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67E98" w14:textId="77777777" w:rsidR="007623D8" w:rsidRPr="007623D8" w:rsidRDefault="007623D8" w:rsidP="007623D8">
      <w:pPr>
        <w:spacing w:after="0" w:line="360" w:lineRule="auto"/>
        <w:rPr>
          <w:ins w:id="0" w:author="Φλούδα Χριστίνα" w:date="2019-01-28T10:52:00Z"/>
          <w:rFonts w:eastAsia="Times New Roman"/>
          <w:szCs w:val="24"/>
          <w:lang w:eastAsia="en-US"/>
        </w:rPr>
      </w:pPr>
      <w:ins w:id="1" w:author="Φλούδα Χριστίνα" w:date="2019-01-28T10:52:00Z">
        <w:r w:rsidRPr="007623D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A03907F" w14:textId="77777777" w:rsidR="007623D8" w:rsidRPr="007623D8" w:rsidRDefault="007623D8" w:rsidP="007623D8">
      <w:pPr>
        <w:spacing w:after="0" w:line="360" w:lineRule="auto"/>
        <w:rPr>
          <w:ins w:id="2" w:author="Φλούδα Χριστίνα" w:date="2019-01-28T10:52:00Z"/>
          <w:rFonts w:eastAsia="Times New Roman"/>
          <w:szCs w:val="24"/>
          <w:lang w:eastAsia="en-US"/>
        </w:rPr>
      </w:pPr>
    </w:p>
    <w:p w14:paraId="65CB149A" w14:textId="77777777" w:rsidR="007623D8" w:rsidRPr="007623D8" w:rsidRDefault="007623D8" w:rsidP="007623D8">
      <w:pPr>
        <w:spacing w:after="0" w:line="360" w:lineRule="auto"/>
        <w:rPr>
          <w:ins w:id="3" w:author="Φλούδα Χριστίνα" w:date="2019-01-28T10:52:00Z"/>
          <w:rFonts w:eastAsia="Times New Roman"/>
          <w:szCs w:val="24"/>
          <w:lang w:eastAsia="en-US"/>
        </w:rPr>
      </w:pPr>
      <w:ins w:id="4" w:author="Φλούδα Χριστίνα" w:date="2019-01-28T10:52:00Z">
        <w:r w:rsidRPr="007623D8">
          <w:rPr>
            <w:rFonts w:eastAsia="Times New Roman"/>
            <w:szCs w:val="24"/>
            <w:lang w:eastAsia="en-US"/>
          </w:rPr>
          <w:t>ΠΙΝΑΚΑΣ ΠΕΡΙΕΧΟΜΕΝΩΝ</w:t>
        </w:r>
      </w:ins>
    </w:p>
    <w:p w14:paraId="3AE24830" w14:textId="77777777" w:rsidR="007623D8" w:rsidRPr="007623D8" w:rsidRDefault="007623D8" w:rsidP="007623D8">
      <w:pPr>
        <w:spacing w:after="0" w:line="360" w:lineRule="auto"/>
        <w:rPr>
          <w:ins w:id="5" w:author="Φλούδα Χριστίνα" w:date="2019-01-28T10:52:00Z"/>
          <w:rFonts w:eastAsia="Times New Roman"/>
          <w:szCs w:val="24"/>
          <w:lang w:eastAsia="en-US"/>
        </w:rPr>
      </w:pPr>
      <w:ins w:id="6" w:author="Φλούδα Χριστίνα" w:date="2019-01-28T10:52:00Z">
        <w:r w:rsidRPr="007623D8">
          <w:rPr>
            <w:rFonts w:eastAsia="Times New Roman"/>
            <w:szCs w:val="24"/>
            <w:lang w:eastAsia="en-US"/>
          </w:rPr>
          <w:t xml:space="preserve">ΙΖ’ ΠΕΡΙΟΔΟΣ </w:t>
        </w:r>
      </w:ins>
    </w:p>
    <w:p w14:paraId="15F83707" w14:textId="77777777" w:rsidR="007623D8" w:rsidRPr="007623D8" w:rsidRDefault="007623D8" w:rsidP="007623D8">
      <w:pPr>
        <w:spacing w:after="0" w:line="360" w:lineRule="auto"/>
        <w:rPr>
          <w:ins w:id="7" w:author="Φλούδα Χριστίνα" w:date="2019-01-28T10:52:00Z"/>
          <w:rFonts w:eastAsia="Times New Roman"/>
          <w:szCs w:val="24"/>
          <w:lang w:eastAsia="en-US"/>
        </w:rPr>
      </w:pPr>
      <w:ins w:id="8" w:author="Φλούδα Χριστίνα" w:date="2019-01-28T10:52:00Z">
        <w:r w:rsidRPr="007623D8">
          <w:rPr>
            <w:rFonts w:eastAsia="Times New Roman"/>
            <w:szCs w:val="24"/>
            <w:lang w:eastAsia="en-US"/>
          </w:rPr>
          <w:t>ΠΡΟΕΔΡΕΥΟΜΕΝΗΣ ΚΟΙΝΟΒΟΥΛΕΥΤΙΚΗΣ ΔΗΜΟΚΡΑΤΙΑΣ</w:t>
        </w:r>
      </w:ins>
    </w:p>
    <w:p w14:paraId="6E63B5FF" w14:textId="77777777" w:rsidR="007623D8" w:rsidRPr="007623D8" w:rsidRDefault="007623D8" w:rsidP="007623D8">
      <w:pPr>
        <w:spacing w:after="0" w:line="360" w:lineRule="auto"/>
        <w:rPr>
          <w:ins w:id="9" w:author="Φλούδα Χριστίνα" w:date="2019-01-28T10:52:00Z"/>
          <w:rFonts w:eastAsia="Times New Roman"/>
          <w:szCs w:val="24"/>
          <w:lang w:eastAsia="en-US"/>
        </w:rPr>
      </w:pPr>
      <w:ins w:id="10" w:author="Φλούδα Χριστίνα" w:date="2019-01-28T10:52:00Z">
        <w:r w:rsidRPr="007623D8">
          <w:rPr>
            <w:rFonts w:eastAsia="Times New Roman"/>
            <w:szCs w:val="24"/>
            <w:lang w:eastAsia="en-US"/>
          </w:rPr>
          <w:t>ΣΥΝΟΔΟΣ Δ΄</w:t>
        </w:r>
      </w:ins>
    </w:p>
    <w:p w14:paraId="0249E928" w14:textId="77777777" w:rsidR="007623D8" w:rsidRPr="007623D8" w:rsidRDefault="007623D8" w:rsidP="007623D8">
      <w:pPr>
        <w:spacing w:after="0" w:line="360" w:lineRule="auto"/>
        <w:rPr>
          <w:ins w:id="11" w:author="Φλούδα Χριστίνα" w:date="2019-01-28T10:52:00Z"/>
          <w:rFonts w:eastAsia="Times New Roman"/>
          <w:szCs w:val="24"/>
          <w:lang w:eastAsia="en-US"/>
        </w:rPr>
      </w:pPr>
    </w:p>
    <w:p w14:paraId="68825E33" w14:textId="77777777" w:rsidR="007623D8" w:rsidRPr="007623D8" w:rsidRDefault="007623D8" w:rsidP="007623D8">
      <w:pPr>
        <w:spacing w:after="0" w:line="360" w:lineRule="auto"/>
        <w:rPr>
          <w:ins w:id="12" w:author="Φλούδα Χριστίνα" w:date="2019-01-28T10:52:00Z"/>
          <w:rFonts w:eastAsia="Times New Roman"/>
          <w:szCs w:val="24"/>
          <w:lang w:eastAsia="en-US"/>
        </w:rPr>
      </w:pPr>
      <w:ins w:id="13" w:author="Φλούδα Χριστίνα" w:date="2019-01-28T10:52:00Z">
        <w:r w:rsidRPr="007623D8">
          <w:rPr>
            <w:rFonts w:eastAsia="Times New Roman"/>
            <w:szCs w:val="24"/>
            <w:lang w:eastAsia="en-US"/>
          </w:rPr>
          <w:t>ΣΥΝΕΔΡΙΑΣΗ ΝΣΤ΄</w:t>
        </w:r>
      </w:ins>
    </w:p>
    <w:p w14:paraId="6C64ACFC" w14:textId="77777777" w:rsidR="007623D8" w:rsidRPr="007623D8" w:rsidRDefault="007623D8" w:rsidP="007623D8">
      <w:pPr>
        <w:spacing w:after="0" w:line="360" w:lineRule="auto"/>
        <w:rPr>
          <w:ins w:id="14" w:author="Φλούδα Χριστίνα" w:date="2019-01-28T10:52:00Z"/>
          <w:rFonts w:eastAsia="Times New Roman"/>
          <w:szCs w:val="24"/>
          <w:lang w:eastAsia="en-US"/>
        </w:rPr>
      </w:pPr>
      <w:ins w:id="15" w:author="Φλούδα Χριστίνα" w:date="2019-01-28T10:52:00Z">
        <w:r w:rsidRPr="007623D8">
          <w:rPr>
            <w:rFonts w:eastAsia="Times New Roman"/>
            <w:szCs w:val="24"/>
            <w:lang w:eastAsia="en-US"/>
          </w:rPr>
          <w:t>Τετάρτη  16 Ιανουαρίου 2019</w:t>
        </w:r>
      </w:ins>
    </w:p>
    <w:p w14:paraId="6D4D23F3" w14:textId="77777777" w:rsidR="007623D8" w:rsidRPr="007623D8" w:rsidRDefault="007623D8" w:rsidP="007623D8">
      <w:pPr>
        <w:spacing w:after="0" w:line="360" w:lineRule="auto"/>
        <w:rPr>
          <w:ins w:id="16" w:author="Φλούδα Χριστίνα" w:date="2019-01-28T10:52:00Z"/>
          <w:rFonts w:eastAsia="Times New Roman"/>
          <w:szCs w:val="24"/>
          <w:lang w:eastAsia="en-US"/>
        </w:rPr>
      </w:pPr>
    </w:p>
    <w:p w14:paraId="43690A67" w14:textId="77777777" w:rsidR="007623D8" w:rsidRPr="007623D8" w:rsidRDefault="007623D8" w:rsidP="007623D8">
      <w:pPr>
        <w:spacing w:after="0" w:line="360" w:lineRule="auto"/>
        <w:rPr>
          <w:ins w:id="17" w:author="Φλούδα Χριστίνα" w:date="2019-01-28T10:52:00Z"/>
          <w:rFonts w:eastAsia="Times New Roman"/>
          <w:szCs w:val="24"/>
          <w:lang w:eastAsia="en-US"/>
        </w:rPr>
      </w:pPr>
      <w:ins w:id="18" w:author="Φλούδα Χριστίνα" w:date="2019-01-28T10:52:00Z">
        <w:r w:rsidRPr="007623D8">
          <w:rPr>
            <w:rFonts w:eastAsia="Times New Roman"/>
            <w:szCs w:val="24"/>
            <w:lang w:eastAsia="en-US"/>
          </w:rPr>
          <w:t>ΘΕΜΑΤΑ</w:t>
        </w:r>
      </w:ins>
    </w:p>
    <w:p w14:paraId="2FC0E544" w14:textId="77777777" w:rsidR="007623D8" w:rsidRPr="007623D8" w:rsidRDefault="007623D8" w:rsidP="007623D8">
      <w:pPr>
        <w:spacing w:after="0" w:line="360" w:lineRule="auto"/>
        <w:rPr>
          <w:ins w:id="19" w:author="Φλούδα Χριστίνα" w:date="2019-01-28T10:52:00Z"/>
          <w:rFonts w:eastAsia="Times New Roman"/>
          <w:szCs w:val="24"/>
          <w:lang w:eastAsia="en-US"/>
        </w:rPr>
      </w:pPr>
      <w:ins w:id="20" w:author="Φλούδα Χριστίνα" w:date="2019-01-28T10:52:00Z">
        <w:r w:rsidRPr="007623D8">
          <w:rPr>
            <w:rFonts w:eastAsia="Times New Roman"/>
            <w:szCs w:val="24"/>
            <w:lang w:eastAsia="en-US"/>
          </w:rPr>
          <w:t xml:space="preserve"> </w:t>
        </w:r>
        <w:r w:rsidRPr="007623D8">
          <w:rPr>
            <w:rFonts w:eastAsia="Times New Roman"/>
            <w:szCs w:val="24"/>
            <w:lang w:eastAsia="en-US"/>
          </w:rPr>
          <w:br/>
          <w:t xml:space="preserve">Α. ΕΙΔΙΚΑ ΘΕΜΑΤΑ </w:t>
        </w:r>
        <w:r w:rsidRPr="007623D8">
          <w:rPr>
            <w:rFonts w:eastAsia="Times New Roman"/>
            <w:szCs w:val="24"/>
            <w:lang w:eastAsia="en-US"/>
          </w:rPr>
          <w:br/>
          <w:t xml:space="preserve">1. Επικύρωση Πρακτικών, σελ. </w:t>
        </w:r>
        <w:r w:rsidRPr="007623D8">
          <w:rPr>
            <w:rFonts w:eastAsia="Times New Roman"/>
            <w:szCs w:val="24"/>
            <w:lang w:eastAsia="en-US"/>
          </w:rPr>
          <w:br/>
          <w:t xml:space="preserve">2. Ανακοινώνεται ότι τη συνεδρίαση παρακολουθούν μαθητές από το Δημοτικό Σχολείο Αγίας Μαρίνας Νέας Μάκρης, το 41ο Δημοτικό Σχολείο Πειραιά, το Ιδιωτικό Δημοτικό Σχολείο "Σύγχρονα εκπαιδευτήρια Μ. Χουρδάκη", το 42ο Γυμνάσιο Αθηνών, το 5ο Γενικό Λύκειο Αιγάλεω, το Γενικό Λύκειο Ερμιόνης Αργολίδας, φοιτητές από το Δημόσιο Πανεπιστήμιο Νέας Υόρκης, μαθητές από το Γυμνάσιο Βελεστίνου Μαγνησίας, το Γενικό Λύκειο Κλειτορίας Αχαΐας και σπουδαστές από το Τμήμα Δημοσιογραφίας του ΙΕΚ ΑΚΜΗ, σελ. </w:t>
        </w:r>
        <w:r w:rsidRPr="007623D8">
          <w:rPr>
            <w:rFonts w:eastAsia="Times New Roman"/>
            <w:szCs w:val="24"/>
            <w:lang w:eastAsia="en-US"/>
          </w:rPr>
          <w:br/>
          <w:t>3. Ειδική Ημερήσια Διάταξη.</w:t>
        </w:r>
      </w:ins>
    </w:p>
    <w:p w14:paraId="16281EFF" w14:textId="77777777" w:rsidR="007623D8" w:rsidRPr="007623D8" w:rsidRDefault="007623D8" w:rsidP="007623D8">
      <w:pPr>
        <w:spacing w:after="0" w:line="360" w:lineRule="auto"/>
        <w:rPr>
          <w:ins w:id="21" w:author="Φλούδα Χριστίνα" w:date="2019-01-28T10:52:00Z"/>
          <w:rFonts w:eastAsia="Times New Roman"/>
          <w:szCs w:val="24"/>
          <w:lang w:eastAsia="en-US"/>
        </w:rPr>
      </w:pPr>
      <w:ins w:id="22" w:author="Φλούδα Χριστίνα" w:date="2019-01-28T10:52:00Z">
        <w:r w:rsidRPr="007623D8">
          <w:rPr>
            <w:rFonts w:eastAsia="Times New Roman"/>
            <w:szCs w:val="24"/>
            <w:lang w:eastAsia="en-US"/>
          </w:rPr>
          <w:t xml:space="preserve">Συνέχιση της συζήτησης και ψηφοφορία επί της προτάσεως του Πρωθυπουργού κ. Αλέξη Τσίπρα για παροχή ψήφου εμπιστοσύνης στην Κυβέρνηση, σύμφωνα με τα άρθρα 84 του Συντάγματος και 141 του Κανονισμού της Βουλής, σελ. </w:t>
        </w:r>
        <w:r w:rsidRPr="007623D8">
          <w:rPr>
            <w:rFonts w:eastAsia="Times New Roman"/>
            <w:szCs w:val="24"/>
            <w:lang w:eastAsia="en-US"/>
          </w:rPr>
          <w:br/>
          <w:t xml:space="preserve">4. Ανακοινώνεται επιστολή του Πρωθυπουργού κ. Αλέξη Τσίπρα προς τον Πρόεδρο της Βουλής κ. Νικόλαο Βούτση, με θέμα: "Κυβερνητική μεταβολή", σελ. </w:t>
        </w:r>
        <w:r w:rsidRPr="007623D8">
          <w:rPr>
            <w:rFonts w:eastAsia="Times New Roman"/>
            <w:szCs w:val="24"/>
            <w:lang w:eastAsia="en-US"/>
          </w:rPr>
          <w:br/>
          <w:t xml:space="preserve">5. Ονομαστική ψηφοφορία δι' εκφωνήσεως επί της προτάσεως του Πρωθυπουργού για παροχή ψήφου εμπιστοσύνης στην Κυβέρνηση, σελ. </w:t>
        </w:r>
        <w:r w:rsidRPr="007623D8">
          <w:rPr>
            <w:rFonts w:eastAsia="Times New Roman"/>
            <w:szCs w:val="24"/>
            <w:lang w:eastAsia="en-US"/>
          </w:rPr>
          <w:br/>
          <w:t xml:space="preserve">6. Επιστολικές ψήφοι επί της ονομαστικής ψηφοφορίας, σελ. </w:t>
        </w:r>
        <w:r w:rsidRPr="007623D8">
          <w:rPr>
            <w:rFonts w:eastAsia="Times New Roman"/>
            <w:szCs w:val="24"/>
            <w:lang w:eastAsia="en-US"/>
          </w:rPr>
          <w:br/>
          <w:t xml:space="preserve">7. Ανακοινώνεται ότι, κατόπιν του αποτελέσματος της διεξαχθείσης ονομαστικής ψηφοφορίας, η Κυβέρνηση έτυχε της ψήφου εμπιστοσύνης της Βουλής, σελ. </w:t>
        </w:r>
        <w:r w:rsidRPr="007623D8">
          <w:rPr>
            <w:rFonts w:eastAsia="Times New Roman"/>
            <w:szCs w:val="24"/>
            <w:lang w:eastAsia="en-US"/>
          </w:rPr>
          <w:br/>
          <w:t xml:space="preserve">8. Επί διαδικαστικού θέματος, σελ. </w:t>
        </w:r>
        <w:r w:rsidRPr="007623D8">
          <w:rPr>
            <w:rFonts w:eastAsia="Times New Roman"/>
            <w:szCs w:val="24"/>
            <w:lang w:eastAsia="en-US"/>
          </w:rPr>
          <w:br/>
          <w:t xml:space="preserve">9. Επί προσωπικού θέματος, σελ. </w:t>
        </w:r>
        <w:r w:rsidRPr="007623D8">
          <w:rPr>
            <w:rFonts w:eastAsia="Times New Roman"/>
            <w:szCs w:val="24"/>
            <w:lang w:eastAsia="en-US"/>
          </w:rPr>
          <w:br/>
          <w:t xml:space="preserve"> </w:t>
        </w:r>
        <w:r w:rsidRPr="007623D8">
          <w:rPr>
            <w:rFonts w:eastAsia="Times New Roman"/>
            <w:szCs w:val="24"/>
            <w:lang w:eastAsia="en-US"/>
          </w:rPr>
          <w:br/>
          <w:t xml:space="preserve">Β. ΚΟΙΝΟΒΟΥΛΕΥΤΙΚΟΣ ΕΛΕΓΧΟΣ </w:t>
        </w:r>
        <w:r w:rsidRPr="007623D8">
          <w:rPr>
            <w:rFonts w:eastAsia="Times New Roman"/>
            <w:szCs w:val="24"/>
            <w:lang w:eastAsia="en-US"/>
          </w:rPr>
          <w:br/>
          <w:t xml:space="preserve">Ανακοίνωση του δελτίου επικαίρων ερωτήσεων της Πέμπτης 17 Ιανουαρίου 2019, σελ. </w:t>
        </w:r>
        <w:r w:rsidRPr="007623D8">
          <w:rPr>
            <w:rFonts w:eastAsia="Times New Roman"/>
            <w:szCs w:val="24"/>
            <w:lang w:eastAsia="en-US"/>
          </w:rPr>
          <w:br/>
          <w:t xml:space="preserve"> </w:t>
        </w:r>
        <w:r w:rsidRPr="007623D8">
          <w:rPr>
            <w:rFonts w:eastAsia="Times New Roman"/>
            <w:szCs w:val="24"/>
            <w:lang w:eastAsia="en-US"/>
          </w:rPr>
          <w:br/>
        </w:r>
      </w:ins>
    </w:p>
    <w:p w14:paraId="1C39E672" w14:textId="77777777" w:rsidR="007623D8" w:rsidRPr="007623D8" w:rsidRDefault="007623D8" w:rsidP="007623D8">
      <w:pPr>
        <w:spacing w:after="0" w:line="360" w:lineRule="auto"/>
        <w:rPr>
          <w:ins w:id="23" w:author="Φλούδα Χριστίνα" w:date="2019-01-28T10:52:00Z"/>
          <w:rFonts w:eastAsia="Times New Roman"/>
          <w:szCs w:val="24"/>
          <w:lang w:eastAsia="en-US"/>
        </w:rPr>
      </w:pPr>
      <w:ins w:id="24" w:author="Φλούδα Χριστίνα" w:date="2019-01-28T10:52:00Z">
        <w:r w:rsidRPr="007623D8">
          <w:rPr>
            <w:rFonts w:eastAsia="Times New Roman"/>
            <w:szCs w:val="24"/>
            <w:lang w:eastAsia="en-US"/>
          </w:rPr>
          <w:t>ΟΜΙΛΗΤΕΣ</w:t>
        </w:r>
      </w:ins>
    </w:p>
    <w:p w14:paraId="048B53B2" w14:textId="744A53AA" w:rsidR="007623D8" w:rsidRDefault="007623D8" w:rsidP="007623D8">
      <w:pPr>
        <w:spacing w:line="600" w:lineRule="auto"/>
        <w:ind w:firstLine="720"/>
        <w:jc w:val="center"/>
        <w:rPr>
          <w:ins w:id="25" w:author="Φλούδα Χριστίνα" w:date="2019-01-28T10:52:00Z"/>
          <w:rFonts w:eastAsia="Times New Roman"/>
          <w:szCs w:val="24"/>
        </w:rPr>
      </w:pPr>
      <w:ins w:id="26" w:author="Φλούδα Χριστίνα" w:date="2019-01-28T10:52:00Z">
        <w:r w:rsidRPr="007623D8">
          <w:rPr>
            <w:rFonts w:eastAsia="Times New Roman"/>
            <w:szCs w:val="24"/>
            <w:lang w:eastAsia="en-US"/>
          </w:rPr>
          <w:br/>
          <w:t>Α. Επί της Ειδικής Ημερήσιας Διάταξης:</w:t>
        </w:r>
        <w:r w:rsidRPr="007623D8">
          <w:rPr>
            <w:rFonts w:eastAsia="Times New Roman"/>
            <w:szCs w:val="24"/>
            <w:lang w:eastAsia="en-US"/>
          </w:rPr>
          <w:br/>
          <w:t>ΑΜΥΡΑΣ Γ. , σελ.</w:t>
        </w:r>
        <w:r w:rsidRPr="007623D8">
          <w:rPr>
            <w:rFonts w:eastAsia="Times New Roman"/>
            <w:szCs w:val="24"/>
            <w:lang w:eastAsia="en-US"/>
          </w:rPr>
          <w:br/>
          <w:t>ΑΡΑΜΠΑΤΖΗ Φ. , σελ.</w:t>
        </w:r>
        <w:r w:rsidRPr="007623D8">
          <w:rPr>
            <w:rFonts w:eastAsia="Times New Roman"/>
            <w:szCs w:val="24"/>
            <w:lang w:eastAsia="en-US"/>
          </w:rPr>
          <w:br/>
          <w:t>ΑΧΤΣΙΟΓΛΟΥ Ε. , σελ.</w:t>
        </w:r>
        <w:r w:rsidRPr="007623D8">
          <w:rPr>
            <w:rFonts w:eastAsia="Times New Roman"/>
            <w:szCs w:val="24"/>
            <w:lang w:eastAsia="en-US"/>
          </w:rPr>
          <w:br/>
          <w:t>ΒΑΡΒΙΤΣΙΩΤΗΣ Μ. , σελ.</w:t>
        </w:r>
        <w:r w:rsidRPr="007623D8">
          <w:rPr>
            <w:rFonts w:eastAsia="Times New Roman"/>
            <w:szCs w:val="24"/>
            <w:lang w:eastAsia="en-US"/>
          </w:rPr>
          <w:br/>
          <w:t>ΒΕΝΙΖΕΛΟΣ Ε. , σελ.</w:t>
        </w:r>
        <w:r w:rsidRPr="007623D8">
          <w:rPr>
            <w:rFonts w:eastAsia="Times New Roman"/>
            <w:szCs w:val="24"/>
            <w:lang w:eastAsia="en-US"/>
          </w:rPr>
          <w:br/>
          <w:t>ΒΟΡΙΔΗΣ Μ. , σελ.</w:t>
        </w:r>
        <w:r w:rsidRPr="007623D8">
          <w:rPr>
            <w:rFonts w:eastAsia="Times New Roman"/>
            <w:szCs w:val="24"/>
            <w:lang w:eastAsia="en-US"/>
          </w:rPr>
          <w:br/>
          <w:t>ΓΕΝΝΗΜΑΤΑ Φ. , σελ.</w:t>
        </w:r>
        <w:r w:rsidRPr="007623D8">
          <w:rPr>
            <w:rFonts w:eastAsia="Times New Roman"/>
            <w:szCs w:val="24"/>
            <w:lang w:eastAsia="en-US"/>
          </w:rPr>
          <w:br/>
          <w:t>ΓΕΡΜΕΝΗΣ Γ. , σελ.</w:t>
        </w:r>
        <w:r w:rsidRPr="007623D8">
          <w:rPr>
            <w:rFonts w:eastAsia="Times New Roman"/>
            <w:szCs w:val="24"/>
            <w:lang w:eastAsia="en-US"/>
          </w:rPr>
          <w:br/>
          <w:t>ΓΕΡΟΒΑΣΙΛΗ  Ό. , σελ.</w:t>
        </w:r>
        <w:r w:rsidRPr="007623D8">
          <w:rPr>
            <w:rFonts w:eastAsia="Times New Roman"/>
            <w:szCs w:val="24"/>
            <w:lang w:eastAsia="en-US"/>
          </w:rPr>
          <w:br/>
          <w:t>ΓΕΩΡΓΙΑΔΗΣ Μ. , σελ.</w:t>
        </w:r>
        <w:r w:rsidRPr="007623D8">
          <w:rPr>
            <w:rFonts w:eastAsia="Times New Roman"/>
            <w:szCs w:val="24"/>
            <w:lang w:eastAsia="en-US"/>
          </w:rPr>
          <w:br/>
          <w:t>ΔΑΝΕΛΛΗΣ Σ. , σελ.</w:t>
        </w:r>
        <w:r w:rsidRPr="007623D8">
          <w:rPr>
            <w:rFonts w:eastAsia="Times New Roman"/>
            <w:szCs w:val="24"/>
            <w:lang w:eastAsia="en-US"/>
          </w:rPr>
          <w:br/>
          <w:t>ΔΕΛΗΣ Ι. , σελ.</w:t>
        </w:r>
        <w:r w:rsidRPr="007623D8">
          <w:rPr>
            <w:rFonts w:eastAsia="Times New Roman"/>
            <w:szCs w:val="24"/>
            <w:lang w:eastAsia="en-US"/>
          </w:rPr>
          <w:br/>
          <w:t>ΔΡΑΓΑΣΑΚΗΣ Ι. , σελ.</w:t>
        </w:r>
        <w:r w:rsidRPr="007623D8">
          <w:rPr>
            <w:rFonts w:eastAsia="Times New Roman"/>
            <w:szCs w:val="24"/>
            <w:lang w:eastAsia="en-US"/>
          </w:rPr>
          <w:br/>
          <w:t>ΔΡΙΤΣΑΣ Θ. , σελ.</w:t>
        </w:r>
        <w:r w:rsidRPr="007623D8">
          <w:rPr>
            <w:rFonts w:eastAsia="Times New Roman"/>
            <w:szCs w:val="24"/>
            <w:lang w:eastAsia="en-US"/>
          </w:rPr>
          <w:br/>
          <w:t>ΘΕΟΔΩΡΑΚΗΣ Σ. , σελ.</w:t>
        </w:r>
        <w:r w:rsidRPr="007623D8">
          <w:rPr>
            <w:rFonts w:eastAsia="Times New Roman"/>
            <w:szCs w:val="24"/>
            <w:lang w:eastAsia="en-US"/>
          </w:rPr>
          <w:br/>
          <w:t>ΚΑΒΒΑΔΙΑ Ι. , σελ.</w:t>
        </w:r>
        <w:r w:rsidRPr="007623D8">
          <w:rPr>
            <w:rFonts w:eastAsia="Times New Roman"/>
            <w:szCs w:val="24"/>
            <w:lang w:eastAsia="en-US"/>
          </w:rPr>
          <w:br/>
          <w:t>ΚΑΜΜΕΝΟΣ Π. , σελ.</w:t>
        </w:r>
        <w:r w:rsidRPr="007623D8">
          <w:rPr>
            <w:rFonts w:eastAsia="Times New Roman"/>
            <w:szCs w:val="24"/>
            <w:lang w:eastAsia="en-US"/>
          </w:rPr>
          <w:br/>
          <w:t>ΚΑΡΑΓΙΑΝΝΙΔΗΣ Χ. , σελ.</w:t>
        </w:r>
        <w:r w:rsidRPr="007623D8">
          <w:rPr>
            <w:rFonts w:eastAsia="Times New Roman"/>
            <w:szCs w:val="24"/>
            <w:lang w:eastAsia="en-US"/>
          </w:rPr>
          <w:br/>
          <w:t>ΚΑΡΑΚΩΣΤΑ Ε. , σελ.</w:t>
        </w:r>
        <w:r w:rsidRPr="007623D8">
          <w:rPr>
            <w:rFonts w:eastAsia="Times New Roman"/>
            <w:szCs w:val="24"/>
            <w:lang w:eastAsia="en-US"/>
          </w:rPr>
          <w:br/>
          <w:t>ΚΑΡΑΜΑΝΛΗΣ Κ. , σελ.</w:t>
        </w:r>
        <w:r w:rsidRPr="007623D8">
          <w:rPr>
            <w:rFonts w:eastAsia="Times New Roman"/>
            <w:szCs w:val="24"/>
            <w:lang w:eastAsia="en-US"/>
          </w:rPr>
          <w:br/>
          <w:t>ΚΑΤΣΙΚΗΣ Κ. , σελ.</w:t>
        </w:r>
        <w:r w:rsidRPr="007623D8">
          <w:rPr>
            <w:rFonts w:eastAsia="Times New Roman"/>
            <w:szCs w:val="24"/>
            <w:lang w:eastAsia="en-US"/>
          </w:rPr>
          <w:br/>
          <w:t>ΚΑΦΑΝΤΑΡΗ Χ. , σελ.</w:t>
        </w:r>
        <w:r w:rsidRPr="007623D8">
          <w:rPr>
            <w:rFonts w:eastAsia="Times New Roman"/>
            <w:szCs w:val="24"/>
            <w:lang w:eastAsia="en-US"/>
          </w:rPr>
          <w:br/>
          <w:t>ΚΕΓΚΕΡΟΓΛΟΥ Β. , σελ.</w:t>
        </w:r>
        <w:r w:rsidRPr="007623D8">
          <w:rPr>
            <w:rFonts w:eastAsia="Times New Roman"/>
            <w:szCs w:val="24"/>
            <w:lang w:eastAsia="en-US"/>
          </w:rPr>
          <w:br/>
          <w:t>ΚΕΦΑΛΟΓΙΑΝΝΗ  Ό. , σελ.</w:t>
        </w:r>
        <w:r w:rsidRPr="007623D8">
          <w:rPr>
            <w:rFonts w:eastAsia="Times New Roman"/>
            <w:szCs w:val="24"/>
            <w:lang w:eastAsia="en-US"/>
          </w:rPr>
          <w:br/>
          <w:t>ΚΟΥΤΣΟΥΜΠΑΣ Α. , σελ.</w:t>
        </w:r>
        <w:r w:rsidRPr="007623D8">
          <w:rPr>
            <w:rFonts w:eastAsia="Times New Roman"/>
            <w:szCs w:val="24"/>
            <w:lang w:eastAsia="en-US"/>
          </w:rPr>
          <w:br/>
          <w:t>ΛΑΖΑΡΙΔΗΣ Γ. , σελ.</w:t>
        </w:r>
        <w:r w:rsidRPr="007623D8">
          <w:rPr>
            <w:rFonts w:eastAsia="Times New Roman"/>
            <w:szCs w:val="24"/>
            <w:lang w:eastAsia="en-US"/>
          </w:rPr>
          <w:br/>
          <w:t>ΛΕΒΕΝΤΗΣ Β. , σελ.</w:t>
        </w:r>
        <w:r w:rsidRPr="007623D8">
          <w:rPr>
            <w:rFonts w:eastAsia="Times New Roman"/>
            <w:szCs w:val="24"/>
            <w:lang w:eastAsia="en-US"/>
          </w:rPr>
          <w:br/>
          <w:t>ΜΑΝΤΑΣ Χ. , σελ.</w:t>
        </w:r>
        <w:r w:rsidRPr="007623D8">
          <w:rPr>
            <w:rFonts w:eastAsia="Times New Roman"/>
            <w:szCs w:val="24"/>
            <w:lang w:eastAsia="en-US"/>
          </w:rPr>
          <w:br/>
          <w:t>ΜΑΝΩΛΑΚΟΥ Δ. , σελ.</w:t>
        </w:r>
        <w:r w:rsidRPr="007623D8">
          <w:rPr>
            <w:rFonts w:eastAsia="Times New Roman"/>
            <w:szCs w:val="24"/>
            <w:lang w:eastAsia="en-US"/>
          </w:rPr>
          <w:br/>
          <w:t>ΜΕΓΑΛΟΜΥΣΤΑΚΑΣ Α. , σελ.</w:t>
        </w:r>
        <w:r w:rsidRPr="007623D8">
          <w:rPr>
            <w:rFonts w:eastAsia="Times New Roman"/>
            <w:szCs w:val="24"/>
            <w:lang w:eastAsia="en-US"/>
          </w:rPr>
          <w:br/>
          <w:t>ΜΗΤΑΦΙΔΗΣ Τ. , σελ.</w:t>
        </w:r>
        <w:r w:rsidRPr="007623D8">
          <w:rPr>
            <w:rFonts w:eastAsia="Times New Roman"/>
            <w:szCs w:val="24"/>
            <w:lang w:eastAsia="en-US"/>
          </w:rPr>
          <w:br/>
          <w:t>ΜΗΤΣΟΤΑΚΗΣ Κ. , σελ.</w:t>
        </w:r>
        <w:r w:rsidRPr="007623D8">
          <w:rPr>
            <w:rFonts w:eastAsia="Times New Roman"/>
            <w:szCs w:val="24"/>
            <w:lang w:eastAsia="en-US"/>
          </w:rPr>
          <w:br/>
          <w:t>ΜΙΧΑΛΟΛΙΑΚΟΣ Ν. , σελ.</w:t>
        </w:r>
        <w:r w:rsidRPr="007623D8">
          <w:rPr>
            <w:rFonts w:eastAsia="Times New Roman"/>
            <w:szCs w:val="24"/>
            <w:lang w:eastAsia="en-US"/>
          </w:rPr>
          <w:br/>
          <w:t>ΜΠΑΚΟΓΙΑΝΝΗ Θ. , σελ.</w:t>
        </w:r>
        <w:r w:rsidRPr="007623D8">
          <w:rPr>
            <w:rFonts w:eastAsia="Times New Roman"/>
            <w:szCs w:val="24"/>
            <w:lang w:eastAsia="en-US"/>
          </w:rPr>
          <w:br/>
          <w:t>ΜΠΑΛΑΟΥΡΑΣ Γ. , σελ.</w:t>
        </w:r>
        <w:r w:rsidRPr="007623D8">
          <w:rPr>
            <w:rFonts w:eastAsia="Times New Roman"/>
            <w:szCs w:val="24"/>
            <w:lang w:eastAsia="en-US"/>
          </w:rPr>
          <w:br/>
          <w:t>ΜΠΑΛΑΦΑΣ Ι. , σελ.</w:t>
        </w:r>
        <w:r w:rsidRPr="007623D8">
          <w:rPr>
            <w:rFonts w:eastAsia="Times New Roman"/>
            <w:szCs w:val="24"/>
            <w:lang w:eastAsia="en-US"/>
          </w:rPr>
          <w:br/>
          <w:t>ΜΠΑΡΚΑΣ Κ. , σελ.</w:t>
        </w:r>
        <w:r w:rsidRPr="007623D8">
          <w:rPr>
            <w:rFonts w:eastAsia="Times New Roman"/>
            <w:szCs w:val="24"/>
            <w:lang w:eastAsia="en-US"/>
          </w:rPr>
          <w:br/>
          <w:t>ΞΕΝΟΓΙΑΝΝΑΚΟΠΟΥΛΟΥ Μ. , σελ.</w:t>
        </w:r>
        <w:r w:rsidRPr="007623D8">
          <w:rPr>
            <w:rFonts w:eastAsia="Times New Roman"/>
            <w:szCs w:val="24"/>
            <w:lang w:eastAsia="en-US"/>
          </w:rPr>
          <w:br/>
          <w:t>ΠΑΝΑΓΙΩΤΑΡΟΣ Η. , σελ.</w:t>
        </w:r>
        <w:r w:rsidRPr="007623D8">
          <w:rPr>
            <w:rFonts w:eastAsia="Times New Roman"/>
            <w:szCs w:val="24"/>
            <w:lang w:eastAsia="en-US"/>
          </w:rPr>
          <w:br/>
          <w:t>ΠΑΠΑΧΡΙΣΤΟΠΟΥΛΟΣ Α. , σελ.</w:t>
        </w:r>
        <w:r w:rsidRPr="007623D8">
          <w:rPr>
            <w:rFonts w:eastAsia="Times New Roman"/>
            <w:szCs w:val="24"/>
            <w:lang w:eastAsia="en-US"/>
          </w:rPr>
          <w:br/>
          <w:t>ΠΑΠΠΑΣ Χ. , σελ.</w:t>
        </w:r>
        <w:r w:rsidRPr="007623D8">
          <w:rPr>
            <w:rFonts w:eastAsia="Times New Roman"/>
            <w:szCs w:val="24"/>
            <w:lang w:eastAsia="en-US"/>
          </w:rPr>
          <w:br/>
          <w:t>ΠΑΡΑΣΚΕΥΟΠΟΥΛΟΣ Ν. , σελ.</w:t>
        </w:r>
        <w:r w:rsidRPr="007623D8">
          <w:rPr>
            <w:rFonts w:eastAsia="Times New Roman"/>
            <w:szCs w:val="24"/>
            <w:lang w:eastAsia="en-US"/>
          </w:rPr>
          <w:br/>
          <w:t>ΠΑΦΙΛΗΣ Α. , σελ.</w:t>
        </w:r>
        <w:r w:rsidRPr="007623D8">
          <w:rPr>
            <w:rFonts w:eastAsia="Times New Roman"/>
            <w:szCs w:val="24"/>
            <w:lang w:eastAsia="en-US"/>
          </w:rPr>
          <w:br/>
          <w:t>ΣΑΡΙΔΗΣ Ι. , σελ.</w:t>
        </w:r>
        <w:r w:rsidRPr="007623D8">
          <w:rPr>
            <w:rFonts w:eastAsia="Times New Roman"/>
            <w:szCs w:val="24"/>
            <w:lang w:eastAsia="en-US"/>
          </w:rPr>
          <w:br/>
          <w:t>ΣΑΧΙΝΙΔΗΣ Ι. , σελ.</w:t>
        </w:r>
        <w:r w:rsidRPr="007623D8">
          <w:rPr>
            <w:rFonts w:eastAsia="Times New Roman"/>
            <w:szCs w:val="24"/>
            <w:lang w:eastAsia="en-US"/>
          </w:rPr>
          <w:br/>
          <w:t>ΣΚΑΝΔΑΛΙΔΗΣ Κ. , σελ.</w:t>
        </w:r>
        <w:r w:rsidRPr="007623D8">
          <w:rPr>
            <w:rFonts w:eastAsia="Times New Roman"/>
            <w:szCs w:val="24"/>
            <w:lang w:eastAsia="en-US"/>
          </w:rPr>
          <w:br/>
          <w:t>ΣΚΟΥΡΛΕΤΗΣ Π. , σελ.</w:t>
        </w:r>
        <w:r w:rsidRPr="007623D8">
          <w:rPr>
            <w:rFonts w:eastAsia="Times New Roman"/>
            <w:szCs w:val="24"/>
            <w:lang w:eastAsia="en-US"/>
          </w:rPr>
          <w:br/>
          <w:t>ΤΑΣΟΥΛΑΣ Κ. , σελ.</w:t>
        </w:r>
        <w:r w:rsidRPr="007623D8">
          <w:rPr>
            <w:rFonts w:eastAsia="Times New Roman"/>
            <w:szCs w:val="24"/>
            <w:lang w:eastAsia="en-US"/>
          </w:rPr>
          <w:br/>
          <w:t>ΤΣΑΚΑΛΩΤΟΣ Ε. , σελ.</w:t>
        </w:r>
        <w:r w:rsidRPr="007623D8">
          <w:rPr>
            <w:rFonts w:eastAsia="Times New Roman"/>
            <w:szCs w:val="24"/>
            <w:lang w:eastAsia="en-US"/>
          </w:rPr>
          <w:br/>
          <w:t>ΤΣΙΠΡΑΣ Α. , σελ.</w:t>
        </w:r>
        <w:r w:rsidRPr="007623D8">
          <w:rPr>
            <w:rFonts w:eastAsia="Times New Roman"/>
            <w:szCs w:val="24"/>
            <w:lang w:eastAsia="en-US"/>
          </w:rPr>
          <w:br/>
          <w:t>ΦΑΜΕΛΛΟΣ Σ. , σελ.</w:t>
        </w:r>
        <w:r w:rsidRPr="007623D8">
          <w:rPr>
            <w:rFonts w:eastAsia="Times New Roman"/>
            <w:szCs w:val="24"/>
            <w:lang w:eastAsia="en-US"/>
          </w:rPr>
          <w:br/>
          <w:t>ΦΙΛΗΣ Ν. , σελ.</w:t>
        </w:r>
        <w:r w:rsidRPr="007623D8">
          <w:rPr>
            <w:rFonts w:eastAsia="Times New Roman"/>
            <w:szCs w:val="24"/>
            <w:lang w:eastAsia="en-US"/>
          </w:rPr>
          <w:br/>
          <w:t>ΧΑΡΙΤΣΗΣ Α. , σελ.</w:t>
        </w:r>
        <w:r w:rsidRPr="007623D8">
          <w:rPr>
            <w:rFonts w:eastAsia="Times New Roman"/>
            <w:szCs w:val="24"/>
            <w:lang w:eastAsia="en-US"/>
          </w:rPr>
          <w:br/>
          <w:t>ΧΡΥΣΟΒΕΛΩΝΗ Μ. , σελ.</w:t>
        </w:r>
        <w:r w:rsidRPr="007623D8">
          <w:rPr>
            <w:rFonts w:eastAsia="Times New Roman"/>
            <w:szCs w:val="24"/>
            <w:lang w:eastAsia="en-US"/>
          </w:rPr>
          <w:br/>
          <w:t>ΨΑΡΙΑΝΟΣ Γ. , σελ.</w:t>
        </w:r>
        <w:r w:rsidRPr="007623D8">
          <w:rPr>
            <w:rFonts w:eastAsia="Times New Roman"/>
            <w:szCs w:val="24"/>
            <w:lang w:eastAsia="en-US"/>
          </w:rPr>
          <w:br/>
        </w:r>
        <w:r w:rsidRPr="007623D8">
          <w:rPr>
            <w:rFonts w:eastAsia="Times New Roman"/>
            <w:szCs w:val="24"/>
            <w:lang w:eastAsia="en-US"/>
          </w:rPr>
          <w:br/>
          <w:t>Β. Επί διαδικαστικού θέματος:</w:t>
        </w:r>
        <w:r w:rsidRPr="007623D8">
          <w:rPr>
            <w:rFonts w:eastAsia="Times New Roman"/>
            <w:szCs w:val="24"/>
            <w:lang w:eastAsia="en-US"/>
          </w:rPr>
          <w:br/>
          <w:t>ΒΟΡΙΔΗΣ Μ. , σελ.</w:t>
        </w:r>
        <w:r w:rsidRPr="007623D8">
          <w:rPr>
            <w:rFonts w:eastAsia="Times New Roman"/>
            <w:szCs w:val="24"/>
            <w:lang w:eastAsia="en-US"/>
          </w:rPr>
          <w:br/>
          <w:t>ΒΟΥΛΤΕΨΗ Σ. , σελ.</w:t>
        </w:r>
        <w:r w:rsidRPr="007623D8">
          <w:rPr>
            <w:rFonts w:eastAsia="Times New Roman"/>
            <w:szCs w:val="24"/>
            <w:lang w:eastAsia="en-US"/>
          </w:rPr>
          <w:br/>
          <w:t>ΒΟΥΤΣΗΣ Ν. , σελ.</w:t>
        </w:r>
        <w:r w:rsidRPr="007623D8">
          <w:rPr>
            <w:rFonts w:eastAsia="Times New Roman"/>
            <w:szCs w:val="24"/>
            <w:lang w:eastAsia="en-US"/>
          </w:rPr>
          <w:br/>
          <w:t>ΒΡΟΥΤΣΗΣ Ι. , σελ.</w:t>
        </w:r>
        <w:r w:rsidRPr="007623D8">
          <w:rPr>
            <w:rFonts w:eastAsia="Times New Roman"/>
            <w:szCs w:val="24"/>
            <w:lang w:eastAsia="en-US"/>
          </w:rPr>
          <w:br/>
          <w:t>ΓΕΩΡΓΙΑΔΗΣ Σ. , σελ.</w:t>
        </w:r>
        <w:r w:rsidRPr="007623D8">
          <w:rPr>
            <w:rFonts w:eastAsia="Times New Roman"/>
            <w:szCs w:val="24"/>
            <w:lang w:eastAsia="en-US"/>
          </w:rPr>
          <w:br/>
          <w:t>ΔΡΑΓΑΣΑΚΗΣ Ι. , σελ.</w:t>
        </w:r>
        <w:r w:rsidRPr="007623D8">
          <w:rPr>
            <w:rFonts w:eastAsia="Times New Roman"/>
            <w:szCs w:val="24"/>
            <w:lang w:eastAsia="en-US"/>
          </w:rPr>
          <w:br/>
          <w:t>ΚΑΒΒΑΔΙΑ Ι. , σελ.</w:t>
        </w:r>
        <w:r w:rsidRPr="007623D8">
          <w:rPr>
            <w:rFonts w:eastAsia="Times New Roman"/>
            <w:szCs w:val="24"/>
            <w:lang w:eastAsia="en-US"/>
          </w:rPr>
          <w:br/>
          <w:t>ΚΑΚΛΑΜΑΝΗΣ Ν. , σελ.</w:t>
        </w:r>
        <w:r w:rsidRPr="007623D8">
          <w:rPr>
            <w:rFonts w:eastAsia="Times New Roman"/>
            <w:szCs w:val="24"/>
            <w:lang w:eastAsia="en-US"/>
          </w:rPr>
          <w:br/>
          <w:t>ΚΑΜΜΕΝΟΣ Π. , σελ.</w:t>
        </w:r>
        <w:r w:rsidRPr="007623D8">
          <w:rPr>
            <w:rFonts w:eastAsia="Times New Roman"/>
            <w:szCs w:val="24"/>
            <w:lang w:eastAsia="en-US"/>
          </w:rPr>
          <w:br/>
          <w:t>ΚΟΥΜΟΥΤΣΑΚΟΣ Γ. , σελ.</w:t>
        </w:r>
        <w:r w:rsidRPr="007623D8">
          <w:rPr>
            <w:rFonts w:eastAsia="Times New Roman"/>
            <w:szCs w:val="24"/>
            <w:lang w:eastAsia="en-US"/>
          </w:rPr>
          <w:br/>
          <w:t>ΚΟΥΡΑΚΗΣ Α. , σελ.</w:t>
        </w:r>
        <w:r w:rsidRPr="007623D8">
          <w:rPr>
            <w:rFonts w:eastAsia="Times New Roman"/>
            <w:szCs w:val="24"/>
            <w:lang w:eastAsia="en-US"/>
          </w:rPr>
          <w:br/>
          <w:t>ΚΥΡΙΑΖΙΔΗΣ Δ. , σελ.</w:t>
        </w:r>
        <w:r w:rsidRPr="007623D8">
          <w:rPr>
            <w:rFonts w:eastAsia="Times New Roman"/>
            <w:szCs w:val="24"/>
            <w:lang w:eastAsia="en-US"/>
          </w:rPr>
          <w:br/>
          <w:t>ΛΥΚΟΥΔΗΣ Σ. , σελ.</w:t>
        </w:r>
        <w:r w:rsidRPr="007623D8">
          <w:rPr>
            <w:rFonts w:eastAsia="Times New Roman"/>
            <w:szCs w:val="24"/>
            <w:lang w:eastAsia="en-US"/>
          </w:rPr>
          <w:br/>
          <w:t>ΜΕΓΑΛΟΟΙΚΟΝΟΜΟΥ Θ. , σελ.</w:t>
        </w:r>
        <w:r w:rsidRPr="007623D8">
          <w:rPr>
            <w:rFonts w:eastAsia="Times New Roman"/>
            <w:szCs w:val="24"/>
            <w:lang w:eastAsia="en-US"/>
          </w:rPr>
          <w:br/>
          <w:t>ΣΚΑΝΔΑΛΙΔΗΣ Κ. , σελ.</w:t>
        </w:r>
        <w:r w:rsidRPr="007623D8">
          <w:rPr>
            <w:rFonts w:eastAsia="Times New Roman"/>
            <w:szCs w:val="24"/>
            <w:lang w:eastAsia="en-US"/>
          </w:rPr>
          <w:br/>
          <w:t>ΤΣΑΚΑΛΩΤΟΣ Ε. , σελ.</w:t>
        </w:r>
        <w:r w:rsidRPr="007623D8">
          <w:rPr>
            <w:rFonts w:eastAsia="Times New Roman"/>
            <w:szCs w:val="24"/>
            <w:lang w:eastAsia="en-US"/>
          </w:rPr>
          <w:br/>
          <w:t>ΦΑΜΕΛΛΟΣ Σ. , σελ.</w:t>
        </w:r>
        <w:r w:rsidRPr="007623D8">
          <w:rPr>
            <w:rFonts w:eastAsia="Times New Roman"/>
            <w:szCs w:val="24"/>
            <w:lang w:eastAsia="en-US"/>
          </w:rPr>
          <w:br/>
          <w:t>ΧΡΙΣΤΟΔΟΥΛΟΠΟΥΛΟΥ Α. , σελ.</w:t>
        </w:r>
        <w:r w:rsidRPr="007623D8">
          <w:rPr>
            <w:rFonts w:eastAsia="Times New Roman"/>
            <w:szCs w:val="24"/>
            <w:lang w:eastAsia="en-US"/>
          </w:rPr>
          <w:br/>
        </w:r>
        <w:r w:rsidRPr="007623D8">
          <w:rPr>
            <w:rFonts w:eastAsia="Times New Roman"/>
            <w:szCs w:val="24"/>
            <w:lang w:eastAsia="en-US"/>
          </w:rPr>
          <w:br/>
          <w:t>Γ. Επί προσωπικού θέματος:</w:t>
        </w:r>
        <w:r w:rsidRPr="007623D8">
          <w:rPr>
            <w:rFonts w:eastAsia="Times New Roman"/>
            <w:szCs w:val="24"/>
            <w:lang w:eastAsia="en-US"/>
          </w:rPr>
          <w:br/>
          <w:t>ΒΟΥΛΤΕΨΗ Σ. , σελ.</w:t>
        </w:r>
        <w:r w:rsidRPr="007623D8">
          <w:rPr>
            <w:rFonts w:eastAsia="Times New Roman"/>
            <w:szCs w:val="24"/>
            <w:lang w:eastAsia="en-US"/>
          </w:rPr>
          <w:br/>
          <w:t>ΓΕΩΡΓΙΑΔΗΣ Σ. , σελ.</w:t>
        </w:r>
        <w:r w:rsidRPr="007623D8">
          <w:rPr>
            <w:rFonts w:eastAsia="Times New Roman"/>
            <w:szCs w:val="24"/>
            <w:lang w:eastAsia="en-US"/>
          </w:rPr>
          <w:br/>
          <w:t>ΚΑΜΜΕΝΟΣ Π. , σελ.</w:t>
        </w:r>
        <w:r w:rsidRPr="007623D8">
          <w:rPr>
            <w:rFonts w:eastAsia="Times New Roman"/>
            <w:szCs w:val="24"/>
            <w:lang w:eastAsia="en-US"/>
          </w:rPr>
          <w:br/>
          <w:t>ΚΟΥΜΟΥΤΣΑΚΟΣ Γ. , σελ.</w:t>
        </w:r>
        <w:r w:rsidRPr="007623D8">
          <w:rPr>
            <w:rFonts w:eastAsia="Times New Roman"/>
            <w:szCs w:val="24"/>
            <w:lang w:eastAsia="en-US"/>
          </w:rPr>
          <w:br/>
          <w:t>ΜΕΓΑΛΟΟΙΚΟΝΟΜΟΥ Θ. , σελ.</w:t>
        </w:r>
        <w:r w:rsidRPr="007623D8">
          <w:rPr>
            <w:rFonts w:eastAsia="Times New Roman"/>
            <w:szCs w:val="24"/>
            <w:lang w:eastAsia="en-US"/>
          </w:rPr>
          <w:br/>
        </w:r>
        <w:r w:rsidRPr="007623D8">
          <w:rPr>
            <w:rFonts w:eastAsia="Times New Roman"/>
            <w:szCs w:val="24"/>
            <w:lang w:eastAsia="en-US"/>
          </w:rPr>
          <w:br/>
          <w:t>Δ. ΠΑΡΕΜΒΑΣΕΙΣ:</w:t>
        </w:r>
        <w:r w:rsidRPr="007623D8">
          <w:rPr>
            <w:rFonts w:eastAsia="Times New Roman"/>
            <w:szCs w:val="24"/>
            <w:lang w:eastAsia="en-US"/>
          </w:rPr>
          <w:br/>
          <w:t>ΒΟΥΛΤΕΨΗ Σ. , σελ.</w:t>
        </w:r>
        <w:r w:rsidRPr="007623D8">
          <w:rPr>
            <w:rFonts w:eastAsia="Times New Roman"/>
            <w:szCs w:val="24"/>
            <w:lang w:eastAsia="en-US"/>
          </w:rPr>
          <w:br/>
          <w:t>ΓΕΩΡΓΑΝΤΑΣ Γ. , σελ.</w:t>
        </w:r>
        <w:r w:rsidRPr="007623D8">
          <w:rPr>
            <w:rFonts w:eastAsia="Times New Roman"/>
            <w:szCs w:val="24"/>
            <w:lang w:eastAsia="en-US"/>
          </w:rPr>
          <w:br/>
          <w:t>ΚΕΔΙΚΟΓΛΟΥ Σ. , σελ.</w:t>
        </w:r>
        <w:r w:rsidRPr="007623D8">
          <w:rPr>
            <w:rFonts w:eastAsia="Times New Roman"/>
            <w:szCs w:val="24"/>
            <w:lang w:eastAsia="en-US"/>
          </w:rPr>
          <w:br/>
          <w:t>ΚΟΝΤΟΓΕΩΡΓΟΣ Κ. , σελ.</w:t>
        </w:r>
        <w:r w:rsidRPr="007623D8">
          <w:rPr>
            <w:rFonts w:eastAsia="Times New Roman"/>
            <w:szCs w:val="24"/>
            <w:lang w:eastAsia="en-US"/>
          </w:rPr>
          <w:br/>
          <w:t>ΚΟΤΖΙΑΣ Ν. , σελ.</w:t>
        </w:r>
        <w:r w:rsidRPr="007623D8">
          <w:rPr>
            <w:rFonts w:eastAsia="Times New Roman"/>
            <w:szCs w:val="24"/>
            <w:lang w:eastAsia="en-US"/>
          </w:rPr>
          <w:br/>
          <w:t>ΚΟΥΜΟΥΤΣΑΚΟΣ Γ. , σελ.</w:t>
        </w:r>
        <w:r w:rsidRPr="007623D8">
          <w:rPr>
            <w:rFonts w:eastAsia="Times New Roman"/>
            <w:szCs w:val="24"/>
            <w:lang w:eastAsia="en-US"/>
          </w:rPr>
          <w:br/>
          <w:t>ΚΥΡΙΑΖΙΔΗΣ Δ. , σελ.</w:t>
        </w:r>
        <w:r w:rsidRPr="007623D8">
          <w:rPr>
            <w:rFonts w:eastAsia="Times New Roman"/>
            <w:szCs w:val="24"/>
            <w:lang w:eastAsia="en-US"/>
          </w:rPr>
          <w:br/>
          <w:t>ΜΠΑΛΑΟΥΡΑΣ Γ. , σελ.</w:t>
        </w:r>
        <w:r w:rsidRPr="007623D8">
          <w:rPr>
            <w:rFonts w:eastAsia="Times New Roman"/>
            <w:szCs w:val="24"/>
            <w:lang w:eastAsia="en-US"/>
          </w:rPr>
          <w:br/>
          <w:t>ΜΠΓΙΑΛΑΣ Χ. , σελ.</w:t>
        </w:r>
        <w:r w:rsidRPr="007623D8">
          <w:rPr>
            <w:rFonts w:eastAsia="Times New Roman"/>
            <w:szCs w:val="24"/>
            <w:lang w:eastAsia="en-US"/>
          </w:rPr>
          <w:br/>
          <w:t>ΠΑΠΑΔΟΠΟΥΛΟΣ Α. , σελ.</w:t>
        </w:r>
        <w:r w:rsidRPr="007623D8">
          <w:rPr>
            <w:rFonts w:eastAsia="Times New Roman"/>
            <w:szCs w:val="24"/>
            <w:lang w:eastAsia="en-US"/>
          </w:rPr>
          <w:br/>
          <w:t>ΠΑΠΑΔΟΠΟΥΛΟΣ Ν. , σελ.</w:t>
        </w:r>
        <w:r w:rsidRPr="007623D8">
          <w:rPr>
            <w:rFonts w:eastAsia="Times New Roman"/>
            <w:szCs w:val="24"/>
            <w:lang w:eastAsia="en-US"/>
          </w:rPr>
          <w:br/>
          <w:t>ΣΚΟΥΡΟΛΙΑΚΟΣ Π. , σελ.</w:t>
        </w:r>
        <w:r w:rsidRPr="007623D8">
          <w:rPr>
            <w:rFonts w:eastAsia="Times New Roman"/>
            <w:szCs w:val="24"/>
            <w:lang w:eastAsia="en-US"/>
          </w:rPr>
          <w:br/>
        </w:r>
      </w:ins>
    </w:p>
    <w:p w14:paraId="1286C377" w14:textId="3C041AF7" w:rsidR="000402FE" w:rsidRDefault="007623D8">
      <w:pPr>
        <w:spacing w:line="600" w:lineRule="auto"/>
        <w:ind w:firstLine="720"/>
        <w:jc w:val="center"/>
        <w:rPr>
          <w:rFonts w:eastAsia="Times New Roman"/>
          <w:szCs w:val="24"/>
        </w:rPr>
      </w:pPr>
      <w:r>
        <w:rPr>
          <w:rFonts w:eastAsia="Times New Roman"/>
          <w:szCs w:val="24"/>
        </w:rPr>
        <w:t>ΠΡΑΚΤΙΚΑ ΒΟΥΛΗΣ</w:t>
      </w:r>
    </w:p>
    <w:p w14:paraId="1286C378" w14:textId="77777777" w:rsidR="000402FE" w:rsidRDefault="007623D8">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1286C379" w14:textId="77777777" w:rsidR="000402FE" w:rsidRDefault="007623D8">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286C37A" w14:textId="77777777" w:rsidR="000402FE" w:rsidRDefault="007623D8">
      <w:pPr>
        <w:spacing w:line="600" w:lineRule="auto"/>
        <w:ind w:firstLine="720"/>
        <w:jc w:val="center"/>
        <w:rPr>
          <w:rFonts w:eastAsia="Times New Roman"/>
          <w:szCs w:val="24"/>
        </w:rPr>
      </w:pPr>
      <w:r>
        <w:rPr>
          <w:rFonts w:eastAsia="Times New Roman"/>
          <w:szCs w:val="24"/>
        </w:rPr>
        <w:t>ΣΥΝΟΔΟΣ Δ΄</w:t>
      </w:r>
    </w:p>
    <w:p w14:paraId="1286C37B" w14:textId="77777777" w:rsidR="000402FE" w:rsidRDefault="007623D8">
      <w:pPr>
        <w:spacing w:line="600" w:lineRule="auto"/>
        <w:ind w:firstLine="720"/>
        <w:jc w:val="center"/>
        <w:rPr>
          <w:rFonts w:eastAsia="Times New Roman"/>
          <w:szCs w:val="24"/>
        </w:rPr>
      </w:pPr>
      <w:r>
        <w:rPr>
          <w:rFonts w:eastAsia="Times New Roman"/>
          <w:szCs w:val="24"/>
        </w:rPr>
        <w:t>ΣΥΝΕΔΡΙΑΣΗ ΝΣΤ΄</w:t>
      </w:r>
    </w:p>
    <w:p w14:paraId="1286C37C" w14:textId="77777777" w:rsidR="000402FE" w:rsidRDefault="007623D8">
      <w:pPr>
        <w:spacing w:line="600" w:lineRule="auto"/>
        <w:ind w:firstLine="720"/>
        <w:jc w:val="center"/>
        <w:rPr>
          <w:rFonts w:eastAsia="Times New Roman"/>
          <w:szCs w:val="24"/>
        </w:rPr>
      </w:pPr>
      <w:r>
        <w:rPr>
          <w:rFonts w:eastAsia="Times New Roman"/>
          <w:szCs w:val="24"/>
        </w:rPr>
        <w:t>Τετάρτη 16 Ιανουαρίου 2019</w:t>
      </w:r>
    </w:p>
    <w:p w14:paraId="1286C37D" w14:textId="77777777" w:rsidR="000402FE" w:rsidRDefault="007623D8">
      <w:pPr>
        <w:spacing w:line="600" w:lineRule="auto"/>
        <w:ind w:firstLine="720"/>
        <w:jc w:val="both"/>
        <w:rPr>
          <w:rFonts w:eastAsia="Times New Roman"/>
          <w:szCs w:val="24"/>
        </w:rPr>
      </w:pPr>
      <w:bookmarkStart w:id="27" w:name="_GoBack"/>
      <w:bookmarkEnd w:id="27"/>
      <w:r>
        <w:rPr>
          <w:rFonts w:eastAsia="Times New Roman"/>
          <w:szCs w:val="24"/>
        </w:rPr>
        <w:t xml:space="preserve">Αθήνα, σήμερα στις 16 Ιανουαρίου 2019, ημέρα Τετάρτη και ώρα 10.10΄, συνήλθε στην Αίθουσα των συνεδριάσεων του Βουλευτηρίου η Βουλή σε ολομέλεια για να συνεδριάσει υπό την προεδρία του Α΄ Αντιπροέδρου αυτής κ. </w:t>
      </w:r>
      <w:r w:rsidRPr="00BF3D6F">
        <w:rPr>
          <w:rFonts w:eastAsia="Times New Roman"/>
          <w:b/>
          <w:szCs w:val="24"/>
        </w:rPr>
        <w:t>ΑΝΑΣΤΑΣΙΟΥ ΚΟΥΡΑΚΗ</w:t>
      </w:r>
      <w:r>
        <w:rPr>
          <w:rFonts w:eastAsia="Times New Roman"/>
          <w:szCs w:val="24"/>
        </w:rPr>
        <w:t xml:space="preserve">. </w:t>
      </w:r>
    </w:p>
    <w:p w14:paraId="1286C37E" w14:textId="77777777" w:rsidR="000402FE" w:rsidRDefault="007623D8">
      <w:pPr>
        <w:spacing w:line="600" w:lineRule="auto"/>
        <w:ind w:firstLine="720"/>
        <w:jc w:val="both"/>
        <w:rPr>
          <w:rFonts w:eastAsia="Times New Roman"/>
          <w:szCs w:val="24"/>
        </w:rPr>
      </w:pPr>
      <w:r>
        <w:rPr>
          <w:rFonts w:eastAsia="Times New Roman"/>
          <w:b/>
          <w:szCs w:val="24"/>
        </w:rPr>
        <w:t>ΠΡΟΕΔΡΕΥΩΝ (Αναστάσιος Κο</w:t>
      </w:r>
      <w:r>
        <w:rPr>
          <w:rFonts w:eastAsia="Times New Roman"/>
          <w:b/>
          <w:szCs w:val="24"/>
        </w:rPr>
        <w:t xml:space="preserve">υράκης): </w:t>
      </w:r>
      <w:r>
        <w:rPr>
          <w:rFonts w:eastAsia="Times New Roman"/>
          <w:szCs w:val="24"/>
        </w:rPr>
        <w:t>Κυρίες και κύριοι συνάδελφοι, αρχίζει η συνεδρίαση.</w:t>
      </w:r>
    </w:p>
    <w:p w14:paraId="1286C37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Πριν προχωρήσουμε στη σημερινή ειδική ημερήσια διάταξη</w:t>
      </w:r>
      <w:r>
        <w:rPr>
          <w:rFonts w:eastAsia="Times New Roman" w:cs="Times New Roman"/>
          <w:szCs w:val="24"/>
        </w:rPr>
        <w:t>,</w:t>
      </w:r>
      <w:r>
        <w:rPr>
          <w:rFonts w:eastAsia="Times New Roman" w:cs="Times New Roman"/>
          <w:szCs w:val="24"/>
        </w:rPr>
        <w:t xml:space="preserve"> έχω την τιμή να ανακοινώσω στο Σώμα το δελτίο επίκαιρων ερωτήσεων της Πέμπτης 17 Ιανουαρίου 2019.</w:t>
      </w:r>
    </w:p>
    <w:p w14:paraId="1286C38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Α. ΕΠΙΚΑΙΡΕΣ ΕΡΩΤΗΣΕΙΣ </w:t>
      </w:r>
      <w:r w:rsidRPr="008901C4">
        <w:rPr>
          <w:rFonts w:eastAsia="Times New Roman" w:cs="Times New Roman"/>
          <w:szCs w:val="24"/>
        </w:rPr>
        <w:t>Πρώτου Κύκλου (Άρθ</w:t>
      </w:r>
      <w:r w:rsidRPr="008901C4">
        <w:rPr>
          <w:rFonts w:eastAsia="Times New Roman" w:cs="Times New Roman"/>
          <w:szCs w:val="24"/>
        </w:rPr>
        <w:t>ρο 130 παρ</w:t>
      </w:r>
      <w:r>
        <w:rPr>
          <w:rFonts w:eastAsia="Times New Roman" w:cs="Times New Roman"/>
          <w:szCs w:val="24"/>
        </w:rPr>
        <w:t>άγραφοι</w:t>
      </w:r>
      <w:r w:rsidRPr="008901C4">
        <w:rPr>
          <w:rFonts w:eastAsia="Times New Roman" w:cs="Times New Roman"/>
          <w:szCs w:val="24"/>
        </w:rPr>
        <w:t xml:space="preserve"> 2 και 3 </w:t>
      </w:r>
      <w:r>
        <w:rPr>
          <w:rFonts w:eastAsia="Times New Roman" w:cs="Times New Roman"/>
          <w:szCs w:val="24"/>
        </w:rPr>
        <w:t xml:space="preserve">του </w:t>
      </w:r>
      <w:r w:rsidRPr="008901C4">
        <w:rPr>
          <w:rFonts w:eastAsia="Times New Roman" w:cs="Times New Roman"/>
          <w:szCs w:val="24"/>
        </w:rPr>
        <w:t>Καν</w:t>
      </w:r>
      <w:r>
        <w:rPr>
          <w:rFonts w:eastAsia="Times New Roman" w:cs="Times New Roman"/>
          <w:szCs w:val="24"/>
        </w:rPr>
        <w:t>ονισμού της</w:t>
      </w:r>
      <w:r w:rsidRPr="008901C4">
        <w:rPr>
          <w:rFonts w:eastAsia="Times New Roman" w:cs="Times New Roman"/>
          <w:szCs w:val="24"/>
        </w:rPr>
        <w:t xml:space="preserve"> Βουλής)</w:t>
      </w:r>
    </w:p>
    <w:p w14:paraId="1286C38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1. Η με αριθμό 266/14-1-2019 επίκαιρη ερώτηση του Βουλευτή Κυκλάδων του Συνασπισμού Ριζοσπαστικής Αριστεράς κ. Νικολάου Μανιού προς τον Υπουργό Αγροτικής Ανάπτυξης και Τροφίμων, με θέμα: «Προβλήματα εφαρ</w:t>
      </w:r>
      <w:r>
        <w:rPr>
          <w:rFonts w:eastAsia="Times New Roman" w:cs="Times New Roman"/>
          <w:szCs w:val="24"/>
        </w:rPr>
        <w:t>μογής οικοτεχνίας».</w:t>
      </w:r>
    </w:p>
    <w:p w14:paraId="1286C38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2. Η με αριθμό 267/14-1-2019 επίκαιρη ε</w:t>
      </w:r>
      <w:r w:rsidRPr="00A22289">
        <w:rPr>
          <w:rFonts w:eastAsia="Times New Roman" w:cs="Times New Roman"/>
          <w:szCs w:val="24"/>
        </w:rPr>
        <w:t>ρώτηση του Βουλευτή Αττικής της Νέας Δημοκρατίας κ. Αθανασίου Μπούρα προς την Υπουργό Εργασίας, Κοινωνικής Ασφάλισης και Κοινωνικής Αλληλεγγύης, με θέμα: «Νέο Οργανόγραμμα του Ενιαίου Φορέα Κοινωνι</w:t>
      </w:r>
      <w:r w:rsidRPr="00A22289">
        <w:rPr>
          <w:rFonts w:eastAsia="Times New Roman" w:cs="Times New Roman"/>
          <w:szCs w:val="24"/>
        </w:rPr>
        <w:t>κής Ασφάλισης (ΕΦΚΑ)».</w:t>
      </w:r>
    </w:p>
    <w:p w14:paraId="1286C38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3. Η με αριθμό 274/15-1-2019 επίκαιρη ε</w:t>
      </w:r>
      <w:r w:rsidRPr="00A22289">
        <w:rPr>
          <w:rFonts w:eastAsia="Times New Roman" w:cs="Times New Roman"/>
          <w:szCs w:val="24"/>
        </w:rPr>
        <w:t xml:space="preserve">ρώτηση του Βουλευτή Αχαΐας του Κομμουνιστικού Κόμματος </w:t>
      </w:r>
      <w:r w:rsidRPr="00A22289">
        <w:rPr>
          <w:rFonts w:eastAsia="Times New Roman" w:cs="Times New Roman"/>
          <w:szCs w:val="24"/>
        </w:rPr>
        <w:t>Ελλάδ</w:t>
      </w:r>
      <w:r>
        <w:rPr>
          <w:rFonts w:eastAsia="Times New Roman" w:cs="Times New Roman"/>
          <w:szCs w:val="24"/>
        </w:rPr>
        <w:t>α</w:t>
      </w:r>
      <w:r w:rsidRPr="00A22289">
        <w:rPr>
          <w:rFonts w:eastAsia="Times New Roman" w:cs="Times New Roman"/>
          <w:szCs w:val="24"/>
        </w:rPr>
        <w:t xml:space="preserve">ς </w:t>
      </w:r>
      <w:r w:rsidRPr="00A22289">
        <w:rPr>
          <w:rFonts w:eastAsia="Times New Roman" w:cs="Times New Roman"/>
          <w:szCs w:val="24"/>
        </w:rPr>
        <w:t>κ. Νικολάου Καραθανασόπουλου προς τον Υπουργό Αγροτικής Ανάπτυξης και Τροφίμων, με θέμα: «Εικόνα κατάρρευσης του αρδευτικού δικτύου</w:t>
      </w:r>
      <w:r w:rsidRPr="00A22289">
        <w:rPr>
          <w:rFonts w:eastAsia="Times New Roman" w:cs="Times New Roman"/>
          <w:szCs w:val="24"/>
        </w:rPr>
        <w:t xml:space="preserve"> του ΓΟΕΒ Πηνειού-Αλφειού».</w:t>
      </w:r>
    </w:p>
    <w:p w14:paraId="1286C38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4. </w:t>
      </w:r>
      <w:r>
        <w:rPr>
          <w:rFonts w:eastAsia="Times New Roman" w:cs="Times New Roman"/>
          <w:szCs w:val="24"/>
        </w:rPr>
        <w:t>Η</w:t>
      </w:r>
      <w:r>
        <w:rPr>
          <w:rFonts w:eastAsia="Times New Roman" w:cs="Times New Roman"/>
          <w:szCs w:val="24"/>
        </w:rPr>
        <w:t xml:space="preserve"> με αριθμό 260/9-1-2019 επίκαιρη ε</w:t>
      </w:r>
      <w:r w:rsidRPr="00A22289">
        <w:rPr>
          <w:rFonts w:eastAsia="Times New Roman" w:cs="Times New Roman"/>
          <w:szCs w:val="24"/>
        </w:rPr>
        <w:t>ρώτηση του Βουλευτή Α</w:t>
      </w:r>
      <w:r>
        <w:rPr>
          <w:rFonts w:eastAsia="Times New Roman" w:cs="Times New Roman"/>
          <w:szCs w:val="24"/>
        </w:rPr>
        <w:t>΄</w:t>
      </w:r>
      <w:r w:rsidRPr="00A22289">
        <w:rPr>
          <w:rFonts w:eastAsia="Times New Roman" w:cs="Times New Roman"/>
          <w:szCs w:val="24"/>
        </w:rPr>
        <w:t xml:space="preserve"> Πειραιώς του Λαϊκού Συνδέσμου </w:t>
      </w:r>
      <w:r>
        <w:rPr>
          <w:rFonts w:eastAsia="Times New Roman" w:cs="Times New Roman"/>
          <w:szCs w:val="24"/>
        </w:rPr>
        <w:t>-</w:t>
      </w:r>
      <w:r w:rsidRPr="00A22289">
        <w:rPr>
          <w:rFonts w:eastAsia="Times New Roman" w:cs="Times New Roman"/>
          <w:szCs w:val="24"/>
        </w:rPr>
        <w:t xml:space="preserve"> Χρυσή Αυγή κ. Νικολάου Κούζηλου προς την Υπουργό Εργασίας, Κοινωνικής Ασφάλισης και Κοινωνικής Αλληλεγγύης, με θέμα: «Προστασία πληρωμά</w:t>
      </w:r>
      <w:r w:rsidRPr="00A22289">
        <w:rPr>
          <w:rFonts w:eastAsia="Times New Roman" w:cs="Times New Roman"/>
          <w:szCs w:val="24"/>
        </w:rPr>
        <w:t>των από εγκατάλειψη πλοίου εσωτερικών πλόων».</w:t>
      </w:r>
    </w:p>
    <w:p w14:paraId="1286C385" w14:textId="77777777" w:rsidR="000402FE" w:rsidRDefault="007623D8">
      <w:pPr>
        <w:spacing w:line="600" w:lineRule="auto"/>
        <w:ind w:firstLine="720"/>
        <w:jc w:val="both"/>
        <w:rPr>
          <w:rFonts w:eastAsia="Times New Roman" w:cs="Times New Roman"/>
          <w:szCs w:val="24"/>
        </w:rPr>
      </w:pPr>
      <w:r w:rsidRPr="00A22289">
        <w:rPr>
          <w:rFonts w:eastAsia="Times New Roman" w:cs="Times New Roman"/>
          <w:szCs w:val="24"/>
        </w:rPr>
        <w:t>Β. ΕΠΙΚΑΙΡΕΣ ΕΡΩΤΗΣΕΙΣ Δεύτερου Κύκλου (Άρθρο 130 παρ</w:t>
      </w:r>
      <w:r>
        <w:rPr>
          <w:rFonts w:eastAsia="Times New Roman" w:cs="Times New Roman"/>
          <w:szCs w:val="24"/>
        </w:rPr>
        <w:t>άγραφοι</w:t>
      </w:r>
      <w:r w:rsidRPr="00A22289">
        <w:rPr>
          <w:rFonts w:eastAsia="Times New Roman" w:cs="Times New Roman"/>
          <w:szCs w:val="24"/>
        </w:rPr>
        <w:t xml:space="preserve"> 2 και 3 </w:t>
      </w:r>
      <w:r>
        <w:rPr>
          <w:rFonts w:eastAsia="Times New Roman" w:cs="Times New Roman"/>
          <w:szCs w:val="24"/>
        </w:rPr>
        <w:t xml:space="preserve">του </w:t>
      </w:r>
      <w:r w:rsidRPr="00A22289">
        <w:rPr>
          <w:rFonts w:eastAsia="Times New Roman" w:cs="Times New Roman"/>
          <w:szCs w:val="24"/>
        </w:rPr>
        <w:t>Καν</w:t>
      </w:r>
      <w:r>
        <w:rPr>
          <w:rFonts w:eastAsia="Times New Roman" w:cs="Times New Roman"/>
          <w:szCs w:val="24"/>
        </w:rPr>
        <w:t>ονισμού της</w:t>
      </w:r>
      <w:r w:rsidRPr="00A22289">
        <w:rPr>
          <w:rFonts w:eastAsia="Times New Roman" w:cs="Times New Roman"/>
          <w:szCs w:val="24"/>
        </w:rPr>
        <w:t xml:space="preserve"> Βουλής)</w:t>
      </w:r>
    </w:p>
    <w:p w14:paraId="1286C38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1. Η με αριθμό 268/14-1-2019 επίκαιρη ε</w:t>
      </w:r>
      <w:r w:rsidRPr="00A22289">
        <w:rPr>
          <w:rFonts w:eastAsia="Times New Roman" w:cs="Times New Roman"/>
          <w:szCs w:val="24"/>
        </w:rPr>
        <w:t xml:space="preserve">ρώτηση του Βουλευτή Μαγνησίας της Νέας Δημοκρατίας κ. Χρήστου Μπουκώρου </w:t>
      </w:r>
      <w:r w:rsidRPr="00A22289">
        <w:rPr>
          <w:rFonts w:eastAsia="Times New Roman" w:cs="Times New Roman"/>
          <w:szCs w:val="24"/>
        </w:rPr>
        <w:t>προς τον Υπουργό Αγροτικής Ανάπτυξης και Τροφίμων, με θέμα: «Καταβολή Ενιαίας Αγροτικής Ενίσχυσης και Δασικοί Χάρτες».</w:t>
      </w:r>
    </w:p>
    <w:p w14:paraId="1286C38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2. Η με αριθμό 261/9-1-2019 επίκαιρη ε</w:t>
      </w:r>
      <w:r w:rsidRPr="00A22289">
        <w:rPr>
          <w:rFonts w:eastAsia="Times New Roman" w:cs="Times New Roman"/>
          <w:szCs w:val="24"/>
        </w:rPr>
        <w:t xml:space="preserve">ρώτηση του Βουλευτή Α΄ Θεσσαλονίκης του Λαϊκού Συνδέσμου </w:t>
      </w:r>
      <w:r>
        <w:rPr>
          <w:rFonts w:eastAsia="Times New Roman" w:cs="Times New Roman"/>
          <w:szCs w:val="24"/>
        </w:rPr>
        <w:t>-</w:t>
      </w:r>
      <w:r w:rsidRPr="00A22289">
        <w:rPr>
          <w:rFonts w:eastAsia="Times New Roman" w:cs="Times New Roman"/>
          <w:szCs w:val="24"/>
        </w:rPr>
        <w:t xml:space="preserve"> Χρυσή Αυγή κ. Αντωνίου Γρέγου προς την Υ</w:t>
      </w:r>
      <w:r w:rsidRPr="00A22289">
        <w:rPr>
          <w:rFonts w:eastAsia="Times New Roman" w:cs="Times New Roman"/>
          <w:szCs w:val="24"/>
        </w:rPr>
        <w:t>πουργό Πολιτισμού και Αθλητισμού, με θέμα: «Περί του Μουσείου Μακεδονικού Αγώνα και λοιπών φορέων, συλλόγων και σωματείων της Μακεδονίας και του άρθρου 6 της συμφωνίας Ελλάδας - Σκοπίων».</w:t>
      </w:r>
    </w:p>
    <w:p w14:paraId="1286C38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3. Η με αριθμό 263/9-1-2019 επίκαιρη ε</w:t>
      </w:r>
      <w:r w:rsidRPr="00A22289">
        <w:rPr>
          <w:rFonts w:eastAsia="Times New Roman" w:cs="Times New Roman"/>
          <w:szCs w:val="24"/>
        </w:rPr>
        <w:t>ρώτηση του Βουλευτή Α΄ Πειραιώ</w:t>
      </w:r>
      <w:r w:rsidRPr="00A22289">
        <w:rPr>
          <w:rFonts w:eastAsia="Times New Roman" w:cs="Times New Roman"/>
          <w:szCs w:val="24"/>
        </w:rPr>
        <w:t>ς του Λαϊκού Συνδέσμου</w:t>
      </w:r>
      <w:r>
        <w:rPr>
          <w:rFonts w:eastAsia="Times New Roman" w:cs="Times New Roman"/>
          <w:szCs w:val="24"/>
        </w:rPr>
        <w:t xml:space="preserve"> </w:t>
      </w:r>
      <w:r w:rsidRPr="00A22289">
        <w:rPr>
          <w:rFonts w:eastAsia="Times New Roman" w:cs="Times New Roman"/>
          <w:szCs w:val="24"/>
        </w:rPr>
        <w:t>-</w:t>
      </w:r>
      <w:r>
        <w:rPr>
          <w:rFonts w:eastAsia="Times New Roman" w:cs="Times New Roman"/>
          <w:szCs w:val="24"/>
        </w:rPr>
        <w:t xml:space="preserve"> </w:t>
      </w:r>
      <w:r w:rsidRPr="00A22289">
        <w:rPr>
          <w:rFonts w:eastAsia="Times New Roman" w:cs="Times New Roman"/>
          <w:szCs w:val="24"/>
        </w:rPr>
        <w:t>Χρυσή Αυγή κ. Νικολάου Κούζηλου προς τον Υπουργό Εξωτερικών, με θέμα: «Καζάνι έτοιμο να εκραγεί το κρατίδιο τω</w:t>
      </w:r>
      <w:r>
        <w:rPr>
          <w:rFonts w:eastAsia="Times New Roman" w:cs="Times New Roman"/>
          <w:szCs w:val="24"/>
        </w:rPr>
        <w:t>ν</w:t>
      </w:r>
      <w:r w:rsidRPr="00A22289">
        <w:rPr>
          <w:rFonts w:eastAsia="Times New Roman" w:cs="Times New Roman"/>
          <w:szCs w:val="24"/>
        </w:rPr>
        <w:t xml:space="preserve"> Σκοπίων».</w:t>
      </w:r>
    </w:p>
    <w:p w14:paraId="1286C38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4. Η με αριθμό 249/7-1-2019 επίκαιρη ε</w:t>
      </w:r>
      <w:r w:rsidRPr="00A22289">
        <w:rPr>
          <w:rFonts w:eastAsia="Times New Roman" w:cs="Times New Roman"/>
          <w:szCs w:val="24"/>
        </w:rPr>
        <w:t>ρώτηση της Βουλευτού Α΄ Αθηνών της Νέας Δημοκρατίας κ</w:t>
      </w:r>
      <w:r>
        <w:rPr>
          <w:rFonts w:eastAsia="Times New Roman" w:cs="Times New Roman"/>
          <w:szCs w:val="24"/>
        </w:rPr>
        <w:t>.</w:t>
      </w:r>
      <w:r w:rsidRPr="00A22289">
        <w:rPr>
          <w:rFonts w:eastAsia="Times New Roman" w:cs="Times New Roman"/>
          <w:szCs w:val="24"/>
        </w:rPr>
        <w:t xml:space="preserve"> Όλγας Κεφαλογιάν</w:t>
      </w:r>
      <w:r w:rsidRPr="00A22289">
        <w:rPr>
          <w:rFonts w:eastAsia="Times New Roman" w:cs="Times New Roman"/>
          <w:szCs w:val="24"/>
        </w:rPr>
        <w:t>νη προς την Υπουργό Πολιτισμού και Αθλητισμού, με θέμα: «Ζητήματα λειτουργίας  του Οργανισμού Πνευματικής Ιδιοκτησίας».</w:t>
      </w:r>
    </w:p>
    <w:p w14:paraId="1286C38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5. Η με αριθμό 255/8-1-2019 επίκαιρη ε</w:t>
      </w:r>
      <w:r w:rsidRPr="00A22289">
        <w:rPr>
          <w:rFonts w:eastAsia="Times New Roman" w:cs="Times New Roman"/>
          <w:szCs w:val="24"/>
        </w:rPr>
        <w:t xml:space="preserve">ρώτηση του Βουλευτή Β΄ Αθηνών του Κομμουνιστικού Κόμματος </w:t>
      </w:r>
      <w:r w:rsidRPr="00A22289">
        <w:rPr>
          <w:rFonts w:eastAsia="Times New Roman" w:cs="Times New Roman"/>
          <w:szCs w:val="24"/>
        </w:rPr>
        <w:t>Ελλάδ</w:t>
      </w:r>
      <w:r>
        <w:rPr>
          <w:rFonts w:eastAsia="Times New Roman" w:cs="Times New Roman"/>
          <w:szCs w:val="24"/>
        </w:rPr>
        <w:t>α</w:t>
      </w:r>
      <w:r w:rsidRPr="00A22289">
        <w:rPr>
          <w:rFonts w:eastAsia="Times New Roman" w:cs="Times New Roman"/>
          <w:szCs w:val="24"/>
        </w:rPr>
        <w:t xml:space="preserve">ς </w:t>
      </w:r>
      <w:r w:rsidRPr="00A22289">
        <w:rPr>
          <w:rFonts w:eastAsia="Times New Roman" w:cs="Times New Roman"/>
          <w:szCs w:val="24"/>
        </w:rPr>
        <w:t>κ. Χρήστου Κατσώτη προς την Υπου</w:t>
      </w:r>
      <w:r w:rsidRPr="00A22289">
        <w:rPr>
          <w:rFonts w:eastAsia="Times New Roman" w:cs="Times New Roman"/>
          <w:szCs w:val="24"/>
        </w:rPr>
        <w:t>ργό Εργασίας, Κοινωνικής Ασφάλισης και Κοινωνικής Αλληλεγγύης, με θέμα: «Διορθώσεις λαθών στον κωδικό ασφάλισης και στην ειδικότητα με την οποία έχουν προσληφθεί διάφοροι δασεργάτες».</w:t>
      </w:r>
    </w:p>
    <w:p w14:paraId="1286C38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6. Η με αριθμό 246/7-1-2019 επίκαιρη ε</w:t>
      </w:r>
      <w:r w:rsidRPr="00A22289">
        <w:rPr>
          <w:rFonts w:eastAsia="Times New Roman" w:cs="Times New Roman"/>
          <w:szCs w:val="24"/>
        </w:rPr>
        <w:t>ρ</w:t>
      </w:r>
      <w:r>
        <w:rPr>
          <w:rFonts w:eastAsia="Times New Roman" w:cs="Times New Roman"/>
          <w:szCs w:val="24"/>
        </w:rPr>
        <w:t xml:space="preserve">ώτηση του Βουλευτή Β΄ Αθηνών </w:t>
      </w:r>
      <w:r w:rsidRPr="00A22289">
        <w:rPr>
          <w:rFonts w:eastAsia="Times New Roman" w:cs="Times New Roman"/>
          <w:szCs w:val="24"/>
        </w:rPr>
        <w:t xml:space="preserve">της </w:t>
      </w:r>
      <w:r w:rsidRPr="00A22289">
        <w:rPr>
          <w:rFonts w:eastAsia="Times New Roman" w:cs="Times New Roman"/>
          <w:szCs w:val="24"/>
        </w:rPr>
        <w:t>Δημοκρατικής Συμπαράταξης ΠΑΣΟΚ</w:t>
      </w:r>
      <w:r>
        <w:rPr>
          <w:rFonts w:eastAsia="Times New Roman" w:cs="Times New Roman"/>
          <w:szCs w:val="24"/>
        </w:rPr>
        <w:t xml:space="preserve"> - </w:t>
      </w:r>
      <w:r>
        <w:rPr>
          <w:rFonts w:eastAsia="Times New Roman" w:cs="Times New Roman"/>
          <w:szCs w:val="24"/>
        </w:rPr>
        <w:lastRenderedPageBreak/>
        <w:t>ΔΗΜ</w:t>
      </w:r>
      <w:r w:rsidRPr="00A22289">
        <w:rPr>
          <w:rFonts w:eastAsia="Times New Roman" w:cs="Times New Roman"/>
          <w:szCs w:val="24"/>
        </w:rPr>
        <w:t>ΑΡ κ</w:t>
      </w:r>
      <w:r>
        <w:rPr>
          <w:rFonts w:eastAsia="Times New Roman" w:cs="Times New Roman"/>
          <w:szCs w:val="24"/>
        </w:rPr>
        <w:t>.</w:t>
      </w:r>
      <w:r w:rsidRPr="00A22289">
        <w:rPr>
          <w:rFonts w:eastAsia="Times New Roman" w:cs="Times New Roman"/>
          <w:szCs w:val="24"/>
        </w:rPr>
        <w:t xml:space="preserve"> Γεωργίου-Δημητρίου Καρρά προς την Υπουργό Εργασίας, Κοινωνικής Ασφάλισης και Κοινωνικής Αλληλεγγύης, με θέμα: «Αυθαιρετεί η Κυβέρνηση σε βάρος των εργαζομένων του ιδιωτικού τομέα από τη μη αξιοποίηση, για σκοπούς </w:t>
      </w:r>
      <w:r w:rsidRPr="00A22289">
        <w:rPr>
          <w:rFonts w:eastAsia="Times New Roman" w:cs="Times New Roman"/>
          <w:szCs w:val="24"/>
        </w:rPr>
        <w:t>στεγαστικής αποκατάστασης, της παρακρατουμένης  εισφοράς 1% επί των αποδοχών τους».</w:t>
      </w:r>
    </w:p>
    <w:p w14:paraId="1286C38C" w14:textId="77777777" w:rsidR="000402FE" w:rsidRDefault="007623D8">
      <w:pPr>
        <w:spacing w:line="600" w:lineRule="auto"/>
        <w:ind w:firstLine="720"/>
        <w:jc w:val="center"/>
        <w:rPr>
          <w:rFonts w:eastAsia="Times New Roman" w:cs="Times New Roman"/>
          <w:color w:val="FF0000"/>
          <w:szCs w:val="24"/>
        </w:rPr>
      </w:pPr>
      <w:r w:rsidRPr="00F85B7F">
        <w:rPr>
          <w:rFonts w:eastAsia="Times New Roman" w:cs="Times New Roman"/>
          <w:color w:val="FF0000"/>
          <w:szCs w:val="24"/>
        </w:rPr>
        <w:t>(ΑΛΛΑΓΗ ΣΕΛΙΔΑΣ)</w:t>
      </w:r>
    </w:p>
    <w:p w14:paraId="1286C38D" w14:textId="77777777" w:rsidR="000402FE" w:rsidRDefault="007623D8">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Κυρίες και κύριοι συνάδελφοι, ε</w:t>
      </w:r>
      <w:r>
        <w:rPr>
          <w:rFonts w:eastAsia="Times New Roman"/>
          <w:szCs w:val="24"/>
        </w:rPr>
        <w:t>ισερχόμ</w:t>
      </w:r>
      <w:r>
        <w:rPr>
          <w:rFonts w:eastAsia="Times New Roman"/>
          <w:szCs w:val="24"/>
        </w:rPr>
        <w:t>αστε</w:t>
      </w:r>
      <w:r>
        <w:rPr>
          <w:rFonts w:eastAsia="Times New Roman"/>
          <w:szCs w:val="24"/>
        </w:rPr>
        <w:t xml:space="preserve"> στην</w:t>
      </w:r>
    </w:p>
    <w:p w14:paraId="1286C38E" w14:textId="77777777" w:rsidR="000402FE" w:rsidRDefault="007623D8">
      <w:pPr>
        <w:spacing w:line="600" w:lineRule="auto"/>
        <w:ind w:firstLine="720"/>
        <w:jc w:val="center"/>
        <w:rPr>
          <w:rFonts w:eastAsia="Times New Roman"/>
          <w:b/>
          <w:szCs w:val="24"/>
        </w:rPr>
      </w:pPr>
      <w:r w:rsidRPr="00B7662C">
        <w:rPr>
          <w:rFonts w:eastAsia="Times New Roman"/>
          <w:b/>
          <w:szCs w:val="24"/>
        </w:rPr>
        <w:t>ΕΙΔΙΚΗ ΗΜΕΡΗΣΙΑ ΔΙΑΤΑΞΗ</w:t>
      </w:r>
    </w:p>
    <w:p w14:paraId="1286C38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Συνέχιση της συζήτησης και ψηφοφορία επί της </w:t>
      </w:r>
      <w:r>
        <w:rPr>
          <w:rFonts w:eastAsia="Times New Roman" w:cs="Times New Roman"/>
          <w:szCs w:val="24"/>
        </w:rPr>
        <w:t>προτάσεως του Πρωθυπουργού για παροχή ψήφου εμπιστοσύνης στην Κυβέρνηση, σύμφωνα με τα άρθρα 84 του Συντάγματος και 141 του Κανονισμού της Βουλής.</w:t>
      </w:r>
    </w:p>
    <w:p w14:paraId="1286C39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Πρώτος έχει τον λόγο</w:t>
      </w:r>
      <w:r>
        <w:rPr>
          <w:rFonts w:eastAsia="Times New Roman" w:cs="Times New Roman"/>
          <w:szCs w:val="24"/>
        </w:rPr>
        <w:t xml:space="preserve"> ο Βουλευτής Β΄ Αθήνας του Συνασπισμού Ριζοσπαστικής Αριστεράς κ. Ιωάννης Μπαλάφας.</w:t>
      </w:r>
    </w:p>
    <w:p w14:paraId="1286C39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1286C392" w14:textId="77777777" w:rsidR="000402FE" w:rsidRDefault="007623D8">
      <w:pPr>
        <w:spacing w:line="600" w:lineRule="auto"/>
        <w:ind w:firstLine="720"/>
        <w:jc w:val="both"/>
        <w:rPr>
          <w:rFonts w:eastAsia="Times New Roman"/>
          <w:szCs w:val="24"/>
        </w:rPr>
      </w:pPr>
      <w:r w:rsidRPr="00E800C7">
        <w:rPr>
          <w:rFonts w:eastAsia="Times New Roman"/>
          <w:b/>
          <w:szCs w:val="24"/>
        </w:rPr>
        <w:lastRenderedPageBreak/>
        <w:t>ΙΩΑΝΝΗΣ ΜΠΑΛΑΦΑΣ:</w:t>
      </w:r>
      <w:r>
        <w:rPr>
          <w:rFonts w:eastAsia="Times New Roman"/>
          <w:szCs w:val="24"/>
        </w:rPr>
        <w:t xml:space="preserve"> Κυρίες και κύριοι, αγαπητές και αγαπητοί συνάδελφοι, η συζήτηση για την ψήφο εμπιστοσύνης, όπως αναμενόταν άλλωστε, έχει εξελιχθεί σε μια συζήτηση εφ’ όλης της ύλης</w:t>
      </w:r>
      <w:r>
        <w:rPr>
          <w:rFonts w:eastAsia="Times New Roman"/>
          <w:szCs w:val="24"/>
        </w:rPr>
        <w:t>,</w:t>
      </w:r>
      <w:r>
        <w:rPr>
          <w:rFonts w:eastAsia="Times New Roman"/>
          <w:szCs w:val="24"/>
        </w:rPr>
        <w:t xml:space="preserve"> με χαρακτηριστικά -και ήταν επόμενο αυτό- απολογ</w:t>
      </w:r>
      <w:r>
        <w:rPr>
          <w:rFonts w:eastAsia="Times New Roman"/>
          <w:szCs w:val="24"/>
        </w:rPr>
        <w:t>ισμού της τετραετίας που έχει προηγηθεί. Βέβαια, ολοκληρωμένος απολογισμός θα γίνει τον Οκτώβριο του 2019 και πιστεύουμε απόλυτα ότι θα είναι θετικός για εμάς.</w:t>
      </w:r>
    </w:p>
    <w:p w14:paraId="1286C393" w14:textId="77777777" w:rsidR="000402FE" w:rsidRDefault="007623D8">
      <w:pPr>
        <w:spacing w:line="600" w:lineRule="auto"/>
        <w:ind w:firstLine="720"/>
        <w:jc w:val="both"/>
        <w:rPr>
          <w:rFonts w:eastAsia="Times New Roman"/>
          <w:szCs w:val="24"/>
        </w:rPr>
      </w:pPr>
      <w:r>
        <w:rPr>
          <w:rFonts w:eastAsia="Times New Roman"/>
          <w:szCs w:val="24"/>
        </w:rPr>
        <w:t>Θα ήταν, όμως, καλό να μην ξεχνάμε πού βρισκόμασταν πριν ακριβώς από τέσσερα χρόνια, για να μπορ</w:t>
      </w:r>
      <w:r>
        <w:rPr>
          <w:rFonts w:eastAsia="Times New Roman"/>
          <w:szCs w:val="24"/>
        </w:rPr>
        <w:t xml:space="preserve">έσουμε να κάνουμε και τις αναγκαίες συγκρίσεις. Απολογισμός σημαίνει και συγκριτική θεώρηση των πραγμάτων. </w:t>
      </w:r>
    </w:p>
    <w:p w14:paraId="1286C394" w14:textId="77777777" w:rsidR="000402FE" w:rsidRDefault="007623D8">
      <w:pPr>
        <w:spacing w:line="600" w:lineRule="auto"/>
        <w:ind w:firstLine="720"/>
        <w:jc w:val="both"/>
        <w:rPr>
          <w:rFonts w:eastAsia="Times New Roman"/>
          <w:szCs w:val="24"/>
        </w:rPr>
      </w:pPr>
      <w:r>
        <w:rPr>
          <w:rFonts w:eastAsia="Times New Roman"/>
          <w:szCs w:val="24"/>
        </w:rPr>
        <w:t>Διαβάζω: Εφημερίδα «Κ</w:t>
      </w:r>
      <w:r>
        <w:rPr>
          <w:rFonts w:eastAsia="Times New Roman"/>
          <w:szCs w:val="24"/>
        </w:rPr>
        <w:t>ΑΘΗΜΕΡΙΝΗ»</w:t>
      </w:r>
      <w:r>
        <w:rPr>
          <w:rFonts w:eastAsia="Times New Roman"/>
          <w:szCs w:val="24"/>
        </w:rPr>
        <w:t xml:space="preserve"> της 16</w:t>
      </w:r>
      <w:r w:rsidRPr="00FB40EB">
        <w:rPr>
          <w:rFonts w:eastAsia="Times New Roman"/>
          <w:szCs w:val="24"/>
          <w:vertAlign w:val="superscript"/>
        </w:rPr>
        <w:t>ης</w:t>
      </w:r>
      <w:r>
        <w:rPr>
          <w:rFonts w:eastAsia="Times New Roman"/>
          <w:szCs w:val="24"/>
        </w:rPr>
        <w:t xml:space="preserve"> Ιανουαρίου του 2015, πριν από ακριβώς τέσσερα χρόνια. Στην αριστερή στήλη φιλοξενούσε ρεπορτάζ για «άνοιγμα</w:t>
      </w:r>
      <w:r>
        <w:rPr>
          <w:rFonts w:eastAsia="Times New Roman"/>
          <w:szCs w:val="24"/>
        </w:rPr>
        <w:t xml:space="preserve">» Σαμαρά στον φιλοευρωπαϊκό μεσαίο χώρο. Ήταν τότε που ο κ. Σαμαράς ακόμα προσπαθούσε να μας πείσει ότι ήταν κεντροδεξιός. Αργότερα έγινε της λεγόμενης «αντρικής σχολής», με εθνικιστικές και ακροδεξιές αναφορές. </w:t>
      </w:r>
    </w:p>
    <w:p w14:paraId="1286C395" w14:textId="77777777" w:rsidR="000402FE" w:rsidRDefault="007623D8">
      <w:pPr>
        <w:spacing w:line="600" w:lineRule="auto"/>
        <w:ind w:firstLine="720"/>
        <w:jc w:val="both"/>
        <w:rPr>
          <w:rFonts w:eastAsia="Times New Roman"/>
          <w:szCs w:val="24"/>
        </w:rPr>
      </w:pPr>
      <w:r>
        <w:rPr>
          <w:rFonts w:eastAsia="Times New Roman"/>
          <w:szCs w:val="24"/>
        </w:rPr>
        <w:lastRenderedPageBreak/>
        <w:t>Το κύριο άρθρο της ίδιας εφημερίδας την ίδι</w:t>
      </w:r>
      <w:r>
        <w:rPr>
          <w:rFonts w:eastAsia="Times New Roman"/>
          <w:szCs w:val="24"/>
        </w:rPr>
        <w:t>α ημέρα ήταν «Διακυβέρνηση με συνεργασίες» και σημείωνε το σχετικό άρθρο: «Κα</w:t>
      </w:r>
      <w:r>
        <w:rPr>
          <w:rFonts w:eastAsia="Times New Roman"/>
          <w:szCs w:val="24"/>
        </w:rPr>
        <w:t>μ</w:t>
      </w:r>
      <w:r>
        <w:rPr>
          <w:rFonts w:eastAsia="Times New Roman"/>
          <w:szCs w:val="24"/>
        </w:rPr>
        <w:t>μία μονοκομματική κυβέρνηση δεν μπορεί να αντιμετωπίσει την εξαιρετικά δύσκολη κατάσταση</w:t>
      </w:r>
      <w:r>
        <w:rPr>
          <w:rFonts w:eastAsia="Times New Roman"/>
          <w:szCs w:val="24"/>
        </w:rPr>
        <w:t>,</w:t>
      </w:r>
      <w:r>
        <w:rPr>
          <w:rFonts w:eastAsia="Times New Roman"/>
          <w:szCs w:val="24"/>
        </w:rPr>
        <w:t xml:space="preserve"> που διαμορφώνεται στη χώρα. Ας το πάρουν απόφαση όλοι οι πολιτικοί ηγέτες πως η Ελλάδα έ</w:t>
      </w:r>
      <w:r>
        <w:rPr>
          <w:rFonts w:eastAsia="Times New Roman"/>
          <w:szCs w:val="24"/>
        </w:rPr>
        <w:t xml:space="preserve">χει περάσει», έλεγε το 2015, «στην εποχή της συνεννόησης και των συνεργασιών». Σε ό,τι αφορά δε την οικονομία το ρεπορτάζ έλεγε «Πολύ κοντά στον </w:t>
      </w:r>
      <w:r>
        <w:rPr>
          <w:rFonts w:eastAsia="Times New Roman"/>
          <w:szCs w:val="24"/>
          <w:lang w:val="en-US"/>
        </w:rPr>
        <w:t>ELA</w:t>
      </w:r>
      <w:r>
        <w:rPr>
          <w:rFonts w:eastAsia="Times New Roman"/>
          <w:szCs w:val="24"/>
        </w:rPr>
        <w:t xml:space="preserve"> ελληνικές τράπεζες. Αίτημα από δύο ιδρύματα». Εννοούσε τον έκτακτο μηχανισμό ρευστότητας. </w:t>
      </w:r>
    </w:p>
    <w:p w14:paraId="1286C396" w14:textId="77777777" w:rsidR="000402FE" w:rsidRDefault="007623D8">
      <w:pPr>
        <w:spacing w:line="600" w:lineRule="auto"/>
        <w:ind w:firstLine="720"/>
        <w:jc w:val="both"/>
        <w:rPr>
          <w:rFonts w:eastAsia="Times New Roman"/>
          <w:szCs w:val="24"/>
        </w:rPr>
      </w:pPr>
      <w:r>
        <w:rPr>
          <w:rFonts w:eastAsia="Times New Roman"/>
          <w:szCs w:val="24"/>
        </w:rPr>
        <w:t>Θα το καταθέσω.</w:t>
      </w:r>
    </w:p>
    <w:p w14:paraId="1286C397" w14:textId="77777777" w:rsidR="000402FE" w:rsidRDefault="007623D8">
      <w:pPr>
        <w:spacing w:line="600" w:lineRule="auto"/>
        <w:ind w:firstLine="720"/>
        <w:jc w:val="both"/>
        <w:rPr>
          <w:rFonts w:eastAsia="Times New Roman"/>
          <w:szCs w:val="24"/>
        </w:rPr>
      </w:pPr>
      <w:r>
        <w:rPr>
          <w:rFonts w:eastAsia="Times New Roman"/>
          <w:szCs w:val="24"/>
        </w:rPr>
        <w:t>Επίσης, στην εφημερίδα «</w:t>
      </w:r>
      <w:r>
        <w:rPr>
          <w:rFonts w:eastAsia="Times New Roman"/>
          <w:szCs w:val="24"/>
        </w:rPr>
        <w:t>ΤΑ ΝΕΑ</w:t>
      </w:r>
      <w:r>
        <w:rPr>
          <w:rFonts w:eastAsia="Times New Roman"/>
          <w:szCs w:val="24"/>
        </w:rPr>
        <w:t>», πάλι της 16</w:t>
      </w:r>
      <w:r w:rsidRPr="007A37BA">
        <w:rPr>
          <w:rFonts w:eastAsia="Times New Roman"/>
          <w:szCs w:val="24"/>
          <w:vertAlign w:val="superscript"/>
        </w:rPr>
        <w:t>ης</w:t>
      </w:r>
      <w:r>
        <w:rPr>
          <w:rFonts w:eastAsia="Times New Roman"/>
          <w:szCs w:val="24"/>
        </w:rPr>
        <w:t xml:space="preserve"> Ιανουαρίου του 2015. Τότε μάλλον η καλή εφημερίδα μάς έβλεπε με μεγαλύτερη συμπάθεια από ό,τι τώρα, αλλά ο κεντρικός της τίτλος έκανε λόγο για «Δυσοίωνα μηνύματα για το χρέος από κεντρικούς τραπεζίτες και αγορ</w:t>
      </w:r>
      <w:r>
        <w:rPr>
          <w:rFonts w:eastAsia="Times New Roman"/>
          <w:szCs w:val="24"/>
        </w:rPr>
        <w:t>ές». Ίσως</w:t>
      </w:r>
      <w:r>
        <w:rPr>
          <w:rFonts w:eastAsia="Times New Roman"/>
          <w:szCs w:val="24"/>
        </w:rPr>
        <w:t>,</w:t>
      </w:r>
      <w:r>
        <w:rPr>
          <w:rFonts w:eastAsia="Times New Roman"/>
          <w:szCs w:val="24"/>
        </w:rPr>
        <w:t xml:space="preserve"> λόγω της προφανούς ελεύσεως του ΣΥΡΙΖΑ μετά από λίγο. </w:t>
      </w:r>
    </w:p>
    <w:p w14:paraId="1286C398" w14:textId="77777777" w:rsidR="000402FE" w:rsidRDefault="007623D8">
      <w:pPr>
        <w:spacing w:line="600" w:lineRule="auto"/>
        <w:ind w:firstLine="720"/>
        <w:jc w:val="both"/>
        <w:rPr>
          <w:rFonts w:eastAsia="Times New Roman"/>
          <w:szCs w:val="24"/>
        </w:rPr>
      </w:pPr>
      <w:r>
        <w:rPr>
          <w:rFonts w:eastAsia="Times New Roman"/>
          <w:szCs w:val="24"/>
        </w:rPr>
        <w:t>Θα το καταθέσω και αυτό.</w:t>
      </w:r>
    </w:p>
    <w:p w14:paraId="1286C399" w14:textId="77777777" w:rsidR="000402FE" w:rsidRDefault="007623D8">
      <w:pPr>
        <w:spacing w:line="600" w:lineRule="auto"/>
        <w:ind w:firstLine="720"/>
        <w:jc w:val="both"/>
        <w:rPr>
          <w:rFonts w:eastAsia="Times New Roman"/>
          <w:szCs w:val="24"/>
        </w:rPr>
      </w:pPr>
      <w:r>
        <w:rPr>
          <w:rFonts w:eastAsia="Times New Roman"/>
          <w:szCs w:val="24"/>
        </w:rPr>
        <w:lastRenderedPageBreak/>
        <w:t>(Στο σημείο αυτό ο Βουλευτής κ. Ιωάννης Μπαλάφας καταθέτει για τα Πρακτικά τα προαναφερθέντα δημοσιεύματα, τα οποία βρίσκονται στο αρχείο του Τμήματος Γραμματείας τη</w:t>
      </w:r>
      <w:r>
        <w:rPr>
          <w:rFonts w:eastAsia="Times New Roman"/>
          <w:szCs w:val="24"/>
        </w:rPr>
        <w:t>ς Διεύθυνσης Στενογραφίας και Πρακτικών της Βουλής)</w:t>
      </w:r>
    </w:p>
    <w:p w14:paraId="1286C39A" w14:textId="77777777" w:rsidR="000402FE" w:rsidRDefault="007623D8">
      <w:pPr>
        <w:spacing w:line="600" w:lineRule="auto"/>
        <w:ind w:firstLine="720"/>
        <w:jc w:val="both"/>
        <w:rPr>
          <w:rFonts w:eastAsia="Times New Roman"/>
          <w:szCs w:val="24"/>
        </w:rPr>
      </w:pPr>
      <w:r>
        <w:rPr>
          <w:rFonts w:eastAsia="Times New Roman"/>
          <w:szCs w:val="24"/>
        </w:rPr>
        <w:t>Αυτή ήταν η κατάσταση, αγαπητές και αγαπητοί συνάδελφοι, πριν από τέσσερα χρόνια. Είναι, όμως, σαν να έχουν περάσει πολύ περισσότερα χρόνια. Σήμερα η Ελλάδα</w:t>
      </w:r>
      <w:r>
        <w:rPr>
          <w:rFonts w:eastAsia="Times New Roman"/>
          <w:szCs w:val="24"/>
        </w:rPr>
        <w:t>,</w:t>
      </w:r>
      <w:r>
        <w:rPr>
          <w:rFonts w:eastAsia="Times New Roman"/>
          <w:szCs w:val="24"/>
        </w:rPr>
        <w:t xml:space="preserve"> συγκριτικά με τα προ τετραετίας είναι μια εντε</w:t>
      </w:r>
      <w:r>
        <w:rPr>
          <w:rFonts w:eastAsia="Times New Roman"/>
          <w:szCs w:val="24"/>
        </w:rPr>
        <w:t>λώς διαφορετική χώρα και, κατά τη γνώμη μας, μια καλύτερη χώρα, σε πολύ καλύτερη κατάσταση. Γιατί; Διότι σήμερα το κύρος της χώρας μας είναι εμφανώς αναβαθμισμένο</w:t>
      </w:r>
      <w:r>
        <w:rPr>
          <w:rFonts w:eastAsia="Times New Roman"/>
          <w:szCs w:val="24"/>
        </w:rPr>
        <w:t>,</w:t>
      </w:r>
      <w:r>
        <w:rPr>
          <w:rFonts w:eastAsia="Times New Roman"/>
          <w:szCs w:val="24"/>
        </w:rPr>
        <w:t xml:space="preserve"> όχι μόνο στην Ευρώπη, αλλά και σε ολόκληρο τον χώρο της Μεσογείου. Ακόμα και η κ</w:t>
      </w:r>
      <w:r>
        <w:rPr>
          <w:rFonts w:eastAsia="Times New Roman"/>
          <w:szCs w:val="24"/>
        </w:rPr>
        <w:t>.</w:t>
      </w:r>
      <w:r>
        <w:rPr>
          <w:rFonts w:eastAsia="Times New Roman"/>
          <w:szCs w:val="24"/>
        </w:rPr>
        <w:t xml:space="preserve"> Μέρκελ φαί</w:t>
      </w:r>
      <w:r>
        <w:rPr>
          <w:rFonts w:eastAsia="Times New Roman"/>
          <w:szCs w:val="24"/>
        </w:rPr>
        <w:t>νεται να πέφτει πολύ αριστερή για τη Νέα Δημοκρατία.</w:t>
      </w:r>
    </w:p>
    <w:p w14:paraId="1286C39B" w14:textId="77777777" w:rsidR="000402FE" w:rsidRDefault="007623D8">
      <w:pPr>
        <w:spacing w:line="600" w:lineRule="auto"/>
        <w:ind w:firstLine="720"/>
        <w:jc w:val="both"/>
        <w:rPr>
          <w:rFonts w:eastAsia="Times New Roman"/>
          <w:szCs w:val="24"/>
        </w:rPr>
      </w:pPr>
      <w:r>
        <w:rPr>
          <w:rFonts w:eastAsia="Times New Roman"/>
          <w:szCs w:val="24"/>
        </w:rPr>
        <w:t xml:space="preserve">Σήμερα έχει ψηφιστεί -μην το ξεχνάμε- η απλή αναλογική, κάτι που οδηγεί σε κυβερνήσεις ευρύτερων συνεργασιών, διευκολύνει αυτήν την κατεύθυνση, και θα ίσχυε από τις επόμενες εκλογές, αν είχαν το θάρρος, </w:t>
      </w:r>
      <w:r>
        <w:rPr>
          <w:rFonts w:eastAsia="Times New Roman"/>
          <w:szCs w:val="24"/>
        </w:rPr>
        <w:t>κυρίως από το Κίνημα Αλλαγής, να την υπερψηφίσουν.</w:t>
      </w:r>
    </w:p>
    <w:p w14:paraId="1286C39C" w14:textId="77777777" w:rsidR="000402FE" w:rsidRDefault="007623D8">
      <w:pPr>
        <w:spacing w:line="600" w:lineRule="auto"/>
        <w:ind w:firstLine="720"/>
        <w:jc w:val="both"/>
        <w:rPr>
          <w:rFonts w:eastAsia="Times New Roman"/>
          <w:szCs w:val="24"/>
        </w:rPr>
      </w:pPr>
      <w:r>
        <w:rPr>
          <w:rFonts w:eastAsia="Times New Roman"/>
          <w:szCs w:val="24"/>
        </w:rPr>
        <w:lastRenderedPageBreak/>
        <w:t>Σήμερα</w:t>
      </w:r>
      <w:r>
        <w:rPr>
          <w:rFonts w:eastAsia="Times New Roman"/>
          <w:szCs w:val="24"/>
        </w:rPr>
        <w:t>,</w:t>
      </w:r>
      <w:r>
        <w:rPr>
          <w:rFonts w:eastAsia="Times New Roman"/>
          <w:szCs w:val="24"/>
        </w:rPr>
        <w:t xml:space="preserve"> τα οικονομικά μεγέθη, ιδιαίτερα το θέμα του χρέους δεν βρίσκεται στην πρώτη γραμμή. Θεωρείται και είναι αντιμετωπίσιμο και με την, ας την πω, σκέτη εξαίρεση του κ. Σημίτη, κανείς δεν το θέτει ως αξ</w:t>
      </w:r>
      <w:r>
        <w:rPr>
          <w:rFonts w:eastAsia="Times New Roman"/>
          <w:szCs w:val="24"/>
        </w:rPr>
        <w:t>επέραστο πρόβλημα. Σήμερα</w:t>
      </w:r>
      <w:r>
        <w:rPr>
          <w:rFonts w:eastAsia="Times New Roman"/>
          <w:szCs w:val="24"/>
        </w:rPr>
        <w:t>,</w:t>
      </w:r>
      <w:r>
        <w:rPr>
          <w:rFonts w:eastAsia="Times New Roman"/>
          <w:szCs w:val="24"/>
        </w:rPr>
        <w:t xml:space="preserve"> οι τράπεζες βρίσκονται σε αισθητά καλύτερη κατάσταση από ό,τι πριν από τέσσερα χρόνια. </w:t>
      </w:r>
    </w:p>
    <w:p w14:paraId="1286C39D" w14:textId="77777777" w:rsidR="000402FE" w:rsidRDefault="007623D8">
      <w:pPr>
        <w:spacing w:line="600" w:lineRule="auto"/>
        <w:ind w:firstLine="720"/>
        <w:jc w:val="both"/>
        <w:rPr>
          <w:rFonts w:eastAsia="Times New Roman"/>
          <w:szCs w:val="24"/>
        </w:rPr>
      </w:pPr>
      <w:r>
        <w:rPr>
          <w:rFonts w:eastAsia="Times New Roman"/>
          <w:szCs w:val="24"/>
        </w:rPr>
        <w:t>Και σήμερα ακόμα</w:t>
      </w:r>
      <w:r>
        <w:rPr>
          <w:rFonts w:eastAsia="Times New Roman"/>
          <w:szCs w:val="24"/>
        </w:rPr>
        <w:t>,</w:t>
      </w:r>
      <w:r>
        <w:rPr>
          <w:rFonts w:eastAsia="Times New Roman"/>
          <w:szCs w:val="24"/>
        </w:rPr>
        <w:t xml:space="preserve"> η Νέα Δημοκρατία έχει απομακρυνθεί από τον φιλοευρωπαϊκό μεσαίο χώρο και η ηγεσία της είναι έρμαιο μιας ακροδεξιάς ομάδας. </w:t>
      </w:r>
    </w:p>
    <w:p w14:paraId="1286C39E" w14:textId="77777777" w:rsidR="000402FE" w:rsidRDefault="007623D8">
      <w:pPr>
        <w:spacing w:line="600" w:lineRule="auto"/>
        <w:ind w:firstLine="720"/>
        <w:jc w:val="both"/>
        <w:rPr>
          <w:rFonts w:eastAsia="Times New Roman"/>
          <w:szCs w:val="24"/>
        </w:rPr>
      </w:pPr>
      <w:r>
        <w:rPr>
          <w:rFonts w:eastAsia="Times New Roman"/>
          <w:szCs w:val="24"/>
        </w:rPr>
        <w:t xml:space="preserve">Θα έλεγα, όμως, και θα συμπλήρωνα ότι δυστυχώς και το Κίνημα Αλλαγής, η πολιτική της ηγεσίας του, φαίνεται ότι δεν αλλάζει μόνο αριθμό φορολογικού μητρώου, αλλά έχει υποστεί και ισχυρές αλλοιώσεις στο </w:t>
      </w:r>
      <w:r>
        <w:rPr>
          <w:rFonts w:eastAsia="Times New Roman"/>
          <w:szCs w:val="24"/>
          <w:lang w:val="en-US"/>
        </w:rPr>
        <w:t>DNA</w:t>
      </w:r>
      <w:r>
        <w:rPr>
          <w:rFonts w:eastAsia="Times New Roman"/>
          <w:szCs w:val="24"/>
        </w:rPr>
        <w:t xml:space="preserve"> του.</w:t>
      </w:r>
    </w:p>
    <w:p w14:paraId="1286C39F" w14:textId="77777777" w:rsidR="000402FE" w:rsidRDefault="007623D8">
      <w:pPr>
        <w:spacing w:line="600" w:lineRule="auto"/>
        <w:ind w:firstLine="720"/>
        <w:jc w:val="both"/>
        <w:rPr>
          <w:rFonts w:eastAsia="Times New Roman"/>
          <w:szCs w:val="24"/>
        </w:rPr>
      </w:pPr>
      <w:r>
        <w:rPr>
          <w:rFonts w:eastAsia="Times New Roman"/>
          <w:szCs w:val="24"/>
        </w:rPr>
        <w:t>Να προσθέσω και ορισμένα πράγματα ακόμα. Σήμε</w:t>
      </w:r>
      <w:r>
        <w:rPr>
          <w:rFonts w:eastAsia="Times New Roman"/>
          <w:szCs w:val="24"/>
        </w:rPr>
        <w:t>ρα εργάζονται,</w:t>
      </w:r>
      <w:r w:rsidRPr="003B7E76">
        <w:rPr>
          <w:rFonts w:eastAsia="Times New Roman"/>
          <w:szCs w:val="24"/>
        </w:rPr>
        <w:t xml:space="preserve"> </w:t>
      </w:r>
      <w:r>
        <w:rPr>
          <w:rFonts w:eastAsia="Times New Roman"/>
          <w:szCs w:val="24"/>
        </w:rPr>
        <w:t>έχουν δουλειά</w:t>
      </w:r>
      <w:r>
        <w:rPr>
          <w:rFonts w:eastAsia="Times New Roman"/>
          <w:szCs w:val="24"/>
        </w:rPr>
        <w:t xml:space="preserve">, </w:t>
      </w:r>
      <w:r>
        <w:rPr>
          <w:rFonts w:eastAsia="Times New Roman"/>
          <w:szCs w:val="24"/>
        </w:rPr>
        <w:t xml:space="preserve">τετρακόσιες χιλιάδες περισσότεροι συμπολίτες μας, σε σχέση με το 2015. Σήμερα ήδη το κάνουμε και ετοιμαζόμαστε ακόμα περισσότερο να αποκαταστήσουμε αδικίες του παρελθόντος καταργώντας τον υποκατώτατο μισθό </w:t>
      </w:r>
      <w:r>
        <w:rPr>
          <w:rFonts w:eastAsia="Times New Roman"/>
          <w:szCs w:val="24"/>
        </w:rPr>
        <w:lastRenderedPageBreak/>
        <w:t xml:space="preserve">για τους νέους κάτω </w:t>
      </w:r>
      <w:r>
        <w:rPr>
          <w:rFonts w:eastAsia="Times New Roman"/>
          <w:szCs w:val="24"/>
        </w:rPr>
        <w:t xml:space="preserve">από </w:t>
      </w:r>
      <w:r>
        <w:rPr>
          <w:rFonts w:eastAsia="Times New Roman"/>
          <w:szCs w:val="24"/>
        </w:rPr>
        <w:t>είκοσι πέντε</w:t>
      </w:r>
      <w:r>
        <w:rPr>
          <w:rFonts w:eastAsia="Times New Roman"/>
          <w:szCs w:val="24"/>
        </w:rPr>
        <w:t xml:space="preserve"> ετών, αυξάνοντας τον κατώτατο μισθό. Ακόμη, προωθούμε το επίδομα ενοικίου, τις </w:t>
      </w:r>
      <w:r>
        <w:rPr>
          <w:rFonts w:eastAsia="Times New Roman"/>
          <w:szCs w:val="24"/>
        </w:rPr>
        <w:t>εκατόν είκοσι</w:t>
      </w:r>
      <w:r>
        <w:rPr>
          <w:rFonts w:eastAsia="Times New Roman"/>
          <w:szCs w:val="24"/>
        </w:rPr>
        <w:t xml:space="preserve"> δόσεις για τις οφειλές στο δημόσιο και στα ασφαλιστικά ταμεία, ένα σύστημα ενισχυμένης προστασίας της πρώτης κατοικίας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Συνολικά</w:t>
      </w:r>
      <w:r>
        <w:rPr>
          <w:rFonts w:eastAsia="Times New Roman"/>
          <w:szCs w:val="24"/>
        </w:rPr>
        <w:t>,</w:t>
      </w:r>
      <w:r>
        <w:rPr>
          <w:rFonts w:eastAsia="Times New Roman"/>
          <w:szCs w:val="24"/>
        </w:rPr>
        <w:t xml:space="preserve"> οδηγούμε τ</w:t>
      </w:r>
      <w:r>
        <w:rPr>
          <w:rFonts w:eastAsia="Times New Roman"/>
          <w:szCs w:val="24"/>
        </w:rPr>
        <w:t>η χώρα, με προσεκτικά βήματα, σταδιακά σε μια πορεία ανάπτυξης.</w:t>
      </w:r>
    </w:p>
    <w:p w14:paraId="1286C3A0" w14:textId="77777777" w:rsidR="000402FE" w:rsidRDefault="007623D8">
      <w:pPr>
        <w:spacing w:line="600" w:lineRule="auto"/>
        <w:ind w:firstLine="720"/>
        <w:jc w:val="both"/>
        <w:rPr>
          <w:rFonts w:eastAsia="Times New Roman"/>
          <w:szCs w:val="24"/>
        </w:rPr>
      </w:pPr>
      <w:r>
        <w:rPr>
          <w:rFonts w:eastAsia="Times New Roman"/>
          <w:szCs w:val="24"/>
        </w:rPr>
        <w:t>Συμπέρασμα απολογιστικό; Η κατάσταση δεν θυμίζει σε τίποτα το 2015, με εξαίρεση ορισμένα πρόσωπα, ορισμένα ονόματα</w:t>
      </w:r>
      <w:r>
        <w:rPr>
          <w:rFonts w:eastAsia="Times New Roman"/>
          <w:szCs w:val="24"/>
        </w:rPr>
        <w:t>,</w:t>
      </w:r>
      <w:r>
        <w:rPr>
          <w:rFonts w:eastAsia="Times New Roman"/>
          <w:szCs w:val="24"/>
        </w:rPr>
        <w:t xml:space="preserve"> που έρχονται από παλιά και θεωρούν ότι είναι -κι είναι απορίας άξιον- οι νόμ</w:t>
      </w:r>
      <w:r>
        <w:rPr>
          <w:rFonts w:eastAsia="Times New Roman"/>
          <w:szCs w:val="24"/>
        </w:rPr>
        <w:t>ιμοι ιδιοκτήτες της χώρας, έρχονται με αυτόν τον αέρα</w:t>
      </w:r>
      <w:r>
        <w:rPr>
          <w:rFonts w:eastAsia="Times New Roman"/>
          <w:szCs w:val="24"/>
        </w:rPr>
        <w:t xml:space="preserve"> -</w:t>
      </w:r>
      <w:r>
        <w:rPr>
          <w:rFonts w:eastAsia="Times New Roman"/>
          <w:szCs w:val="24"/>
        </w:rPr>
        <w:t>για να μην πω τίποτε άλλο</w:t>
      </w:r>
      <w:r>
        <w:rPr>
          <w:rFonts w:eastAsia="Times New Roman"/>
          <w:szCs w:val="24"/>
        </w:rPr>
        <w:t>-</w:t>
      </w:r>
      <w:r>
        <w:rPr>
          <w:rFonts w:eastAsia="Times New Roman"/>
          <w:szCs w:val="24"/>
        </w:rPr>
        <w:t xml:space="preserve"> δηλαδή το παλιό, το ξεπερασμένο, το καταδικασμένο πολιτικό σύστημα. Και στην πορεία αυτών των χρόνων ήταν απέναντί μας πρόσωπα και κόμματα</w:t>
      </w:r>
      <w:r>
        <w:rPr>
          <w:rFonts w:eastAsia="Times New Roman"/>
          <w:szCs w:val="24"/>
        </w:rPr>
        <w:t>,</w:t>
      </w:r>
      <w:r>
        <w:rPr>
          <w:rFonts w:eastAsia="Times New Roman"/>
          <w:szCs w:val="24"/>
        </w:rPr>
        <w:t xml:space="preserve"> που οδήγησαν τη χώρα στα μνημόνια </w:t>
      </w:r>
      <w:r>
        <w:rPr>
          <w:rFonts w:eastAsia="Times New Roman"/>
          <w:szCs w:val="24"/>
        </w:rPr>
        <w:t>και την επιτροπεία, αλλά απέναντί μας ήταν και είναι ένα σύστημα διαφθοράς και διαπλοκής, το οποίο τρέμει το ενδεχόμενο να παραμείνει για άλλα τέσσερα χρόνια μακριά από την εξουσία και χωρίς να μπορεί να κα</w:t>
      </w:r>
      <w:r>
        <w:rPr>
          <w:rFonts w:eastAsia="Times New Roman"/>
          <w:szCs w:val="24"/>
        </w:rPr>
        <w:lastRenderedPageBreak/>
        <w:t>θορίζει, να επηρεάζει εξελίξεις, για παράδειγμα, ν</w:t>
      </w:r>
      <w:r>
        <w:rPr>
          <w:rFonts w:eastAsia="Times New Roman"/>
          <w:szCs w:val="24"/>
        </w:rPr>
        <w:t>α ανεβοκατεβάζει κυβερνήσεις και ακόμα να μην μπορεί να κουκουλώνει, να συγκαλύπτει δυσώδεις καταστάσεις.</w:t>
      </w:r>
    </w:p>
    <w:p w14:paraId="1286C3A1" w14:textId="77777777" w:rsidR="000402FE" w:rsidRDefault="007623D8">
      <w:pPr>
        <w:spacing w:line="600" w:lineRule="auto"/>
        <w:ind w:firstLine="720"/>
        <w:jc w:val="both"/>
        <w:rPr>
          <w:rFonts w:eastAsia="Times New Roman"/>
          <w:szCs w:val="24"/>
        </w:rPr>
      </w:pPr>
      <w:r>
        <w:rPr>
          <w:rFonts w:eastAsia="Times New Roman"/>
          <w:szCs w:val="24"/>
        </w:rPr>
        <w:t>Αγαπητοί συνάδελφοι και αγαπητές συναδέλφισσες, αυτό το παλιό σύστημα κατηγορεί εμάς. Μιας και ήρθε ο κ. Τσιάρας τώρα</w:t>
      </w:r>
      <w:r>
        <w:rPr>
          <w:rFonts w:eastAsia="Times New Roman"/>
          <w:szCs w:val="24"/>
        </w:rPr>
        <w:t>,</w:t>
      </w:r>
      <w:r>
        <w:rPr>
          <w:rFonts w:eastAsia="Times New Roman"/>
          <w:szCs w:val="24"/>
        </w:rPr>
        <w:t xml:space="preserve"> θα ήθελα να το ακούσει από πρώτ</w:t>
      </w:r>
      <w:r>
        <w:rPr>
          <w:rFonts w:eastAsia="Times New Roman"/>
          <w:szCs w:val="24"/>
        </w:rPr>
        <w:t>ο χέρι και να απευθυνθώ και στον ορθό του λόγο, που πιστεύω ότι τον χαρακτηρίζει. Μας κατηγορεί για δήθεν σικέ «διαζύγιο» με τους Ανεξάρτητους Έλληνες. Καλά, μένει έκπληκτος ο κάθε φυσιολογικός άνθρωπος από τη νέα αυτή «ανακάλυψη» του κ. Μητσοτάκη. Λέει «τ</w:t>
      </w:r>
      <w:r>
        <w:rPr>
          <w:rFonts w:eastAsia="Times New Roman"/>
          <w:szCs w:val="24"/>
        </w:rPr>
        <w:t>ο σικέ «διαζύγιο» ΣΥΡΙΖΑ και ΑΝΕΛ».</w:t>
      </w:r>
    </w:p>
    <w:p w14:paraId="1286C3A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Και διερωτώμαι: Είναι ανόητοι οι άνθρωποι; Φοβούνται </w:t>
      </w:r>
      <w:r>
        <w:rPr>
          <w:rFonts w:eastAsia="Times New Roman" w:cs="Times New Roman"/>
          <w:szCs w:val="24"/>
        </w:rPr>
        <w:t>-</w:t>
      </w:r>
      <w:r>
        <w:rPr>
          <w:rFonts w:eastAsia="Times New Roman" w:cs="Times New Roman"/>
          <w:szCs w:val="24"/>
        </w:rPr>
        <w:t>και γι’ αυτό εκ των προτέρων συκοφαντούν</w:t>
      </w:r>
      <w:r>
        <w:rPr>
          <w:rFonts w:eastAsia="Times New Roman" w:cs="Times New Roman"/>
          <w:szCs w:val="24"/>
        </w:rPr>
        <w:t>-</w:t>
      </w:r>
      <w:r>
        <w:rPr>
          <w:rFonts w:eastAsia="Times New Roman" w:cs="Times New Roman"/>
          <w:szCs w:val="24"/>
        </w:rPr>
        <w:t xml:space="preserve"> μήπως χάσουν ψήφους ή εξ ιδίων κρίνουν τα αλλότρια; Νομίζω ότι πρόκειται και για τα τρία. Συμβαίνουν και τα τρία</w:t>
      </w:r>
      <w:r>
        <w:rPr>
          <w:rFonts w:eastAsia="Times New Roman" w:cs="Times New Roman"/>
          <w:szCs w:val="24"/>
        </w:rPr>
        <w:t>,</w:t>
      </w:r>
      <w:r>
        <w:rPr>
          <w:rFonts w:eastAsia="Times New Roman" w:cs="Times New Roman"/>
          <w:szCs w:val="24"/>
        </w:rPr>
        <w:t xml:space="preserve"> από κοινού</w:t>
      </w:r>
      <w:r>
        <w:rPr>
          <w:rFonts w:eastAsia="Times New Roman" w:cs="Times New Roman"/>
          <w:szCs w:val="24"/>
        </w:rPr>
        <w:t>. Δηλαδή, δεν μπορούν να καταλάβουν ότι εμείς</w:t>
      </w:r>
      <w:r>
        <w:rPr>
          <w:rFonts w:eastAsia="Times New Roman" w:cs="Times New Roman"/>
          <w:szCs w:val="24"/>
        </w:rPr>
        <w:t>,</w:t>
      </w:r>
      <w:r>
        <w:rPr>
          <w:rFonts w:eastAsia="Times New Roman" w:cs="Times New Roman"/>
          <w:szCs w:val="24"/>
        </w:rPr>
        <w:t xml:space="preserve"> όπως και να το κάνουμε ό,τι λέμε το εννοούμε.</w:t>
      </w:r>
    </w:p>
    <w:p w14:paraId="1286C3A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λήξεως του χρόνου ομιλίας του κυρίου Βουλευτή)</w:t>
      </w:r>
    </w:p>
    <w:p w14:paraId="1286C3A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Κύριε Πρόεδρε, σε ένα λεπτό ολοκληρώνω.</w:t>
      </w:r>
    </w:p>
    <w:p w14:paraId="1286C3A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Με καθαρά χαρτιά προχωρ</w:t>
      </w:r>
      <w:r>
        <w:rPr>
          <w:rFonts w:eastAsia="Times New Roman" w:cs="Times New Roman"/>
          <w:szCs w:val="24"/>
        </w:rPr>
        <w:t>ούμε, με κύριο γνώμονα το εθνικό συμφέρον, απέναντι σε όλους αυτούς τους δεξιούς, τους ακροδεξιούς, τους λαϊκιστές, που έκτισαν καριέρες πάνω σε εθνικά ζητήματα ρίχνοντας δικές τους κυβερνήσεις, απέναντι σε όλους αυτούς που δεν έχουν κανένα πρόβλημα να αλλ</w:t>
      </w:r>
      <w:r>
        <w:rPr>
          <w:rFonts w:eastAsia="Times New Roman" w:cs="Times New Roman"/>
          <w:szCs w:val="24"/>
        </w:rPr>
        <w:t>άζουν θέσεις και τοποθετήσεις και να ξεχνούν συμφωνίες και όρους</w:t>
      </w:r>
      <w:r>
        <w:rPr>
          <w:rFonts w:eastAsia="Times New Roman" w:cs="Times New Roman"/>
          <w:szCs w:val="24"/>
        </w:rPr>
        <w:t>,</w:t>
      </w:r>
      <w:r>
        <w:rPr>
          <w:rFonts w:eastAsia="Times New Roman" w:cs="Times New Roman"/>
          <w:szCs w:val="24"/>
        </w:rPr>
        <w:t xml:space="preserve"> που οι ίδιοι είχαν συνομολογήσει.</w:t>
      </w:r>
    </w:p>
    <w:p w14:paraId="1286C3A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Δεν είναι, αγαπητές συναδέλφισσες και αγαπητοί συνάδελφοι, η Συμφωνία των Πρεσπών</w:t>
      </w:r>
      <w:r>
        <w:rPr>
          <w:rFonts w:eastAsia="Times New Roman" w:cs="Times New Roman"/>
          <w:szCs w:val="24"/>
        </w:rPr>
        <w:t>,</w:t>
      </w:r>
      <w:r>
        <w:rPr>
          <w:rFonts w:eastAsia="Times New Roman" w:cs="Times New Roman"/>
          <w:szCs w:val="24"/>
        </w:rPr>
        <w:t xml:space="preserve"> που αποτελεί τη συγκολλητική ουσία για τόσο ανομοιογενείς, αν θέλετε, προ</w:t>
      </w:r>
      <w:r>
        <w:rPr>
          <w:rFonts w:eastAsia="Times New Roman" w:cs="Times New Roman"/>
          <w:szCs w:val="24"/>
        </w:rPr>
        <w:t>σεγγίσεις, όπως αυτές που βλέπουμε αυτές τις ημέρες και στον χώρο της Νέας Δημοκρατίας. Είναι ο φόβος ότι μια νίκη ακόμα των δυνάμεων της προόδου και της Δημοκρατίας</w:t>
      </w:r>
      <w:r>
        <w:rPr>
          <w:rFonts w:eastAsia="Times New Roman" w:cs="Times New Roman"/>
          <w:szCs w:val="24"/>
        </w:rPr>
        <w:t>,</w:t>
      </w:r>
      <w:r>
        <w:rPr>
          <w:rFonts w:eastAsia="Times New Roman" w:cs="Times New Roman"/>
          <w:szCs w:val="24"/>
        </w:rPr>
        <w:t xml:space="preserve"> θα τους στείλει οριστικά στα χρονοντούλαπα της Ιστορίας.</w:t>
      </w:r>
    </w:p>
    <w:p w14:paraId="1286C3A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Από την πλευρά μας, χωρίς ηγεμον</w:t>
      </w:r>
      <w:r>
        <w:rPr>
          <w:rFonts w:eastAsia="Times New Roman" w:cs="Times New Roman"/>
          <w:szCs w:val="24"/>
        </w:rPr>
        <w:t>ισμούς, με καθαρές θέσεις, καλούμε κάθε προοδευτικό άνθρωπο, κάθε δημοκράτη πολίτη, κόμματα, συλλογικότητες, να μας στηρίξει, δηλαδή να στηρίξει την εθνική προσπάθεια και να συμπαραταχθεί, να συμπαραταχθούμε όλοι μαζί, ειδικά σήμερα που έχουμε τελειώσει με</w:t>
      </w:r>
      <w:r>
        <w:rPr>
          <w:rFonts w:eastAsia="Times New Roman" w:cs="Times New Roman"/>
          <w:szCs w:val="24"/>
        </w:rPr>
        <w:t xml:space="preserve"> τις παλιές μνημονιακές δεσμεύσεις, σήμερα που κάνουμε μια νέα αρχή. Τώρα είναι η ώρα να χαράξουμε νέες προοδευτικές πολιτικές</w:t>
      </w:r>
      <w:r>
        <w:rPr>
          <w:rFonts w:eastAsia="Times New Roman" w:cs="Times New Roman"/>
          <w:szCs w:val="24"/>
        </w:rPr>
        <w:t>,</w:t>
      </w:r>
      <w:r>
        <w:rPr>
          <w:rFonts w:eastAsia="Times New Roman" w:cs="Times New Roman"/>
          <w:szCs w:val="24"/>
        </w:rPr>
        <w:t xml:space="preserve"> με νέες προοδευτικές συμμαχίες. Τώρα είναι η ώρα</w:t>
      </w:r>
      <w:r>
        <w:rPr>
          <w:rFonts w:eastAsia="Times New Roman" w:cs="Times New Roman"/>
          <w:szCs w:val="24"/>
        </w:rPr>
        <w:t>,</w:t>
      </w:r>
      <w:r>
        <w:rPr>
          <w:rFonts w:eastAsia="Times New Roman" w:cs="Times New Roman"/>
          <w:szCs w:val="24"/>
        </w:rPr>
        <w:t xml:space="preserve"> που όλοι θα κριθούμε «με ποιους θα πάμε και ποιους θα αφήσουμε», όπως λέει κι </w:t>
      </w:r>
      <w:r>
        <w:rPr>
          <w:rFonts w:eastAsia="Times New Roman" w:cs="Times New Roman"/>
          <w:szCs w:val="24"/>
        </w:rPr>
        <w:t>ο Διονύσης Σαββόπουλος.</w:t>
      </w:r>
    </w:p>
    <w:p w14:paraId="1286C3A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Να είστε καλά.</w:t>
      </w:r>
    </w:p>
    <w:p w14:paraId="1286C3A9" w14:textId="77777777" w:rsidR="000402FE" w:rsidRDefault="007623D8">
      <w:pPr>
        <w:spacing w:line="600" w:lineRule="auto"/>
        <w:ind w:firstLine="720"/>
        <w:jc w:val="center"/>
        <w:rPr>
          <w:rFonts w:eastAsia="Times New Roman" w:cs="Times New Roman"/>
          <w:szCs w:val="24"/>
        </w:rPr>
      </w:pPr>
      <w:r w:rsidRPr="00BC4DF6">
        <w:rPr>
          <w:rFonts w:eastAsia="Times New Roman" w:cs="Times New Roman"/>
          <w:szCs w:val="24"/>
        </w:rPr>
        <w:t>(Χειροκροτήματα από την πτέρυγα του ΣΥΡΙΖΑ)</w:t>
      </w:r>
    </w:p>
    <w:p w14:paraId="1286C3AA"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sidRPr="00C83187">
        <w:rPr>
          <w:rFonts w:eastAsia="Times New Roman" w:cs="Times New Roman"/>
          <w:b/>
          <w:szCs w:val="24"/>
        </w:rPr>
        <w:t>:</w:t>
      </w:r>
      <w:r w:rsidRPr="00C83187">
        <w:rPr>
          <w:rFonts w:eastAsia="Times New Roman" w:cs="Times New Roman"/>
          <w:szCs w:val="24"/>
        </w:rPr>
        <w:t xml:space="preserve"> </w:t>
      </w:r>
      <w:r>
        <w:rPr>
          <w:rFonts w:eastAsia="Times New Roman" w:cs="Times New Roman"/>
          <w:szCs w:val="24"/>
        </w:rPr>
        <w:t>Ευχαριστούμε τον κ. Μπαλάφα, Βουλευτή του ΣΥΡΙΖΑ.</w:t>
      </w:r>
    </w:p>
    <w:p w14:paraId="1286C3A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Προχωρούμε με τον κ. Γεώργιο Γερμενή, Βουλευτή της Χρυσής Αυγής.</w:t>
      </w:r>
    </w:p>
    <w:p w14:paraId="1286C3A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Κύριε Γερμενή, έχετε τον</w:t>
      </w:r>
      <w:r>
        <w:rPr>
          <w:rFonts w:eastAsia="Times New Roman" w:cs="Times New Roman"/>
          <w:szCs w:val="24"/>
        </w:rPr>
        <w:t xml:space="preserve"> λόγο για επτά λεπτά.</w:t>
      </w:r>
    </w:p>
    <w:p w14:paraId="1286C3AD"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lastRenderedPageBreak/>
        <w:t>ΓΕΩΡΓΙΟΣ ΓΕΡΜΕΝΗΣ</w:t>
      </w:r>
      <w:r w:rsidRPr="00C83187">
        <w:rPr>
          <w:rFonts w:eastAsia="Times New Roman" w:cs="Times New Roman"/>
          <w:b/>
          <w:szCs w:val="24"/>
        </w:rPr>
        <w:t>:</w:t>
      </w:r>
      <w:r>
        <w:rPr>
          <w:rFonts w:eastAsia="Times New Roman" w:cs="Times New Roman"/>
          <w:szCs w:val="24"/>
        </w:rPr>
        <w:t xml:space="preserve"> Πρώτα από όλα, να ξεκαθαρίσουμε ότι οι Έλληνες εθνικιστές δεν θα δώσουν ψήφο εμπιστοσύνης στον Τσίπρα και στην Κυβέρνησή του. Θα μπορούσα να σας πω ότι δεν σας δίνουμε ψήφο εμπιστοσύνης</w:t>
      </w:r>
      <w:r>
        <w:rPr>
          <w:rFonts w:eastAsia="Times New Roman" w:cs="Times New Roman"/>
          <w:szCs w:val="24"/>
        </w:rPr>
        <w:t>,</w:t>
      </w:r>
      <w:r>
        <w:rPr>
          <w:rFonts w:eastAsia="Times New Roman" w:cs="Times New Roman"/>
          <w:szCs w:val="24"/>
        </w:rPr>
        <w:t xml:space="preserve"> απλά και μόνο επειδή είστε α</w:t>
      </w:r>
      <w:r>
        <w:rPr>
          <w:rFonts w:eastAsia="Times New Roman" w:cs="Times New Roman"/>
          <w:szCs w:val="24"/>
        </w:rPr>
        <w:t xml:space="preserve">ριστεροί, είστε κομμουνιστές και επειδή εμείς ιδεολογικά είμαστε απέναντί σας. Αυτό και μόνο θα ήταν αρκετό για να μην ψηφίσουμε θετικά σχετικά με την πρόταση του Πρωθυπουργού. Δεν θα μείνω ωστόσο μόνο στο ιδεολογικό σκέλος, όπου πράγματι έχουμε διαφορές, </w:t>
      </w:r>
      <w:r>
        <w:rPr>
          <w:rFonts w:eastAsia="Times New Roman" w:cs="Times New Roman"/>
          <w:szCs w:val="24"/>
        </w:rPr>
        <w:t>και που ίσως θα σας βόλευε ως έναν βαθμό να διαφωνήσουμε μόνο γι’ αυτές. Θα αναφερθώ και στις πράξεις</w:t>
      </w:r>
      <w:r>
        <w:rPr>
          <w:rFonts w:eastAsia="Times New Roman" w:cs="Times New Roman"/>
          <w:szCs w:val="24"/>
        </w:rPr>
        <w:t>,</w:t>
      </w:r>
      <w:r>
        <w:rPr>
          <w:rFonts w:eastAsia="Times New Roman" w:cs="Times New Roman"/>
          <w:szCs w:val="24"/>
        </w:rPr>
        <w:t xml:space="preserve"> στις οποίες προχωρήσατε με νομοσχέδια τόσο αντιλαϊκά, αν και είστε αριστεροί, όσο και αντεθνικά.</w:t>
      </w:r>
    </w:p>
    <w:p w14:paraId="1286C3A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Θα ξεκινήσω με τα αντιλαϊκά. Κατ’ αρχ</w:t>
      </w:r>
      <w:r>
        <w:rPr>
          <w:rFonts w:eastAsia="Times New Roman" w:cs="Times New Roman"/>
          <w:szCs w:val="24"/>
        </w:rPr>
        <w:t>ας</w:t>
      </w:r>
      <w:r>
        <w:rPr>
          <w:rFonts w:eastAsia="Times New Roman" w:cs="Times New Roman"/>
          <w:szCs w:val="24"/>
        </w:rPr>
        <w:t>, υπογράψατε το τ</w:t>
      </w:r>
      <w:r>
        <w:rPr>
          <w:rFonts w:eastAsia="Times New Roman" w:cs="Times New Roman"/>
          <w:szCs w:val="24"/>
        </w:rPr>
        <w:t>ρίτο μνημόνιο, μαζί βέβαια και με τη Νέα Δημοκρατία, που το τρίτο μνημόνιο επιβάρυνε τη χώρα με νέο δάνειο ύψους 86 δισεκατομμυρίων ευρώ και για το διάστημα 2015 έως 2020 επιβάλλονται 15,8 δισεκατομμύρια νέοι φόροι. Οι φόροι για το έτος που πέρασε, το 2018</w:t>
      </w:r>
      <w:r>
        <w:rPr>
          <w:rFonts w:eastAsia="Times New Roman" w:cs="Times New Roman"/>
          <w:szCs w:val="24"/>
        </w:rPr>
        <w:t>, αυξήθηκαν κατά 16,8%, με άμεση συνέπεια τη δραματική μείωση του ΑΕΠ.</w:t>
      </w:r>
    </w:p>
    <w:p w14:paraId="1286C3A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Λέγατε ότι θα πάτε το αφορολόγητο στα 12.000 ευρώ, το οποίο δεν εφαρμόσατε και μάλιστα ο επικεφαλής του </w:t>
      </w:r>
      <w:r>
        <w:rPr>
          <w:rFonts w:eastAsia="Times New Roman" w:cs="Times New Roman"/>
          <w:szCs w:val="24"/>
          <w:lang w:val="en-GB"/>
        </w:rPr>
        <w:t>Euroworking</w:t>
      </w:r>
      <w:r w:rsidRPr="007D756A">
        <w:rPr>
          <w:rFonts w:eastAsia="Times New Roman" w:cs="Times New Roman"/>
          <w:szCs w:val="24"/>
        </w:rPr>
        <w:t xml:space="preserve"> </w:t>
      </w:r>
      <w:r>
        <w:rPr>
          <w:rFonts w:eastAsia="Times New Roman" w:cs="Times New Roman"/>
          <w:szCs w:val="24"/>
          <w:lang w:val="en-GB"/>
        </w:rPr>
        <w:t>Group</w:t>
      </w:r>
      <w:r>
        <w:rPr>
          <w:rFonts w:eastAsia="Times New Roman" w:cs="Times New Roman"/>
          <w:szCs w:val="24"/>
        </w:rPr>
        <w:t xml:space="preserve"> Χανς Φάιλμπριφ, συγκεκριμένα είπε</w:t>
      </w:r>
      <w:r w:rsidRPr="007D756A">
        <w:rPr>
          <w:rFonts w:eastAsia="Times New Roman" w:cs="Times New Roman"/>
          <w:szCs w:val="24"/>
        </w:rPr>
        <w:t>:</w:t>
      </w:r>
      <w:r>
        <w:rPr>
          <w:rFonts w:eastAsia="Times New Roman" w:cs="Times New Roman"/>
          <w:szCs w:val="24"/>
        </w:rPr>
        <w:t xml:space="preserve"> «Η μείωση του αφορολόγητου ο</w:t>
      </w:r>
      <w:r>
        <w:rPr>
          <w:rFonts w:eastAsia="Times New Roman" w:cs="Times New Roman"/>
          <w:szCs w:val="24"/>
        </w:rPr>
        <w:t>ρίου εισοδήματος ήταν μέρος του πακέτου, οπότε θα πρέπει να εφαρμοστεί. Η περίπτωση αυτή είναι διαφορετική από τις συντάξεις. Οι συντάξεις αφορούσαν μια πολύ ευάλωτη ομάδα. Επίσης, το μέτρο αυτό σκοπεύει να διευρύνει τη φορολογική βάση του φορολογικού συστ</w:t>
      </w:r>
      <w:r>
        <w:rPr>
          <w:rFonts w:eastAsia="Times New Roman" w:cs="Times New Roman"/>
          <w:szCs w:val="24"/>
        </w:rPr>
        <w:t>ήματος. Από την άποψη της οικονομικής ανάπτυξης είναι σημαντική μια διευρυμένη φορολογική βάση». Αυτά τόνισε σχετικά.</w:t>
      </w:r>
    </w:p>
    <w:p w14:paraId="1286C3B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Ερωτηθείς για το ποιες δεσμεύσεις νομίζει ότι πρέπει να αντιμετωπιστούν κατά προτεραιότητα, απάντησε πως η Ελλάδα πρέπει να προχωρήσει σε </w:t>
      </w:r>
      <w:r>
        <w:rPr>
          <w:rFonts w:eastAsia="Times New Roman" w:cs="Times New Roman"/>
          <w:szCs w:val="24"/>
        </w:rPr>
        <w:t xml:space="preserve">όλες τις δεσμεύσεις, δίνοντας προτεραιότητα στα κόκκινα δάνεια, στην εκκαθάριση των ληξιπρόθεσμων οφειλών και στις ιδιωτικοποιήσεις. </w:t>
      </w:r>
    </w:p>
    <w:p w14:paraId="1286C3B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Ο Ολλανδός αξιωματούχος ξεκαθάρισε πως πιθανές δικαστικές αποφάσεις σχετικά με τη νομιμότητα των περικοπών των συντάξεων κ</w:t>
      </w:r>
      <w:r>
        <w:rPr>
          <w:rFonts w:eastAsia="Times New Roman" w:cs="Times New Roman"/>
          <w:szCs w:val="24"/>
        </w:rPr>
        <w:t xml:space="preserve">αι των δώρων των δημοσίων υπαλλήλων, που </w:t>
      </w:r>
      <w:r>
        <w:rPr>
          <w:rFonts w:eastAsia="Times New Roman" w:cs="Times New Roman"/>
          <w:szCs w:val="24"/>
        </w:rPr>
        <w:lastRenderedPageBreak/>
        <w:t xml:space="preserve">θα μπορούσαν να επιβαρύνουν με πρόσθετο κόστος τον προϋπολογισμό, θα είναι μεγάλος κίνδυνος και μπορεί να απαιτηθούν διορθωτικά μέτρα. </w:t>
      </w:r>
    </w:p>
    <w:p w14:paraId="1286C3B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Στη συνέχεια, λέει παρακάτω σχετικά με την αύξηση του κατώτατου μισθού,</w:t>
      </w:r>
      <w:r w:rsidRPr="005B555C">
        <w:rPr>
          <w:rFonts w:eastAsia="Times New Roman" w:cs="Times New Roman"/>
          <w:szCs w:val="24"/>
        </w:rPr>
        <w:t xml:space="preserve"> </w:t>
      </w:r>
      <w:r>
        <w:rPr>
          <w:rFonts w:eastAsia="Times New Roman" w:cs="Times New Roman"/>
          <w:szCs w:val="24"/>
        </w:rPr>
        <w:t>που εσε</w:t>
      </w:r>
      <w:r>
        <w:rPr>
          <w:rFonts w:eastAsia="Times New Roman" w:cs="Times New Roman"/>
          <w:szCs w:val="24"/>
        </w:rPr>
        <w:t>ίς ευαγγελίζεστε ότι θα φέρετε</w:t>
      </w:r>
      <w:r w:rsidRPr="007D756A">
        <w:rPr>
          <w:rFonts w:eastAsia="Times New Roman" w:cs="Times New Roman"/>
          <w:szCs w:val="24"/>
        </w:rPr>
        <w:t xml:space="preserve">: </w:t>
      </w:r>
      <w:r>
        <w:rPr>
          <w:rFonts w:eastAsia="Times New Roman" w:cs="Times New Roman"/>
          <w:szCs w:val="24"/>
        </w:rPr>
        <w:t xml:space="preserve">«Πρέπει να συζητηθεί με τους </w:t>
      </w:r>
      <w:r>
        <w:rPr>
          <w:rFonts w:eastAsia="Times New Roman" w:cs="Times New Roman"/>
          <w:szCs w:val="24"/>
        </w:rPr>
        <w:t>θ</w:t>
      </w:r>
      <w:r>
        <w:rPr>
          <w:rFonts w:eastAsia="Times New Roman" w:cs="Times New Roman"/>
          <w:szCs w:val="24"/>
        </w:rPr>
        <w:t>εσμούς. Δεν θα πω ότι αυτό είναι εκτός συζήτησης, αλλά θα πρέπει να είναι κανείς πολύ προσεκτικός</w:t>
      </w:r>
      <w:r>
        <w:rPr>
          <w:rFonts w:eastAsia="Times New Roman" w:cs="Times New Roman"/>
          <w:szCs w:val="24"/>
        </w:rPr>
        <w:t>,</w:t>
      </w:r>
      <w:r>
        <w:rPr>
          <w:rFonts w:eastAsia="Times New Roman" w:cs="Times New Roman"/>
          <w:szCs w:val="24"/>
        </w:rPr>
        <w:t xml:space="preserve"> επειδή η Ελλάδα έχει πολύ υψηλή ανεργία και οι άνθρωποι έχουν παραμείνει για μεγάλο χρονικό διά</w:t>
      </w:r>
      <w:r>
        <w:rPr>
          <w:rFonts w:eastAsia="Times New Roman" w:cs="Times New Roman"/>
          <w:szCs w:val="24"/>
        </w:rPr>
        <w:t xml:space="preserve">στημα εκτός αγοράς εργασίας. </w:t>
      </w:r>
    </w:p>
    <w:p w14:paraId="1286C3B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Η παραγωγικότητα είναι χαμηλή και αν αυξάνεις τους κατώτατους μισθούς δεν αυξάνονται οι ευκαιρίες απασχόλησης. Είναι επικίνδυνο ζήτημα και οι </w:t>
      </w:r>
      <w:r>
        <w:rPr>
          <w:rFonts w:eastAsia="Times New Roman" w:cs="Times New Roman"/>
          <w:szCs w:val="24"/>
        </w:rPr>
        <w:t>θ</w:t>
      </w:r>
      <w:r>
        <w:rPr>
          <w:rFonts w:eastAsia="Times New Roman" w:cs="Times New Roman"/>
          <w:szCs w:val="24"/>
        </w:rPr>
        <w:t>εσμοί θα το εξετάσουν πολύ προσεκτικά». Δηλαδή, οι κύριοι που συνομιλείτε, όπως αυτ</w:t>
      </w:r>
      <w:r>
        <w:rPr>
          <w:rFonts w:eastAsia="Times New Roman" w:cs="Times New Roman"/>
          <w:szCs w:val="24"/>
        </w:rPr>
        <w:t>ός ο κ.</w:t>
      </w:r>
      <w:r w:rsidRPr="007C6539">
        <w:rPr>
          <w:rFonts w:eastAsia="Times New Roman" w:cs="Times New Roman"/>
          <w:szCs w:val="24"/>
        </w:rPr>
        <w:t xml:space="preserve"> </w:t>
      </w:r>
      <w:r>
        <w:rPr>
          <w:rFonts w:eastAsia="Times New Roman" w:cs="Times New Roman"/>
          <w:szCs w:val="24"/>
        </w:rPr>
        <w:t>Φάιλμπριφ, θεωρούν ότι αν ανεβάσετε τον κατώτατο μισθό, θα έχει πρόβλημα η αγορά και οι θέσεις εργασίας των χαμηλότερων στρωμάτων</w:t>
      </w:r>
      <w:r>
        <w:rPr>
          <w:rFonts w:eastAsia="Times New Roman" w:cs="Times New Roman"/>
          <w:szCs w:val="24"/>
        </w:rPr>
        <w:t>,</w:t>
      </w:r>
      <w:r>
        <w:rPr>
          <w:rFonts w:eastAsia="Times New Roman" w:cs="Times New Roman"/>
          <w:szCs w:val="24"/>
        </w:rPr>
        <w:t xml:space="preserve"> που δέχονται και τα περισσότερα αντιλαϊκά μέτρα. Άρα, μην κοροϊδεύετε σε αυτό το σημείο τους Έλληνες ψηφοφόρους και τ</w:t>
      </w:r>
      <w:r>
        <w:rPr>
          <w:rFonts w:eastAsia="Times New Roman" w:cs="Times New Roman"/>
          <w:szCs w:val="24"/>
        </w:rPr>
        <w:t xml:space="preserve">ον ελληνικό λαό. </w:t>
      </w:r>
    </w:p>
    <w:p w14:paraId="1286C3B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Ξεπουλήσατε τη δημόσια περιουσία. Αεροδρόμια δόθηκαν στη </w:t>
      </w:r>
      <w:r>
        <w:rPr>
          <w:rFonts w:eastAsia="Times New Roman" w:cs="Times New Roman"/>
          <w:szCs w:val="24"/>
          <w:lang w:val="en-US"/>
        </w:rPr>
        <w:t>Fraport</w:t>
      </w:r>
      <w:r>
        <w:rPr>
          <w:rFonts w:eastAsia="Times New Roman" w:cs="Times New Roman"/>
          <w:szCs w:val="24"/>
        </w:rPr>
        <w:t xml:space="preserve">, λιμένες στην </w:t>
      </w:r>
      <w:r>
        <w:rPr>
          <w:rFonts w:eastAsia="Times New Roman" w:cs="Times New Roman"/>
          <w:szCs w:val="24"/>
        </w:rPr>
        <w:t>«COSCO».</w:t>
      </w:r>
      <w:r>
        <w:rPr>
          <w:rFonts w:eastAsia="Times New Roman" w:cs="Times New Roman"/>
          <w:szCs w:val="24"/>
        </w:rPr>
        <w:t xml:space="preserve"> Δεν ανεστάλησαν οι πλειστηριασμοί. Κάθε μέρα έχουμε πλειστηριασμούς και όχι σε μεγάλα κόκκινα</w:t>
      </w:r>
      <w:r>
        <w:rPr>
          <w:rFonts w:eastAsia="Times New Roman" w:cs="Times New Roman"/>
          <w:szCs w:val="24"/>
        </w:rPr>
        <w:t xml:space="preserve"> δάνεια 600.000 ευρώ και 700.000 ευρώ, έχουμε και για 120.000 ευρώ πλειστηριασμούς και παίρνουν τα σπίτια των Ελλήνων πολιτών για πενταροδεκάρες.</w:t>
      </w:r>
    </w:p>
    <w:p w14:paraId="1286C3B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Είχαμε το ξεπούλημα του ΟΣΕ στους Ιταλούς με το ποσό των 50 εκατομμυρίων ευρώ. Ούτε η μεταγραφή του Ρονάλντο α</w:t>
      </w:r>
      <w:r>
        <w:rPr>
          <w:rFonts w:eastAsia="Times New Roman" w:cs="Times New Roman"/>
          <w:szCs w:val="24"/>
        </w:rPr>
        <w:t>πό τη Ρεάλ για να πάει στη Γιουβέντους</w:t>
      </w:r>
      <w:r w:rsidRPr="008E1297">
        <w:rPr>
          <w:rFonts w:eastAsia="Times New Roman" w:cs="Times New Roman"/>
          <w:szCs w:val="24"/>
        </w:rPr>
        <w:t xml:space="preserve"> </w:t>
      </w:r>
      <w:r>
        <w:rPr>
          <w:rFonts w:eastAsia="Times New Roman" w:cs="Times New Roman"/>
          <w:szCs w:val="24"/>
        </w:rPr>
        <w:t xml:space="preserve">δεν στοίχισε 50 εκατομμύρια ευρώ και εσείς με 50 εκατομμύρια ευρώ πουλήσατε τον ΟΣΕ. </w:t>
      </w:r>
    </w:p>
    <w:p w14:paraId="1286C3B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Επίσης, έχουμε μείωση των κοινωνικών δαπανών κατά 6 δισεκατομμύρια ευρώ στις αδύναμες κοινωνικές ομάδες, κατάργηση του ΕΚΑΣ στους σ</w:t>
      </w:r>
      <w:r>
        <w:rPr>
          <w:rFonts w:eastAsia="Times New Roman" w:cs="Times New Roman"/>
          <w:szCs w:val="24"/>
        </w:rPr>
        <w:t xml:space="preserve">υνταξιούχους, συνεχείς αυξήσεις στους λογαριασμούς της ΔΕΗ. </w:t>
      </w:r>
    </w:p>
    <w:p w14:paraId="1286C3B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Μειώσατε το επίδομα θέρμανσης. Ολόκληρες πολυκατοικίες στο κέντρο των Αθηνών, σε μια ευρωπαϊκή πρωτεύουσα –</w:t>
      </w:r>
      <w:r>
        <w:rPr>
          <w:rFonts w:eastAsia="Times New Roman" w:cs="Times New Roman"/>
          <w:szCs w:val="24"/>
        </w:rPr>
        <w:lastRenderedPageBreak/>
        <w:t>εγώ σημειώνω- είναι χωρίς πετρέλαιο. Ολόκληρες πολυκατοικίες και όχι ένα-δύο διαμερίσματ</w:t>
      </w:r>
      <w:r>
        <w:rPr>
          <w:rFonts w:eastAsia="Times New Roman" w:cs="Times New Roman"/>
          <w:szCs w:val="24"/>
        </w:rPr>
        <w:t>α.</w:t>
      </w:r>
    </w:p>
    <w:p w14:paraId="1286C3B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Αυξήσατε τα διόδια. </w:t>
      </w:r>
    </w:p>
    <w:p w14:paraId="1286C3B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Με τα αναδρομικά, απάτη. Κάνατε σημαία τα αναδρομικά και κανείς από τους ενστόλους, από τους δικαστικούς, από τους γιατρούς δεν έχει πάρει αναδρομικά. </w:t>
      </w:r>
    </w:p>
    <w:p w14:paraId="1286C3B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Βέβαια, να μην ξεχάσω και το νομοσχέδιο για το σύμφωνο συμβίωσης, στο οποίο ήμασ</w:t>
      </w:r>
      <w:r>
        <w:rPr>
          <w:rFonts w:eastAsia="Times New Roman" w:cs="Times New Roman"/>
          <w:szCs w:val="24"/>
        </w:rPr>
        <w:t>ταν κάθετα αντίθετοι και πράγματι οι περισσότερες παρατάξεις το ψήφισαν. Ήταν ένα νομοσχέδιο που διαλύει το αίσθημα της οικογένειας και τον θεσμό του γάμου μεταξύ ανδρών και γυναικών.</w:t>
      </w:r>
    </w:p>
    <w:p w14:paraId="1286C3B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τ</w:t>
      </w:r>
      <w:r>
        <w:rPr>
          <w:rFonts w:eastAsia="Times New Roman" w:cs="Times New Roman"/>
          <w:szCs w:val="24"/>
        </w:rPr>
        <w:t>ζαμί στο Βοτανικό, πάλι το ψηφίσατε όλες οι παρατάξεις</w:t>
      </w:r>
      <w:r>
        <w:rPr>
          <w:rFonts w:eastAsia="Times New Roman" w:cs="Times New Roman"/>
          <w:szCs w:val="24"/>
        </w:rPr>
        <w:t>,</w:t>
      </w:r>
      <w:r>
        <w:rPr>
          <w:rFonts w:eastAsia="Times New Roman" w:cs="Times New Roman"/>
          <w:szCs w:val="24"/>
        </w:rPr>
        <w:t xml:space="preserve"> πλην Χρυσής </w:t>
      </w:r>
      <w:r>
        <w:rPr>
          <w:rFonts w:eastAsia="Times New Roman" w:cs="Times New Roman"/>
          <w:szCs w:val="24"/>
        </w:rPr>
        <w:t xml:space="preserve">Αυγής. Μπορεί το </w:t>
      </w:r>
      <w:r>
        <w:rPr>
          <w:rFonts w:eastAsia="Times New Roman" w:cs="Times New Roman"/>
          <w:szCs w:val="24"/>
        </w:rPr>
        <w:t>τ</w:t>
      </w:r>
      <w:r>
        <w:rPr>
          <w:rFonts w:eastAsia="Times New Roman" w:cs="Times New Roman"/>
          <w:szCs w:val="24"/>
        </w:rPr>
        <w:t>ζαμί να καθυστερεί, αλλά την ίδια ώρα στην Αττική υπάρχουν πενήντα οκτώ τζαμιά</w:t>
      </w:r>
      <w:r>
        <w:rPr>
          <w:rFonts w:eastAsia="Times New Roman" w:cs="Times New Roman"/>
          <w:szCs w:val="24"/>
        </w:rPr>
        <w:t>,</w:t>
      </w:r>
      <w:r>
        <w:rPr>
          <w:rFonts w:eastAsia="Times New Roman" w:cs="Times New Roman"/>
          <w:szCs w:val="24"/>
        </w:rPr>
        <w:t xml:space="preserve"> στα οποία συνωστίζονται όλοι αυτοί οι λαθρομετανάστες που εσείς φέρατε στην πατρίδα μας. </w:t>
      </w:r>
    </w:p>
    <w:p w14:paraId="1286C3B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Νομοσχέδιο για την κάνναβη. Ξεκινήσατε να λέτε ότι είναι φαρμακευτικ</w:t>
      </w:r>
      <w:r>
        <w:rPr>
          <w:rFonts w:eastAsia="Times New Roman" w:cs="Times New Roman"/>
          <w:szCs w:val="24"/>
        </w:rPr>
        <w:t xml:space="preserve">ή, αλλά όλοι γνωρίζουμε ότι έχετε σκοπό να μας κάνετε Άμστερνταμ. </w:t>
      </w:r>
    </w:p>
    <w:p w14:paraId="1286C3B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Πάμε τώρα στα αντεθνικά που φέρατε. Επιδιώκετε να φέρετε τον διαχωρισμό Κράτους-Εκκλησίας. </w:t>
      </w:r>
    </w:p>
    <w:p w14:paraId="1286C3B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λήξεως του χρόνου ομιλίας του κυρίου Βουλευτ</w:t>
      </w:r>
      <w:r>
        <w:rPr>
          <w:rFonts w:eastAsia="Times New Roman" w:cs="Times New Roman"/>
          <w:szCs w:val="24"/>
        </w:rPr>
        <w:t>ή)</w:t>
      </w:r>
    </w:p>
    <w:p w14:paraId="1286C3B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Κύριε Πρόεδρε, ολοκληρώνω σε ένα λεπτό.</w:t>
      </w:r>
    </w:p>
    <w:p w14:paraId="1286C3C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Φέρατε τη Συμφωνία των Πρεσπών. Δώσατε δικαίωμα στους Σκοπιανούς να αποκτήσουν </w:t>
      </w:r>
      <w:r>
        <w:rPr>
          <w:rFonts w:eastAsia="Times New Roman" w:cs="Times New Roman"/>
          <w:szCs w:val="24"/>
          <w:lang w:val="en-US"/>
        </w:rPr>
        <w:t>nationality</w:t>
      </w:r>
      <w:r w:rsidRPr="008A5B85">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ethnicity</w:t>
      </w:r>
      <w:r>
        <w:rPr>
          <w:rFonts w:eastAsia="Times New Roman" w:cs="Times New Roman"/>
          <w:szCs w:val="24"/>
        </w:rPr>
        <w:t xml:space="preserve">, εθνικότητα και εθνότητα. Πουλήσατε το όνομα της Μακεδονίας. </w:t>
      </w:r>
      <w:r>
        <w:rPr>
          <w:rFonts w:eastAsia="Times New Roman" w:cs="Times New Roman"/>
          <w:szCs w:val="24"/>
        </w:rPr>
        <w:t>«</w:t>
      </w:r>
      <w:r>
        <w:rPr>
          <w:rFonts w:eastAsia="Times New Roman" w:cs="Times New Roman"/>
          <w:szCs w:val="24"/>
        </w:rPr>
        <w:t>Βαφτίζετε το κρέας ψάρι</w:t>
      </w:r>
      <w:r>
        <w:rPr>
          <w:rFonts w:eastAsia="Times New Roman" w:cs="Times New Roman"/>
          <w:szCs w:val="24"/>
        </w:rPr>
        <w:t>»</w:t>
      </w:r>
      <w:r>
        <w:rPr>
          <w:rFonts w:eastAsia="Times New Roman" w:cs="Times New Roman"/>
          <w:szCs w:val="24"/>
        </w:rPr>
        <w:t xml:space="preserve"> και τους Σλάβους, Αλβ</w:t>
      </w:r>
      <w:r>
        <w:rPr>
          <w:rFonts w:eastAsia="Times New Roman" w:cs="Times New Roman"/>
          <w:szCs w:val="24"/>
        </w:rPr>
        <w:t xml:space="preserve">ανούς, Βούλγαρους, Ρομά, που απαρτίζουν το κράτος των Σκοπίων, τους κάνετε εθνοτικά σε ένα βράδυ Μακεδόνες. </w:t>
      </w:r>
    </w:p>
    <w:p w14:paraId="1286C3C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Μάλιστα</w:t>
      </w:r>
      <w:r>
        <w:rPr>
          <w:rFonts w:eastAsia="Times New Roman" w:cs="Times New Roman"/>
          <w:szCs w:val="24"/>
        </w:rPr>
        <w:t>,</w:t>
      </w:r>
      <w:r>
        <w:rPr>
          <w:rFonts w:eastAsia="Times New Roman" w:cs="Times New Roman"/>
          <w:szCs w:val="24"/>
        </w:rPr>
        <w:t xml:space="preserve"> θα σας διαβάσω τι λέει το λεξικό της Οξφόρδης όσον αφορά την εθνότητα.             </w:t>
      </w:r>
    </w:p>
    <w:p w14:paraId="1286C3C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Διαβάζω: «Μία εθνότητα είναι μία κατηγορία ανθρώπων</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ου αναγνωρίζονται μεταξύ τους, με βάση ομοιότητες, όπως η </w:t>
      </w:r>
      <w:r>
        <w:rPr>
          <w:rFonts w:eastAsia="Times New Roman" w:cs="Times New Roman"/>
          <w:szCs w:val="24"/>
        </w:rPr>
        <w:lastRenderedPageBreak/>
        <w:t xml:space="preserve">κοινή καταγωγή, η γλώσσα, η ιστορία, η κοινωνία, ο πολιτισμός ή το έθνος». Τι απ’ όλα αυτά έχει το κράτος των Σκοπίων; </w:t>
      </w:r>
    </w:p>
    <w:p w14:paraId="1286C3C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Θα ολοκληρώσω </w:t>
      </w:r>
      <w:r>
        <w:rPr>
          <w:rFonts w:eastAsia="Times New Roman" w:cs="Times New Roman"/>
          <w:szCs w:val="24"/>
        </w:rPr>
        <w:t>-</w:t>
      </w:r>
      <w:r>
        <w:rPr>
          <w:rFonts w:eastAsia="Times New Roman" w:cs="Times New Roman"/>
          <w:szCs w:val="24"/>
        </w:rPr>
        <w:t>επειδή δεν φθάνει ο χρόνος- με τα λόγια ενός ποιητή</w:t>
      </w:r>
      <w:r>
        <w:rPr>
          <w:rFonts w:eastAsia="Times New Roman" w:cs="Times New Roman"/>
          <w:szCs w:val="24"/>
        </w:rPr>
        <w:t>,</w:t>
      </w:r>
      <w:r>
        <w:rPr>
          <w:rFonts w:eastAsia="Times New Roman" w:cs="Times New Roman"/>
          <w:szCs w:val="24"/>
        </w:rPr>
        <w:t xml:space="preserve"> που δεν θα</w:t>
      </w:r>
      <w:r>
        <w:rPr>
          <w:rFonts w:eastAsia="Times New Roman" w:cs="Times New Roman"/>
          <w:szCs w:val="24"/>
        </w:rPr>
        <w:t xml:space="preserve"> τον χαρακτήριζε κανείς </w:t>
      </w:r>
      <w:r>
        <w:rPr>
          <w:rFonts w:eastAsia="Times New Roman" w:cs="Times New Roman"/>
          <w:szCs w:val="24"/>
        </w:rPr>
        <w:t>«</w:t>
      </w:r>
      <w:r>
        <w:rPr>
          <w:rFonts w:eastAsia="Times New Roman" w:cs="Times New Roman"/>
          <w:szCs w:val="24"/>
        </w:rPr>
        <w:t>χρυσαυγίτη</w:t>
      </w:r>
      <w:r>
        <w:rPr>
          <w:rFonts w:eastAsia="Times New Roman" w:cs="Times New Roman"/>
          <w:szCs w:val="24"/>
        </w:rPr>
        <w:t>»</w:t>
      </w:r>
      <w:r>
        <w:rPr>
          <w:rFonts w:eastAsia="Times New Roman" w:cs="Times New Roman"/>
          <w:szCs w:val="24"/>
        </w:rPr>
        <w:t>, του Οδυσσέα Ελύτη, ο οποίος έγραφε και έλεγε: «Το μόνο όνομα με τον όρο Μακεδονία</w:t>
      </w:r>
      <w:r>
        <w:rPr>
          <w:rFonts w:eastAsia="Times New Roman" w:cs="Times New Roman"/>
          <w:szCs w:val="24"/>
        </w:rPr>
        <w:t>,</w:t>
      </w:r>
      <w:r>
        <w:rPr>
          <w:rFonts w:eastAsia="Times New Roman" w:cs="Times New Roman"/>
          <w:szCs w:val="24"/>
        </w:rPr>
        <w:t xml:space="preserve"> που είναι αποδεκτό για τα Σκόπια είναι </w:t>
      </w:r>
      <w:r>
        <w:rPr>
          <w:rFonts w:eastAsia="Times New Roman" w:cs="Times New Roman"/>
          <w:szCs w:val="24"/>
        </w:rPr>
        <w:t>ψ</w:t>
      </w:r>
      <w:r>
        <w:rPr>
          <w:rFonts w:eastAsia="Times New Roman" w:cs="Times New Roman"/>
          <w:szCs w:val="24"/>
        </w:rPr>
        <w:t xml:space="preserve">ευδομακεδονία». </w:t>
      </w:r>
    </w:p>
    <w:p w14:paraId="1286C3C4" w14:textId="77777777" w:rsidR="000402FE" w:rsidRDefault="007623D8">
      <w:pPr>
        <w:spacing w:line="600" w:lineRule="auto"/>
        <w:ind w:firstLine="720"/>
        <w:jc w:val="center"/>
        <w:rPr>
          <w:rFonts w:eastAsia="Times New Roman" w:cs="Times New Roman"/>
          <w:szCs w:val="24"/>
        </w:rPr>
      </w:pPr>
      <w:r w:rsidRPr="007A7052">
        <w:rPr>
          <w:rFonts w:eastAsia="Times New Roman" w:cs="Times New Roman"/>
          <w:szCs w:val="24"/>
        </w:rPr>
        <w:t xml:space="preserve">(Χειροκροτήματα από την πτέρυγα </w:t>
      </w:r>
      <w:r>
        <w:rPr>
          <w:rFonts w:eastAsia="Times New Roman" w:cs="Times New Roman"/>
          <w:szCs w:val="24"/>
        </w:rPr>
        <w:t>της Χρυσής Αυγής</w:t>
      </w:r>
      <w:r w:rsidRPr="007A7052">
        <w:rPr>
          <w:rFonts w:eastAsia="Times New Roman" w:cs="Times New Roman"/>
          <w:szCs w:val="24"/>
        </w:rPr>
        <w:t>)</w:t>
      </w:r>
    </w:p>
    <w:p w14:paraId="1286C3C5" w14:textId="77777777" w:rsidR="000402FE" w:rsidRDefault="007623D8">
      <w:pPr>
        <w:spacing w:line="600" w:lineRule="auto"/>
        <w:ind w:firstLine="720"/>
        <w:jc w:val="both"/>
        <w:rPr>
          <w:rFonts w:eastAsia="Times New Roman" w:cs="Times New Roman"/>
          <w:szCs w:val="24"/>
        </w:rPr>
      </w:pPr>
      <w:r w:rsidRPr="00DD7C90">
        <w:rPr>
          <w:rFonts w:eastAsia="Times New Roman" w:cs="Times New Roman"/>
          <w:b/>
          <w:szCs w:val="24"/>
        </w:rPr>
        <w:t xml:space="preserve">ΠΡΟΕΔΡΕΥΩΝ (Αναστάσιος </w:t>
      </w:r>
      <w:r w:rsidRPr="00DD7C90">
        <w:rPr>
          <w:rFonts w:eastAsia="Times New Roman" w:cs="Times New Roman"/>
          <w:b/>
          <w:szCs w:val="24"/>
        </w:rPr>
        <w:t>Κουράκης):</w:t>
      </w:r>
      <w:r>
        <w:rPr>
          <w:rFonts w:eastAsia="Times New Roman" w:cs="Times New Roman"/>
          <w:szCs w:val="24"/>
        </w:rPr>
        <w:t xml:space="preserve"> Προχωρούμε με τον Βουλευτή του ΣΥΡΙΖΑ</w:t>
      </w:r>
      <w:r>
        <w:rPr>
          <w:rFonts w:eastAsia="Times New Roman" w:cs="Times New Roman"/>
          <w:szCs w:val="24"/>
        </w:rPr>
        <w:t xml:space="preserve"> </w:t>
      </w:r>
      <w:r>
        <w:rPr>
          <w:rFonts w:eastAsia="Times New Roman" w:cs="Times New Roman"/>
          <w:szCs w:val="24"/>
        </w:rPr>
        <w:t>κ. Νικόλαο Φίλη.</w:t>
      </w:r>
    </w:p>
    <w:p w14:paraId="1286C3C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Κύριε Φίλη, έχετε τον λόγο για επτά λεπτά.</w:t>
      </w:r>
    </w:p>
    <w:p w14:paraId="1286C3C7" w14:textId="77777777" w:rsidR="000402FE" w:rsidRDefault="007623D8">
      <w:pPr>
        <w:spacing w:line="600" w:lineRule="auto"/>
        <w:ind w:firstLine="720"/>
        <w:jc w:val="both"/>
        <w:rPr>
          <w:rFonts w:eastAsia="Times New Roman" w:cs="Times New Roman"/>
          <w:szCs w:val="24"/>
        </w:rPr>
      </w:pPr>
      <w:r w:rsidRPr="009E0C79">
        <w:rPr>
          <w:rFonts w:eastAsia="Times New Roman" w:cs="Times New Roman"/>
          <w:b/>
          <w:szCs w:val="24"/>
        </w:rPr>
        <w:t xml:space="preserve">ΝΙΚΟΛΑΟΣ ΦΙΛΗΣ: </w:t>
      </w:r>
      <w:r>
        <w:rPr>
          <w:rFonts w:eastAsia="Times New Roman" w:cs="Times New Roman"/>
          <w:szCs w:val="24"/>
        </w:rPr>
        <w:t xml:space="preserve">Κυρίες και κύριοι συνάδελφοι, χθες υπήρξε μία μείζονα εξέλιξη. Είναι η απόφαση στο Λονδίνο για </w:t>
      </w:r>
      <w:r>
        <w:rPr>
          <w:rFonts w:eastAsia="Times New Roman" w:cs="Times New Roman"/>
          <w:szCs w:val="24"/>
          <w:lang w:val="en-US"/>
        </w:rPr>
        <w:t>Brexit</w:t>
      </w:r>
      <w:r>
        <w:rPr>
          <w:rFonts w:eastAsia="Times New Roman" w:cs="Times New Roman"/>
          <w:szCs w:val="24"/>
        </w:rPr>
        <w:t>, χωρίς συμφωνία. Είναι κάτι π</w:t>
      </w:r>
      <w:r>
        <w:rPr>
          <w:rFonts w:eastAsia="Times New Roman" w:cs="Times New Roman"/>
          <w:szCs w:val="24"/>
        </w:rPr>
        <w:t>ου μας αφορά και εμάς, διότι στην εποχή της παγκοσμιοποίησης</w:t>
      </w:r>
      <w:r>
        <w:rPr>
          <w:rFonts w:eastAsia="Times New Roman" w:cs="Times New Roman"/>
          <w:szCs w:val="24"/>
        </w:rPr>
        <w:t>,</w:t>
      </w:r>
      <w:r>
        <w:rPr>
          <w:rFonts w:eastAsia="Times New Roman" w:cs="Times New Roman"/>
          <w:szCs w:val="24"/>
        </w:rPr>
        <w:t xml:space="preserve"> μία πεταλούδα όταν πετάει στην Κίνα, δημιουργούνται ρεύματα στην Ευρώπη. Είναι μία απόφαση στο Λονδίνο</w:t>
      </w:r>
      <w:r>
        <w:rPr>
          <w:rFonts w:eastAsia="Times New Roman" w:cs="Times New Roman"/>
          <w:szCs w:val="24"/>
        </w:rPr>
        <w:t>,</w:t>
      </w:r>
      <w:r>
        <w:rPr>
          <w:rFonts w:eastAsia="Times New Roman" w:cs="Times New Roman"/>
          <w:szCs w:val="24"/>
        </w:rPr>
        <w:t xml:space="preserve"> που γεννά ακόμη μεγαλύτερη αβεβαιότητα, ακόμη και φόβους για μια διεθνή οικονομική κρίση, </w:t>
      </w:r>
      <w:r>
        <w:rPr>
          <w:rFonts w:eastAsia="Times New Roman" w:cs="Times New Roman"/>
          <w:szCs w:val="24"/>
        </w:rPr>
        <w:t xml:space="preserve">αλλά </w:t>
      </w:r>
      <w:r>
        <w:rPr>
          <w:rFonts w:eastAsia="Times New Roman" w:cs="Times New Roman"/>
          <w:szCs w:val="24"/>
        </w:rPr>
        <w:lastRenderedPageBreak/>
        <w:t>σίγουρα κινδύνους γεωπολιτικής αστάθειας, γιατί πίσω από όλη αυτή την επιδίωξη αποκοπής και διάλυσης της Ευρώπης βρίσκεται ο αμερικάνικος ιμπεριαλισμός και ειδικότερα η πολιτική Τραμπ.</w:t>
      </w:r>
    </w:p>
    <w:p w14:paraId="1286C3C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Όταν, λοιπόν, μιλάμε αντιιμπεριαλιστικά, δεν πρέπει απλώς να συνθη</w:t>
      </w:r>
      <w:r>
        <w:rPr>
          <w:rFonts w:eastAsia="Times New Roman" w:cs="Times New Roman"/>
          <w:szCs w:val="24"/>
        </w:rPr>
        <w:t>ματολογούμε φλύαρα, αλλά να βλέπουμε τις προκείμενες πολιτικές εξελίξεις.</w:t>
      </w:r>
    </w:p>
    <w:p w14:paraId="1286C3C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Η Ελλάδα βρίσκεται σε μία ευαίσθητη γεωπολιτικά περιοχή. Πόλεμος, πρόσφυγες, οικονομική κρίση, σφραγίζουν για πολλά χρόνια τη χώρα μας. Το διακύβευμα είναι πολιτική σταθερότητα στη χ</w:t>
      </w:r>
      <w:r>
        <w:rPr>
          <w:rFonts w:eastAsia="Times New Roman" w:cs="Times New Roman"/>
          <w:szCs w:val="24"/>
        </w:rPr>
        <w:t xml:space="preserve">ώρα και σταθερότητα και ειρήνη στην περιοχή. Ειδικότερα για τη χώρα </w:t>
      </w:r>
      <w:r>
        <w:rPr>
          <w:rFonts w:eastAsia="Times New Roman" w:cs="Times New Roman"/>
          <w:szCs w:val="24"/>
        </w:rPr>
        <w:t>μας,</w:t>
      </w:r>
      <w:r>
        <w:rPr>
          <w:rFonts w:eastAsia="Times New Roman" w:cs="Times New Roman"/>
          <w:szCs w:val="24"/>
        </w:rPr>
        <w:t xml:space="preserve"> προέχει ο στόχος να μην χαθούν οι θυσίες των πολιτών, τώρα που βγήκαμε από τη δανειακή σύμβαση. Πολιτική σταθερότητα με τέσσερις κεντρικούς στόχους, που συνιστούν τη δημοκρατική προοδ</w:t>
      </w:r>
      <w:r>
        <w:rPr>
          <w:rFonts w:eastAsia="Times New Roman" w:cs="Times New Roman"/>
          <w:szCs w:val="24"/>
        </w:rPr>
        <w:t xml:space="preserve">ευτική ατζέντα διακυβέρνησης της νέας περιόδου. </w:t>
      </w:r>
    </w:p>
    <w:p w14:paraId="1286C3C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Πρώτον, την οριστική έξοδο από την κρίση, τα μνημόνια και τη λιτότητα, την κοινωνική ανασύνταξη και την οικονομική ανασυγκρότηση. Την ήττα του νεοφιλελευθερισμού στην Ελλάδα και στην Ευρώπη.</w:t>
      </w:r>
    </w:p>
    <w:p w14:paraId="1286C3C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Δεύτερον, την αν</w:t>
      </w:r>
      <w:r>
        <w:rPr>
          <w:rFonts w:eastAsia="Times New Roman" w:cs="Times New Roman"/>
          <w:szCs w:val="24"/>
        </w:rPr>
        <w:t>αδιοργάνωση του πολιτικού συστήματος με τη συγκρότηση της νέας αριστερής δημοκρατικής και προοδευτικής συμπαράταξης.</w:t>
      </w:r>
    </w:p>
    <w:p w14:paraId="1286C3C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Τρίτον, την αντιμετώπιση της ακροδεξιάς απειλής, του εθνικισμού και του ρατσισμού στην Ελλάδα και στην Ευρώπη.</w:t>
      </w:r>
    </w:p>
    <w:p w14:paraId="1286C3C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Τέταρτον, την ριζική μεταρρύ</w:t>
      </w:r>
      <w:r>
        <w:rPr>
          <w:rFonts w:eastAsia="Times New Roman" w:cs="Times New Roman"/>
          <w:szCs w:val="24"/>
        </w:rPr>
        <w:t>θμιση του κράτους και των θεσμών με το οριστικό τέλος των πελατειακών αντιλήψεων και των παρωχημένων πρακτικών. Την εκκαθάριση του καρκινώματος της διαπλοκής και της διαφθοράς</w:t>
      </w:r>
      <w:r>
        <w:rPr>
          <w:rFonts w:eastAsia="Times New Roman" w:cs="Times New Roman"/>
          <w:szCs w:val="24"/>
        </w:rPr>
        <w:t>,</w:t>
      </w:r>
      <w:r>
        <w:rPr>
          <w:rFonts w:eastAsia="Times New Roman" w:cs="Times New Roman"/>
          <w:szCs w:val="24"/>
        </w:rPr>
        <w:t xml:space="preserve"> που θέριεψαν στα χρόνια της διακυβέρνησης από Νέα Δημοκρατία και ΠΑΣΟΚ.</w:t>
      </w:r>
    </w:p>
    <w:p w14:paraId="1286C3C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Η ψήφος</w:t>
      </w:r>
      <w:r>
        <w:rPr>
          <w:rFonts w:eastAsia="Times New Roman" w:cs="Times New Roman"/>
          <w:szCs w:val="24"/>
        </w:rPr>
        <w:t xml:space="preserve"> εμπιστοσύνης</w:t>
      </w:r>
      <w:r>
        <w:rPr>
          <w:rFonts w:eastAsia="Times New Roman" w:cs="Times New Roman"/>
          <w:szCs w:val="24"/>
        </w:rPr>
        <w:t>,</w:t>
      </w:r>
      <w:r>
        <w:rPr>
          <w:rFonts w:eastAsia="Times New Roman" w:cs="Times New Roman"/>
          <w:szCs w:val="24"/>
        </w:rPr>
        <w:t xml:space="preserve"> με αφορμή την επικείμενη κύρωση της Συμφωνίας των Πρεσπών</w:t>
      </w:r>
      <w:r>
        <w:rPr>
          <w:rFonts w:eastAsia="Times New Roman" w:cs="Times New Roman"/>
          <w:szCs w:val="24"/>
        </w:rPr>
        <w:t>,</w:t>
      </w:r>
      <w:r>
        <w:rPr>
          <w:rFonts w:eastAsia="Times New Roman" w:cs="Times New Roman"/>
          <w:szCs w:val="24"/>
        </w:rPr>
        <w:t xml:space="preserve"> σηματοδοτεί μία νέα αφετηρία της αριστερής διακυβέρνησης, μία τομή μέσα στη συνέχεια, όπως αυτή διαμορφώθηκε με τις εκλογές του Ιανουαρίου </w:t>
      </w:r>
      <w:r>
        <w:rPr>
          <w:rFonts w:eastAsia="Times New Roman" w:cs="Times New Roman"/>
          <w:szCs w:val="24"/>
        </w:rPr>
        <w:lastRenderedPageBreak/>
        <w:t xml:space="preserve">του 2015, το </w:t>
      </w:r>
      <w:r>
        <w:rPr>
          <w:rFonts w:eastAsia="Times New Roman" w:cs="Times New Roman"/>
          <w:szCs w:val="24"/>
        </w:rPr>
        <w:t>δ</w:t>
      </w:r>
      <w:r>
        <w:rPr>
          <w:rFonts w:eastAsia="Times New Roman" w:cs="Times New Roman"/>
          <w:szCs w:val="24"/>
        </w:rPr>
        <w:t>ημοψήφισμα του Ιουλίου και τι</w:t>
      </w:r>
      <w:r>
        <w:rPr>
          <w:rFonts w:eastAsia="Times New Roman" w:cs="Times New Roman"/>
          <w:szCs w:val="24"/>
        </w:rPr>
        <w:t xml:space="preserve">ς εκλογές του Σεπτεμβρίου, αλλά και την αναγκαστική, λόγω των συσχετισμών, συγκατοίκηση με ένα μικρό δεξιό </w:t>
      </w:r>
      <w:r>
        <w:rPr>
          <w:rFonts w:eastAsia="Times New Roman" w:cs="Times New Roman"/>
          <w:szCs w:val="24"/>
        </w:rPr>
        <w:t>κ</w:t>
      </w:r>
      <w:r>
        <w:rPr>
          <w:rFonts w:eastAsia="Times New Roman" w:cs="Times New Roman"/>
          <w:szCs w:val="24"/>
        </w:rPr>
        <w:t>όμμα, τους ΑΝΕΛ. Μία συνεργασία που ό,τι είχε να δώσει</w:t>
      </w:r>
      <w:r>
        <w:rPr>
          <w:rFonts w:eastAsia="Times New Roman" w:cs="Times New Roman"/>
          <w:szCs w:val="24"/>
        </w:rPr>
        <w:t>,</w:t>
      </w:r>
      <w:r>
        <w:rPr>
          <w:rFonts w:eastAsia="Times New Roman" w:cs="Times New Roman"/>
          <w:szCs w:val="24"/>
        </w:rPr>
        <w:t xml:space="preserve"> το έδωσε και τώρα ο καθείς επανέρχεται στην κανονικότητά του.</w:t>
      </w:r>
    </w:p>
    <w:p w14:paraId="1286C3C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Η νέα πολιτική πραγματικότητα,</w:t>
      </w:r>
      <w:r>
        <w:rPr>
          <w:rFonts w:eastAsia="Times New Roman" w:cs="Times New Roman"/>
          <w:szCs w:val="24"/>
        </w:rPr>
        <w:t xml:space="preserve"> ευρωπαϊκή και ελληνική, οδηγεί στη διαμόρφωση δύο αντιπαρατιθέμενων προγραμματικών προτάσεων εξουσίας, μίας προοδευτικής και μίας συντηρητικής. Η συντηρητική ολοένα και περισσότερο γλιστράει προς την ακροδεξιά. Ένα περίεργο μείγμα νεοφιλελευθερισμού, εθνι</w:t>
      </w:r>
      <w:r>
        <w:rPr>
          <w:rFonts w:eastAsia="Times New Roman" w:cs="Times New Roman"/>
          <w:szCs w:val="24"/>
        </w:rPr>
        <w:t>κισμού και ρατσισμού. Δηλαδή, μία πρόταση εις βάρος των πολλών και της δημοκρατίας και μάλιστα σε μία προοπτική απειλών για την ειρήνη.</w:t>
      </w:r>
    </w:p>
    <w:p w14:paraId="1286C3D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Το ζητούμενο είναι η ανάσχεση της αβεβαιότητας, η επιστροφή της ελπίδας ότι μπορεί να αλλάξει η ζωή των Ευρωπαίων και τω</w:t>
      </w:r>
      <w:r>
        <w:rPr>
          <w:rFonts w:eastAsia="Times New Roman" w:cs="Times New Roman"/>
          <w:szCs w:val="24"/>
        </w:rPr>
        <w:t>ν Ελλήνων πολιτών, ότι μπορεί να υπάρξει μία Ευρώπη</w:t>
      </w:r>
      <w:r>
        <w:rPr>
          <w:rFonts w:eastAsia="Times New Roman" w:cs="Times New Roman"/>
          <w:szCs w:val="24"/>
        </w:rPr>
        <w:t>,</w:t>
      </w:r>
      <w:r>
        <w:rPr>
          <w:rFonts w:eastAsia="Times New Roman" w:cs="Times New Roman"/>
          <w:szCs w:val="24"/>
        </w:rPr>
        <w:t xml:space="preserve"> που θα ξαναχτιστεί επάνω στην ανάπτυξη, με εργασία, κοινωνικό κράτος, δημοκρατία και περιβαλλοντική ισορροπία, γέφυρα συνεργασίας και ειρήνης στην ευρύτερη περιοχή. Αυτή </w:t>
      </w:r>
      <w:r>
        <w:rPr>
          <w:rFonts w:eastAsia="Times New Roman" w:cs="Times New Roman"/>
          <w:szCs w:val="24"/>
        </w:rPr>
        <w:lastRenderedPageBreak/>
        <w:t>η ελπίδα βλέπουμε να κινητοποιεί,</w:t>
      </w:r>
      <w:r>
        <w:rPr>
          <w:rFonts w:eastAsia="Times New Roman" w:cs="Times New Roman"/>
          <w:szCs w:val="24"/>
        </w:rPr>
        <w:t xml:space="preserve"> η αλήθεια είναι</w:t>
      </w:r>
      <w:r>
        <w:rPr>
          <w:rFonts w:eastAsia="Times New Roman" w:cs="Times New Roman"/>
          <w:szCs w:val="24"/>
        </w:rPr>
        <w:t>,</w:t>
      </w:r>
      <w:r>
        <w:rPr>
          <w:rFonts w:eastAsia="Times New Roman" w:cs="Times New Roman"/>
          <w:szCs w:val="24"/>
        </w:rPr>
        <w:t xml:space="preserve"> χωρίς προοπτική πάντοτε, Ευρωπαίους πολίτες, όπως συνέβη την εποχή των μνημονίων στη χώρα μας και αυτές τις ημέρες με τα «κίτρινα γιλέκα» στη Γαλλία. Μία εναλλακτική δημοκρατική προοπτική υπηρετεί η αριστερή διακυβέρνηση στη χώρα μας και </w:t>
      </w:r>
      <w:r>
        <w:rPr>
          <w:rFonts w:eastAsia="Times New Roman" w:cs="Times New Roman"/>
          <w:szCs w:val="24"/>
        </w:rPr>
        <w:t>αυτή η προοπτική δημιουργεί δυνατότητες δημιουργικών πολιτικών ανακατατάξεων και συνθέσεων στην Ελλάδα και την Ευρώπη ανάμεσα στις προοδευτικές αριστερές και οικολογικές δυνάμεις, πάνω σε ένα πρόγραμμα υπερνίκησης του νεοφιλελευθερισμού και των εθνικιστικώ</w:t>
      </w:r>
      <w:r>
        <w:rPr>
          <w:rFonts w:eastAsia="Times New Roman" w:cs="Times New Roman"/>
          <w:szCs w:val="24"/>
        </w:rPr>
        <w:t xml:space="preserve">ν αναδιπλώσεων. </w:t>
      </w:r>
    </w:p>
    <w:p w14:paraId="1286C3D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Έρχομαι στα καθ’ ημάς. Η συζήτηση για την ψήφο εμπιστοσύνης αποδεικνύει τις πολιτικές διεργασίες που δεν είναι αδιαφανείς ούτε σαν τα πολιτικά </w:t>
      </w:r>
      <w:r>
        <w:rPr>
          <w:rFonts w:eastAsia="Times New Roman" w:cs="Times New Roman"/>
          <w:szCs w:val="24"/>
        </w:rPr>
        <w:t>μαγειρεία</w:t>
      </w:r>
      <w:r>
        <w:rPr>
          <w:rFonts w:eastAsia="Times New Roman" w:cs="Times New Roman"/>
          <w:szCs w:val="24"/>
        </w:rPr>
        <w:t xml:space="preserve"> του παρελθόντος. Οι πολιτικές διαφοροποιήσεις γίνονται στη βάση αρχών και εξυπηρέτησης</w:t>
      </w:r>
      <w:r>
        <w:rPr>
          <w:rFonts w:eastAsia="Times New Roman" w:cs="Times New Roman"/>
          <w:szCs w:val="24"/>
        </w:rPr>
        <w:t xml:space="preserve"> του υπέρτερου εθνικού συμφέροντος και της πολιτικής σταθερότητας. Στη διαφάνεια, στο φως! </w:t>
      </w:r>
    </w:p>
    <w:p w14:paraId="1286C3D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Ξαφνιάστηκα από την τοποθέτηση του Προέδρου του Ποταμιού του κ. Θεοδωράκη, ο οποίος με μεγαλύτερη διακριτικό</w:t>
      </w:r>
      <w:r>
        <w:rPr>
          <w:rFonts w:eastAsia="Times New Roman" w:cs="Times New Roman"/>
          <w:szCs w:val="24"/>
        </w:rPr>
        <w:lastRenderedPageBreak/>
        <w:t>τητα –είναι αλήθεια- απ’ ό,τι ο κ. Μητσοτάκης στοχοποίησ</w:t>
      </w:r>
      <w:r>
        <w:rPr>
          <w:rFonts w:eastAsia="Times New Roman" w:cs="Times New Roman"/>
          <w:szCs w:val="24"/>
        </w:rPr>
        <w:t>ε πάντως</w:t>
      </w:r>
      <w:r>
        <w:rPr>
          <w:rFonts w:eastAsia="Times New Roman" w:cs="Times New Roman"/>
          <w:szCs w:val="24"/>
        </w:rPr>
        <w:t>,</w:t>
      </w:r>
      <w:r>
        <w:rPr>
          <w:rFonts w:eastAsia="Times New Roman" w:cs="Times New Roman"/>
          <w:szCs w:val="24"/>
        </w:rPr>
        <w:t xml:space="preserve"> έναν έντιμο και δημοκράτη Βουλευτή, τον κ. Δανέλλη, διότι διέπραξε το λάθος να επιμένει με σταθερότητα στην άποψή του. Αλλά κατά τη συζήτηση προέκυψε και ένα άλλο μείζον θέμα πολιτικής τάξης και ηθικής, η επίθεση του κ. Μητσοτάκη στον νέο Υπουργό</w:t>
      </w:r>
      <w:r>
        <w:rPr>
          <w:rFonts w:eastAsia="Times New Roman" w:cs="Times New Roman"/>
          <w:szCs w:val="24"/>
        </w:rPr>
        <w:t xml:space="preserve"> Άμυνας κ. Αποστολάκη. Όταν ταυτίζεις έναν αξιωματικό, επειδή έγινε Υπουργός, με έναν πραξικοπηματία, τι μήνυμα στέλνεις στην κοινή γνώμη και στο στράτευμα; Ότι κάθε αξιωματικός είναι επίδοξος πραξικοπηματίας; Τέτοιοι πολιτικοί χειρισμοί ενισχύουν τη δημοκ</w:t>
      </w:r>
      <w:r>
        <w:rPr>
          <w:rFonts w:eastAsia="Times New Roman" w:cs="Times New Roman"/>
          <w:szCs w:val="24"/>
        </w:rPr>
        <w:t>ρατία; Και ακόμη, η αιδήμων ένοχη σιωπή της Νέας Δημοκρατίας για τις αφίσες επικήρυξης Βουλευτών</w:t>
      </w:r>
      <w:r>
        <w:rPr>
          <w:rFonts w:eastAsia="Times New Roman" w:cs="Times New Roman"/>
          <w:szCs w:val="24"/>
        </w:rPr>
        <w:t>,</w:t>
      </w:r>
      <w:r>
        <w:rPr>
          <w:rFonts w:eastAsia="Times New Roman" w:cs="Times New Roman"/>
          <w:szCs w:val="24"/>
        </w:rPr>
        <w:t xml:space="preserve"> που έχουν κολληθεί στις πόλεις της Βόρειας Ελλάδας. </w:t>
      </w:r>
    </w:p>
    <w:p w14:paraId="1286C3D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Τι θέλετε, λοιπόν, κύριοι της Νέας Δημοκρατίας; Τι θέλετε να μιμηθείτε; Τι θέλετε να πυροδοτήσετε; Εξελίξ</w:t>
      </w:r>
      <w:r>
        <w:rPr>
          <w:rFonts w:eastAsia="Times New Roman" w:cs="Times New Roman"/>
          <w:szCs w:val="24"/>
        </w:rPr>
        <w:t>εις</w:t>
      </w:r>
      <w:r>
        <w:rPr>
          <w:rFonts w:eastAsia="Times New Roman" w:cs="Times New Roman"/>
          <w:szCs w:val="24"/>
        </w:rPr>
        <w:t>,</w:t>
      </w:r>
      <w:r>
        <w:rPr>
          <w:rFonts w:eastAsia="Times New Roman" w:cs="Times New Roman"/>
          <w:szCs w:val="24"/>
        </w:rPr>
        <w:t xml:space="preserve"> τύπου </w:t>
      </w:r>
      <w:r w:rsidRPr="00867488">
        <w:rPr>
          <w:rFonts w:eastAsia="Times New Roman" w:cs="Times New Roman"/>
          <w:bCs/>
          <w:szCs w:val="24"/>
        </w:rPr>
        <w:t>Γκντανσκ</w:t>
      </w:r>
      <w:r w:rsidRPr="00867488">
        <w:rPr>
          <w:rFonts w:eastAsia="Times New Roman" w:cs="Times New Roman"/>
          <w:szCs w:val="24"/>
        </w:rPr>
        <w:t>,</w:t>
      </w:r>
      <w:r>
        <w:rPr>
          <w:rFonts w:eastAsia="Times New Roman" w:cs="Times New Roman"/>
          <w:szCs w:val="24"/>
        </w:rPr>
        <w:t xml:space="preserve"> όπου δολοφονήθηκε από τους παρακρατικούς και τους νεοφασίστες, με τη σιωπηλή ανοχή των ομογάλακτων δεξιών, των δικών σας εκεί, ο </w:t>
      </w:r>
      <w:r>
        <w:rPr>
          <w:rFonts w:eastAsia="Times New Roman" w:cs="Times New Roman"/>
          <w:szCs w:val="24"/>
        </w:rPr>
        <w:t>δ</w:t>
      </w:r>
      <w:r>
        <w:rPr>
          <w:rFonts w:eastAsia="Times New Roman" w:cs="Times New Roman"/>
          <w:szCs w:val="24"/>
        </w:rPr>
        <w:t xml:space="preserve">ήμαρχος επειδή ύψωσε ένα ανάστημα προόδου στην περιοχή του; Πού το πάτε, λοιπόν; Με το να σιωπάτε </w:t>
      </w:r>
      <w:r>
        <w:rPr>
          <w:rFonts w:eastAsia="Times New Roman" w:cs="Times New Roman"/>
          <w:szCs w:val="24"/>
        </w:rPr>
        <w:t>,</w:t>
      </w:r>
      <w:r>
        <w:rPr>
          <w:rFonts w:eastAsia="Times New Roman" w:cs="Times New Roman"/>
          <w:szCs w:val="24"/>
        </w:rPr>
        <w:t>νομίζετε ότι δεν έχετε καμ</w:t>
      </w:r>
      <w:r>
        <w:rPr>
          <w:rFonts w:eastAsia="Times New Roman" w:cs="Times New Roman"/>
          <w:szCs w:val="24"/>
        </w:rPr>
        <w:t>μ</w:t>
      </w:r>
      <w:r>
        <w:rPr>
          <w:rFonts w:eastAsia="Times New Roman" w:cs="Times New Roman"/>
          <w:szCs w:val="24"/>
        </w:rPr>
        <w:t xml:space="preserve">ία ευθύνη; </w:t>
      </w:r>
    </w:p>
    <w:p w14:paraId="1286C3D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Χθες είδαμε και την Κοινοβουλευτική Ομάδα του ΚΙΝΑΛ να συμπεριφέρεται μέσα στην Αίθουσα ως κλάκα θορυβοποιών. Άραγε, αυτό απέμεινε από ένα μεγάλο ιστορικό ρεύμα, το ΠΑΣΟΚ, που καθόρισε, με τα θετικά και τα αρνητικά το</w:t>
      </w:r>
      <w:r>
        <w:rPr>
          <w:rFonts w:eastAsia="Times New Roman" w:cs="Times New Roman"/>
          <w:szCs w:val="24"/>
        </w:rPr>
        <w:t>υ, την πορεία της μεταπολιτευτικής δημοκρατίας; Και έτσι θα ξεπεράσει το ΚΙΝΑΛ το υπαρξιακό του αδιέξοδο; Λοξοκοιτώντας προς τη Δεξιά, την ώρα μάλιστα</w:t>
      </w:r>
      <w:r>
        <w:rPr>
          <w:rFonts w:eastAsia="Times New Roman" w:cs="Times New Roman"/>
          <w:szCs w:val="24"/>
        </w:rPr>
        <w:t>,</w:t>
      </w:r>
      <w:r>
        <w:rPr>
          <w:rFonts w:eastAsia="Times New Roman" w:cs="Times New Roman"/>
          <w:szCs w:val="24"/>
        </w:rPr>
        <w:t xml:space="preserve"> που σε ολόκληρη την Ευρώπη οι σοσιαλδημοκράτες μέσα από την κρίση τους επανατοποθετούνται προς τα αριστε</w:t>
      </w:r>
      <w:r>
        <w:rPr>
          <w:rFonts w:eastAsia="Times New Roman" w:cs="Times New Roman"/>
          <w:szCs w:val="24"/>
        </w:rPr>
        <w:t>ρά; Μπορεί να υπάρξει Κεντροαριστερά σε συμμαχία με τη Δεξιά και μάλιστα</w:t>
      </w:r>
      <w:r>
        <w:rPr>
          <w:rFonts w:eastAsia="Times New Roman" w:cs="Times New Roman"/>
          <w:szCs w:val="24"/>
        </w:rPr>
        <w:t>,</w:t>
      </w:r>
      <w:r>
        <w:rPr>
          <w:rFonts w:eastAsia="Times New Roman" w:cs="Times New Roman"/>
          <w:szCs w:val="24"/>
        </w:rPr>
        <w:t xml:space="preserve"> εναντίον της Αριστεράς;</w:t>
      </w:r>
    </w:p>
    <w:p w14:paraId="1286C3D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Στα ερωτήματα αυτά θα απαντήσει και πάλι ο δημοκρατικός ελληνικός λαός. Η νέα αφετηρία της αριστερής διακυβέρνησης ανταποκρίνεται στην ανάγκη διαμόρφωσης ενός</w:t>
      </w:r>
      <w:r>
        <w:rPr>
          <w:rFonts w:eastAsia="Times New Roman" w:cs="Times New Roman"/>
          <w:szCs w:val="24"/>
        </w:rPr>
        <w:t xml:space="preserve"> νέου κοινωνικού πλειοψηφικού ρεύματος. Αυτό φοβούνται οι κάθε είδους δεξιοί και οι σύμμαχοί τους. Μετά τη διάψευση των ονείρων τους περί «αριστερής παρένθεσης», τώρα ονειρεύονται κυβερνητική κατάρρευση, έστω μόλις λίγους μήνες προτού ολοκληρωθεί η κυβερνη</w:t>
      </w:r>
      <w:r>
        <w:rPr>
          <w:rFonts w:eastAsia="Times New Roman" w:cs="Times New Roman"/>
          <w:szCs w:val="24"/>
        </w:rPr>
        <w:t xml:space="preserve">τική θητεία. Θα διαψευσθούν και σήμερα και μεθαύριο στην ψηφοφορία για τις Πρέσπες. </w:t>
      </w:r>
    </w:p>
    <w:p w14:paraId="1286C3D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Η Κυβέρνηση ζητεί ψήφο εμπιστοσύνης και θα της τη δώσουμε, για να μην πάνε χαμένες οι θυσίες των Ελλήνων, για να ολοκληρώσει το έργο της υπέρ των πολλών. Ζητά ψήφο εμπιστο</w:t>
      </w:r>
      <w:r>
        <w:rPr>
          <w:rFonts w:eastAsia="Times New Roman" w:cs="Times New Roman"/>
          <w:szCs w:val="24"/>
        </w:rPr>
        <w:t>σύνης</w:t>
      </w:r>
      <w:r>
        <w:rPr>
          <w:rFonts w:eastAsia="Times New Roman" w:cs="Times New Roman"/>
          <w:szCs w:val="24"/>
        </w:rPr>
        <w:t>,</w:t>
      </w:r>
      <w:r>
        <w:rPr>
          <w:rFonts w:eastAsia="Times New Roman" w:cs="Times New Roman"/>
          <w:szCs w:val="24"/>
        </w:rPr>
        <w:t xml:space="preserve"> που θα της δοθεί σήμερα, αλλά -το σημαντικότερο- θα της δοθεί και στις εκλογές, ώστε μία δεύτερη τετραετία προοδευτικής διακυβέρνησης να ανταποκριθεί στις ελπίδες των πολιτών για μία δίκαιη ανάπτυξη και να αποκαταστήσει τη θέση της χώρας διεθνώς, δη</w:t>
      </w:r>
      <w:r>
        <w:rPr>
          <w:rFonts w:eastAsia="Times New Roman" w:cs="Times New Roman"/>
          <w:szCs w:val="24"/>
        </w:rPr>
        <w:t>λαδή να επουλώσει τις πληγές</w:t>
      </w:r>
      <w:r>
        <w:rPr>
          <w:rFonts w:eastAsia="Times New Roman" w:cs="Times New Roman"/>
          <w:szCs w:val="24"/>
        </w:rPr>
        <w:t>,</w:t>
      </w:r>
      <w:r>
        <w:rPr>
          <w:rFonts w:eastAsia="Times New Roman" w:cs="Times New Roman"/>
          <w:szCs w:val="24"/>
        </w:rPr>
        <w:t xml:space="preserve"> που άνοιξαν τα μνημόνια στον εθνικό κορμό.</w:t>
      </w:r>
    </w:p>
    <w:p w14:paraId="1286C3D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Ταυτοχρόνως, είναι μία ψήφος εμπιστοσύνης μήνυμα προς την Ευρώπη, ότι η μικρή Ελλάδα μπορεί και πάλι, μέσα στο πλέγμα των συμμαχιών και των συνεργασιών της, να οικοδομήσει συσχετισμού</w:t>
      </w:r>
      <w:r>
        <w:rPr>
          <w:rFonts w:eastAsia="Times New Roman" w:cs="Times New Roman"/>
          <w:szCs w:val="24"/>
        </w:rPr>
        <w:t>ς ανάσχεσης της ακροδεξιάς απειλής και επαναθεμελίωσης της Ευρώπης.</w:t>
      </w:r>
    </w:p>
    <w:p w14:paraId="1286C3D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Σας ευχαριστώ.</w:t>
      </w:r>
    </w:p>
    <w:p w14:paraId="1286C3D9" w14:textId="77777777" w:rsidR="000402FE" w:rsidRDefault="007623D8">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1286C3DA" w14:textId="77777777" w:rsidR="000402FE" w:rsidRDefault="007623D8">
      <w:pPr>
        <w:spacing w:line="600" w:lineRule="auto"/>
        <w:ind w:firstLine="720"/>
        <w:jc w:val="both"/>
        <w:rPr>
          <w:rFonts w:eastAsia="Times New Roman" w:cs="Times New Roman"/>
          <w:szCs w:val="24"/>
        </w:rPr>
      </w:pPr>
      <w:r w:rsidRPr="00DD7C90">
        <w:rPr>
          <w:rFonts w:eastAsia="Times New Roman" w:cs="Times New Roman"/>
          <w:b/>
          <w:szCs w:val="24"/>
        </w:rPr>
        <w:t>ΠΡΟΕΔΡΕΥΩΝ (Αναστάσιος Κουράκης):</w:t>
      </w:r>
      <w:r>
        <w:rPr>
          <w:rFonts w:eastAsia="Times New Roman" w:cs="Times New Roman"/>
          <w:szCs w:val="24"/>
        </w:rPr>
        <w:t xml:space="preserve"> </w:t>
      </w:r>
      <w:r w:rsidRPr="008226CE">
        <w:rPr>
          <w:rFonts w:eastAsia="Times New Roman" w:cs="Times New Roman"/>
          <w:szCs w:val="24"/>
        </w:rPr>
        <w:t xml:space="preserve">Κυρίες και κύριοι συνάδελφοι, έχω την τιμή να ανακοινώσω στο Σώμα ότι </w:t>
      </w:r>
      <w:r w:rsidRPr="008226CE">
        <w:rPr>
          <w:rFonts w:eastAsia="Times New Roman" w:cs="Times New Roman"/>
          <w:szCs w:val="24"/>
        </w:rPr>
        <w:lastRenderedPageBreak/>
        <w:t>τη συνεδρίασή μας παρακολ</w:t>
      </w:r>
      <w:r w:rsidRPr="008226CE">
        <w:rPr>
          <w:rFonts w:eastAsia="Times New Roman" w:cs="Times New Roman"/>
          <w:szCs w:val="24"/>
        </w:rPr>
        <w:t xml:space="preserve">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w:t>
      </w:r>
      <w:r>
        <w:rPr>
          <w:rFonts w:eastAsia="Times New Roman" w:cs="Times New Roman"/>
          <w:szCs w:val="24"/>
        </w:rPr>
        <w:t xml:space="preserve">εννέα μαθήτριες και μαθητές, καθώς και </w:t>
      </w:r>
      <w:r>
        <w:rPr>
          <w:rFonts w:eastAsia="Times New Roman" w:cs="Times New Roman"/>
          <w:szCs w:val="24"/>
        </w:rPr>
        <w:t>δύο συνοδοί εκπαιδευτικοί, από το Δημοτικό Σχολείο Αγίας Μαρίνας Νέας Μάκρης.</w:t>
      </w:r>
    </w:p>
    <w:p w14:paraId="1286C3DB" w14:textId="77777777" w:rsidR="000402FE" w:rsidRDefault="007623D8">
      <w:pPr>
        <w:spacing w:line="600" w:lineRule="auto"/>
        <w:ind w:firstLine="720"/>
        <w:jc w:val="both"/>
        <w:rPr>
          <w:rFonts w:eastAsia="Times New Roman" w:cs="Times New Roman"/>
          <w:szCs w:val="24"/>
        </w:rPr>
      </w:pPr>
      <w:r w:rsidRPr="008226CE">
        <w:rPr>
          <w:rFonts w:eastAsia="Times New Roman" w:cs="Times New Roman"/>
          <w:szCs w:val="24"/>
        </w:rPr>
        <w:t xml:space="preserve">Η Βουλή τούς καλωσορίζει. </w:t>
      </w:r>
    </w:p>
    <w:p w14:paraId="1286C3DC" w14:textId="77777777" w:rsidR="000402FE" w:rsidRDefault="007623D8">
      <w:pPr>
        <w:spacing w:line="600" w:lineRule="auto"/>
        <w:ind w:firstLine="720"/>
        <w:jc w:val="center"/>
        <w:rPr>
          <w:rFonts w:eastAsia="Times New Roman" w:cs="Times New Roman"/>
          <w:szCs w:val="24"/>
        </w:rPr>
      </w:pPr>
      <w:r w:rsidRPr="008226CE">
        <w:rPr>
          <w:rFonts w:eastAsia="Times New Roman" w:cs="Times New Roman"/>
          <w:szCs w:val="24"/>
        </w:rPr>
        <w:t>(Χειροκροτήματα απ’ όλες τις πτέρυγες της Βουλής)</w:t>
      </w:r>
    </w:p>
    <w:p w14:paraId="1286C3DD"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Ορίστε, κυρία Μπακογιάννη, έχετε τον λόγο. </w:t>
      </w:r>
    </w:p>
    <w:p w14:paraId="1286C3DE"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ΘΕΟΔΩΡΑ ΜΠΑΚΟΓΙΑΝΝΗ: </w:t>
      </w:r>
      <w:r>
        <w:rPr>
          <w:rFonts w:eastAsia="Times New Roman"/>
          <w:color w:val="212121"/>
          <w:szCs w:val="24"/>
        </w:rPr>
        <w:t>Κ</w:t>
      </w:r>
      <w:r w:rsidRPr="00994245">
        <w:rPr>
          <w:rFonts w:eastAsia="Times New Roman"/>
          <w:color w:val="212121"/>
          <w:szCs w:val="24"/>
        </w:rPr>
        <w:t>υρίες και κύριοι συνάδελφοι</w:t>
      </w:r>
      <w:r>
        <w:rPr>
          <w:rFonts w:eastAsia="Times New Roman"/>
          <w:color w:val="212121"/>
          <w:szCs w:val="24"/>
        </w:rPr>
        <w:t xml:space="preserve">,  άκουσα με προσοχή τον κ. Φίλη </w:t>
      </w:r>
      <w:r w:rsidRPr="00994245">
        <w:rPr>
          <w:rFonts w:eastAsia="Times New Roman"/>
          <w:color w:val="212121"/>
          <w:szCs w:val="24"/>
        </w:rPr>
        <w:t>και θα του απαντήσω σε λίγο</w:t>
      </w:r>
      <w:r>
        <w:rPr>
          <w:rFonts w:eastAsia="Times New Roman"/>
          <w:color w:val="212121"/>
          <w:szCs w:val="24"/>
        </w:rPr>
        <w:t>.</w:t>
      </w:r>
    </w:p>
    <w:p w14:paraId="1286C3DF"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994245">
        <w:rPr>
          <w:rFonts w:eastAsia="Times New Roman"/>
          <w:color w:val="212121"/>
          <w:szCs w:val="24"/>
        </w:rPr>
        <w:t>πιτρέψτε μου</w:t>
      </w:r>
      <w:r>
        <w:rPr>
          <w:rFonts w:eastAsia="Times New Roman"/>
          <w:color w:val="212121"/>
          <w:szCs w:val="24"/>
        </w:rPr>
        <w:t>, όμως,</w:t>
      </w:r>
      <w:r w:rsidRPr="00994245">
        <w:rPr>
          <w:rFonts w:eastAsia="Times New Roman"/>
          <w:color w:val="212121"/>
          <w:szCs w:val="24"/>
        </w:rPr>
        <w:t xml:space="preserve"> ξεκινώντας</w:t>
      </w:r>
      <w:r w:rsidRPr="00C00B25">
        <w:rPr>
          <w:rFonts w:eastAsia="Times New Roman"/>
          <w:color w:val="212121"/>
          <w:szCs w:val="24"/>
        </w:rPr>
        <w:t>,</w:t>
      </w:r>
      <w:r w:rsidRPr="00994245">
        <w:rPr>
          <w:rFonts w:eastAsia="Times New Roman"/>
          <w:color w:val="212121"/>
          <w:szCs w:val="24"/>
        </w:rPr>
        <w:t xml:space="preserve"> να αναφερθώ σε δύο θέματα επί προσωπικού</w:t>
      </w:r>
      <w:r>
        <w:rPr>
          <w:rFonts w:eastAsia="Times New Roman"/>
          <w:color w:val="212121"/>
          <w:szCs w:val="24"/>
        </w:rPr>
        <w:t xml:space="preserve">. </w:t>
      </w:r>
    </w:p>
    <w:p w14:paraId="1286C3E0"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Εχθές</w:t>
      </w:r>
      <w:r w:rsidRPr="00994245">
        <w:rPr>
          <w:rFonts w:eastAsia="Times New Roman"/>
          <w:color w:val="212121"/>
          <w:szCs w:val="24"/>
        </w:rPr>
        <w:t xml:space="preserve"> ο κ</w:t>
      </w:r>
      <w:r>
        <w:rPr>
          <w:rFonts w:eastAsia="Times New Roman"/>
          <w:color w:val="212121"/>
          <w:szCs w:val="24"/>
        </w:rPr>
        <w:t xml:space="preserve">. </w:t>
      </w:r>
      <w:r w:rsidRPr="00994245">
        <w:rPr>
          <w:rFonts w:eastAsia="Times New Roman"/>
          <w:color w:val="212121"/>
          <w:szCs w:val="24"/>
        </w:rPr>
        <w:t>Τσίπρας</w:t>
      </w:r>
      <w:r>
        <w:rPr>
          <w:rFonts w:eastAsia="Times New Roman"/>
          <w:color w:val="212121"/>
          <w:szCs w:val="24"/>
        </w:rPr>
        <w:t>,</w:t>
      </w:r>
      <w:r w:rsidRPr="00994245">
        <w:rPr>
          <w:rFonts w:eastAsia="Times New Roman"/>
          <w:color w:val="212121"/>
          <w:szCs w:val="24"/>
        </w:rPr>
        <w:t xml:space="preserve"> κουνώντας το δάχτυλο στον Κυριάκο Μητσοτάκη</w:t>
      </w:r>
      <w:r>
        <w:rPr>
          <w:rFonts w:eastAsia="Times New Roman"/>
          <w:color w:val="212121"/>
          <w:szCs w:val="24"/>
        </w:rPr>
        <w:t>, του είπε με την «κουτσογιώργιο</w:t>
      </w:r>
      <w:r w:rsidRPr="00994245">
        <w:rPr>
          <w:rFonts w:eastAsia="Times New Roman"/>
          <w:color w:val="212121"/>
          <w:szCs w:val="24"/>
        </w:rPr>
        <w:t xml:space="preserve"> λογική</w:t>
      </w:r>
      <w:r>
        <w:rPr>
          <w:rFonts w:eastAsia="Times New Roman"/>
          <w:color w:val="212121"/>
          <w:szCs w:val="24"/>
        </w:rPr>
        <w:t>»,</w:t>
      </w:r>
      <w:r w:rsidRPr="00994245">
        <w:rPr>
          <w:rFonts w:eastAsia="Times New Roman"/>
          <w:color w:val="212121"/>
          <w:szCs w:val="24"/>
        </w:rPr>
        <w:t xml:space="preserve"> ότι δεν δι</w:t>
      </w:r>
      <w:r w:rsidRPr="00994245">
        <w:rPr>
          <w:rFonts w:eastAsia="Times New Roman"/>
          <w:color w:val="212121"/>
          <w:szCs w:val="24"/>
        </w:rPr>
        <w:lastRenderedPageBreak/>
        <w:t>καιούται να ομιλεί περί αποστασίας</w:t>
      </w:r>
      <w:r>
        <w:rPr>
          <w:rFonts w:eastAsia="Times New Roman"/>
          <w:color w:val="212121"/>
          <w:szCs w:val="24"/>
        </w:rPr>
        <w:t>,</w:t>
      </w:r>
      <w:r w:rsidRPr="00994245">
        <w:rPr>
          <w:rFonts w:eastAsia="Times New Roman"/>
          <w:color w:val="212121"/>
          <w:szCs w:val="24"/>
        </w:rPr>
        <w:t xml:space="preserve"> λόγω οικογενειακής κληρονομιάς</w:t>
      </w:r>
      <w:r>
        <w:rPr>
          <w:rFonts w:eastAsia="Times New Roman"/>
          <w:color w:val="212121"/>
          <w:szCs w:val="24"/>
        </w:rPr>
        <w:t>. Α</w:t>
      </w:r>
      <w:r w:rsidRPr="00994245">
        <w:rPr>
          <w:rFonts w:eastAsia="Times New Roman"/>
          <w:color w:val="212121"/>
          <w:szCs w:val="24"/>
        </w:rPr>
        <w:t>ντιπαρέρχομαι τη γνωστή φασιστική λογική της οικογενειακής ευθύνης</w:t>
      </w:r>
      <w:r>
        <w:rPr>
          <w:rFonts w:eastAsia="Times New Roman"/>
          <w:color w:val="212121"/>
          <w:szCs w:val="24"/>
        </w:rPr>
        <w:t>, για να απαντήσω εγώ στον Π</w:t>
      </w:r>
      <w:r w:rsidRPr="00994245">
        <w:rPr>
          <w:rFonts w:eastAsia="Times New Roman"/>
          <w:color w:val="212121"/>
          <w:szCs w:val="24"/>
        </w:rPr>
        <w:t>ρωθυπουργό</w:t>
      </w:r>
      <w:r>
        <w:rPr>
          <w:rFonts w:eastAsia="Times New Roman"/>
          <w:color w:val="212121"/>
          <w:szCs w:val="24"/>
        </w:rPr>
        <w:t xml:space="preserve"> -γιατί ο Κυριάκο</w:t>
      </w:r>
      <w:r w:rsidRPr="00994245">
        <w:rPr>
          <w:rFonts w:eastAsia="Times New Roman"/>
          <w:color w:val="212121"/>
          <w:szCs w:val="24"/>
        </w:rPr>
        <w:t>ς ήταν αγέννητος εκείνη την εποχή</w:t>
      </w:r>
      <w:r>
        <w:rPr>
          <w:rFonts w:eastAsia="Times New Roman"/>
          <w:color w:val="212121"/>
          <w:szCs w:val="24"/>
        </w:rPr>
        <w:t>-</w:t>
      </w:r>
      <w:r w:rsidRPr="00994245">
        <w:rPr>
          <w:rFonts w:eastAsia="Times New Roman"/>
          <w:color w:val="212121"/>
          <w:szCs w:val="24"/>
        </w:rPr>
        <w:t xml:space="preserve"> που έχω μερίδιο της </w:t>
      </w:r>
      <w:r w:rsidRPr="00994245">
        <w:rPr>
          <w:rFonts w:eastAsia="Times New Roman"/>
          <w:color w:val="212121"/>
          <w:szCs w:val="24"/>
        </w:rPr>
        <w:t>οικογενειακής ευθύνης</w:t>
      </w:r>
      <w:r>
        <w:rPr>
          <w:rFonts w:eastAsia="Times New Roman"/>
          <w:color w:val="212121"/>
          <w:szCs w:val="24"/>
        </w:rPr>
        <w:t>,</w:t>
      </w:r>
      <w:r w:rsidRPr="00994245">
        <w:rPr>
          <w:rFonts w:eastAsia="Times New Roman"/>
          <w:color w:val="212121"/>
          <w:szCs w:val="24"/>
        </w:rPr>
        <w:t xml:space="preserve"> ότι είμαι περήφανη για τους δημοκρατικούς</w:t>
      </w:r>
      <w:r>
        <w:rPr>
          <w:rFonts w:eastAsia="Times New Roman"/>
          <w:color w:val="212121"/>
          <w:szCs w:val="24"/>
        </w:rPr>
        <w:t xml:space="preserve"> αγώνες του πατέρα μου</w:t>
      </w:r>
      <w:r>
        <w:rPr>
          <w:rFonts w:eastAsia="Times New Roman"/>
          <w:color w:val="212121"/>
          <w:szCs w:val="24"/>
        </w:rPr>
        <w:t>,</w:t>
      </w:r>
      <w:r>
        <w:rPr>
          <w:rFonts w:eastAsia="Times New Roman"/>
          <w:color w:val="212121"/>
          <w:szCs w:val="24"/>
        </w:rPr>
        <w:t xml:space="preserve"> από την Κατοχή μέχρι τη Δικτατορία των Σ</w:t>
      </w:r>
      <w:r w:rsidRPr="00994245">
        <w:rPr>
          <w:rFonts w:eastAsia="Times New Roman"/>
          <w:color w:val="212121"/>
          <w:szCs w:val="24"/>
        </w:rPr>
        <w:t>υνταγματαρχών</w:t>
      </w:r>
      <w:r>
        <w:rPr>
          <w:rFonts w:eastAsia="Times New Roman"/>
          <w:color w:val="212121"/>
          <w:szCs w:val="24"/>
        </w:rPr>
        <w:t xml:space="preserve">. </w:t>
      </w:r>
    </w:p>
    <w:p w14:paraId="1286C3E1" w14:textId="77777777" w:rsidR="000402FE" w:rsidRDefault="007623D8">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1286C3E2"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994245">
        <w:rPr>
          <w:rFonts w:eastAsia="Times New Roman"/>
          <w:color w:val="212121"/>
          <w:szCs w:val="24"/>
        </w:rPr>
        <w:t>ύχομαι το ίδι</w:t>
      </w:r>
      <w:r>
        <w:rPr>
          <w:rFonts w:eastAsia="Times New Roman"/>
          <w:color w:val="212121"/>
          <w:szCs w:val="24"/>
        </w:rPr>
        <w:t>ο να μπορεί να πει και ο κ.</w:t>
      </w:r>
      <w:r w:rsidRPr="00994245">
        <w:rPr>
          <w:rFonts w:eastAsia="Times New Roman"/>
          <w:color w:val="212121"/>
          <w:szCs w:val="24"/>
        </w:rPr>
        <w:t xml:space="preserve"> Τσίπρας για τον </w:t>
      </w:r>
      <w:r w:rsidRPr="00994245">
        <w:rPr>
          <w:rFonts w:eastAsia="Times New Roman"/>
          <w:color w:val="212121"/>
          <w:szCs w:val="24"/>
        </w:rPr>
        <w:t>δικό του πατέρα</w:t>
      </w:r>
      <w:r>
        <w:rPr>
          <w:rFonts w:eastAsia="Times New Roman"/>
          <w:color w:val="212121"/>
          <w:szCs w:val="24"/>
        </w:rPr>
        <w:t>.</w:t>
      </w:r>
    </w:p>
    <w:p w14:paraId="1286C3E3"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w:t>
      </w:r>
      <w:r w:rsidRPr="00994245">
        <w:rPr>
          <w:rFonts w:eastAsia="Times New Roman"/>
          <w:color w:val="212121"/>
          <w:szCs w:val="24"/>
        </w:rPr>
        <w:t xml:space="preserve"> δεύτερη παρατήρηση</w:t>
      </w:r>
      <w:r>
        <w:rPr>
          <w:rFonts w:eastAsia="Times New Roman"/>
          <w:color w:val="212121"/>
          <w:szCs w:val="24"/>
        </w:rPr>
        <w:t>,</w:t>
      </w:r>
      <w:r w:rsidRPr="00994245">
        <w:rPr>
          <w:rFonts w:eastAsia="Times New Roman"/>
          <w:color w:val="212121"/>
          <w:szCs w:val="24"/>
        </w:rPr>
        <w:t xml:space="preserve"> ως συνέχεια της πρώτης</w:t>
      </w:r>
      <w:r>
        <w:rPr>
          <w:rFonts w:eastAsia="Times New Roman"/>
          <w:color w:val="212121"/>
          <w:szCs w:val="24"/>
        </w:rPr>
        <w:t xml:space="preserve"> </w:t>
      </w:r>
      <w:r w:rsidRPr="00994245">
        <w:rPr>
          <w:rFonts w:eastAsia="Times New Roman"/>
          <w:color w:val="212121"/>
          <w:szCs w:val="24"/>
        </w:rPr>
        <w:t>στη λογική της οικογενειακής ευθύνης</w:t>
      </w:r>
      <w:r>
        <w:rPr>
          <w:rFonts w:eastAsia="Times New Roman"/>
          <w:color w:val="212121"/>
          <w:szCs w:val="24"/>
        </w:rPr>
        <w:t>, αφορά τα υπονοούμενα του κ.</w:t>
      </w:r>
      <w:r w:rsidRPr="00994245">
        <w:rPr>
          <w:rFonts w:eastAsia="Times New Roman"/>
          <w:color w:val="212121"/>
          <w:szCs w:val="24"/>
        </w:rPr>
        <w:t xml:space="preserve"> Καμμένου</w:t>
      </w:r>
      <w:r>
        <w:rPr>
          <w:rFonts w:eastAsia="Times New Roman"/>
          <w:color w:val="212121"/>
          <w:szCs w:val="24"/>
        </w:rPr>
        <w:t>,</w:t>
      </w:r>
      <w:r w:rsidRPr="00994245">
        <w:rPr>
          <w:rFonts w:eastAsia="Times New Roman"/>
          <w:color w:val="212121"/>
          <w:szCs w:val="24"/>
        </w:rPr>
        <w:t xml:space="preserve"> σε σχέση με την τρομοκρατία εναντίον του Προέδρου της Βουλής</w:t>
      </w:r>
      <w:r>
        <w:rPr>
          <w:rFonts w:eastAsia="Times New Roman"/>
          <w:color w:val="212121"/>
          <w:szCs w:val="24"/>
        </w:rPr>
        <w:t>, του κ. Βο</w:t>
      </w:r>
      <w:r w:rsidRPr="00994245">
        <w:rPr>
          <w:rFonts w:eastAsia="Times New Roman"/>
          <w:color w:val="212121"/>
          <w:szCs w:val="24"/>
        </w:rPr>
        <w:t>ύτση</w:t>
      </w:r>
      <w:r>
        <w:rPr>
          <w:rFonts w:eastAsia="Times New Roman"/>
          <w:color w:val="212121"/>
          <w:szCs w:val="24"/>
        </w:rPr>
        <w:t>.</w:t>
      </w:r>
    </w:p>
    <w:p w14:paraId="1286C3E4"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Κυρίες και κύριοι συνάδελφοι, </w:t>
      </w:r>
      <w:r w:rsidRPr="00994245">
        <w:rPr>
          <w:rFonts w:eastAsia="Times New Roman"/>
          <w:color w:val="212121"/>
          <w:szCs w:val="24"/>
        </w:rPr>
        <w:t>δε</w:t>
      </w:r>
      <w:r>
        <w:rPr>
          <w:rFonts w:eastAsia="Times New Roman"/>
          <w:color w:val="212121"/>
          <w:szCs w:val="24"/>
        </w:rPr>
        <w:t xml:space="preserve">ν νομίζω </w:t>
      </w:r>
      <w:r>
        <w:rPr>
          <w:rFonts w:eastAsia="Times New Roman"/>
          <w:color w:val="212121"/>
          <w:szCs w:val="24"/>
        </w:rPr>
        <w:t>ότι υπάρχει ούτε ένας Β</w:t>
      </w:r>
      <w:r w:rsidRPr="00994245">
        <w:rPr>
          <w:rFonts w:eastAsia="Times New Roman"/>
          <w:color w:val="212121"/>
          <w:szCs w:val="24"/>
        </w:rPr>
        <w:t>ουλευτής μέσα σε αυτ</w:t>
      </w:r>
      <w:r>
        <w:rPr>
          <w:rFonts w:eastAsia="Times New Roman"/>
          <w:color w:val="212121"/>
          <w:szCs w:val="24"/>
        </w:rPr>
        <w:t>ή την Α</w:t>
      </w:r>
      <w:r w:rsidRPr="00994245">
        <w:rPr>
          <w:rFonts w:eastAsia="Times New Roman"/>
          <w:color w:val="212121"/>
          <w:szCs w:val="24"/>
        </w:rPr>
        <w:t>ίθουσα</w:t>
      </w:r>
      <w:r>
        <w:rPr>
          <w:rFonts w:eastAsia="Times New Roman"/>
          <w:color w:val="212121"/>
          <w:szCs w:val="24"/>
        </w:rPr>
        <w:t>,</w:t>
      </w:r>
      <w:r w:rsidRPr="00994245">
        <w:rPr>
          <w:rFonts w:eastAsia="Times New Roman"/>
          <w:color w:val="212121"/>
          <w:szCs w:val="24"/>
        </w:rPr>
        <w:t xml:space="preserve"> που να μην γνωρίζει το</w:t>
      </w:r>
      <w:r>
        <w:rPr>
          <w:rFonts w:eastAsia="Times New Roman"/>
          <w:color w:val="212121"/>
          <w:szCs w:val="24"/>
        </w:rPr>
        <w:t>ν</w:t>
      </w:r>
      <w:r w:rsidRPr="00994245">
        <w:rPr>
          <w:rFonts w:eastAsia="Times New Roman"/>
          <w:color w:val="212121"/>
          <w:szCs w:val="24"/>
        </w:rPr>
        <w:t xml:space="preserve"> διαχρονικό αγώνα μου εναντίον της τρομοκρατίας</w:t>
      </w:r>
      <w:r>
        <w:rPr>
          <w:rFonts w:eastAsia="Times New Roman"/>
          <w:color w:val="212121"/>
          <w:szCs w:val="24"/>
        </w:rPr>
        <w:t>,</w:t>
      </w:r>
      <w:r w:rsidRPr="00994245">
        <w:rPr>
          <w:rFonts w:eastAsia="Times New Roman"/>
          <w:color w:val="212121"/>
          <w:szCs w:val="24"/>
        </w:rPr>
        <w:t xml:space="preserve"> </w:t>
      </w:r>
      <w:r w:rsidRPr="00994245">
        <w:rPr>
          <w:rFonts w:eastAsia="Times New Roman"/>
          <w:color w:val="212121"/>
          <w:szCs w:val="24"/>
        </w:rPr>
        <w:lastRenderedPageBreak/>
        <w:t>καθώς και την άποψή μου για τις βόλτες του κ</w:t>
      </w:r>
      <w:r>
        <w:rPr>
          <w:rFonts w:eastAsia="Times New Roman"/>
          <w:color w:val="212121"/>
          <w:szCs w:val="24"/>
        </w:rPr>
        <w:t>. Κ</w:t>
      </w:r>
      <w:r w:rsidRPr="00994245">
        <w:rPr>
          <w:rFonts w:eastAsia="Times New Roman"/>
          <w:color w:val="212121"/>
          <w:szCs w:val="24"/>
        </w:rPr>
        <w:t>ουφοντίνα στο κέντρο της Αθήνας</w:t>
      </w:r>
      <w:r>
        <w:rPr>
          <w:rFonts w:eastAsia="Times New Roman"/>
          <w:color w:val="212121"/>
          <w:szCs w:val="24"/>
        </w:rPr>
        <w:t>,</w:t>
      </w:r>
      <w:r w:rsidRPr="00994245">
        <w:rPr>
          <w:rFonts w:eastAsia="Times New Roman"/>
          <w:color w:val="212121"/>
          <w:szCs w:val="24"/>
        </w:rPr>
        <w:t xml:space="preserve"> τις ιδανικές συνθήκες κράτη</w:t>
      </w:r>
      <w:r>
        <w:rPr>
          <w:rFonts w:eastAsia="Times New Roman"/>
          <w:color w:val="212121"/>
          <w:szCs w:val="24"/>
        </w:rPr>
        <w:t xml:space="preserve">σής του σε φυλακές </w:t>
      </w:r>
      <w:r>
        <w:rPr>
          <w:rFonts w:eastAsia="Times New Roman"/>
          <w:color w:val="212121"/>
          <w:szCs w:val="24"/>
        </w:rPr>
        <w:t>πολυτελείας κ</w:t>
      </w:r>
      <w:r>
        <w:rPr>
          <w:rFonts w:eastAsia="Times New Roman"/>
          <w:color w:val="212121"/>
          <w:szCs w:val="24"/>
        </w:rPr>
        <w:t>.</w:t>
      </w:r>
      <w:r>
        <w:rPr>
          <w:rFonts w:eastAsia="Times New Roman"/>
          <w:color w:val="212121"/>
          <w:szCs w:val="24"/>
        </w:rPr>
        <w:t>ο</w:t>
      </w:r>
      <w:r>
        <w:rPr>
          <w:rFonts w:eastAsia="Times New Roman"/>
          <w:color w:val="212121"/>
          <w:szCs w:val="24"/>
        </w:rPr>
        <w:t>.</w:t>
      </w:r>
      <w:r>
        <w:rPr>
          <w:rFonts w:eastAsia="Times New Roman"/>
          <w:color w:val="212121"/>
          <w:szCs w:val="24"/>
        </w:rPr>
        <w:t>κ.</w:t>
      </w:r>
      <w:r>
        <w:rPr>
          <w:rFonts w:eastAsia="Times New Roman"/>
          <w:color w:val="212121"/>
          <w:szCs w:val="24"/>
        </w:rPr>
        <w:t>.</w:t>
      </w:r>
      <w:r w:rsidRPr="00994245">
        <w:rPr>
          <w:rFonts w:eastAsia="Times New Roman"/>
          <w:color w:val="212121"/>
          <w:szCs w:val="24"/>
        </w:rPr>
        <w:t xml:space="preserve"> </w:t>
      </w:r>
      <w:r>
        <w:rPr>
          <w:rFonts w:eastAsia="Times New Roman"/>
          <w:color w:val="212121"/>
          <w:szCs w:val="24"/>
        </w:rPr>
        <w:t>Όμως,</w:t>
      </w:r>
      <w:r w:rsidRPr="00994245">
        <w:rPr>
          <w:rFonts w:eastAsia="Times New Roman"/>
          <w:color w:val="212121"/>
          <w:szCs w:val="24"/>
        </w:rPr>
        <w:t xml:space="preserve"> ουδέποτε επέτρεψα στον εαυτό μου</w:t>
      </w:r>
      <w:r>
        <w:rPr>
          <w:rFonts w:eastAsia="Times New Roman"/>
          <w:color w:val="212121"/>
          <w:szCs w:val="24"/>
        </w:rPr>
        <w:t>,</w:t>
      </w:r>
      <w:r w:rsidRPr="00994245">
        <w:rPr>
          <w:rFonts w:eastAsia="Times New Roman"/>
          <w:color w:val="212121"/>
          <w:szCs w:val="24"/>
        </w:rPr>
        <w:t xml:space="preserve"> στις ατελείωτες δηλώσεις που έχω κάνει για το θέμα</w:t>
      </w:r>
      <w:r>
        <w:rPr>
          <w:rFonts w:eastAsia="Times New Roman"/>
          <w:color w:val="212121"/>
          <w:szCs w:val="24"/>
        </w:rPr>
        <w:t>,</w:t>
      </w:r>
      <w:r w:rsidRPr="00994245">
        <w:rPr>
          <w:rFonts w:eastAsia="Times New Roman"/>
          <w:color w:val="212121"/>
          <w:szCs w:val="24"/>
        </w:rPr>
        <w:t xml:space="preserve"> να αφήσω έστω και τ</w:t>
      </w:r>
      <w:r>
        <w:rPr>
          <w:rFonts w:eastAsia="Times New Roman"/>
          <w:color w:val="212121"/>
          <w:szCs w:val="24"/>
        </w:rPr>
        <w:t>ο ελάχιστο υπονοούμενο για τον Π</w:t>
      </w:r>
      <w:r w:rsidRPr="00994245">
        <w:rPr>
          <w:rFonts w:eastAsia="Times New Roman"/>
          <w:color w:val="212121"/>
          <w:szCs w:val="24"/>
        </w:rPr>
        <w:t>ρόεδρο της Βουλής των Ελλήνων</w:t>
      </w:r>
      <w:r>
        <w:rPr>
          <w:rFonts w:eastAsia="Times New Roman"/>
          <w:color w:val="212121"/>
          <w:szCs w:val="24"/>
        </w:rPr>
        <w:t>, παρ’ ότι, ως</w:t>
      </w:r>
      <w:r w:rsidRPr="00994245">
        <w:rPr>
          <w:rFonts w:eastAsia="Times New Roman"/>
          <w:color w:val="212121"/>
          <w:szCs w:val="24"/>
        </w:rPr>
        <w:t xml:space="preserve"> γνωστόν</w:t>
      </w:r>
      <w:r>
        <w:rPr>
          <w:rFonts w:eastAsia="Times New Roman"/>
          <w:color w:val="212121"/>
          <w:szCs w:val="24"/>
        </w:rPr>
        <w:t>,</w:t>
      </w:r>
      <w:r w:rsidRPr="00994245">
        <w:rPr>
          <w:rFonts w:eastAsia="Times New Roman"/>
          <w:color w:val="212121"/>
          <w:szCs w:val="24"/>
        </w:rPr>
        <w:t xml:space="preserve"> ο Νίκος Βούτσης είναι ένας από τους σκλη</w:t>
      </w:r>
      <w:r w:rsidRPr="00994245">
        <w:rPr>
          <w:rFonts w:eastAsia="Times New Roman"/>
          <w:color w:val="212121"/>
          <w:szCs w:val="24"/>
        </w:rPr>
        <w:t>ρότερους ιδεολογικούς αντιπάλους της παράταξ</w:t>
      </w:r>
      <w:r>
        <w:rPr>
          <w:rFonts w:eastAsia="Times New Roman"/>
          <w:color w:val="212121"/>
          <w:szCs w:val="24"/>
        </w:rPr>
        <w:t xml:space="preserve">ής μου. </w:t>
      </w:r>
    </w:p>
    <w:p w14:paraId="1286C3E5" w14:textId="77777777" w:rsidR="000402FE" w:rsidRDefault="007623D8">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1286C3E6"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 </w:t>
      </w:r>
      <w:r>
        <w:rPr>
          <w:rFonts w:eastAsia="Times New Roman"/>
          <w:color w:val="212121"/>
          <w:szCs w:val="24"/>
        </w:rPr>
        <w:t>Σ</w:t>
      </w:r>
      <w:r>
        <w:rPr>
          <w:rFonts w:eastAsia="Times New Roman"/>
          <w:color w:val="212121"/>
          <w:szCs w:val="24"/>
        </w:rPr>
        <w:t xml:space="preserve">τη </w:t>
      </w:r>
      <w:r>
        <w:rPr>
          <w:rFonts w:eastAsia="Times New Roman"/>
          <w:color w:val="212121"/>
          <w:szCs w:val="24"/>
        </w:rPr>
        <w:t>δ</w:t>
      </w:r>
      <w:r w:rsidRPr="00994245">
        <w:rPr>
          <w:rFonts w:eastAsia="Times New Roman"/>
          <w:color w:val="212121"/>
          <w:szCs w:val="24"/>
        </w:rPr>
        <w:t>ημοκρατία υπάρχουν κανόνες</w:t>
      </w:r>
      <w:r>
        <w:rPr>
          <w:rFonts w:eastAsia="Times New Roman"/>
          <w:color w:val="212121"/>
          <w:szCs w:val="24"/>
        </w:rPr>
        <w:t>,</w:t>
      </w:r>
      <w:r w:rsidRPr="00994245">
        <w:rPr>
          <w:rFonts w:eastAsia="Times New Roman"/>
          <w:color w:val="212121"/>
          <w:szCs w:val="24"/>
        </w:rPr>
        <w:t xml:space="preserve"> κυρίες και κύριοι συνάδελφοι</w:t>
      </w:r>
      <w:r>
        <w:rPr>
          <w:rFonts w:eastAsia="Times New Roman"/>
          <w:color w:val="212121"/>
          <w:szCs w:val="24"/>
        </w:rPr>
        <w:t xml:space="preserve">. </w:t>
      </w:r>
      <w:r w:rsidRPr="00994245">
        <w:rPr>
          <w:rFonts w:eastAsia="Times New Roman"/>
          <w:color w:val="212121"/>
          <w:szCs w:val="24"/>
        </w:rPr>
        <w:t xml:space="preserve">Το ήθος και το ύφος των πολιτικών χαρακτηρίζει τους </w:t>
      </w:r>
      <w:r>
        <w:rPr>
          <w:rFonts w:eastAsia="Times New Roman"/>
          <w:color w:val="212121"/>
          <w:szCs w:val="24"/>
        </w:rPr>
        <w:t xml:space="preserve">ίδιους, </w:t>
      </w:r>
      <w:r w:rsidRPr="00994245">
        <w:rPr>
          <w:rFonts w:eastAsia="Times New Roman"/>
          <w:color w:val="212121"/>
          <w:szCs w:val="24"/>
        </w:rPr>
        <w:t>αλλά και τα κόμματα που υ</w:t>
      </w:r>
      <w:r w:rsidRPr="00994245">
        <w:rPr>
          <w:rFonts w:eastAsia="Times New Roman"/>
          <w:color w:val="212121"/>
          <w:szCs w:val="24"/>
        </w:rPr>
        <w:t>πηρετούν</w:t>
      </w:r>
      <w:r>
        <w:rPr>
          <w:rFonts w:eastAsia="Times New Roman"/>
          <w:color w:val="212121"/>
          <w:szCs w:val="24"/>
        </w:rPr>
        <w:t>.</w:t>
      </w:r>
    </w:p>
    <w:p w14:paraId="1286C3E7"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Να τον χαίρεστε τον κ.</w:t>
      </w:r>
      <w:r w:rsidRPr="00994245">
        <w:rPr>
          <w:rFonts w:eastAsia="Times New Roman"/>
          <w:color w:val="212121"/>
          <w:szCs w:val="24"/>
        </w:rPr>
        <w:t xml:space="preserve"> Καμμένο</w:t>
      </w:r>
      <w:r>
        <w:rPr>
          <w:rFonts w:eastAsia="Times New Roman"/>
          <w:color w:val="212121"/>
          <w:szCs w:val="24"/>
        </w:rPr>
        <w:t>,</w:t>
      </w:r>
      <w:r w:rsidRPr="00994245">
        <w:rPr>
          <w:rFonts w:eastAsia="Times New Roman"/>
          <w:color w:val="212121"/>
          <w:szCs w:val="24"/>
        </w:rPr>
        <w:t xml:space="preserve"> κυρίες και κύριοι συνάδελφοι</w:t>
      </w:r>
      <w:r>
        <w:rPr>
          <w:rFonts w:eastAsia="Times New Roman"/>
          <w:color w:val="212121"/>
          <w:szCs w:val="24"/>
        </w:rPr>
        <w:t>!</w:t>
      </w:r>
      <w:r w:rsidRPr="00994245">
        <w:rPr>
          <w:rFonts w:eastAsia="Times New Roman"/>
          <w:color w:val="212121"/>
          <w:szCs w:val="24"/>
        </w:rPr>
        <w:t xml:space="preserve"> Να τον χαίρεστε τον </w:t>
      </w:r>
      <w:r>
        <w:rPr>
          <w:rFonts w:eastAsia="Times New Roman"/>
          <w:color w:val="212121"/>
          <w:szCs w:val="24"/>
        </w:rPr>
        <w:t>«</w:t>
      </w:r>
      <w:r w:rsidRPr="00994245">
        <w:rPr>
          <w:rFonts w:eastAsia="Times New Roman"/>
          <w:color w:val="212121"/>
          <w:szCs w:val="24"/>
        </w:rPr>
        <w:t>αναντικατάστατο Υπουργό Άμυνας</w:t>
      </w:r>
      <w:r>
        <w:rPr>
          <w:rFonts w:eastAsia="Times New Roman"/>
          <w:color w:val="212121"/>
          <w:szCs w:val="24"/>
        </w:rPr>
        <w:t>»</w:t>
      </w:r>
      <w:r>
        <w:rPr>
          <w:rFonts w:eastAsia="Times New Roman"/>
          <w:color w:val="212121"/>
          <w:szCs w:val="24"/>
        </w:rPr>
        <w:t xml:space="preserve">, όπως μας είπε ο κ. </w:t>
      </w:r>
      <w:r w:rsidRPr="00994245">
        <w:rPr>
          <w:rFonts w:eastAsia="Times New Roman"/>
          <w:color w:val="212121"/>
          <w:szCs w:val="24"/>
        </w:rPr>
        <w:t>Τσίπρας</w:t>
      </w:r>
      <w:r>
        <w:rPr>
          <w:rFonts w:eastAsia="Times New Roman"/>
          <w:color w:val="212121"/>
          <w:szCs w:val="24"/>
        </w:rPr>
        <w:t>!</w:t>
      </w:r>
      <w:r w:rsidRPr="00994245">
        <w:rPr>
          <w:rFonts w:eastAsia="Times New Roman"/>
          <w:color w:val="212121"/>
          <w:szCs w:val="24"/>
        </w:rPr>
        <w:t xml:space="preserve"> Να χαίρεστε τον κυβερνητικό σας εταίρο</w:t>
      </w:r>
      <w:r>
        <w:rPr>
          <w:rFonts w:eastAsia="Times New Roman"/>
          <w:color w:val="212121"/>
          <w:szCs w:val="24"/>
        </w:rPr>
        <w:t>, με τον οποίο είχατε λ</w:t>
      </w:r>
      <w:r w:rsidRPr="00994245">
        <w:rPr>
          <w:rFonts w:eastAsia="Times New Roman"/>
          <w:color w:val="212121"/>
          <w:szCs w:val="24"/>
        </w:rPr>
        <w:t>αμπρή</w:t>
      </w:r>
      <w:r>
        <w:rPr>
          <w:rFonts w:eastAsia="Times New Roman"/>
          <w:color w:val="212121"/>
          <w:szCs w:val="24"/>
        </w:rPr>
        <w:t>,</w:t>
      </w:r>
      <w:r w:rsidRPr="00994245">
        <w:rPr>
          <w:rFonts w:eastAsia="Times New Roman"/>
          <w:color w:val="212121"/>
          <w:szCs w:val="24"/>
        </w:rPr>
        <w:t xml:space="preserve"> ειλικρινή σχέση</w:t>
      </w:r>
      <w:r>
        <w:rPr>
          <w:rFonts w:eastAsia="Times New Roman"/>
          <w:color w:val="212121"/>
          <w:szCs w:val="24"/>
        </w:rPr>
        <w:t>!</w:t>
      </w:r>
      <w:r w:rsidRPr="00994245">
        <w:rPr>
          <w:rFonts w:eastAsia="Times New Roman"/>
          <w:color w:val="212121"/>
          <w:szCs w:val="24"/>
        </w:rPr>
        <w:t xml:space="preserve"> Να χαίρεστε εκείν</w:t>
      </w:r>
      <w:r w:rsidRPr="00994245">
        <w:rPr>
          <w:rFonts w:eastAsia="Times New Roman"/>
          <w:color w:val="212121"/>
          <w:szCs w:val="24"/>
        </w:rPr>
        <w:t>ον</w:t>
      </w:r>
      <w:r>
        <w:rPr>
          <w:rFonts w:eastAsia="Times New Roman"/>
          <w:color w:val="212121"/>
          <w:szCs w:val="24"/>
        </w:rPr>
        <w:t>,</w:t>
      </w:r>
      <w:r w:rsidRPr="00994245">
        <w:rPr>
          <w:rFonts w:eastAsia="Times New Roman"/>
          <w:color w:val="212121"/>
          <w:szCs w:val="24"/>
        </w:rPr>
        <w:t xml:space="preserve"> ο οποίος για να τονώσει το εγώ του σήκωσε </w:t>
      </w:r>
      <w:r>
        <w:rPr>
          <w:rFonts w:eastAsia="Times New Roman"/>
          <w:color w:val="212121"/>
          <w:szCs w:val="24"/>
        </w:rPr>
        <w:t xml:space="preserve">δύο </w:t>
      </w:r>
      <w:r>
        <w:rPr>
          <w:rFonts w:eastAsia="Times New Roman"/>
          <w:color w:val="212121"/>
          <w:szCs w:val="24"/>
          <w:lang w:val="en-US"/>
        </w:rPr>
        <w:lastRenderedPageBreak/>
        <w:t>Mirage</w:t>
      </w:r>
      <w:r w:rsidRPr="00C00B25">
        <w:rPr>
          <w:rFonts w:eastAsia="Times New Roman"/>
          <w:color w:val="212121"/>
          <w:szCs w:val="24"/>
        </w:rPr>
        <w:t xml:space="preserve"> </w:t>
      </w:r>
      <w:r>
        <w:rPr>
          <w:rFonts w:eastAsia="Times New Roman"/>
          <w:color w:val="212121"/>
          <w:szCs w:val="24"/>
        </w:rPr>
        <w:t>-υποθέτω για να δείξει το πόσο κλαίει η Ελληνική Α</w:t>
      </w:r>
      <w:r w:rsidRPr="00994245">
        <w:rPr>
          <w:rFonts w:eastAsia="Times New Roman"/>
          <w:color w:val="212121"/>
          <w:szCs w:val="24"/>
        </w:rPr>
        <w:t>εροπορία για τη</w:t>
      </w:r>
      <w:r>
        <w:rPr>
          <w:rFonts w:eastAsia="Times New Roman"/>
          <w:color w:val="212121"/>
          <w:szCs w:val="24"/>
        </w:rPr>
        <w:t>ν αποχώρησή</w:t>
      </w:r>
      <w:r w:rsidRPr="00994245">
        <w:rPr>
          <w:rFonts w:eastAsia="Times New Roman"/>
          <w:color w:val="212121"/>
          <w:szCs w:val="24"/>
        </w:rPr>
        <w:t xml:space="preserve"> του</w:t>
      </w:r>
      <w:r>
        <w:rPr>
          <w:rFonts w:eastAsia="Times New Roman"/>
          <w:color w:val="212121"/>
          <w:szCs w:val="24"/>
        </w:rPr>
        <w:t>-</w:t>
      </w:r>
      <w:r w:rsidRPr="00994245">
        <w:rPr>
          <w:rFonts w:eastAsia="Times New Roman"/>
          <w:color w:val="212121"/>
          <w:szCs w:val="24"/>
        </w:rPr>
        <w:t xml:space="preserve"> χωρίς να υπολογίζε</w:t>
      </w:r>
      <w:r>
        <w:rPr>
          <w:rFonts w:eastAsia="Times New Roman"/>
          <w:color w:val="212121"/>
          <w:szCs w:val="24"/>
        </w:rPr>
        <w:t>ι πόσες χιλιάδες ευρώ κόστισαν α</w:t>
      </w:r>
      <w:r w:rsidRPr="00994245">
        <w:rPr>
          <w:rFonts w:eastAsia="Times New Roman"/>
          <w:color w:val="212121"/>
          <w:szCs w:val="24"/>
        </w:rPr>
        <w:t>υτές οι πτήσεις στ</w:t>
      </w:r>
      <w:r>
        <w:rPr>
          <w:rFonts w:eastAsia="Times New Roman"/>
          <w:color w:val="212121"/>
          <w:szCs w:val="24"/>
        </w:rPr>
        <w:t>ον ήδη ισχνό προϋπολογισμό του Υπουργείου Ά</w:t>
      </w:r>
      <w:r w:rsidRPr="00994245">
        <w:rPr>
          <w:rFonts w:eastAsia="Times New Roman"/>
          <w:color w:val="212121"/>
          <w:szCs w:val="24"/>
        </w:rPr>
        <w:t>μυνας</w:t>
      </w:r>
      <w:r>
        <w:rPr>
          <w:rFonts w:eastAsia="Times New Roman"/>
          <w:color w:val="212121"/>
          <w:szCs w:val="24"/>
        </w:rPr>
        <w:t>.</w:t>
      </w:r>
    </w:p>
    <w:p w14:paraId="1286C3E8"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Και έρχομαι σ</w:t>
      </w:r>
      <w:r w:rsidRPr="00994245">
        <w:rPr>
          <w:rFonts w:eastAsia="Times New Roman"/>
          <w:color w:val="212121"/>
          <w:szCs w:val="24"/>
        </w:rPr>
        <w:t xml:space="preserve">το θέμα </w:t>
      </w:r>
      <w:r>
        <w:rPr>
          <w:rFonts w:eastAsia="Times New Roman"/>
          <w:color w:val="212121"/>
          <w:szCs w:val="24"/>
        </w:rPr>
        <w:t>μας. Ο Π</w:t>
      </w:r>
      <w:r w:rsidRPr="00994245">
        <w:rPr>
          <w:rFonts w:eastAsia="Times New Roman"/>
          <w:color w:val="212121"/>
          <w:szCs w:val="24"/>
        </w:rPr>
        <w:t>ρωθυπουργός ζήτησε ψήφο εμπιστοσύνης</w:t>
      </w:r>
      <w:r>
        <w:rPr>
          <w:rFonts w:eastAsia="Times New Roman"/>
          <w:color w:val="212121"/>
          <w:szCs w:val="24"/>
        </w:rPr>
        <w:t>. Μ</w:t>
      </w:r>
      <w:r w:rsidRPr="00994245">
        <w:rPr>
          <w:rFonts w:eastAsia="Times New Roman"/>
          <w:color w:val="212121"/>
          <w:szCs w:val="24"/>
        </w:rPr>
        <w:t>ας ε</w:t>
      </w:r>
      <w:r>
        <w:rPr>
          <w:rFonts w:eastAsia="Times New Roman"/>
          <w:color w:val="212121"/>
          <w:szCs w:val="24"/>
        </w:rPr>
        <w:t>ίπε ότι ήταν πράξη γενναιότητας, μεγίστ</w:t>
      </w:r>
      <w:r w:rsidRPr="00994245">
        <w:rPr>
          <w:rFonts w:eastAsia="Times New Roman"/>
          <w:color w:val="212121"/>
          <w:szCs w:val="24"/>
        </w:rPr>
        <w:t>ης γενναιότητας</w:t>
      </w:r>
      <w:r>
        <w:rPr>
          <w:rFonts w:eastAsia="Times New Roman"/>
          <w:color w:val="212121"/>
          <w:szCs w:val="24"/>
        </w:rPr>
        <w:t xml:space="preserve">. </w:t>
      </w:r>
    </w:p>
    <w:p w14:paraId="1286C3E9"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Έ</w:t>
      </w:r>
      <w:r w:rsidRPr="00994245">
        <w:rPr>
          <w:rFonts w:eastAsia="Times New Roman"/>
          <w:color w:val="212121"/>
          <w:szCs w:val="24"/>
        </w:rPr>
        <w:t>χετε φτάσει στο σημείο στην Ε</w:t>
      </w:r>
      <w:r>
        <w:rPr>
          <w:rFonts w:eastAsia="Times New Roman"/>
          <w:color w:val="212121"/>
          <w:szCs w:val="24"/>
        </w:rPr>
        <w:t>λληνική Δημοκρατία να χαρακτηρίζετε</w:t>
      </w:r>
      <w:r w:rsidRPr="00994245">
        <w:rPr>
          <w:rFonts w:eastAsia="Times New Roman"/>
          <w:color w:val="212121"/>
          <w:szCs w:val="24"/>
        </w:rPr>
        <w:t xml:space="preserve"> </w:t>
      </w:r>
      <w:r>
        <w:rPr>
          <w:rFonts w:eastAsia="Times New Roman"/>
          <w:color w:val="212121"/>
          <w:szCs w:val="24"/>
        </w:rPr>
        <w:t>«</w:t>
      </w:r>
      <w:r w:rsidRPr="00994245">
        <w:rPr>
          <w:rFonts w:eastAsia="Times New Roman"/>
          <w:color w:val="212121"/>
          <w:szCs w:val="24"/>
        </w:rPr>
        <w:t>πράξη γενναιότητας</w:t>
      </w:r>
      <w:r>
        <w:rPr>
          <w:rFonts w:eastAsia="Times New Roman"/>
          <w:color w:val="212121"/>
          <w:szCs w:val="24"/>
        </w:rPr>
        <w:t>»</w:t>
      </w:r>
      <w:r w:rsidRPr="00994245">
        <w:rPr>
          <w:rFonts w:eastAsia="Times New Roman"/>
          <w:color w:val="212121"/>
          <w:szCs w:val="24"/>
        </w:rPr>
        <w:t xml:space="preserve"> το αυτονόητο</w:t>
      </w:r>
      <w:r>
        <w:rPr>
          <w:rFonts w:eastAsia="Times New Roman"/>
          <w:color w:val="212121"/>
          <w:szCs w:val="24"/>
        </w:rPr>
        <w:t>.</w:t>
      </w:r>
      <w:r w:rsidRPr="00994245">
        <w:rPr>
          <w:rFonts w:eastAsia="Times New Roman"/>
          <w:color w:val="212121"/>
          <w:szCs w:val="24"/>
        </w:rPr>
        <w:t xml:space="preserve"> </w:t>
      </w:r>
      <w:r>
        <w:rPr>
          <w:rFonts w:eastAsia="Times New Roman"/>
          <w:color w:val="212121"/>
          <w:szCs w:val="24"/>
        </w:rPr>
        <w:t>Δ</w:t>
      </w:r>
      <w:r w:rsidRPr="00994245">
        <w:rPr>
          <w:rFonts w:eastAsia="Times New Roman"/>
          <w:color w:val="212121"/>
          <w:szCs w:val="24"/>
        </w:rPr>
        <w:t xml:space="preserve">ιότι είναι αυτονόητο </w:t>
      </w:r>
      <w:r>
        <w:rPr>
          <w:rFonts w:eastAsia="Times New Roman"/>
          <w:color w:val="212121"/>
          <w:szCs w:val="24"/>
        </w:rPr>
        <w:t>πως</w:t>
      </w:r>
      <w:r>
        <w:rPr>
          <w:rFonts w:eastAsia="Times New Roman"/>
          <w:color w:val="212121"/>
          <w:szCs w:val="24"/>
        </w:rPr>
        <w:t>,</w:t>
      </w:r>
      <w:r w:rsidRPr="00994245">
        <w:rPr>
          <w:rFonts w:eastAsia="Times New Roman"/>
          <w:color w:val="212121"/>
          <w:szCs w:val="24"/>
        </w:rPr>
        <w:t xml:space="preserve"> όταν υπάρχει μία </w:t>
      </w:r>
      <w:r>
        <w:rPr>
          <w:rFonts w:eastAsia="Times New Roman"/>
          <w:color w:val="212121"/>
          <w:szCs w:val="24"/>
        </w:rPr>
        <w:t>σ</w:t>
      </w:r>
      <w:r w:rsidRPr="00994245">
        <w:rPr>
          <w:rFonts w:eastAsia="Times New Roman"/>
          <w:color w:val="212121"/>
          <w:szCs w:val="24"/>
        </w:rPr>
        <w:t>υγκυβέρνηση δύο κομμ</w:t>
      </w:r>
      <w:r>
        <w:rPr>
          <w:rFonts w:eastAsia="Times New Roman"/>
          <w:color w:val="212121"/>
          <w:szCs w:val="24"/>
        </w:rPr>
        <w:t>άτων και το ένα κόμμα αποχωρεί, -έστω κ</w:t>
      </w:r>
      <w:r w:rsidRPr="00994245">
        <w:rPr>
          <w:rFonts w:eastAsia="Times New Roman"/>
          <w:color w:val="212121"/>
          <w:szCs w:val="24"/>
        </w:rPr>
        <w:t>ι αν δ</w:t>
      </w:r>
      <w:r>
        <w:rPr>
          <w:rFonts w:eastAsia="Times New Roman"/>
          <w:color w:val="212121"/>
          <w:szCs w:val="24"/>
        </w:rPr>
        <w:t>ανείζει τέσσερις από τους επτά Β</w:t>
      </w:r>
      <w:r w:rsidRPr="00994245">
        <w:rPr>
          <w:rFonts w:eastAsia="Times New Roman"/>
          <w:color w:val="212121"/>
          <w:szCs w:val="24"/>
        </w:rPr>
        <w:t>ουλευτές του</w:t>
      </w:r>
      <w:r>
        <w:rPr>
          <w:rFonts w:eastAsia="Times New Roman"/>
          <w:color w:val="212121"/>
          <w:szCs w:val="24"/>
        </w:rPr>
        <w:t xml:space="preserve">- </w:t>
      </w:r>
      <w:r w:rsidRPr="00994245">
        <w:rPr>
          <w:rFonts w:eastAsia="Times New Roman"/>
          <w:color w:val="212121"/>
          <w:szCs w:val="24"/>
        </w:rPr>
        <w:t xml:space="preserve">επιβάλλεται η </w:t>
      </w:r>
      <w:r>
        <w:rPr>
          <w:rFonts w:eastAsia="Times New Roman"/>
          <w:color w:val="212121"/>
          <w:szCs w:val="24"/>
        </w:rPr>
        <w:t>Κ</w:t>
      </w:r>
      <w:r w:rsidRPr="00994245">
        <w:rPr>
          <w:rFonts w:eastAsia="Times New Roman"/>
          <w:color w:val="212121"/>
          <w:szCs w:val="24"/>
        </w:rPr>
        <w:t>υβέρνηση να αποδείξει ότι διαθέτει τη δεδηλωμένη</w:t>
      </w:r>
      <w:r>
        <w:rPr>
          <w:rFonts w:eastAsia="Times New Roman"/>
          <w:color w:val="212121"/>
          <w:szCs w:val="24"/>
        </w:rPr>
        <w:t xml:space="preserve">. </w:t>
      </w:r>
    </w:p>
    <w:p w14:paraId="1286C3EA"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Θα την πάρετε την πλειοψηφία α</w:t>
      </w:r>
      <w:r w:rsidRPr="00994245">
        <w:rPr>
          <w:rFonts w:eastAsia="Times New Roman"/>
          <w:color w:val="212121"/>
          <w:szCs w:val="24"/>
        </w:rPr>
        <w:t>πόψε</w:t>
      </w:r>
      <w:r>
        <w:rPr>
          <w:rFonts w:eastAsia="Times New Roman"/>
          <w:color w:val="212121"/>
          <w:szCs w:val="24"/>
        </w:rPr>
        <w:t>, όπ</w:t>
      </w:r>
      <w:r w:rsidRPr="00994245">
        <w:rPr>
          <w:rFonts w:eastAsia="Times New Roman"/>
          <w:color w:val="212121"/>
          <w:szCs w:val="24"/>
        </w:rPr>
        <w:t>ως φαίνεται</w:t>
      </w:r>
      <w:r>
        <w:rPr>
          <w:rFonts w:eastAsia="Times New Roman"/>
          <w:color w:val="212121"/>
          <w:szCs w:val="24"/>
        </w:rPr>
        <w:t xml:space="preserve">, χάρη σε </w:t>
      </w:r>
      <w:r>
        <w:rPr>
          <w:rFonts w:eastAsia="Times New Roman"/>
          <w:color w:val="212121"/>
          <w:szCs w:val="24"/>
        </w:rPr>
        <w:t>έξι Β</w:t>
      </w:r>
      <w:r w:rsidRPr="00994245">
        <w:rPr>
          <w:rFonts w:eastAsia="Times New Roman"/>
          <w:color w:val="212121"/>
          <w:szCs w:val="24"/>
        </w:rPr>
        <w:t>ουλευτές</w:t>
      </w:r>
      <w:r>
        <w:rPr>
          <w:rFonts w:eastAsia="Times New Roman"/>
          <w:color w:val="212121"/>
          <w:szCs w:val="24"/>
        </w:rPr>
        <w:t>,</w:t>
      </w:r>
      <w:r w:rsidRPr="00994245">
        <w:rPr>
          <w:rFonts w:eastAsia="Times New Roman"/>
          <w:color w:val="212121"/>
          <w:szCs w:val="24"/>
        </w:rPr>
        <w:t xml:space="preserve"> οι οποίοι αντάλλαξαν την ψήφο τους έναντι πολιτικών </w:t>
      </w:r>
      <w:r>
        <w:rPr>
          <w:rFonts w:eastAsia="Times New Roman"/>
          <w:color w:val="212121"/>
          <w:szCs w:val="24"/>
        </w:rPr>
        <w:t>ω</w:t>
      </w:r>
      <w:r w:rsidRPr="00994245">
        <w:rPr>
          <w:rFonts w:eastAsia="Times New Roman"/>
          <w:color w:val="212121"/>
          <w:szCs w:val="24"/>
        </w:rPr>
        <w:t>φελημάτων</w:t>
      </w:r>
      <w:r>
        <w:rPr>
          <w:rFonts w:eastAsia="Times New Roman"/>
          <w:color w:val="212121"/>
          <w:szCs w:val="24"/>
        </w:rPr>
        <w:t>, δύο για να μείνουν στην Κ</w:t>
      </w:r>
      <w:r w:rsidRPr="00994245">
        <w:rPr>
          <w:rFonts w:eastAsia="Times New Roman"/>
          <w:color w:val="212121"/>
          <w:szCs w:val="24"/>
        </w:rPr>
        <w:t>υβέρνηση</w:t>
      </w:r>
      <w:r>
        <w:rPr>
          <w:rFonts w:eastAsia="Times New Roman"/>
          <w:color w:val="212121"/>
          <w:szCs w:val="24"/>
        </w:rPr>
        <w:t>,</w:t>
      </w:r>
      <w:r w:rsidRPr="00994245">
        <w:rPr>
          <w:rFonts w:eastAsia="Times New Roman"/>
          <w:color w:val="212121"/>
          <w:szCs w:val="24"/>
        </w:rPr>
        <w:t xml:space="preserve"> δύο για να βρουν στέγη στα φιλόξενα ψηφοδέλτια του ΣΥ</w:t>
      </w:r>
      <w:r w:rsidRPr="00994245">
        <w:rPr>
          <w:rFonts w:eastAsia="Times New Roman"/>
          <w:color w:val="212121"/>
          <w:szCs w:val="24"/>
        </w:rPr>
        <w:lastRenderedPageBreak/>
        <w:t>ΡΙΖΑ και οι υπόλ</w:t>
      </w:r>
      <w:r>
        <w:rPr>
          <w:rFonts w:eastAsia="Times New Roman"/>
          <w:color w:val="212121"/>
          <w:szCs w:val="24"/>
        </w:rPr>
        <w:t>οιποι με τη γνωστή στήριξη της Κοινοβουλευτικής Ο</w:t>
      </w:r>
      <w:r w:rsidRPr="00994245">
        <w:rPr>
          <w:rFonts w:eastAsia="Times New Roman"/>
          <w:color w:val="212121"/>
          <w:szCs w:val="24"/>
        </w:rPr>
        <w:t>μάδας του ΣΥΡΙΖΑ</w:t>
      </w:r>
      <w:r>
        <w:rPr>
          <w:rFonts w:eastAsia="Times New Roman"/>
          <w:color w:val="212121"/>
          <w:szCs w:val="24"/>
        </w:rPr>
        <w:t>. Δ</w:t>
      </w:r>
      <w:r w:rsidRPr="00994245">
        <w:rPr>
          <w:rFonts w:eastAsia="Times New Roman"/>
          <w:color w:val="212121"/>
          <w:szCs w:val="24"/>
        </w:rPr>
        <w:t>εν έχ</w:t>
      </w:r>
      <w:r w:rsidRPr="00994245">
        <w:rPr>
          <w:rFonts w:eastAsia="Times New Roman"/>
          <w:color w:val="212121"/>
          <w:szCs w:val="24"/>
        </w:rPr>
        <w:t>ετε</w:t>
      </w:r>
      <w:r>
        <w:rPr>
          <w:rFonts w:eastAsia="Times New Roman"/>
          <w:color w:val="212121"/>
          <w:szCs w:val="24"/>
        </w:rPr>
        <w:t>,</w:t>
      </w:r>
      <w:r w:rsidRPr="00994245">
        <w:rPr>
          <w:rFonts w:eastAsia="Times New Roman"/>
          <w:color w:val="212121"/>
          <w:szCs w:val="24"/>
        </w:rPr>
        <w:t xml:space="preserve"> </w:t>
      </w:r>
      <w:r>
        <w:rPr>
          <w:rFonts w:eastAsia="Times New Roman"/>
          <w:color w:val="212121"/>
          <w:szCs w:val="24"/>
        </w:rPr>
        <w:t>όμως ούτε την πολιτική ούτε τη δ</w:t>
      </w:r>
      <w:r w:rsidRPr="00994245">
        <w:rPr>
          <w:rFonts w:eastAsia="Times New Roman"/>
          <w:color w:val="212121"/>
          <w:szCs w:val="24"/>
        </w:rPr>
        <w:t>ημοκρατική νομιμοποίηση</w:t>
      </w:r>
      <w:r>
        <w:rPr>
          <w:rFonts w:eastAsia="Times New Roman"/>
          <w:color w:val="212121"/>
          <w:szCs w:val="24"/>
        </w:rPr>
        <w:t>,</w:t>
      </w:r>
      <w:r w:rsidRPr="00994245">
        <w:rPr>
          <w:rFonts w:eastAsia="Times New Roman"/>
          <w:color w:val="212121"/>
          <w:szCs w:val="24"/>
        </w:rPr>
        <w:t xml:space="preserve"> διότι </w:t>
      </w:r>
      <w:r>
        <w:rPr>
          <w:rFonts w:eastAsia="Times New Roman"/>
          <w:color w:val="212121"/>
          <w:szCs w:val="24"/>
        </w:rPr>
        <w:t>οι Β</w:t>
      </w:r>
      <w:r w:rsidRPr="00994245">
        <w:rPr>
          <w:rFonts w:eastAsia="Times New Roman"/>
          <w:color w:val="212121"/>
          <w:szCs w:val="24"/>
        </w:rPr>
        <w:t>ουλευτές που θα</w:t>
      </w:r>
      <w:r>
        <w:rPr>
          <w:rFonts w:eastAsia="Times New Roman"/>
          <w:color w:val="212121"/>
          <w:szCs w:val="24"/>
        </w:rPr>
        <w:t xml:space="preserve"> δώσουν ψήφο εμπιστοσύνης στην Κ</w:t>
      </w:r>
      <w:r w:rsidRPr="00994245">
        <w:rPr>
          <w:rFonts w:eastAsia="Times New Roman"/>
          <w:color w:val="212121"/>
          <w:szCs w:val="24"/>
        </w:rPr>
        <w:t>υβέρνηση</w:t>
      </w:r>
      <w:r>
        <w:rPr>
          <w:rFonts w:eastAsia="Times New Roman"/>
          <w:color w:val="212121"/>
          <w:szCs w:val="24"/>
        </w:rPr>
        <w:t>,</w:t>
      </w:r>
      <w:r w:rsidRPr="00994245">
        <w:rPr>
          <w:rFonts w:eastAsia="Times New Roman"/>
          <w:color w:val="212121"/>
          <w:szCs w:val="24"/>
        </w:rPr>
        <w:t xml:space="preserve"> εκλέχτηκαν από το</w:t>
      </w:r>
      <w:r>
        <w:rPr>
          <w:rFonts w:eastAsia="Times New Roman"/>
          <w:color w:val="212121"/>
          <w:szCs w:val="24"/>
        </w:rPr>
        <w:t>ν</w:t>
      </w:r>
      <w:r w:rsidRPr="00994245">
        <w:rPr>
          <w:rFonts w:eastAsia="Times New Roman"/>
          <w:color w:val="212121"/>
          <w:szCs w:val="24"/>
        </w:rPr>
        <w:t xml:space="preserve"> λαό</w:t>
      </w:r>
      <w:r>
        <w:rPr>
          <w:rFonts w:eastAsia="Times New Roman"/>
          <w:color w:val="212121"/>
          <w:szCs w:val="24"/>
        </w:rPr>
        <w:t>,</w:t>
      </w:r>
      <w:r w:rsidRPr="00994245">
        <w:rPr>
          <w:rFonts w:eastAsia="Times New Roman"/>
          <w:color w:val="212121"/>
          <w:szCs w:val="24"/>
        </w:rPr>
        <w:t xml:space="preserve"> με ακριβώς τις αντίθετες θέσεις</w:t>
      </w:r>
      <w:r>
        <w:rPr>
          <w:rFonts w:eastAsia="Times New Roman"/>
          <w:color w:val="212121"/>
          <w:szCs w:val="24"/>
        </w:rPr>
        <w:t>. Δ</w:t>
      </w:r>
      <w:r w:rsidRPr="00994245">
        <w:rPr>
          <w:rFonts w:eastAsia="Times New Roman"/>
          <w:color w:val="212121"/>
          <w:szCs w:val="24"/>
        </w:rPr>
        <w:t xml:space="preserve">εν </w:t>
      </w:r>
      <w:r>
        <w:rPr>
          <w:rFonts w:eastAsia="Times New Roman"/>
          <w:color w:val="212121"/>
          <w:szCs w:val="24"/>
        </w:rPr>
        <w:t>αμφιβάλλετε,</w:t>
      </w:r>
      <w:r w:rsidRPr="00994245">
        <w:rPr>
          <w:rFonts w:eastAsia="Times New Roman"/>
          <w:color w:val="212121"/>
          <w:szCs w:val="24"/>
        </w:rPr>
        <w:t xml:space="preserve"> κυρίες και κύριοι συνάδελφοι</w:t>
      </w:r>
      <w:r>
        <w:rPr>
          <w:rFonts w:eastAsia="Times New Roman"/>
          <w:color w:val="212121"/>
          <w:szCs w:val="24"/>
        </w:rPr>
        <w:t>,</w:t>
      </w:r>
      <w:r w:rsidRPr="00994245">
        <w:rPr>
          <w:rFonts w:eastAsia="Times New Roman"/>
          <w:color w:val="212121"/>
          <w:szCs w:val="24"/>
        </w:rPr>
        <w:t xml:space="preserve"> πως εξελέγη με τη Νέα Δημοκρατία η κ</w:t>
      </w:r>
      <w:r>
        <w:rPr>
          <w:rFonts w:eastAsia="Times New Roman"/>
          <w:color w:val="212121"/>
          <w:szCs w:val="24"/>
        </w:rPr>
        <w:t>.</w:t>
      </w:r>
      <w:r w:rsidRPr="00994245">
        <w:rPr>
          <w:rFonts w:eastAsia="Times New Roman"/>
          <w:color w:val="212121"/>
          <w:szCs w:val="24"/>
        </w:rPr>
        <w:t xml:space="preserve"> Παπακώστα</w:t>
      </w:r>
      <w:r>
        <w:rPr>
          <w:rFonts w:eastAsia="Times New Roman"/>
          <w:color w:val="212121"/>
          <w:szCs w:val="24"/>
        </w:rPr>
        <w:t>, ό</w:t>
      </w:r>
      <w:r w:rsidRPr="00994245">
        <w:rPr>
          <w:rFonts w:eastAsia="Times New Roman"/>
          <w:color w:val="212121"/>
          <w:szCs w:val="24"/>
        </w:rPr>
        <w:t>ταν σας αποκα</w:t>
      </w:r>
      <w:r>
        <w:rPr>
          <w:rFonts w:eastAsia="Times New Roman"/>
          <w:color w:val="212121"/>
          <w:szCs w:val="24"/>
        </w:rPr>
        <w:t xml:space="preserve">λούσε </w:t>
      </w:r>
      <w:r>
        <w:rPr>
          <w:rFonts w:eastAsia="Times New Roman"/>
          <w:color w:val="212121"/>
          <w:szCs w:val="24"/>
        </w:rPr>
        <w:t>«</w:t>
      </w:r>
      <w:r>
        <w:rPr>
          <w:rFonts w:eastAsia="Times New Roman"/>
          <w:color w:val="212121"/>
          <w:szCs w:val="24"/>
        </w:rPr>
        <w:t>αποκορύφωμα του λαϊκισμού</w:t>
      </w:r>
      <w:r>
        <w:rPr>
          <w:rFonts w:eastAsia="Times New Roman"/>
          <w:color w:val="212121"/>
          <w:szCs w:val="24"/>
        </w:rPr>
        <w:t>»</w:t>
      </w:r>
      <w:r>
        <w:rPr>
          <w:rFonts w:eastAsia="Times New Roman"/>
          <w:color w:val="212121"/>
          <w:szCs w:val="24"/>
        </w:rPr>
        <w:t xml:space="preserve">. </w:t>
      </w:r>
    </w:p>
    <w:p w14:paraId="1286C3EB"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w:t>
      </w:r>
      <w:r w:rsidRPr="00994245">
        <w:rPr>
          <w:rFonts w:eastAsia="Times New Roman"/>
          <w:color w:val="212121"/>
          <w:szCs w:val="24"/>
        </w:rPr>
        <w:t>εν δικαιούται</w:t>
      </w:r>
      <w:r>
        <w:rPr>
          <w:rFonts w:eastAsia="Times New Roman"/>
          <w:color w:val="212121"/>
          <w:szCs w:val="24"/>
        </w:rPr>
        <w:t>, λ</w:t>
      </w:r>
      <w:r w:rsidRPr="00994245">
        <w:rPr>
          <w:rFonts w:eastAsia="Times New Roman"/>
          <w:color w:val="212121"/>
          <w:szCs w:val="24"/>
        </w:rPr>
        <w:t>οιπόν</w:t>
      </w:r>
      <w:r>
        <w:rPr>
          <w:rFonts w:eastAsia="Times New Roman"/>
          <w:color w:val="212121"/>
          <w:szCs w:val="24"/>
        </w:rPr>
        <w:t>, με βάση τη δ</w:t>
      </w:r>
      <w:r w:rsidRPr="00994245">
        <w:rPr>
          <w:rFonts w:eastAsia="Times New Roman"/>
          <w:color w:val="212121"/>
          <w:szCs w:val="24"/>
        </w:rPr>
        <w:t>ημοκρατική ευαισθησία</w:t>
      </w:r>
      <w:r>
        <w:rPr>
          <w:rFonts w:eastAsia="Times New Roman"/>
          <w:color w:val="212121"/>
          <w:szCs w:val="24"/>
        </w:rPr>
        <w:t>,</w:t>
      </w:r>
      <w:r w:rsidRPr="00994245">
        <w:rPr>
          <w:rFonts w:eastAsia="Times New Roman"/>
          <w:color w:val="212121"/>
          <w:szCs w:val="24"/>
        </w:rPr>
        <w:t xml:space="preserve"> κύριε </w:t>
      </w:r>
      <w:r>
        <w:rPr>
          <w:rFonts w:eastAsia="Times New Roman"/>
          <w:color w:val="212121"/>
          <w:szCs w:val="24"/>
        </w:rPr>
        <w:t>Φίλη,</w:t>
      </w:r>
      <w:r w:rsidRPr="00994245">
        <w:rPr>
          <w:rFonts w:eastAsia="Times New Roman"/>
          <w:color w:val="212121"/>
          <w:szCs w:val="24"/>
        </w:rPr>
        <w:t xml:space="preserve"> να πάρει τ</w:t>
      </w:r>
      <w:r>
        <w:rPr>
          <w:rFonts w:eastAsia="Times New Roman"/>
          <w:color w:val="212121"/>
          <w:szCs w:val="24"/>
        </w:rPr>
        <w:t>ις ψήφους των Ν</w:t>
      </w:r>
      <w:r w:rsidRPr="00994245">
        <w:rPr>
          <w:rFonts w:eastAsia="Times New Roman"/>
          <w:color w:val="212121"/>
          <w:szCs w:val="24"/>
        </w:rPr>
        <w:t>εοδημοκρατών και να δώσει ψήφο εμπιστοσύνης στο αντίπαλο κόμ</w:t>
      </w:r>
      <w:r w:rsidRPr="00994245">
        <w:rPr>
          <w:rFonts w:eastAsia="Times New Roman"/>
          <w:color w:val="212121"/>
          <w:szCs w:val="24"/>
        </w:rPr>
        <w:t>μα</w:t>
      </w:r>
      <w:r>
        <w:rPr>
          <w:rFonts w:eastAsia="Times New Roman"/>
          <w:color w:val="212121"/>
          <w:szCs w:val="24"/>
        </w:rPr>
        <w:t xml:space="preserve">. </w:t>
      </w:r>
    </w:p>
    <w:p w14:paraId="1286C3EC"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Το ίδιο ισχύει και για τον κ. Δανέλλη, ο</w:t>
      </w:r>
      <w:r w:rsidRPr="00994245">
        <w:rPr>
          <w:rFonts w:eastAsia="Times New Roman"/>
          <w:color w:val="212121"/>
          <w:szCs w:val="24"/>
        </w:rPr>
        <w:t xml:space="preserve"> οποίος καταλήγει</w:t>
      </w:r>
      <w:r>
        <w:rPr>
          <w:rFonts w:eastAsia="Times New Roman"/>
          <w:color w:val="212121"/>
          <w:szCs w:val="24"/>
        </w:rPr>
        <w:t>,</w:t>
      </w:r>
      <w:r w:rsidRPr="00994245">
        <w:rPr>
          <w:rFonts w:eastAsia="Times New Roman"/>
          <w:color w:val="212121"/>
          <w:szCs w:val="24"/>
        </w:rPr>
        <w:t xml:space="preserve"> βέβαια</w:t>
      </w:r>
      <w:r>
        <w:rPr>
          <w:rFonts w:eastAsia="Times New Roman"/>
          <w:color w:val="212121"/>
          <w:szCs w:val="24"/>
        </w:rPr>
        <w:t>,</w:t>
      </w:r>
      <w:r w:rsidRPr="00994245">
        <w:rPr>
          <w:rFonts w:eastAsia="Times New Roman"/>
          <w:color w:val="212121"/>
          <w:szCs w:val="24"/>
        </w:rPr>
        <w:t xml:space="preserve"> σε ένα</w:t>
      </w:r>
      <w:r>
        <w:rPr>
          <w:rFonts w:eastAsia="Times New Roman"/>
          <w:color w:val="212121"/>
          <w:szCs w:val="24"/>
        </w:rPr>
        <w:t xml:space="preserve">ν χώρο από </w:t>
      </w:r>
      <w:r w:rsidRPr="00994245">
        <w:rPr>
          <w:rFonts w:eastAsia="Times New Roman"/>
          <w:color w:val="212121"/>
          <w:szCs w:val="24"/>
        </w:rPr>
        <w:t>τον οποίο ξεκίνησε</w:t>
      </w:r>
      <w:r>
        <w:rPr>
          <w:rFonts w:eastAsia="Times New Roman"/>
          <w:color w:val="212121"/>
          <w:szCs w:val="24"/>
        </w:rPr>
        <w:t>,</w:t>
      </w:r>
      <w:r w:rsidRPr="00994245">
        <w:rPr>
          <w:rFonts w:eastAsia="Times New Roman"/>
          <w:color w:val="212121"/>
          <w:szCs w:val="24"/>
        </w:rPr>
        <w:t xml:space="preserve"> αφού πέρασε από διάφορα κόμματα</w:t>
      </w:r>
      <w:r>
        <w:rPr>
          <w:rFonts w:eastAsia="Times New Roman"/>
          <w:color w:val="212121"/>
          <w:szCs w:val="24"/>
        </w:rPr>
        <w:t>,</w:t>
      </w:r>
      <w:r w:rsidRPr="00994245">
        <w:rPr>
          <w:rFonts w:eastAsia="Times New Roman"/>
          <w:color w:val="212121"/>
          <w:szCs w:val="24"/>
        </w:rPr>
        <w:t xml:space="preserve"> αλλά είναι </w:t>
      </w:r>
      <w:r>
        <w:rPr>
          <w:rFonts w:eastAsia="Times New Roman"/>
          <w:color w:val="212121"/>
          <w:szCs w:val="24"/>
        </w:rPr>
        <w:t>βέβαιον ότι όταν εξελέγη με το Π</w:t>
      </w:r>
      <w:r w:rsidRPr="00994245">
        <w:rPr>
          <w:rFonts w:eastAsia="Times New Roman"/>
          <w:color w:val="212121"/>
          <w:szCs w:val="24"/>
        </w:rPr>
        <w:t>οτάμι</w:t>
      </w:r>
      <w:r>
        <w:rPr>
          <w:rFonts w:eastAsia="Times New Roman"/>
          <w:color w:val="212121"/>
          <w:szCs w:val="24"/>
        </w:rPr>
        <w:t>, εξελέγη ως Βουλευτής της Αντιπολίτευσης και όχι της Σ</w:t>
      </w:r>
      <w:r w:rsidRPr="00994245">
        <w:rPr>
          <w:rFonts w:eastAsia="Times New Roman"/>
          <w:color w:val="212121"/>
          <w:szCs w:val="24"/>
        </w:rPr>
        <w:t>υμπολίτευση</w:t>
      </w:r>
      <w:r w:rsidRPr="00994245">
        <w:rPr>
          <w:rFonts w:eastAsia="Times New Roman"/>
          <w:color w:val="212121"/>
          <w:szCs w:val="24"/>
        </w:rPr>
        <w:t>ς</w:t>
      </w:r>
      <w:r>
        <w:rPr>
          <w:rFonts w:eastAsia="Times New Roman"/>
          <w:color w:val="212121"/>
          <w:szCs w:val="24"/>
        </w:rPr>
        <w:t>. Κ</w:t>
      </w:r>
      <w:r w:rsidRPr="00994245">
        <w:rPr>
          <w:rFonts w:eastAsia="Times New Roman"/>
          <w:color w:val="212121"/>
          <w:szCs w:val="24"/>
        </w:rPr>
        <w:t>αι αυτή είναι η πολύ μεγάλη διαφορά</w:t>
      </w:r>
      <w:r>
        <w:rPr>
          <w:rFonts w:eastAsia="Times New Roman"/>
          <w:color w:val="212121"/>
          <w:szCs w:val="24"/>
        </w:rPr>
        <w:t>.</w:t>
      </w:r>
      <w:r w:rsidRPr="00994245">
        <w:rPr>
          <w:rFonts w:eastAsia="Times New Roman"/>
          <w:color w:val="212121"/>
          <w:szCs w:val="24"/>
        </w:rPr>
        <w:t xml:space="preserve"> </w:t>
      </w:r>
      <w:r>
        <w:rPr>
          <w:rFonts w:eastAsia="Times New Roman"/>
          <w:color w:val="212121"/>
          <w:szCs w:val="24"/>
        </w:rPr>
        <w:t>Κ</w:t>
      </w:r>
      <w:r w:rsidRPr="00994245">
        <w:rPr>
          <w:rFonts w:eastAsia="Times New Roman"/>
          <w:color w:val="212121"/>
          <w:szCs w:val="24"/>
        </w:rPr>
        <w:t>αι αυτό</w:t>
      </w:r>
      <w:r>
        <w:rPr>
          <w:rFonts w:eastAsia="Times New Roman"/>
          <w:color w:val="212121"/>
          <w:szCs w:val="24"/>
        </w:rPr>
        <w:t>, δ</w:t>
      </w:r>
      <w:r w:rsidRPr="00994245">
        <w:rPr>
          <w:rFonts w:eastAsia="Times New Roman"/>
          <w:color w:val="212121"/>
          <w:szCs w:val="24"/>
        </w:rPr>
        <w:t>υστυχώς</w:t>
      </w:r>
      <w:r>
        <w:rPr>
          <w:rFonts w:eastAsia="Times New Roman"/>
          <w:color w:val="212121"/>
          <w:szCs w:val="24"/>
        </w:rPr>
        <w:t>,</w:t>
      </w:r>
      <w:r w:rsidRPr="00994245">
        <w:rPr>
          <w:rFonts w:eastAsia="Times New Roman"/>
          <w:color w:val="212121"/>
          <w:szCs w:val="24"/>
        </w:rPr>
        <w:t xml:space="preserve"> δεν αλλάζει</w:t>
      </w:r>
      <w:r>
        <w:rPr>
          <w:rFonts w:eastAsia="Times New Roman"/>
          <w:color w:val="212121"/>
          <w:szCs w:val="24"/>
        </w:rPr>
        <w:t>.</w:t>
      </w:r>
    </w:p>
    <w:p w14:paraId="1286C3ED"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Θ</w:t>
      </w:r>
      <w:r w:rsidRPr="00994245">
        <w:rPr>
          <w:rFonts w:eastAsia="Times New Roman"/>
          <w:color w:val="212121"/>
          <w:szCs w:val="24"/>
        </w:rPr>
        <w:t>έλω</w:t>
      </w:r>
      <w:r>
        <w:rPr>
          <w:rFonts w:eastAsia="Times New Roman"/>
          <w:color w:val="212121"/>
          <w:szCs w:val="24"/>
        </w:rPr>
        <w:t>,</w:t>
      </w:r>
      <w:r w:rsidRPr="00994245">
        <w:rPr>
          <w:rFonts w:eastAsia="Times New Roman"/>
          <w:color w:val="212121"/>
          <w:szCs w:val="24"/>
        </w:rPr>
        <w:t xml:space="preserve"> </w:t>
      </w:r>
      <w:r>
        <w:rPr>
          <w:rFonts w:eastAsia="Times New Roman"/>
          <w:color w:val="212121"/>
          <w:szCs w:val="24"/>
        </w:rPr>
        <w:t xml:space="preserve">δε, </w:t>
      </w:r>
      <w:r w:rsidRPr="00994245">
        <w:rPr>
          <w:rFonts w:eastAsia="Times New Roman"/>
          <w:color w:val="212121"/>
          <w:szCs w:val="24"/>
        </w:rPr>
        <w:t xml:space="preserve">εδώ να σημειώσω </w:t>
      </w:r>
      <w:r>
        <w:rPr>
          <w:rFonts w:eastAsia="Times New Roman"/>
          <w:color w:val="212121"/>
          <w:szCs w:val="24"/>
        </w:rPr>
        <w:t>-και χαίρομαι που παρίσταται ο Πρόεδρος της Β</w:t>
      </w:r>
      <w:r w:rsidRPr="00994245">
        <w:rPr>
          <w:rFonts w:eastAsia="Times New Roman"/>
          <w:color w:val="212121"/>
          <w:szCs w:val="24"/>
        </w:rPr>
        <w:t>ουλής</w:t>
      </w:r>
      <w:r>
        <w:rPr>
          <w:rFonts w:eastAsia="Times New Roman"/>
          <w:color w:val="212121"/>
          <w:szCs w:val="24"/>
        </w:rPr>
        <w:t xml:space="preserve"> και π</w:t>
      </w:r>
      <w:r w:rsidRPr="00994245">
        <w:rPr>
          <w:rFonts w:eastAsia="Times New Roman"/>
          <w:color w:val="212121"/>
          <w:szCs w:val="24"/>
        </w:rPr>
        <w:t>ροσέξτε το καλά</w:t>
      </w:r>
      <w:r>
        <w:rPr>
          <w:rFonts w:eastAsia="Times New Roman"/>
          <w:color w:val="212121"/>
          <w:szCs w:val="24"/>
        </w:rPr>
        <w:t>,</w:t>
      </w:r>
      <w:r w:rsidRPr="00994245">
        <w:rPr>
          <w:rFonts w:eastAsia="Times New Roman"/>
          <w:color w:val="212121"/>
          <w:szCs w:val="24"/>
        </w:rPr>
        <w:t xml:space="preserve"> κυρίες και κύριοι συνάδελφοι</w:t>
      </w:r>
      <w:r>
        <w:rPr>
          <w:rFonts w:eastAsia="Times New Roman"/>
          <w:color w:val="212121"/>
          <w:szCs w:val="24"/>
        </w:rPr>
        <w:t>-</w:t>
      </w:r>
      <w:r w:rsidRPr="00994245">
        <w:rPr>
          <w:rFonts w:eastAsia="Times New Roman"/>
          <w:color w:val="212121"/>
          <w:szCs w:val="24"/>
        </w:rPr>
        <w:t xml:space="preserve"> ό</w:t>
      </w:r>
      <w:r>
        <w:rPr>
          <w:rFonts w:eastAsia="Times New Roman"/>
          <w:color w:val="212121"/>
          <w:szCs w:val="24"/>
        </w:rPr>
        <w:t>τι η Κοινοβουλευτική Ο</w:t>
      </w:r>
      <w:r w:rsidRPr="00994245">
        <w:rPr>
          <w:rFonts w:eastAsia="Times New Roman"/>
          <w:color w:val="212121"/>
          <w:szCs w:val="24"/>
        </w:rPr>
        <w:t xml:space="preserve">μάδα του ΣΥΡΙΖΑ έχει </w:t>
      </w:r>
      <w:r>
        <w:rPr>
          <w:rFonts w:eastAsia="Times New Roman"/>
          <w:color w:val="212121"/>
          <w:szCs w:val="24"/>
        </w:rPr>
        <w:t xml:space="preserve">εκατόν </w:t>
      </w:r>
      <w:r>
        <w:rPr>
          <w:rFonts w:eastAsia="Times New Roman"/>
          <w:color w:val="212121"/>
          <w:szCs w:val="24"/>
        </w:rPr>
        <w:t>σαράντα πέντε Β</w:t>
      </w:r>
      <w:r w:rsidRPr="00994245">
        <w:rPr>
          <w:rFonts w:eastAsia="Times New Roman"/>
          <w:color w:val="212121"/>
          <w:szCs w:val="24"/>
        </w:rPr>
        <w:t>ουλευτές</w:t>
      </w:r>
      <w:r>
        <w:rPr>
          <w:rFonts w:eastAsia="Times New Roman"/>
          <w:color w:val="212121"/>
          <w:szCs w:val="24"/>
        </w:rPr>
        <w:t>,</w:t>
      </w:r>
      <w:r w:rsidRPr="00994245">
        <w:rPr>
          <w:rFonts w:eastAsia="Times New Roman"/>
          <w:color w:val="212121"/>
          <w:szCs w:val="24"/>
        </w:rPr>
        <w:t xml:space="preserve"> σήμερα που μιλάμε</w:t>
      </w:r>
      <w:r>
        <w:rPr>
          <w:rFonts w:eastAsia="Times New Roman"/>
          <w:color w:val="212121"/>
          <w:szCs w:val="24"/>
        </w:rPr>
        <w:t>. Με βάση το Σύνταγμα και τον Κ</w:t>
      </w:r>
      <w:r w:rsidRPr="00994245">
        <w:rPr>
          <w:rFonts w:eastAsia="Times New Roman"/>
          <w:color w:val="212121"/>
          <w:szCs w:val="24"/>
        </w:rPr>
        <w:t>ανονισμό της Βουλής</w:t>
      </w:r>
      <w:r>
        <w:rPr>
          <w:rFonts w:eastAsia="Times New Roman"/>
          <w:color w:val="212121"/>
          <w:szCs w:val="24"/>
        </w:rPr>
        <w:t>,</w:t>
      </w:r>
      <w:r w:rsidRPr="00994245">
        <w:rPr>
          <w:rFonts w:eastAsia="Times New Roman"/>
          <w:color w:val="212121"/>
          <w:szCs w:val="24"/>
        </w:rPr>
        <w:t xml:space="preserve"> αυτή είναι η κοινοβουλευτική δύναμη</w:t>
      </w:r>
      <w:r>
        <w:rPr>
          <w:rFonts w:eastAsia="Times New Roman"/>
          <w:color w:val="212121"/>
          <w:szCs w:val="24"/>
        </w:rPr>
        <w:t>,</w:t>
      </w:r>
      <w:r w:rsidRPr="00994245">
        <w:rPr>
          <w:rFonts w:eastAsia="Times New Roman"/>
          <w:color w:val="212121"/>
          <w:szCs w:val="24"/>
        </w:rPr>
        <w:t xml:space="preserve"> η οποία θα αντανακλάται σε όλες τις επιτροπές της Βουλής από </w:t>
      </w:r>
      <w:r>
        <w:rPr>
          <w:rFonts w:eastAsia="Times New Roman"/>
          <w:color w:val="212121"/>
          <w:szCs w:val="24"/>
        </w:rPr>
        <w:t>εδώ</w:t>
      </w:r>
      <w:r w:rsidRPr="00994245">
        <w:rPr>
          <w:rFonts w:eastAsia="Times New Roman"/>
          <w:color w:val="212121"/>
          <w:szCs w:val="24"/>
        </w:rPr>
        <w:t xml:space="preserve"> και πέρα</w:t>
      </w:r>
      <w:r>
        <w:rPr>
          <w:rFonts w:eastAsia="Times New Roman"/>
          <w:color w:val="212121"/>
          <w:szCs w:val="24"/>
        </w:rPr>
        <w:t>, πράγμα το οποίο</w:t>
      </w:r>
      <w:r w:rsidRPr="00994245">
        <w:rPr>
          <w:rFonts w:eastAsia="Times New Roman"/>
          <w:color w:val="212121"/>
          <w:szCs w:val="24"/>
        </w:rPr>
        <w:t xml:space="preserve"> περίτρανα αποδεικνύει την ανωμαλία</w:t>
      </w:r>
      <w:r>
        <w:rPr>
          <w:rFonts w:eastAsia="Times New Roman"/>
          <w:color w:val="212121"/>
          <w:szCs w:val="24"/>
        </w:rPr>
        <w:t>,</w:t>
      </w:r>
      <w:r w:rsidRPr="00994245">
        <w:rPr>
          <w:rFonts w:eastAsia="Times New Roman"/>
          <w:color w:val="212121"/>
          <w:szCs w:val="24"/>
        </w:rPr>
        <w:t xml:space="preserve"> που θα υπάρξ</w:t>
      </w:r>
      <w:r>
        <w:rPr>
          <w:rFonts w:eastAsia="Times New Roman"/>
          <w:color w:val="212121"/>
          <w:szCs w:val="24"/>
        </w:rPr>
        <w:t>ει στο εξής στη λειτουργία του Κ</w:t>
      </w:r>
      <w:r w:rsidRPr="00994245">
        <w:rPr>
          <w:rFonts w:eastAsia="Times New Roman"/>
          <w:color w:val="212121"/>
          <w:szCs w:val="24"/>
        </w:rPr>
        <w:t>οινοβουλίου</w:t>
      </w:r>
      <w:r>
        <w:rPr>
          <w:rFonts w:eastAsia="Times New Roman"/>
          <w:color w:val="212121"/>
          <w:szCs w:val="24"/>
        </w:rPr>
        <w:t xml:space="preserve">. </w:t>
      </w:r>
    </w:p>
    <w:p w14:paraId="1286C3EE"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994245">
        <w:rPr>
          <w:rFonts w:eastAsia="Times New Roman"/>
          <w:color w:val="212121"/>
          <w:szCs w:val="24"/>
        </w:rPr>
        <w:t>αι αυτό είναι κάτι</w:t>
      </w:r>
      <w:r>
        <w:rPr>
          <w:rFonts w:eastAsia="Times New Roman"/>
          <w:color w:val="212121"/>
          <w:szCs w:val="24"/>
        </w:rPr>
        <w:t>,</w:t>
      </w:r>
      <w:r w:rsidRPr="00994245">
        <w:rPr>
          <w:rFonts w:eastAsia="Times New Roman"/>
          <w:color w:val="212121"/>
          <w:szCs w:val="24"/>
        </w:rPr>
        <w:t xml:space="preserve"> το οποίο δεν μπορείτε να αλλάξετε και καθιστά το αίτημά μας για εκλογές ακόμα πιο επιτακτικό</w:t>
      </w:r>
      <w:r>
        <w:rPr>
          <w:rFonts w:eastAsia="Times New Roman"/>
          <w:color w:val="212121"/>
          <w:szCs w:val="24"/>
        </w:rPr>
        <w:t>.</w:t>
      </w:r>
    </w:p>
    <w:p w14:paraId="1286C3EF"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994245">
        <w:rPr>
          <w:rFonts w:eastAsia="Times New Roman"/>
          <w:color w:val="212121"/>
          <w:szCs w:val="24"/>
        </w:rPr>
        <w:t>υρίες και κύριοι συνάδελφοι</w:t>
      </w:r>
      <w:r>
        <w:rPr>
          <w:rFonts w:eastAsia="Times New Roman"/>
          <w:color w:val="212121"/>
          <w:szCs w:val="24"/>
        </w:rPr>
        <w:t>, είναι μι</w:t>
      </w:r>
      <w:r w:rsidRPr="00994245">
        <w:rPr>
          <w:rFonts w:eastAsia="Times New Roman"/>
          <w:color w:val="212121"/>
          <w:szCs w:val="24"/>
        </w:rPr>
        <w:t>α δύσκολη στιγμή η ση</w:t>
      </w:r>
      <w:r>
        <w:rPr>
          <w:rFonts w:eastAsia="Times New Roman"/>
          <w:color w:val="212121"/>
          <w:szCs w:val="24"/>
        </w:rPr>
        <w:t>μερινή για το Ελληνικό</w:t>
      </w:r>
      <w:r>
        <w:rPr>
          <w:rFonts w:eastAsia="Times New Roman"/>
          <w:color w:val="212121"/>
          <w:szCs w:val="24"/>
        </w:rPr>
        <w:t xml:space="preserve"> Κ</w:t>
      </w:r>
      <w:r w:rsidRPr="00994245">
        <w:rPr>
          <w:rFonts w:eastAsia="Times New Roman"/>
          <w:color w:val="212121"/>
          <w:szCs w:val="24"/>
        </w:rPr>
        <w:t>οινοβούλιο</w:t>
      </w:r>
      <w:r>
        <w:rPr>
          <w:rFonts w:eastAsia="Times New Roman"/>
          <w:color w:val="212121"/>
          <w:szCs w:val="24"/>
        </w:rPr>
        <w:t>. Το Ελληνικό Κ</w:t>
      </w:r>
      <w:r w:rsidRPr="00994245">
        <w:rPr>
          <w:rFonts w:eastAsia="Times New Roman"/>
          <w:color w:val="212121"/>
          <w:szCs w:val="24"/>
        </w:rPr>
        <w:t>οινοβούλιο έχει περάσει πολλές περίεργες στιγμές</w:t>
      </w:r>
      <w:r>
        <w:rPr>
          <w:rFonts w:eastAsia="Times New Roman"/>
          <w:color w:val="212121"/>
          <w:szCs w:val="24"/>
        </w:rPr>
        <w:t>,</w:t>
      </w:r>
      <w:r w:rsidRPr="00994245">
        <w:rPr>
          <w:rFonts w:eastAsia="Times New Roman"/>
          <w:color w:val="212121"/>
          <w:szCs w:val="24"/>
        </w:rPr>
        <w:t xml:space="preserve"> αλλά ποτέ μέχρι σήμερα </w:t>
      </w:r>
      <w:r>
        <w:rPr>
          <w:rFonts w:eastAsia="Times New Roman"/>
          <w:color w:val="212121"/>
          <w:szCs w:val="24"/>
        </w:rPr>
        <w:t>-στη Μεταπολίτευση τ</w:t>
      </w:r>
      <w:r w:rsidRPr="00994245">
        <w:rPr>
          <w:rFonts w:eastAsia="Times New Roman"/>
          <w:color w:val="212121"/>
          <w:szCs w:val="24"/>
        </w:rPr>
        <w:t>ουλάχιστον</w:t>
      </w:r>
      <w:r>
        <w:rPr>
          <w:rFonts w:eastAsia="Times New Roman"/>
          <w:color w:val="212121"/>
          <w:szCs w:val="24"/>
        </w:rPr>
        <w:t>-</w:t>
      </w:r>
      <w:r w:rsidRPr="00994245">
        <w:rPr>
          <w:rFonts w:eastAsia="Times New Roman"/>
          <w:color w:val="212121"/>
          <w:szCs w:val="24"/>
        </w:rPr>
        <w:t xml:space="preserve"> δεν κρατήθηκε</w:t>
      </w:r>
      <w:r>
        <w:rPr>
          <w:rFonts w:eastAsia="Times New Roman"/>
          <w:color w:val="212121"/>
          <w:szCs w:val="24"/>
        </w:rPr>
        <w:t xml:space="preserve"> μία κυβέρνηση στην εξουσία με Βουλευτές -</w:t>
      </w:r>
      <w:r w:rsidRPr="00C00B25">
        <w:rPr>
          <w:rFonts w:eastAsia="Times New Roman"/>
          <w:color w:val="212121"/>
          <w:szCs w:val="24"/>
        </w:rPr>
        <w:t xml:space="preserve"> </w:t>
      </w:r>
      <w:r w:rsidRPr="00994245">
        <w:rPr>
          <w:rFonts w:eastAsia="Times New Roman"/>
          <w:color w:val="212121"/>
          <w:szCs w:val="24"/>
        </w:rPr>
        <w:t>ντουμπλ φας</w:t>
      </w:r>
      <w:r>
        <w:rPr>
          <w:rFonts w:eastAsia="Times New Roman"/>
          <w:color w:val="212121"/>
          <w:szCs w:val="24"/>
        </w:rPr>
        <w:t>. Π</w:t>
      </w:r>
      <w:r>
        <w:rPr>
          <w:rFonts w:eastAsia="Times New Roman"/>
          <w:color w:val="212121"/>
          <w:szCs w:val="24"/>
        </w:rPr>
        <w:t>ο</w:t>
      </w:r>
      <w:r>
        <w:rPr>
          <w:rFonts w:eastAsia="Times New Roman"/>
          <w:color w:val="212121"/>
          <w:szCs w:val="24"/>
        </w:rPr>
        <w:t>τ</w:t>
      </w:r>
      <w:r>
        <w:rPr>
          <w:rFonts w:eastAsia="Times New Roman"/>
          <w:color w:val="212121"/>
          <w:szCs w:val="24"/>
        </w:rPr>
        <w:t>έ</w:t>
      </w:r>
      <w:r>
        <w:rPr>
          <w:rFonts w:eastAsia="Times New Roman"/>
          <w:color w:val="212121"/>
          <w:szCs w:val="24"/>
        </w:rPr>
        <w:t xml:space="preserve"> μέχρι σήμερα στο Ελληνικό Κ</w:t>
      </w:r>
      <w:r w:rsidRPr="00994245">
        <w:rPr>
          <w:rFonts w:eastAsia="Times New Roman"/>
          <w:color w:val="212121"/>
          <w:szCs w:val="24"/>
        </w:rPr>
        <w:t>οινοβούλιο δεν εκλήθησα</w:t>
      </w:r>
      <w:r w:rsidRPr="00994245">
        <w:rPr>
          <w:rFonts w:eastAsia="Times New Roman"/>
          <w:color w:val="212121"/>
          <w:szCs w:val="24"/>
        </w:rPr>
        <w:t>ν μ</w:t>
      </w:r>
      <w:r>
        <w:rPr>
          <w:rFonts w:eastAsia="Times New Roman"/>
          <w:color w:val="212121"/>
          <w:szCs w:val="24"/>
        </w:rPr>
        <w:t>εμονωμένοι Β</w:t>
      </w:r>
      <w:r w:rsidRPr="00994245">
        <w:rPr>
          <w:rFonts w:eastAsia="Times New Roman"/>
          <w:color w:val="212121"/>
          <w:szCs w:val="24"/>
        </w:rPr>
        <w:t>ουλευτές να κρατή</w:t>
      </w:r>
      <w:r>
        <w:rPr>
          <w:rFonts w:eastAsia="Times New Roman"/>
          <w:color w:val="212121"/>
          <w:szCs w:val="24"/>
        </w:rPr>
        <w:t xml:space="preserve">σουν μία κυβέρνηση στην εξουσία, </w:t>
      </w:r>
      <w:r w:rsidRPr="00994245">
        <w:rPr>
          <w:rFonts w:eastAsia="Times New Roman"/>
          <w:color w:val="212121"/>
          <w:szCs w:val="24"/>
        </w:rPr>
        <w:t>η οποία έχει χάσει την εμπιστοσύνη του ελληνικού λαού</w:t>
      </w:r>
      <w:r>
        <w:rPr>
          <w:rFonts w:eastAsia="Times New Roman"/>
          <w:color w:val="212121"/>
          <w:szCs w:val="24"/>
        </w:rPr>
        <w:t>,</w:t>
      </w:r>
      <w:r w:rsidRPr="00994245">
        <w:rPr>
          <w:rFonts w:eastAsia="Times New Roman"/>
          <w:color w:val="212121"/>
          <w:szCs w:val="24"/>
        </w:rPr>
        <w:t xml:space="preserve"> η οποία ακολουθεί μία </w:t>
      </w:r>
      <w:r w:rsidRPr="00994245">
        <w:rPr>
          <w:rFonts w:eastAsia="Times New Roman"/>
          <w:color w:val="212121"/>
          <w:szCs w:val="24"/>
        </w:rPr>
        <w:lastRenderedPageBreak/>
        <w:t>πολιτική που είναι αντίθετη με τα συμφέροντα του ελληνικού λαού</w:t>
      </w:r>
      <w:r>
        <w:rPr>
          <w:rFonts w:eastAsia="Times New Roman"/>
          <w:color w:val="212121"/>
          <w:szCs w:val="24"/>
        </w:rPr>
        <w:t>,</w:t>
      </w:r>
      <w:r w:rsidRPr="00994245">
        <w:rPr>
          <w:rFonts w:eastAsia="Times New Roman"/>
          <w:color w:val="212121"/>
          <w:szCs w:val="24"/>
        </w:rPr>
        <w:t xml:space="preserve"> μία κυβέρνηση η οποία γαντζώνεται στην εξουσία</w:t>
      </w:r>
      <w:r>
        <w:rPr>
          <w:rFonts w:eastAsia="Times New Roman"/>
          <w:color w:val="212121"/>
          <w:szCs w:val="24"/>
        </w:rPr>
        <w:t>,</w:t>
      </w:r>
      <w:r w:rsidRPr="00994245">
        <w:rPr>
          <w:rFonts w:eastAsia="Times New Roman"/>
          <w:color w:val="212121"/>
          <w:szCs w:val="24"/>
        </w:rPr>
        <w:t xml:space="preserve"> μ</w:t>
      </w:r>
      <w:r w:rsidRPr="00994245">
        <w:rPr>
          <w:rFonts w:eastAsia="Times New Roman"/>
          <w:color w:val="212121"/>
          <w:szCs w:val="24"/>
        </w:rPr>
        <w:t xml:space="preserve">όνο και μόνο </w:t>
      </w:r>
      <w:r>
        <w:rPr>
          <w:rFonts w:eastAsia="Times New Roman"/>
          <w:color w:val="212121"/>
          <w:szCs w:val="24"/>
        </w:rPr>
        <w:t xml:space="preserve">για να μπορεί να έχει τα οφέλη αυτής. </w:t>
      </w:r>
    </w:p>
    <w:p w14:paraId="1286C3F0"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Στη Δ</w:t>
      </w:r>
      <w:r w:rsidRPr="00994245">
        <w:rPr>
          <w:rFonts w:eastAsia="Times New Roman"/>
          <w:color w:val="212121"/>
          <w:szCs w:val="24"/>
        </w:rPr>
        <w:t>ημοκρατία</w:t>
      </w:r>
      <w:r>
        <w:rPr>
          <w:rFonts w:eastAsia="Times New Roman"/>
          <w:color w:val="212121"/>
          <w:szCs w:val="24"/>
        </w:rPr>
        <w:t>,</w:t>
      </w:r>
      <w:r w:rsidRPr="00994245">
        <w:rPr>
          <w:rFonts w:eastAsia="Times New Roman"/>
          <w:color w:val="212121"/>
          <w:szCs w:val="24"/>
        </w:rPr>
        <w:t xml:space="preserve"> </w:t>
      </w:r>
      <w:r>
        <w:rPr>
          <w:rFonts w:eastAsia="Times New Roman"/>
          <w:color w:val="212121"/>
          <w:szCs w:val="24"/>
        </w:rPr>
        <w:t>όμως,</w:t>
      </w:r>
      <w:r w:rsidRPr="00994245">
        <w:rPr>
          <w:rFonts w:eastAsia="Times New Roman"/>
          <w:color w:val="212121"/>
          <w:szCs w:val="24"/>
        </w:rPr>
        <w:t xml:space="preserve"> έλεγε ο Παύλος Μπακογιάννης</w:t>
      </w:r>
      <w:r>
        <w:rPr>
          <w:rFonts w:eastAsia="Times New Roman"/>
          <w:color w:val="212121"/>
          <w:szCs w:val="24"/>
        </w:rPr>
        <w:t>,</w:t>
      </w:r>
      <w:r w:rsidRPr="00994245">
        <w:rPr>
          <w:rFonts w:eastAsia="Times New Roman"/>
          <w:color w:val="212121"/>
          <w:szCs w:val="24"/>
        </w:rPr>
        <w:t xml:space="preserve"> δεν υπάρχουν αδιέξοδα</w:t>
      </w:r>
      <w:r>
        <w:rPr>
          <w:rFonts w:eastAsia="Times New Roman"/>
          <w:color w:val="212121"/>
          <w:szCs w:val="24"/>
        </w:rPr>
        <w:t>. Ο</w:t>
      </w:r>
      <w:r w:rsidRPr="00994245">
        <w:rPr>
          <w:rFonts w:eastAsia="Times New Roman"/>
          <w:color w:val="212121"/>
          <w:szCs w:val="24"/>
        </w:rPr>
        <w:t xml:space="preserve">ι εκλογές </w:t>
      </w:r>
      <w:r>
        <w:rPr>
          <w:rFonts w:eastAsia="Times New Roman"/>
          <w:color w:val="212121"/>
          <w:szCs w:val="24"/>
        </w:rPr>
        <w:t xml:space="preserve">θα έρθουν </w:t>
      </w:r>
      <w:r w:rsidRPr="00994245">
        <w:rPr>
          <w:rFonts w:eastAsia="Times New Roman"/>
          <w:color w:val="212121"/>
          <w:szCs w:val="24"/>
        </w:rPr>
        <w:t>γρήγορα και την απάντηση θα τη δώσει ο λαός</w:t>
      </w:r>
      <w:r>
        <w:rPr>
          <w:rFonts w:eastAsia="Times New Roman"/>
          <w:color w:val="212121"/>
          <w:szCs w:val="24"/>
        </w:rPr>
        <w:t xml:space="preserve">. </w:t>
      </w:r>
    </w:p>
    <w:p w14:paraId="1286C3F1" w14:textId="77777777" w:rsidR="000402FE" w:rsidRDefault="007623D8">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1286C3F2"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 </w:t>
      </w:r>
      <w:r w:rsidRPr="00C6130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Ε</w:t>
      </w:r>
      <w:r w:rsidRPr="00994245">
        <w:rPr>
          <w:rFonts w:eastAsia="Times New Roman"/>
          <w:color w:val="212121"/>
          <w:szCs w:val="24"/>
        </w:rPr>
        <w:t>υχαριστούμε πάρα πολύ την κ</w:t>
      </w:r>
      <w:r>
        <w:rPr>
          <w:rFonts w:eastAsia="Times New Roman"/>
          <w:color w:val="212121"/>
          <w:szCs w:val="24"/>
        </w:rPr>
        <w:t>.</w:t>
      </w:r>
      <w:r w:rsidRPr="00994245">
        <w:rPr>
          <w:rFonts w:eastAsia="Times New Roman"/>
          <w:color w:val="212121"/>
          <w:szCs w:val="24"/>
        </w:rPr>
        <w:t xml:space="preserve"> Μπακογιάννη</w:t>
      </w:r>
      <w:r>
        <w:rPr>
          <w:rFonts w:eastAsia="Times New Roman"/>
          <w:color w:val="212121"/>
          <w:szCs w:val="24"/>
        </w:rPr>
        <w:t xml:space="preserve">. </w:t>
      </w:r>
    </w:p>
    <w:p w14:paraId="1286C3F3"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Τον λόγο έχει η κ</w:t>
      </w:r>
      <w:r>
        <w:rPr>
          <w:rFonts w:eastAsia="Times New Roman"/>
          <w:color w:val="212121"/>
          <w:szCs w:val="24"/>
        </w:rPr>
        <w:t>.</w:t>
      </w:r>
      <w:r>
        <w:rPr>
          <w:rFonts w:eastAsia="Times New Roman"/>
          <w:color w:val="212121"/>
          <w:szCs w:val="24"/>
        </w:rPr>
        <w:t xml:space="preserve"> Διαμάντω Μανωλάκου, Β</w:t>
      </w:r>
      <w:r w:rsidRPr="00994245">
        <w:rPr>
          <w:rFonts w:eastAsia="Times New Roman"/>
          <w:color w:val="212121"/>
          <w:szCs w:val="24"/>
        </w:rPr>
        <w:t xml:space="preserve">ουλευτής </w:t>
      </w:r>
      <w:r>
        <w:rPr>
          <w:rFonts w:eastAsia="Times New Roman"/>
          <w:color w:val="212121"/>
          <w:szCs w:val="24"/>
        </w:rPr>
        <w:t xml:space="preserve">του ΚΚΕ, </w:t>
      </w:r>
      <w:r w:rsidRPr="00994245">
        <w:rPr>
          <w:rFonts w:eastAsia="Times New Roman"/>
          <w:color w:val="212121"/>
          <w:szCs w:val="24"/>
        </w:rPr>
        <w:t xml:space="preserve">για </w:t>
      </w:r>
      <w:r>
        <w:rPr>
          <w:rFonts w:eastAsia="Times New Roman"/>
          <w:color w:val="212121"/>
          <w:szCs w:val="24"/>
        </w:rPr>
        <w:t xml:space="preserve">επτά </w:t>
      </w:r>
      <w:r w:rsidRPr="00994245">
        <w:rPr>
          <w:rFonts w:eastAsia="Times New Roman"/>
          <w:color w:val="212121"/>
          <w:szCs w:val="24"/>
        </w:rPr>
        <w:t>λεπτά</w:t>
      </w:r>
      <w:r>
        <w:rPr>
          <w:rFonts w:eastAsia="Times New Roman"/>
          <w:color w:val="212121"/>
          <w:szCs w:val="24"/>
        </w:rPr>
        <w:t>.</w:t>
      </w:r>
    </w:p>
    <w:p w14:paraId="1286C3F4"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ΔΙΑΜΑΝΤΩ ΜΑΝΩΛΑΚΟΥ: </w:t>
      </w:r>
      <w:r>
        <w:rPr>
          <w:rFonts w:eastAsia="Times New Roman"/>
          <w:color w:val="212121"/>
          <w:szCs w:val="24"/>
        </w:rPr>
        <w:t>Ε</w:t>
      </w:r>
      <w:r w:rsidRPr="00994245">
        <w:rPr>
          <w:rFonts w:eastAsia="Times New Roman"/>
          <w:color w:val="212121"/>
          <w:szCs w:val="24"/>
        </w:rPr>
        <w:t>υχαριστώ</w:t>
      </w:r>
      <w:r>
        <w:rPr>
          <w:rFonts w:eastAsia="Times New Roman"/>
          <w:color w:val="212121"/>
          <w:szCs w:val="24"/>
        </w:rPr>
        <w:t>, κύριε Π</w:t>
      </w:r>
      <w:r w:rsidRPr="00994245">
        <w:rPr>
          <w:rFonts w:eastAsia="Times New Roman"/>
          <w:color w:val="212121"/>
          <w:szCs w:val="24"/>
        </w:rPr>
        <w:t>ρόεδρε</w:t>
      </w:r>
      <w:r>
        <w:rPr>
          <w:rFonts w:eastAsia="Times New Roman"/>
          <w:color w:val="212121"/>
          <w:szCs w:val="24"/>
        </w:rPr>
        <w:t>.</w:t>
      </w:r>
    </w:p>
    <w:p w14:paraId="1286C3F5"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w:t>
      </w:r>
      <w:r w:rsidRPr="00994245">
        <w:rPr>
          <w:rFonts w:eastAsia="Times New Roman"/>
          <w:color w:val="212121"/>
          <w:szCs w:val="24"/>
        </w:rPr>
        <w:t xml:space="preserve">τι θα ερχόταν η </w:t>
      </w:r>
      <w:r>
        <w:rPr>
          <w:rFonts w:eastAsia="Times New Roman"/>
          <w:color w:val="212121"/>
          <w:szCs w:val="24"/>
        </w:rPr>
        <w:t>επαίσχυντη -ΝΑΤΟϊκής κοπής- Σ</w:t>
      </w:r>
      <w:r w:rsidRPr="00994245">
        <w:rPr>
          <w:rFonts w:eastAsia="Times New Roman"/>
          <w:color w:val="212121"/>
          <w:szCs w:val="24"/>
        </w:rPr>
        <w:t xml:space="preserve">υμφωνία των </w:t>
      </w:r>
      <w:r w:rsidRPr="00994245">
        <w:rPr>
          <w:rFonts w:eastAsia="Times New Roman"/>
          <w:color w:val="212121"/>
          <w:szCs w:val="24"/>
        </w:rPr>
        <w:t>Πρεσπών</w:t>
      </w:r>
      <w:r>
        <w:rPr>
          <w:rFonts w:eastAsia="Times New Roman"/>
          <w:color w:val="212121"/>
          <w:szCs w:val="24"/>
        </w:rPr>
        <w:t>,</w:t>
      </w:r>
      <w:r w:rsidRPr="00994245">
        <w:rPr>
          <w:rFonts w:eastAsia="Times New Roman"/>
          <w:color w:val="212121"/>
          <w:szCs w:val="24"/>
        </w:rPr>
        <w:t xml:space="preserve"> που εξυπηρετεί</w:t>
      </w:r>
      <w:r>
        <w:rPr>
          <w:rFonts w:eastAsia="Times New Roman"/>
          <w:color w:val="212121"/>
          <w:szCs w:val="24"/>
        </w:rPr>
        <w:t>,</w:t>
      </w:r>
      <w:r w:rsidRPr="00994245">
        <w:rPr>
          <w:rFonts w:eastAsia="Times New Roman"/>
          <w:color w:val="212121"/>
          <w:szCs w:val="24"/>
        </w:rPr>
        <w:t xml:space="preserve"> βεβαίως</w:t>
      </w:r>
      <w:r>
        <w:rPr>
          <w:rFonts w:eastAsia="Times New Roman"/>
          <w:color w:val="212121"/>
          <w:szCs w:val="24"/>
        </w:rPr>
        <w:t>, τον α</w:t>
      </w:r>
      <w:r w:rsidRPr="00994245">
        <w:rPr>
          <w:rFonts w:eastAsia="Times New Roman"/>
          <w:color w:val="212121"/>
          <w:szCs w:val="24"/>
        </w:rPr>
        <w:t xml:space="preserve">μερικανικό ιμπεριαλισμό </w:t>
      </w:r>
      <w:r>
        <w:rPr>
          <w:rFonts w:eastAsia="Times New Roman"/>
          <w:color w:val="212121"/>
          <w:szCs w:val="24"/>
        </w:rPr>
        <w:t>-</w:t>
      </w:r>
      <w:r w:rsidRPr="00994245">
        <w:rPr>
          <w:rFonts w:eastAsia="Times New Roman"/>
          <w:color w:val="212121"/>
          <w:szCs w:val="24"/>
        </w:rPr>
        <w:t>και αυτό</w:t>
      </w:r>
      <w:r>
        <w:rPr>
          <w:rFonts w:eastAsia="Times New Roman"/>
          <w:color w:val="212121"/>
          <w:szCs w:val="24"/>
        </w:rPr>
        <w:t>ν</w:t>
      </w:r>
      <w:r w:rsidRPr="00994245">
        <w:rPr>
          <w:rFonts w:eastAsia="Times New Roman"/>
          <w:color w:val="212121"/>
          <w:szCs w:val="24"/>
        </w:rPr>
        <w:t xml:space="preserve"> στηρίζει και</w:t>
      </w:r>
      <w:r>
        <w:rPr>
          <w:rFonts w:eastAsia="Times New Roman"/>
          <w:color w:val="212121"/>
          <w:szCs w:val="24"/>
        </w:rPr>
        <w:t xml:space="preserve"> η Κ</w:t>
      </w:r>
      <w:r w:rsidRPr="00994245">
        <w:rPr>
          <w:rFonts w:eastAsia="Times New Roman"/>
          <w:color w:val="212121"/>
          <w:szCs w:val="24"/>
        </w:rPr>
        <w:t>υβέρνηση</w:t>
      </w:r>
      <w:r>
        <w:rPr>
          <w:rFonts w:eastAsia="Times New Roman"/>
          <w:color w:val="212121"/>
          <w:szCs w:val="24"/>
        </w:rPr>
        <w:t>-</w:t>
      </w:r>
      <w:r w:rsidRPr="00994245">
        <w:rPr>
          <w:rFonts w:eastAsia="Times New Roman"/>
          <w:color w:val="212121"/>
          <w:szCs w:val="24"/>
        </w:rPr>
        <w:t xml:space="preserve"> το ξέραμε</w:t>
      </w:r>
      <w:r>
        <w:rPr>
          <w:rFonts w:eastAsia="Times New Roman"/>
          <w:color w:val="212121"/>
          <w:szCs w:val="24"/>
        </w:rPr>
        <w:t>.</w:t>
      </w:r>
      <w:r w:rsidRPr="00994245">
        <w:rPr>
          <w:rFonts w:eastAsia="Times New Roman"/>
          <w:color w:val="212121"/>
          <w:szCs w:val="24"/>
        </w:rPr>
        <w:t xml:space="preserve"> </w:t>
      </w:r>
      <w:r>
        <w:rPr>
          <w:rFonts w:eastAsia="Times New Roman"/>
          <w:color w:val="212121"/>
          <w:szCs w:val="24"/>
        </w:rPr>
        <w:t>Γι</w:t>
      </w:r>
      <w:r>
        <w:rPr>
          <w:rFonts w:eastAsia="Times New Roman"/>
          <w:color w:val="212121"/>
          <w:szCs w:val="24"/>
        </w:rPr>
        <w:t>’</w:t>
      </w:r>
      <w:r>
        <w:rPr>
          <w:rFonts w:eastAsia="Times New Roman"/>
          <w:color w:val="212121"/>
          <w:szCs w:val="24"/>
        </w:rPr>
        <w:t xml:space="preserve"> αυτό το παζάρι Τσίπρα-Καμμένου κατέληξε</w:t>
      </w:r>
      <w:r w:rsidRPr="00994245">
        <w:rPr>
          <w:rFonts w:eastAsia="Times New Roman"/>
          <w:color w:val="212121"/>
          <w:szCs w:val="24"/>
        </w:rPr>
        <w:t xml:space="preserve"> στη συζήτηση </w:t>
      </w:r>
      <w:r>
        <w:rPr>
          <w:rFonts w:eastAsia="Times New Roman"/>
          <w:color w:val="212121"/>
          <w:szCs w:val="24"/>
        </w:rPr>
        <w:t xml:space="preserve">για </w:t>
      </w:r>
      <w:r w:rsidRPr="00994245">
        <w:rPr>
          <w:rFonts w:eastAsia="Times New Roman"/>
          <w:color w:val="212121"/>
          <w:szCs w:val="24"/>
        </w:rPr>
        <w:t>ψήφο εμπιστοσύνης</w:t>
      </w:r>
      <w:r>
        <w:rPr>
          <w:rFonts w:eastAsia="Times New Roman"/>
          <w:color w:val="212121"/>
          <w:szCs w:val="24"/>
        </w:rPr>
        <w:t xml:space="preserve">, που βολεύει και τους δυο: </w:t>
      </w:r>
      <w:r w:rsidRPr="00994245">
        <w:rPr>
          <w:rFonts w:eastAsia="Times New Roman"/>
          <w:color w:val="212121"/>
          <w:szCs w:val="24"/>
        </w:rPr>
        <w:t xml:space="preserve">ο ΣΥΡΙΖΑ </w:t>
      </w:r>
      <w:r>
        <w:rPr>
          <w:rFonts w:eastAsia="Times New Roman"/>
          <w:color w:val="212121"/>
          <w:szCs w:val="24"/>
        </w:rPr>
        <w:t xml:space="preserve">το </w:t>
      </w:r>
      <w:r>
        <w:rPr>
          <w:rFonts w:eastAsia="Times New Roman"/>
          <w:color w:val="212121"/>
          <w:szCs w:val="24"/>
        </w:rPr>
        <w:lastRenderedPageBreak/>
        <w:t xml:space="preserve">παίζει γνήσιος </w:t>
      </w:r>
      <w:r w:rsidRPr="00994245">
        <w:rPr>
          <w:rFonts w:eastAsia="Times New Roman"/>
          <w:color w:val="212121"/>
          <w:szCs w:val="24"/>
        </w:rPr>
        <w:t>κεντροαριστε</w:t>
      </w:r>
      <w:r w:rsidRPr="00994245">
        <w:rPr>
          <w:rFonts w:eastAsia="Times New Roman"/>
          <w:color w:val="212121"/>
          <w:szCs w:val="24"/>
        </w:rPr>
        <w:t xml:space="preserve">ρός και ο ακροδεξιός </w:t>
      </w:r>
      <w:r>
        <w:rPr>
          <w:rFonts w:eastAsia="Times New Roman"/>
          <w:color w:val="212121"/>
          <w:szCs w:val="24"/>
        </w:rPr>
        <w:t xml:space="preserve">ΑΝΕΛ δείχνει </w:t>
      </w:r>
      <w:r w:rsidRPr="00994245">
        <w:rPr>
          <w:rFonts w:eastAsia="Times New Roman"/>
          <w:color w:val="212121"/>
          <w:szCs w:val="24"/>
        </w:rPr>
        <w:t>ότι αντιστέκεται στην αντιλαϊκή σκληρή πολιτική</w:t>
      </w:r>
      <w:r>
        <w:rPr>
          <w:rFonts w:eastAsia="Times New Roman"/>
          <w:color w:val="212121"/>
          <w:szCs w:val="24"/>
        </w:rPr>
        <w:t>,</w:t>
      </w:r>
      <w:r w:rsidRPr="00994245">
        <w:rPr>
          <w:rFonts w:eastAsia="Times New Roman"/>
          <w:color w:val="212121"/>
          <w:szCs w:val="24"/>
        </w:rPr>
        <w:t xml:space="preserve"> που</w:t>
      </w:r>
      <w:r>
        <w:rPr>
          <w:rFonts w:eastAsia="Times New Roman"/>
          <w:color w:val="212121"/>
          <w:szCs w:val="24"/>
        </w:rPr>
        <w:t xml:space="preserve"> ω</w:t>
      </w:r>
      <w:r w:rsidRPr="00994245">
        <w:rPr>
          <w:rFonts w:eastAsia="Times New Roman"/>
          <w:color w:val="212121"/>
          <w:szCs w:val="24"/>
        </w:rPr>
        <w:t xml:space="preserve">στόσο </w:t>
      </w:r>
      <w:r>
        <w:rPr>
          <w:rFonts w:eastAsia="Times New Roman"/>
          <w:color w:val="212121"/>
          <w:szCs w:val="24"/>
        </w:rPr>
        <w:t>«</w:t>
      </w:r>
      <w:r w:rsidRPr="00994245">
        <w:rPr>
          <w:rFonts w:eastAsia="Times New Roman"/>
          <w:color w:val="212121"/>
          <w:szCs w:val="24"/>
        </w:rPr>
        <w:t>έβαλε πλάτη</w:t>
      </w:r>
      <w:r>
        <w:rPr>
          <w:rFonts w:eastAsia="Times New Roman"/>
          <w:color w:val="212121"/>
          <w:szCs w:val="24"/>
        </w:rPr>
        <w:t>»</w:t>
      </w:r>
      <w:r w:rsidRPr="00994245">
        <w:rPr>
          <w:rFonts w:eastAsia="Times New Roman"/>
          <w:color w:val="212121"/>
          <w:szCs w:val="24"/>
        </w:rPr>
        <w:t xml:space="preserve"> όλη την τετραετία</w:t>
      </w:r>
      <w:r>
        <w:rPr>
          <w:rFonts w:eastAsia="Times New Roman"/>
          <w:color w:val="212121"/>
          <w:szCs w:val="24"/>
        </w:rPr>
        <w:t>.</w:t>
      </w:r>
    </w:p>
    <w:p w14:paraId="1286C3F6"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Ζ</w:t>
      </w:r>
      <w:r w:rsidRPr="00994245">
        <w:rPr>
          <w:rFonts w:eastAsia="Times New Roman"/>
          <w:color w:val="212121"/>
          <w:szCs w:val="24"/>
        </w:rPr>
        <w:t>ητάτε ψήφο εμπιστοσύνης</w:t>
      </w:r>
      <w:r>
        <w:rPr>
          <w:rFonts w:eastAsia="Times New Roman"/>
          <w:color w:val="212121"/>
          <w:szCs w:val="24"/>
        </w:rPr>
        <w:t>.</w:t>
      </w:r>
      <w:r w:rsidRPr="00994245">
        <w:rPr>
          <w:rFonts w:eastAsia="Times New Roman"/>
          <w:color w:val="212121"/>
          <w:szCs w:val="24"/>
        </w:rPr>
        <w:t xml:space="preserve"> Γιατί</w:t>
      </w:r>
      <w:r>
        <w:rPr>
          <w:rFonts w:eastAsia="Times New Roman"/>
          <w:color w:val="212121"/>
          <w:szCs w:val="24"/>
        </w:rPr>
        <w:t>; Γ</w:t>
      </w:r>
      <w:r w:rsidRPr="00994245">
        <w:rPr>
          <w:rFonts w:eastAsia="Times New Roman"/>
          <w:color w:val="212121"/>
          <w:szCs w:val="24"/>
        </w:rPr>
        <w:t>ια να επιτίθεστε και να χτυπάτε άγρια τις μαζικές συγκεντρώσεις εκπαιδευτικών</w:t>
      </w:r>
      <w:r>
        <w:rPr>
          <w:rFonts w:eastAsia="Times New Roman"/>
          <w:color w:val="212121"/>
          <w:szCs w:val="24"/>
        </w:rPr>
        <w:t>, εκτοξεύοντας</w:t>
      </w:r>
      <w:r w:rsidRPr="00994245">
        <w:rPr>
          <w:rFonts w:eastAsia="Times New Roman"/>
          <w:color w:val="212121"/>
          <w:szCs w:val="24"/>
        </w:rPr>
        <w:t xml:space="preserve"> δακρυγόνα και χειροβομβίδες </w:t>
      </w:r>
      <w:r>
        <w:rPr>
          <w:rFonts w:eastAsia="Times New Roman"/>
          <w:color w:val="212121"/>
          <w:szCs w:val="24"/>
        </w:rPr>
        <w:t>κρότου-λάμψης και όποιον πάρει ο Χ</w:t>
      </w:r>
      <w:r w:rsidRPr="00994245">
        <w:rPr>
          <w:rFonts w:eastAsia="Times New Roman"/>
          <w:color w:val="212121"/>
          <w:szCs w:val="24"/>
        </w:rPr>
        <w:t>άρος</w:t>
      </w:r>
      <w:r>
        <w:rPr>
          <w:rFonts w:eastAsia="Times New Roman"/>
          <w:color w:val="212121"/>
          <w:szCs w:val="24"/>
        </w:rPr>
        <w:t>, τ</w:t>
      </w:r>
      <w:r w:rsidRPr="00994245">
        <w:rPr>
          <w:rFonts w:eastAsia="Times New Roman"/>
          <w:color w:val="212121"/>
          <w:szCs w:val="24"/>
        </w:rPr>
        <w:t xml:space="preserve">ραυματίζοντας </w:t>
      </w:r>
      <w:r>
        <w:rPr>
          <w:rFonts w:eastAsia="Times New Roman"/>
          <w:color w:val="212121"/>
          <w:szCs w:val="24"/>
        </w:rPr>
        <w:t>σοβαρά</w:t>
      </w:r>
      <w:r w:rsidRPr="00994245">
        <w:rPr>
          <w:rFonts w:eastAsia="Times New Roman"/>
          <w:color w:val="212121"/>
          <w:szCs w:val="24"/>
        </w:rPr>
        <w:t xml:space="preserve"> διαδηλωτές</w:t>
      </w:r>
      <w:r>
        <w:rPr>
          <w:rFonts w:eastAsia="Times New Roman"/>
          <w:color w:val="212121"/>
          <w:szCs w:val="24"/>
        </w:rPr>
        <w:t>, αλλά και τον Βουλευτή - σύντροφο Γιάννη Δ</w:t>
      </w:r>
      <w:r w:rsidRPr="00994245">
        <w:rPr>
          <w:rFonts w:eastAsia="Times New Roman"/>
          <w:color w:val="212121"/>
          <w:szCs w:val="24"/>
        </w:rPr>
        <w:t>ελή</w:t>
      </w:r>
      <w:r>
        <w:rPr>
          <w:rFonts w:eastAsia="Times New Roman"/>
          <w:color w:val="212121"/>
          <w:szCs w:val="24"/>
        </w:rPr>
        <w:t xml:space="preserve">; </w:t>
      </w:r>
    </w:p>
    <w:p w14:paraId="1286C3F7"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994245">
        <w:rPr>
          <w:rFonts w:eastAsia="Times New Roman"/>
          <w:color w:val="212121"/>
          <w:szCs w:val="24"/>
        </w:rPr>
        <w:t xml:space="preserve">ο ίδιο </w:t>
      </w:r>
      <w:r>
        <w:rPr>
          <w:rFonts w:eastAsia="Times New Roman"/>
          <w:color w:val="212121"/>
          <w:szCs w:val="24"/>
        </w:rPr>
        <w:t>κάν</w:t>
      </w:r>
      <w:r w:rsidRPr="00994245">
        <w:rPr>
          <w:rFonts w:eastAsia="Times New Roman"/>
          <w:color w:val="212121"/>
          <w:szCs w:val="24"/>
        </w:rPr>
        <w:t>ατε και με τους συνταξιούχους</w:t>
      </w:r>
      <w:r>
        <w:rPr>
          <w:rFonts w:eastAsia="Times New Roman"/>
          <w:color w:val="212121"/>
          <w:szCs w:val="24"/>
        </w:rPr>
        <w:t>,</w:t>
      </w:r>
      <w:r w:rsidRPr="00994245">
        <w:rPr>
          <w:rFonts w:eastAsia="Times New Roman"/>
          <w:color w:val="212121"/>
          <w:szCs w:val="24"/>
        </w:rPr>
        <w:t xml:space="preserve"> που διεκδικούσαν να </w:t>
      </w:r>
      <w:r>
        <w:rPr>
          <w:rFonts w:eastAsia="Times New Roman"/>
          <w:color w:val="212121"/>
          <w:szCs w:val="24"/>
        </w:rPr>
        <w:t xml:space="preserve">μην </w:t>
      </w:r>
      <w:r w:rsidRPr="00994245">
        <w:rPr>
          <w:rFonts w:eastAsia="Times New Roman"/>
          <w:color w:val="212121"/>
          <w:szCs w:val="24"/>
        </w:rPr>
        <w:t xml:space="preserve">μειωθούν ακόμα μία φορά οι πενιχρές συντάξεις και να </w:t>
      </w:r>
      <w:r>
        <w:rPr>
          <w:rFonts w:eastAsia="Times New Roman"/>
          <w:color w:val="212121"/>
          <w:szCs w:val="24"/>
        </w:rPr>
        <w:t xml:space="preserve">μην </w:t>
      </w:r>
      <w:r w:rsidRPr="00994245">
        <w:rPr>
          <w:rFonts w:eastAsia="Times New Roman"/>
          <w:color w:val="212121"/>
          <w:szCs w:val="24"/>
        </w:rPr>
        <w:t xml:space="preserve">καταργηθεί το </w:t>
      </w:r>
      <w:r>
        <w:rPr>
          <w:rFonts w:eastAsia="Times New Roman"/>
          <w:color w:val="212121"/>
          <w:szCs w:val="24"/>
        </w:rPr>
        <w:t xml:space="preserve">ΕΚΑΣ. </w:t>
      </w:r>
      <w:r w:rsidRPr="00994245">
        <w:rPr>
          <w:rFonts w:eastAsia="Times New Roman"/>
          <w:color w:val="212121"/>
          <w:szCs w:val="24"/>
        </w:rPr>
        <w:t xml:space="preserve"> </w:t>
      </w:r>
    </w:p>
    <w:p w14:paraId="1286C3F8"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Όμως και οι εκπαιδευτικοί τι </w:t>
      </w:r>
      <w:r w:rsidRPr="00994245">
        <w:rPr>
          <w:rFonts w:eastAsia="Times New Roman"/>
          <w:color w:val="212121"/>
          <w:szCs w:val="24"/>
        </w:rPr>
        <w:t>ζητούσα</w:t>
      </w:r>
      <w:r>
        <w:rPr>
          <w:rFonts w:eastAsia="Times New Roman"/>
          <w:color w:val="212121"/>
          <w:szCs w:val="24"/>
        </w:rPr>
        <w:t>ν; Ν</w:t>
      </w:r>
      <w:r w:rsidRPr="00994245">
        <w:rPr>
          <w:rFonts w:eastAsia="Times New Roman"/>
          <w:color w:val="212121"/>
          <w:szCs w:val="24"/>
        </w:rPr>
        <w:t>α μην είναι άνεργοι</w:t>
      </w:r>
      <w:r>
        <w:rPr>
          <w:rFonts w:eastAsia="Times New Roman"/>
          <w:color w:val="212121"/>
          <w:szCs w:val="24"/>
        </w:rPr>
        <w:t>, αδιόριστοι</w:t>
      </w:r>
      <w:r w:rsidRPr="00994245">
        <w:rPr>
          <w:rFonts w:eastAsia="Times New Roman"/>
          <w:color w:val="212121"/>
          <w:szCs w:val="24"/>
        </w:rPr>
        <w:t xml:space="preserve"> και </w:t>
      </w:r>
      <w:r>
        <w:rPr>
          <w:rFonts w:eastAsia="Times New Roman"/>
          <w:color w:val="212121"/>
          <w:szCs w:val="24"/>
        </w:rPr>
        <w:t>όμηροι</w:t>
      </w:r>
      <w:r w:rsidRPr="00994245">
        <w:rPr>
          <w:rFonts w:eastAsia="Times New Roman"/>
          <w:color w:val="212121"/>
          <w:szCs w:val="24"/>
        </w:rPr>
        <w:t xml:space="preserve"> χιλιά</w:t>
      </w:r>
      <w:r>
        <w:rPr>
          <w:rFonts w:eastAsia="Times New Roman"/>
          <w:color w:val="212121"/>
          <w:szCs w:val="24"/>
        </w:rPr>
        <w:t xml:space="preserve">δες συμβασιούχοι, </w:t>
      </w:r>
      <w:r w:rsidRPr="00994245">
        <w:rPr>
          <w:rFonts w:eastAsia="Times New Roman"/>
          <w:color w:val="212121"/>
          <w:szCs w:val="24"/>
        </w:rPr>
        <w:t>τη στιγμή που χιλιάδες είναι τα κενά στα σχολεία</w:t>
      </w:r>
      <w:r>
        <w:rPr>
          <w:rFonts w:eastAsia="Times New Roman"/>
          <w:color w:val="212121"/>
          <w:szCs w:val="24"/>
        </w:rPr>
        <w:t xml:space="preserve">. Αυτή </w:t>
      </w:r>
      <w:r w:rsidRPr="00994245">
        <w:rPr>
          <w:rFonts w:eastAsia="Times New Roman"/>
          <w:color w:val="212121"/>
          <w:szCs w:val="24"/>
        </w:rPr>
        <w:t xml:space="preserve">η επίθεση </w:t>
      </w:r>
      <w:r>
        <w:rPr>
          <w:rFonts w:eastAsia="Times New Roman"/>
          <w:color w:val="212121"/>
          <w:szCs w:val="24"/>
        </w:rPr>
        <w:t>δείχνε</w:t>
      </w:r>
      <w:r>
        <w:rPr>
          <w:rFonts w:eastAsia="Times New Roman"/>
          <w:color w:val="212121"/>
          <w:szCs w:val="24"/>
        </w:rPr>
        <w:t>ι ότι η Κ</w:t>
      </w:r>
      <w:r w:rsidRPr="00994245">
        <w:rPr>
          <w:rFonts w:eastAsia="Times New Roman"/>
          <w:color w:val="212121"/>
          <w:szCs w:val="24"/>
        </w:rPr>
        <w:t>υβέρνηση δεν έχει κανένα</w:t>
      </w:r>
      <w:r>
        <w:rPr>
          <w:rFonts w:eastAsia="Times New Roman"/>
          <w:color w:val="212121"/>
          <w:szCs w:val="24"/>
        </w:rPr>
        <w:t>ν</w:t>
      </w:r>
      <w:r w:rsidRPr="00994245">
        <w:rPr>
          <w:rFonts w:eastAsia="Times New Roman"/>
          <w:color w:val="212121"/>
          <w:szCs w:val="24"/>
        </w:rPr>
        <w:t xml:space="preserve"> δισταγμό</w:t>
      </w:r>
      <w:r>
        <w:rPr>
          <w:rFonts w:eastAsia="Times New Roman"/>
          <w:color w:val="212121"/>
          <w:szCs w:val="24"/>
        </w:rPr>
        <w:t>,</w:t>
      </w:r>
      <w:r w:rsidRPr="00994245">
        <w:rPr>
          <w:rFonts w:eastAsia="Times New Roman"/>
          <w:color w:val="212121"/>
          <w:szCs w:val="24"/>
        </w:rPr>
        <w:t xml:space="preserve"> προκειμένου να επιβάλει την πολιτική της με αυταρχισμό και άγρια καταστολή</w:t>
      </w:r>
      <w:r>
        <w:rPr>
          <w:rFonts w:eastAsia="Times New Roman"/>
          <w:color w:val="212121"/>
          <w:szCs w:val="24"/>
        </w:rPr>
        <w:t>,</w:t>
      </w:r>
      <w:r w:rsidRPr="00994245">
        <w:rPr>
          <w:rFonts w:eastAsia="Times New Roman"/>
          <w:color w:val="212121"/>
          <w:szCs w:val="24"/>
        </w:rPr>
        <w:t xml:space="preserve"> τη στιγμή</w:t>
      </w:r>
      <w:r>
        <w:rPr>
          <w:rFonts w:eastAsia="Times New Roman"/>
          <w:color w:val="212121"/>
          <w:szCs w:val="24"/>
        </w:rPr>
        <w:t>,</w:t>
      </w:r>
      <w:r w:rsidRPr="00994245">
        <w:rPr>
          <w:rFonts w:eastAsia="Times New Roman"/>
          <w:color w:val="212121"/>
          <w:szCs w:val="24"/>
        </w:rPr>
        <w:t xml:space="preserve"> μάλιστα</w:t>
      </w:r>
      <w:r>
        <w:rPr>
          <w:rFonts w:eastAsia="Times New Roman"/>
          <w:color w:val="212121"/>
          <w:szCs w:val="24"/>
        </w:rPr>
        <w:t>,</w:t>
      </w:r>
      <w:r w:rsidRPr="00994245">
        <w:rPr>
          <w:rFonts w:eastAsia="Times New Roman"/>
          <w:color w:val="212121"/>
          <w:szCs w:val="24"/>
        </w:rPr>
        <w:t xml:space="preserve"> </w:t>
      </w:r>
      <w:r>
        <w:rPr>
          <w:rFonts w:eastAsia="Times New Roman"/>
          <w:color w:val="212121"/>
          <w:szCs w:val="24"/>
        </w:rPr>
        <w:t xml:space="preserve">που τα προβλήματα στα σχολειά </w:t>
      </w:r>
      <w:r w:rsidRPr="00994245">
        <w:rPr>
          <w:rFonts w:eastAsia="Times New Roman"/>
          <w:color w:val="212121"/>
          <w:szCs w:val="24"/>
        </w:rPr>
        <w:t xml:space="preserve">είναι πολλά </w:t>
      </w:r>
      <w:r>
        <w:rPr>
          <w:rFonts w:eastAsia="Times New Roman"/>
          <w:color w:val="212121"/>
          <w:szCs w:val="24"/>
        </w:rPr>
        <w:t>και μεγάλα, από κτήρια</w:t>
      </w:r>
      <w:r w:rsidRPr="00994245">
        <w:rPr>
          <w:rFonts w:eastAsia="Times New Roman"/>
          <w:color w:val="212121"/>
          <w:szCs w:val="24"/>
        </w:rPr>
        <w:t xml:space="preserve"> του περασμένου αιώνα </w:t>
      </w:r>
      <w:r>
        <w:rPr>
          <w:rFonts w:eastAsia="Times New Roman"/>
          <w:color w:val="212121"/>
          <w:szCs w:val="24"/>
        </w:rPr>
        <w:t>-</w:t>
      </w:r>
      <w:r w:rsidRPr="00994245">
        <w:rPr>
          <w:rFonts w:eastAsia="Times New Roman"/>
          <w:color w:val="212121"/>
          <w:szCs w:val="24"/>
        </w:rPr>
        <w:t xml:space="preserve">ακόμα και εδώ στον </w:t>
      </w:r>
      <w:r w:rsidRPr="00994245">
        <w:rPr>
          <w:rFonts w:eastAsia="Times New Roman"/>
          <w:color w:val="212121"/>
          <w:szCs w:val="24"/>
        </w:rPr>
        <w:lastRenderedPageBreak/>
        <w:t>Πειραιά</w:t>
      </w:r>
      <w:r>
        <w:rPr>
          <w:rFonts w:eastAsia="Times New Roman"/>
          <w:color w:val="212121"/>
          <w:szCs w:val="24"/>
        </w:rPr>
        <w:t>-</w:t>
      </w:r>
      <w:r w:rsidRPr="00994245">
        <w:rPr>
          <w:rFonts w:eastAsia="Times New Roman"/>
          <w:color w:val="212121"/>
          <w:szCs w:val="24"/>
        </w:rPr>
        <w:t xml:space="preserve"> </w:t>
      </w:r>
      <w:r w:rsidRPr="00994245">
        <w:rPr>
          <w:rFonts w:eastAsia="Times New Roman"/>
          <w:color w:val="212121"/>
          <w:szCs w:val="24"/>
        </w:rPr>
        <w:t>μέχρι την έλλειψη θέρμανσης αυτές τις παγωμένες μέρες</w:t>
      </w:r>
      <w:r>
        <w:rPr>
          <w:rFonts w:eastAsia="Times New Roman"/>
          <w:color w:val="212121"/>
          <w:szCs w:val="24"/>
        </w:rPr>
        <w:t>.</w:t>
      </w:r>
      <w:r w:rsidRPr="00994245">
        <w:rPr>
          <w:rFonts w:eastAsia="Times New Roman"/>
          <w:color w:val="212121"/>
          <w:szCs w:val="24"/>
        </w:rPr>
        <w:t xml:space="preserve"> </w:t>
      </w:r>
    </w:p>
    <w:p w14:paraId="1286C3F9" w14:textId="77777777" w:rsidR="000402FE" w:rsidRDefault="007623D8">
      <w:pPr>
        <w:spacing w:line="600" w:lineRule="auto"/>
        <w:ind w:firstLine="720"/>
        <w:jc w:val="both"/>
        <w:rPr>
          <w:rFonts w:eastAsia="Times New Roman" w:cs="Times New Roman"/>
          <w:szCs w:val="24"/>
        </w:rPr>
      </w:pPr>
      <w:r w:rsidRPr="00B9243A">
        <w:rPr>
          <w:rFonts w:eastAsia="Times New Roman" w:cs="Times New Roman"/>
          <w:szCs w:val="24"/>
        </w:rPr>
        <w:t>Βεβαίως</w:t>
      </w:r>
      <w:r>
        <w:rPr>
          <w:rFonts w:eastAsia="Times New Roman" w:cs="Times New Roman"/>
          <w:szCs w:val="24"/>
        </w:rPr>
        <w:t>,</w:t>
      </w:r>
      <w:r w:rsidRPr="00B9243A">
        <w:rPr>
          <w:rFonts w:eastAsia="Times New Roman" w:cs="Times New Roman"/>
          <w:szCs w:val="24"/>
        </w:rPr>
        <w:t xml:space="preserve"> και οι δήμοι έχουν τις ευθύνες </w:t>
      </w:r>
      <w:r>
        <w:rPr>
          <w:rFonts w:eastAsia="Times New Roman" w:cs="Times New Roman"/>
          <w:szCs w:val="24"/>
        </w:rPr>
        <w:t>τους,</w:t>
      </w:r>
      <w:r w:rsidRPr="00B9243A">
        <w:rPr>
          <w:rFonts w:eastAsia="Times New Roman" w:cs="Times New Roman"/>
          <w:szCs w:val="24"/>
        </w:rPr>
        <w:t xml:space="preserve"> που ακολουθούν την ίδια αντιλαϊκή πολιτική</w:t>
      </w:r>
      <w:r>
        <w:rPr>
          <w:rFonts w:eastAsia="Times New Roman" w:cs="Times New Roman"/>
          <w:szCs w:val="24"/>
        </w:rPr>
        <w:t>, αλλά</w:t>
      </w:r>
      <w:r w:rsidRPr="00B9243A">
        <w:rPr>
          <w:rFonts w:eastAsia="Times New Roman" w:cs="Times New Roman"/>
          <w:szCs w:val="24"/>
        </w:rPr>
        <w:t xml:space="preserve"> οι περικοπές της </w:t>
      </w:r>
      <w:r>
        <w:rPr>
          <w:rFonts w:eastAsia="Times New Roman" w:cs="Times New Roman"/>
          <w:szCs w:val="24"/>
        </w:rPr>
        <w:t>Κ</w:t>
      </w:r>
      <w:r w:rsidRPr="00B9243A">
        <w:rPr>
          <w:rFonts w:eastAsia="Times New Roman" w:cs="Times New Roman"/>
          <w:szCs w:val="24"/>
        </w:rPr>
        <w:t>υβέρνησης σε βασικές λαϊκές ανάγκες φέρνουν ακριβώς αυτά τα αποτελέσματα</w:t>
      </w:r>
      <w:r>
        <w:rPr>
          <w:rFonts w:eastAsia="Times New Roman" w:cs="Times New Roman"/>
          <w:szCs w:val="24"/>
        </w:rPr>
        <w:t>.</w:t>
      </w:r>
    </w:p>
    <w:p w14:paraId="1286C3F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Μήπως και </w:t>
      </w:r>
      <w:r>
        <w:rPr>
          <w:rFonts w:eastAsia="Times New Roman" w:cs="Times New Roman"/>
          <w:szCs w:val="24"/>
        </w:rPr>
        <w:t>στον τομέα της υγείας δεν</w:t>
      </w:r>
      <w:r w:rsidRPr="00B9243A">
        <w:rPr>
          <w:rFonts w:eastAsia="Times New Roman" w:cs="Times New Roman"/>
          <w:szCs w:val="24"/>
        </w:rPr>
        <w:t xml:space="preserve"> προπαγ</w:t>
      </w:r>
      <w:r>
        <w:rPr>
          <w:rFonts w:eastAsia="Times New Roman" w:cs="Times New Roman"/>
          <w:szCs w:val="24"/>
        </w:rPr>
        <w:t>ανδίζατε</w:t>
      </w:r>
      <w:r w:rsidRPr="00B9243A">
        <w:rPr>
          <w:rFonts w:eastAsia="Times New Roman" w:cs="Times New Roman"/>
          <w:szCs w:val="24"/>
        </w:rPr>
        <w:t xml:space="preserve"> μεγάλες αλλαγές</w:t>
      </w:r>
      <w:r>
        <w:rPr>
          <w:rFonts w:eastAsia="Times New Roman" w:cs="Times New Roman"/>
          <w:szCs w:val="24"/>
        </w:rPr>
        <w:t>; Τ</w:t>
      </w:r>
      <w:r w:rsidRPr="00B9243A">
        <w:rPr>
          <w:rFonts w:eastAsia="Times New Roman" w:cs="Times New Roman"/>
          <w:szCs w:val="24"/>
        </w:rPr>
        <w:t>ι καταφέρατε</w:t>
      </w:r>
      <w:r>
        <w:rPr>
          <w:rFonts w:eastAsia="Times New Roman" w:cs="Times New Roman"/>
          <w:szCs w:val="24"/>
        </w:rPr>
        <w:t xml:space="preserve">; Να μείνει πιο ξεκρέμαστος </w:t>
      </w:r>
      <w:r w:rsidRPr="00B9243A">
        <w:rPr>
          <w:rFonts w:eastAsia="Times New Roman" w:cs="Times New Roman"/>
          <w:szCs w:val="24"/>
        </w:rPr>
        <w:t>ο ασφαλισμένος</w:t>
      </w:r>
      <w:r>
        <w:rPr>
          <w:rFonts w:eastAsia="Times New Roman" w:cs="Times New Roman"/>
          <w:szCs w:val="24"/>
        </w:rPr>
        <w:t xml:space="preserve"> και να</w:t>
      </w:r>
      <w:r w:rsidRPr="00B9243A">
        <w:rPr>
          <w:rFonts w:eastAsia="Times New Roman" w:cs="Times New Roman"/>
          <w:szCs w:val="24"/>
        </w:rPr>
        <w:t xml:space="preserve"> αναγκάζεται να </w:t>
      </w:r>
      <w:r>
        <w:rPr>
          <w:rFonts w:eastAsia="Times New Roman" w:cs="Times New Roman"/>
          <w:szCs w:val="24"/>
        </w:rPr>
        <w:t>β</w:t>
      </w:r>
      <w:r w:rsidRPr="00B9243A">
        <w:rPr>
          <w:rFonts w:eastAsia="Times New Roman" w:cs="Times New Roman"/>
          <w:szCs w:val="24"/>
        </w:rPr>
        <w:t>άζει το χέρι στην τσέπη</w:t>
      </w:r>
      <w:r>
        <w:rPr>
          <w:rFonts w:eastAsia="Times New Roman" w:cs="Times New Roman"/>
          <w:szCs w:val="24"/>
        </w:rPr>
        <w:t>, αν έχει μείνει τίποτα,</w:t>
      </w:r>
      <w:r w:rsidRPr="00B9243A">
        <w:rPr>
          <w:rFonts w:eastAsia="Times New Roman" w:cs="Times New Roman"/>
          <w:szCs w:val="24"/>
        </w:rPr>
        <w:t xml:space="preserve"> για να καλύψει </w:t>
      </w:r>
      <w:r>
        <w:rPr>
          <w:rFonts w:eastAsia="Times New Roman" w:cs="Times New Roman"/>
          <w:szCs w:val="24"/>
        </w:rPr>
        <w:t xml:space="preserve">τις </w:t>
      </w:r>
      <w:r w:rsidRPr="00B9243A">
        <w:rPr>
          <w:rFonts w:eastAsia="Times New Roman" w:cs="Times New Roman"/>
          <w:szCs w:val="24"/>
        </w:rPr>
        <w:t>ανάγκες</w:t>
      </w:r>
      <w:r>
        <w:rPr>
          <w:rFonts w:eastAsia="Times New Roman" w:cs="Times New Roman"/>
          <w:szCs w:val="24"/>
        </w:rPr>
        <w:t xml:space="preserve"> του. Γ</w:t>
      </w:r>
      <w:r w:rsidRPr="00B9243A">
        <w:rPr>
          <w:rFonts w:eastAsia="Times New Roman" w:cs="Times New Roman"/>
          <w:szCs w:val="24"/>
        </w:rPr>
        <w:t>ιατί στα νοσοκομεία μειώσατε τη χρηματ</w:t>
      </w:r>
      <w:r w:rsidRPr="00B9243A">
        <w:rPr>
          <w:rFonts w:eastAsia="Times New Roman" w:cs="Times New Roman"/>
          <w:szCs w:val="24"/>
        </w:rPr>
        <w:t xml:space="preserve">οδότηση κατά </w:t>
      </w:r>
      <w:r>
        <w:rPr>
          <w:rFonts w:eastAsia="Times New Roman" w:cs="Times New Roman"/>
          <w:szCs w:val="24"/>
        </w:rPr>
        <w:t>εξήντα πέντε</w:t>
      </w:r>
      <w:r w:rsidRPr="00B9243A">
        <w:rPr>
          <w:rFonts w:eastAsia="Times New Roman" w:cs="Times New Roman"/>
          <w:szCs w:val="24"/>
        </w:rPr>
        <w:t xml:space="preserve"> εκατομμύρια ευρώ</w:t>
      </w:r>
      <w:r>
        <w:rPr>
          <w:rFonts w:eastAsia="Times New Roman" w:cs="Times New Roman"/>
          <w:szCs w:val="24"/>
        </w:rPr>
        <w:t xml:space="preserve">. Για παράδειγμα, </w:t>
      </w:r>
      <w:r w:rsidRPr="00B9243A">
        <w:rPr>
          <w:rFonts w:eastAsia="Times New Roman" w:cs="Times New Roman"/>
          <w:szCs w:val="24"/>
        </w:rPr>
        <w:t xml:space="preserve">το </w:t>
      </w:r>
      <w:r>
        <w:rPr>
          <w:rFonts w:eastAsia="Times New Roman" w:cs="Times New Roman"/>
          <w:szCs w:val="24"/>
        </w:rPr>
        <w:t>Α</w:t>
      </w:r>
      <w:r w:rsidRPr="00B9243A">
        <w:rPr>
          <w:rFonts w:eastAsia="Times New Roman" w:cs="Times New Roman"/>
          <w:szCs w:val="24"/>
        </w:rPr>
        <w:t xml:space="preserve">ντικαρκινικό </w:t>
      </w:r>
      <w:r>
        <w:rPr>
          <w:rFonts w:eastAsia="Times New Roman" w:cs="Times New Roman"/>
          <w:szCs w:val="24"/>
        </w:rPr>
        <w:t xml:space="preserve">Νοσοκομείο </w:t>
      </w:r>
      <w:r w:rsidRPr="00B9243A">
        <w:rPr>
          <w:rFonts w:eastAsia="Times New Roman" w:cs="Times New Roman"/>
          <w:szCs w:val="24"/>
        </w:rPr>
        <w:t>Μεταξά έχει το 50% του προσωπικού και πολλοί εργαζόμενοι τις δύο τελευταίες χρονιές δεν έχουν πάρει ούτε καν την άδεια που δικαιούνται</w:t>
      </w:r>
      <w:r>
        <w:rPr>
          <w:rFonts w:eastAsia="Times New Roman" w:cs="Times New Roman"/>
          <w:szCs w:val="24"/>
        </w:rPr>
        <w:t xml:space="preserve">. </w:t>
      </w:r>
    </w:p>
    <w:p w14:paraId="1286C3F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w:t>
      </w:r>
      <w:r w:rsidRPr="00B9243A">
        <w:rPr>
          <w:rFonts w:eastAsia="Times New Roman" w:cs="Times New Roman"/>
          <w:szCs w:val="24"/>
        </w:rPr>
        <w:t xml:space="preserve">αι τώρα </w:t>
      </w:r>
      <w:r>
        <w:rPr>
          <w:rFonts w:eastAsia="Times New Roman" w:cs="Times New Roman"/>
          <w:szCs w:val="24"/>
        </w:rPr>
        <w:t>παρουσιάζετε ως «</w:t>
      </w:r>
      <w:r w:rsidRPr="00B9243A">
        <w:rPr>
          <w:rFonts w:eastAsia="Times New Roman" w:cs="Times New Roman"/>
          <w:szCs w:val="24"/>
        </w:rPr>
        <w:t>επανα</w:t>
      </w:r>
      <w:r w:rsidRPr="00B9243A">
        <w:rPr>
          <w:rFonts w:eastAsia="Times New Roman" w:cs="Times New Roman"/>
          <w:szCs w:val="24"/>
        </w:rPr>
        <w:t>στατικό επίτευγμα</w:t>
      </w:r>
      <w:r>
        <w:rPr>
          <w:rFonts w:eastAsia="Times New Roman" w:cs="Times New Roman"/>
          <w:szCs w:val="24"/>
        </w:rPr>
        <w:t>»</w:t>
      </w:r>
      <w:r w:rsidRPr="00B9243A">
        <w:rPr>
          <w:rFonts w:eastAsia="Times New Roman" w:cs="Times New Roman"/>
          <w:szCs w:val="24"/>
        </w:rPr>
        <w:t xml:space="preserve"> τον οικογενειακό γιατρό</w:t>
      </w:r>
      <w:r>
        <w:rPr>
          <w:rFonts w:eastAsia="Times New Roman" w:cs="Times New Roman"/>
          <w:szCs w:val="24"/>
        </w:rPr>
        <w:t>.</w:t>
      </w:r>
      <w:r w:rsidRPr="00B9243A">
        <w:rPr>
          <w:rFonts w:eastAsia="Times New Roman" w:cs="Times New Roman"/>
          <w:szCs w:val="24"/>
        </w:rPr>
        <w:t xml:space="preserve"> Κοροϊδεύετε</w:t>
      </w:r>
      <w:r>
        <w:rPr>
          <w:rFonts w:eastAsia="Times New Roman" w:cs="Times New Roman"/>
          <w:szCs w:val="24"/>
        </w:rPr>
        <w:t>,</w:t>
      </w:r>
      <w:r w:rsidRPr="00B9243A">
        <w:rPr>
          <w:rFonts w:eastAsia="Times New Roman" w:cs="Times New Roman"/>
          <w:szCs w:val="24"/>
        </w:rPr>
        <w:t xml:space="preserve"> αφού </w:t>
      </w:r>
      <w:r>
        <w:rPr>
          <w:rFonts w:eastAsia="Times New Roman" w:cs="Times New Roman"/>
          <w:szCs w:val="24"/>
        </w:rPr>
        <w:t xml:space="preserve">από τις διακόσιες </w:t>
      </w:r>
      <w:r>
        <w:rPr>
          <w:rFonts w:eastAsia="Times New Roman" w:cs="Times New Roman"/>
          <w:szCs w:val="24"/>
        </w:rPr>
        <w:lastRenderedPageBreak/>
        <w:t xml:space="preserve">τριάντα </w:t>
      </w:r>
      <w:r w:rsidRPr="00B9243A">
        <w:rPr>
          <w:rFonts w:eastAsia="Times New Roman" w:cs="Times New Roman"/>
          <w:szCs w:val="24"/>
        </w:rPr>
        <w:t xml:space="preserve">εννέα </w:t>
      </w:r>
      <w:r>
        <w:rPr>
          <w:rFonts w:eastAsia="Times New Roman" w:cs="Times New Roman"/>
          <w:szCs w:val="24"/>
        </w:rPr>
        <w:t>τ</w:t>
      </w:r>
      <w:r w:rsidRPr="00B9243A">
        <w:rPr>
          <w:rFonts w:eastAsia="Times New Roman" w:cs="Times New Roman"/>
          <w:szCs w:val="24"/>
        </w:rPr>
        <w:t xml:space="preserve">οπικές </w:t>
      </w:r>
      <w:r>
        <w:rPr>
          <w:rFonts w:eastAsia="Times New Roman" w:cs="Times New Roman"/>
          <w:szCs w:val="24"/>
        </w:rPr>
        <w:t>μ</w:t>
      </w:r>
      <w:r w:rsidRPr="00B9243A">
        <w:rPr>
          <w:rFonts w:eastAsia="Times New Roman" w:cs="Times New Roman"/>
          <w:szCs w:val="24"/>
        </w:rPr>
        <w:t xml:space="preserve">ονάδες </w:t>
      </w:r>
      <w:r>
        <w:rPr>
          <w:rFonts w:eastAsia="Times New Roman" w:cs="Times New Roman"/>
          <w:szCs w:val="24"/>
        </w:rPr>
        <w:t>υ</w:t>
      </w:r>
      <w:r w:rsidRPr="00B9243A">
        <w:rPr>
          <w:rFonts w:eastAsia="Times New Roman" w:cs="Times New Roman"/>
          <w:szCs w:val="24"/>
        </w:rPr>
        <w:t xml:space="preserve">γείας με οικογενειακούς γιατρούς έχουν συγκροτηθεί μόνο </w:t>
      </w:r>
      <w:r>
        <w:rPr>
          <w:rFonts w:eastAsia="Times New Roman" w:cs="Times New Roman"/>
          <w:szCs w:val="24"/>
        </w:rPr>
        <w:t>οι εκατόν εννιά. Εξαγγέλλετε</w:t>
      </w:r>
      <w:r w:rsidRPr="00B9243A">
        <w:rPr>
          <w:rFonts w:eastAsia="Times New Roman" w:cs="Times New Roman"/>
          <w:szCs w:val="24"/>
        </w:rPr>
        <w:t xml:space="preserve"> την καθιέρωση των οικογενειακών γιατρών</w:t>
      </w:r>
      <w:r>
        <w:rPr>
          <w:rFonts w:eastAsia="Times New Roman" w:cs="Times New Roman"/>
          <w:szCs w:val="24"/>
        </w:rPr>
        <w:t>,</w:t>
      </w:r>
      <w:r w:rsidRPr="00B9243A">
        <w:rPr>
          <w:rFonts w:eastAsia="Times New Roman" w:cs="Times New Roman"/>
          <w:szCs w:val="24"/>
        </w:rPr>
        <w:t xml:space="preserve"> αλλά δεν φταίτε που</w:t>
      </w:r>
      <w:r w:rsidRPr="00B9243A">
        <w:rPr>
          <w:rFonts w:eastAsia="Times New Roman" w:cs="Times New Roman"/>
          <w:szCs w:val="24"/>
        </w:rPr>
        <w:t xml:space="preserve"> δεν βρίσκονται γιατροί</w:t>
      </w:r>
      <w:r>
        <w:rPr>
          <w:rFonts w:eastAsia="Times New Roman" w:cs="Times New Roman"/>
          <w:szCs w:val="24"/>
        </w:rPr>
        <w:t>,</w:t>
      </w:r>
      <w:r w:rsidRPr="00B9243A">
        <w:rPr>
          <w:rFonts w:eastAsia="Times New Roman" w:cs="Times New Roman"/>
          <w:szCs w:val="24"/>
        </w:rPr>
        <w:t xml:space="preserve"> για να στελεχώσουν το σύστημα</w:t>
      </w:r>
      <w:r>
        <w:rPr>
          <w:rFonts w:eastAsia="Times New Roman" w:cs="Times New Roman"/>
          <w:szCs w:val="24"/>
        </w:rPr>
        <w:t xml:space="preserve">! </w:t>
      </w:r>
    </w:p>
    <w:p w14:paraId="1286C3F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Χαρακτηριστικά</w:t>
      </w:r>
      <w:r>
        <w:rPr>
          <w:rFonts w:eastAsia="Times New Roman" w:cs="Times New Roman"/>
          <w:szCs w:val="24"/>
        </w:rPr>
        <w:t>,</w:t>
      </w:r>
      <w:r w:rsidRPr="00B9243A">
        <w:rPr>
          <w:rFonts w:eastAsia="Times New Roman" w:cs="Times New Roman"/>
          <w:szCs w:val="24"/>
        </w:rPr>
        <w:t xml:space="preserve"> στον Πειραιά </w:t>
      </w:r>
      <w:r>
        <w:rPr>
          <w:rFonts w:eastAsia="Times New Roman" w:cs="Times New Roman"/>
          <w:szCs w:val="24"/>
        </w:rPr>
        <w:t>πήγαν</w:t>
      </w:r>
      <w:r w:rsidRPr="00B9243A">
        <w:rPr>
          <w:rFonts w:eastAsia="Times New Roman" w:cs="Times New Roman"/>
          <w:szCs w:val="24"/>
        </w:rPr>
        <w:t xml:space="preserve"> να κλείσου</w:t>
      </w:r>
      <w:r>
        <w:rPr>
          <w:rFonts w:eastAsia="Times New Roman" w:cs="Times New Roman"/>
          <w:szCs w:val="24"/>
        </w:rPr>
        <w:t>ν</w:t>
      </w:r>
      <w:r w:rsidRPr="00B9243A">
        <w:rPr>
          <w:rFonts w:eastAsia="Times New Roman" w:cs="Times New Roman"/>
          <w:szCs w:val="24"/>
        </w:rPr>
        <w:t xml:space="preserve"> ραντεβού με </w:t>
      </w:r>
      <w:r>
        <w:rPr>
          <w:rFonts w:eastAsia="Times New Roman" w:cs="Times New Roman"/>
          <w:szCs w:val="24"/>
        </w:rPr>
        <w:t xml:space="preserve">έναν </w:t>
      </w:r>
      <w:r w:rsidRPr="00B9243A">
        <w:rPr>
          <w:rFonts w:eastAsia="Times New Roman" w:cs="Times New Roman"/>
          <w:szCs w:val="24"/>
        </w:rPr>
        <w:t xml:space="preserve">οικογενειακό γιατρό διπλανής περιοχής και τους παρέπεμψε </w:t>
      </w:r>
      <w:r>
        <w:rPr>
          <w:rFonts w:eastAsia="Times New Roman" w:cs="Times New Roman"/>
          <w:szCs w:val="24"/>
        </w:rPr>
        <w:t xml:space="preserve">σε </w:t>
      </w:r>
      <w:r w:rsidRPr="00B9243A">
        <w:rPr>
          <w:rFonts w:eastAsia="Times New Roman" w:cs="Times New Roman"/>
          <w:szCs w:val="24"/>
        </w:rPr>
        <w:t>ραντεβού</w:t>
      </w:r>
      <w:r>
        <w:rPr>
          <w:rFonts w:eastAsia="Times New Roman" w:cs="Times New Roman"/>
          <w:szCs w:val="24"/>
        </w:rPr>
        <w:t xml:space="preserve"> τέσσερις </w:t>
      </w:r>
      <w:r w:rsidRPr="00B9243A">
        <w:rPr>
          <w:rFonts w:eastAsia="Times New Roman" w:cs="Times New Roman"/>
          <w:szCs w:val="24"/>
        </w:rPr>
        <w:t>μήνες μετά</w:t>
      </w:r>
      <w:r>
        <w:rPr>
          <w:rFonts w:eastAsia="Times New Roman" w:cs="Times New Roman"/>
          <w:szCs w:val="24"/>
        </w:rPr>
        <w:t>. Τι θα κάνεις; Μ</w:t>
      </w:r>
      <w:r w:rsidRPr="00B9243A">
        <w:rPr>
          <w:rFonts w:eastAsia="Times New Roman" w:cs="Times New Roman"/>
          <w:szCs w:val="24"/>
        </w:rPr>
        <w:t>πορείς να περιμένεις</w:t>
      </w:r>
      <w:r>
        <w:rPr>
          <w:rFonts w:eastAsia="Times New Roman" w:cs="Times New Roman"/>
          <w:szCs w:val="24"/>
        </w:rPr>
        <w:t>;</w:t>
      </w:r>
      <w:r w:rsidRPr="00B9243A">
        <w:rPr>
          <w:rFonts w:eastAsia="Times New Roman" w:cs="Times New Roman"/>
          <w:szCs w:val="24"/>
        </w:rPr>
        <w:t xml:space="preserve"> </w:t>
      </w:r>
      <w:r>
        <w:rPr>
          <w:rFonts w:eastAsia="Times New Roman" w:cs="Times New Roman"/>
          <w:szCs w:val="24"/>
        </w:rPr>
        <w:t>Τ</w:t>
      </w:r>
      <w:r w:rsidRPr="00B9243A">
        <w:rPr>
          <w:rFonts w:eastAsia="Times New Roman" w:cs="Times New Roman"/>
          <w:szCs w:val="24"/>
        </w:rPr>
        <w:t xml:space="preserve">α ίδια </w:t>
      </w:r>
      <w:r w:rsidRPr="00B9243A">
        <w:rPr>
          <w:rFonts w:eastAsia="Times New Roman" w:cs="Times New Roman"/>
          <w:szCs w:val="24"/>
        </w:rPr>
        <w:t xml:space="preserve">τερτίπια </w:t>
      </w:r>
      <w:r>
        <w:rPr>
          <w:rFonts w:eastAsia="Times New Roman" w:cs="Times New Roman"/>
          <w:szCs w:val="24"/>
        </w:rPr>
        <w:t>έκαναν</w:t>
      </w:r>
      <w:r w:rsidRPr="00B9243A">
        <w:rPr>
          <w:rFonts w:eastAsia="Times New Roman" w:cs="Times New Roman"/>
          <w:szCs w:val="24"/>
        </w:rPr>
        <w:t xml:space="preserve"> και </w:t>
      </w:r>
      <w:r>
        <w:rPr>
          <w:rFonts w:eastAsia="Times New Roman" w:cs="Times New Roman"/>
          <w:szCs w:val="24"/>
        </w:rPr>
        <w:t>οι προηγούμενοι. Κ</w:t>
      </w:r>
      <w:r w:rsidRPr="00B9243A">
        <w:rPr>
          <w:rFonts w:eastAsia="Times New Roman" w:cs="Times New Roman"/>
          <w:szCs w:val="24"/>
        </w:rPr>
        <w:t>αι κατά τα άλλα</w:t>
      </w:r>
      <w:r>
        <w:rPr>
          <w:rFonts w:eastAsia="Times New Roman" w:cs="Times New Roman"/>
          <w:szCs w:val="24"/>
        </w:rPr>
        <w:t>,</w:t>
      </w:r>
      <w:r w:rsidRPr="00B9243A">
        <w:rPr>
          <w:rFonts w:eastAsia="Times New Roman" w:cs="Times New Roman"/>
          <w:szCs w:val="24"/>
        </w:rPr>
        <w:t xml:space="preserve"> βάζ</w:t>
      </w:r>
      <w:r>
        <w:rPr>
          <w:rFonts w:eastAsia="Times New Roman" w:cs="Times New Roman"/>
          <w:szCs w:val="24"/>
        </w:rPr>
        <w:t>α</w:t>
      </w:r>
      <w:r w:rsidRPr="00B9243A">
        <w:rPr>
          <w:rFonts w:eastAsia="Times New Roman" w:cs="Times New Roman"/>
          <w:szCs w:val="24"/>
        </w:rPr>
        <w:t xml:space="preserve">τε </w:t>
      </w:r>
      <w:r>
        <w:rPr>
          <w:rFonts w:eastAsia="Times New Roman" w:cs="Times New Roman"/>
          <w:szCs w:val="24"/>
        </w:rPr>
        <w:t>τ</w:t>
      </w:r>
      <w:r w:rsidRPr="00B9243A">
        <w:rPr>
          <w:rFonts w:eastAsia="Times New Roman" w:cs="Times New Roman"/>
          <w:szCs w:val="24"/>
        </w:rPr>
        <w:t xml:space="preserve">ο δίλημμα </w:t>
      </w:r>
      <w:r>
        <w:rPr>
          <w:rFonts w:eastAsia="Times New Roman" w:cs="Times New Roman"/>
          <w:szCs w:val="24"/>
        </w:rPr>
        <w:t>«</w:t>
      </w:r>
      <w:r w:rsidRPr="00B9243A">
        <w:rPr>
          <w:rFonts w:eastAsia="Times New Roman" w:cs="Times New Roman"/>
          <w:szCs w:val="24"/>
        </w:rPr>
        <w:t xml:space="preserve">πρόοδος </w:t>
      </w:r>
      <w:r>
        <w:rPr>
          <w:rFonts w:eastAsia="Times New Roman" w:cs="Times New Roman"/>
          <w:szCs w:val="24"/>
        </w:rPr>
        <w:t>ή</w:t>
      </w:r>
      <w:r w:rsidRPr="00B9243A">
        <w:rPr>
          <w:rFonts w:eastAsia="Times New Roman" w:cs="Times New Roman"/>
          <w:szCs w:val="24"/>
        </w:rPr>
        <w:t xml:space="preserve"> συντήρηση</w:t>
      </w:r>
      <w:r>
        <w:rPr>
          <w:rFonts w:eastAsia="Times New Roman" w:cs="Times New Roman"/>
          <w:szCs w:val="24"/>
        </w:rPr>
        <w:t>;».</w:t>
      </w:r>
      <w:r w:rsidRPr="00B9243A">
        <w:rPr>
          <w:rFonts w:eastAsia="Times New Roman" w:cs="Times New Roman"/>
          <w:szCs w:val="24"/>
        </w:rPr>
        <w:t xml:space="preserve"> </w:t>
      </w:r>
    </w:p>
    <w:p w14:paraId="1286C3F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Μιλάτε για μεταμνημονιακή εποχή,</w:t>
      </w:r>
      <w:r w:rsidRPr="00B9243A">
        <w:rPr>
          <w:rFonts w:eastAsia="Times New Roman" w:cs="Times New Roman"/>
          <w:szCs w:val="24"/>
        </w:rPr>
        <w:t xml:space="preserve"> </w:t>
      </w:r>
      <w:r>
        <w:rPr>
          <w:rFonts w:eastAsia="Times New Roman" w:cs="Times New Roman"/>
          <w:szCs w:val="24"/>
        </w:rPr>
        <w:t xml:space="preserve">λέτε ότι </w:t>
      </w:r>
      <w:r w:rsidRPr="00B9243A">
        <w:rPr>
          <w:rFonts w:eastAsia="Times New Roman" w:cs="Times New Roman"/>
          <w:szCs w:val="24"/>
        </w:rPr>
        <w:t xml:space="preserve">βγήκαμε από την κρίση </w:t>
      </w:r>
      <w:r>
        <w:rPr>
          <w:rFonts w:eastAsia="Times New Roman" w:cs="Times New Roman"/>
          <w:szCs w:val="24"/>
        </w:rPr>
        <w:t>και παραμυθιάζετε με «</w:t>
      </w:r>
      <w:r w:rsidRPr="00B9243A">
        <w:rPr>
          <w:rFonts w:eastAsia="Times New Roman" w:cs="Times New Roman"/>
          <w:szCs w:val="24"/>
        </w:rPr>
        <w:t>ανάπτυξη</w:t>
      </w:r>
      <w:r>
        <w:rPr>
          <w:rFonts w:eastAsia="Times New Roman" w:cs="Times New Roman"/>
          <w:szCs w:val="24"/>
        </w:rPr>
        <w:t>». Να σας την περιγράψω, λ</w:t>
      </w:r>
      <w:r w:rsidRPr="00B9243A">
        <w:rPr>
          <w:rFonts w:eastAsia="Times New Roman" w:cs="Times New Roman"/>
          <w:szCs w:val="24"/>
        </w:rPr>
        <w:t>οιπόν</w:t>
      </w:r>
      <w:r>
        <w:rPr>
          <w:rFonts w:eastAsia="Times New Roman" w:cs="Times New Roman"/>
          <w:szCs w:val="24"/>
        </w:rPr>
        <w:t>,</w:t>
      </w:r>
      <w:r w:rsidRPr="00B9243A">
        <w:rPr>
          <w:rFonts w:eastAsia="Times New Roman" w:cs="Times New Roman"/>
          <w:szCs w:val="24"/>
        </w:rPr>
        <w:t xml:space="preserve"> την ανάπτυξη από τον Πειραιά</w:t>
      </w:r>
      <w:r>
        <w:rPr>
          <w:rFonts w:eastAsia="Times New Roman" w:cs="Times New Roman"/>
          <w:szCs w:val="24"/>
        </w:rPr>
        <w:t>,</w:t>
      </w:r>
      <w:r w:rsidRPr="00B9243A">
        <w:rPr>
          <w:rFonts w:eastAsia="Times New Roman" w:cs="Times New Roman"/>
          <w:szCs w:val="24"/>
        </w:rPr>
        <w:t xml:space="preserve"> το πρώτο λιμάνι της χώρας</w:t>
      </w:r>
      <w:r>
        <w:rPr>
          <w:rFonts w:eastAsia="Times New Roman" w:cs="Times New Roman"/>
          <w:szCs w:val="24"/>
        </w:rPr>
        <w:t>,</w:t>
      </w:r>
      <w:r w:rsidRPr="00B9243A">
        <w:rPr>
          <w:rFonts w:eastAsia="Times New Roman" w:cs="Times New Roman"/>
          <w:szCs w:val="24"/>
        </w:rPr>
        <w:t xml:space="preserve"> αυτή την καπιταλιστική σας ανάπτυξη</w:t>
      </w:r>
      <w:r>
        <w:rPr>
          <w:rFonts w:eastAsia="Times New Roman" w:cs="Times New Roman"/>
          <w:szCs w:val="24"/>
        </w:rPr>
        <w:t>: Ν</w:t>
      </w:r>
      <w:r w:rsidRPr="00B9243A">
        <w:rPr>
          <w:rFonts w:eastAsia="Times New Roman" w:cs="Times New Roman"/>
          <w:szCs w:val="24"/>
        </w:rPr>
        <w:t>αι</w:t>
      </w:r>
      <w:r>
        <w:rPr>
          <w:rFonts w:eastAsia="Times New Roman" w:cs="Times New Roman"/>
          <w:szCs w:val="24"/>
        </w:rPr>
        <w:t>, έχουμε όλα τα στοιχεία</w:t>
      </w:r>
      <w:r w:rsidRPr="00B9243A">
        <w:rPr>
          <w:rFonts w:eastAsia="Times New Roman" w:cs="Times New Roman"/>
          <w:szCs w:val="24"/>
        </w:rPr>
        <w:t xml:space="preserve"> του </w:t>
      </w:r>
      <w:r>
        <w:rPr>
          <w:rFonts w:eastAsia="Times New Roman" w:cs="Times New Roman"/>
          <w:szCs w:val="24"/>
        </w:rPr>
        <w:t>«</w:t>
      </w:r>
      <w:r w:rsidRPr="00B9243A">
        <w:rPr>
          <w:rFonts w:eastAsia="Times New Roman" w:cs="Times New Roman"/>
          <w:szCs w:val="24"/>
        </w:rPr>
        <w:t>θαυματουργού</w:t>
      </w:r>
      <w:r>
        <w:rPr>
          <w:rFonts w:eastAsia="Times New Roman" w:cs="Times New Roman"/>
          <w:szCs w:val="24"/>
        </w:rPr>
        <w:t>»</w:t>
      </w:r>
      <w:r w:rsidRPr="00B9243A">
        <w:rPr>
          <w:rFonts w:eastAsia="Times New Roman" w:cs="Times New Roman"/>
          <w:szCs w:val="24"/>
        </w:rPr>
        <w:t xml:space="preserve"> δρόμου</w:t>
      </w:r>
      <w:r>
        <w:rPr>
          <w:rFonts w:eastAsia="Times New Roman" w:cs="Times New Roman"/>
          <w:szCs w:val="24"/>
        </w:rPr>
        <w:t xml:space="preserve">, που, αν </w:t>
      </w:r>
      <w:r w:rsidRPr="00B9243A">
        <w:rPr>
          <w:rFonts w:eastAsia="Times New Roman" w:cs="Times New Roman"/>
          <w:szCs w:val="24"/>
        </w:rPr>
        <w:t xml:space="preserve">πιστέψουμε την </w:t>
      </w:r>
      <w:r>
        <w:rPr>
          <w:rFonts w:eastAsia="Times New Roman" w:cs="Times New Roman"/>
          <w:szCs w:val="24"/>
        </w:rPr>
        <w:t>Κ</w:t>
      </w:r>
      <w:r w:rsidRPr="00B9243A">
        <w:rPr>
          <w:rFonts w:eastAsia="Times New Roman" w:cs="Times New Roman"/>
          <w:szCs w:val="24"/>
        </w:rPr>
        <w:t>υβέρνηση</w:t>
      </w:r>
      <w:r>
        <w:rPr>
          <w:rFonts w:eastAsia="Times New Roman" w:cs="Times New Roman"/>
          <w:szCs w:val="24"/>
        </w:rPr>
        <w:t>,</w:t>
      </w:r>
      <w:r w:rsidRPr="00B9243A">
        <w:rPr>
          <w:rFonts w:eastAsia="Times New Roman" w:cs="Times New Roman"/>
          <w:szCs w:val="24"/>
        </w:rPr>
        <w:t xml:space="preserve"> θα μας οδηγήσ</w:t>
      </w:r>
      <w:r>
        <w:rPr>
          <w:rFonts w:eastAsia="Times New Roman" w:cs="Times New Roman"/>
          <w:szCs w:val="24"/>
        </w:rPr>
        <w:t>ουν</w:t>
      </w:r>
      <w:r w:rsidRPr="00B9243A">
        <w:rPr>
          <w:rFonts w:eastAsia="Times New Roman" w:cs="Times New Roman"/>
          <w:szCs w:val="24"/>
        </w:rPr>
        <w:t xml:space="preserve"> στην κοινωνική ευημερία</w:t>
      </w:r>
      <w:r>
        <w:rPr>
          <w:rFonts w:eastAsia="Times New Roman" w:cs="Times New Roman"/>
          <w:szCs w:val="24"/>
        </w:rPr>
        <w:t>. Έχουμε επενδύσεις,</w:t>
      </w:r>
      <w:r w:rsidRPr="00B9243A">
        <w:rPr>
          <w:rFonts w:eastAsia="Times New Roman" w:cs="Times New Roman"/>
          <w:szCs w:val="24"/>
        </w:rPr>
        <w:t xml:space="preserve"> σύγχρονο εξοπλισμό</w:t>
      </w:r>
      <w:r>
        <w:rPr>
          <w:rFonts w:eastAsia="Times New Roman" w:cs="Times New Roman"/>
          <w:szCs w:val="24"/>
        </w:rPr>
        <w:t>,</w:t>
      </w:r>
      <w:r w:rsidRPr="00B9243A">
        <w:rPr>
          <w:rFonts w:eastAsia="Times New Roman" w:cs="Times New Roman"/>
          <w:szCs w:val="24"/>
        </w:rPr>
        <w:t xml:space="preserve"> μεγάλες σύγχρονες γερ</w:t>
      </w:r>
      <w:r w:rsidRPr="00B9243A">
        <w:rPr>
          <w:rFonts w:eastAsia="Times New Roman" w:cs="Times New Roman"/>
          <w:szCs w:val="24"/>
        </w:rPr>
        <w:t>ανογέφυρες</w:t>
      </w:r>
      <w:r>
        <w:rPr>
          <w:rFonts w:eastAsia="Times New Roman" w:cs="Times New Roman"/>
          <w:szCs w:val="24"/>
        </w:rPr>
        <w:t>,</w:t>
      </w:r>
      <w:r w:rsidRPr="00B9243A">
        <w:rPr>
          <w:rFonts w:eastAsia="Times New Roman" w:cs="Times New Roman"/>
          <w:szCs w:val="24"/>
        </w:rPr>
        <w:t xml:space="preserve"> επιχειρηματικά</w:t>
      </w:r>
      <w:r>
        <w:rPr>
          <w:rFonts w:eastAsia="Times New Roman" w:cs="Times New Roman"/>
          <w:szCs w:val="24"/>
        </w:rPr>
        <w:t>,</w:t>
      </w:r>
      <w:r w:rsidRPr="00B9243A">
        <w:rPr>
          <w:rFonts w:eastAsia="Times New Roman" w:cs="Times New Roman"/>
          <w:szCs w:val="24"/>
        </w:rPr>
        <w:t xml:space="preserve"> ναυτιλιακά κλάστερ</w:t>
      </w:r>
      <w:r>
        <w:rPr>
          <w:rFonts w:eastAsia="Times New Roman" w:cs="Times New Roman"/>
          <w:szCs w:val="24"/>
        </w:rPr>
        <w:t>,</w:t>
      </w:r>
      <w:r w:rsidRPr="00B9243A">
        <w:rPr>
          <w:rFonts w:eastAsia="Times New Roman" w:cs="Times New Roman"/>
          <w:szCs w:val="24"/>
        </w:rPr>
        <w:t xml:space="preserve"> μεγάλη αύξηση κερδών ομίλων</w:t>
      </w:r>
      <w:r>
        <w:rPr>
          <w:rFonts w:eastAsia="Times New Roman" w:cs="Times New Roman"/>
          <w:szCs w:val="24"/>
        </w:rPr>
        <w:t>, κλάδους</w:t>
      </w:r>
      <w:r w:rsidRPr="00B9243A">
        <w:rPr>
          <w:rFonts w:eastAsia="Times New Roman" w:cs="Times New Roman"/>
          <w:szCs w:val="24"/>
        </w:rPr>
        <w:t xml:space="preserve"> με έντονη εξωστρέφεια</w:t>
      </w:r>
      <w:r>
        <w:rPr>
          <w:rFonts w:eastAsia="Times New Roman" w:cs="Times New Roman"/>
          <w:szCs w:val="24"/>
        </w:rPr>
        <w:t xml:space="preserve">. </w:t>
      </w:r>
      <w:r>
        <w:rPr>
          <w:rFonts w:eastAsia="Times New Roman" w:cs="Times New Roman"/>
          <w:szCs w:val="24"/>
        </w:rPr>
        <w:lastRenderedPageBreak/>
        <w:t>Όμως,</w:t>
      </w:r>
      <w:r w:rsidRPr="00B9243A">
        <w:rPr>
          <w:rFonts w:eastAsia="Times New Roman" w:cs="Times New Roman"/>
          <w:szCs w:val="24"/>
        </w:rPr>
        <w:t xml:space="preserve"> την ίδια στιγμή</w:t>
      </w:r>
      <w:r>
        <w:rPr>
          <w:rFonts w:eastAsia="Times New Roman" w:cs="Times New Roman"/>
          <w:szCs w:val="24"/>
        </w:rPr>
        <w:t>,</w:t>
      </w:r>
      <w:r w:rsidRPr="00B9243A">
        <w:rPr>
          <w:rFonts w:eastAsia="Times New Roman" w:cs="Times New Roman"/>
          <w:szCs w:val="24"/>
        </w:rPr>
        <w:t xml:space="preserve"> η επιδείνωση της κατάστασης της εργατικής τάξης και των λαϊκών στρωμάτων στις γειτονιές </w:t>
      </w:r>
      <w:r>
        <w:rPr>
          <w:rFonts w:eastAsia="Times New Roman" w:cs="Times New Roman"/>
          <w:szCs w:val="24"/>
        </w:rPr>
        <w:t>μας,</w:t>
      </w:r>
      <w:r w:rsidRPr="00B9243A">
        <w:rPr>
          <w:rFonts w:eastAsia="Times New Roman" w:cs="Times New Roman"/>
          <w:szCs w:val="24"/>
        </w:rPr>
        <w:t xml:space="preserve"> αποδεικνύει ότι υπάρχουν δύο δια</w:t>
      </w:r>
      <w:r w:rsidRPr="00B9243A">
        <w:rPr>
          <w:rFonts w:eastAsia="Times New Roman" w:cs="Times New Roman"/>
          <w:szCs w:val="24"/>
        </w:rPr>
        <w:t>φορετικοί κόσμοι στον Πειραιά</w:t>
      </w:r>
      <w:r>
        <w:rPr>
          <w:rFonts w:eastAsia="Times New Roman" w:cs="Times New Roman"/>
          <w:szCs w:val="24"/>
        </w:rPr>
        <w:t>: Υπάρχει</w:t>
      </w:r>
      <w:r w:rsidRPr="00B9243A">
        <w:rPr>
          <w:rFonts w:eastAsia="Times New Roman" w:cs="Times New Roman"/>
          <w:szCs w:val="24"/>
        </w:rPr>
        <w:t xml:space="preserve"> η Ελλάδα </w:t>
      </w:r>
      <w:r>
        <w:rPr>
          <w:rFonts w:eastAsia="Times New Roman" w:cs="Times New Roman"/>
          <w:szCs w:val="24"/>
        </w:rPr>
        <w:t>των λίγων</w:t>
      </w:r>
      <w:r>
        <w:rPr>
          <w:rFonts w:eastAsia="Times New Roman" w:cs="Times New Roman"/>
          <w:szCs w:val="24"/>
        </w:rPr>
        <w:t>,</w:t>
      </w:r>
      <w:r>
        <w:rPr>
          <w:rFonts w:eastAsia="Times New Roman" w:cs="Times New Roman"/>
          <w:szCs w:val="24"/>
        </w:rPr>
        <w:t xml:space="preserve"> που δεν ξέρουν τι έχουν, δηλαδή η Ελλάδα </w:t>
      </w:r>
      <w:r w:rsidRPr="00B9243A">
        <w:rPr>
          <w:rFonts w:eastAsia="Times New Roman" w:cs="Times New Roman"/>
          <w:szCs w:val="24"/>
        </w:rPr>
        <w:t>του κεφαλαίου</w:t>
      </w:r>
      <w:r>
        <w:rPr>
          <w:rFonts w:eastAsia="Times New Roman" w:cs="Times New Roman"/>
          <w:szCs w:val="24"/>
        </w:rPr>
        <w:t>,</w:t>
      </w:r>
      <w:r w:rsidRPr="00B9243A">
        <w:rPr>
          <w:rFonts w:eastAsia="Times New Roman" w:cs="Times New Roman"/>
          <w:szCs w:val="24"/>
        </w:rPr>
        <w:t xml:space="preserve"> που ζει ρουφώντας τον ιδρώτα και το αίμα των μισθωτών</w:t>
      </w:r>
      <w:r>
        <w:rPr>
          <w:rFonts w:eastAsia="Times New Roman" w:cs="Times New Roman"/>
          <w:szCs w:val="24"/>
        </w:rPr>
        <w:t>,</w:t>
      </w:r>
      <w:r w:rsidRPr="00B9243A">
        <w:rPr>
          <w:rFonts w:eastAsia="Times New Roman" w:cs="Times New Roman"/>
          <w:szCs w:val="24"/>
        </w:rPr>
        <w:t xml:space="preserve"> των αυτοαπασχολούμενων</w:t>
      </w:r>
      <w:r>
        <w:rPr>
          <w:rFonts w:eastAsia="Times New Roman" w:cs="Times New Roman"/>
          <w:szCs w:val="24"/>
        </w:rPr>
        <w:t>,</w:t>
      </w:r>
      <w:r w:rsidRPr="00B9243A">
        <w:rPr>
          <w:rFonts w:eastAsia="Times New Roman" w:cs="Times New Roman"/>
          <w:szCs w:val="24"/>
        </w:rPr>
        <w:t xml:space="preserve"> των φτωχών λαϊκών οικογενειών</w:t>
      </w:r>
      <w:r>
        <w:rPr>
          <w:rFonts w:eastAsia="Times New Roman" w:cs="Times New Roman"/>
          <w:szCs w:val="24"/>
        </w:rPr>
        <w:t>. Από τη μια, λοιπόν, οι</w:t>
      </w:r>
      <w:r w:rsidRPr="00B9243A">
        <w:rPr>
          <w:rFonts w:eastAsia="Times New Roman" w:cs="Times New Roman"/>
          <w:szCs w:val="24"/>
        </w:rPr>
        <w:t xml:space="preserve"> εκμεταλλ</w:t>
      </w:r>
      <w:r w:rsidRPr="00B9243A">
        <w:rPr>
          <w:rFonts w:eastAsia="Times New Roman" w:cs="Times New Roman"/>
          <w:szCs w:val="24"/>
        </w:rPr>
        <w:t>ευτές και από την άλλη τα θύματα της εκμετάλλευσης</w:t>
      </w:r>
      <w:r>
        <w:rPr>
          <w:rFonts w:eastAsia="Times New Roman" w:cs="Times New Roman"/>
          <w:szCs w:val="24"/>
        </w:rPr>
        <w:t>, αποδεικνύοντας</w:t>
      </w:r>
      <w:r w:rsidRPr="00B9243A">
        <w:rPr>
          <w:rFonts w:eastAsia="Times New Roman" w:cs="Times New Roman"/>
          <w:szCs w:val="24"/>
        </w:rPr>
        <w:t xml:space="preserve"> ότι υπάρχουν δύο </w:t>
      </w:r>
      <w:r>
        <w:rPr>
          <w:rFonts w:eastAsia="Times New Roman" w:cs="Times New Roman"/>
          <w:szCs w:val="24"/>
        </w:rPr>
        <w:t>Ε</w:t>
      </w:r>
      <w:r w:rsidRPr="00B9243A">
        <w:rPr>
          <w:rFonts w:eastAsia="Times New Roman" w:cs="Times New Roman"/>
          <w:szCs w:val="24"/>
        </w:rPr>
        <w:t>λλάδες</w:t>
      </w:r>
      <w:r>
        <w:rPr>
          <w:rFonts w:eastAsia="Times New Roman" w:cs="Times New Roman"/>
          <w:szCs w:val="24"/>
        </w:rPr>
        <w:t>.</w:t>
      </w:r>
      <w:r w:rsidRPr="00B9243A">
        <w:rPr>
          <w:rFonts w:eastAsia="Times New Roman" w:cs="Times New Roman"/>
          <w:szCs w:val="24"/>
        </w:rPr>
        <w:t xml:space="preserve"> </w:t>
      </w:r>
      <w:r>
        <w:rPr>
          <w:rFonts w:eastAsia="Times New Roman" w:cs="Times New Roman"/>
          <w:szCs w:val="24"/>
        </w:rPr>
        <w:t>Κ</w:t>
      </w:r>
      <w:r w:rsidRPr="00B9243A">
        <w:rPr>
          <w:rFonts w:eastAsia="Times New Roman" w:cs="Times New Roman"/>
          <w:szCs w:val="24"/>
        </w:rPr>
        <w:t>αι αυτό ακριβώς προσπαθείτε να κρύψετε</w:t>
      </w:r>
      <w:r>
        <w:rPr>
          <w:rFonts w:eastAsia="Times New Roman" w:cs="Times New Roman"/>
          <w:szCs w:val="24"/>
        </w:rPr>
        <w:t xml:space="preserve">, </w:t>
      </w:r>
      <w:r w:rsidRPr="00B9243A">
        <w:rPr>
          <w:rFonts w:eastAsia="Times New Roman" w:cs="Times New Roman"/>
          <w:szCs w:val="24"/>
        </w:rPr>
        <w:t>δηλαδή ότι δεν ωφελούνται όλοι από την καπιταλιστική ανάπτυξη</w:t>
      </w:r>
      <w:r>
        <w:rPr>
          <w:rFonts w:eastAsia="Times New Roman" w:cs="Times New Roman"/>
          <w:szCs w:val="24"/>
        </w:rPr>
        <w:t>,</w:t>
      </w:r>
      <w:r w:rsidRPr="00B9243A">
        <w:rPr>
          <w:rFonts w:eastAsia="Times New Roman" w:cs="Times New Roman"/>
          <w:szCs w:val="24"/>
        </w:rPr>
        <w:t xml:space="preserve"> αλλά οι λίγοι</w:t>
      </w:r>
      <w:r>
        <w:rPr>
          <w:rFonts w:eastAsia="Times New Roman" w:cs="Times New Roman"/>
          <w:szCs w:val="24"/>
        </w:rPr>
        <w:t>,</w:t>
      </w:r>
      <w:r w:rsidRPr="00B9243A">
        <w:rPr>
          <w:rFonts w:eastAsia="Times New Roman" w:cs="Times New Roman"/>
          <w:szCs w:val="24"/>
        </w:rPr>
        <w:t xml:space="preserve"> η πλουτοκρατία</w:t>
      </w:r>
      <w:r>
        <w:rPr>
          <w:rFonts w:eastAsia="Times New Roman" w:cs="Times New Roman"/>
          <w:szCs w:val="24"/>
        </w:rPr>
        <w:t>, κ</w:t>
      </w:r>
      <w:r w:rsidRPr="00B9243A">
        <w:rPr>
          <w:rFonts w:eastAsia="Times New Roman" w:cs="Times New Roman"/>
          <w:szCs w:val="24"/>
        </w:rPr>
        <w:t>ύριε Τσίπρα και κύρι</w:t>
      </w:r>
      <w:r>
        <w:rPr>
          <w:rFonts w:eastAsia="Times New Roman" w:cs="Times New Roman"/>
          <w:szCs w:val="24"/>
        </w:rPr>
        <w:t>ε</w:t>
      </w:r>
      <w:r w:rsidRPr="00B9243A">
        <w:rPr>
          <w:rFonts w:eastAsia="Times New Roman" w:cs="Times New Roman"/>
          <w:szCs w:val="24"/>
        </w:rPr>
        <w:t xml:space="preserve"> </w:t>
      </w:r>
      <w:r>
        <w:rPr>
          <w:rFonts w:eastAsia="Times New Roman" w:cs="Times New Roman"/>
          <w:szCs w:val="24"/>
        </w:rPr>
        <w:t>Τ</w:t>
      </w:r>
      <w:r w:rsidRPr="00B9243A">
        <w:rPr>
          <w:rFonts w:eastAsia="Times New Roman" w:cs="Times New Roman"/>
          <w:szCs w:val="24"/>
        </w:rPr>
        <w:t>σακαλώτο</w:t>
      </w:r>
      <w:r>
        <w:rPr>
          <w:rFonts w:eastAsia="Times New Roman" w:cs="Times New Roman"/>
          <w:szCs w:val="24"/>
        </w:rPr>
        <w:t>.</w:t>
      </w:r>
      <w:r w:rsidRPr="00B9243A">
        <w:rPr>
          <w:rFonts w:eastAsia="Times New Roman" w:cs="Times New Roman"/>
          <w:szCs w:val="24"/>
        </w:rPr>
        <w:t xml:space="preserve"> </w:t>
      </w:r>
    </w:p>
    <w:p w14:paraId="1286C3F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sidRPr="00FB3A7C">
        <w:rPr>
          <w:rFonts w:eastAsia="Times New Roman" w:cs="Times New Roman"/>
          <w:szCs w:val="24"/>
        </w:rPr>
        <w:t xml:space="preserve"> </w:t>
      </w:r>
      <w:r w:rsidRPr="00B9243A">
        <w:rPr>
          <w:rFonts w:eastAsia="Times New Roman" w:cs="Times New Roman"/>
          <w:szCs w:val="24"/>
        </w:rPr>
        <w:t>έχει κυριαρχήσει στο λιμάνι μέσα από τη σταδιακή ιδιωτικοποίηση από όλες τις κυβερνήσεις</w:t>
      </w:r>
      <w:r>
        <w:rPr>
          <w:rFonts w:eastAsia="Times New Roman" w:cs="Times New Roman"/>
          <w:szCs w:val="24"/>
        </w:rPr>
        <w:t xml:space="preserve">, </w:t>
      </w:r>
      <w:r w:rsidRPr="00B9243A">
        <w:rPr>
          <w:rFonts w:eastAsia="Times New Roman" w:cs="Times New Roman"/>
          <w:szCs w:val="24"/>
        </w:rPr>
        <w:t>ΠΑΣΟΚ</w:t>
      </w:r>
      <w:r w:rsidRPr="00326D80">
        <w:rPr>
          <w:rFonts w:eastAsia="Times New Roman" w:cs="Times New Roman"/>
          <w:szCs w:val="24"/>
        </w:rPr>
        <w:t>,</w:t>
      </w:r>
      <w:r w:rsidRPr="00B9243A">
        <w:rPr>
          <w:rFonts w:eastAsia="Times New Roman" w:cs="Times New Roman"/>
          <w:szCs w:val="24"/>
        </w:rPr>
        <w:t xml:space="preserve"> Νέα Δημοκρατία</w:t>
      </w:r>
      <w:r w:rsidRPr="00326D80">
        <w:rPr>
          <w:rFonts w:eastAsia="Times New Roman" w:cs="Times New Roman"/>
          <w:szCs w:val="24"/>
        </w:rPr>
        <w:t>,</w:t>
      </w:r>
      <w:r w:rsidRPr="00B9243A">
        <w:rPr>
          <w:rFonts w:eastAsia="Times New Roman" w:cs="Times New Roman"/>
          <w:szCs w:val="24"/>
        </w:rPr>
        <w:t xml:space="preserve"> ΣΥΡΙΖΑ</w:t>
      </w:r>
      <w:r w:rsidRPr="00326D80">
        <w:rPr>
          <w:rFonts w:eastAsia="Times New Roman" w:cs="Times New Roman"/>
          <w:szCs w:val="24"/>
        </w:rPr>
        <w:t xml:space="preserve">, </w:t>
      </w:r>
      <w:r>
        <w:rPr>
          <w:rFonts w:eastAsia="Times New Roman" w:cs="Times New Roman"/>
          <w:szCs w:val="24"/>
        </w:rPr>
        <w:t>ΑΝΕΛ.</w:t>
      </w:r>
      <w:r w:rsidRPr="00B9243A">
        <w:rPr>
          <w:rFonts w:eastAsia="Times New Roman" w:cs="Times New Roman"/>
          <w:szCs w:val="24"/>
        </w:rPr>
        <w:t xml:space="preserve"> </w:t>
      </w:r>
      <w:r>
        <w:rPr>
          <w:rFonts w:eastAsia="Times New Roman" w:cs="Times New Roman"/>
          <w:szCs w:val="24"/>
        </w:rPr>
        <w:t>Ξ</w:t>
      </w:r>
      <w:r w:rsidRPr="00B9243A">
        <w:rPr>
          <w:rFonts w:eastAsia="Times New Roman" w:cs="Times New Roman"/>
          <w:szCs w:val="24"/>
        </w:rPr>
        <w:t>εδιπλώνει</w:t>
      </w:r>
      <w:r>
        <w:rPr>
          <w:rFonts w:eastAsia="Times New Roman" w:cs="Times New Roman"/>
          <w:szCs w:val="24"/>
        </w:rPr>
        <w:t>,</w:t>
      </w:r>
      <w:r w:rsidRPr="00B9243A">
        <w:rPr>
          <w:rFonts w:eastAsia="Times New Roman" w:cs="Times New Roman"/>
          <w:szCs w:val="24"/>
        </w:rPr>
        <w:t xml:space="preserve"> </w:t>
      </w:r>
      <w:r>
        <w:rPr>
          <w:rFonts w:eastAsia="Times New Roman" w:cs="Times New Roman"/>
          <w:szCs w:val="24"/>
        </w:rPr>
        <w:t>μ</w:t>
      </w:r>
      <w:r w:rsidRPr="00B9243A">
        <w:rPr>
          <w:rFonts w:eastAsia="Times New Roman" w:cs="Times New Roman"/>
          <w:szCs w:val="24"/>
        </w:rPr>
        <w:t>άλιστα</w:t>
      </w:r>
      <w:r>
        <w:rPr>
          <w:rFonts w:eastAsia="Times New Roman" w:cs="Times New Roman"/>
          <w:szCs w:val="24"/>
        </w:rPr>
        <w:t>,</w:t>
      </w:r>
      <w:r w:rsidRPr="00B9243A">
        <w:rPr>
          <w:rFonts w:eastAsia="Times New Roman" w:cs="Times New Roman"/>
          <w:szCs w:val="24"/>
        </w:rPr>
        <w:t xml:space="preserve"> ένα φιλόδοξο επενδυτικό σχέδιο</w:t>
      </w:r>
      <w:r>
        <w:rPr>
          <w:rFonts w:eastAsia="Times New Roman" w:cs="Times New Roman"/>
          <w:szCs w:val="24"/>
        </w:rPr>
        <w:t>,</w:t>
      </w:r>
      <w:r w:rsidRPr="00B9243A">
        <w:rPr>
          <w:rFonts w:eastAsia="Times New Roman" w:cs="Times New Roman"/>
          <w:szCs w:val="24"/>
        </w:rPr>
        <w:t xml:space="preserve"> που αφορά αρκετούς κλάδους της οικονομίας</w:t>
      </w:r>
      <w:r>
        <w:rPr>
          <w:rFonts w:eastAsia="Times New Roman" w:cs="Times New Roman"/>
          <w:szCs w:val="24"/>
        </w:rPr>
        <w:t>. Πάνω σε αυτή</w:t>
      </w:r>
      <w:r>
        <w:rPr>
          <w:rFonts w:eastAsia="Times New Roman" w:cs="Times New Roman"/>
          <w:szCs w:val="24"/>
        </w:rPr>
        <w:t>ν</w:t>
      </w:r>
      <w:r w:rsidRPr="00B9243A">
        <w:rPr>
          <w:rFonts w:eastAsia="Times New Roman" w:cs="Times New Roman"/>
          <w:szCs w:val="24"/>
        </w:rPr>
        <w:t xml:space="preserve"> τη βάση</w:t>
      </w:r>
      <w:r>
        <w:rPr>
          <w:rFonts w:eastAsia="Times New Roman" w:cs="Times New Roman"/>
          <w:szCs w:val="24"/>
        </w:rPr>
        <w:t>,</w:t>
      </w:r>
      <w:r w:rsidRPr="00B9243A">
        <w:rPr>
          <w:rFonts w:eastAsia="Times New Roman" w:cs="Times New Roman"/>
          <w:szCs w:val="24"/>
        </w:rPr>
        <w:t xml:space="preserve"> το </w:t>
      </w:r>
      <w:r>
        <w:rPr>
          <w:rFonts w:eastAsia="Times New Roman" w:cs="Times New Roman"/>
          <w:szCs w:val="24"/>
        </w:rPr>
        <w:t>εγχώριο</w:t>
      </w:r>
      <w:r w:rsidRPr="00B9243A">
        <w:rPr>
          <w:rFonts w:eastAsia="Times New Roman" w:cs="Times New Roman"/>
          <w:szCs w:val="24"/>
        </w:rPr>
        <w:t xml:space="preserve"> κεφάλαιο</w:t>
      </w:r>
      <w:r>
        <w:rPr>
          <w:rFonts w:eastAsia="Times New Roman" w:cs="Times New Roman"/>
          <w:szCs w:val="24"/>
        </w:rPr>
        <w:t>,</w:t>
      </w:r>
      <w:r w:rsidRPr="00B9243A">
        <w:rPr>
          <w:rFonts w:eastAsia="Times New Roman" w:cs="Times New Roman"/>
          <w:szCs w:val="24"/>
        </w:rPr>
        <w:t xml:space="preserve"> Έλληνες εφοπλιστές</w:t>
      </w:r>
      <w:r>
        <w:rPr>
          <w:rFonts w:eastAsia="Times New Roman" w:cs="Times New Roman"/>
          <w:szCs w:val="24"/>
        </w:rPr>
        <w:t>,</w:t>
      </w:r>
      <w:r w:rsidRPr="00B9243A">
        <w:rPr>
          <w:rFonts w:eastAsia="Times New Roman" w:cs="Times New Roman"/>
          <w:szCs w:val="24"/>
        </w:rPr>
        <w:t xml:space="preserve"> εμπορικό κεφάλαιο του Πειραιά</w:t>
      </w:r>
      <w:r>
        <w:rPr>
          <w:rFonts w:eastAsia="Times New Roman" w:cs="Times New Roman"/>
          <w:szCs w:val="24"/>
        </w:rPr>
        <w:t>,</w:t>
      </w:r>
      <w:r w:rsidRPr="00B9243A">
        <w:rPr>
          <w:rFonts w:eastAsia="Times New Roman" w:cs="Times New Roman"/>
          <w:szCs w:val="24"/>
        </w:rPr>
        <w:t xml:space="preserve"> επιχειρηματίες του τουρισμού και της ναυπηγοεπισκευής προσαρμόζουν τους </w:t>
      </w:r>
      <w:r w:rsidRPr="00B9243A">
        <w:rPr>
          <w:rFonts w:eastAsia="Times New Roman" w:cs="Times New Roman"/>
          <w:szCs w:val="24"/>
        </w:rPr>
        <w:lastRenderedPageBreak/>
        <w:t xml:space="preserve">στόχους τους και τις επιδιώξεις </w:t>
      </w:r>
      <w:r>
        <w:rPr>
          <w:rFonts w:eastAsia="Times New Roman" w:cs="Times New Roman"/>
          <w:szCs w:val="24"/>
        </w:rPr>
        <w:t>τους. Κ</w:t>
      </w:r>
      <w:r w:rsidRPr="00B9243A">
        <w:rPr>
          <w:rFonts w:eastAsia="Times New Roman" w:cs="Times New Roman"/>
          <w:szCs w:val="24"/>
        </w:rPr>
        <w:t xml:space="preserve">αι </w:t>
      </w:r>
      <w:r>
        <w:rPr>
          <w:rFonts w:eastAsia="Times New Roman" w:cs="Times New Roman"/>
          <w:szCs w:val="24"/>
        </w:rPr>
        <w:t>ε</w:t>
      </w:r>
      <w:r w:rsidRPr="00B9243A">
        <w:rPr>
          <w:rFonts w:eastAsia="Times New Roman" w:cs="Times New Roman"/>
          <w:szCs w:val="24"/>
        </w:rPr>
        <w:t>σείς περνάτε τους νόμους που επιθυμούν</w:t>
      </w:r>
      <w:r>
        <w:rPr>
          <w:rFonts w:eastAsia="Times New Roman" w:cs="Times New Roman"/>
          <w:szCs w:val="24"/>
        </w:rPr>
        <w:t>. Α</w:t>
      </w:r>
      <w:r w:rsidRPr="00B9243A">
        <w:rPr>
          <w:rFonts w:eastAsia="Times New Roman" w:cs="Times New Roman"/>
          <w:szCs w:val="24"/>
        </w:rPr>
        <w:t>στικό κράτος</w:t>
      </w:r>
      <w:r>
        <w:rPr>
          <w:rFonts w:eastAsia="Times New Roman" w:cs="Times New Roman"/>
          <w:szCs w:val="24"/>
        </w:rPr>
        <w:t>,</w:t>
      </w:r>
      <w:r w:rsidRPr="00B9243A">
        <w:rPr>
          <w:rFonts w:eastAsia="Times New Roman" w:cs="Times New Roman"/>
          <w:szCs w:val="24"/>
        </w:rPr>
        <w:t xml:space="preserve"> </w:t>
      </w:r>
      <w:r>
        <w:rPr>
          <w:rFonts w:eastAsia="Times New Roman" w:cs="Times New Roman"/>
          <w:szCs w:val="24"/>
        </w:rPr>
        <w:t>π</w:t>
      </w:r>
      <w:r w:rsidRPr="00B9243A">
        <w:rPr>
          <w:rFonts w:eastAsia="Times New Roman" w:cs="Times New Roman"/>
          <w:szCs w:val="24"/>
        </w:rPr>
        <w:t>ερ</w:t>
      </w:r>
      <w:r w:rsidRPr="00B9243A">
        <w:rPr>
          <w:rFonts w:eastAsia="Times New Roman" w:cs="Times New Roman"/>
          <w:szCs w:val="24"/>
        </w:rPr>
        <w:t>ιφέρεια</w:t>
      </w:r>
      <w:r>
        <w:rPr>
          <w:rFonts w:eastAsia="Times New Roman" w:cs="Times New Roman"/>
          <w:szCs w:val="24"/>
        </w:rPr>
        <w:t>,</w:t>
      </w:r>
      <w:r w:rsidRPr="00B9243A">
        <w:rPr>
          <w:rFonts w:eastAsia="Times New Roman" w:cs="Times New Roman"/>
          <w:szCs w:val="24"/>
        </w:rPr>
        <w:t xml:space="preserve"> </w:t>
      </w:r>
      <w:r>
        <w:rPr>
          <w:rFonts w:eastAsia="Times New Roman" w:cs="Times New Roman"/>
          <w:szCs w:val="24"/>
        </w:rPr>
        <w:t>δήμοι, ε</w:t>
      </w:r>
      <w:r w:rsidRPr="00B9243A">
        <w:rPr>
          <w:rFonts w:eastAsia="Times New Roman" w:cs="Times New Roman"/>
          <w:szCs w:val="24"/>
        </w:rPr>
        <w:t>πιμελητήρι</w:t>
      </w:r>
      <w:r>
        <w:rPr>
          <w:rFonts w:eastAsia="Times New Roman" w:cs="Times New Roman"/>
          <w:szCs w:val="24"/>
        </w:rPr>
        <w:t>α</w:t>
      </w:r>
      <w:r w:rsidRPr="00B9243A">
        <w:rPr>
          <w:rFonts w:eastAsia="Times New Roman" w:cs="Times New Roman"/>
          <w:szCs w:val="24"/>
        </w:rPr>
        <w:t xml:space="preserve"> </w:t>
      </w:r>
      <w:r>
        <w:rPr>
          <w:rFonts w:eastAsia="Times New Roman" w:cs="Times New Roman"/>
          <w:szCs w:val="24"/>
        </w:rPr>
        <w:t>παρεμ</w:t>
      </w:r>
      <w:r w:rsidRPr="00B9243A">
        <w:rPr>
          <w:rFonts w:eastAsia="Times New Roman" w:cs="Times New Roman"/>
          <w:szCs w:val="24"/>
        </w:rPr>
        <w:t xml:space="preserve">βαίνουν για να αντιμετωπίσουν τις νέες </w:t>
      </w:r>
      <w:r>
        <w:rPr>
          <w:rFonts w:eastAsia="Times New Roman" w:cs="Times New Roman"/>
          <w:szCs w:val="24"/>
        </w:rPr>
        <w:t>α</w:t>
      </w:r>
      <w:r w:rsidRPr="00B9243A">
        <w:rPr>
          <w:rFonts w:eastAsia="Times New Roman" w:cs="Times New Roman"/>
          <w:szCs w:val="24"/>
        </w:rPr>
        <w:t>ντιθέσεις και τα νέα αιτήματα των τμημάτων του κεφαλαίου</w:t>
      </w:r>
      <w:r>
        <w:rPr>
          <w:rFonts w:eastAsia="Times New Roman" w:cs="Times New Roman"/>
          <w:szCs w:val="24"/>
        </w:rPr>
        <w:t>.</w:t>
      </w:r>
    </w:p>
    <w:p w14:paraId="1286C3F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Καμαρώνετε</w:t>
      </w:r>
      <w:r w:rsidRPr="00B9243A">
        <w:rPr>
          <w:rFonts w:eastAsia="Times New Roman" w:cs="Times New Roman"/>
          <w:szCs w:val="24"/>
        </w:rPr>
        <w:t xml:space="preserve"> για τη λεγόμενη </w:t>
      </w:r>
      <w:r>
        <w:rPr>
          <w:rFonts w:eastAsia="Times New Roman" w:cs="Times New Roman"/>
          <w:szCs w:val="24"/>
        </w:rPr>
        <w:t>«</w:t>
      </w:r>
      <w:r w:rsidRPr="00B9243A">
        <w:rPr>
          <w:rFonts w:eastAsia="Times New Roman" w:cs="Times New Roman"/>
          <w:szCs w:val="24"/>
        </w:rPr>
        <w:t>γεωπολιτική αναβάθμιση</w:t>
      </w:r>
      <w:r>
        <w:rPr>
          <w:rFonts w:eastAsia="Times New Roman" w:cs="Times New Roman"/>
          <w:szCs w:val="24"/>
        </w:rPr>
        <w:t>»</w:t>
      </w:r>
      <w:r w:rsidRPr="00B9243A">
        <w:rPr>
          <w:rFonts w:eastAsia="Times New Roman" w:cs="Times New Roman"/>
          <w:szCs w:val="24"/>
        </w:rPr>
        <w:t xml:space="preserve"> της χώρας και </w:t>
      </w:r>
      <w:r>
        <w:rPr>
          <w:rFonts w:eastAsia="Times New Roman" w:cs="Times New Roman"/>
          <w:szCs w:val="24"/>
        </w:rPr>
        <w:t xml:space="preserve">τη </w:t>
      </w:r>
      <w:r w:rsidRPr="00B9243A">
        <w:rPr>
          <w:rFonts w:eastAsia="Times New Roman" w:cs="Times New Roman"/>
          <w:szCs w:val="24"/>
        </w:rPr>
        <w:t xml:space="preserve">μετατροπή της σε κόμβο μεταφοράς εμπορευμάτων και </w:t>
      </w:r>
      <w:r w:rsidRPr="00B9243A">
        <w:rPr>
          <w:rFonts w:eastAsia="Times New Roman" w:cs="Times New Roman"/>
          <w:szCs w:val="24"/>
        </w:rPr>
        <w:t>ενέργειας</w:t>
      </w:r>
      <w:r>
        <w:rPr>
          <w:rFonts w:eastAsia="Times New Roman" w:cs="Times New Roman"/>
          <w:szCs w:val="24"/>
        </w:rPr>
        <w:t>. Ωστόσο,</w:t>
      </w:r>
      <w:r w:rsidRPr="00B9243A">
        <w:rPr>
          <w:rFonts w:eastAsia="Times New Roman" w:cs="Times New Roman"/>
          <w:szCs w:val="24"/>
        </w:rPr>
        <w:t xml:space="preserve"> όσο οξύνεται ο οικονομικός και πολιτικός ανταγωνισμός μεταξύ ΗΠΑ</w:t>
      </w:r>
      <w:r>
        <w:rPr>
          <w:rFonts w:eastAsia="Times New Roman" w:cs="Times New Roman"/>
          <w:szCs w:val="24"/>
        </w:rPr>
        <w:t>,</w:t>
      </w:r>
      <w:r w:rsidRPr="00B9243A">
        <w:rPr>
          <w:rFonts w:eastAsia="Times New Roman" w:cs="Times New Roman"/>
          <w:szCs w:val="24"/>
        </w:rPr>
        <w:t xml:space="preserve"> Κίνας και Ευρωπαϊκής Ένωσης</w:t>
      </w:r>
      <w:r>
        <w:rPr>
          <w:rFonts w:eastAsia="Times New Roman" w:cs="Times New Roman"/>
          <w:szCs w:val="24"/>
        </w:rPr>
        <w:t>,</w:t>
      </w:r>
      <w:r w:rsidRPr="00B9243A">
        <w:rPr>
          <w:rFonts w:eastAsia="Times New Roman" w:cs="Times New Roman"/>
          <w:szCs w:val="24"/>
        </w:rPr>
        <w:t xml:space="preserve"> </w:t>
      </w:r>
      <w:r>
        <w:rPr>
          <w:rFonts w:eastAsia="Times New Roman" w:cs="Times New Roman"/>
          <w:szCs w:val="24"/>
        </w:rPr>
        <w:t xml:space="preserve">τόσο περιπλέκονται </w:t>
      </w:r>
      <w:r w:rsidRPr="00B9243A">
        <w:rPr>
          <w:rFonts w:eastAsia="Times New Roman" w:cs="Times New Roman"/>
          <w:szCs w:val="24"/>
        </w:rPr>
        <w:t>τα ζητήματα</w:t>
      </w:r>
      <w:r>
        <w:rPr>
          <w:rFonts w:eastAsia="Times New Roman" w:cs="Times New Roman"/>
          <w:szCs w:val="24"/>
        </w:rPr>
        <w:t>,</w:t>
      </w:r>
      <w:r w:rsidRPr="00B9243A">
        <w:rPr>
          <w:rFonts w:eastAsia="Times New Roman" w:cs="Times New Roman"/>
          <w:szCs w:val="24"/>
        </w:rPr>
        <w:t xml:space="preserve"> που προσπαθείτε να επιλύσετε</w:t>
      </w:r>
      <w:r>
        <w:rPr>
          <w:rFonts w:eastAsia="Times New Roman" w:cs="Times New Roman"/>
          <w:szCs w:val="24"/>
        </w:rPr>
        <w:t>,</w:t>
      </w:r>
      <w:r w:rsidRPr="00B9243A">
        <w:rPr>
          <w:rFonts w:eastAsia="Times New Roman" w:cs="Times New Roman"/>
          <w:szCs w:val="24"/>
        </w:rPr>
        <w:t xml:space="preserve"> υπηρετώντας τα συμφέροντα της </w:t>
      </w:r>
      <w:r>
        <w:rPr>
          <w:rFonts w:eastAsia="Times New Roman" w:cs="Times New Roman"/>
          <w:szCs w:val="24"/>
        </w:rPr>
        <w:t>ε</w:t>
      </w:r>
      <w:r w:rsidRPr="00B9243A">
        <w:rPr>
          <w:rFonts w:eastAsia="Times New Roman" w:cs="Times New Roman"/>
          <w:szCs w:val="24"/>
        </w:rPr>
        <w:t>λληνικής άρχουσας τάξης</w:t>
      </w:r>
      <w:r>
        <w:rPr>
          <w:rFonts w:eastAsia="Times New Roman" w:cs="Times New Roman"/>
          <w:szCs w:val="24"/>
        </w:rPr>
        <w:t>. Ε</w:t>
      </w:r>
      <w:r w:rsidRPr="00B9243A">
        <w:rPr>
          <w:rFonts w:eastAsia="Times New Roman" w:cs="Times New Roman"/>
          <w:szCs w:val="24"/>
        </w:rPr>
        <w:t>ίσαστ</w:t>
      </w:r>
      <w:r>
        <w:rPr>
          <w:rFonts w:eastAsia="Times New Roman" w:cs="Times New Roman"/>
          <w:szCs w:val="24"/>
        </w:rPr>
        <w:t xml:space="preserve">ε και εσείς κόμμα </w:t>
      </w:r>
      <w:r>
        <w:rPr>
          <w:rFonts w:eastAsia="Times New Roman" w:cs="Times New Roman"/>
          <w:szCs w:val="24"/>
        </w:rPr>
        <w:t>του κεφαλαίου, και ας χύνετε «</w:t>
      </w:r>
      <w:r w:rsidRPr="00B9243A">
        <w:rPr>
          <w:rFonts w:eastAsia="Times New Roman" w:cs="Times New Roman"/>
          <w:szCs w:val="24"/>
        </w:rPr>
        <w:t>μαύρο δάκρυ</w:t>
      </w:r>
      <w:r>
        <w:rPr>
          <w:rFonts w:eastAsia="Times New Roman" w:cs="Times New Roman"/>
          <w:szCs w:val="24"/>
        </w:rPr>
        <w:t>»</w:t>
      </w:r>
      <w:r w:rsidRPr="00B9243A">
        <w:rPr>
          <w:rFonts w:eastAsia="Times New Roman" w:cs="Times New Roman"/>
          <w:szCs w:val="24"/>
        </w:rPr>
        <w:t xml:space="preserve"> για τα βάσανα των πολλών</w:t>
      </w:r>
      <w:r>
        <w:rPr>
          <w:rFonts w:eastAsia="Times New Roman" w:cs="Times New Roman"/>
          <w:szCs w:val="24"/>
        </w:rPr>
        <w:t>!</w:t>
      </w:r>
    </w:p>
    <w:p w14:paraId="1286C400" w14:textId="77777777" w:rsidR="000402FE" w:rsidRDefault="007623D8">
      <w:pPr>
        <w:spacing w:line="600" w:lineRule="auto"/>
        <w:ind w:firstLine="720"/>
        <w:jc w:val="both"/>
        <w:rPr>
          <w:rFonts w:eastAsia="Times New Roman" w:cs="Times New Roman"/>
          <w:szCs w:val="24"/>
        </w:rPr>
      </w:pPr>
      <w:r w:rsidRPr="00B9243A">
        <w:rPr>
          <w:rFonts w:eastAsia="Times New Roman" w:cs="Times New Roman"/>
          <w:szCs w:val="24"/>
        </w:rPr>
        <w:t>Συνεπώς</w:t>
      </w:r>
      <w:r>
        <w:rPr>
          <w:rFonts w:eastAsia="Times New Roman" w:cs="Times New Roman"/>
          <w:szCs w:val="24"/>
        </w:rPr>
        <w:t>,</w:t>
      </w:r>
      <w:r w:rsidRPr="00B9243A">
        <w:rPr>
          <w:rFonts w:eastAsia="Times New Roman" w:cs="Times New Roman"/>
          <w:szCs w:val="24"/>
        </w:rPr>
        <w:t xml:space="preserve"> </w:t>
      </w:r>
      <w:r>
        <w:rPr>
          <w:rFonts w:eastAsia="Times New Roman" w:cs="Times New Roman"/>
          <w:szCs w:val="24"/>
        </w:rPr>
        <w:t>νέες</w:t>
      </w:r>
      <w:r w:rsidRPr="00B9243A">
        <w:rPr>
          <w:rFonts w:eastAsia="Times New Roman" w:cs="Times New Roman"/>
          <w:szCs w:val="24"/>
        </w:rPr>
        <w:t xml:space="preserve"> μεγάλες καπιταλιστικές επενδύσεις και ανάπτυξη κερδοφορίας του κεφαλαίου </w:t>
      </w:r>
      <w:r>
        <w:rPr>
          <w:rFonts w:eastAsia="Times New Roman" w:cs="Times New Roman"/>
          <w:szCs w:val="24"/>
        </w:rPr>
        <w:t>υ</w:t>
      </w:r>
      <w:r w:rsidRPr="00B9243A">
        <w:rPr>
          <w:rFonts w:eastAsia="Times New Roman" w:cs="Times New Roman"/>
          <w:szCs w:val="24"/>
        </w:rPr>
        <w:t>πάρχουν</w:t>
      </w:r>
      <w:r>
        <w:rPr>
          <w:rFonts w:eastAsia="Times New Roman" w:cs="Times New Roman"/>
          <w:szCs w:val="24"/>
        </w:rPr>
        <w:t>. Όμως,</w:t>
      </w:r>
      <w:r w:rsidRPr="00B9243A">
        <w:rPr>
          <w:rFonts w:eastAsia="Times New Roman" w:cs="Times New Roman"/>
          <w:szCs w:val="24"/>
        </w:rPr>
        <w:t xml:space="preserve"> μαζί πάει και η επίθεση του κεφαλαίου</w:t>
      </w:r>
      <w:r>
        <w:rPr>
          <w:rFonts w:eastAsia="Times New Roman" w:cs="Times New Roman"/>
          <w:szCs w:val="24"/>
        </w:rPr>
        <w:t>,</w:t>
      </w:r>
      <w:r w:rsidRPr="00B9243A">
        <w:rPr>
          <w:rFonts w:eastAsia="Times New Roman" w:cs="Times New Roman"/>
          <w:szCs w:val="24"/>
        </w:rPr>
        <w:t xml:space="preserve"> για να επιβάλει φθηνότερη εργατική δύναμη που</w:t>
      </w:r>
      <w:r w:rsidRPr="00B9243A">
        <w:rPr>
          <w:rFonts w:eastAsia="Times New Roman" w:cs="Times New Roman"/>
          <w:szCs w:val="24"/>
        </w:rPr>
        <w:t xml:space="preserve"> είναι μονόδρομος</w:t>
      </w:r>
      <w:r>
        <w:rPr>
          <w:rFonts w:eastAsia="Times New Roman" w:cs="Times New Roman"/>
          <w:szCs w:val="24"/>
        </w:rPr>
        <w:t>,</w:t>
      </w:r>
      <w:r w:rsidRPr="00B9243A">
        <w:rPr>
          <w:rFonts w:eastAsia="Times New Roman" w:cs="Times New Roman"/>
          <w:szCs w:val="24"/>
        </w:rPr>
        <w:t xml:space="preserve"> ώστε να διασφαλί</w:t>
      </w:r>
      <w:r>
        <w:rPr>
          <w:rFonts w:eastAsia="Times New Roman" w:cs="Times New Roman"/>
          <w:szCs w:val="24"/>
        </w:rPr>
        <w:t>σ</w:t>
      </w:r>
      <w:r w:rsidRPr="00B9243A">
        <w:rPr>
          <w:rFonts w:eastAsia="Times New Roman" w:cs="Times New Roman"/>
          <w:szCs w:val="24"/>
        </w:rPr>
        <w:t>ει ότι θα αυξάνεται ο ρυθμός καπιταλιστικής ανάπτυξης μετά τη φάση βαθιάς</w:t>
      </w:r>
      <w:r>
        <w:rPr>
          <w:rFonts w:eastAsia="Times New Roman" w:cs="Times New Roman"/>
          <w:szCs w:val="24"/>
        </w:rPr>
        <w:t>,</w:t>
      </w:r>
      <w:r w:rsidRPr="00B9243A">
        <w:rPr>
          <w:rFonts w:eastAsia="Times New Roman" w:cs="Times New Roman"/>
          <w:szCs w:val="24"/>
        </w:rPr>
        <w:t xml:space="preserve"> μακρόχρονης κρίσης της </w:t>
      </w:r>
      <w:r>
        <w:rPr>
          <w:rFonts w:eastAsia="Times New Roman" w:cs="Times New Roman"/>
          <w:szCs w:val="24"/>
        </w:rPr>
        <w:t>ελληνι</w:t>
      </w:r>
      <w:r w:rsidRPr="00B9243A">
        <w:rPr>
          <w:rFonts w:eastAsia="Times New Roman" w:cs="Times New Roman"/>
          <w:szCs w:val="24"/>
        </w:rPr>
        <w:t>κής οικονομίας</w:t>
      </w:r>
      <w:r>
        <w:rPr>
          <w:rFonts w:eastAsia="Times New Roman" w:cs="Times New Roman"/>
          <w:szCs w:val="24"/>
        </w:rPr>
        <w:t>.</w:t>
      </w:r>
    </w:p>
    <w:p w14:paraId="1286C40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Τ</w:t>
      </w:r>
      <w:r w:rsidRPr="00B9243A">
        <w:rPr>
          <w:rFonts w:eastAsia="Times New Roman" w:cs="Times New Roman"/>
          <w:szCs w:val="24"/>
        </w:rPr>
        <w:t xml:space="preserve">ο </w:t>
      </w:r>
      <w:r>
        <w:rPr>
          <w:rFonts w:eastAsia="Times New Roman" w:cs="Times New Roman"/>
          <w:szCs w:val="24"/>
        </w:rPr>
        <w:t>ΚΚΕ, λ</w:t>
      </w:r>
      <w:r w:rsidRPr="00B9243A">
        <w:rPr>
          <w:rFonts w:eastAsia="Times New Roman" w:cs="Times New Roman"/>
          <w:szCs w:val="24"/>
        </w:rPr>
        <w:t>οιπόν</w:t>
      </w:r>
      <w:r>
        <w:rPr>
          <w:rFonts w:eastAsia="Times New Roman" w:cs="Times New Roman"/>
          <w:szCs w:val="24"/>
        </w:rPr>
        <w:t>,</w:t>
      </w:r>
      <w:r w:rsidRPr="00B9243A">
        <w:rPr>
          <w:rFonts w:eastAsia="Times New Roman" w:cs="Times New Roman"/>
          <w:szCs w:val="24"/>
        </w:rPr>
        <w:t xml:space="preserve"> καταψηφίζει την αντιλαϊκή κυβέρνηση και</w:t>
      </w:r>
      <w:r>
        <w:rPr>
          <w:rFonts w:eastAsia="Times New Roman" w:cs="Times New Roman"/>
          <w:szCs w:val="24"/>
        </w:rPr>
        <w:t>,</w:t>
      </w:r>
      <w:r w:rsidRPr="00B9243A">
        <w:rPr>
          <w:rFonts w:eastAsia="Times New Roman" w:cs="Times New Roman"/>
          <w:szCs w:val="24"/>
        </w:rPr>
        <w:t xml:space="preserve"> ανεξάρτητα από τις όποιες εξελίξεις της </w:t>
      </w:r>
      <w:r>
        <w:rPr>
          <w:rFonts w:eastAsia="Times New Roman" w:cs="Times New Roman"/>
          <w:szCs w:val="24"/>
        </w:rPr>
        <w:t>Β</w:t>
      </w:r>
      <w:r w:rsidRPr="00B9243A">
        <w:rPr>
          <w:rFonts w:eastAsia="Times New Roman" w:cs="Times New Roman"/>
          <w:szCs w:val="24"/>
        </w:rPr>
        <w:t>ου</w:t>
      </w:r>
      <w:r w:rsidRPr="00B9243A">
        <w:rPr>
          <w:rFonts w:eastAsia="Times New Roman" w:cs="Times New Roman"/>
          <w:szCs w:val="24"/>
        </w:rPr>
        <w:t xml:space="preserve">λής και τους πιθανούς </w:t>
      </w:r>
      <w:r>
        <w:rPr>
          <w:rFonts w:eastAsia="Times New Roman" w:cs="Times New Roman"/>
          <w:szCs w:val="24"/>
        </w:rPr>
        <w:t>συνοδοιπόρους</w:t>
      </w:r>
      <w:r w:rsidRPr="00B9243A">
        <w:rPr>
          <w:rFonts w:eastAsia="Times New Roman" w:cs="Times New Roman"/>
          <w:szCs w:val="24"/>
        </w:rPr>
        <w:t xml:space="preserve"> προς τον κ</w:t>
      </w:r>
      <w:r>
        <w:rPr>
          <w:rFonts w:eastAsia="Times New Roman" w:cs="Times New Roman"/>
          <w:szCs w:val="24"/>
        </w:rPr>
        <w:t xml:space="preserve">. </w:t>
      </w:r>
      <w:r w:rsidRPr="00B9243A">
        <w:rPr>
          <w:rFonts w:eastAsia="Times New Roman" w:cs="Times New Roman"/>
          <w:szCs w:val="24"/>
        </w:rPr>
        <w:t>Τσίπρα</w:t>
      </w:r>
      <w:r>
        <w:rPr>
          <w:rFonts w:eastAsia="Times New Roman" w:cs="Times New Roman"/>
          <w:szCs w:val="24"/>
        </w:rPr>
        <w:t>,</w:t>
      </w:r>
      <w:r w:rsidRPr="00B9243A">
        <w:rPr>
          <w:rFonts w:eastAsia="Times New Roman" w:cs="Times New Roman"/>
          <w:szCs w:val="24"/>
        </w:rPr>
        <w:t xml:space="preserve"> καλούμε να την καταψηφίσει ο ίδιος ο λαός</w:t>
      </w:r>
      <w:r>
        <w:rPr>
          <w:rFonts w:eastAsia="Times New Roman" w:cs="Times New Roman"/>
          <w:szCs w:val="24"/>
        </w:rPr>
        <w:t>,</w:t>
      </w:r>
      <w:r w:rsidRPr="00B9243A">
        <w:rPr>
          <w:rFonts w:eastAsia="Times New Roman" w:cs="Times New Roman"/>
          <w:szCs w:val="24"/>
        </w:rPr>
        <w:t xml:space="preserve"> για να μη συνεχίσει την ίδια βάρβαρη</w:t>
      </w:r>
      <w:r>
        <w:rPr>
          <w:rFonts w:eastAsia="Times New Roman" w:cs="Times New Roman"/>
          <w:szCs w:val="24"/>
        </w:rPr>
        <w:t>,</w:t>
      </w:r>
      <w:r w:rsidRPr="00B9243A">
        <w:rPr>
          <w:rFonts w:eastAsia="Times New Roman" w:cs="Times New Roman"/>
          <w:szCs w:val="24"/>
        </w:rPr>
        <w:t xml:space="preserve"> αντιλαϊκή και επικίνδυνη πολιτική ως συνέχεια των προηγούμενων κυβερνήσεων</w:t>
      </w:r>
      <w:r>
        <w:rPr>
          <w:rFonts w:eastAsia="Times New Roman" w:cs="Times New Roman"/>
          <w:szCs w:val="24"/>
        </w:rPr>
        <w:t>,</w:t>
      </w:r>
      <w:r w:rsidRPr="00B9243A">
        <w:rPr>
          <w:rFonts w:eastAsia="Times New Roman" w:cs="Times New Roman"/>
          <w:szCs w:val="24"/>
        </w:rPr>
        <w:t xml:space="preserve"> να δυναμώσει το</w:t>
      </w:r>
      <w:r>
        <w:rPr>
          <w:rFonts w:eastAsia="Times New Roman" w:cs="Times New Roman"/>
          <w:szCs w:val="24"/>
        </w:rPr>
        <w:t>ν</w:t>
      </w:r>
      <w:r w:rsidRPr="00B9243A">
        <w:rPr>
          <w:rFonts w:eastAsia="Times New Roman" w:cs="Times New Roman"/>
          <w:szCs w:val="24"/>
        </w:rPr>
        <w:t xml:space="preserve"> λαϊκό παράγοντα ισχυροποιώ</w:t>
      </w:r>
      <w:r w:rsidRPr="00B9243A">
        <w:rPr>
          <w:rFonts w:eastAsia="Times New Roman" w:cs="Times New Roman"/>
          <w:szCs w:val="24"/>
        </w:rPr>
        <w:t xml:space="preserve">ντας το </w:t>
      </w:r>
      <w:r>
        <w:rPr>
          <w:rFonts w:eastAsia="Times New Roman" w:cs="Times New Roman"/>
          <w:szCs w:val="24"/>
        </w:rPr>
        <w:t>ΚΚΕ.</w:t>
      </w:r>
    </w:p>
    <w:p w14:paraId="1286C402"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sidRPr="00B9243A">
        <w:rPr>
          <w:rFonts w:eastAsia="Times New Roman" w:cs="Times New Roman"/>
          <w:szCs w:val="24"/>
        </w:rPr>
        <w:t>Ευχαριστούμε την κ</w:t>
      </w:r>
      <w:r>
        <w:rPr>
          <w:rFonts w:eastAsia="Times New Roman" w:cs="Times New Roman"/>
          <w:szCs w:val="24"/>
        </w:rPr>
        <w:t>.</w:t>
      </w:r>
      <w:r w:rsidRPr="00B9243A">
        <w:rPr>
          <w:rFonts w:eastAsia="Times New Roman" w:cs="Times New Roman"/>
          <w:szCs w:val="24"/>
        </w:rPr>
        <w:t xml:space="preserve"> Μανωλάκου</w:t>
      </w:r>
      <w:r>
        <w:rPr>
          <w:rFonts w:eastAsia="Times New Roman" w:cs="Times New Roman"/>
          <w:szCs w:val="24"/>
        </w:rPr>
        <w:t>.</w:t>
      </w:r>
    </w:p>
    <w:p w14:paraId="1286C40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γίνεται γνωστό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δεκαέξι μαθήτριες και μαθητές και μία εκπαιδευτικός συνοδ</w:t>
      </w:r>
      <w:r>
        <w:rPr>
          <w:rFonts w:eastAsia="Times New Roman" w:cs="Times New Roman"/>
          <w:szCs w:val="24"/>
        </w:rPr>
        <w:t xml:space="preserve">ός τους από το 41ο Δημοτικό Σχολείο Πειραιά. </w:t>
      </w:r>
    </w:p>
    <w:p w14:paraId="1286C40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1286C405"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286C40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Π</w:t>
      </w:r>
      <w:r w:rsidRPr="00B9243A">
        <w:rPr>
          <w:rFonts w:eastAsia="Times New Roman" w:cs="Times New Roman"/>
          <w:szCs w:val="24"/>
        </w:rPr>
        <w:t xml:space="preserve">ροχωρούμε με τον </w:t>
      </w:r>
      <w:r>
        <w:rPr>
          <w:rFonts w:eastAsia="Times New Roman" w:cs="Times New Roman"/>
          <w:szCs w:val="24"/>
        </w:rPr>
        <w:t>Κ</w:t>
      </w:r>
      <w:r w:rsidRPr="00B9243A">
        <w:rPr>
          <w:rFonts w:eastAsia="Times New Roman" w:cs="Times New Roman"/>
          <w:szCs w:val="24"/>
        </w:rPr>
        <w:t xml:space="preserve">οινοβουλευτικό </w:t>
      </w:r>
      <w:r>
        <w:rPr>
          <w:rFonts w:eastAsia="Times New Roman" w:cs="Times New Roman"/>
          <w:szCs w:val="24"/>
        </w:rPr>
        <w:t>Ε</w:t>
      </w:r>
      <w:r w:rsidRPr="00B9243A">
        <w:rPr>
          <w:rFonts w:eastAsia="Times New Roman" w:cs="Times New Roman"/>
          <w:szCs w:val="24"/>
        </w:rPr>
        <w:t xml:space="preserve">κπρόσωπο από το </w:t>
      </w:r>
      <w:r>
        <w:rPr>
          <w:rFonts w:eastAsia="Times New Roman" w:cs="Times New Roman"/>
          <w:szCs w:val="24"/>
        </w:rPr>
        <w:t xml:space="preserve">Ποτάμι </w:t>
      </w:r>
      <w:r w:rsidRPr="00B9243A">
        <w:rPr>
          <w:rFonts w:eastAsia="Times New Roman" w:cs="Times New Roman"/>
          <w:szCs w:val="24"/>
        </w:rPr>
        <w:t>κ</w:t>
      </w:r>
      <w:r>
        <w:rPr>
          <w:rFonts w:eastAsia="Times New Roman" w:cs="Times New Roman"/>
          <w:szCs w:val="24"/>
        </w:rPr>
        <w:t xml:space="preserve">. </w:t>
      </w:r>
      <w:r w:rsidRPr="00B9243A">
        <w:rPr>
          <w:rFonts w:eastAsia="Times New Roman" w:cs="Times New Roman"/>
          <w:szCs w:val="24"/>
        </w:rPr>
        <w:t xml:space="preserve">Γιώργο </w:t>
      </w:r>
      <w:r>
        <w:rPr>
          <w:rFonts w:eastAsia="Times New Roman" w:cs="Times New Roman"/>
          <w:szCs w:val="24"/>
        </w:rPr>
        <w:t>Αμυρά.</w:t>
      </w:r>
    </w:p>
    <w:p w14:paraId="1286C40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Ορίστε, κύριε Αμυρά, έχετε τον λόγο </w:t>
      </w:r>
      <w:r w:rsidRPr="00B9243A">
        <w:rPr>
          <w:rFonts w:eastAsia="Times New Roman" w:cs="Times New Roman"/>
          <w:szCs w:val="24"/>
        </w:rPr>
        <w:t xml:space="preserve">για </w:t>
      </w:r>
      <w:r>
        <w:rPr>
          <w:rFonts w:eastAsia="Times New Roman" w:cs="Times New Roman"/>
          <w:szCs w:val="24"/>
        </w:rPr>
        <w:t xml:space="preserve">δώδεκα </w:t>
      </w:r>
      <w:r w:rsidRPr="00B9243A">
        <w:rPr>
          <w:rFonts w:eastAsia="Times New Roman" w:cs="Times New Roman"/>
          <w:szCs w:val="24"/>
        </w:rPr>
        <w:t>λεπτά</w:t>
      </w:r>
      <w:r>
        <w:rPr>
          <w:rFonts w:eastAsia="Times New Roman" w:cs="Times New Roman"/>
          <w:szCs w:val="24"/>
        </w:rPr>
        <w:t>.</w:t>
      </w:r>
    </w:p>
    <w:p w14:paraId="1286C408"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ΓΕΩΡ</w:t>
      </w:r>
      <w:r>
        <w:rPr>
          <w:rFonts w:eastAsia="Times New Roman" w:cs="Times New Roman"/>
          <w:b/>
          <w:szCs w:val="24"/>
        </w:rPr>
        <w:t xml:space="preserve">ΓΙΟΣ ΑΜΥΡΑΣ: </w:t>
      </w:r>
      <w:r w:rsidRPr="00B9243A">
        <w:rPr>
          <w:rFonts w:eastAsia="Times New Roman" w:cs="Times New Roman"/>
          <w:szCs w:val="24"/>
        </w:rPr>
        <w:t>Ευχαριστώ</w:t>
      </w:r>
      <w:r>
        <w:rPr>
          <w:rFonts w:eastAsia="Times New Roman" w:cs="Times New Roman"/>
          <w:szCs w:val="24"/>
        </w:rPr>
        <w:t>,</w:t>
      </w:r>
      <w:r w:rsidRPr="00B9243A">
        <w:rPr>
          <w:rFonts w:eastAsia="Times New Roman" w:cs="Times New Roman"/>
          <w:szCs w:val="24"/>
        </w:rPr>
        <w:t xml:space="preserve"> κύριε </w:t>
      </w:r>
      <w:r>
        <w:rPr>
          <w:rFonts w:eastAsia="Times New Roman" w:cs="Times New Roman"/>
          <w:szCs w:val="24"/>
        </w:rPr>
        <w:t>Π</w:t>
      </w:r>
      <w:r w:rsidRPr="00B9243A">
        <w:rPr>
          <w:rFonts w:eastAsia="Times New Roman" w:cs="Times New Roman"/>
          <w:szCs w:val="24"/>
        </w:rPr>
        <w:t>ρόεδρε</w:t>
      </w:r>
      <w:r>
        <w:rPr>
          <w:rFonts w:eastAsia="Times New Roman" w:cs="Times New Roman"/>
          <w:szCs w:val="24"/>
        </w:rPr>
        <w:t>.</w:t>
      </w:r>
    </w:p>
    <w:p w14:paraId="1286C40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-άκουσα</w:t>
      </w:r>
      <w:r w:rsidRPr="00B9243A">
        <w:rPr>
          <w:rFonts w:eastAsia="Times New Roman" w:cs="Times New Roman"/>
          <w:szCs w:val="24"/>
        </w:rPr>
        <w:t xml:space="preserve"> νωρίτερα </w:t>
      </w:r>
      <w:r>
        <w:rPr>
          <w:rFonts w:eastAsia="Times New Roman" w:cs="Times New Roman"/>
          <w:szCs w:val="24"/>
        </w:rPr>
        <w:t xml:space="preserve">τον κ. Φίλη, αλλά </w:t>
      </w:r>
      <w:r w:rsidRPr="00B9243A">
        <w:rPr>
          <w:rFonts w:eastAsia="Times New Roman" w:cs="Times New Roman"/>
          <w:szCs w:val="24"/>
        </w:rPr>
        <w:t xml:space="preserve">θα </w:t>
      </w:r>
      <w:r>
        <w:rPr>
          <w:rFonts w:eastAsia="Times New Roman" w:cs="Times New Roman"/>
          <w:szCs w:val="24"/>
        </w:rPr>
        <w:t xml:space="preserve">του απαντήσω στο τέλος </w:t>
      </w:r>
      <w:r w:rsidRPr="00B9243A">
        <w:rPr>
          <w:rFonts w:eastAsia="Times New Roman" w:cs="Times New Roman"/>
          <w:szCs w:val="24"/>
        </w:rPr>
        <w:t>σε μία β</w:t>
      </w:r>
      <w:r>
        <w:rPr>
          <w:rFonts w:eastAsia="Times New Roman" w:cs="Times New Roman"/>
          <w:szCs w:val="24"/>
        </w:rPr>
        <w:t>άση, νομίζω,</w:t>
      </w:r>
      <w:r w:rsidRPr="00B9243A">
        <w:rPr>
          <w:rFonts w:eastAsia="Times New Roman" w:cs="Times New Roman"/>
          <w:szCs w:val="24"/>
        </w:rPr>
        <w:t xml:space="preserve"> δημιουργική</w:t>
      </w:r>
      <w:r>
        <w:rPr>
          <w:rFonts w:eastAsia="Times New Roman" w:cs="Times New Roman"/>
          <w:szCs w:val="24"/>
        </w:rPr>
        <w:t>-</w:t>
      </w:r>
      <w:r w:rsidRPr="00B9243A">
        <w:rPr>
          <w:rFonts w:eastAsia="Times New Roman" w:cs="Times New Roman"/>
          <w:szCs w:val="24"/>
        </w:rPr>
        <w:t xml:space="preserve"> </w:t>
      </w:r>
      <w:r>
        <w:rPr>
          <w:rFonts w:eastAsia="Times New Roman" w:cs="Times New Roman"/>
          <w:szCs w:val="24"/>
        </w:rPr>
        <w:t>κ</w:t>
      </w:r>
      <w:r w:rsidRPr="00B9243A">
        <w:rPr>
          <w:rFonts w:eastAsia="Times New Roman" w:cs="Times New Roman"/>
          <w:szCs w:val="24"/>
        </w:rPr>
        <w:t xml:space="preserve">αλούμαστε σήμερα να τοποθετηθούμε σε ένα βασικό ερώτημα για την </w:t>
      </w:r>
      <w:r>
        <w:rPr>
          <w:rFonts w:eastAsia="Times New Roman" w:cs="Times New Roman"/>
          <w:szCs w:val="24"/>
        </w:rPr>
        <w:t>κοινοβουλευτική</w:t>
      </w:r>
      <w:r w:rsidRPr="00B9243A">
        <w:rPr>
          <w:rFonts w:eastAsia="Times New Roman" w:cs="Times New Roman"/>
          <w:szCs w:val="24"/>
        </w:rPr>
        <w:t xml:space="preserve"> διαδικασία κ</w:t>
      </w:r>
      <w:r w:rsidRPr="00B9243A">
        <w:rPr>
          <w:rFonts w:eastAsia="Times New Roman" w:cs="Times New Roman"/>
          <w:szCs w:val="24"/>
        </w:rPr>
        <w:t>αι τη λειτουργία του πολιτεύματος</w:t>
      </w:r>
      <w:r>
        <w:rPr>
          <w:rFonts w:eastAsia="Times New Roman" w:cs="Times New Roman"/>
          <w:szCs w:val="24"/>
        </w:rPr>
        <w:t>: Π</w:t>
      </w:r>
      <w:r w:rsidRPr="00B9243A">
        <w:rPr>
          <w:rFonts w:eastAsia="Times New Roman" w:cs="Times New Roman"/>
          <w:szCs w:val="24"/>
        </w:rPr>
        <w:t xml:space="preserve">ρέπει να δώσουμε ψήφο εμπιστοσύνης στην </w:t>
      </w:r>
      <w:r>
        <w:rPr>
          <w:rFonts w:eastAsia="Times New Roman" w:cs="Times New Roman"/>
          <w:szCs w:val="24"/>
        </w:rPr>
        <w:t>Κ</w:t>
      </w:r>
      <w:r w:rsidRPr="00B9243A">
        <w:rPr>
          <w:rFonts w:eastAsia="Times New Roman" w:cs="Times New Roman"/>
          <w:szCs w:val="24"/>
        </w:rPr>
        <w:t>υβέρνηση ή όχι</w:t>
      </w:r>
      <w:r>
        <w:rPr>
          <w:rFonts w:eastAsia="Times New Roman" w:cs="Times New Roman"/>
          <w:szCs w:val="24"/>
        </w:rPr>
        <w:t>; Ας εξετάσουμε, κ</w:t>
      </w:r>
      <w:r w:rsidRPr="00B9243A">
        <w:rPr>
          <w:rFonts w:eastAsia="Times New Roman" w:cs="Times New Roman"/>
          <w:szCs w:val="24"/>
        </w:rPr>
        <w:t>ατ</w:t>
      </w:r>
      <w:r>
        <w:rPr>
          <w:rFonts w:eastAsia="Times New Roman" w:cs="Times New Roman"/>
          <w:szCs w:val="24"/>
        </w:rPr>
        <w:t xml:space="preserve">’ </w:t>
      </w:r>
      <w:r w:rsidRPr="00B9243A">
        <w:rPr>
          <w:rFonts w:eastAsia="Times New Roman" w:cs="Times New Roman"/>
          <w:szCs w:val="24"/>
        </w:rPr>
        <w:t>αρχάς</w:t>
      </w:r>
      <w:r>
        <w:rPr>
          <w:rFonts w:eastAsia="Times New Roman" w:cs="Times New Roman"/>
          <w:szCs w:val="24"/>
        </w:rPr>
        <w:t>,</w:t>
      </w:r>
      <w:r w:rsidRPr="00B9243A">
        <w:rPr>
          <w:rFonts w:eastAsia="Times New Roman" w:cs="Times New Roman"/>
          <w:szCs w:val="24"/>
        </w:rPr>
        <w:t xml:space="preserve"> τους λόγους </w:t>
      </w:r>
      <w:r>
        <w:rPr>
          <w:rFonts w:eastAsia="Times New Roman" w:cs="Times New Roman"/>
          <w:szCs w:val="24"/>
        </w:rPr>
        <w:t xml:space="preserve">για </w:t>
      </w:r>
      <w:r w:rsidRPr="00B9243A">
        <w:rPr>
          <w:rFonts w:eastAsia="Times New Roman" w:cs="Times New Roman"/>
          <w:szCs w:val="24"/>
        </w:rPr>
        <w:t>τους οποίους φ</w:t>
      </w:r>
      <w:r>
        <w:rPr>
          <w:rFonts w:eastAsia="Times New Roman" w:cs="Times New Roman"/>
          <w:szCs w:val="24"/>
        </w:rPr>
        <w:t>θ</w:t>
      </w:r>
      <w:r w:rsidRPr="00B9243A">
        <w:rPr>
          <w:rFonts w:eastAsia="Times New Roman" w:cs="Times New Roman"/>
          <w:szCs w:val="24"/>
        </w:rPr>
        <w:t xml:space="preserve">άσαμε στη σημερινή συζήτηση και </w:t>
      </w:r>
      <w:r>
        <w:rPr>
          <w:rFonts w:eastAsia="Times New Roman" w:cs="Times New Roman"/>
          <w:szCs w:val="24"/>
        </w:rPr>
        <w:t xml:space="preserve">σε </w:t>
      </w:r>
      <w:r w:rsidRPr="00B9243A">
        <w:rPr>
          <w:rFonts w:eastAsia="Times New Roman" w:cs="Times New Roman"/>
          <w:szCs w:val="24"/>
        </w:rPr>
        <w:t>αυτή την ανάγκη</w:t>
      </w:r>
      <w:r>
        <w:rPr>
          <w:rFonts w:eastAsia="Times New Roman" w:cs="Times New Roman"/>
          <w:szCs w:val="24"/>
        </w:rPr>
        <w:t>.</w:t>
      </w:r>
    </w:p>
    <w:p w14:paraId="1286C40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Η</w:t>
      </w:r>
      <w:r w:rsidRPr="00B9243A">
        <w:rPr>
          <w:rFonts w:eastAsia="Times New Roman" w:cs="Times New Roman"/>
          <w:szCs w:val="24"/>
        </w:rPr>
        <w:t xml:space="preserve"> </w:t>
      </w:r>
      <w:r>
        <w:rPr>
          <w:rFonts w:eastAsia="Times New Roman" w:cs="Times New Roman"/>
          <w:szCs w:val="24"/>
        </w:rPr>
        <w:t>σ</w:t>
      </w:r>
      <w:r w:rsidRPr="00B9243A">
        <w:rPr>
          <w:rFonts w:eastAsia="Times New Roman" w:cs="Times New Roman"/>
          <w:szCs w:val="24"/>
        </w:rPr>
        <w:t xml:space="preserve">υγκυβέρνηση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r w:rsidRPr="00B9243A">
        <w:rPr>
          <w:rFonts w:eastAsia="Times New Roman" w:cs="Times New Roman"/>
          <w:szCs w:val="24"/>
        </w:rPr>
        <w:t xml:space="preserve"> συμπλήρωσε τέσσερα χρόνι</w:t>
      </w:r>
      <w:r w:rsidRPr="00B9243A">
        <w:rPr>
          <w:rFonts w:eastAsia="Times New Roman" w:cs="Times New Roman"/>
          <w:szCs w:val="24"/>
        </w:rPr>
        <w:t>α αδιάλειπτης κυβερνητικής θητείας αυτές τις μέρες</w:t>
      </w:r>
      <w:r>
        <w:rPr>
          <w:rFonts w:eastAsia="Times New Roman" w:cs="Times New Roman"/>
          <w:szCs w:val="24"/>
        </w:rPr>
        <w:t>. Σ</w:t>
      </w:r>
      <w:r w:rsidRPr="00B9243A">
        <w:rPr>
          <w:rFonts w:eastAsia="Times New Roman" w:cs="Times New Roman"/>
          <w:szCs w:val="24"/>
        </w:rPr>
        <w:t xml:space="preserve">ε αυτά τα τέσσερα χρόνια οι </w:t>
      </w:r>
      <w:r>
        <w:rPr>
          <w:rFonts w:eastAsia="Times New Roman" w:cs="Times New Roman"/>
          <w:szCs w:val="24"/>
        </w:rPr>
        <w:t>Β</w:t>
      </w:r>
      <w:r w:rsidRPr="00B9243A">
        <w:rPr>
          <w:rFonts w:eastAsia="Times New Roman" w:cs="Times New Roman"/>
          <w:szCs w:val="24"/>
        </w:rPr>
        <w:t xml:space="preserve">ουλευτές των δύο </w:t>
      </w:r>
      <w:r>
        <w:rPr>
          <w:rFonts w:eastAsia="Times New Roman" w:cs="Times New Roman"/>
          <w:szCs w:val="24"/>
        </w:rPr>
        <w:t>Κ</w:t>
      </w:r>
      <w:r w:rsidRPr="00B9243A">
        <w:rPr>
          <w:rFonts w:eastAsia="Times New Roman" w:cs="Times New Roman"/>
          <w:szCs w:val="24"/>
        </w:rPr>
        <w:t>ομμάτων</w:t>
      </w:r>
      <w:r>
        <w:rPr>
          <w:rFonts w:eastAsia="Times New Roman" w:cs="Times New Roman"/>
          <w:szCs w:val="24"/>
        </w:rPr>
        <w:t>,</w:t>
      </w:r>
      <w:r w:rsidRPr="00B9243A">
        <w:rPr>
          <w:rFonts w:eastAsia="Times New Roman" w:cs="Times New Roman"/>
          <w:szCs w:val="24"/>
        </w:rPr>
        <w:t xml:space="preserve"> ΣΥΡΙΖΑ και ΑΝΕΛ</w:t>
      </w:r>
      <w:r>
        <w:rPr>
          <w:rFonts w:eastAsia="Times New Roman" w:cs="Times New Roman"/>
          <w:szCs w:val="24"/>
        </w:rPr>
        <w:t>,</w:t>
      </w:r>
      <w:r w:rsidRPr="00B9243A">
        <w:rPr>
          <w:rFonts w:eastAsia="Times New Roman" w:cs="Times New Roman"/>
          <w:szCs w:val="24"/>
        </w:rPr>
        <w:t xml:space="preserve"> ήταν κυριολεκτικώς μία γροθιά</w:t>
      </w:r>
      <w:r>
        <w:rPr>
          <w:rFonts w:eastAsia="Times New Roman" w:cs="Times New Roman"/>
          <w:szCs w:val="24"/>
        </w:rPr>
        <w:t>. Ενωμένοι και με μία φωνή Σ</w:t>
      </w:r>
      <w:r w:rsidRPr="00B9243A">
        <w:rPr>
          <w:rFonts w:eastAsia="Times New Roman" w:cs="Times New Roman"/>
          <w:szCs w:val="24"/>
        </w:rPr>
        <w:t>ΥΡΙΖΑ και ΑΝΕΛ ψήφιζαν το δικό τους μνημόνιο</w:t>
      </w:r>
      <w:r>
        <w:rPr>
          <w:rFonts w:eastAsia="Times New Roman" w:cs="Times New Roman"/>
          <w:szCs w:val="24"/>
        </w:rPr>
        <w:t>,</w:t>
      </w:r>
      <w:r w:rsidRPr="00B9243A">
        <w:rPr>
          <w:rFonts w:eastAsia="Times New Roman" w:cs="Times New Roman"/>
          <w:szCs w:val="24"/>
        </w:rPr>
        <w:t xml:space="preserve"> επώδυνα μέτρα</w:t>
      </w:r>
      <w:r>
        <w:rPr>
          <w:rFonts w:eastAsia="Times New Roman" w:cs="Times New Roman"/>
          <w:szCs w:val="24"/>
        </w:rPr>
        <w:t>,</w:t>
      </w:r>
      <w:r w:rsidRPr="00B9243A">
        <w:rPr>
          <w:rFonts w:eastAsia="Times New Roman" w:cs="Times New Roman"/>
          <w:szCs w:val="24"/>
        </w:rPr>
        <w:t xml:space="preserve"> μείωση συντάξεων</w:t>
      </w:r>
      <w:r>
        <w:rPr>
          <w:rFonts w:eastAsia="Times New Roman" w:cs="Times New Roman"/>
          <w:szCs w:val="24"/>
        </w:rPr>
        <w:t>,</w:t>
      </w:r>
      <w:r w:rsidRPr="00B9243A">
        <w:rPr>
          <w:rFonts w:eastAsia="Times New Roman" w:cs="Times New Roman"/>
          <w:szCs w:val="24"/>
        </w:rPr>
        <w:t xml:space="preserve"> αυξήσεις φόρων</w:t>
      </w:r>
      <w:r>
        <w:rPr>
          <w:rFonts w:eastAsia="Times New Roman" w:cs="Times New Roman"/>
          <w:szCs w:val="24"/>
        </w:rPr>
        <w:t>,</w:t>
      </w:r>
      <w:r w:rsidRPr="00B9243A">
        <w:rPr>
          <w:rFonts w:eastAsia="Times New Roman" w:cs="Times New Roman"/>
          <w:szCs w:val="24"/>
        </w:rPr>
        <w:t xml:space="preserve"> κατάργηση </w:t>
      </w:r>
      <w:r w:rsidRPr="00B9243A">
        <w:rPr>
          <w:rFonts w:eastAsia="Times New Roman" w:cs="Times New Roman"/>
          <w:szCs w:val="24"/>
        </w:rPr>
        <w:lastRenderedPageBreak/>
        <w:t>του ΕΚΑΣ</w:t>
      </w:r>
      <w:r>
        <w:rPr>
          <w:rFonts w:eastAsia="Times New Roman" w:cs="Times New Roman"/>
          <w:szCs w:val="24"/>
        </w:rPr>
        <w:t>,</w:t>
      </w:r>
      <w:r w:rsidRPr="00B9243A">
        <w:rPr>
          <w:rFonts w:eastAsia="Times New Roman" w:cs="Times New Roman"/>
          <w:szCs w:val="24"/>
        </w:rPr>
        <w:t xml:space="preserve"> συρρίκνωση του κοινωνικού κράτους</w:t>
      </w:r>
      <w:r>
        <w:rPr>
          <w:rFonts w:eastAsia="Times New Roman" w:cs="Times New Roman"/>
          <w:szCs w:val="24"/>
        </w:rPr>
        <w:t>. Ο</w:t>
      </w:r>
      <w:r w:rsidRPr="00B9243A">
        <w:rPr>
          <w:rFonts w:eastAsia="Times New Roman" w:cs="Times New Roman"/>
          <w:szCs w:val="24"/>
        </w:rPr>
        <w:t>ι πτέρυγες ΣΥΡΙΖΑ και ΑΝΕΛ δεν είχαν κανένα θέμα κυβερνητικής συνοχής</w:t>
      </w:r>
      <w:r>
        <w:rPr>
          <w:rFonts w:eastAsia="Times New Roman" w:cs="Times New Roman"/>
          <w:szCs w:val="24"/>
        </w:rPr>
        <w:t>,</w:t>
      </w:r>
      <w:r w:rsidRPr="00B9243A">
        <w:rPr>
          <w:rFonts w:eastAsia="Times New Roman" w:cs="Times New Roman"/>
          <w:szCs w:val="24"/>
        </w:rPr>
        <w:t xml:space="preserve"> όταν ψηφίζ</w:t>
      </w:r>
      <w:r>
        <w:rPr>
          <w:rFonts w:eastAsia="Times New Roman" w:cs="Times New Roman"/>
          <w:szCs w:val="24"/>
        </w:rPr>
        <w:t>ατε</w:t>
      </w:r>
      <w:r w:rsidRPr="00B9243A">
        <w:rPr>
          <w:rFonts w:eastAsia="Times New Roman" w:cs="Times New Roman"/>
          <w:szCs w:val="24"/>
        </w:rPr>
        <w:t xml:space="preserve"> τη δημιουργία του </w:t>
      </w:r>
      <w:r>
        <w:rPr>
          <w:rFonts w:eastAsia="Times New Roman" w:cs="Times New Roman"/>
          <w:szCs w:val="24"/>
        </w:rPr>
        <w:t>υ</w:t>
      </w:r>
      <w:r w:rsidRPr="00B9243A">
        <w:rPr>
          <w:rFonts w:eastAsia="Times New Roman" w:cs="Times New Roman"/>
          <w:szCs w:val="24"/>
        </w:rPr>
        <w:t>περταμείου</w:t>
      </w:r>
      <w:r>
        <w:rPr>
          <w:rFonts w:eastAsia="Times New Roman" w:cs="Times New Roman"/>
          <w:szCs w:val="24"/>
        </w:rPr>
        <w:t>,</w:t>
      </w:r>
      <w:r w:rsidRPr="00B9243A">
        <w:rPr>
          <w:rFonts w:eastAsia="Times New Roman" w:cs="Times New Roman"/>
          <w:szCs w:val="24"/>
        </w:rPr>
        <w:t xml:space="preserve"> βάζοντ</w:t>
      </w:r>
      <w:r>
        <w:rPr>
          <w:rFonts w:eastAsia="Times New Roman" w:cs="Times New Roman"/>
          <w:szCs w:val="24"/>
        </w:rPr>
        <w:t>ας ενέχυρο τη</w:t>
      </w:r>
      <w:r w:rsidRPr="00B9243A">
        <w:rPr>
          <w:rFonts w:eastAsia="Times New Roman" w:cs="Times New Roman"/>
          <w:szCs w:val="24"/>
        </w:rPr>
        <w:t xml:space="preserve"> δημόσια περιουσία υπέρ ξένων </w:t>
      </w:r>
      <w:r w:rsidRPr="00B9243A">
        <w:rPr>
          <w:rFonts w:eastAsia="Times New Roman" w:cs="Times New Roman"/>
          <w:szCs w:val="24"/>
        </w:rPr>
        <w:t>έως το 2115</w:t>
      </w:r>
      <w:r>
        <w:rPr>
          <w:rFonts w:eastAsia="Times New Roman" w:cs="Times New Roman"/>
          <w:szCs w:val="24"/>
        </w:rPr>
        <w:t>. Μ</w:t>
      </w:r>
      <w:r w:rsidRPr="00B9243A">
        <w:rPr>
          <w:rFonts w:eastAsia="Times New Roman" w:cs="Times New Roman"/>
          <w:szCs w:val="24"/>
        </w:rPr>
        <w:t xml:space="preserve">ιλάμε για τους ίδιους </w:t>
      </w:r>
      <w:r>
        <w:rPr>
          <w:rFonts w:eastAsia="Times New Roman" w:cs="Times New Roman"/>
          <w:szCs w:val="24"/>
        </w:rPr>
        <w:t>Β</w:t>
      </w:r>
      <w:r w:rsidRPr="00B9243A">
        <w:rPr>
          <w:rFonts w:eastAsia="Times New Roman" w:cs="Times New Roman"/>
          <w:szCs w:val="24"/>
        </w:rPr>
        <w:t xml:space="preserve">ουλευτές που χαρακτήριζαν </w:t>
      </w:r>
      <w:r>
        <w:rPr>
          <w:rFonts w:eastAsia="Times New Roman" w:cs="Times New Roman"/>
          <w:szCs w:val="24"/>
        </w:rPr>
        <w:t>«</w:t>
      </w:r>
      <w:r w:rsidRPr="00B9243A">
        <w:rPr>
          <w:rFonts w:eastAsia="Times New Roman" w:cs="Times New Roman"/>
          <w:szCs w:val="24"/>
        </w:rPr>
        <w:t>ξεπούλημα</w:t>
      </w:r>
      <w:r>
        <w:rPr>
          <w:rFonts w:eastAsia="Times New Roman" w:cs="Times New Roman"/>
          <w:szCs w:val="24"/>
        </w:rPr>
        <w:t>»</w:t>
      </w:r>
      <w:r w:rsidRPr="00B9243A">
        <w:rPr>
          <w:rFonts w:eastAsia="Times New Roman" w:cs="Times New Roman"/>
          <w:szCs w:val="24"/>
        </w:rPr>
        <w:t xml:space="preserve"> κάθε προσπάθεια αποκρατικοπ</w:t>
      </w:r>
      <w:r>
        <w:rPr>
          <w:rFonts w:eastAsia="Times New Roman" w:cs="Times New Roman"/>
          <w:szCs w:val="24"/>
        </w:rPr>
        <w:t>οίηση</w:t>
      </w:r>
      <w:r w:rsidRPr="00B9243A">
        <w:rPr>
          <w:rFonts w:eastAsia="Times New Roman" w:cs="Times New Roman"/>
          <w:szCs w:val="24"/>
        </w:rPr>
        <w:t xml:space="preserve">ς που είχε προηγηθεί από άλλες κυβερνήσεις και διαδήλωναν κατά των </w:t>
      </w:r>
      <w:r>
        <w:rPr>
          <w:rFonts w:eastAsia="Times New Roman" w:cs="Times New Roman"/>
          <w:szCs w:val="24"/>
        </w:rPr>
        <w:t>μερκελ</w:t>
      </w:r>
      <w:r w:rsidRPr="00B9243A">
        <w:rPr>
          <w:rFonts w:eastAsia="Times New Roman" w:cs="Times New Roman"/>
          <w:szCs w:val="24"/>
        </w:rPr>
        <w:t xml:space="preserve">ιστών και των </w:t>
      </w:r>
      <w:r>
        <w:rPr>
          <w:rFonts w:eastAsia="Times New Roman" w:cs="Times New Roman"/>
          <w:szCs w:val="24"/>
        </w:rPr>
        <w:t>νενέκων.</w:t>
      </w:r>
    </w:p>
    <w:p w14:paraId="1286C40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w:t>
      </w:r>
      <w:r w:rsidRPr="00B9243A">
        <w:rPr>
          <w:rFonts w:eastAsia="Times New Roman" w:cs="Times New Roman"/>
          <w:szCs w:val="24"/>
        </w:rPr>
        <w:t xml:space="preserve">νδοκυβερνητική κόντρα δεν είχαμε ούτε </w:t>
      </w:r>
      <w:r>
        <w:rPr>
          <w:rFonts w:eastAsia="Times New Roman" w:cs="Times New Roman"/>
          <w:szCs w:val="24"/>
        </w:rPr>
        <w:t>τ</w:t>
      </w:r>
      <w:r w:rsidRPr="00B9243A">
        <w:rPr>
          <w:rFonts w:eastAsia="Times New Roman" w:cs="Times New Roman"/>
          <w:szCs w:val="24"/>
        </w:rPr>
        <w:t>ο περασμένο κ</w:t>
      </w:r>
      <w:r w:rsidRPr="00B9243A">
        <w:rPr>
          <w:rFonts w:eastAsia="Times New Roman" w:cs="Times New Roman"/>
          <w:szCs w:val="24"/>
        </w:rPr>
        <w:t>αλοκαίρι</w:t>
      </w:r>
      <w:r>
        <w:rPr>
          <w:rFonts w:eastAsia="Times New Roman" w:cs="Times New Roman"/>
          <w:szCs w:val="24"/>
        </w:rPr>
        <w:t>,</w:t>
      </w:r>
      <w:r w:rsidRPr="00B9243A">
        <w:rPr>
          <w:rFonts w:eastAsia="Times New Roman" w:cs="Times New Roman"/>
          <w:szCs w:val="24"/>
        </w:rPr>
        <w:t xml:space="preserve"> όταν υπεγράφη η </w:t>
      </w:r>
      <w:r>
        <w:rPr>
          <w:rFonts w:eastAsia="Times New Roman" w:cs="Times New Roman"/>
          <w:szCs w:val="24"/>
        </w:rPr>
        <w:t>Σ</w:t>
      </w:r>
      <w:r w:rsidRPr="00B9243A">
        <w:rPr>
          <w:rFonts w:eastAsia="Times New Roman" w:cs="Times New Roman"/>
          <w:szCs w:val="24"/>
        </w:rPr>
        <w:t>υμφωνία των Πρεσπών</w:t>
      </w:r>
      <w:r>
        <w:rPr>
          <w:rFonts w:eastAsia="Times New Roman" w:cs="Times New Roman"/>
          <w:szCs w:val="24"/>
        </w:rPr>
        <w:t>. Π</w:t>
      </w:r>
      <w:r w:rsidRPr="00B9243A">
        <w:rPr>
          <w:rFonts w:eastAsia="Times New Roman" w:cs="Times New Roman"/>
          <w:szCs w:val="24"/>
        </w:rPr>
        <w:t xml:space="preserve">άλι θυμόμαστε τους </w:t>
      </w:r>
      <w:r>
        <w:rPr>
          <w:rFonts w:eastAsia="Times New Roman" w:cs="Times New Roman"/>
          <w:szCs w:val="24"/>
        </w:rPr>
        <w:t>Β</w:t>
      </w:r>
      <w:r w:rsidRPr="00B9243A">
        <w:rPr>
          <w:rFonts w:eastAsia="Times New Roman" w:cs="Times New Roman"/>
          <w:szCs w:val="24"/>
        </w:rPr>
        <w:t xml:space="preserve">ουλευτές των δύο αυτών </w:t>
      </w:r>
      <w:r>
        <w:rPr>
          <w:rFonts w:eastAsia="Times New Roman" w:cs="Times New Roman"/>
          <w:szCs w:val="24"/>
        </w:rPr>
        <w:t>κ</w:t>
      </w:r>
      <w:r w:rsidRPr="00B9243A">
        <w:rPr>
          <w:rFonts w:eastAsia="Times New Roman" w:cs="Times New Roman"/>
          <w:szCs w:val="24"/>
        </w:rPr>
        <w:t>ομμάτων</w:t>
      </w:r>
      <w:r>
        <w:rPr>
          <w:rFonts w:eastAsia="Times New Roman" w:cs="Times New Roman"/>
          <w:szCs w:val="24"/>
        </w:rPr>
        <w:t>,</w:t>
      </w:r>
      <w:r w:rsidRPr="00B9243A">
        <w:rPr>
          <w:rFonts w:eastAsia="Times New Roman" w:cs="Times New Roman"/>
          <w:szCs w:val="24"/>
        </w:rPr>
        <w:t xml:space="preserve"> κυρίως των ΑΝΕΛ</w:t>
      </w:r>
      <w:r>
        <w:rPr>
          <w:rFonts w:eastAsia="Times New Roman" w:cs="Times New Roman"/>
          <w:szCs w:val="24"/>
        </w:rPr>
        <w:t>,</w:t>
      </w:r>
      <w:r w:rsidRPr="00B9243A">
        <w:rPr>
          <w:rFonts w:eastAsia="Times New Roman" w:cs="Times New Roman"/>
          <w:szCs w:val="24"/>
        </w:rPr>
        <w:t xml:space="preserve"> που πριν </w:t>
      </w:r>
      <w:r>
        <w:rPr>
          <w:rFonts w:eastAsia="Times New Roman" w:cs="Times New Roman"/>
          <w:szCs w:val="24"/>
        </w:rPr>
        <w:t xml:space="preserve">από </w:t>
      </w:r>
      <w:r w:rsidRPr="00B9243A">
        <w:rPr>
          <w:rFonts w:eastAsia="Times New Roman" w:cs="Times New Roman"/>
          <w:szCs w:val="24"/>
        </w:rPr>
        <w:t xml:space="preserve">το 2015 </w:t>
      </w:r>
      <w:r>
        <w:rPr>
          <w:rFonts w:eastAsia="Times New Roman" w:cs="Times New Roman"/>
          <w:szCs w:val="24"/>
        </w:rPr>
        <w:t>διερρήγνυαν</w:t>
      </w:r>
      <w:r w:rsidRPr="00B9243A">
        <w:rPr>
          <w:rFonts w:eastAsia="Times New Roman" w:cs="Times New Roman"/>
          <w:szCs w:val="24"/>
        </w:rPr>
        <w:t xml:space="preserve"> τα ιμάτιά τους ότι θα περνούσε πάνω από το πτώμα τους το όνομα της Μακεδονίας</w:t>
      </w:r>
      <w:r>
        <w:rPr>
          <w:rFonts w:eastAsia="Times New Roman" w:cs="Times New Roman"/>
          <w:szCs w:val="24"/>
        </w:rPr>
        <w:t>. Τότε</w:t>
      </w:r>
      <w:r w:rsidRPr="00B9243A">
        <w:rPr>
          <w:rFonts w:eastAsia="Times New Roman" w:cs="Times New Roman"/>
          <w:szCs w:val="24"/>
        </w:rPr>
        <w:t xml:space="preserve"> μ</w:t>
      </w:r>
      <w:r>
        <w:rPr>
          <w:rFonts w:eastAsia="Times New Roman" w:cs="Times New Roman"/>
          <w:szCs w:val="24"/>
        </w:rPr>
        <w:t>άλιστα</w:t>
      </w:r>
      <w:r>
        <w:rPr>
          <w:rFonts w:eastAsia="Times New Roman" w:cs="Times New Roman"/>
          <w:szCs w:val="24"/>
        </w:rPr>
        <w:t>,</w:t>
      </w:r>
      <w:r w:rsidRPr="00B9243A">
        <w:rPr>
          <w:rFonts w:eastAsia="Times New Roman" w:cs="Times New Roman"/>
          <w:szCs w:val="24"/>
        </w:rPr>
        <w:t>δεν υπήρχε κ</w:t>
      </w:r>
      <w:r w:rsidRPr="00B9243A">
        <w:rPr>
          <w:rFonts w:eastAsia="Times New Roman" w:cs="Times New Roman"/>
          <w:szCs w:val="24"/>
        </w:rPr>
        <w:t>αν ως θέμα</w:t>
      </w:r>
      <w:r>
        <w:rPr>
          <w:rFonts w:eastAsia="Times New Roman" w:cs="Times New Roman"/>
          <w:szCs w:val="24"/>
        </w:rPr>
        <w:t>.</w:t>
      </w:r>
      <w:r w:rsidRPr="00B9243A">
        <w:rPr>
          <w:rFonts w:eastAsia="Times New Roman" w:cs="Times New Roman"/>
          <w:szCs w:val="24"/>
        </w:rPr>
        <w:t xml:space="preserve"> </w:t>
      </w:r>
      <w:r>
        <w:rPr>
          <w:rFonts w:eastAsia="Times New Roman" w:cs="Times New Roman"/>
          <w:szCs w:val="24"/>
        </w:rPr>
        <w:t>Τ</w:t>
      </w:r>
      <w:r w:rsidRPr="00B9243A">
        <w:rPr>
          <w:rFonts w:eastAsia="Times New Roman" w:cs="Times New Roman"/>
          <w:szCs w:val="24"/>
        </w:rPr>
        <w:t xml:space="preserve">ώρα </w:t>
      </w:r>
      <w:r>
        <w:rPr>
          <w:rFonts w:eastAsia="Times New Roman" w:cs="Times New Roman"/>
          <w:szCs w:val="24"/>
        </w:rPr>
        <w:t>ε</w:t>
      </w:r>
      <w:r w:rsidRPr="00B9243A">
        <w:rPr>
          <w:rFonts w:eastAsia="Times New Roman" w:cs="Times New Roman"/>
          <w:szCs w:val="24"/>
        </w:rPr>
        <w:t xml:space="preserve">τοιμάζονται να ψηφίσουν τη </w:t>
      </w:r>
      <w:r>
        <w:rPr>
          <w:rFonts w:eastAsia="Times New Roman" w:cs="Times New Roman"/>
          <w:szCs w:val="24"/>
        </w:rPr>
        <w:t>Σ</w:t>
      </w:r>
      <w:r w:rsidRPr="00B9243A">
        <w:rPr>
          <w:rFonts w:eastAsia="Times New Roman" w:cs="Times New Roman"/>
          <w:szCs w:val="24"/>
        </w:rPr>
        <w:t>υμφωνία των Πρεσπών και να δώσουν την ψήφο εμπιστοσύνης</w:t>
      </w:r>
      <w:r>
        <w:rPr>
          <w:rFonts w:eastAsia="Times New Roman" w:cs="Times New Roman"/>
          <w:szCs w:val="24"/>
        </w:rPr>
        <w:t xml:space="preserve"> τους</w:t>
      </w:r>
      <w:r w:rsidRPr="00B9243A">
        <w:rPr>
          <w:rFonts w:eastAsia="Times New Roman" w:cs="Times New Roman"/>
          <w:szCs w:val="24"/>
        </w:rPr>
        <w:t xml:space="preserve"> στην </w:t>
      </w:r>
      <w:r>
        <w:rPr>
          <w:rFonts w:eastAsia="Times New Roman" w:cs="Times New Roman"/>
          <w:szCs w:val="24"/>
        </w:rPr>
        <w:t>Κ</w:t>
      </w:r>
      <w:r w:rsidRPr="00B9243A">
        <w:rPr>
          <w:rFonts w:eastAsia="Times New Roman" w:cs="Times New Roman"/>
          <w:szCs w:val="24"/>
        </w:rPr>
        <w:t>υβέρνηση</w:t>
      </w:r>
      <w:r>
        <w:rPr>
          <w:rFonts w:eastAsia="Times New Roman" w:cs="Times New Roman"/>
          <w:szCs w:val="24"/>
        </w:rPr>
        <w:t>,</w:t>
      </w:r>
      <w:r w:rsidRPr="00B9243A">
        <w:rPr>
          <w:rFonts w:eastAsia="Times New Roman" w:cs="Times New Roman"/>
          <w:szCs w:val="24"/>
        </w:rPr>
        <w:t xml:space="preserve"> προκειμένου να το πράξει</w:t>
      </w:r>
      <w:r>
        <w:rPr>
          <w:rFonts w:eastAsia="Times New Roman" w:cs="Times New Roman"/>
          <w:szCs w:val="24"/>
        </w:rPr>
        <w:t>.</w:t>
      </w:r>
    </w:p>
    <w:p w14:paraId="1286C40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Να θυμηθούμε, μια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βλέπω εσάς,</w:t>
      </w:r>
      <w:r w:rsidRPr="00B9243A">
        <w:rPr>
          <w:rFonts w:eastAsia="Times New Roman" w:cs="Times New Roman"/>
          <w:szCs w:val="24"/>
        </w:rPr>
        <w:t xml:space="preserve"> αγαπητή κυρία Υπουργέ των ΑΝΕΛ</w:t>
      </w:r>
      <w:r>
        <w:rPr>
          <w:rFonts w:eastAsia="Times New Roman" w:cs="Times New Roman"/>
          <w:szCs w:val="24"/>
        </w:rPr>
        <w:t>,</w:t>
      </w:r>
      <w:r w:rsidRPr="00B9243A">
        <w:rPr>
          <w:rFonts w:eastAsia="Times New Roman" w:cs="Times New Roman"/>
          <w:szCs w:val="24"/>
        </w:rPr>
        <w:t xml:space="preserve"> την επική ατάκα</w:t>
      </w:r>
      <w:r>
        <w:rPr>
          <w:rFonts w:eastAsia="Times New Roman" w:cs="Times New Roman"/>
          <w:szCs w:val="24"/>
        </w:rPr>
        <w:t xml:space="preserve"> -</w:t>
      </w:r>
      <w:r w:rsidRPr="00B9243A">
        <w:rPr>
          <w:rFonts w:eastAsia="Times New Roman" w:cs="Times New Roman"/>
          <w:szCs w:val="24"/>
        </w:rPr>
        <w:t xml:space="preserve"> δήλωση του </w:t>
      </w:r>
      <w:r>
        <w:rPr>
          <w:rFonts w:eastAsia="Times New Roman" w:cs="Times New Roman"/>
          <w:szCs w:val="24"/>
        </w:rPr>
        <w:t>Α</w:t>
      </w:r>
      <w:r w:rsidRPr="00B9243A">
        <w:rPr>
          <w:rFonts w:eastAsia="Times New Roman" w:cs="Times New Roman"/>
          <w:szCs w:val="24"/>
        </w:rPr>
        <w:t xml:space="preserve">ρχηγού </w:t>
      </w:r>
      <w:r>
        <w:rPr>
          <w:rFonts w:eastAsia="Times New Roman" w:cs="Times New Roman"/>
          <w:szCs w:val="24"/>
        </w:rPr>
        <w:t>σας,</w:t>
      </w:r>
      <w:r w:rsidRPr="00B9243A">
        <w:rPr>
          <w:rFonts w:eastAsia="Times New Roman" w:cs="Times New Roman"/>
          <w:szCs w:val="24"/>
        </w:rPr>
        <w:t xml:space="preserve"> </w:t>
      </w:r>
      <w:r w:rsidRPr="00B9243A">
        <w:rPr>
          <w:rFonts w:eastAsia="Times New Roman" w:cs="Times New Roman"/>
          <w:szCs w:val="24"/>
        </w:rPr>
        <w:lastRenderedPageBreak/>
        <w:t>του κ</w:t>
      </w:r>
      <w:r>
        <w:rPr>
          <w:rFonts w:eastAsia="Times New Roman" w:cs="Times New Roman"/>
          <w:szCs w:val="24"/>
        </w:rPr>
        <w:t>.</w:t>
      </w:r>
      <w:r w:rsidRPr="00B9243A">
        <w:rPr>
          <w:rFonts w:eastAsia="Times New Roman" w:cs="Times New Roman"/>
          <w:szCs w:val="24"/>
        </w:rPr>
        <w:t xml:space="preserve"> Καμμένου</w:t>
      </w:r>
      <w:r>
        <w:rPr>
          <w:rFonts w:eastAsia="Times New Roman" w:cs="Times New Roman"/>
          <w:szCs w:val="24"/>
        </w:rPr>
        <w:t>,</w:t>
      </w:r>
      <w:r w:rsidRPr="00B9243A">
        <w:rPr>
          <w:rFonts w:eastAsia="Times New Roman" w:cs="Times New Roman"/>
          <w:szCs w:val="24"/>
        </w:rPr>
        <w:t xml:space="preserve"> ότι ενώπιον Θεού και ανθρώπων δεν θα επιτρέψει να δοθεί το όνομα </w:t>
      </w:r>
      <w:r>
        <w:rPr>
          <w:rFonts w:eastAsia="Times New Roman" w:cs="Times New Roman"/>
          <w:szCs w:val="24"/>
        </w:rPr>
        <w:t>«</w:t>
      </w:r>
      <w:r w:rsidRPr="00B9243A">
        <w:rPr>
          <w:rFonts w:eastAsia="Times New Roman" w:cs="Times New Roman"/>
          <w:szCs w:val="24"/>
        </w:rPr>
        <w:t>Μακεδονία</w:t>
      </w:r>
      <w:r>
        <w:rPr>
          <w:rFonts w:eastAsia="Times New Roman" w:cs="Times New Roman"/>
          <w:szCs w:val="24"/>
        </w:rPr>
        <w:t>»; Πού είναι ο Θεός τ</w:t>
      </w:r>
      <w:r w:rsidRPr="00B9243A">
        <w:rPr>
          <w:rFonts w:eastAsia="Times New Roman" w:cs="Times New Roman"/>
          <w:szCs w:val="24"/>
        </w:rPr>
        <w:t xml:space="preserve">ώρα </w:t>
      </w:r>
      <w:r>
        <w:rPr>
          <w:rFonts w:eastAsia="Times New Roman" w:cs="Times New Roman"/>
          <w:szCs w:val="24"/>
        </w:rPr>
        <w:t xml:space="preserve">και </w:t>
      </w:r>
      <w:r w:rsidRPr="00B9243A">
        <w:rPr>
          <w:rFonts w:eastAsia="Times New Roman" w:cs="Times New Roman"/>
          <w:szCs w:val="24"/>
        </w:rPr>
        <w:t>πο</w:t>
      </w:r>
      <w:r>
        <w:rPr>
          <w:rFonts w:eastAsia="Times New Roman" w:cs="Times New Roman"/>
          <w:szCs w:val="24"/>
        </w:rPr>
        <w:t>ύ</w:t>
      </w:r>
      <w:r w:rsidRPr="00B9243A">
        <w:rPr>
          <w:rFonts w:eastAsia="Times New Roman" w:cs="Times New Roman"/>
          <w:szCs w:val="24"/>
        </w:rPr>
        <w:t xml:space="preserve"> είναι οι άνθρωποι</w:t>
      </w:r>
      <w:r>
        <w:rPr>
          <w:rFonts w:eastAsia="Times New Roman" w:cs="Times New Roman"/>
          <w:szCs w:val="24"/>
        </w:rPr>
        <w:t>;</w:t>
      </w:r>
      <w:r w:rsidRPr="00B9243A">
        <w:rPr>
          <w:rFonts w:eastAsia="Times New Roman" w:cs="Times New Roman"/>
          <w:szCs w:val="24"/>
        </w:rPr>
        <w:t xml:space="preserve"> </w:t>
      </w:r>
    </w:p>
    <w:p w14:paraId="1286C40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Πάμε </w:t>
      </w:r>
      <w:r w:rsidRPr="00B9243A">
        <w:rPr>
          <w:rFonts w:eastAsia="Times New Roman" w:cs="Times New Roman"/>
          <w:szCs w:val="24"/>
        </w:rPr>
        <w:t>παρακάτω</w:t>
      </w:r>
      <w:r>
        <w:rPr>
          <w:rFonts w:eastAsia="Times New Roman" w:cs="Times New Roman"/>
          <w:szCs w:val="24"/>
        </w:rPr>
        <w:t>. Τ</w:t>
      </w:r>
      <w:r w:rsidRPr="00B9243A">
        <w:rPr>
          <w:rFonts w:eastAsia="Times New Roman" w:cs="Times New Roman"/>
          <w:szCs w:val="24"/>
        </w:rPr>
        <w:t>ίποτα δεν εμπόδι</w:t>
      </w:r>
      <w:r>
        <w:rPr>
          <w:rFonts w:eastAsia="Times New Roman" w:cs="Times New Roman"/>
          <w:szCs w:val="24"/>
        </w:rPr>
        <w:t>ζ</w:t>
      </w:r>
      <w:r w:rsidRPr="00B9243A">
        <w:rPr>
          <w:rFonts w:eastAsia="Times New Roman" w:cs="Times New Roman"/>
          <w:szCs w:val="24"/>
        </w:rPr>
        <w:t>ε τους δύο συγκυβερνήτες</w:t>
      </w:r>
      <w:r>
        <w:rPr>
          <w:rFonts w:eastAsia="Times New Roman" w:cs="Times New Roman"/>
          <w:szCs w:val="24"/>
        </w:rPr>
        <w:t>,</w:t>
      </w:r>
      <w:r w:rsidRPr="00B9243A">
        <w:rPr>
          <w:rFonts w:eastAsia="Times New Roman" w:cs="Times New Roman"/>
          <w:szCs w:val="24"/>
        </w:rPr>
        <w:t xml:space="preserve"> τον κ</w:t>
      </w:r>
      <w:r>
        <w:rPr>
          <w:rFonts w:eastAsia="Times New Roman" w:cs="Times New Roman"/>
          <w:szCs w:val="24"/>
        </w:rPr>
        <w:t>.</w:t>
      </w:r>
      <w:r w:rsidRPr="00B9243A">
        <w:rPr>
          <w:rFonts w:eastAsia="Times New Roman" w:cs="Times New Roman"/>
          <w:szCs w:val="24"/>
        </w:rPr>
        <w:t xml:space="preserve"> Τσίπρα και τον κ</w:t>
      </w:r>
      <w:r>
        <w:rPr>
          <w:rFonts w:eastAsia="Times New Roman" w:cs="Times New Roman"/>
          <w:szCs w:val="24"/>
        </w:rPr>
        <w:t>.</w:t>
      </w:r>
      <w:r w:rsidRPr="00B9243A">
        <w:rPr>
          <w:rFonts w:eastAsia="Times New Roman" w:cs="Times New Roman"/>
          <w:szCs w:val="24"/>
        </w:rPr>
        <w:t xml:space="preserve"> Καμμένο</w:t>
      </w:r>
      <w:r>
        <w:rPr>
          <w:rFonts w:eastAsia="Times New Roman" w:cs="Times New Roman"/>
          <w:szCs w:val="24"/>
        </w:rPr>
        <w:t>,</w:t>
      </w:r>
      <w:r w:rsidRPr="00B9243A">
        <w:rPr>
          <w:rFonts w:eastAsia="Times New Roman" w:cs="Times New Roman"/>
          <w:szCs w:val="24"/>
        </w:rPr>
        <w:t xml:space="preserve"> να συνεχίσουν</w:t>
      </w:r>
      <w:r w:rsidRPr="00B9243A">
        <w:rPr>
          <w:rFonts w:eastAsia="Times New Roman" w:cs="Times New Roman"/>
          <w:szCs w:val="24"/>
        </w:rPr>
        <w:t xml:space="preserve"> τη συνεργασία </w:t>
      </w:r>
      <w:r>
        <w:rPr>
          <w:rFonts w:eastAsia="Times New Roman" w:cs="Times New Roman"/>
          <w:szCs w:val="24"/>
        </w:rPr>
        <w:t>τους,</w:t>
      </w:r>
      <w:r w:rsidRPr="00B9243A">
        <w:rPr>
          <w:rFonts w:eastAsia="Times New Roman" w:cs="Times New Roman"/>
          <w:szCs w:val="24"/>
        </w:rPr>
        <w:t xml:space="preserve"> καθώς όλοι κράτησαν τις υπουργικές καρέκλες τους και τα αξιώματά </w:t>
      </w:r>
      <w:r>
        <w:rPr>
          <w:rFonts w:eastAsia="Times New Roman" w:cs="Times New Roman"/>
          <w:szCs w:val="24"/>
        </w:rPr>
        <w:t>τους,</w:t>
      </w:r>
      <w:r w:rsidRPr="00B9243A">
        <w:rPr>
          <w:rFonts w:eastAsia="Times New Roman" w:cs="Times New Roman"/>
          <w:szCs w:val="24"/>
        </w:rPr>
        <w:t xml:space="preserve"> χωρίς κανένα πρόβλημα αξιακό </w:t>
      </w:r>
      <w:r>
        <w:rPr>
          <w:rFonts w:eastAsia="Times New Roman" w:cs="Times New Roman"/>
          <w:szCs w:val="24"/>
        </w:rPr>
        <w:t>ή</w:t>
      </w:r>
      <w:r w:rsidRPr="00B9243A">
        <w:rPr>
          <w:rFonts w:eastAsia="Times New Roman" w:cs="Times New Roman"/>
          <w:szCs w:val="24"/>
        </w:rPr>
        <w:t xml:space="preserve"> </w:t>
      </w:r>
      <w:r>
        <w:rPr>
          <w:rFonts w:eastAsia="Times New Roman" w:cs="Times New Roman"/>
          <w:szCs w:val="24"/>
        </w:rPr>
        <w:t>συνείδησης.</w:t>
      </w:r>
      <w:r w:rsidRPr="00B9243A">
        <w:rPr>
          <w:rFonts w:eastAsia="Times New Roman" w:cs="Times New Roman"/>
          <w:szCs w:val="24"/>
        </w:rPr>
        <w:t xml:space="preserve"> </w:t>
      </w:r>
      <w:r>
        <w:rPr>
          <w:rFonts w:eastAsia="Times New Roman" w:cs="Times New Roman"/>
          <w:szCs w:val="24"/>
        </w:rPr>
        <w:t>Γιατί, λοιπόν, έχουμε τώρα το αποκαλούμενο «</w:t>
      </w:r>
      <w:r w:rsidRPr="00B9243A">
        <w:rPr>
          <w:rFonts w:eastAsia="Times New Roman" w:cs="Times New Roman"/>
          <w:szCs w:val="24"/>
        </w:rPr>
        <w:t>πολιτικό διαζύγιο</w:t>
      </w:r>
      <w:r>
        <w:rPr>
          <w:rFonts w:eastAsia="Times New Roman" w:cs="Times New Roman"/>
          <w:szCs w:val="24"/>
        </w:rPr>
        <w:t>»</w:t>
      </w:r>
      <w:r w:rsidRPr="00B9243A">
        <w:rPr>
          <w:rFonts w:eastAsia="Times New Roman" w:cs="Times New Roman"/>
          <w:szCs w:val="24"/>
        </w:rPr>
        <w:t xml:space="preserve"> ΣΥΡΙΖΑ</w:t>
      </w:r>
      <w:r>
        <w:rPr>
          <w:rFonts w:eastAsia="Times New Roman" w:cs="Times New Roman"/>
          <w:szCs w:val="24"/>
        </w:rPr>
        <w:t xml:space="preserve"> –</w:t>
      </w:r>
      <w:r w:rsidRPr="00B9243A">
        <w:rPr>
          <w:rFonts w:eastAsia="Times New Roman" w:cs="Times New Roman"/>
          <w:szCs w:val="24"/>
        </w:rPr>
        <w:t xml:space="preserve"> ΑΝΕΛ</w:t>
      </w:r>
      <w:r>
        <w:rPr>
          <w:rFonts w:eastAsia="Times New Roman" w:cs="Times New Roman"/>
          <w:szCs w:val="24"/>
        </w:rPr>
        <w:t>,</w:t>
      </w:r>
      <w:r w:rsidRPr="00B9243A">
        <w:rPr>
          <w:rFonts w:eastAsia="Times New Roman" w:cs="Times New Roman"/>
          <w:szCs w:val="24"/>
        </w:rPr>
        <w:t xml:space="preserve"> το οποίο είναι στον μέγιστο βαθμό κακώς σκη</w:t>
      </w:r>
      <w:r w:rsidRPr="00B9243A">
        <w:rPr>
          <w:rFonts w:eastAsia="Times New Roman" w:cs="Times New Roman"/>
          <w:szCs w:val="24"/>
        </w:rPr>
        <w:t xml:space="preserve">νοθετημένο και </w:t>
      </w:r>
      <w:r>
        <w:rPr>
          <w:rFonts w:eastAsia="Times New Roman" w:cs="Times New Roman"/>
          <w:szCs w:val="24"/>
        </w:rPr>
        <w:t>κ</w:t>
      </w:r>
      <w:r w:rsidRPr="00B9243A">
        <w:rPr>
          <w:rFonts w:eastAsia="Times New Roman" w:cs="Times New Roman"/>
          <w:szCs w:val="24"/>
        </w:rPr>
        <w:t>ακώς εφαρμοσμέν</w:t>
      </w:r>
      <w:r>
        <w:rPr>
          <w:rFonts w:eastAsia="Times New Roman" w:cs="Times New Roman"/>
          <w:szCs w:val="24"/>
        </w:rPr>
        <w:t>ο;</w:t>
      </w:r>
      <w:r w:rsidRPr="00B9243A">
        <w:rPr>
          <w:rFonts w:eastAsia="Times New Roman" w:cs="Times New Roman"/>
          <w:szCs w:val="24"/>
        </w:rPr>
        <w:t xml:space="preserve"> </w:t>
      </w:r>
      <w:r>
        <w:rPr>
          <w:rFonts w:eastAsia="Times New Roman" w:cs="Times New Roman"/>
          <w:szCs w:val="24"/>
        </w:rPr>
        <w:t>Γ</w:t>
      </w:r>
      <w:r w:rsidRPr="00B9243A">
        <w:rPr>
          <w:rFonts w:eastAsia="Times New Roman" w:cs="Times New Roman"/>
          <w:szCs w:val="24"/>
        </w:rPr>
        <w:t>ιατί</w:t>
      </w:r>
      <w:r>
        <w:rPr>
          <w:rFonts w:eastAsia="Times New Roman" w:cs="Times New Roman"/>
          <w:szCs w:val="24"/>
        </w:rPr>
        <w:t>,</w:t>
      </w:r>
      <w:r w:rsidRPr="00B9243A">
        <w:rPr>
          <w:rFonts w:eastAsia="Times New Roman" w:cs="Times New Roman"/>
          <w:szCs w:val="24"/>
        </w:rPr>
        <w:t xml:space="preserve"> λοιπόν</w:t>
      </w:r>
      <w:r>
        <w:rPr>
          <w:rFonts w:eastAsia="Times New Roman" w:cs="Times New Roman"/>
          <w:szCs w:val="24"/>
        </w:rPr>
        <w:t>, φθ</w:t>
      </w:r>
      <w:r w:rsidRPr="00B9243A">
        <w:rPr>
          <w:rFonts w:eastAsia="Times New Roman" w:cs="Times New Roman"/>
          <w:szCs w:val="24"/>
        </w:rPr>
        <w:t xml:space="preserve">άσαμε σε αυτό το </w:t>
      </w:r>
      <w:r>
        <w:rPr>
          <w:rFonts w:eastAsia="Times New Roman" w:cs="Times New Roman"/>
          <w:szCs w:val="24"/>
          <w:lang w:val="en-US"/>
        </w:rPr>
        <w:t>fake</w:t>
      </w:r>
      <w:r w:rsidRPr="004D19D3">
        <w:rPr>
          <w:rFonts w:eastAsia="Times New Roman" w:cs="Times New Roman"/>
          <w:szCs w:val="24"/>
        </w:rPr>
        <w:t xml:space="preserve"> -</w:t>
      </w:r>
      <w:r w:rsidRPr="00B9243A">
        <w:rPr>
          <w:rFonts w:eastAsia="Times New Roman" w:cs="Times New Roman"/>
          <w:szCs w:val="24"/>
        </w:rPr>
        <w:t>θα πω εγώ</w:t>
      </w:r>
      <w:r w:rsidRPr="004D19D3">
        <w:rPr>
          <w:rFonts w:eastAsia="Times New Roman" w:cs="Times New Roman"/>
          <w:szCs w:val="24"/>
        </w:rPr>
        <w:t>-</w:t>
      </w:r>
      <w:r w:rsidRPr="00B9243A">
        <w:rPr>
          <w:rFonts w:eastAsia="Times New Roman" w:cs="Times New Roman"/>
          <w:szCs w:val="24"/>
        </w:rPr>
        <w:t xml:space="preserve"> διαζύγιο</w:t>
      </w:r>
      <w:r>
        <w:rPr>
          <w:rFonts w:eastAsia="Times New Roman" w:cs="Times New Roman"/>
          <w:szCs w:val="24"/>
        </w:rPr>
        <w:t>;</w:t>
      </w:r>
      <w:r w:rsidRPr="00B9243A">
        <w:rPr>
          <w:rFonts w:eastAsia="Times New Roman" w:cs="Times New Roman"/>
          <w:szCs w:val="24"/>
        </w:rPr>
        <w:t xml:space="preserve"> </w:t>
      </w:r>
      <w:r>
        <w:rPr>
          <w:rFonts w:eastAsia="Times New Roman" w:cs="Times New Roman"/>
          <w:szCs w:val="24"/>
        </w:rPr>
        <w:t xml:space="preserve">Γιατί πάρα </w:t>
      </w:r>
      <w:r w:rsidRPr="00B9243A">
        <w:rPr>
          <w:rFonts w:eastAsia="Times New Roman" w:cs="Times New Roman"/>
          <w:szCs w:val="24"/>
        </w:rPr>
        <w:t xml:space="preserve">πολύ </w:t>
      </w:r>
      <w:r>
        <w:rPr>
          <w:rFonts w:eastAsia="Times New Roman" w:cs="Times New Roman"/>
          <w:szCs w:val="24"/>
        </w:rPr>
        <w:t>α</w:t>
      </w:r>
      <w:r w:rsidRPr="00B9243A">
        <w:rPr>
          <w:rFonts w:eastAsia="Times New Roman" w:cs="Times New Roman"/>
          <w:szCs w:val="24"/>
        </w:rPr>
        <w:t>πλά</w:t>
      </w:r>
      <w:r>
        <w:rPr>
          <w:rFonts w:eastAsia="Times New Roman" w:cs="Times New Roman"/>
          <w:szCs w:val="24"/>
        </w:rPr>
        <w:t>,</w:t>
      </w:r>
      <w:r w:rsidRPr="00B9243A">
        <w:rPr>
          <w:rFonts w:eastAsia="Times New Roman" w:cs="Times New Roman"/>
          <w:szCs w:val="24"/>
        </w:rPr>
        <w:t xml:space="preserve"> ο κόμπος έχει φ</w:t>
      </w:r>
      <w:r>
        <w:rPr>
          <w:rFonts w:eastAsia="Times New Roman" w:cs="Times New Roman"/>
          <w:szCs w:val="24"/>
        </w:rPr>
        <w:t>θ</w:t>
      </w:r>
      <w:r w:rsidRPr="00B9243A">
        <w:rPr>
          <w:rFonts w:eastAsia="Times New Roman" w:cs="Times New Roman"/>
          <w:szCs w:val="24"/>
        </w:rPr>
        <w:t>άσει στο χτένι</w:t>
      </w:r>
      <w:r>
        <w:rPr>
          <w:rFonts w:eastAsia="Times New Roman" w:cs="Times New Roman"/>
          <w:szCs w:val="24"/>
        </w:rPr>
        <w:t>. Ε</w:t>
      </w:r>
      <w:r w:rsidRPr="00B9243A">
        <w:rPr>
          <w:rFonts w:eastAsia="Times New Roman" w:cs="Times New Roman"/>
          <w:szCs w:val="24"/>
        </w:rPr>
        <w:t>ίμαστε στην τελική ευθεία λίγους μήνες πριν</w:t>
      </w:r>
      <w:r>
        <w:rPr>
          <w:rFonts w:eastAsia="Times New Roman" w:cs="Times New Roman"/>
          <w:szCs w:val="24"/>
        </w:rPr>
        <w:t xml:space="preserve"> από</w:t>
      </w:r>
      <w:r w:rsidRPr="00B9243A">
        <w:rPr>
          <w:rFonts w:eastAsia="Times New Roman" w:cs="Times New Roman"/>
          <w:szCs w:val="24"/>
        </w:rPr>
        <w:t xml:space="preserve"> τις εκλογές και τώρα το δόγμα που ισχύει σε ΣΥΡΙΖΑ και ΑΝΕΛ είναι </w:t>
      </w:r>
      <w:r>
        <w:rPr>
          <w:rFonts w:eastAsia="Times New Roman" w:cs="Times New Roman"/>
          <w:szCs w:val="24"/>
        </w:rPr>
        <w:t>«</w:t>
      </w:r>
      <w:r w:rsidRPr="00B9243A">
        <w:rPr>
          <w:rFonts w:eastAsia="Times New Roman" w:cs="Times New Roman"/>
          <w:szCs w:val="24"/>
        </w:rPr>
        <w:t>ο σώζων εαυτόν σωθήτω</w:t>
      </w:r>
      <w:r>
        <w:rPr>
          <w:rFonts w:eastAsia="Times New Roman" w:cs="Times New Roman"/>
          <w:szCs w:val="24"/>
        </w:rPr>
        <w:t>».</w:t>
      </w:r>
    </w:p>
    <w:p w14:paraId="1286C40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Πολύ αργά, όμως, και πολύ λίγο, θα σας πω εγώ. Τα επιχειρήματά σας δεν έχουν πείσει κανέναν. </w:t>
      </w:r>
    </w:p>
    <w:p w14:paraId="1286C40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Η επίσημη γραμμή που ακούσαμε από τον Πρωθυπουργό, ο οποίος ζητά από </w:t>
      </w:r>
      <w:r>
        <w:rPr>
          <w:rFonts w:eastAsia="Times New Roman" w:cs="Times New Roman"/>
          <w:szCs w:val="24"/>
        </w:rPr>
        <w:t>τη Βουλή την παροχή ψήφου εμπιστοσύνης, είναι ότι ολοκληρώθηκε μια έντιμη συνεργασία με τους ΑΝΕΛ. Μάλιστα. Είπε ότι οι βασικοί στόχοι ήταν να βγει η χώρα από τα μνημόνια και να αντιμετωπιστεί η διαφθορά.</w:t>
      </w:r>
    </w:p>
    <w:p w14:paraId="1286C41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Λυπάμαι που θα το πω, αλλά πρόκειται για άλλη μια π</w:t>
      </w:r>
      <w:r>
        <w:rPr>
          <w:rFonts w:eastAsia="Times New Roman" w:cs="Times New Roman"/>
          <w:szCs w:val="24"/>
        </w:rPr>
        <w:t xml:space="preserve">ροσπάθεια εξαπάτησης. Είμαστε πέντε μήνες μετά το τέλος του μνημονιακού προγράμματος και η κατάσταση στην οικονομία είναι ανησυχητική και επιδεινούμενη. Οι επενδύσεις μειώνονται, οι τράπεζες υπολειτουργούν, το </w:t>
      </w:r>
      <w:r>
        <w:rPr>
          <w:rFonts w:eastAsia="Times New Roman" w:cs="Times New Roman"/>
          <w:szCs w:val="24"/>
        </w:rPr>
        <w:t>δ</w:t>
      </w:r>
      <w:r>
        <w:rPr>
          <w:rFonts w:eastAsia="Times New Roman" w:cs="Times New Roman"/>
          <w:szCs w:val="24"/>
        </w:rPr>
        <w:t>ημόσιο αδυνατεί να βγει στις αγορές, οι μεταρ</w:t>
      </w:r>
      <w:r>
        <w:rPr>
          <w:rFonts w:eastAsia="Times New Roman" w:cs="Times New Roman"/>
          <w:szCs w:val="24"/>
        </w:rPr>
        <w:t>ρυθμίσεις έχουν παγώσει -η Κομισιόν χτύπησε καμπανάκι κινδύνου- και οι Υπουργοί ασχολούνται με την πολιτική τους διάσωση. Η χώρα δεν βγήκε από τα μνημόνια αυτοδύναμη, αλλά η χρηματοδότησή της εξαρτάται από τις αγορές, οι οποίες, όμως, προς το παρόν δεν δεί</w:t>
      </w:r>
      <w:r>
        <w:rPr>
          <w:rFonts w:eastAsia="Times New Roman" w:cs="Times New Roman"/>
          <w:szCs w:val="24"/>
        </w:rPr>
        <w:t>χνουν -δυστυχώς, θα πω εγώ- να εμπιστεύονται τα ελληνικά ομόλογα.</w:t>
      </w:r>
    </w:p>
    <w:p w14:paraId="1286C41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Επομένως, ο ισχυρισμός του κ. Τσίπρα ότι ολοκληρώθηκε με επιτυχία η συνεργασία του με τον κ. Καμμένο, θα πω ότι επί της ουσίας είναι κάλπικος. Δεν έβγαλαν οι δυο τους τη χώρα </w:t>
      </w:r>
      <w:r>
        <w:rPr>
          <w:rFonts w:eastAsia="Times New Roman" w:cs="Times New Roman"/>
          <w:szCs w:val="24"/>
        </w:rPr>
        <w:lastRenderedPageBreak/>
        <w:t>από τα μνημόνια</w:t>
      </w:r>
      <w:r>
        <w:rPr>
          <w:rFonts w:eastAsia="Times New Roman" w:cs="Times New Roman"/>
          <w:szCs w:val="24"/>
        </w:rPr>
        <w:t xml:space="preserve">. Υπέγραψαν νέα μνημόνια και έβαλαν τη χώρα σε μνημόνιο διαρκείας. Δεν αντιμετωπίσατε τη διαπλοκή, όπως μας λέγατε, αλλά προσπαθήσατε να χτίσετε τη δική σας διαπλοκή με κάτι αδέσποτα βοσκοτόπια και προσπαθήσατε -ακόμα και τώρα- να αλώσετε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w:t>
      </w:r>
      <w:r>
        <w:rPr>
          <w:rFonts w:eastAsia="Times New Roman" w:cs="Times New Roman"/>
          <w:szCs w:val="24"/>
        </w:rPr>
        <w:t xml:space="preserve">, αλλά και τον πυρήνα της </w:t>
      </w:r>
      <w:r>
        <w:rPr>
          <w:rFonts w:eastAsia="Times New Roman" w:cs="Times New Roman"/>
          <w:szCs w:val="24"/>
        </w:rPr>
        <w:t>δ</w:t>
      </w:r>
      <w:r>
        <w:rPr>
          <w:rFonts w:eastAsia="Times New Roman" w:cs="Times New Roman"/>
          <w:szCs w:val="24"/>
        </w:rPr>
        <w:t>ικαιοσύνης.</w:t>
      </w:r>
    </w:p>
    <w:p w14:paraId="1286C41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Όσο δε για τη διαφθορά, με την οποία υποτίθεται θα τα είχατε βάλει από την πρώτη στιγμή, ας μην ανατρέξουμε στην υπόθεση της ΔΕΠΑ, ούτε στους κολλητούς φίλους των Υπουργών</w:t>
      </w:r>
      <w:r>
        <w:rPr>
          <w:rFonts w:eastAsia="Times New Roman" w:cs="Times New Roman"/>
          <w:szCs w:val="24"/>
        </w:rPr>
        <w:t>,</w:t>
      </w:r>
      <w:r>
        <w:rPr>
          <w:rFonts w:eastAsia="Times New Roman" w:cs="Times New Roman"/>
          <w:szCs w:val="24"/>
        </w:rPr>
        <w:t xml:space="preserve"> που έλυναν και έδεναν και είχαν και το παρατ</w:t>
      </w:r>
      <w:r>
        <w:rPr>
          <w:rFonts w:eastAsia="Times New Roman" w:cs="Times New Roman"/>
          <w:szCs w:val="24"/>
        </w:rPr>
        <w:t>σούκλι τους, ούτε στις απευθείας αναθέσεις στο μεταναστευτικό. Να μη θυμηθώ τίποτα απ' όλα αυτά</w:t>
      </w:r>
      <w:r>
        <w:rPr>
          <w:rFonts w:eastAsia="Times New Roman" w:cs="Times New Roman"/>
          <w:szCs w:val="24"/>
        </w:rPr>
        <w:t>,</w:t>
      </w:r>
      <w:r>
        <w:rPr>
          <w:rFonts w:eastAsia="Times New Roman" w:cs="Times New Roman"/>
          <w:szCs w:val="24"/>
        </w:rPr>
        <w:t xml:space="preserve"> που δείχνουν ότι η </w:t>
      </w:r>
      <w:r>
        <w:rPr>
          <w:rFonts w:eastAsia="Times New Roman" w:cs="Times New Roman"/>
          <w:szCs w:val="24"/>
        </w:rPr>
        <w:t>σ</w:t>
      </w:r>
      <w:r>
        <w:rPr>
          <w:rFonts w:eastAsia="Times New Roman" w:cs="Times New Roman"/>
          <w:szCs w:val="24"/>
        </w:rPr>
        <w:t>υγκυβέρνηση ΣΥΡΙΖΑ και ΑΝΕΛ υιοθέτησε, δυστυχώς, τις παθογένειες του παρελθόντος.</w:t>
      </w:r>
    </w:p>
    <w:p w14:paraId="1286C41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Οι σκοποί της Κυβέρνησης, λοιπόν, δεν επιτεύχθηκαν. Τσίπρ</w:t>
      </w:r>
      <w:r>
        <w:rPr>
          <w:rFonts w:eastAsia="Times New Roman" w:cs="Times New Roman"/>
          <w:szCs w:val="24"/>
        </w:rPr>
        <w:t xml:space="preserve">ας και Καμμένος χώρισαν ως αποτυχημένοι, επειδή το έργο τους δεν επετεύχθη. Πόσο έντιμη μπορεί να ήταν αυτή η συνεργασία των δύο, όταν τις τελευταίες ημέρες ακούμε από τον κ. Καμμένο κατηγορίες για αποστασίες, για ανταλλάγματα, για </w:t>
      </w:r>
      <w:r>
        <w:rPr>
          <w:rFonts w:eastAsia="Times New Roman" w:cs="Times New Roman"/>
          <w:szCs w:val="24"/>
        </w:rPr>
        <w:lastRenderedPageBreak/>
        <w:t>χρηματισμούς από τον Σόρ</w:t>
      </w:r>
      <w:r>
        <w:rPr>
          <w:rFonts w:eastAsia="Times New Roman" w:cs="Times New Roman"/>
          <w:szCs w:val="24"/>
        </w:rPr>
        <w:t xml:space="preserve">ος και για δανεικούς Βουλευτές; Και όλα αυτά </w:t>
      </w:r>
      <w:r>
        <w:rPr>
          <w:rFonts w:eastAsia="Times New Roman" w:cs="Times New Roman"/>
          <w:szCs w:val="24"/>
        </w:rPr>
        <w:t>,</w:t>
      </w:r>
      <w:r>
        <w:rPr>
          <w:rFonts w:eastAsia="Times New Roman" w:cs="Times New Roman"/>
          <w:szCs w:val="24"/>
        </w:rPr>
        <w:t>όταν το 2014 η Βουλή προσπαθούσε τότε να εκλέξει Πρόεδρο της Δημοκρατίας και έψαχνε την πλειοψηφία των εκατόν ογδόντα Βουλευτών και τότε ο κ. Τσίπρας δήλωνε στον τηλεοπτικό σταθμό ΣΚΑΪ, «Για να βρεθούν οι εκατό</w:t>
      </w:r>
      <w:r>
        <w:rPr>
          <w:rFonts w:eastAsia="Times New Roman" w:cs="Times New Roman"/>
          <w:szCs w:val="24"/>
        </w:rPr>
        <w:t>ν ογδόντα Βουλευτές, πρέπει να υπάρξουν αποστασίες». Και συνέχιζε ο ίδιος: ««Αποστασία» σημαίνει ότι κάποιοι Βουλευτές που είναι στα κόμματά τους, θα κάνουν διαφορετικά από ό,τι λέει το κόμμα τους»».</w:t>
      </w:r>
    </w:p>
    <w:p w14:paraId="1286C41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Ο κ. Τσίπρας, λοιπόν, προκειμένου να λάβει τώρα ψήφο εμπ</w:t>
      </w:r>
      <w:r>
        <w:rPr>
          <w:rFonts w:eastAsia="Times New Roman" w:cs="Times New Roman"/>
          <w:szCs w:val="24"/>
        </w:rPr>
        <w:t>ιστοσύνης, δέχεται -εντός εισαγωγικών, θα πω εγώ- «αποστάτες», έτσι όπως εκείνος τους όρισε, έτσι όπως εκείνος έδωσε τον χαρακτηρισμό αυτής της λέξης, ενώ ο κ. Καμμένος εξαντλεί την αυστηρότητά του</w:t>
      </w:r>
      <w:r>
        <w:rPr>
          <w:rFonts w:eastAsia="Times New Roman" w:cs="Times New Roman"/>
          <w:szCs w:val="24"/>
        </w:rPr>
        <w:t>,</w:t>
      </w:r>
      <w:r>
        <w:rPr>
          <w:rFonts w:eastAsia="Times New Roman" w:cs="Times New Roman"/>
          <w:szCs w:val="24"/>
        </w:rPr>
        <w:t xml:space="preserve"> μόνο στους δύο Υπουργούς του, για να διατηρήσει κοινοβουλ</w:t>
      </w:r>
      <w:r>
        <w:rPr>
          <w:rFonts w:eastAsia="Times New Roman" w:cs="Times New Roman"/>
          <w:szCs w:val="24"/>
        </w:rPr>
        <w:t>ευτική ύπαρξη και οντότητα ως Αρχηγός κοινοβουλευτικού κόμματος και να μη χάσει τα προνόμια</w:t>
      </w:r>
      <w:r>
        <w:rPr>
          <w:rFonts w:eastAsia="Times New Roman" w:cs="Times New Roman"/>
          <w:szCs w:val="24"/>
        </w:rPr>
        <w:t>,</w:t>
      </w:r>
      <w:r>
        <w:rPr>
          <w:rFonts w:eastAsia="Times New Roman" w:cs="Times New Roman"/>
          <w:szCs w:val="24"/>
        </w:rPr>
        <w:t xml:space="preserve"> που του δίνει αυτή η θέση.</w:t>
      </w:r>
    </w:p>
    <w:p w14:paraId="1286C41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Αλήθεια, αυτό είναι το νέο στην πολιτική; Εγώ δεν το βλέπω καθόλου για νέο. Βλέπω μια επανάληψη κακών επεισοδίων μιας χιλιοπαιγμένης και</w:t>
      </w:r>
      <w:r>
        <w:rPr>
          <w:rFonts w:eastAsia="Times New Roman" w:cs="Times New Roman"/>
          <w:szCs w:val="24"/>
        </w:rPr>
        <w:t xml:space="preserve"> κακής τηλεοπτικής σειράς.</w:t>
      </w:r>
    </w:p>
    <w:p w14:paraId="1286C41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Ο ΣΥΡΙΖΑ, λοιπόν, ψάχνει για Βουλευτές δανεικούς, σύμφωνα με τον κ. Καμμένο και ο μέχρι χθες εταίρος του κ. Τσίπρα, ο κ. Καμμένος, υπαινίσσεται -για να μην πω ότι μιλάει ανοικτά- χρηματισμούς. Εάν αυτό είναι το νέο, τι να σας πω;</w:t>
      </w:r>
      <w:r>
        <w:rPr>
          <w:rFonts w:eastAsia="Times New Roman" w:cs="Times New Roman"/>
          <w:szCs w:val="24"/>
        </w:rPr>
        <w:t xml:space="preserve"> Η Ελλάδα έχει άλλες προτεραιότητες.</w:t>
      </w:r>
    </w:p>
    <w:p w14:paraId="1286C417" w14:textId="77777777" w:rsidR="000402FE" w:rsidRDefault="007623D8">
      <w:pPr>
        <w:spacing w:line="600" w:lineRule="auto"/>
        <w:ind w:firstLine="720"/>
        <w:jc w:val="both"/>
        <w:rPr>
          <w:rFonts w:eastAsia="Times New Roman" w:cs="Times New Roman"/>
          <w:szCs w:val="24"/>
        </w:rPr>
      </w:pPr>
      <w:r w:rsidRPr="00271DA8">
        <w:rPr>
          <w:rFonts w:eastAsia="Times New Roman" w:cs="Times New Roman"/>
          <w:szCs w:val="24"/>
        </w:rPr>
        <w:t>Κ</w:t>
      </w:r>
      <w:r>
        <w:rPr>
          <w:rFonts w:eastAsia="Times New Roman" w:cs="Times New Roman"/>
          <w:szCs w:val="24"/>
        </w:rPr>
        <w:t>υρίες και κύριοι συνάδελφοι, η Κυβέρνηση ζητά από τη Βουλή ψήφο εμπιστοσύνης. Το αποτέλεσμα μοιάζει προδιαγεγραμμένο. Όμως, η εμπιστοσύνη προς την Κυβέρνηση, καλώς ή κακώς, δεν θα κριθεί εδώ. Η εμπιστοσύνη προς την Κυβ</w:t>
      </w:r>
      <w:r>
        <w:rPr>
          <w:rFonts w:eastAsia="Times New Roman" w:cs="Times New Roman"/>
          <w:szCs w:val="24"/>
        </w:rPr>
        <w:t xml:space="preserve">έρνηση κρίνεται στα παρακάτω πεδία. </w:t>
      </w:r>
    </w:p>
    <w:p w14:paraId="1286C41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Κρίνεται, πρώτον, στην εμπιστοσύνη του λαού. Η συντριπτική πλειονότητα των Ελλήνων πολιτών θεωρεί ότι η χώρα δεν κινείται στη σωστή κατεύθυνση. Θεωρούν, επίσης, ότι η κατάσταση στην οικονομία είναι κακή, ενώ απορρίπτει </w:t>
      </w:r>
      <w:r>
        <w:rPr>
          <w:rFonts w:eastAsia="Times New Roman" w:cs="Times New Roman"/>
          <w:szCs w:val="24"/>
        </w:rPr>
        <w:t xml:space="preserve">το περιεχόμενο της Συμφωνίας των Πρεσπών. Ακόμα και οι μισοί σχεδόν </w:t>
      </w:r>
      <w:r>
        <w:rPr>
          <w:rFonts w:eastAsia="Times New Roman" w:cs="Times New Roman"/>
          <w:szCs w:val="24"/>
        </w:rPr>
        <w:lastRenderedPageBreak/>
        <w:t xml:space="preserve">ψηφοφόροι του ΣΥΡΙΖΑ δεν επιθυμούν την ψήφιση αυτής της </w:t>
      </w:r>
      <w:r>
        <w:rPr>
          <w:rFonts w:eastAsia="Times New Roman" w:cs="Times New Roman"/>
          <w:szCs w:val="24"/>
        </w:rPr>
        <w:t>σ</w:t>
      </w:r>
      <w:r>
        <w:rPr>
          <w:rFonts w:eastAsia="Times New Roman" w:cs="Times New Roman"/>
          <w:szCs w:val="24"/>
        </w:rPr>
        <w:t>υμφωνίας.</w:t>
      </w:r>
    </w:p>
    <w:p w14:paraId="1286C41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Το δεύτερο πεδίο</w:t>
      </w:r>
      <w:r>
        <w:rPr>
          <w:rFonts w:eastAsia="Times New Roman" w:cs="Times New Roman"/>
          <w:szCs w:val="24"/>
        </w:rPr>
        <w:t>,</w:t>
      </w:r>
      <w:r>
        <w:rPr>
          <w:rFonts w:eastAsia="Times New Roman" w:cs="Times New Roman"/>
          <w:szCs w:val="24"/>
        </w:rPr>
        <w:t xml:space="preserve"> στο οποίο η Κυβέρνηση δεν έχει και δεν παίρνει ψήφο εμπιστοσύνης, είναι το πεδίο της οικονομίας. Αντί γ</w:t>
      </w:r>
      <w:r>
        <w:rPr>
          <w:rFonts w:eastAsia="Times New Roman" w:cs="Times New Roman"/>
          <w:szCs w:val="24"/>
        </w:rPr>
        <w:t>ια επενδυτική εκτίναξη έχουμε μείωση των επενδύσεων. Αντί για εκτίναξη της οικονομίας, όπως μας λέγατε, έχουμε ασθενική ανάκαμψη. Αντί για καλύτερες μέρες, έχουμε υπερφορολόγηση, μείωση των νέων συντάξεων, περικοπή κοινωνικών ενισχύσεων, όπως του επιδόματο</w:t>
      </w:r>
      <w:r>
        <w:rPr>
          <w:rFonts w:eastAsia="Times New Roman" w:cs="Times New Roman"/>
          <w:szCs w:val="24"/>
        </w:rPr>
        <w:t>ς θέρμανσης ή του ΕΚΑΣ. Πριν από λίγο διάβασα την έκθεση του ΟΟΣΑ, του Οργανισμού Οικονομικής Συνεργασίας και Ανάπτυξης, που βγάζει κάποιους δείκτες</w:t>
      </w:r>
      <w:r>
        <w:rPr>
          <w:rFonts w:eastAsia="Times New Roman" w:cs="Times New Roman"/>
          <w:szCs w:val="24"/>
        </w:rPr>
        <w:t>,</w:t>
      </w:r>
      <w:r>
        <w:rPr>
          <w:rFonts w:eastAsia="Times New Roman" w:cs="Times New Roman"/>
          <w:szCs w:val="24"/>
        </w:rPr>
        <w:t xml:space="preserve"> σε σχέση με την πορεία της κάθε οικονομίας. Λέει, λοιπόν, για την ελληνική οικονομία ότι από τον Μάιο του </w:t>
      </w:r>
      <w:r>
        <w:rPr>
          <w:rFonts w:eastAsia="Times New Roman" w:cs="Times New Roman"/>
          <w:szCs w:val="24"/>
        </w:rPr>
        <w:t>2018 βρίσκεται σε πτωτική πορεία.</w:t>
      </w:r>
    </w:p>
    <w:p w14:paraId="1286C41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Η Κυβέρνηση, επίσης, δεν έχει την εμπιστοσύνη των αγορών. Τα επιτόκια για τα ελληνικά ομόλογα παραμένουν σε απαγορευτικά επίπεδα. Το Χρηματιστήριο, δυστυχώς, βολοδέρνει σε </w:t>
      </w:r>
      <w:r>
        <w:rPr>
          <w:rFonts w:eastAsia="Times New Roman" w:cs="Times New Roman"/>
          <w:szCs w:val="24"/>
        </w:rPr>
        <w:lastRenderedPageBreak/>
        <w:t xml:space="preserve">ιστορικά χαμηλά, ο δανεισμός τραπεζών και μεγάλων </w:t>
      </w:r>
      <w:r>
        <w:rPr>
          <w:rFonts w:eastAsia="Times New Roman" w:cs="Times New Roman"/>
          <w:szCs w:val="24"/>
        </w:rPr>
        <w:t xml:space="preserve">επιχειρήσεων είναι δύσκολος, η ρευστότητα για τους μικρομεσαίους είναι ακριβοθώρητη. </w:t>
      </w:r>
    </w:p>
    <w:p w14:paraId="1286C41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Η Κυβέρνηση, τέλος, δεν έχει την εμπιστοσύνη της κοινωνίας, που είναι το σημαντικότερο όλων. Η κοινωνία βλέπει άναυδη προσπάθειες χειραγώγησης και άλωσης ισχυρότατων θεσμ</w:t>
      </w:r>
      <w:r>
        <w:rPr>
          <w:rFonts w:eastAsia="Times New Roman" w:cs="Times New Roman"/>
          <w:szCs w:val="24"/>
        </w:rPr>
        <w:t xml:space="preserve">ών της Δημοκρατίας, όπως αυτόν της </w:t>
      </w:r>
      <w:r>
        <w:rPr>
          <w:rFonts w:eastAsia="Times New Roman" w:cs="Times New Roman"/>
          <w:szCs w:val="24"/>
        </w:rPr>
        <w:t>δ</w:t>
      </w:r>
      <w:r>
        <w:rPr>
          <w:rFonts w:eastAsia="Times New Roman" w:cs="Times New Roman"/>
          <w:szCs w:val="24"/>
        </w:rPr>
        <w:t>ικαιοσύνης. Όσον αφορά τις Ενώσεις Δικαστών; Έφτασαν στο σημείο να μιλούν οι ίδιοι οι δικαστές για προσπάθεια θεσμικών παρεκτροπών. Επομένως, ο δημοκρατικός κόσμος δεν ξέρει τι άλλο να περιμένει μέχρι να έρθουν οι κάλπες</w:t>
      </w:r>
      <w:r>
        <w:rPr>
          <w:rFonts w:eastAsia="Times New Roman" w:cs="Times New Roman"/>
          <w:szCs w:val="24"/>
        </w:rPr>
        <w:t>.</w:t>
      </w:r>
    </w:p>
    <w:p w14:paraId="1286C41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θα έχετε ενδεχομένως από απόψε το βράδυ τη δυνατότητα να συνεχίσετε και αύριο να πορεύεστε με μία πλειοψηφία</w:t>
      </w:r>
      <w:r>
        <w:rPr>
          <w:rFonts w:eastAsia="Times New Roman" w:cs="Times New Roman"/>
          <w:szCs w:val="24"/>
        </w:rPr>
        <w:t>,</w:t>
      </w:r>
      <w:r>
        <w:rPr>
          <w:rFonts w:eastAsia="Times New Roman" w:cs="Times New Roman"/>
          <w:szCs w:val="24"/>
        </w:rPr>
        <w:t xml:space="preserve"> που θα βασίζεται σε μια ψήφο εμπιστοσύνης, η οποία επιδέχεται πολλών ερωτημάτων. Θα σας πω, λοιπόν, ότι δεν θα</w:t>
      </w:r>
      <w:r>
        <w:rPr>
          <w:rFonts w:eastAsia="Times New Roman" w:cs="Times New Roman"/>
          <w:szCs w:val="24"/>
        </w:rPr>
        <w:t xml:space="preserve"> βγείτε από εδώ νικητές, αλλά ηττημένοι. Δεν βγαίνετε από εδώ ενισχυμένοι, αλλά υπό προθεσμία. Δεν βγαίνετε ενωμένοι, αλλά διχασμένοι. Η εμπιστοσύνη δεν κερδίζεται με παζάρια και συναλλαγές κάθε είδους για λίγους μήνες </w:t>
      </w:r>
      <w:r>
        <w:rPr>
          <w:rFonts w:eastAsia="Times New Roman" w:cs="Times New Roman"/>
          <w:szCs w:val="24"/>
        </w:rPr>
        <w:lastRenderedPageBreak/>
        <w:t>εξουσίας. Ο ελληνικός λαός θα δώσει τ</w:t>
      </w:r>
      <w:r>
        <w:rPr>
          <w:rFonts w:eastAsia="Times New Roman" w:cs="Times New Roman"/>
          <w:szCs w:val="24"/>
        </w:rPr>
        <w:t xml:space="preserve">ην τελική του ετυμηγορία και τη μοναδική αξιόπιστη ψήφο εμπιστοσύνης, που θα είναι, βεβαίως, το αποτέλεσμα των εκλογών. </w:t>
      </w:r>
    </w:p>
    <w:p w14:paraId="1286C41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Φυσικά και το Ποτάμι δεν παρέχει ψήφο εμπιστοσύνης. Ξέρω ότι απόψε το βράδυ θα πάρετε εκατόν πενήντα μία ψήφους, για να συνεχίσετε. Όμω</w:t>
      </w:r>
      <w:r>
        <w:rPr>
          <w:rFonts w:eastAsia="Times New Roman" w:cs="Times New Roman"/>
          <w:szCs w:val="24"/>
        </w:rPr>
        <w:t>ς, τι ψήφοι θα είναι αυτοί; Είναι τέσσερις με χρησιδάνειο από τους ΑΝΕΛ, μία ψήφος από τη Νέα Δημοκρατία, μία ψήφος από το Ποτάμι, μία ψήφος από την Ένωση Κεντρώων ή, για να ακριβολογώ, όχι από αυτά τα κόμματα, αλλά από Βουλευτές που εξελέγησαν γι’ αυτά τα</w:t>
      </w:r>
      <w:r>
        <w:rPr>
          <w:rFonts w:eastAsia="Times New Roman" w:cs="Times New Roman"/>
          <w:szCs w:val="24"/>
        </w:rPr>
        <w:t xml:space="preserve"> κόμματα και τώρα βρίσκονται στο πλάι σας.</w:t>
      </w:r>
    </w:p>
    <w:p w14:paraId="1286C41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συνάδελφε, αγαπητέ μου κύριε Φίλη, είπατε πριν για τον Σταύρο Θεοδωράκη και για τον τρόπο που αντιμετώπισε το ζήτημα Δανέλλη. Φυσικά</w:t>
      </w:r>
      <w:r>
        <w:rPr>
          <w:rFonts w:eastAsia="Times New Roman" w:cs="Times New Roman"/>
          <w:szCs w:val="24"/>
        </w:rPr>
        <w:t xml:space="preserve">, </w:t>
      </w:r>
      <w:r>
        <w:rPr>
          <w:rFonts w:eastAsia="Times New Roman" w:cs="Times New Roman"/>
          <w:szCs w:val="24"/>
        </w:rPr>
        <w:t>εμείς ούτε υπαινισσόμεθα ούτε υποστηρίζουμε ότι υπήρξε συναλλ</w:t>
      </w:r>
      <w:r>
        <w:rPr>
          <w:rFonts w:eastAsia="Times New Roman" w:cs="Times New Roman"/>
          <w:szCs w:val="24"/>
        </w:rPr>
        <w:t>αγή. Ο κ. Δανέλλης είναι ένας έντιμος άνθρωπος. Θα έλεγα, όμως, ότι αυτό που έκανε δεν περιείχε τη μεγαλύτερη εντιμότητα</w:t>
      </w:r>
      <w:r>
        <w:rPr>
          <w:rFonts w:eastAsia="Times New Roman" w:cs="Times New Roman"/>
          <w:szCs w:val="24"/>
        </w:rPr>
        <w:t>,</w:t>
      </w:r>
      <w:r>
        <w:rPr>
          <w:rFonts w:eastAsia="Times New Roman" w:cs="Times New Roman"/>
          <w:szCs w:val="24"/>
        </w:rPr>
        <w:t xml:space="preserve"> σε σχέση με την ε</w:t>
      </w:r>
      <w:r>
        <w:rPr>
          <w:rFonts w:eastAsia="Times New Roman" w:cs="Times New Roman"/>
          <w:szCs w:val="24"/>
        </w:rPr>
        <w:lastRenderedPageBreak/>
        <w:t>ντολή που είχε πάρει από τους ψηφοφόρους του Ποταμιού. Λυπάμαι που με «ολίγην» από Ποτάμι αυτή η Κυβέρνηση θα έχει ψή</w:t>
      </w:r>
      <w:r>
        <w:rPr>
          <w:rFonts w:eastAsia="Times New Roman" w:cs="Times New Roman"/>
          <w:szCs w:val="24"/>
        </w:rPr>
        <w:t xml:space="preserve">φο εμπιστοσύνης. </w:t>
      </w:r>
    </w:p>
    <w:p w14:paraId="1286C41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Σας κάνω, μάλιστα, μία πρόγνωση και όχι πρόβλεψη. Διαχωρίζω τη λέξη. Μπορεί να βρείτε τις εκατόν πενήντα μία ψήφους για την ψήφο εμπιστοσύνης, αλλά δεν θα βρείτε εκατόν πενήντα μία ψήφους για τη Συμφωνία των Πρεσπών.</w:t>
      </w:r>
    </w:p>
    <w:p w14:paraId="1286C42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286C421" w14:textId="77777777" w:rsidR="000402FE" w:rsidRDefault="007623D8">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1286C422" w14:textId="77777777" w:rsidR="000402FE" w:rsidRDefault="007623D8">
      <w:pPr>
        <w:spacing w:line="600" w:lineRule="auto"/>
        <w:ind w:firstLine="720"/>
        <w:jc w:val="both"/>
        <w:rPr>
          <w:rFonts w:eastAsia="Times New Roman" w:cs="Times New Roman"/>
          <w:szCs w:val="24"/>
        </w:rPr>
      </w:pPr>
      <w:r w:rsidRPr="00617803">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Ευχαριστούμε τον κ. Αμυρά, Κοινοβουλευτικό Εκπρόσωπο από το Ποτάμι.</w:t>
      </w:r>
    </w:p>
    <w:p w14:paraId="1286C423"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Τι θα κάνει το Ποτάμι; Δεν θα ψηφίσει; Άλλαξε άποψη;</w:t>
      </w:r>
    </w:p>
    <w:p w14:paraId="1286C424"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Εγώ έκανα μία </w:t>
      </w:r>
      <w:r>
        <w:rPr>
          <w:rFonts w:eastAsia="Times New Roman" w:cs="Times New Roman"/>
          <w:szCs w:val="24"/>
        </w:rPr>
        <w:t>πρόγνωση.</w:t>
      </w:r>
    </w:p>
    <w:p w14:paraId="1286C425" w14:textId="77777777" w:rsidR="000402FE" w:rsidRDefault="007623D8">
      <w:pPr>
        <w:spacing w:line="600" w:lineRule="auto"/>
        <w:ind w:firstLine="720"/>
        <w:jc w:val="both"/>
        <w:rPr>
          <w:rFonts w:eastAsia="Times New Roman" w:cs="Times New Roman"/>
        </w:rPr>
      </w:pPr>
      <w:r>
        <w:rPr>
          <w:rFonts w:eastAsia="Times New Roman" w:cs="Times New Roman"/>
          <w:b/>
          <w:szCs w:val="24"/>
        </w:rPr>
        <w:lastRenderedPageBreak/>
        <w:t xml:space="preserve">ΠΡΟΕΔΡΕΥΩΝ (Αναστάσιος Κουράκης):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w:t>
      </w:r>
      <w:r>
        <w:rPr>
          <w:rFonts w:eastAsia="Times New Roman" w:cs="Times New Roman"/>
        </w:rPr>
        <w:t xml:space="preserve">νημερώθηκαν για την ιστορία του κτηρίου και τον τρόπο οργάνωσης και λειτουργίας της Βουλής, δεκατρείς μαθήτριες και μαθητές και μία εκπαιδευτικός συνοδός τους από το Ιδιωτικό Δημοτικό Σχολείο «Σύγχρονα εκπαιδευτήρια Μ. Χουρδάκη». </w:t>
      </w:r>
    </w:p>
    <w:p w14:paraId="1286C426" w14:textId="77777777" w:rsidR="000402FE" w:rsidRDefault="007623D8">
      <w:pPr>
        <w:spacing w:line="600" w:lineRule="auto"/>
        <w:ind w:firstLine="720"/>
        <w:jc w:val="both"/>
        <w:rPr>
          <w:rFonts w:eastAsia="Times New Roman" w:cs="Times New Roman"/>
        </w:rPr>
      </w:pPr>
      <w:r>
        <w:rPr>
          <w:rFonts w:eastAsia="Times New Roman" w:cs="Times New Roman"/>
        </w:rPr>
        <w:t>Η Βουλή τούς καλωσορίζει.</w:t>
      </w:r>
      <w:r>
        <w:rPr>
          <w:rFonts w:eastAsia="Times New Roman" w:cs="Times New Roman"/>
        </w:rPr>
        <w:t xml:space="preserve"> </w:t>
      </w:r>
    </w:p>
    <w:p w14:paraId="1286C427" w14:textId="77777777" w:rsidR="000402FE" w:rsidRDefault="007623D8">
      <w:pPr>
        <w:spacing w:line="600" w:lineRule="auto"/>
        <w:ind w:firstLine="709"/>
        <w:jc w:val="center"/>
        <w:rPr>
          <w:rFonts w:eastAsia="Times New Roman" w:cs="Times New Roman"/>
        </w:rPr>
      </w:pPr>
      <w:r>
        <w:rPr>
          <w:rFonts w:eastAsia="Times New Roman" w:cs="Times New Roman"/>
        </w:rPr>
        <w:t>(Χειροκροτήματα από όλες τις πτέρυγες της Βουλής)</w:t>
      </w:r>
    </w:p>
    <w:p w14:paraId="1286C42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Κι αφού προκάλεσε σχόλια στην Αίθουσα η πρόγνωση και όχι πρόβλεψη απ’ ό,τι είπε ο κ. Αμυράς, να προχωρήσουμε με τον κ. Νίκο Παρασκευόπουλο, Βουλευτή του ΣΥΡΙΖΑ από την Α΄ Θεσσαλονίκης. </w:t>
      </w:r>
    </w:p>
    <w:p w14:paraId="1286C429" w14:textId="77777777" w:rsidR="000402FE" w:rsidRDefault="007623D8">
      <w:pPr>
        <w:tabs>
          <w:tab w:val="center" w:pos="4753"/>
          <w:tab w:val="left" w:pos="6156"/>
        </w:tabs>
        <w:spacing w:line="600" w:lineRule="auto"/>
        <w:ind w:firstLine="720"/>
        <w:jc w:val="both"/>
        <w:rPr>
          <w:rFonts w:eastAsia="Times New Roman"/>
          <w:szCs w:val="24"/>
        </w:rPr>
      </w:pPr>
      <w:r w:rsidRPr="002C40C9">
        <w:rPr>
          <w:rFonts w:eastAsia="Times New Roman"/>
          <w:b/>
          <w:szCs w:val="24"/>
        </w:rPr>
        <w:t xml:space="preserve">ΝΙΚΟΛΑΟΣ </w:t>
      </w:r>
      <w:r w:rsidRPr="002C40C9">
        <w:rPr>
          <w:rFonts w:eastAsia="Times New Roman"/>
          <w:b/>
          <w:szCs w:val="24"/>
        </w:rPr>
        <w:t>ΠΑΡΑΣΚΕΥΟΠΟΥΛΟΣ</w:t>
      </w:r>
      <w:r>
        <w:rPr>
          <w:rFonts w:eastAsia="Times New Roman"/>
          <w:b/>
          <w:szCs w:val="24"/>
        </w:rPr>
        <w:t xml:space="preserve">: </w:t>
      </w:r>
      <w:r>
        <w:rPr>
          <w:rFonts w:eastAsia="Times New Roman"/>
          <w:szCs w:val="24"/>
        </w:rPr>
        <w:t xml:space="preserve">Ευχαριστώ, κύριε Πρόεδρε. </w:t>
      </w:r>
    </w:p>
    <w:p w14:paraId="1286C42A" w14:textId="77777777" w:rsidR="000402FE" w:rsidRDefault="007623D8">
      <w:pPr>
        <w:tabs>
          <w:tab w:val="center" w:pos="4753"/>
          <w:tab w:val="left" w:pos="6156"/>
        </w:tabs>
        <w:spacing w:line="600" w:lineRule="auto"/>
        <w:ind w:firstLine="720"/>
        <w:jc w:val="both"/>
        <w:rPr>
          <w:rFonts w:eastAsia="Times New Roman"/>
          <w:szCs w:val="24"/>
        </w:rPr>
      </w:pPr>
      <w:r>
        <w:rPr>
          <w:rFonts w:eastAsia="Times New Roman"/>
          <w:szCs w:val="24"/>
        </w:rPr>
        <w:lastRenderedPageBreak/>
        <w:t>Άκουσα προηγουμένως την κ</w:t>
      </w:r>
      <w:r>
        <w:rPr>
          <w:rFonts w:eastAsia="Times New Roman"/>
          <w:szCs w:val="24"/>
        </w:rPr>
        <w:t>.</w:t>
      </w:r>
      <w:r>
        <w:rPr>
          <w:rFonts w:eastAsia="Times New Roman"/>
          <w:szCs w:val="24"/>
        </w:rPr>
        <w:t xml:space="preserve"> Μπακογιάννη</w:t>
      </w:r>
      <w:r>
        <w:rPr>
          <w:rFonts w:eastAsia="Times New Roman"/>
          <w:szCs w:val="24"/>
        </w:rPr>
        <w:t>,</w:t>
      </w:r>
      <w:r>
        <w:rPr>
          <w:rFonts w:eastAsia="Times New Roman"/>
          <w:szCs w:val="24"/>
        </w:rPr>
        <w:t xml:space="preserve"> που έλεγε ότι η σημερινή είναι δύσκολη για τη Βουλή και ήθελα να πω ότι από μια άποψη είναι εύκολη στιγμή. Είναι εύκολη</w:t>
      </w:r>
      <w:r w:rsidRPr="009E630E">
        <w:rPr>
          <w:rFonts w:eastAsia="Times New Roman"/>
          <w:szCs w:val="24"/>
        </w:rPr>
        <w:t>,</w:t>
      </w:r>
      <w:r>
        <w:rPr>
          <w:rFonts w:eastAsia="Times New Roman"/>
          <w:szCs w:val="24"/>
        </w:rPr>
        <w:t xml:space="preserve"> διότι η Βουλή καλείται να δώσει την εμπιστοσύνη της</w:t>
      </w:r>
      <w:r>
        <w:rPr>
          <w:rFonts w:eastAsia="Times New Roman"/>
          <w:szCs w:val="24"/>
        </w:rPr>
        <w:t xml:space="preserve"> σε μια Κυβέρνηση κατά τη διάρκεια του τέταρτου χρόνου της θητείας της. Αυτό σημαίνει ότι μπορεί να δώσει την εμπιστοσύνη </w:t>
      </w:r>
      <w:r>
        <w:rPr>
          <w:rFonts w:eastAsia="Times New Roman"/>
          <w:szCs w:val="24"/>
        </w:rPr>
        <w:t>της,</w:t>
      </w:r>
      <w:r>
        <w:rPr>
          <w:rFonts w:eastAsia="Times New Roman"/>
          <w:szCs w:val="24"/>
        </w:rPr>
        <w:t xml:space="preserve"> γνωρίζοντας πεπραγμένα, με μια ασφαλή γνώση για την ποιότητα του έργου αυτής της Κυβέρνησης</w:t>
      </w:r>
      <w:r w:rsidRPr="009E630E">
        <w:rPr>
          <w:rFonts w:eastAsia="Times New Roman"/>
          <w:szCs w:val="24"/>
        </w:rPr>
        <w:t>.</w:t>
      </w:r>
      <w:r>
        <w:rPr>
          <w:rFonts w:eastAsia="Times New Roman"/>
          <w:szCs w:val="24"/>
        </w:rPr>
        <w:t xml:space="preserve"> Δεν είναι στην αρχή μιας </w:t>
      </w:r>
      <w:r w:rsidRPr="009E630E">
        <w:rPr>
          <w:rFonts w:eastAsia="Times New Roman"/>
          <w:color w:val="000000" w:themeColor="text1"/>
          <w:szCs w:val="24"/>
        </w:rPr>
        <w:t>τετραετίας,</w:t>
      </w:r>
      <w:r w:rsidRPr="00D740CD">
        <w:rPr>
          <w:rFonts w:eastAsia="Times New Roman"/>
          <w:color w:val="FF0000"/>
          <w:szCs w:val="24"/>
        </w:rPr>
        <w:t xml:space="preserve"> </w:t>
      </w:r>
      <w:r>
        <w:rPr>
          <w:rFonts w:eastAsia="Times New Roman"/>
          <w:szCs w:val="24"/>
        </w:rPr>
        <w:t xml:space="preserve">οπότε το ζήτημα της εμπιστοσύνης θα έμπαινε ως απάντηση σε ένα ερώτημα που θα αφορά υποσχέσεις. </w:t>
      </w:r>
    </w:p>
    <w:p w14:paraId="1286C42B" w14:textId="77777777" w:rsidR="000402FE" w:rsidRDefault="007623D8">
      <w:pPr>
        <w:tabs>
          <w:tab w:val="center" w:pos="4753"/>
          <w:tab w:val="left" w:pos="6156"/>
        </w:tabs>
        <w:spacing w:line="600" w:lineRule="auto"/>
        <w:ind w:firstLine="720"/>
        <w:jc w:val="both"/>
        <w:rPr>
          <w:rFonts w:eastAsia="Times New Roman"/>
          <w:szCs w:val="24"/>
        </w:rPr>
      </w:pPr>
      <w:r>
        <w:rPr>
          <w:rFonts w:eastAsia="Times New Roman"/>
          <w:szCs w:val="24"/>
        </w:rPr>
        <w:t>Έτσι, λοιπόν, μπορούμε να προχωρήσουμε σήμερα αξιόπιστα στην εμπιστοσύνη προς τη συγκεκριμένη Κυβέρνηση. Αυτό το οποίο είναι όντως δύσκολο είναι τεχνικό και α</w:t>
      </w:r>
      <w:r>
        <w:rPr>
          <w:rFonts w:eastAsia="Times New Roman"/>
          <w:szCs w:val="24"/>
        </w:rPr>
        <w:t xml:space="preserve">φορά το να μπορέσουμε σε λίγα λεπτά όσοι μιλούμε, ιδιαίτερα οι Βουλευτές που έχουμε λίγο χρόνο, να συνοψίσουμε αυτό το έργο το οποίο έχει παρασχεθεί. Προσπαθώντας, λοιπόν, να το κάνω αυτό, θα ήθελα να πω πως έχω τη γνώμη ότι αυτή η Κυβέρνηση προσέφερε ένα </w:t>
      </w:r>
      <w:r>
        <w:rPr>
          <w:rFonts w:eastAsia="Times New Roman"/>
          <w:szCs w:val="24"/>
        </w:rPr>
        <w:t xml:space="preserve">πολύ σημαντικό έργο σε </w:t>
      </w:r>
      <w:r w:rsidRPr="00CC0220">
        <w:rPr>
          <w:rFonts w:eastAsia="Times New Roman"/>
          <w:szCs w:val="24"/>
        </w:rPr>
        <w:t xml:space="preserve">τέσσερις τομείς </w:t>
      </w:r>
      <w:r>
        <w:rPr>
          <w:rFonts w:eastAsia="Times New Roman"/>
          <w:szCs w:val="24"/>
        </w:rPr>
        <w:t>-τ</w:t>
      </w:r>
      <w:r w:rsidRPr="00CC0220">
        <w:rPr>
          <w:rFonts w:eastAsia="Times New Roman"/>
          <w:szCs w:val="24"/>
        </w:rPr>
        <w:t xml:space="preserve">ους </w:t>
      </w:r>
      <w:r w:rsidRPr="00CC0220">
        <w:rPr>
          <w:rFonts w:eastAsia="Times New Roman"/>
          <w:szCs w:val="24"/>
        </w:rPr>
        <w:lastRenderedPageBreak/>
        <w:t>οποίους θα εξηγήσω με δ</w:t>
      </w:r>
      <w:r>
        <w:rPr>
          <w:rFonts w:eastAsia="Times New Roman"/>
          <w:szCs w:val="24"/>
        </w:rPr>
        <w:t>ύ</w:t>
      </w:r>
      <w:r w:rsidRPr="00CC0220">
        <w:rPr>
          <w:rFonts w:eastAsia="Times New Roman"/>
          <w:szCs w:val="24"/>
        </w:rPr>
        <w:t>ο λόγια</w:t>
      </w:r>
      <w:r>
        <w:rPr>
          <w:rFonts w:eastAsia="Times New Roman"/>
          <w:szCs w:val="24"/>
        </w:rPr>
        <w:t>- και α</w:t>
      </w:r>
      <w:r w:rsidRPr="00CC0220">
        <w:rPr>
          <w:rFonts w:eastAsia="Times New Roman"/>
          <w:szCs w:val="24"/>
        </w:rPr>
        <w:t>ντιμετώπισε ψέματα στους τρεις από τους τέσσερις τομείς</w:t>
      </w:r>
      <w:r>
        <w:rPr>
          <w:rFonts w:eastAsia="Times New Roman"/>
          <w:szCs w:val="24"/>
        </w:rPr>
        <w:t>.</w:t>
      </w:r>
      <w:r w:rsidRPr="00CC0220">
        <w:rPr>
          <w:rFonts w:eastAsia="Times New Roman"/>
          <w:szCs w:val="24"/>
        </w:rPr>
        <w:t xml:space="preserve"> </w:t>
      </w:r>
    </w:p>
    <w:p w14:paraId="1286C42C" w14:textId="77777777" w:rsidR="000402FE" w:rsidRDefault="007623D8">
      <w:pPr>
        <w:tabs>
          <w:tab w:val="center" w:pos="4753"/>
          <w:tab w:val="left" w:pos="6156"/>
        </w:tabs>
        <w:spacing w:line="600" w:lineRule="auto"/>
        <w:ind w:firstLine="720"/>
        <w:jc w:val="both"/>
        <w:rPr>
          <w:rFonts w:eastAsia="Times New Roman"/>
          <w:szCs w:val="24"/>
        </w:rPr>
      </w:pPr>
      <w:r>
        <w:rPr>
          <w:rFonts w:eastAsia="Times New Roman"/>
          <w:szCs w:val="24"/>
        </w:rPr>
        <w:t>Τ</w:t>
      </w:r>
      <w:r w:rsidRPr="00CC0220">
        <w:rPr>
          <w:rFonts w:eastAsia="Times New Roman"/>
          <w:szCs w:val="24"/>
        </w:rPr>
        <w:t>ο πρώτο σημαντικό έργο</w:t>
      </w:r>
      <w:r>
        <w:rPr>
          <w:rFonts w:eastAsia="Times New Roman"/>
          <w:szCs w:val="24"/>
        </w:rPr>
        <w:t>,</w:t>
      </w:r>
      <w:r w:rsidRPr="00CC0220">
        <w:rPr>
          <w:rFonts w:eastAsia="Times New Roman"/>
          <w:szCs w:val="24"/>
        </w:rPr>
        <w:t xml:space="preserve"> το οποίο προσέφερε είναι η έξοδος από τα μνημόνια</w:t>
      </w:r>
      <w:r>
        <w:rPr>
          <w:rFonts w:eastAsia="Times New Roman"/>
          <w:szCs w:val="24"/>
        </w:rPr>
        <w:t>.</w:t>
      </w:r>
      <w:r w:rsidRPr="00CC0220">
        <w:rPr>
          <w:rFonts w:eastAsia="Times New Roman"/>
          <w:szCs w:val="24"/>
        </w:rPr>
        <w:t xml:space="preserve"> </w:t>
      </w:r>
      <w:r>
        <w:rPr>
          <w:rFonts w:eastAsia="Times New Roman"/>
          <w:szCs w:val="24"/>
        </w:rPr>
        <w:t>Α</w:t>
      </w:r>
      <w:r w:rsidRPr="00CC0220">
        <w:rPr>
          <w:rFonts w:eastAsia="Times New Roman"/>
          <w:szCs w:val="24"/>
        </w:rPr>
        <w:t>υτή η έξοδος</w:t>
      </w:r>
      <w:r>
        <w:rPr>
          <w:rFonts w:eastAsia="Times New Roman"/>
          <w:szCs w:val="24"/>
        </w:rPr>
        <w:t>,</w:t>
      </w:r>
      <w:r w:rsidRPr="00CC0220">
        <w:rPr>
          <w:rFonts w:eastAsia="Times New Roman"/>
          <w:szCs w:val="24"/>
        </w:rPr>
        <w:t xml:space="preserve"> όχι μόνο έγινε φανερή θεσμικά </w:t>
      </w:r>
      <w:r>
        <w:rPr>
          <w:rFonts w:eastAsia="Times New Roman"/>
          <w:szCs w:val="24"/>
        </w:rPr>
        <w:t>-α</w:t>
      </w:r>
      <w:r w:rsidRPr="00CC0220">
        <w:rPr>
          <w:rFonts w:eastAsia="Times New Roman"/>
          <w:szCs w:val="24"/>
        </w:rPr>
        <w:t xml:space="preserve">φού δεν υπογράφηκε πια </w:t>
      </w:r>
      <w:r>
        <w:rPr>
          <w:rFonts w:eastAsia="Times New Roman"/>
          <w:szCs w:val="24"/>
        </w:rPr>
        <w:t>μια</w:t>
      </w:r>
      <w:r w:rsidRPr="00CC0220">
        <w:rPr>
          <w:rFonts w:eastAsia="Times New Roman"/>
          <w:szCs w:val="24"/>
        </w:rPr>
        <w:t xml:space="preserve"> συμφωνία με ανάλογα </w:t>
      </w:r>
      <w:r>
        <w:rPr>
          <w:rFonts w:eastAsia="Times New Roman"/>
          <w:szCs w:val="24"/>
        </w:rPr>
        <w:t>χαρακτηριστικά</w:t>
      </w:r>
      <w:r w:rsidRPr="00CC0220">
        <w:rPr>
          <w:rFonts w:eastAsia="Times New Roman"/>
          <w:szCs w:val="24"/>
        </w:rPr>
        <w:t xml:space="preserve"> με τις προηγούμενες</w:t>
      </w:r>
      <w:r>
        <w:rPr>
          <w:rFonts w:eastAsia="Times New Roman"/>
          <w:szCs w:val="24"/>
        </w:rPr>
        <w:t>-</w:t>
      </w:r>
      <w:r w:rsidRPr="00CC0220">
        <w:rPr>
          <w:rFonts w:eastAsia="Times New Roman"/>
          <w:szCs w:val="24"/>
        </w:rPr>
        <w:t xml:space="preserve"> αλλά και κοινωνικά</w:t>
      </w:r>
      <w:r>
        <w:rPr>
          <w:rFonts w:eastAsia="Times New Roman"/>
          <w:szCs w:val="24"/>
        </w:rPr>
        <w:t>,</w:t>
      </w:r>
      <w:r w:rsidRPr="00CC0220">
        <w:rPr>
          <w:rFonts w:eastAsia="Times New Roman"/>
          <w:szCs w:val="24"/>
        </w:rPr>
        <w:t xml:space="preserve"> με απολύτως χειροπιαστά έργα</w:t>
      </w:r>
      <w:r>
        <w:rPr>
          <w:rFonts w:eastAsia="Times New Roman"/>
          <w:szCs w:val="24"/>
        </w:rPr>
        <w:t>.</w:t>
      </w:r>
      <w:r w:rsidRPr="00CC0220">
        <w:rPr>
          <w:rFonts w:eastAsia="Times New Roman"/>
          <w:szCs w:val="24"/>
        </w:rPr>
        <w:t xml:space="preserve"> </w:t>
      </w:r>
      <w:r>
        <w:rPr>
          <w:rFonts w:eastAsia="Times New Roman"/>
          <w:szCs w:val="24"/>
        </w:rPr>
        <w:t>Θ</w:t>
      </w:r>
      <w:r w:rsidRPr="00CC0220">
        <w:rPr>
          <w:rFonts w:eastAsia="Times New Roman"/>
          <w:szCs w:val="24"/>
        </w:rPr>
        <w:t xml:space="preserve">υμίζω </w:t>
      </w:r>
      <w:r>
        <w:rPr>
          <w:rFonts w:eastAsia="Times New Roman"/>
          <w:szCs w:val="24"/>
        </w:rPr>
        <w:t>ότι όλοι</w:t>
      </w:r>
      <w:r w:rsidRPr="00CC0220">
        <w:rPr>
          <w:rFonts w:eastAsia="Times New Roman"/>
          <w:szCs w:val="24"/>
        </w:rPr>
        <w:t xml:space="preserve"> οι δείκτες άλλαξαν πορεία</w:t>
      </w:r>
      <w:r>
        <w:rPr>
          <w:rFonts w:eastAsia="Times New Roman"/>
          <w:szCs w:val="24"/>
        </w:rPr>
        <w:t>.</w:t>
      </w:r>
      <w:r w:rsidRPr="00CC0220">
        <w:rPr>
          <w:rFonts w:eastAsia="Times New Roman"/>
          <w:szCs w:val="24"/>
        </w:rPr>
        <w:t xml:space="preserve"> </w:t>
      </w:r>
      <w:r>
        <w:rPr>
          <w:rFonts w:eastAsia="Times New Roman"/>
          <w:szCs w:val="24"/>
        </w:rPr>
        <w:t>Ε</w:t>
      </w:r>
      <w:r w:rsidRPr="00CC0220">
        <w:rPr>
          <w:rFonts w:eastAsia="Times New Roman"/>
          <w:szCs w:val="24"/>
        </w:rPr>
        <w:t xml:space="preserve">κεί που είχαμε </w:t>
      </w:r>
      <w:r>
        <w:rPr>
          <w:rFonts w:eastAsia="Times New Roman"/>
          <w:szCs w:val="24"/>
        </w:rPr>
        <w:t>διαρκώς αύξηση</w:t>
      </w:r>
      <w:r w:rsidRPr="00CC0220">
        <w:rPr>
          <w:rFonts w:eastAsia="Times New Roman"/>
          <w:szCs w:val="24"/>
        </w:rPr>
        <w:t xml:space="preserve"> της ανεργίας</w:t>
      </w:r>
      <w:r>
        <w:rPr>
          <w:rFonts w:eastAsia="Times New Roman"/>
          <w:szCs w:val="24"/>
        </w:rPr>
        <w:t>,</w:t>
      </w:r>
      <w:r w:rsidRPr="00CC0220">
        <w:rPr>
          <w:rFonts w:eastAsia="Times New Roman"/>
          <w:szCs w:val="24"/>
        </w:rPr>
        <w:t xml:space="preserve"> πε</w:t>
      </w:r>
      <w:r w:rsidRPr="00CC0220">
        <w:rPr>
          <w:rFonts w:eastAsia="Times New Roman"/>
          <w:szCs w:val="24"/>
        </w:rPr>
        <w:t>ράσαμε πια στην αύξηση της απασχόλησης</w:t>
      </w:r>
      <w:r>
        <w:rPr>
          <w:rFonts w:eastAsia="Times New Roman"/>
          <w:szCs w:val="24"/>
        </w:rPr>
        <w:t xml:space="preserve">. Περάσαμε στην εξυγίανση του ασφαλιστικού συστήματος, το οποίο λίγο χρόνια πριν πιστεύαμε ότι είναι αθεράπευτο και οδηγούνταν προς την καταστροφή. Έχουμε πλέον χορήγηση αναδρομικών </w:t>
      </w:r>
      <w:r w:rsidRPr="00CC0220">
        <w:rPr>
          <w:rFonts w:eastAsia="Times New Roman"/>
          <w:szCs w:val="24"/>
        </w:rPr>
        <w:t>αποδοχών από τα ειδικά μισθολόγια</w:t>
      </w:r>
      <w:r>
        <w:rPr>
          <w:rFonts w:eastAsia="Times New Roman"/>
          <w:szCs w:val="24"/>
        </w:rPr>
        <w:t>.</w:t>
      </w:r>
      <w:r w:rsidRPr="00CC0220">
        <w:rPr>
          <w:rFonts w:eastAsia="Times New Roman"/>
          <w:szCs w:val="24"/>
        </w:rPr>
        <w:t xml:space="preserve"> </w:t>
      </w:r>
      <w:r>
        <w:rPr>
          <w:rFonts w:eastAsia="Times New Roman"/>
          <w:szCs w:val="24"/>
        </w:rPr>
        <w:t>Έ</w:t>
      </w:r>
      <w:r w:rsidRPr="00CC0220">
        <w:rPr>
          <w:rFonts w:eastAsia="Times New Roman"/>
          <w:szCs w:val="24"/>
        </w:rPr>
        <w:t>χουμε την ανάπτυξη ενός συστήματος αλληλεγγύης με πολύ χειροπιαστές και πολύτιμες παροχές</w:t>
      </w:r>
      <w:r>
        <w:rPr>
          <w:rFonts w:eastAsia="Times New Roman"/>
          <w:szCs w:val="24"/>
        </w:rPr>
        <w:t xml:space="preserve"> και την αποφυγή του μέτρου</w:t>
      </w:r>
      <w:r w:rsidRPr="00CC0220">
        <w:rPr>
          <w:rFonts w:eastAsia="Times New Roman"/>
          <w:szCs w:val="24"/>
        </w:rPr>
        <w:t xml:space="preserve"> της περικοπής των </w:t>
      </w:r>
      <w:r>
        <w:rPr>
          <w:rFonts w:eastAsia="Times New Roman"/>
          <w:szCs w:val="24"/>
        </w:rPr>
        <w:t xml:space="preserve">κύριων </w:t>
      </w:r>
      <w:r w:rsidRPr="00CC0220">
        <w:rPr>
          <w:rFonts w:eastAsia="Times New Roman"/>
          <w:szCs w:val="24"/>
        </w:rPr>
        <w:t>συντάξεων</w:t>
      </w:r>
      <w:r>
        <w:rPr>
          <w:rFonts w:eastAsia="Times New Roman"/>
          <w:szCs w:val="24"/>
        </w:rPr>
        <w:t>. Α</w:t>
      </w:r>
      <w:r w:rsidRPr="00CC0220">
        <w:rPr>
          <w:rFonts w:eastAsia="Times New Roman"/>
          <w:szCs w:val="24"/>
        </w:rPr>
        <w:t>υτό το έργο</w:t>
      </w:r>
      <w:r>
        <w:rPr>
          <w:rFonts w:eastAsia="Times New Roman"/>
          <w:szCs w:val="24"/>
        </w:rPr>
        <w:t>,</w:t>
      </w:r>
      <w:r w:rsidRPr="00CC0220">
        <w:rPr>
          <w:rFonts w:eastAsia="Times New Roman"/>
          <w:szCs w:val="24"/>
        </w:rPr>
        <w:t xml:space="preserve"> </w:t>
      </w:r>
      <w:r>
        <w:rPr>
          <w:rFonts w:eastAsia="Times New Roman"/>
          <w:szCs w:val="24"/>
        </w:rPr>
        <w:t>τ</w:t>
      </w:r>
      <w:r w:rsidRPr="00CC0220">
        <w:rPr>
          <w:rFonts w:eastAsia="Times New Roman"/>
          <w:szCs w:val="24"/>
        </w:rPr>
        <w:t>ο πολύ σημαντικό</w:t>
      </w:r>
      <w:r>
        <w:rPr>
          <w:rFonts w:eastAsia="Times New Roman"/>
          <w:szCs w:val="24"/>
        </w:rPr>
        <w:t>,</w:t>
      </w:r>
      <w:r w:rsidRPr="00CC0220">
        <w:rPr>
          <w:rFonts w:eastAsia="Times New Roman"/>
          <w:szCs w:val="24"/>
        </w:rPr>
        <w:t xml:space="preserve"> αντιμετωπ</w:t>
      </w:r>
      <w:r>
        <w:rPr>
          <w:rFonts w:eastAsia="Times New Roman"/>
          <w:szCs w:val="24"/>
        </w:rPr>
        <w:t xml:space="preserve">ίστηκε </w:t>
      </w:r>
      <w:r w:rsidRPr="00CC0220">
        <w:rPr>
          <w:rFonts w:eastAsia="Times New Roman"/>
          <w:szCs w:val="24"/>
        </w:rPr>
        <w:t xml:space="preserve">από την άλλη πλευρά </w:t>
      </w:r>
      <w:r>
        <w:rPr>
          <w:rFonts w:eastAsia="Times New Roman"/>
          <w:szCs w:val="24"/>
        </w:rPr>
        <w:t>με ένα πολύ καθαρό ψέμα: «Τίποτα δ</w:t>
      </w:r>
      <w:r>
        <w:rPr>
          <w:rFonts w:eastAsia="Times New Roman"/>
          <w:szCs w:val="24"/>
        </w:rPr>
        <w:t xml:space="preserve">εν άλλαξε». </w:t>
      </w:r>
    </w:p>
    <w:p w14:paraId="1286C42D" w14:textId="77777777" w:rsidR="000402FE" w:rsidRDefault="007623D8">
      <w:pPr>
        <w:tabs>
          <w:tab w:val="center" w:pos="4753"/>
          <w:tab w:val="left" w:pos="6156"/>
        </w:tabs>
        <w:spacing w:line="600" w:lineRule="auto"/>
        <w:ind w:firstLine="720"/>
        <w:jc w:val="both"/>
        <w:rPr>
          <w:rFonts w:eastAsia="Times New Roman"/>
          <w:szCs w:val="24"/>
        </w:rPr>
      </w:pPr>
      <w:r>
        <w:rPr>
          <w:rFonts w:eastAsia="Times New Roman"/>
          <w:szCs w:val="24"/>
        </w:rPr>
        <w:t xml:space="preserve">Η ίδια ακριβώς </w:t>
      </w:r>
      <w:r w:rsidRPr="00CC0220">
        <w:rPr>
          <w:rFonts w:eastAsia="Times New Roman"/>
          <w:szCs w:val="24"/>
        </w:rPr>
        <w:t>εικόνα υπάρχει και σε ένα</w:t>
      </w:r>
      <w:r>
        <w:rPr>
          <w:rFonts w:eastAsia="Times New Roman"/>
          <w:szCs w:val="24"/>
        </w:rPr>
        <w:t>ν</w:t>
      </w:r>
      <w:r w:rsidRPr="00CC0220">
        <w:rPr>
          <w:rFonts w:eastAsia="Times New Roman"/>
          <w:szCs w:val="24"/>
        </w:rPr>
        <w:t xml:space="preserve"> δεύτερο σημαντικό τομέα</w:t>
      </w:r>
      <w:r>
        <w:rPr>
          <w:rFonts w:eastAsia="Times New Roman"/>
          <w:szCs w:val="24"/>
        </w:rPr>
        <w:t>,</w:t>
      </w:r>
      <w:r w:rsidRPr="00CC0220">
        <w:rPr>
          <w:rFonts w:eastAsia="Times New Roman"/>
          <w:szCs w:val="24"/>
        </w:rPr>
        <w:t xml:space="preserve"> που είναι η Συμφωνία των Πρεσπών</w:t>
      </w:r>
      <w:r>
        <w:rPr>
          <w:rFonts w:eastAsia="Times New Roman"/>
          <w:szCs w:val="24"/>
        </w:rPr>
        <w:t>.</w:t>
      </w:r>
      <w:r w:rsidRPr="00CC0220">
        <w:rPr>
          <w:rFonts w:eastAsia="Times New Roman"/>
          <w:szCs w:val="24"/>
        </w:rPr>
        <w:t xml:space="preserve"> Τι έγινε με τη </w:t>
      </w:r>
      <w:r w:rsidRPr="00CC0220">
        <w:rPr>
          <w:rFonts w:eastAsia="Times New Roman"/>
          <w:szCs w:val="24"/>
        </w:rPr>
        <w:lastRenderedPageBreak/>
        <w:t>Συμφωνία των Πρεσπών</w:t>
      </w:r>
      <w:r>
        <w:rPr>
          <w:rFonts w:eastAsia="Times New Roman"/>
          <w:szCs w:val="24"/>
        </w:rPr>
        <w:t>;</w:t>
      </w:r>
      <w:r w:rsidRPr="00CC0220">
        <w:rPr>
          <w:rFonts w:eastAsia="Times New Roman"/>
          <w:szCs w:val="24"/>
        </w:rPr>
        <w:t xml:space="preserve"> </w:t>
      </w:r>
      <w:r>
        <w:rPr>
          <w:rFonts w:eastAsia="Times New Roman"/>
          <w:szCs w:val="24"/>
        </w:rPr>
        <w:t>Μια χώρα</w:t>
      </w:r>
      <w:r>
        <w:rPr>
          <w:rFonts w:eastAsia="Times New Roman"/>
          <w:szCs w:val="24"/>
        </w:rPr>
        <w:t>,</w:t>
      </w:r>
      <w:r>
        <w:rPr>
          <w:rFonts w:eastAsia="Times New Roman"/>
          <w:szCs w:val="24"/>
        </w:rPr>
        <w:t xml:space="preserve"> την οποία εκατόν σαράντα </w:t>
      </w:r>
      <w:r w:rsidRPr="00CC0220">
        <w:rPr>
          <w:rFonts w:eastAsia="Times New Roman"/>
          <w:szCs w:val="24"/>
        </w:rPr>
        <w:t xml:space="preserve">χώρες του κόσμου </w:t>
      </w:r>
      <w:r>
        <w:rPr>
          <w:rFonts w:eastAsia="Times New Roman"/>
          <w:szCs w:val="24"/>
        </w:rPr>
        <w:t xml:space="preserve">και </w:t>
      </w:r>
      <w:r w:rsidRPr="00CC0220">
        <w:rPr>
          <w:rFonts w:eastAsia="Times New Roman"/>
          <w:szCs w:val="24"/>
        </w:rPr>
        <w:t xml:space="preserve">το 95% του παγκόσμιου πληθυσμού </w:t>
      </w:r>
      <w:r>
        <w:rPr>
          <w:rFonts w:eastAsia="Times New Roman"/>
          <w:szCs w:val="24"/>
        </w:rPr>
        <w:t>την ονόμαζε «</w:t>
      </w:r>
      <w:r w:rsidRPr="00CC0220">
        <w:rPr>
          <w:rFonts w:eastAsia="Times New Roman"/>
          <w:szCs w:val="24"/>
        </w:rPr>
        <w:t>Μακε</w:t>
      </w:r>
      <w:r w:rsidRPr="00CC0220">
        <w:rPr>
          <w:rFonts w:eastAsia="Times New Roman"/>
          <w:szCs w:val="24"/>
        </w:rPr>
        <w:t>δονία</w:t>
      </w:r>
      <w:r>
        <w:rPr>
          <w:rFonts w:eastAsia="Times New Roman"/>
          <w:szCs w:val="24"/>
        </w:rPr>
        <w:t>»</w:t>
      </w:r>
      <w:r w:rsidRPr="00CC0220">
        <w:rPr>
          <w:rFonts w:eastAsia="Times New Roman"/>
          <w:szCs w:val="24"/>
        </w:rPr>
        <w:t xml:space="preserve"> και που αν δεν γινόταν αυτή η </w:t>
      </w:r>
      <w:r>
        <w:rPr>
          <w:rFonts w:eastAsia="Times New Roman"/>
          <w:szCs w:val="24"/>
        </w:rPr>
        <w:t>σ</w:t>
      </w:r>
      <w:r w:rsidRPr="00CC0220">
        <w:rPr>
          <w:rFonts w:eastAsia="Times New Roman"/>
          <w:szCs w:val="24"/>
        </w:rPr>
        <w:t>υνθήκη</w:t>
      </w:r>
      <w:r>
        <w:rPr>
          <w:rFonts w:eastAsia="Times New Roman"/>
          <w:szCs w:val="24"/>
        </w:rPr>
        <w:t>,</w:t>
      </w:r>
      <w:r w:rsidRPr="00CC0220">
        <w:rPr>
          <w:rFonts w:eastAsia="Times New Roman"/>
          <w:szCs w:val="24"/>
        </w:rPr>
        <w:t xml:space="preserve"> θα συνέχιζ</w:t>
      </w:r>
      <w:r>
        <w:rPr>
          <w:rFonts w:eastAsia="Times New Roman"/>
          <w:szCs w:val="24"/>
        </w:rPr>
        <w:t>αν</w:t>
      </w:r>
      <w:r w:rsidRPr="00CC0220">
        <w:rPr>
          <w:rFonts w:eastAsia="Times New Roman"/>
          <w:szCs w:val="24"/>
        </w:rPr>
        <w:t xml:space="preserve"> να </w:t>
      </w:r>
      <w:r>
        <w:rPr>
          <w:rFonts w:eastAsia="Times New Roman"/>
          <w:szCs w:val="24"/>
        </w:rPr>
        <w:t>την ονομάζουν</w:t>
      </w:r>
      <w:r w:rsidRPr="00CC0220">
        <w:rPr>
          <w:rFonts w:eastAsia="Times New Roman"/>
          <w:szCs w:val="24"/>
        </w:rPr>
        <w:t xml:space="preserve"> </w:t>
      </w:r>
      <w:r>
        <w:rPr>
          <w:rFonts w:eastAsia="Times New Roman"/>
          <w:szCs w:val="24"/>
        </w:rPr>
        <w:t>α</w:t>
      </w:r>
      <w:r w:rsidRPr="00CC0220">
        <w:rPr>
          <w:rFonts w:eastAsia="Times New Roman"/>
          <w:szCs w:val="24"/>
        </w:rPr>
        <w:t xml:space="preserve">πλώς </w:t>
      </w:r>
      <w:r>
        <w:rPr>
          <w:rFonts w:eastAsia="Times New Roman"/>
          <w:szCs w:val="24"/>
        </w:rPr>
        <w:t>«</w:t>
      </w:r>
      <w:r w:rsidRPr="00CC0220">
        <w:rPr>
          <w:rFonts w:eastAsia="Times New Roman"/>
          <w:szCs w:val="24"/>
        </w:rPr>
        <w:t>Μακεδονία</w:t>
      </w:r>
      <w:r>
        <w:rPr>
          <w:rFonts w:eastAsia="Times New Roman"/>
          <w:szCs w:val="24"/>
        </w:rPr>
        <w:t>»</w:t>
      </w:r>
      <w:r w:rsidRPr="00CC0220">
        <w:rPr>
          <w:rFonts w:eastAsia="Times New Roman"/>
          <w:szCs w:val="24"/>
        </w:rPr>
        <w:t xml:space="preserve"> </w:t>
      </w:r>
      <w:r>
        <w:rPr>
          <w:rFonts w:eastAsia="Times New Roman"/>
          <w:szCs w:val="24"/>
        </w:rPr>
        <w:t>ή</w:t>
      </w:r>
      <w:r w:rsidRPr="00CC0220">
        <w:rPr>
          <w:rFonts w:eastAsia="Times New Roman"/>
          <w:szCs w:val="24"/>
        </w:rPr>
        <w:t xml:space="preserve"> </w:t>
      </w:r>
      <w:r>
        <w:rPr>
          <w:rFonts w:eastAsia="Times New Roman"/>
          <w:szCs w:val="24"/>
        </w:rPr>
        <w:t>«Δ</w:t>
      </w:r>
      <w:r w:rsidRPr="00CC0220">
        <w:rPr>
          <w:rFonts w:eastAsia="Times New Roman"/>
          <w:szCs w:val="24"/>
        </w:rPr>
        <w:t>ημοκρατία της Μακεδονίας</w:t>
      </w:r>
      <w:r>
        <w:rPr>
          <w:rFonts w:eastAsia="Times New Roman"/>
          <w:szCs w:val="24"/>
        </w:rPr>
        <w:t>»,</w:t>
      </w:r>
      <w:r w:rsidRPr="00CC0220">
        <w:rPr>
          <w:rFonts w:eastAsia="Times New Roman"/>
          <w:szCs w:val="24"/>
        </w:rPr>
        <w:t xml:space="preserve"> αυτή</w:t>
      </w:r>
      <w:r>
        <w:rPr>
          <w:rFonts w:eastAsia="Times New Roman"/>
          <w:szCs w:val="24"/>
        </w:rPr>
        <w:t>ν</w:t>
      </w:r>
      <w:r w:rsidRPr="00CC0220">
        <w:rPr>
          <w:rFonts w:eastAsia="Times New Roman"/>
          <w:szCs w:val="24"/>
        </w:rPr>
        <w:t xml:space="preserve"> τη στιγμή αλλάζει όνομα και γίνεται </w:t>
      </w:r>
      <w:r>
        <w:rPr>
          <w:rFonts w:eastAsia="Times New Roman"/>
          <w:szCs w:val="24"/>
        </w:rPr>
        <w:t>«Β</w:t>
      </w:r>
      <w:r w:rsidRPr="00CC0220">
        <w:rPr>
          <w:rFonts w:eastAsia="Times New Roman"/>
          <w:szCs w:val="24"/>
        </w:rPr>
        <w:t>όρεια Μακεδονία</w:t>
      </w:r>
      <w:r>
        <w:rPr>
          <w:rFonts w:eastAsia="Times New Roman"/>
          <w:szCs w:val="24"/>
        </w:rPr>
        <w:t xml:space="preserve">». Και βεβαίως, δεν </w:t>
      </w:r>
      <w:r w:rsidRPr="00CC0220">
        <w:rPr>
          <w:rFonts w:eastAsia="Times New Roman"/>
          <w:szCs w:val="24"/>
        </w:rPr>
        <w:t>αλλάζει μόνο όνομα</w:t>
      </w:r>
      <w:r>
        <w:rPr>
          <w:rFonts w:eastAsia="Times New Roman"/>
          <w:szCs w:val="24"/>
        </w:rPr>
        <w:t>, αλλά</w:t>
      </w:r>
      <w:r w:rsidRPr="00CC0220">
        <w:rPr>
          <w:rFonts w:eastAsia="Times New Roman"/>
          <w:szCs w:val="24"/>
        </w:rPr>
        <w:t xml:space="preserve"> άλλαξε και σύμβολα</w:t>
      </w:r>
      <w:r>
        <w:rPr>
          <w:rFonts w:eastAsia="Times New Roman"/>
          <w:szCs w:val="24"/>
        </w:rPr>
        <w:t>.</w:t>
      </w:r>
      <w:r w:rsidRPr="00CC0220">
        <w:rPr>
          <w:rFonts w:eastAsia="Times New Roman"/>
          <w:szCs w:val="24"/>
        </w:rPr>
        <w:t xml:space="preserve"> </w:t>
      </w:r>
      <w:r>
        <w:rPr>
          <w:rFonts w:eastAsia="Times New Roman"/>
          <w:szCs w:val="24"/>
        </w:rPr>
        <w:t xml:space="preserve">Έχουμε μια </w:t>
      </w:r>
      <w:r w:rsidRPr="00CC0220">
        <w:rPr>
          <w:rFonts w:eastAsia="Times New Roman"/>
          <w:szCs w:val="24"/>
        </w:rPr>
        <w:t xml:space="preserve">ριζική αλλαγή της αντιμετώπισης της χώρας μας από το διεθνές </w:t>
      </w:r>
      <w:r>
        <w:rPr>
          <w:rFonts w:eastAsia="Times New Roman"/>
          <w:szCs w:val="24"/>
        </w:rPr>
        <w:t>π</w:t>
      </w:r>
      <w:r w:rsidRPr="00CC0220">
        <w:rPr>
          <w:rFonts w:eastAsia="Times New Roman"/>
          <w:szCs w:val="24"/>
        </w:rPr>
        <w:t xml:space="preserve">λαίσιο μετά τη </w:t>
      </w:r>
      <w:r>
        <w:rPr>
          <w:rFonts w:eastAsia="Times New Roman"/>
          <w:szCs w:val="24"/>
        </w:rPr>
        <w:t>σ</w:t>
      </w:r>
      <w:r w:rsidRPr="00CC0220">
        <w:rPr>
          <w:rFonts w:eastAsia="Times New Roman"/>
          <w:szCs w:val="24"/>
        </w:rPr>
        <w:t>υνθήκη αυτή</w:t>
      </w:r>
      <w:r>
        <w:rPr>
          <w:rFonts w:eastAsia="Times New Roman"/>
          <w:szCs w:val="24"/>
        </w:rPr>
        <w:t>.</w:t>
      </w:r>
      <w:r w:rsidRPr="00CC0220">
        <w:rPr>
          <w:rFonts w:eastAsia="Times New Roman"/>
          <w:szCs w:val="24"/>
        </w:rPr>
        <w:t xml:space="preserve"> </w:t>
      </w:r>
    </w:p>
    <w:p w14:paraId="1286C42E" w14:textId="77777777" w:rsidR="000402FE" w:rsidRDefault="007623D8">
      <w:pPr>
        <w:tabs>
          <w:tab w:val="center" w:pos="4753"/>
          <w:tab w:val="left" w:pos="6156"/>
        </w:tabs>
        <w:spacing w:line="600" w:lineRule="auto"/>
        <w:ind w:firstLine="720"/>
        <w:jc w:val="both"/>
        <w:rPr>
          <w:rFonts w:eastAsia="Times New Roman"/>
          <w:szCs w:val="24"/>
        </w:rPr>
      </w:pPr>
      <w:r>
        <w:rPr>
          <w:rFonts w:eastAsia="Times New Roman"/>
          <w:szCs w:val="24"/>
        </w:rPr>
        <w:t>Η</w:t>
      </w:r>
      <w:r w:rsidRPr="00CC0220">
        <w:rPr>
          <w:rFonts w:eastAsia="Times New Roman"/>
          <w:szCs w:val="24"/>
        </w:rPr>
        <w:t xml:space="preserve"> χώρα μας και μέσα στο </w:t>
      </w:r>
      <w:r>
        <w:rPr>
          <w:rFonts w:eastAsia="Times New Roman"/>
          <w:szCs w:val="24"/>
        </w:rPr>
        <w:t>δ</w:t>
      </w:r>
      <w:r w:rsidRPr="00CC0220">
        <w:rPr>
          <w:rFonts w:eastAsia="Times New Roman"/>
          <w:szCs w:val="24"/>
        </w:rPr>
        <w:t xml:space="preserve">ιεθνές κλίμα αντιμετωπιζόταν </w:t>
      </w:r>
      <w:r>
        <w:rPr>
          <w:rFonts w:eastAsia="Times New Roman"/>
          <w:szCs w:val="24"/>
        </w:rPr>
        <w:t>ως</w:t>
      </w:r>
      <w:r>
        <w:rPr>
          <w:rFonts w:eastAsia="Times New Roman"/>
          <w:szCs w:val="24"/>
        </w:rPr>
        <w:t xml:space="preserve"> μια </w:t>
      </w:r>
      <w:r w:rsidRPr="00CC0220">
        <w:rPr>
          <w:rFonts w:eastAsia="Times New Roman"/>
          <w:szCs w:val="24"/>
        </w:rPr>
        <w:t>χώρα ανθρώπων</w:t>
      </w:r>
      <w:r>
        <w:rPr>
          <w:rFonts w:eastAsia="Times New Roman"/>
          <w:szCs w:val="24"/>
        </w:rPr>
        <w:t>,</w:t>
      </w:r>
      <w:r w:rsidRPr="00CC0220">
        <w:rPr>
          <w:rFonts w:eastAsia="Times New Roman"/>
          <w:szCs w:val="24"/>
        </w:rPr>
        <w:t xml:space="preserve"> </w:t>
      </w:r>
      <w:r>
        <w:rPr>
          <w:rFonts w:eastAsia="Times New Roman"/>
          <w:szCs w:val="24"/>
        </w:rPr>
        <w:t>οι οποίοι</w:t>
      </w:r>
      <w:r w:rsidRPr="00CC0220">
        <w:rPr>
          <w:rFonts w:eastAsia="Times New Roman"/>
          <w:szCs w:val="24"/>
        </w:rPr>
        <w:t xml:space="preserve"> είναι αφερέγγυοι και τεμπέληδες</w:t>
      </w:r>
      <w:r>
        <w:rPr>
          <w:rFonts w:eastAsia="Times New Roman"/>
          <w:szCs w:val="24"/>
        </w:rPr>
        <w:t>.</w:t>
      </w:r>
      <w:r w:rsidRPr="00CC0220">
        <w:rPr>
          <w:rFonts w:eastAsia="Times New Roman"/>
          <w:szCs w:val="24"/>
        </w:rPr>
        <w:t xml:space="preserve"> </w:t>
      </w:r>
      <w:r>
        <w:rPr>
          <w:rFonts w:eastAsia="Times New Roman"/>
          <w:szCs w:val="24"/>
        </w:rPr>
        <w:t>Σ</w:t>
      </w:r>
      <w:r w:rsidRPr="00CC0220">
        <w:rPr>
          <w:rFonts w:eastAsia="Times New Roman"/>
          <w:szCs w:val="24"/>
        </w:rPr>
        <w:t>ήμερα</w:t>
      </w:r>
      <w:r>
        <w:rPr>
          <w:rFonts w:eastAsia="Times New Roman"/>
          <w:szCs w:val="24"/>
        </w:rPr>
        <w:t>,</w:t>
      </w:r>
      <w:r w:rsidRPr="00CC0220">
        <w:rPr>
          <w:rFonts w:eastAsia="Times New Roman"/>
          <w:szCs w:val="24"/>
        </w:rPr>
        <w:t xml:space="preserve"> με το</w:t>
      </w:r>
      <w:r>
        <w:rPr>
          <w:rFonts w:eastAsia="Times New Roman"/>
          <w:szCs w:val="24"/>
        </w:rPr>
        <w:t>ν</w:t>
      </w:r>
      <w:r w:rsidRPr="00CC0220">
        <w:rPr>
          <w:rFonts w:eastAsia="Times New Roman"/>
          <w:szCs w:val="24"/>
        </w:rPr>
        <w:t xml:space="preserve"> σεβασμό της </w:t>
      </w:r>
      <w:r>
        <w:rPr>
          <w:rFonts w:eastAsia="Times New Roman"/>
          <w:szCs w:val="24"/>
        </w:rPr>
        <w:t>δ</w:t>
      </w:r>
      <w:r w:rsidRPr="00CC0220">
        <w:rPr>
          <w:rFonts w:eastAsia="Times New Roman"/>
          <w:szCs w:val="24"/>
        </w:rPr>
        <w:t>ιεθνού</w:t>
      </w:r>
      <w:r w:rsidRPr="00CC0220">
        <w:rPr>
          <w:rFonts w:eastAsia="Times New Roman"/>
          <w:szCs w:val="24"/>
        </w:rPr>
        <w:t>ς της θέσης και των διεθνών συνθηκών</w:t>
      </w:r>
      <w:r>
        <w:rPr>
          <w:rFonts w:eastAsia="Times New Roman"/>
          <w:szCs w:val="24"/>
        </w:rPr>
        <w:t>,</w:t>
      </w:r>
      <w:r w:rsidRPr="00CC0220">
        <w:rPr>
          <w:rFonts w:eastAsia="Times New Roman"/>
          <w:szCs w:val="24"/>
        </w:rPr>
        <w:t xml:space="preserve"> αντιμετωπίζεται </w:t>
      </w:r>
      <w:r>
        <w:rPr>
          <w:rFonts w:eastAsia="Times New Roman"/>
          <w:szCs w:val="24"/>
        </w:rPr>
        <w:t>ως</w:t>
      </w:r>
      <w:r w:rsidRPr="00CC0220">
        <w:rPr>
          <w:rFonts w:eastAsia="Times New Roman"/>
          <w:szCs w:val="24"/>
        </w:rPr>
        <w:t xml:space="preserve"> </w:t>
      </w:r>
      <w:r>
        <w:rPr>
          <w:rFonts w:eastAsia="Times New Roman"/>
          <w:szCs w:val="24"/>
        </w:rPr>
        <w:t>μια</w:t>
      </w:r>
      <w:r w:rsidRPr="00CC0220">
        <w:rPr>
          <w:rFonts w:eastAsia="Times New Roman"/>
          <w:szCs w:val="24"/>
        </w:rPr>
        <w:t xml:space="preserve"> χώρα</w:t>
      </w:r>
      <w:r>
        <w:rPr>
          <w:rFonts w:eastAsia="Times New Roman"/>
          <w:szCs w:val="24"/>
        </w:rPr>
        <w:t>,</w:t>
      </w:r>
      <w:r w:rsidRPr="00CC0220">
        <w:rPr>
          <w:rFonts w:eastAsia="Times New Roman"/>
          <w:szCs w:val="24"/>
        </w:rPr>
        <w:t xml:space="preserve"> η οποία έχει και διακυβέρνηση</w:t>
      </w:r>
      <w:r>
        <w:rPr>
          <w:rFonts w:eastAsia="Times New Roman"/>
          <w:szCs w:val="24"/>
        </w:rPr>
        <w:t>,</w:t>
      </w:r>
      <w:r w:rsidRPr="00CC0220">
        <w:rPr>
          <w:rFonts w:eastAsia="Times New Roman"/>
          <w:szCs w:val="24"/>
        </w:rPr>
        <w:t xml:space="preserve"> αλλά και </w:t>
      </w:r>
      <w:r>
        <w:rPr>
          <w:rFonts w:eastAsia="Times New Roman"/>
          <w:szCs w:val="24"/>
        </w:rPr>
        <w:t>μια</w:t>
      </w:r>
      <w:r w:rsidRPr="00CC0220">
        <w:rPr>
          <w:rFonts w:eastAsia="Times New Roman"/>
          <w:szCs w:val="24"/>
        </w:rPr>
        <w:t xml:space="preserve"> κοινωνία</w:t>
      </w:r>
      <w:r>
        <w:rPr>
          <w:rFonts w:eastAsia="Times New Roman"/>
          <w:szCs w:val="24"/>
        </w:rPr>
        <w:t>,</w:t>
      </w:r>
      <w:r w:rsidRPr="00CC0220">
        <w:rPr>
          <w:rFonts w:eastAsia="Times New Roman"/>
          <w:szCs w:val="24"/>
        </w:rPr>
        <w:t xml:space="preserve"> που χαρακτηρίζεται από εργατικότητα και τιμιότητα</w:t>
      </w:r>
      <w:r>
        <w:rPr>
          <w:rFonts w:eastAsia="Times New Roman"/>
          <w:szCs w:val="24"/>
        </w:rPr>
        <w:t>.</w:t>
      </w:r>
      <w:r w:rsidRPr="00CC0220">
        <w:rPr>
          <w:rFonts w:eastAsia="Times New Roman"/>
          <w:szCs w:val="24"/>
        </w:rPr>
        <w:t xml:space="preserve"> </w:t>
      </w:r>
      <w:r>
        <w:rPr>
          <w:rFonts w:eastAsia="Times New Roman"/>
          <w:szCs w:val="24"/>
        </w:rPr>
        <w:t xml:space="preserve">Και πώς ονομάζεται </w:t>
      </w:r>
      <w:r w:rsidRPr="00CC0220">
        <w:rPr>
          <w:rFonts w:eastAsia="Times New Roman"/>
          <w:szCs w:val="24"/>
        </w:rPr>
        <w:t>αυτή η ριζική στροφή</w:t>
      </w:r>
      <w:r>
        <w:rPr>
          <w:rFonts w:eastAsia="Times New Roman"/>
          <w:szCs w:val="24"/>
        </w:rPr>
        <w:t>;</w:t>
      </w:r>
      <w:r w:rsidRPr="00CC0220">
        <w:rPr>
          <w:rFonts w:eastAsia="Times New Roman"/>
          <w:szCs w:val="24"/>
        </w:rPr>
        <w:t xml:space="preserve"> </w:t>
      </w:r>
      <w:r>
        <w:rPr>
          <w:rFonts w:eastAsia="Times New Roman"/>
          <w:szCs w:val="24"/>
        </w:rPr>
        <w:t>Ο</w:t>
      </w:r>
      <w:r w:rsidRPr="00CC0220">
        <w:rPr>
          <w:rFonts w:eastAsia="Times New Roman"/>
          <w:szCs w:val="24"/>
        </w:rPr>
        <w:t xml:space="preserve">νομάζεται </w:t>
      </w:r>
      <w:r>
        <w:rPr>
          <w:rFonts w:eastAsia="Times New Roman"/>
          <w:szCs w:val="24"/>
        </w:rPr>
        <w:t xml:space="preserve">σαν μια </w:t>
      </w:r>
      <w:r w:rsidRPr="00CC0220">
        <w:rPr>
          <w:rFonts w:eastAsia="Times New Roman"/>
          <w:szCs w:val="24"/>
        </w:rPr>
        <w:t>καταστροφή</w:t>
      </w:r>
      <w:r>
        <w:rPr>
          <w:rFonts w:eastAsia="Times New Roman"/>
          <w:szCs w:val="24"/>
        </w:rPr>
        <w:t>,</w:t>
      </w:r>
      <w:r w:rsidRPr="00CC0220">
        <w:rPr>
          <w:rFonts w:eastAsia="Times New Roman"/>
          <w:szCs w:val="24"/>
        </w:rPr>
        <w:t xml:space="preserve"> σαν αυτή</w:t>
      </w:r>
      <w:r>
        <w:rPr>
          <w:rFonts w:eastAsia="Times New Roman"/>
          <w:szCs w:val="24"/>
        </w:rPr>
        <w:t>ν</w:t>
      </w:r>
      <w:r w:rsidRPr="00CC0220">
        <w:rPr>
          <w:rFonts w:eastAsia="Times New Roman"/>
          <w:szCs w:val="24"/>
        </w:rPr>
        <w:t xml:space="preserve"> τη</w:t>
      </w:r>
      <w:r w:rsidRPr="00CC0220">
        <w:rPr>
          <w:rFonts w:eastAsia="Times New Roman"/>
          <w:szCs w:val="24"/>
        </w:rPr>
        <w:t xml:space="preserve"> στιγμή για πρώτη φορά να υφίσταται </w:t>
      </w:r>
      <w:r>
        <w:rPr>
          <w:rFonts w:eastAsia="Times New Roman"/>
          <w:szCs w:val="24"/>
        </w:rPr>
        <w:t>η χώρα μας τις μεγάλες αλλαγές</w:t>
      </w:r>
      <w:r>
        <w:rPr>
          <w:rFonts w:eastAsia="Times New Roman"/>
          <w:szCs w:val="24"/>
        </w:rPr>
        <w:t>,</w:t>
      </w:r>
      <w:r>
        <w:rPr>
          <w:rFonts w:eastAsia="Times New Roman"/>
          <w:szCs w:val="24"/>
        </w:rPr>
        <w:t xml:space="preserve"> τις οποίες </w:t>
      </w:r>
      <w:r w:rsidRPr="00CC0220">
        <w:rPr>
          <w:rFonts w:eastAsia="Times New Roman"/>
          <w:szCs w:val="24"/>
        </w:rPr>
        <w:t xml:space="preserve">κάνει </w:t>
      </w:r>
      <w:r>
        <w:rPr>
          <w:rFonts w:eastAsia="Times New Roman"/>
          <w:szCs w:val="24"/>
        </w:rPr>
        <w:t>μια</w:t>
      </w:r>
      <w:r w:rsidRPr="00CC0220">
        <w:rPr>
          <w:rFonts w:eastAsia="Times New Roman"/>
          <w:szCs w:val="24"/>
        </w:rPr>
        <w:t xml:space="preserve"> άλλη χώρα</w:t>
      </w:r>
      <w:r>
        <w:rPr>
          <w:rFonts w:eastAsia="Times New Roman"/>
          <w:szCs w:val="24"/>
        </w:rPr>
        <w:t>. Είναι</w:t>
      </w:r>
      <w:r w:rsidRPr="00CC0220">
        <w:rPr>
          <w:rFonts w:eastAsia="Times New Roman"/>
          <w:szCs w:val="24"/>
        </w:rPr>
        <w:t xml:space="preserve"> </w:t>
      </w:r>
      <w:r>
        <w:rPr>
          <w:rFonts w:eastAsia="Times New Roman"/>
          <w:szCs w:val="24"/>
        </w:rPr>
        <w:t xml:space="preserve">παγκοσμίως </w:t>
      </w:r>
      <w:r w:rsidRPr="00CC0220">
        <w:rPr>
          <w:rFonts w:eastAsia="Times New Roman"/>
          <w:szCs w:val="24"/>
        </w:rPr>
        <w:lastRenderedPageBreak/>
        <w:t>πρωτοφανές φαινόμενο</w:t>
      </w:r>
      <w:r>
        <w:rPr>
          <w:rFonts w:eastAsia="Times New Roman"/>
          <w:szCs w:val="24"/>
        </w:rPr>
        <w:t>,</w:t>
      </w:r>
      <w:r w:rsidRPr="00CC0220">
        <w:rPr>
          <w:rFonts w:eastAsia="Times New Roman"/>
          <w:szCs w:val="24"/>
        </w:rPr>
        <w:t xml:space="preserve"> </w:t>
      </w:r>
      <w:r>
        <w:rPr>
          <w:rFonts w:eastAsia="Times New Roman"/>
          <w:szCs w:val="24"/>
        </w:rPr>
        <w:t>μια</w:t>
      </w:r>
      <w:r w:rsidRPr="00CC0220">
        <w:rPr>
          <w:rFonts w:eastAsia="Times New Roman"/>
          <w:szCs w:val="24"/>
        </w:rPr>
        <w:t xml:space="preserve"> </w:t>
      </w:r>
      <w:r>
        <w:rPr>
          <w:rFonts w:eastAsia="Times New Roman"/>
          <w:szCs w:val="24"/>
        </w:rPr>
        <w:t xml:space="preserve">άλλη </w:t>
      </w:r>
      <w:r w:rsidRPr="00CC0220">
        <w:rPr>
          <w:rFonts w:eastAsia="Times New Roman"/>
          <w:szCs w:val="24"/>
        </w:rPr>
        <w:t xml:space="preserve">χώρα </w:t>
      </w:r>
      <w:r>
        <w:rPr>
          <w:rFonts w:eastAsia="Times New Roman"/>
          <w:szCs w:val="24"/>
        </w:rPr>
        <w:t>ν</w:t>
      </w:r>
      <w:r w:rsidRPr="00CC0220">
        <w:rPr>
          <w:rFonts w:eastAsia="Times New Roman"/>
          <w:szCs w:val="24"/>
        </w:rPr>
        <w:t xml:space="preserve">α υποχρεώνεται σε αλλαγή του συντάγματος </w:t>
      </w:r>
      <w:r>
        <w:rPr>
          <w:rFonts w:eastAsia="Times New Roman"/>
          <w:szCs w:val="24"/>
        </w:rPr>
        <w:t>της,</w:t>
      </w:r>
      <w:r w:rsidRPr="00CC0220">
        <w:rPr>
          <w:rFonts w:eastAsia="Times New Roman"/>
          <w:szCs w:val="24"/>
        </w:rPr>
        <w:t xml:space="preserve"> σε αλλαγή του ονόματ</w:t>
      </w:r>
      <w:r>
        <w:rPr>
          <w:rFonts w:eastAsia="Times New Roman"/>
          <w:szCs w:val="24"/>
        </w:rPr>
        <w:t>ό</w:t>
      </w:r>
      <w:r w:rsidRPr="00CC0220">
        <w:rPr>
          <w:rFonts w:eastAsia="Times New Roman"/>
          <w:szCs w:val="24"/>
        </w:rPr>
        <w:t xml:space="preserve">ς </w:t>
      </w:r>
      <w:r>
        <w:rPr>
          <w:rFonts w:eastAsia="Times New Roman"/>
          <w:szCs w:val="24"/>
        </w:rPr>
        <w:t>της</w:t>
      </w:r>
      <w:r w:rsidRPr="00CC0220">
        <w:rPr>
          <w:rFonts w:eastAsia="Times New Roman"/>
          <w:szCs w:val="24"/>
        </w:rPr>
        <w:t xml:space="preserve"> </w:t>
      </w:r>
      <w:r>
        <w:rPr>
          <w:rFonts w:eastAsia="Times New Roman"/>
          <w:szCs w:val="24"/>
        </w:rPr>
        <w:t>-</w:t>
      </w:r>
      <w:r w:rsidRPr="00CC0220">
        <w:rPr>
          <w:rFonts w:eastAsia="Times New Roman"/>
          <w:szCs w:val="24"/>
        </w:rPr>
        <w:t>το οποίο θα ήθελε</w:t>
      </w:r>
      <w:r>
        <w:rPr>
          <w:rFonts w:eastAsia="Times New Roman"/>
          <w:szCs w:val="24"/>
        </w:rPr>
        <w:t>- σε</w:t>
      </w:r>
      <w:r w:rsidRPr="00CC0220">
        <w:rPr>
          <w:rFonts w:eastAsia="Times New Roman"/>
          <w:szCs w:val="24"/>
        </w:rPr>
        <w:t xml:space="preserve"> αλλαγή των συμβ</w:t>
      </w:r>
      <w:r>
        <w:rPr>
          <w:rFonts w:eastAsia="Times New Roman"/>
          <w:szCs w:val="24"/>
        </w:rPr>
        <w:t>όλ</w:t>
      </w:r>
      <w:r w:rsidRPr="00CC0220">
        <w:rPr>
          <w:rFonts w:eastAsia="Times New Roman"/>
          <w:szCs w:val="24"/>
        </w:rPr>
        <w:t>ων</w:t>
      </w:r>
      <w:r>
        <w:rPr>
          <w:rFonts w:eastAsia="Times New Roman"/>
          <w:szCs w:val="24"/>
        </w:rPr>
        <w:t>,</w:t>
      </w:r>
      <w:r>
        <w:rPr>
          <w:rFonts w:eastAsia="Times New Roman"/>
          <w:szCs w:val="24"/>
        </w:rPr>
        <w:t xml:space="preserve"> υπό την πίεση ενός γείτονα</w:t>
      </w:r>
      <w:r w:rsidRPr="00CC0220">
        <w:rPr>
          <w:rFonts w:eastAsia="Times New Roman"/>
          <w:szCs w:val="24"/>
        </w:rPr>
        <w:t xml:space="preserve"> </w:t>
      </w:r>
      <w:r>
        <w:rPr>
          <w:rFonts w:eastAsia="Times New Roman"/>
          <w:szCs w:val="24"/>
        </w:rPr>
        <w:t xml:space="preserve">και αυτό να εμφανίζεται ως ήττα. Αυτό είναι το δεύτερο μεγάλο ψέμα απέναντι σε ένα δεύτερο μεγάλο έργο. </w:t>
      </w:r>
    </w:p>
    <w:p w14:paraId="1286C42F" w14:textId="77777777" w:rsidR="000402FE" w:rsidRDefault="007623D8">
      <w:pPr>
        <w:tabs>
          <w:tab w:val="center" w:pos="4753"/>
          <w:tab w:val="left" w:pos="6156"/>
        </w:tabs>
        <w:spacing w:line="600" w:lineRule="auto"/>
        <w:ind w:firstLine="720"/>
        <w:jc w:val="both"/>
        <w:rPr>
          <w:rFonts w:eastAsia="Times New Roman"/>
          <w:szCs w:val="24"/>
        </w:rPr>
      </w:pPr>
      <w:r>
        <w:rPr>
          <w:rFonts w:eastAsia="Times New Roman"/>
          <w:szCs w:val="24"/>
        </w:rPr>
        <w:t xml:space="preserve">Το τρίτο σημαντικό έργο είναι βεβαίως η καταπολέμηση της διαφθοράς. Είχαμε να κάνουμε με ένα </w:t>
      </w:r>
      <w:r w:rsidRPr="00CC0220">
        <w:rPr>
          <w:rFonts w:eastAsia="Times New Roman"/>
          <w:szCs w:val="24"/>
        </w:rPr>
        <w:t>φαινόμενο</w:t>
      </w:r>
      <w:r w:rsidRPr="00CC0220">
        <w:rPr>
          <w:rFonts w:eastAsia="Times New Roman"/>
          <w:szCs w:val="24"/>
        </w:rPr>
        <w:t xml:space="preserve"> οικονομικής διαφ</w:t>
      </w:r>
      <w:r>
        <w:rPr>
          <w:rFonts w:eastAsia="Times New Roman"/>
          <w:szCs w:val="24"/>
        </w:rPr>
        <w:t>θοράς</w:t>
      </w:r>
      <w:r>
        <w:rPr>
          <w:rFonts w:eastAsia="Times New Roman"/>
          <w:szCs w:val="24"/>
        </w:rPr>
        <w:t>,</w:t>
      </w:r>
      <w:r>
        <w:rPr>
          <w:rFonts w:eastAsia="Times New Roman"/>
          <w:szCs w:val="24"/>
        </w:rPr>
        <w:t xml:space="preserve"> </w:t>
      </w:r>
      <w:r w:rsidRPr="00CC0220">
        <w:rPr>
          <w:rFonts w:eastAsia="Times New Roman"/>
          <w:szCs w:val="24"/>
        </w:rPr>
        <w:t xml:space="preserve">το οποίο εξελισσόταν </w:t>
      </w:r>
      <w:r>
        <w:rPr>
          <w:rFonts w:eastAsia="Times New Roman"/>
          <w:szCs w:val="24"/>
        </w:rPr>
        <w:t xml:space="preserve">επί έτη με έναν τρόπο </w:t>
      </w:r>
      <w:r w:rsidRPr="00CC0220">
        <w:rPr>
          <w:rFonts w:eastAsia="Times New Roman"/>
          <w:szCs w:val="24"/>
        </w:rPr>
        <w:t>πάρα πολύ βαρύ και πάρα πολύ επιζήμιο για τη χώρα</w:t>
      </w:r>
      <w:r>
        <w:rPr>
          <w:rFonts w:eastAsia="Times New Roman"/>
          <w:szCs w:val="24"/>
        </w:rPr>
        <w:t>.</w:t>
      </w:r>
      <w:r w:rsidRPr="00CC0220">
        <w:rPr>
          <w:rFonts w:eastAsia="Times New Roman"/>
          <w:szCs w:val="24"/>
        </w:rPr>
        <w:t xml:space="preserve"> </w:t>
      </w:r>
      <w:r>
        <w:rPr>
          <w:rFonts w:eastAsia="Times New Roman"/>
          <w:szCs w:val="24"/>
        </w:rPr>
        <w:t>Γ</w:t>
      </w:r>
      <w:r w:rsidRPr="00CC0220">
        <w:rPr>
          <w:rFonts w:eastAsia="Times New Roman"/>
          <w:szCs w:val="24"/>
        </w:rPr>
        <w:t xml:space="preserve">νωρίζουμε πλέον τις εκφάνσεις αυτού του </w:t>
      </w:r>
      <w:r>
        <w:rPr>
          <w:rFonts w:eastAsia="Times New Roman"/>
          <w:szCs w:val="24"/>
        </w:rPr>
        <w:t>σ</w:t>
      </w:r>
      <w:r w:rsidRPr="00CC0220">
        <w:rPr>
          <w:rFonts w:eastAsia="Times New Roman"/>
          <w:szCs w:val="24"/>
        </w:rPr>
        <w:t>κανδάλου</w:t>
      </w:r>
      <w:r>
        <w:rPr>
          <w:rFonts w:eastAsia="Times New Roman"/>
          <w:szCs w:val="24"/>
        </w:rPr>
        <w:t>,</w:t>
      </w:r>
      <w:r w:rsidRPr="00CC0220">
        <w:rPr>
          <w:rFonts w:eastAsia="Times New Roman"/>
          <w:szCs w:val="24"/>
        </w:rPr>
        <w:t xml:space="preserve"> τα θαλασσοδάνεια</w:t>
      </w:r>
      <w:r>
        <w:rPr>
          <w:rFonts w:eastAsia="Times New Roman"/>
          <w:szCs w:val="24"/>
        </w:rPr>
        <w:t>,</w:t>
      </w:r>
      <w:r w:rsidRPr="00CC0220">
        <w:rPr>
          <w:rFonts w:eastAsia="Times New Roman"/>
          <w:szCs w:val="24"/>
        </w:rPr>
        <w:t xml:space="preserve"> τα σκάνδαλα για τα εξοπλιστικά</w:t>
      </w:r>
      <w:r>
        <w:rPr>
          <w:rFonts w:eastAsia="Times New Roman"/>
          <w:szCs w:val="24"/>
        </w:rPr>
        <w:t>,</w:t>
      </w:r>
      <w:r w:rsidRPr="00CC0220">
        <w:rPr>
          <w:rFonts w:eastAsia="Times New Roman"/>
          <w:szCs w:val="24"/>
        </w:rPr>
        <w:t xml:space="preserve"> τα σκάνδαλα του ΚΕΕΛΠΝΟ</w:t>
      </w:r>
      <w:r>
        <w:rPr>
          <w:rFonts w:eastAsia="Times New Roman"/>
          <w:szCs w:val="24"/>
        </w:rPr>
        <w:t xml:space="preserve"> και</w:t>
      </w:r>
      <w:r w:rsidRPr="00CC0220">
        <w:rPr>
          <w:rFonts w:eastAsia="Times New Roman"/>
          <w:szCs w:val="24"/>
        </w:rPr>
        <w:t xml:space="preserve"> </w:t>
      </w:r>
      <w:r>
        <w:rPr>
          <w:rFonts w:eastAsia="Times New Roman"/>
          <w:szCs w:val="24"/>
        </w:rPr>
        <w:t xml:space="preserve">της </w:t>
      </w:r>
      <w:r>
        <w:rPr>
          <w:rFonts w:eastAsia="Times New Roman"/>
          <w:szCs w:val="24"/>
        </w:rPr>
        <w:t>«</w:t>
      </w:r>
      <w:r>
        <w:rPr>
          <w:rFonts w:eastAsia="Times New Roman"/>
          <w:szCs w:val="24"/>
          <w:lang w:val="en-US"/>
        </w:rPr>
        <w:t>NOV</w:t>
      </w:r>
      <w:r>
        <w:rPr>
          <w:rFonts w:eastAsia="Times New Roman"/>
          <w:szCs w:val="24"/>
          <w:lang w:val="en-US"/>
        </w:rPr>
        <w:t>ARTIS</w:t>
      </w:r>
      <w:r>
        <w:rPr>
          <w:rFonts w:eastAsia="Times New Roman"/>
          <w:szCs w:val="24"/>
        </w:rPr>
        <w:t>»</w:t>
      </w:r>
      <w:r>
        <w:rPr>
          <w:rFonts w:eastAsia="Times New Roman"/>
          <w:szCs w:val="24"/>
        </w:rPr>
        <w:t>.</w:t>
      </w:r>
      <w:r w:rsidRPr="00CC0220">
        <w:rPr>
          <w:rFonts w:eastAsia="Times New Roman"/>
          <w:szCs w:val="24"/>
        </w:rPr>
        <w:t xml:space="preserve"> </w:t>
      </w:r>
      <w:r>
        <w:rPr>
          <w:rFonts w:eastAsia="Times New Roman"/>
          <w:szCs w:val="24"/>
        </w:rPr>
        <w:t>Βεβαίως, υπάρχει το τεκμήριο της αθωότητας και δε</w:t>
      </w:r>
      <w:r w:rsidRPr="00CC0220">
        <w:rPr>
          <w:rFonts w:eastAsia="Times New Roman"/>
          <w:szCs w:val="24"/>
        </w:rPr>
        <w:t>ν αναφέρομαι σε ευθύνες συγκεκριμένων προσώπων</w:t>
      </w:r>
      <w:r>
        <w:rPr>
          <w:rFonts w:eastAsia="Times New Roman"/>
          <w:szCs w:val="24"/>
        </w:rPr>
        <w:t>,</w:t>
      </w:r>
      <w:r w:rsidRPr="00CC0220">
        <w:rPr>
          <w:rFonts w:eastAsia="Times New Roman"/>
          <w:szCs w:val="24"/>
        </w:rPr>
        <w:t xml:space="preserve"> αλλά το σκάνδαλο είναι δεδομένο</w:t>
      </w:r>
      <w:r>
        <w:rPr>
          <w:rFonts w:eastAsia="Times New Roman"/>
          <w:szCs w:val="24"/>
        </w:rPr>
        <w:t>,</w:t>
      </w:r>
      <w:r w:rsidRPr="00CC0220">
        <w:rPr>
          <w:rFonts w:eastAsia="Times New Roman"/>
          <w:szCs w:val="24"/>
        </w:rPr>
        <w:t xml:space="preserve"> με </w:t>
      </w:r>
      <w:r>
        <w:rPr>
          <w:rFonts w:eastAsia="Times New Roman"/>
          <w:szCs w:val="24"/>
        </w:rPr>
        <w:t xml:space="preserve">βάση </w:t>
      </w:r>
      <w:r w:rsidRPr="00CC0220">
        <w:rPr>
          <w:rFonts w:eastAsia="Times New Roman"/>
          <w:szCs w:val="24"/>
        </w:rPr>
        <w:t>αντικειμενικά μεγέθη</w:t>
      </w:r>
      <w:r>
        <w:rPr>
          <w:rFonts w:eastAsia="Times New Roman"/>
          <w:szCs w:val="24"/>
        </w:rPr>
        <w:t>. Μ</w:t>
      </w:r>
      <w:r w:rsidRPr="00CC0220">
        <w:rPr>
          <w:rFonts w:eastAsia="Times New Roman"/>
          <w:szCs w:val="24"/>
        </w:rPr>
        <w:t xml:space="preserve">ε τις μετρήσεις των </w:t>
      </w:r>
      <w:r>
        <w:rPr>
          <w:rFonts w:eastAsia="Times New Roman"/>
          <w:szCs w:val="24"/>
        </w:rPr>
        <w:t>στατιστικών</w:t>
      </w:r>
      <w:r w:rsidRPr="00CC0220">
        <w:rPr>
          <w:rFonts w:eastAsia="Times New Roman"/>
          <w:szCs w:val="24"/>
        </w:rPr>
        <w:t xml:space="preserve"> υπηρεσιών</w:t>
      </w:r>
      <w:r>
        <w:rPr>
          <w:rFonts w:eastAsia="Times New Roman"/>
          <w:szCs w:val="24"/>
        </w:rPr>
        <w:t xml:space="preserve"> και με</w:t>
      </w:r>
      <w:r w:rsidRPr="00CC0220">
        <w:rPr>
          <w:rFonts w:eastAsia="Times New Roman"/>
          <w:szCs w:val="24"/>
        </w:rPr>
        <w:t xml:space="preserve"> την παρακολούθηση όλων των δεικτών</w:t>
      </w:r>
      <w:r>
        <w:rPr>
          <w:rFonts w:eastAsia="Times New Roman"/>
          <w:szCs w:val="24"/>
        </w:rPr>
        <w:t>,</w:t>
      </w:r>
      <w:r w:rsidRPr="00CC0220">
        <w:rPr>
          <w:rFonts w:eastAsia="Times New Roman"/>
          <w:szCs w:val="24"/>
        </w:rPr>
        <w:t xml:space="preserve"> οι</w:t>
      </w:r>
      <w:r w:rsidRPr="00CC0220">
        <w:rPr>
          <w:rFonts w:eastAsia="Times New Roman"/>
          <w:szCs w:val="24"/>
        </w:rPr>
        <w:t xml:space="preserve"> οποίοι εξελίσσονται</w:t>
      </w:r>
      <w:r>
        <w:rPr>
          <w:rFonts w:eastAsia="Times New Roman"/>
          <w:szCs w:val="24"/>
        </w:rPr>
        <w:t>, τα σκάνδαλα είναι πα</w:t>
      </w:r>
      <w:r w:rsidRPr="00CC0220">
        <w:rPr>
          <w:rFonts w:eastAsia="Times New Roman"/>
          <w:szCs w:val="24"/>
        </w:rPr>
        <w:t>νθομολογούμε</w:t>
      </w:r>
      <w:r>
        <w:rPr>
          <w:rFonts w:eastAsia="Times New Roman"/>
          <w:szCs w:val="24"/>
        </w:rPr>
        <w:t>να.</w:t>
      </w:r>
      <w:r w:rsidRPr="00CC0220">
        <w:rPr>
          <w:rFonts w:eastAsia="Times New Roman"/>
          <w:szCs w:val="24"/>
        </w:rPr>
        <w:t xml:space="preserve"> </w:t>
      </w:r>
      <w:r>
        <w:rPr>
          <w:rFonts w:eastAsia="Times New Roman"/>
          <w:szCs w:val="24"/>
        </w:rPr>
        <w:t>Τ</w:t>
      </w:r>
      <w:r w:rsidRPr="00CC0220">
        <w:rPr>
          <w:rFonts w:eastAsia="Times New Roman"/>
          <w:szCs w:val="24"/>
        </w:rPr>
        <w:t>ι λέγεται απέναντι σε αυτό</w:t>
      </w:r>
      <w:r>
        <w:rPr>
          <w:rFonts w:eastAsia="Times New Roman"/>
          <w:szCs w:val="24"/>
        </w:rPr>
        <w:t>;</w:t>
      </w:r>
      <w:r w:rsidRPr="00CC0220">
        <w:rPr>
          <w:rFonts w:eastAsia="Times New Roman"/>
          <w:szCs w:val="24"/>
        </w:rPr>
        <w:t xml:space="preserve"> </w:t>
      </w:r>
      <w:r>
        <w:rPr>
          <w:rFonts w:eastAsia="Times New Roman"/>
          <w:szCs w:val="24"/>
        </w:rPr>
        <w:t>«Σ</w:t>
      </w:r>
      <w:r w:rsidRPr="00CC0220">
        <w:rPr>
          <w:rFonts w:eastAsia="Times New Roman"/>
          <w:szCs w:val="24"/>
        </w:rPr>
        <w:t>κευωρία</w:t>
      </w:r>
      <w:r>
        <w:rPr>
          <w:rFonts w:eastAsia="Times New Roman"/>
          <w:szCs w:val="24"/>
        </w:rPr>
        <w:t>».</w:t>
      </w:r>
    </w:p>
    <w:p w14:paraId="1286C430" w14:textId="77777777" w:rsidR="000402FE" w:rsidRDefault="007623D8">
      <w:pPr>
        <w:tabs>
          <w:tab w:val="center" w:pos="4753"/>
          <w:tab w:val="left" w:pos="6156"/>
        </w:tabs>
        <w:spacing w:line="600" w:lineRule="auto"/>
        <w:ind w:firstLine="720"/>
        <w:jc w:val="both"/>
        <w:rPr>
          <w:rFonts w:eastAsia="Times New Roman"/>
          <w:szCs w:val="24"/>
        </w:rPr>
      </w:pPr>
      <w:r>
        <w:rPr>
          <w:rFonts w:eastAsia="Times New Roman"/>
          <w:szCs w:val="24"/>
        </w:rPr>
        <w:lastRenderedPageBreak/>
        <w:t>Ξέρετε, νομίζω ότι μπορούμε να θυμηθούμε μια</w:t>
      </w:r>
      <w:r w:rsidRPr="00CC0220">
        <w:rPr>
          <w:rFonts w:eastAsia="Times New Roman"/>
          <w:szCs w:val="24"/>
        </w:rPr>
        <w:t xml:space="preserve"> σκηνή </w:t>
      </w:r>
      <w:r>
        <w:rPr>
          <w:rFonts w:eastAsia="Times New Roman"/>
          <w:szCs w:val="24"/>
        </w:rPr>
        <w:t>,</w:t>
      </w:r>
      <w:r w:rsidRPr="00CC0220">
        <w:rPr>
          <w:rFonts w:eastAsia="Times New Roman"/>
          <w:szCs w:val="24"/>
        </w:rPr>
        <w:t xml:space="preserve">η οποία πλέον αποτελεί ένα μέρος της λαϊκής </w:t>
      </w:r>
      <w:r>
        <w:rPr>
          <w:rFonts w:eastAsia="Times New Roman"/>
          <w:szCs w:val="24"/>
        </w:rPr>
        <w:t>σ</w:t>
      </w:r>
      <w:r w:rsidRPr="00CC0220">
        <w:rPr>
          <w:rFonts w:eastAsia="Times New Roman"/>
          <w:szCs w:val="24"/>
        </w:rPr>
        <w:t>οφίας</w:t>
      </w:r>
      <w:r>
        <w:rPr>
          <w:rFonts w:eastAsia="Times New Roman"/>
          <w:szCs w:val="24"/>
        </w:rPr>
        <w:t>. Πριν από χρόνια -</w:t>
      </w:r>
      <w:r w:rsidRPr="00CC0220">
        <w:rPr>
          <w:rFonts w:eastAsia="Times New Roman"/>
          <w:szCs w:val="24"/>
        </w:rPr>
        <w:t>θα το ξέρετε</w:t>
      </w:r>
      <w:r>
        <w:rPr>
          <w:rFonts w:eastAsia="Times New Roman"/>
          <w:szCs w:val="24"/>
        </w:rPr>
        <w:t>-</w:t>
      </w:r>
      <w:r w:rsidRPr="00CC0220">
        <w:rPr>
          <w:rFonts w:eastAsia="Times New Roman"/>
          <w:szCs w:val="24"/>
        </w:rPr>
        <w:t xml:space="preserve"> είχε προβλη</w:t>
      </w:r>
      <w:r>
        <w:rPr>
          <w:rFonts w:eastAsia="Times New Roman"/>
          <w:szCs w:val="24"/>
        </w:rPr>
        <w:t>θ</w:t>
      </w:r>
      <w:r w:rsidRPr="00CC0220">
        <w:rPr>
          <w:rFonts w:eastAsia="Times New Roman"/>
          <w:szCs w:val="24"/>
        </w:rPr>
        <w:t xml:space="preserve">εί ευρύτατα </w:t>
      </w:r>
      <w:r>
        <w:rPr>
          <w:rFonts w:eastAsia="Times New Roman"/>
          <w:szCs w:val="24"/>
        </w:rPr>
        <w:t>μια</w:t>
      </w:r>
      <w:r w:rsidRPr="00CC0220">
        <w:rPr>
          <w:rFonts w:eastAsia="Times New Roman"/>
          <w:szCs w:val="24"/>
        </w:rPr>
        <w:t xml:space="preserve"> ταινία</w:t>
      </w:r>
      <w:r>
        <w:rPr>
          <w:rFonts w:eastAsia="Times New Roman"/>
          <w:szCs w:val="24"/>
        </w:rPr>
        <w:t>,</w:t>
      </w:r>
      <w:r w:rsidRPr="00CC0220">
        <w:rPr>
          <w:rFonts w:eastAsia="Times New Roman"/>
          <w:szCs w:val="24"/>
        </w:rPr>
        <w:t xml:space="preserve"> </w:t>
      </w:r>
      <w:r>
        <w:rPr>
          <w:rFonts w:eastAsia="Times New Roman"/>
          <w:szCs w:val="24"/>
        </w:rPr>
        <w:t>μια ι</w:t>
      </w:r>
      <w:r w:rsidRPr="00CC0220">
        <w:rPr>
          <w:rFonts w:eastAsia="Times New Roman"/>
          <w:szCs w:val="24"/>
        </w:rPr>
        <w:t>ταλική κωμωδία</w:t>
      </w:r>
      <w:r>
        <w:rPr>
          <w:rFonts w:eastAsia="Times New Roman"/>
          <w:szCs w:val="24"/>
        </w:rPr>
        <w:t>,</w:t>
      </w:r>
      <w:r w:rsidRPr="00CC0220">
        <w:rPr>
          <w:rFonts w:eastAsia="Times New Roman"/>
          <w:szCs w:val="24"/>
        </w:rPr>
        <w:t xml:space="preserve"> με τον Φράνκο Φράνκι και τον </w:t>
      </w:r>
      <w:r w:rsidRPr="001F437F">
        <w:rPr>
          <w:rFonts w:eastAsia="Times New Roman"/>
          <w:szCs w:val="24"/>
        </w:rPr>
        <w:t>Τσίτσο Ινγκρ</w:t>
      </w:r>
      <w:r>
        <w:rPr>
          <w:rFonts w:eastAsia="Times New Roman"/>
          <w:szCs w:val="24"/>
        </w:rPr>
        <w:t>ά</w:t>
      </w:r>
      <w:r w:rsidRPr="001F437F">
        <w:rPr>
          <w:rFonts w:eastAsia="Times New Roman"/>
          <w:szCs w:val="24"/>
        </w:rPr>
        <w:t>σια</w:t>
      </w:r>
      <w:r>
        <w:rPr>
          <w:rFonts w:eastAsia="Times New Roman"/>
          <w:szCs w:val="24"/>
        </w:rPr>
        <w:t xml:space="preserve">. Σε μια σκηνή </w:t>
      </w:r>
      <w:r w:rsidRPr="00CC0220">
        <w:rPr>
          <w:rFonts w:eastAsia="Times New Roman"/>
          <w:szCs w:val="24"/>
        </w:rPr>
        <w:t xml:space="preserve">του έργου έχουν κοιμηθεί μεθυσμένοι σε </w:t>
      </w:r>
      <w:r>
        <w:rPr>
          <w:rFonts w:eastAsia="Times New Roman"/>
          <w:szCs w:val="24"/>
        </w:rPr>
        <w:t>μια</w:t>
      </w:r>
      <w:r w:rsidRPr="00CC0220">
        <w:rPr>
          <w:rFonts w:eastAsia="Times New Roman"/>
          <w:szCs w:val="24"/>
        </w:rPr>
        <w:t xml:space="preserve"> βάρκα</w:t>
      </w:r>
      <w:r>
        <w:rPr>
          <w:rFonts w:eastAsia="Times New Roman"/>
          <w:szCs w:val="24"/>
        </w:rPr>
        <w:t>,</w:t>
      </w:r>
      <w:r w:rsidRPr="00CC0220">
        <w:rPr>
          <w:rFonts w:eastAsia="Times New Roman"/>
          <w:szCs w:val="24"/>
        </w:rPr>
        <w:t xml:space="preserve"> </w:t>
      </w:r>
      <w:r>
        <w:rPr>
          <w:rFonts w:eastAsia="Times New Roman"/>
          <w:szCs w:val="24"/>
        </w:rPr>
        <w:t xml:space="preserve">λύνεται τη </w:t>
      </w:r>
      <w:r w:rsidRPr="00CC0220">
        <w:rPr>
          <w:rFonts w:eastAsia="Times New Roman"/>
          <w:szCs w:val="24"/>
        </w:rPr>
        <w:t>νύχτα το σκοινί</w:t>
      </w:r>
      <w:r>
        <w:rPr>
          <w:rFonts w:eastAsia="Times New Roman"/>
          <w:szCs w:val="24"/>
        </w:rPr>
        <w:t>,</w:t>
      </w:r>
      <w:r w:rsidRPr="00CC0220">
        <w:rPr>
          <w:rFonts w:eastAsia="Times New Roman"/>
          <w:szCs w:val="24"/>
        </w:rPr>
        <w:t xml:space="preserve"> </w:t>
      </w:r>
      <w:r>
        <w:rPr>
          <w:rFonts w:eastAsia="Times New Roman"/>
          <w:szCs w:val="24"/>
        </w:rPr>
        <w:t>ξυπνάνε</w:t>
      </w:r>
      <w:r w:rsidRPr="00CC0220">
        <w:rPr>
          <w:rFonts w:eastAsia="Times New Roman"/>
          <w:szCs w:val="24"/>
        </w:rPr>
        <w:t xml:space="preserve"> το πρωί από την </w:t>
      </w:r>
      <w:r>
        <w:rPr>
          <w:rFonts w:eastAsia="Times New Roman"/>
          <w:szCs w:val="24"/>
        </w:rPr>
        <w:t>μέθη</w:t>
      </w:r>
      <w:r w:rsidRPr="00CC0220">
        <w:rPr>
          <w:rFonts w:eastAsia="Times New Roman"/>
          <w:szCs w:val="24"/>
        </w:rPr>
        <w:t xml:space="preserve"> </w:t>
      </w:r>
      <w:r>
        <w:rPr>
          <w:rFonts w:eastAsia="Times New Roman"/>
          <w:szCs w:val="24"/>
        </w:rPr>
        <w:t xml:space="preserve">και τη βάρκα την έχουν πάρει </w:t>
      </w:r>
      <w:r w:rsidRPr="00CC0220">
        <w:rPr>
          <w:rFonts w:eastAsia="Times New Roman"/>
          <w:szCs w:val="24"/>
        </w:rPr>
        <w:t>τα κύματα</w:t>
      </w:r>
      <w:r>
        <w:rPr>
          <w:rFonts w:eastAsia="Times New Roman"/>
          <w:szCs w:val="24"/>
        </w:rPr>
        <w:t>.</w:t>
      </w:r>
      <w:r w:rsidRPr="00CC0220">
        <w:rPr>
          <w:rFonts w:eastAsia="Times New Roman"/>
          <w:szCs w:val="24"/>
        </w:rPr>
        <w:t xml:space="preserve"> </w:t>
      </w:r>
      <w:r>
        <w:rPr>
          <w:rFonts w:eastAsia="Times New Roman"/>
          <w:szCs w:val="24"/>
        </w:rPr>
        <w:t>Γ</w:t>
      </w:r>
      <w:r w:rsidRPr="00CC0220">
        <w:rPr>
          <w:rFonts w:eastAsia="Times New Roman"/>
          <w:szCs w:val="24"/>
        </w:rPr>
        <w:t>υρί</w:t>
      </w:r>
      <w:r w:rsidRPr="00CC0220">
        <w:rPr>
          <w:rFonts w:eastAsia="Times New Roman"/>
          <w:szCs w:val="24"/>
        </w:rPr>
        <w:t xml:space="preserve">ζει </w:t>
      </w:r>
      <w:r>
        <w:rPr>
          <w:rFonts w:eastAsia="Times New Roman"/>
          <w:szCs w:val="24"/>
        </w:rPr>
        <w:t xml:space="preserve">τότε </w:t>
      </w:r>
      <w:r w:rsidRPr="00CC0220">
        <w:rPr>
          <w:rFonts w:eastAsia="Times New Roman"/>
          <w:szCs w:val="24"/>
        </w:rPr>
        <w:t xml:space="preserve">ο ένας </w:t>
      </w:r>
      <w:r>
        <w:rPr>
          <w:rFonts w:eastAsia="Times New Roman"/>
          <w:szCs w:val="24"/>
        </w:rPr>
        <w:t>και λέει σ</w:t>
      </w:r>
      <w:r w:rsidRPr="00CC0220">
        <w:rPr>
          <w:rFonts w:eastAsia="Times New Roman"/>
          <w:szCs w:val="24"/>
        </w:rPr>
        <w:t>τον άλλον</w:t>
      </w:r>
      <w:r>
        <w:rPr>
          <w:rFonts w:eastAsia="Times New Roman"/>
          <w:szCs w:val="24"/>
        </w:rPr>
        <w:t>: «Να,</w:t>
      </w:r>
      <w:r w:rsidRPr="00CC0220">
        <w:rPr>
          <w:rFonts w:eastAsia="Times New Roman"/>
          <w:szCs w:val="24"/>
        </w:rPr>
        <w:t xml:space="preserve"> Τσίτσο</w:t>
      </w:r>
      <w:r>
        <w:rPr>
          <w:rFonts w:eastAsia="Times New Roman"/>
          <w:szCs w:val="24"/>
        </w:rPr>
        <w:t>,</w:t>
      </w:r>
      <w:r w:rsidRPr="00CC0220">
        <w:rPr>
          <w:rFonts w:eastAsia="Times New Roman"/>
          <w:szCs w:val="24"/>
        </w:rPr>
        <w:t xml:space="preserve"> το λιμάνι φεύγει</w:t>
      </w:r>
      <w:r>
        <w:rPr>
          <w:rFonts w:eastAsia="Times New Roman"/>
          <w:szCs w:val="24"/>
        </w:rPr>
        <w:t>».</w:t>
      </w:r>
      <w:r w:rsidRPr="00CC0220">
        <w:rPr>
          <w:rFonts w:eastAsia="Times New Roman"/>
          <w:szCs w:val="24"/>
        </w:rPr>
        <w:t xml:space="preserve"> Αυτή είναι η κατάσταση με την κριτική </w:t>
      </w:r>
      <w:r>
        <w:rPr>
          <w:rFonts w:eastAsia="Times New Roman"/>
          <w:szCs w:val="24"/>
        </w:rPr>
        <w:t>α</w:t>
      </w:r>
      <w:r w:rsidRPr="00CC0220">
        <w:rPr>
          <w:rFonts w:eastAsia="Times New Roman"/>
          <w:szCs w:val="24"/>
        </w:rPr>
        <w:t>πέναντι στην αλλαγή</w:t>
      </w:r>
      <w:r>
        <w:rPr>
          <w:rFonts w:eastAsia="Times New Roman"/>
          <w:szCs w:val="24"/>
        </w:rPr>
        <w:t>,</w:t>
      </w:r>
      <w:r w:rsidRPr="00CC0220">
        <w:rPr>
          <w:rFonts w:eastAsia="Times New Roman"/>
          <w:szCs w:val="24"/>
        </w:rPr>
        <w:t xml:space="preserve"> στην πρόοδο την οποία έχου</w:t>
      </w:r>
      <w:r>
        <w:rPr>
          <w:rFonts w:eastAsia="Times New Roman"/>
          <w:szCs w:val="24"/>
        </w:rPr>
        <w:t>με</w:t>
      </w:r>
      <w:r w:rsidRPr="00CC0220">
        <w:rPr>
          <w:rFonts w:eastAsia="Times New Roman"/>
          <w:szCs w:val="24"/>
        </w:rPr>
        <w:t xml:space="preserve"> με τα μνημόνια</w:t>
      </w:r>
      <w:r>
        <w:rPr>
          <w:rFonts w:eastAsia="Times New Roman"/>
          <w:szCs w:val="24"/>
        </w:rPr>
        <w:t>,</w:t>
      </w:r>
      <w:r w:rsidRPr="00CC0220">
        <w:rPr>
          <w:rFonts w:eastAsia="Times New Roman"/>
          <w:szCs w:val="24"/>
        </w:rPr>
        <w:t xml:space="preserve"> στην πρόοδο που έχου</w:t>
      </w:r>
      <w:r>
        <w:rPr>
          <w:rFonts w:eastAsia="Times New Roman"/>
          <w:szCs w:val="24"/>
        </w:rPr>
        <w:t>με</w:t>
      </w:r>
      <w:r w:rsidRPr="00CC0220">
        <w:rPr>
          <w:rFonts w:eastAsia="Times New Roman"/>
          <w:szCs w:val="24"/>
        </w:rPr>
        <w:t xml:space="preserve"> </w:t>
      </w:r>
      <w:r>
        <w:rPr>
          <w:rFonts w:eastAsia="Times New Roman"/>
          <w:szCs w:val="24"/>
        </w:rPr>
        <w:t>ε</w:t>
      </w:r>
      <w:r w:rsidRPr="00CC0220">
        <w:rPr>
          <w:rFonts w:eastAsia="Times New Roman"/>
          <w:szCs w:val="24"/>
        </w:rPr>
        <w:t xml:space="preserve">πιτέλους και στη συνεννόηση </w:t>
      </w:r>
      <w:r>
        <w:rPr>
          <w:rFonts w:eastAsia="Times New Roman"/>
          <w:szCs w:val="24"/>
        </w:rPr>
        <w:t xml:space="preserve">και </w:t>
      </w:r>
      <w:r w:rsidRPr="00CC0220">
        <w:rPr>
          <w:rFonts w:eastAsia="Times New Roman"/>
          <w:szCs w:val="24"/>
        </w:rPr>
        <w:t xml:space="preserve">στην ενδυνάμωση της χώρας </w:t>
      </w:r>
      <w:r w:rsidRPr="00CC0220">
        <w:rPr>
          <w:rFonts w:eastAsia="Times New Roman"/>
          <w:szCs w:val="24"/>
        </w:rPr>
        <w:t>με τη Συνθήκη των Πρεσπών και στον τομέα της διαφθοράς</w:t>
      </w:r>
      <w:r>
        <w:rPr>
          <w:rFonts w:eastAsia="Times New Roman"/>
          <w:szCs w:val="24"/>
        </w:rPr>
        <w:t>.</w:t>
      </w:r>
      <w:r w:rsidRPr="00CC0220">
        <w:rPr>
          <w:rFonts w:eastAsia="Times New Roman"/>
          <w:szCs w:val="24"/>
        </w:rPr>
        <w:t xml:space="preserve"> </w:t>
      </w:r>
      <w:r>
        <w:rPr>
          <w:rFonts w:eastAsia="Times New Roman"/>
          <w:szCs w:val="24"/>
        </w:rPr>
        <w:t>Και</w:t>
      </w:r>
      <w:r w:rsidRPr="00CC0220">
        <w:rPr>
          <w:rFonts w:eastAsia="Times New Roman"/>
          <w:szCs w:val="24"/>
        </w:rPr>
        <w:t xml:space="preserve"> το θέμα </w:t>
      </w:r>
      <w:r>
        <w:rPr>
          <w:rFonts w:eastAsia="Times New Roman"/>
          <w:szCs w:val="24"/>
        </w:rPr>
        <w:t>δ</w:t>
      </w:r>
      <w:r w:rsidRPr="00CC0220">
        <w:rPr>
          <w:rFonts w:eastAsia="Times New Roman"/>
          <w:szCs w:val="24"/>
        </w:rPr>
        <w:t xml:space="preserve">εν είναι μόνο </w:t>
      </w:r>
      <w:r>
        <w:rPr>
          <w:rFonts w:eastAsia="Times New Roman"/>
          <w:szCs w:val="24"/>
        </w:rPr>
        <w:t>η διαφθορά, αλλά</w:t>
      </w:r>
      <w:r w:rsidRPr="00CC0220">
        <w:rPr>
          <w:rFonts w:eastAsia="Times New Roman"/>
          <w:szCs w:val="24"/>
        </w:rPr>
        <w:t xml:space="preserve"> γενικώς η λειτουργία της δικαιοσύνης</w:t>
      </w:r>
      <w:r>
        <w:rPr>
          <w:rFonts w:eastAsia="Times New Roman"/>
          <w:szCs w:val="24"/>
        </w:rPr>
        <w:t>.</w:t>
      </w:r>
      <w:r w:rsidRPr="00CC0220">
        <w:rPr>
          <w:rFonts w:eastAsia="Times New Roman"/>
          <w:szCs w:val="24"/>
        </w:rPr>
        <w:t xml:space="preserve"> </w:t>
      </w:r>
    </w:p>
    <w:p w14:paraId="1286C431" w14:textId="77777777" w:rsidR="000402FE" w:rsidRDefault="007623D8">
      <w:pPr>
        <w:tabs>
          <w:tab w:val="center" w:pos="4753"/>
          <w:tab w:val="left" w:pos="6156"/>
        </w:tabs>
        <w:spacing w:line="600" w:lineRule="auto"/>
        <w:ind w:firstLine="720"/>
        <w:jc w:val="both"/>
        <w:rPr>
          <w:rFonts w:eastAsia="Times New Roman"/>
          <w:szCs w:val="24"/>
        </w:rPr>
      </w:pPr>
      <w:r>
        <w:rPr>
          <w:rFonts w:eastAsia="Times New Roman"/>
          <w:szCs w:val="24"/>
        </w:rPr>
        <w:t>Έ</w:t>
      </w:r>
      <w:r w:rsidRPr="00CC0220">
        <w:rPr>
          <w:rFonts w:eastAsia="Times New Roman"/>
          <w:szCs w:val="24"/>
        </w:rPr>
        <w:t xml:space="preserve">χουμε να κάνουμε με </w:t>
      </w:r>
      <w:r>
        <w:rPr>
          <w:rFonts w:eastAsia="Times New Roman"/>
          <w:szCs w:val="24"/>
        </w:rPr>
        <w:t>μια</w:t>
      </w:r>
      <w:r w:rsidRPr="00CC0220">
        <w:rPr>
          <w:rFonts w:eastAsia="Times New Roman"/>
          <w:szCs w:val="24"/>
        </w:rPr>
        <w:t xml:space="preserve"> περίοδο όπου αυτή η Κυβέρνηση προσπάθησε</w:t>
      </w:r>
      <w:r>
        <w:rPr>
          <w:rFonts w:eastAsia="Times New Roman"/>
          <w:szCs w:val="24"/>
        </w:rPr>
        <w:t>,</w:t>
      </w:r>
      <w:r w:rsidRPr="00CC0220">
        <w:rPr>
          <w:rFonts w:eastAsia="Times New Roman"/>
          <w:szCs w:val="24"/>
        </w:rPr>
        <w:t xml:space="preserve"> όλα τα σκάνδαλα</w:t>
      </w:r>
      <w:r>
        <w:rPr>
          <w:rFonts w:eastAsia="Times New Roman"/>
          <w:szCs w:val="24"/>
        </w:rPr>
        <w:t>,</w:t>
      </w:r>
      <w:r>
        <w:rPr>
          <w:rFonts w:eastAsia="Times New Roman"/>
          <w:szCs w:val="24"/>
        </w:rPr>
        <w:t xml:space="preserve"> τα οποία έβρισκε μπροστά της να τ</w:t>
      </w:r>
      <w:r>
        <w:rPr>
          <w:rFonts w:eastAsia="Times New Roman"/>
          <w:szCs w:val="24"/>
        </w:rPr>
        <w:t>α</w:t>
      </w:r>
      <w:r w:rsidRPr="00CC0220">
        <w:rPr>
          <w:rFonts w:eastAsia="Times New Roman"/>
          <w:szCs w:val="24"/>
        </w:rPr>
        <w:t xml:space="preserve"> </w:t>
      </w:r>
      <w:r>
        <w:rPr>
          <w:rFonts w:eastAsia="Times New Roman"/>
          <w:szCs w:val="24"/>
        </w:rPr>
        <w:t>εμπιστευτεί στ</w:t>
      </w:r>
      <w:r w:rsidRPr="00CC0220">
        <w:rPr>
          <w:rFonts w:eastAsia="Times New Roman"/>
          <w:szCs w:val="24"/>
        </w:rPr>
        <w:t xml:space="preserve">η δικαιοσύνη και να την αφήσει ελεύθερη να ασκήσει το έργο </w:t>
      </w:r>
      <w:r>
        <w:rPr>
          <w:rFonts w:eastAsia="Times New Roman"/>
          <w:szCs w:val="24"/>
        </w:rPr>
        <w:t>της.</w:t>
      </w:r>
      <w:r w:rsidRPr="00CC0220">
        <w:rPr>
          <w:rFonts w:eastAsia="Times New Roman"/>
          <w:szCs w:val="24"/>
        </w:rPr>
        <w:t xml:space="preserve"> </w:t>
      </w:r>
      <w:r>
        <w:rPr>
          <w:rFonts w:eastAsia="Times New Roman"/>
          <w:szCs w:val="24"/>
        </w:rPr>
        <w:t>Α</w:t>
      </w:r>
      <w:r w:rsidRPr="00CC0220">
        <w:rPr>
          <w:rFonts w:eastAsia="Times New Roman"/>
          <w:szCs w:val="24"/>
        </w:rPr>
        <w:t>ντί αυτού</w:t>
      </w:r>
      <w:r>
        <w:rPr>
          <w:rFonts w:eastAsia="Times New Roman"/>
          <w:szCs w:val="24"/>
        </w:rPr>
        <w:t>,</w:t>
      </w:r>
      <w:r w:rsidRPr="00CC0220">
        <w:rPr>
          <w:rFonts w:eastAsia="Times New Roman"/>
          <w:szCs w:val="24"/>
        </w:rPr>
        <w:t xml:space="preserve"> τι ακούγεται</w:t>
      </w:r>
      <w:r>
        <w:rPr>
          <w:rFonts w:eastAsia="Times New Roman"/>
          <w:szCs w:val="24"/>
        </w:rPr>
        <w:t>;</w:t>
      </w:r>
      <w:r w:rsidRPr="00CC0220">
        <w:rPr>
          <w:rFonts w:eastAsia="Times New Roman"/>
          <w:szCs w:val="24"/>
        </w:rPr>
        <w:t xml:space="preserve"> </w:t>
      </w:r>
      <w:r>
        <w:rPr>
          <w:rFonts w:eastAsia="Times New Roman"/>
          <w:szCs w:val="24"/>
        </w:rPr>
        <w:t xml:space="preserve">«Παρεμβαίνετε </w:t>
      </w:r>
      <w:r w:rsidRPr="00CC0220">
        <w:rPr>
          <w:rFonts w:eastAsia="Times New Roman"/>
          <w:szCs w:val="24"/>
        </w:rPr>
        <w:t>στη δικαιοσύνη</w:t>
      </w:r>
      <w:r>
        <w:rPr>
          <w:rFonts w:eastAsia="Times New Roman"/>
          <w:szCs w:val="24"/>
        </w:rPr>
        <w:t>». Κ</w:t>
      </w:r>
      <w:r w:rsidRPr="00CC0220">
        <w:rPr>
          <w:rFonts w:eastAsia="Times New Roman"/>
          <w:szCs w:val="24"/>
        </w:rPr>
        <w:t>αι ποιοι το λένε αυτό</w:t>
      </w:r>
      <w:r>
        <w:rPr>
          <w:rFonts w:eastAsia="Times New Roman"/>
          <w:szCs w:val="24"/>
        </w:rPr>
        <w:t>;</w:t>
      </w:r>
      <w:r w:rsidRPr="00CC0220">
        <w:rPr>
          <w:rFonts w:eastAsia="Times New Roman"/>
          <w:szCs w:val="24"/>
        </w:rPr>
        <w:t xml:space="preserve"> </w:t>
      </w:r>
      <w:r>
        <w:rPr>
          <w:rFonts w:eastAsia="Times New Roman"/>
          <w:szCs w:val="24"/>
        </w:rPr>
        <w:t>Α</w:t>
      </w:r>
      <w:r w:rsidRPr="00CC0220">
        <w:rPr>
          <w:rFonts w:eastAsia="Times New Roman"/>
          <w:szCs w:val="24"/>
        </w:rPr>
        <w:t>υτοί που</w:t>
      </w:r>
      <w:r>
        <w:rPr>
          <w:rFonts w:eastAsia="Times New Roman"/>
          <w:szCs w:val="24"/>
        </w:rPr>
        <w:t>,</w:t>
      </w:r>
      <w:r w:rsidRPr="00CC0220">
        <w:rPr>
          <w:rFonts w:eastAsia="Times New Roman"/>
          <w:szCs w:val="24"/>
        </w:rPr>
        <w:t xml:space="preserve"> </w:t>
      </w:r>
      <w:r w:rsidRPr="00CC0220">
        <w:rPr>
          <w:rFonts w:eastAsia="Times New Roman"/>
          <w:szCs w:val="24"/>
        </w:rPr>
        <w:lastRenderedPageBreak/>
        <w:t xml:space="preserve">πρωτεύοντα στελέχη </w:t>
      </w:r>
      <w:r>
        <w:rPr>
          <w:rFonts w:eastAsia="Times New Roman"/>
          <w:szCs w:val="24"/>
        </w:rPr>
        <w:t>τους,</w:t>
      </w:r>
      <w:r>
        <w:rPr>
          <w:rFonts w:eastAsia="Times New Roman"/>
          <w:szCs w:val="24"/>
        </w:rPr>
        <w:t xml:space="preserve"> </w:t>
      </w:r>
      <w:r w:rsidRPr="00CC0220">
        <w:rPr>
          <w:rFonts w:eastAsia="Times New Roman"/>
          <w:szCs w:val="24"/>
        </w:rPr>
        <w:t>κάνουν μηνύσεις σε εισαγγελείς</w:t>
      </w:r>
      <w:r>
        <w:rPr>
          <w:rFonts w:eastAsia="Times New Roman"/>
          <w:szCs w:val="24"/>
        </w:rPr>
        <w:t xml:space="preserve"> ή σε δικαστικού</w:t>
      </w:r>
      <w:r w:rsidRPr="00CC0220">
        <w:rPr>
          <w:rFonts w:eastAsia="Times New Roman"/>
          <w:szCs w:val="24"/>
        </w:rPr>
        <w:t>ς</w:t>
      </w:r>
      <w:r>
        <w:rPr>
          <w:rFonts w:eastAsia="Times New Roman"/>
          <w:szCs w:val="24"/>
        </w:rPr>
        <w:t>,</w:t>
      </w:r>
      <w:r w:rsidRPr="00CC0220">
        <w:rPr>
          <w:rFonts w:eastAsia="Times New Roman"/>
          <w:szCs w:val="24"/>
        </w:rPr>
        <w:t xml:space="preserve"> όταν βλέπουν </w:t>
      </w:r>
      <w:r>
        <w:rPr>
          <w:rFonts w:eastAsia="Times New Roman"/>
          <w:szCs w:val="24"/>
        </w:rPr>
        <w:t>ότι μια</w:t>
      </w:r>
      <w:r w:rsidRPr="00CC0220">
        <w:rPr>
          <w:rFonts w:eastAsia="Times New Roman"/>
          <w:szCs w:val="24"/>
        </w:rPr>
        <w:t xml:space="preserve"> δικαστική υπόθεση έχει </w:t>
      </w:r>
      <w:r>
        <w:rPr>
          <w:rFonts w:eastAsia="Times New Roman"/>
          <w:szCs w:val="24"/>
        </w:rPr>
        <w:t>μια</w:t>
      </w:r>
      <w:r w:rsidRPr="00CC0220">
        <w:rPr>
          <w:rFonts w:eastAsia="Times New Roman"/>
          <w:szCs w:val="24"/>
        </w:rPr>
        <w:t xml:space="preserve"> πορεία</w:t>
      </w:r>
      <w:r>
        <w:rPr>
          <w:rFonts w:eastAsia="Times New Roman"/>
          <w:szCs w:val="24"/>
        </w:rPr>
        <w:t>,</w:t>
      </w:r>
      <w:r w:rsidRPr="00CC0220">
        <w:rPr>
          <w:rFonts w:eastAsia="Times New Roman"/>
          <w:szCs w:val="24"/>
        </w:rPr>
        <w:t xml:space="preserve"> η οποία δεν τους ευνοεί</w:t>
      </w:r>
      <w:r>
        <w:rPr>
          <w:rFonts w:eastAsia="Times New Roman"/>
          <w:szCs w:val="24"/>
        </w:rPr>
        <w:t xml:space="preserve"> ή</w:t>
      </w:r>
      <w:r w:rsidRPr="00CC0220">
        <w:rPr>
          <w:rFonts w:eastAsia="Times New Roman"/>
          <w:szCs w:val="24"/>
        </w:rPr>
        <w:t xml:space="preserve"> τους ονομάζουν κατά βούληση </w:t>
      </w:r>
      <w:r>
        <w:rPr>
          <w:rFonts w:eastAsia="Times New Roman"/>
          <w:szCs w:val="24"/>
        </w:rPr>
        <w:t>«</w:t>
      </w:r>
      <w:r w:rsidRPr="00CC0220">
        <w:rPr>
          <w:rFonts w:eastAsia="Times New Roman"/>
          <w:szCs w:val="24"/>
        </w:rPr>
        <w:t>πολιτικά πρόσωπα</w:t>
      </w:r>
      <w:r>
        <w:rPr>
          <w:rFonts w:eastAsia="Times New Roman"/>
          <w:szCs w:val="24"/>
        </w:rPr>
        <w:t>». Π</w:t>
      </w:r>
      <w:r w:rsidRPr="00CC0220">
        <w:rPr>
          <w:rFonts w:eastAsia="Times New Roman"/>
          <w:szCs w:val="24"/>
        </w:rPr>
        <w:t>οι</w:t>
      </w:r>
      <w:r>
        <w:rPr>
          <w:rFonts w:eastAsia="Times New Roman"/>
          <w:szCs w:val="24"/>
        </w:rPr>
        <w:t>ους;</w:t>
      </w:r>
      <w:r w:rsidRPr="00CC0220">
        <w:rPr>
          <w:rFonts w:eastAsia="Times New Roman"/>
          <w:szCs w:val="24"/>
        </w:rPr>
        <w:t xml:space="preserve"> </w:t>
      </w:r>
      <w:r>
        <w:rPr>
          <w:rFonts w:eastAsia="Times New Roman"/>
          <w:szCs w:val="24"/>
        </w:rPr>
        <w:t>Α</w:t>
      </w:r>
      <w:r w:rsidRPr="00CC0220">
        <w:rPr>
          <w:rFonts w:eastAsia="Times New Roman"/>
          <w:szCs w:val="24"/>
        </w:rPr>
        <w:t xml:space="preserve">υτούς οι οποίοι είναι </w:t>
      </w:r>
      <w:r>
        <w:rPr>
          <w:rFonts w:eastAsia="Times New Roman"/>
          <w:szCs w:val="24"/>
        </w:rPr>
        <w:t xml:space="preserve">πανθομολογούμενα </w:t>
      </w:r>
      <w:r w:rsidRPr="00CC0220">
        <w:rPr>
          <w:rFonts w:eastAsia="Times New Roman"/>
          <w:szCs w:val="24"/>
        </w:rPr>
        <w:t xml:space="preserve"> δικαστές</w:t>
      </w:r>
      <w:r>
        <w:rPr>
          <w:rFonts w:eastAsia="Times New Roman"/>
          <w:szCs w:val="24"/>
        </w:rPr>
        <w:t>.</w:t>
      </w:r>
    </w:p>
    <w:p w14:paraId="1286C432" w14:textId="77777777" w:rsidR="000402FE" w:rsidRDefault="007623D8">
      <w:pPr>
        <w:tabs>
          <w:tab w:val="center" w:pos="4753"/>
          <w:tab w:val="left" w:pos="6156"/>
        </w:tabs>
        <w:spacing w:line="600" w:lineRule="auto"/>
        <w:ind w:firstLine="720"/>
        <w:jc w:val="both"/>
        <w:rPr>
          <w:rFonts w:eastAsia="Times New Roman"/>
          <w:szCs w:val="24"/>
        </w:rPr>
      </w:pPr>
      <w:r>
        <w:rPr>
          <w:rFonts w:eastAsia="Times New Roman"/>
          <w:szCs w:val="24"/>
        </w:rPr>
        <w:t>Α</w:t>
      </w:r>
      <w:r w:rsidRPr="00CC0220">
        <w:rPr>
          <w:rFonts w:eastAsia="Times New Roman"/>
          <w:szCs w:val="24"/>
        </w:rPr>
        <w:t>πέναντι</w:t>
      </w:r>
      <w:r>
        <w:rPr>
          <w:rFonts w:eastAsia="Times New Roman"/>
          <w:szCs w:val="24"/>
        </w:rPr>
        <w:t>, λοιπόν,</w:t>
      </w:r>
      <w:r w:rsidRPr="00CC0220">
        <w:rPr>
          <w:rFonts w:eastAsia="Times New Roman"/>
          <w:szCs w:val="24"/>
        </w:rPr>
        <w:t xml:space="preserve"> σε αυτή</w:t>
      </w:r>
      <w:r>
        <w:rPr>
          <w:rFonts w:eastAsia="Times New Roman"/>
          <w:szCs w:val="24"/>
        </w:rPr>
        <w:t>ν</w:t>
      </w:r>
      <w:r w:rsidRPr="00CC0220">
        <w:rPr>
          <w:rFonts w:eastAsia="Times New Roman"/>
          <w:szCs w:val="24"/>
        </w:rPr>
        <w:t xml:space="preserve"> την εικόνα των παρεμβάσεων στη δικαιοσύ</w:t>
      </w:r>
      <w:r w:rsidRPr="00CC0220">
        <w:rPr>
          <w:rFonts w:eastAsia="Times New Roman"/>
          <w:szCs w:val="24"/>
        </w:rPr>
        <w:t>νη</w:t>
      </w:r>
      <w:r>
        <w:rPr>
          <w:rFonts w:eastAsia="Times New Roman"/>
          <w:szCs w:val="24"/>
        </w:rPr>
        <w:t>,</w:t>
      </w:r>
      <w:r w:rsidRPr="00CC0220">
        <w:rPr>
          <w:rFonts w:eastAsia="Times New Roman"/>
          <w:szCs w:val="24"/>
        </w:rPr>
        <w:t xml:space="preserve"> τι λέγεται από την άλλη πλευρά</w:t>
      </w:r>
      <w:r>
        <w:rPr>
          <w:rFonts w:eastAsia="Times New Roman"/>
          <w:szCs w:val="24"/>
        </w:rPr>
        <w:t>;</w:t>
      </w:r>
      <w:r w:rsidRPr="00CC0220">
        <w:rPr>
          <w:rFonts w:eastAsia="Times New Roman"/>
          <w:szCs w:val="24"/>
        </w:rPr>
        <w:t xml:space="preserve"> </w:t>
      </w:r>
      <w:r>
        <w:rPr>
          <w:rFonts w:eastAsia="Times New Roman"/>
          <w:szCs w:val="24"/>
        </w:rPr>
        <w:t xml:space="preserve">«Μην παρεμβαίνετε στη δικαιοσύνη». Εμείς δεν παρεμβαίνουμε </w:t>
      </w:r>
      <w:r w:rsidRPr="00CC0220">
        <w:rPr>
          <w:rFonts w:eastAsia="Times New Roman"/>
          <w:szCs w:val="24"/>
        </w:rPr>
        <w:t>καθόλου</w:t>
      </w:r>
      <w:r>
        <w:rPr>
          <w:rFonts w:eastAsia="Times New Roman"/>
          <w:szCs w:val="24"/>
        </w:rPr>
        <w:t>.</w:t>
      </w:r>
      <w:r w:rsidRPr="00CC0220">
        <w:rPr>
          <w:rFonts w:eastAsia="Times New Roman"/>
          <w:szCs w:val="24"/>
        </w:rPr>
        <w:t xml:space="preserve"> Αυτή είναι η εικόνα</w:t>
      </w:r>
      <w:r>
        <w:rPr>
          <w:rFonts w:eastAsia="Times New Roman"/>
          <w:szCs w:val="24"/>
        </w:rPr>
        <w:t>:</w:t>
      </w:r>
      <w:r w:rsidRPr="00CC0220">
        <w:rPr>
          <w:rFonts w:eastAsia="Times New Roman"/>
          <w:szCs w:val="24"/>
        </w:rPr>
        <w:t xml:space="preserve"> </w:t>
      </w:r>
      <w:r>
        <w:rPr>
          <w:rFonts w:eastAsia="Times New Roman"/>
          <w:szCs w:val="24"/>
        </w:rPr>
        <w:t>«Τ</w:t>
      </w:r>
      <w:r w:rsidRPr="00CC0220">
        <w:rPr>
          <w:rFonts w:eastAsia="Times New Roman"/>
          <w:szCs w:val="24"/>
        </w:rPr>
        <w:t>ο λιμάνι φεύγει</w:t>
      </w:r>
      <w:r>
        <w:rPr>
          <w:rFonts w:eastAsia="Times New Roman"/>
          <w:szCs w:val="24"/>
        </w:rPr>
        <w:t>».</w:t>
      </w:r>
      <w:r w:rsidRPr="00CC0220">
        <w:rPr>
          <w:rFonts w:eastAsia="Times New Roman"/>
          <w:szCs w:val="24"/>
        </w:rPr>
        <w:t xml:space="preserve"> </w:t>
      </w:r>
    </w:p>
    <w:p w14:paraId="1286C433" w14:textId="77777777" w:rsidR="000402FE" w:rsidRDefault="007623D8">
      <w:pPr>
        <w:tabs>
          <w:tab w:val="center" w:pos="4753"/>
          <w:tab w:val="left" w:pos="6156"/>
        </w:tabs>
        <w:spacing w:line="600" w:lineRule="auto"/>
        <w:ind w:firstLine="720"/>
        <w:jc w:val="both"/>
        <w:rPr>
          <w:rFonts w:eastAsia="Times New Roman"/>
          <w:szCs w:val="24"/>
        </w:rPr>
      </w:pPr>
      <w:r>
        <w:rPr>
          <w:rFonts w:eastAsia="Times New Roman"/>
          <w:szCs w:val="24"/>
        </w:rPr>
        <w:t>Κ</w:t>
      </w:r>
      <w:r w:rsidRPr="00CC0220">
        <w:rPr>
          <w:rFonts w:eastAsia="Times New Roman"/>
          <w:szCs w:val="24"/>
        </w:rPr>
        <w:t xml:space="preserve">αι θα σας πω </w:t>
      </w:r>
      <w:r>
        <w:rPr>
          <w:rFonts w:eastAsia="Times New Roman"/>
          <w:szCs w:val="24"/>
        </w:rPr>
        <w:t>στο τέλος τα καλά: Τ</w:t>
      </w:r>
      <w:r w:rsidRPr="00CC0220">
        <w:rPr>
          <w:rFonts w:eastAsia="Times New Roman"/>
          <w:szCs w:val="24"/>
        </w:rPr>
        <w:t xml:space="preserve">ο τέταρτο σημαντικό έργο το οποίο προσφέρει </w:t>
      </w:r>
      <w:r>
        <w:rPr>
          <w:rFonts w:eastAsia="Times New Roman"/>
          <w:szCs w:val="24"/>
        </w:rPr>
        <w:t>αυτή η Κυβέρνηση στη χ</w:t>
      </w:r>
      <w:r w:rsidRPr="00CC0220">
        <w:rPr>
          <w:rFonts w:eastAsia="Times New Roman"/>
          <w:szCs w:val="24"/>
        </w:rPr>
        <w:t xml:space="preserve">ώρα </w:t>
      </w:r>
      <w:r>
        <w:rPr>
          <w:rFonts w:eastAsia="Times New Roman"/>
          <w:szCs w:val="24"/>
        </w:rPr>
        <w:t>–και ε</w:t>
      </w:r>
      <w:r w:rsidRPr="00CC0220">
        <w:rPr>
          <w:rFonts w:eastAsia="Times New Roman"/>
          <w:szCs w:val="24"/>
        </w:rPr>
        <w:t xml:space="preserve">δώ έχουμε </w:t>
      </w:r>
      <w:r>
        <w:rPr>
          <w:rFonts w:eastAsia="Times New Roman"/>
          <w:szCs w:val="24"/>
        </w:rPr>
        <w:t>μια</w:t>
      </w:r>
      <w:r w:rsidRPr="00CC0220">
        <w:rPr>
          <w:rFonts w:eastAsia="Times New Roman"/>
          <w:szCs w:val="24"/>
        </w:rPr>
        <w:t xml:space="preserve"> καλή συνεργασία</w:t>
      </w:r>
      <w:r>
        <w:rPr>
          <w:rFonts w:eastAsia="Times New Roman"/>
          <w:szCs w:val="24"/>
        </w:rPr>
        <w:t xml:space="preserve">, δεν έχουμε ψέματα με την άλλη πλευρά- είναι </w:t>
      </w:r>
      <w:r w:rsidRPr="00CC0220">
        <w:rPr>
          <w:rFonts w:eastAsia="Times New Roman"/>
          <w:szCs w:val="24"/>
        </w:rPr>
        <w:t>η αναθεώρηση του Συντάγματος</w:t>
      </w:r>
      <w:r>
        <w:rPr>
          <w:rFonts w:eastAsia="Times New Roman"/>
          <w:szCs w:val="24"/>
        </w:rPr>
        <w:t>.</w:t>
      </w:r>
      <w:r w:rsidRPr="00CC0220">
        <w:rPr>
          <w:rFonts w:eastAsia="Times New Roman"/>
          <w:szCs w:val="24"/>
        </w:rPr>
        <w:t xml:space="preserve"> </w:t>
      </w:r>
      <w:r>
        <w:rPr>
          <w:rFonts w:eastAsia="Times New Roman"/>
          <w:szCs w:val="24"/>
        </w:rPr>
        <w:t>Η</w:t>
      </w:r>
      <w:r w:rsidRPr="00CC0220">
        <w:rPr>
          <w:rFonts w:eastAsia="Times New Roman"/>
          <w:szCs w:val="24"/>
        </w:rPr>
        <w:t xml:space="preserve"> αναθεώρηση του Συντάγματος προχωρεί</w:t>
      </w:r>
      <w:r>
        <w:rPr>
          <w:rFonts w:eastAsia="Times New Roman"/>
          <w:szCs w:val="24"/>
        </w:rPr>
        <w:t>,</w:t>
      </w:r>
      <w:r w:rsidRPr="00CC0220">
        <w:rPr>
          <w:rFonts w:eastAsia="Times New Roman"/>
          <w:szCs w:val="24"/>
        </w:rPr>
        <w:t xml:space="preserve"> χωρίς δημαγωγίες</w:t>
      </w:r>
      <w:r>
        <w:rPr>
          <w:rFonts w:eastAsia="Times New Roman"/>
          <w:szCs w:val="24"/>
        </w:rPr>
        <w:t>,</w:t>
      </w:r>
      <w:r w:rsidRPr="00CC0220">
        <w:rPr>
          <w:rFonts w:eastAsia="Times New Roman"/>
          <w:szCs w:val="24"/>
        </w:rPr>
        <w:t xml:space="preserve"> με πολλές διαφωνίες</w:t>
      </w:r>
      <w:r>
        <w:rPr>
          <w:rFonts w:eastAsia="Times New Roman"/>
          <w:szCs w:val="24"/>
        </w:rPr>
        <w:t>,</w:t>
      </w:r>
      <w:r w:rsidRPr="00CC0220">
        <w:rPr>
          <w:rFonts w:eastAsia="Times New Roman"/>
          <w:szCs w:val="24"/>
        </w:rPr>
        <w:t xml:space="preserve"> </w:t>
      </w:r>
      <w:r>
        <w:rPr>
          <w:rFonts w:eastAsia="Times New Roman"/>
          <w:szCs w:val="24"/>
        </w:rPr>
        <w:t>α</w:t>
      </w:r>
      <w:r w:rsidRPr="00CC0220">
        <w:rPr>
          <w:rFonts w:eastAsia="Times New Roman"/>
          <w:szCs w:val="24"/>
        </w:rPr>
        <w:t xml:space="preserve">λλά </w:t>
      </w:r>
      <w:r>
        <w:rPr>
          <w:rFonts w:eastAsia="Times New Roman"/>
          <w:szCs w:val="24"/>
        </w:rPr>
        <w:t>με</w:t>
      </w:r>
      <w:r w:rsidRPr="00CC0220">
        <w:rPr>
          <w:rFonts w:eastAsia="Times New Roman"/>
          <w:szCs w:val="24"/>
        </w:rPr>
        <w:t xml:space="preserve"> ουσιαστική συζήτηση</w:t>
      </w:r>
      <w:r>
        <w:rPr>
          <w:rFonts w:eastAsia="Times New Roman"/>
          <w:szCs w:val="24"/>
        </w:rPr>
        <w:t>.</w:t>
      </w:r>
      <w:r w:rsidRPr="00CC0220">
        <w:rPr>
          <w:rFonts w:eastAsia="Times New Roman"/>
          <w:szCs w:val="24"/>
        </w:rPr>
        <w:t xml:space="preserve"> </w:t>
      </w:r>
      <w:r>
        <w:rPr>
          <w:rFonts w:eastAsia="Times New Roman"/>
          <w:szCs w:val="24"/>
        </w:rPr>
        <w:t>Ε</w:t>
      </w:r>
      <w:r w:rsidRPr="00CC0220">
        <w:rPr>
          <w:rFonts w:eastAsia="Times New Roman"/>
          <w:szCs w:val="24"/>
        </w:rPr>
        <w:t xml:space="preserve">ίναι </w:t>
      </w:r>
      <w:r>
        <w:rPr>
          <w:rFonts w:eastAsia="Times New Roman"/>
          <w:szCs w:val="24"/>
        </w:rPr>
        <w:t>μια</w:t>
      </w:r>
      <w:r w:rsidRPr="00CC0220">
        <w:rPr>
          <w:rFonts w:eastAsia="Times New Roman"/>
          <w:szCs w:val="24"/>
        </w:rPr>
        <w:t xml:space="preserve"> </w:t>
      </w:r>
      <w:r>
        <w:rPr>
          <w:rFonts w:eastAsia="Times New Roman"/>
          <w:szCs w:val="24"/>
        </w:rPr>
        <w:t>διαδικασία</w:t>
      </w:r>
      <w:r>
        <w:rPr>
          <w:rFonts w:eastAsia="Times New Roman"/>
          <w:szCs w:val="24"/>
        </w:rPr>
        <w:t>,</w:t>
      </w:r>
      <w:r>
        <w:rPr>
          <w:rFonts w:eastAsia="Times New Roman"/>
          <w:szCs w:val="24"/>
        </w:rPr>
        <w:t xml:space="preserve"> </w:t>
      </w:r>
      <w:r w:rsidRPr="00CC0220">
        <w:rPr>
          <w:rFonts w:eastAsia="Times New Roman"/>
          <w:szCs w:val="24"/>
        </w:rPr>
        <w:t xml:space="preserve">χωρίς φαντασμαγορικές </w:t>
      </w:r>
      <w:r w:rsidRPr="00CC0220">
        <w:rPr>
          <w:rFonts w:eastAsia="Times New Roman"/>
          <w:szCs w:val="24"/>
        </w:rPr>
        <w:t>αλλαγές</w:t>
      </w:r>
      <w:r>
        <w:rPr>
          <w:rFonts w:eastAsia="Times New Roman"/>
          <w:szCs w:val="24"/>
        </w:rPr>
        <w:t>,</w:t>
      </w:r>
      <w:r w:rsidRPr="00CC0220">
        <w:rPr>
          <w:rFonts w:eastAsia="Times New Roman"/>
          <w:szCs w:val="24"/>
        </w:rPr>
        <w:t xml:space="preserve"> αλλά με αλλαγές</w:t>
      </w:r>
      <w:r>
        <w:rPr>
          <w:rFonts w:eastAsia="Times New Roman"/>
          <w:szCs w:val="24"/>
        </w:rPr>
        <w:t>,</w:t>
      </w:r>
      <w:r w:rsidRPr="00CC0220">
        <w:rPr>
          <w:rFonts w:eastAsia="Times New Roman"/>
          <w:szCs w:val="24"/>
        </w:rPr>
        <w:t xml:space="preserve"> που έχουν ως επίκεντρο τη λειτουργία της </w:t>
      </w:r>
      <w:r>
        <w:rPr>
          <w:rFonts w:eastAsia="Times New Roman"/>
          <w:szCs w:val="24"/>
        </w:rPr>
        <w:t>δ</w:t>
      </w:r>
      <w:r w:rsidRPr="00CC0220">
        <w:rPr>
          <w:rFonts w:eastAsia="Times New Roman"/>
          <w:szCs w:val="24"/>
        </w:rPr>
        <w:t>ημοκρατίας οι οποίες είναι σημαντικές</w:t>
      </w:r>
      <w:r>
        <w:rPr>
          <w:rFonts w:eastAsia="Times New Roman"/>
          <w:szCs w:val="24"/>
        </w:rPr>
        <w:t xml:space="preserve"> και ί</w:t>
      </w:r>
      <w:r w:rsidRPr="00CC0220">
        <w:rPr>
          <w:rFonts w:eastAsia="Times New Roman"/>
          <w:szCs w:val="24"/>
        </w:rPr>
        <w:t xml:space="preserve">σως η σημαία </w:t>
      </w:r>
      <w:r>
        <w:rPr>
          <w:rFonts w:eastAsia="Times New Roman"/>
          <w:szCs w:val="24"/>
        </w:rPr>
        <w:t xml:space="preserve">να </w:t>
      </w:r>
      <w:r w:rsidRPr="00CC0220">
        <w:rPr>
          <w:rFonts w:eastAsia="Times New Roman"/>
          <w:szCs w:val="24"/>
        </w:rPr>
        <w:t>είναι η αναθεώρηση του άρθρου 86 που αφορά την ποινική ευθύνη των Υπουργών</w:t>
      </w:r>
      <w:r>
        <w:rPr>
          <w:rFonts w:eastAsia="Times New Roman"/>
          <w:szCs w:val="24"/>
        </w:rPr>
        <w:t xml:space="preserve">. </w:t>
      </w:r>
    </w:p>
    <w:p w14:paraId="1286C434" w14:textId="77777777" w:rsidR="000402FE" w:rsidRDefault="007623D8">
      <w:pPr>
        <w:tabs>
          <w:tab w:val="center" w:pos="4753"/>
          <w:tab w:val="left" w:pos="6156"/>
        </w:tabs>
        <w:spacing w:line="600" w:lineRule="auto"/>
        <w:ind w:firstLine="720"/>
        <w:jc w:val="both"/>
        <w:rPr>
          <w:rFonts w:eastAsia="Times New Roman"/>
          <w:szCs w:val="24"/>
        </w:rPr>
      </w:pPr>
      <w:r>
        <w:rPr>
          <w:rFonts w:eastAsia="Times New Roman"/>
          <w:szCs w:val="24"/>
        </w:rPr>
        <w:lastRenderedPageBreak/>
        <w:t>Στο σημείο αυτό</w:t>
      </w:r>
      <w:r>
        <w:rPr>
          <w:rFonts w:eastAsia="Times New Roman"/>
          <w:szCs w:val="24"/>
        </w:rPr>
        <w:t>,</w:t>
      </w:r>
      <w:r>
        <w:rPr>
          <w:rFonts w:eastAsia="Times New Roman"/>
          <w:szCs w:val="24"/>
        </w:rPr>
        <w:t xml:space="preserve"> να </w:t>
      </w:r>
      <w:r w:rsidRPr="00CC0220">
        <w:rPr>
          <w:rFonts w:eastAsia="Times New Roman"/>
          <w:szCs w:val="24"/>
        </w:rPr>
        <w:t>πω ότι και αυτή η ρύθμιση του άρ</w:t>
      </w:r>
      <w:r w:rsidRPr="00CC0220">
        <w:rPr>
          <w:rFonts w:eastAsia="Times New Roman"/>
          <w:szCs w:val="24"/>
        </w:rPr>
        <w:t>θρου 86</w:t>
      </w:r>
      <w:r>
        <w:rPr>
          <w:rFonts w:eastAsia="Times New Roman"/>
          <w:szCs w:val="24"/>
        </w:rPr>
        <w:t xml:space="preserve"> </w:t>
      </w:r>
      <w:r w:rsidRPr="00CC0220">
        <w:rPr>
          <w:rFonts w:eastAsia="Times New Roman"/>
          <w:szCs w:val="24"/>
        </w:rPr>
        <w:t xml:space="preserve">αφορά τη </w:t>
      </w:r>
      <w:r>
        <w:rPr>
          <w:rFonts w:eastAsia="Times New Roman"/>
          <w:szCs w:val="24"/>
        </w:rPr>
        <w:t>δ</w:t>
      </w:r>
      <w:r w:rsidRPr="00CC0220">
        <w:rPr>
          <w:rFonts w:eastAsia="Times New Roman"/>
          <w:szCs w:val="24"/>
        </w:rPr>
        <w:t>ημοκρατία</w:t>
      </w:r>
      <w:r>
        <w:rPr>
          <w:rFonts w:eastAsia="Times New Roman"/>
          <w:szCs w:val="24"/>
        </w:rPr>
        <w:t xml:space="preserve">, διότι αφορά </w:t>
      </w:r>
      <w:r w:rsidRPr="00CC0220">
        <w:rPr>
          <w:rFonts w:eastAsia="Times New Roman"/>
          <w:szCs w:val="24"/>
        </w:rPr>
        <w:t>την ποινική λογοδοσία των αρχόντων</w:t>
      </w:r>
      <w:r>
        <w:rPr>
          <w:rFonts w:eastAsia="Times New Roman"/>
          <w:szCs w:val="24"/>
        </w:rPr>
        <w:t>.</w:t>
      </w:r>
      <w:r w:rsidRPr="00CC0220">
        <w:rPr>
          <w:rFonts w:eastAsia="Times New Roman"/>
          <w:szCs w:val="24"/>
        </w:rPr>
        <w:t xml:space="preserve"> </w:t>
      </w:r>
      <w:r>
        <w:rPr>
          <w:rFonts w:eastAsia="Times New Roman"/>
          <w:szCs w:val="24"/>
        </w:rPr>
        <w:t>Κ</w:t>
      </w:r>
      <w:r w:rsidRPr="00CC0220">
        <w:rPr>
          <w:rFonts w:eastAsia="Times New Roman"/>
          <w:szCs w:val="24"/>
        </w:rPr>
        <w:t xml:space="preserve">αι στοιχείο του πυρήνα της </w:t>
      </w:r>
      <w:r>
        <w:rPr>
          <w:rFonts w:eastAsia="Times New Roman"/>
          <w:szCs w:val="24"/>
        </w:rPr>
        <w:t>δ</w:t>
      </w:r>
      <w:r w:rsidRPr="00CC0220">
        <w:rPr>
          <w:rFonts w:eastAsia="Times New Roman"/>
          <w:szCs w:val="24"/>
        </w:rPr>
        <w:t>ημοκρατίας είναι να λογοδοτούν</w:t>
      </w:r>
      <w:r>
        <w:rPr>
          <w:rFonts w:eastAsia="Times New Roman"/>
          <w:szCs w:val="24"/>
        </w:rPr>
        <w:t>,</w:t>
      </w:r>
      <w:r w:rsidRPr="00CC0220">
        <w:rPr>
          <w:rFonts w:eastAsia="Times New Roman"/>
          <w:szCs w:val="24"/>
        </w:rPr>
        <w:t xml:space="preserve"> όσοι ασκούν εξουσία</w:t>
      </w:r>
      <w:r>
        <w:rPr>
          <w:rFonts w:eastAsia="Times New Roman"/>
          <w:szCs w:val="24"/>
        </w:rPr>
        <w:t>.</w:t>
      </w:r>
      <w:r w:rsidRPr="00CC0220">
        <w:rPr>
          <w:rFonts w:eastAsia="Times New Roman"/>
          <w:szCs w:val="24"/>
        </w:rPr>
        <w:t xml:space="preserve"> </w:t>
      </w:r>
      <w:r>
        <w:rPr>
          <w:rFonts w:eastAsia="Times New Roman"/>
          <w:szCs w:val="24"/>
        </w:rPr>
        <w:t>Ε</w:t>
      </w:r>
      <w:r w:rsidRPr="00CC0220">
        <w:rPr>
          <w:rFonts w:eastAsia="Times New Roman"/>
          <w:szCs w:val="24"/>
        </w:rPr>
        <w:t>ίναι πολύ σημαντικό</w:t>
      </w:r>
      <w:r>
        <w:rPr>
          <w:rFonts w:eastAsia="Times New Roman"/>
          <w:szCs w:val="24"/>
        </w:rPr>
        <w:t>,</w:t>
      </w:r>
      <w:r w:rsidRPr="00CC0220">
        <w:rPr>
          <w:rFonts w:eastAsia="Times New Roman"/>
          <w:szCs w:val="24"/>
        </w:rPr>
        <w:t xml:space="preserve"> λοιπόν</w:t>
      </w:r>
      <w:r>
        <w:rPr>
          <w:rFonts w:eastAsia="Times New Roman"/>
          <w:szCs w:val="24"/>
        </w:rPr>
        <w:t>,</w:t>
      </w:r>
      <w:r w:rsidRPr="00CC0220">
        <w:rPr>
          <w:rFonts w:eastAsia="Times New Roman"/>
          <w:szCs w:val="24"/>
        </w:rPr>
        <w:t xml:space="preserve"> αυτό το άρθρο που αλλάζει αυτή</w:t>
      </w:r>
      <w:r>
        <w:rPr>
          <w:rFonts w:eastAsia="Times New Roman"/>
          <w:szCs w:val="24"/>
        </w:rPr>
        <w:t>ν</w:t>
      </w:r>
      <w:r w:rsidRPr="00CC0220">
        <w:rPr>
          <w:rFonts w:eastAsia="Times New Roman"/>
          <w:szCs w:val="24"/>
        </w:rPr>
        <w:t xml:space="preserve"> τη στιγμή</w:t>
      </w:r>
      <w:r>
        <w:rPr>
          <w:rFonts w:eastAsia="Times New Roman"/>
          <w:szCs w:val="24"/>
        </w:rPr>
        <w:t>.</w:t>
      </w:r>
      <w:r w:rsidRPr="00CC0220">
        <w:rPr>
          <w:rFonts w:eastAsia="Times New Roman"/>
          <w:szCs w:val="24"/>
        </w:rPr>
        <w:t xml:space="preserve"> </w:t>
      </w:r>
      <w:r>
        <w:rPr>
          <w:rFonts w:eastAsia="Times New Roman"/>
          <w:szCs w:val="24"/>
        </w:rPr>
        <w:t>Η</w:t>
      </w:r>
      <w:r w:rsidRPr="00CC0220">
        <w:rPr>
          <w:rFonts w:eastAsia="Times New Roman"/>
          <w:szCs w:val="24"/>
        </w:rPr>
        <w:t xml:space="preserve"> συζήτηση ελπίζω ότι θα</w:t>
      </w:r>
      <w:r w:rsidRPr="00CC0220">
        <w:rPr>
          <w:rFonts w:eastAsia="Times New Roman"/>
          <w:szCs w:val="24"/>
        </w:rPr>
        <w:t xml:space="preserve"> προχωρήσει</w:t>
      </w:r>
      <w:r>
        <w:rPr>
          <w:rFonts w:eastAsia="Times New Roman"/>
          <w:szCs w:val="24"/>
        </w:rPr>
        <w:t xml:space="preserve"> και</w:t>
      </w:r>
      <w:r w:rsidRPr="00CC0220">
        <w:rPr>
          <w:rFonts w:eastAsia="Times New Roman"/>
          <w:szCs w:val="24"/>
        </w:rPr>
        <w:t xml:space="preserve"> θα τελειώσει καρποφόρα</w:t>
      </w:r>
      <w:r>
        <w:rPr>
          <w:rFonts w:eastAsia="Times New Roman"/>
          <w:szCs w:val="24"/>
        </w:rPr>
        <w:t xml:space="preserve">. Παρά </w:t>
      </w:r>
      <w:r w:rsidRPr="00CC0220">
        <w:rPr>
          <w:rFonts w:eastAsia="Times New Roman"/>
          <w:szCs w:val="24"/>
        </w:rPr>
        <w:t>τις διαφωνίες</w:t>
      </w:r>
      <w:r>
        <w:rPr>
          <w:rFonts w:eastAsia="Times New Roman"/>
          <w:szCs w:val="24"/>
        </w:rPr>
        <w:t>,</w:t>
      </w:r>
      <w:r w:rsidRPr="00CC0220">
        <w:rPr>
          <w:rFonts w:eastAsia="Times New Roman"/>
          <w:szCs w:val="24"/>
        </w:rPr>
        <w:t xml:space="preserve"> η συνεργασία είναι εξαιρετική</w:t>
      </w:r>
      <w:r>
        <w:rPr>
          <w:rFonts w:eastAsia="Times New Roman"/>
          <w:szCs w:val="24"/>
        </w:rPr>
        <w:t xml:space="preserve">. </w:t>
      </w:r>
    </w:p>
    <w:p w14:paraId="1286C435" w14:textId="77777777" w:rsidR="000402FE" w:rsidRDefault="007623D8">
      <w:pPr>
        <w:tabs>
          <w:tab w:val="center" w:pos="4753"/>
          <w:tab w:val="left" w:pos="6156"/>
        </w:tabs>
        <w:spacing w:line="600" w:lineRule="auto"/>
        <w:ind w:firstLine="720"/>
        <w:jc w:val="both"/>
        <w:rPr>
          <w:rFonts w:eastAsia="Times New Roman"/>
          <w:szCs w:val="24"/>
        </w:rPr>
      </w:pPr>
      <w:r>
        <w:rPr>
          <w:rFonts w:eastAsia="Times New Roman"/>
          <w:szCs w:val="24"/>
        </w:rPr>
        <w:t>Με την ε</w:t>
      </w:r>
      <w:r w:rsidRPr="00CC0220">
        <w:rPr>
          <w:rFonts w:eastAsia="Times New Roman"/>
          <w:szCs w:val="24"/>
        </w:rPr>
        <w:t>υκαιρία</w:t>
      </w:r>
      <w:r>
        <w:rPr>
          <w:rFonts w:eastAsia="Times New Roman"/>
          <w:szCs w:val="24"/>
        </w:rPr>
        <w:t>, θα ήθελα</w:t>
      </w:r>
      <w:r w:rsidRPr="00CC0220">
        <w:rPr>
          <w:rFonts w:eastAsia="Times New Roman"/>
          <w:szCs w:val="24"/>
        </w:rPr>
        <w:t xml:space="preserve"> </w:t>
      </w:r>
      <w:r>
        <w:rPr>
          <w:rFonts w:eastAsia="Times New Roman"/>
          <w:szCs w:val="24"/>
        </w:rPr>
        <w:t xml:space="preserve">να </w:t>
      </w:r>
      <w:r w:rsidRPr="00CC0220">
        <w:rPr>
          <w:rFonts w:eastAsia="Times New Roman"/>
          <w:szCs w:val="24"/>
        </w:rPr>
        <w:t>ευχαριστήσω ιδιαίτερα τον κ</w:t>
      </w:r>
      <w:r>
        <w:rPr>
          <w:rFonts w:eastAsia="Times New Roman"/>
          <w:szCs w:val="24"/>
        </w:rPr>
        <w:t>.</w:t>
      </w:r>
      <w:r w:rsidRPr="00CC0220">
        <w:rPr>
          <w:rFonts w:eastAsia="Times New Roman"/>
          <w:szCs w:val="24"/>
        </w:rPr>
        <w:t xml:space="preserve"> </w:t>
      </w:r>
      <w:r>
        <w:rPr>
          <w:rFonts w:eastAsia="Times New Roman"/>
          <w:szCs w:val="24"/>
        </w:rPr>
        <w:t>Τ</w:t>
      </w:r>
      <w:r w:rsidRPr="00CC0220">
        <w:rPr>
          <w:rFonts w:eastAsia="Times New Roman"/>
          <w:szCs w:val="24"/>
        </w:rPr>
        <w:t>ραγάκη</w:t>
      </w:r>
      <w:r>
        <w:rPr>
          <w:rFonts w:eastAsia="Times New Roman"/>
          <w:szCs w:val="24"/>
        </w:rPr>
        <w:t>,</w:t>
      </w:r>
      <w:r w:rsidRPr="00CC0220">
        <w:rPr>
          <w:rFonts w:eastAsia="Times New Roman"/>
          <w:szCs w:val="24"/>
        </w:rPr>
        <w:t xml:space="preserve"> Αντιπρόεδρο της Επιτροπής</w:t>
      </w:r>
      <w:r>
        <w:rPr>
          <w:rFonts w:eastAsia="Times New Roman"/>
          <w:szCs w:val="24"/>
        </w:rPr>
        <w:t>, ο</w:t>
      </w:r>
      <w:r w:rsidRPr="00CC0220">
        <w:rPr>
          <w:rFonts w:eastAsia="Times New Roman"/>
          <w:szCs w:val="24"/>
        </w:rPr>
        <w:t xml:space="preserve"> οποίος προσφέρει την εμπειρία του και τις γνώσεις του σε θέματα διαδ</w:t>
      </w:r>
      <w:r w:rsidRPr="00CC0220">
        <w:rPr>
          <w:rFonts w:eastAsia="Times New Roman"/>
          <w:szCs w:val="24"/>
        </w:rPr>
        <w:t xml:space="preserve">ικαστικά και βοηθά σημαντικά </w:t>
      </w:r>
      <w:r>
        <w:rPr>
          <w:rFonts w:eastAsia="Times New Roman"/>
          <w:szCs w:val="24"/>
        </w:rPr>
        <w:t>στην</w:t>
      </w:r>
      <w:r w:rsidRPr="00CC0220">
        <w:rPr>
          <w:rFonts w:eastAsia="Times New Roman"/>
          <w:szCs w:val="24"/>
        </w:rPr>
        <w:t xml:space="preserve"> εξέλιξη </w:t>
      </w:r>
      <w:r>
        <w:rPr>
          <w:rFonts w:eastAsia="Times New Roman"/>
          <w:szCs w:val="24"/>
        </w:rPr>
        <w:t xml:space="preserve">της </w:t>
      </w:r>
      <w:r w:rsidRPr="00CC0220">
        <w:rPr>
          <w:rFonts w:eastAsia="Times New Roman"/>
          <w:szCs w:val="24"/>
        </w:rPr>
        <w:t>διαδικασίας</w:t>
      </w:r>
      <w:r>
        <w:rPr>
          <w:rFonts w:eastAsia="Times New Roman"/>
          <w:szCs w:val="24"/>
        </w:rPr>
        <w:t>.</w:t>
      </w:r>
      <w:r w:rsidRPr="00CC0220">
        <w:rPr>
          <w:rFonts w:eastAsia="Times New Roman"/>
          <w:szCs w:val="24"/>
        </w:rPr>
        <w:t xml:space="preserve"> </w:t>
      </w:r>
    </w:p>
    <w:p w14:paraId="1286C436" w14:textId="77777777" w:rsidR="000402FE" w:rsidRDefault="007623D8">
      <w:pPr>
        <w:tabs>
          <w:tab w:val="center" w:pos="4753"/>
          <w:tab w:val="left" w:pos="6156"/>
        </w:tabs>
        <w:spacing w:line="600" w:lineRule="auto"/>
        <w:ind w:firstLine="720"/>
        <w:jc w:val="both"/>
        <w:rPr>
          <w:rFonts w:eastAsia="Times New Roman"/>
          <w:szCs w:val="24"/>
        </w:rPr>
      </w:pPr>
      <w:r>
        <w:rPr>
          <w:rFonts w:eastAsia="Times New Roman"/>
          <w:szCs w:val="24"/>
        </w:rPr>
        <w:t>Μια</w:t>
      </w:r>
      <w:r>
        <w:rPr>
          <w:rFonts w:eastAsia="Times New Roman"/>
          <w:szCs w:val="24"/>
        </w:rPr>
        <w:t>ς</w:t>
      </w:r>
      <w:r w:rsidRPr="00CC0220">
        <w:rPr>
          <w:rFonts w:eastAsia="Times New Roman"/>
          <w:szCs w:val="24"/>
        </w:rPr>
        <w:t xml:space="preserve"> και</w:t>
      </w:r>
      <w:r>
        <w:rPr>
          <w:rFonts w:eastAsia="Times New Roman"/>
          <w:szCs w:val="24"/>
        </w:rPr>
        <w:t xml:space="preserve"> λέω </w:t>
      </w:r>
      <w:r w:rsidRPr="00CC0220">
        <w:rPr>
          <w:rFonts w:eastAsia="Times New Roman"/>
          <w:szCs w:val="24"/>
        </w:rPr>
        <w:t>ένα</w:t>
      </w:r>
      <w:r>
        <w:rPr>
          <w:rFonts w:eastAsia="Times New Roman"/>
          <w:szCs w:val="24"/>
        </w:rPr>
        <w:t>ν</w:t>
      </w:r>
      <w:r w:rsidRPr="00CC0220">
        <w:rPr>
          <w:rFonts w:eastAsia="Times New Roman"/>
          <w:szCs w:val="24"/>
        </w:rPr>
        <w:t xml:space="preserve"> καλό λόγο για </w:t>
      </w:r>
      <w:r>
        <w:rPr>
          <w:rFonts w:eastAsia="Times New Roman"/>
          <w:szCs w:val="24"/>
        </w:rPr>
        <w:t>αντίπαλο,</w:t>
      </w:r>
      <w:r w:rsidRPr="00CC0220">
        <w:rPr>
          <w:rFonts w:eastAsia="Times New Roman"/>
          <w:szCs w:val="24"/>
        </w:rPr>
        <w:t xml:space="preserve"> </w:t>
      </w:r>
      <w:r>
        <w:rPr>
          <w:rFonts w:eastAsia="Times New Roman"/>
          <w:szCs w:val="24"/>
        </w:rPr>
        <w:t xml:space="preserve">θα ήθελα να ευχηθώ </w:t>
      </w:r>
      <w:r w:rsidRPr="00CC0220">
        <w:rPr>
          <w:rFonts w:eastAsia="Times New Roman"/>
          <w:szCs w:val="24"/>
        </w:rPr>
        <w:t xml:space="preserve">γρήγορη ανάρρωση στον Γιάννη </w:t>
      </w:r>
      <w:r>
        <w:rPr>
          <w:rFonts w:eastAsia="Times New Roman"/>
          <w:szCs w:val="24"/>
        </w:rPr>
        <w:t xml:space="preserve">Δελή, </w:t>
      </w:r>
      <w:r w:rsidRPr="00CC0220">
        <w:rPr>
          <w:rFonts w:eastAsia="Times New Roman"/>
          <w:szCs w:val="24"/>
        </w:rPr>
        <w:t>συντοπίτη και συνάδελφο</w:t>
      </w:r>
      <w:r>
        <w:rPr>
          <w:rFonts w:eastAsia="Times New Roman"/>
          <w:szCs w:val="24"/>
        </w:rPr>
        <w:t>,</w:t>
      </w:r>
      <w:r w:rsidRPr="00CC0220">
        <w:rPr>
          <w:rFonts w:eastAsia="Times New Roman"/>
          <w:szCs w:val="24"/>
        </w:rPr>
        <w:t xml:space="preserve"> εδώ στη Βουλή</w:t>
      </w:r>
      <w:r>
        <w:rPr>
          <w:rFonts w:eastAsia="Times New Roman"/>
          <w:szCs w:val="24"/>
        </w:rPr>
        <w:t>.</w:t>
      </w:r>
      <w:r w:rsidRPr="00CC0220">
        <w:rPr>
          <w:rFonts w:eastAsia="Times New Roman"/>
          <w:szCs w:val="24"/>
        </w:rPr>
        <w:t xml:space="preserve"> </w:t>
      </w:r>
      <w:r>
        <w:rPr>
          <w:rFonts w:eastAsia="Times New Roman"/>
          <w:szCs w:val="24"/>
        </w:rPr>
        <w:t>Τ</w:t>
      </w:r>
      <w:r w:rsidRPr="00CC0220">
        <w:rPr>
          <w:rFonts w:eastAsia="Times New Roman"/>
          <w:szCs w:val="24"/>
        </w:rPr>
        <w:t>ου εύχομαι να συνεχίσει να ασκεί το έργο του</w:t>
      </w:r>
      <w:r>
        <w:rPr>
          <w:rFonts w:eastAsia="Times New Roman"/>
          <w:szCs w:val="24"/>
        </w:rPr>
        <w:t>,</w:t>
      </w:r>
      <w:r w:rsidRPr="00CC0220">
        <w:rPr>
          <w:rFonts w:eastAsia="Times New Roman"/>
          <w:szCs w:val="24"/>
        </w:rPr>
        <w:t xml:space="preserve"> με την ίδια ευπρέπεια και </w:t>
      </w:r>
      <w:r>
        <w:rPr>
          <w:rFonts w:eastAsia="Times New Roman"/>
          <w:szCs w:val="24"/>
        </w:rPr>
        <w:t>την ίδια</w:t>
      </w:r>
      <w:r w:rsidRPr="00CC0220">
        <w:rPr>
          <w:rFonts w:eastAsia="Times New Roman"/>
          <w:szCs w:val="24"/>
        </w:rPr>
        <w:t xml:space="preserve"> δύναμη</w:t>
      </w:r>
      <w:r>
        <w:rPr>
          <w:rFonts w:eastAsia="Times New Roman"/>
          <w:szCs w:val="24"/>
        </w:rPr>
        <w:t>,</w:t>
      </w:r>
      <w:r w:rsidRPr="00CC0220">
        <w:rPr>
          <w:rFonts w:eastAsia="Times New Roman"/>
          <w:szCs w:val="24"/>
        </w:rPr>
        <w:t xml:space="preserve"> όπως το κάνει μέχρι τώρα</w:t>
      </w:r>
      <w:r>
        <w:rPr>
          <w:rFonts w:eastAsia="Times New Roman"/>
          <w:szCs w:val="24"/>
        </w:rPr>
        <w:t>.</w:t>
      </w:r>
      <w:r w:rsidRPr="00CC0220">
        <w:rPr>
          <w:rFonts w:eastAsia="Times New Roman"/>
          <w:szCs w:val="24"/>
        </w:rPr>
        <w:t xml:space="preserve"> </w:t>
      </w:r>
    </w:p>
    <w:p w14:paraId="1286C437" w14:textId="77777777" w:rsidR="000402FE" w:rsidRDefault="007623D8">
      <w:pPr>
        <w:tabs>
          <w:tab w:val="center" w:pos="4753"/>
          <w:tab w:val="left" w:pos="6156"/>
        </w:tabs>
        <w:spacing w:line="600" w:lineRule="auto"/>
        <w:ind w:firstLine="720"/>
        <w:jc w:val="both"/>
        <w:rPr>
          <w:rFonts w:eastAsia="Times New Roman"/>
          <w:szCs w:val="24"/>
        </w:rPr>
      </w:pPr>
      <w:r>
        <w:rPr>
          <w:rFonts w:eastAsia="Times New Roman"/>
          <w:szCs w:val="24"/>
        </w:rPr>
        <w:lastRenderedPageBreak/>
        <w:t>Β</w:t>
      </w:r>
      <w:r w:rsidRPr="00CC0220">
        <w:rPr>
          <w:rFonts w:eastAsia="Times New Roman"/>
          <w:szCs w:val="24"/>
        </w:rPr>
        <w:t>έβαια</w:t>
      </w:r>
      <w:r>
        <w:rPr>
          <w:rFonts w:eastAsia="Times New Roman"/>
          <w:szCs w:val="24"/>
        </w:rPr>
        <w:t>,</w:t>
      </w:r>
      <w:r w:rsidRPr="00CC0220">
        <w:rPr>
          <w:rFonts w:eastAsia="Times New Roman"/>
          <w:szCs w:val="24"/>
        </w:rPr>
        <w:t xml:space="preserve"> </w:t>
      </w:r>
      <w:r>
        <w:rPr>
          <w:rFonts w:eastAsia="Times New Roman"/>
          <w:szCs w:val="24"/>
        </w:rPr>
        <w:t>λ</w:t>
      </w:r>
      <w:r w:rsidRPr="00CC0220">
        <w:rPr>
          <w:rFonts w:eastAsia="Times New Roman"/>
          <w:szCs w:val="24"/>
        </w:rPr>
        <w:t xml:space="preserve">υπάμαι και εγώ </w:t>
      </w:r>
      <w:r>
        <w:rPr>
          <w:rFonts w:eastAsia="Times New Roman"/>
          <w:szCs w:val="24"/>
        </w:rPr>
        <w:t xml:space="preserve">και </w:t>
      </w:r>
      <w:r w:rsidRPr="00CC0220">
        <w:rPr>
          <w:rFonts w:eastAsia="Times New Roman"/>
          <w:szCs w:val="24"/>
        </w:rPr>
        <w:t xml:space="preserve">όλοι για το γεγονός </w:t>
      </w:r>
      <w:r>
        <w:rPr>
          <w:rFonts w:eastAsia="Times New Roman"/>
          <w:szCs w:val="24"/>
        </w:rPr>
        <w:t>-</w:t>
      </w:r>
      <w:r w:rsidRPr="00CC0220">
        <w:rPr>
          <w:rFonts w:eastAsia="Times New Roman"/>
          <w:szCs w:val="24"/>
        </w:rPr>
        <w:t xml:space="preserve">σε σχέση </w:t>
      </w:r>
      <w:r>
        <w:rPr>
          <w:rFonts w:eastAsia="Times New Roman"/>
          <w:szCs w:val="24"/>
        </w:rPr>
        <w:t xml:space="preserve">με όσα είπα </w:t>
      </w:r>
      <w:r w:rsidRPr="00CC0220">
        <w:rPr>
          <w:rFonts w:eastAsia="Times New Roman"/>
          <w:szCs w:val="24"/>
        </w:rPr>
        <w:t>προηγουμένως</w:t>
      </w:r>
      <w:r>
        <w:rPr>
          <w:rFonts w:eastAsia="Times New Roman"/>
          <w:szCs w:val="24"/>
        </w:rPr>
        <w:t xml:space="preserve">- </w:t>
      </w:r>
      <w:r w:rsidRPr="00CC0220">
        <w:rPr>
          <w:rFonts w:eastAsia="Times New Roman"/>
          <w:szCs w:val="24"/>
        </w:rPr>
        <w:t>ότι αυτή</w:t>
      </w:r>
      <w:r>
        <w:rPr>
          <w:rFonts w:eastAsia="Times New Roman"/>
          <w:szCs w:val="24"/>
        </w:rPr>
        <w:t>ν</w:t>
      </w:r>
      <w:r w:rsidRPr="00CC0220">
        <w:rPr>
          <w:rFonts w:eastAsia="Times New Roman"/>
          <w:szCs w:val="24"/>
        </w:rPr>
        <w:t xml:space="preserve"> τη στιγμή στη Θεσσαλονίκη</w:t>
      </w:r>
      <w:r>
        <w:rPr>
          <w:rFonts w:eastAsia="Times New Roman"/>
          <w:szCs w:val="24"/>
        </w:rPr>
        <w:t>,</w:t>
      </w:r>
      <w:r w:rsidRPr="00CC0220">
        <w:rPr>
          <w:rFonts w:eastAsia="Times New Roman"/>
          <w:szCs w:val="24"/>
        </w:rPr>
        <w:t xml:space="preserve"> στη </w:t>
      </w:r>
      <w:r>
        <w:rPr>
          <w:rFonts w:eastAsia="Times New Roman"/>
          <w:szCs w:val="24"/>
        </w:rPr>
        <w:t>β</w:t>
      </w:r>
      <w:r w:rsidRPr="00CC0220">
        <w:rPr>
          <w:rFonts w:eastAsia="Times New Roman"/>
          <w:szCs w:val="24"/>
        </w:rPr>
        <w:t>όρεια Ελλάδα</w:t>
      </w:r>
      <w:r>
        <w:rPr>
          <w:rFonts w:eastAsia="Times New Roman"/>
          <w:szCs w:val="24"/>
        </w:rPr>
        <w:t>,</w:t>
      </w:r>
      <w:r w:rsidRPr="00CC0220">
        <w:rPr>
          <w:rFonts w:eastAsia="Times New Roman"/>
          <w:szCs w:val="24"/>
        </w:rPr>
        <w:t xml:space="preserve"> στη Μακεδονία</w:t>
      </w:r>
      <w:r>
        <w:rPr>
          <w:rFonts w:eastAsia="Times New Roman"/>
          <w:szCs w:val="24"/>
        </w:rPr>
        <w:t>,</w:t>
      </w:r>
      <w:r w:rsidRPr="00CC0220">
        <w:rPr>
          <w:rFonts w:eastAsia="Times New Roman"/>
          <w:szCs w:val="24"/>
        </w:rPr>
        <w:t xml:space="preserve"> έχει εμφανιστεί ένα </w:t>
      </w:r>
      <w:r>
        <w:rPr>
          <w:rFonts w:eastAsia="Times New Roman"/>
          <w:szCs w:val="24"/>
        </w:rPr>
        <w:t>κλίμα</w:t>
      </w:r>
      <w:r w:rsidRPr="00CC0220">
        <w:rPr>
          <w:rFonts w:eastAsia="Times New Roman"/>
          <w:szCs w:val="24"/>
        </w:rPr>
        <w:t xml:space="preserve"> σκοτ</w:t>
      </w:r>
      <w:r w:rsidRPr="00CC0220">
        <w:rPr>
          <w:rFonts w:eastAsia="Times New Roman"/>
          <w:szCs w:val="24"/>
        </w:rPr>
        <w:t>αδισμ</w:t>
      </w:r>
      <w:r>
        <w:rPr>
          <w:rFonts w:eastAsia="Times New Roman"/>
          <w:szCs w:val="24"/>
        </w:rPr>
        <w:t>ού</w:t>
      </w:r>
      <w:r w:rsidRPr="00CC0220">
        <w:rPr>
          <w:rFonts w:eastAsia="Times New Roman"/>
          <w:szCs w:val="24"/>
        </w:rPr>
        <w:t xml:space="preserve"> και εκφοβισμ</w:t>
      </w:r>
      <w:r>
        <w:rPr>
          <w:rFonts w:eastAsia="Times New Roman"/>
          <w:szCs w:val="24"/>
        </w:rPr>
        <w:t>ού</w:t>
      </w:r>
      <w:r w:rsidRPr="00CC0220">
        <w:rPr>
          <w:rFonts w:eastAsia="Times New Roman"/>
          <w:szCs w:val="24"/>
        </w:rPr>
        <w:t xml:space="preserve"> πολιτικ</w:t>
      </w:r>
      <w:r>
        <w:rPr>
          <w:rFonts w:eastAsia="Times New Roman"/>
          <w:szCs w:val="24"/>
        </w:rPr>
        <w:t>ών</w:t>
      </w:r>
      <w:r w:rsidRPr="00CC0220">
        <w:rPr>
          <w:rFonts w:eastAsia="Times New Roman"/>
          <w:szCs w:val="24"/>
        </w:rPr>
        <w:t xml:space="preserve"> με αφίσες</w:t>
      </w:r>
      <w:r>
        <w:rPr>
          <w:rFonts w:eastAsia="Times New Roman"/>
          <w:szCs w:val="24"/>
        </w:rPr>
        <w:t>,</w:t>
      </w:r>
      <w:r w:rsidRPr="00CC0220">
        <w:rPr>
          <w:rFonts w:eastAsia="Times New Roman"/>
          <w:szCs w:val="24"/>
        </w:rPr>
        <w:t xml:space="preserve"> με απειλές </w:t>
      </w:r>
      <w:r>
        <w:rPr>
          <w:rFonts w:eastAsia="Times New Roman"/>
          <w:szCs w:val="24"/>
        </w:rPr>
        <w:t>κ.λπ.</w:t>
      </w:r>
      <w:r>
        <w:rPr>
          <w:rFonts w:eastAsia="Times New Roman"/>
          <w:szCs w:val="24"/>
        </w:rPr>
        <w:t>.</w:t>
      </w:r>
      <w:r>
        <w:rPr>
          <w:rFonts w:eastAsia="Times New Roman"/>
          <w:szCs w:val="24"/>
        </w:rPr>
        <w:t xml:space="preserve"> </w:t>
      </w:r>
    </w:p>
    <w:p w14:paraId="1286C438" w14:textId="77777777" w:rsidR="000402FE" w:rsidRDefault="007623D8">
      <w:pPr>
        <w:tabs>
          <w:tab w:val="center" w:pos="4753"/>
          <w:tab w:val="left" w:pos="6156"/>
        </w:tabs>
        <w:spacing w:line="600" w:lineRule="auto"/>
        <w:ind w:firstLine="720"/>
        <w:jc w:val="both"/>
        <w:rPr>
          <w:rFonts w:eastAsia="Times New Roman"/>
          <w:szCs w:val="24"/>
        </w:rPr>
      </w:pPr>
      <w:r>
        <w:rPr>
          <w:rFonts w:eastAsia="Times New Roman"/>
          <w:szCs w:val="24"/>
        </w:rPr>
        <w:t>Ε</w:t>
      </w:r>
      <w:r w:rsidRPr="00CC0220">
        <w:rPr>
          <w:rFonts w:eastAsia="Times New Roman"/>
          <w:szCs w:val="24"/>
        </w:rPr>
        <w:t xml:space="preserve">γώ αυτό </w:t>
      </w:r>
      <w:r>
        <w:rPr>
          <w:rFonts w:eastAsia="Times New Roman"/>
          <w:szCs w:val="24"/>
        </w:rPr>
        <w:t>το οποίο</w:t>
      </w:r>
      <w:r w:rsidRPr="00CC0220">
        <w:rPr>
          <w:rFonts w:eastAsia="Times New Roman"/>
          <w:szCs w:val="24"/>
        </w:rPr>
        <w:t xml:space="preserve"> έχω να πω</w:t>
      </w:r>
      <w:r>
        <w:rPr>
          <w:rFonts w:eastAsia="Times New Roman"/>
          <w:szCs w:val="24"/>
        </w:rPr>
        <w:t>,</w:t>
      </w:r>
      <w:r w:rsidRPr="00CC0220">
        <w:rPr>
          <w:rFonts w:eastAsia="Times New Roman"/>
          <w:szCs w:val="24"/>
        </w:rPr>
        <w:t xml:space="preserve"> είναι ότι η Θεσσαλονίκη</w:t>
      </w:r>
      <w:r>
        <w:rPr>
          <w:rFonts w:eastAsia="Times New Roman"/>
          <w:szCs w:val="24"/>
        </w:rPr>
        <w:t>, η</w:t>
      </w:r>
      <w:r w:rsidRPr="00CC0220">
        <w:rPr>
          <w:rFonts w:eastAsia="Times New Roman"/>
          <w:szCs w:val="24"/>
        </w:rPr>
        <w:t xml:space="preserve"> </w:t>
      </w:r>
      <w:r>
        <w:rPr>
          <w:rFonts w:eastAsia="Times New Roman"/>
          <w:szCs w:val="24"/>
        </w:rPr>
        <w:t>β</w:t>
      </w:r>
      <w:r w:rsidRPr="00CC0220">
        <w:rPr>
          <w:rFonts w:eastAsia="Times New Roman"/>
          <w:szCs w:val="24"/>
        </w:rPr>
        <w:t xml:space="preserve">όρεια Ελλάδα </w:t>
      </w:r>
      <w:r>
        <w:rPr>
          <w:rFonts w:eastAsia="Times New Roman"/>
          <w:szCs w:val="24"/>
        </w:rPr>
        <w:t xml:space="preserve">γενικότερα, </w:t>
      </w:r>
      <w:r w:rsidRPr="00CC0220">
        <w:rPr>
          <w:rFonts w:eastAsia="Times New Roman"/>
          <w:szCs w:val="24"/>
        </w:rPr>
        <w:t xml:space="preserve">είναι </w:t>
      </w:r>
      <w:r>
        <w:rPr>
          <w:rFonts w:eastAsia="Times New Roman"/>
          <w:szCs w:val="24"/>
        </w:rPr>
        <w:t>τόσο</w:t>
      </w:r>
      <w:r w:rsidRPr="00CC0220">
        <w:rPr>
          <w:rFonts w:eastAsia="Times New Roman"/>
          <w:szCs w:val="24"/>
        </w:rPr>
        <w:t xml:space="preserve"> πολιτισμέν</w:t>
      </w:r>
      <w:r>
        <w:rPr>
          <w:rFonts w:eastAsia="Times New Roman"/>
          <w:szCs w:val="24"/>
        </w:rPr>
        <w:t>η</w:t>
      </w:r>
      <w:r>
        <w:rPr>
          <w:rFonts w:eastAsia="Times New Roman"/>
          <w:szCs w:val="24"/>
        </w:rPr>
        <w:t>,</w:t>
      </w:r>
      <w:r>
        <w:rPr>
          <w:rFonts w:eastAsia="Times New Roman"/>
          <w:szCs w:val="24"/>
        </w:rPr>
        <w:t xml:space="preserve"> όσο</w:t>
      </w:r>
      <w:r w:rsidRPr="00CC0220">
        <w:rPr>
          <w:rFonts w:eastAsia="Times New Roman"/>
          <w:szCs w:val="24"/>
        </w:rPr>
        <w:t xml:space="preserve"> όλη η Ελλάδα</w:t>
      </w:r>
      <w:r>
        <w:rPr>
          <w:rFonts w:eastAsia="Times New Roman"/>
          <w:szCs w:val="24"/>
        </w:rPr>
        <w:t>.</w:t>
      </w:r>
      <w:r w:rsidRPr="00CC0220">
        <w:rPr>
          <w:rFonts w:eastAsia="Times New Roman"/>
          <w:szCs w:val="24"/>
        </w:rPr>
        <w:t xml:space="preserve"> Αυτά είναι εξαιρέσεις</w:t>
      </w:r>
      <w:r>
        <w:rPr>
          <w:rFonts w:eastAsia="Times New Roman"/>
          <w:szCs w:val="24"/>
        </w:rPr>
        <w:t>,</w:t>
      </w:r>
      <w:r w:rsidRPr="00CC0220">
        <w:rPr>
          <w:rFonts w:eastAsia="Times New Roman"/>
          <w:szCs w:val="24"/>
        </w:rPr>
        <w:t xml:space="preserve"> είναι παρενθέσεις οι οποίες δεν θα μπορέσουν ν</w:t>
      </w:r>
      <w:r w:rsidRPr="00CC0220">
        <w:rPr>
          <w:rFonts w:eastAsia="Times New Roman"/>
          <w:szCs w:val="24"/>
        </w:rPr>
        <w:t>α σταθούν</w:t>
      </w:r>
      <w:r>
        <w:rPr>
          <w:rFonts w:eastAsia="Times New Roman"/>
          <w:szCs w:val="24"/>
        </w:rPr>
        <w:t>.</w:t>
      </w:r>
      <w:r w:rsidRPr="00CC0220">
        <w:rPr>
          <w:rFonts w:eastAsia="Times New Roman"/>
          <w:szCs w:val="24"/>
        </w:rPr>
        <w:t xml:space="preserve"> </w:t>
      </w:r>
      <w:r>
        <w:rPr>
          <w:rFonts w:eastAsia="Times New Roman"/>
          <w:szCs w:val="24"/>
        </w:rPr>
        <w:t>Έ</w:t>
      </w:r>
      <w:r w:rsidRPr="00CC0220">
        <w:rPr>
          <w:rFonts w:eastAsia="Times New Roman"/>
          <w:szCs w:val="24"/>
        </w:rPr>
        <w:t xml:space="preserve">χει </w:t>
      </w:r>
      <w:r>
        <w:rPr>
          <w:rFonts w:eastAsia="Times New Roman"/>
          <w:szCs w:val="24"/>
        </w:rPr>
        <w:t>–</w:t>
      </w:r>
      <w:r w:rsidRPr="00CC0220">
        <w:rPr>
          <w:rFonts w:eastAsia="Times New Roman"/>
          <w:szCs w:val="24"/>
        </w:rPr>
        <w:t>περίπου</w:t>
      </w:r>
      <w:r>
        <w:rPr>
          <w:rFonts w:eastAsia="Times New Roman"/>
          <w:szCs w:val="24"/>
        </w:rPr>
        <w:t>-</w:t>
      </w:r>
      <w:r w:rsidRPr="00CC0220">
        <w:rPr>
          <w:rFonts w:eastAsia="Times New Roman"/>
          <w:szCs w:val="24"/>
        </w:rPr>
        <w:t xml:space="preserve"> προκύψει ότι πρόκειται για λίγα άτομα</w:t>
      </w:r>
      <w:r>
        <w:rPr>
          <w:rFonts w:eastAsia="Times New Roman"/>
          <w:szCs w:val="24"/>
        </w:rPr>
        <w:t>,</w:t>
      </w:r>
      <w:r w:rsidRPr="00CC0220">
        <w:rPr>
          <w:rFonts w:eastAsia="Times New Roman"/>
          <w:szCs w:val="24"/>
        </w:rPr>
        <w:t xml:space="preserve"> τα οποία κινούνται οργανωμένα και δεν μπορούν να χρωματίσουν τον πολιτισμό της </w:t>
      </w:r>
      <w:r>
        <w:rPr>
          <w:rFonts w:eastAsia="Times New Roman"/>
          <w:szCs w:val="24"/>
        </w:rPr>
        <w:t>β</w:t>
      </w:r>
      <w:r w:rsidRPr="00CC0220">
        <w:rPr>
          <w:rFonts w:eastAsia="Times New Roman"/>
          <w:szCs w:val="24"/>
        </w:rPr>
        <w:t>όρειας Ελλάδας</w:t>
      </w:r>
      <w:r>
        <w:rPr>
          <w:rFonts w:eastAsia="Times New Roman"/>
          <w:szCs w:val="24"/>
        </w:rPr>
        <w:t>.</w:t>
      </w:r>
    </w:p>
    <w:p w14:paraId="1286C439" w14:textId="77777777" w:rsidR="000402FE" w:rsidRDefault="007623D8">
      <w:pPr>
        <w:tabs>
          <w:tab w:val="center" w:pos="4753"/>
          <w:tab w:val="left" w:pos="6156"/>
        </w:tabs>
        <w:spacing w:line="600" w:lineRule="auto"/>
        <w:ind w:firstLine="720"/>
        <w:jc w:val="both"/>
        <w:rPr>
          <w:rFonts w:eastAsia="Times New Roman"/>
          <w:szCs w:val="24"/>
        </w:rPr>
      </w:pPr>
      <w:r>
        <w:rPr>
          <w:rFonts w:eastAsia="Times New Roman"/>
          <w:szCs w:val="24"/>
        </w:rPr>
        <w:t>Μ</w:t>
      </w:r>
      <w:r w:rsidRPr="00CC0220">
        <w:rPr>
          <w:rFonts w:eastAsia="Times New Roman"/>
          <w:szCs w:val="24"/>
        </w:rPr>
        <w:t>ε βάση αυτά</w:t>
      </w:r>
      <w:r>
        <w:rPr>
          <w:rFonts w:eastAsia="Times New Roman"/>
          <w:szCs w:val="24"/>
        </w:rPr>
        <w:t>,</w:t>
      </w:r>
      <w:r w:rsidRPr="00CC0220">
        <w:rPr>
          <w:rFonts w:eastAsia="Times New Roman"/>
          <w:szCs w:val="24"/>
        </w:rPr>
        <w:t xml:space="preserve"> </w:t>
      </w:r>
      <w:r>
        <w:rPr>
          <w:rFonts w:eastAsia="Times New Roman"/>
          <w:szCs w:val="24"/>
        </w:rPr>
        <w:t>είμαι</w:t>
      </w:r>
      <w:r w:rsidRPr="00CC0220">
        <w:rPr>
          <w:rFonts w:eastAsia="Times New Roman"/>
          <w:szCs w:val="24"/>
        </w:rPr>
        <w:t xml:space="preserve"> βέβαιος ότι και η σημερινή Βουλή</w:t>
      </w:r>
      <w:r>
        <w:rPr>
          <w:rFonts w:eastAsia="Times New Roman"/>
          <w:szCs w:val="24"/>
        </w:rPr>
        <w:t>,</w:t>
      </w:r>
      <w:r w:rsidRPr="00CC0220">
        <w:rPr>
          <w:rFonts w:eastAsia="Times New Roman"/>
          <w:szCs w:val="24"/>
        </w:rPr>
        <w:t xml:space="preserve"> αλλά και η ελληνική κοινωνία</w:t>
      </w:r>
      <w:r>
        <w:rPr>
          <w:rFonts w:eastAsia="Times New Roman"/>
          <w:szCs w:val="24"/>
        </w:rPr>
        <w:t xml:space="preserve"> </w:t>
      </w:r>
      <w:r w:rsidRPr="00CC0220">
        <w:rPr>
          <w:rFonts w:eastAsia="Times New Roman"/>
          <w:szCs w:val="24"/>
        </w:rPr>
        <w:t xml:space="preserve">δίνει την εμπιστοσύνη της </w:t>
      </w:r>
      <w:r>
        <w:rPr>
          <w:rFonts w:eastAsia="Times New Roman"/>
          <w:szCs w:val="24"/>
        </w:rPr>
        <w:t>στη</w:t>
      </w:r>
      <w:r w:rsidRPr="00CC0220">
        <w:rPr>
          <w:rFonts w:eastAsia="Times New Roman"/>
          <w:szCs w:val="24"/>
        </w:rPr>
        <w:t xml:space="preserve"> σημερινή Κυβέρνηση</w:t>
      </w:r>
      <w:r>
        <w:rPr>
          <w:rFonts w:eastAsia="Times New Roman"/>
          <w:szCs w:val="24"/>
        </w:rPr>
        <w:t>.</w:t>
      </w:r>
    </w:p>
    <w:p w14:paraId="1286C43A" w14:textId="77777777" w:rsidR="000402FE" w:rsidRDefault="007623D8">
      <w:pPr>
        <w:tabs>
          <w:tab w:val="center" w:pos="4753"/>
          <w:tab w:val="left" w:pos="6156"/>
        </w:tabs>
        <w:spacing w:line="600" w:lineRule="auto"/>
        <w:ind w:firstLine="720"/>
        <w:jc w:val="both"/>
        <w:rPr>
          <w:rFonts w:eastAsia="Times New Roman"/>
          <w:szCs w:val="24"/>
        </w:rPr>
      </w:pPr>
      <w:r>
        <w:rPr>
          <w:rFonts w:eastAsia="Times New Roman"/>
          <w:szCs w:val="24"/>
        </w:rPr>
        <w:t>Σας ε</w:t>
      </w:r>
      <w:r w:rsidRPr="00CC0220">
        <w:rPr>
          <w:rFonts w:eastAsia="Times New Roman"/>
          <w:szCs w:val="24"/>
        </w:rPr>
        <w:t>υχαριστώ</w:t>
      </w:r>
      <w:r>
        <w:rPr>
          <w:rFonts w:eastAsia="Times New Roman"/>
          <w:szCs w:val="24"/>
        </w:rPr>
        <w:t>.</w:t>
      </w:r>
    </w:p>
    <w:p w14:paraId="1286C43B" w14:textId="77777777" w:rsidR="000402FE" w:rsidRDefault="007623D8">
      <w:pPr>
        <w:tabs>
          <w:tab w:val="left" w:pos="3189"/>
          <w:tab w:val="center" w:pos="4513"/>
        </w:tabs>
        <w:spacing w:line="600" w:lineRule="auto"/>
        <w:ind w:firstLine="720"/>
        <w:jc w:val="both"/>
        <w:rPr>
          <w:rFonts w:eastAsia="Times New Roman"/>
          <w:szCs w:val="24"/>
        </w:rPr>
      </w:pPr>
      <w:r w:rsidRPr="009F62CB">
        <w:rPr>
          <w:rFonts w:eastAsia="Times New Roman" w:cs="Times New Roman"/>
          <w:b/>
          <w:szCs w:val="24"/>
        </w:rPr>
        <w:t>ΠΡΟΕΔΡΕΥΩΝ (Αναστάσιος Κουράκης):</w:t>
      </w:r>
      <w:r>
        <w:rPr>
          <w:rFonts w:eastAsia="Times New Roman" w:cs="Times New Roman"/>
          <w:b/>
          <w:szCs w:val="24"/>
        </w:rPr>
        <w:t xml:space="preserve"> </w:t>
      </w:r>
      <w:r w:rsidRPr="00CC0220">
        <w:rPr>
          <w:rFonts w:eastAsia="Times New Roman"/>
          <w:szCs w:val="24"/>
        </w:rPr>
        <w:t>Ευχαριστούμε τον Νίκο Παρασκευόπουλο</w:t>
      </w:r>
      <w:r>
        <w:rPr>
          <w:rFonts w:eastAsia="Times New Roman"/>
          <w:szCs w:val="24"/>
        </w:rPr>
        <w:t>,</w:t>
      </w:r>
      <w:r w:rsidRPr="00CC0220">
        <w:rPr>
          <w:rFonts w:eastAsia="Times New Roman"/>
          <w:szCs w:val="24"/>
        </w:rPr>
        <w:t xml:space="preserve"> </w:t>
      </w:r>
      <w:r>
        <w:rPr>
          <w:rFonts w:eastAsia="Times New Roman"/>
          <w:szCs w:val="24"/>
        </w:rPr>
        <w:t>Β</w:t>
      </w:r>
      <w:r w:rsidRPr="00CC0220">
        <w:rPr>
          <w:rFonts w:eastAsia="Times New Roman"/>
          <w:szCs w:val="24"/>
        </w:rPr>
        <w:t>ουλευτή του ΣΥΡΙΖΑ</w:t>
      </w:r>
      <w:r>
        <w:rPr>
          <w:rFonts w:eastAsia="Times New Roman"/>
          <w:szCs w:val="24"/>
        </w:rPr>
        <w:t>.</w:t>
      </w:r>
    </w:p>
    <w:p w14:paraId="1286C43C" w14:textId="77777777" w:rsidR="000402FE" w:rsidRDefault="007623D8">
      <w:pPr>
        <w:tabs>
          <w:tab w:val="left" w:pos="3189"/>
          <w:tab w:val="center" w:pos="4513"/>
        </w:tabs>
        <w:spacing w:line="600" w:lineRule="auto"/>
        <w:ind w:firstLine="720"/>
        <w:jc w:val="both"/>
        <w:rPr>
          <w:rFonts w:eastAsia="Times New Roman"/>
          <w:szCs w:val="24"/>
        </w:rPr>
      </w:pPr>
      <w:r>
        <w:rPr>
          <w:rFonts w:eastAsia="Times New Roman"/>
          <w:szCs w:val="24"/>
        </w:rPr>
        <w:lastRenderedPageBreak/>
        <w:t xml:space="preserve">Τον λόγο έχει ο κ. </w:t>
      </w:r>
      <w:r w:rsidRPr="00CC0220">
        <w:rPr>
          <w:rFonts w:eastAsia="Times New Roman"/>
          <w:szCs w:val="24"/>
        </w:rPr>
        <w:t>Μαυρουδή</w:t>
      </w:r>
      <w:r>
        <w:rPr>
          <w:rFonts w:eastAsia="Times New Roman"/>
          <w:szCs w:val="24"/>
        </w:rPr>
        <w:t>ς</w:t>
      </w:r>
      <w:r w:rsidRPr="00CC0220">
        <w:rPr>
          <w:rFonts w:eastAsia="Times New Roman"/>
          <w:szCs w:val="24"/>
        </w:rPr>
        <w:t xml:space="preserve"> Βορίδη</w:t>
      </w:r>
      <w:r>
        <w:rPr>
          <w:rFonts w:eastAsia="Times New Roman"/>
          <w:szCs w:val="24"/>
        </w:rPr>
        <w:t>ς,</w:t>
      </w:r>
      <w:r w:rsidRPr="00CC0220">
        <w:rPr>
          <w:rFonts w:eastAsia="Times New Roman"/>
          <w:szCs w:val="24"/>
        </w:rPr>
        <w:t xml:space="preserve"> Βουλευτή</w:t>
      </w:r>
      <w:r>
        <w:rPr>
          <w:rFonts w:eastAsia="Times New Roman"/>
          <w:szCs w:val="24"/>
        </w:rPr>
        <w:t xml:space="preserve">ς της Νέας Δημοκρατίας. </w:t>
      </w:r>
    </w:p>
    <w:p w14:paraId="1286C43D" w14:textId="77777777" w:rsidR="000402FE" w:rsidRDefault="007623D8">
      <w:pPr>
        <w:tabs>
          <w:tab w:val="left" w:pos="3189"/>
          <w:tab w:val="center" w:pos="4513"/>
        </w:tabs>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Κύριε Πρ</w:t>
      </w:r>
      <w:r>
        <w:rPr>
          <w:rFonts w:eastAsia="Times New Roman"/>
          <w:szCs w:val="24"/>
        </w:rPr>
        <w:t xml:space="preserve">όεδρε, είδα ότι ζήτησε τον λόγο ο κύριος Αντιπρόεδρος. Αν θέλει να μιλήσει, πολύ ευχαρίστως.  </w:t>
      </w:r>
    </w:p>
    <w:p w14:paraId="1286C43E" w14:textId="77777777" w:rsidR="000402FE" w:rsidRDefault="007623D8">
      <w:pPr>
        <w:tabs>
          <w:tab w:val="left" w:pos="3189"/>
          <w:tab w:val="center" w:pos="4513"/>
        </w:tabs>
        <w:spacing w:line="600" w:lineRule="auto"/>
        <w:ind w:firstLine="720"/>
        <w:jc w:val="both"/>
        <w:rPr>
          <w:rFonts w:eastAsia="Times New Roman"/>
          <w:szCs w:val="24"/>
        </w:rPr>
      </w:pPr>
      <w:r>
        <w:rPr>
          <w:rFonts w:eastAsia="Times New Roman"/>
          <w:b/>
          <w:szCs w:val="24"/>
        </w:rPr>
        <w:t>ΙΩΑΝΝΗΣ ΔΡΑΓΑΣΑΚΗΣ (Αντιπρόεδρος της Κυβέρνησης</w:t>
      </w:r>
      <w:r>
        <w:rPr>
          <w:rFonts w:eastAsia="Times New Roman"/>
          <w:b/>
          <w:szCs w:val="24"/>
        </w:rPr>
        <w:t xml:space="preserve"> </w:t>
      </w:r>
      <w:r>
        <w:rPr>
          <w:rFonts w:eastAsia="Times New Roman"/>
          <w:b/>
          <w:szCs w:val="24"/>
        </w:rPr>
        <w:t>-Υπουργός Οικονομίας και Ανάπτυξης):</w:t>
      </w:r>
      <w:r>
        <w:rPr>
          <w:rFonts w:eastAsia="Times New Roman"/>
          <w:szCs w:val="24"/>
        </w:rPr>
        <w:t xml:space="preserve"> Δεν πειράζει, θα σας ακούσω. </w:t>
      </w:r>
    </w:p>
    <w:p w14:paraId="1286C43F" w14:textId="77777777" w:rsidR="000402FE" w:rsidRDefault="007623D8">
      <w:pPr>
        <w:tabs>
          <w:tab w:val="left" w:pos="3189"/>
          <w:tab w:val="center" w:pos="4513"/>
        </w:tabs>
        <w:spacing w:line="600" w:lineRule="auto"/>
        <w:ind w:firstLine="720"/>
        <w:jc w:val="both"/>
        <w:rPr>
          <w:rFonts w:eastAsia="Times New Roman"/>
          <w:szCs w:val="24"/>
        </w:rPr>
      </w:pPr>
      <w:r w:rsidRPr="008F524A">
        <w:rPr>
          <w:rFonts w:eastAsia="Times New Roman"/>
          <w:b/>
          <w:szCs w:val="24"/>
        </w:rPr>
        <w:t>ΠΡΟΕΔΡΕΥΩΝ (Αναστάσιος Κουράκης):</w:t>
      </w:r>
      <w:r w:rsidRPr="008F524A">
        <w:rPr>
          <w:rFonts w:eastAsia="Times New Roman"/>
          <w:szCs w:val="24"/>
        </w:rPr>
        <w:t xml:space="preserve"> </w:t>
      </w:r>
      <w:r>
        <w:rPr>
          <w:rFonts w:eastAsia="Times New Roman"/>
          <w:szCs w:val="24"/>
        </w:rPr>
        <w:t xml:space="preserve">Μακάρι αυτή </w:t>
      </w:r>
      <w:r>
        <w:rPr>
          <w:rFonts w:eastAsia="Times New Roman"/>
          <w:szCs w:val="24"/>
        </w:rPr>
        <w:t xml:space="preserve">η αβρότητα και η ευγένεια να χαρακτήριζαν όλες τις εργασίες του Κοινοβουλίου. </w:t>
      </w:r>
    </w:p>
    <w:p w14:paraId="1286C440" w14:textId="77777777" w:rsidR="000402FE" w:rsidRDefault="007623D8">
      <w:pPr>
        <w:tabs>
          <w:tab w:val="left" w:pos="3189"/>
          <w:tab w:val="center" w:pos="4513"/>
        </w:tabs>
        <w:spacing w:line="600" w:lineRule="auto"/>
        <w:ind w:firstLine="720"/>
        <w:jc w:val="both"/>
        <w:rPr>
          <w:rFonts w:eastAsia="Times New Roman" w:cs="Times New Roman"/>
          <w:szCs w:val="24"/>
        </w:rPr>
      </w:pPr>
      <w:r>
        <w:rPr>
          <w:rFonts w:eastAsia="Times New Roman"/>
          <w:szCs w:val="24"/>
        </w:rPr>
        <w:t>Ορίστε, κύριε Βορίδη, έχετε τον λόγο.</w:t>
      </w:r>
    </w:p>
    <w:p w14:paraId="1286C441" w14:textId="77777777" w:rsidR="000402FE" w:rsidRDefault="007623D8">
      <w:pPr>
        <w:spacing w:line="600" w:lineRule="auto"/>
        <w:ind w:firstLine="720"/>
        <w:jc w:val="both"/>
        <w:rPr>
          <w:rFonts w:eastAsia="Times New Roman"/>
          <w:szCs w:val="24"/>
        </w:rPr>
      </w:pPr>
      <w:r w:rsidRPr="009729FB">
        <w:rPr>
          <w:rFonts w:eastAsia="Times New Roman"/>
          <w:b/>
          <w:szCs w:val="24"/>
        </w:rPr>
        <w:t>ΜΑΥΡΟΥΔΗΣ ΒΟΡΙΔΗΣ:</w:t>
      </w:r>
      <w:r>
        <w:rPr>
          <w:rFonts w:eastAsia="Times New Roman"/>
          <w:szCs w:val="24"/>
        </w:rPr>
        <w:t xml:space="preserve"> Ευχαριστώ πολύ, κύριε Πρόεδρε.</w:t>
      </w:r>
    </w:p>
    <w:p w14:paraId="1286C442" w14:textId="77777777" w:rsidR="000402FE" w:rsidRDefault="007623D8">
      <w:pPr>
        <w:spacing w:line="600" w:lineRule="auto"/>
        <w:ind w:firstLine="720"/>
        <w:jc w:val="both"/>
        <w:rPr>
          <w:rFonts w:eastAsia="Times New Roman"/>
          <w:szCs w:val="24"/>
        </w:rPr>
      </w:pPr>
      <w:r>
        <w:rPr>
          <w:rFonts w:eastAsia="Times New Roman"/>
          <w:szCs w:val="24"/>
        </w:rPr>
        <w:t xml:space="preserve">Κυρίες και κύριοι συνάδελφοι, ελπίζω να έχει αντιληφθεί η Κυβέρνηση ότι είναι ήδη κυβέρνηση μειοψηφίας υφ’ οιανδήποτε εκδοχή, ακόμα κι αν λάβει την ψήφο εμπιστοσύνης. Γιατί; </w:t>
      </w:r>
      <w:r>
        <w:rPr>
          <w:rFonts w:eastAsia="Times New Roman"/>
          <w:szCs w:val="24"/>
        </w:rPr>
        <w:lastRenderedPageBreak/>
        <w:t xml:space="preserve">Διότι στηρίζεται σε μια κοινοβουλευτική ομάδα εκατόν σαράντα πέντε Βουλευτών. </w:t>
      </w:r>
    </w:p>
    <w:p w14:paraId="1286C443" w14:textId="77777777" w:rsidR="000402FE" w:rsidRDefault="007623D8">
      <w:pPr>
        <w:spacing w:line="600" w:lineRule="auto"/>
        <w:ind w:firstLine="720"/>
        <w:jc w:val="both"/>
        <w:rPr>
          <w:rFonts w:eastAsia="Times New Roman"/>
          <w:szCs w:val="24"/>
        </w:rPr>
      </w:pPr>
      <w:r>
        <w:rPr>
          <w:rFonts w:eastAsia="Times New Roman"/>
          <w:szCs w:val="24"/>
        </w:rPr>
        <w:t>Παρ</w:t>
      </w:r>
      <w:r>
        <w:rPr>
          <w:rFonts w:eastAsia="Times New Roman"/>
          <w:szCs w:val="24"/>
        </w:rPr>
        <w:t>εμπιπτόντως</w:t>
      </w:r>
      <w:r>
        <w:rPr>
          <w:rFonts w:eastAsia="Times New Roman"/>
          <w:szCs w:val="24"/>
        </w:rPr>
        <w:t>,</w:t>
      </w:r>
      <w:r>
        <w:rPr>
          <w:rFonts w:eastAsia="Times New Roman"/>
          <w:szCs w:val="24"/>
        </w:rPr>
        <w:t xml:space="preserve"> μην αποτολμηθεί, κύριε Πρόεδρε, να αλλάξουν οι πλειοψηφίες στις επιτροπές της Βουλής με το εκατόν σαράντα πέντε στη βάση του συσχετισμού της ψήφου εμπιστοσύνης. Ο Κανονισμός της Βουλής είναι σαφής. Η συγκρότηση των </w:t>
      </w:r>
      <w:r>
        <w:rPr>
          <w:rFonts w:eastAsia="Times New Roman"/>
          <w:szCs w:val="24"/>
        </w:rPr>
        <w:t>ε</w:t>
      </w:r>
      <w:r>
        <w:rPr>
          <w:rFonts w:eastAsia="Times New Roman"/>
          <w:szCs w:val="24"/>
        </w:rPr>
        <w:t>πιτροπών της Βουλής γίνεται</w:t>
      </w:r>
      <w:r>
        <w:rPr>
          <w:rFonts w:eastAsia="Times New Roman"/>
          <w:szCs w:val="24"/>
        </w:rPr>
        <w:t xml:space="preserve"> με βάση τη δύναμη των </w:t>
      </w:r>
      <w:r>
        <w:rPr>
          <w:rFonts w:eastAsia="Times New Roman"/>
          <w:szCs w:val="24"/>
        </w:rPr>
        <w:t>Κ</w:t>
      </w:r>
      <w:r>
        <w:rPr>
          <w:rFonts w:eastAsia="Times New Roman"/>
          <w:szCs w:val="24"/>
        </w:rPr>
        <w:t xml:space="preserve">οινοβουλευτικών </w:t>
      </w:r>
      <w:r>
        <w:rPr>
          <w:rFonts w:eastAsia="Times New Roman"/>
          <w:szCs w:val="24"/>
        </w:rPr>
        <w:t>Ο</w:t>
      </w:r>
      <w:r>
        <w:rPr>
          <w:rFonts w:eastAsia="Times New Roman"/>
          <w:szCs w:val="24"/>
        </w:rPr>
        <w:t>μάδων. Και έτσι θα γίνει με τα νέα δεδομένα. Ακόμα όμως κι αν μετρήσει τους τρεις Βουλευτές</w:t>
      </w:r>
      <w:r>
        <w:rPr>
          <w:rFonts w:eastAsia="Times New Roman"/>
          <w:szCs w:val="24"/>
        </w:rPr>
        <w:t>,</w:t>
      </w:r>
      <w:r>
        <w:rPr>
          <w:rFonts w:eastAsia="Times New Roman"/>
          <w:szCs w:val="24"/>
        </w:rPr>
        <w:t xml:space="preserve"> που είναι </w:t>
      </w:r>
      <w:r>
        <w:rPr>
          <w:rFonts w:eastAsia="Times New Roman"/>
          <w:szCs w:val="24"/>
        </w:rPr>
        <w:t>Υ</w:t>
      </w:r>
      <w:r>
        <w:rPr>
          <w:rFonts w:eastAsia="Times New Roman"/>
          <w:szCs w:val="24"/>
        </w:rPr>
        <w:t xml:space="preserve">πουργοί και δεν ανήκουν στην </w:t>
      </w:r>
      <w:r>
        <w:rPr>
          <w:rFonts w:eastAsia="Times New Roman"/>
          <w:szCs w:val="24"/>
        </w:rPr>
        <w:t>Κ</w:t>
      </w:r>
      <w:r>
        <w:rPr>
          <w:rFonts w:eastAsia="Times New Roman"/>
          <w:szCs w:val="24"/>
        </w:rPr>
        <w:t xml:space="preserve">οινοβουλευτική </w:t>
      </w:r>
      <w:r>
        <w:rPr>
          <w:rFonts w:eastAsia="Times New Roman"/>
          <w:szCs w:val="24"/>
        </w:rPr>
        <w:t>ο</w:t>
      </w:r>
      <w:r>
        <w:rPr>
          <w:rFonts w:eastAsia="Times New Roman"/>
          <w:szCs w:val="24"/>
        </w:rPr>
        <w:t>μάδα του ΣΥΡΙΖΑ, πάμε στους εκατόν σαράντα οκτώ. Το τι θα ψηφίσου</w:t>
      </w:r>
      <w:r>
        <w:rPr>
          <w:rFonts w:eastAsia="Times New Roman"/>
          <w:szCs w:val="24"/>
        </w:rPr>
        <w:t>ν οι Βουλευτές στην ψήφο εμπιστοσύνης</w:t>
      </w:r>
      <w:r>
        <w:rPr>
          <w:rFonts w:eastAsia="Times New Roman"/>
          <w:szCs w:val="24"/>
        </w:rPr>
        <w:t>,</w:t>
      </w:r>
      <w:r>
        <w:rPr>
          <w:rFonts w:eastAsia="Times New Roman"/>
          <w:szCs w:val="24"/>
        </w:rPr>
        <w:t xml:space="preserve"> είναι δικό τους θέμα και δεν δημιουργεί στήριξη της Κυβέρνησης, στήριξη υπό την έννοια των κοινοβουλευτικών συσχετισμών. Άρα, από σήμερα είστε Κυβέρνηση μειοψηφίας. </w:t>
      </w:r>
    </w:p>
    <w:p w14:paraId="1286C444" w14:textId="77777777" w:rsidR="000402FE" w:rsidRDefault="007623D8">
      <w:pPr>
        <w:spacing w:line="600" w:lineRule="auto"/>
        <w:ind w:firstLine="720"/>
        <w:jc w:val="both"/>
        <w:rPr>
          <w:rFonts w:eastAsia="Times New Roman"/>
          <w:szCs w:val="24"/>
        </w:rPr>
      </w:pPr>
      <w:r>
        <w:rPr>
          <w:rFonts w:eastAsia="Times New Roman"/>
          <w:szCs w:val="24"/>
        </w:rPr>
        <w:t>Πάμε να δούμε τι είναι αυτό το οποίο έχει εδώ σημασ</w:t>
      </w:r>
      <w:r>
        <w:rPr>
          <w:rFonts w:eastAsia="Times New Roman"/>
          <w:szCs w:val="24"/>
        </w:rPr>
        <w:t>ία. Διότι προσέξτε: Γιατί φτάνετε σ’ αυτό το σημείο; Διότι προφανώς</w:t>
      </w:r>
      <w:r>
        <w:rPr>
          <w:rFonts w:eastAsia="Times New Roman"/>
          <w:szCs w:val="24"/>
        </w:rPr>
        <w:t>,</w:t>
      </w:r>
      <w:r>
        <w:rPr>
          <w:rFonts w:eastAsia="Times New Roman"/>
          <w:szCs w:val="24"/>
        </w:rPr>
        <w:t xml:space="preserve"> όλη αυτή η συζήτηση δεν προξενείται εξ αβροφροσύνης. Ά</w:t>
      </w:r>
      <w:r>
        <w:rPr>
          <w:rFonts w:eastAsia="Times New Roman"/>
          <w:szCs w:val="24"/>
        </w:rPr>
        <w:lastRenderedPageBreak/>
        <w:t>κουσα χθες τον κύριο Πρωθυπουργό να μας λέει λίγο-πολύ καλοσύνη του</w:t>
      </w:r>
      <w:r>
        <w:rPr>
          <w:rFonts w:eastAsia="Times New Roman"/>
          <w:szCs w:val="24"/>
        </w:rPr>
        <w:t>,</w:t>
      </w:r>
      <w:r>
        <w:rPr>
          <w:rFonts w:eastAsia="Times New Roman"/>
          <w:szCs w:val="24"/>
        </w:rPr>
        <w:t xml:space="preserve"> που ήρθε να ζητήσει την ψήφο εμπιστοσύνης. Άμα ήθελε! Γιατί αν δ</w:t>
      </w:r>
      <w:r>
        <w:rPr>
          <w:rFonts w:eastAsia="Times New Roman"/>
          <w:szCs w:val="24"/>
        </w:rPr>
        <w:t xml:space="preserve">εν ήθελε, μπορούσε να μη τη ζητήσει. Άρα, είναι λεβέντης. Δυο λεπτά. Πρώτον, είναι γνωστό ότι αν δεν την έφερνε, θα ερχόταν η πρόταση δυσπιστίας. Άρα, λοιπόν, η λεβεντιά δεν έχει αντικείμενο. Είναι μια λεβεντιά υποχρεωτική. </w:t>
      </w:r>
    </w:p>
    <w:p w14:paraId="1286C445" w14:textId="77777777" w:rsidR="000402FE" w:rsidRDefault="007623D8">
      <w:pPr>
        <w:spacing w:line="600" w:lineRule="auto"/>
        <w:ind w:firstLine="720"/>
        <w:jc w:val="both"/>
        <w:rPr>
          <w:rFonts w:eastAsia="Times New Roman"/>
          <w:szCs w:val="24"/>
        </w:rPr>
      </w:pPr>
      <w:r>
        <w:rPr>
          <w:rFonts w:eastAsia="Times New Roman"/>
          <w:szCs w:val="24"/>
        </w:rPr>
        <w:t>Δεύτερον, η ακόμα μεγαλύτερη λε</w:t>
      </w:r>
      <w:r>
        <w:rPr>
          <w:rFonts w:eastAsia="Times New Roman"/>
          <w:szCs w:val="24"/>
        </w:rPr>
        <w:t>βεντιά είναι ότι έχει πάει την προηγούμενη μέρα, έχει κάτσει με τον συνεργάτη και φίλο Πάνο και τα μιλήσανε. Τη φαντάζομαι αυτή τη συζήτηση, σαν να την βλέπω μπροστά μου.</w:t>
      </w:r>
    </w:p>
    <w:p w14:paraId="1286C446" w14:textId="77777777" w:rsidR="000402FE" w:rsidRDefault="007623D8">
      <w:pPr>
        <w:spacing w:line="600" w:lineRule="auto"/>
        <w:ind w:firstLine="720"/>
        <w:jc w:val="both"/>
        <w:rPr>
          <w:rFonts w:eastAsia="Times New Roman"/>
          <w:szCs w:val="24"/>
        </w:rPr>
      </w:pPr>
      <w:r>
        <w:rPr>
          <w:rFonts w:eastAsia="Times New Roman"/>
          <w:szCs w:val="24"/>
        </w:rPr>
        <w:t>-Αλέξη μου, δεν μπορώ. Κάτι πρέπει να γίνει. Να φύγω εγώ.</w:t>
      </w:r>
    </w:p>
    <w:p w14:paraId="1286C447" w14:textId="77777777" w:rsidR="000402FE" w:rsidRDefault="007623D8">
      <w:pPr>
        <w:spacing w:line="600" w:lineRule="auto"/>
        <w:ind w:firstLine="720"/>
        <w:jc w:val="both"/>
        <w:rPr>
          <w:rFonts w:eastAsia="Times New Roman"/>
          <w:szCs w:val="24"/>
        </w:rPr>
      </w:pPr>
      <w:r>
        <w:rPr>
          <w:rFonts w:eastAsia="Times New Roman"/>
          <w:szCs w:val="24"/>
        </w:rPr>
        <w:t xml:space="preserve">-Ναι, ρε συ Πάνο, αλλά μην </w:t>
      </w:r>
      <w:r>
        <w:rPr>
          <w:rFonts w:eastAsia="Times New Roman"/>
          <w:szCs w:val="24"/>
        </w:rPr>
        <w:t xml:space="preserve">πέσει και η Κυβέρνηση. </w:t>
      </w:r>
    </w:p>
    <w:p w14:paraId="1286C448" w14:textId="77777777" w:rsidR="000402FE" w:rsidRDefault="007623D8">
      <w:pPr>
        <w:spacing w:line="600" w:lineRule="auto"/>
        <w:ind w:firstLine="720"/>
        <w:jc w:val="both"/>
        <w:rPr>
          <w:rFonts w:eastAsia="Times New Roman"/>
          <w:szCs w:val="24"/>
        </w:rPr>
      </w:pPr>
      <w:r>
        <w:rPr>
          <w:rFonts w:eastAsia="Times New Roman"/>
          <w:szCs w:val="24"/>
        </w:rPr>
        <w:t>-Εντάξει. Πόσους έχεις, Αλέξη;</w:t>
      </w:r>
    </w:p>
    <w:p w14:paraId="1286C449" w14:textId="77777777" w:rsidR="000402FE" w:rsidRDefault="007623D8">
      <w:pPr>
        <w:spacing w:line="600" w:lineRule="auto"/>
        <w:ind w:firstLine="720"/>
        <w:jc w:val="both"/>
        <w:rPr>
          <w:rFonts w:eastAsia="Times New Roman"/>
          <w:szCs w:val="24"/>
        </w:rPr>
      </w:pPr>
      <w:r>
        <w:rPr>
          <w:rFonts w:eastAsia="Times New Roman"/>
          <w:szCs w:val="24"/>
        </w:rPr>
        <w:t xml:space="preserve">-Μου είπε ο Δανέλλης θα ψηφίσει. Έχω και την Κατερίνα. </w:t>
      </w:r>
    </w:p>
    <w:p w14:paraId="1286C44A" w14:textId="77777777" w:rsidR="000402FE" w:rsidRDefault="007623D8">
      <w:pPr>
        <w:spacing w:line="600" w:lineRule="auto"/>
        <w:ind w:firstLine="720"/>
        <w:jc w:val="both"/>
        <w:rPr>
          <w:rFonts w:eastAsia="Times New Roman"/>
          <w:szCs w:val="24"/>
        </w:rPr>
      </w:pPr>
      <w:r>
        <w:rPr>
          <w:rFonts w:eastAsia="Times New Roman"/>
          <w:szCs w:val="24"/>
        </w:rPr>
        <w:t>-Και πόσοι σου λείπουν;</w:t>
      </w:r>
    </w:p>
    <w:p w14:paraId="1286C44B" w14:textId="77777777" w:rsidR="000402FE" w:rsidRDefault="007623D8">
      <w:pPr>
        <w:spacing w:line="600" w:lineRule="auto"/>
        <w:ind w:firstLine="720"/>
        <w:jc w:val="both"/>
        <w:rPr>
          <w:rFonts w:eastAsia="Times New Roman"/>
          <w:szCs w:val="24"/>
        </w:rPr>
      </w:pPr>
      <w:r>
        <w:rPr>
          <w:rFonts w:eastAsia="Times New Roman"/>
          <w:szCs w:val="24"/>
        </w:rPr>
        <w:t xml:space="preserve">-Τέσσερις. </w:t>
      </w:r>
    </w:p>
    <w:p w14:paraId="1286C44C" w14:textId="77777777" w:rsidR="000402FE" w:rsidRDefault="007623D8">
      <w:pPr>
        <w:spacing w:line="600" w:lineRule="auto"/>
        <w:ind w:firstLine="720"/>
        <w:jc w:val="both"/>
        <w:rPr>
          <w:rFonts w:eastAsia="Times New Roman"/>
          <w:szCs w:val="24"/>
        </w:rPr>
      </w:pPr>
      <w:r>
        <w:rPr>
          <w:rFonts w:eastAsia="Times New Roman"/>
          <w:szCs w:val="24"/>
        </w:rPr>
        <w:lastRenderedPageBreak/>
        <w:t xml:space="preserve">-Πάρε τέσσερις, Αλέξη, για να έχεις εκατόν πενήντα έναν. </w:t>
      </w:r>
    </w:p>
    <w:p w14:paraId="1286C44D" w14:textId="77777777" w:rsidR="000402FE" w:rsidRDefault="007623D8">
      <w:pPr>
        <w:spacing w:line="600" w:lineRule="auto"/>
        <w:ind w:firstLine="720"/>
        <w:jc w:val="both"/>
        <w:rPr>
          <w:rFonts w:eastAsia="Times New Roman"/>
          <w:szCs w:val="24"/>
        </w:rPr>
      </w:pPr>
      <w:r>
        <w:rPr>
          <w:rFonts w:eastAsia="Times New Roman"/>
          <w:szCs w:val="24"/>
        </w:rPr>
        <w:t xml:space="preserve">-Ναι, αλλά οι Πρέσπες; </w:t>
      </w:r>
    </w:p>
    <w:p w14:paraId="1286C44E" w14:textId="77777777" w:rsidR="000402FE" w:rsidRDefault="007623D8">
      <w:pPr>
        <w:spacing w:line="600" w:lineRule="auto"/>
        <w:ind w:firstLine="720"/>
        <w:jc w:val="both"/>
        <w:rPr>
          <w:rFonts w:eastAsia="Times New Roman"/>
          <w:szCs w:val="24"/>
        </w:rPr>
      </w:pPr>
      <w:r>
        <w:rPr>
          <w:rFonts w:eastAsia="Times New Roman"/>
          <w:szCs w:val="24"/>
        </w:rPr>
        <w:t>-Μη σου δώσω και τους τέσσε</w:t>
      </w:r>
      <w:r>
        <w:rPr>
          <w:rFonts w:eastAsia="Times New Roman"/>
          <w:szCs w:val="24"/>
        </w:rPr>
        <w:t xml:space="preserve">ρις για τις Πρέσπες, γιατί θα μας κυνηγήσουν τελείως. Έχεις τίποτα άλλο για τις Πρέσπες; </w:t>
      </w:r>
    </w:p>
    <w:p w14:paraId="1286C44F" w14:textId="77777777" w:rsidR="000402FE" w:rsidRDefault="007623D8">
      <w:pPr>
        <w:spacing w:line="600" w:lineRule="auto"/>
        <w:ind w:firstLine="720"/>
        <w:jc w:val="both"/>
        <w:rPr>
          <w:rFonts w:eastAsia="Times New Roman"/>
          <w:szCs w:val="24"/>
        </w:rPr>
      </w:pPr>
      <w:r>
        <w:rPr>
          <w:rFonts w:eastAsia="Times New Roman"/>
          <w:szCs w:val="24"/>
        </w:rPr>
        <w:t xml:space="preserve">-Κάτι μου είπε ο Θεοδωράκης ότι δύο, ίσως και τρεις θα ψηφίσουν. </w:t>
      </w:r>
    </w:p>
    <w:p w14:paraId="1286C450" w14:textId="77777777" w:rsidR="000402FE" w:rsidRDefault="007623D8">
      <w:pPr>
        <w:spacing w:line="600" w:lineRule="auto"/>
        <w:ind w:firstLine="720"/>
        <w:jc w:val="both"/>
        <w:rPr>
          <w:rFonts w:eastAsia="Times New Roman"/>
          <w:szCs w:val="24"/>
        </w:rPr>
      </w:pPr>
      <w:r>
        <w:rPr>
          <w:rFonts w:eastAsia="Times New Roman"/>
          <w:szCs w:val="24"/>
        </w:rPr>
        <w:t>-Α, ωραία. Δώσε δύο πίσω, κράτα τους δύο για τις Πρέσπες. Το έχουμε και για τις Πρέσπες.</w:t>
      </w:r>
    </w:p>
    <w:p w14:paraId="1286C451" w14:textId="77777777" w:rsidR="000402FE" w:rsidRDefault="007623D8">
      <w:pPr>
        <w:spacing w:line="600" w:lineRule="auto"/>
        <w:ind w:firstLine="720"/>
        <w:jc w:val="both"/>
        <w:rPr>
          <w:rFonts w:eastAsia="Times New Roman"/>
          <w:szCs w:val="24"/>
        </w:rPr>
      </w:pPr>
      <w:r>
        <w:rPr>
          <w:rFonts w:eastAsia="Times New Roman"/>
          <w:szCs w:val="24"/>
        </w:rPr>
        <w:t>Αυτή ήταν η</w:t>
      </w:r>
      <w:r>
        <w:rPr>
          <w:rFonts w:eastAsia="Times New Roman"/>
          <w:szCs w:val="24"/>
        </w:rPr>
        <w:t xml:space="preserve"> συζήτηση της Κυριακής και έγινε η λεβεντιά της ψήφου εμπιστοσύνης. Και ρωτώ: Γι’ αυτή τη συναλλαγή είστε υπερήφανοι; </w:t>
      </w:r>
    </w:p>
    <w:p w14:paraId="1286C452" w14:textId="77777777" w:rsidR="000402FE" w:rsidRDefault="007623D8">
      <w:pPr>
        <w:spacing w:line="600" w:lineRule="auto"/>
        <w:ind w:firstLine="720"/>
        <w:jc w:val="both"/>
        <w:rPr>
          <w:rFonts w:eastAsia="Times New Roman"/>
          <w:szCs w:val="24"/>
        </w:rPr>
      </w:pPr>
      <w:r>
        <w:rPr>
          <w:rFonts w:eastAsia="Times New Roman"/>
          <w:szCs w:val="24"/>
        </w:rPr>
        <w:t>Ακούστε κάτι. Έχουμε τεράστιες διαφωνίες, κύριε Δρίτσα. Έχουμε βαθιές ιδεολογικές, πολιτικές, προγραμματικές, αξιακές, αισθητικές διαφορέ</w:t>
      </w:r>
      <w:r>
        <w:rPr>
          <w:rFonts w:eastAsia="Times New Roman"/>
          <w:szCs w:val="24"/>
        </w:rPr>
        <w:t xml:space="preserve">ς. </w:t>
      </w:r>
    </w:p>
    <w:p w14:paraId="1286C453" w14:textId="77777777" w:rsidR="000402FE" w:rsidRDefault="007623D8">
      <w:pPr>
        <w:spacing w:line="600" w:lineRule="auto"/>
        <w:ind w:firstLine="720"/>
        <w:jc w:val="both"/>
        <w:rPr>
          <w:rFonts w:eastAsia="Times New Roman"/>
          <w:szCs w:val="24"/>
        </w:rPr>
      </w:pPr>
      <w:r>
        <w:rPr>
          <w:rFonts w:eastAsia="Times New Roman"/>
          <w:b/>
          <w:szCs w:val="24"/>
        </w:rPr>
        <w:t>ΤΡΙΑΝΤΑΦΥΛΛΟΣ ΜΗΤΑΦΙΔΗΣ</w:t>
      </w:r>
      <w:r w:rsidRPr="0038199E">
        <w:rPr>
          <w:rFonts w:eastAsia="Times New Roman"/>
          <w:b/>
          <w:szCs w:val="24"/>
        </w:rPr>
        <w:t>:</w:t>
      </w:r>
      <w:r>
        <w:rPr>
          <w:rFonts w:eastAsia="Times New Roman"/>
          <w:b/>
          <w:szCs w:val="24"/>
        </w:rPr>
        <w:t xml:space="preserve"> </w:t>
      </w:r>
      <w:r>
        <w:rPr>
          <w:rFonts w:eastAsia="Times New Roman"/>
          <w:szCs w:val="24"/>
        </w:rPr>
        <w:t>Σωστά.</w:t>
      </w:r>
    </w:p>
    <w:p w14:paraId="1286C454" w14:textId="77777777" w:rsidR="000402FE" w:rsidRDefault="007623D8">
      <w:pPr>
        <w:spacing w:line="600" w:lineRule="auto"/>
        <w:ind w:firstLine="720"/>
        <w:jc w:val="both"/>
        <w:rPr>
          <w:rFonts w:eastAsia="Times New Roman"/>
          <w:szCs w:val="24"/>
        </w:rPr>
      </w:pPr>
      <w:r w:rsidRPr="009729FB">
        <w:rPr>
          <w:rFonts w:eastAsia="Times New Roman"/>
          <w:b/>
          <w:szCs w:val="24"/>
        </w:rPr>
        <w:t>ΜΑΥΡΟΥΔΗΣ ΒΟΡΙΔΗΣ:</w:t>
      </w:r>
      <w:r>
        <w:rPr>
          <w:rFonts w:eastAsia="Times New Roman"/>
          <w:szCs w:val="24"/>
        </w:rPr>
        <w:t xml:space="preserve"> Σωστά.</w:t>
      </w:r>
    </w:p>
    <w:p w14:paraId="1286C455" w14:textId="77777777" w:rsidR="000402FE" w:rsidRDefault="007623D8">
      <w:pPr>
        <w:spacing w:line="600" w:lineRule="auto"/>
        <w:ind w:firstLine="720"/>
        <w:jc w:val="both"/>
        <w:rPr>
          <w:rFonts w:eastAsia="Times New Roman"/>
          <w:szCs w:val="24"/>
        </w:rPr>
      </w:pPr>
      <w:r>
        <w:rPr>
          <w:rFonts w:eastAsia="Times New Roman"/>
          <w:szCs w:val="24"/>
        </w:rPr>
        <w:lastRenderedPageBreak/>
        <w:t>Όμως, δεν άκουσα ούτε έναν από εσάς να σηκωθεί να στηρίξει τον Πρόεδρο της Βουλής των Ελλήνων στην αθλιότητα</w:t>
      </w:r>
      <w:r>
        <w:rPr>
          <w:rFonts w:eastAsia="Times New Roman"/>
          <w:szCs w:val="24"/>
        </w:rPr>
        <w:t>,</w:t>
      </w:r>
      <w:r>
        <w:rPr>
          <w:rFonts w:eastAsia="Times New Roman"/>
          <w:szCs w:val="24"/>
        </w:rPr>
        <w:t xml:space="preserve"> που έχει υποστεί από τον Καμμένο. Ούτε έναν! Δεν άκουσα ούτε έναν ο οποίος να καταδι</w:t>
      </w:r>
      <w:r>
        <w:rPr>
          <w:rFonts w:eastAsia="Times New Roman"/>
          <w:szCs w:val="24"/>
        </w:rPr>
        <w:t>κάζει κάποιον που χρησιμοποίησε ένα προσωπικό δράμα ενός πατέρα</w:t>
      </w:r>
      <w:r>
        <w:rPr>
          <w:rFonts w:eastAsia="Times New Roman"/>
          <w:szCs w:val="24"/>
        </w:rPr>
        <w:t>,</w:t>
      </w:r>
      <w:r>
        <w:rPr>
          <w:rFonts w:eastAsia="Times New Roman"/>
          <w:szCs w:val="24"/>
        </w:rPr>
        <w:t xml:space="preserve"> που έχει μια δυσκολία με τον γιο του, για να τον ψέξει πολιτικά. Είναι κάτι που δεν έχουμε κάνει ποτέ εμείς</w:t>
      </w:r>
      <w:r>
        <w:rPr>
          <w:rFonts w:eastAsia="Times New Roman"/>
          <w:szCs w:val="24"/>
        </w:rPr>
        <w:t>,</w:t>
      </w:r>
      <w:r>
        <w:rPr>
          <w:rFonts w:eastAsia="Times New Roman"/>
          <w:szCs w:val="24"/>
        </w:rPr>
        <w:t xml:space="preserve"> που είμαστε οι σκληροί σας αντίπαλοι. </w:t>
      </w:r>
    </w:p>
    <w:p w14:paraId="1286C456" w14:textId="77777777" w:rsidR="000402FE" w:rsidRDefault="007623D8">
      <w:pPr>
        <w:spacing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Διαβάστε τα Πρακτικά</w:t>
      </w:r>
      <w:r>
        <w:rPr>
          <w:rFonts w:eastAsia="Times New Roman"/>
          <w:szCs w:val="24"/>
        </w:rPr>
        <w:t>.</w:t>
      </w:r>
    </w:p>
    <w:p w14:paraId="1286C457" w14:textId="77777777" w:rsidR="000402FE" w:rsidRDefault="007623D8">
      <w:pPr>
        <w:spacing w:line="600" w:lineRule="auto"/>
        <w:ind w:firstLine="720"/>
        <w:jc w:val="both"/>
        <w:rPr>
          <w:rFonts w:eastAsia="Times New Roman"/>
          <w:szCs w:val="24"/>
        </w:rPr>
      </w:pPr>
      <w:r w:rsidRPr="009729FB">
        <w:rPr>
          <w:rFonts w:eastAsia="Times New Roman"/>
          <w:b/>
          <w:szCs w:val="24"/>
        </w:rPr>
        <w:t>ΜΑΥΡΟΥΔΗΣ ΒΟΡΙΔΗΣ:</w:t>
      </w:r>
      <w:r>
        <w:rPr>
          <w:rFonts w:eastAsia="Times New Roman"/>
          <w:szCs w:val="24"/>
        </w:rPr>
        <w:t xml:space="preserve"> Να τα διαβάσω. Να μου τα επικαλεστείτε, κύριε Καραγιαννίδη. Εγώ δεν το έχω ακούσει από κανέναν. Από κανέναν! Όμως, εσείς δεν βρήκατε να πείτε έναν λόγο. Έναν λόγο δεν βρήκατε να πείτε! </w:t>
      </w:r>
    </w:p>
    <w:p w14:paraId="1286C458" w14:textId="77777777" w:rsidR="000402FE" w:rsidRDefault="007623D8">
      <w:pPr>
        <w:spacing w:line="600" w:lineRule="auto"/>
        <w:ind w:firstLine="720"/>
        <w:jc w:val="both"/>
        <w:rPr>
          <w:rFonts w:eastAsia="Times New Roman"/>
          <w:szCs w:val="24"/>
        </w:rPr>
      </w:pPr>
      <w:r>
        <w:rPr>
          <w:rFonts w:eastAsia="Times New Roman"/>
          <w:szCs w:val="24"/>
        </w:rPr>
        <w:t>Πρέπει να πέσει, λοιπόν, αυτή η Κυβέρνηση; Εδώ συ</w:t>
      </w:r>
      <w:r>
        <w:rPr>
          <w:rFonts w:eastAsia="Times New Roman"/>
          <w:szCs w:val="24"/>
        </w:rPr>
        <w:t>ζητάμε για τις Πρέσπες. Όμως, προφανώς</w:t>
      </w:r>
      <w:r>
        <w:rPr>
          <w:rFonts w:eastAsia="Times New Roman"/>
          <w:szCs w:val="24"/>
        </w:rPr>
        <w:t>,</w:t>
      </w:r>
      <w:r>
        <w:rPr>
          <w:rFonts w:eastAsia="Times New Roman"/>
          <w:szCs w:val="24"/>
        </w:rPr>
        <w:t xml:space="preserve"> θα την ανοίξουμε αυτή τη συζήτηση ευρύτερα</w:t>
      </w:r>
      <w:r>
        <w:rPr>
          <w:rFonts w:eastAsia="Times New Roman"/>
          <w:szCs w:val="24"/>
        </w:rPr>
        <w:t>,</w:t>
      </w:r>
      <w:r>
        <w:rPr>
          <w:rFonts w:eastAsia="Times New Roman"/>
          <w:szCs w:val="24"/>
        </w:rPr>
        <w:t xml:space="preserve"> όταν έρθει. Αλλά πρέπει να πέσει αυτή η Κυβέρνηση; </w:t>
      </w:r>
    </w:p>
    <w:p w14:paraId="1286C459" w14:textId="77777777" w:rsidR="000402FE" w:rsidRDefault="007623D8">
      <w:pPr>
        <w:spacing w:line="600" w:lineRule="auto"/>
        <w:ind w:firstLine="720"/>
        <w:jc w:val="both"/>
        <w:rPr>
          <w:rFonts w:eastAsia="Times New Roman"/>
          <w:szCs w:val="24"/>
        </w:rPr>
      </w:pPr>
      <w:r>
        <w:rPr>
          <w:rFonts w:eastAsia="Times New Roman"/>
          <w:szCs w:val="24"/>
        </w:rPr>
        <w:lastRenderedPageBreak/>
        <w:t>Για χίλιους λόγους πρέπει να πέσει αυτή η Κυβέρνηση. Αυτή η Κυβέρνηση πρέπει να πέσει</w:t>
      </w:r>
      <w:r>
        <w:rPr>
          <w:rFonts w:eastAsia="Times New Roman"/>
          <w:szCs w:val="24"/>
        </w:rPr>
        <w:t>,</w:t>
      </w:r>
      <w:r>
        <w:rPr>
          <w:rFonts w:eastAsia="Times New Roman"/>
          <w:szCs w:val="24"/>
        </w:rPr>
        <w:t xml:space="preserve"> γιατί εκχώρησε όλη τη δημόσια περιουσία σε ένα ταμείο</w:t>
      </w:r>
      <w:r>
        <w:rPr>
          <w:rFonts w:eastAsia="Times New Roman"/>
          <w:szCs w:val="24"/>
        </w:rPr>
        <w:t>,</w:t>
      </w:r>
      <w:r>
        <w:rPr>
          <w:rFonts w:eastAsia="Times New Roman"/>
          <w:szCs w:val="24"/>
        </w:rPr>
        <w:t xml:space="preserve"> που το συνδιαχειρίζεται με ξένους. Δεν το έκαναν τρεις προηγούμενοι Πρωθυπουργοί</w:t>
      </w:r>
      <w:r>
        <w:rPr>
          <w:rFonts w:eastAsia="Times New Roman"/>
          <w:szCs w:val="24"/>
        </w:rPr>
        <w:t>,</w:t>
      </w:r>
      <w:r>
        <w:rPr>
          <w:rFonts w:eastAsia="Times New Roman"/>
          <w:szCs w:val="24"/>
        </w:rPr>
        <w:t xml:space="preserve"> όταν τους ζητήθηκε. Ζητήθηκε και από τους τρεις. Ζητήθηκε και από τον Παπανδρέου, ζητήθηκε και από τον Παπαδήμο, ζητήθ</w:t>
      </w:r>
      <w:r>
        <w:rPr>
          <w:rFonts w:eastAsia="Times New Roman"/>
          <w:szCs w:val="24"/>
        </w:rPr>
        <w:t xml:space="preserve">ηκε και από τον Σαμαρά. Αρνήθηκαν και οι τρεις και την έδωσε ο Έλληνας Τσε Γκεβάρα. Αυτός εκχώρησε τη δημόσια περιουσία. Ο Έλληνας Τσε Γκεβάρα, αυτός με τα νταούλια, ο επαναστάτης της Μεσογείου εκχώρησε το σύνολο της δημόσιας περιουσίας. </w:t>
      </w:r>
    </w:p>
    <w:p w14:paraId="1286C45A" w14:textId="77777777" w:rsidR="000402FE" w:rsidRDefault="007623D8">
      <w:pPr>
        <w:spacing w:line="600" w:lineRule="auto"/>
        <w:ind w:firstLine="720"/>
        <w:jc w:val="both"/>
        <w:rPr>
          <w:rFonts w:eastAsia="Times New Roman"/>
          <w:szCs w:val="24"/>
        </w:rPr>
      </w:pPr>
      <w:r>
        <w:rPr>
          <w:rFonts w:eastAsia="Times New Roman"/>
          <w:szCs w:val="24"/>
        </w:rPr>
        <w:t xml:space="preserve">Η Κυβέρνηση </w:t>
      </w:r>
      <w:r>
        <w:rPr>
          <w:rFonts w:eastAsia="Times New Roman"/>
          <w:szCs w:val="24"/>
        </w:rPr>
        <w:t>πρέπει να πέσει για τους εξοντωτικούς δημευτικούς φόρους, για το τσάκισμα της μεσαίας τάξης, για την αποφυλάκιση επικινδύνων κακοποιών με τους νόμους</w:t>
      </w:r>
      <w:r>
        <w:rPr>
          <w:rFonts w:eastAsia="Times New Roman"/>
          <w:szCs w:val="24"/>
        </w:rPr>
        <w:t>,</w:t>
      </w:r>
      <w:r>
        <w:rPr>
          <w:rFonts w:eastAsia="Times New Roman"/>
          <w:szCs w:val="24"/>
        </w:rPr>
        <w:t xml:space="preserve"> όχι μόνο Παρασκευόπουλου, αλλά και Κοντονή και Καλογήρου, για να μην </w:t>
      </w:r>
      <w:r>
        <w:rPr>
          <w:rFonts w:eastAsia="Times New Roman"/>
          <w:szCs w:val="24"/>
        </w:rPr>
        <w:t>«</w:t>
      </w:r>
      <w:r>
        <w:rPr>
          <w:rFonts w:eastAsia="Times New Roman"/>
          <w:szCs w:val="24"/>
        </w:rPr>
        <w:t>αδικήσω</w:t>
      </w:r>
      <w:r>
        <w:rPr>
          <w:rFonts w:eastAsia="Times New Roman"/>
          <w:szCs w:val="24"/>
        </w:rPr>
        <w:t>»</w:t>
      </w:r>
      <w:r>
        <w:rPr>
          <w:rFonts w:eastAsia="Times New Roman"/>
          <w:szCs w:val="24"/>
        </w:rPr>
        <w:t xml:space="preserve"> και τους άλλους. Και οι τρ</w:t>
      </w:r>
      <w:r>
        <w:rPr>
          <w:rFonts w:eastAsia="Times New Roman"/>
          <w:szCs w:val="24"/>
        </w:rPr>
        <w:t xml:space="preserve">εις έχουν φέρει πανομοιότυπες ρυθμίσεις. Η Κυβέρνηση πρέπει να πέσει για την ανοχή της σε παρακρατικές ομάδες της άκρας Αριστεράς, όπως είναι ο Ρουβίκωνας, για την ανοχή της στην ανεξέλεγκτη λαθρομετανάστευση. Για την ανοχή της στην καταστροφή των νησιών </w:t>
      </w:r>
      <w:r>
        <w:rPr>
          <w:rFonts w:eastAsia="Times New Roman"/>
          <w:szCs w:val="24"/>
        </w:rPr>
        <w:lastRenderedPageBreak/>
        <w:t>μ</w:t>
      </w:r>
      <w:r>
        <w:rPr>
          <w:rFonts w:eastAsia="Times New Roman"/>
          <w:szCs w:val="24"/>
        </w:rPr>
        <w:t>ας,</w:t>
      </w:r>
      <w:r>
        <w:rPr>
          <w:rFonts w:eastAsia="Times New Roman"/>
          <w:szCs w:val="24"/>
        </w:rPr>
        <w:t xml:space="preserve"> εξαιτίας της ανεπάρκειας διαχειρίσεως του μεταναστευτικού και προσφυγικού φαινομένου. Για την ανομία στα πανεπιστήμια και την επαναφορά του πανεπιστημιακού ασύλου. Για τον νόμο για την ιθαγένεια και για το γεγονός ότι έχουν εκτοξευθεί οι πολιτογραφήσει</w:t>
      </w:r>
      <w:r>
        <w:rPr>
          <w:rFonts w:eastAsia="Times New Roman"/>
          <w:szCs w:val="24"/>
        </w:rPr>
        <w:t xml:space="preserve">ς εξαιτίας του νόμου αυτού. Για τον ευτελισμό της </w:t>
      </w:r>
      <w:r>
        <w:rPr>
          <w:rFonts w:eastAsia="Times New Roman"/>
          <w:szCs w:val="24"/>
        </w:rPr>
        <w:t>δ</w:t>
      </w:r>
      <w:r>
        <w:rPr>
          <w:rFonts w:eastAsia="Times New Roman"/>
          <w:szCs w:val="24"/>
        </w:rPr>
        <w:t xml:space="preserve">ικαιοσύνης, για τις συνεχείς παρεμβάσεις, για τις οργανωμένες διώξεις, για τη σκευωρία της </w:t>
      </w:r>
      <w:r>
        <w:rPr>
          <w:rFonts w:eastAsia="Times New Roman"/>
          <w:szCs w:val="24"/>
        </w:rPr>
        <w:t>«</w:t>
      </w:r>
      <w:r>
        <w:rPr>
          <w:rFonts w:eastAsia="Times New Roman"/>
          <w:szCs w:val="24"/>
          <w:lang w:val="en-US"/>
        </w:rPr>
        <w:t>NOVARTIS</w:t>
      </w:r>
      <w:r>
        <w:rPr>
          <w:rFonts w:eastAsia="Times New Roman"/>
          <w:szCs w:val="24"/>
        </w:rPr>
        <w:t>»</w:t>
      </w:r>
      <w:r w:rsidRPr="001B5FDD">
        <w:rPr>
          <w:rFonts w:eastAsia="Times New Roman"/>
          <w:szCs w:val="24"/>
        </w:rPr>
        <w:t xml:space="preserve"> </w:t>
      </w:r>
      <w:r>
        <w:rPr>
          <w:rFonts w:eastAsia="Times New Roman"/>
          <w:szCs w:val="24"/>
        </w:rPr>
        <w:t xml:space="preserve">και για όλες τις άλλες παρεμβάσεις που έχει κάνει στη δικαιοσύνη. </w:t>
      </w:r>
      <w:r w:rsidRPr="00D95099">
        <w:rPr>
          <w:rFonts w:eastAsia="Times New Roman"/>
          <w:szCs w:val="24"/>
        </w:rPr>
        <w:t>Για τη διαφθορά της που ξεκινά από το</w:t>
      </w:r>
      <w:r w:rsidRPr="00D95099">
        <w:rPr>
          <w:rFonts w:eastAsia="Times New Roman"/>
          <w:szCs w:val="24"/>
        </w:rPr>
        <w:t xml:space="preserve"> </w:t>
      </w:r>
      <w:r>
        <w:rPr>
          <w:rFonts w:eastAsia="Times New Roman"/>
          <w:szCs w:val="24"/>
        </w:rPr>
        <w:t>«</w:t>
      </w:r>
      <w:r w:rsidRPr="00D95099">
        <w:rPr>
          <w:rFonts w:eastAsia="Times New Roman"/>
          <w:szCs w:val="24"/>
        </w:rPr>
        <w:t>πόθεν έσχες</w:t>
      </w:r>
      <w:r>
        <w:rPr>
          <w:rFonts w:eastAsia="Times New Roman"/>
          <w:szCs w:val="24"/>
        </w:rPr>
        <w:t>»</w:t>
      </w:r>
      <w:r w:rsidRPr="00D95099">
        <w:rPr>
          <w:rFonts w:eastAsia="Times New Roman"/>
          <w:szCs w:val="24"/>
        </w:rPr>
        <w:t xml:space="preserve"> του Καλογρίτσα γ</w:t>
      </w:r>
      <w:r>
        <w:rPr>
          <w:rFonts w:eastAsia="Times New Roman"/>
          <w:szCs w:val="24"/>
        </w:rPr>
        <w:t>ια να σας θυμίσω, από την απόπειρα πώλησης των βλημάτων της Σαουδικής Αραβίας, από τις συνομιλίες Υπουργών με ισοβίτες, από το σκάνδαλο της ΔΕΠΑ, από την απόπειρα χαρίσματος εκατοντάδων εκατομμυρίων για το αεροδρόμιο. Για την</w:t>
      </w:r>
      <w:r>
        <w:rPr>
          <w:rFonts w:eastAsia="Times New Roman"/>
          <w:szCs w:val="24"/>
        </w:rPr>
        <w:t xml:space="preserve"> καχεκτική ανάπτυξη</w:t>
      </w:r>
      <w:r>
        <w:rPr>
          <w:rFonts w:eastAsia="Times New Roman"/>
          <w:szCs w:val="24"/>
        </w:rPr>
        <w:t>,</w:t>
      </w:r>
      <w:r>
        <w:rPr>
          <w:rFonts w:eastAsia="Times New Roman"/>
          <w:szCs w:val="24"/>
        </w:rPr>
        <w:t xml:space="preserve"> που μας καθήλωσε όλα αυτά τα χρόνια. Για τη φαυλότητα των φωτογραφικών προκηρύξεων των διαγωνισμών. </w:t>
      </w:r>
    </w:p>
    <w:p w14:paraId="1286C45B" w14:textId="77777777" w:rsidR="000402FE" w:rsidRDefault="007623D8">
      <w:pPr>
        <w:spacing w:line="600" w:lineRule="auto"/>
        <w:ind w:firstLine="720"/>
        <w:jc w:val="both"/>
        <w:rPr>
          <w:rFonts w:eastAsia="Times New Roman"/>
          <w:szCs w:val="24"/>
        </w:rPr>
      </w:pPr>
      <w:r>
        <w:rPr>
          <w:rFonts w:eastAsia="Times New Roman"/>
          <w:szCs w:val="24"/>
        </w:rPr>
        <w:t>Άρα, λοιπόν, προφανώς</w:t>
      </w:r>
      <w:r>
        <w:rPr>
          <w:rFonts w:eastAsia="Times New Roman"/>
          <w:szCs w:val="24"/>
        </w:rPr>
        <w:t>,</w:t>
      </w:r>
      <w:r>
        <w:rPr>
          <w:rFonts w:eastAsia="Times New Roman"/>
          <w:szCs w:val="24"/>
        </w:rPr>
        <w:t xml:space="preserve"> αυτή η Κυβέρνηση πρέπει να πέσει. Πρέπει να πέσει </w:t>
      </w:r>
      <w:r>
        <w:rPr>
          <w:rFonts w:eastAsia="Times New Roman"/>
          <w:szCs w:val="24"/>
        </w:rPr>
        <w:t>όμως,</w:t>
      </w:r>
      <w:r>
        <w:rPr>
          <w:rFonts w:eastAsia="Times New Roman"/>
          <w:szCs w:val="24"/>
        </w:rPr>
        <w:t xml:space="preserve"> γιατί θα μείνουν εμβληματικές φωτογραφίες, εμβληματικές</w:t>
      </w:r>
      <w:r>
        <w:rPr>
          <w:rFonts w:eastAsia="Times New Roman"/>
          <w:szCs w:val="24"/>
        </w:rPr>
        <w:t xml:space="preserve"> στιγμές που θα συνοδεύουν τον κ. Τσίπρα. </w:t>
      </w:r>
    </w:p>
    <w:p w14:paraId="1286C45C" w14:textId="77777777" w:rsidR="000402FE" w:rsidRDefault="007623D8">
      <w:pPr>
        <w:spacing w:line="600" w:lineRule="auto"/>
        <w:ind w:firstLine="720"/>
        <w:jc w:val="both"/>
        <w:rPr>
          <w:rFonts w:eastAsia="Times New Roman"/>
          <w:szCs w:val="24"/>
        </w:rPr>
      </w:pPr>
      <w:r>
        <w:rPr>
          <w:rFonts w:eastAsia="Times New Roman"/>
          <w:szCs w:val="24"/>
        </w:rPr>
        <w:lastRenderedPageBreak/>
        <w:t>Η μία είναι αυτή με τους καμένους</w:t>
      </w:r>
      <w:r>
        <w:rPr>
          <w:rFonts w:eastAsia="Times New Roman"/>
          <w:szCs w:val="24"/>
        </w:rPr>
        <w:t>,</w:t>
      </w:r>
      <w:r>
        <w:rPr>
          <w:rFonts w:eastAsia="Times New Roman"/>
          <w:szCs w:val="24"/>
        </w:rPr>
        <w:t xml:space="preserve"> που είναι στη θάλασσα στο Μάτι, την ίδια ώρα που ο κ. Τσίπρας έκανε τη φαρσοκωμωδία, την οπερέτα της συσκέψεως ρωτώντας αν δήθεν έχει αντιμετωπιστεί η πυρκαγιά. Πάνω στην εκατόμβ</w:t>
      </w:r>
      <w:r>
        <w:rPr>
          <w:rFonts w:eastAsia="Times New Roman"/>
          <w:szCs w:val="24"/>
        </w:rPr>
        <w:t xml:space="preserve">η τα ρωτούσε αυτά ο κ. Τσίπρας. Αυτό θα μείνει ανεξίτηλο και χαρακτηριστικό. </w:t>
      </w:r>
    </w:p>
    <w:p w14:paraId="1286C45D" w14:textId="77777777" w:rsidR="000402FE" w:rsidRDefault="007623D8">
      <w:pPr>
        <w:spacing w:line="600" w:lineRule="auto"/>
        <w:ind w:firstLine="720"/>
        <w:jc w:val="both"/>
        <w:rPr>
          <w:rFonts w:eastAsia="Times New Roman"/>
          <w:szCs w:val="24"/>
        </w:rPr>
      </w:pPr>
      <w:r>
        <w:rPr>
          <w:rFonts w:eastAsia="Times New Roman"/>
          <w:szCs w:val="24"/>
        </w:rPr>
        <w:t>Και η δεύτερη φωτογραφία είναι αυτή με τον Τσίπρα και τον Ζάεφ, όπου ο Ζάεφ μιλάει για Έλληνες και Μακεδόνες και ο Έλληνας Πρωθυπουργός είναι από κάτω, χαζογελά και ανταλλάσσει γ</w:t>
      </w:r>
      <w:r>
        <w:rPr>
          <w:rFonts w:eastAsia="Times New Roman"/>
          <w:szCs w:val="24"/>
        </w:rPr>
        <w:t xml:space="preserve">ραβάτες. Αυτά θα μείνουν ως η σύνοψη και η επιτομή του κυβερνητικού έργου. </w:t>
      </w:r>
    </w:p>
    <w:p w14:paraId="1286C45E" w14:textId="77777777" w:rsidR="000402FE" w:rsidRDefault="007623D8">
      <w:pPr>
        <w:spacing w:line="600" w:lineRule="auto"/>
        <w:ind w:firstLine="720"/>
        <w:jc w:val="both"/>
        <w:rPr>
          <w:rFonts w:eastAsia="Times New Roman"/>
          <w:szCs w:val="24"/>
        </w:rPr>
      </w:pPr>
      <w:r>
        <w:rPr>
          <w:rFonts w:eastAsia="Times New Roman"/>
          <w:szCs w:val="24"/>
        </w:rPr>
        <w:t>Άρα, λοιπόν, επειδή ακούσαμε πολλά, εγώ θα μιλήσω. Θα έρθει η ώρα που θα μιλήσουμε για το ποια ήταν η εθνική γραμμή και αν ποτέ η εθνική γραμμή περιλάμβανε την εκχώρηση της ιθαγένε</w:t>
      </w:r>
      <w:r>
        <w:rPr>
          <w:rFonts w:eastAsia="Times New Roman"/>
          <w:szCs w:val="24"/>
        </w:rPr>
        <w:t>ιας, της εθνικότητας, της γλώσσας. Πότε το περιλάμβανε αυτό η εθνική γραμμή και πότε και από ποιον πήρατε εξουσιοδότηση για να κάνετε αυτή την εκχώρηση; Πότε έχει συμβεί αυτό;</w:t>
      </w:r>
    </w:p>
    <w:p w14:paraId="1286C45F" w14:textId="77777777" w:rsidR="000402FE" w:rsidRDefault="007623D8">
      <w:pPr>
        <w:spacing w:line="600" w:lineRule="auto"/>
        <w:ind w:left="720" w:firstLine="720"/>
        <w:jc w:val="both"/>
        <w:rPr>
          <w:rFonts w:eastAsia="Times New Roman"/>
          <w:szCs w:val="24"/>
        </w:rPr>
      </w:pPr>
      <w:r>
        <w:rPr>
          <w:rFonts w:eastAsia="Times New Roman"/>
          <w:szCs w:val="24"/>
        </w:rPr>
        <w:lastRenderedPageBreak/>
        <w:t>(Χειροκροτήματα από την πτέρυγα της Νέας Δημοκρατίας)</w:t>
      </w:r>
    </w:p>
    <w:p w14:paraId="1286C460" w14:textId="77777777" w:rsidR="000402FE" w:rsidRDefault="007623D8">
      <w:pPr>
        <w:spacing w:line="600" w:lineRule="auto"/>
        <w:ind w:firstLine="720"/>
        <w:jc w:val="both"/>
        <w:rPr>
          <w:rFonts w:eastAsia="Times New Roman"/>
          <w:szCs w:val="24"/>
        </w:rPr>
      </w:pPr>
      <w:r>
        <w:rPr>
          <w:rFonts w:eastAsia="Times New Roman"/>
          <w:szCs w:val="24"/>
        </w:rPr>
        <w:t>Θα μιλήσω</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και γι</w:t>
      </w:r>
      <w:r>
        <w:rPr>
          <w:rFonts w:eastAsia="Times New Roman"/>
          <w:szCs w:val="24"/>
        </w:rPr>
        <w:t>α όλα εκείνα</w:t>
      </w:r>
      <w:r>
        <w:rPr>
          <w:rFonts w:eastAsia="Times New Roman"/>
          <w:szCs w:val="24"/>
        </w:rPr>
        <w:t>,</w:t>
      </w:r>
      <w:r>
        <w:rPr>
          <w:rFonts w:eastAsia="Times New Roman"/>
          <w:szCs w:val="24"/>
        </w:rPr>
        <w:t xml:space="preserve"> τα οποία άκουσα ως επιχειρήματα πάνω στο θέμα των Πρεσπών. Ένα προς ένα είναι λάθος. Αλλά θα μιλήσουμε τις επόμενες μέρες γι’ αυτό. Παρεμπιπτόντως, κύριε Πρόεδρε, να γίνουν όλα με την κανονική διαδικασία.</w:t>
      </w:r>
    </w:p>
    <w:p w14:paraId="1286C461" w14:textId="77777777" w:rsidR="000402FE" w:rsidRDefault="007623D8">
      <w:pPr>
        <w:spacing w:line="600" w:lineRule="auto"/>
        <w:ind w:firstLine="720"/>
        <w:jc w:val="both"/>
        <w:rPr>
          <w:rFonts w:eastAsia="Times New Roman"/>
          <w:szCs w:val="24"/>
        </w:rPr>
      </w:pPr>
      <w:r w:rsidRPr="00C453AA">
        <w:rPr>
          <w:rFonts w:eastAsia="Times New Roman"/>
          <w:szCs w:val="24"/>
        </w:rPr>
        <w:t xml:space="preserve">(Στο σημείο αυτό κτυπάει το κουδούνι </w:t>
      </w:r>
      <w:r w:rsidRPr="00C453AA">
        <w:rPr>
          <w:rFonts w:eastAsia="Times New Roman"/>
          <w:szCs w:val="24"/>
        </w:rPr>
        <w:t>λήξεως του χρόνου ομιλίας του κυρίου Βουλευτή)</w:t>
      </w:r>
      <w:r w:rsidRPr="002E7FCD">
        <w:rPr>
          <w:rFonts w:eastAsia="Times New Roman"/>
          <w:szCs w:val="24"/>
        </w:rPr>
        <w:t xml:space="preserve"> </w:t>
      </w:r>
    </w:p>
    <w:p w14:paraId="1286C462" w14:textId="77777777" w:rsidR="000402FE" w:rsidRDefault="007623D8">
      <w:pPr>
        <w:spacing w:line="600" w:lineRule="auto"/>
        <w:ind w:firstLine="720"/>
        <w:jc w:val="both"/>
        <w:rPr>
          <w:rFonts w:eastAsia="Times New Roman"/>
          <w:szCs w:val="24"/>
        </w:rPr>
      </w:pPr>
      <w:r>
        <w:rPr>
          <w:rFonts w:eastAsia="Times New Roman"/>
          <w:szCs w:val="24"/>
        </w:rPr>
        <w:t xml:space="preserve">Θα ήθελα για ένα λεπτό την ανοχή σας, κύριε Πρόεδρε. Ευχαριστώ πολύ. </w:t>
      </w:r>
    </w:p>
    <w:p w14:paraId="1286C463" w14:textId="77777777" w:rsidR="000402FE" w:rsidRDefault="007623D8">
      <w:pPr>
        <w:spacing w:line="600" w:lineRule="auto"/>
        <w:ind w:firstLine="720"/>
        <w:jc w:val="both"/>
        <w:rPr>
          <w:rFonts w:eastAsia="Times New Roman"/>
          <w:szCs w:val="24"/>
        </w:rPr>
      </w:pPr>
      <w:r>
        <w:rPr>
          <w:rFonts w:eastAsia="Times New Roman"/>
          <w:szCs w:val="24"/>
        </w:rPr>
        <w:t xml:space="preserve">Ελπίζω να μην αρχίσουν συντμήσεις, εκπτώσεις και μεθοδεύσεις άρον-άρον για να αποφύγουμε λαϊκές κινητοποιήσεις ή οτιδήποτε άλλο, ή για να </w:t>
      </w:r>
      <w:r>
        <w:rPr>
          <w:rFonts w:eastAsia="Times New Roman"/>
          <w:szCs w:val="24"/>
        </w:rPr>
        <w:t>αποφύγουμε τον ευρύ διάλογο. Γιατί όπως ξέρετε</w:t>
      </w:r>
      <w:r>
        <w:rPr>
          <w:rFonts w:eastAsia="Times New Roman"/>
          <w:szCs w:val="24"/>
        </w:rPr>
        <w:t>,</w:t>
      </w:r>
      <w:r>
        <w:rPr>
          <w:rFonts w:eastAsia="Times New Roman"/>
          <w:szCs w:val="24"/>
        </w:rPr>
        <w:t xml:space="preserve"> τα όπλα είναι ακόμα στο τραπέζι και μπορούμε να το επιβάλλουμε αυτό, δηλαδή τον ευρύτατο διάλογο πάνω στις Πρέσπες. </w:t>
      </w:r>
    </w:p>
    <w:p w14:paraId="1286C464" w14:textId="77777777" w:rsidR="000402FE" w:rsidRDefault="007623D8">
      <w:pPr>
        <w:spacing w:line="600" w:lineRule="auto"/>
        <w:ind w:firstLine="720"/>
        <w:jc w:val="both"/>
        <w:rPr>
          <w:rFonts w:eastAsia="Times New Roman"/>
          <w:szCs w:val="24"/>
        </w:rPr>
      </w:pPr>
      <w:r>
        <w:rPr>
          <w:rFonts w:eastAsia="Times New Roman"/>
          <w:szCs w:val="24"/>
        </w:rPr>
        <w:lastRenderedPageBreak/>
        <w:t>Σε τελευταία ανάλυση</w:t>
      </w:r>
      <w:r>
        <w:rPr>
          <w:rFonts w:eastAsia="Times New Roman"/>
          <w:szCs w:val="24"/>
        </w:rPr>
        <w:t>,</w:t>
      </w:r>
      <w:r>
        <w:rPr>
          <w:rFonts w:eastAsia="Times New Roman"/>
          <w:szCs w:val="24"/>
        </w:rPr>
        <w:t xml:space="preserve"> έχετε συνηθίσει –και εύχεστε πολύ συχνά- να είχατε κάποιους άλλους αν</w:t>
      </w:r>
      <w:r>
        <w:rPr>
          <w:rFonts w:eastAsia="Times New Roman"/>
          <w:szCs w:val="24"/>
        </w:rPr>
        <w:t xml:space="preserve">τιπάλους. Κάποιους οι οποίοι θα σας αντιμετώπιζαν ενοχικά, θα υμνούσαν τους αγώνες της Αριστεράς, θα υποκλίνονταν στο μεγαλείο και το ηθικό ανάστημα της Αριστεράς. Τελείωσε αυτή η εποχή. </w:t>
      </w:r>
    </w:p>
    <w:p w14:paraId="1286C465"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Απέναντί σας </w:t>
      </w:r>
      <w:r w:rsidRPr="00B1498E">
        <w:rPr>
          <w:rFonts w:eastAsia="Times New Roman" w:cs="Times New Roman"/>
          <w:szCs w:val="24"/>
        </w:rPr>
        <w:t>έ</w:t>
      </w:r>
      <w:r>
        <w:rPr>
          <w:rFonts w:eastAsia="Times New Roman" w:cs="Times New Roman"/>
          <w:szCs w:val="24"/>
        </w:rPr>
        <w:t>ρχεται</w:t>
      </w:r>
      <w:r w:rsidRPr="00B1498E">
        <w:rPr>
          <w:rFonts w:eastAsia="Times New Roman" w:cs="Times New Roman"/>
          <w:szCs w:val="24"/>
        </w:rPr>
        <w:t xml:space="preserve"> μια παράταξη</w:t>
      </w:r>
      <w:r>
        <w:rPr>
          <w:rFonts w:eastAsia="Times New Roman" w:cs="Times New Roman"/>
          <w:szCs w:val="24"/>
        </w:rPr>
        <w:t>,</w:t>
      </w:r>
      <w:r w:rsidRPr="00B1498E">
        <w:rPr>
          <w:rFonts w:eastAsia="Times New Roman" w:cs="Times New Roman"/>
          <w:szCs w:val="24"/>
        </w:rPr>
        <w:t xml:space="preserve"> η οποία στέκεται με αυτοπεποίθηση</w:t>
      </w:r>
      <w:r>
        <w:rPr>
          <w:rFonts w:eastAsia="Times New Roman" w:cs="Times New Roman"/>
          <w:szCs w:val="24"/>
        </w:rPr>
        <w:t xml:space="preserve"> και</w:t>
      </w:r>
      <w:r w:rsidRPr="00B1498E">
        <w:rPr>
          <w:rFonts w:eastAsia="Times New Roman" w:cs="Times New Roman"/>
          <w:szCs w:val="24"/>
        </w:rPr>
        <w:t xml:space="preserve"> καταθέτει τις προτάσεις </w:t>
      </w:r>
      <w:r>
        <w:rPr>
          <w:rFonts w:eastAsia="Times New Roman" w:cs="Times New Roman"/>
          <w:szCs w:val="24"/>
        </w:rPr>
        <w:t>της. Κ</w:t>
      </w:r>
      <w:r w:rsidRPr="00B1498E">
        <w:rPr>
          <w:rFonts w:eastAsia="Times New Roman" w:cs="Times New Roman"/>
          <w:szCs w:val="24"/>
        </w:rPr>
        <w:t xml:space="preserve">αι </w:t>
      </w:r>
      <w:r>
        <w:rPr>
          <w:rFonts w:eastAsia="Times New Roman" w:cs="Times New Roman"/>
          <w:szCs w:val="24"/>
        </w:rPr>
        <w:t>ναι</w:t>
      </w:r>
      <w:r w:rsidRPr="00B1498E">
        <w:rPr>
          <w:rFonts w:eastAsia="Times New Roman" w:cs="Times New Roman"/>
          <w:szCs w:val="24"/>
        </w:rPr>
        <w:t xml:space="preserve">, για να είμαστε </w:t>
      </w:r>
      <w:r>
        <w:rPr>
          <w:rFonts w:eastAsia="Times New Roman" w:cs="Times New Roman"/>
          <w:szCs w:val="24"/>
        </w:rPr>
        <w:t>ευθ</w:t>
      </w:r>
      <w:r w:rsidRPr="00B1498E">
        <w:rPr>
          <w:rFonts w:eastAsia="Times New Roman" w:cs="Times New Roman"/>
          <w:szCs w:val="24"/>
        </w:rPr>
        <w:t xml:space="preserve">είς, βεβαίως και ευχόμαστε και επιδιώκουμε τη στρατηγική ήττα της Αριστεράς, έτσι όπως </w:t>
      </w:r>
      <w:r>
        <w:rPr>
          <w:rFonts w:eastAsia="Times New Roman" w:cs="Times New Roman"/>
          <w:szCs w:val="24"/>
        </w:rPr>
        <w:t>ωραία το</w:t>
      </w:r>
      <w:r w:rsidRPr="00B1498E">
        <w:rPr>
          <w:rFonts w:eastAsia="Times New Roman" w:cs="Times New Roman"/>
          <w:szCs w:val="24"/>
        </w:rPr>
        <w:t xml:space="preserve"> είπε ο Κυριάκος Μητσοτάκης</w:t>
      </w:r>
      <w:r>
        <w:rPr>
          <w:rFonts w:eastAsia="Times New Roman" w:cs="Times New Roman"/>
          <w:szCs w:val="24"/>
        </w:rPr>
        <w:t>:</w:t>
      </w:r>
      <w:r w:rsidRPr="00B1498E">
        <w:rPr>
          <w:rFonts w:eastAsia="Times New Roman" w:cs="Times New Roman"/>
          <w:szCs w:val="24"/>
        </w:rPr>
        <w:t xml:space="preserve"> </w:t>
      </w:r>
      <w:r>
        <w:rPr>
          <w:rFonts w:eastAsia="Times New Roman" w:cs="Times New Roman"/>
          <w:szCs w:val="24"/>
        </w:rPr>
        <w:t>«Στοχεύουμε να ηττηθεί</w:t>
      </w:r>
      <w:r w:rsidRPr="00B1498E">
        <w:rPr>
          <w:rFonts w:eastAsia="Times New Roman" w:cs="Times New Roman"/>
          <w:szCs w:val="24"/>
        </w:rPr>
        <w:t>τε, όχι μόνο γι</w:t>
      </w:r>
      <w:r>
        <w:rPr>
          <w:rFonts w:eastAsia="Times New Roman" w:cs="Times New Roman"/>
          <w:szCs w:val="24"/>
        </w:rPr>
        <w:t>’</w:t>
      </w:r>
      <w:r w:rsidRPr="00B1498E">
        <w:rPr>
          <w:rFonts w:eastAsia="Times New Roman" w:cs="Times New Roman"/>
          <w:szCs w:val="24"/>
        </w:rPr>
        <w:t xml:space="preserve"> αυτά που κάνατε, αλλά γι</w:t>
      </w:r>
      <w:r>
        <w:rPr>
          <w:rFonts w:eastAsia="Times New Roman" w:cs="Times New Roman"/>
          <w:szCs w:val="24"/>
        </w:rPr>
        <w:t>’</w:t>
      </w:r>
      <w:r w:rsidRPr="00B1498E">
        <w:rPr>
          <w:rFonts w:eastAsia="Times New Roman" w:cs="Times New Roman"/>
          <w:szCs w:val="24"/>
        </w:rPr>
        <w:t xml:space="preserve"> αυτά π</w:t>
      </w:r>
      <w:r w:rsidRPr="00B1498E">
        <w:rPr>
          <w:rFonts w:eastAsia="Times New Roman" w:cs="Times New Roman"/>
          <w:szCs w:val="24"/>
        </w:rPr>
        <w:t>ου πιστεύετε</w:t>
      </w:r>
      <w:r>
        <w:rPr>
          <w:rFonts w:eastAsia="Times New Roman" w:cs="Times New Roman"/>
          <w:szCs w:val="24"/>
        </w:rPr>
        <w:t>»</w:t>
      </w:r>
      <w:r w:rsidRPr="00B1498E">
        <w:rPr>
          <w:rFonts w:eastAsia="Times New Roman" w:cs="Times New Roman"/>
          <w:szCs w:val="24"/>
        </w:rPr>
        <w:t>. Θέλουμε να επιτύχουμε μια ιδεολογικ</w:t>
      </w:r>
      <w:r>
        <w:rPr>
          <w:rFonts w:eastAsia="Times New Roman" w:cs="Times New Roman"/>
          <w:szCs w:val="24"/>
        </w:rPr>
        <w:t>ή ήττα</w:t>
      </w:r>
      <w:r w:rsidRPr="00B1498E">
        <w:rPr>
          <w:rFonts w:eastAsia="Times New Roman" w:cs="Times New Roman"/>
          <w:szCs w:val="24"/>
        </w:rPr>
        <w:t>, να αναιρέσ</w:t>
      </w:r>
      <w:r>
        <w:rPr>
          <w:rFonts w:eastAsia="Times New Roman" w:cs="Times New Roman"/>
          <w:szCs w:val="24"/>
        </w:rPr>
        <w:t xml:space="preserve">ουμε </w:t>
      </w:r>
      <w:r w:rsidRPr="00B1498E">
        <w:rPr>
          <w:rFonts w:eastAsia="Times New Roman" w:cs="Times New Roman"/>
          <w:szCs w:val="24"/>
        </w:rPr>
        <w:t xml:space="preserve">την ιδεολογική ηγεμονία της Αριστεράς. Αυτό θα είναι το διακύβευμα των επόμενων εκλογών. Και εάν υπάρχει κάτι θετικό που μένει από την τετραετή </w:t>
      </w:r>
      <w:r>
        <w:rPr>
          <w:rFonts w:eastAsia="Times New Roman" w:cs="Times New Roman"/>
          <w:szCs w:val="24"/>
        </w:rPr>
        <w:t xml:space="preserve">διακυβέρνησή σας είναι </w:t>
      </w:r>
      <w:r w:rsidRPr="00B1498E">
        <w:rPr>
          <w:rFonts w:eastAsia="Times New Roman" w:cs="Times New Roman"/>
          <w:szCs w:val="24"/>
        </w:rPr>
        <w:t xml:space="preserve">ότι μετά την </w:t>
      </w:r>
      <w:r>
        <w:rPr>
          <w:rFonts w:eastAsia="Times New Roman" w:cs="Times New Roman"/>
          <w:szCs w:val="24"/>
        </w:rPr>
        <w:t>«</w:t>
      </w:r>
      <w:r w:rsidRPr="00B1498E">
        <w:rPr>
          <w:rFonts w:eastAsia="Times New Roman" w:cs="Times New Roman"/>
          <w:szCs w:val="24"/>
        </w:rPr>
        <w:t>πρ</w:t>
      </w:r>
      <w:r w:rsidRPr="00B1498E">
        <w:rPr>
          <w:rFonts w:eastAsia="Times New Roman" w:cs="Times New Roman"/>
          <w:szCs w:val="24"/>
        </w:rPr>
        <w:t>ώτη φορά Αριστερά</w:t>
      </w:r>
      <w:r>
        <w:rPr>
          <w:rFonts w:eastAsia="Times New Roman" w:cs="Times New Roman"/>
          <w:szCs w:val="24"/>
        </w:rPr>
        <w:t>»,</w:t>
      </w:r>
      <w:r w:rsidRPr="00B1498E">
        <w:rPr>
          <w:rFonts w:eastAsia="Times New Roman" w:cs="Times New Roman"/>
          <w:szCs w:val="24"/>
        </w:rPr>
        <w:t xml:space="preserve"> ο λαός μας θα αποφασίσει </w:t>
      </w:r>
      <w:r>
        <w:rPr>
          <w:rFonts w:eastAsia="Times New Roman" w:cs="Times New Roman"/>
          <w:szCs w:val="24"/>
        </w:rPr>
        <w:t>«</w:t>
      </w:r>
      <w:r w:rsidRPr="00B1498E">
        <w:rPr>
          <w:rFonts w:eastAsia="Times New Roman" w:cs="Times New Roman"/>
          <w:szCs w:val="24"/>
        </w:rPr>
        <w:t>ποτέ ξανά Αριστερά</w:t>
      </w:r>
      <w:r>
        <w:rPr>
          <w:rFonts w:eastAsia="Times New Roman" w:cs="Times New Roman"/>
          <w:szCs w:val="24"/>
        </w:rPr>
        <w:t>»</w:t>
      </w:r>
      <w:r w:rsidRPr="00B1498E">
        <w:rPr>
          <w:rFonts w:eastAsia="Times New Roman" w:cs="Times New Roman"/>
          <w:szCs w:val="24"/>
        </w:rPr>
        <w:t xml:space="preserve">.  </w:t>
      </w:r>
    </w:p>
    <w:p w14:paraId="1286C466" w14:textId="77777777" w:rsidR="000402FE" w:rsidRDefault="007623D8">
      <w:pPr>
        <w:tabs>
          <w:tab w:val="left" w:pos="1118"/>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86C467" w14:textId="77777777" w:rsidR="000402FE" w:rsidRDefault="007623D8">
      <w:pPr>
        <w:tabs>
          <w:tab w:val="left" w:pos="1118"/>
        </w:tabs>
        <w:spacing w:line="600" w:lineRule="auto"/>
        <w:ind w:firstLine="720"/>
        <w:contextualSpacing/>
        <w:jc w:val="both"/>
        <w:rPr>
          <w:rFonts w:eastAsia="Times New Roman" w:cs="Times New Roman"/>
          <w:szCs w:val="24"/>
        </w:rPr>
      </w:pPr>
      <w:r w:rsidRPr="00FE35C3">
        <w:rPr>
          <w:rFonts w:eastAsia="Times New Roman" w:cs="Times New Roman"/>
          <w:b/>
          <w:szCs w:val="24"/>
        </w:rPr>
        <w:lastRenderedPageBreak/>
        <w:t>ΠΡΟΕΔΡΕΥΩΝ (</w:t>
      </w:r>
      <w:r>
        <w:rPr>
          <w:rFonts w:eastAsia="Times New Roman" w:cs="Times New Roman"/>
          <w:b/>
          <w:szCs w:val="24"/>
        </w:rPr>
        <w:t>Αναστάσιος Κουράκης</w:t>
      </w:r>
      <w:r w:rsidRPr="00FE35C3">
        <w:rPr>
          <w:rFonts w:eastAsia="Times New Roman" w:cs="Times New Roman"/>
          <w:b/>
          <w:szCs w:val="24"/>
        </w:rPr>
        <w:t>):</w:t>
      </w:r>
      <w:r w:rsidRPr="00BC670B">
        <w:rPr>
          <w:rFonts w:eastAsia="Times New Roman" w:cs="Times New Roman"/>
          <w:szCs w:val="24"/>
        </w:rPr>
        <w:t xml:space="preserve"> </w:t>
      </w:r>
      <w:r>
        <w:rPr>
          <w:rFonts w:eastAsia="Times New Roman" w:cs="Times New Roman"/>
          <w:szCs w:val="24"/>
        </w:rPr>
        <w:t>Ε</w:t>
      </w:r>
      <w:r w:rsidRPr="00B1498E">
        <w:rPr>
          <w:rFonts w:eastAsia="Times New Roman" w:cs="Times New Roman"/>
          <w:szCs w:val="24"/>
        </w:rPr>
        <w:t>υχαριστούμε τον κ</w:t>
      </w:r>
      <w:r>
        <w:rPr>
          <w:rFonts w:eastAsia="Times New Roman" w:cs="Times New Roman"/>
          <w:szCs w:val="24"/>
        </w:rPr>
        <w:t>. Μάκη Βορίδη, Βουλευτή της Ν</w:t>
      </w:r>
      <w:r w:rsidRPr="00B1498E">
        <w:rPr>
          <w:rFonts w:eastAsia="Times New Roman" w:cs="Times New Roman"/>
          <w:szCs w:val="24"/>
        </w:rPr>
        <w:t xml:space="preserve">έας Δημοκρατίας.  </w:t>
      </w:r>
    </w:p>
    <w:p w14:paraId="1286C468" w14:textId="77777777" w:rsidR="000402FE" w:rsidRDefault="007623D8">
      <w:pPr>
        <w:tabs>
          <w:tab w:val="left" w:pos="1118"/>
        </w:tabs>
        <w:spacing w:line="600" w:lineRule="auto"/>
        <w:ind w:firstLine="720"/>
        <w:contextualSpacing/>
        <w:jc w:val="both"/>
        <w:rPr>
          <w:rFonts w:eastAsia="Times New Roman" w:cs="Times New Roman"/>
          <w:szCs w:val="24"/>
        </w:rPr>
      </w:pPr>
      <w:r w:rsidRPr="00B1498E">
        <w:rPr>
          <w:rFonts w:eastAsia="Times New Roman" w:cs="Times New Roman"/>
          <w:szCs w:val="24"/>
        </w:rPr>
        <w:t xml:space="preserve">Προχωρούμε με την τοποθέτηση του </w:t>
      </w:r>
      <w:r>
        <w:rPr>
          <w:rFonts w:eastAsia="Times New Roman" w:cs="Times New Roman"/>
          <w:szCs w:val="24"/>
        </w:rPr>
        <w:t>Αντιπροέδρου της Κ</w:t>
      </w:r>
      <w:r w:rsidRPr="00B1498E">
        <w:rPr>
          <w:rFonts w:eastAsia="Times New Roman" w:cs="Times New Roman"/>
          <w:szCs w:val="24"/>
        </w:rPr>
        <w:t>υβέρνησης κ</w:t>
      </w:r>
      <w:r>
        <w:rPr>
          <w:rFonts w:eastAsia="Times New Roman" w:cs="Times New Roman"/>
          <w:szCs w:val="24"/>
        </w:rPr>
        <w:t>.</w:t>
      </w:r>
      <w:r w:rsidRPr="00B1498E">
        <w:rPr>
          <w:rFonts w:eastAsia="Times New Roman" w:cs="Times New Roman"/>
          <w:szCs w:val="24"/>
        </w:rPr>
        <w:t xml:space="preserve"> Γιάννη Δραγασάκη.  </w:t>
      </w:r>
    </w:p>
    <w:p w14:paraId="1286C469" w14:textId="77777777" w:rsidR="000402FE" w:rsidRDefault="007623D8">
      <w:pPr>
        <w:tabs>
          <w:tab w:val="left" w:pos="1118"/>
        </w:tabs>
        <w:spacing w:line="600" w:lineRule="auto"/>
        <w:ind w:firstLine="720"/>
        <w:contextualSpacing/>
        <w:jc w:val="both"/>
        <w:rPr>
          <w:rFonts w:eastAsia="Times New Roman" w:cs="Times New Roman"/>
          <w:szCs w:val="24"/>
        </w:rPr>
      </w:pPr>
      <w:r w:rsidRPr="00B1498E">
        <w:rPr>
          <w:rFonts w:eastAsia="Times New Roman" w:cs="Times New Roman"/>
          <w:szCs w:val="24"/>
        </w:rPr>
        <w:t xml:space="preserve">Ορίστε, κύριε </w:t>
      </w:r>
      <w:r>
        <w:rPr>
          <w:rFonts w:eastAsia="Times New Roman" w:cs="Times New Roman"/>
          <w:szCs w:val="24"/>
        </w:rPr>
        <w:t>Αντιπρόεδρε</w:t>
      </w:r>
      <w:r w:rsidRPr="00B1498E">
        <w:rPr>
          <w:rFonts w:eastAsia="Times New Roman" w:cs="Times New Roman"/>
          <w:szCs w:val="24"/>
        </w:rPr>
        <w:t>, έχε</w:t>
      </w:r>
      <w:r>
        <w:rPr>
          <w:rFonts w:eastAsia="Times New Roman" w:cs="Times New Roman"/>
          <w:szCs w:val="24"/>
        </w:rPr>
        <w:t xml:space="preserve">τε </w:t>
      </w:r>
      <w:r w:rsidRPr="00B1498E">
        <w:rPr>
          <w:rFonts w:eastAsia="Times New Roman" w:cs="Times New Roman"/>
          <w:szCs w:val="24"/>
        </w:rPr>
        <w:t>το</w:t>
      </w:r>
      <w:r>
        <w:rPr>
          <w:rFonts w:eastAsia="Times New Roman" w:cs="Times New Roman"/>
          <w:szCs w:val="24"/>
        </w:rPr>
        <w:t>ν</w:t>
      </w:r>
      <w:r w:rsidRPr="00B1498E">
        <w:rPr>
          <w:rFonts w:eastAsia="Times New Roman" w:cs="Times New Roman"/>
          <w:szCs w:val="24"/>
        </w:rPr>
        <w:t xml:space="preserve"> λόγο για δεκαπέντε λεπτά.</w:t>
      </w:r>
    </w:p>
    <w:p w14:paraId="1286C46A" w14:textId="77777777" w:rsidR="000402FE" w:rsidRDefault="007623D8">
      <w:pPr>
        <w:tabs>
          <w:tab w:val="left" w:pos="1118"/>
        </w:tabs>
        <w:spacing w:line="600" w:lineRule="auto"/>
        <w:ind w:firstLine="720"/>
        <w:contextualSpacing/>
        <w:jc w:val="both"/>
        <w:rPr>
          <w:rFonts w:eastAsia="Times New Roman" w:cs="Times New Roman"/>
          <w:szCs w:val="24"/>
        </w:rPr>
      </w:pPr>
      <w:r w:rsidRPr="00F26472">
        <w:rPr>
          <w:rFonts w:eastAsia="Times New Roman" w:cs="Times New Roman"/>
          <w:b/>
          <w:szCs w:val="24"/>
        </w:rPr>
        <w:t>ΙΩΑΝΝΗΣ ΔΡΑΓΑΣΑΚΗΣ (Αντιπρόεδρος της Κυβέρνησης</w:t>
      </w:r>
      <w:r w:rsidRPr="00BA4F14">
        <w:rPr>
          <w:rFonts w:eastAsia="Times New Roman" w:cs="Times New Roman"/>
          <w:b/>
          <w:szCs w:val="24"/>
        </w:rPr>
        <w:t xml:space="preserve"> </w:t>
      </w:r>
      <w:r w:rsidRPr="00F26472">
        <w:rPr>
          <w:rFonts w:eastAsia="Times New Roman" w:cs="Times New Roman"/>
          <w:b/>
          <w:szCs w:val="24"/>
        </w:rPr>
        <w:t>-Υπουργός Οικονομίας και Ανάπτυξης):</w:t>
      </w:r>
      <w:r>
        <w:rPr>
          <w:rFonts w:eastAsia="Times New Roman" w:cs="Times New Roman"/>
          <w:szCs w:val="24"/>
        </w:rPr>
        <w:t xml:space="preserve"> Κ</w:t>
      </w:r>
      <w:r w:rsidRPr="00B1498E">
        <w:rPr>
          <w:rFonts w:eastAsia="Times New Roman" w:cs="Times New Roman"/>
          <w:szCs w:val="24"/>
        </w:rPr>
        <w:t>υρίες κύριοι συν</w:t>
      </w:r>
      <w:r>
        <w:rPr>
          <w:rFonts w:eastAsia="Times New Roman" w:cs="Times New Roman"/>
          <w:szCs w:val="24"/>
        </w:rPr>
        <w:t>άδελφοι, μετά από</w:t>
      </w:r>
      <w:r w:rsidRPr="00B1498E">
        <w:rPr>
          <w:rFonts w:eastAsia="Times New Roman" w:cs="Times New Roman"/>
          <w:szCs w:val="24"/>
        </w:rPr>
        <w:t xml:space="preserve"> όσα ακούσαμε, </w:t>
      </w:r>
      <w:r>
        <w:rPr>
          <w:rFonts w:eastAsia="Times New Roman" w:cs="Times New Roman"/>
          <w:szCs w:val="24"/>
        </w:rPr>
        <w:t xml:space="preserve">η ομιλία μου </w:t>
      </w:r>
      <w:r w:rsidRPr="00B1498E">
        <w:rPr>
          <w:rFonts w:eastAsia="Times New Roman" w:cs="Times New Roman"/>
          <w:szCs w:val="24"/>
        </w:rPr>
        <w:t xml:space="preserve">ίσως </w:t>
      </w:r>
      <w:r>
        <w:rPr>
          <w:rFonts w:eastAsia="Times New Roman" w:cs="Times New Roman"/>
          <w:szCs w:val="24"/>
        </w:rPr>
        <w:t xml:space="preserve">να </w:t>
      </w:r>
      <w:r w:rsidRPr="00B1498E">
        <w:rPr>
          <w:rFonts w:eastAsia="Times New Roman" w:cs="Times New Roman"/>
          <w:szCs w:val="24"/>
        </w:rPr>
        <w:t>είναι και περιττή. Εμείς σας καλούμε να δώσετε ψήφο εμπιστ</w:t>
      </w:r>
      <w:r>
        <w:rPr>
          <w:rFonts w:eastAsia="Times New Roman" w:cs="Times New Roman"/>
          <w:szCs w:val="24"/>
        </w:rPr>
        <w:t>οσύνης στην Κ</w:t>
      </w:r>
      <w:r w:rsidRPr="00B1498E">
        <w:rPr>
          <w:rFonts w:eastAsia="Times New Roman" w:cs="Times New Roman"/>
          <w:szCs w:val="24"/>
        </w:rPr>
        <w:t>υβέρνηση</w:t>
      </w:r>
      <w:r>
        <w:rPr>
          <w:rFonts w:eastAsia="Times New Roman" w:cs="Times New Roman"/>
          <w:szCs w:val="24"/>
        </w:rPr>
        <w:t>,</w:t>
      </w:r>
      <w:r w:rsidRPr="00B1498E">
        <w:rPr>
          <w:rFonts w:eastAsia="Times New Roman" w:cs="Times New Roman"/>
          <w:szCs w:val="24"/>
        </w:rPr>
        <w:t xml:space="preserve"> για να μην έχουμε αυτήν την παλινόρθωση που περιέγραψε </w:t>
      </w:r>
      <w:r>
        <w:rPr>
          <w:rFonts w:eastAsia="Times New Roman" w:cs="Times New Roman"/>
          <w:szCs w:val="24"/>
        </w:rPr>
        <w:t>ο κ. Βορίδης, για να μην επιστρέψουμε στον σκοταδισμό</w:t>
      </w:r>
      <w:r>
        <w:rPr>
          <w:rFonts w:eastAsia="Times New Roman" w:cs="Times New Roman"/>
          <w:szCs w:val="24"/>
        </w:rPr>
        <w:t>,</w:t>
      </w:r>
      <w:r>
        <w:rPr>
          <w:rFonts w:eastAsia="Times New Roman" w:cs="Times New Roman"/>
          <w:szCs w:val="24"/>
        </w:rPr>
        <w:t xml:space="preserve"> που καταδικάζει όχι έργα, αλλά α</w:t>
      </w:r>
      <w:r w:rsidRPr="00B1498E">
        <w:rPr>
          <w:rFonts w:eastAsia="Times New Roman" w:cs="Times New Roman"/>
          <w:szCs w:val="24"/>
        </w:rPr>
        <w:t>πόψεις και ι</w:t>
      </w:r>
      <w:r w:rsidRPr="00B1498E">
        <w:rPr>
          <w:rFonts w:eastAsia="Times New Roman" w:cs="Times New Roman"/>
          <w:szCs w:val="24"/>
        </w:rPr>
        <w:t xml:space="preserve">δέες. </w:t>
      </w:r>
      <w:r>
        <w:rPr>
          <w:rFonts w:eastAsia="Times New Roman" w:cs="Times New Roman"/>
          <w:szCs w:val="24"/>
        </w:rPr>
        <w:t>Νομίζω ότι όλα τα</w:t>
      </w:r>
      <w:r w:rsidRPr="00B1498E">
        <w:rPr>
          <w:rFonts w:eastAsia="Times New Roman" w:cs="Times New Roman"/>
          <w:szCs w:val="24"/>
        </w:rPr>
        <w:t xml:space="preserve"> αλλά είναι περιττά.  </w:t>
      </w:r>
    </w:p>
    <w:p w14:paraId="1286C46B" w14:textId="77777777" w:rsidR="000402FE" w:rsidRDefault="007623D8">
      <w:pPr>
        <w:tabs>
          <w:tab w:val="left" w:pos="1118"/>
        </w:tabs>
        <w:spacing w:line="600" w:lineRule="auto"/>
        <w:ind w:firstLine="720"/>
        <w:contextualSpacing/>
        <w:jc w:val="center"/>
        <w:rPr>
          <w:rFonts w:eastAsia="Times New Roman" w:cs="Times New Roman"/>
          <w:szCs w:val="24"/>
        </w:rPr>
      </w:pPr>
      <w:r w:rsidRPr="00FC1EE7">
        <w:rPr>
          <w:rFonts w:eastAsia="Times New Roman" w:cs="Times New Roman"/>
          <w:szCs w:val="24"/>
        </w:rPr>
        <w:t>(Χειροκροτήματα από την πτέρυγα του ΣΥΡΙΖΑ)</w:t>
      </w:r>
    </w:p>
    <w:p w14:paraId="1286C46C" w14:textId="77777777" w:rsidR="000402FE" w:rsidRDefault="007623D8">
      <w:pPr>
        <w:tabs>
          <w:tab w:val="left" w:pos="1118"/>
        </w:tabs>
        <w:spacing w:line="600" w:lineRule="auto"/>
        <w:ind w:firstLine="720"/>
        <w:contextualSpacing/>
        <w:jc w:val="both"/>
        <w:rPr>
          <w:rFonts w:eastAsia="Times New Roman" w:cs="Times New Roman"/>
          <w:szCs w:val="24"/>
        </w:rPr>
      </w:pPr>
      <w:r w:rsidRPr="00B1498E">
        <w:rPr>
          <w:rFonts w:eastAsia="Times New Roman" w:cs="Times New Roman"/>
          <w:szCs w:val="24"/>
        </w:rPr>
        <w:t>Το αίτημα</w:t>
      </w:r>
      <w:r>
        <w:rPr>
          <w:rFonts w:eastAsia="Times New Roman" w:cs="Times New Roman"/>
          <w:szCs w:val="24"/>
        </w:rPr>
        <w:t>,</w:t>
      </w:r>
      <w:r w:rsidRPr="00B1498E">
        <w:rPr>
          <w:rFonts w:eastAsia="Times New Roman" w:cs="Times New Roman"/>
          <w:szCs w:val="24"/>
        </w:rPr>
        <w:t xml:space="preserve"> λοιπόν</w:t>
      </w:r>
      <w:r>
        <w:rPr>
          <w:rFonts w:eastAsia="Times New Roman" w:cs="Times New Roman"/>
          <w:szCs w:val="24"/>
        </w:rPr>
        <w:t>,</w:t>
      </w:r>
      <w:r w:rsidRPr="00B1498E">
        <w:rPr>
          <w:rFonts w:eastAsia="Times New Roman" w:cs="Times New Roman"/>
          <w:szCs w:val="24"/>
        </w:rPr>
        <w:t xml:space="preserve"> για τη συζήτηση για ψήφο εμπιστοσύνης έχει υπερβεί ήδη το</w:t>
      </w:r>
      <w:r>
        <w:rPr>
          <w:rFonts w:eastAsia="Times New Roman" w:cs="Times New Roman"/>
          <w:szCs w:val="24"/>
        </w:rPr>
        <w:t xml:space="preserve">υς λόγους και τις αιτίες που την </w:t>
      </w:r>
      <w:r w:rsidRPr="00B1498E">
        <w:rPr>
          <w:rFonts w:eastAsia="Times New Roman" w:cs="Times New Roman"/>
          <w:szCs w:val="24"/>
        </w:rPr>
        <w:t>προκάλεσαν</w:t>
      </w:r>
      <w:r>
        <w:rPr>
          <w:rFonts w:eastAsia="Times New Roman" w:cs="Times New Roman"/>
          <w:szCs w:val="24"/>
        </w:rPr>
        <w:t>. Υ</w:t>
      </w:r>
      <w:r w:rsidRPr="00B1498E">
        <w:rPr>
          <w:rFonts w:eastAsia="Times New Roman" w:cs="Times New Roman"/>
          <w:szCs w:val="24"/>
        </w:rPr>
        <w:t>περβαίνει τις ανάγκες μιας κυβερνητικής αριθ</w:t>
      </w:r>
      <w:r w:rsidRPr="00B1498E">
        <w:rPr>
          <w:rFonts w:eastAsia="Times New Roman" w:cs="Times New Roman"/>
          <w:szCs w:val="24"/>
        </w:rPr>
        <w:t xml:space="preserve">μητικής, </w:t>
      </w:r>
      <w:r w:rsidRPr="00B1498E">
        <w:rPr>
          <w:rFonts w:eastAsia="Times New Roman" w:cs="Times New Roman"/>
          <w:szCs w:val="24"/>
        </w:rPr>
        <w:lastRenderedPageBreak/>
        <w:t>όπως προσπάθησ</w:t>
      </w:r>
      <w:r>
        <w:rPr>
          <w:rFonts w:eastAsia="Times New Roman" w:cs="Times New Roman"/>
          <w:szCs w:val="24"/>
        </w:rPr>
        <w:t>ε</w:t>
      </w:r>
      <w:r w:rsidRPr="00B1498E">
        <w:rPr>
          <w:rFonts w:eastAsia="Times New Roman" w:cs="Times New Roman"/>
          <w:szCs w:val="24"/>
        </w:rPr>
        <w:t xml:space="preserve"> να </w:t>
      </w:r>
      <w:r>
        <w:rPr>
          <w:rFonts w:eastAsia="Times New Roman" w:cs="Times New Roman"/>
          <w:szCs w:val="24"/>
        </w:rPr>
        <w:t>α</w:t>
      </w:r>
      <w:r w:rsidRPr="00B1498E">
        <w:rPr>
          <w:rFonts w:eastAsia="Times New Roman" w:cs="Times New Roman"/>
          <w:szCs w:val="24"/>
        </w:rPr>
        <w:t>ναλύσει ξανά εδώ ο κ</w:t>
      </w:r>
      <w:r>
        <w:rPr>
          <w:rFonts w:eastAsia="Times New Roman" w:cs="Times New Roman"/>
          <w:szCs w:val="24"/>
        </w:rPr>
        <w:t>. Βορίδης</w:t>
      </w:r>
      <w:r w:rsidRPr="00B1498E">
        <w:rPr>
          <w:rFonts w:eastAsia="Times New Roman" w:cs="Times New Roman"/>
          <w:szCs w:val="24"/>
        </w:rPr>
        <w:t>, δεδομένου ότι σε όλη την Ευρώπη γνωρίζουμε ότι υπάρχουν κυβερνήσεις ανοχής,  υπάρχουν κυβερνήσεις με λιγότερες από εκατό</w:t>
      </w:r>
      <w:r>
        <w:rPr>
          <w:rFonts w:eastAsia="Times New Roman" w:cs="Times New Roman"/>
          <w:szCs w:val="24"/>
        </w:rPr>
        <w:t>ν</w:t>
      </w:r>
      <w:r w:rsidRPr="00B1498E">
        <w:rPr>
          <w:rFonts w:eastAsia="Times New Roman" w:cs="Times New Roman"/>
          <w:szCs w:val="24"/>
        </w:rPr>
        <w:t xml:space="preserve"> πενήντα</w:t>
      </w:r>
      <w:r>
        <w:rPr>
          <w:rFonts w:eastAsia="Times New Roman" w:cs="Times New Roman"/>
          <w:szCs w:val="24"/>
        </w:rPr>
        <w:t xml:space="preserve"> μί</w:t>
      </w:r>
      <w:r w:rsidRPr="00B1498E">
        <w:rPr>
          <w:rFonts w:eastAsia="Times New Roman" w:cs="Times New Roman"/>
          <w:szCs w:val="24"/>
        </w:rPr>
        <w:t xml:space="preserve">α ψήφους και με βάση τα αντίστοιχα </w:t>
      </w:r>
      <w:r>
        <w:rPr>
          <w:rFonts w:eastAsia="Times New Roman" w:cs="Times New Roman"/>
          <w:szCs w:val="24"/>
        </w:rPr>
        <w:t>σ</w:t>
      </w:r>
      <w:r w:rsidRPr="00B1498E">
        <w:rPr>
          <w:rFonts w:eastAsia="Times New Roman" w:cs="Times New Roman"/>
          <w:szCs w:val="24"/>
        </w:rPr>
        <w:t xml:space="preserve">υντάγματα και </w:t>
      </w:r>
      <w:r>
        <w:rPr>
          <w:rFonts w:eastAsia="Times New Roman" w:cs="Times New Roman"/>
          <w:szCs w:val="24"/>
        </w:rPr>
        <w:t>κ</w:t>
      </w:r>
      <w:r w:rsidRPr="00B1498E">
        <w:rPr>
          <w:rFonts w:eastAsia="Times New Roman" w:cs="Times New Roman"/>
          <w:szCs w:val="24"/>
        </w:rPr>
        <w:t>ανονισμούς</w:t>
      </w:r>
      <w:r>
        <w:rPr>
          <w:rFonts w:eastAsia="Times New Roman" w:cs="Times New Roman"/>
          <w:szCs w:val="24"/>
        </w:rPr>
        <w:t>,</w:t>
      </w:r>
      <w:r w:rsidRPr="00B1498E">
        <w:rPr>
          <w:rFonts w:eastAsia="Times New Roman" w:cs="Times New Roman"/>
          <w:szCs w:val="24"/>
        </w:rPr>
        <w:t xml:space="preserve"> μ</w:t>
      </w:r>
      <w:r w:rsidRPr="00B1498E">
        <w:rPr>
          <w:rFonts w:eastAsia="Times New Roman" w:cs="Times New Roman"/>
          <w:szCs w:val="24"/>
        </w:rPr>
        <w:t xml:space="preserve">πορούν να υπάρξουν.  </w:t>
      </w:r>
    </w:p>
    <w:p w14:paraId="1286C46D" w14:textId="77777777" w:rsidR="000402FE" w:rsidRDefault="007623D8">
      <w:pPr>
        <w:tabs>
          <w:tab w:val="left" w:pos="1118"/>
        </w:tabs>
        <w:spacing w:line="600" w:lineRule="auto"/>
        <w:ind w:firstLine="720"/>
        <w:contextualSpacing/>
        <w:jc w:val="both"/>
        <w:rPr>
          <w:rFonts w:eastAsia="Times New Roman" w:cs="Times New Roman"/>
          <w:szCs w:val="24"/>
        </w:rPr>
      </w:pPr>
      <w:r w:rsidRPr="00B1498E">
        <w:rPr>
          <w:rFonts w:eastAsia="Times New Roman" w:cs="Times New Roman"/>
          <w:szCs w:val="24"/>
        </w:rPr>
        <w:t>Το γεγονός ότι εδώ ζητού</w:t>
      </w:r>
      <w:r>
        <w:rPr>
          <w:rFonts w:eastAsia="Times New Roman" w:cs="Times New Roman"/>
          <w:szCs w:val="24"/>
        </w:rPr>
        <w:t>με</w:t>
      </w:r>
      <w:r w:rsidRPr="00B1498E">
        <w:rPr>
          <w:rFonts w:eastAsia="Times New Roman" w:cs="Times New Roman"/>
          <w:szCs w:val="24"/>
        </w:rPr>
        <w:t xml:space="preserve"> την ψήφο εμπιστοσύνης</w:t>
      </w:r>
      <w:r>
        <w:rPr>
          <w:rFonts w:eastAsia="Times New Roman" w:cs="Times New Roman"/>
          <w:szCs w:val="24"/>
        </w:rPr>
        <w:t>,</w:t>
      </w:r>
      <w:r>
        <w:rPr>
          <w:rFonts w:eastAsia="Times New Roman" w:cs="Times New Roman"/>
          <w:szCs w:val="24"/>
        </w:rPr>
        <w:t xml:space="preserve"> με τον τρόπο που τη ζήτησε ο Πρ</w:t>
      </w:r>
      <w:r w:rsidRPr="00B1498E">
        <w:rPr>
          <w:rFonts w:eastAsia="Times New Roman" w:cs="Times New Roman"/>
          <w:szCs w:val="24"/>
        </w:rPr>
        <w:t>ωθυπουργός</w:t>
      </w:r>
      <w:r>
        <w:rPr>
          <w:rFonts w:eastAsia="Times New Roman" w:cs="Times New Roman"/>
          <w:szCs w:val="24"/>
        </w:rPr>
        <w:t>,</w:t>
      </w:r>
      <w:r w:rsidRPr="00B1498E">
        <w:rPr>
          <w:rFonts w:eastAsia="Times New Roman" w:cs="Times New Roman"/>
          <w:szCs w:val="24"/>
        </w:rPr>
        <w:t xml:space="preserve"> έχει </w:t>
      </w:r>
      <w:r>
        <w:rPr>
          <w:rFonts w:eastAsia="Times New Roman" w:cs="Times New Roman"/>
          <w:szCs w:val="24"/>
        </w:rPr>
        <w:t>ακριβώς</w:t>
      </w:r>
      <w:r w:rsidRPr="00B1498E">
        <w:rPr>
          <w:rFonts w:eastAsia="Times New Roman" w:cs="Times New Roman"/>
          <w:szCs w:val="24"/>
        </w:rPr>
        <w:t xml:space="preserve"> ένα πολιτικό βάθος, ένα πολιτικό μήνυμα, που αφο</w:t>
      </w:r>
      <w:r>
        <w:rPr>
          <w:rFonts w:eastAsia="Times New Roman" w:cs="Times New Roman"/>
          <w:szCs w:val="24"/>
        </w:rPr>
        <w:t>ρά όχι μόνο το παρόν αυτής της Κ</w:t>
      </w:r>
      <w:r w:rsidRPr="00B1498E">
        <w:rPr>
          <w:rFonts w:eastAsia="Times New Roman" w:cs="Times New Roman"/>
          <w:szCs w:val="24"/>
        </w:rPr>
        <w:t xml:space="preserve">υβέρνησης, αλλά την προοπτική της. </w:t>
      </w:r>
      <w:r>
        <w:rPr>
          <w:rFonts w:eastAsia="Times New Roman" w:cs="Times New Roman"/>
          <w:szCs w:val="24"/>
        </w:rPr>
        <w:t>Η</w:t>
      </w:r>
      <w:r w:rsidRPr="00B1498E">
        <w:rPr>
          <w:rFonts w:eastAsia="Times New Roman" w:cs="Times New Roman"/>
          <w:szCs w:val="24"/>
        </w:rPr>
        <w:t xml:space="preserve"> ψήφος εμπισ</w:t>
      </w:r>
      <w:r w:rsidRPr="00B1498E">
        <w:rPr>
          <w:rFonts w:eastAsia="Times New Roman" w:cs="Times New Roman"/>
          <w:szCs w:val="24"/>
        </w:rPr>
        <w:t xml:space="preserve">τοσύνης </w:t>
      </w:r>
      <w:r>
        <w:rPr>
          <w:rFonts w:eastAsia="Times New Roman" w:cs="Times New Roman"/>
          <w:szCs w:val="24"/>
        </w:rPr>
        <w:t>-</w:t>
      </w:r>
      <w:r w:rsidRPr="00B1498E">
        <w:rPr>
          <w:rFonts w:eastAsia="Times New Roman" w:cs="Times New Roman"/>
          <w:szCs w:val="24"/>
        </w:rPr>
        <w:t>θέλω να πω</w:t>
      </w:r>
      <w:r>
        <w:rPr>
          <w:rFonts w:eastAsia="Times New Roman" w:cs="Times New Roman"/>
          <w:szCs w:val="24"/>
        </w:rPr>
        <w:t>-</w:t>
      </w:r>
      <w:r w:rsidRPr="00B1498E">
        <w:rPr>
          <w:rFonts w:eastAsia="Times New Roman" w:cs="Times New Roman"/>
          <w:szCs w:val="24"/>
        </w:rPr>
        <w:t xml:space="preserve"> δεν αφορά μια ευκαιριακή πλειοψηφία</w:t>
      </w:r>
      <w:r>
        <w:rPr>
          <w:rFonts w:eastAsia="Times New Roman" w:cs="Times New Roman"/>
          <w:szCs w:val="24"/>
        </w:rPr>
        <w:t>,</w:t>
      </w:r>
      <w:r w:rsidRPr="00B1498E">
        <w:rPr>
          <w:rFonts w:eastAsia="Times New Roman" w:cs="Times New Roman"/>
          <w:szCs w:val="24"/>
        </w:rPr>
        <w:t xml:space="preserve"> με στόχο απλά και μόνο την παράταση της ζωής της </w:t>
      </w:r>
      <w:r>
        <w:rPr>
          <w:rFonts w:eastAsia="Times New Roman" w:cs="Times New Roman"/>
          <w:szCs w:val="24"/>
        </w:rPr>
        <w:t>Κ</w:t>
      </w:r>
      <w:r w:rsidRPr="00B1498E">
        <w:rPr>
          <w:rFonts w:eastAsia="Times New Roman" w:cs="Times New Roman"/>
          <w:szCs w:val="24"/>
        </w:rPr>
        <w:t>υβέρνησης για κάποιους μήνες, αλλά είναι η απαρχή μιας γενικότερης αναδιάταξης του πολιτικού σκηνικού</w:t>
      </w:r>
      <w:r>
        <w:rPr>
          <w:rFonts w:eastAsia="Times New Roman" w:cs="Times New Roman"/>
          <w:szCs w:val="24"/>
        </w:rPr>
        <w:t>,</w:t>
      </w:r>
      <w:r w:rsidRPr="00B1498E">
        <w:rPr>
          <w:rFonts w:eastAsia="Times New Roman" w:cs="Times New Roman"/>
          <w:szCs w:val="24"/>
        </w:rPr>
        <w:t xml:space="preserve"> με στόχο μια νέα </w:t>
      </w:r>
      <w:r>
        <w:rPr>
          <w:rFonts w:eastAsia="Times New Roman" w:cs="Times New Roman"/>
          <w:szCs w:val="24"/>
        </w:rPr>
        <w:t>π</w:t>
      </w:r>
      <w:r w:rsidRPr="00B1498E">
        <w:rPr>
          <w:rFonts w:eastAsia="Times New Roman" w:cs="Times New Roman"/>
          <w:szCs w:val="24"/>
        </w:rPr>
        <w:t xml:space="preserve">ροοδευτική πλειοψηφία, μια </w:t>
      </w:r>
      <w:r w:rsidRPr="00B1498E">
        <w:rPr>
          <w:rFonts w:eastAsia="Times New Roman" w:cs="Times New Roman"/>
          <w:szCs w:val="24"/>
        </w:rPr>
        <w:t>ευρεία συμπαράταξη</w:t>
      </w:r>
      <w:r>
        <w:rPr>
          <w:rFonts w:eastAsia="Times New Roman" w:cs="Times New Roman"/>
          <w:szCs w:val="24"/>
        </w:rPr>
        <w:t>,</w:t>
      </w:r>
      <w:r w:rsidRPr="00B1498E">
        <w:rPr>
          <w:rFonts w:eastAsia="Times New Roman" w:cs="Times New Roman"/>
          <w:szCs w:val="24"/>
        </w:rPr>
        <w:t xml:space="preserve"> που θα </w:t>
      </w:r>
      <w:r>
        <w:rPr>
          <w:rFonts w:eastAsia="Times New Roman" w:cs="Times New Roman"/>
          <w:szCs w:val="24"/>
        </w:rPr>
        <w:t>οργανώσει</w:t>
      </w:r>
      <w:r w:rsidRPr="00B1498E">
        <w:rPr>
          <w:rFonts w:eastAsia="Times New Roman" w:cs="Times New Roman"/>
          <w:szCs w:val="24"/>
        </w:rPr>
        <w:t xml:space="preserve"> </w:t>
      </w:r>
      <w:r>
        <w:rPr>
          <w:rFonts w:eastAsia="Times New Roman" w:cs="Times New Roman"/>
          <w:szCs w:val="24"/>
        </w:rPr>
        <w:t>το σχέδιο για την Ελλάδα της επόμενη</w:t>
      </w:r>
      <w:r w:rsidRPr="00B1498E">
        <w:rPr>
          <w:rFonts w:eastAsia="Times New Roman" w:cs="Times New Roman"/>
          <w:szCs w:val="24"/>
        </w:rPr>
        <w:t>ς ημέρας.</w:t>
      </w:r>
    </w:p>
    <w:p w14:paraId="1286C46E" w14:textId="77777777" w:rsidR="000402FE" w:rsidRDefault="007623D8">
      <w:pPr>
        <w:tabs>
          <w:tab w:val="left" w:pos="1118"/>
        </w:tabs>
        <w:spacing w:line="600" w:lineRule="auto"/>
        <w:ind w:firstLine="720"/>
        <w:contextualSpacing/>
        <w:jc w:val="both"/>
        <w:rPr>
          <w:rFonts w:eastAsia="Times New Roman" w:cs="Times New Roman"/>
          <w:szCs w:val="24"/>
        </w:rPr>
      </w:pPr>
      <w:r w:rsidRPr="00B1498E">
        <w:rPr>
          <w:rFonts w:eastAsia="Times New Roman" w:cs="Times New Roman"/>
          <w:szCs w:val="24"/>
        </w:rPr>
        <w:t xml:space="preserve">Η συντηρητική </w:t>
      </w:r>
      <w:r>
        <w:rPr>
          <w:rFonts w:eastAsia="Times New Roman" w:cs="Times New Roman"/>
          <w:szCs w:val="24"/>
        </w:rPr>
        <w:t>Α</w:t>
      </w:r>
      <w:r w:rsidRPr="00B1498E">
        <w:rPr>
          <w:rFonts w:eastAsia="Times New Roman" w:cs="Times New Roman"/>
          <w:szCs w:val="24"/>
        </w:rPr>
        <w:t>ντιπολίτευση το καταλαβαίνει αυτό,</w:t>
      </w:r>
      <w:r>
        <w:rPr>
          <w:rFonts w:eastAsia="Times New Roman" w:cs="Times New Roman"/>
          <w:szCs w:val="24"/>
        </w:rPr>
        <w:t xml:space="preserve"> </w:t>
      </w:r>
      <w:r w:rsidRPr="00B1498E">
        <w:rPr>
          <w:rFonts w:eastAsia="Times New Roman" w:cs="Times New Roman"/>
          <w:szCs w:val="24"/>
        </w:rPr>
        <w:t>το αντιλαμβάνεται, φοβάται και γι</w:t>
      </w:r>
      <w:r>
        <w:rPr>
          <w:rFonts w:eastAsia="Times New Roman" w:cs="Times New Roman"/>
          <w:szCs w:val="24"/>
        </w:rPr>
        <w:t>’</w:t>
      </w:r>
      <w:r w:rsidRPr="00B1498E">
        <w:rPr>
          <w:rFonts w:eastAsia="Times New Roman" w:cs="Times New Roman"/>
          <w:szCs w:val="24"/>
        </w:rPr>
        <w:t xml:space="preserve"> αυτό αντ</w:t>
      </w:r>
      <w:r>
        <w:rPr>
          <w:rFonts w:eastAsia="Times New Roman" w:cs="Times New Roman"/>
          <w:szCs w:val="24"/>
        </w:rPr>
        <w:t xml:space="preserve">ιπαλεύει </w:t>
      </w:r>
      <w:r w:rsidRPr="00B1498E">
        <w:rPr>
          <w:rFonts w:eastAsia="Times New Roman" w:cs="Times New Roman"/>
          <w:szCs w:val="24"/>
        </w:rPr>
        <w:t xml:space="preserve">αυτήν την προοπτική </w:t>
      </w:r>
      <w:r>
        <w:rPr>
          <w:rFonts w:eastAsia="Times New Roman" w:cs="Times New Roman"/>
          <w:szCs w:val="24"/>
        </w:rPr>
        <w:t>με χυδαι</w:t>
      </w:r>
      <w:r w:rsidRPr="00B1498E">
        <w:rPr>
          <w:rFonts w:eastAsia="Times New Roman" w:cs="Times New Roman"/>
          <w:szCs w:val="24"/>
        </w:rPr>
        <w:t xml:space="preserve">ολογίες </w:t>
      </w:r>
      <w:r>
        <w:rPr>
          <w:rFonts w:eastAsia="Times New Roman" w:cs="Times New Roman"/>
          <w:szCs w:val="24"/>
        </w:rPr>
        <w:t>για</w:t>
      </w:r>
      <w:r w:rsidRPr="00B1498E">
        <w:rPr>
          <w:rFonts w:eastAsia="Times New Roman" w:cs="Times New Roman"/>
          <w:szCs w:val="24"/>
        </w:rPr>
        <w:t xml:space="preserve"> συναλλαγές</w:t>
      </w:r>
      <w:r>
        <w:rPr>
          <w:rFonts w:eastAsia="Times New Roman" w:cs="Times New Roman"/>
          <w:szCs w:val="24"/>
        </w:rPr>
        <w:t>, για παζάρια, μιλάει</w:t>
      </w:r>
      <w:r>
        <w:rPr>
          <w:rFonts w:eastAsia="Times New Roman" w:cs="Times New Roman"/>
          <w:szCs w:val="24"/>
        </w:rPr>
        <w:t xml:space="preserve"> για </w:t>
      </w:r>
      <w:r w:rsidRPr="00B1498E">
        <w:rPr>
          <w:rFonts w:eastAsia="Times New Roman" w:cs="Times New Roman"/>
          <w:szCs w:val="24"/>
        </w:rPr>
        <w:lastRenderedPageBreak/>
        <w:t xml:space="preserve">πολιτικά ρετάλια, </w:t>
      </w:r>
      <w:r>
        <w:rPr>
          <w:rFonts w:eastAsia="Times New Roman" w:cs="Times New Roman"/>
          <w:szCs w:val="24"/>
        </w:rPr>
        <w:t xml:space="preserve">μιλάει για γυρολόγους </w:t>
      </w:r>
      <w:r w:rsidRPr="00B1498E">
        <w:rPr>
          <w:rFonts w:eastAsia="Times New Roman" w:cs="Times New Roman"/>
          <w:szCs w:val="24"/>
        </w:rPr>
        <w:t xml:space="preserve">της πολιτικής, </w:t>
      </w:r>
      <w:r>
        <w:rPr>
          <w:rFonts w:eastAsia="Times New Roman" w:cs="Times New Roman"/>
          <w:szCs w:val="24"/>
        </w:rPr>
        <w:t>για «κ</w:t>
      </w:r>
      <w:r w:rsidRPr="00B1498E">
        <w:rPr>
          <w:rFonts w:eastAsia="Times New Roman" w:cs="Times New Roman"/>
          <w:szCs w:val="24"/>
        </w:rPr>
        <w:t>υβ</w:t>
      </w:r>
      <w:r>
        <w:rPr>
          <w:rFonts w:eastAsia="Times New Roman" w:cs="Times New Roman"/>
          <w:szCs w:val="24"/>
        </w:rPr>
        <w:t xml:space="preserve">ερνήσεις </w:t>
      </w:r>
      <w:r w:rsidRPr="00B1498E">
        <w:rPr>
          <w:rFonts w:eastAsia="Times New Roman" w:cs="Times New Roman"/>
          <w:szCs w:val="24"/>
        </w:rPr>
        <w:t>κουρελού</w:t>
      </w:r>
      <w:r>
        <w:rPr>
          <w:rFonts w:eastAsia="Times New Roman" w:cs="Times New Roman"/>
          <w:szCs w:val="24"/>
        </w:rPr>
        <w:t>»</w:t>
      </w:r>
      <w:r w:rsidRPr="00B1498E">
        <w:rPr>
          <w:rFonts w:eastAsia="Times New Roman" w:cs="Times New Roman"/>
          <w:szCs w:val="24"/>
        </w:rPr>
        <w:t xml:space="preserve"> κ</w:t>
      </w:r>
      <w:r>
        <w:rPr>
          <w:rFonts w:eastAsia="Times New Roman" w:cs="Times New Roman"/>
          <w:szCs w:val="24"/>
        </w:rPr>
        <w:t>α</w:t>
      </w:r>
      <w:r w:rsidRPr="00B1498E">
        <w:rPr>
          <w:rFonts w:eastAsia="Times New Roman" w:cs="Times New Roman"/>
          <w:szCs w:val="24"/>
        </w:rPr>
        <w:t xml:space="preserve">ι άλλα συναφή, με τα οποία ανταγωνίζεται </w:t>
      </w:r>
      <w:r>
        <w:rPr>
          <w:rFonts w:eastAsia="Times New Roman" w:cs="Times New Roman"/>
          <w:szCs w:val="24"/>
        </w:rPr>
        <w:t>τη Χ</w:t>
      </w:r>
      <w:r w:rsidRPr="00B1498E">
        <w:rPr>
          <w:rFonts w:eastAsia="Times New Roman" w:cs="Times New Roman"/>
          <w:szCs w:val="24"/>
        </w:rPr>
        <w:t xml:space="preserve">ρυσή Αυγή. Απευθύνεται στα πιο </w:t>
      </w:r>
      <w:r>
        <w:rPr>
          <w:rFonts w:eastAsia="Times New Roman" w:cs="Times New Roman"/>
          <w:szCs w:val="24"/>
        </w:rPr>
        <w:t>απολίτικα</w:t>
      </w:r>
      <w:r w:rsidRPr="00B1498E">
        <w:rPr>
          <w:rFonts w:eastAsia="Times New Roman" w:cs="Times New Roman"/>
          <w:szCs w:val="24"/>
        </w:rPr>
        <w:t xml:space="preserve"> πολιτικά </w:t>
      </w:r>
      <w:r>
        <w:rPr>
          <w:rFonts w:eastAsia="Times New Roman" w:cs="Times New Roman"/>
          <w:szCs w:val="24"/>
        </w:rPr>
        <w:t>-</w:t>
      </w:r>
      <w:r w:rsidRPr="00B1498E">
        <w:rPr>
          <w:rFonts w:eastAsia="Times New Roman" w:cs="Times New Roman"/>
          <w:szCs w:val="24"/>
        </w:rPr>
        <w:t>από πολιτική άποψη</w:t>
      </w:r>
      <w:r>
        <w:rPr>
          <w:rFonts w:eastAsia="Times New Roman" w:cs="Times New Roman"/>
          <w:szCs w:val="24"/>
        </w:rPr>
        <w:t>-</w:t>
      </w:r>
      <w:r w:rsidRPr="00B1498E">
        <w:rPr>
          <w:rFonts w:eastAsia="Times New Roman" w:cs="Times New Roman"/>
          <w:szCs w:val="24"/>
        </w:rPr>
        <w:t xml:space="preserve"> στρώματα της κοινωνίας, προσπαθεί να καλλιεργήσει μ</w:t>
      </w:r>
      <w:r>
        <w:rPr>
          <w:rFonts w:eastAsia="Times New Roman" w:cs="Times New Roman"/>
          <w:szCs w:val="24"/>
        </w:rPr>
        <w:t>ίσος</w:t>
      </w:r>
      <w:r w:rsidRPr="00B1498E">
        <w:rPr>
          <w:rFonts w:eastAsia="Times New Roman" w:cs="Times New Roman"/>
          <w:szCs w:val="24"/>
        </w:rPr>
        <w:t xml:space="preserve"> και φανατισμό</w:t>
      </w:r>
      <w:r>
        <w:rPr>
          <w:rFonts w:eastAsia="Times New Roman" w:cs="Times New Roman"/>
          <w:szCs w:val="24"/>
        </w:rPr>
        <w:t>,</w:t>
      </w:r>
      <w:r w:rsidRPr="00B1498E">
        <w:rPr>
          <w:rFonts w:eastAsia="Times New Roman" w:cs="Times New Roman"/>
          <w:szCs w:val="24"/>
        </w:rPr>
        <w:t xml:space="preserve"> διότι δεν έχει άλλο τρόπο να αντιμετωπίσει αυτή την κοινωνική και πολιτική δυναμική</w:t>
      </w:r>
      <w:r>
        <w:rPr>
          <w:rFonts w:eastAsia="Times New Roman" w:cs="Times New Roman"/>
          <w:szCs w:val="24"/>
        </w:rPr>
        <w:t>,</w:t>
      </w:r>
      <w:r w:rsidRPr="00B1498E">
        <w:rPr>
          <w:rFonts w:eastAsia="Times New Roman" w:cs="Times New Roman"/>
          <w:szCs w:val="24"/>
        </w:rPr>
        <w:t xml:space="preserve"> η οποία διαμορφώνεται στη χώρα.  </w:t>
      </w:r>
    </w:p>
    <w:p w14:paraId="1286C46F" w14:textId="77777777" w:rsidR="000402FE" w:rsidRDefault="007623D8">
      <w:pPr>
        <w:tabs>
          <w:tab w:val="left" w:pos="1118"/>
        </w:tabs>
        <w:spacing w:line="600" w:lineRule="auto"/>
        <w:ind w:firstLine="720"/>
        <w:contextualSpacing/>
        <w:jc w:val="both"/>
        <w:rPr>
          <w:rFonts w:eastAsia="Times New Roman" w:cs="Times New Roman"/>
          <w:szCs w:val="24"/>
        </w:rPr>
      </w:pPr>
      <w:r w:rsidRPr="00B1498E">
        <w:rPr>
          <w:rFonts w:eastAsia="Times New Roman" w:cs="Times New Roman"/>
          <w:szCs w:val="24"/>
        </w:rPr>
        <w:t xml:space="preserve">Η αλήθεια είναι </w:t>
      </w:r>
      <w:r>
        <w:rPr>
          <w:rFonts w:eastAsia="Times New Roman" w:cs="Times New Roman"/>
          <w:szCs w:val="24"/>
        </w:rPr>
        <w:t>-</w:t>
      </w:r>
      <w:r w:rsidRPr="00B1498E">
        <w:rPr>
          <w:rFonts w:eastAsia="Times New Roman" w:cs="Times New Roman"/>
          <w:szCs w:val="24"/>
        </w:rPr>
        <w:t>για να απαντήσ</w:t>
      </w:r>
      <w:r>
        <w:rPr>
          <w:rFonts w:eastAsia="Times New Roman" w:cs="Times New Roman"/>
          <w:szCs w:val="24"/>
        </w:rPr>
        <w:t>ω</w:t>
      </w:r>
      <w:r w:rsidRPr="00B1498E">
        <w:rPr>
          <w:rFonts w:eastAsia="Times New Roman" w:cs="Times New Roman"/>
          <w:szCs w:val="24"/>
        </w:rPr>
        <w:t xml:space="preserve"> σε αυτά</w:t>
      </w:r>
      <w:r>
        <w:rPr>
          <w:rFonts w:eastAsia="Times New Roman" w:cs="Times New Roman"/>
          <w:szCs w:val="24"/>
        </w:rPr>
        <w:t>-</w:t>
      </w:r>
      <w:r w:rsidRPr="00B1498E">
        <w:rPr>
          <w:rFonts w:eastAsia="Times New Roman" w:cs="Times New Roman"/>
          <w:szCs w:val="24"/>
        </w:rPr>
        <w:t xml:space="preserve"> ότι τα τελευταία χρόνια δεκαέξι </w:t>
      </w:r>
      <w:r>
        <w:rPr>
          <w:rFonts w:eastAsia="Times New Roman" w:cs="Times New Roman"/>
          <w:szCs w:val="24"/>
        </w:rPr>
        <w:t>Β</w:t>
      </w:r>
      <w:r w:rsidRPr="00B1498E">
        <w:rPr>
          <w:rFonts w:eastAsia="Times New Roman" w:cs="Times New Roman"/>
          <w:szCs w:val="24"/>
        </w:rPr>
        <w:t xml:space="preserve">ουλευτές </w:t>
      </w:r>
      <w:r>
        <w:rPr>
          <w:rFonts w:eastAsia="Times New Roman" w:cs="Times New Roman"/>
          <w:szCs w:val="24"/>
        </w:rPr>
        <w:t>-εάν δεν κάνω</w:t>
      </w:r>
      <w:r w:rsidRPr="00B1498E">
        <w:rPr>
          <w:rFonts w:eastAsia="Times New Roman" w:cs="Times New Roman"/>
          <w:szCs w:val="24"/>
        </w:rPr>
        <w:t xml:space="preserve"> λάθος</w:t>
      </w:r>
      <w:r>
        <w:rPr>
          <w:rFonts w:eastAsia="Times New Roman" w:cs="Times New Roman"/>
          <w:szCs w:val="24"/>
        </w:rPr>
        <w:t>-</w:t>
      </w:r>
      <w:r w:rsidRPr="00B1498E">
        <w:rPr>
          <w:rFonts w:eastAsia="Times New Roman" w:cs="Times New Roman"/>
          <w:szCs w:val="24"/>
        </w:rPr>
        <w:t xml:space="preserve"> </w:t>
      </w:r>
      <w:r>
        <w:rPr>
          <w:rFonts w:eastAsia="Times New Roman" w:cs="Times New Roman"/>
          <w:szCs w:val="24"/>
        </w:rPr>
        <w:t>άλλαξαν Κ</w:t>
      </w:r>
      <w:r w:rsidRPr="00B1498E">
        <w:rPr>
          <w:rFonts w:eastAsia="Times New Roman" w:cs="Times New Roman"/>
          <w:szCs w:val="24"/>
        </w:rPr>
        <w:t>οιν</w:t>
      </w:r>
      <w:r w:rsidRPr="00B1498E">
        <w:rPr>
          <w:rFonts w:eastAsia="Times New Roman" w:cs="Times New Roman"/>
          <w:szCs w:val="24"/>
        </w:rPr>
        <w:t>οβουλευτικ</w:t>
      </w:r>
      <w:r>
        <w:rPr>
          <w:rFonts w:eastAsia="Times New Roman" w:cs="Times New Roman"/>
          <w:szCs w:val="24"/>
        </w:rPr>
        <w:t>ή Ο</w:t>
      </w:r>
      <w:r w:rsidRPr="00B1498E">
        <w:rPr>
          <w:rFonts w:eastAsia="Times New Roman" w:cs="Times New Roman"/>
          <w:szCs w:val="24"/>
        </w:rPr>
        <w:t>μάδα.  Κυρίως</w:t>
      </w:r>
      <w:r>
        <w:rPr>
          <w:rFonts w:eastAsia="Times New Roman" w:cs="Times New Roman"/>
          <w:szCs w:val="24"/>
        </w:rPr>
        <w:t>,</w:t>
      </w:r>
      <w:r w:rsidRPr="00B1498E">
        <w:rPr>
          <w:rFonts w:eastAsia="Times New Roman" w:cs="Times New Roman"/>
          <w:szCs w:val="24"/>
        </w:rPr>
        <w:t xml:space="preserve"> έφυγαν από το </w:t>
      </w:r>
      <w:r>
        <w:rPr>
          <w:rFonts w:eastAsia="Times New Roman" w:cs="Times New Roman"/>
          <w:szCs w:val="24"/>
        </w:rPr>
        <w:t>Π</w:t>
      </w:r>
      <w:r>
        <w:rPr>
          <w:rFonts w:eastAsia="Times New Roman" w:cs="Times New Roman"/>
          <w:szCs w:val="24"/>
        </w:rPr>
        <w:t>οτάμι</w:t>
      </w:r>
      <w:r w:rsidRPr="00B1498E">
        <w:rPr>
          <w:rFonts w:eastAsia="Times New Roman" w:cs="Times New Roman"/>
          <w:szCs w:val="24"/>
        </w:rPr>
        <w:t>, την Ένωσ</w:t>
      </w:r>
      <w:r>
        <w:rPr>
          <w:rFonts w:eastAsia="Times New Roman" w:cs="Times New Roman"/>
          <w:szCs w:val="24"/>
        </w:rPr>
        <w:t>η Κεντρώων και τους ΑΝΕΛ. Πού</w:t>
      </w:r>
      <w:r w:rsidRPr="00B1498E">
        <w:rPr>
          <w:rFonts w:eastAsia="Times New Roman" w:cs="Times New Roman"/>
          <w:szCs w:val="24"/>
        </w:rPr>
        <w:t xml:space="preserve"> πήγαν; Όσοι δεν έμειναν ανεξάρτητ</w:t>
      </w:r>
      <w:r>
        <w:rPr>
          <w:rFonts w:eastAsia="Times New Roman" w:cs="Times New Roman"/>
          <w:szCs w:val="24"/>
        </w:rPr>
        <w:t>οι, πήγαν στη Ν</w:t>
      </w:r>
      <w:r w:rsidRPr="00B1498E">
        <w:rPr>
          <w:rFonts w:eastAsia="Times New Roman" w:cs="Times New Roman"/>
          <w:szCs w:val="24"/>
        </w:rPr>
        <w:t>έα Δημοκρατία και στο Κ</w:t>
      </w:r>
      <w:r>
        <w:rPr>
          <w:rFonts w:eastAsia="Times New Roman" w:cs="Times New Roman"/>
          <w:szCs w:val="24"/>
        </w:rPr>
        <w:t>ΙΝΑΛ</w:t>
      </w:r>
      <w:r w:rsidRPr="00B1498E">
        <w:rPr>
          <w:rFonts w:eastAsia="Times New Roman" w:cs="Times New Roman"/>
          <w:szCs w:val="24"/>
        </w:rPr>
        <w:t>. Άρα, όλος αυτός ο εκχυδαϊσμός της πολιτικής</w:t>
      </w:r>
      <w:r>
        <w:rPr>
          <w:rFonts w:eastAsia="Times New Roman" w:cs="Times New Roman"/>
          <w:szCs w:val="24"/>
        </w:rPr>
        <w:t>,</w:t>
      </w:r>
      <w:r w:rsidRPr="00B1498E">
        <w:rPr>
          <w:rFonts w:eastAsia="Times New Roman" w:cs="Times New Roman"/>
          <w:szCs w:val="24"/>
        </w:rPr>
        <w:t xml:space="preserve"> που ακούσαμε χθες από το κ</w:t>
      </w:r>
      <w:r>
        <w:rPr>
          <w:rFonts w:eastAsia="Times New Roman" w:cs="Times New Roman"/>
          <w:szCs w:val="24"/>
        </w:rPr>
        <w:t>.</w:t>
      </w:r>
      <w:r w:rsidRPr="00B1498E">
        <w:rPr>
          <w:rFonts w:eastAsia="Times New Roman" w:cs="Times New Roman"/>
          <w:szCs w:val="24"/>
        </w:rPr>
        <w:t xml:space="preserve"> Μητσοτάκη</w:t>
      </w:r>
      <w:r>
        <w:rPr>
          <w:rFonts w:eastAsia="Times New Roman" w:cs="Times New Roman"/>
          <w:szCs w:val="24"/>
        </w:rPr>
        <w:t>,</w:t>
      </w:r>
      <w:r w:rsidRPr="00B1498E">
        <w:rPr>
          <w:rFonts w:eastAsia="Times New Roman" w:cs="Times New Roman"/>
          <w:szCs w:val="24"/>
        </w:rPr>
        <w:t xml:space="preserve"> στρέφετ</w:t>
      </w:r>
      <w:r w:rsidRPr="00B1498E">
        <w:rPr>
          <w:rFonts w:eastAsia="Times New Roman" w:cs="Times New Roman"/>
          <w:szCs w:val="24"/>
        </w:rPr>
        <w:t>αι</w:t>
      </w:r>
      <w:r>
        <w:rPr>
          <w:rFonts w:eastAsia="Times New Roman" w:cs="Times New Roman"/>
          <w:szCs w:val="24"/>
        </w:rPr>
        <w:t xml:space="preserve"> και</w:t>
      </w:r>
      <w:r w:rsidRPr="00B1498E">
        <w:rPr>
          <w:rFonts w:eastAsia="Times New Roman" w:cs="Times New Roman"/>
          <w:szCs w:val="24"/>
        </w:rPr>
        <w:t xml:space="preserve"> ενάντια στο δικό του </w:t>
      </w:r>
      <w:r>
        <w:rPr>
          <w:rFonts w:eastAsia="Times New Roman" w:cs="Times New Roman"/>
          <w:szCs w:val="24"/>
        </w:rPr>
        <w:t>Κ</w:t>
      </w:r>
      <w:r w:rsidRPr="00B1498E">
        <w:rPr>
          <w:rFonts w:eastAsia="Times New Roman" w:cs="Times New Roman"/>
          <w:szCs w:val="24"/>
        </w:rPr>
        <w:t xml:space="preserve">όμμα, διότι είναι αυταπάτη να πιστεύει κανείς ότι ο ελληνικός λαός θα πιστέψει </w:t>
      </w:r>
      <w:r>
        <w:rPr>
          <w:rFonts w:eastAsia="Times New Roman" w:cs="Times New Roman"/>
          <w:szCs w:val="24"/>
        </w:rPr>
        <w:t>πως</w:t>
      </w:r>
      <w:r w:rsidRPr="00B1498E">
        <w:rPr>
          <w:rFonts w:eastAsia="Times New Roman" w:cs="Times New Roman"/>
          <w:szCs w:val="24"/>
        </w:rPr>
        <w:t xml:space="preserve"> η πολιτική είναι ένα βρώμικο παιχνίδι</w:t>
      </w:r>
      <w:r>
        <w:rPr>
          <w:rFonts w:eastAsia="Times New Roman" w:cs="Times New Roman"/>
          <w:szCs w:val="24"/>
        </w:rPr>
        <w:t xml:space="preserve"> μόνο από τη μια πλευρά</w:t>
      </w:r>
      <w:r w:rsidRPr="00B1498E">
        <w:rPr>
          <w:rFonts w:eastAsia="Times New Roman" w:cs="Times New Roman"/>
          <w:szCs w:val="24"/>
        </w:rPr>
        <w:t>. Γι</w:t>
      </w:r>
      <w:r>
        <w:rPr>
          <w:rFonts w:eastAsia="Times New Roman" w:cs="Times New Roman"/>
          <w:szCs w:val="24"/>
        </w:rPr>
        <w:t xml:space="preserve">’ </w:t>
      </w:r>
      <w:r w:rsidRPr="00B1498E">
        <w:rPr>
          <w:rFonts w:eastAsia="Times New Roman" w:cs="Times New Roman"/>
          <w:szCs w:val="24"/>
        </w:rPr>
        <w:t>αυτό</w:t>
      </w:r>
      <w:r>
        <w:rPr>
          <w:rFonts w:eastAsia="Times New Roman" w:cs="Times New Roman"/>
          <w:szCs w:val="24"/>
        </w:rPr>
        <w:t xml:space="preserve"> και</w:t>
      </w:r>
      <w:r w:rsidRPr="00B1498E">
        <w:rPr>
          <w:rFonts w:eastAsia="Times New Roman" w:cs="Times New Roman"/>
          <w:szCs w:val="24"/>
        </w:rPr>
        <w:t xml:space="preserve"> αυτά τα οποία ελέχθησαν και λέγονται είναι επικίνδυνα</w:t>
      </w:r>
      <w:r>
        <w:rPr>
          <w:rFonts w:eastAsia="Times New Roman" w:cs="Times New Roman"/>
          <w:szCs w:val="24"/>
        </w:rPr>
        <w:t>,</w:t>
      </w:r>
      <w:r w:rsidRPr="00B1498E">
        <w:rPr>
          <w:rFonts w:eastAsia="Times New Roman" w:cs="Times New Roman"/>
          <w:szCs w:val="24"/>
        </w:rPr>
        <w:t xml:space="preserve"> όχι για το</w:t>
      </w:r>
      <w:r>
        <w:rPr>
          <w:rFonts w:eastAsia="Times New Roman" w:cs="Times New Roman"/>
          <w:szCs w:val="24"/>
        </w:rPr>
        <w:t xml:space="preserve">ν ΣΥΡΙΖΑ, </w:t>
      </w:r>
      <w:r w:rsidRPr="00B1498E">
        <w:rPr>
          <w:rFonts w:eastAsia="Times New Roman" w:cs="Times New Roman"/>
          <w:szCs w:val="24"/>
        </w:rPr>
        <w:t xml:space="preserve">αλλά </w:t>
      </w:r>
      <w:r>
        <w:rPr>
          <w:rFonts w:eastAsia="Times New Roman" w:cs="Times New Roman"/>
          <w:szCs w:val="24"/>
        </w:rPr>
        <w:t xml:space="preserve">και </w:t>
      </w:r>
      <w:r w:rsidRPr="00B1498E">
        <w:rPr>
          <w:rFonts w:eastAsia="Times New Roman" w:cs="Times New Roman"/>
          <w:szCs w:val="24"/>
        </w:rPr>
        <w:t xml:space="preserve">για τη </w:t>
      </w:r>
      <w:r>
        <w:rPr>
          <w:rFonts w:eastAsia="Times New Roman" w:cs="Times New Roman"/>
          <w:szCs w:val="24"/>
        </w:rPr>
        <w:t>δ</w:t>
      </w:r>
      <w:r w:rsidRPr="00B1498E">
        <w:rPr>
          <w:rFonts w:eastAsia="Times New Roman" w:cs="Times New Roman"/>
          <w:szCs w:val="24"/>
        </w:rPr>
        <w:t xml:space="preserve">ημοκρατία και τις προοπτικές της χώρας.  </w:t>
      </w:r>
    </w:p>
    <w:p w14:paraId="1286C470"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lastRenderedPageBreak/>
        <w:t>Προσωπικά, δεν έχω κα</w:t>
      </w:r>
      <w:r>
        <w:rPr>
          <w:rFonts w:eastAsia="Times New Roman" w:cs="Times New Roman"/>
          <w:szCs w:val="24"/>
        </w:rPr>
        <w:t>μ</w:t>
      </w:r>
      <w:r>
        <w:rPr>
          <w:rFonts w:eastAsia="Times New Roman" w:cs="Times New Roman"/>
          <w:szCs w:val="24"/>
        </w:rPr>
        <w:t>μία αμφιβολία ότι εάν δεν αλλάξει τακτική η Ν</w:t>
      </w:r>
      <w:r w:rsidRPr="00B1498E">
        <w:rPr>
          <w:rFonts w:eastAsia="Times New Roman" w:cs="Times New Roman"/>
          <w:szCs w:val="24"/>
        </w:rPr>
        <w:t xml:space="preserve">έα Δημοκρατία </w:t>
      </w:r>
      <w:r>
        <w:rPr>
          <w:rFonts w:eastAsia="Times New Roman" w:cs="Times New Roman"/>
          <w:szCs w:val="24"/>
        </w:rPr>
        <w:t>-</w:t>
      </w:r>
      <w:r w:rsidRPr="00B1498E">
        <w:rPr>
          <w:rFonts w:eastAsia="Times New Roman" w:cs="Times New Roman"/>
          <w:szCs w:val="24"/>
        </w:rPr>
        <w:t xml:space="preserve">και δεν το βλέπω </w:t>
      </w:r>
      <w:r>
        <w:rPr>
          <w:rFonts w:eastAsia="Times New Roman" w:cs="Times New Roman"/>
          <w:szCs w:val="24"/>
        </w:rPr>
        <w:t>πιθανό να αλλ</w:t>
      </w:r>
      <w:r w:rsidRPr="00B1498E">
        <w:rPr>
          <w:rFonts w:eastAsia="Times New Roman" w:cs="Times New Roman"/>
          <w:szCs w:val="24"/>
        </w:rPr>
        <w:t>άξει</w:t>
      </w:r>
      <w:r>
        <w:rPr>
          <w:rFonts w:eastAsia="Times New Roman" w:cs="Times New Roman"/>
          <w:szCs w:val="24"/>
        </w:rPr>
        <w:t>-</w:t>
      </w:r>
      <w:r w:rsidRPr="00B1498E">
        <w:rPr>
          <w:rFonts w:eastAsia="Times New Roman" w:cs="Times New Roman"/>
          <w:szCs w:val="24"/>
        </w:rPr>
        <w:t xml:space="preserve"> όποιος </w:t>
      </w:r>
      <w:r>
        <w:rPr>
          <w:rFonts w:eastAsia="Times New Roman" w:cs="Times New Roman"/>
          <w:szCs w:val="24"/>
        </w:rPr>
        <w:t>φεύγει από κάποιο κόμμα για να προσχωρήσει στη Νέα</w:t>
      </w:r>
      <w:r w:rsidRPr="00B1498E">
        <w:rPr>
          <w:rFonts w:eastAsia="Times New Roman" w:cs="Times New Roman"/>
          <w:szCs w:val="24"/>
        </w:rPr>
        <w:t xml:space="preserve"> Δημοκρατία</w:t>
      </w:r>
      <w:r>
        <w:rPr>
          <w:rFonts w:eastAsia="Times New Roman" w:cs="Times New Roman"/>
          <w:szCs w:val="24"/>
        </w:rPr>
        <w:t>,</w:t>
      </w:r>
      <w:r w:rsidRPr="00B1498E">
        <w:rPr>
          <w:rFonts w:eastAsia="Times New Roman" w:cs="Times New Roman"/>
          <w:szCs w:val="24"/>
        </w:rPr>
        <w:t xml:space="preserve"> θα </w:t>
      </w:r>
      <w:r>
        <w:rPr>
          <w:rFonts w:eastAsia="Times New Roman" w:cs="Times New Roman"/>
          <w:szCs w:val="24"/>
        </w:rPr>
        <w:t>λέγεται «</w:t>
      </w:r>
      <w:r w:rsidRPr="00B1498E">
        <w:rPr>
          <w:rFonts w:eastAsia="Times New Roman" w:cs="Times New Roman"/>
          <w:szCs w:val="24"/>
        </w:rPr>
        <w:t>συνεργασία</w:t>
      </w:r>
      <w:r>
        <w:rPr>
          <w:rFonts w:eastAsia="Times New Roman" w:cs="Times New Roman"/>
          <w:szCs w:val="24"/>
        </w:rPr>
        <w:t>»</w:t>
      </w:r>
      <w:r w:rsidRPr="00B1498E">
        <w:rPr>
          <w:rFonts w:eastAsia="Times New Roman" w:cs="Times New Roman"/>
          <w:szCs w:val="24"/>
        </w:rPr>
        <w:t xml:space="preserve">, θα λέγεται </w:t>
      </w:r>
      <w:r>
        <w:rPr>
          <w:rFonts w:eastAsia="Times New Roman" w:cs="Times New Roman"/>
          <w:szCs w:val="24"/>
        </w:rPr>
        <w:t>«</w:t>
      </w:r>
      <w:r w:rsidRPr="00B1498E">
        <w:rPr>
          <w:rFonts w:eastAsia="Times New Roman" w:cs="Times New Roman"/>
          <w:szCs w:val="24"/>
        </w:rPr>
        <w:t>διεύρυνση</w:t>
      </w:r>
      <w:r>
        <w:rPr>
          <w:rFonts w:eastAsia="Times New Roman" w:cs="Times New Roman"/>
          <w:szCs w:val="24"/>
        </w:rPr>
        <w:t>»</w:t>
      </w:r>
      <w:r w:rsidRPr="00B1498E">
        <w:rPr>
          <w:rFonts w:eastAsia="Times New Roman" w:cs="Times New Roman"/>
          <w:szCs w:val="24"/>
        </w:rPr>
        <w:t xml:space="preserve">. </w:t>
      </w:r>
      <w:r>
        <w:rPr>
          <w:rFonts w:eastAsia="Times New Roman" w:cs="Times New Roman"/>
          <w:szCs w:val="24"/>
        </w:rPr>
        <w:t xml:space="preserve">Όποιος </w:t>
      </w:r>
      <w:r w:rsidRPr="00B1498E">
        <w:rPr>
          <w:rFonts w:eastAsia="Times New Roman" w:cs="Times New Roman"/>
          <w:szCs w:val="24"/>
        </w:rPr>
        <w:t xml:space="preserve">προσχωρεί </w:t>
      </w:r>
      <w:r>
        <w:rPr>
          <w:rFonts w:eastAsia="Times New Roman" w:cs="Times New Roman"/>
          <w:szCs w:val="24"/>
        </w:rPr>
        <w:t>ή συνεργάζεται με τον ΣΥΡΙΖΑ,</w:t>
      </w:r>
      <w:r w:rsidRPr="00B1498E">
        <w:rPr>
          <w:rFonts w:eastAsia="Times New Roman" w:cs="Times New Roman"/>
          <w:szCs w:val="24"/>
        </w:rPr>
        <w:t xml:space="preserve"> θα ονομάζεται </w:t>
      </w:r>
      <w:r>
        <w:rPr>
          <w:rFonts w:eastAsia="Times New Roman" w:cs="Times New Roman"/>
          <w:szCs w:val="24"/>
        </w:rPr>
        <w:t>«</w:t>
      </w:r>
      <w:r w:rsidRPr="00B1498E">
        <w:rPr>
          <w:rFonts w:eastAsia="Times New Roman" w:cs="Times New Roman"/>
          <w:szCs w:val="24"/>
        </w:rPr>
        <w:t>συναλλαγή</w:t>
      </w:r>
      <w:r>
        <w:rPr>
          <w:rFonts w:eastAsia="Times New Roman" w:cs="Times New Roman"/>
          <w:szCs w:val="24"/>
        </w:rPr>
        <w:t>»</w:t>
      </w:r>
      <w:r w:rsidRPr="00B1498E">
        <w:rPr>
          <w:rFonts w:eastAsia="Times New Roman" w:cs="Times New Roman"/>
          <w:szCs w:val="24"/>
        </w:rPr>
        <w:t>. Με αυτό θα ζήσ</w:t>
      </w:r>
      <w:r>
        <w:rPr>
          <w:rFonts w:eastAsia="Times New Roman" w:cs="Times New Roman"/>
          <w:szCs w:val="24"/>
        </w:rPr>
        <w:t>ουμε</w:t>
      </w:r>
      <w:r w:rsidRPr="00B1498E">
        <w:rPr>
          <w:rFonts w:eastAsia="Times New Roman" w:cs="Times New Roman"/>
          <w:szCs w:val="24"/>
        </w:rPr>
        <w:t xml:space="preserve"> τους επόμενους μήνες και το επόμενο διάστημα. Πρόκειται για μια τεράστια υποκρισία. Και θ</w:t>
      </w:r>
      <w:r>
        <w:rPr>
          <w:rFonts w:eastAsia="Times New Roman" w:cs="Times New Roman"/>
          <w:szCs w:val="24"/>
        </w:rPr>
        <w:t xml:space="preserve">α ζήσουμε με </w:t>
      </w:r>
      <w:r w:rsidRPr="00B1498E">
        <w:rPr>
          <w:rFonts w:eastAsia="Times New Roman" w:cs="Times New Roman"/>
          <w:szCs w:val="24"/>
        </w:rPr>
        <w:t>αυτό</w:t>
      </w:r>
      <w:r>
        <w:rPr>
          <w:rFonts w:eastAsia="Times New Roman" w:cs="Times New Roman"/>
          <w:szCs w:val="24"/>
        </w:rPr>
        <w:t>,</w:t>
      </w:r>
      <w:r w:rsidRPr="00B1498E">
        <w:rPr>
          <w:rFonts w:eastAsia="Times New Roman" w:cs="Times New Roman"/>
          <w:szCs w:val="24"/>
        </w:rPr>
        <w:t xml:space="preserve"> διότι</w:t>
      </w:r>
      <w:r w:rsidRPr="00B1498E">
        <w:rPr>
          <w:rFonts w:eastAsia="Times New Roman" w:cs="Times New Roman"/>
          <w:szCs w:val="24"/>
        </w:rPr>
        <w:t xml:space="preserve"> όπως είπ</w:t>
      </w:r>
      <w:r>
        <w:rPr>
          <w:rFonts w:eastAsia="Times New Roman" w:cs="Times New Roman"/>
          <w:szCs w:val="24"/>
        </w:rPr>
        <w:t>α</w:t>
      </w:r>
      <w:r w:rsidRPr="00B1498E">
        <w:rPr>
          <w:rFonts w:eastAsia="Times New Roman" w:cs="Times New Roman"/>
          <w:szCs w:val="24"/>
        </w:rPr>
        <w:t xml:space="preserve"> από την αρχή αυτό που ζούμε είναι μία δεύτερη φάση ανασύνθεση</w:t>
      </w:r>
      <w:r>
        <w:rPr>
          <w:rFonts w:eastAsia="Times New Roman" w:cs="Times New Roman"/>
          <w:szCs w:val="24"/>
        </w:rPr>
        <w:t>ς</w:t>
      </w:r>
      <w:r w:rsidRPr="00B1498E">
        <w:rPr>
          <w:rFonts w:eastAsia="Times New Roman" w:cs="Times New Roman"/>
          <w:szCs w:val="24"/>
        </w:rPr>
        <w:t xml:space="preserve"> του πολιτικού σκηνικού της χώρας</w:t>
      </w:r>
      <w:r>
        <w:rPr>
          <w:rFonts w:eastAsia="Times New Roman" w:cs="Times New Roman"/>
          <w:szCs w:val="24"/>
        </w:rPr>
        <w:t>,</w:t>
      </w:r>
      <w:r w:rsidRPr="00B1498E">
        <w:rPr>
          <w:rFonts w:eastAsia="Times New Roman" w:cs="Times New Roman"/>
          <w:szCs w:val="24"/>
        </w:rPr>
        <w:t xml:space="preserve"> με την πρώτη φάση να έχει</w:t>
      </w:r>
      <w:r>
        <w:rPr>
          <w:rFonts w:eastAsia="Times New Roman" w:cs="Times New Roman"/>
          <w:szCs w:val="24"/>
        </w:rPr>
        <w:t xml:space="preserve"> συν</w:t>
      </w:r>
      <w:r w:rsidRPr="00B1498E">
        <w:rPr>
          <w:rFonts w:eastAsia="Times New Roman" w:cs="Times New Roman"/>
          <w:szCs w:val="24"/>
        </w:rPr>
        <w:t xml:space="preserve">τελεστεί την περίοδο </w:t>
      </w:r>
      <w:r>
        <w:rPr>
          <w:rFonts w:eastAsia="Times New Roman" w:cs="Times New Roman"/>
          <w:szCs w:val="24"/>
        </w:rPr>
        <w:t>2011-2012</w:t>
      </w:r>
      <w:r w:rsidRPr="00B1498E">
        <w:rPr>
          <w:rFonts w:eastAsia="Times New Roman" w:cs="Times New Roman"/>
          <w:szCs w:val="24"/>
        </w:rPr>
        <w:t>. Τότε</w:t>
      </w:r>
      <w:r>
        <w:rPr>
          <w:rFonts w:eastAsia="Times New Roman" w:cs="Times New Roman"/>
          <w:szCs w:val="24"/>
        </w:rPr>
        <w:t>,</w:t>
      </w:r>
      <w:r w:rsidRPr="00B1498E">
        <w:rPr>
          <w:rFonts w:eastAsia="Times New Roman" w:cs="Times New Roman"/>
          <w:szCs w:val="24"/>
        </w:rPr>
        <w:t xml:space="preserve"> οι διεργασίες μέσα στην κοινωνία αποτυπώθηκαν </w:t>
      </w:r>
      <w:r>
        <w:rPr>
          <w:rFonts w:eastAsia="Times New Roman" w:cs="Times New Roman"/>
          <w:szCs w:val="24"/>
        </w:rPr>
        <w:t>στις διπλές εκλογές του 2012 μ</w:t>
      </w:r>
      <w:r w:rsidRPr="00B1498E">
        <w:rPr>
          <w:rFonts w:eastAsia="Times New Roman" w:cs="Times New Roman"/>
          <w:szCs w:val="24"/>
        </w:rPr>
        <w:t>ε την</w:t>
      </w:r>
      <w:r w:rsidRPr="00B1498E">
        <w:rPr>
          <w:rFonts w:eastAsia="Times New Roman" w:cs="Times New Roman"/>
          <w:szCs w:val="24"/>
        </w:rPr>
        <w:t xml:space="preserve"> εμφάνιση πάρα πολλών κομμάτων.  </w:t>
      </w:r>
    </w:p>
    <w:p w14:paraId="1286C471" w14:textId="77777777" w:rsidR="000402FE" w:rsidRDefault="007623D8">
      <w:pPr>
        <w:tabs>
          <w:tab w:val="left" w:pos="1118"/>
        </w:tabs>
        <w:spacing w:line="600" w:lineRule="auto"/>
        <w:ind w:firstLine="720"/>
        <w:contextualSpacing/>
        <w:jc w:val="both"/>
        <w:rPr>
          <w:rFonts w:eastAsia="Times New Roman" w:cs="Times New Roman"/>
          <w:szCs w:val="24"/>
        </w:rPr>
      </w:pPr>
      <w:r w:rsidRPr="00B1498E">
        <w:rPr>
          <w:rFonts w:eastAsia="Times New Roman" w:cs="Times New Roman"/>
          <w:szCs w:val="24"/>
        </w:rPr>
        <w:t>Σήμερα, η νέα αναδιάταξη των πολιτικών δυνάμεων γίνεται πια σε νέο πλαίσιο, όχι στον άξονα μνημόνιο-</w:t>
      </w:r>
      <w:r>
        <w:rPr>
          <w:rFonts w:eastAsia="Times New Roman" w:cs="Times New Roman"/>
          <w:szCs w:val="24"/>
        </w:rPr>
        <w:t>α</w:t>
      </w:r>
      <w:r w:rsidRPr="00B1498E">
        <w:rPr>
          <w:rFonts w:eastAsia="Times New Roman" w:cs="Times New Roman"/>
          <w:szCs w:val="24"/>
        </w:rPr>
        <w:t xml:space="preserve">ντιμνημόνιο, αλλά στη βάση </w:t>
      </w:r>
      <w:r>
        <w:rPr>
          <w:rFonts w:eastAsia="Times New Roman" w:cs="Times New Roman"/>
          <w:szCs w:val="24"/>
        </w:rPr>
        <w:t xml:space="preserve">νέων </w:t>
      </w:r>
      <w:r w:rsidRPr="00B1498E">
        <w:rPr>
          <w:rFonts w:eastAsia="Times New Roman" w:cs="Times New Roman"/>
          <w:szCs w:val="24"/>
        </w:rPr>
        <w:t>αντιθέσεων, νέων διλημμάτων και νέων διαχωριστικών γραμμών. Γι</w:t>
      </w:r>
      <w:r>
        <w:rPr>
          <w:rFonts w:eastAsia="Times New Roman" w:cs="Times New Roman"/>
          <w:szCs w:val="24"/>
        </w:rPr>
        <w:t>’ αυτό και η έκβ</w:t>
      </w:r>
      <w:r w:rsidRPr="00B1498E">
        <w:rPr>
          <w:rFonts w:eastAsia="Times New Roman" w:cs="Times New Roman"/>
          <w:szCs w:val="24"/>
        </w:rPr>
        <w:t>αση αυτή τη</w:t>
      </w:r>
      <w:r w:rsidRPr="00B1498E">
        <w:rPr>
          <w:rFonts w:eastAsia="Times New Roman" w:cs="Times New Roman"/>
          <w:szCs w:val="24"/>
        </w:rPr>
        <w:t xml:space="preserve"> φορά των διεργασιών μπορεί να είναι </w:t>
      </w:r>
      <w:r>
        <w:rPr>
          <w:rFonts w:eastAsia="Times New Roman" w:cs="Times New Roman"/>
          <w:szCs w:val="24"/>
        </w:rPr>
        <w:t>-</w:t>
      </w:r>
      <w:r w:rsidRPr="00B1498E">
        <w:rPr>
          <w:rFonts w:eastAsia="Times New Roman" w:cs="Times New Roman"/>
          <w:szCs w:val="24"/>
        </w:rPr>
        <w:t>και θα είναι</w:t>
      </w:r>
      <w:r>
        <w:rPr>
          <w:rFonts w:eastAsia="Times New Roman" w:cs="Times New Roman"/>
          <w:szCs w:val="24"/>
        </w:rPr>
        <w:t xml:space="preserve">- διαφορετική. </w:t>
      </w:r>
    </w:p>
    <w:p w14:paraId="1286C472" w14:textId="77777777" w:rsidR="000402FE" w:rsidRDefault="007623D8">
      <w:pPr>
        <w:tabs>
          <w:tab w:val="left" w:pos="1118"/>
        </w:tabs>
        <w:spacing w:line="600" w:lineRule="auto"/>
        <w:ind w:firstLine="720"/>
        <w:contextualSpacing/>
        <w:jc w:val="both"/>
        <w:rPr>
          <w:rFonts w:eastAsia="Times New Roman" w:cs="Times New Roman"/>
          <w:szCs w:val="24"/>
        </w:rPr>
      </w:pPr>
      <w:r w:rsidRPr="00B1498E">
        <w:rPr>
          <w:rFonts w:eastAsia="Times New Roman" w:cs="Times New Roman"/>
          <w:szCs w:val="24"/>
        </w:rPr>
        <w:lastRenderedPageBreak/>
        <w:t>Το ερώτημα τώρα είναι ποια πολιτική δύναμη και με ποιο πολιτικό σχέδιο θέλει και μπορεί να υπερασπιστεί την εργασία</w:t>
      </w:r>
      <w:r>
        <w:rPr>
          <w:rFonts w:eastAsia="Times New Roman" w:cs="Times New Roman"/>
          <w:szCs w:val="24"/>
        </w:rPr>
        <w:t>,</w:t>
      </w:r>
      <w:r w:rsidRPr="00B1498E">
        <w:rPr>
          <w:rFonts w:eastAsia="Times New Roman" w:cs="Times New Roman"/>
          <w:szCs w:val="24"/>
        </w:rPr>
        <w:t xml:space="preserve"> το κοινωνικό κράτος, την προοπτική της νέας γενιάς, τα ευρύτερα συμφέροντ</w:t>
      </w:r>
      <w:r w:rsidRPr="00B1498E">
        <w:rPr>
          <w:rFonts w:eastAsia="Times New Roman" w:cs="Times New Roman"/>
          <w:szCs w:val="24"/>
        </w:rPr>
        <w:t>α της χώ</w:t>
      </w:r>
      <w:r>
        <w:rPr>
          <w:rFonts w:eastAsia="Times New Roman" w:cs="Times New Roman"/>
          <w:szCs w:val="24"/>
        </w:rPr>
        <w:t>ρας μας με όρους όχι μόνο μιας π</w:t>
      </w:r>
      <w:r w:rsidRPr="00B1498E">
        <w:rPr>
          <w:rFonts w:eastAsia="Times New Roman" w:cs="Times New Roman"/>
          <w:szCs w:val="24"/>
        </w:rPr>
        <w:t>ερ</w:t>
      </w:r>
      <w:r>
        <w:rPr>
          <w:rFonts w:eastAsia="Times New Roman" w:cs="Times New Roman"/>
          <w:szCs w:val="24"/>
        </w:rPr>
        <w:t xml:space="preserve">ίκλειστης </w:t>
      </w:r>
      <w:r w:rsidRPr="00B1498E">
        <w:rPr>
          <w:rFonts w:eastAsia="Times New Roman" w:cs="Times New Roman"/>
          <w:szCs w:val="24"/>
        </w:rPr>
        <w:t>χώρας</w:t>
      </w:r>
      <w:r>
        <w:rPr>
          <w:rFonts w:eastAsia="Times New Roman" w:cs="Times New Roman"/>
          <w:szCs w:val="24"/>
        </w:rPr>
        <w:t>,</w:t>
      </w:r>
      <w:r w:rsidRPr="00B1498E">
        <w:rPr>
          <w:rFonts w:eastAsia="Times New Roman" w:cs="Times New Roman"/>
          <w:szCs w:val="24"/>
        </w:rPr>
        <w:t xml:space="preserve"> που φοβάται τους πάντες</w:t>
      </w:r>
      <w:r>
        <w:rPr>
          <w:rFonts w:eastAsia="Times New Roman" w:cs="Times New Roman"/>
          <w:szCs w:val="24"/>
        </w:rPr>
        <w:t>,</w:t>
      </w:r>
      <w:r w:rsidRPr="00B1498E">
        <w:rPr>
          <w:rFonts w:eastAsia="Times New Roman" w:cs="Times New Roman"/>
          <w:szCs w:val="24"/>
        </w:rPr>
        <w:t xml:space="preserve"> ακόμα και τον εαυτό της, αλλά με όρους ενός νέου ρόλου της χώρας στα Βαλκάνια, στην Ευρώπη ευρύτερα, ενός ρόλου ενεργητικού, θετικού στην αντιμετώπιση </w:t>
      </w:r>
      <w:r>
        <w:rPr>
          <w:rFonts w:eastAsia="Times New Roman" w:cs="Times New Roman"/>
          <w:szCs w:val="24"/>
        </w:rPr>
        <w:t xml:space="preserve">των </w:t>
      </w:r>
      <w:r w:rsidRPr="00B1498E">
        <w:rPr>
          <w:rFonts w:eastAsia="Times New Roman" w:cs="Times New Roman"/>
          <w:szCs w:val="24"/>
        </w:rPr>
        <w:t xml:space="preserve">προβλημάτων, ειρηνικού και </w:t>
      </w:r>
      <w:r>
        <w:rPr>
          <w:rFonts w:eastAsia="Times New Roman" w:cs="Times New Roman"/>
          <w:szCs w:val="24"/>
        </w:rPr>
        <w:t>συνεργατικού</w:t>
      </w:r>
      <w:r w:rsidRPr="00B1498E">
        <w:rPr>
          <w:rFonts w:eastAsia="Times New Roman" w:cs="Times New Roman"/>
          <w:szCs w:val="24"/>
        </w:rPr>
        <w:t xml:space="preserve">.  </w:t>
      </w:r>
    </w:p>
    <w:p w14:paraId="1286C473" w14:textId="77777777" w:rsidR="000402FE" w:rsidRDefault="007623D8">
      <w:pPr>
        <w:tabs>
          <w:tab w:val="left" w:pos="1118"/>
        </w:tabs>
        <w:spacing w:line="600" w:lineRule="auto"/>
        <w:ind w:firstLine="720"/>
        <w:contextualSpacing/>
        <w:jc w:val="both"/>
        <w:rPr>
          <w:rFonts w:eastAsia="Times New Roman" w:cs="Times New Roman"/>
          <w:szCs w:val="24"/>
        </w:rPr>
      </w:pPr>
      <w:r w:rsidRPr="00B1498E">
        <w:rPr>
          <w:rFonts w:eastAsia="Times New Roman" w:cs="Times New Roman"/>
          <w:szCs w:val="24"/>
        </w:rPr>
        <w:t>Στη διαδικασία, λοιπόν, αυτή</w:t>
      </w:r>
      <w:r>
        <w:rPr>
          <w:rFonts w:eastAsia="Times New Roman" w:cs="Times New Roman"/>
          <w:szCs w:val="24"/>
        </w:rPr>
        <w:t>ν</w:t>
      </w:r>
      <w:r w:rsidRPr="00B1498E">
        <w:rPr>
          <w:rFonts w:eastAsia="Times New Roman" w:cs="Times New Roman"/>
          <w:szCs w:val="24"/>
        </w:rPr>
        <w:t xml:space="preserve"> που περιγράφω </w:t>
      </w:r>
      <w:r>
        <w:rPr>
          <w:rFonts w:eastAsia="Times New Roman" w:cs="Times New Roman"/>
          <w:szCs w:val="24"/>
        </w:rPr>
        <w:t>-</w:t>
      </w:r>
      <w:r w:rsidRPr="00B1498E">
        <w:rPr>
          <w:rFonts w:eastAsia="Times New Roman" w:cs="Times New Roman"/>
          <w:szCs w:val="24"/>
        </w:rPr>
        <w:t>και που συντελείται ήδη</w:t>
      </w:r>
      <w:r>
        <w:rPr>
          <w:rFonts w:eastAsia="Times New Roman" w:cs="Times New Roman"/>
          <w:szCs w:val="24"/>
        </w:rPr>
        <w:t>-</w:t>
      </w:r>
      <w:r w:rsidRPr="00B1498E">
        <w:rPr>
          <w:rFonts w:eastAsia="Times New Roman" w:cs="Times New Roman"/>
          <w:szCs w:val="24"/>
        </w:rPr>
        <w:t xml:space="preserve"> δοκιμάζεται η ιδεολογική συνοχή των κομμάτων, η ταυτότητά τους, </w:t>
      </w:r>
      <w:r>
        <w:rPr>
          <w:rFonts w:eastAsia="Times New Roman" w:cs="Times New Roman"/>
          <w:szCs w:val="24"/>
        </w:rPr>
        <w:t>η γείωση τους με την κοινωνία</w:t>
      </w:r>
      <w:r w:rsidRPr="00B1498E">
        <w:rPr>
          <w:rFonts w:eastAsia="Times New Roman" w:cs="Times New Roman"/>
          <w:szCs w:val="24"/>
        </w:rPr>
        <w:t xml:space="preserve">. </w:t>
      </w:r>
      <w:r>
        <w:rPr>
          <w:rFonts w:eastAsia="Times New Roman" w:cs="Times New Roman"/>
          <w:szCs w:val="24"/>
        </w:rPr>
        <w:t>Κ</w:t>
      </w:r>
      <w:r w:rsidRPr="00B1498E">
        <w:rPr>
          <w:rFonts w:eastAsia="Times New Roman" w:cs="Times New Roman"/>
          <w:szCs w:val="24"/>
        </w:rPr>
        <w:t>αι επειδή κι εμείς υπήρξαμε για πολλά χρόνια μι</w:t>
      </w:r>
      <w:r w:rsidRPr="00B1498E">
        <w:rPr>
          <w:rFonts w:eastAsia="Times New Roman" w:cs="Times New Roman"/>
          <w:szCs w:val="24"/>
        </w:rPr>
        <w:t>κρό κόμμα, ίσως κάποια κόμματα</w:t>
      </w:r>
      <w:r>
        <w:rPr>
          <w:rFonts w:eastAsia="Times New Roman" w:cs="Times New Roman"/>
          <w:szCs w:val="24"/>
        </w:rPr>
        <w:t xml:space="preserve">, </w:t>
      </w:r>
      <w:r w:rsidRPr="00B1498E">
        <w:rPr>
          <w:rFonts w:eastAsia="Times New Roman" w:cs="Times New Roman"/>
          <w:szCs w:val="24"/>
        </w:rPr>
        <w:t>τα οποία δεν έχουν ισχυρούς δεσμούς με την κοινωνία, δεν έχουν σαφή ταυτότητα, δεν έχουν συν</w:t>
      </w:r>
      <w:r>
        <w:rPr>
          <w:rFonts w:eastAsia="Times New Roman" w:cs="Times New Roman"/>
          <w:szCs w:val="24"/>
        </w:rPr>
        <w:t>οχή, ίσως να αποσυντ</w:t>
      </w:r>
      <w:r w:rsidRPr="00B1498E">
        <w:rPr>
          <w:rFonts w:eastAsia="Times New Roman" w:cs="Times New Roman"/>
          <w:szCs w:val="24"/>
        </w:rPr>
        <w:t xml:space="preserve">εθούν </w:t>
      </w:r>
      <w:r>
        <w:rPr>
          <w:rFonts w:eastAsia="Times New Roman" w:cs="Times New Roman"/>
          <w:szCs w:val="24"/>
        </w:rPr>
        <w:t>ή</w:t>
      </w:r>
      <w:r w:rsidRPr="00B1498E">
        <w:rPr>
          <w:rFonts w:eastAsia="Times New Roman" w:cs="Times New Roman"/>
          <w:szCs w:val="24"/>
        </w:rPr>
        <w:t xml:space="preserve"> και να διαλυθούν και κάποια άλλα μπορεί να εμφανιστούν.  </w:t>
      </w:r>
    </w:p>
    <w:p w14:paraId="1286C474" w14:textId="77777777" w:rsidR="000402FE" w:rsidRDefault="007623D8">
      <w:pPr>
        <w:tabs>
          <w:tab w:val="left" w:pos="1118"/>
        </w:tabs>
        <w:spacing w:line="600" w:lineRule="auto"/>
        <w:ind w:firstLine="720"/>
        <w:contextualSpacing/>
        <w:jc w:val="both"/>
        <w:rPr>
          <w:rFonts w:eastAsia="Times New Roman" w:cs="Times New Roman"/>
          <w:szCs w:val="24"/>
        </w:rPr>
      </w:pPr>
      <w:r w:rsidRPr="00B1498E">
        <w:rPr>
          <w:rFonts w:eastAsia="Times New Roman" w:cs="Times New Roman"/>
          <w:szCs w:val="24"/>
        </w:rPr>
        <w:lastRenderedPageBreak/>
        <w:t>Από την άλλη πλευρά</w:t>
      </w:r>
      <w:r>
        <w:rPr>
          <w:rFonts w:eastAsia="Times New Roman" w:cs="Times New Roman"/>
          <w:szCs w:val="24"/>
        </w:rPr>
        <w:t>,</w:t>
      </w:r>
      <w:r w:rsidRPr="00B1498E">
        <w:rPr>
          <w:rFonts w:eastAsia="Times New Roman" w:cs="Times New Roman"/>
          <w:szCs w:val="24"/>
        </w:rPr>
        <w:t xml:space="preserve"> όμως, στο κέντρο αυτής τη</w:t>
      </w:r>
      <w:r w:rsidRPr="00B1498E">
        <w:rPr>
          <w:rFonts w:eastAsia="Times New Roman" w:cs="Times New Roman"/>
          <w:szCs w:val="24"/>
        </w:rPr>
        <w:t xml:space="preserve">ς </w:t>
      </w:r>
      <w:r>
        <w:rPr>
          <w:rFonts w:eastAsia="Times New Roman" w:cs="Times New Roman"/>
          <w:szCs w:val="24"/>
        </w:rPr>
        <w:t>συνε</w:t>
      </w:r>
      <w:r w:rsidRPr="00B1498E">
        <w:rPr>
          <w:rFonts w:eastAsia="Times New Roman" w:cs="Times New Roman"/>
          <w:szCs w:val="24"/>
        </w:rPr>
        <w:t>ργασίας είναι το πραγματικό γεγονός ότι ο Σ</w:t>
      </w:r>
      <w:r>
        <w:rPr>
          <w:rFonts w:eastAsia="Times New Roman" w:cs="Times New Roman"/>
          <w:szCs w:val="24"/>
        </w:rPr>
        <w:t>ΥΡΙΖΑ</w:t>
      </w:r>
      <w:r w:rsidRPr="00B1498E">
        <w:rPr>
          <w:rFonts w:eastAsia="Times New Roman" w:cs="Times New Roman"/>
          <w:szCs w:val="24"/>
        </w:rPr>
        <w:t xml:space="preserve"> αναδεικνύεται στο</w:t>
      </w:r>
      <w:r>
        <w:rPr>
          <w:rFonts w:eastAsia="Times New Roman" w:cs="Times New Roman"/>
          <w:szCs w:val="24"/>
        </w:rPr>
        <w:t>ν</w:t>
      </w:r>
      <w:r w:rsidRPr="00B1498E">
        <w:rPr>
          <w:rFonts w:eastAsia="Times New Roman" w:cs="Times New Roman"/>
          <w:szCs w:val="24"/>
        </w:rPr>
        <w:t xml:space="preserve"> βασικό πόλο της </w:t>
      </w:r>
      <w:r>
        <w:rPr>
          <w:rFonts w:eastAsia="Times New Roman" w:cs="Times New Roman"/>
          <w:szCs w:val="24"/>
        </w:rPr>
        <w:t>κ</w:t>
      </w:r>
      <w:r w:rsidRPr="00B1498E">
        <w:rPr>
          <w:rFonts w:eastAsia="Times New Roman" w:cs="Times New Roman"/>
          <w:szCs w:val="24"/>
        </w:rPr>
        <w:t xml:space="preserve">εντροαριστεράς με τη γεωγραφική έννοια του όρου, της ευρύτερης προοδευτικής παράταξης.  </w:t>
      </w:r>
    </w:p>
    <w:p w14:paraId="1286C475" w14:textId="77777777" w:rsidR="000402FE" w:rsidRDefault="007623D8">
      <w:pPr>
        <w:tabs>
          <w:tab w:val="left" w:pos="1118"/>
        </w:tabs>
        <w:spacing w:line="600" w:lineRule="auto"/>
        <w:ind w:firstLine="720"/>
        <w:contextualSpacing/>
        <w:jc w:val="both"/>
        <w:rPr>
          <w:rFonts w:eastAsia="Times New Roman" w:cs="Times New Roman"/>
          <w:szCs w:val="24"/>
        </w:rPr>
      </w:pPr>
      <w:r w:rsidRPr="00B1498E">
        <w:rPr>
          <w:rFonts w:eastAsia="Times New Roman" w:cs="Times New Roman"/>
          <w:szCs w:val="24"/>
        </w:rPr>
        <w:t>Είναι</w:t>
      </w:r>
      <w:r>
        <w:rPr>
          <w:rFonts w:eastAsia="Times New Roman" w:cs="Times New Roman"/>
          <w:szCs w:val="24"/>
        </w:rPr>
        <w:t>,</w:t>
      </w:r>
      <w:r w:rsidRPr="00B1498E">
        <w:rPr>
          <w:rFonts w:eastAsia="Times New Roman" w:cs="Times New Roman"/>
          <w:szCs w:val="24"/>
        </w:rPr>
        <w:t xml:space="preserve"> λοιπόν</w:t>
      </w:r>
      <w:r>
        <w:rPr>
          <w:rFonts w:eastAsia="Times New Roman" w:cs="Times New Roman"/>
          <w:szCs w:val="24"/>
        </w:rPr>
        <w:t>,</w:t>
      </w:r>
      <w:r w:rsidRPr="00B1498E">
        <w:rPr>
          <w:rFonts w:eastAsia="Times New Roman" w:cs="Times New Roman"/>
          <w:szCs w:val="24"/>
        </w:rPr>
        <w:t xml:space="preserve"> φυσικό</w:t>
      </w:r>
      <w:r>
        <w:rPr>
          <w:rFonts w:eastAsia="Times New Roman" w:cs="Times New Roman"/>
          <w:szCs w:val="24"/>
        </w:rPr>
        <w:t>,</w:t>
      </w:r>
      <w:r w:rsidRPr="00B1498E">
        <w:rPr>
          <w:rFonts w:eastAsia="Times New Roman" w:cs="Times New Roman"/>
          <w:szCs w:val="24"/>
        </w:rPr>
        <w:t xml:space="preserve"> </w:t>
      </w:r>
      <w:r>
        <w:rPr>
          <w:rFonts w:eastAsia="Times New Roman" w:cs="Times New Roman"/>
          <w:szCs w:val="24"/>
        </w:rPr>
        <w:t xml:space="preserve">ο ΣΥΡΙΖΑ </w:t>
      </w:r>
      <w:r w:rsidRPr="00B1498E">
        <w:rPr>
          <w:rFonts w:eastAsia="Times New Roman" w:cs="Times New Roman"/>
          <w:szCs w:val="24"/>
        </w:rPr>
        <w:t xml:space="preserve">να καθίσταται </w:t>
      </w:r>
      <w:r>
        <w:rPr>
          <w:rFonts w:eastAsia="Times New Roman" w:cs="Times New Roman"/>
          <w:szCs w:val="24"/>
        </w:rPr>
        <w:t xml:space="preserve">το επίκεντρο </w:t>
      </w:r>
      <w:r w:rsidRPr="00B1498E">
        <w:rPr>
          <w:rFonts w:eastAsia="Times New Roman" w:cs="Times New Roman"/>
          <w:szCs w:val="24"/>
        </w:rPr>
        <w:t>πολιτικών συνεργα</w:t>
      </w:r>
      <w:r w:rsidRPr="00B1498E">
        <w:rPr>
          <w:rFonts w:eastAsia="Times New Roman" w:cs="Times New Roman"/>
          <w:szCs w:val="24"/>
        </w:rPr>
        <w:t>σιών, πολιτικών συμμαχιών με</w:t>
      </w:r>
      <w:r>
        <w:rPr>
          <w:rFonts w:eastAsia="Times New Roman" w:cs="Times New Roman"/>
          <w:szCs w:val="24"/>
        </w:rPr>
        <w:t xml:space="preserve"> άλλες δυνάμεις. Και ενδεχομένως</w:t>
      </w:r>
      <w:r>
        <w:rPr>
          <w:rFonts w:eastAsia="Times New Roman" w:cs="Times New Roman"/>
          <w:szCs w:val="24"/>
        </w:rPr>
        <w:t>,</w:t>
      </w:r>
      <w:r>
        <w:rPr>
          <w:rFonts w:eastAsia="Times New Roman" w:cs="Times New Roman"/>
          <w:szCs w:val="24"/>
        </w:rPr>
        <w:t xml:space="preserve"> τέτοιες </w:t>
      </w:r>
      <w:r w:rsidRPr="00B1498E">
        <w:rPr>
          <w:rFonts w:eastAsia="Times New Roman" w:cs="Times New Roman"/>
          <w:szCs w:val="24"/>
        </w:rPr>
        <w:t>εξελίξεις</w:t>
      </w:r>
      <w:r>
        <w:rPr>
          <w:rFonts w:eastAsia="Times New Roman" w:cs="Times New Roman"/>
          <w:szCs w:val="24"/>
        </w:rPr>
        <w:t>,</w:t>
      </w:r>
      <w:r w:rsidRPr="00B1498E">
        <w:rPr>
          <w:rFonts w:eastAsia="Times New Roman" w:cs="Times New Roman"/>
          <w:szCs w:val="24"/>
        </w:rPr>
        <w:t xml:space="preserve"> εμείς τουλάχιστον επιδιώκουμε και με αφορμή τις </w:t>
      </w:r>
      <w:r>
        <w:rPr>
          <w:rFonts w:eastAsia="Times New Roman" w:cs="Times New Roman"/>
          <w:szCs w:val="24"/>
        </w:rPr>
        <w:t>δ</w:t>
      </w:r>
      <w:r w:rsidRPr="00B1498E">
        <w:rPr>
          <w:rFonts w:eastAsia="Times New Roman" w:cs="Times New Roman"/>
          <w:szCs w:val="24"/>
        </w:rPr>
        <w:t xml:space="preserve">ημοτικές και </w:t>
      </w:r>
      <w:r>
        <w:rPr>
          <w:rFonts w:eastAsia="Times New Roman" w:cs="Times New Roman"/>
          <w:szCs w:val="24"/>
        </w:rPr>
        <w:t>περιφερειακές</w:t>
      </w:r>
      <w:r w:rsidRPr="00B1498E">
        <w:rPr>
          <w:rFonts w:eastAsia="Times New Roman" w:cs="Times New Roman"/>
          <w:szCs w:val="24"/>
        </w:rPr>
        <w:t xml:space="preserve"> εκλογές και τις </w:t>
      </w:r>
      <w:r>
        <w:rPr>
          <w:rFonts w:eastAsia="Times New Roman" w:cs="Times New Roman"/>
          <w:szCs w:val="24"/>
        </w:rPr>
        <w:t>ε</w:t>
      </w:r>
      <w:r w:rsidRPr="00B1498E">
        <w:rPr>
          <w:rFonts w:eastAsia="Times New Roman" w:cs="Times New Roman"/>
          <w:szCs w:val="24"/>
        </w:rPr>
        <w:t xml:space="preserve">υρωεκλογές, αλλά </w:t>
      </w:r>
      <w:r>
        <w:rPr>
          <w:rFonts w:eastAsia="Times New Roman" w:cs="Times New Roman"/>
          <w:szCs w:val="24"/>
        </w:rPr>
        <w:t>δεν αποκλείεται κάποιες τέτοιες συμμαχίες να υπάρξουν και μετά τι</w:t>
      </w:r>
      <w:r>
        <w:rPr>
          <w:rFonts w:eastAsia="Times New Roman" w:cs="Times New Roman"/>
          <w:szCs w:val="24"/>
        </w:rPr>
        <w:t>ς εκλογές,</w:t>
      </w:r>
      <w:r w:rsidRPr="00B1498E">
        <w:rPr>
          <w:rFonts w:eastAsia="Times New Roman" w:cs="Times New Roman"/>
          <w:szCs w:val="24"/>
        </w:rPr>
        <w:t xml:space="preserve"> εάν μέχρι τότε δεν έχου</w:t>
      </w:r>
      <w:r>
        <w:rPr>
          <w:rFonts w:eastAsia="Times New Roman" w:cs="Times New Roman"/>
          <w:szCs w:val="24"/>
        </w:rPr>
        <w:t>ν</w:t>
      </w:r>
      <w:r w:rsidRPr="00B1498E">
        <w:rPr>
          <w:rFonts w:eastAsia="Times New Roman" w:cs="Times New Roman"/>
          <w:szCs w:val="24"/>
        </w:rPr>
        <w:t xml:space="preserve"> ωριμάσει. Άρα</w:t>
      </w:r>
      <w:r>
        <w:rPr>
          <w:rFonts w:eastAsia="Times New Roman" w:cs="Times New Roman"/>
          <w:szCs w:val="24"/>
        </w:rPr>
        <w:t>,</w:t>
      </w:r>
      <w:r w:rsidRPr="00B1498E">
        <w:rPr>
          <w:rFonts w:eastAsia="Times New Roman" w:cs="Times New Roman"/>
          <w:szCs w:val="24"/>
        </w:rPr>
        <w:t xml:space="preserve"> μιλάμε για μια δυναμική</w:t>
      </w:r>
      <w:r>
        <w:rPr>
          <w:rFonts w:eastAsia="Times New Roman" w:cs="Times New Roman"/>
          <w:szCs w:val="24"/>
        </w:rPr>
        <w:t>,</w:t>
      </w:r>
      <w:r w:rsidRPr="00B1498E">
        <w:rPr>
          <w:rFonts w:eastAsia="Times New Roman" w:cs="Times New Roman"/>
          <w:szCs w:val="24"/>
        </w:rPr>
        <w:t xml:space="preserve"> η οποία έχει ξεκλειδω</w:t>
      </w:r>
      <w:r>
        <w:rPr>
          <w:rFonts w:eastAsia="Times New Roman" w:cs="Times New Roman"/>
          <w:szCs w:val="24"/>
        </w:rPr>
        <w:t xml:space="preserve">θεί, </w:t>
      </w:r>
      <w:r w:rsidRPr="00B1498E">
        <w:rPr>
          <w:rFonts w:eastAsia="Times New Roman" w:cs="Times New Roman"/>
          <w:szCs w:val="24"/>
        </w:rPr>
        <w:t>να το πω έτσι</w:t>
      </w:r>
      <w:r>
        <w:rPr>
          <w:rFonts w:eastAsia="Times New Roman" w:cs="Times New Roman"/>
          <w:szCs w:val="24"/>
        </w:rPr>
        <w:t>, και αυτό</w:t>
      </w:r>
      <w:r w:rsidRPr="00B1498E">
        <w:rPr>
          <w:rFonts w:eastAsia="Times New Roman" w:cs="Times New Roman"/>
          <w:szCs w:val="24"/>
        </w:rPr>
        <w:t xml:space="preserve"> προκαλεί αναστάτωση</w:t>
      </w:r>
      <w:r>
        <w:rPr>
          <w:rFonts w:eastAsia="Times New Roman" w:cs="Times New Roman"/>
          <w:szCs w:val="24"/>
        </w:rPr>
        <w:t>,</w:t>
      </w:r>
      <w:r w:rsidRPr="00B1498E">
        <w:rPr>
          <w:rFonts w:eastAsia="Times New Roman" w:cs="Times New Roman"/>
          <w:szCs w:val="24"/>
        </w:rPr>
        <w:t xml:space="preserve"> αν </w:t>
      </w:r>
      <w:r>
        <w:rPr>
          <w:rFonts w:eastAsia="Times New Roman" w:cs="Times New Roman"/>
          <w:szCs w:val="24"/>
        </w:rPr>
        <w:t>όχι</w:t>
      </w:r>
      <w:r w:rsidRPr="00B1498E">
        <w:rPr>
          <w:rFonts w:eastAsia="Times New Roman" w:cs="Times New Roman"/>
          <w:szCs w:val="24"/>
        </w:rPr>
        <w:t xml:space="preserve"> και πανικό</w:t>
      </w:r>
      <w:r>
        <w:rPr>
          <w:rFonts w:eastAsia="Times New Roman" w:cs="Times New Roman"/>
          <w:szCs w:val="24"/>
        </w:rPr>
        <w:t>,</w:t>
      </w:r>
      <w:r w:rsidRPr="00B1498E">
        <w:rPr>
          <w:rFonts w:eastAsia="Times New Roman" w:cs="Times New Roman"/>
          <w:szCs w:val="24"/>
        </w:rPr>
        <w:t xml:space="preserve"> και σε πολιτικές δυνάμεις και σε οικονομικά </w:t>
      </w:r>
      <w:r>
        <w:rPr>
          <w:rFonts w:eastAsia="Times New Roman" w:cs="Times New Roman"/>
          <w:szCs w:val="24"/>
        </w:rPr>
        <w:t>κέντρα</w:t>
      </w:r>
      <w:r w:rsidRPr="00B1498E">
        <w:rPr>
          <w:rFonts w:eastAsia="Times New Roman" w:cs="Times New Roman"/>
          <w:szCs w:val="24"/>
        </w:rPr>
        <w:t xml:space="preserve">.  </w:t>
      </w:r>
    </w:p>
    <w:p w14:paraId="1286C476" w14:textId="77777777" w:rsidR="000402FE" w:rsidRDefault="007623D8">
      <w:pPr>
        <w:tabs>
          <w:tab w:val="left" w:pos="1118"/>
        </w:tabs>
        <w:spacing w:line="600" w:lineRule="auto"/>
        <w:ind w:firstLine="720"/>
        <w:contextualSpacing/>
        <w:jc w:val="both"/>
        <w:rPr>
          <w:rFonts w:eastAsia="Times New Roman" w:cs="Times New Roman"/>
          <w:szCs w:val="24"/>
        </w:rPr>
      </w:pPr>
      <w:r w:rsidRPr="00B1498E">
        <w:rPr>
          <w:rFonts w:eastAsia="Times New Roman" w:cs="Times New Roman"/>
          <w:szCs w:val="24"/>
        </w:rPr>
        <w:t>Εκείνο</w:t>
      </w:r>
      <w:r>
        <w:rPr>
          <w:rFonts w:eastAsia="Times New Roman" w:cs="Times New Roman"/>
          <w:szCs w:val="24"/>
        </w:rPr>
        <w:t>,</w:t>
      </w:r>
      <w:r w:rsidRPr="00B1498E">
        <w:rPr>
          <w:rFonts w:eastAsia="Times New Roman" w:cs="Times New Roman"/>
          <w:szCs w:val="24"/>
        </w:rPr>
        <w:t xml:space="preserve"> το οποίο </w:t>
      </w:r>
      <w:r>
        <w:rPr>
          <w:rFonts w:eastAsia="Times New Roman" w:cs="Times New Roman"/>
          <w:szCs w:val="24"/>
        </w:rPr>
        <w:t xml:space="preserve">εγώ </w:t>
      </w:r>
      <w:r w:rsidRPr="00B1498E">
        <w:rPr>
          <w:rFonts w:eastAsia="Times New Roman" w:cs="Times New Roman"/>
          <w:szCs w:val="24"/>
        </w:rPr>
        <w:t>θα ήθελα να</w:t>
      </w:r>
      <w:r>
        <w:rPr>
          <w:rFonts w:eastAsia="Times New Roman" w:cs="Times New Roman"/>
          <w:szCs w:val="24"/>
        </w:rPr>
        <w:t xml:space="preserve"> πω είναι ότι δεν </w:t>
      </w:r>
      <w:r w:rsidRPr="00B1498E">
        <w:rPr>
          <w:rFonts w:eastAsia="Times New Roman" w:cs="Times New Roman"/>
          <w:szCs w:val="24"/>
        </w:rPr>
        <w:t>πρόκειται για τέχνασμα, δεν πρόκειται για κάποια μαγικά κόλπα</w:t>
      </w:r>
      <w:r>
        <w:rPr>
          <w:rFonts w:eastAsia="Times New Roman" w:cs="Times New Roman"/>
          <w:szCs w:val="24"/>
        </w:rPr>
        <w:t>,</w:t>
      </w:r>
      <w:r w:rsidRPr="00B1498E">
        <w:rPr>
          <w:rFonts w:eastAsia="Times New Roman" w:cs="Times New Roman"/>
          <w:szCs w:val="24"/>
        </w:rPr>
        <w:t xml:space="preserve"> που κάποιοι κάνουν είτε στη Βουλή είτε έξω απ</w:t>
      </w:r>
      <w:r>
        <w:rPr>
          <w:rFonts w:eastAsia="Times New Roman" w:cs="Times New Roman"/>
          <w:szCs w:val="24"/>
        </w:rPr>
        <w:t>’</w:t>
      </w:r>
      <w:r w:rsidRPr="00B1498E">
        <w:rPr>
          <w:rFonts w:eastAsia="Times New Roman" w:cs="Times New Roman"/>
          <w:szCs w:val="24"/>
        </w:rPr>
        <w:t xml:space="preserve"> αυτήν, </w:t>
      </w:r>
      <w:r>
        <w:rPr>
          <w:rFonts w:eastAsia="Times New Roman" w:cs="Times New Roman"/>
          <w:szCs w:val="24"/>
        </w:rPr>
        <w:t xml:space="preserve">αλλά </w:t>
      </w:r>
      <w:r w:rsidRPr="00B1498E">
        <w:rPr>
          <w:rFonts w:eastAsia="Times New Roman" w:cs="Times New Roman"/>
          <w:szCs w:val="24"/>
        </w:rPr>
        <w:t xml:space="preserve">πρόκειται </w:t>
      </w:r>
      <w:r>
        <w:rPr>
          <w:rFonts w:eastAsia="Times New Roman" w:cs="Times New Roman"/>
          <w:szCs w:val="24"/>
        </w:rPr>
        <w:t>για</w:t>
      </w:r>
      <w:r w:rsidRPr="00B1498E">
        <w:rPr>
          <w:rFonts w:eastAsia="Times New Roman" w:cs="Times New Roman"/>
          <w:szCs w:val="24"/>
        </w:rPr>
        <w:t xml:space="preserve"> </w:t>
      </w:r>
      <w:r>
        <w:rPr>
          <w:rFonts w:eastAsia="Times New Roman" w:cs="Times New Roman"/>
          <w:szCs w:val="24"/>
        </w:rPr>
        <w:t xml:space="preserve">μια </w:t>
      </w:r>
      <w:r w:rsidRPr="00B1498E">
        <w:rPr>
          <w:rFonts w:eastAsia="Times New Roman" w:cs="Times New Roman"/>
          <w:szCs w:val="24"/>
        </w:rPr>
        <w:t xml:space="preserve">δυναμική </w:t>
      </w:r>
      <w:r>
        <w:rPr>
          <w:rFonts w:eastAsia="Times New Roman" w:cs="Times New Roman"/>
          <w:szCs w:val="24"/>
        </w:rPr>
        <w:t>με</w:t>
      </w:r>
      <w:r w:rsidRPr="00B1498E">
        <w:rPr>
          <w:rFonts w:eastAsia="Times New Roman" w:cs="Times New Roman"/>
          <w:szCs w:val="24"/>
        </w:rPr>
        <w:t xml:space="preserve"> κοινωνικά αίτια</w:t>
      </w:r>
      <w:r>
        <w:rPr>
          <w:rFonts w:eastAsia="Times New Roman" w:cs="Times New Roman"/>
          <w:szCs w:val="24"/>
        </w:rPr>
        <w:t>,</w:t>
      </w:r>
      <w:r w:rsidRPr="00B1498E">
        <w:rPr>
          <w:rFonts w:eastAsia="Times New Roman" w:cs="Times New Roman"/>
          <w:szCs w:val="24"/>
        </w:rPr>
        <w:t xml:space="preserve"> που αντιστοιχεί στις ανάγκες της κοινωνίας και γι</w:t>
      </w:r>
      <w:r>
        <w:rPr>
          <w:rFonts w:eastAsia="Times New Roman" w:cs="Times New Roman"/>
          <w:szCs w:val="24"/>
        </w:rPr>
        <w:t>’</w:t>
      </w:r>
      <w:r w:rsidRPr="00B1498E">
        <w:rPr>
          <w:rFonts w:eastAsia="Times New Roman" w:cs="Times New Roman"/>
          <w:szCs w:val="24"/>
        </w:rPr>
        <w:t xml:space="preserve"> αυτό δεν θα μπορέσ</w:t>
      </w:r>
      <w:r w:rsidRPr="00B1498E">
        <w:rPr>
          <w:rFonts w:eastAsia="Times New Roman" w:cs="Times New Roman"/>
          <w:szCs w:val="24"/>
        </w:rPr>
        <w:t xml:space="preserve">ει να ανακοπεί.  </w:t>
      </w:r>
    </w:p>
    <w:p w14:paraId="1286C477"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w:t>
      </w:r>
      <w:r w:rsidRPr="00B1498E">
        <w:rPr>
          <w:rFonts w:eastAsia="Times New Roman" w:cs="Times New Roman"/>
          <w:szCs w:val="24"/>
        </w:rPr>
        <w:t>ουλευτές, το αίτημα για ψήφο εμπιστοσύνης δεν προέκυψε από κάποιο τέχνασμα</w:t>
      </w:r>
      <w:r>
        <w:rPr>
          <w:rFonts w:eastAsia="Times New Roman" w:cs="Times New Roman"/>
          <w:szCs w:val="24"/>
        </w:rPr>
        <w:t xml:space="preserve">, όπως </w:t>
      </w:r>
      <w:r w:rsidRPr="00B1498E">
        <w:rPr>
          <w:rFonts w:eastAsia="Times New Roman" w:cs="Times New Roman"/>
          <w:szCs w:val="24"/>
        </w:rPr>
        <w:t>ελέχθη</w:t>
      </w:r>
      <w:r>
        <w:rPr>
          <w:rFonts w:eastAsia="Times New Roman" w:cs="Times New Roman"/>
          <w:szCs w:val="24"/>
        </w:rPr>
        <w:t xml:space="preserve">, </w:t>
      </w:r>
      <w:r w:rsidRPr="00B1498E">
        <w:rPr>
          <w:rFonts w:eastAsia="Times New Roman" w:cs="Times New Roman"/>
          <w:szCs w:val="24"/>
        </w:rPr>
        <w:t>δεν οφείλεται σε κάποι</w:t>
      </w:r>
      <w:r>
        <w:rPr>
          <w:rFonts w:eastAsia="Times New Roman" w:cs="Times New Roman"/>
          <w:szCs w:val="24"/>
        </w:rPr>
        <w:t>ο σικέ</w:t>
      </w:r>
      <w:r w:rsidRPr="00B1498E">
        <w:rPr>
          <w:rFonts w:eastAsia="Times New Roman" w:cs="Times New Roman"/>
          <w:szCs w:val="24"/>
        </w:rPr>
        <w:t xml:space="preserve"> δ</w:t>
      </w:r>
      <w:r>
        <w:rPr>
          <w:rFonts w:eastAsia="Times New Roman" w:cs="Times New Roman"/>
          <w:szCs w:val="24"/>
        </w:rPr>
        <w:t>ιαζύγιο</w:t>
      </w:r>
      <w:r w:rsidRPr="00B1498E">
        <w:rPr>
          <w:rFonts w:eastAsia="Times New Roman" w:cs="Times New Roman"/>
          <w:szCs w:val="24"/>
        </w:rPr>
        <w:t>, όπως επίσης εξηγήθηκε αναλυτικά πριν από τον κ</w:t>
      </w:r>
      <w:r>
        <w:rPr>
          <w:rFonts w:eastAsia="Times New Roman" w:cs="Times New Roman"/>
          <w:szCs w:val="24"/>
        </w:rPr>
        <w:t>. Βορίδη</w:t>
      </w:r>
      <w:r w:rsidRPr="00B1498E">
        <w:rPr>
          <w:rFonts w:eastAsia="Times New Roman" w:cs="Times New Roman"/>
          <w:szCs w:val="24"/>
        </w:rPr>
        <w:t xml:space="preserve">.  </w:t>
      </w:r>
    </w:p>
    <w:p w14:paraId="1286C478"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Η ανάγκη γ</w:t>
      </w:r>
      <w:r w:rsidRPr="00B1498E">
        <w:rPr>
          <w:rFonts w:eastAsia="Times New Roman" w:cs="Times New Roman"/>
          <w:szCs w:val="24"/>
        </w:rPr>
        <w:t>ια να επιβεβαιωθεί η ε</w:t>
      </w:r>
      <w:r>
        <w:rPr>
          <w:rFonts w:eastAsia="Times New Roman" w:cs="Times New Roman"/>
          <w:szCs w:val="24"/>
        </w:rPr>
        <w:t>μ</w:t>
      </w:r>
      <w:r>
        <w:rPr>
          <w:rFonts w:eastAsia="Times New Roman" w:cs="Times New Roman"/>
          <w:szCs w:val="24"/>
        </w:rPr>
        <w:t>πιστοσύνη της Βουλής προς την Κ</w:t>
      </w:r>
      <w:r w:rsidRPr="00B1498E">
        <w:rPr>
          <w:rFonts w:eastAsia="Times New Roman" w:cs="Times New Roman"/>
          <w:szCs w:val="24"/>
        </w:rPr>
        <w:t>υβέρνηση προέκυψε από ένα πάρα πολύ απλό γεγονός</w:t>
      </w:r>
      <w:r>
        <w:rPr>
          <w:rFonts w:eastAsia="Times New Roman" w:cs="Times New Roman"/>
          <w:szCs w:val="24"/>
        </w:rPr>
        <w:t xml:space="preserve">: ότι </w:t>
      </w:r>
      <w:r w:rsidRPr="00B1498E">
        <w:rPr>
          <w:rFonts w:eastAsia="Times New Roman" w:cs="Times New Roman"/>
          <w:szCs w:val="24"/>
        </w:rPr>
        <w:t xml:space="preserve">η </w:t>
      </w:r>
      <w:r>
        <w:rPr>
          <w:rFonts w:eastAsia="Times New Roman" w:cs="Times New Roman"/>
          <w:szCs w:val="24"/>
        </w:rPr>
        <w:t>Κ</w:t>
      </w:r>
      <w:r w:rsidRPr="00B1498E">
        <w:rPr>
          <w:rFonts w:eastAsia="Times New Roman" w:cs="Times New Roman"/>
          <w:szCs w:val="24"/>
        </w:rPr>
        <w:t xml:space="preserve">υβέρνηση που είχαμε ήταν </w:t>
      </w:r>
      <w:r>
        <w:rPr>
          <w:rFonts w:eastAsia="Times New Roman" w:cs="Times New Roman"/>
          <w:szCs w:val="24"/>
        </w:rPr>
        <w:t>μια Κυβέρνηση ειδικού σκοπού</w:t>
      </w:r>
      <w:r w:rsidRPr="00B1498E">
        <w:rPr>
          <w:rFonts w:eastAsia="Times New Roman" w:cs="Times New Roman"/>
          <w:szCs w:val="24"/>
        </w:rPr>
        <w:t>, σχηματίστηκε μετά τις εκλογές του Σεπτεμβρίου</w:t>
      </w:r>
      <w:r>
        <w:rPr>
          <w:rFonts w:eastAsia="Times New Roman" w:cs="Times New Roman"/>
          <w:szCs w:val="24"/>
        </w:rPr>
        <w:t>,</w:t>
      </w:r>
      <w:r w:rsidRPr="00B1498E">
        <w:rPr>
          <w:rFonts w:eastAsia="Times New Roman" w:cs="Times New Roman"/>
          <w:szCs w:val="24"/>
        </w:rPr>
        <w:t xml:space="preserve"> με βασικό στόχο να β</w:t>
      </w:r>
      <w:r>
        <w:rPr>
          <w:rFonts w:eastAsia="Times New Roman" w:cs="Times New Roman"/>
          <w:szCs w:val="24"/>
        </w:rPr>
        <w:t>γ</w:t>
      </w:r>
      <w:r w:rsidRPr="00B1498E">
        <w:rPr>
          <w:rFonts w:eastAsia="Times New Roman" w:cs="Times New Roman"/>
          <w:szCs w:val="24"/>
        </w:rPr>
        <w:t>άλει τη χώρα από τα μνημόνια</w:t>
      </w:r>
      <w:r>
        <w:rPr>
          <w:rFonts w:eastAsia="Times New Roman" w:cs="Times New Roman"/>
          <w:szCs w:val="24"/>
        </w:rPr>
        <w:t>. Ο</w:t>
      </w:r>
      <w:r w:rsidRPr="00B1498E">
        <w:rPr>
          <w:rFonts w:eastAsia="Times New Roman" w:cs="Times New Roman"/>
          <w:szCs w:val="24"/>
        </w:rPr>
        <w:t xml:space="preserve"> στόχος αυτός </w:t>
      </w:r>
      <w:r w:rsidRPr="00B1498E">
        <w:rPr>
          <w:rFonts w:eastAsia="Times New Roman" w:cs="Times New Roman"/>
          <w:szCs w:val="24"/>
        </w:rPr>
        <w:t>ολοκληρώθηκε με επιτυχία. Αυτή είναι η βασική αιτία</w:t>
      </w:r>
      <w:r>
        <w:rPr>
          <w:rFonts w:eastAsia="Times New Roman" w:cs="Times New Roman"/>
          <w:szCs w:val="24"/>
        </w:rPr>
        <w:t>,</w:t>
      </w:r>
      <w:r w:rsidRPr="00B1498E">
        <w:rPr>
          <w:rFonts w:eastAsia="Times New Roman" w:cs="Times New Roman"/>
          <w:szCs w:val="24"/>
        </w:rPr>
        <w:t xml:space="preserve"> η οποία προκάλεσε αυτή</w:t>
      </w:r>
      <w:r>
        <w:rPr>
          <w:rFonts w:eastAsia="Times New Roman" w:cs="Times New Roman"/>
          <w:szCs w:val="24"/>
        </w:rPr>
        <w:t>ν</w:t>
      </w:r>
      <w:r w:rsidRPr="00B1498E">
        <w:rPr>
          <w:rFonts w:eastAsia="Times New Roman" w:cs="Times New Roman"/>
          <w:szCs w:val="24"/>
        </w:rPr>
        <w:t xml:space="preserve"> την ανάγκη. </w:t>
      </w:r>
      <w:r>
        <w:rPr>
          <w:rFonts w:eastAsia="Times New Roman" w:cs="Times New Roman"/>
          <w:szCs w:val="24"/>
        </w:rPr>
        <w:t>Βεβαίως, θα μπορούσε ίσως να συν</w:t>
      </w:r>
      <w:r w:rsidRPr="00B1498E">
        <w:rPr>
          <w:rFonts w:eastAsia="Times New Roman" w:cs="Times New Roman"/>
          <w:szCs w:val="24"/>
        </w:rPr>
        <w:t xml:space="preserve">εχιστεί η προηγούμενη πλειοψηφία εάν ο </w:t>
      </w:r>
      <w:r>
        <w:rPr>
          <w:rFonts w:eastAsia="Times New Roman" w:cs="Times New Roman"/>
          <w:szCs w:val="24"/>
        </w:rPr>
        <w:t>εταίρος,</w:t>
      </w:r>
      <w:r w:rsidRPr="00B1498E">
        <w:rPr>
          <w:rFonts w:eastAsia="Times New Roman" w:cs="Times New Roman"/>
          <w:szCs w:val="24"/>
        </w:rPr>
        <w:t xml:space="preserve"> ο κ</w:t>
      </w:r>
      <w:r>
        <w:rPr>
          <w:rFonts w:eastAsia="Times New Roman" w:cs="Times New Roman"/>
          <w:szCs w:val="24"/>
        </w:rPr>
        <w:t xml:space="preserve">. </w:t>
      </w:r>
      <w:r w:rsidRPr="00B1498E">
        <w:rPr>
          <w:rFonts w:eastAsia="Times New Roman" w:cs="Times New Roman"/>
          <w:szCs w:val="24"/>
        </w:rPr>
        <w:t>Καμμένος είτε άλλα</w:t>
      </w:r>
      <w:r>
        <w:rPr>
          <w:rFonts w:eastAsia="Times New Roman" w:cs="Times New Roman"/>
          <w:szCs w:val="24"/>
        </w:rPr>
        <w:t xml:space="preserve">ζε στάση ή εάν εμείς </w:t>
      </w:r>
      <w:r w:rsidRPr="00B1498E">
        <w:rPr>
          <w:rFonts w:eastAsia="Times New Roman" w:cs="Times New Roman"/>
          <w:szCs w:val="24"/>
        </w:rPr>
        <w:t xml:space="preserve">αποφεύγαμε την </w:t>
      </w:r>
      <w:r>
        <w:rPr>
          <w:rFonts w:eastAsia="Times New Roman" w:cs="Times New Roman"/>
          <w:szCs w:val="24"/>
        </w:rPr>
        <w:t>«</w:t>
      </w:r>
      <w:r w:rsidRPr="00B1498E">
        <w:rPr>
          <w:rFonts w:eastAsia="Times New Roman" w:cs="Times New Roman"/>
          <w:szCs w:val="24"/>
        </w:rPr>
        <w:t>καυτή πατάτα</w:t>
      </w:r>
      <w:r>
        <w:rPr>
          <w:rFonts w:eastAsia="Times New Roman" w:cs="Times New Roman"/>
          <w:szCs w:val="24"/>
        </w:rPr>
        <w:t>»,</w:t>
      </w:r>
      <w:r w:rsidRPr="00B1498E">
        <w:rPr>
          <w:rFonts w:eastAsia="Times New Roman" w:cs="Times New Roman"/>
          <w:szCs w:val="24"/>
        </w:rPr>
        <w:t xml:space="preserve"> να </w:t>
      </w:r>
      <w:r>
        <w:rPr>
          <w:rFonts w:eastAsia="Times New Roman" w:cs="Times New Roman"/>
          <w:szCs w:val="24"/>
        </w:rPr>
        <w:t>αντιμετωπ</w:t>
      </w:r>
      <w:r>
        <w:rPr>
          <w:rFonts w:eastAsia="Times New Roman" w:cs="Times New Roman"/>
          <w:szCs w:val="24"/>
        </w:rPr>
        <w:t>ίσουμε</w:t>
      </w:r>
      <w:r w:rsidRPr="00B1498E">
        <w:rPr>
          <w:rFonts w:eastAsia="Times New Roman" w:cs="Times New Roman"/>
          <w:szCs w:val="24"/>
        </w:rPr>
        <w:t xml:space="preserve"> το </w:t>
      </w:r>
      <w:r>
        <w:rPr>
          <w:rFonts w:eastAsia="Times New Roman" w:cs="Times New Roman"/>
          <w:szCs w:val="24"/>
        </w:rPr>
        <w:t xml:space="preserve">εκκρεμές </w:t>
      </w:r>
      <w:r w:rsidRPr="00B1498E">
        <w:rPr>
          <w:rFonts w:eastAsia="Times New Roman" w:cs="Times New Roman"/>
          <w:szCs w:val="24"/>
        </w:rPr>
        <w:t>πρόβλημα</w:t>
      </w:r>
      <w:r>
        <w:rPr>
          <w:rFonts w:eastAsia="Times New Roman" w:cs="Times New Roman"/>
          <w:szCs w:val="24"/>
        </w:rPr>
        <w:t xml:space="preserve">. Όμως, </w:t>
      </w:r>
      <w:r w:rsidRPr="00B1498E">
        <w:rPr>
          <w:rFonts w:eastAsia="Times New Roman" w:cs="Times New Roman"/>
          <w:szCs w:val="24"/>
        </w:rPr>
        <w:t>είμαστε εδώ με τις αποφάσεις</w:t>
      </w:r>
      <w:r>
        <w:rPr>
          <w:rFonts w:eastAsia="Times New Roman" w:cs="Times New Roman"/>
          <w:szCs w:val="24"/>
        </w:rPr>
        <w:t>,</w:t>
      </w:r>
      <w:r w:rsidRPr="00B1498E">
        <w:rPr>
          <w:rFonts w:eastAsia="Times New Roman" w:cs="Times New Roman"/>
          <w:szCs w:val="24"/>
        </w:rPr>
        <w:t xml:space="preserve"> που έχει πάρει η κάθε πλευρά.</w:t>
      </w:r>
    </w:p>
    <w:p w14:paraId="1286C47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Το αίτημα συνεπώς για ψήφο εμπιστοσύνης και η συναφής κοινοβουλευτική διαδικασία δεν υπηρετούν κάποια ιδιοτελή ή μικροκομματική σκοπιμότητα ούτε συνιστούν κάποια</w:t>
      </w:r>
      <w:r>
        <w:rPr>
          <w:rFonts w:eastAsia="Times New Roman" w:cs="Times New Roman"/>
          <w:szCs w:val="24"/>
        </w:rPr>
        <w:t xml:space="preserve"> πολιτική κ</w:t>
      </w:r>
      <w:r w:rsidRPr="0003714D">
        <w:rPr>
          <w:rFonts w:eastAsia="Times New Roman" w:cs="Times New Roman"/>
          <w:szCs w:val="24"/>
        </w:rPr>
        <w:t>ρίση</w:t>
      </w:r>
      <w:r>
        <w:rPr>
          <w:rFonts w:eastAsia="Times New Roman" w:cs="Times New Roman"/>
          <w:szCs w:val="24"/>
        </w:rPr>
        <w:t>,</w:t>
      </w:r>
      <w:r w:rsidRPr="0003714D">
        <w:rPr>
          <w:rFonts w:eastAsia="Times New Roman" w:cs="Times New Roman"/>
          <w:szCs w:val="24"/>
        </w:rPr>
        <w:t xml:space="preserve"> αλλά συνιστούν μία διαδικασία κανονική</w:t>
      </w:r>
      <w:r>
        <w:rPr>
          <w:rFonts w:eastAsia="Times New Roman" w:cs="Times New Roman"/>
          <w:szCs w:val="24"/>
        </w:rPr>
        <w:t>,</w:t>
      </w:r>
      <w:r w:rsidRPr="0003714D">
        <w:rPr>
          <w:rFonts w:eastAsia="Times New Roman" w:cs="Times New Roman"/>
          <w:szCs w:val="24"/>
        </w:rPr>
        <w:t xml:space="preserve"> φυσιολογική</w:t>
      </w:r>
      <w:r>
        <w:rPr>
          <w:rFonts w:eastAsia="Times New Roman" w:cs="Times New Roman"/>
          <w:szCs w:val="24"/>
        </w:rPr>
        <w:t xml:space="preserve">, </w:t>
      </w:r>
      <w:r>
        <w:rPr>
          <w:rFonts w:eastAsia="Times New Roman" w:cs="Times New Roman"/>
          <w:szCs w:val="24"/>
        </w:rPr>
        <w:lastRenderedPageBreak/>
        <w:t>προβλέψιμη</w:t>
      </w:r>
      <w:r w:rsidRPr="0003714D">
        <w:rPr>
          <w:rFonts w:eastAsia="Times New Roman" w:cs="Times New Roman"/>
          <w:szCs w:val="24"/>
        </w:rPr>
        <w:t xml:space="preserve"> </w:t>
      </w:r>
      <w:r>
        <w:rPr>
          <w:rFonts w:eastAsia="Times New Roman" w:cs="Times New Roman"/>
          <w:szCs w:val="24"/>
        </w:rPr>
        <w:t>από το Σύνταγμα και τον Κ</w:t>
      </w:r>
      <w:r w:rsidRPr="0003714D">
        <w:rPr>
          <w:rFonts w:eastAsia="Times New Roman" w:cs="Times New Roman"/>
          <w:szCs w:val="24"/>
        </w:rPr>
        <w:t>ανονισμό της Βουλής</w:t>
      </w:r>
      <w:r>
        <w:rPr>
          <w:rFonts w:eastAsia="Times New Roman" w:cs="Times New Roman"/>
          <w:szCs w:val="24"/>
        </w:rPr>
        <w:t>, μία πράξη δημοκρατικής και ε</w:t>
      </w:r>
      <w:r w:rsidRPr="0003714D">
        <w:rPr>
          <w:rFonts w:eastAsia="Times New Roman" w:cs="Times New Roman"/>
          <w:szCs w:val="24"/>
        </w:rPr>
        <w:t>θνικής ευθύνης</w:t>
      </w:r>
      <w:r>
        <w:rPr>
          <w:rFonts w:eastAsia="Times New Roman" w:cs="Times New Roman"/>
          <w:szCs w:val="24"/>
        </w:rPr>
        <w:t>.</w:t>
      </w:r>
    </w:p>
    <w:p w14:paraId="1286C47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w:t>
      </w:r>
      <w:r w:rsidRPr="0003714D">
        <w:rPr>
          <w:rFonts w:eastAsia="Times New Roman" w:cs="Times New Roman"/>
          <w:szCs w:val="24"/>
        </w:rPr>
        <w:t xml:space="preserve">αι μου κάνει εντύπωση </w:t>
      </w:r>
      <w:r>
        <w:rPr>
          <w:rFonts w:eastAsia="Times New Roman" w:cs="Times New Roman"/>
          <w:szCs w:val="24"/>
        </w:rPr>
        <w:t xml:space="preserve">–για όσους παρακολουθούν τις αγορές- </w:t>
      </w:r>
      <w:r w:rsidRPr="0003714D">
        <w:rPr>
          <w:rFonts w:eastAsia="Times New Roman" w:cs="Times New Roman"/>
          <w:szCs w:val="24"/>
        </w:rPr>
        <w:t xml:space="preserve">ότι όλες αυτές τις μέρες </w:t>
      </w:r>
      <w:r>
        <w:rPr>
          <w:rFonts w:eastAsia="Times New Roman" w:cs="Times New Roman"/>
          <w:szCs w:val="24"/>
        </w:rPr>
        <w:t>το επιτόκιο του ελληνικού ομολόγου</w:t>
      </w:r>
      <w:r>
        <w:rPr>
          <w:rFonts w:eastAsia="Times New Roman" w:cs="Times New Roman"/>
          <w:szCs w:val="24"/>
        </w:rPr>
        <w:t>,</w:t>
      </w:r>
      <w:r>
        <w:rPr>
          <w:rFonts w:eastAsia="Times New Roman" w:cs="Times New Roman"/>
          <w:szCs w:val="24"/>
        </w:rPr>
        <w:t xml:space="preserve"> όχι μόνο δεν αυξήθηκε -</w:t>
      </w:r>
      <w:r w:rsidRPr="0003714D">
        <w:rPr>
          <w:rFonts w:eastAsia="Times New Roman" w:cs="Times New Roman"/>
          <w:szCs w:val="24"/>
        </w:rPr>
        <w:t>όπως θα περίμενε κάποιος</w:t>
      </w:r>
      <w:r>
        <w:rPr>
          <w:rFonts w:eastAsia="Times New Roman" w:cs="Times New Roman"/>
          <w:szCs w:val="24"/>
        </w:rPr>
        <w:t>,</w:t>
      </w:r>
      <w:r w:rsidRPr="0003714D">
        <w:rPr>
          <w:rFonts w:eastAsia="Times New Roman" w:cs="Times New Roman"/>
          <w:szCs w:val="24"/>
        </w:rPr>
        <w:t xml:space="preserve"> λόγω της προσωρινής</w:t>
      </w:r>
      <w:r>
        <w:rPr>
          <w:rFonts w:eastAsia="Times New Roman" w:cs="Times New Roman"/>
          <w:szCs w:val="24"/>
        </w:rPr>
        <w:t xml:space="preserve"> αβεβαιότητας- αλλά</w:t>
      </w:r>
      <w:r w:rsidRPr="0003714D">
        <w:rPr>
          <w:rFonts w:eastAsia="Times New Roman" w:cs="Times New Roman"/>
          <w:szCs w:val="24"/>
        </w:rPr>
        <w:t xml:space="preserve"> είναι σταθερό</w:t>
      </w:r>
      <w:r>
        <w:rPr>
          <w:rFonts w:eastAsia="Times New Roman" w:cs="Times New Roman"/>
          <w:szCs w:val="24"/>
        </w:rPr>
        <w:t xml:space="preserve"> και ίσως να</w:t>
      </w:r>
      <w:r w:rsidRPr="0003714D">
        <w:rPr>
          <w:rFonts w:eastAsia="Times New Roman" w:cs="Times New Roman"/>
          <w:szCs w:val="24"/>
        </w:rPr>
        <w:t xml:space="preserve"> μειώθηκε κάπως</w:t>
      </w:r>
      <w:r>
        <w:rPr>
          <w:rFonts w:eastAsia="Times New Roman" w:cs="Times New Roman"/>
          <w:szCs w:val="24"/>
        </w:rPr>
        <w:t>.</w:t>
      </w:r>
    </w:p>
    <w:p w14:paraId="1286C47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Δ</w:t>
      </w:r>
      <w:r w:rsidRPr="0003714D">
        <w:rPr>
          <w:rFonts w:eastAsia="Times New Roman" w:cs="Times New Roman"/>
          <w:szCs w:val="24"/>
        </w:rPr>
        <w:t xml:space="preserve">εν θα ήθελα να κάνω εγώ προβλέψεις για το αποτέλεσμα των </w:t>
      </w:r>
      <w:r>
        <w:rPr>
          <w:rFonts w:eastAsia="Times New Roman" w:cs="Times New Roman"/>
          <w:szCs w:val="24"/>
        </w:rPr>
        <w:t>ψηφοφοριών. Άκουσα τον κ. Α</w:t>
      </w:r>
      <w:r w:rsidRPr="0003714D">
        <w:rPr>
          <w:rFonts w:eastAsia="Times New Roman" w:cs="Times New Roman"/>
          <w:szCs w:val="24"/>
        </w:rPr>
        <w:t xml:space="preserve">μυρά </w:t>
      </w:r>
      <w:r w:rsidRPr="0003714D">
        <w:rPr>
          <w:rFonts w:eastAsia="Times New Roman" w:cs="Times New Roman"/>
          <w:szCs w:val="24"/>
        </w:rPr>
        <w:t>να κάνει προβλέψεις</w:t>
      </w:r>
      <w:r>
        <w:rPr>
          <w:rFonts w:eastAsia="Times New Roman" w:cs="Times New Roman"/>
          <w:szCs w:val="24"/>
        </w:rPr>
        <w:t xml:space="preserve">. Με έκπληξη </w:t>
      </w:r>
      <w:r w:rsidRPr="0003714D">
        <w:rPr>
          <w:rFonts w:eastAsia="Times New Roman" w:cs="Times New Roman"/>
          <w:szCs w:val="24"/>
        </w:rPr>
        <w:t>τον άκουσα να λέει αυτό που είπε</w:t>
      </w:r>
      <w:r>
        <w:rPr>
          <w:rFonts w:eastAsia="Times New Roman" w:cs="Times New Roman"/>
          <w:szCs w:val="24"/>
        </w:rPr>
        <w:t>. Και θέλω να κάνω ένα σχόλιο εδώ. Όσοι συμφωνούν με τη Σ</w:t>
      </w:r>
      <w:r w:rsidRPr="0003714D">
        <w:rPr>
          <w:rFonts w:eastAsia="Times New Roman" w:cs="Times New Roman"/>
          <w:szCs w:val="24"/>
        </w:rPr>
        <w:t>υ</w:t>
      </w:r>
      <w:r>
        <w:rPr>
          <w:rFonts w:eastAsia="Times New Roman" w:cs="Times New Roman"/>
          <w:szCs w:val="24"/>
        </w:rPr>
        <w:t>μφωνία</w:t>
      </w:r>
      <w:r w:rsidRPr="0003714D">
        <w:rPr>
          <w:rFonts w:eastAsia="Times New Roman" w:cs="Times New Roman"/>
          <w:szCs w:val="24"/>
        </w:rPr>
        <w:t xml:space="preserve"> των Πρεσπών και </w:t>
      </w:r>
      <w:r>
        <w:rPr>
          <w:rFonts w:eastAsia="Times New Roman" w:cs="Times New Roman"/>
          <w:szCs w:val="24"/>
        </w:rPr>
        <w:t>την ψηφίζουν δεν κάνουν χάρη στην Κ</w:t>
      </w:r>
      <w:r w:rsidRPr="0003714D">
        <w:rPr>
          <w:rFonts w:eastAsia="Times New Roman" w:cs="Times New Roman"/>
          <w:szCs w:val="24"/>
        </w:rPr>
        <w:t>υβέρνηση</w:t>
      </w:r>
      <w:r>
        <w:rPr>
          <w:rFonts w:eastAsia="Times New Roman" w:cs="Times New Roman"/>
          <w:szCs w:val="24"/>
        </w:rPr>
        <w:t>, αλλά</w:t>
      </w:r>
      <w:r w:rsidRPr="0003714D">
        <w:rPr>
          <w:rFonts w:eastAsia="Times New Roman" w:cs="Times New Roman"/>
          <w:szCs w:val="24"/>
        </w:rPr>
        <w:t xml:space="preserve"> υπηρετούν μία δική τους επιλογή</w:t>
      </w:r>
      <w:r>
        <w:rPr>
          <w:rFonts w:eastAsia="Times New Roman" w:cs="Times New Roman"/>
          <w:szCs w:val="24"/>
        </w:rPr>
        <w:t>. Ε</w:t>
      </w:r>
      <w:r w:rsidRPr="0003714D">
        <w:rPr>
          <w:rFonts w:eastAsia="Times New Roman" w:cs="Times New Roman"/>
          <w:szCs w:val="24"/>
        </w:rPr>
        <w:t xml:space="preserve">μείς τουλάχιστον </w:t>
      </w:r>
      <w:r>
        <w:rPr>
          <w:rFonts w:eastAsia="Times New Roman" w:cs="Times New Roman"/>
          <w:szCs w:val="24"/>
        </w:rPr>
        <w:t>–οι πολλοί</w:t>
      </w:r>
      <w:r>
        <w:rPr>
          <w:rFonts w:eastAsia="Times New Roman" w:cs="Times New Roman"/>
          <w:szCs w:val="24"/>
        </w:rPr>
        <w:t xml:space="preserve"> απ’ όσους είμαστε εδώ</w:t>
      </w:r>
      <w:r w:rsidRPr="0003714D">
        <w:rPr>
          <w:rFonts w:eastAsia="Times New Roman" w:cs="Times New Roman"/>
          <w:szCs w:val="24"/>
        </w:rPr>
        <w:t xml:space="preserve"> από την πλευρά της Αριστεράς</w:t>
      </w:r>
      <w:r>
        <w:rPr>
          <w:rFonts w:eastAsia="Times New Roman" w:cs="Times New Roman"/>
          <w:szCs w:val="24"/>
        </w:rPr>
        <w:t>- αυτή την επιλογή την</w:t>
      </w:r>
      <w:r w:rsidRPr="0003714D">
        <w:rPr>
          <w:rFonts w:eastAsia="Times New Roman" w:cs="Times New Roman"/>
          <w:szCs w:val="24"/>
        </w:rPr>
        <w:t xml:space="preserve"> είχαμε κάνει από το 1992</w:t>
      </w:r>
      <w:r>
        <w:rPr>
          <w:rFonts w:eastAsia="Times New Roman" w:cs="Times New Roman"/>
          <w:szCs w:val="24"/>
        </w:rPr>
        <w:t xml:space="preserve">! Τον Μάιο του 1993 δηλώθηκε επίσημα </w:t>
      </w:r>
      <w:r w:rsidRPr="0003714D">
        <w:rPr>
          <w:rFonts w:eastAsia="Times New Roman" w:cs="Times New Roman"/>
          <w:szCs w:val="24"/>
        </w:rPr>
        <w:t xml:space="preserve">η θέση για τους </w:t>
      </w:r>
      <w:r>
        <w:rPr>
          <w:rFonts w:eastAsia="Times New Roman" w:cs="Times New Roman"/>
          <w:szCs w:val="24"/>
        </w:rPr>
        <w:t>δυόμισι όρους, δηλαδή, για σύνθετη ονομασία. Κ</w:t>
      </w:r>
      <w:r w:rsidRPr="0003714D">
        <w:rPr>
          <w:rFonts w:eastAsia="Times New Roman" w:cs="Times New Roman"/>
          <w:szCs w:val="24"/>
        </w:rPr>
        <w:t>αι είμαστε περήφανοι</w:t>
      </w:r>
      <w:r>
        <w:rPr>
          <w:rFonts w:eastAsia="Times New Roman" w:cs="Times New Roman"/>
          <w:szCs w:val="24"/>
        </w:rPr>
        <w:t>,</w:t>
      </w:r>
      <w:r w:rsidRPr="0003714D">
        <w:rPr>
          <w:rFonts w:eastAsia="Times New Roman" w:cs="Times New Roman"/>
          <w:szCs w:val="24"/>
        </w:rPr>
        <w:t xml:space="preserve"> που σήμερ</w:t>
      </w:r>
      <w:r>
        <w:rPr>
          <w:rFonts w:eastAsia="Times New Roman" w:cs="Times New Roman"/>
          <w:szCs w:val="24"/>
        </w:rPr>
        <w:t xml:space="preserve">α μπορούμε αυτή την επιλογή </w:t>
      </w:r>
      <w:r>
        <w:rPr>
          <w:rFonts w:eastAsia="Times New Roman" w:cs="Times New Roman"/>
          <w:szCs w:val="24"/>
        </w:rPr>
        <w:t xml:space="preserve">να την υλοποιήσουμε. </w:t>
      </w:r>
    </w:p>
    <w:p w14:paraId="1286C47C" w14:textId="77777777" w:rsidR="000402FE" w:rsidRDefault="007623D8">
      <w:pPr>
        <w:spacing w:line="600" w:lineRule="auto"/>
        <w:ind w:firstLine="720"/>
        <w:jc w:val="center"/>
        <w:rPr>
          <w:rFonts w:eastAsia="Times New Roman"/>
          <w:bCs/>
          <w:szCs w:val="24"/>
        </w:rPr>
      </w:pPr>
      <w:r w:rsidRPr="007207BF">
        <w:rPr>
          <w:rFonts w:eastAsia="Times New Roman"/>
          <w:bCs/>
          <w:szCs w:val="24"/>
        </w:rPr>
        <w:lastRenderedPageBreak/>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1286C47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w:t>
      </w:r>
      <w:r w:rsidRPr="0003714D">
        <w:rPr>
          <w:rFonts w:eastAsia="Times New Roman" w:cs="Times New Roman"/>
          <w:szCs w:val="24"/>
        </w:rPr>
        <w:t xml:space="preserve">αι </w:t>
      </w:r>
      <w:r>
        <w:rPr>
          <w:rFonts w:eastAsia="Times New Roman" w:cs="Times New Roman"/>
          <w:szCs w:val="24"/>
        </w:rPr>
        <w:t>όσοι</w:t>
      </w:r>
      <w:r w:rsidRPr="0003714D">
        <w:rPr>
          <w:rFonts w:eastAsia="Times New Roman" w:cs="Times New Roman"/>
          <w:szCs w:val="24"/>
        </w:rPr>
        <w:t xml:space="preserve"> δεν έχουν </w:t>
      </w:r>
      <w:r>
        <w:rPr>
          <w:rFonts w:eastAsia="Times New Roman" w:cs="Times New Roman"/>
          <w:szCs w:val="24"/>
        </w:rPr>
        <w:t xml:space="preserve">αυτήν την </w:t>
      </w:r>
      <w:r w:rsidRPr="0003714D">
        <w:rPr>
          <w:rFonts w:eastAsia="Times New Roman" w:cs="Times New Roman"/>
          <w:szCs w:val="24"/>
        </w:rPr>
        <w:t xml:space="preserve">επιλογή </w:t>
      </w:r>
      <w:r>
        <w:rPr>
          <w:rFonts w:eastAsia="Times New Roman" w:cs="Times New Roman"/>
          <w:szCs w:val="24"/>
        </w:rPr>
        <w:t xml:space="preserve">και θέλουν </w:t>
      </w:r>
      <w:r w:rsidRPr="0003714D">
        <w:rPr>
          <w:rFonts w:eastAsia="Times New Roman" w:cs="Times New Roman"/>
          <w:szCs w:val="24"/>
        </w:rPr>
        <w:t xml:space="preserve">να </w:t>
      </w:r>
      <w:r>
        <w:rPr>
          <w:rFonts w:eastAsia="Times New Roman" w:cs="Times New Roman"/>
          <w:szCs w:val="24"/>
        </w:rPr>
        <w:t>δώσουν άλλη</w:t>
      </w:r>
      <w:r w:rsidRPr="0003714D">
        <w:rPr>
          <w:rFonts w:eastAsia="Times New Roman" w:cs="Times New Roman"/>
          <w:szCs w:val="24"/>
        </w:rPr>
        <w:t xml:space="preserve"> ψήφο</w:t>
      </w:r>
      <w:r>
        <w:rPr>
          <w:rFonts w:eastAsia="Times New Roman" w:cs="Times New Roman"/>
          <w:szCs w:val="24"/>
        </w:rPr>
        <w:t>, ε</w:t>
      </w:r>
      <w:r w:rsidRPr="0003714D">
        <w:rPr>
          <w:rFonts w:eastAsia="Times New Roman" w:cs="Times New Roman"/>
          <w:szCs w:val="24"/>
        </w:rPr>
        <w:t>ίναι σεβαστή η επιλογή</w:t>
      </w:r>
      <w:r>
        <w:rPr>
          <w:rFonts w:eastAsia="Times New Roman" w:cs="Times New Roman"/>
          <w:szCs w:val="24"/>
        </w:rPr>
        <w:t xml:space="preserve"> τους.</w:t>
      </w:r>
      <w:r w:rsidRPr="0003714D">
        <w:rPr>
          <w:rFonts w:eastAsia="Times New Roman" w:cs="Times New Roman"/>
          <w:szCs w:val="24"/>
        </w:rPr>
        <w:t xml:space="preserve"> </w:t>
      </w:r>
      <w:r>
        <w:rPr>
          <w:rFonts w:eastAsia="Times New Roman" w:cs="Times New Roman"/>
          <w:szCs w:val="24"/>
        </w:rPr>
        <w:t>Εάν κάποιος, όμως, συμφωνεί ότι το πρόβλημα πρέπει να λυθεί, εάν κάποιος συμφωνεί ότι η Σ</w:t>
      </w:r>
      <w:r w:rsidRPr="0003714D">
        <w:rPr>
          <w:rFonts w:eastAsia="Times New Roman" w:cs="Times New Roman"/>
          <w:szCs w:val="24"/>
        </w:rPr>
        <w:t xml:space="preserve">υμφωνία των Πρεσπών είναι ένας αποδεκτός </w:t>
      </w:r>
      <w:r>
        <w:rPr>
          <w:rFonts w:eastAsia="Times New Roman" w:cs="Times New Roman"/>
          <w:szCs w:val="24"/>
        </w:rPr>
        <w:t>συμβιβασμός</w:t>
      </w:r>
      <w:r>
        <w:rPr>
          <w:rFonts w:eastAsia="Times New Roman" w:cs="Times New Roman"/>
          <w:szCs w:val="24"/>
        </w:rPr>
        <w:t>,</w:t>
      </w:r>
      <w:r>
        <w:rPr>
          <w:rFonts w:eastAsia="Times New Roman" w:cs="Times New Roman"/>
          <w:szCs w:val="24"/>
        </w:rPr>
        <w:t xml:space="preserve"> </w:t>
      </w:r>
      <w:r w:rsidRPr="0003714D">
        <w:rPr>
          <w:rFonts w:eastAsia="Times New Roman" w:cs="Times New Roman"/>
          <w:szCs w:val="24"/>
        </w:rPr>
        <w:t>αλλά δεν ψηφίζει από πείσμα</w:t>
      </w:r>
      <w:r>
        <w:rPr>
          <w:rFonts w:eastAsia="Times New Roman" w:cs="Times New Roman"/>
          <w:szCs w:val="24"/>
        </w:rPr>
        <w:t>, φοβάμαι ότι αυτό είναι αυτοκτονικό για τον ίδιο. Δεν είναι τιμωρία της Κυβέρνησης.</w:t>
      </w:r>
      <w:r w:rsidRPr="0003714D">
        <w:rPr>
          <w:rFonts w:eastAsia="Times New Roman" w:cs="Times New Roman"/>
          <w:szCs w:val="24"/>
        </w:rPr>
        <w:t xml:space="preserve"> </w:t>
      </w:r>
      <w:r>
        <w:rPr>
          <w:rFonts w:eastAsia="Times New Roman" w:cs="Times New Roman"/>
          <w:szCs w:val="24"/>
        </w:rPr>
        <w:t xml:space="preserve">Είναι αυτή η κρίση ταυτοτήτων </w:t>
      </w:r>
      <w:r w:rsidRPr="0003714D">
        <w:rPr>
          <w:rFonts w:eastAsia="Times New Roman" w:cs="Times New Roman"/>
          <w:szCs w:val="24"/>
        </w:rPr>
        <w:t>που έλεγα πριν</w:t>
      </w:r>
      <w:r>
        <w:rPr>
          <w:rFonts w:eastAsia="Times New Roman" w:cs="Times New Roman"/>
          <w:szCs w:val="24"/>
        </w:rPr>
        <w:t>. Κ</w:t>
      </w:r>
      <w:r w:rsidRPr="0003714D">
        <w:rPr>
          <w:rFonts w:eastAsia="Times New Roman" w:cs="Times New Roman"/>
          <w:szCs w:val="24"/>
        </w:rPr>
        <w:t xml:space="preserve">αι πολλά </w:t>
      </w:r>
      <w:r>
        <w:rPr>
          <w:rFonts w:eastAsia="Times New Roman" w:cs="Times New Roman"/>
          <w:szCs w:val="24"/>
        </w:rPr>
        <w:t>κόμματα</w:t>
      </w:r>
      <w:r w:rsidRPr="0003714D">
        <w:rPr>
          <w:rFonts w:eastAsia="Times New Roman" w:cs="Times New Roman"/>
          <w:szCs w:val="24"/>
        </w:rPr>
        <w:t xml:space="preserve"> διαλύονται</w:t>
      </w:r>
      <w:r>
        <w:rPr>
          <w:rFonts w:eastAsia="Times New Roman" w:cs="Times New Roman"/>
          <w:szCs w:val="24"/>
        </w:rPr>
        <w:t>,</w:t>
      </w:r>
      <w:r w:rsidRPr="0003714D">
        <w:rPr>
          <w:rFonts w:eastAsia="Times New Roman" w:cs="Times New Roman"/>
          <w:szCs w:val="24"/>
        </w:rPr>
        <w:t xml:space="preserve"> όταν ακριβώς δ</w:t>
      </w:r>
      <w:r w:rsidRPr="0003714D">
        <w:rPr>
          <w:rFonts w:eastAsia="Times New Roman" w:cs="Times New Roman"/>
          <w:szCs w:val="24"/>
        </w:rPr>
        <w:t xml:space="preserve">εν έχουν </w:t>
      </w:r>
      <w:r>
        <w:rPr>
          <w:rFonts w:eastAsia="Times New Roman" w:cs="Times New Roman"/>
          <w:szCs w:val="24"/>
        </w:rPr>
        <w:t>ταυτότητα. Είναι δικαίωμ</w:t>
      </w:r>
      <w:r>
        <w:rPr>
          <w:rFonts w:eastAsia="Times New Roman" w:cs="Times New Roman"/>
          <w:szCs w:val="24"/>
        </w:rPr>
        <w:t>α</w:t>
      </w:r>
      <w:r w:rsidRPr="0003714D">
        <w:rPr>
          <w:rFonts w:eastAsia="Times New Roman" w:cs="Times New Roman"/>
          <w:szCs w:val="24"/>
        </w:rPr>
        <w:t xml:space="preserve"> </w:t>
      </w:r>
      <w:r>
        <w:rPr>
          <w:rFonts w:eastAsia="Times New Roman" w:cs="Times New Roman"/>
          <w:szCs w:val="24"/>
        </w:rPr>
        <w:t>του καθενός να κάνει</w:t>
      </w:r>
      <w:r w:rsidRPr="0003714D">
        <w:rPr>
          <w:rFonts w:eastAsia="Times New Roman" w:cs="Times New Roman"/>
          <w:szCs w:val="24"/>
        </w:rPr>
        <w:t xml:space="preserve"> ό</w:t>
      </w:r>
      <w:r>
        <w:rPr>
          <w:rFonts w:eastAsia="Times New Roman" w:cs="Times New Roman"/>
          <w:szCs w:val="24"/>
        </w:rPr>
        <w:t>,</w:t>
      </w:r>
      <w:r w:rsidRPr="0003714D">
        <w:rPr>
          <w:rFonts w:eastAsia="Times New Roman" w:cs="Times New Roman"/>
          <w:szCs w:val="24"/>
        </w:rPr>
        <w:t>τι θέλει</w:t>
      </w:r>
      <w:r>
        <w:rPr>
          <w:rFonts w:eastAsia="Times New Roman" w:cs="Times New Roman"/>
          <w:szCs w:val="24"/>
        </w:rPr>
        <w:t>.</w:t>
      </w:r>
    </w:p>
    <w:p w14:paraId="1286C47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Θ</w:t>
      </w:r>
      <w:r w:rsidRPr="0003714D">
        <w:rPr>
          <w:rFonts w:eastAsia="Times New Roman" w:cs="Times New Roman"/>
          <w:szCs w:val="24"/>
        </w:rPr>
        <w:t>α ήθελα</w:t>
      </w:r>
      <w:r>
        <w:rPr>
          <w:rFonts w:eastAsia="Times New Roman" w:cs="Times New Roman"/>
          <w:szCs w:val="24"/>
        </w:rPr>
        <w:t>,</w:t>
      </w:r>
      <w:r w:rsidRPr="0003714D">
        <w:rPr>
          <w:rFonts w:eastAsia="Times New Roman" w:cs="Times New Roman"/>
          <w:szCs w:val="24"/>
        </w:rPr>
        <w:t xml:space="preserve"> </w:t>
      </w:r>
      <w:r>
        <w:rPr>
          <w:rFonts w:eastAsia="Times New Roman" w:cs="Times New Roman"/>
          <w:szCs w:val="24"/>
        </w:rPr>
        <w:t>όμως,</w:t>
      </w:r>
      <w:r w:rsidRPr="0003714D">
        <w:rPr>
          <w:rFonts w:eastAsia="Times New Roman" w:cs="Times New Roman"/>
          <w:szCs w:val="24"/>
        </w:rPr>
        <w:t xml:space="preserve"> να κάνω </w:t>
      </w:r>
      <w:r>
        <w:rPr>
          <w:rFonts w:eastAsia="Times New Roman" w:cs="Times New Roman"/>
          <w:szCs w:val="24"/>
        </w:rPr>
        <w:t xml:space="preserve">ορισμένες διαπιστώσεις και να κλείσω με αυτές. Η </w:t>
      </w:r>
      <w:r w:rsidRPr="0003714D">
        <w:rPr>
          <w:rFonts w:eastAsia="Times New Roman" w:cs="Times New Roman"/>
          <w:szCs w:val="24"/>
        </w:rPr>
        <w:t>βασική διαπίστωση</w:t>
      </w:r>
      <w:r>
        <w:rPr>
          <w:rFonts w:eastAsia="Times New Roman" w:cs="Times New Roman"/>
          <w:szCs w:val="24"/>
        </w:rPr>
        <w:t>,</w:t>
      </w:r>
      <w:r w:rsidRPr="0003714D">
        <w:rPr>
          <w:rFonts w:eastAsia="Times New Roman" w:cs="Times New Roman"/>
          <w:szCs w:val="24"/>
        </w:rPr>
        <w:t xml:space="preserve"> </w:t>
      </w:r>
      <w:r>
        <w:rPr>
          <w:rFonts w:eastAsia="Times New Roman" w:cs="Times New Roman"/>
          <w:szCs w:val="24"/>
        </w:rPr>
        <w:t>που θέλω να κάνω</w:t>
      </w:r>
      <w:r>
        <w:rPr>
          <w:rFonts w:eastAsia="Times New Roman" w:cs="Times New Roman"/>
          <w:szCs w:val="24"/>
        </w:rPr>
        <w:t>,</w:t>
      </w:r>
      <w:r>
        <w:rPr>
          <w:rFonts w:eastAsia="Times New Roman" w:cs="Times New Roman"/>
          <w:szCs w:val="24"/>
        </w:rPr>
        <w:t xml:space="preserve"> είναι ότι η Κ</w:t>
      </w:r>
      <w:r w:rsidRPr="0003714D">
        <w:rPr>
          <w:rFonts w:eastAsia="Times New Roman" w:cs="Times New Roman"/>
          <w:szCs w:val="24"/>
        </w:rPr>
        <w:t xml:space="preserve">υβέρνηση θα λάβει ψήφο </w:t>
      </w:r>
      <w:r>
        <w:rPr>
          <w:rFonts w:eastAsia="Times New Roman" w:cs="Times New Roman"/>
          <w:szCs w:val="24"/>
        </w:rPr>
        <w:t>εμπιστοσύνης και όχι μόνο αυτό, α</w:t>
      </w:r>
      <w:r w:rsidRPr="0003714D">
        <w:rPr>
          <w:rFonts w:eastAsia="Times New Roman" w:cs="Times New Roman"/>
          <w:szCs w:val="24"/>
        </w:rPr>
        <w:t>λλά θα βγ</w:t>
      </w:r>
      <w:r w:rsidRPr="0003714D">
        <w:rPr>
          <w:rFonts w:eastAsia="Times New Roman" w:cs="Times New Roman"/>
          <w:szCs w:val="24"/>
        </w:rPr>
        <w:t xml:space="preserve">ει πολιτικά πιο ενισχυμένη και πιο ομοιογενής </w:t>
      </w:r>
      <w:r>
        <w:rPr>
          <w:rFonts w:eastAsia="Times New Roman" w:cs="Times New Roman"/>
          <w:szCs w:val="24"/>
        </w:rPr>
        <w:t>-</w:t>
      </w:r>
      <w:r w:rsidRPr="0003714D">
        <w:rPr>
          <w:rFonts w:eastAsia="Times New Roman" w:cs="Times New Roman"/>
          <w:szCs w:val="24"/>
        </w:rPr>
        <w:t>θα έλεγα</w:t>
      </w:r>
      <w:r>
        <w:rPr>
          <w:rFonts w:eastAsia="Times New Roman" w:cs="Times New Roman"/>
          <w:szCs w:val="24"/>
        </w:rPr>
        <w:t>- από τη διαδικασία αυτή.</w:t>
      </w:r>
      <w:r w:rsidRPr="0003714D">
        <w:rPr>
          <w:rFonts w:eastAsia="Times New Roman" w:cs="Times New Roman"/>
          <w:szCs w:val="24"/>
        </w:rPr>
        <w:t xml:space="preserve"> </w:t>
      </w:r>
    </w:p>
    <w:p w14:paraId="1286C47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Δεύτερον, πιστεύω ότι η Σ</w:t>
      </w:r>
      <w:r w:rsidRPr="0003714D">
        <w:rPr>
          <w:rFonts w:eastAsia="Times New Roman" w:cs="Times New Roman"/>
          <w:szCs w:val="24"/>
        </w:rPr>
        <w:t>υμφωνία των Πρεσπών θα επικυρωθεί</w:t>
      </w:r>
      <w:r>
        <w:rPr>
          <w:rFonts w:eastAsia="Times New Roman" w:cs="Times New Roman"/>
          <w:szCs w:val="24"/>
        </w:rPr>
        <w:t>, διότι υπάρχει κοινοβουλευτική πλειοψηφία</w:t>
      </w:r>
      <w:r w:rsidRPr="0003714D">
        <w:rPr>
          <w:rFonts w:eastAsia="Times New Roman" w:cs="Times New Roman"/>
          <w:szCs w:val="24"/>
        </w:rPr>
        <w:t xml:space="preserve"> </w:t>
      </w:r>
      <w:r>
        <w:rPr>
          <w:rFonts w:eastAsia="Times New Roman" w:cs="Times New Roman"/>
          <w:szCs w:val="24"/>
        </w:rPr>
        <w:t xml:space="preserve">που είναι υπέρ της </w:t>
      </w:r>
      <w:r>
        <w:rPr>
          <w:rFonts w:eastAsia="Times New Roman" w:cs="Times New Roman"/>
          <w:szCs w:val="24"/>
        </w:rPr>
        <w:t>σ</w:t>
      </w:r>
      <w:r w:rsidRPr="0003714D">
        <w:rPr>
          <w:rFonts w:eastAsia="Times New Roman" w:cs="Times New Roman"/>
          <w:szCs w:val="24"/>
        </w:rPr>
        <w:t xml:space="preserve">υμφωνίας και πιστεύω ότι τελικά αυτή η </w:t>
      </w:r>
      <w:r>
        <w:rPr>
          <w:rFonts w:eastAsia="Times New Roman" w:cs="Times New Roman"/>
          <w:szCs w:val="24"/>
        </w:rPr>
        <w:t>πλειοψηφία</w:t>
      </w:r>
      <w:r w:rsidRPr="0003714D">
        <w:rPr>
          <w:rFonts w:eastAsia="Times New Roman" w:cs="Times New Roman"/>
          <w:szCs w:val="24"/>
        </w:rPr>
        <w:t xml:space="preserve"> θα </w:t>
      </w:r>
      <w:r w:rsidRPr="0003714D">
        <w:rPr>
          <w:rFonts w:eastAsia="Times New Roman" w:cs="Times New Roman"/>
          <w:szCs w:val="24"/>
        </w:rPr>
        <w:t>εκφραστεί</w:t>
      </w:r>
      <w:r>
        <w:rPr>
          <w:rFonts w:eastAsia="Times New Roman" w:cs="Times New Roman"/>
          <w:szCs w:val="24"/>
        </w:rPr>
        <w:t>.</w:t>
      </w:r>
    </w:p>
    <w:p w14:paraId="1286C48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Τρίτον,</w:t>
      </w:r>
      <w:r w:rsidRPr="0003714D">
        <w:rPr>
          <w:rFonts w:eastAsia="Times New Roman" w:cs="Times New Roman"/>
          <w:szCs w:val="24"/>
        </w:rPr>
        <w:t xml:space="preserve"> θα επιβεβαιωθεί έτσι </w:t>
      </w:r>
      <w:r>
        <w:rPr>
          <w:rFonts w:eastAsia="Times New Roman" w:cs="Times New Roman"/>
          <w:szCs w:val="24"/>
        </w:rPr>
        <w:t xml:space="preserve">η </w:t>
      </w:r>
      <w:r w:rsidRPr="0003714D">
        <w:rPr>
          <w:rFonts w:eastAsia="Times New Roman" w:cs="Times New Roman"/>
          <w:szCs w:val="24"/>
        </w:rPr>
        <w:t xml:space="preserve">πολιτική σταθερότητα της χώρας </w:t>
      </w:r>
      <w:r>
        <w:rPr>
          <w:rFonts w:eastAsia="Times New Roman" w:cs="Times New Roman"/>
          <w:szCs w:val="24"/>
        </w:rPr>
        <w:t>και θα γίνει ακόμα</w:t>
      </w:r>
      <w:r w:rsidRPr="0003714D">
        <w:rPr>
          <w:rFonts w:eastAsia="Times New Roman" w:cs="Times New Roman"/>
          <w:szCs w:val="24"/>
        </w:rPr>
        <w:t xml:space="preserve"> πιο σαφής </w:t>
      </w:r>
      <w:r>
        <w:rPr>
          <w:rFonts w:eastAsia="Times New Roman" w:cs="Times New Roman"/>
          <w:szCs w:val="24"/>
        </w:rPr>
        <w:t>η</w:t>
      </w:r>
      <w:r w:rsidRPr="0003714D">
        <w:rPr>
          <w:rFonts w:eastAsia="Times New Roman" w:cs="Times New Roman"/>
          <w:szCs w:val="24"/>
        </w:rPr>
        <w:t xml:space="preserve"> προοπτική και το </w:t>
      </w:r>
      <w:r>
        <w:rPr>
          <w:rFonts w:eastAsia="Times New Roman" w:cs="Times New Roman"/>
          <w:szCs w:val="24"/>
        </w:rPr>
        <w:t>κυβερνητικό</w:t>
      </w:r>
      <w:r w:rsidRPr="0003714D">
        <w:rPr>
          <w:rFonts w:eastAsia="Times New Roman" w:cs="Times New Roman"/>
          <w:szCs w:val="24"/>
        </w:rPr>
        <w:t xml:space="preserve"> έργο θα γίνει ακόμη πιο εντατικό</w:t>
      </w:r>
      <w:r>
        <w:rPr>
          <w:rFonts w:eastAsia="Times New Roman" w:cs="Times New Roman"/>
          <w:szCs w:val="24"/>
        </w:rPr>
        <w:t>. Θα ακολουθήσει</w:t>
      </w:r>
      <w:r w:rsidRPr="0003714D">
        <w:rPr>
          <w:rFonts w:eastAsia="Times New Roman" w:cs="Times New Roman"/>
          <w:szCs w:val="24"/>
        </w:rPr>
        <w:t xml:space="preserve"> μία φάση</w:t>
      </w:r>
      <w:r>
        <w:rPr>
          <w:rFonts w:eastAsia="Times New Roman" w:cs="Times New Roman"/>
          <w:szCs w:val="24"/>
        </w:rPr>
        <w:t xml:space="preserve"> μετά τις ψηφοφορίες αυτές</w:t>
      </w:r>
      <w:r w:rsidRPr="0003714D">
        <w:rPr>
          <w:rFonts w:eastAsia="Times New Roman" w:cs="Times New Roman"/>
          <w:szCs w:val="24"/>
        </w:rPr>
        <w:t xml:space="preserve"> έντονου </w:t>
      </w:r>
      <w:r>
        <w:rPr>
          <w:rFonts w:eastAsia="Times New Roman" w:cs="Times New Roman"/>
          <w:szCs w:val="24"/>
        </w:rPr>
        <w:t>κοινοβουλευτικού και θεσμικού</w:t>
      </w:r>
      <w:r w:rsidRPr="0003714D">
        <w:rPr>
          <w:rFonts w:eastAsia="Times New Roman" w:cs="Times New Roman"/>
          <w:szCs w:val="24"/>
        </w:rPr>
        <w:t xml:space="preserve"> έ</w:t>
      </w:r>
      <w:r w:rsidRPr="0003714D">
        <w:rPr>
          <w:rFonts w:eastAsia="Times New Roman" w:cs="Times New Roman"/>
          <w:szCs w:val="24"/>
        </w:rPr>
        <w:t>ργο</w:t>
      </w:r>
      <w:r>
        <w:rPr>
          <w:rFonts w:eastAsia="Times New Roman" w:cs="Times New Roman"/>
          <w:szCs w:val="24"/>
        </w:rPr>
        <w:t>υ.</w:t>
      </w:r>
    </w:p>
    <w:p w14:paraId="1286C48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Θ</w:t>
      </w:r>
      <w:r w:rsidRPr="0003714D">
        <w:rPr>
          <w:rFonts w:eastAsia="Times New Roman" w:cs="Times New Roman"/>
          <w:szCs w:val="24"/>
        </w:rPr>
        <w:t xml:space="preserve">α δρομολογηθεί </w:t>
      </w:r>
      <w:r>
        <w:rPr>
          <w:rFonts w:eastAsia="Times New Roman" w:cs="Times New Roman"/>
          <w:szCs w:val="24"/>
        </w:rPr>
        <w:t>–όπως είπε ο Πρωθυπουργός χθες- η Συνταγματική Α</w:t>
      </w:r>
      <w:r w:rsidRPr="0003714D">
        <w:rPr>
          <w:rFonts w:eastAsia="Times New Roman" w:cs="Times New Roman"/>
          <w:szCs w:val="24"/>
        </w:rPr>
        <w:t>ναθεώρηση</w:t>
      </w:r>
      <w:r>
        <w:rPr>
          <w:rFonts w:eastAsia="Times New Roman" w:cs="Times New Roman"/>
          <w:szCs w:val="24"/>
        </w:rPr>
        <w:t>. Θ</w:t>
      </w:r>
      <w:r w:rsidRPr="0003714D">
        <w:rPr>
          <w:rFonts w:eastAsia="Times New Roman" w:cs="Times New Roman"/>
          <w:szCs w:val="24"/>
        </w:rPr>
        <w:t xml:space="preserve">α επανακαθοριστούν οι σχέσεις </w:t>
      </w:r>
      <w:r>
        <w:rPr>
          <w:rFonts w:eastAsia="Times New Roman" w:cs="Times New Roman"/>
          <w:szCs w:val="24"/>
        </w:rPr>
        <w:t>Κ</w:t>
      </w:r>
      <w:r w:rsidRPr="0003714D">
        <w:rPr>
          <w:rFonts w:eastAsia="Times New Roman" w:cs="Times New Roman"/>
          <w:szCs w:val="24"/>
        </w:rPr>
        <w:t>ράτους</w:t>
      </w:r>
      <w:r>
        <w:rPr>
          <w:rFonts w:eastAsia="Times New Roman" w:cs="Times New Roman"/>
          <w:szCs w:val="24"/>
        </w:rPr>
        <w:t>-Ε</w:t>
      </w:r>
      <w:r w:rsidRPr="0003714D">
        <w:rPr>
          <w:rFonts w:eastAsia="Times New Roman" w:cs="Times New Roman"/>
          <w:szCs w:val="24"/>
        </w:rPr>
        <w:t>κκλησίας</w:t>
      </w:r>
      <w:r>
        <w:rPr>
          <w:rFonts w:eastAsia="Times New Roman" w:cs="Times New Roman"/>
          <w:szCs w:val="24"/>
        </w:rPr>
        <w:t>,</w:t>
      </w:r>
      <w:r w:rsidRPr="0003714D">
        <w:rPr>
          <w:rFonts w:eastAsia="Times New Roman" w:cs="Times New Roman"/>
          <w:szCs w:val="24"/>
        </w:rPr>
        <w:t xml:space="preserve"> θα ψηφιστούν μία σειρά από σημαντικά νομοσχέδια</w:t>
      </w:r>
      <w:r>
        <w:rPr>
          <w:rFonts w:eastAsia="Times New Roman" w:cs="Times New Roman"/>
          <w:szCs w:val="24"/>
        </w:rPr>
        <w:t>,</w:t>
      </w:r>
      <w:r w:rsidRPr="0003714D">
        <w:rPr>
          <w:rFonts w:eastAsia="Times New Roman" w:cs="Times New Roman"/>
          <w:szCs w:val="24"/>
        </w:rPr>
        <w:t xml:space="preserve"> που αποκαθιστούν κοινωνικά δικαιώματα</w:t>
      </w:r>
      <w:r>
        <w:rPr>
          <w:rFonts w:eastAsia="Times New Roman" w:cs="Times New Roman"/>
          <w:szCs w:val="24"/>
        </w:rPr>
        <w:t>,</w:t>
      </w:r>
      <w:r w:rsidRPr="0003714D">
        <w:rPr>
          <w:rFonts w:eastAsia="Times New Roman" w:cs="Times New Roman"/>
          <w:szCs w:val="24"/>
        </w:rPr>
        <w:t xml:space="preserve"> επουλώνουν πληγές</w:t>
      </w:r>
      <w:r>
        <w:rPr>
          <w:rFonts w:eastAsia="Times New Roman" w:cs="Times New Roman"/>
          <w:szCs w:val="24"/>
        </w:rPr>
        <w:t>,</w:t>
      </w:r>
      <w:r w:rsidRPr="0003714D">
        <w:rPr>
          <w:rFonts w:eastAsia="Times New Roman" w:cs="Times New Roman"/>
          <w:szCs w:val="24"/>
        </w:rPr>
        <w:t xml:space="preserve"> που άφησε η κρίση</w:t>
      </w:r>
      <w:r>
        <w:rPr>
          <w:rFonts w:eastAsia="Times New Roman" w:cs="Times New Roman"/>
          <w:szCs w:val="24"/>
        </w:rPr>
        <w:t>,</w:t>
      </w:r>
      <w:r w:rsidRPr="0003714D">
        <w:rPr>
          <w:rFonts w:eastAsia="Times New Roman" w:cs="Times New Roman"/>
          <w:szCs w:val="24"/>
        </w:rPr>
        <w:t xml:space="preserve"> όπως είναι </w:t>
      </w:r>
      <w:r>
        <w:rPr>
          <w:rFonts w:eastAsia="Times New Roman" w:cs="Times New Roman"/>
          <w:szCs w:val="24"/>
        </w:rPr>
        <w:t>η αύξηση του</w:t>
      </w:r>
      <w:r w:rsidRPr="0003714D">
        <w:rPr>
          <w:rFonts w:eastAsia="Times New Roman" w:cs="Times New Roman"/>
          <w:szCs w:val="24"/>
        </w:rPr>
        <w:t xml:space="preserve"> κατώτατου μισθού</w:t>
      </w:r>
      <w:r>
        <w:rPr>
          <w:rFonts w:eastAsia="Times New Roman" w:cs="Times New Roman"/>
          <w:szCs w:val="24"/>
        </w:rPr>
        <w:t>, το νέο π</w:t>
      </w:r>
      <w:r w:rsidRPr="0003714D">
        <w:rPr>
          <w:rFonts w:eastAsia="Times New Roman" w:cs="Times New Roman"/>
          <w:szCs w:val="24"/>
        </w:rPr>
        <w:t xml:space="preserve">λαίσιο προστασίας </w:t>
      </w:r>
      <w:r>
        <w:rPr>
          <w:rFonts w:eastAsia="Times New Roman" w:cs="Times New Roman"/>
          <w:szCs w:val="24"/>
        </w:rPr>
        <w:t xml:space="preserve">της </w:t>
      </w:r>
      <w:r w:rsidRPr="0003714D">
        <w:rPr>
          <w:rFonts w:eastAsia="Times New Roman" w:cs="Times New Roman"/>
          <w:szCs w:val="24"/>
        </w:rPr>
        <w:t>πρώτης κατοικίας</w:t>
      </w:r>
      <w:r>
        <w:rPr>
          <w:rFonts w:eastAsia="Times New Roman" w:cs="Times New Roman"/>
          <w:szCs w:val="24"/>
        </w:rPr>
        <w:t>,</w:t>
      </w:r>
      <w:r w:rsidRPr="0003714D">
        <w:rPr>
          <w:rFonts w:eastAsia="Times New Roman" w:cs="Times New Roman"/>
          <w:szCs w:val="24"/>
        </w:rPr>
        <w:t xml:space="preserve"> </w:t>
      </w:r>
      <w:r>
        <w:rPr>
          <w:rFonts w:eastAsia="Times New Roman" w:cs="Times New Roman"/>
          <w:szCs w:val="24"/>
        </w:rPr>
        <w:t xml:space="preserve">η </w:t>
      </w:r>
      <w:r w:rsidRPr="0003714D">
        <w:rPr>
          <w:rFonts w:eastAsia="Times New Roman" w:cs="Times New Roman"/>
          <w:szCs w:val="24"/>
        </w:rPr>
        <w:t xml:space="preserve">επιδότηση ενοικίου </w:t>
      </w:r>
      <w:r>
        <w:rPr>
          <w:rFonts w:eastAsia="Times New Roman" w:cs="Times New Roman"/>
          <w:szCs w:val="24"/>
        </w:rPr>
        <w:t>κ.λπ.</w:t>
      </w:r>
      <w:r>
        <w:rPr>
          <w:rFonts w:eastAsia="Times New Roman" w:cs="Times New Roman"/>
          <w:szCs w:val="24"/>
        </w:rPr>
        <w:t>.</w:t>
      </w:r>
      <w:r>
        <w:rPr>
          <w:rFonts w:eastAsia="Times New Roman" w:cs="Times New Roman"/>
          <w:szCs w:val="24"/>
        </w:rPr>
        <w:t xml:space="preserve"> </w:t>
      </w:r>
    </w:p>
    <w:p w14:paraId="1286C48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w:t>
      </w:r>
      <w:r w:rsidRPr="0003714D">
        <w:rPr>
          <w:rFonts w:eastAsia="Times New Roman" w:cs="Times New Roman"/>
          <w:szCs w:val="24"/>
        </w:rPr>
        <w:t>αράλληλα</w:t>
      </w:r>
      <w:r>
        <w:rPr>
          <w:rFonts w:eastAsia="Times New Roman" w:cs="Times New Roman"/>
          <w:szCs w:val="24"/>
        </w:rPr>
        <w:t>,</w:t>
      </w:r>
      <w:r w:rsidRPr="0003714D">
        <w:rPr>
          <w:rFonts w:eastAsia="Times New Roman" w:cs="Times New Roman"/>
          <w:szCs w:val="24"/>
        </w:rPr>
        <w:t xml:space="preserve"> </w:t>
      </w:r>
      <w:r>
        <w:rPr>
          <w:rFonts w:eastAsia="Times New Roman" w:cs="Times New Roman"/>
          <w:szCs w:val="24"/>
        </w:rPr>
        <w:t>ε</w:t>
      </w:r>
      <w:r w:rsidRPr="0003714D">
        <w:rPr>
          <w:rFonts w:eastAsia="Times New Roman" w:cs="Times New Roman"/>
          <w:szCs w:val="24"/>
        </w:rPr>
        <w:t>άν δεν υπάρξουν αρνητικ</w:t>
      </w:r>
      <w:r>
        <w:rPr>
          <w:rFonts w:eastAsia="Times New Roman" w:cs="Times New Roman"/>
          <w:szCs w:val="24"/>
        </w:rPr>
        <w:t>οί</w:t>
      </w:r>
      <w:r w:rsidRPr="0003714D">
        <w:rPr>
          <w:rFonts w:eastAsia="Times New Roman" w:cs="Times New Roman"/>
          <w:szCs w:val="24"/>
        </w:rPr>
        <w:t xml:space="preserve"> εξωτερικοί παράγοντες</w:t>
      </w:r>
      <w:r>
        <w:rPr>
          <w:rFonts w:eastAsia="Times New Roman" w:cs="Times New Roman"/>
          <w:szCs w:val="24"/>
        </w:rPr>
        <w:t>,</w:t>
      </w:r>
      <w:r w:rsidRPr="0003714D">
        <w:rPr>
          <w:rFonts w:eastAsia="Times New Roman" w:cs="Times New Roman"/>
          <w:szCs w:val="24"/>
        </w:rPr>
        <w:t xml:space="preserve"> η χώρα θα μπορέσει </w:t>
      </w:r>
      <w:r>
        <w:rPr>
          <w:rFonts w:eastAsia="Times New Roman" w:cs="Times New Roman"/>
          <w:szCs w:val="24"/>
        </w:rPr>
        <w:t>να βγει τ</w:t>
      </w:r>
      <w:r w:rsidRPr="0003714D">
        <w:rPr>
          <w:rFonts w:eastAsia="Times New Roman" w:cs="Times New Roman"/>
          <w:szCs w:val="24"/>
        </w:rPr>
        <w:t>η</w:t>
      </w:r>
      <w:r>
        <w:rPr>
          <w:rFonts w:eastAsia="Times New Roman" w:cs="Times New Roman"/>
          <w:szCs w:val="24"/>
        </w:rPr>
        <w:t>ν</w:t>
      </w:r>
      <w:r w:rsidRPr="0003714D">
        <w:rPr>
          <w:rFonts w:eastAsia="Times New Roman" w:cs="Times New Roman"/>
          <w:szCs w:val="24"/>
        </w:rPr>
        <w:t xml:space="preserve"> κατάλληλη στιγμή </w:t>
      </w:r>
      <w:r w:rsidRPr="0003714D">
        <w:rPr>
          <w:rFonts w:eastAsia="Times New Roman" w:cs="Times New Roman"/>
          <w:szCs w:val="24"/>
        </w:rPr>
        <w:lastRenderedPageBreak/>
        <w:t>στις αγορές</w:t>
      </w:r>
      <w:r>
        <w:rPr>
          <w:rFonts w:eastAsia="Times New Roman" w:cs="Times New Roman"/>
          <w:szCs w:val="24"/>
        </w:rPr>
        <w:t>, σύμφωνα με του</w:t>
      </w:r>
      <w:r>
        <w:rPr>
          <w:rFonts w:eastAsia="Times New Roman" w:cs="Times New Roman"/>
          <w:szCs w:val="24"/>
        </w:rPr>
        <w:t>ς σχεδιασμούς του Υπουργείου Οικονομικών,</w:t>
      </w:r>
      <w:r w:rsidRPr="0003714D">
        <w:rPr>
          <w:rFonts w:eastAsia="Times New Roman" w:cs="Times New Roman"/>
          <w:szCs w:val="24"/>
        </w:rPr>
        <w:t xml:space="preserve"> όπως </w:t>
      </w:r>
      <w:r>
        <w:rPr>
          <w:rFonts w:eastAsia="Times New Roman" w:cs="Times New Roman"/>
          <w:szCs w:val="24"/>
        </w:rPr>
        <w:t>έχει εξηγήσει ο Υπουργός, ο κ. Τσακαλώτος.</w:t>
      </w:r>
    </w:p>
    <w:p w14:paraId="1286C48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Με τον τρόπο αυτό</w:t>
      </w:r>
      <w:r>
        <w:rPr>
          <w:rFonts w:eastAsia="Times New Roman" w:cs="Times New Roman"/>
          <w:szCs w:val="24"/>
        </w:rPr>
        <w:t>,</w:t>
      </w:r>
      <w:r>
        <w:rPr>
          <w:rFonts w:eastAsia="Times New Roman" w:cs="Times New Roman"/>
          <w:szCs w:val="24"/>
        </w:rPr>
        <w:t xml:space="preserve"> αφενός</w:t>
      </w:r>
      <w:r w:rsidRPr="0003714D">
        <w:rPr>
          <w:rFonts w:eastAsia="Times New Roman" w:cs="Times New Roman"/>
          <w:szCs w:val="24"/>
        </w:rPr>
        <w:t xml:space="preserve"> με τα κοινωνικά μέτρα </w:t>
      </w:r>
      <w:r>
        <w:rPr>
          <w:rFonts w:eastAsia="Times New Roman" w:cs="Times New Roman"/>
          <w:szCs w:val="24"/>
        </w:rPr>
        <w:t xml:space="preserve">και αφετέρου </w:t>
      </w:r>
      <w:r w:rsidRPr="0003714D">
        <w:rPr>
          <w:rFonts w:eastAsia="Times New Roman" w:cs="Times New Roman"/>
          <w:szCs w:val="24"/>
        </w:rPr>
        <w:t>με την έξοδο στις αγορές</w:t>
      </w:r>
      <w:r>
        <w:rPr>
          <w:rFonts w:eastAsia="Times New Roman" w:cs="Times New Roman"/>
          <w:szCs w:val="24"/>
        </w:rPr>
        <w:t>,</w:t>
      </w:r>
      <w:r w:rsidRPr="0003714D">
        <w:rPr>
          <w:rFonts w:eastAsia="Times New Roman" w:cs="Times New Roman"/>
          <w:szCs w:val="24"/>
        </w:rPr>
        <w:t xml:space="preserve"> θα ενισχυθεί η εμπιστοσύνη των </w:t>
      </w:r>
      <w:r>
        <w:rPr>
          <w:rFonts w:eastAsia="Times New Roman" w:cs="Times New Roman"/>
          <w:szCs w:val="24"/>
        </w:rPr>
        <w:t xml:space="preserve">πολιτών προς τη δυνατότητα της </w:t>
      </w:r>
      <w:r>
        <w:rPr>
          <w:rFonts w:eastAsia="Times New Roman" w:cs="Times New Roman"/>
          <w:szCs w:val="24"/>
        </w:rPr>
        <w:t>δ</w:t>
      </w:r>
      <w:r w:rsidRPr="0003714D">
        <w:rPr>
          <w:rFonts w:eastAsia="Times New Roman" w:cs="Times New Roman"/>
          <w:szCs w:val="24"/>
        </w:rPr>
        <w:t>ημοκρατίας και τ</w:t>
      </w:r>
      <w:r w:rsidRPr="0003714D">
        <w:rPr>
          <w:rFonts w:eastAsia="Times New Roman" w:cs="Times New Roman"/>
          <w:szCs w:val="24"/>
        </w:rPr>
        <w:t>ης πολιτικής να απαντούν σε κοινωνικές ανάγκες και να επιλύουν προβλήματα και δεύτερον</w:t>
      </w:r>
      <w:r>
        <w:rPr>
          <w:rFonts w:eastAsia="Times New Roman" w:cs="Times New Roman"/>
          <w:szCs w:val="24"/>
        </w:rPr>
        <w:t>,</w:t>
      </w:r>
      <w:r w:rsidRPr="0003714D">
        <w:rPr>
          <w:rFonts w:eastAsia="Times New Roman" w:cs="Times New Roman"/>
          <w:szCs w:val="24"/>
        </w:rPr>
        <w:t xml:space="preserve"> </w:t>
      </w:r>
      <w:r>
        <w:rPr>
          <w:rFonts w:eastAsia="Times New Roman" w:cs="Times New Roman"/>
          <w:szCs w:val="24"/>
        </w:rPr>
        <w:t>θα ενισχυθεί και</w:t>
      </w:r>
      <w:r w:rsidRPr="0003714D">
        <w:rPr>
          <w:rFonts w:eastAsia="Times New Roman" w:cs="Times New Roman"/>
          <w:szCs w:val="24"/>
        </w:rPr>
        <w:t xml:space="preserve"> η εμπιστοσύνη των επενδυτών προς </w:t>
      </w:r>
      <w:r>
        <w:rPr>
          <w:rFonts w:eastAsia="Times New Roman" w:cs="Times New Roman"/>
          <w:szCs w:val="24"/>
        </w:rPr>
        <w:t xml:space="preserve">τις </w:t>
      </w:r>
      <w:r w:rsidRPr="0003714D">
        <w:rPr>
          <w:rFonts w:eastAsia="Times New Roman" w:cs="Times New Roman"/>
          <w:szCs w:val="24"/>
        </w:rPr>
        <w:t>δυνατότητες και τις προο</w:t>
      </w:r>
      <w:r>
        <w:rPr>
          <w:rFonts w:eastAsia="Times New Roman" w:cs="Times New Roman"/>
          <w:szCs w:val="24"/>
        </w:rPr>
        <w:t>πτικές της ε</w:t>
      </w:r>
      <w:r w:rsidRPr="0003714D">
        <w:rPr>
          <w:rFonts w:eastAsia="Times New Roman" w:cs="Times New Roman"/>
          <w:szCs w:val="24"/>
        </w:rPr>
        <w:t>λληνικής οικονομίας</w:t>
      </w:r>
      <w:r>
        <w:rPr>
          <w:rFonts w:eastAsia="Times New Roman" w:cs="Times New Roman"/>
          <w:szCs w:val="24"/>
        </w:rPr>
        <w:t>.</w:t>
      </w:r>
    </w:p>
    <w:p w14:paraId="1286C48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Θα ήθελα στο σημείο αυτό και με την ιδιότητα του Υπουργού</w:t>
      </w:r>
      <w:r>
        <w:rPr>
          <w:rFonts w:eastAsia="Times New Roman" w:cs="Times New Roman"/>
          <w:szCs w:val="24"/>
        </w:rPr>
        <w:t xml:space="preserve"> Οικονομίας και Α</w:t>
      </w:r>
      <w:r w:rsidRPr="0003714D">
        <w:rPr>
          <w:rFonts w:eastAsia="Times New Roman" w:cs="Times New Roman"/>
          <w:szCs w:val="24"/>
        </w:rPr>
        <w:t>νάπτυξης</w:t>
      </w:r>
      <w:r>
        <w:rPr>
          <w:rFonts w:eastAsia="Times New Roman" w:cs="Times New Roman"/>
          <w:szCs w:val="24"/>
        </w:rPr>
        <w:t>,</w:t>
      </w:r>
      <w:r w:rsidRPr="0003714D">
        <w:rPr>
          <w:rFonts w:eastAsia="Times New Roman" w:cs="Times New Roman"/>
          <w:szCs w:val="24"/>
        </w:rPr>
        <w:t xml:space="preserve"> να πω ότι η εικόνα που παρουσιάζει ο κ</w:t>
      </w:r>
      <w:r>
        <w:rPr>
          <w:rFonts w:eastAsia="Times New Roman" w:cs="Times New Roman"/>
          <w:szCs w:val="24"/>
        </w:rPr>
        <w:t xml:space="preserve">. Μητσοτάκης  για </w:t>
      </w:r>
      <w:r w:rsidRPr="0003714D">
        <w:rPr>
          <w:rFonts w:eastAsia="Times New Roman" w:cs="Times New Roman"/>
          <w:szCs w:val="24"/>
        </w:rPr>
        <w:t xml:space="preserve">την </w:t>
      </w:r>
      <w:r>
        <w:rPr>
          <w:rFonts w:eastAsia="Times New Roman" w:cs="Times New Roman"/>
          <w:szCs w:val="24"/>
        </w:rPr>
        <w:t xml:space="preserve">ελληνική </w:t>
      </w:r>
      <w:r w:rsidRPr="0003714D">
        <w:rPr>
          <w:rFonts w:eastAsia="Times New Roman" w:cs="Times New Roman"/>
          <w:szCs w:val="24"/>
        </w:rPr>
        <w:t xml:space="preserve">οικονομία εδώ στο </w:t>
      </w:r>
      <w:r>
        <w:rPr>
          <w:rFonts w:eastAsia="Times New Roman" w:cs="Times New Roman"/>
          <w:szCs w:val="24"/>
        </w:rPr>
        <w:t>Κ</w:t>
      </w:r>
      <w:r w:rsidRPr="0003714D">
        <w:rPr>
          <w:rFonts w:eastAsia="Times New Roman" w:cs="Times New Roman"/>
          <w:szCs w:val="24"/>
        </w:rPr>
        <w:t>οινοβούλιο</w:t>
      </w:r>
      <w:r>
        <w:rPr>
          <w:rFonts w:eastAsia="Times New Roman" w:cs="Times New Roman"/>
          <w:szCs w:val="24"/>
        </w:rPr>
        <w:t>,</w:t>
      </w:r>
      <w:r w:rsidRPr="0003714D">
        <w:rPr>
          <w:rFonts w:eastAsia="Times New Roman" w:cs="Times New Roman"/>
          <w:szCs w:val="24"/>
        </w:rPr>
        <w:t xml:space="preserve"> </w:t>
      </w:r>
      <w:r>
        <w:rPr>
          <w:rFonts w:eastAsia="Times New Roman" w:cs="Times New Roman"/>
          <w:szCs w:val="24"/>
        </w:rPr>
        <w:t xml:space="preserve">αλλά </w:t>
      </w:r>
      <w:r w:rsidRPr="0003714D">
        <w:rPr>
          <w:rFonts w:eastAsia="Times New Roman" w:cs="Times New Roman"/>
          <w:szCs w:val="24"/>
        </w:rPr>
        <w:t xml:space="preserve">δυστυχώς </w:t>
      </w:r>
      <w:r>
        <w:rPr>
          <w:rFonts w:eastAsia="Times New Roman" w:cs="Times New Roman"/>
          <w:szCs w:val="24"/>
        </w:rPr>
        <w:t>σε ορισμένες περιπτώσεις και</w:t>
      </w:r>
      <w:r w:rsidRPr="0003714D">
        <w:rPr>
          <w:rFonts w:eastAsia="Times New Roman" w:cs="Times New Roman"/>
          <w:szCs w:val="24"/>
        </w:rPr>
        <w:t xml:space="preserve"> στο εξωτερικό</w:t>
      </w:r>
      <w:r>
        <w:rPr>
          <w:rFonts w:eastAsia="Times New Roman" w:cs="Times New Roman"/>
          <w:szCs w:val="24"/>
        </w:rPr>
        <w:t>,</w:t>
      </w:r>
      <w:r w:rsidRPr="0003714D">
        <w:rPr>
          <w:rFonts w:eastAsia="Times New Roman" w:cs="Times New Roman"/>
          <w:szCs w:val="24"/>
        </w:rPr>
        <w:t xml:space="preserve"> δεν είναι ακριβής</w:t>
      </w:r>
      <w:r>
        <w:rPr>
          <w:rFonts w:eastAsia="Times New Roman" w:cs="Times New Roman"/>
          <w:szCs w:val="24"/>
        </w:rPr>
        <w:t>. Ε</w:t>
      </w:r>
      <w:r w:rsidRPr="0003714D">
        <w:rPr>
          <w:rFonts w:eastAsia="Times New Roman" w:cs="Times New Roman"/>
          <w:szCs w:val="24"/>
        </w:rPr>
        <w:t>ίναι παραπλανητική</w:t>
      </w:r>
      <w:r>
        <w:rPr>
          <w:rFonts w:eastAsia="Times New Roman" w:cs="Times New Roman"/>
          <w:szCs w:val="24"/>
        </w:rPr>
        <w:t>.</w:t>
      </w:r>
      <w:r w:rsidRPr="0003714D">
        <w:rPr>
          <w:rFonts w:eastAsia="Times New Roman" w:cs="Times New Roman"/>
          <w:szCs w:val="24"/>
        </w:rPr>
        <w:t xml:space="preserve"> Είναι μία εικόνα</w:t>
      </w:r>
      <w:r>
        <w:rPr>
          <w:rFonts w:eastAsia="Times New Roman" w:cs="Times New Roman"/>
          <w:szCs w:val="24"/>
        </w:rPr>
        <w:t>,</w:t>
      </w:r>
      <w:r w:rsidRPr="0003714D">
        <w:rPr>
          <w:rFonts w:eastAsia="Times New Roman" w:cs="Times New Roman"/>
          <w:szCs w:val="24"/>
        </w:rPr>
        <w:t xml:space="preserve"> η οποία αδικε</w:t>
      </w:r>
      <w:r w:rsidRPr="0003714D">
        <w:rPr>
          <w:rFonts w:eastAsia="Times New Roman" w:cs="Times New Roman"/>
          <w:szCs w:val="24"/>
        </w:rPr>
        <w:t>ί τις θυσίες του ελληνικού λαού κα</w:t>
      </w:r>
      <w:r>
        <w:rPr>
          <w:rFonts w:eastAsia="Times New Roman" w:cs="Times New Roman"/>
          <w:szCs w:val="24"/>
        </w:rPr>
        <w:t xml:space="preserve">ι τις προοπτικές της οικονομίας. </w:t>
      </w:r>
    </w:p>
    <w:p w14:paraId="1286C48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Και δεν είναι ακριβής αυτή η εικόνα, δ</w:t>
      </w:r>
      <w:r w:rsidRPr="0003714D">
        <w:rPr>
          <w:rFonts w:eastAsia="Times New Roman" w:cs="Times New Roman"/>
          <w:szCs w:val="24"/>
        </w:rPr>
        <w:t>ιότι έχουμε μπει σε μία φάση ανάκαμψης</w:t>
      </w:r>
      <w:r>
        <w:rPr>
          <w:rFonts w:eastAsia="Times New Roman" w:cs="Times New Roman"/>
          <w:szCs w:val="24"/>
        </w:rPr>
        <w:t>. Κ</w:t>
      </w:r>
      <w:r w:rsidRPr="0003714D">
        <w:rPr>
          <w:rFonts w:eastAsia="Times New Roman" w:cs="Times New Roman"/>
          <w:szCs w:val="24"/>
        </w:rPr>
        <w:t>αι δεν το λέμε εμείς</w:t>
      </w:r>
      <w:r>
        <w:rPr>
          <w:rFonts w:eastAsia="Times New Roman" w:cs="Times New Roman"/>
          <w:szCs w:val="24"/>
        </w:rPr>
        <w:t>,</w:t>
      </w:r>
      <w:r w:rsidRPr="0003714D">
        <w:rPr>
          <w:rFonts w:eastAsia="Times New Roman" w:cs="Times New Roman"/>
          <w:szCs w:val="24"/>
        </w:rPr>
        <w:t xml:space="preserve"> το λένε όλοι οι διεθνείς οργανισμοί</w:t>
      </w:r>
      <w:r>
        <w:rPr>
          <w:rFonts w:eastAsia="Times New Roman" w:cs="Times New Roman"/>
          <w:szCs w:val="24"/>
        </w:rPr>
        <w:t>. Το βλέπει ο κόσμος. Δ</w:t>
      </w:r>
      <w:r w:rsidRPr="0003714D">
        <w:rPr>
          <w:rFonts w:eastAsia="Times New Roman" w:cs="Times New Roman"/>
          <w:szCs w:val="24"/>
        </w:rPr>
        <w:t>ημιουργούνται θέσεις εργασίας</w:t>
      </w:r>
      <w:r>
        <w:rPr>
          <w:rFonts w:eastAsia="Times New Roman" w:cs="Times New Roman"/>
          <w:szCs w:val="24"/>
        </w:rPr>
        <w:t>,</w:t>
      </w:r>
      <w:r w:rsidRPr="00DD7957">
        <w:rPr>
          <w:rFonts w:eastAsia="Times New Roman" w:cs="Times New Roman"/>
          <w:szCs w:val="24"/>
        </w:rPr>
        <w:t xml:space="preserve"> </w:t>
      </w:r>
      <w:r w:rsidRPr="0003714D">
        <w:rPr>
          <w:rFonts w:eastAsia="Times New Roman" w:cs="Times New Roman"/>
          <w:szCs w:val="24"/>
        </w:rPr>
        <w:t>άλλες μόνιμες άλλες όχι</w:t>
      </w:r>
      <w:r>
        <w:rPr>
          <w:rFonts w:eastAsia="Times New Roman" w:cs="Times New Roman"/>
          <w:szCs w:val="24"/>
        </w:rPr>
        <w:t>. Είναι</w:t>
      </w:r>
      <w:r w:rsidRPr="0003714D">
        <w:rPr>
          <w:rFonts w:eastAsia="Times New Roman" w:cs="Times New Roman"/>
          <w:szCs w:val="24"/>
        </w:rPr>
        <w:t xml:space="preserve"> </w:t>
      </w:r>
      <w:r>
        <w:rPr>
          <w:rFonts w:eastAsia="Times New Roman" w:cs="Times New Roman"/>
          <w:szCs w:val="24"/>
        </w:rPr>
        <w:t>τριακόσιες εξήντα χιλιάδες</w:t>
      </w:r>
      <w:r w:rsidRPr="0003714D">
        <w:rPr>
          <w:rFonts w:eastAsia="Times New Roman" w:cs="Times New Roman"/>
          <w:szCs w:val="24"/>
        </w:rPr>
        <w:t xml:space="preserve">  τα τελευταία τρία χρόνια</w:t>
      </w:r>
      <w:r>
        <w:rPr>
          <w:rFonts w:eastAsia="Times New Roman" w:cs="Times New Roman"/>
          <w:szCs w:val="24"/>
        </w:rPr>
        <w:t>.</w:t>
      </w:r>
      <w:r w:rsidRPr="0003714D">
        <w:rPr>
          <w:rFonts w:eastAsia="Times New Roman" w:cs="Times New Roman"/>
          <w:szCs w:val="24"/>
        </w:rPr>
        <w:t xml:space="preserve"> </w:t>
      </w:r>
      <w:r>
        <w:rPr>
          <w:rFonts w:eastAsia="Times New Roman" w:cs="Times New Roman"/>
          <w:szCs w:val="24"/>
        </w:rPr>
        <w:t xml:space="preserve">Ανοίγουν νέες επιχειρήσεις. Έχουν ανοίξει </w:t>
      </w:r>
      <w:r>
        <w:rPr>
          <w:rFonts w:eastAsia="Times New Roman" w:cs="Times New Roman"/>
          <w:szCs w:val="24"/>
        </w:rPr>
        <w:t>δ</w:t>
      </w:r>
      <w:r>
        <w:rPr>
          <w:rFonts w:eastAsia="Times New Roman" w:cs="Times New Roman"/>
          <w:szCs w:val="24"/>
        </w:rPr>
        <w:t>εκατέσσερις χιλιάδες επτακόσιες</w:t>
      </w:r>
      <w:r w:rsidRPr="0003714D">
        <w:rPr>
          <w:rFonts w:eastAsia="Times New Roman" w:cs="Times New Roman"/>
          <w:szCs w:val="24"/>
        </w:rPr>
        <w:t xml:space="preserve"> </w:t>
      </w:r>
      <w:r>
        <w:rPr>
          <w:rFonts w:eastAsia="Times New Roman" w:cs="Times New Roman"/>
          <w:szCs w:val="24"/>
        </w:rPr>
        <w:t>περισσότερες νέες επιχειρήσεις φέτος</w:t>
      </w:r>
      <w:r>
        <w:rPr>
          <w:rFonts w:eastAsia="Times New Roman" w:cs="Times New Roman"/>
          <w:szCs w:val="24"/>
        </w:rPr>
        <w:t>,</w:t>
      </w:r>
      <w:r>
        <w:rPr>
          <w:rFonts w:eastAsia="Times New Roman" w:cs="Times New Roman"/>
          <w:szCs w:val="24"/>
        </w:rPr>
        <w:t xml:space="preserve"> σε σχέση με πέρυσι.</w:t>
      </w:r>
      <w:r w:rsidRPr="0003714D">
        <w:rPr>
          <w:rFonts w:eastAsia="Times New Roman" w:cs="Times New Roman"/>
          <w:szCs w:val="24"/>
        </w:rPr>
        <w:t xml:space="preserve"> </w:t>
      </w:r>
      <w:r>
        <w:rPr>
          <w:rFonts w:eastAsia="Times New Roman" w:cs="Times New Roman"/>
          <w:szCs w:val="24"/>
        </w:rPr>
        <w:t>Αυξάνουν οι εξαγωγές με ισχυρό ρυθμό</w:t>
      </w:r>
      <w:r>
        <w:rPr>
          <w:rFonts w:eastAsia="Times New Roman" w:cs="Times New Roman"/>
          <w:szCs w:val="24"/>
        </w:rPr>
        <w:t xml:space="preserve">. Αρχίζει και ανακάμπτει και το λιανικό εμπόριο και η οικοδομή. </w:t>
      </w:r>
      <w:r w:rsidRPr="0003714D">
        <w:rPr>
          <w:rFonts w:eastAsia="Times New Roman" w:cs="Times New Roman"/>
          <w:szCs w:val="24"/>
        </w:rPr>
        <w:t>Βεβαίως</w:t>
      </w:r>
      <w:r>
        <w:rPr>
          <w:rFonts w:eastAsia="Times New Roman" w:cs="Times New Roman"/>
          <w:szCs w:val="24"/>
        </w:rPr>
        <w:t>,</w:t>
      </w:r>
      <w:r w:rsidRPr="0003714D">
        <w:rPr>
          <w:rFonts w:eastAsia="Times New Roman" w:cs="Times New Roman"/>
          <w:szCs w:val="24"/>
        </w:rPr>
        <w:t xml:space="preserve"> είναι στην αρχή ακόμα</w:t>
      </w:r>
      <w:r>
        <w:rPr>
          <w:rFonts w:eastAsia="Times New Roman" w:cs="Times New Roman"/>
          <w:szCs w:val="24"/>
        </w:rPr>
        <w:t>. Ά</w:t>
      </w:r>
      <w:r w:rsidRPr="0003714D">
        <w:rPr>
          <w:rFonts w:eastAsia="Times New Roman" w:cs="Times New Roman"/>
          <w:szCs w:val="24"/>
        </w:rPr>
        <w:t>ρα</w:t>
      </w:r>
      <w:r>
        <w:rPr>
          <w:rFonts w:eastAsia="Times New Roman" w:cs="Times New Roman"/>
          <w:szCs w:val="24"/>
        </w:rPr>
        <w:t>,</w:t>
      </w:r>
      <w:r w:rsidRPr="0003714D">
        <w:rPr>
          <w:rFonts w:eastAsia="Times New Roman" w:cs="Times New Roman"/>
          <w:szCs w:val="24"/>
        </w:rPr>
        <w:t xml:space="preserve"> έχουμε μία ανάκαμψη</w:t>
      </w:r>
      <w:r>
        <w:rPr>
          <w:rFonts w:eastAsia="Times New Roman" w:cs="Times New Roman"/>
          <w:szCs w:val="24"/>
        </w:rPr>
        <w:t>, η</w:t>
      </w:r>
      <w:r w:rsidRPr="0003714D">
        <w:rPr>
          <w:rFonts w:eastAsia="Times New Roman" w:cs="Times New Roman"/>
          <w:szCs w:val="24"/>
        </w:rPr>
        <w:t xml:space="preserve"> οποία </w:t>
      </w:r>
      <w:r>
        <w:rPr>
          <w:rFonts w:eastAsia="Times New Roman" w:cs="Times New Roman"/>
          <w:szCs w:val="24"/>
        </w:rPr>
        <w:t>γενικεύεται.</w:t>
      </w:r>
    </w:p>
    <w:p w14:paraId="1286C48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Χ</w:t>
      </w:r>
      <w:r w:rsidRPr="0003714D">
        <w:rPr>
          <w:rFonts w:eastAsia="Times New Roman" w:cs="Times New Roman"/>
          <w:szCs w:val="24"/>
        </w:rPr>
        <w:t xml:space="preserve">θες με ενημέρωσαν </w:t>
      </w:r>
      <w:r>
        <w:rPr>
          <w:rFonts w:eastAsia="Times New Roman" w:cs="Times New Roman"/>
          <w:szCs w:val="24"/>
        </w:rPr>
        <w:t>-</w:t>
      </w:r>
      <w:r>
        <w:rPr>
          <w:rFonts w:eastAsia="Times New Roman" w:cs="Times New Roman"/>
          <w:szCs w:val="24"/>
        </w:rPr>
        <w:t xml:space="preserve">διότι δεν δημοσιεύθηκαν ακόμα επίσημα- </w:t>
      </w:r>
      <w:r w:rsidRPr="0003714D">
        <w:rPr>
          <w:rFonts w:eastAsia="Times New Roman" w:cs="Times New Roman"/>
          <w:szCs w:val="24"/>
        </w:rPr>
        <w:t xml:space="preserve">ότι οι καταθέσεις </w:t>
      </w:r>
      <w:r>
        <w:rPr>
          <w:rFonts w:eastAsia="Times New Roman" w:cs="Times New Roman"/>
          <w:szCs w:val="24"/>
        </w:rPr>
        <w:t>ιδιωτών τον Δεκέμβριο αυξήθηκαν. Εισ</w:t>
      </w:r>
      <w:r>
        <w:rPr>
          <w:rFonts w:eastAsia="Times New Roman" w:cs="Times New Roman"/>
          <w:szCs w:val="24"/>
        </w:rPr>
        <w:t xml:space="preserve">έρρευσαν στις τράπεζες </w:t>
      </w:r>
      <w:r w:rsidRPr="0003714D">
        <w:rPr>
          <w:rFonts w:eastAsia="Times New Roman" w:cs="Times New Roman"/>
          <w:szCs w:val="24"/>
        </w:rPr>
        <w:t>πάνω από 4 δισεκατομμύρια</w:t>
      </w:r>
      <w:r>
        <w:rPr>
          <w:rFonts w:eastAsia="Times New Roman" w:cs="Times New Roman"/>
          <w:szCs w:val="24"/>
        </w:rPr>
        <w:t>. Και το 2018 θα κλείσει με αύξηση των καταθέσεων</w:t>
      </w:r>
      <w:r w:rsidRPr="0003714D">
        <w:rPr>
          <w:rFonts w:eastAsia="Times New Roman" w:cs="Times New Roman"/>
          <w:szCs w:val="24"/>
        </w:rPr>
        <w:t xml:space="preserve"> κοντά </w:t>
      </w:r>
      <w:r>
        <w:rPr>
          <w:rFonts w:eastAsia="Times New Roman" w:cs="Times New Roman"/>
          <w:szCs w:val="24"/>
        </w:rPr>
        <w:t>στα 10 δισεκατομμύρια. Δεν είναι ευκαταφρόνητα αυτά τα μεγέθη.</w:t>
      </w:r>
      <w:r w:rsidRPr="0003714D">
        <w:rPr>
          <w:rFonts w:eastAsia="Times New Roman" w:cs="Times New Roman"/>
          <w:szCs w:val="24"/>
        </w:rPr>
        <w:t xml:space="preserve"> </w:t>
      </w:r>
    </w:p>
    <w:p w14:paraId="1286C48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Ενημερώθηκα,</w:t>
      </w:r>
      <w:r w:rsidRPr="0003714D">
        <w:rPr>
          <w:rFonts w:eastAsia="Times New Roman" w:cs="Times New Roman"/>
          <w:szCs w:val="24"/>
        </w:rPr>
        <w:t xml:space="preserve"> </w:t>
      </w:r>
      <w:r>
        <w:rPr>
          <w:rFonts w:eastAsia="Times New Roman" w:cs="Times New Roman"/>
          <w:szCs w:val="24"/>
        </w:rPr>
        <w:t>επίσης,</w:t>
      </w:r>
      <w:r w:rsidRPr="0003714D">
        <w:rPr>
          <w:rFonts w:eastAsia="Times New Roman" w:cs="Times New Roman"/>
          <w:szCs w:val="24"/>
        </w:rPr>
        <w:t xml:space="preserve"> ότι στις εκδόσε</w:t>
      </w:r>
      <w:r>
        <w:rPr>
          <w:rFonts w:eastAsia="Times New Roman" w:cs="Times New Roman"/>
          <w:szCs w:val="24"/>
        </w:rPr>
        <w:t>ις εντόκων γραμματίων</w:t>
      </w:r>
      <w:r>
        <w:rPr>
          <w:rFonts w:eastAsia="Times New Roman" w:cs="Times New Roman"/>
          <w:szCs w:val="24"/>
        </w:rPr>
        <w:t>,</w:t>
      </w:r>
      <w:r>
        <w:rPr>
          <w:rFonts w:eastAsia="Times New Roman" w:cs="Times New Roman"/>
          <w:szCs w:val="24"/>
        </w:rPr>
        <w:t xml:space="preserve"> που κάνουμε,</w:t>
      </w:r>
      <w:r w:rsidRPr="0003714D">
        <w:rPr>
          <w:rFonts w:eastAsia="Times New Roman" w:cs="Times New Roman"/>
          <w:szCs w:val="24"/>
        </w:rPr>
        <w:t xml:space="preserve"> οι ξένοι επενδυτ</w:t>
      </w:r>
      <w:r w:rsidRPr="0003714D">
        <w:rPr>
          <w:rFonts w:eastAsia="Times New Roman" w:cs="Times New Roman"/>
          <w:szCs w:val="24"/>
        </w:rPr>
        <w:t>ές έχουν μία σταθερά αυ</w:t>
      </w:r>
      <w:r w:rsidRPr="0003714D">
        <w:rPr>
          <w:rFonts w:eastAsia="Times New Roman" w:cs="Times New Roman"/>
          <w:szCs w:val="24"/>
        </w:rPr>
        <w:lastRenderedPageBreak/>
        <w:t>ξανόμενη παρουσία</w:t>
      </w:r>
      <w:r>
        <w:rPr>
          <w:rFonts w:eastAsia="Times New Roman" w:cs="Times New Roman"/>
          <w:szCs w:val="24"/>
        </w:rPr>
        <w:t>. Κ</w:t>
      </w:r>
      <w:r w:rsidRPr="0003714D">
        <w:rPr>
          <w:rFonts w:eastAsia="Times New Roman" w:cs="Times New Roman"/>
          <w:szCs w:val="24"/>
        </w:rPr>
        <w:t>αι μάλιστα</w:t>
      </w:r>
      <w:r>
        <w:rPr>
          <w:rFonts w:eastAsia="Times New Roman" w:cs="Times New Roman"/>
          <w:szCs w:val="24"/>
        </w:rPr>
        <w:t>,</w:t>
      </w:r>
      <w:r w:rsidRPr="0003714D">
        <w:rPr>
          <w:rFonts w:eastAsia="Times New Roman" w:cs="Times New Roman"/>
          <w:szCs w:val="24"/>
        </w:rPr>
        <w:t xml:space="preserve"> σε μία πρόσφατη έκ</w:t>
      </w:r>
      <w:r>
        <w:rPr>
          <w:rFonts w:eastAsia="Times New Roman" w:cs="Times New Roman"/>
          <w:szCs w:val="24"/>
        </w:rPr>
        <w:t xml:space="preserve">δοση </w:t>
      </w:r>
      <w:r w:rsidRPr="0003714D">
        <w:rPr>
          <w:rFonts w:eastAsia="Times New Roman" w:cs="Times New Roman"/>
          <w:szCs w:val="24"/>
        </w:rPr>
        <w:t>κάλυψαν</w:t>
      </w:r>
      <w:r>
        <w:rPr>
          <w:rFonts w:eastAsia="Times New Roman" w:cs="Times New Roman"/>
          <w:szCs w:val="24"/>
        </w:rPr>
        <w:t xml:space="preserve"> το 85%</w:t>
      </w:r>
      <w:r w:rsidRPr="0003714D">
        <w:rPr>
          <w:rFonts w:eastAsia="Times New Roman" w:cs="Times New Roman"/>
          <w:szCs w:val="24"/>
        </w:rPr>
        <w:t xml:space="preserve"> </w:t>
      </w:r>
      <w:r>
        <w:rPr>
          <w:rFonts w:eastAsia="Times New Roman" w:cs="Times New Roman"/>
          <w:szCs w:val="24"/>
        </w:rPr>
        <w:t>της έκδοσης. Δεν λένε τίποτα αυτοί οι αριθμοί σε εσάς της Νέας Δημοκρατίας;</w:t>
      </w:r>
      <w:r w:rsidRPr="0003714D">
        <w:rPr>
          <w:rFonts w:eastAsia="Times New Roman" w:cs="Times New Roman"/>
          <w:szCs w:val="24"/>
        </w:rPr>
        <w:t xml:space="preserve"> </w:t>
      </w:r>
    </w:p>
    <w:p w14:paraId="1286C488" w14:textId="77777777" w:rsidR="000402FE" w:rsidRDefault="007623D8">
      <w:pPr>
        <w:spacing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τυπάει το κουδούνι λήξεως του χρό</w:t>
      </w:r>
      <w:r>
        <w:rPr>
          <w:rFonts w:eastAsia="Times New Roman"/>
          <w:bCs/>
          <w:szCs w:val="24"/>
        </w:rPr>
        <w:t>νου ομιλίας του κυρίου Αντιπροέδρου</w:t>
      </w:r>
      <w:r>
        <w:rPr>
          <w:rFonts w:eastAsia="Times New Roman"/>
          <w:bCs/>
          <w:szCs w:val="24"/>
        </w:rPr>
        <w:t xml:space="preserve"> της Κυβέρνησης και Υπουργού Οικονομίας και Ανάπτυξης)</w:t>
      </w:r>
    </w:p>
    <w:p w14:paraId="1286C489" w14:textId="77777777" w:rsidR="000402FE" w:rsidRDefault="007623D8">
      <w:pPr>
        <w:spacing w:line="600" w:lineRule="auto"/>
        <w:ind w:firstLine="720"/>
        <w:jc w:val="both"/>
        <w:rPr>
          <w:rFonts w:eastAsia="Times New Roman"/>
          <w:bCs/>
          <w:szCs w:val="24"/>
        </w:rPr>
      </w:pPr>
      <w:r>
        <w:rPr>
          <w:rFonts w:eastAsia="Times New Roman"/>
          <w:bCs/>
          <w:szCs w:val="24"/>
        </w:rPr>
        <w:t>Θα χρειαστώ ένα λεπτό και θα τελειώσω, κύριε Πρόεδρε.</w:t>
      </w:r>
    </w:p>
    <w:p w14:paraId="1286C48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Δ</w:t>
      </w:r>
      <w:r w:rsidRPr="0003714D">
        <w:rPr>
          <w:rFonts w:eastAsia="Times New Roman" w:cs="Times New Roman"/>
          <w:szCs w:val="24"/>
        </w:rPr>
        <w:t xml:space="preserve">εν πιστοποιούν μία ισχυρή ανάκαμψη </w:t>
      </w:r>
      <w:r>
        <w:rPr>
          <w:rFonts w:eastAsia="Times New Roman" w:cs="Times New Roman"/>
          <w:szCs w:val="24"/>
        </w:rPr>
        <w:t>της εμπιστοσύνης</w:t>
      </w:r>
      <w:r w:rsidRPr="0003714D">
        <w:rPr>
          <w:rFonts w:eastAsia="Times New Roman" w:cs="Times New Roman"/>
          <w:szCs w:val="24"/>
        </w:rPr>
        <w:t xml:space="preserve"> και μία ωρίμανση των συ</w:t>
      </w:r>
      <w:r>
        <w:rPr>
          <w:rFonts w:eastAsia="Times New Roman" w:cs="Times New Roman"/>
          <w:szCs w:val="24"/>
        </w:rPr>
        <w:t>νθηκών</w:t>
      </w:r>
      <w:r w:rsidRPr="0003714D">
        <w:rPr>
          <w:rFonts w:eastAsia="Times New Roman" w:cs="Times New Roman"/>
          <w:szCs w:val="24"/>
        </w:rPr>
        <w:t xml:space="preserve"> </w:t>
      </w:r>
      <w:r>
        <w:rPr>
          <w:rFonts w:eastAsia="Times New Roman" w:cs="Times New Roman"/>
          <w:szCs w:val="24"/>
        </w:rPr>
        <w:t xml:space="preserve">για να βγούμε ξανά στις αγορές; </w:t>
      </w:r>
    </w:p>
    <w:p w14:paraId="1286C48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Και εν πάση περιπτώσει, να το θ</w:t>
      </w:r>
      <w:r>
        <w:rPr>
          <w:rFonts w:eastAsia="Times New Roman" w:cs="Times New Roman"/>
          <w:szCs w:val="24"/>
        </w:rPr>
        <w:t xml:space="preserve">έσω αλλιώς. Εάν </w:t>
      </w:r>
      <w:r w:rsidRPr="0003714D">
        <w:rPr>
          <w:rFonts w:eastAsia="Times New Roman" w:cs="Times New Roman"/>
          <w:szCs w:val="24"/>
        </w:rPr>
        <w:t>τους επόμενους μήνες</w:t>
      </w:r>
      <w:r>
        <w:rPr>
          <w:rFonts w:eastAsia="Times New Roman" w:cs="Times New Roman"/>
          <w:szCs w:val="24"/>
        </w:rPr>
        <w:t>,</w:t>
      </w:r>
      <w:r w:rsidRPr="0003714D">
        <w:rPr>
          <w:rFonts w:eastAsia="Times New Roman" w:cs="Times New Roman"/>
          <w:szCs w:val="24"/>
        </w:rPr>
        <w:t xml:space="preserve"> εάν τις επόμενες εβδομάδες η χώρα βγει στις αγορές</w:t>
      </w:r>
      <w:r>
        <w:rPr>
          <w:rFonts w:eastAsia="Times New Roman" w:cs="Times New Roman"/>
          <w:szCs w:val="24"/>
        </w:rPr>
        <w:t>,</w:t>
      </w:r>
      <w:r w:rsidRPr="0003714D">
        <w:rPr>
          <w:rFonts w:eastAsia="Times New Roman" w:cs="Times New Roman"/>
          <w:szCs w:val="24"/>
        </w:rPr>
        <w:t xml:space="preserve"> θα αναγνωρίσετε ότι αυτ</w:t>
      </w:r>
      <w:r>
        <w:rPr>
          <w:rFonts w:eastAsia="Times New Roman" w:cs="Times New Roman"/>
          <w:szCs w:val="24"/>
        </w:rPr>
        <w:t>ή η καταστροφολογία</w:t>
      </w:r>
      <w:r>
        <w:rPr>
          <w:rFonts w:eastAsia="Times New Roman" w:cs="Times New Roman"/>
          <w:szCs w:val="24"/>
        </w:rPr>
        <w:t>,</w:t>
      </w:r>
      <w:r>
        <w:rPr>
          <w:rFonts w:eastAsia="Times New Roman" w:cs="Times New Roman"/>
          <w:szCs w:val="24"/>
        </w:rPr>
        <w:t xml:space="preserve"> που κάνετε δεν ευσταθεί και αντίθετα</w:t>
      </w:r>
      <w:r>
        <w:rPr>
          <w:rFonts w:eastAsia="Times New Roman" w:cs="Times New Roman"/>
          <w:szCs w:val="24"/>
        </w:rPr>
        <w:t>,</w:t>
      </w:r>
      <w:r>
        <w:rPr>
          <w:rFonts w:eastAsia="Times New Roman" w:cs="Times New Roman"/>
          <w:szCs w:val="24"/>
        </w:rPr>
        <w:t xml:space="preserve"> κάνει ζημιά στη χώρα;</w:t>
      </w:r>
      <w:r w:rsidRPr="0003714D">
        <w:rPr>
          <w:rFonts w:eastAsia="Times New Roman" w:cs="Times New Roman"/>
          <w:szCs w:val="24"/>
        </w:rPr>
        <w:t xml:space="preserve"> </w:t>
      </w:r>
      <w:r>
        <w:rPr>
          <w:rFonts w:eastAsia="Times New Roman" w:cs="Times New Roman"/>
          <w:szCs w:val="24"/>
        </w:rPr>
        <w:t>Δ</w:t>
      </w:r>
      <w:r w:rsidRPr="0003714D">
        <w:rPr>
          <w:rFonts w:eastAsia="Times New Roman" w:cs="Times New Roman"/>
          <w:szCs w:val="24"/>
        </w:rPr>
        <w:t>ιότι</w:t>
      </w:r>
      <w:r>
        <w:rPr>
          <w:rFonts w:eastAsia="Times New Roman" w:cs="Times New Roman"/>
          <w:szCs w:val="24"/>
        </w:rPr>
        <w:t>, β</w:t>
      </w:r>
      <w:r w:rsidRPr="0003714D">
        <w:rPr>
          <w:rFonts w:eastAsia="Times New Roman" w:cs="Times New Roman"/>
          <w:szCs w:val="24"/>
        </w:rPr>
        <w:t>εβαίως</w:t>
      </w:r>
      <w:r>
        <w:rPr>
          <w:rFonts w:eastAsia="Times New Roman" w:cs="Times New Roman"/>
          <w:szCs w:val="24"/>
        </w:rPr>
        <w:t>,</w:t>
      </w:r>
      <w:r w:rsidRPr="0003714D">
        <w:rPr>
          <w:rFonts w:eastAsia="Times New Roman" w:cs="Times New Roman"/>
          <w:szCs w:val="24"/>
        </w:rPr>
        <w:t xml:space="preserve"> η κληρονομιά της κρίσης είναι νωπή</w:t>
      </w:r>
      <w:r>
        <w:rPr>
          <w:rFonts w:eastAsia="Times New Roman" w:cs="Times New Roman"/>
          <w:szCs w:val="24"/>
        </w:rPr>
        <w:t>. Ο</w:t>
      </w:r>
      <w:r w:rsidRPr="0003714D">
        <w:rPr>
          <w:rFonts w:eastAsia="Times New Roman" w:cs="Times New Roman"/>
          <w:szCs w:val="24"/>
        </w:rPr>
        <w:t xml:space="preserve">ι πληγές </w:t>
      </w:r>
      <w:r w:rsidRPr="0003714D">
        <w:rPr>
          <w:rFonts w:eastAsia="Times New Roman" w:cs="Times New Roman"/>
          <w:szCs w:val="24"/>
        </w:rPr>
        <w:t>είναι βαθιές</w:t>
      </w:r>
      <w:r>
        <w:rPr>
          <w:rFonts w:eastAsia="Times New Roman" w:cs="Times New Roman"/>
          <w:szCs w:val="24"/>
        </w:rPr>
        <w:t>. Α</w:t>
      </w:r>
      <w:r w:rsidRPr="0003714D">
        <w:rPr>
          <w:rFonts w:eastAsia="Times New Roman" w:cs="Times New Roman"/>
          <w:szCs w:val="24"/>
        </w:rPr>
        <w:t>βεβαιότητες και κίνδυνοι υπάρχουν και για μας και για όλες τις χώρες</w:t>
      </w:r>
      <w:r>
        <w:rPr>
          <w:rFonts w:eastAsia="Times New Roman" w:cs="Times New Roman"/>
          <w:szCs w:val="24"/>
        </w:rPr>
        <w:t>. Α</w:t>
      </w:r>
      <w:r w:rsidRPr="0003714D">
        <w:rPr>
          <w:rFonts w:eastAsia="Times New Roman" w:cs="Times New Roman"/>
          <w:szCs w:val="24"/>
        </w:rPr>
        <w:t>λλά για να αντιμετωπίσουμε όλα αυτά τα προβλήματα</w:t>
      </w:r>
      <w:r>
        <w:rPr>
          <w:rFonts w:eastAsia="Times New Roman" w:cs="Times New Roman"/>
          <w:szCs w:val="24"/>
        </w:rPr>
        <w:t>,</w:t>
      </w:r>
      <w:r w:rsidRPr="0003714D">
        <w:rPr>
          <w:rFonts w:eastAsia="Times New Roman" w:cs="Times New Roman"/>
          <w:szCs w:val="24"/>
        </w:rPr>
        <w:t xml:space="preserve"> δεν θα το κάνουμε καταστροφ</w:t>
      </w:r>
      <w:r>
        <w:rPr>
          <w:rFonts w:eastAsia="Times New Roman" w:cs="Times New Roman"/>
          <w:szCs w:val="24"/>
        </w:rPr>
        <w:t>ολογώντας</w:t>
      </w:r>
      <w:r w:rsidRPr="0003714D">
        <w:rPr>
          <w:rFonts w:eastAsia="Times New Roman" w:cs="Times New Roman"/>
          <w:szCs w:val="24"/>
        </w:rPr>
        <w:t xml:space="preserve"> </w:t>
      </w:r>
      <w:r>
        <w:rPr>
          <w:rFonts w:eastAsia="Times New Roman" w:cs="Times New Roman"/>
          <w:szCs w:val="24"/>
        </w:rPr>
        <w:t xml:space="preserve">από το πρωί </w:t>
      </w:r>
      <w:r>
        <w:rPr>
          <w:rFonts w:eastAsia="Times New Roman" w:cs="Times New Roman"/>
          <w:szCs w:val="24"/>
        </w:rPr>
        <w:lastRenderedPageBreak/>
        <w:t>ως το βράδυ. Θα το</w:t>
      </w:r>
      <w:r w:rsidRPr="0003714D">
        <w:rPr>
          <w:rFonts w:eastAsia="Times New Roman" w:cs="Times New Roman"/>
          <w:szCs w:val="24"/>
        </w:rPr>
        <w:t xml:space="preserve"> κάνουμε αναγνωρίζοντας ό</w:t>
      </w:r>
      <w:r>
        <w:rPr>
          <w:rFonts w:eastAsia="Times New Roman" w:cs="Times New Roman"/>
          <w:szCs w:val="24"/>
        </w:rPr>
        <w:t>,</w:t>
      </w:r>
      <w:r w:rsidRPr="0003714D">
        <w:rPr>
          <w:rFonts w:eastAsia="Times New Roman" w:cs="Times New Roman"/>
          <w:szCs w:val="24"/>
        </w:rPr>
        <w:t>τι π</w:t>
      </w:r>
      <w:r>
        <w:rPr>
          <w:rFonts w:eastAsia="Times New Roman" w:cs="Times New Roman"/>
          <w:szCs w:val="24"/>
        </w:rPr>
        <w:t>ετυχαίνουμε και αξιοπο</w:t>
      </w:r>
      <w:r>
        <w:rPr>
          <w:rFonts w:eastAsia="Times New Roman" w:cs="Times New Roman"/>
          <w:szCs w:val="24"/>
        </w:rPr>
        <w:t>ιώντας το</w:t>
      </w:r>
      <w:r w:rsidRPr="0003714D">
        <w:rPr>
          <w:rFonts w:eastAsia="Times New Roman" w:cs="Times New Roman"/>
          <w:szCs w:val="24"/>
        </w:rPr>
        <w:t xml:space="preserve"> προς όφελος του λαού</w:t>
      </w:r>
      <w:r>
        <w:rPr>
          <w:rFonts w:eastAsia="Times New Roman" w:cs="Times New Roman"/>
          <w:szCs w:val="24"/>
        </w:rPr>
        <w:t>,</w:t>
      </w:r>
      <w:r w:rsidRPr="0003714D">
        <w:rPr>
          <w:rFonts w:eastAsia="Times New Roman" w:cs="Times New Roman"/>
          <w:szCs w:val="24"/>
        </w:rPr>
        <w:t xml:space="preserve"> πρωτίστως προς όφελος </w:t>
      </w:r>
      <w:r>
        <w:rPr>
          <w:rFonts w:eastAsia="Times New Roman" w:cs="Times New Roman"/>
          <w:szCs w:val="24"/>
        </w:rPr>
        <w:t>των αδυνάτων.</w:t>
      </w:r>
    </w:p>
    <w:p w14:paraId="1286C48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w:t>
      </w:r>
      <w:r w:rsidRPr="0003714D">
        <w:rPr>
          <w:rFonts w:eastAsia="Times New Roman" w:cs="Times New Roman"/>
          <w:szCs w:val="24"/>
        </w:rPr>
        <w:t>πανέρχομαι</w:t>
      </w:r>
      <w:r>
        <w:rPr>
          <w:rFonts w:eastAsia="Times New Roman" w:cs="Times New Roman"/>
          <w:szCs w:val="24"/>
        </w:rPr>
        <w:t>, λοιπόν, στις προοπτικές. Μετά απ’ όσα είπα ήδη</w:t>
      </w:r>
      <w:r>
        <w:rPr>
          <w:rFonts w:eastAsia="Times New Roman" w:cs="Times New Roman"/>
          <w:szCs w:val="24"/>
        </w:rPr>
        <w:t>,</w:t>
      </w:r>
      <w:r w:rsidRPr="0003714D">
        <w:rPr>
          <w:rFonts w:eastAsia="Times New Roman" w:cs="Times New Roman"/>
          <w:szCs w:val="24"/>
        </w:rPr>
        <w:t xml:space="preserve"> </w:t>
      </w:r>
      <w:r>
        <w:rPr>
          <w:rFonts w:eastAsia="Times New Roman" w:cs="Times New Roman"/>
          <w:szCs w:val="24"/>
        </w:rPr>
        <w:t>θα ακολουθήσει τις</w:t>
      </w:r>
      <w:r w:rsidRPr="0003714D">
        <w:rPr>
          <w:rFonts w:eastAsia="Times New Roman" w:cs="Times New Roman"/>
          <w:szCs w:val="24"/>
        </w:rPr>
        <w:t xml:space="preserve"> αμέσως</w:t>
      </w:r>
      <w:r>
        <w:rPr>
          <w:rFonts w:eastAsia="Times New Roman" w:cs="Times New Roman"/>
          <w:szCs w:val="24"/>
        </w:rPr>
        <w:t xml:space="preserve"> επόμενες</w:t>
      </w:r>
      <w:r w:rsidRPr="0003714D">
        <w:rPr>
          <w:rFonts w:eastAsia="Times New Roman" w:cs="Times New Roman"/>
          <w:szCs w:val="24"/>
        </w:rPr>
        <w:t xml:space="preserve"> εβδομάδες και μήνες η ψήφιση σημαντικών νομοσχεδίων</w:t>
      </w:r>
      <w:r>
        <w:rPr>
          <w:rFonts w:eastAsia="Times New Roman" w:cs="Times New Roman"/>
          <w:szCs w:val="24"/>
        </w:rPr>
        <w:t xml:space="preserve"> και</w:t>
      </w:r>
      <w:r w:rsidRPr="0003714D">
        <w:rPr>
          <w:rFonts w:eastAsia="Times New Roman" w:cs="Times New Roman"/>
          <w:szCs w:val="24"/>
        </w:rPr>
        <w:t xml:space="preserve"> η πραγματοποίηση σημαντικών αναπτυξι</w:t>
      </w:r>
      <w:r w:rsidRPr="0003714D">
        <w:rPr>
          <w:rFonts w:eastAsia="Times New Roman" w:cs="Times New Roman"/>
          <w:szCs w:val="24"/>
        </w:rPr>
        <w:t xml:space="preserve">ακών αυτή τη φορά μεταρρυθμίσεων </w:t>
      </w:r>
      <w:r>
        <w:rPr>
          <w:rFonts w:eastAsia="Times New Roman" w:cs="Times New Roman"/>
          <w:szCs w:val="24"/>
        </w:rPr>
        <w:t>-</w:t>
      </w:r>
      <w:r w:rsidRPr="0003714D">
        <w:rPr>
          <w:rFonts w:eastAsia="Times New Roman" w:cs="Times New Roman"/>
          <w:szCs w:val="24"/>
        </w:rPr>
        <w:t>και όχι μεταρρυθμίσεων λιτότητας</w:t>
      </w:r>
      <w:r>
        <w:rPr>
          <w:rFonts w:eastAsia="Times New Roman" w:cs="Times New Roman"/>
          <w:szCs w:val="24"/>
        </w:rPr>
        <w:t>-</w:t>
      </w:r>
      <w:r w:rsidRPr="0003714D">
        <w:rPr>
          <w:rFonts w:eastAsia="Times New Roman" w:cs="Times New Roman"/>
          <w:szCs w:val="24"/>
        </w:rPr>
        <w:t xml:space="preserve"> με θετικό κοινωνικό αποτύπωμα</w:t>
      </w:r>
      <w:r>
        <w:rPr>
          <w:rFonts w:eastAsia="Times New Roman" w:cs="Times New Roman"/>
          <w:szCs w:val="24"/>
        </w:rPr>
        <w:t>. Και όπως ενημέρωσα την Βουλή</w:t>
      </w:r>
      <w:r w:rsidRPr="0003714D">
        <w:rPr>
          <w:rFonts w:eastAsia="Times New Roman" w:cs="Times New Roman"/>
          <w:szCs w:val="24"/>
        </w:rPr>
        <w:t xml:space="preserve"> κατά τη συζήτηση για τον προϋπολογισμό</w:t>
      </w:r>
      <w:r>
        <w:rPr>
          <w:rFonts w:eastAsia="Times New Roman" w:cs="Times New Roman"/>
          <w:szCs w:val="24"/>
        </w:rPr>
        <w:t>,</w:t>
      </w:r>
      <w:r w:rsidRPr="0003714D">
        <w:rPr>
          <w:rFonts w:eastAsia="Times New Roman" w:cs="Times New Roman"/>
          <w:szCs w:val="24"/>
        </w:rPr>
        <w:t xml:space="preserve"> τα νομοσχέδια αυτά θέτουν τις βάσεις</w:t>
      </w:r>
      <w:r>
        <w:rPr>
          <w:rFonts w:eastAsia="Times New Roman" w:cs="Times New Roman"/>
          <w:szCs w:val="24"/>
        </w:rPr>
        <w:t xml:space="preserve">, δημιουργούν το θεσμικό πλαίσιο για το νέο </w:t>
      </w:r>
      <w:r w:rsidRPr="0003714D">
        <w:rPr>
          <w:rFonts w:eastAsia="Times New Roman" w:cs="Times New Roman"/>
          <w:szCs w:val="24"/>
        </w:rPr>
        <w:t xml:space="preserve">πρότυπο </w:t>
      </w:r>
      <w:r w:rsidRPr="0003714D">
        <w:rPr>
          <w:rFonts w:eastAsia="Times New Roman" w:cs="Times New Roman"/>
          <w:szCs w:val="24"/>
        </w:rPr>
        <w:t>ανάπτυξης</w:t>
      </w:r>
      <w:r>
        <w:rPr>
          <w:rFonts w:eastAsia="Times New Roman" w:cs="Times New Roman"/>
          <w:szCs w:val="24"/>
        </w:rPr>
        <w:t>, για</w:t>
      </w:r>
      <w:r w:rsidRPr="0003714D">
        <w:rPr>
          <w:rFonts w:eastAsia="Times New Roman" w:cs="Times New Roman"/>
          <w:szCs w:val="24"/>
        </w:rPr>
        <w:t xml:space="preserve"> </w:t>
      </w:r>
      <w:r>
        <w:rPr>
          <w:rFonts w:eastAsia="Times New Roman" w:cs="Times New Roman"/>
          <w:szCs w:val="24"/>
        </w:rPr>
        <w:t xml:space="preserve">το οποίο πάρα πολλοί </w:t>
      </w:r>
      <w:r w:rsidRPr="0003714D">
        <w:rPr>
          <w:rFonts w:eastAsia="Times New Roman" w:cs="Times New Roman"/>
          <w:szCs w:val="24"/>
        </w:rPr>
        <w:t>σε αυτ</w:t>
      </w:r>
      <w:r>
        <w:rPr>
          <w:rFonts w:eastAsia="Times New Roman" w:cs="Times New Roman"/>
          <w:szCs w:val="24"/>
        </w:rPr>
        <w:t>ή την Αίθουσα μιλούμε.</w:t>
      </w:r>
      <w:r w:rsidRPr="0003714D">
        <w:rPr>
          <w:rFonts w:eastAsia="Times New Roman" w:cs="Times New Roman"/>
          <w:szCs w:val="24"/>
        </w:rPr>
        <w:t xml:space="preserve"> </w:t>
      </w:r>
      <w:r>
        <w:rPr>
          <w:rFonts w:eastAsia="Times New Roman" w:cs="Times New Roman"/>
          <w:szCs w:val="24"/>
        </w:rPr>
        <w:t>Μ</w:t>
      </w:r>
      <w:r w:rsidRPr="0003714D">
        <w:rPr>
          <w:rFonts w:eastAsia="Times New Roman" w:cs="Times New Roman"/>
          <w:szCs w:val="24"/>
        </w:rPr>
        <w:t>ία ανάκαμψη βιώσιμη</w:t>
      </w:r>
      <w:r>
        <w:rPr>
          <w:rFonts w:eastAsia="Times New Roman" w:cs="Times New Roman"/>
          <w:szCs w:val="24"/>
        </w:rPr>
        <w:t>, δίκαιη,</w:t>
      </w:r>
      <w:r w:rsidRPr="0003714D">
        <w:rPr>
          <w:rFonts w:eastAsia="Times New Roman" w:cs="Times New Roman"/>
          <w:szCs w:val="24"/>
        </w:rPr>
        <w:t xml:space="preserve"> βασισμένη στη γνώση</w:t>
      </w:r>
      <w:r>
        <w:rPr>
          <w:rFonts w:eastAsia="Times New Roman" w:cs="Times New Roman"/>
          <w:szCs w:val="24"/>
        </w:rPr>
        <w:t>. Αναφέρω ενδεικτικά τ</w:t>
      </w:r>
      <w:r w:rsidRPr="0003714D">
        <w:rPr>
          <w:rFonts w:eastAsia="Times New Roman" w:cs="Times New Roman"/>
          <w:szCs w:val="24"/>
        </w:rPr>
        <w:t>ο σχέδιο νόμου για τις μικροπιστώσεις</w:t>
      </w:r>
      <w:r>
        <w:rPr>
          <w:rFonts w:eastAsia="Times New Roman" w:cs="Times New Roman"/>
          <w:szCs w:val="24"/>
        </w:rPr>
        <w:t>,</w:t>
      </w:r>
      <w:r w:rsidRPr="0003714D">
        <w:rPr>
          <w:rFonts w:eastAsia="Times New Roman" w:cs="Times New Roman"/>
          <w:szCs w:val="24"/>
        </w:rPr>
        <w:t xml:space="preserve"> το οποίο είναι ήδη σε διαβούλευση</w:t>
      </w:r>
      <w:r>
        <w:rPr>
          <w:rFonts w:eastAsia="Times New Roman" w:cs="Times New Roman"/>
          <w:szCs w:val="24"/>
        </w:rPr>
        <w:t>,</w:t>
      </w:r>
      <w:r w:rsidRPr="0003714D">
        <w:rPr>
          <w:rFonts w:eastAsia="Times New Roman" w:cs="Times New Roman"/>
          <w:szCs w:val="24"/>
        </w:rPr>
        <w:t xml:space="preserve"> το νομοσχέδιο για τις στρατηγικές επενδύσεις το οποίο θα έρθει σύντομα</w:t>
      </w:r>
      <w:r>
        <w:rPr>
          <w:rFonts w:eastAsia="Times New Roman" w:cs="Times New Roman"/>
          <w:szCs w:val="24"/>
        </w:rPr>
        <w:t>, για την Αναπτυξιακή</w:t>
      </w:r>
      <w:r w:rsidRPr="0003714D">
        <w:rPr>
          <w:rFonts w:eastAsia="Times New Roman" w:cs="Times New Roman"/>
          <w:szCs w:val="24"/>
        </w:rPr>
        <w:t xml:space="preserve"> Τράπεζα</w:t>
      </w:r>
      <w:r>
        <w:rPr>
          <w:rFonts w:eastAsia="Times New Roman" w:cs="Times New Roman"/>
          <w:szCs w:val="24"/>
        </w:rPr>
        <w:t>, για</w:t>
      </w:r>
      <w:r w:rsidRPr="0003714D">
        <w:rPr>
          <w:rFonts w:eastAsia="Times New Roman" w:cs="Times New Roman"/>
          <w:szCs w:val="24"/>
        </w:rPr>
        <w:t xml:space="preserve"> τον </w:t>
      </w:r>
      <w:r>
        <w:rPr>
          <w:rFonts w:eastAsia="Times New Roman" w:cs="Times New Roman"/>
          <w:szCs w:val="24"/>
        </w:rPr>
        <w:t>πολυετή σχεδιασμό των δημοσίων ε</w:t>
      </w:r>
      <w:r w:rsidRPr="0003714D">
        <w:rPr>
          <w:rFonts w:eastAsia="Times New Roman" w:cs="Times New Roman"/>
          <w:szCs w:val="24"/>
        </w:rPr>
        <w:t>πενδύσεων</w:t>
      </w:r>
      <w:r>
        <w:rPr>
          <w:rFonts w:eastAsia="Times New Roman" w:cs="Times New Roman"/>
          <w:szCs w:val="24"/>
        </w:rPr>
        <w:t xml:space="preserve"> κ.λπ.</w:t>
      </w:r>
      <w:r>
        <w:rPr>
          <w:rFonts w:eastAsia="Times New Roman" w:cs="Times New Roman"/>
          <w:szCs w:val="24"/>
        </w:rPr>
        <w:t>.</w:t>
      </w:r>
    </w:p>
    <w:p w14:paraId="1286C48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Στη συνέχεια αυτών, προχωρούμε στον σχεδιασμό της νέας προγραμματικής</w:t>
      </w:r>
      <w:r w:rsidRPr="0003714D">
        <w:rPr>
          <w:rFonts w:eastAsia="Times New Roman" w:cs="Times New Roman"/>
          <w:szCs w:val="24"/>
        </w:rPr>
        <w:t xml:space="preserve"> </w:t>
      </w:r>
      <w:r>
        <w:rPr>
          <w:rFonts w:eastAsia="Times New Roman" w:cs="Times New Roman"/>
          <w:szCs w:val="24"/>
        </w:rPr>
        <w:t>περιόδου 2021-</w:t>
      </w:r>
      <w:r w:rsidRPr="0003714D">
        <w:rPr>
          <w:rFonts w:eastAsia="Times New Roman" w:cs="Times New Roman"/>
          <w:szCs w:val="24"/>
        </w:rPr>
        <w:t>2027</w:t>
      </w:r>
      <w:r>
        <w:rPr>
          <w:rFonts w:eastAsia="Times New Roman" w:cs="Times New Roman"/>
          <w:szCs w:val="24"/>
        </w:rPr>
        <w:t>,</w:t>
      </w:r>
      <w:r w:rsidRPr="0003714D">
        <w:rPr>
          <w:rFonts w:eastAsia="Times New Roman" w:cs="Times New Roman"/>
          <w:szCs w:val="24"/>
        </w:rPr>
        <w:t xml:space="preserve"> </w:t>
      </w:r>
      <w:r>
        <w:rPr>
          <w:rFonts w:eastAsia="Times New Roman" w:cs="Times New Roman"/>
          <w:szCs w:val="24"/>
        </w:rPr>
        <w:t>του νέο</w:t>
      </w:r>
      <w:r>
        <w:rPr>
          <w:rFonts w:eastAsia="Times New Roman" w:cs="Times New Roman"/>
          <w:szCs w:val="24"/>
        </w:rPr>
        <w:t xml:space="preserve">υ ΕΣΠΑ, </w:t>
      </w:r>
      <w:r w:rsidRPr="0003714D">
        <w:rPr>
          <w:rFonts w:eastAsia="Times New Roman" w:cs="Times New Roman"/>
          <w:szCs w:val="24"/>
        </w:rPr>
        <w:t>δηλαδή και όχι μόνο</w:t>
      </w:r>
      <w:r>
        <w:rPr>
          <w:rFonts w:eastAsia="Times New Roman" w:cs="Times New Roman"/>
          <w:szCs w:val="24"/>
        </w:rPr>
        <w:t>,</w:t>
      </w:r>
      <w:r w:rsidRPr="0003714D">
        <w:rPr>
          <w:rFonts w:eastAsia="Times New Roman" w:cs="Times New Roman"/>
          <w:szCs w:val="24"/>
        </w:rPr>
        <w:t xml:space="preserve"> αλλά και </w:t>
      </w:r>
      <w:r>
        <w:rPr>
          <w:rFonts w:eastAsia="Times New Roman" w:cs="Times New Roman"/>
          <w:szCs w:val="24"/>
        </w:rPr>
        <w:t>των μεγάλων</w:t>
      </w:r>
      <w:r w:rsidRPr="0003714D">
        <w:rPr>
          <w:rFonts w:eastAsia="Times New Roman" w:cs="Times New Roman"/>
          <w:szCs w:val="24"/>
        </w:rPr>
        <w:t xml:space="preserve"> μετασχηματισμών</w:t>
      </w:r>
      <w:r>
        <w:rPr>
          <w:rFonts w:eastAsia="Times New Roman" w:cs="Times New Roman"/>
          <w:szCs w:val="24"/>
        </w:rPr>
        <w:t>,</w:t>
      </w:r>
      <w:r w:rsidRPr="0003714D">
        <w:rPr>
          <w:rFonts w:eastAsia="Times New Roman" w:cs="Times New Roman"/>
          <w:szCs w:val="24"/>
        </w:rPr>
        <w:t xml:space="preserve"> που θα διαμορφώσουν τη νέα μεταμνημονιακή Ελλάδα</w:t>
      </w:r>
      <w:r>
        <w:rPr>
          <w:rFonts w:eastAsia="Times New Roman" w:cs="Times New Roman"/>
          <w:szCs w:val="24"/>
        </w:rPr>
        <w:t>. Στην ουσία</w:t>
      </w:r>
      <w:r>
        <w:rPr>
          <w:rFonts w:eastAsia="Times New Roman" w:cs="Times New Roman"/>
          <w:szCs w:val="24"/>
        </w:rPr>
        <w:t>,</w:t>
      </w:r>
      <w:r>
        <w:rPr>
          <w:rFonts w:eastAsia="Times New Roman" w:cs="Times New Roman"/>
          <w:szCs w:val="24"/>
        </w:rPr>
        <w:t xml:space="preserve"> πρόκειται για</w:t>
      </w:r>
      <w:r w:rsidRPr="0003714D">
        <w:rPr>
          <w:rFonts w:eastAsia="Times New Roman" w:cs="Times New Roman"/>
          <w:szCs w:val="24"/>
        </w:rPr>
        <w:t xml:space="preserve"> τις μεγάλες</w:t>
      </w:r>
      <w:r>
        <w:rPr>
          <w:rFonts w:eastAsia="Times New Roman" w:cs="Times New Roman"/>
          <w:szCs w:val="24"/>
        </w:rPr>
        <w:t>,</w:t>
      </w:r>
      <w:r w:rsidRPr="0003714D">
        <w:rPr>
          <w:rFonts w:eastAsia="Times New Roman" w:cs="Times New Roman"/>
          <w:szCs w:val="24"/>
        </w:rPr>
        <w:t xml:space="preserve"> τις αδρές γραμμές</w:t>
      </w:r>
      <w:r>
        <w:rPr>
          <w:rFonts w:eastAsia="Times New Roman" w:cs="Times New Roman"/>
          <w:szCs w:val="24"/>
        </w:rPr>
        <w:t>,</w:t>
      </w:r>
      <w:r w:rsidRPr="0003714D">
        <w:rPr>
          <w:rFonts w:eastAsia="Times New Roman" w:cs="Times New Roman"/>
          <w:szCs w:val="24"/>
        </w:rPr>
        <w:t xml:space="preserve"> πάνω στις οποίες θα κινηθεί η ελληνική οικονομία και </w:t>
      </w:r>
      <w:r>
        <w:rPr>
          <w:rFonts w:eastAsia="Times New Roman" w:cs="Times New Roman"/>
          <w:szCs w:val="24"/>
        </w:rPr>
        <w:t xml:space="preserve">η </w:t>
      </w:r>
      <w:r w:rsidRPr="0003714D">
        <w:rPr>
          <w:rFonts w:eastAsia="Times New Roman" w:cs="Times New Roman"/>
          <w:szCs w:val="24"/>
        </w:rPr>
        <w:t>κοι</w:t>
      </w:r>
      <w:r>
        <w:rPr>
          <w:rFonts w:eastAsia="Times New Roman" w:cs="Times New Roman"/>
          <w:szCs w:val="24"/>
        </w:rPr>
        <w:t>νωνία την επόμενη δεκαε</w:t>
      </w:r>
      <w:r>
        <w:rPr>
          <w:rFonts w:eastAsia="Times New Roman" w:cs="Times New Roman"/>
          <w:szCs w:val="24"/>
        </w:rPr>
        <w:t>τία και πέραν αυτής.</w:t>
      </w:r>
    </w:p>
    <w:p w14:paraId="1286C48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Κυρίες και κύριοι Β</w:t>
      </w:r>
      <w:r w:rsidRPr="0003714D">
        <w:rPr>
          <w:rFonts w:eastAsia="Times New Roman" w:cs="Times New Roman"/>
          <w:szCs w:val="24"/>
        </w:rPr>
        <w:t>ουλευτές</w:t>
      </w:r>
      <w:r>
        <w:rPr>
          <w:rFonts w:eastAsia="Times New Roman" w:cs="Times New Roman"/>
          <w:szCs w:val="24"/>
        </w:rPr>
        <w:t>,</w:t>
      </w:r>
      <w:r w:rsidRPr="0003714D">
        <w:rPr>
          <w:rFonts w:eastAsia="Times New Roman" w:cs="Times New Roman"/>
          <w:szCs w:val="24"/>
        </w:rPr>
        <w:t xml:space="preserve"> όλα όσα ανέφερα </w:t>
      </w:r>
      <w:r>
        <w:rPr>
          <w:rFonts w:eastAsia="Times New Roman" w:cs="Times New Roman"/>
          <w:szCs w:val="24"/>
        </w:rPr>
        <w:t xml:space="preserve">-και πολλά άλλα- </w:t>
      </w:r>
      <w:r w:rsidRPr="0003714D">
        <w:rPr>
          <w:rFonts w:eastAsia="Times New Roman" w:cs="Times New Roman"/>
          <w:szCs w:val="24"/>
        </w:rPr>
        <w:t xml:space="preserve">ήδη από </w:t>
      </w:r>
      <w:r>
        <w:rPr>
          <w:rFonts w:eastAsia="Times New Roman" w:cs="Times New Roman"/>
          <w:szCs w:val="24"/>
        </w:rPr>
        <w:t>τη Συνταγματική Αναθεώρηση ως τη διαμόρφωση τ</w:t>
      </w:r>
      <w:r w:rsidRPr="0003714D">
        <w:rPr>
          <w:rFonts w:eastAsia="Times New Roman" w:cs="Times New Roman"/>
          <w:szCs w:val="24"/>
        </w:rPr>
        <w:t>ου κατώτατου μισθού</w:t>
      </w:r>
      <w:r>
        <w:rPr>
          <w:rFonts w:eastAsia="Times New Roman" w:cs="Times New Roman"/>
          <w:szCs w:val="24"/>
        </w:rPr>
        <w:t>,</w:t>
      </w:r>
      <w:r w:rsidRPr="0003714D">
        <w:rPr>
          <w:rFonts w:eastAsia="Times New Roman" w:cs="Times New Roman"/>
          <w:szCs w:val="24"/>
        </w:rPr>
        <w:t xml:space="preserve"> την επαναφορά των συλλογικών διαπραγματεύσεων</w:t>
      </w:r>
      <w:r>
        <w:rPr>
          <w:rFonts w:eastAsia="Times New Roman" w:cs="Times New Roman"/>
          <w:szCs w:val="24"/>
        </w:rPr>
        <w:t>,</w:t>
      </w:r>
      <w:r w:rsidRPr="0003714D">
        <w:rPr>
          <w:rFonts w:eastAsia="Times New Roman" w:cs="Times New Roman"/>
          <w:szCs w:val="24"/>
        </w:rPr>
        <w:t xml:space="preserve"> την </w:t>
      </w:r>
      <w:r>
        <w:rPr>
          <w:rFonts w:eastAsia="Times New Roman" w:cs="Times New Roman"/>
          <w:szCs w:val="24"/>
        </w:rPr>
        <w:t>αποσαφήνιση των σχέσεων Κράτους-Ε</w:t>
      </w:r>
      <w:r w:rsidRPr="0003714D">
        <w:rPr>
          <w:rFonts w:eastAsia="Times New Roman" w:cs="Times New Roman"/>
          <w:szCs w:val="24"/>
        </w:rPr>
        <w:t>κκλησίας</w:t>
      </w:r>
      <w:r>
        <w:rPr>
          <w:rFonts w:eastAsia="Times New Roman" w:cs="Times New Roman"/>
          <w:szCs w:val="24"/>
        </w:rPr>
        <w:t>,</w:t>
      </w:r>
      <w:r w:rsidRPr="0003714D">
        <w:rPr>
          <w:rFonts w:eastAsia="Times New Roman" w:cs="Times New Roman"/>
          <w:szCs w:val="24"/>
        </w:rPr>
        <w:t xml:space="preserve"> το</w:t>
      </w:r>
      <w:r>
        <w:rPr>
          <w:rFonts w:eastAsia="Times New Roman" w:cs="Times New Roman"/>
          <w:szCs w:val="24"/>
        </w:rPr>
        <w:t>ν</w:t>
      </w:r>
      <w:r w:rsidRPr="0003714D">
        <w:rPr>
          <w:rFonts w:eastAsia="Times New Roman" w:cs="Times New Roman"/>
          <w:szCs w:val="24"/>
        </w:rPr>
        <w:t xml:space="preserve"> σ</w:t>
      </w:r>
      <w:r w:rsidRPr="0003714D">
        <w:rPr>
          <w:rFonts w:eastAsia="Times New Roman" w:cs="Times New Roman"/>
          <w:szCs w:val="24"/>
        </w:rPr>
        <w:t>χεδιασμό της επόμενης προγραμματικής περιόδου</w:t>
      </w:r>
      <w:r>
        <w:rPr>
          <w:rFonts w:eastAsia="Times New Roman" w:cs="Times New Roman"/>
          <w:szCs w:val="24"/>
        </w:rPr>
        <w:t xml:space="preserve"> μπορούν</w:t>
      </w:r>
      <w:r w:rsidRPr="0003714D">
        <w:rPr>
          <w:rFonts w:eastAsia="Times New Roman" w:cs="Times New Roman"/>
          <w:szCs w:val="24"/>
        </w:rPr>
        <w:t xml:space="preserve"> να λειτουργήσουν σαν πεδίο διαλόγου και κοινής δράσης με ευρύτερες δυνάμεις</w:t>
      </w:r>
      <w:r>
        <w:rPr>
          <w:rFonts w:eastAsia="Times New Roman" w:cs="Times New Roman"/>
          <w:szCs w:val="24"/>
        </w:rPr>
        <w:t>. Μπορούν να λειτουργήσουν ως</w:t>
      </w:r>
      <w:r w:rsidRPr="0003714D">
        <w:rPr>
          <w:rFonts w:eastAsia="Times New Roman" w:cs="Times New Roman"/>
          <w:szCs w:val="24"/>
        </w:rPr>
        <w:t xml:space="preserve"> η συγκολλητική ύλη προοδευτικών συμμαχιών </w:t>
      </w:r>
      <w:r>
        <w:rPr>
          <w:rFonts w:eastAsia="Times New Roman" w:cs="Times New Roman"/>
          <w:szCs w:val="24"/>
        </w:rPr>
        <w:t xml:space="preserve">και συνεργασιών. </w:t>
      </w:r>
    </w:p>
    <w:p w14:paraId="1286C48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Ζ</w:t>
      </w:r>
      <w:r w:rsidRPr="0003714D">
        <w:rPr>
          <w:rFonts w:eastAsia="Times New Roman" w:cs="Times New Roman"/>
          <w:szCs w:val="24"/>
        </w:rPr>
        <w:t>ητούμε</w:t>
      </w:r>
      <w:r>
        <w:rPr>
          <w:rFonts w:eastAsia="Times New Roman" w:cs="Times New Roman"/>
          <w:szCs w:val="24"/>
        </w:rPr>
        <w:t>,</w:t>
      </w:r>
      <w:r w:rsidRPr="0003714D">
        <w:rPr>
          <w:rFonts w:eastAsia="Times New Roman" w:cs="Times New Roman"/>
          <w:szCs w:val="24"/>
        </w:rPr>
        <w:t xml:space="preserve"> λοιπόν</w:t>
      </w:r>
      <w:r>
        <w:rPr>
          <w:rFonts w:eastAsia="Times New Roman" w:cs="Times New Roman"/>
          <w:szCs w:val="24"/>
        </w:rPr>
        <w:t>, την ψήφο εμπιστοσύνη</w:t>
      </w:r>
      <w:r>
        <w:rPr>
          <w:rFonts w:eastAsia="Times New Roman" w:cs="Times New Roman"/>
          <w:szCs w:val="24"/>
        </w:rPr>
        <w:t>ς προς την Κυβέρνηση</w:t>
      </w:r>
      <w:r w:rsidRPr="0003714D">
        <w:rPr>
          <w:rFonts w:eastAsia="Times New Roman" w:cs="Times New Roman"/>
          <w:szCs w:val="24"/>
        </w:rPr>
        <w:t xml:space="preserve"> και για το έργο</w:t>
      </w:r>
      <w:r>
        <w:rPr>
          <w:rFonts w:eastAsia="Times New Roman" w:cs="Times New Roman"/>
          <w:szCs w:val="24"/>
        </w:rPr>
        <w:t>,</w:t>
      </w:r>
      <w:r w:rsidRPr="0003714D">
        <w:rPr>
          <w:rFonts w:eastAsia="Times New Roman" w:cs="Times New Roman"/>
          <w:szCs w:val="24"/>
        </w:rPr>
        <w:t xml:space="preserve"> που έχει</w:t>
      </w:r>
      <w:r>
        <w:rPr>
          <w:rFonts w:eastAsia="Times New Roman" w:cs="Times New Roman"/>
          <w:szCs w:val="24"/>
        </w:rPr>
        <w:t xml:space="preserve"> επιτελεστεί έως</w:t>
      </w:r>
      <w:r w:rsidRPr="0003714D">
        <w:rPr>
          <w:rFonts w:eastAsia="Times New Roman" w:cs="Times New Roman"/>
          <w:szCs w:val="24"/>
        </w:rPr>
        <w:t xml:space="preserve"> τώρα υπό δύσκολες συνθήκες και για το έργο που απομένει να </w:t>
      </w:r>
      <w:r>
        <w:rPr>
          <w:rFonts w:eastAsia="Times New Roman" w:cs="Times New Roman"/>
          <w:szCs w:val="24"/>
        </w:rPr>
        <w:t>υλοποιή</w:t>
      </w:r>
      <w:r>
        <w:rPr>
          <w:rFonts w:eastAsia="Times New Roman" w:cs="Times New Roman"/>
          <w:szCs w:val="24"/>
        </w:rPr>
        <w:lastRenderedPageBreak/>
        <w:t>σουμε, α</w:t>
      </w:r>
      <w:r w:rsidRPr="0003714D">
        <w:rPr>
          <w:rFonts w:eastAsia="Times New Roman" w:cs="Times New Roman"/>
          <w:szCs w:val="24"/>
        </w:rPr>
        <w:t xml:space="preserve">λλά κυρίως </w:t>
      </w:r>
      <w:r>
        <w:rPr>
          <w:rFonts w:eastAsia="Times New Roman" w:cs="Times New Roman"/>
          <w:szCs w:val="24"/>
        </w:rPr>
        <w:t xml:space="preserve">-θα </w:t>
      </w:r>
      <w:r w:rsidRPr="0003714D">
        <w:rPr>
          <w:rFonts w:eastAsia="Times New Roman" w:cs="Times New Roman"/>
          <w:szCs w:val="24"/>
        </w:rPr>
        <w:t>έλεγα</w:t>
      </w:r>
      <w:r>
        <w:rPr>
          <w:rFonts w:eastAsia="Times New Roman" w:cs="Times New Roman"/>
          <w:szCs w:val="24"/>
        </w:rPr>
        <w:t>-</w:t>
      </w:r>
      <w:r w:rsidRPr="0003714D">
        <w:rPr>
          <w:rFonts w:eastAsia="Times New Roman" w:cs="Times New Roman"/>
          <w:szCs w:val="24"/>
        </w:rPr>
        <w:t xml:space="preserve"> για τ</w:t>
      </w:r>
      <w:r>
        <w:rPr>
          <w:rFonts w:eastAsia="Times New Roman" w:cs="Times New Roman"/>
          <w:szCs w:val="24"/>
        </w:rPr>
        <w:t>ην προοπτική που εκπροσωπεί το π</w:t>
      </w:r>
      <w:r w:rsidRPr="0003714D">
        <w:rPr>
          <w:rFonts w:eastAsia="Times New Roman" w:cs="Times New Roman"/>
          <w:szCs w:val="24"/>
        </w:rPr>
        <w:t xml:space="preserve">ρόγραμμά </w:t>
      </w:r>
      <w:r>
        <w:rPr>
          <w:rFonts w:eastAsia="Times New Roman" w:cs="Times New Roman"/>
          <w:szCs w:val="24"/>
        </w:rPr>
        <w:t>μας,</w:t>
      </w:r>
      <w:r w:rsidRPr="0003714D">
        <w:rPr>
          <w:rFonts w:eastAsia="Times New Roman" w:cs="Times New Roman"/>
          <w:szCs w:val="24"/>
        </w:rPr>
        <w:t xml:space="preserve"> την προοπτική μιας προ</w:t>
      </w:r>
      <w:r>
        <w:rPr>
          <w:rFonts w:eastAsia="Times New Roman" w:cs="Times New Roman"/>
          <w:szCs w:val="24"/>
        </w:rPr>
        <w:t>οδευτικής</w:t>
      </w:r>
      <w:r w:rsidRPr="0003714D">
        <w:rPr>
          <w:rFonts w:eastAsia="Times New Roman" w:cs="Times New Roman"/>
          <w:szCs w:val="24"/>
        </w:rPr>
        <w:t xml:space="preserve"> Ελλάδας</w:t>
      </w:r>
      <w:r>
        <w:rPr>
          <w:rFonts w:eastAsia="Times New Roman" w:cs="Times New Roman"/>
          <w:szCs w:val="24"/>
        </w:rPr>
        <w:t>,</w:t>
      </w:r>
      <w:r w:rsidRPr="0003714D">
        <w:rPr>
          <w:rFonts w:eastAsia="Times New Roman" w:cs="Times New Roman"/>
          <w:szCs w:val="24"/>
        </w:rPr>
        <w:t xml:space="preserve"> σε αντιπαράθ</w:t>
      </w:r>
      <w:r>
        <w:rPr>
          <w:rFonts w:eastAsia="Times New Roman" w:cs="Times New Roman"/>
          <w:szCs w:val="24"/>
        </w:rPr>
        <w:t>εση με μία λογική παλινόρθωσης, π</w:t>
      </w:r>
      <w:r w:rsidRPr="0003714D">
        <w:rPr>
          <w:rFonts w:eastAsia="Times New Roman" w:cs="Times New Roman"/>
          <w:szCs w:val="24"/>
        </w:rPr>
        <w:t>ου ακούσαμε πριν εδώ</w:t>
      </w:r>
      <w:r>
        <w:rPr>
          <w:rFonts w:eastAsia="Times New Roman" w:cs="Times New Roman"/>
          <w:szCs w:val="24"/>
        </w:rPr>
        <w:t>,</w:t>
      </w:r>
      <w:r w:rsidRPr="0003714D">
        <w:rPr>
          <w:rFonts w:eastAsia="Times New Roman" w:cs="Times New Roman"/>
          <w:szCs w:val="24"/>
        </w:rPr>
        <w:t xml:space="preserve"> στην</w:t>
      </w:r>
      <w:r>
        <w:rPr>
          <w:rFonts w:eastAsia="Times New Roman" w:cs="Times New Roman"/>
          <w:szCs w:val="24"/>
        </w:rPr>
        <w:t xml:space="preserve"> Αίθουσα αυτή.</w:t>
      </w:r>
    </w:p>
    <w:p w14:paraId="1286C49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Ευχαριστώ.</w:t>
      </w:r>
    </w:p>
    <w:p w14:paraId="1286C491" w14:textId="77777777" w:rsidR="000402FE" w:rsidRDefault="007623D8">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286C492" w14:textId="77777777" w:rsidR="000402FE" w:rsidRDefault="007623D8">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sidRPr="009B7F10">
        <w:rPr>
          <w:rFonts w:eastAsia="Times New Roman"/>
          <w:szCs w:val="24"/>
        </w:rPr>
        <w:t xml:space="preserve">Ευχαριστούμε τον </w:t>
      </w:r>
      <w:r>
        <w:rPr>
          <w:rFonts w:eastAsia="Times New Roman"/>
          <w:szCs w:val="24"/>
        </w:rPr>
        <w:t>κ.</w:t>
      </w:r>
      <w:r w:rsidRPr="009B7F10">
        <w:rPr>
          <w:rFonts w:eastAsia="Times New Roman"/>
          <w:szCs w:val="24"/>
        </w:rPr>
        <w:t xml:space="preserve"> Γιάννη Δραγασάκη</w:t>
      </w:r>
      <w:r>
        <w:rPr>
          <w:rFonts w:eastAsia="Times New Roman"/>
          <w:szCs w:val="24"/>
        </w:rPr>
        <w:t>,</w:t>
      </w:r>
      <w:r w:rsidRPr="009B7F10">
        <w:rPr>
          <w:rFonts w:eastAsia="Times New Roman"/>
          <w:szCs w:val="24"/>
        </w:rPr>
        <w:t xml:space="preserve"> Αντιπρόεδρο της Κυβέρνησης και Υπουργό Οικ</w:t>
      </w:r>
      <w:r w:rsidRPr="009B7F10">
        <w:rPr>
          <w:rFonts w:eastAsia="Times New Roman"/>
          <w:szCs w:val="24"/>
        </w:rPr>
        <w:t>ονομίας και Ανάπτυξης</w:t>
      </w:r>
      <w:r>
        <w:rPr>
          <w:rFonts w:eastAsia="Times New Roman"/>
          <w:szCs w:val="24"/>
        </w:rPr>
        <w:t>.</w:t>
      </w:r>
    </w:p>
    <w:p w14:paraId="1286C493" w14:textId="77777777" w:rsidR="000402FE" w:rsidRDefault="007623D8">
      <w:pPr>
        <w:spacing w:line="600" w:lineRule="auto"/>
        <w:ind w:firstLine="720"/>
        <w:jc w:val="both"/>
        <w:rPr>
          <w:rFonts w:eastAsia="Times New Roman"/>
          <w:szCs w:val="24"/>
        </w:rPr>
      </w:pPr>
      <w:r>
        <w:rPr>
          <w:rFonts w:eastAsia="Times New Roman"/>
          <w:szCs w:val="24"/>
        </w:rPr>
        <w:t>Π</w:t>
      </w:r>
      <w:r w:rsidRPr="009B7F10">
        <w:rPr>
          <w:rFonts w:eastAsia="Times New Roman"/>
          <w:szCs w:val="24"/>
        </w:rPr>
        <w:t>ριν δώσ</w:t>
      </w:r>
      <w:r>
        <w:rPr>
          <w:rFonts w:eastAsia="Times New Roman"/>
          <w:szCs w:val="24"/>
        </w:rPr>
        <w:t>ω</w:t>
      </w:r>
      <w:r w:rsidRPr="009B7F10">
        <w:rPr>
          <w:rFonts w:eastAsia="Times New Roman"/>
          <w:szCs w:val="24"/>
        </w:rPr>
        <w:t xml:space="preserve"> το</w:t>
      </w:r>
      <w:r>
        <w:rPr>
          <w:rFonts w:eastAsia="Times New Roman"/>
          <w:szCs w:val="24"/>
        </w:rPr>
        <w:t>ν</w:t>
      </w:r>
      <w:r w:rsidRPr="009B7F10">
        <w:rPr>
          <w:rFonts w:eastAsia="Times New Roman"/>
          <w:szCs w:val="24"/>
        </w:rPr>
        <w:t xml:space="preserve"> λόγο στο</w:t>
      </w:r>
      <w:r>
        <w:rPr>
          <w:rFonts w:eastAsia="Times New Roman"/>
          <w:szCs w:val="24"/>
        </w:rPr>
        <w:t>ν κ.</w:t>
      </w:r>
      <w:r w:rsidRPr="009B7F10">
        <w:rPr>
          <w:rFonts w:eastAsia="Times New Roman"/>
          <w:szCs w:val="24"/>
        </w:rPr>
        <w:t xml:space="preserve"> Ευάγγελο </w:t>
      </w:r>
      <w:r>
        <w:rPr>
          <w:rFonts w:eastAsia="Times New Roman"/>
          <w:szCs w:val="24"/>
        </w:rPr>
        <w:t xml:space="preserve">Βενιζέλο, θα ήθελα να κάνω </w:t>
      </w:r>
      <w:r w:rsidRPr="009B7F10">
        <w:rPr>
          <w:rFonts w:eastAsia="Times New Roman"/>
          <w:szCs w:val="24"/>
        </w:rPr>
        <w:t>μία ανακοίνωση από τον Πρωθυπουργό</w:t>
      </w:r>
      <w:r>
        <w:rPr>
          <w:rFonts w:eastAsia="Times New Roman"/>
          <w:szCs w:val="24"/>
        </w:rPr>
        <w:t xml:space="preserve"> με θέμα</w:t>
      </w:r>
      <w:r w:rsidRPr="00650AE2">
        <w:rPr>
          <w:rFonts w:eastAsia="Times New Roman"/>
          <w:szCs w:val="24"/>
        </w:rPr>
        <w:t>:</w:t>
      </w:r>
      <w:r>
        <w:rPr>
          <w:rFonts w:eastAsia="Times New Roman"/>
          <w:szCs w:val="24"/>
        </w:rPr>
        <w:t xml:space="preserve"> «</w:t>
      </w:r>
      <w:r w:rsidRPr="009B7F10">
        <w:rPr>
          <w:rFonts w:eastAsia="Times New Roman"/>
          <w:szCs w:val="24"/>
        </w:rPr>
        <w:t>Κυβερνητική μεταβολή</w:t>
      </w:r>
      <w:r>
        <w:rPr>
          <w:rFonts w:eastAsia="Times New Roman"/>
          <w:szCs w:val="24"/>
        </w:rPr>
        <w:t>».</w:t>
      </w:r>
    </w:p>
    <w:p w14:paraId="1286C494" w14:textId="77777777" w:rsidR="000402FE" w:rsidRDefault="007623D8">
      <w:pPr>
        <w:spacing w:line="600" w:lineRule="auto"/>
        <w:ind w:firstLine="720"/>
        <w:jc w:val="both"/>
        <w:rPr>
          <w:rFonts w:eastAsia="Times New Roman"/>
          <w:szCs w:val="24"/>
        </w:rPr>
      </w:pPr>
      <w:r>
        <w:rPr>
          <w:rFonts w:eastAsia="Times New Roman"/>
          <w:szCs w:val="24"/>
        </w:rPr>
        <w:t>«Κύριε Πρόεδρε, έχουμε την</w:t>
      </w:r>
      <w:r w:rsidRPr="009B7F10">
        <w:rPr>
          <w:rFonts w:eastAsia="Times New Roman"/>
          <w:szCs w:val="24"/>
        </w:rPr>
        <w:t xml:space="preserve"> τιμή να παρακαλέσουμε όπως </w:t>
      </w:r>
      <w:r>
        <w:rPr>
          <w:rFonts w:eastAsia="Times New Roman"/>
          <w:szCs w:val="24"/>
        </w:rPr>
        <w:t>ανακοινώσετε</w:t>
      </w:r>
      <w:r w:rsidRPr="009B7F10">
        <w:rPr>
          <w:rFonts w:eastAsia="Times New Roman"/>
          <w:szCs w:val="24"/>
        </w:rPr>
        <w:t xml:space="preserve"> στο Σώμα ότι με το 5/15</w:t>
      </w:r>
      <w:r>
        <w:rPr>
          <w:rFonts w:eastAsia="Times New Roman"/>
          <w:szCs w:val="24"/>
        </w:rPr>
        <w:t>-1-2019</w:t>
      </w:r>
      <w:r w:rsidRPr="009B7F10">
        <w:rPr>
          <w:rFonts w:eastAsia="Times New Roman"/>
          <w:szCs w:val="24"/>
        </w:rPr>
        <w:t xml:space="preserve"> προε</w:t>
      </w:r>
      <w:r w:rsidRPr="009B7F10">
        <w:rPr>
          <w:rFonts w:eastAsia="Times New Roman"/>
          <w:szCs w:val="24"/>
        </w:rPr>
        <w:t>δρικό διάταγμα</w:t>
      </w:r>
      <w:r>
        <w:rPr>
          <w:rFonts w:eastAsia="Times New Roman"/>
          <w:szCs w:val="24"/>
        </w:rPr>
        <w:t>,</w:t>
      </w:r>
      <w:r w:rsidRPr="009B7F10">
        <w:rPr>
          <w:rFonts w:eastAsia="Times New Roman"/>
          <w:szCs w:val="24"/>
        </w:rPr>
        <w:t xml:space="preserve"> που δημοσιεύτηκε στο ΦΕΚ 5/15</w:t>
      </w:r>
      <w:r>
        <w:rPr>
          <w:rFonts w:eastAsia="Times New Roman"/>
          <w:szCs w:val="24"/>
        </w:rPr>
        <w:t>-1-</w:t>
      </w:r>
      <w:r w:rsidRPr="009B7F10">
        <w:rPr>
          <w:rFonts w:eastAsia="Times New Roman"/>
          <w:szCs w:val="24"/>
        </w:rPr>
        <w:t xml:space="preserve">2019 </w:t>
      </w:r>
      <w:r>
        <w:rPr>
          <w:rFonts w:eastAsia="Times New Roman"/>
          <w:szCs w:val="24"/>
        </w:rPr>
        <w:t>(</w:t>
      </w:r>
      <w:r w:rsidRPr="009B7F10">
        <w:rPr>
          <w:rFonts w:eastAsia="Times New Roman"/>
          <w:szCs w:val="24"/>
        </w:rPr>
        <w:t>τόμος Α</w:t>
      </w:r>
      <w:r>
        <w:rPr>
          <w:rFonts w:eastAsia="Times New Roman"/>
          <w:szCs w:val="24"/>
        </w:rPr>
        <w:t>΄)</w:t>
      </w:r>
      <w:r w:rsidRPr="009B7F10">
        <w:rPr>
          <w:rFonts w:eastAsia="Times New Roman"/>
          <w:szCs w:val="24"/>
        </w:rPr>
        <w:t xml:space="preserve"> έγιναν αποδεκτές οι παραιτήσεις που </w:t>
      </w:r>
      <w:r>
        <w:rPr>
          <w:rFonts w:eastAsia="Times New Roman"/>
          <w:szCs w:val="24"/>
        </w:rPr>
        <w:t>υπέβαλαν οι</w:t>
      </w:r>
      <w:r w:rsidRPr="009B7F10">
        <w:rPr>
          <w:rFonts w:eastAsia="Times New Roman"/>
          <w:szCs w:val="24"/>
        </w:rPr>
        <w:t xml:space="preserve"> </w:t>
      </w:r>
      <w:r>
        <w:rPr>
          <w:rFonts w:eastAsia="Times New Roman"/>
          <w:szCs w:val="24"/>
        </w:rPr>
        <w:t xml:space="preserve">κ.κ. </w:t>
      </w:r>
      <w:r w:rsidRPr="009B7F10">
        <w:rPr>
          <w:rFonts w:eastAsia="Times New Roman"/>
          <w:szCs w:val="24"/>
        </w:rPr>
        <w:t>Μαρία Κόλλια</w:t>
      </w:r>
      <w:r w:rsidRPr="00BA4F14">
        <w:rPr>
          <w:rFonts w:eastAsia="Times New Roman"/>
          <w:szCs w:val="24"/>
        </w:rPr>
        <w:t xml:space="preserve"> </w:t>
      </w:r>
      <w:r w:rsidRPr="009B7F10">
        <w:rPr>
          <w:rFonts w:eastAsia="Times New Roman"/>
          <w:szCs w:val="24"/>
        </w:rPr>
        <w:t>-</w:t>
      </w:r>
      <w:r w:rsidRPr="00BA4F14">
        <w:rPr>
          <w:rFonts w:eastAsia="Times New Roman"/>
          <w:szCs w:val="24"/>
        </w:rPr>
        <w:t xml:space="preserve"> </w:t>
      </w:r>
      <w:r w:rsidRPr="009B7F10">
        <w:rPr>
          <w:rFonts w:eastAsia="Times New Roman"/>
          <w:szCs w:val="24"/>
        </w:rPr>
        <w:t>Τσαρουχά από τη θέση της Υ</w:t>
      </w:r>
      <w:r>
        <w:rPr>
          <w:rFonts w:eastAsia="Times New Roman"/>
          <w:szCs w:val="24"/>
        </w:rPr>
        <w:t>φυ</w:t>
      </w:r>
      <w:r w:rsidRPr="009B7F10">
        <w:rPr>
          <w:rFonts w:eastAsia="Times New Roman"/>
          <w:szCs w:val="24"/>
        </w:rPr>
        <w:t>πουργού Εθνικής Άμυ</w:t>
      </w:r>
      <w:r w:rsidRPr="009B7F10">
        <w:rPr>
          <w:rFonts w:eastAsia="Times New Roman"/>
          <w:szCs w:val="24"/>
        </w:rPr>
        <w:lastRenderedPageBreak/>
        <w:t xml:space="preserve">νας και Νικόλαος Μαυραγάνης </w:t>
      </w:r>
      <w:r>
        <w:rPr>
          <w:rFonts w:eastAsia="Times New Roman"/>
          <w:szCs w:val="24"/>
        </w:rPr>
        <w:t xml:space="preserve">του Ανδρέα </w:t>
      </w:r>
      <w:r w:rsidRPr="009B7F10">
        <w:rPr>
          <w:rFonts w:eastAsia="Times New Roman"/>
          <w:szCs w:val="24"/>
        </w:rPr>
        <w:t xml:space="preserve">από τη θέση του Υφυπουργού Υποδομών </w:t>
      </w:r>
      <w:r w:rsidRPr="009B7F10">
        <w:rPr>
          <w:rFonts w:eastAsia="Times New Roman"/>
          <w:szCs w:val="24"/>
        </w:rPr>
        <w:t>και Μεταφορών και απαλλάχθηκ</w:t>
      </w:r>
      <w:r>
        <w:rPr>
          <w:rFonts w:eastAsia="Times New Roman"/>
          <w:szCs w:val="24"/>
        </w:rPr>
        <w:t>αν</w:t>
      </w:r>
      <w:r w:rsidRPr="009B7F10">
        <w:rPr>
          <w:rFonts w:eastAsia="Times New Roman"/>
          <w:szCs w:val="24"/>
        </w:rPr>
        <w:t xml:space="preserve"> από τα καθήκοντά </w:t>
      </w:r>
      <w:r>
        <w:rPr>
          <w:rFonts w:eastAsia="Times New Roman"/>
          <w:szCs w:val="24"/>
        </w:rPr>
        <w:t>τους.</w:t>
      </w:r>
    </w:p>
    <w:p w14:paraId="1286C49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(Στο σημείο αυτό καταχωρίζεται στα Πρακτικά η προαναφερθείσα ενημέρωση, η οποία έχει ως εξής: </w:t>
      </w:r>
    </w:p>
    <w:p w14:paraId="1286C496" w14:textId="77777777" w:rsidR="000402FE" w:rsidRDefault="007623D8">
      <w:pPr>
        <w:spacing w:line="600" w:lineRule="auto"/>
        <w:ind w:firstLine="720"/>
        <w:jc w:val="center"/>
        <w:rPr>
          <w:rFonts w:eastAsia="Times New Roman"/>
          <w:color w:val="FF0000"/>
          <w:szCs w:val="24"/>
        </w:rPr>
      </w:pPr>
      <w:r w:rsidRPr="00152BD6">
        <w:rPr>
          <w:rFonts w:eastAsia="Times New Roman"/>
          <w:color w:val="FF0000"/>
          <w:szCs w:val="24"/>
        </w:rPr>
        <w:t>(ΑΛΛΑΓΗ ΣΕΛΙΔΑΣ)</w:t>
      </w:r>
    </w:p>
    <w:p w14:paraId="1286C497" w14:textId="77777777" w:rsidR="000402FE" w:rsidRDefault="007623D8">
      <w:pPr>
        <w:spacing w:line="600" w:lineRule="auto"/>
        <w:ind w:firstLine="720"/>
        <w:jc w:val="center"/>
        <w:rPr>
          <w:rFonts w:eastAsia="Times New Roman"/>
          <w:color w:val="FF0000"/>
          <w:szCs w:val="24"/>
        </w:rPr>
      </w:pPr>
      <w:r w:rsidRPr="003849F8">
        <w:rPr>
          <w:rFonts w:eastAsia="Times New Roman"/>
          <w:color w:val="FF0000"/>
          <w:szCs w:val="24"/>
        </w:rPr>
        <w:t>(Να μπει η σελ. 68)</w:t>
      </w:r>
    </w:p>
    <w:p w14:paraId="1286C498" w14:textId="77777777" w:rsidR="000402FE" w:rsidRDefault="007623D8">
      <w:pPr>
        <w:spacing w:line="600" w:lineRule="auto"/>
        <w:ind w:firstLine="720"/>
        <w:jc w:val="center"/>
        <w:rPr>
          <w:rFonts w:eastAsia="Times New Roman"/>
          <w:color w:val="FF0000"/>
          <w:szCs w:val="24"/>
        </w:rPr>
      </w:pPr>
      <w:r w:rsidRPr="003849F8">
        <w:rPr>
          <w:rFonts w:eastAsia="Times New Roman"/>
          <w:color w:val="FF0000"/>
          <w:szCs w:val="24"/>
        </w:rPr>
        <w:t>(ΑΛΛΑΓΗ ΣΕΛΙΔΑΣ)</w:t>
      </w:r>
    </w:p>
    <w:p w14:paraId="1286C499" w14:textId="77777777" w:rsidR="000402FE" w:rsidRDefault="007623D8">
      <w:pPr>
        <w:spacing w:line="600" w:lineRule="auto"/>
        <w:ind w:firstLine="720"/>
        <w:jc w:val="both"/>
        <w:rPr>
          <w:rFonts w:eastAsia="Times New Roman"/>
          <w:szCs w:val="24"/>
        </w:rPr>
      </w:pPr>
      <w:r>
        <w:rPr>
          <w:rFonts w:eastAsia="Times New Roman"/>
          <w:b/>
          <w:szCs w:val="24"/>
        </w:rPr>
        <w:t>ΠΡΟΕΔΡΕΥΩΝ (Αναστάσιος Κουράκης):</w:t>
      </w:r>
      <w:r w:rsidRPr="00BA4F14">
        <w:rPr>
          <w:rFonts w:eastAsia="Times New Roman"/>
          <w:b/>
          <w:szCs w:val="24"/>
        </w:rPr>
        <w:t xml:space="preserve"> </w:t>
      </w:r>
      <w:r w:rsidRPr="00650AE2">
        <w:rPr>
          <w:rFonts w:eastAsia="Times New Roman"/>
          <w:szCs w:val="24"/>
        </w:rPr>
        <w:t>Παρακαλώ να έρθει σ</w:t>
      </w:r>
      <w:r w:rsidRPr="009B7F10">
        <w:rPr>
          <w:rFonts w:eastAsia="Times New Roman"/>
          <w:szCs w:val="24"/>
        </w:rPr>
        <w:t>το Βήμα</w:t>
      </w:r>
      <w:r>
        <w:rPr>
          <w:rFonts w:eastAsia="Times New Roman"/>
          <w:szCs w:val="24"/>
        </w:rPr>
        <w:t xml:space="preserve"> </w:t>
      </w:r>
      <w:r w:rsidRPr="009B7F10">
        <w:rPr>
          <w:rFonts w:eastAsia="Times New Roman"/>
          <w:szCs w:val="24"/>
        </w:rPr>
        <w:t xml:space="preserve">ο </w:t>
      </w:r>
      <w:r>
        <w:rPr>
          <w:rFonts w:eastAsia="Times New Roman"/>
          <w:szCs w:val="24"/>
        </w:rPr>
        <w:t>κ.</w:t>
      </w:r>
      <w:r w:rsidRPr="009B7F10">
        <w:rPr>
          <w:rFonts w:eastAsia="Times New Roman"/>
          <w:szCs w:val="24"/>
        </w:rPr>
        <w:t xml:space="preserve"> Ευάγγελος Βενιζέλος</w:t>
      </w:r>
      <w:r>
        <w:rPr>
          <w:rFonts w:eastAsia="Times New Roman"/>
          <w:szCs w:val="24"/>
        </w:rPr>
        <w:t>,</w:t>
      </w:r>
      <w:r w:rsidRPr="009B7F10">
        <w:rPr>
          <w:rFonts w:eastAsia="Times New Roman"/>
          <w:szCs w:val="24"/>
        </w:rPr>
        <w:t xml:space="preserve"> Βουλευτής Α</w:t>
      </w:r>
      <w:r>
        <w:rPr>
          <w:rFonts w:eastAsia="Times New Roman"/>
          <w:szCs w:val="24"/>
        </w:rPr>
        <w:t>΄</w:t>
      </w:r>
      <w:r w:rsidRPr="009B7F10">
        <w:rPr>
          <w:rFonts w:eastAsia="Times New Roman"/>
          <w:szCs w:val="24"/>
        </w:rPr>
        <w:t xml:space="preserve"> Θεσσαλονίκης</w:t>
      </w:r>
      <w:r>
        <w:rPr>
          <w:rFonts w:eastAsia="Times New Roman"/>
          <w:szCs w:val="24"/>
        </w:rPr>
        <w:t>,</w:t>
      </w:r>
      <w:r w:rsidRPr="009B7F10">
        <w:rPr>
          <w:rFonts w:eastAsia="Times New Roman"/>
          <w:szCs w:val="24"/>
        </w:rPr>
        <w:t xml:space="preserve"> για </w:t>
      </w:r>
      <w:r>
        <w:rPr>
          <w:rFonts w:eastAsia="Times New Roman"/>
          <w:szCs w:val="24"/>
        </w:rPr>
        <w:t xml:space="preserve">δώδεκα </w:t>
      </w:r>
      <w:r w:rsidRPr="009B7F10">
        <w:rPr>
          <w:rFonts w:eastAsia="Times New Roman"/>
          <w:szCs w:val="24"/>
        </w:rPr>
        <w:t>λεπτά</w:t>
      </w:r>
      <w:r>
        <w:rPr>
          <w:rFonts w:eastAsia="Times New Roman"/>
          <w:szCs w:val="24"/>
        </w:rPr>
        <w:t>.</w:t>
      </w:r>
    </w:p>
    <w:p w14:paraId="1286C49A" w14:textId="77777777" w:rsidR="000402FE" w:rsidRDefault="007623D8">
      <w:pPr>
        <w:spacing w:line="600" w:lineRule="auto"/>
        <w:ind w:firstLine="720"/>
        <w:jc w:val="both"/>
        <w:rPr>
          <w:rFonts w:eastAsia="Times New Roman"/>
          <w:szCs w:val="24"/>
        </w:rPr>
      </w:pPr>
      <w:r w:rsidRPr="009B7F10">
        <w:rPr>
          <w:rFonts w:eastAsia="Times New Roman"/>
          <w:b/>
          <w:szCs w:val="24"/>
        </w:rPr>
        <w:t>ΕΥΑΓΓΕΛΟΣ ΒΕΝΙΖΕΛΟΣ:</w:t>
      </w:r>
      <w:r>
        <w:rPr>
          <w:rFonts w:eastAsia="Times New Roman"/>
          <w:szCs w:val="24"/>
        </w:rPr>
        <w:t xml:space="preserve"> </w:t>
      </w:r>
      <w:r w:rsidRPr="009B7F10">
        <w:rPr>
          <w:rFonts w:eastAsia="Times New Roman"/>
          <w:szCs w:val="24"/>
        </w:rPr>
        <w:t>Κυρίες και κύριοι Βουλευτές</w:t>
      </w:r>
      <w:r>
        <w:rPr>
          <w:rFonts w:eastAsia="Times New Roman"/>
          <w:szCs w:val="24"/>
        </w:rPr>
        <w:t>,</w:t>
      </w:r>
      <w:r w:rsidRPr="009B7F10">
        <w:rPr>
          <w:rFonts w:eastAsia="Times New Roman"/>
          <w:szCs w:val="24"/>
        </w:rPr>
        <w:t xml:space="preserve"> </w:t>
      </w:r>
      <w:r>
        <w:rPr>
          <w:rFonts w:eastAsia="Times New Roman"/>
          <w:szCs w:val="24"/>
        </w:rPr>
        <w:t>η μεγαλύτερη</w:t>
      </w:r>
      <w:r w:rsidRPr="009B7F10">
        <w:rPr>
          <w:rFonts w:eastAsia="Times New Roman"/>
          <w:szCs w:val="24"/>
        </w:rPr>
        <w:t xml:space="preserve"> προσβολή του Συντάγματος είναι η καταστρατήγηση του</w:t>
      </w:r>
      <w:r>
        <w:rPr>
          <w:rFonts w:eastAsia="Times New Roman"/>
          <w:szCs w:val="24"/>
        </w:rPr>
        <w:t>, η</w:t>
      </w:r>
      <w:r w:rsidRPr="009B7F10">
        <w:rPr>
          <w:rFonts w:eastAsia="Times New Roman"/>
          <w:szCs w:val="24"/>
        </w:rPr>
        <w:t xml:space="preserve"> εικονική περιγραφή του τύπου του και ο ευτελισμός της ουσία</w:t>
      </w:r>
      <w:r w:rsidRPr="009B7F10">
        <w:rPr>
          <w:rFonts w:eastAsia="Times New Roman"/>
          <w:szCs w:val="24"/>
        </w:rPr>
        <w:t>ς του</w:t>
      </w:r>
      <w:r>
        <w:rPr>
          <w:rFonts w:eastAsia="Times New Roman"/>
          <w:szCs w:val="24"/>
        </w:rPr>
        <w:t>. Με τον τρόπο</w:t>
      </w:r>
      <w:r w:rsidRPr="009B7F10">
        <w:rPr>
          <w:rFonts w:eastAsia="Times New Roman"/>
          <w:szCs w:val="24"/>
        </w:rPr>
        <w:t xml:space="preserve"> αυτό</w:t>
      </w:r>
      <w:r>
        <w:rPr>
          <w:rFonts w:eastAsia="Times New Roman"/>
          <w:szCs w:val="24"/>
        </w:rPr>
        <w:t>,</w:t>
      </w:r>
      <w:r w:rsidRPr="009B7F10">
        <w:rPr>
          <w:rFonts w:eastAsia="Times New Roman"/>
          <w:szCs w:val="24"/>
        </w:rPr>
        <w:t xml:space="preserve"> το Σύνταγμα γίνεται ένα χαρτί χωρίς κανονιστικό</w:t>
      </w:r>
      <w:r>
        <w:rPr>
          <w:rFonts w:eastAsia="Times New Roman"/>
          <w:szCs w:val="24"/>
        </w:rPr>
        <w:t>,</w:t>
      </w:r>
      <w:r w:rsidRPr="009B7F10">
        <w:rPr>
          <w:rFonts w:eastAsia="Times New Roman"/>
          <w:szCs w:val="24"/>
        </w:rPr>
        <w:t xml:space="preserve"> αλλά και χωρίς αξιακό περιεχόμενο</w:t>
      </w:r>
      <w:r>
        <w:rPr>
          <w:rFonts w:eastAsia="Times New Roman"/>
          <w:szCs w:val="24"/>
        </w:rPr>
        <w:t>.</w:t>
      </w:r>
      <w:r w:rsidRPr="009B7F10">
        <w:rPr>
          <w:rFonts w:eastAsia="Times New Roman"/>
          <w:szCs w:val="24"/>
        </w:rPr>
        <w:t xml:space="preserve"> </w:t>
      </w:r>
    </w:p>
    <w:p w14:paraId="1286C49B" w14:textId="77777777" w:rsidR="000402FE" w:rsidRDefault="007623D8">
      <w:pPr>
        <w:spacing w:line="600" w:lineRule="auto"/>
        <w:ind w:firstLine="720"/>
        <w:jc w:val="both"/>
        <w:rPr>
          <w:rFonts w:eastAsia="Times New Roman"/>
          <w:szCs w:val="24"/>
        </w:rPr>
      </w:pPr>
      <w:r w:rsidRPr="009B7F10">
        <w:rPr>
          <w:rFonts w:eastAsia="Times New Roman"/>
          <w:szCs w:val="24"/>
        </w:rPr>
        <w:t>Τα φαινόμενα που ζούμε</w:t>
      </w:r>
      <w:r>
        <w:rPr>
          <w:rFonts w:eastAsia="Times New Roman"/>
          <w:szCs w:val="24"/>
        </w:rPr>
        <w:t xml:space="preserve"> είναι φαινόμενα</w:t>
      </w:r>
      <w:r w:rsidRPr="009B7F10">
        <w:rPr>
          <w:rFonts w:eastAsia="Times New Roman"/>
          <w:szCs w:val="24"/>
        </w:rPr>
        <w:t xml:space="preserve"> ακραίας θεσμικής παρακμής</w:t>
      </w:r>
      <w:r>
        <w:rPr>
          <w:rFonts w:eastAsia="Times New Roman"/>
          <w:szCs w:val="24"/>
        </w:rPr>
        <w:t>, είναι ένα</w:t>
      </w:r>
      <w:r w:rsidRPr="009B7F10">
        <w:rPr>
          <w:rFonts w:eastAsia="Times New Roman"/>
          <w:szCs w:val="24"/>
        </w:rPr>
        <w:t xml:space="preserve"> στάδιο μετά τη θεσμική εκτροπή που </w:t>
      </w:r>
      <w:r w:rsidRPr="009B7F10">
        <w:rPr>
          <w:rFonts w:eastAsia="Times New Roman"/>
          <w:szCs w:val="24"/>
        </w:rPr>
        <w:lastRenderedPageBreak/>
        <w:t>ζήσαμε</w:t>
      </w:r>
      <w:r>
        <w:rPr>
          <w:rFonts w:eastAsia="Times New Roman"/>
          <w:szCs w:val="24"/>
        </w:rPr>
        <w:t xml:space="preserve">, κυρίως στο χώρο της </w:t>
      </w:r>
      <w:r>
        <w:rPr>
          <w:rFonts w:eastAsia="Times New Roman"/>
          <w:szCs w:val="24"/>
        </w:rPr>
        <w:t>δ</w:t>
      </w:r>
      <w:r>
        <w:rPr>
          <w:rFonts w:eastAsia="Times New Roman"/>
          <w:szCs w:val="24"/>
        </w:rPr>
        <w:t>ικαιοσύνης, με τη</w:t>
      </w:r>
      <w:r w:rsidRPr="009B7F10">
        <w:rPr>
          <w:rFonts w:eastAsia="Times New Roman"/>
          <w:szCs w:val="24"/>
        </w:rPr>
        <w:t xml:space="preserve"> συστηματική προσπάθεια της Κυβέρνησης να </w:t>
      </w:r>
      <w:r>
        <w:rPr>
          <w:rFonts w:eastAsia="Times New Roman"/>
          <w:szCs w:val="24"/>
        </w:rPr>
        <w:t>εργαλειοποιεί</w:t>
      </w:r>
      <w:r w:rsidRPr="009B7F10">
        <w:rPr>
          <w:rFonts w:eastAsia="Times New Roman"/>
          <w:szCs w:val="24"/>
        </w:rPr>
        <w:t xml:space="preserve"> τη </w:t>
      </w:r>
      <w:r>
        <w:rPr>
          <w:rFonts w:eastAsia="Times New Roman"/>
          <w:szCs w:val="24"/>
        </w:rPr>
        <w:t>δ</w:t>
      </w:r>
      <w:r>
        <w:rPr>
          <w:rFonts w:eastAsia="Times New Roman"/>
          <w:szCs w:val="24"/>
        </w:rPr>
        <w:t>ικαιοσύνη και να τη</w:t>
      </w:r>
      <w:r w:rsidRPr="009B7F10">
        <w:rPr>
          <w:rFonts w:eastAsia="Times New Roman"/>
          <w:szCs w:val="24"/>
        </w:rPr>
        <w:t xml:space="preserve"> μετατρέπει σε </w:t>
      </w:r>
      <w:r>
        <w:rPr>
          <w:rFonts w:eastAsia="Times New Roman"/>
          <w:szCs w:val="24"/>
        </w:rPr>
        <w:t>όπλο άσκησης</w:t>
      </w:r>
      <w:r w:rsidRPr="009B7F10">
        <w:rPr>
          <w:rFonts w:eastAsia="Times New Roman"/>
          <w:szCs w:val="24"/>
        </w:rPr>
        <w:t xml:space="preserve"> </w:t>
      </w:r>
      <w:r>
        <w:rPr>
          <w:rFonts w:eastAsia="Times New Roman"/>
          <w:szCs w:val="24"/>
        </w:rPr>
        <w:t>πολιτικών παρεμβάσεων</w:t>
      </w:r>
      <w:r>
        <w:rPr>
          <w:rFonts w:eastAsia="Times New Roman"/>
          <w:szCs w:val="24"/>
        </w:rPr>
        <w:t>,</w:t>
      </w:r>
      <w:r>
        <w:rPr>
          <w:rFonts w:eastAsia="Times New Roman"/>
          <w:szCs w:val="24"/>
        </w:rPr>
        <w:t xml:space="preserve"> με τη συντριπτική</w:t>
      </w:r>
      <w:r w:rsidRPr="009B7F10">
        <w:rPr>
          <w:rFonts w:eastAsia="Times New Roman"/>
          <w:szCs w:val="24"/>
        </w:rPr>
        <w:t xml:space="preserve"> πλειονότητα των έντιμων δικαστικών και εισαγγελικών λειτουργών να αφίστα</w:t>
      </w:r>
      <w:r>
        <w:rPr>
          <w:rFonts w:eastAsia="Times New Roman"/>
          <w:szCs w:val="24"/>
        </w:rPr>
        <w:t>ν</w:t>
      </w:r>
      <w:r w:rsidRPr="009B7F10">
        <w:rPr>
          <w:rFonts w:eastAsia="Times New Roman"/>
          <w:szCs w:val="24"/>
        </w:rPr>
        <w:t xml:space="preserve">ται στο όνομα του </w:t>
      </w:r>
      <w:r w:rsidRPr="009B7F10">
        <w:rPr>
          <w:rFonts w:eastAsia="Times New Roman"/>
          <w:szCs w:val="24"/>
        </w:rPr>
        <w:t xml:space="preserve">κράτους δικαίου και της συνείδησής </w:t>
      </w:r>
      <w:r>
        <w:rPr>
          <w:rFonts w:eastAsia="Times New Roman"/>
          <w:szCs w:val="24"/>
        </w:rPr>
        <w:t>τους.</w:t>
      </w:r>
    </w:p>
    <w:p w14:paraId="1286C49C" w14:textId="77777777" w:rsidR="000402FE" w:rsidRDefault="007623D8">
      <w:pPr>
        <w:spacing w:line="600" w:lineRule="auto"/>
        <w:ind w:firstLine="720"/>
        <w:jc w:val="both"/>
        <w:rPr>
          <w:rFonts w:eastAsia="Times New Roman"/>
          <w:szCs w:val="24"/>
        </w:rPr>
      </w:pPr>
      <w:r>
        <w:rPr>
          <w:rFonts w:eastAsia="Times New Roman"/>
          <w:szCs w:val="24"/>
        </w:rPr>
        <w:t>Αυτά τα</w:t>
      </w:r>
      <w:r w:rsidRPr="009B7F10">
        <w:rPr>
          <w:rFonts w:eastAsia="Times New Roman"/>
          <w:szCs w:val="24"/>
        </w:rPr>
        <w:t xml:space="preserve"> φαινόμενα της θεσμικής παρακμής </w:t>
      </w:r>
      <w:r>
        <w:rPr>
          <w:rFonts w:eastAsia="Times New Roman"/>
          <w:szCs w:val="24"/>
        </w:rPr>
        <w:t xml:space="preserve">καταλήγουν στο </w:t>
      </w:r>
      <w:r w:rsidRPr="009B7F10">
        <w:rPr>
          <w:rFonts w:eastAsia="Times New Roman"/>
          <w:szCs w:val="24"/>
        </w:rPr>
        <w:t xml:space="preserve">να σχηματιστεί μία </w:t>
      </w:r>
      <w:r>
        <w:rPr>
          <w:rFonts w:eastAsia="Times New Roman"/>
          <w:szCs w:val="24"/>
        </w:rPr>
        <w:t xml:space="preserve">τεχνητή </w:t>
      </w:r>
      <w:r w:rsidRPr="009B7F10">
        <w:rPr>
          <w:rFonts w:eastAsia="Times New Roman"/>
          <w:szCs w:val="24"/>
        </w:rPr>
        <w:t>κοινοβουλευτική πλειοψηφία</w:t>
      </w:r>
      <w:r>
        <w:rPr>
          <w:rFonts w:eastAsia="Times New Roman"/>
          <w:szCs w:val="24"/>
        </w:rPr>
        <w:t>, που</w:t>
      </w:r>
      <w:r w:rsidRPr="009B7F10">
        <w:rPr>
          <w:rFonts w:eastAsia="Times New Roman"/>
          <w:szCs w:val="24"/>
        </w:rPr>
        <w:t xml:space="preserve"> είναι πλειοψηφία</w:t>
      </w:r>
      <w:r>
        <w:rPr>
          <w:rFonts w:eastAsia="Times New Roman"/>
          <w:szCs w:val="24"/>
        </w:rPr>
        <w:t xml:space="preserve"> -συγγνώμη για την</w:t>
      </w:r>
      <w:r w:rsidRPr="009B7F10">
        <w:rPr>
          <w:rFonts w:eastAsia="Times New Roman"/>
          <w:szCs w:val="24"/>
        </w:rPr>
        <w:t xml:space="preserve"> έκφραση</w:t>
      </w:r>
      <w:r>
        <w:rPr>
          <w:rFonts w:eastAsia="Times New Roman"/>
          <w:szCs w:val="24"/>
        </w:rPr>
        <w:t>-</w:t>
      </w:r>
      <w:r w:rsidRPr="009B7F10">
        <w:rPr>
          <w:rFonts w:eastAsia="Times New Roman"/>
          <w:szCs w:val="24"/>
        </w:rPr>
        <w:t xml:space="preserve"> πολιτικών </w:t>
      </w:r>
      <w:r>
        <w:rPr>
          <w:rFonts w:eastAsia="Times New Roman"/>
          <w:szCs w:val="24"/>
        </w:rPr>
        <w:t xml:space="preserve">«ρεταλιών». Η </w:t>
      </w:r>
      <w:r w:rsidRPr="009B7F10">
        <w:rPr>
          <w:rFonts w:eastAsia="Times New Roman"/>
          <w:szCs w:val="24"/>
        </w:rPr>
        <w:t xml:space="preserve">δεκαετία του 1960 </w:t>
      </w:r>
      <w:r>
        <w:rPr>
          <w:rFonts w:eastAsia="Times New Roman"/>
          <w:szCs w:val="24"/>
        </w:rPr>
        <w:t xml:space="preserve">ωχριά </w:t>
      </w:r>
      <w:r w:rsidRPr="009B7F10">
        <w:rPr>
          <w:rFonts w:eastAsia="Times New Roman"/>
          <w:szCs w:val="24"/>
        </w:rPr>
        <w:t>μπροστά σ</w:t>
      </w:r>
      <w:r w:rsidRPr="009B7F10">
        <w:rPr>
          <w:rFonts w:eastAsia="Times New Roman"/>
          <w:szCs w:val="24"/>
        </w:rPr>
        <w:t>ε αυτά που γίνονται εν έτει 2019</w:t>
      </w:r>
      <w:r>
        <w:rPr>
          <w:rFonts w:eastAsia="Times New Roman"/>
          <w:szCs w:val="24"/>
        </w:rPr>
        <w:t>. Ασεβούν κατά του</w:t>
      </w:r>
      <w:r w:rsidRPr="009B7F10">
        <w:rPr>
          <w:rFonts w:eastAsia="Times New Roman"/>
          <w:szCs w:val="24"/>
        </w:rPr>
        <w:t xml:space="preserve"> κοινοβουλευτικού συστήματος διακυβέρνησης</w:t>
      </w:r>
      <w:r>
        <w:rPr>
          <w:rFonts w:eastAsia="Times New Roman"/>
          <w:szCs w:val="24"/>
        </w:rPr>
        <w:t xml:space="preserve"> όσοι το θεωρούν</w:t>
      </w:r>
      <w:r w:rsidRPr="009B7F10">
        <w:rPr>
          <w:rFonts w:eastAsia="Times New Roman"/>
          <w:szCs w:val="24"/>
        </w:rPr>
        <w:t xml:space="preserve"> συνώνυμο του πολιτικού τυχοδιωκτισμού</w:t>
      </w:r>
      <w:r>
        <w:rPr>
          <w:rFonts w:eastAsia="Times New Roman"/>
          <w:szCs w:val="24"/>
        </w:rPr>
        <w:t xml:space="preserve">. </w:t>
      </w:r>
    </w:p>
    <w:p w14:paraId="1286C49D" w14:textId="77777777" w:rsidR="000402FE" w:rsidRDefault="007623D8">
      <w:pPr>
        <w:spacing w:line="600" w:lineRule="auto"/>
        <w:ind w:firstLine="720"/>
        <w:jc w:val="both"/>
        <w:rPr>
          <w:rFonts w:eastAsia="Times New Roman"/>
          <w:szCs w:val="24"/>
        </w:rPr>
      </w:pPr>
      <w:r>
        <w:rPr>
          <w:rFonts w:eastAsia="Times New Roman"/>
          <w:szCs w:val="24"/>
        </w:rPr>
        <w:t>Κ</w:t>
      </w:r>
      <w:r w:rsidRPr="009B7F10">
        <w:rPr>
          <w:rFonts w:eastAsia="Times New Roman"/>
          <w:szCs w:val="24"/>
        </w:rPr>
        <w:t xml:space="preserve">αι είναι ιστορικά και δημοκρατικά </w:t>
      </w:r>
      <w:r>
        <w:rPr>
          <w:rFonts w:eastAsia="Times New Roman"/>
          <w:szCs w:val="24"/>
        </w:rPr>
        <w:t>αυθάδης</w:t>
      </w:r>
      <w:r w:rsidRPr="009B7F10">
        <w:rPr>
          <w:rFonts w:eastAsia="Times New Roman"/>
          <w:szCs w:val="24"/>
        </w:rPr>
        <w:t xml:space="preserve"> η χθεσινή προσπάθεια του </w:t>
      </w:r>
      <w:r>
        <w:rPr>
          <w:rFonts w:eastAsia="Times New Roman"/>
          <w:szCs w:val="24"/>
        </w:rPr>
        <w:t>κ.</w:t>
      </w:r>
      <w:r w:rsidRPr="009B7F10">
        <w:rPr>
          <w:rFonts w:eastAsia="Times New Roman"/>
          <w:szCs w:val="24"/>
        </w:rPr>
        <w:t xml:space="preserve"> Τσίπρα </w:t>
      </w:r>
      <w:r>
        <w:rPr>
          <w:rFonts w:eastAsia="Times New Roman"/>
          <w:szCs w:val="24"/>
        </w:rPr>
        <w:t xml:space="preserve">να συγκρίνει αυτά που κάνει </w:t>
      </w:r>
      <w:r w:rsidRPr="009B7F10">
        <w:rPr>
          <w:rFonts w:eastAsia="Times New Roman"/>
          <w:szCs w:val="24"/>
        </w:rPr>
        <w:t>κ</w:t>
      </w:r>
      <w:r w:rsidRPr="009B7F10">
        <w:rPr>
          <w:rFonts w:eastAsia="Times New Roman"/>
          <w:szCs w:val="24"/>
        </w:rPr>
        <w:t>αι οργανώνει</w:t>
      </w:r>
      <w:r>
        <w:rPr>
          <w:rFonts w:eastAsia="Times New Roman"/>
          <w:szCs w:val="24"/>
        </w:rPr>
        <w:t>,</w:t>
      </w:r>
      <w:r w:rsidRPr="009B7F10">
        <w:rPr>
          <w:rFonts w:eastAsia="Times New Roman"/>
          <w:szCs w:val="24"/>
        </w:rPr>
        <w:t xml:space="preserve"> πρωτίστως ο </w:t>
      </w:r>
      <w:r>
        <w:rPr>
          <w:rFonts w:eastAsia="Times New Roman"/>
          <w:szCs w:val="24"/>
        </w:rPr>
        <w:t>ίδιος,</w:t>
      </w:r>
      <w:r w:rsidRPr="009B7F10">
        <w:rPr>
          <w:rFonts w:eastAsia="Times New Roman"/>
          <w:szCs w:val="24"/>
        </w:rPr>
        <w:t xml:space="preserve"> με το σχηματισμό της κυβέρνησης </w:t>
      </w:r>
      <w:r>
        <w:rPr>
          <w:rFonts w:eastAsia="Times New Roman"/>
          <w:szCs w:val="24"/>
        </w:rPr>
        <w:t>ε</w:t>
      </w:r>
      <w:r w:rsidRPr="009B7F10">
        <w:rPr>
          <w:rFonts w:eastAsia="Times New Roman"/>
          <w:szCs w:val="24"/>
        </w:rPr>
        <w:t xml:space="preserve">θνικής ενότητας και </w:t>
      </w:r>
      <w:r>
        <w:rPr>
          <w:rFonts w:eastAsia="Times New Roman"/>
          <w:szCs w:val="24"/>
        </w:rPr>
        <w:t>ευρύτατης</w:t>
      </w:r>
      <w:r w:rsidRPr="009B7F10">
        <w:rPr>
          <w:rFonts w:eastAsia="Times New Roman"/>
          <w:szCs w:val="24"/>
        </w:rPr>
        <w:t xml:space="preserve"> συναίνεσης το</w:t>
      </w:r>
      <w:r>
        <w:rPr>
          <w:rFonts w:eastAsia="Times New Roman"/>
          <w:szCs w:val="24"/>
        </w:rPr>
        <w:t>ν</w:t>
      </w:r>
      <w:r w:rsidRPr="009B7F10">
        <w:rPr>
          <w:rFonts w:eastAsia="Times New Roman"/>
          <w:szCs w:val="24"/>
        </w:rPr>
        <w:t xml:space="preserve"> Νοέμβριο του 2011 υπό τον Λουκά Παπαδήμο</w:t>
      </w:r>
      <w:r>
        <w:rPr>
          <w:rFonts w:eastAsia="Times New Roman"/>
          <w:szCs w:val="24"/>
        </w:rPr>
        <w:t>.</w:t>
      </w:r>
      <w:r w:rsidRPr="009B7F10">
        <w:rPr>
          <w:rFonts w:eastAsia="Times New Roman"/>
          <w:szCs w:val="24"/>
        </w:rPr>
        <w:t xml:space="preserve"> Η </w:t>
      </w:r>
      <w:r>
        <w:rPr>
          <w:rFonts w:eastAsia="Times New Roman"/>
          <w:szCs w:val="24"/>
        </w:rPr>
        <w:t xml:space="preserve">κυβέρνηση εκείνη, της </w:t>
      </w:r>
      <w:r w:rsidRPr="009B7F10">
        <w:rPr>
          <w:rFonts w:eastAsia="Times New Roman"/>
          <w:szCs w:val="24"/>
        </w:rPr>
        <w:t>ο</w:t>
      </w:r>
      <w:r w:rsidRPr="009B7F10">
        <w:rPr>
          <w:rFonts w:eastAsia="Times New Roman"/>
          <w:szCs w:val="24"/>
        </w:rPr>
        <w:lastRenderedPageBreak/>
        <w:t>ποία</w:t>
      </w:r>
      <w:r>
        <w:rPr>
          <w:rFonts w:eastAsia="Times New Roman"/>
          <w:szCs w:val="24"/>
        </w:rPr>
        <w:t>ς</w:t>
      </w:r>
      <w:r w:rsidRPr="009B7F10">
        <w:rPr>
          <w:rFonts w:eastAsia="Times New Roman"/>
          <w:szCs w:val="24"/>
        </w:rPr>
        <w:t xml:space="preserve"> </w:t>
      </w:r>
      <w:r>
        <w:rPr>
          <w:rFonts w:eastAsia="Times New Roman"/>
          <w:szCs w:val="24"/>
        </w:rPr>
        <w:t xml:space="preserve">ήμουν </w:t>
      </w:r>
      <w:r w:rsidRPr="009B7F10">
        <w:rPr>
          <w:rFonts w:eastAsia="Times New Roman"/>
          <w:szCs w:val="24"/>
        </w:rPr>
        <w:t>ως εκπρόσωπος της κοινοβουλευτικής πλειοψηφίας του ΠΑΣΟΚ Αντιπρόεδ</w:t>
      </w:r>
      <w:r w:rsidRPr="009B7F10">
        <w:rPr>
          <w:rFonts w:eastAsia="Times New Roman"/>
          <w:szCs w:val="24"/>
        </w:rPr>
        <w:t>ρος και Υπουργός Οικονομικών</w:t>
      </w:r>
      <w:r>
        <w:rPr>
          <w:rFonts w:eastAsia="Times New Roman"/>
          <w:szCs w:val="24"/>
        </w:rPr>
        <w:t>,</w:t>
      </w:r>
      <w:r w:rsidRPr="009B7F10">
        <w:rPr>
          <w:rFonts w:eastAsia="Times New Roman"/>
          <w:szCs w:val="24"/>
        </w:rPr>
        <w:t xml:space="preserve"> είναι η κυβέρνησ</w:t>
      </w:r>
      <w:r>
        <w:rPr>
          <w:rFonts w:eastAsia="Times New Roman"/>
          <w:szCs w:val="24"/>
        </w:rPr>
        <w:t>η που πέτυχε τη</w:t>
      </w:r>
      <w:r w:rsidRPr="009B7F10">
        <w:rPr>
          <w:rFonts w:eastAsia="Times New Roman"/>
          <w:szCs w:val="24"/>
        </w:rPr>
        <w:t xml:space="preserve"> μεγάλη παρέμβαση στο χρέος</w:t>
      </w:r>
      <w:r>
        <w:rPr>
          <w:rFonts w:eastAsia="Times New Roman"/>
          <w:szCs w:val="24"/>
        </w:rPr>
        <w:t>,</w:t>
      </w:r>
      <w:r w:rsidRPr="009B7F10">
        <w:rPr>
          <w:rFonts w:eastAsia="Times New Roman"/>
          <w:szCs w:val="24"/>
        </w:rPr>
        <w:t xml:space="preserve"> πάνω στην οποία οικοδομ</w:t>
      </w:r>
      <w:r>
        <w:rPr>
          <w:rFonts w:eastAsia="Times New Roman"/>
          <w:szCs w:val="24"/>
        </w:rPr>
        <w:t>εί</w:t>
      </w:r>
      <w:r w:rsidRPr="009B7F10">
        <w:rPr>
          <w:rFonts w:eastAsia="Times New Roman"/>
          <w:szCs w:val="24"/>
        </w:rPr>
        <w:t xml:space="preserve"> τα τελευταία χρόνια η Κυβέρνηση του Υπουργού </w:t>
      </w:r>
      <w:r>
        <w:rPr>
          <w:rFonts w:eastAsia="Times New Roman"/>
          <w:szCs w:val="24"/>
        </w:rPr>
        <w:t>κ.</w:t>
      </w:r>
      <w:r w:rsidRPr="009B7F10">
        <w:rPr>
          <w:rFonts w:eastAsia="Times New Roman"/>
          <w:szCs w:val="24"/>
        </w:rPr>
        <w:t xml:space="preserve"> </w:t>
      </w:r>
      <w:r>
        <w:rPr>
          <w:rFonts w:eastAsia="Times New Roman"/>
          <w:szCs w:val="24"/>
        </w:rPr>
        <w:t xml:space="preserve">Τσακαλώτου, που χάσκει ανεπιγνώστως, </w:t>
      </w:r>
      <w:r w:rsidRPr="009B7F10">
        <w:rPr>
          <w:rFonts w:eastAsia="Times New Roman"/>
          <w:szCs w:val="24"/>
        </w:rPr>
        <w:t>όλες τις παρεμβάσεις που κάνει</w:t>
      </w:r>
      <w:r>
        <w:rPr>
          <w:rFonts w:eastAsia="Times New Roman"/>
          <w:szCs w:val="24"/>
        </w:rPr>
        <w:t>,</w:t>
      </w:r>
      <w:r w:rsidRPr="009B7F10">
        <w:rPr>
          <w:rFonts w:eastAsia="Times New Roman"/>
          <w:szCs w:val="24"/>
        </w:rPr>
        <w:t xml:space="preserve"> προκειμένου να διευκολύνει τη βιωσιμότητα του χρέους</w:t>
      </w:r>
      <w:r>
        <w:rPr>
          <w:rFonts w:eastAsia="Times New Roman"/>
          <w:szCs w:val="24"/>
        </w:rPr>
        <w:t>, γλείφοντας βεβαίως</w:t>
      </w:r>
      <w:r>
        <w:rPr>
          <w:rFonts w:eastAsia="Times New Roman"/>
          <w:szCs w:val="24"/>
        </w:rPr>
        <w:t>,</w:t>
      </w:r>
      <w:r w:rsidRPr="009B7F10">
        <w:rPr>
          <w:rFonts w:eastAsia="Times New Roman"/>
          <w:szCs w:val="24"/>
        </w:rPr>
        <w:t xml:space="preserve"> εκεί που έφτυνε</w:t>
      </w:r>
      <w:r>
        <w:rPr>
          <w:rFonts w:eastAsia="Times New Roman"/>
          <w:szCs w:val="24"/>
        </w:rPr>
        <w:t>,</w:t>
      </w:r>
      <w:r w:rsidRPr="009B7F10">
        <w:rPr>
          <w:rFonts w:eastAsia="Times New Roman"/>
          <w:szCs w:val="24"/>
        </w:rPr>
        <w:t xml:space="preserve"> διότι </w:t>
      </w:r>
      <w:r>
        <w:rPr>
          <w:rFonts w:eastAsia="Times New Roman"/>
          <w:szCs w:val="24"/>
        </w:rPr>
        <w:t>υιοθετεί</w:t>
      </w:r>
      <w:r w:rsidRPr="009B7F10">
        <w:rPr>
          <w:rFonts w:eastAsia="Times New Roman"/>
          <w:szCs w:val="24"/>
        </w:rPr>
        <w:t xml:space="preserve"> αναδρομικά τη δική μας στρατηγική και αποδέχεται πανηγυρικά ότι όλα όσα έλεγαν από το 2010 και μετά</w:t>
      </w:r>
      <w:r>
        <w:rPr>
          <w:rFonts w:eastAsia="Times New Roman"/>
          <w:szCs w:val="24"/>
        </w:rPr>
        <w:t>, α</w:t>
      </w:r>
      <w:r w:rsidRPr="009B7F10">
        <w:rPr>
          <w:rFonts w:eastAsia="Times New Roman"/>
          <w:szCs w:val="24"/>
        </w:rPr>
        <w:t>λλά κυρίως από το 2015 έως την υπογραφή του τρί</w:t>
      </w:r>
      <w:r w:rsidRPr="009B7F10">
        <w:rPr>
          <w:rFonts w:eastAsia="Times New Roman"/>
          <w:szCs w:val="24"/>
        </w:rPr>
        <w:t>του μνημονίου</w:t>
      </w:r>
      <w:r>
        <w:rPr>
          <w:rFonts w:eastAsia="Times New Roman"/>
          <w:szCs w:val="24"/>
        </w:rPr>
        <w:t>,</w:t>
      </w:r>
      <w:r w:rsidRPr="009B7F10">
        <w:rPr>
          <w:rFonts w:eastAsia="Times New Roman"/>
          <w:szCs w:val="24"/>
        </w:rPr>
        <w:t xml:space="preserve"> ήταν λόγια του αέρα επικίνδυνα</w:t>
      </w:r>
      <w:r>
        <w:rPr>
          <w:rFonts w:eastAsia="Times New Roman"/>
          <w:szCs w:val="24"/>
        </w:rPr>
        <w:t>, ήταν προσβολές</w:t>
      </w:r>
      <w:r w:rsidRPr="009B7F10">
        <w:rPr>
          <w:rFonts w:eastAsia="Times New Roman"/>
          <w:szCs w:val="24"/>
        </w:rPr>
        <w:t xml:space="preserve"> του </w:t>
      </w:r>
      <w:r>
        <w:rPr>
          <w:rFonts w:eastAsia="Times New Roman"/>
          <w:szCs w:val="24"/>
        </w:rPr>
        <w:t>ε</w:t>
      </w:r>
      <w:r w:rsidRPr="009B7F10">
        <w:rPr>
          <w:rFonts w:eastAsia="Times New Roman"/>
          <w:szCs w:val="24"/>
        </w:rPr>
        <w:t>θνικού συμφέροντος</w:t>
      </w:r>
      <w:r>
        <w:rPr>
          <w:rFonts w:eastAsia="Times New Roman"/>
          <w:szCs w:val="24"/>
        </w:rPr>
        <w:t>, ήταν λόγια</w:t>
      </w:r>
      <w:r>
        <w:rPr>
          <w:rFonts w:eastAsia="Times New Roman"/>
          <w:szCs w:val="24"/>
        </w:rPr>
        <w:t xml:space="preserve"> και</w:t>
      </w:r>
      <w:r>
        <w:rPr>
          <w:rFonts w:eastAsia="Times New Roman"/>
          <w:szCs w:val="24"/>
        </w:rPr>
        <w:t>πράξεις που έβλαψαν ανεπανόρθωτα</w:t>
      </w:r>
      <w:r w:rsidRPr="009B7F10">
        <w:rPr>
          <w:rFonts w:eastAsia="Times New Roman"/>
          <w:szCs w:val="24"/>
        </w:rPr>
        <w:t xml:space="preserve"> δυστυχώς</w:t>
      </w:r>
      <w:r>
        <w:rPr>
          <w:rFonts w:eastAsia="Times New Roman"/>
          <w:szCs w:val="24"/>
        </w:rPr>
        <w:t>,</w:t>
      </w:r>
      <w:r w:rsidRPr="009B7F10">
        <w:rPr>
          <w:rFonts w:eastAsia="Times New Roman"/>
          <w:szCs w:val="24"/>
        </w:rPr>
        <w:t xml:space="preserve"> την εθνική οικονομία</w:t>
      </w:r>
      <w:r>
        <w:rPr>
          <w:rFonts w:eastAsia="Times New Roman"/>
          <w:szCs w:val="24"/>
        </w:rPr>
        <w:t>.</w:t>
      </w:r>
    </w:p>
    <w:p w14:paraId="1286C49E" w14:textId="77777777" w:rsidR="000402FE" w:rsidRDefault="007623D8">
      <w:pPr>
        <w:spacing w:line="600" w:lineRule="auto"/>
        <w:ind w:firstLine="720"/>
        <w:jc w:val="both"/>
        <w:rPr>
          <w:rFonts w:eastAsia="Times New Roman"/>
          <w:szCs w:val="24"/>
        </w:rPr>
      </w:pPr>
      <w:r>
        <w:rPr>
          <w:rFonts w:eastAsia="Times New Roman"/>
          <w:szCs w:val="24"/>
        </w:rPr>
        <w:t>Ο κ.</w:t>
      </w:r>
      <w:r w:rsidRPr="009B7F10">
        <w:rPr>
          <w:rFonts w:eastAsia="Times New Roman"/>
          <w:szCs w:val="24"/>
        </w:rPr>
        <w:t xml:space="preserve"> Τσίπρας και </w:t>
      </w:r>
      <w:r>
        <w:rPr>
          <w:rFonts w:eastAsia="Times New Roman"/>
          <w:szCs w:val="24"/>
        </w:rPr>
        <w:t>οι περί αυτόν</w:t>
      </w:r>
      <w:r w:rsidRPr="009B7F10">
        <w:rPr>
          <w:rFonts w:eastAsia="Times New Roman"/>
          <w:szCs w:val="24"/>
        </w:rPr>
        <w:t xml:space="preserve"> εμφανίζονται τώρα </w:t>
      </w:r>
      <w:r>
        <w:rPr>
          <w:rFonts w:eastAsia="Times New Roman"/>
          <w:szCs w:val="24"/>
        </w:rPr>
        <w:t>οπαδοί</w:t>
      </w:r>
      <w:r w:rsidRPr="009B7F10">
        <w:rPr>
          <w:rFonts w:eastAsia="Times New Roman"/>
          <w:szCs w:val="24"/>
        </w:rPr>
        <w:t xml:space="preserve"> της </w:t>
      </w:r>
      <w:r>
        <w:rPr>
          <w:rFonts w:eastAsia="Times New Roman"/>
          <w:szCs w:val="24"/>
        </w:rPr>
        <w:t>ε</w:t>
      </w:r>
      <w:r w:rsidRPr="009B7F10">
        <w:rPr>
          <w:rFonts w:eastAsia="Times New Roman"/>
          <w:szCs w:val="24"/>
        </w:rPr>
        <w:t>λεύθερης εντολής των Βουλευτώ</w:t>
      </w:r>
      <w:r w:rsidRPr="009B7F10">
        <w:rPr>
          <w:rFonts w:eastAsia="Times New Roman"/>
          <w:szCs w:val="24"/>
        </w:rPr>
        <w:t>ν</w:t>
      </w:r>
      <w:r>
        <w:rPr>
          <w:rFonts w:eastAsia="Times New Roman"/>
          <w:szCs w:val="24"/>
        </w:rPr>
        <w:t>,</w:t>
      </w:r>
      <w:r w:rsidRPr="009B7F10">
        <w:rPr>
          <w:rFonts w:eastAsia="Times New Roman"/>
          <w:szCs w:val="24"/>
        </w:rPr>
        <w:t xml:space="preserve"> που σαν μελισσούλες μπορούν να πετούν από κομματικό λουλούδι σε κομματικό λουλούδι</w:t>
      </w:r>
      <w:r>
        <w:rPr>
          <w:rFonts w:eastAsia="Times New Roman"/>
          <w:szCs w:val="24"/>
        </w:rPr>
        <w:t>. Και το λένε αυτό</w:t>
      </w:r>
      <w:r w:rsidRPr="009B7F10">
        <w:rPr>
          <w:rFonts w:eastAsia="Times New Roman"/>
          <w:szCs w:val="24"/>
        </w:rPr>
        <w:t xml:space="preserve"> αυτοί</w:t>
      </w:r>
      <w:r>
        <w:rPr>
          <w:rFonts w:eastAsia="Times New Roman"/>
          <w:szCs w:val="24"/>
        </w:rPr>
        <w:t>,</w:t>
      </w:r>
      <w:r w:rsidRPr="009B7F10">
        <w:rPr>
          <w:rFonts w:eastAsia="Times New Roman"/>
          <w:szCs w:val="24"/>
        </w:rPr>
        <w:t xml:space="preserve"> που </w:t>
      </w:r>
      <w:r>
        <w:rPr>
          <w:rFonts w:eastAsia="Times New Roman"/>
          <w:szCs w:val="24"/>
        </w:rPr>
        <w:t xml:space="preserve">επέβαλαν </w:t>
      </w:r>
      <w:r w:rsidRPr="009B7F10">
        <w:rPr>
          <w:rFonts w:eastAsia="Times New Roman"/>
          <w:szCs w:val="24"/>
        </w:rPr>
        <w:t>ηθικά τ</w:t>
      </w:r>
      <w:r>
        <w:rPr>
          <w:rFonts w:eastAsia="Times New Roman"/>
          <w:szCs w:val="24"/>
        </w:rPr>
        <w:t>ι</w:t>
      </w:r>
      <w:r w:rsidRPr="009B7F10">
        <w:rPr>
          <w:rFonts w:eastAsia="Times New Roman"/>
          <w:szCs w:val="24"/>
        </w:rPr>
        <w:t xml:space="preserve">ς </w:t>
      </w:r>
      <w:r>
        <w:rPr>
          <w:rFonts w:eastAsia="Times New Roman"/>
          <w:szCs w:val="24"/>
        </w:rPr>
        <w:t>παραιτήσεις</w:t>
      </w:r>
      <w:r w:rsidRPr="009B7F10">
        <w:rPr>
          <w:rFonts w:eastAsia="Times New Roman"/>
          <w:szCs w:val="24"/>
        </w:rPr>
        <w:t xml:space="preserve"> του </w:t>
      </w:r>
      <w:r>
        <w:rPr>
          <w:rFonts w:eastAsia="Times New Roman"/>
          <w:szCs w:val="24"/>
        </w:rPr>
        <w:t>κ.</w:t>
      </w:r>
      <w:r w:rsidRPr="009B7F10">
        <w:rPr>
          <w:rFonts w:eastAsia="Times New Roman"/>
          <w:szCs w:val="24"/>
        </w:rPr>
        <w:t xml:space="preserve"> Γαβριήλ Σακελλαρίδη και της κ</w:t>
      </w:r>
      <w:r>
        <w:rPr>
          <w:rFonts w:eastAsia="Times New Roman"/>
          <w:szCs w:val="24"/>
        </w:rPr>
        <w:t>.</w:t>
      </w:r>
      <w:r w:rsidRPr="009B7F10">
        <w:rPr>
          <w:rFonts w:eastAsia="Times New Roman"/>
          <w:szCs w:val="24"/>
        </w:rPr>
        <w:t xml:space="preserve"> Κατριβάνου από τις </w:t>
      </w:r>
      <w:r>
        <w:rPr>
          <w:rFonts w:eastAsia="Times New Roman"/>
          <w:szCs w:val="24"/>
        </w:rPr>
        <w:t>β</w:t>
      </w:r>
      <w:r w:rsidRPr="009B7F10">
        <w:rPr>
          <w:rFonts w:eastAsia="Times New Roman"/>
          <w:szCs w:val="24"/>
        </w:rPr>
        <w:t xml:space="preserve">ουλευτικές </w:t>
      </w:r>
      <w:r>
        <w:rPr>
          <w:rFonts w:eastAsia="Times New Roman"/>
          <w:szCs w:val="24"/>
        </w:rPr>
        <w:t>τους έδρες,</w:t>
      </w:r>
      <w:r w:rsidRPr="009B7F10">
        <w:rPr>
          <w:rFonts w:eastAsia="Times New Roman"/>
          <w:szCs w:val="24"/>
        </w:rPr>
        <w:t xml:space="preserve"> γιατί αυτές ανήκαν στο κόμμα</w:t>
      </w:r>
      <w:r>
        <w:rPr>
          <w:rFonts w:eastAsia="Times New Roman"/>
          <w:szCs w:val="24"/>
        </w:rPr>
        <w:t>,</w:t>
      </w:r>
      <w:r w:rsidRPr="009B7F10">
        <w:rPr>
          <w:rFonts w:eastAsia="Times New Roman"/>
          <w:szCs w:val="24"/>
        </w:rPr>
        <w:t xml:space="preserve"> αλλά δεν </w:t>
      </w:r>
      <w:r w:rsidRPr="009B7F10">
        <w:rPr>
          <w:rFonts w:eastAsia="Times New Roman"/>
          <w:szCs w:val="24"/>
        </w:rPr>
        <w:lastRenderedPageBreak/>
        <w:t xml:space="preserve">ανήκουν στο κόμμα οι </w:t>
      </w:r>
      <w:r>
        <w:rPr>
          <w:rFonts w:eastAsia="Times New Roman"/>
          <w:szCs w:val="24"/>
        </w:rPr>
        <w:t>έδρες</w:t>
      </w:r>
      <w:r w:rsidRPr="009B7F10">
        <w:rPr>
          <w:rFonts w:eastAsia="Times New Roman"/>
          <w:szCs w:val="24"/>
        </w:rPr>
        <w:t xml:space="preserve"> των Βουλευτών</w:t>
      </w:r>
      <w:r>
        <w:rPr>
          <w:rFonts w:eastAsia="Times New Roman"/>
          <w:szCs w:val="24"/>
        </w:rPr>
        <w:t>,</w:t>
      </w:r>
      <w:r w:rsidRPr="009B7F10">
        <w:rPr>
          <w:rFonts w:eastAsia="Times New Roman"/>
          <w:szCs w:val="24"/>
        </w:rPr>
        <w:t xml:space="preserve"> που στηρίζουν</w:t>
      </w:r>
      <w:r>
        <w:rPr>
          <w:rFonts w:eastAsia="Times New Roman"/>
          <w:szCs w:val="24"/>
        </w:rPr>
        <w:t>,</w:t>
      </w:r>
      <w:r w:rsidRPr="009B7F10">
        <w:rPr>
          <w:rFonts w:eastAsia="Times New Roman"/>
          <w:szCs w:val="24"/>
        </w:rPr>
        <w:t xml:space="preserve"> χωρίς προγραμματικό θεμέλιο και χωρίς ηθική βάση την </w:t>
      </w:r>
      <w:r>
        <w:rPr>
          <w:rFonts w:eastAsia="Times New Roman"/>
          <w:szCs w:val="24"/>
        </w:rPr>
        <w:t>τεχνητή</w:t>
      </w:r>
      <w:r w:rsidRPr="009B7F10">
        <w:rPr>
          <w:rFonts w:eastAsia="Times New Roman"/>
          <w:szCs w:val="24"/>
        </w:rPr>
        <w:t xml:space="preserve"> πλειοψηφία</w:t>
      </w:r>
      <w:r>
        <w:rPr>
          <w:rFonts w:eastAsia="Times New Roman"/>
          <w:szCs w:val="24"/>
        </w:rPr>
        <w:t xml:space="preserve"> που</w:t>
      </w:r>
      <w:r w:rsidRPr="009B7F10">
        <w:rPr>
          <w:rFonts w:eastAsia="Times New Roman"/>
          <w:szCs w:val="24"/>
        </w:rPr>
        <w:t xml:space="preserve"> προσπαθεί να συγκροτήσει ο κ</w:t>
      </w:r>
      <w:r>
        <w:rPr>
          <w:rFonts w:eastAsia="Times New Roman"/>
          <w:szCs w:val="24"/>
        </w:rPr>
        <w:t>.</w:t>
      </w:r>
      <w:r w:rsidRPr="009B7F10">
        <w:rPr>
          <w:rFonts w:eastAsia="Times New Roman"/>
          <w:szCs w:val="24"/>
        </w:rPr>
        <w:t xml:space="preserve"> Τσίπρας</w:t>
      </w:r>
      <w:r>
        <w:rPr>
          <w:rFonts w:eastAsia="Times New Roman"/>
          <w:szCs w:val="24"/>
        </w:rPr>
        <w:t>.</w:t>
      </w:r>
    </w:p>
    <w:p w14:paraId="1286C49F" w14:textId="77777777" w:rsidR="000402FE" w:rsidRDefault="007623D8">
      <w:pPr>
        <w:spacing w:line="600" w:lineRule="auto"/>
        <w:ind w:firstLine="720"/>
        <w:jc w:val="both"/>
        <w:rPr>
          <w:rFonts w:eastAsia="Times New Roman"/>
          <w:szCs w:val="24"/>
        </w:rPr>
      </w:pPr>
      <w:r>
        <w:rPr>
          <w:rFonts w:eastAsia="Times New Roman"/>
          <w:szCs w:val="24"/>
        </w:rPr>
        <w:t>Κ</w:t>
      </w:r>
      <w:r w:rsidRPr="009B7F10">
        <w:rPr>
          <w:rFonts w:eastAsia="Times New Roman"/>
          <w:szCs w:val="24"/>
        </w:rPr>
        <w:t>αι ποιοι το κάνουν αυτό</w:t>
      </w:r>
      <w:r>
        <w:rPr>
          <w:rFonts w:eastAsia="Times New Roman"/>
          <w:szCs w:val="24"/>
        </w:rPr>
        <w:t>; Ποιοι κάνουν αυτήν τη σύνθεση;</w:t>
      </w:r>
      <w:r w:rsidRPr="009B7F10">
        <w:rPr>
          <w:rFonts w:eastAsia="Times New Roman"/>
          <w:szCs w:val="24"/>
        </w:rPr>
        <w:t xml:space="preserve"> </w:t>
      </w:r>
      <w:r>
        <w:rPr>
          <w:rFonts w:eastAsia="Times New Roman"/>
          <w:szCs w:val="24"/>
        </w:rPr>
        <w:t>Α</w:t>
      </w:r>
      <w:r w:rsidRPr="009B7F10">
        <w:rPr>
          <w:rFonts w:eastAsia="Times New Roman"/>
          <w:szCs w:val="24"/>
        </w:rPr>
        <w:t xml:space="preserve">υτοί που </w:t>
      </w:r>
      <w:r>
        <w:rPr>
          <w:rFonts w:eastAsia="Times New Roman"/>
          <w:szCs w:val="24"/>
        </w:rPr>
        <w:t>κατήγγε</w:t>
      </w:r>
      <w:r>
        <w:rPr>
          <w:rFonts w:eastAsia="Times New Roman"/>
          <w:szCs w:val="24"/>
        </w:rPr>
        <w:t>ιλαν</w:t>
      </w:r>
      <w:r>
        <w:rPr>
          <w:rFonts w:eastAsia="Times New Roman"/>
          <w:szCs w:val="24"/>
        </w:rPr>
        <w:t>,</w:t>
      </w:r>
      <w:r w:rsidRPr="009B7F10">
        <w:rPr>
          <w:rFonts w:eastAsia="Times New Roman"/>
          <w:szCs w:val="24"/>
        </w:rPr>
        <w:t xml:space="preserve"> με το πιο χυδαίο τρόπο</w:t>
      </w:r>
      <w:r>
        <w:rPr>
          <w:rFonts w:eastAsia="Times New Roman"/>
          <w:szCs w:val="24"/>
        </w:rPr>
        <w:t>,</w:t>
      </w:r>
      <w:r w:rsidRPr="009B7F10">
        <w:rPr>
          <w:rFonts w:eastAsia="Times New Roman"/>
          <w:szCs w:val="24"/>
        </w:rPr>
        <w:t xml:space="preserve"> τους Βουλευτές που ψήφισαν για την εκλογή Προέδρου της Δημοκρατίας το</w:t>
      </w:r>
      <w:r>
        <w:rPr>
          <w:rFonts w:eastAsia="Times New Roman"/>
          <w:szCs w:val="24"/>
        </w:rPr>
        <w:t>ν</w:t>
      </w:r>
      <w:r w:rsidRPr="009B7F10">
        <w:rPr>
          <w:rFonts w:eastAsia="Times New Roman"/>
          <w:szCs w:val="24"/>
        </w:rPr>
        <w:t xml:space="preserve"> Δεκέμβριο του 2014 και έστησαν την κορυφαία γελοιότητα της υπόθεσης Χαϊκάλη</w:t>
      </w:r>
      <w:r>
        <w:rPr>
          <w:rFonts w:eastAsia="Times New Roman"/>
          <w:szCs w:val="24"/>
        </w:rPr>
        <w:t>.</w:t>
      </w:r>
      <w:r w:rsidRPr="009B7F10">
        <w:rPr>
          <w:rFonts w:eastAsia="Times New Roman"/>
          <w:szCs w:val="24"/>
        </w:rPr>
        <w:t xml:space="preserve"> Αυτοί </w:t>
      </w:r>
      <w:r>
        <w:rPr>
          <w:rFonts w:eastAsia="Times New Roman"/>
          <w:szCs w:val="24"/>
        </w:rPr>
        <w:t>που υποδ</w:t>
      </w:r>
      <w:r>
        <w:rPr>
          <w:rFonts w:eastAsia="Times New Roman"/>
          <w:szCs w:val="24"/>
        </w:rPr>
        <w:t>έ</w:t>
      </w:r>
      <w:r>
        <w:rPr>
          <w:rFonts w:eastAsia="Times New Roman"/>
          <w:szCs w:val="24"/>
        </w:rPr>
        <w:t>χ</w:t>
      </w:r>
      <w:r>
        <w:rPr>
          <w:rFonts w:eastAsia="Times New Roman"/>
          <w:szCs w:val="24"/>
        </w:rPr>
        <w:t>ο</w:t>
      </w:r>
      <w:r>
        <w:rPr>
          <w:rFonts w:eastAsia="Times New Roman"/>
          <w:szCs w:val="24"/>
        </w:rPr>
        <w:t>νταν</w:t>
      </w:r>
      <w:r>
        <w:rPr>
          <w:rFonts w:eastAsia="Times New Roman"/>
          <w:szCs w:val="24"/>
        </w:rPr>
        <w:t>,</w:t>
      </w:r>
      <w:r>
        <w:rPr>
          <w:rFonts w:eastAsia="Times New Roman"/>
          <w:szCs w:val="24"/>
        </w:rPr>
        <w:t xml:space="preserve"> </w:t>
      </w:r>
      <w:r w:rsidRPr="009B7F10">
        <w:rPr>
          <w:rFonts w:eastAsia="Times New Roman"/>
          <w:szCs w:val="24"/>
        </w:rPr>
        <w:t>με πολύ μεγάλη χαρά</w:t>
      </w:r>
      <w:r>
        <w:rPr>
          <w:rFonts w:eastAsia="Times New Roman"/>
          <w:szCs w:val="24"/>
        </w:rPr>
        <w:t>,</w:t>
      </w:r>
      <w:r w:rsidRPr="009B7F10">
        <w:rPr>
          <w:rFonts w:eastAsia="Times New Roman"/>
          <w:szCs w:val="24"/>
        </w:rPr>
        <w:t xml:space="preserve"> τους Βουλευτές</w:t>
      </w:r>
      <w:r>
        <w:rPr>
          <w:rFonts w:eastAsia="Times New Roman"/>
          <w:szCs w:val="24"/>
        </w:rPr>
        <w:t>,</w:t>
      </w:r>
      <w:r w:rsidRPr="009B7F10">
        <w:rPr>
          <w:rFonts w:eastAsia="Times New Roman"/>
          <w:szCs w:val="24"/>
        </w:rPr>
        <w:t xml:space="preserve"> που </w:t>
      </w:r>
      <w:r>
        <w:rPr>
          <w:rFonts w:eastAsia="Times New Roman"/>
          <w:szCs w:val="24"/>
        </w:rPr>
        <w:t>διαγρ</w:t>
      </w:r>
      <w:r>
        <w:rPr>
          <w:rFonts w:eastAsia="Times New Roman"/>
          <w:szCs w:val="24"/>
        </w:rPr>
        <w:t>άφοντ</w:t>
      </w:r>
      <w:r>
        <w:rPr>
          <w:rFonts w:eastAsia="Times New Roman"/>
          <w:szCs w:val="24"/>
        </w:rPr>
        <w:t>αν</w:t>
      </w:r>
      <w:r w:rsidRPr="009B7F10">
        <w:rPr>
          <w:rFonts w:eastAsia="Times New Roman"/>
          <w:szCs w:val="24"/>
        </w:rPr>
        <w:t xml:space="preserve"> από το ΠΑΣΟΚ και αργότερα τη Νέα Δημοκρατία</w:t>
      </w:r>
      <w:r>
        <w:rPr>
          <w:rFonts w:eastAsia="Times New Roman"/>
          <w:szCs w:val="24"/>
        </w:rPr>
        <w:t>,</w:t>
      </w:r>
      <w:r w:rsidRPr="009B7F10">
        <w:rPr>
          <w:rFonts w:eastAsia="Times New Roman"/>
          <w:szCs w:val="24"/>
        </w:rPr>
        <w:t xml:space="preserve"> γιατί δήθεν η ευαίσθητη </w:t>
      </w:r>
      <w:r>
        <w:rPr>
          <w:rFonts w:eastAsia="Times New Roman"/>
          <w:szCs w:val="24"/>
        </w:rPr>
        <w:t>λαϊκή τους</w:t>
      </w:r>
      <w:r w:rsidRPr="009B7F10">
        <w:rPr>
          <w:rFonts w:eastAsia="Times New Roman"/>
          <w:szCs w:val="24"/>
        </w:rPr>
        <w:t xml:space="preserve"> </w:t>
      </w:r>
      <w:r>
        <w:rPr>
          <w:rFonts w:eastAsia="Times New Roman"/>
          <w:szCs w:val="24"/>
        </w:rPr>
        <w:t>σ</w:t>
      </w:r>
      <w:r w:rsidRPr="009B7F10">
        <w:rPr>
          <w:rFonts w:eastAsia="Times New Roman"/>
          <w:szCs w:val="24"/>
        </w:rPr>
        <w:t xml:space="preserve">υνείδηση δεν </w:t>
      </w:r>
      <w:r>
        <w:rPr>
          <w:rFonts w:eastAsia="Times New Roman"/>
          <w:szCs w:val="24"/>
        </w:rPr>
        <w:t>τους</w:t>
      </w:r>
      <w:r w:rsidRPr="009B7F10">
        <w:rPr>
          <w:rFonts w:eastAsia="Times New Roman"/>
          <w:szCs w:val="24"/>
        </w:rPr>
        <w:t xml:space="preserve"> επέτρεπε να ψηφίσουν το πρώτο και το δεύτερο μνημόνιο</w:t>
      </w:r>
      <w:r>
        <w:rPr>
          <w:rFonts w:eastAsia="Times New Roman"/>
          <w:szCs w:val="24"/>
        </w:rPr>
        <w:t>,</w:t>
      </w:r>
      <w:r w:rsidRPr="009B7F10">
        <w:rPr>
          <w:rFonts w:eastAsia="Times New Roman"/>
          <w:szCs w:val="24"/>
        </w:rPr>
        <w:t xml:space="preserve"> </w:t>
      </w:r>
      <w:r>
        <w:rPr>
          <w:rFonts w:eastAsia="Times New Roman"/>
          <w:szCs w:val="24"/>
        </w:rPr>
        <w:t>γ</w:t>
      </w:r>
      <w:r w:rsidRPr="009B7F10">
        <w:rPr>
          <w:rFonts w:eastAsia="Times New Roman"/>
          <w:szCs w:val="24"/>
        </w:rPr>
        <w:t>ια να σωθεί η χώρα από την απειλή χρεοκοπίας</w:t>
      </w:r>
      <w:r>
        <w:rPr>
          <w:rFonts w:eastAsia="Times New Roman"/>
          <w:szCs w:val="24"/>
        </w:rPr>
        <w:t>,</w:t>
      </w:r>
      <w:r w:rsidRPr="009B7F10">
        <w:rPr>
          <w:rFonts w:eastAsia="Times New Roman"/>
          <w:szCs w:val="24"/>
        </w:rPr>
        <w:t xml:space="preserve"> αλλά </w:t>
      </w:r>
      <w:r>
        <w:rPr>
          <w:rFonts w:eastAsia="Times New Roman"/>
          <w:szCs w:val="24"/>
        </w:rPr>
        <w:t>μ</w:t>
      </w:r>
      <w:r w:rsidRPr="009B7F10">
        <w:rPr>
          <w:rFonts w:eastAsia="Times New Roman"/>
          <w:szCs w:val="24"/>
        </w:rPr>
        <w:t xml:space="preserve">ε ενθουσιασμό ψήφισαν το </w:t>
      </w:r>
      <w:r>
        <w:rPr>
          <w:rFonts w:eastAsia="Times New Roman"/>
          <w:szCs w:val="24"/>
        </w:rPr>
        <w:t>τρίτο</w:t>
      </w:r>
      <w:r w:rsidRPr="009B7F10">
        <w:rPr>
          <w:rFonts w:eastAsia="Times New Roman"/>
          <w:szCs w:val="24"/>
        </w:rPr>
        <w:t xml:space="preserve"> μνημόνιο</w:t>
      </w:r>
      <w:r>
        <w:rPr>
          <w:rFonts w:eastAsia="Times New Roman"/>
          <w:szCs w:val="24"/>
        </w:rPr>
        <w:t>,</w:t>
      </w:r>
      <w:r w:rsidRPr="009B7F10">
        <w:rPr>
          <w:rFonts w:eastAsia="Times New Roman"/>
          <w:szCs w:val="24"/>
        </w:rPr>
        <w:t xml:space="preserve"> που ήτα</w:t>
      </w:r>
      <w:r w:rsidRPr="009B7F10">
        <w:rPr>
          <w:rFonts w:eastAsia="Times New Roman"/>
          <w:szCs w:val="24"/>
        </w:rPr>
        <w:t xml:space="preserve">ν άχρηστο και το επέβαλε η ανεύθυνη πολιτική της Κυβέρνησης </w:t>
      </w:r>
      <w:r>
        <w:rPr>
          <w:rFonts w:eastAsia="Times New Roman"/>
          <w:szCs w:val="24"/>
        </w:rPr>
        <w:t>Τσίπρα-</w:t>
      </w:r>
      <w:r w:rsidRPr="009B7F10">
        <w:rPr>
          <w:rFonts w:eastAsia="Times New Roman"/>
          <w:szCs w:val="24"/>
        </w:rPr>
        <w:t>Καμμένου</w:t>
      </w:r>
      <w:r>
        <w:rPr>
          <w:rFonts w:eastAsia="Times New Roman"/>
          <w:szCs w:val="24"/>
        </w:rPr>
        <w:t>,</w:t>
      </w:r>
      <w:r w:rsidRPr="009B7F10">
        <w:rPr>
          <w:rFonts w:eastAsia="Times New Roman"/>
          <w:szCs w:val="24"/>
        </w:rPr>
        <w:t xml:space="preserve"> αφήνοντας τη χώρα επί τέσσερα χρόνια σε ένα τρίτο μνημόνιο</w:t>
      </w:r>
      <w:r>
        <w:rPr>
          <w:rFonts w:eastAsia="Times New Roman"/>
          <w:szCs w:val="24"/>
        </w:rPr>
        <w:t>,</w:t>
      </w:r>
      <w:r w:rsidRPr="009B7F10">
        <w:rPr>
          <w:rFonts w:eastAsia="Times New Roman"/>
          <w:szCs w:val="24"/>
        </w:rPr>
        <w:t xml:space="preserve"> από το οποίο φυσικά δεν βγήκε ποτέ</w:t>
      </w:r>
      <w:r>
        <w:rPr>
          <w:rFonts w:eastAsia="Times New Roman"/>
          <w:szCs w:val="24"/>
        </w:rPr>
        <w:t>,</w:t>
      </w:r>
      <w:r w:rsidRPr="009B7F10">
        <w:rPr>
          <w:rFonts w:eastAsia="Times New Roman"/>
          <w:szCs w:val="24"/>
        </w:rPr>
        <w:t xml:space="preserve"> διότι αυτή</w:t>
      </w:r>
      <w:r>
        <w:rPr>
          <w:rFonts w:eastAsia="Times New Roman"/>
          <w:szCs w:val="24"/>
        </w:rPr>
        <w:t>ν</w:t>
      </w:r>
      <w:r w:rsidRPr="009B7F10">
        <w:rPr>
          <w:rFonts w:eastAsia="Times New Roman"/>
          <w:szCs w:val="24"/>
        </w:rPr>
        <w:t xml:space="preserve"> τη στιγμή</w:t>
      </w:r>
      <w:r>
        <w:rPr>
          <w:rFonts w:eastAsia="Times New Roman"/>
          <w:szCs w:val="24"/>
        </w:rPr>
        <w:t>,</w:t>
      </w:r>
      <w:r w:rsidRPr="009B7F10">
        <w:rPr>
          <w:rFonts w:eastAsia="Times New Roman"/>
          <w:szCs w:val="24"/>
        </w:rPr>
        <w:t xml:space="preserve"> η χώρα είναι εγκλωβισμένη στις επιπτώσεις της τραγικής πολιτ</w:t>
      </w:r>
      <w:r w:rsidRPr="009B7F10">
        <w:rPr>
          <w:rFonts w:eastAsia="Times New Roman"/>
          <w:szCs w:val="24"/>
        </w:rPr>
        <w:t xml:space="preserve">ικής του </w:t>
      </w:r>
      <w:r>
        <w:rPr>
          <w:rFonts w:eastAsia="Times New Roman"/>
          <w:szCs w:val="24"/>
        </w:rPr>
        <w:t xml:space="preserve">υπερπλεονάσματος, </w:t>
      </w:r>
      <w:r w:rsidRPr="009B7F10">
        <w:rPr>
          <w:rFonts w:eastAsia="Times New Roman"/>
          <w:szCs w:val="24"/>
        </w:rPr>
        <w:t>που είναι μία κολοσσι</w:t>
      </w:r>
      <w:r>
        <w:rPr>
          <w:rFonts w:eastAsia="Times New Roman"/>
          <w:szCs w:val="24"/>
        </w:rPr>
        <w:t>αία παγίδα φτώχειας και στασιμο</w:t>
      </w:r>
      <w:r w:rsidRPr="009B7F10">
        <w:rPr>
          <w:rFonts w:eastAsia="Times New Roman"/>
          <w:szCs w:val="24"/>
        </w:rPr>
        <w:t>χρεοκοπίας</w:t>
      </w:r>
      <w:r>
        <w:rPr>
          <w:rFonts w:eastAsia="Times New Roman"/>
          <w:szCs w:val="24"/>
        </w:rPr>
        <w:t>.</w:t>
      </w:r>
    </w:p>
    <w:p w14:paraId="1286C4A0" w14:textId="77777777" w:rsidR="000402FE" w:rsidRDefault="007623D8">
      <w:pPr>
        <w:spacing w:line="600" w:lineRule="auto"/>
        <w:ind w:firstLine="720"/>
        <w:jc w:val="both"/>
        <w:rPr>
          <w:rFonts w:eastAsia="Times New Roman"/>
          <w:szCs w:val="24"/>
        </w:rPr>
      </w:pPr>
      <w:r>
        <w:rPr>
          <w:rFonts w:eastAsia="Times New Roman"/>
          <w:szCs w:val="24"/>
        </w:rPr>
        <w:lastRenderedPageBreak/>
        <w:t>Αλλά για</w:t>
      </w:r>
      <w:r w:rsidRPr="009B7F10">
        <w:rPr>
          <w:rFonts w:eastAsia="Times New Roman"/>
          <w:szCs w:val="24"/>
        </w:rPr>
        <w:t xml:space="preserve"> πείτε μου</w:t>
      </w:r>
      <w:r>
        <w:rPr>
          <w:rFonts w:eastAsia="Times New Roman"/>
          <w:szCs w:val="24"/>
        </w:rPr>
        <w:t>,</w:t>
      </w:r>
      <w:r w:rsidRPr="009B7F10">
        <w:rPr>
          <w:rFonts w:eastAsia="Times New Roman"/>
          <w:szCs w:val="24"/>
        </w:rPr>
        <w:t xml:space="preserve"> </w:t>
      </w:r>
      <w:r>
        <w:rPr>
          <w:rFonts w:eastAsia="Times New Roman"/>
          <w:szCs w:val="24"/>
        </w:rPr>
        <w:t xml:space="preserve">η Κυβέρνηση </w:t>
      </w:r>
      <w:r w:rsidRPr="009B7F10">
        <w:rPr>
          <w:rFonts w:eastAsia="Times New Roman"/>
          <w:szCs w:val="24"/>
        </w:rPr>
        <w:t xml:space="preserve">θέλει να εμφανιστεί ως </w:t>
      </w:r>
      <w:r>
        <w:rPr>
          <w:rFonts w:eastAsia="Times New Roman"/>
          <w:szCs w:val="24"/>
        </w:rPr>
        <w:t>Κ</w:t>
      </w:r>
      <w:r w:rsidRPr="009B7F10">
        <w:rPr>
          <w:rFonts w:eastAsia="Times New Roman"/>
          <w:szCs w:val="24"/>
        </w:rPr>
        <w:t xml:space="preserve">υβέρνηση των </w:t>
      </w:r>
      <w:r>
        <w:rPr>
          <w:rFonts w:eastAsia="Times New Roman"/>
          <w:szCs w:val="24"/>
        </w:rPr>
        <w:t>εκατόν πενήντα ενός</w:t>
      </w:r>
      <w:r>
        <w:rPr>
          <w:rFonts w:eastAsia="Times New Roman"/>
          <w:szCs w:val="24"/>
        </w:rPr>
        <w:t>,</w:t>
      </w:r>
      <w:r w:rsidRPr="009B7F10">
        <w:rPr>
          <w:rFonts w:eastAsia="Times New Roman"/>
          <w:szCs w:val="24"/>
        </w:rPr>
        <w:t xml:space="preserve"> της απόλυτης πλειοψηφίας</w:t>
      </w:r>
      <w:r>
        <w:rPr>
          <w:rFonts w:eastAsia="Times New Roman"/>
          <w:szCs w:val="24"/>
        </w:rPr>
        <w:t>,</w:t>
      </w:r>
      <w:r w:rsidRPr="009B7F10">
        <w:rPr>
          <w:rFonts w:eastAsia="Times New Roman"/>
          <w:szCs w:val="24"/>
        </w:rPr>
        <w:t xml:space="preserve"> χωρίς να έχει πλειοψηφία για την κύρωση της Συνθή</w:t>
      </w:r>
      <w:r w:rsidRPr="009B7F10">
        <w:rPr>
          <w:rFonts w:eastAsia="Times New Roman"/>
          <w:szCs w:val="24"/>
        </w:rPr>
        <w:t>κης των Πρεσπών</w:t>
      </w:r>
      <w:r>
        <w:rPr>
          <w:rFonts w:eastAsia="Times New Roman"/>
          <w:szCs w:val="24"/>
        </w:rPr>
        <w:t>,</w:t>
      </w:r>
      <w:r w:rsidRPr="009B7F10">
        <w:rPr>
          <w:rFonts w:eastAsia="Times New Roman"/>
          <w:szCs w:val="24"/>
        </w:rPr>
        <w:t xml:space="preserve"> που είναι ο βασικός προγραμματικός </w:t>
      </w:r>
      <w:r>
        <w:rPr>
          <w:rFonts w:eastAsia="Times New Roman"/>
          <w:szCs w:val="24"/>
        </w:rPr>
        <w:t>της</w:t>
      </w:r>
      <w:r w:rsidRPr="009B7F10">
        <w:rPr>
          <w:rFonts w:eastAsia="Times New Roman"/>
          <w:szCs w:val="24"/>
        </w:rPr>
        <w:t xml:space="preserve"> στόχος</w:t>
      </w:r>
      <w:r>
        <w:rPr>
          <w:rFonts w:eastAsia="Times New Roman"/>
          <w:szCs w:val="24"/>
        </w:rPr>
        <w:t>. Είναι δυνατόν να</w:t>
      </w:r>
      <w:r w:rsidRPr="009B7F10">
        <w:rPr>
          <w:rFonts w:eastAsia="Times New Roman"/>
          <w:szCs w:val="24"/>
        </w:rPr>
        <w:t xml:space="preserve"> ψηφίζουν υπέρ της Κυβέρνησης</w:t>
      </w:r>
      <w:r>
        <w:rPr>
          <w:rFonts w:eastAsia="Times New Roman"/>
          <w:szCs w:val="24"/>
        </w:rPr>
        <w:t>,</w:t>
      </w:r>
      <w:r w:rsidRPr="009B7F10">
        <w:rPr>
          <w:rFonts w:eastAsia="Times New Roman"/>
          <w:szCs w:val="24"/>
        </w:rPr>
        <w:t xml:space="preserve"> Βουλευτές που διαφωνούν με τη βασική αποστολή</w:t>
      </w:r>
      <w:r>
        <w:rPr>
          <w:rFonts w:eastAsia="Times New Roman"/>
          <w:szCs w:val="24"/>
        </w:rPr>
        <w:t>,</w:t>
      </w:r>
      <w:r w:rsidRPr="009B7F10">
        <w:rPr>
          <w:rFonts w:eastAsia="Times New Roman"/>
          <w:szCs w:val="24"/>
        </w:rPr>
        <w:t xml:space="preserve"> που </w:t>
      </w:r>
      <w:r>
        <w:rPr>
          <w:rFonts w:eastAsia="Times New Roman"/>
          <w:szCs w:val="24"/>
        </w:rPr>
        <w:t>υ</w:t>
      </w:r>
      <w:r w:rsidRPr="009B7F10">
        <w:rPr>
          <w:rFonts w:eastAsia="Times New Roman"/>
          <w:szCs w:val="24"/>
        </w:rPr>
        <w:t xml:space="preserve">ποτίθεται ότι έχει η Κυβέρνηση και </w:t>
      </w:r>
      <w:r>
        <w:rPr>
          <w:rFonts w:eastAsia="Times New Roman"/>
          <w:szCs w:val="24"/>
        </w:rPr>
        <w:t>χάριν της</w:t>
      </w:r>
      <w:r w:rsidRPr="009B7F10">
        <w:rPr>
          <w:rFonts w:eastAsia="Times New Roman"/>
          <w:szCs w:val="24"/>
        </w:rPr>
        <w:t xml:space="preserve"> οποί</w:t>
      </w:r>
      <w:r>
        <w:rPr>
          <w:rFonts w:eastAsia="Times New Roman"/>
          <w:szCs w:val="24"/>
        </w:rPr>
        <w:t>α</w:t>
      </w:r>
      <w:r w:rsidRPr="009B7F10">
        <w:rPr>
          <w:rFonts w:eastAsia="Times New Roman"/>
          <w:szCs w:val="24"/>
        </w:rPr>
        <w:t xml:space="preserve">ς </w:t>
      </w:r>
      <w:r>
        <w:rPr>
          <w:rFonts w:eastAsia="Times New Roman"/>
          <w:szCs w:val="24"/>
        </w:rPr>
        <w:t xml:space="preserve">ζητά ψήφο εμπιστοσύνης; </w:t>
      </w:r>
      <w:r w:rsidRPr="009B7F10">
        <w:rPr>
          <w:rFonts w:eastAsia="Times New Roman"/>
          <w:szCs w:val="24"/>
        </w:rPr>
        <w:t>Αυτή είναι η κατα</w:t>
      </w:r>
      <w:r w:rsidRPr="009B7F10">
        <w:rPr>
          <w:rFonts w:eastAsia="Times New Roman"/>
          <w:szCs w:val="24"/>
        </w:rPr>
        <w:t>στρατήγηση του Συντάγματος</w:t>
      </w:r>
      <w:r>
        <w:rPr>
          <w:rFonts w:eastAsia="Times New Roman"/>
          <w:szCs w:val="24"/>
        </w:rPr>
        <w:t>.</w:t>
      </w:r>
    </w:p>
    <w:p w14:paraId="1286C4A1" w14:textId="77777777" w:rsidR="000402FE" w:rsidRDefault="007623D8">
      <w:pPr>
        <w:spacing w:line="600" w:lineRule="auto"/>
        <w:ind w:firstLine="720"/>
        <w:jc w:val="both"/>
        <w:rPr>
          <w:rFonts w:eastAsia="Times New Roman"/>
          <w:szCs w:val="24"/>
        </w:rPr>
      </w:pPr>
      <w:r w:rsidRPr="009B7F10">
        <w:rPr>
          <w:rFonts w:eastAsia="Times New Roman"/>
          <w:szCs w:val="24"/>
        </w:rPr>
        <w:t>Πολιτικά</w:t>
      </w:r>
      <w:r>
        <w:rPr>
          <w:rFonts w:eastAsia="Times New Roman"/>
          <w:szCs w:val="24"/>
        </w:rPr>
        <w:t>,</w:t>
      </w:r>
      <w:r w:rsidRPr="009B7F10">
        <w:rPr>
          <w:rFonts w:eastAsia="Times New Roman"/>
          <w:szCs w:val="24"/>
        </w:rPr>
        <w:t xml:space="preserve"> βέβαια</w:t>
      </w:r>
      <w:r>
        <w:rPr>
          <w:rFonts w:eastAsia="Times New Roman"/>
          <w:szCs w:val="24"/>
        </w:rPr>
        <w:t>,</w:t>
      </w:r>
      <w:r w:rsidRPr="009B7F10">
        <w:rPr>
          <w:rFonts w:eastAsia="Times New Roman"/>
          <w:szCs w:val="24"/>
        </w:rPr>
        <w:t xml:space="preserve"> όποιος ψηφίσει υπέρ της Κυβέρνησης ψηφίζει και υπέρ της </w:t>
      </w:r>
      <w:r>
        <w:rPr>
          <w:rFonts w:eastAsia="Times New Roman"/>
          <w:szCs w:val="24"/>
        </w:rPr>
        <w:t>σ</w:t>
      </w:r>
      <w:r w:rsidRPr="009B7F10">
        <w:rPr>
          <w:rFonts w:eastAsia="Times New Roman"/>
          <w:szCs w:val="24"/>
        </w:rPr>
        <w:t>υμφωνίας</w:t>
      </w:r>
      <w:r>
        <w:rPr>
          <w:rFonts w:eastAsia="Times New Roman"/>
          <w:szCs w:val="24"/>
        </w:rPr>
        <w:t>.</w:t>
      </w:r>
      <w:r w:rsidRPr="009B7F10">
        <w:rPr>
          <w:rFonts w:eastAsia="Times New Roman"/>
          <w:szCs w:val="24"/>
        </w:rPr>
        <w:t xml:space="preserve"> Άλλωστε ο κ</w:t>
      </w:r>
      <w:r>
        <w:rPr>
          <w:rFonts w:eastAsia="Times New Roman"/>
          <w:szCs w:val="24"/>
        </w:rPr>
        <w:t>.</w:t>
      </w:r>
      <w:r w:rsidRPr="009B7F10">
        <w:rPr>
          <w:rFonts w:eastAsia="Times New Roman"/>
          <w:szCs w:val="24"/>
        </w:rPr>
        <w:t xml:space="preserve"> Καμμένος</w:t>
      </w:r>
      <w:r>
        <w:rPr>
          <w:rFonts w:eastAsia="Times New Roman"/>
          <w:szCs w:val="24"/>
        </w:rPr>
        <w:t>, ό</w:t>
      </w:r>
      <w:r w:rsidRPr="009B7F10">
        <w:rPr>
          <w:rFonts w:eastAsia="Times New Roman"/>
          <w:szCs w:val="24"/>
        </w:rPr>
        <w:t>πως είπα από τότε</w:t>
      </w:r>
      <w:r>
        <w:rPr>
          <w:rFonts w:eastAsia="Times New Roman"/>
          <w:szCs w:val="24"/>
        </w:rPr>
        <w:t>,</w:t>
      </w:r>
      <w:r w:rsidRPr="009B7F10">
        <w:rPr>
          <w:rFonts w:eastAsia="Times New Roman"/>
          <w:szCs w:val="24"/>
        </w:rPr>
        <w:t xml:space="preserve"> κράτησε με το χέρι του το </w:t>
      </w:r>
      <w:r>
        <w:rPr>
          <w:rFonts w:eastAsia="Times New Roman"/>
          <w:szCs w:val="24"/>
        </w:rPr>
        <w:t>στυλό</w:t>
      </w:r>
      <w:r w:rsidRPr="009B7F10">
        <w:rPr>
          <w:rFonts w:eastAsia="Times New Roman"/>
          <w:szCs w:val="24"/>
        </w:rPr>
        <w:t xml:space="preserve"> του </w:t>
      </w:r>
      <w:r>
        <w:rPr>
          <w:rFonts w:eastAsia="Times New Roman"/>
          <w:szCs w:val="24"/>
        </w:rPr>
        <w:t>κ.</w:t>
      </w:r>
      <w:r w:rsidRPr="009B7F10">
        <w:rPr>
          <w:rFonts w:eastAsia="Times New Roman"/>
          <w:szCs w:val="24"/>
        </w:rPr>
        <w:t xml:space="preserve"> Κοτζιά και του </w:t>
      </w:r>
      <w:r>
        <w:rPr>
          <w:rFonts w:eastAsia="Times New Roman"/>
          <w:szCs w:val="24"/>
        </w:rPr>
        <w:t>κ.</w:t>
      </w:r>
      <w:r w:rsidRPr="009B7F10">
        <w:rPr>
          <w:rFonts w:eastAsia="Times New Roman"/>
          <w:szCs w:val="24"/>
        </w:rPr>
        <w:t xml:space="preserve"> Τσίπρα για την υπογραφή της συγκεκριμένης </w:t>
      </w:r>
      <w:r>
        <w:rPr>
          <w:rFonts w:eastAsia="Times New Roman"/>
          <w:szCs w:val="24"/>
        </w:rPr>
        <w:t>σ</w:t>
      </w:r>
      <w:r w:rsidRPr="009B7F10">
        <w:rPr>
          <w:rFonts w:eastAsia="Times New Roman"/>
          <w:szCs w:val="24"/>
        </w:rPr>
        <w:t>υνθήκης</w:t>
      </w:r>
      <w:r>
        <w:rPr>
          <w:rFonts w:eastAsia="Times New Roman"/>
          <w:szCs w:val="24"/>
        </w:rPr>
        <w:t>. Α</w:t>
      </w:r>
      <w:r w:rsidRPr="009B7F10">
        <w:rPr>
          <w:rFonts w:eastAsia="Times New Roman"/>
          <w:szCs w:val="24"/>
        </w:rPr>
        <w:t xml:space="preserve">λλά και όποιος ψηφίζει υπέρ της </w:t>
      </w:r>
      <w:r>
        <w:rPr>
          <w:rFonts w:eastAsia="Times New Roman"/>
          <w:szCs w:val="24"/>
        </w:rPr>
        <w:t>σ</w:t>
      </w:r>
      <w:r w:rsidRPr="009B7F10">
        <w:rPr>
          <w:rFonts w:eastAsia="Times New Roman"/>
          <w:szCs w:val="24"/>
        </w:rPr>
        <w:t xml:space="preserve">υμφωνίας ή διευκολύνει με την αποχή του την ψήφιση της </w:t>
      </w:r>
      <w:r>
        <w:rPr>
          <w:rFonts w:eastAsia="Times New Roman"/>
          <w:szCs w:val="24"/>
        </w:rPr>
        <w:t>σ</w:t>
      </w:r>
      <w:r w:rsidRPr="009B7F10">
        <w:rPr>
          <w:rFonts w:eastAsia="Times New Roman"/>
          <w:szCs w:val="24"/>
        </w:rPr>
        <w:t>υμφωνίας στηρίζει την Κυβέρνηση</w:t>
      </w:r>
      <w:r>
        <w:rPr>
          <w:rFonts w:eastAsia="Times New Roman"/>
          <w:szCs w:val="24"/>
        </w:rPr>
        <w:t>.</w:t>
      </w:r>
    </w:p>
    <w:p w14:paraId="1286C4A2" w14:textId="77777777" w:rsidR="000402FE" w:rsidRDefault="007623D8">
      <w:pPr>
        <w:spacing w:line="600" w:lineRule="auto"/>
        <w:ind w:firstLine="720"/>
        <w:jc w:val="both"/>
        <w:rPr>
          <w:rFonts w:eastAsia="Times New Roman"/>
          <w:szCs w:val="24"/>
        </w:rPr>
      </w:pPr>
      <w:r>
        <w:rPr>
          <w:rFonts w:eastAsia="Times New Roman"/>
          <w:szCs w:val="24"/>
        </w:rPr>
        <w:t>Σ</w:t>
      </w:r>
      <w:r w:rsidRPr="009B7F10">
        <w:rPr>
          <w:rFonts w:eastAsia="Times New Roman"/>
          <w:szCs w:val="24"/>
        </w:rPr>
        <w:t>υνταγματικά</w:t>
      </w:r>
      <w:r>
        <w:rPr>
          <w:rFonts w:eastAsia="Times New Roman"/>
          <w:szCs w:val="24"/>
        </w:rPr>
        <w:t>,</w:t>
      </w:r>
      <w:r w:rsidRPr="009B7F10">
        <w:rPr>
          <w:rFonts w:eastAsia="Times New Roman"/>
          <w:szCs w:val="24"/>
        </w:rPr>
        <w:t xml:space="preserve"> </w:t>
      </w:r>
      <w:r>
        <w:rPr>
          <w:rFonts w:eastAsia="Times New Roman"/>
          <w:szCs w:val="24"/>
        </w:rPr>
        <w:t>όμως,</w:t>
      </w:r>
      <w:r w:rsidRPr="009B7F10">
        <w:rPr>
          <w:rFonts w:eastAsia="Times New Roman"/>
          <w:szCs w:val="24"/>
        </w:rPr>
        <w:t xml:space="preserve"> είναι αδιανόητο να ισχυρίζεται η Κυβέρνηση ότι έχει απόλυτη πλειοψηφία στη Βουλή</w:t>
      </w:r>
      <w:r>
        <w:rPr>
          <w:rFonts w:eastAsia="Times New Roman"/>
          <w:szCs w:val="24"/>
        </w:rPr>
        <w:t>,</w:t>
      </w:r>
      <w:r w:rsidRPr="009B7F10">
        <w:rPr>
          <w:rFonts w:eastAsia="Times New Roman"/>
          <w:szCs w:val="24"/>
        </w:rPr>
        <w:t xml:space="preserve"> ενώ συγκεντρώνει ψήφους που διαφωνούν με τη θεμελιώδη και επείγουσα </w:t>
      </w:r>
      <w:r w:rsidRPr="009B7F10">
        <w:rPr>
          <w:rFonts w:eastAsia="Times New Roman"/>
          <w:szCs w:val="24"/>
        </w:rPr>
        <w:lastRenderedPageBreak/>
        <w:t xml:space="preserve">προγραμματική της </w:t>
      </w:r>
      <w:r>
        <w:rPr>
          <w:rFonts w:eastAsia="Times New Roman"/>
          <w:szCs w:val="24"/>
        </w:rPr>
        <w:t>στόχευση.</w:t>
      </w:r>
      <w:r w:rsidRPr="009B7F10">
        <w:rPr>
          <w:rFonts w:eastAsia="Times New Roman"/>
          <w:szCs w:val="24"/>
        </w:rPr>
        <w:t xml:space="preserve"> Αυτή είναι η καταστρατήγηση </w:t>
      </w:r>
      <w:r>
        <w:rPr>
          <w:rFonts w:eastAsia="Times New Roman"/>
          <w:szCs w:val="24"/>
        </w:rPr>
        <w:t>και ο</w:t>
      </w:r>
      <w:r w:rsidRPr="009B7F10">
        <w:rPr>
          <w:rFonts w:eastAsia="Times New Roman"/>
          <w:szCs w:val="24"/>
        </w:rPr>
        <w:t xml:space="preserve"> ευτελισμός του Συντάγματος</w:t>
      </w:r>
      <w:r>
        <w:rPr>
          <w:rFonts w:eastAsia="Times New Roman"/>
          <w:szCs w:val="24"/>
        </w:rPr>
        <w:t>.</w:t>
      </w:r>
    </w:p>
    <w:p w14:paraId="1286C4A3" w14:textId="77777777" w:rsidR="000402FE" w:rsidRDefault="007623D8">
      <w:pPr>
        <w:spacing w:line="600" w:lineRule="auto"/>
        <w:ind w:firstLine="720"/>
        <w:jc w:val="both"/>
        <w:rPr>
          <w:rFonts w:eastAsia="Times New Roman"/>
          <w:szCs w:val="24"/>
        </w:rPr>
      </w:pPr>
      <w:r>
        <w:rPr>
          <w:rFonts w:eastAsia="Times New Roman"/>
          <w:szCs w:val="24"/>
        </w:rPr>
        <w:t>Τι να πω δε για τους ΑΝΕΛ,</w:t>
      </w:r>
      <w:r w:rsidRPr="009B7F10">
        <w:rPr>
          <w:rFonts w:eastAsia="Times New Roman"/>
          <w:szCs w:val="24"/>
        </w:rPr>
        <w:t xml:space="preserve"> που είναι το πτυσσόμενο κόμμα</w:t>
      </w:r>
      <w:r>
        <w:rPr>
          <w:rFonts w:eastAsia="Times New Roman"/>
          <w:szCs w:val="24"/>
        </w:rPr>
        <w:t xml:space="preserve">, το οποίο διατηρεί καταστρατηγώντας </w:t>
      </w:r>
      <w:r w:rsidRPr="009B7F10">
        <w:rPr>
          <w:rFonts w:eastAsia="Times New Roman"/>
          <w:szCs w:val="24"/>
        </w:rPr>
        <w:t xml:space="preserve">τον </w:t>
      </w:r>
      <w:r w:rsidRPr="009B7F10">
        <w:rPr>
          <w:rFonts w:eastAsia="Times New Roman"/>
          <w:szCs w:val="24"/>
        </w:rPr>
        <w:t xml:space="preserve">Κανονισμό της Βουλής την ιδιότητα του </w:t>
      </w:r>
      <w:r>
        <w:rPr>
          <w:rFonts w:eastAsia="Times New Roman"/>
          <w:szCs w:val="24"/>
        </w:rPr>
        <w:t xml:space="preserve">κατά </w:t>
      </w:r>
      <w:r w:rsidRPr="009B7F10">
        <w:rPr>
          <w:rFonts w:eastAsia="Times New Roman"/>
          <w:szCs w:val="24"/>
        </w:rPr>
        <w:t xml:space="preserve">τον </w:t>
      </w:r>
      <w:r>
        <w:rPr>
          <w:rFonts w:eastAsia="Times New Roman"/>
          <w:szCs w:val="24"/>
        </w:rPr>
        <w:t>κ</w:t>
      </w:r>
      <w:r w:rsidRPr="009B7F10">
        <w:rPr>
          <w:rFonts w:eastAsia="Times New Roman"/>
          <w:szCs w:val="24"/>
        </w:rPr>
        <w:t>ανονισμό κόμματος</w:t>
      </w:r>
      <w:r>
        <w:rPr>
          <w:rFonts w:eastAsia="Times New Roman"/>
          <w:szCs w:val="24"/>
        </w:rPr>
        <w:t>;</w:t>
      </w:r>
      <w:r w:rsidRPr="009B7F10">
        <w:rPr>
          <w:rFonts w:eastAsia="Times New Roman"/>
          <w:szCs w:val="24"/>
        </w:rPr>
        <w:t xml:space="preserve"> </w:t>
      </w:r>
      <w:r>
        <w:rPr>
          <w:rFonts w:eastAsia="Times New Roman"/>
          <w:szCs w:val="24"/>
        </w:rPr>
        <w:t>Διαγράφει</w:t>
      </w:r>
      <w:r w:rsidRPr="009B7F10">
        <w:rPr>
          <w:rFonts w:eastAsia="Times New Roman"/>
          <w:szCs w:val="24"/>
        </w:rPr>
        <w:t xml:space="preserve"> Βουλευτές του που είναι Υπουργοί</w:t>
      </w:r>
      <w:r>
        <w:rPr>
          <w:rFonts w:eastAsia="Times New Roman"/>
          <w:szCs w:val="24"/>
        </w:rPr>
        <w:t>,</w:t>
      </w:r>
      <w:r w:rsidRPr="009B7F10">
        <w:rPr>
          <w:rFonts w:eastAsia="Times New Roman"/>
          <w:szCs w:val="24"/>
        </w:rPr>
        <w:t xml:space="preserve"> γιατί ψηφίζουν υπέρ της Κυβέρνησης</w:t>
      </w:r>
      <w:r>
        <w:rPr>
          <w:rFonts w:eastAsia="Times New Roman"/>
          <w:szCs w:val="24"/>
        </w:rPr>
        <w:t>,</w:t>
      </w:r>
      <w:r w:rsidRPr="009B7F10">
        <w:rPr>
          <w:rFonts w:eastAsia="Times New Roman"/>
          <w:szCs w:val="24"/>
        </w:rPr>
        <w:t xml:space="preserve"> αλλά δεν διαγράφει τους Βουλευτές του που ψηφίζουν υπέρ της Κυβέρνησης αν είναι χρήσιμ</w:t>
      </w:r>
      <w:r>
        <w:rPr>
          <w:rFonts w:eastAsia="Times New Roman"/>
          <w:szCs w:val="24"/>
        </w:rPr>
        <w:t>οι</w:t>
      </w:r>
      <w:r w:rsidRPr="009B7F10">
        <w:rPr>
          <w:rFonts w:eastAsia="Times New Roman"/>
          <w:szCs w:val="24"/>
        </w:rPr>
        <w:t xml:space="preserve"> για να διατηρεί την </w:t>
      </w:r>
      <w:r w:rsidRPr="009B7F10">
        <w:rPr>
          <w:rFonts w:eastAsia="Times New Roman"/>
          <w:szCs w:val="24"/>
        </w:rPr>
        <w:t xml:space="preserve">ιδιότητα του Αρχηγού κόμματος </w:t>
      </w:r>
      <w:r>
        <w:rPr>
          <w:rFonts w:eastAsia="Times New Roman"/>
          <w:szCs w:val="24"/>
        </w:rPr>
        <w:t>ο κ.</w:t>
      </w:r>
      <w:r w:rsidRPr="009B7F10">
        <w:rPr>
          <w:rFonts w:eastAsia="Times New Roman"/>
          <w:szCs w:val="24"/>
        </w:rPr>
        <w:t xml:space="preserve"> Καμμένος</w:t>
      </w:r>
      <w:r>
        <w:rPr>
          <w:rFonts w:eastAsia="Times New Roman"/>
          <w:szCs w:val="24"/>
        </w:rPr>
        <w:t>. Άλλη</w:t>
      </w:r>
      <w:r w:rsidRPr="009B7F10">
        <w:rPr>
          <w:rFonts w:eastAsia="Times New Roman"/>
          <w:szCs w:val="24"/>
        </w:rPr>
        <w:t xml:space="preserve"> καταστρατήγηση του Συντάγματος και του Κανονισμού</w:t>
      </w:r>
      <w:r>
        <w:rPr>
          <w:rFonts w:eastAsia="Times New Roman"/>
          <w:szCs w:val="24"/>
        </w:rPr>
        <w:t>.</w:t>
      </w:r>
    </w:p>
    <w:p w14:paraId="1286C4A4" w14:textId="77777777" w:rsidR="000402FE" w:rsidRDefault="007623D8">
      <w:pPr>
        <w:spacing w:line="600" w:lineRule="auto"/>
        <w:ind w:firstLine="720"/>
        <w:jc w:val="both"/>
        <w:rPr>
          <w:rFonts w:eastAsia="Times New Roman"/>
          <w:szCs w:val="24"/>
        </w:rPr>
      </w:pPr>
      <w:r>
        <w:rPr>
          <w:rFonts w:eastAsia="Times New Roman"/>
          <w:szCs w:val="24"/>
        </w:rPr>
        <w:t>Για να μη μιλήσω για αλληλοεκ</w:t>
      </w:r>
      <w:r w:rsidRPr="009B7F10">
        <w:rPr>
          <w:rFonts w:eastAsia="Times New Roman"/>
          <w:szCs w:val="24"/>
        </w:rPr>
        <w:t>βιασμ</w:t>
      </w:r>
      <w:r>
        <w:rPr>
          <w:rFonts w:eastAsia="Times New Roman"/>
          <w:szCs w:val="24"/>
        </w:rPr>
        <w:t>ού</w:t>
      </w:r>
      <w:r w:rsidRPr="009B7F10">
        <w:rPr>
          <w:rFonts w:eastAsia="Times New Roman"/>
          <w:szCs w:val="24"/>
        </w:rPr>
        <w:t>ς κυβερνητικών εταίρων</w:t>
      </w:r>
      <w:r>
        <w:rPr>
          <w:rFonts w:eastAsia="Times New Roman"/>
          <w:szCs w:val="24"/>
        </w:rPr>
        <w:t>, μοιρασιές και δια</w:t>
      </w:r>
      <w:r w:rsidRPr="009B7F10">
        <w:rPr>
          <w:rFonts w:eastAsia="Times New Roman"/>
          <w:szCs w:val="24"/>
        </w:rPr>
        <w:t>κανονισμούς χωρίς προσχήματα</w:t>
      </w:r>
      <w:r>
        <w:rPr>
          <w:rFonts w:eastAsia="Times New Roman"/>
          <w:szCs w:val="24"/>
        </w:rPr>
        <w:t>,</w:t>
      </w:r>
      <w:r w:rsidRPr="009B7F10">
        <w:rPr>
          <w:rFonts w:eastAsia="Times New Roman"/>
          <w:szCs w:val="24"/>
        </w:rPr>
        <w:t xml:space="preserve"> δηλαδή για τον απόλυτο διασυρμό της κοινοβουλευτ</w:t>
      </w:r>
      <w:r w:rsidRPr="009B7F10">
        <w:rPr>
          <w:rFonts w:eastAsia="Times New Roman"/>
          <w:szCs w:val="24"/>
        </w:rPr>
        <w:t>ικής και δημοκρατικής τάξης</w:t>
      </w:r>
      <w:r>
        <w:rPr>
          <w:rFonts w:eastAsia="Times New Roman"/>
          <w:szCs w:val="24"/>
        </w:rPr>
        <w:t>.</w:t>
      </w:r>
    </w:p>
    <w:p w14:paraId="1286C4A5" w14:textId="77777777" w:rsidR="000402FE" w:rsidRDefault="007623D8">
      <w:pPr>
        <w:spacing w:line="600" w:lineRule="auto"/>
        <w:ind w:firstLine="720"/>
        <w:jc w:val="both"/>
        <w:rPr>
          <w:rFonts w:eastAsia="Times New Roman"/>
          <w:szCs w:val="24"/>
        </w:rPr>
      </w:pPr>
      <w:r>
        <w:rPr>
          <w:rFonts w:eastAsia="Times New Roman"/>
          <w:szCs w:val="24"/>
        </w:rPr>
        <w:t>Π</w:t>
      </w:r>
      <w:r w:rsidRPr="009B7F10">
        <w:rPr>
          <w:rFonts w:eastAsia="Times New Roman"/>
          <w:szCs w:val="24"/>
        </w:rPr>
        <w:t>οιος είναι</w:t>
      </w:r>
      <w:r>
        <w:rPr>
          <w:rFonts w:eastAsia="Times New Roman"/>
          <w:szCs w:val="24"/>
        </w:rPr>
        <w:t>,</w:t>
      </w:r>
      <w:r w:rsidRPr="009B7F10">
        <w:rPr>
          <w:rFonts w:eastAsia="Times New Roman"/>
          <w:szCs w:val="24"/>
        </w:rPr>
        <w:t xml:space="preserve"> </w:t>
      </w:r>
      <w:r>
        <w:rPr>
          <w:rFonts w:eastAsia="Times New Roman"/>
          <w:szCs w:val="24"/>
        </w:rPr>
        <w:t>όμως, ο παρονομαστής</w:t>
      </w:r>
      <w:r w:rsidRPr="009B7F10">
        <w:rPr>
          <w:rFonts w:eastAsia="Times New Roman"/>
          <w:szCs w:val="24"/>
        </w:rPr>
        <w:t xml:space="preserve"> αυτής της </w:t>
      </w:r>
      <w:r>
        <w:rPr>
          <w:rFonts w:eastAsia="Times New Roman"/>
          <w:szCs w:val="24"/>
        </w:rPr>
        <w:t>ετερόκλητης</w:t>
      </w:r>
      <w:r w:rsidRPr="009B7F10">
        <w:rPr>
          <w:rFonts w:eastAsia="Times New Roman"/>
          <w:szCs w:val="24"/>
        </w:rPr>
        <w:t xml:space="preserve"> συσπείρωση</w:t>
      </w:r>
      <w:r>
        <w:rPr>
          <w:rFonts w:eastAsia="Times New Roman"/>
          <w:szCs w:val="24"/>
        </w:rPr>
        <w:t xml:space="preserve">ς; Το </w:t>
      </w:r>
      <w:r w:rsidRPr="009B7F10">
        <w:rPr>
          <w:rFonts w:eastAsia="Times New Roman"/>
          <w:szCs w:val="24"/>
        </w:rPr>
        <w:t>αντιμνημονιακό μέτωπο</w:t>
      </w:r>
      <w:r>
        <w:rPr>
          <w:rFonts w:eastAsia="Times New Roman"/>
          <w:szCs w:val="24"/>
        </w:rPr>
        <w:t>;</w:t>
      </w:r>
      <w:r w:rsidRPr="009B7F10">
        <w:rPr>
          <w:rFonts w:eastAsia="Times New Roman"/>
          <w:szCs w:val="24"/>
        </w:rPr>
        <w:t xml:space="preserve"> Αυτό ήταν υποτίθεται ο κοινός παρονομαστής Τσίπρα-Καμμένου το </w:t>
      </w:r>
      <w:r>
        <w:rPr>
          <w:rFonts w:eastAsia="Times New Roman"/>
          <w:szCs w:val="24"/>
        </w:rPr>
        <w:t>20</w:t>
      </w:r>
      <w:r w:rsidRPr="009B7F10">
        <w:rPr>
          <w:rFonts w:eastAsia="Times New Roman"/>
          <w:szCs w:val="24"/>
        </w:rPr>
        <w:t>15</w:t>
      </w:r>
      <w:r>
        <w:rPr>
          <w:rFonts w:eastAsia="Times New Roman"/>
          <w:szCs w:val="24"/>
        </w:rPr>
        <w:t>. Έ</w:t>
      </w:r>
      <w:r w:rsidRPr="009B7F10">
        <w:rPr>
          <w:rFonts w:eastAsia="Times New Roman"/>
          <w:szCs w:val="24"/>
        </w:rPr>
        <w:t xml:space="preserve">τσι πορεύτηκε η χώρα αντιμνημονιακά στο μνημόνιο και </w:t>
      </w:r>
      <w:r>
        <w:rPr>
          <w:rFonts w:eastAsia="Times New Roman"/>
          <w:szCs w:val="24"/>
        </w:rPr>
        <w:t>έγινε</w:t>
      </w:r>
      <w:r w:rsidRPr="009B7F10">
        <w:rPr>
          <w:rFonts w:eastAsia="Times New Roman"/>
          <w:szCs w:val="24"/>
        </w:rPr>
        <w:t xml:space="preserve"> το </w:t>
      </w:r>
      <w:r w:rsidRPr="009B7F10">
        <w:rPr>
          <w:rFonts w:eastAsia="Times New Roman"/>
          <w:szCs w:val="24"/>
        </w:rPr>
        <w:lastRenderedPageBreak/>
        <w:t>delivery boy του μνημονίου</w:t>
      </w:r>
      <w:r>
        <w:rPr>
          <w:rFonts w:eastAsia="Times New Roman"/>
          <w:szCs w:val="24"/>
        </w:rPr>
        <w:t>. Υ</w:t>
      </w:r>
      <w:r w:rsidRPr="009B7F10">
        <w:rPr>
          <w:rFonts w:eastAsia="Times New Roman"/>
          <w:szCs w:val="24"/>
        </w:rPr>
        <w:t xml:space="preserve">ποτίθεται </w:t>
      </w:r>
      <w:r>
        <w:rPr>
          <w:rFonts w:eastAsia="Times New Roman"/>
          <w:szCs w:val="24"/>
        </w:rPr>
        <w:t>ότι β</w:t>
      </w:r>
      <w:r w:rsidRPr="009B7F10">
        <w:rPr>
          <w:rFonts w:eastAsia="Times New Roman"/>
          <w:szCs w:val="24"/>
        </w:rPr>
        <w:t>γήκαμε από τα μνημόνια</w:t>
      </w:r>
      <w:r>
        <w:rPr>
          <w:rFonts w:eastAsia="Times New Roman"/>
          <w:szCs w:val="24"/>
        </w:rPr>
        <w:t>,</w:t>
      </w:r>
      <w:r w:rsidRPr="009B7F10">
        <w:rPr>
          <w:rFonts w:eastAsia="Times New Roman"/>
          <w:szCs w:val="24"/>
        </w:rPr>
        <w:t xml:space="preserve"> έχουμε περάσει σε άλλη εποχή</w:t>
      </w:r>
      <w:r>
        <w:rPr>
          <w:rFonts w:eastAsia="Times New Roman"/>
          <w:szCs w:val="24"/>
        </w:rPr>
        <w:t>.</w:t>
      </w:r>
      <w:r w:rsidRPr="009B7F10">
        <w:rPr>
          <w:rFonts w:eastAsia="Times New Roman"/>
          <w:szCs w:val="24"/>
        </w:rPr>
        <w:t xml:space="preserve"> Αυτό </w:t>
      </w:r>
      <w:r>
        <w:rPr>
          <w:rFonts w:eastAsia="Times New Roman"/>
          <w:szCs w:val="24"/>
        </w:rPr>
        <w:t xml:space="preserve">είναι </w:t>
      </w:r>
      <w:r w:rsidRPr="009B7F10">
        <w:rPr>
          <w:rFonts w:eastAsia="Times New Roman"/>
          <w:szCs w:val="24"/>
        </w:rPr>
        <w:t>το κεντρικό αφήγημα</w:t>
      </w:r>
      <w:r>
        <w:rPr>
          <w:rFonts w:eastAsia="Times New Roman"/>
          <w:szCs w:val="24"/>
        </w:rPr>
        <w:t>.</w:t>
      </w:r>
    </w:p>
    <w:p w14:paraId="1286C4A6" w14:textId="77777777" w:rsidR="000402FE" w:rsidRDefault="007623D8">
      <w:pPr>
        <w:spacing w:line="600" w:lineRule="auto"/>
        <w:ind w:firstLine="720"/>
        <w:jc w:val="both"/>
        <w:rPr>
          <w:rFonts w:eastAsia="Times New Roman"/>
          <w:szCs w:val="24"/>
        </w:rPr>
      </w:pPr>
      <w:r>
        <w:rPr>
          <w:rFonts w:eastAsia="Times New Roman"/>
          <w:szCs w:val="24"/>
        </w:rPr>
        <w:t>Π</w:t>
      </w:r>
      <w:r w:rsidRPr="009B7F10">
        <w:rPr>
          <w:rFonts w:eastAsia="Times New Roman"/>
          <w:szCs w:val="24"/>
        </w:rPr>
        <w:t>ώς είναι</w:t>
      </w:r>
      <w:r>
        <w:rPr>
          <w:rFonts w:eastAsia="Times New Roman"/>
          <w:szCs w:val="24"/>
        </w:rPr>
        <w:t>,</w:t>
      </w:r>
      <w:r w:rsidRPr="009B7F10">
        <w:rPr>
          <w:rFonts w:eastAsia="Times New Roman"/>
          <w:szCs w:val="24"/>
        </w:rPr>
        <w:t xml:space="preserve"> </w:t>
      </w:r>
      <w:r>
        <w:rPr>
          <w:rFonts w:eastAsia="Times New Roman"/>
          <w:szCs w:val="24"/>
        </w:rPr>
        <w:t>λ</w:t>
      </w:r>
      <w:r w:rsidRPr="009B7F10">
        <w:rPr>
          <w:rFonts w:eastAsia="Times New Roman"/>
          <w:szCs w:val="24"/>
        </w:rPr>
        <w:t>οιπόν</w:t>
      </w:r>
      <w:r>
        <w:rPr>
          <w:rFonts w:eastAsia="Times New Roman"/>
          <w:szCs w:val="24"/>
        </w:rPr>
        <w:t>,</w:t>
      </w:r>
      <w:r w:rsidRPr="009B7F10">
        <w:rPr>
          <w:rFonts w:eastAsia="Times New Roman"/>
          <w:szCs w:val="24"/>
        </w:rPr>
        <w:t xml:space="preserve"> δυνατόν τώρα να λέει κανείς ότι δεν </w:t>
      </w:r>
      <w:r>
        <w:rPr>
          <w:rFonts w:eastAsia="Times New Roman"/>
          <w:szCs w:val="24"/>
        </w:rPr>
        <w:t>έχω ενδοιασμούς αξιακούς, ηθικούς, συνειδησιακούς,</w:t>
      </w:r>
      <w:r w:rsidRPr="009B7F10">
        <w:rPr>
          <w:rFonts w:eastAsia="Times New Roman"/>
          <w:szCs w:val="24"/>
        </w:rPr>
        <w:t xml:space="preserve"> </w:t>
      </w:r>
      <w:r>
        <w:rPr>
          <w:rFonts w:eastAsia="Times New Roman"/>
          <w:szCs w:val="24"/>
        </w:rPr>
        <w:t>γ</w:t>
      </w:r>
      <w:r w:rsidRPr="009B7F10">
        <w:rPr>
          <w:rFonts w:eastAsia="Times New Roman"/>
          <w:szCs w:val="24"/>
        </w:rPr>
        <w:t xml:space="preserve">ιατί πρέπει να </w:t>
      </w:r>
      <w:r w:rsidRPr="009B7F10">
        <w:rPr>
          <w:rFonts w:eastAsia="Times New Roman"/>
          <w:szCs w:val="24"/>
        </w:rPr>
        <w:t xml:space="preserve">έχω </w:t>
      </w:r>
      <w:r>
        <w:rPr>
          <w:rFonts w:eastAsia="Times New Roman"/>
          <w:szCs w:val="24"/>
        </w:rPr>
        <w:t>ένα αντι</w:t>
      </w:r>
      <w:r w:rsidRPr="009B7F10">
        <w:rPr>
          <w:rFonts w:eastAsia="Times New Roman"/>
          <w:szCs w:val="24"/>
        </w:rPr>
        <w:t>μνημονιακό μέτωπο</w:t>
      </w:r>
      <w:r>
        <w:rPr>
          <w:rFonts w:eastAsia="Times New Roman"/>
          <w:szCs w:val="24"/>
        </w:rPr>
        <w:t>;</w:t>
      </w:r>
      <w:r w:rsidRPr="009B7F10">
        <w:rPr>
          <w:rFonts w:eastAsia="Times New Roman"/>
          <w:szCs w:val="24"/>
        </w:rPr>
        <w:t xml:space="preserve"> Αυτοδιαψεύδεται </w:t>
      </w:r>
      <w:r>
        <w:rPr>
          <w:rFonts w:eastAsia="Times New Roman"/>
          <w:szCs w:val="24"/>
        </w:rPr>
        <w:t xml:space="preserve">η </w:t>
      </w:r>
      <w:r w:rsidRPr="009B7F10">
        <w:rPr>
          <w:rFonts w:eastAsia="Times New Roman"/>
          <w:szCs w:val="24"/>
        </w:rPr>
        <w:t>Κυβέρνηση στον ισχυρισμό αυτό</w:t>
      </w:r>
      <w:r>
        <w:rPr>
          <w:rFonts w:eastAsia="Times New Roman"/>
          <w:szCs w:val="24"/>
        </w:rPr>
        <w:t>.</w:t>
      </w:r>
    </w:p>
    <w:p w14:paraId="1286C4A7" w14:textId="77777777" w:rsidR="000402FE" w:rsidRDefault="007623D8">
      <w:pPr>
        <w:spacing w:line="600" w:lineRule="auto"/>
        <w:ind w:firstLine="720"/>
        <w:jc w:val="both"/>
        <w:rPr>
          <w:rFonts w:eastAsia="Times New Roman"/>
          <w:szCs w:val="24"/>
        </w:rPr>
      </w:pPr>
      <w:r>
        <w:rPr>
          <w:rFonts w:eastAsia="Times New Roman"/>
          <w:szCs w:val="24"/>
        </w:rPr>
        <w:t xml:space="preserve">Ας πάμε σε άλλον ισχυρισμό. Κοινός παρονομαστής είναι η </w:t>
      </w:r>
      <w:r w:rsidRPr="009B7F10">
        <w:rPr>
          <w:rFonts w:eastAsia="Times New Roman"/>
          <w:szCs w:val="24"/>
        </w:rPr>
        <w:t>αποτροπή του ολέθρου της Δεξιάς</w:t>
      </w:r>
      <w:r>
        <w:rPr>
          <w:rFonts w:eastAsia="Times New Roman"/>
          <w:szCs w:val="24"/>
        </w:rPr>
        <w:t>.</w:t>
      </w:r>
      <w:r w:rsidRPr="009B7F10">
        <w:rPr>
          <w:rFonts w:eastAsia="Times New Roman"/>
          <w:szCs w:val="24"/>
        </w:rPr>
        <w:t xml:space="preserve"> </w:t>
      </w:r>
      <w:r>
        <w:rPr>
          <w:rFonts w:eastAsia="Times New Roman"/>
          <w:szCs w:val="24"/>
        </w:rPr>
        <w:t>Επίκειται ν</w:t>
      </w:r>
      <w:r w:rsidRPr="009B7F10">
        <w:rPr>
          <w:rFonts w:eastAsia="Times New Roman"/>
          <w:szCs w:val="24"/>
        </w:rPr>
        <w:t>ίκη της Δεξιάς</w:t>
      </w:r>
      <w:r>
        <w:rPr>
          <w:rFonts w:eastAsia="Times New Roman"/>
          <w:szCs w:val="24"/>
        </w:rPr>
        <w:t>,</w:t>
      </w:r>
      <w:r w:rsidRPr="009B7F10">
        <w:rPr>
          <w:rFonts w:eastAsia="Times New Roman"/>
          <w:szCs w:val="24"/>
        </w:rPr>
        <w:t xml:space="preserve"> πρέπει να συγκροτηθεί </w:t>
      </w:r>
      <w:r>
        <w:rPr>
          <w:rFonts w:eastAsia="Times New Roman"/>
          <w:szCs w:val="24"/>
        </w:rPr>
        <w:t>αντι</w:t>
      </w:r>
      <w:r w:rsidRPr="009B7F10">
        <w:rPr>
          <w:rFonts w:eastAsia="Times New Roman"/>
          <w:szCs w:val="24"/>
        </w:rPr>
        <w:t>δεξιό μέτωπο</w:t>
      </w:r>
      <w:r>
        <w:rPr>
          <w:rFonts w:eastAsia="Times New Roman"/>
          <w:szCs w:val="24"/>
        </w:rPr>
        <w:t xml:space="preserve">. Μα, </w:t>
      </w:r>
      <w:r w:rsidRPr="009B7F10">
        <w:rPr>
          <w:rFonts w:eastAsia="Times New Roman"/>
          <w:szCs w:val="24"/>
        </w:rPr>
        <w:t>από το 2015 ο ΣΥ</w:t>
      </w:r>
      <w:r w:rsidRPr="009B7F10">
        <w:rPr>
          <w:rFonts w:eastAsia="Times New Roman"/>
          <w:szCs w:val="24"/>
        </w:rPr>
        <w:t xml:space="preserve">ΡΙΖΑ συγκυβερνά </w:t>
      </w:r>
      <w:r>
        <w:rPr>
          <w:rFonts w:eastAsia="Times New Roman"/>
          <w:szCs w:val="24"/>
        </w:rPr>
        <w:t>με τις πιο ακραίες και</w:t>
      </w:r>
      <w:r w:rsidRPr="009B7F10">
        <w:rPr>
          <w:rFonts w:eastAsia="Times New Roman"/>
          <w:szCs w:val="24"/>
        </w:rPr>
        <w:t xml:space="preserve"> αδίστακτες εκδοχές της Δεξιάς</w:t>
      </w:r>
      <w:r>
        <w:rPr>
          <w:rFonts w:eastAsia="Times New Roman"/>
          <w:szCs w:val="24"/>
        </w:rPr>
        <w:t>,</w:t>
      </w:r>
      <w:r w:rsidRPr="009B7F10">
        <w:rPr>
          <w:rFonts w:eastAsia="Times New Roman"/>
          <w:szCs w:val="24"/>
        </w:rPr>
        <w:t xml:space="preserve"> τις εφαπτόμενες με το βαθύ κράτος</w:t>
      </w:r>
      <w:r>
        <w:rPr>
          <w:rFonts w:eastAsia="Times New Roman"/>
          <w:szCs w:val="24"/>
        </w:rPr>
        <w:t>,</w:t>
      </w:r>
      <w:r w:rsidRPr="009B7F10">
        <w:rPr>
          <w:rFonts w:eastAsia="Times New Roman"/>
          <w:szCs w:val="24"/>
        </w:rPr>
        <w:t xml:space="preserve"> οι οποίες τώρα </w:t>
      </w:r>
      <w:r>
        <w:rPr>
          <w:rFonts w:eastAsia="Times New Roman"/>
          <w:szCs w:val="24"/>
        </w:rPr>
        <w:t>α</w:t>
      </w:r>
      <w:r w:rsidRPr="009B7F10">
        <w:rPr>
          <w:rFonts w:eastAsia="Times New Roman"/>
          <w:szCs w:val="24"/>
        </w:rPr>
        <w:t>πλώς διευρύνονται κάπως</w:t>
      </w:r>
      <w:r>
        <w:rPr>
          <w:rFonts w:eastAsia="Times New Roman"/>
          <w:szCs w:val="24"/>
        </w:rPr>
        <w:t xml:space="preserve"> προς το πιο γραφικό. </w:t>
      </w:r>
      <w:r w:rsidRPr="009B7F10">
        <w:rPr>
          <w:rFonts w:eastAsia="Times New Roman"/>
          <w:szCs w:val="24"/>
        </w:rPr>
        <w:t xml:space="preserve">Άρα </w:t>
      </w:r>
      <w:r>
        <w:rPr>
          <w:rFonts w:eastAsia="Times New Roman"/>
          <w:szCs w:val="24"/>
        </w:rPr>
        <w:t xml:space="preserve">ποιο αντιδεξιό μέτωπο; </w:t>
      </w:r>
    </w:p>
    <w:p w14:paraId="1286C4A8" w14:textId="77777777" w:rsidR="000402FE" w:rsidRDefault="007623D8">
      <w:pPr>
        <w:spacing w:line="600" w:lineRule="auto"/>
        <w:ind w:firstLine="720"/>
        <w:jc w:val="both"/>
        <w:rPr>
          <w:rFonts w:eastAsia="Times New Roman"/>
          <w:szCs w:val="24"/>
        </w:rPr>
      </w:pPr>
      <w:r>
        <w:rPr>
          <w:rFonts w:eastAsia="Times New Roman"/>
          <w:szCs w:val="24"/>
        </w:rPr>
        <w:t>Εδώ υπάρχει μια κυνική συνεργασία της</w:t>
      </w:r>
      <w:r w:rsidRPr="009B7F10">
        <w:rPr>
          <w:rFonts w:eastAsia="Times New Roman"/>
          <w:szCs w:val="24"/>
        </w:rPr>
        <w:t xml:space="preserve"> δήθεν Αριστεράς με την α</w:t>
      </w:r>
      <w:r w:rsidRPr="009B7F10">
        <w:rPr>
          <w:rFonts w:eastAsia="Times New Roman"/>
          <w:szCs w:val="24"/>
        </w:rPr>
        <w:t>πόλυτη έκφραση της πιο παραδοσιακής και βαθιάς εκδοχής της Δεξιάς</w:t>
      </w:r>
      <w:r>
        <w:rPr>
          <w:rFonts w:eastAsia="Times New Roman"/>
          <w:szCs w:val="24"/>
        </w:rPr>
        <w:t>,</w:t>
      </w:r>
      <w:r w:rsidRPr="009B7F10">
        <w:rPr>
          <w:rFonts w:eastAsia="Times New Roman"/>
          <w:szCs w:val="24"/>
        </w:rPr>
        <w:t xml:space="preserve"> για να είμαι ακριβής της ακροδεξιάς</w:t>
      </w:r>
      <w:r>
        <w:rPr>
          <w:rFonts w:eastAsia="Times New Roman"/>
          <w:szCs w:val="24"/>
        </w:rPr>
        <w:t>.</w:t>
      </w:r>
    </w:p>
    <w:p w14:paraId="1286C4A9"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 xml:space="preserve">Ενώ ο Σαμαράς ήταν προοδευτικός. </w:t>
      </w:r>
    </w:p>
    <w:p w14:paraId="1286C4AA"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Ο Σαμαράς μπροστά σε σας είναι της Βουλής των Λόρδων</w:t>
      </w:r>
      <w:r>
        <w:rPr>
          <w:rFonts w:eastAsia="Times New Roman" w:cs="Times New Roman"/>
          <w:szCs w:val="24"/>
        </w:rPr>
        <w:t xml:space="preserve">. Εσείς θα δώσετε εξετάσεις για τη Βουλή των Κοινοτήτων στη χώρα σας. </w:t>
      </w:r>
    </w:p>
    <w:p w14:paraId="1286C4A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Ή μήπως ο κοινός παρονομαστής είναι η νέα ευρεία κεντροαριστερά των ενδοκυβερνητικών αποστατών των ΑΝΕΛ και της κ</w:t>
      </w:r>
      <w:r>
        <w:rPr>
          <w:rFonts w:eastAsia="Times New Roman" w:cs="Times New Roman"/>
          <w:szCs w:val="24"/>
        </w:rPr>
        <w:t>.</w:t>
      </w:r>
      <w:r>
        <w:rPr>
          <w:rFonts w:eastAsia="Times New Roman" w:cs="Times New Roman"/>
          <w:szCs w:val="24"/>
        </w:rPr>
        <w:t xml:space="preserve"> Παπακώστα, του κ. Παπαγγελόπουλου και του κ. Αντώναρου; </w:t>
      </w:r>
    </w:p>
    <w:p w14:paraId="1286C4AC"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ΕΥΚΛΕΙΔΗΣ ΤΣΑ</w:t>
      </w:r>
      <w:r>
        <w:rPr>
          <w:rFonts w:eastAsia="Times New Roman" w:cs="Times New Roman"/>
          <w:b/>
          <w:szCs w:val="24"/>
        </w:rPr>
        <w:t xml:space="preserve">ΚΑΛΩΤΟΣ (Υπουργός Οικονομικών): </w:t>
      </w:r>
      <w:r>
        <w:rPr>
          <w:rFonts w:eastAsia="Times New Roman" w:cs="Times New Roman"/>
          <w:szCs w:val="24"/>
        </w:rPr>
        <w:t xml:space="preserve">Έχετε χάσει τη μπάλα. </w:t>
      </w:r>
    </w:p>
    <w:p w14:paraId="1286C4AD" w14:textId="77777777" w:rsidR="000402FE" w:rsidRDefault="007623D8">
      <w:pPr>
        <w:spacing w:line="600" w:lineRule="auto"/>
        <w:ind w:firstLine="720"/>
        <w:jc w:val="both"/>
        <w:rPr>
          <w:rFonts w:eastAsia="Times New Roman" w:cs="Times New Roman"/>
          <w:szCs w:val="24"/>
        </w:rPr>
      </w:pPr>
      <w:r w:rsidRPr="006F3041">
        <w:rPr>
          <w:rFonts w:eastAsia="Times New Roman" w:cs="Times New Roman"/>
          <w:b/>
          <w:szCs w:val="24"/>
        </w:rPr>
        <w:t xml:space="preserve">ΠΡΟΕΔΡΕΥΩΝ (Αναστάσιος Κουράκης): </w:t>
      </w:r>
      <w:r>
        <w:rPr>
          <w:rFonts w:eastAsia="Times New Roman" w:cs="Times New Roman"/>
          <w:szCs w:val="24"/>
        </w:rPr>
        <w:t xml:space="preserve">Μη διακόπτετε, σας παρακαλώ, κύριε Υπουργέ. </w:t>
      </w:r>
    </w:p>
    <w:p w14:paraId="1286C4AE"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Κοινός παρονομαστής είναι ο ωμός κυνισμός της νομής της εξουσίας, έστω για λίγο ακόμη, αλλά και ο φόβος πριν την ήττα που συσπειρώνει συνενόχους. Κάθε μέρα που περνάει συνιστά πρόσθετη βλάβη για την εθνική οικονομία και για το εθνικό συμφέρον. </w:t>
      </w:r>
    </w:p>
    <w:p w14:paraId="1286C4A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Η μεγαλύτερ</w:t>
      </w:r>
      <w:r>
        <w:rPr>
          <w:rFonts w:eastAsia="Times New Roman" w:cs="Times New Roman"/>
          <w:szCs w:val="24"/>
        </w:rPr>
        <w:t>η, όμως, βλάβη, εθνική και θεσμική, που προκάλεσε ο κ. Τσίπρας με την πλήρη σύμπραξη του κ. Καμμένου, είναι το τεχνητό δίλλημα που κατασκεύασαν καθιστώντας την εξωτερική πολιτική εργαλείο υπονόμευσης της εθνικής ενότητας και της δημοκρατικής κοινοβουλευτικ</w:t>
      </w:r>
      <w:r>
        <w:rPr>
          <w:rFonts w:eastAsia="Times New Roman" w:cs="Times New Roman"/>
          <w:szCs w:val="24"/>
        </w:rPr>
        <w:t xml:space="preserve">ής τάξης. </w:t>
      </w:r>
    </w:p>
    <w:p w14:paraId="1286C4B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Το ονοματολογικό είναι πολύ σημαντικό θέμα της εξωτερικής πολιτικής δεν είναι, όμως, το πρωτεύον ζήτημα. Πρωτεύοντα ζητήματα είναι τα ζητήματα εθνικής ασφάλειας, ακεραιότητας και κυριαρχίας, δηλαδή τα Ελληνοτουρκικά και τ</w:t>
      </w:r>
      <w:r>
        <w:rPr>
          <w:rFonts w:eastAsia="Times New Roman" w:cs="Times New Roman"/>
          <w:szCs w:val="24"/>
        </w:rPr>
        <w:t>ο</w:t>
      </w:r>
      <w:r>
        <w:rPr>
          <w:rFonts w:eastAsia="Times New Roman" w:cs="Times New Roman"/>
          <w:szCs w:val="24"/>
        </w:rPr>
        <w:t xml:space="preserve"> Κυπριακό. </w:t>
      </w:r>
    </w:p>
    <w:p w14:paraId="1286C4B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Ισχυρίζοντα</w:t>
      </w:r>
      <w:r>
        <w:rPr>
          <w:rFonts w:eastAsia="Times New Roman" w:cs="Times New Roman"/>
          <w:szCs w:val="24"/>
        </w:rPr>
        <w:t>ι κάποιοι ότι η υποστήριξη της συγκεκριμένης Συμφωνίας των Πρεσπών και η κύρωσή της είναι το μείζον ζήτημα του τόπου μπροστά στο οποίο πρέπει να υποχωρούν όλα τα άλλα κριτήρια και έτσι πρέπει να υποστηριχθεί η Κυβέρνηση ΣΥΡΙΖΑ-ΑΝΕΛ και λοιπά στην πιο παρακ</w:t>
      </w:r>
      <w:r>
        <w:rPr>
          <w:rFonts w:eastAsia="Times New Roman" w:cs="Times New Roman"/>
          <w:szCs w:val="24"/>
        </w:rPr>
        <w:t xml:space="preserve">μιακή εκδοχή της. </w:t>
      </w:r>
    </w:p>
    <w:p w14:paraId="1286C4B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Κατασκεύασαν ένα απίστευτο δίλη</w:t>
      </w:r>
      <w:r>
        <w:rPr>
          <w:rFonts w:eastAsia="Times New Roman" w:cs="Times New Roman"/>
          <w:szCs w:val="24"/>
        </w:rPr>
        <w:t>μ</w:t>
      </w:r>
      <w:r>
        <w:rPr>
          <w:rFonts w:eastAsia="Times New Roman" w:cs="Times New Roman"/>
          <w:szCs w:val="24"/>
        </w:rPr>
        <w:t xml:space="preserve">μα: Πρέσπες και Κυβέρνηση Τσίπρα ή επίσπευση των πολιτικών εξελίξεων, που θα εκθέσει τη χώρα διεθνώς λόγω μη κύρωσης της συγκεκριμένης </w:t>
      </w:r>
      <w:r>
        <w:rPr>
          <w:rFonts w:eastAsia="Times New Roman" w:cs="Times New Roman"/>
          <w:szCs w:val="24"/>
        </w:rPr>
        <w:lastRenderedPageBreak/>
        <w:t>σ</w:t>
      </w:r>
      <w:r>
        <w:rPr>
          <w:rFonts w:eastAsia="Times New Roman" w:cs="Times New Roman"/>
          <w:szCs w:val="24"/>
        </w:rPr>
        <w:t xml:space="preserve">υμφωνίας; Αυτό λένε. Οι πιο εκλεπτυσμένοι οπαδοί της καταστρατήγησης </w:t>
      </w:r>
      <w:r>
        <w:rPr>
          <w:rFonts w:eastAsia="Times New Roman" w:cs="Times New Roman"/>
          <w:szCs w:val="24"/>
        </w:rPr>
        <w:t xml:space="preserve">του Συντάγματος και της κοινοβουλευτικής τάξης αυτό επικαλούνται, μια εκδοχή του εθνικού συμφέροντος. </w:t>
      </w:r>
    </w:p>
    <w:p w14:paraId="1286C4B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Δεν σας παραξενεύει η ευθεία και δημόσια στάση της ρωσικής κυβέρνησης σε σχέση με την Συνθήκη των Πρεσπών; </w:t>
      </w:r>
    </w:p>
    <w:p w14:paraId="1286C4B4"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w:t>
      </w:r>
      <w:r>
        <w:rPr>
          <w:rFonts w:eastAsia="Times New Roman" w:cs="Times New Roman"/>
          <w:b/>
          <w:szCs w:val="24"/>
        </w:rPr>
        <w:t xml:space="preserve">άλλοντος και Ενέργειας): </w:t>
      </w:r>
      <w:r>
        <w:rPr>
          <w:rFonts w:eastAsia="Times New Roman" w:cs="Times New Roman"/>
          <w:szCs w:val="24"/>
        </w:rPr>
        <w:t xml:space="preserve">Η παρέμβαση της Ρωσίας είναι υπέρ του ονόματος Μακεδονία. Αυτό να το πείτε στους Θεσσαλονικείς. </w:t>
      </w:r>
    </w:p>
    <w:p w14:paraId="1286C4B5"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Ηρεμήστε και ακούστε. Μάθετε να ακούτε και εσείς και ο Πρωθυπουργός. </w:t>
      </w:r>
    </w:p>
    <w:p w14:paraId="1286C4B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Προφανώς είναι αδιανόητη και απαράδεκτη η π</w:t>
      </w:r>
      <w:r>
        <w:rPr>
          <w:rFonts w:eastAsia="Times New Roman" w:cs="Times New Roman"/>
          <w:szCs w:val="24"/>
        </w:rPr>
        <w:t xml:space="preserve">αρέμβαση στα εσωτερικά της Ελλάδος, αλλά και στα εσωτερικά της γειτονικής μας χώρας, αυτή η παρέμβαση της ρωσικής κυβέρνησης, η οποία επικαλείται την ιδιότητά της του μονίμου μέλους του Συμβουλίου Ασφαλείας. </w:t>
      </w:r>
    </w:p>
    <w:p w14:paraId="1286C4B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Όμως τι σημαίνει αυτή η παρέμβαση, που δεν αφορ</w:t>
      </w:r>
      <w:r>
        <w:rPr>
          <w:rFonts w:eastAsia="Times New Roman" w:cs="Times New Roman"/>
          <w:szCs w:val="24"/>
        </w:rPr>
        <w:t>ά μόνο το</w:t>
      </w:r>
      <w:r>
        <w:rPr>
          <w:rFonts w:eastAsia="Times New Roman" w:cs="Times New Roman"/>
          <w:szCs w:val="24"/>
        </w:rPr>
        <w:t xml:space="preserve"> σ</w:t>
      </w:r>
      <w:r>
        <w:rPr>
          <w:rFonts w:eastAsia="Times New Roman" w:cs="Times New Roman"/>
          <w:szCs w:val="24"/>
        </w:rPr>
        <w:t xml:space="preserve">κοπιανό, αλλά αφορά και το Κυπριακό; Ότι πολλοί ζούσαν επί δεκαετίες σε μια ψευδαίσθηση για τους διεθνείς συσχετισμούς, ακόμα και για τους οικονομικούς συσχετισμούς. Νόμιζαν ότι θα βρουν δανειοδότηση στη Ρωσία, νόμιζαν ότι θα διαμορφώσουν με τη </w:t>
      </w:r>
      <w:r>
        <w:rPr>
          <w:rFonts w:eastAsia="Times New Roman" w:cs="Times New Roman"/>
          <w:szCs w:val="24"/>
        </w:rPr>
        <w:t xml:space="preserve">Ρωσία συσχετισμούς που διαπερνούν όλα τα ευρωπαϊκά κράτη υπέρ της ακροδεξιάς και του νεοεθνικισμού. </w:t>
      </w:r>
    </w:p>
    <w:p w14:paraId="1286C4B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Τι μας αναδεικνύει αυτή η ανοικτή παρέμβαση; Ότι υπάρχει τεράστιο δυτικό, ευρωατλαντικό ενδιαφέρον για την προοπτική των Σκοπίων, την ένταξή τους στο ΝΑΤΟ </w:t>
      </w:r>
      <w:r>
        <w:rPr>
          <w:rFonts w:eastAsia="Times New Roman" w:cs="Times New Roman"/>
          <w:szCs w:val="24"/>
        </w:rPr>
        <w:t xml:space="preserve">και την ομαλή σχέση τους με την Ευρωπαϊκή Ένωση με προοπτική ένταξης. </w:t>
      </w:r>
    </w:p>
    <w:p w14:paraId="1286C4B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Αυτό σημαίνει ότι οι ελληνικές θέσεις στο </w:t>
      </w:r>
      <w:r>
        <w:rPr>
          <w:rFonts w:eastAsia="Times New Roman" w:cs="Times New Roman"/>
          <w:szCs w:val="24"/>
          <w:lang w:val="en-US"/>
        </w:rPr>
        <w:t>momentum</w:t>
      </w:r>
      <w:r>
        <w:rPr>
          <w:rFonts w:eastAsia="Times New Roman" w:cs="Times New Roman"/>
          <w:szCs w:val="24"/>
        </w:rPr>
        <w:t xml:space="preserve"> αυτό ήταν και είναι πανίσχυρες και μπορούσαμε να έχουμε διαμορφώσει, εάν υπήρχε εθνική ενότητα και υπεύθυνη κυβέρνηση, την τέλεια συμφ</w:t>
      </w:r>
      <w:r>
        <w:rPr>
          <w:rFonts w:eastAsia="Times New Roman" w:cs="Times New Roman"/>
          <w:szCs w:val="24"/>
        </w:rPr>
        <w:t>ωνία όχι μόνο σε σχέση με τη σύνθετη ονομασία, αλλά και σε σχέση με τη γλώσσα και σε σχέση με την ιθαγένεια και σε σχέση με το πιο προβληματικό από όλα</w:t>
      </w:r>
      <w:r w:rsidRPr="009D3B38">
        <w:rPr>
          <w:rFonts w:eastAsia="Times New Roman" w:cs="Times New Roman"/>
          <w:szCs w:val="24"/>
        </w:rPr>
        <w:t>,</w:t>
      </w:r>
      <w:r>
        <w:rPr>
          <w:rFonts w:eastAsia="Times New Roman" w:cs="Times New Roman"/>
          <w:szCs w:val="24"/>
        </w:rPr>
        <w:t xml:space="preserve"> που είναι η ταυτοτική διάταξη του άρθρου 7 της Συμφωνίας. Αυτό αποδεικνύουν οι εξελίξεις. </w:t>
      </w:r>
    </w:p>
    <w:p w14:paraId="1286C4B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(Χειροκροτήμ</w:t>
      </w:r>
      <w:r>
        <w:rPr>
          <w:rFonts w:eastAsia="Times New Roman" w:cs="Times New Roman"/>
          <w:szCs w:val="24"/>
        </w:rPr>
        <w:t>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286C4B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Αυτή είναι, νομίζω, η μόνη προσέγγιση η οποία μας επιτρέπει μετά τις εκλογές και με άλλο κοινοβουλευτικό συσχετισμό να διασφαλίσουμε και πάλι την πραγματική εθνική ενότητα ιδίως στον τομέα τη</w:t>
      </w:r>
      <w:r>
        <w:rPr>
          <w:rFonts w:eastAsia="Times New Roman" w:cs="Times New Roman"/>
          <w:szCs w:val="24"/>
        </w:rPr>
        <w:t xml:space="preserve">ς εξωτερικής πολιτικής και πολιτικής ασφάλειας και άμυνας της χώρας. </w:t>
      </w:r>
    </w:p>
    <w:p w14:paraId="1286C4B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Άρα αυτό που επείγει είναι να αλλάξουν οι συσχετισμοί και να αποκατασταθεί η δημοκρατική τάξη. Η παραμονή της συγκεκριμένης Κυβέρνησης στην εξουσία σπαταλά ανεπίγνωστα πολύτιμο εθνικό χρ</w:t>
      </w:r>
      <w:r>
        <w:rPr>
          <w:rFonts w:eastAsia="Times New Roman" w:cs="Times New Roman"/>
          <w:szCs w:val="24"/>
        </w:rPr>
        <w:t xml:space="preserve">όνο, βλάπτει τη χώρα, ναρκοθετεί την επόμενη περίοδο, λειτουργεί αρνητικά για τα παιδιά και τα εγγόνια μας. </w:t>
      </w:r>
    </w:p>
    <w:p w14:paraId="1286C4B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286C4BE" w14:textId="77777777" w:rsidR="000402FE" w:rsidRDefault="007623D8">
      <w:pPr>
        <w:spacing w:line="600" w:lineRule="auto"/>
        <w:ind w:firstLine="720"/>
        <w:jc w:val="both"/>
        <w:rPr>
          <w:rFonts w:eastAsia="Times New Roman" w:cs="Times New Roman"/>
          <w:szCs w:val="24"/>
        </w:rPr>
      </w:pPr>
      <w:r w:rsidRPr="006D4E61">
        <w:rPr>
          <w:rFonts w:eastAsia="Times New Roman" w:cs="Times New Roman"/>
          <w:b/>
          <w:szCs w:val="24"/>
        </w:rPr>
        <w:t>ΠΡΟΕΔΡΕΥΩΝ (Αναστάσιος Κουράκης):</w:t>
      </w:r>
      <w:r w:rsidRPr="006D4E61">
        <w:rPr>
          <w:rFonts w:eastAsia="Times New Roman" w:cs="Times New Roman"/>
          <w:szCs w:val="24"/>
        </w:rPr>
        <w:t xml:space="preserve"> </w:t>
      </w:r>
      <w:r>
        <w:rPr>
          <w:rFonts w:eastAsia="Times New Roman" w:cs="Times New Roman"/>
          <w:szCs w:val="24"/>
        </w:rPr>
        <w:t xml:space="preserve">Ευχαριστούμε τον κ. Ευάγγελο Βενιζέλο, Βουλευτή Α΄ Θεσσαλονίκης. </w:t>
      </w:r>
    </w:p>
    <w:p w14:paraId="1286C4B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Τον λόγο έχει για οκτώ λεπτά η Υφυπουργός Εσωτερικών κ</w:t>
      </w:r>
      <w:r>
        <w:rPr>
          <w:rFonts w:eastAsia="Times New Roman" w:cs="Times New Roman"/>
          <w:szCs w:val="24"/>
        </w:rPr>
        <w:t>.</w:t>
      </w:r>
      <w:r>
        <w:rPr>
          <w:rFonts w:eastAsia="Times New Roman" w:cs="Times New Roman"/>
          <w:szCs w:val="24"/>
        </w:rPr>
        <w:t xml:space="preserve"> Μαρίνα Χρυσοβελώνη. </w:t>
      </w:r>
    </w:p>
    <w:p w14:paraId="1286C4C0"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Εσωτερικών): </w:t>
      </w:r>
      <w:r>
        <w:rPr>
          <w:rFonts w:eastAsia="Times New Roman" w:cs="Times New Roman"/>
          <w:szCs w:val="24"/>
        </w:rPr>
        <w:t>Κυρίες και κύριοι Βουλευτές, η κοινωνία, η συντριπτική της πλειοψηφία</w:t>
      </w:r>
      <w:r>
        <w:rPr>
          <w:rFonts w:eastAsia="Times New Roman" w:cs="Times New Roman"/>
          <w:szCs w:val="24"/>
        </w:rPr>
        <w:t xml:space="preserve"> τουλάχιστον, παρακολουθεί από σχετική απόσταση τις τελευταίες εξελίξεις. Αυτό συμβαίνει διότι έχουν περάσει δέκα σχεδόν χρόνια από την εποχή που ξεκίνησε η σκληρή περιπέτεια της κρίσης και η κάθε μια και ο καθένας έχει κουραστεί από την εντυπωσιοθηρία πολ</w:t>
      </w:r>
      <w:r>
        <w:rPr>
          <w:rFonts w:eastAsia="Times New Roman" w:cs="Times New Roman"/>
          <w:szCs w:val="24"/>
        </w:rPr>
        <w:t xml:space="preserve">λών από εκείνες και εκείνους που δραστηριοποιούνται με τον σχετικό τρόπο στο πολιτικό προσκήνιο. </w:t>
      </w:r>
    </w:p>
    <w:p w14:paraId="1286C4C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Οι πολίτες πλέον αναζητούν την ουσία των πολιτικών πραγμάτων και την αποτελεσματικότητα. Κατά τα υπόλοιπα, αφιερώνουν τον χρόνο τους και τη δύναμή τους στο να</w:t>
      </w:r>
      <w:r>
        <w:rPr>
          <w:rFonts w:eastAsia="Times New Roman" w:cs="Times New Roman"/>
          <w:szCs w:val="24"/>
        </w:rPr>
        <w:t xml:space="preserve"> τα καταφέρουν με τη ζωή, τη δική τους και των παιδιών τους. </w:t>
      </w:r>
    </w:p>
    <w:p w14:paraId="1286C4C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Τα τέσσερα τελευταία χρόνια με πολύ μεγάλες θυσίες όλων των πολιτών της χώρας, αλλά και, κατά την εκτίμησή μου, την καλή επίδοση της παρούσας Κυβέρνησης έχει εμπεδωθεί η </w:t>
      </w:r>
      <w:r>
        <w:rPr>
          <w:rFonts w:eastAsia="Times New Roman" w:cs="Times New Roman"/>
          <w:szCs w:val="24"/>
        </w:rPr>
        <w:lastRenderedPageBreak/>
        <w:t>σταθερότητα στην κοινωνί</w:t>
      </w:r>
      <w:r>
        <w:rPr>
          <w:rFonts w:eastAsia="Times New Roman" w:cs="Times New Roman"/>
          <w:szCs w:val="24"/>
        </w:rPr>
        <w:t xml:space="preserve">α. Σε έναν αρκετά ικανοποιητικό βαθμό η ζωή έχει μπει πλέον σε μια κανονικότητα. </w:t>
      </w:r>
    </w:p>
    <w:p w14:paraId="1286C4C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Δεν ισχυρίζομαι σε κα</w:t>
      </w:r>
      <w:r>
        <w:rPr>
          <w:rFonts w:eastAsia="Times New Roman" w:cs="Times New Roman"/>
          <w:szCs w:val="24"/>
        </w:rPr>
        <w:t>μ</w:t>
      </w:r>
      <w:r>
        <w:rPr>
          <w:rFonts w:eastAsia="Times New Roman" w:cs="Times New Roman"/>
          <w:szCs w:val="24"/>
        </w:rPr>
        <w:t>μία περίπτωση ότι έχουν αποκατασταθεί όλες οι επιπτώσεις και οι συνέπειες από την κρίση. Όμως κανείς δεν μπορεί να αμφισβητήσει ότι υπάρχει ξανά η αίσθη</w:t>
      </w:r>
      <w:r>
        <w:rPr>
          <w:rFonts w:eastAsia="Times New Roman" w:cs="Times New Roman"/>
          <w:szCs w:val="24"/>
        </w:rPr>
        <w:t xml:space="preserve">ση της ασφάλειας για την οικονομία της χώρας και τις συνθήκες διαβίωσης στην κοινωνία. </w:t>
      </w:r>
    </w:p>
    <w:p w14:paraId="1286C4C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Για αυτόν ακριβώς τον λόγο η Κυβέρνησή μας είναι η πρώτη που κατόρθωσε να επιβιώσει </w:t>
      </w:r>
      <w:r>
        <w:rPr>
          <w:rFonts w:eastAsia="Times New Roman" w:cs="Times New Roman"/>
          <w:szCs w:val="24"/>
        </w:rPr>
        <w:t>σ</w:t>
      </w:r>
      <w:r>
        <w:rPr>
          <w:rFonts w:eastAsia="Times New Roman" w:cs="Times New Roman"/>
          <w:szCs w:val="24"/>
        </w:rPr>
        <w:t>τα χρόνια της κρίσης, ενώ εκτιμώ ότι έχει σαφώς καλές πιθανότητες να ολοκληρώσει τη</w:t>
      </w:r>
      <w:r>
        <w:rPr>
          <w:rFonts w:eastAsia="Times New Roman" w:cs="Times New Roman"/>
          <w:szCs w:val="24"/>
        </w:rPr>
        <w:t xml:space="preserve"> θητεία της, πέραν του ότι αυτό είναι και το συνταγματικό της δικαίωμα. </w:t>
      </w:r>
    </w:p>
    <w:p w14:paraId="1286C4C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Ωστόσο όλα όσα είπα δεν σημαίνουν ότι οι τελευταίες μέρες δεν ανέδειξαν ένα σημαντικό ζήτημα το οποίο, κατά τη γνώμη μου, είναι και το διακύβευμα της περιόδου που θα ξεκινήσει ακριβώς</w:t>
      </w:r>
      <w:r>
        <w:rPr>
          <w:rFonts w:eastAsia="Times New Roman" w:cs="Times New Roman"/>
          <w:szCs w:val="24"/>
        </w:rPr>
        <w:t xml:space="preserve"> μετά την ολοκλήρωση της διαδικασίας λήψης ψήφου εμπιστοσύνης από την Κυβέρνηση σήμερα το βράδυ. </w:t>
      </w:r>
    </w:p>
    <w:p w14:paraId="1286C4C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Το ερώτημα που κάθε πολίτης θα κληθεί να απαντήσει είναι το εξής: Πρόκειται η Ελλάδα μας να συνεχίσει την πορεία της προς την πλήρη αποκατάσταση από τη δεκάχρ</w:t>
      </w:r>
      <w:r>
        <w:rPr>
          <w:rFonts w:eastAsia="Times New Roman" w:cs="Times New Roman"/>
          <w:szCs w:val="24"/>
        </w:rPr>
        <w:t xml:space="preserve">ονη κρίση και, ήδη όπως κάνει από το Αύγουστο του 2018, με την έξοδο από την ασφυκτική εποπτεία να βαδίσει στα αμέσως επόμενα χρόνια σε δρόμους πραγματικής ανάπτυξης για όλους; Ή θα οπισθοδρομήσει στην Ελλάδα της ίδιας και πιο βαθιάς ακόμα κρίσης; </w:t>
      </w:r>
    </w:p>
    <w:p w14:paraId="1286C4C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Το ακόμ</w:t>
      </w:r>
      <w:r>
        <w:rPr>
          <w:rFonts w:eastAsia="Times New Roman" w:cs="Times New Roman"/>
          <w:szCs w:val="24"/>
        </w:rPr>
        <w:t xml:space="preserve">η μεγαλύτερο ζήτημα, όμως, που παράγει το διακύβευμα είναι το αυτονόητο ερώτημα: Θα συνεχίσουμε τον δρόμο μας με </w:t>
      </w:r>
      <w:r>
        <w:rPr>
          <w:rFonts w:eastAsia="Times New Roman" w:cs="Times New Roman"/>
          <w:szCs w:val="24"/>
        </w:rPr>
        <w:t xml:space="preserve">μία </w:t>
      </w:r>
      <w:r>
        <w:rPr>
          <w:rFonts w:eastAsia="Times New Roman" w:cs="Times New Roman"/>
          <w:szCs w:val="24"/>
        </w:rPr>
        <w:t>πολιτική που σέβεται την κοινωνία, που σέβεται τον ρόλο του κράτους, που σέβεται τα ατομικά δικαιώματα, που θα δείχνει αλληλεγγύη σε εκείνε</w:t>
      </w:r>
      <w:r>
        <w:rPr>
          <w:rFonts w:eastAsia="Times New Roman" w:cs="Times New Roman"/>
          <w:szCs w:val="24"/>
        </w:rPr>
        <w:t xml:space="preserve">ς και εκείνους τους πολίτες που έχουν τη μεγαλύτερη ανάγκη; Με λίγα λόγια θα ακολουθήσουμε, ας μου επιτραπεί η φράση, τη </w:t>
      </w:r>
      <w:r>
        <w:rPr>
          <w:rFonts w:eastAsia="Times New Roman" w:cs="Times New Roman"/>
          <w:szCs w:val="24"/>
        </w:rPr>
        <w:t>«</w:t>
      </w:r>
      <w:r>
        <w:rPr>
          <w:rFonts w:eastAsia="Times New Roman" w:cs="Times New Roman"/>
          <w:szCs w:val="24"/>
        </w:rPr>
        <w:t>συνταγή</w:t>
      </w:r>
      <w:r>
        <w:rPr>
          <w:rFonts w:eastAsia="Times New Roman" w:cs="Times New Roman"/>
          <w:szCs w:val="24"/>
        </w:rPr>
        <w:t>»</w:t>
      </w:r>
      <w:r>
        <w:rPr>
          <w:rFonts w:eastAsia="Times New Roman" w:cs="Times New Roman"/>
          <w:szCs w:val="24"/>
        </w:rPr>
        <w:t xml:space="preserve"> της </w:t>
      </w:r>
      <w:r>
        <w:rPr>
          <w:rFonts w:eastAsia="Times New Roman" w:cs="Times New Roman"/>
          <w:szCs w:val="24"/>
        </w:rPr>
        <w:t>δ</w:t>
      </w:r>
      <w:r>
        <w:rPr>
          <w:rFonts w:eastAsia="Times New Roman" w:cs="Times New Roman"/>
          <w:szCs w:val="24"/>
        </w:rPr>
        <w:t>ημοκρατίας για να πετύχουμε τους στόχους μας ή μήπως είναι προτιμότερο να δώσουμε την ευκαιρία σε ακροδεξιές και μάλιστα</w:t>
      </w:r>
      <w:r>
        <w:rPr>
          <w:rFonts w:eastAsia="Times New Roman" w:cs="Times New Roman"/>
          <w:szCs w:val="24"/>
        </w:rPr>
        <w:t xml:space="preserve"> εταιρειοκρατικού τύπου πολιτικές να υπερισχύσουν; </w:t>
      </w:r>
    </w:p>
    <w:p w14:paraId="1286C4C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Αυτό για εμένα είναι το κρίσιμο διακύβευμα που αναδεικνύεται από τις ημέρες που π</w:t>
      </w:r>
      <w:r>
        <w:rPr>
          <w:rFonts w:eastAsia="Times New Roman" w:cs="Times New Roman"/>
          <w:szCs w:val="24"/>
        </w:rPr>
        <w:t>έρασα</w:t>
      </w:r>
      <w:r>
        <w:rPr>
          <w:rFonts w:eastAsia="Times New Roman" w:cs="Times New Roman"/>
          <w:szCs w:val="24"/>
        </w:rPr>
        <w:t>ν. Αυτό είναι το δίλλημα επί του οποίου θα κληθούν να πάρουν θέση οι πολιτικοί όλων των πολιτικών χώρων και οι πολίτες</w:t>
      </w:r>
      <w:r>
        <w:rPr>
          <w:rFonts w:eastAsia="Times New Roman" w:cs="Times New Roman"/>
          <w:szCs w:val="24"/>
        </w:rPr>
        <w:t xml:space="preserve"> της Ελλάδος και όχι μόνο. </w:t>
      </w:r>
    </w:p>
    <w:p w14:paraId="1286C4C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Σχεδόν σε όλη την Ευρώπη και την Ευρωπαϊκή Ένωση αυτό είναι το ερώτημα. Ανάπτυξη για όλους με δημοκρατία ή ανάπτυξη για τους ιδιοκτήτες των μεγάλων εταιρειών και την γραφειοκρατία τους με ακροδεξιά πολιτική, ώστε να κρατείται ο </w:t>
      </w:r>
      <w:r>
        <w:rPr>
          <w:rFonts w:eastAsia="Times New Roman" w:cs="Times New Roman"/>
          <w:szCs w:val="24"/>
        </w:rPr>
        <w:t xml:space="preserve">παραπονούμενος πολίτης </w:t>
      </w:r>
      <w:r>
        <w:rPr>
          <w:rFonts w:eastAsia="Times New Roman" w:cs="Times New Roman"/>
          <w:szCs w:val="24"/>
        </w:rPr>
        <w:t>«</w:t>
      </w:r>
      <w:r>
        <w:rPr>
          <w:rFonts w:eastAsia="Times New Roman" w:cs="Times New Roman"/>
          <w:szCs w:val="24"/>
        </w:rPr>
        <w:t>πειθαρχημένος</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φρόνιμος</w:t>
      </w:r>
      <w:r>
        <w:rPr>
          <w:rFonts w:eastAsia="Times New Roman" w:cs="Times New Roman"/>
          <w:szCs w:val="24"/>
        </w:rPr>
        <w:t>»</w:t>
      </w:r>
      <w:r>
        <w:rPr>
          <w:rFonts w:eastAsia="Times New Roman" w:cs="Times New Roman"/>
          <w:szCs w:val="24"/>
        </w:rPr>
        <w:t xml:space="preserve">; </w:t>
      </w:r>
    </w:p>
    <w:p w14:paraId="1286C4C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Τα πολιτικά κόμματα και η κάθε μια και ο καθένας από εμάς οφείλουμε να πάρουμε θέση σε αυτό το ερώτημα, να αποφασίσουμε με ποιους θα πάμε και ποιους θα αφήσουμε. </w:t>
      </w:r>
    </w:p>
    <w:p w14:paraId="1286C4C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Το ζήτημα της ονομασίας της γειτονική</w:t>
      </w:r>
      <w:r>
        <w:rPr>
          <w:rFonts w:eastAsia="Times New Roman" w:cs="Times New Roman"/>
          <w:szCs w:val="24"/>
        </w:rPr>
        <w:t xml:space="preserve">ς μας χώρας ήταν ανέκαθεν στην πρώτη κατηγορία θεμάτων για το κόμμα των Ανεξαρτήτων Ελλήνων από το οποίο προέρχομαι. Όμως ο λόγος δημιουργίας του κόμματος των Ανεξαρτήτων Ελλήνων ήταν η αποκατάσταση της </w:t>
      </w:r>
      <w:r>
        <w:rPr>
          <w:rFonts w:eastAsia="Times New Roman" w:cs="Times New Roman"/>
          <w:szCs w:val="24"/>
        </w:rPr>
        <w:t>δ</w:t>
      </w:r>
      <w:r>
        <w:rPr>
          <w:rFonts w:eastAsia="Times New Roman" w:cs="Times New Roman"/>
          <w:szCs w:val="24"/>
        </w:rPr>
        <w:t xml:space="preserve">ημοκρατίας και της εθνικής κυριαρχίας στη </w:t>
      </w:r>
      <w:r>
        <w:rPr>
          <w:rFonts w:eastAsia="Times New Roman" w:cs="Times New Roman"/>
          <w:szCs w:val="24"/>
        </w:rPr>
        <w:lastRenderedPageBreak/>
        <w:t>χώρα από τ</w:t>
      </w:r>
      <w:r>
        <w:rPr>
          <w:rFonts w:eastAsia="Times New Roman" w:cs="Times New Roman"/>
          <w:szCs w:val="24"/>
        </w:rPr>
        <w:t>ην μη ομαλή, καθόλου δημοκρατική πολιτική κατάσταση που είχε διαμορφωθεί, εξαιτίας της επιβολής των μνημονίων από τους δανειστές ετ</w:t>
      </w:r>
      <w:r>
        <w:rPr>
          <w:rFonts w:eastAsia="Times New Roman" w:cs="Times New Roman"/>
          <w:szCs w:val="24"/>
        </w:rPr>
        <w:t>αί</w:t>
      </w:r>
      <w:r>
        <w:rPr>
          <w:rFonts w:eastAsia="Times New Roman" w:cs="Times New Roman"/>
          <w:szCs w:val="24"/>
        </w:rPr>
        <w:t xml:space="preserve">ρους μας. </w:t>
      </w:r>
    </w:p>
    <w:p w14:paraId="1286C4C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Επίσης, άλλος ένας λόγος ήταν η αντίθεσή μας στην αποδοχή, πόσο μάλλον η πλήρης εναντίωσή μας, στην υποστήριξη α</w:t>
      </w:r>
      <w:r>
        <w:rPr>
          <w:rFonts w:eastAsia="Times New Roman" w:cs="Times New Roman"/>
          <w:szCs w:val="24"/>
        </w:rPr>
        <w:t>υτού του είδους των πολιτικών σε βάρος των πολιτών από τα κόμματα του ΠΑΣΟΚ και της Νέας Δημοκρατίας που είχαν την υπαίτια ευθύνη της διακυβέρνησης που μας οδήγησαν στην κρίση με τη μορφή του δικομματισμού πριν από αυτήν και στη συνέχεια με τη μορφή του συ</w:t>
      </w:r>
      <w:r>
        <w:rPr>
          <w:rFonts w:eastAsia="Times New Roman" w:cs="Times New Roman"/>
          <w:szCs w:val="24"/>
        </w:rPr>
        <w:t xml:space="preserve">νεταιρισμού για την άσκηση της εξουσίας υπό τα μνημόνια. </w:t>
      </w:r>
    </w:p>
    <w:p w14:paraId="1286C4C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Τέλος, ο τρίτος θεμελιακός λόγος ήταν η διαμόρφωση ενός δημοκρατικού μετώπου για την αντιμετώπιση των επιπτώσεων της κρίσης με συμμετοχή πολιτών από όλα τα κόμματα του συνταγματικού τόξου και αντίστ</w:t>
      </w:r>
      <w:r>
        <w:rPr>
          <w:rFonts w:eastAsia="Times New Roman" w:cs="Times New Roman"/>
          <w:szCs w:val="24"/>
        </w:rPr>
        <w:t xml:space="preserve">οιχες συνεργασίες με κομματικούς χώρους που θα πίστευαν στην ίδια ανάγκη. </w:t>
      </w:r>
    </w:p>
    <w:p w14:paraId="1286C4C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Με μεγάλο κόστος για το κόμμα των Ανεξαρτήτων Ελλήνων και πολλά λάθη</w:t>
      </w:r>
      <w:r>
        <w:rPr>
          <w:rFonts w:eastAsia="Times New Roman" w:cs="Times New Roman"/>
          <w:szCs w:val="24"/>
        </w:rPr>
        <w:t>,</w:t>
      </w:r>
      <w:r>
        <w:rPr>
          <w:rFonts w:eastAsia="Times New Roman" w:cs="Times New Roman"/>
          <w:szCs w:val="24"/>
        </w:rPr>
        <w:t xml:space="preserve"> τα παραπάνω έγιναν. Έγιναν, όμως δεν </w:t>
      </w:r>
      <w:r>
        <w:rPr>
          <w:rFonts w:eastAsia="Times New Roman" w:cs="Times New Roman"/>
          <w:szCs w:val="24"/>
        </w:rPr>
        <w:lastRenderedPageBreak/>
        <w:t xml:space="preserve">ολοκληρώθηκαν. Κατά την άποψή μου, κατορθώσαμε με τον ΣΥΡΙΖΑ να πετύχουμε </w:t>
      </w:r>
      <w:r>
        <w:rPr>
          <w:rFonts w:eastAsia="Times New Roman" w:cs="Times New Roman"/>
          <w:szCs w:val="24"/>
        </w:rPr>
        <w:t>το πρώτο σκέλος των στόχων μας, να περάσουμε από μια πολύ δύσκολη περίοδο εφαρμογής ξένων προς τα πιστεύω μας πολιτικών, αλλά να πετύχουμε με τους όρους που σας περιέγραψα την έξοδο της χώρας από την περίοδο των μνημονίων τον Αύγουστο του 2018. Από τότε έχ</w:t>
      </w:r>
      <w:r>
        <w:rPr>
          <w:rFonts w:eastAsia="Times New Roman" w:cs="Times New Roman"/>
          <w:szCs w:val="24"/>
        </w:rPr>
        <w:t>ει ξεκινήσει η περίοδος που ελπίζαμε και για την οποία αγωνιστήκαμε και τώρα προχωράμε σε αποκατάσταση των οικονομικών ανισοτήτων για τους χαμηλόμισθους και τους μικροσυνταξιούχους, σε παροχή ευκαιριών εργασίας, σε απόδοση δικαιοσύνης για υποθέσεις διαφθορ</w:t>
      </w:r>
      <w:r>
        <w:rPr>
          <w:rFonts w:eastAsia="Times New Roman" w:cs="Times New Roman"/>
          <w:szCs w:val="24"/>
        </w:rPr>
        <w:t>άς, στην αποκατάσταση των αδικιών, στην ενίσχυση του κοινωνικού κράτους, στην οικονομική ανάπτυξη και την επαναφορά των επενδύσεων, στην αποκατάσταση της εμπιστοσύνης, εγχώριας και διεθνούς, στη χώρα μας, στην ανάδειξη της Ελλάδος στον πιο σταθερό σημαντικ</w:t>
      </w:r>
      <w:r>
        <w:rPr>
          <w:rFonts w:eastAsia="Times New Roman" w:cs="Times New Roman"/>
          <w:szCs w:val="24"/>
        </w:rPr>
        <w:t>ό παράγοντα ειρήνης, συνύπαρξης, συνεργασίας και συμμαχίας στην ευρύτερη περιοχή της Μεσογείου, της νοτιοανατολικής Ευρώπης, των Βαλκανίων και στην αξιοποίηση των πλουτοπαραγωγικών πηγών μας.</w:t>
      </w:r>
    </w:p>
    <w:p w14:paraId="1286C4C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Δεν μπορούμε να αποστατήσουμε τώρα από τους λόγους για τους οποί</w:t>
      </w:r>
      <w:r>
        <w:rPr>
          <w:rFonts w:eastAsia="Times New Roman" w:cs="Times New Roman"/>
          <w:szCs w:val="24"/>
        </w:rPr>
        <w:t>ους υπήρξαμε. Δεν μπορούμε τώρα να παραιτηθούμε από τους στόχους μας. Το κόστος που μπορεί να έχουμε το γνωρίζαμε από την αρχή και είναι ευθύνη μας να μην φοβηθούμε και να μην υποχωρήσουμε.</w:t>
      </w:r>
    </w:p>
    <w:p w14:paraId="1286C4D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Συνεπώς έχουμε την ευθύνη να φτάσουμε ως το τέλος της διαδρομής. Τ</w:t>
      </w:r>
      <w:r>
        <w:rPr>
          <w:rFonts w:eastAsia="Times New Roman" w:cs="Times New Roman"/>
          <w:szCs w:val="24"/>
        </w:rPr>
        <w:t>ότε θα εκθέσουμε τον απολογισμό μας στους Έλληνες πολίτες και εκείνοι θα αποφασίσουν αν θα συνεχίσουμε ή όχι.</w:t>
      </w:r>
    </w:p>
    <w:p w14:paraId="1286C4D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Έχω πει δημόσια με γραπτή μου δήλωση από τις 8 Ιανουαρίου ότι οι Βουλευτές, οι Υπουργοί και οι Υφυπουργοί και γενικότερα όσοι στελεχώνουν μια κυβέ</w:t>
      </w:r>
      <w:r>
        <w:rPr>
          <w:rFonts w:eastAsia="Times New Roman" w:cs="Times New Roman"/>
          <w:szCs w:val="24"/>
        </w:rPr>
        <w:t xml:space="preserve">ρνηση στη βάση πάντοτε προγραμματικών συμφωνιών δεν είναι αντικείμενα, δεν είναι βαλίτσες για να αποσύρονται ή να απομακρύνονται </w:t>
      </w:r>
      <w:r>
        <w:rPr>
          <w:rFonts w:eastAsia="Times New Roman" w:cs="Times New Roman"/>
          <w:szCs w:val="24"/>
        </w:rPr>
        <w:t>όπως-</w:t>
      </w:r>
      <w:r>
        <w:rPr>
          <w:rFonts w:eastAsia="Times New Roman" w:cs="Times New Roman"/>
          <w:szCs w:val="24"/>
        </w:rPr>
        <w:t xml:space="preserve">όπως. </w:t>
      </w:r>
    </w:p>
    <w:p w14:paraId="1286C4D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Προσθέτω ότι η συμμετοχή σε μια κυβέρνηση δεν είναι ούτε η συμμετοχή μιας ομάδας νεαρών οπαδών σε έναν αγώνα ποδοσφ</w:t>
      </w:r>
      <w:r>
        <w:rPr>
          <w:rFonts w:eastAsia="Times New Roman" w:cs="Times New Roman"/>
          <w:szCs w:val="24"/>
        </w:rPr>
        <w:t xml:space="preserve">αίρου, όπου όταν δεν συμφωνούν με την πορεία του αγώνα αποχωρούν ομαδόν με ένα σύνθημα, ούτε συμμετοχή μιας </w:t>
      </w:r>
      <w:r>
        <w:rPr>
          <w:rFonts w:eastAsia="Times New Roman" w:cs="Times New Roman"/>
          <w:szCs w:val="24"/>
        </w:rPr>
        <w:lastRenderedPageBreak/>
        <w:t>ομάδας συνεταιριστών στο διοικητικό συμβούλιο μιας ανώνυμης εταιρείας όπου όταν διαπιστώσουν ότι τα ατομικά τους κέρδη υποχωρούν, πωλούν τις μετοχές</w:t>
      </w:r>
      <w:r>
        <w:rPr>
          <w:rFonts w:eastAsia="Times New Roman" w:cs="Times New Roman"/>
          <w:szCs w:val="24"/>
        </w:rPr>
        <w:t xml:space="preserve"> τους και αποχωρούν, για να βρουν μια πιο συμφέρουσα επιλογή. Είναι θεσμική υπόθεση και πρέπει κανείς να τη διεκπεραιώσει έως το τέλος και στα δύσκολα και στα εύκολα, με την ίδια υπευθυνότητα, έως εκεί βέβαια που του επιτρέπει το Σύνταγμα.</w:t>
      </w:r>
    </w:p>
    <w:p w14:paraId="1286C4D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Η χώρα με τις θυ</w:t>
      </w:r>
      <w:r>
        <w:rPr>
          <w:rFonts w:eastAsia="Times New Roman" w:cs="Times New Roman"/>
          <w:szCs w:val="24"/>
        </w:rPr>
        <w:t xml:space="preserve">σίες του ελληνικού λαού έχει ήδη διασφαλισμένα τριάμισι χρόνια σταθερότητος. Έχει εξασφαλισμένη οδό εξόδου από το παρελθόν που τη βασάνισε και για πρώτη φορά της ανοίγεται μια προοπτική μετά τον Αύγουστο του 2018. </w:t>
      </w:r>
    </w:p>
    <w:p w14:paraId="1286C4D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Πρέπει, λοιπόν, με σοβαρότητα, θεσμικά βή</w:t>
      </w:r>
      <w:r>
        <w:rPr>
          <w:rFonts w:eastAsia="Times New Roman" w:cs="Times New Roman"/>
          <w:szCs w:val="24"/>
        </w:rPr>
        <w:t xml:space="preserve">ματα, ορθολογισμό και χωρίς περιττό θόρυβο, που διαταράσσει τις συνθήκες ομαλότητος στην κοινωνία, που δεν συνδράμει στην προστασία των πολιτών από νέες οικονομικές και άλλες ταλαιπωρίες, να αφήσουμε να εξελιχθούν οι κρίσιμες διαδικασίες για το ζήτημα της </w:t>
      </w:r>
      <w:r>
        <w:rPr>
          <w:rFonts w:eastAsia="Times New Roman" w:cs="Times New Roman"/>
          <w:szCs w:val="24"/>
        </w:rPr>
        <w:t xml:space="preserve">ονοματολογίας της γειτονικής μας χώρας, να διαβάσουμε και να μελετήσουμε τα τελικά κείμενα που σχετίζονται με </w:t>
      </w:r>
      <w:r>
        <w:rPr>
          <w:rFonts w:eastAsia="Times New Roman" w:cs="Times New Roman"/>
          <w:szCs w:val="24"/>
        </w:rPr>
        <w:lastRenderedPageBreak/>
        <w:t>αυτές και μετά να πάρουμε με ψυχραιμία η κάθε μία και ο καθένας τις αποφάσεις μας, με γνώμονα το συμφέρον της χώρας και των πολιτών. Είμαι βαθιά π</w:t>
      </w:r>
      <w:r>
        <w:rPr>
          <w:rFonts w:eastAsia="Times New Roman" w:cs="Times New Roman"/>
          <w:szCs w:val="24"/>
        </w:rPr>
        <w:t xml:space="preserve">επεισμένη ότι αυτό είναι το σωστό και προσωπικά αυτό θα πράξω. </w:t>
      </w:r>
    </w:p>
    <w:p w14:paraId="1286C4D5" w14:textId="77777777" w:rsidR="000402FE" w:rsidRDefault="007623D8">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w:t>
      </w:r>
      <w:r>
        <w:rPr>
          <w:rFonts w:eastAsia="Times New Roman" w:cs="Times New Roman"/>
          <w:szCs w:val="24"/>
        </w:rPr>
        <w:t>νι λήξεως του χρόνου ομιλίας της κυρίας Υφυπουργού</w:t>
      </w:r>
      <w:r w:rsidRPr="00F81B27">
        <w:rPr>
          <w:rFonts w:eastAsia="Times New Roman" w:cs="Times New Roman"/>
          <w:szCs w:val="24"/>
        </w:rPr>
        <w:t>)</w:t>
      </w:r>
    </w:p>
    <w:p w14:paraId="1286C4D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Κύριε Πρόεδρε, ολοκληρώνω.</w:t>
      </w:r>
    </w:p>
    <w:p w14:paraId="1286C4D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Υπενθυμίζω ότι στην ψηφοφορία το καλοκαίρι του 2015 ο ΣΥΡΙΖΑ και οι Ανεξάρτητοι Έλληνες άλλαξαν ρότα και ψήφισαν ένα μνημόνιο γιατί αυτό ήταν που συνέφερε τον τόπο και τους πολίτες. Τον Αύγουστο του 2018 αποδείχθηκε ότι καλώς έπραξαν. Επομένως, σε κορυφαίε</w:t>
      </w:r>
      <w:r>
        <w:rPr>
          <w:rFonts w:eastAsia="Times New Roman" w:cs="Times New Roman"/>
          <w:szCs w:val="24"/>
        </w:rPr>
        <w:t>ς στιγμές όταν μιλάμε με φανατισμό ή δογματισμό για κόκκινες γραμμές δεν διαμορφώνουμε έναν ασφαλή τρόπο πολιτικής τοποθέτησης. Έχω την άποψη ότι η καλή αντίληψη και η βαθιά μελέτη του συνόλου των δεδομένων, εγχώριων και διεθνών, σε σχέση με την πατρίδα μα</w:t>
      </w:r>
      <w:r>
        <w:rPr>
          <w:rFonts w:eastAsia="Times New Roman" w:cs="Times New Roman"/>
          <w:szCs w:val="24"/>
        </w:rPr>
        <w:t>ς είναι τα μόνα στοιχεία που πρέπει να αποτελούν τα κριτήρια που θα μας οδηγήσουν σε επωφελείς λύσεις.</w:t>
      </w:r>
    </w:p>
    <w:p w14:paraId="1286C4D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Συνεπώς η ξεκάθαρη και χωρίς αστερίσκους θέση μου είναι ότι η παρούσα Κυβέρνηση πρέπει να ολοκληρώσει το έργο της μέχρι το τέλος της θητείας της και σαφέ</w:t>
      </w:r>
      <w:r>
        <w:rPr>
          <w:rFonts w:eastAsia="Times New Roman" w:cs="Times New Roman"/>
          <w:szCs w:val="24"/>
        </w:rPr>
        <w:t>στατα αξίζει και πρέπει να λάβει ψήφο εμπιστοσύνης για να ολοκληρώσει αυτό το σημαντικό της έργο.</w:t>
      </w:r>
    </w:p>
    <w:p w14:paraId="1286C4D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Ολοκληρώνω λέγοντας ότι θα πρέπει όλοι να πάρουμε τις αποφάσεις μας και να κάνουμε τις επιλογές μας, να ασκήσουμε κριτική, να δεχθούμε κριτική, αλλά πάντοτε μ</w:t>
      </w:r>
      <w:r>
        <w:rPr>
          <w:rFonts w:eastAsia="Times New Roman" w:cs="Times New Roman"/>
          <w:szCs w:val="24"/>
        </w:rPr>
        <w:t xml:space="preserve">ε σεβασμό στη </w:t>
      </w:r>
      <w:r>
        <w:rPr>
          <w:rFonts w:eastAsia="Times New Roman" w:cs="Times New Roman"/>
          <w:szCs w:val="24"/>
        </w:rPr>
        <w:t>δ</w:t>
      </w:r>
      <w:r>
        <w:rPr>
          <w:rFonts w:eastAsia="Times New Roman" w:cs="Times New Roman"/>
          <w:szCs w:val="24"/>
        </w:rPr>
        <w:t>ημοκρατία. Και αν ακόμη κάναμε τέτοια λάθη επάνω σε κρίσιμες στιγμές κατά το παρελθόν, δεν σημαίνει σε καμ</w:t>
      </w:r>
      <w:r>
        <w:rPr>
          <w:rFonts w:eastAsia="Times New Roman" w:cs="Times New Roman"/>
          <w:szCs w:val="24"/>
        </w:rPr>
        <w:t>μ</w:t>
      </w:r>
      <w:r>
        <w:rPr>
          <w:rFonts w:eastAsia="Times New Roman" w:cs="Times New Roman"/>
          <w:szCs w:val="24"/>
        </w:rPr>
        <w:t>ία περίπτωση ότι πρέπει να τα επαναλάβουμε.</w:t>
      </w:r>
    </w:p>
    <w:p w14:paraId="1286C4D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Η διαφορετική μας θέση δεν μπορεί να επιτρέψουμε να μας οδηγήσει να ρίξουμε νερό στον μύλο</w:t>
      </w:r>
      <w:r>
        <w:rPr>
          <w:rFonts w:eastAsia="Times New Roman" w:cs="Times New Roman"/>
          <w:szCs w:val="24"/>
        </w:rPr>
        <w:t xml:space="preserve"> της ακροδεξιάς, πόσο μάλλον του φασισμού, της διχόνοιας, με προσωπικές επιθέσεις και ύβρεις. Να συμφωνήσουμε ότι μπορούμε να διαφωνούμε με ευγένεια, χωρίς όμως να ματώνουμε τους εαυτούς μας, την κοινωνία και τη χώρα.</w:t>
      </w:r>
    </w:p>
    <w:p w14:paraId="1286C4D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Σας ευχαριστώ.</w:t>
      </w:r>
    </w:p>
    <w:p w14:paraId="1286C4DC" w14:textId="77777777" w:rsidR="000402FE" w:rsidRDefault="007623D8">
      <w:pPr>
        <w:spacing w:line="600" w:lineRule="auto"/>
        <w:ind w:firstLine="720"/>
        <w:jc w:val="center"/>
        <w:rPr>
          <w:rFonts w:eastAsia="Times New Roman" w:cs="Times New Roman"/>
          <w:szCs w:val="24"/>
        </w:rPr>
      </w:pPr>
      <w:r w:rsidRPr="007A7052">
        <w:rPr>
          <w:rFonts w:eastAsia="Times New Roman" w:cs="Times New Roman"/>
          <w:szCs w:val="24"/>
        </w:rPr>
        <w:lastRenderedPageBreak/>
        <w:t>(Χειροκροτήματα από την</w:t>
      </w:r>
      <w:r w:rsidRPr="007A7052">
        <w:rPr>
          <w:rFonts w:eastAsia="Times New Roman" w:cs="Times New Roman"/>
          <w:szCs w:val="24"/>
        </w:rPr>
        <w:t xml:space="preserve"> πτέρυγα του ΣΥΡΙΖΑ)</w:t>
      </w:r>
    </w:p>
    <w:p w14:paraId="1286C4DD" w14:textId="77777777" w:rsidR="000402FE" w:rsidRDefault="007623D8">
      <w:pPr>
        <w:spacing w:line="600" w:lineRule="auto"/>
        <w:ind w:firstLine="720"/>
        <w:jc w:val="both"/>
        <w:rPr>
          <w:rFonts w:eastAsia="Times New Roman" w:cs="Times New Roman"/>
          <w:szCs w:val="24"/>
        </w:rPr>
      </w:pPr>
      <w:r w:rsidRPr="00DD7C90">
        <w:rPr>
          <w:rFonts w:eastAsia="Times New Roman" w:cs="Times New Roman"/>
          <w:b/>
          <w:szCs w:val="24"/>
        </w:rPr>
        <w:t>ΠΡΟΕΔΡΕΥΩΝ (Αναστάσιος Κουράκης):</w:t>
      </w:r>
      <w:r>
        <w:rPr>
          <w:rFonts w:eastAsia="Times New Roman" w:cs="Times New Roman"/>
          <w:szCs w:val="24"/>
        </w:rPr>
        <w:t xml:space="preserve"> Ευχαριστούμε την Υφυπουργό Εσωτερικών κ. Μαρίνα Χρυσοβελώνη.</w:t>
      </w:r>
    </w:p>
    <w:p w14:paraId="1286C4D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Πριν δώσω τον λόγο στον κ. Καραγιαννίδη θα ήθελα να κάνω μια ανακοίνωση προς το Σώμα.</w:t>
      </w:r>
    </w:p>
    <w:p w14:paraId="1286C4DF" w14:textId="77777777" w:rsidR="000402FE" w:rsidRDefault="007623D8">
      <w:pPr>
        <w:spacing w:line="600" w:lineRule="auto"/>
        <w:ind w:firstLine="720"/>
        <w:jc w:val="both"/>
        <w:rPr>
          <w:rFonts w:eastAsia="Times New Roman" w:cs="Times New Roman"/>
          <w:szCs w:val="24"/>
        </w:rPr>
      </w:pPr>
      <w:r w:rsidRPr="00AC5701">
        <w:rPr>
          <w:rFonts w:eastAsia="Times New Roman" w:cs="Times New Roman"/>
          <w:szCs w:val="24"/>
        </w:rPr>
        <w:t>Κυρίες και κύριοι συνάδελφοι, έχω την τιμή να ανακοινώ</w:t>
      </w:r>
      <w:r w:rsidRPr="00AC5701">
        <w:rPr>
          <w:rFonts w:eastAsia="Times New Roman" w:cs="Times New Roman"/>
          <w:szCs w:val="24"/>
        </w:rPr>
        <w:t>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w:t>
      </w:r>
      <w:r>
        <w:rPr>
          <w:rFonts w:eastAsia="Times New Roman" w:cs="Times New Roman"/>
          <w:szCs w:val="24"/>
        </w:rPr>
        <w:t>υργίας της Βουλής, σαράντ</w:t>
      </w:r>
      <w:r>
        <w:rPr>
          <w:rFonts w:eastAsia="Times New Roman" w:cs="Times New Roman"/>
          <w:szCs w:val="24"/>
        </w:rPr>
        <w:t>α εννέα μαθήτριες και μαθητές και τρεις εκπαιδευτικοί συνοδοί τους από το 42</w:t>
      </w:r>
      <w:r w:rsidRPr="00AC5701">
        <w:rPr>
          <w:rFonts w:eastAsia="Times New Roman" w:cs="Times New Roman"/>
          <w:szCs w:val="24"/>
          <w:vertAlign w:val="superscript"/>
        </w:rPr>
        <w:t>ο</w:t>
      </w:r>
      <w:r>
        <w:rPr>
          <w:rFonts w:eastAsia="Times New Roman" w:cs="Times New Roman"/>
          <w:szCs w:val="24"/>
        </w:rPr>
        <w:t xml:space="preserve"> Γυμνάσιο Αθηνών.</w:t>
      </w:r>
    </w:p>
    <w:p w14:paraId="1286C4E0" w14:textId="77777777" w:rsidR="000402FE" w:rsidRDefault="007623D8">
      <w:pPr>
        <w:spacing w:line="600" w:lineRule="auto"/>
        <w:ind w:firstLine="720"/>
        <w:jc w:val="both"/>
        <w:rPr>
          <w:rFonts w:eastAsia="Times New Roman" w:cs="Times New Roman"/>
          <w:szCs w:val="24"/>
        </w:rPr>
      </w:pPr>
      <w:r w:rsidRPr="00AC5701">
        <w:rPr>
          <w:rFonts w:eastAsia="Times New Roman" w:cs="Times New Roman"/>
          <w:szCs w:val="24"/>
        </w:rPr>
        <w:t xml:space="preserve">Η Βουλή τούς καλωσορίζει. </w:t>
      </w:r>
    </w:p>
    <w:p w14:paraId="1286C4E1" w14:textId="77777777" w:rsidR="000402FE" w:rsidRDefault="007623D8">
      <w:pPr>
        <w:spacing w:line="600" w:lineRule="auto"/>
        <w:ind w:firstLine="720"/>
        <w:jc w:val="center"/>
        <w:rPr>
          <w:rFonts w:eastAsia="Times New Roman" w:cs="Times New Roman"/>
          <w:szCs w:val="24"/>
        </w:rPr>
      </w:pPr>
      <w:r w:rsidRPr="00AC5701">
        <w:rPr>
          <w:rFonts w:eastAsia="Times New Roman" w:cs="Times New Roman"/>
          <w:szCs w:val="24"/>
        </w:rPr>
        <w:t>(Χειροκροτήματα απ’ όλες τις πτέρυγες της Βουλής)</w:t>
      </w:r>
    </w:p>
    <w:p w14:paraId="1286C4E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Τον λόγο έχει ο κ. Χρήστος Καραγιαννίδης, Βουλευτής του ΣΥΡΙΖΑ, για επτά λεπτά.</w:t>
      </w:r>
    </w:p>
    <w:p w14:paraId="1286C4E3" w14:textId="77777777" w:rsidR="000402FE" w:rsidRDefault="007623D8">
      <w:pPr>
        <w:spacing w:line="600" w:lineRule="auto"/>
        <w:ind w:firstLine="720"/>
        <w:jc w:val="both"/>
        <w:rPr>
          <w:rFonts w:eastAsia="Times New Roman" w:cs="Times New Roman"/>
          <w:szCs w:val="24"/>
        </w:rPr>
      </w:pPr>
      <w:r w:rsidRPr="0053339E">
        <w:rPr>
          <w:rFonts w:eastAsia="Times New Roman" w:cs="Times New Roman"/>
          <w:b/>
          <w:szCs w:val="24"/>
        </w:rPr>
        <w:lastRenderedPageBreak/>
        <w:t>ΧΡΗΣ</w:t>
      </w:r>
      <w:r w:rsidRPr="0053339E">
        <w:rPr>
          <w:rFonts w:eastAsia="Times New Roman" w:cs="Times New Roman"/>
          <w:b/>
          <w:szCs w:val="24"/>
        </w:rPr>
        <w:t>ΤΟΣ ΚΑΡΑΓΙΑΝΝΙΔΗΣ:</w:t>
      </w:r>
      <w:r>
        <w:rPr>
          <w:rFonts w:eastAsia="Times New Roman" w:cs="Times New Roman"/>
          <w:szCs w:val="24"/>
        </w:rPr>
        <w:t xml:space="preserve"> Ευχαριστώ, κύριε Πρόεδρε.</w:t>
      </w:r>
    </w:p>
    <w:p w14:paraId="1286C4E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Σίγουρα δεν μπορώ να φτάσω το καλλιτεχνικό εκτόπισμα του κ. Βορίδη ούτε την σκηνοθετική του επιμέλεια. Πάντως έχω να πω ως παραδοχή ότι τα λέει τσεκουράτα και είναι μια εξέλιξη αυτή, γιατί στο παρελθόν τα έπραττ</w:t>
      </w:r>
      <w:r>
        <w:rPr>
          <w:rFonts w:eastAsia="Times New Roman" w:cs="Times New Roman"/>
          <w:szCs w:val="24"/>
        </w:rPr>
        <w:t>ε κιόλας.</w:t>
      </w:r>
    </w:p>
    <w:p w14:paraId="1286C4E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Το 2015 συνέβη κάτι εξαιρετικό και ιδιαίτερα διαλυτικό για το πολιτικό σκηνικό της χώρας. Κέρδισαν οι ελαττωματικές ιδέες του ΣΥΡΙΖΑ προς μεγάλη σας απογοήτευση και αυτό έσπασε ένα σερί σαράντα ενός χρόνων όπου εναλλασσόσασταν η Νέα Δημοκρατία με</w:t>
      </w:r>
      <w:r>
        <w:rPr>
          <w:rFonts w:eastAsia="Times New Roman" w:cs="Times New Roman"/>
          <w:szCs w:val="24"/>
        </w:rPr>
        <w:t xml:space="preserve"> το ΠΑΣΟΚ.</w:t>
      </w:r>
    </w:p>
    <w:p w14:paraId="1286C4E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Τον Σεπτέμβριο του 2015 ακολούθησε κάτι χειρότερο, ο ΣΥΡΙΖΑ κέρδισε τις εκλογές θέτοντας τη </w:t>
      </w:r>
      <w:r>
        <w:rPr>
          <w:rFonts w:eastAsia="Times New Roman" w:cs="Times New Roman"/>
          <w:szCs w:val="24"/>
        </w:rPr>
        <w:t>σ</w:t>
      </w:r>
      <w:r>
        <w:rPr>
          <w:rFonts w:eastAsia="Times New Roman" w:cs="Times New Roman"/>
          <w:szCs w:val="24"/>
        </w:rPr>
        <w:t xml:space="preserve">υμφωνία του Αυγούστου στην κρίση των Ελλήνων πολιτών και ξανακέρδισε τις εκλογές. </w:t>
      </w:r>
    </w:p>
    <w:p w14:paraId="1286C4E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Προς μεγάλη σας ξανά απογοήτευση, αυτό δεν αποτέλεσε την παρένθεση πο</w:t>
      </w:r>
      <w:r>
        <w:rPr>
          <w:rFonts w:eastAsia="Times New Roman" w:cs="Times New Roman"/>
          <w:szCs w:val="24"/>
        </w:rPr>
        <w:t xml:space="preserve">υ επιδιώκατε και μέσα και έξω από τη χώρα. Την επιθυμία σας αυτή μάλιστα προσπαθήσατε να την </w:t>
      </w:r>
      <w:r>
        <w:rPr>
          <w:rFonts w:eastAsia="Times New Roman" w:cs="Times New Roman"/>
          <w:szCs w:val="24"/>
        </w:rPr>
        <w:lastRenderedPageBreak/>
        <w:t>υλοποιήσετε με κάθε τρόπο, και σωστό και λάθος. Αυτό έφερε στα τέσσερα αυτά χρόνια που πέρασαν συγκεκριμένα πράγματα στη χώρα και υλοποιήθηκαν πολλά από αυτά που ε</w:t>
      </w:r>
      <w:r>
        <w:rPr>
          <w:rFonts w:eastAsia="Times New Roman" w:cs="Times New Roman"/>
          <w:szCs w:val="24"/>
        </w:rPr>
        <w:t xml:space="preserve">ίχαμε προείπει πριν από τις εκλογές του Ιανουαρίου του 2015. </w:t>
      </w:r>
    </w:p>
    <w:p w14:paraId="1286C4E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Αυτό, όμως, που κυρίως σταμάτησε ήταν η κατηφόρα, το σπιράλ καταστροφής που είχε</w:t>
      </w:r>
      <w:r w:rsidRPr="002F23BF">
        <w:rPr>
          <w:rFonts w:eastAsia="Times New Roman" w:cs="Times New Roman"/>
          <w:b/>
          <w:szCs w:val="24"/>
        </w:rPr>
        <w:t xml:space="preserve"> </w:t>
      </w:r>
      <w:r>
        <w:rPr>
          <w:rFonts w:eastAsia="Times New Roman" w:cs="Times New Roman"/>
          <w:szCs w:val="24"/>
        </w:rPr>
        <w:t>ακολουθηθ</w:t>
      </w:r>
      <w:r w:rsidRPr="00F84449">
        <w:rPr>
          <w:rFonts w:eastAsia="Times New Roman" w:cs="Times New Roman"/>
          <w:szCs w:val="24"/>
        </w:rPr>
        <w:t xml:space="preserve">εί </w:t>
      </w:r>
      <w:r>
        <w:rPr>
          <w:rFonts w:eastAsia="Times New Roman" w:cs="Times New Roman"/>
          <w:szCs w:val="24"/>
        </w:rPr>
        <w:t xml:space="preserve">τα προηγούμενα χρόνια των μνημονίων. Είναι δεδομένο ότι έχοντας κάνει έναν συμβιβασμό τον Αύγουστο του 2015 θα κινούμασταν για τρία χρόνια, όσο ήταν το μνημόνιο αυτό, στο μέτρο της υλοποίησής του, στο πλαίσιο της υλοποίησης αυτής. </w:t>
      </w:r>
    </w:p>
    <w:p w14:paraId="1286C4E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Παρ’ όλα τα καταστροφολο</w:t>
      </w:r>
      <w:r>
        <w:rPr>
          <w:rFonts w:eastAsia="Times New Roman" w:cs="Times New Roman"/>
          <w:szCs w:val="24"/>
        </w:rPr>
        <w:t>γικά σας σενάρια δεν πέσαμε έξω, ούτε η Κυβέρνηση έπεσε ούτε αυτό το</w:t>
      </w:r>
      <w:r>
        <w:rPr>
          <w:rFonts w:eastAsia="Times New Roman" w:cs="Times New Roman"/>
          <w:szCs w:val="24"/>
        </w:rPr>
        <w:t xml:space="preserve"> π</w:t>
      </w:r>
      <w:r>
        <w:rPr>
          <w:rFonts w:eastAsia="Times New Roman" w:cs="Times New Roman"/>
          <w:szCs w:val="24"/>
        </w:rPr>
        <w:t>ρόγραμμα έμεινε ανεκπλήρωτο. Υλοποιήθηκε και μέσα σε αυτό το πλαίσιο που κινηθήκαμε έχουμε το δικαίωμα από τον Αύγουστο του περασμένου χρόνου και πλέον και μέχρι τον Οκτώβριο που θα γίνο</w:t>
      </w:r>
      <w:r>
        <w:rPr>
          <w:rFonts w:eastAsia="Times New Roman" w:cs="Times New Roman"/>
          <w:szCs w:val="24"/>
        </w:rPr>
        <w:t>υν εκλογές να υλοποιήσουμε και ζητήματα που αφορούν την ελληνική κοινωνία και την ελληνική οικονομία και την ελληνική εξωτε</w:t>
      </w:r>
      <w:r>
        <w:rPr>
          <w:rFonts w:eastAsia="Times New Roman" w:cs="Times New Roman"/>
          <w:szCs w:val="24"/>
        </w:rPr>
        <w:lastRenderedPageBreak/>
        <w:t xml:space="preserve">ρική πολιτική και πολλά άλλα ζητήματα. Είναι αυτή η προσπάθειά μας να μετασχηματίσουμε την Ελλάδα κάνοντας μικρά βήματα αλλαγών. </w:t>
      </w:r>
    </w:p>
    <w:p w14:paraId="1286C4E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Να </w:t>
      </w:r>
      <w:r>
        <w:rPr>
          <w:rFonts w:eastAsia="Times New Roman" w:cs="Times New Roman"/>
          <w:szCs w:val="24"/>
        </w:rPr>
        <w:t xml:space="preserve">θυμίσω μόνο ότι υπήρξαν μέσα στα τρία χρόνια του μνημονίου και ζητήματα που παλέψαμε και διαπραγματεύτηκε το οικονομικό επιτελείο με τους </w:t>
      </w:r>
      <w:r>
        <w:rPr>
          <w:rFonts w:eastAsia="Times New Roman" w:cs="Times New Roman"/>
          <w:szCs w:val="24"/>
        </w:rPr>
        <w:t>θ</w:t>
      </w:r>
      <w:r>
        <w:rPr>
          <w:rFonts w:eastAsia="Times New Roman" w:cs="Times New Roman"/>
          <w:szCs w:val="24"/>
        </w:rPr>
        <w:t>εσμούς και επιτεύχθηκαν όλα αυτά: Η κατάργηση του πεντάευρου, η υγειονομική κάλυψη των ανασφάλιστων, που τους οδηγήσα</w:t>
      </w:r>
      <w:r>
        <w:rPr>
          <w:rFonts w:eastAsia="Times New Roman" w:cs="Times New Roman"/>
          <w:szCs w:val="24"/>
        </w:rPr>
        <w:t>τε στο πλήρες αδιέξοδο, οι σημαντικές μεταρρυθμίσεις που έγιναν με τα ΤΟΜΥ, η αλλαγή του «</w:t>
      </w:r>
      <w:r>
        <w:rPr>
          <w:rFonts w:eastAsia="Times New Roman" w:cs="Times New Roman"/>
          <w:szCs w:val="24"/>
        </w:rPr>
        <w:t>ΚΛΕΙΣΘΕΝΗ</w:t>
      </w:r>
      <w:r>
        <w:rPr>
          <w:rFonts w:eastAsia="Times New Roman" w:cs="Times New Roman"/>
          <w:szCs w:val="24"/>
        </w:rPr>
        <w:t xml:space="preserve">»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η προσπάθειά μας να κάνουμε ένα </w:t>
      </w:r>
      <w:r>
        <w:rPr>
          <w:rFonts w:eastAsia="Times New Roman" w:cs="Times New Roman"/>
          <w:szCs w:val="24"/>
        </w:rPr>
        <w:t>δ</w:t>
      </w:r>
      <w:r>
        <w:rPr>
          <w:rFonts w:eastAsia="Times New Roman" w:cs="Times New Roman"/>
          <w:szCs w:val="24"/>
        </w:rPr>
        <w:t>ημόσιο και αποδοτικό και δημοκρατικό και να λείπει η κάθε σκιά «μέσου» ή οποιουδήποτε άλλου «λαδ</w:t>
      </w:r>
      <w:r>
        <w:rPr>
          <w:rFonts w:eastAsia="Times New Roman" w:cs="Times New Roman"/>
          <w:szCs w:val="24"/>
        </w:rPr>
        <w:t>ώματος» γινόταν τα προηγούμενα χρόνια, η απόδοση στα λαϊκά στρώματα του κοινωνικού μερίσματος, η μείωση των ασφαλιστικών εισφορών στους ελεύθερους επαγγελματίες και αγρότες, η μη περικοπή των συντάξεων μετά από μια σκληρή διαπραγμάτευση, η ιθαγένεια -που κ</w:t>
      </w:r>
      <w:r>
        <w:rPr>
          <w:rFonts w:eastAsia="Times New Roman" w:cs="Times New Roman"/>
          <w:szCs w:val="24"/>
        </w:rPr>
        <w:t>ατά τον κ. Βορίδη είναι ατυχής επιλογή- σε παιδιά δεύτερης γενιάς μεταναστών, το σύμφωνο συμβίωσης, η ταυτότητα φύλου.</w:t>
      </w:r>
    </w:p>
    <w:p w14:paraId="1286C4E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Λέμε, λοιπόν, ότι κάναμε πράγματα που έχουν αριστερό πρόσημο. Λέμε ότι κάναμε πράγματα που μπορούσαμε να τα κάνουμε και εκτός μνημονίου, </w:t>
      </w:r>
      <w:r>
        <w:rPr>
          <w:rFonts w:eastAsia="Times New Roman" w:cs="Times New Roman"/>
          <w:szCs w:val="24"/>
        </w:rPr>
        <w:t>αλλά τα κάναμε μέσα στο σκληρό πλαίσιο του μνημονίου. Τι έπεται; Η κατάργηση του υποκατώτατου μισθού. Η αύξηση του μισθού. Αλήθεια, γι’ αυτά τα πράγματα δεν θα έρθετε να ψηφίσετε; Θα κάνετε πάλι την καρδιά σας πέτρα και θα τα υποστηρίξετε; Η μη περικοπή το</w:t>
      </w:r>
      <w:r>
        <w:rPr>
          <w:rFonts w:eastAsia="Times New Roman" w:cs="Times New Roman"/>
          <w:szCs w:val="24"/>
        </w:rPr>
        <w:t>υ αφορολόγητου για μισθωτούς και συνταξιούχους, η νέα ρύθμιση σε ασφαλιστικά ταμεία, η επιδότηση ενοικίου, στεγαστικού δανείου, το νέο πλαίσιο για την προστασία της πρώτης κατοικίας.</w:t>
      </w:r>
    </w:p>
    <w:p w14:paraId="1286C4E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Δεν θέλω να πω πολλά, αλλά έχουν ειπωθεί πολλές φορές τις τελευταίες ώρες</w:t>
      </w:r>
      <w:r>
        <w:rPr>
          <w:rFonts w:eastAsia="Times New Roman" w:cs="Times New Roman"/>
          <w:szCs w:val="24"/>
        </w:rPr>
        <w:t xml:space="preserve"> και χθες και σήμερα. Ήταν όμως ζητήματα ταυτοτικά, τα οποία επιλέξαμε να τα υλοποιήσουμε και τα υλοποιήσαμε, όπως ζήτημα ταυτοτικό είναι και η </w:t>
      </w:r>
      <w:r>
        <w:rPr>
          <w:rFonts w:eastAsia="Times New Roman" w:cs="Times New Roman"/>
          <w:szCs w:val="24"/>
        </w:rPr>
        <w:t>Σ</w:t>
      </w:r>
      <w:r>
        <w:rPr>
          <w:rFonts w:eastAsia="Times New Roman" w:cs="Times New Roman"/>
          <w:szCs w:val="24"/>
        </w:rPr>
        <w:t>υμφωνία των Πρεσπών για να φθάσω και σε αυτό το περιβόητο ζήτημα. Πριν φθάσω, όμως, σε αυτό, να πω κάτι για του</w:t>
      </w:r>
      <w:r>
        <w:rPr>
          <w:rFonts w:eastAsia="Times New Roman" w:cs="Times New Roman"/>
          <w:szCs w:val="24"/>
        </w:rPr>
        <w:t>ς Βουλευτές.</w:t>
      </w:r>
    </w:p>
    <w:p w14:paraId="1286C4E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Έχει γίνει μεγάλη κουβέντα για γυρολόγους. Η Δημοκρατική Συμπαράταξη έχει στις τάξεις της έναν Βουλευτή που ξεκί</w:t>
      </w:r>
      <w:r>
        <w:rPr>
          <w:rFonts w:eastAsia="Times New Roman" w:cs="Times New Roman"/>
          <w:szCs w:val="24"/>
        </w:rPr>
        <w:lastRenderedPageBreak/>
        <w:t>νησε από τη Νέα Δημοκρατία, πήγε στο κόμμα της Ντόρας Μπακογιάννη, μεταπήδησε στη Δημοκρατική Αριστερά, πήγε στο Ποτάμι και κατέληξ</w:t>
      </w:r>
      <w:r>
        <w:rPr>
          <w:rFonts w:eastAsia="Times New Roman" w:cs="Times New Roman"/>
          <w:szCs w:val="24"/>
        </w:rPr>
        <w:t>ε σε εσάς. Τον βλέπετε αυτόν στα μάτια και του λέτε ότι είναι πολιτικός γυρολόγος; Η Νέα Δημοκρατία έχει Βουλευτή στις τάξεις της που ήταν στο ΠΑΣΟΚ, πήγε στη ΔΗΜΑΡ και κατέληξε στη Νέα Δημοκρατία. Είναι πολιτικός γυρολόγος και αυτός; Ο ίδιος ο κ. Θεοδωράκ</w:t>
      </w:r>
      <w:r>
        <w:rPr>
          <w:rFonts w:eastAsia="Times New Roman" w:cs="Times New Roman"/>
          <w:szCs w:val="24"/>
        </w:rPr>
        <w:t xml:space="preserve">ης έκρινε με βαριές κατηγορίες τον κ. Μπαργιώτα όταν προσχώρησε στη Δημοκρατική Συμπαράταξη και μετά από λίγο διάστημα διεκδίκησε την ηγεσία αυτού του κινήματος. Είναι πολιτικός γυρολόγος; </w:t>
      </w:r>
    </w:p>
    <w:p w14:paraId="1286C4E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Η επιλογή των ανθρώπων να κάνουν επιλογές ή όχι, η επιλογή των ανθ</w:t>
      </w:r>
      <w:r>
        <w:rPr>
          <w:rFonts w:eastAsia="Times New Roman" w:cs="Times New Roman"/>
          <w:szCs w:val="24"/>
        </w:rPr>
        <w:t>ρώπων να κάνουν επιλογές μέσα στο Κοινοβούλιο, που τους αρέσουν ή δεν τους αρέσουν, θα κριθεί σήμερα και θα ξεχάσουμε ό,τι έχει συμβεί στο παρελθόν; Πόσους Βουλευτές έχει η Δημοκρατική Συμπαράταξη από άλλα κόμματα; Πόσους Βουλευτές έχει η Νέα Δημοκρατία απ</w:t>
      </w:r>
      <w:r>
        <w:rPr>
          <w:rFonts w:eastAsia="Times New Roman" w:cs="Times New Roman"/>
          <w:szCs w:val="24"/>
        </w:rPr>
        <w:t xml:space="preserve">ό άλλα κόμματα; Αυτοί συναλλάχθηκαν με έναν τρόπο; Έχουν πάρει κάποια οφέλη; </w:t>
      </w:r>
    </w:p>
    <w:p w14:paraId="1286C4E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Για να τελειώσω με τους δύο ανθρώπους που κατ’ εξοχήν βρίζουν τους ανθρώπους που κάνουν διαφορετικές επιλογές </w:t>
      </w:r>
      <w:r>
        <w:rPr>
          <w:rFonts w:eastAsia="Times New Roman" w:cs="Times New Roman"/>
          <w:szCs w:val="24"/>
        </w:rPr>
        <w:lastRenderedPageBreak/>
        <w:t>από τα κόμματά τους, θυμόμαστε πού ήταν ο κ. Βορίδης και ο κ. Γεωργι</w:t>
      </w:r>
      <w:r>
        <w:rPr>
          <w:rFonts w:eastAsia="Times New Roman" w:cs="Times New Roman"/>
          <w:szCs w:val="24"/>
        </w:rPr>
        <w:t>άδης, πριν καταλήξουν στη Νέα Δημοκρατία; Όταν ο κ. Γεωργιάδης έλεγε «να δείτε γιατρό» σε μένα «που λέτε ότι θα φύγω από το ΛΑΟΣ» και μετά από μία εβδομάδα πήγε στη Νέα Δημοκρατία και έγινε Υπουργός, πήρε κάποια ανταλλάγματα και το έκανε αυτό;</w:t>
      </w:r>
    </w:p>
    <w:p w14:paraId="1286C4F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Να κρατήσουμ</w:t>
      </w:r>
      <w:r>
        <w:rPr>
          <w:rFonts w:eastAsia="Times New Roman" w:cs="Times New Roman"/>
          <w:szCs w:val="24"/>
        </w:rPr>
        <w:t>ε, λοιπόν, χαμηλά λίγο την κριτική στους ανθρώπους που κάνουν διαφορετικές επιλογές από τα κόμματά τους, χωρίς να σημαίνει ότι συμφωνώ πάντοτε σε αυτή την επιλογή.</w:t>
      </w:r>
    </w:p>
    <w:p w14:paraId="1286C4F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Και φθάνω στο </w:t>
      </w:r>
      <w:r>
        <w:rPr>
          <w:rFonts w:eastAsia="Times New Roman" w:cs="Times New Roman"/>
          <w:szCs w:val="24"/>
        </w:rPr>
        <w:t>μ</w:t>
      </w:r>
      <w:r>
        <w:rPr>
          <w:rFonts w:eastAsia="Times New Roman" w:cs="Times New Roman"/>
          <w:szCs w:val="24"/>
        </w:rPr>
        <w:t>ακεδονικό. Από χθες στην πόλη μου, όπως και για πολλούς άλλους Βουλευτές, έχε</w:t>
      </w:r>
      <w:r>
        <w:rPr>
          <w:rFonts w:eastAsia="Times New Roman" w:cs="Times New Roman"/>
          <w:szCs w:val="24"/>
        </w:rPr>
        <w:t xml:space="preserve">ι κολληθεί αυτή η αφίσα που σας δείχνω. Αλήθεια τώρα, με αυτήν την αφίσα θα τρομάξουμε; Θα μας εκβιάζετε με αυτήν την αφίσα και δεν θα ψηφίσουμε τη </w:t>
      </w:r>
      <w:r>
        <w:rPr>
          <w:rFonts w:eastAsia="Times New Roman" w:cs="Times New Roman"/>
          <w:szCs w:val="24"/>
        </w:rPr>
        <w:t>Σ</w:t>
      </w:r>
      <w:r>
        <w:rPr>
          <w:rFonts w:eastAsia="Times New Roman" w:cs="Times New Roman"/>
          <w:szCs w:val="24"/>
        </w:rPr>
        <w:t xml:space="preserve">υμφωνία των Πρεσπών; </w:t>
      </w:r>
    </w:p>
    <w:p w14:paraId="1286C4F2"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sidRPr="00526C17">
        <w:rPr>
          <w:rFonts w:eastAsia="Times New Roman" w:cs="Times New Roman"/>
          <w:b/>
          <w:szCs w:val="24"/>
        </w:rPr>
        <w:t>:</w:t>
      </w:r>
      <w:r w:rsidRPr="00526C17">
        <w:rPr>
          <w:rFonts w:eastAsia="Times New Roman" w:cs="Times New Roman"/>
          <w:szCs w:val="24"/>
        </w:rPr>
        <w:t xml:space="preserve"> </w:t>
      </w:r>
      <w:r>
        <w:rPr>
          <w:rFonts w:eastAsia="Times New Roman" w:cs="Times New Roman"/>
          <w:szCs w:val="24"/>
        </w:rPr>
        <w:t>Άλλο να κατηγορείς δημόσια, κύριε συνάδελφε, και άλλο…</w:t>
      </w:r>
      <w:r w:rsidRPr="00526C17">
        <w:rPr>
          <w:rFonts w:eastAsia="Times New Roman" w:cs="Times New Roman"/>
          <w:szCs w:val="24"/>
        </w:rPr>
        <w:t xml:space="preserve"> </w:t>
      </w:r>
    </w:p>
    <w:p w14:paraId="1286C4F3"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(Θόρυβο</w:t>
      </w:r>
      <w:r>
        <w:rPr>
          <w:rFonts w:eastAsia="Times New Roman" w:cs="Times New Roman"/>
          <w:szCs w:val="24"/>
        </w:rPr>
        <w:t>ς από την πτέρυγα του ΣΥΡΙΖΑ)</w:t>
      </w:r>
    </w:p>
    <w:p w14:paraId="1286C4F4"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lastRenderedPageBreak/>
        <w:t>ΧΡΗΣΤΟΣ ΚΑΡΑΓΙΑΝΝΙΔΗΣ</w:t>
      </w:r>
      <w:r w:rsidRPr="00526C17">
        <w:rPr>
          <w:rFonts w:eastAsia="Times New Roman" w:cs="Times New Roman"/>
          <w:b/>
          <w:szCs w:val="24"/>
        </w:rPr>
        <w:t xml:space="preserve">: </w:t>
      </w:r>
      <w:r>
        <w:rPr>
          <w:rFonts w:eastAsia="Times New Roman" w:cs="Times New Roman"/>
          <w:szCs w:val="24"/>
        </w:rPr>
        <w:t>Ακούστε καλά, λοιπόν. Δεν διέκοψα κανέναν, θα με ακούσετε.</w:t>
      </w:r>
    </w:p>
    <w:p w14:paraId="1286C4F5"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286C4F6"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sidRPr="00526C17">
        <w:rPr>
          <w:rFonts w:eastAsia="Times New Roman" w:cs="Times New Roman"/>
          <w:b/>
          <w:szCs w:val="24"/>
        </w:rPr>
        <w:t>:</w:t>
      </w:r>
      <w:r>
        <w:rPr>
          <w:rFonts w:eastAsia="Times New Roman" w:cs="Times New Roman"/>
          <w:szCs w:val="24"/>
        </w:rPr>
        <w:t xml:space="preserve"> Παρακαλώ, λίγο ησυχία στην Αίθουσα.</w:t>
      </w:r>
    </w:p>
    <w:p w14:paraId="1286C4F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Συνεχίστε, κύριε Καραγιαννίδη.</w:t>
      </w:r>
    </w:p>
    <w:p w14:paraId="1286C4F8"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ΧΡΗΣΤΟΣ ΚΑΡΑΓΙΑΝΝΙΔΗΣ</w:t>
      </w:r>
      <w:r w:rsidRPr="00526C17">
        <w:rPr>
          <w:rFonts w:eastAsia="Times New Roman" w:cs="Times New Roman"/>
          <w:b/>
          <w:szCs w:val="24"/>
        </w:rPr>
        <w:t>:</w:t>
      </w:r>
      <w:r>
        <w:rPr>
          <w:rFonts w:eastAsia="Times New Roman" w:cs="Times New Roman"/>
          <w:szCs w:val="24"/>
        </w:rPr>
        <w:t xml:space="preserve"> Αυτή η φωτογραφία, λοιπόν, κολλήθηκε χθες στην πόλη μου και μέλη και στελέχη της Νέας Δημοκρατίας στο </w:t>
      </w:r>
      <w:r>
        <w:rPr>
          <w:rFonts w:eastAsia="Times New Roman" w:cs="Times New Roman"/>
          <w:szCs w:val="24"/>
          <w:lang w:val="en-GB"/>
        </w:rPr>
        <w:t>facebook</w:t>
      </w:r>
      <w:r>
        <w:rPr>
          <w:rFonts w:eastAsia="Times New Roman" w:cs="Times New Roman"/>
          <w:szCs w:val="24"/>
        </w:rPr>
        <w:t xml:space="preserve"> την έχουν αναρτημένη και κάτω από αυτήν υπάρχουν σχόλια «θα βρεθούμε σήμερα την Τετάρτη στις 18.00΄ η ώρα στην πλατεία της</w:t>
      </w:r>
      <w:r>
        <w:rPr>
          <w:rFonts w:eastAsia="Times New Roman" w:cs="Times New Roman"/>
          <w:szCs w:val="24"/>
        </w:rPr>
        <w:t xml:space="preserve"> Δράμας και θα πάμε στο σπίτι του να το κάνουμε κόλαση». Αυτό έχετε κάνει. </w:t>
      </w:r>
    </w:p>
    <w:p w14:paraId="1286C4F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Να σας πω, λοιπόν, κάτι για να το βάλετε μια και καλή στο μυαλό σας. Οι παππούδες μου και οι γιαγιάδες μου ήρθαν από τον Πόντο. Είμαι πολύ υπερήφανος γι’ αυτούς. Είμαι πολύ υπερήφα</w:t>
      </w:r>
      <w:r>
        <w:rPr>
          <w:rFonts w:eastAsia="Times New Roman" w:cs="Times New Roman"/>
          <w:szCs w:val="24"/>
        </w:rPr>
        <w:t xml:space="preserve">νος που τον Σεπτέμβριο του </w:t>
      </w:r>
      <w:r>
        <w:rPr>
          <w:rFonts w:eastAsia="Times New Roman" w:cs="Times New Roman"/>
          <w:szCs w:val="24"/>
        </w:rPr>
        <w:t>΄</w:t>
      </w:r>
      <w:r>
        <w:rPr>
          <w:rFonts w:eastAsia="Times New Roman" w:cs="Times New Roman"/>
          <w:szCs w:val="24"/>
        </w:rPr>
        <w:t xml:space="preserve">41 οι σύντροφοι από το ΚΚΕ έκαναν την πρώτη αντιστασιακή πράξη στην Ελλάδα. Είμαι πολύ υπερήφανος που το ΕΑΜ έσωσε τον κόσμο από την πείνα. Είμαι </w:t>
      </w:r>
      <w:r>
        <w:rPr>
          <w:rFonts w:eastAsia="Times New Roman" w:cs="Times New Roman"/>
          <w:szCs w:val="24"/>
        </w:rPr>
        <w:lastRenderedPageBreak/>
        <w:t>πολύ υπερήφανος που ο ΕΛΑΣ έριξε τη γέφυρα του Γοργοπ</w:t>
      </w:r>
      <w:r>
        <w:rPr>
          <w:rFonts w:eastAsia="Times New Roman" w:cs="Times New Roman"/>
          <w:szCs w:val="24"/>
        </w:rPr>
        <w:t>ότα</w:t>
      </w:r>
      <w:r>
        <w:rPr>
          <w:rFonts w:eastAsia="Times New Roman" w:cs="Times New Roman"/>
          <w:szCs w:val="24"/>
        </w:rPr>
        <w:t xml:space="preserve">μου και δημιούργησε μεγάλα προβλήματα στον ναζιστικό στρατό. Είμαι πολύ υπερήφανος που θα ψηφίσω τη </w:t>
      </w:r>
      <w:r>
        <w:rPr>
          <w:rFonts w:eastAsia="Times New Roman" w:cs="Times New Roman"/>
          <w:szCs w:val="24"/>
        </w:rPr>
        <w:t>Σ</w:t>
      </w:r>
      <w:r>
        <w:rPr>
          <w:rFonts w:eastAsia="Times New Roman" w:cs="Times New Roman"/>
          <w:szCs w:val="24"/>
        </w:rPr>
        <w:t>υμφωνία των Πρεσπών. Τέλος!</w:t>
      </w:r>
    </w:p>
    <w:p w14:paraId="1286C4FA" w14:textId="77777777" w:rsidR="000402FE" w:rsidRDefault="007623D8">
      <w:pPr>
        <w:spacing w:line="600" w:lineRule="auto"/>
        <w:ind w:firstLine="720"/>
        <w:jc w:val="center"/>
        <w:rPr>
          <w:rFonts w:eastAsia="Times New Roman" w:cs="Times New Roman"/>
          <w:szCs w:val="24"/>
        </w:rPr>
      </w:pPr>
      <w:r w:rsidRPr="00BC4DF6">
        <w:rPr>
          <w:rFonts w:eastAsia="Times New Roman" w:cs="Times New Roman"/>
          <w:szCs w:val="24"/>
        </w:rPr>
        <w:t xml:space="preserve"> (Χειροκροτήματα από την πτέρυγα του ΣΥΡΙΖΑ)</w:t>
      </w:r>
    </w:p>
    <w:p w14:paraId="1286C4F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ΔΗΜΗΤΡΙΟΣ ΚΥΡΙΑΖΙΔΗΣ</w:t>
      </w:r>
      <w:r w:rsidRPr="00367A4D">
        <w:rPr>
          <w:rFonts w:eastAsia="Times New Roman" w:cs="Times New Roman"/>
          <w:b/>
          <w:szCs w:val="24"/>
        </w:rPr>
        <w:t>:</w:t>
      </w:r>
      <w:r w:rsidRPr="00367A4D">
        <w:rPr>
          <w:rFonts w:eastAsia="Times New Roman" w:cs="Times New Roman"/>
          <w:szCs w:val="24"/>
        </w:rPr>
        <w:t xml:space="preserve"> </w:t>
      </w:r>
      <w:r>
        <w:rPr>
          <w:rFonts w:eastAsia="Times New Roman" w:cs="Times New Roman"/>
          <w:szCs w:val="24"/>
        </w:rPr>
        <w:t xml:space="preserve">Κύριε Πρόεδρε, τον λόγο παρακαλώ. </w:t>
      </w:r>
    </w:p>
    <w:p w14:paraId="1286C4FC"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(Αναστάσιος Κ</w:t>
      </w:r>
      <w:r>
        <w:rPr>
          <w:rFonts w:eastAsia="Times New Roman" w:cs="Times New Roman"/>
          <w:b/>
          <w:szCs w:val="24"/>
        </w:rPr>
        <w:t>ουράκης)</w:t>
      </w:r>
      <w:r w:rsidRPr="00526C17">
        <w:rPr>
          <w:rFonts w:eastAsia="Times New Roman" w:cs="Times New Roman"/>
          <w:b/>
          <w:szCs w:val="24"/>
        </w:rPr>
        <w:t>:</w:t>
      </w:r>
      <w:r>
        <w:rPr>
          <w:rFonts w:eastAsia="Times New Roman" w:cs="Times New Roman"/>
          <w:szCs w:val="24"/>
        </w:rPr>
        <w:t xml:space="preserve"> Κύριε Κυριαζίδη, δεν έχετε τον λόγο.</w:t>
      </w:r>
    </w:p>
    <w:p w14:paraId="1286C4FD"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sidRPr="003B3E85">
        <w:rPr>
          <w:rFonts w:eastAsia="Times New Roman" w:cs="Times New Roman"/>
          <w:b/>
          <w:szCs w:val="24"/>
        </w:rPr>
        <w:t>:</w:t>
      </w:r>
      <w:r w:rsidRPr="003B3E85">
        <w:rPr>
          <w:rFonts w:eastAsia="Times New Roman" w:cs="Times New Roman"/>
          <w:szCs w:val="24"/>
        </w:rPr>
        <w:t xml:space="preserve"> </w:t>
      </w:r>
      <w:r>
        <w:rPr>
          <w:rFonts w:eastAsia="Times New Roman" w:cs="Times New Roman"/>
          <w:szCs w:val="24"/>
        </w:rPr>
        <w:t xml:space="preserve">Επί προσωπικού. </w:t>
      </w:r>
    </w:p>
    <w:p w14:paraId="1286C4FE"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Δεν αναφέρθηκε κανένα προσωπικό ζήτημα. </w:t>
      </w:r>
    </w:p>
    <w:p w14:paraId="1286C4FF"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sidRPr="00367A4D">
        <w:rPr>
          <w:rFonts w:eastAsia="Times New Roman" w:cs="Times New Roman"/>
          <w:b/>
          <w:szCs w:val="24"/>
        </w:rPr>
        <w:t>:</w:t>
      </w:r>
      <w:r w:rsidRPr="00367A4D">
        <w:rPr>
          <w:rFonts w:eastAsia="Times New Roman" w:cs="Times New Roman"/>
          <w:szCs w:val="24"/>
        </w:rPr>
        <w:t xml:space="preserve"> </w:t>
      </w:r>
      <w:r>
        <w:rPr>
          <w:rFonts w:eastAsia="Times New Roman" w:cs="Times New Roman"/>
          <w:szCs w:val="24"/>
        </w:rPr>
        <w:t>Να εξηγήσω ποιο είναι το προσωπικό.</w:t>
      </w:r>
    </w:p>
    <w:p w14:paraId="1286C500"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w:t>
      </w:r>
      <w:r>
        <w:rPr>
          <w:rFonts w:eastAsia="Times New Roman" w:cs="Times New Roman"/>
          <w:szCs w:val="24"/>
        </w:rPr>
        <w:t>, σε κα</w:t>
      </w:r>
      <w:r>
        <w:rPr>
          <w:rFonts w:eastAsia="Times New Roman" w:cs="Times New Roman"/>
          <w:szCs w:val="24"/>
        </w:rPr>
        <w:t>μ</w:t>
      </w:r>
      <w:r>
        <w:rPr>
          <w:rFonts w:eastAsia="Times New Roman" w:cs="Times New Roman"/>
          <w:szCs w:val="24"/>
        </w:rPr>
        <w:t>μία περίπτωση.</w:t>
      </w:r>
    </w:p>
    <w:p w14:paraId="1286C501"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lastRenderedPageBreak/>
        <w:t>ΔΗΜΗΤΡΙΟΣ ΚΥΡΙΑΖΙΔΗΣ</w:t>
      </w:r>
      <w:r w:rsidRPr="00367A4D">
        <w:rPr>
          <w:rFonts w:eastAsia="Times New Roman" w:cs="Times New Roman"/>
          <w:b/>
          <w:szCs w:val="24"/>
        </w:rPr>
        <w:t>:</w:t>
      </w:r>
      <w:r w:rsidRPr="00367A4D">
        <w:rPr>
          <w:rFonts w:eastAsia="Times New Roman" w:cs="Times New Roman"/>
          <w:szCs w:val="24"/>
        </w:rPr>
        <w:t xml:space="preserve"> </w:t>
      </w:r>
      <w:r>
        <w:rPr>
          <w:rFonts w:eastAsia="Times New Roman" w:cs="Times New Roman"/>
          <w:szCs w:val="24"/>
        </w:rPr>
        <w:t xml:space="preserve">Να εξηγήσω γι’ αυτό που ειπώθηκε... </w:t>
      </w:r>
    </w:p>
    <w:p w14:paraId="1286C502"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 εξηγήσετε τι; </w:t>
      </w:r>
    </w:p>
    <w:p w14:paraId="1286C503"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sidRPr="00367A4D">
        <w:rPr>
          <w:rFonts w:eastAsia="Times New Roman" w:cs="Times New Roman"/>
          <w:b/>
          <w:szCs w:val="24"/>
        </w:rPr>
        <w:t>:</w:t>
      </w:r>
      <w:r w:rsidRPr="00367A4D">
        <w:rPr>
          <w:rFonts w:eastAsia="Times New Roman" w:cs="Times New Roman"/>
          <w:szCs w:val="24"/>
        </w:rPr>
        <w:t xml:space="preserve"> </w:t>
      </w:r>
      <w:r>
        <w:rPr>
          <w:rFonts w:eastAsia="Times New Roman" w:cs="Times New Roman"/>
          <w:szCs w:val="24"/>
        </w:rPr>
        <w:t>Δεν θα καθίσω κάτω εάν δεν εξηγήσω.</w:t>
      </w:r>
    </w:p>
    <w:p w14:paraId="1286C504"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όχι. Δεν έχετε τον λόγο, </w:t>
      </w:r>
      <w:r>
        <w:rPr>
          <w:rFonts w:eastAsia="Times New Roman" w:cs="Times New Roman"/>
          <w:szCs w:val="24"/>
        </w:rPr>
        <w:t>δεν θα εξηγήσετε τίποτα. Σας παρακαλώ, καθίστε.</w:t>
      </w:r>
    </w:p>
    <w:p w14:paraId="1286C50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Τον λόγο έχει τώρα ο κ. Σκανδαλίδης.</w:t>
      </w:r>
    </w:p>
    <w:p w14:paraId="1286C506"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Είναι κρίμα να λέει ότι στελέχη της Νέας Δημοκρατίας…</w:t>
      </w:r>
    </w:p>
    <w:p w14:paraId="1286C507"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Όταν έρθει η ώρα θα μιλήσετε.</w:t>
      </w:r>
    </w:p>
    <w:p w14:paraId="1286C508"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Δεν θα μο</w:t>
      </w:r>
      <w:r>
        <w:rPr>
          <w:rFonts w:eastAsia="Times New Roman" w:cs="Times New Roman"/>
          <w:szCs w:val="24"/>
        </w:rPr>
        <w:t xml:space="preserve">υ επιτρέψετε να απαντήσω; Να εξηγήσω; </w:t>
      </w:r>
    </w:p>
    <w:p w14:paraId="1286C509"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Δεν έχετε τον λόγο, δεν υπάρχει περίπτωση να σας τον δώσω. Δεν θα εξηγήσετε τίποτα. </w:t>
      </w:r>
    </w:p>
    <w:p w14:paraId="1286C50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Κύριε Σκανδαλίδη, παρακαλώ ξεκινήστε την ομιλία σας.</w:t>
      </w:r>
    </w:p>
    <w:p w14:paraId="1286C50B"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Δεν μπορεί να λέει για στελέχη της Νέας Δημοκρατίας και να…</w:t>
      </w:r>
    </w:p>
    <w:p w14:paraId="1286C50C"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Όταν έρθει η ώρα να υπάρξει Βουλευτής από την παράταξή σας, θα μιλήσετε. </w:t>
      </w:r>
    </w:p>
    <w:p w14:paraId="1286C50D"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ΧΡΗΣΤΟΣ ΜΠΓΙΑΛΑΣ</w:t>
      </w:r>
      <w:r w:rsidRPr="00367A4D">
        <w:rPr>
          <w:rFonts w:eastAsia="Times New Roman" w:cs="Times New Roman"/>
          <w:b/>
          <w:szCs w:val="24"/>
        </w:rPr>
        <w:t>:</w:t>
      </w:r>
      <w:r>
        <w:rPr>
          <w:rFonts w:eastAsia="Times New Roman" w:cs="Times New Roman"/>
          <w:szCs w:val="24"/>
        </w:rPr>
        <w:t xml:space="preserve">  Δεν λέει…</w:t>
      </w:r>
    </w:p>
    <w:p w14:paraId="1286C50E"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Έχει κάνει ανάρτηση.</w:t>
      </w:r>
    </w:p>
    <w:p w14:paraId="1286C50F"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(Αναστάσιος Κουράκης):</w:t>
      </w:r>
      <w:r>
        <w:rPr>
          <w:rFonts w:eastAsia="Times New Roman" w:cs="Times New Roman"/>
          <w:szCs w:val="24"/>
        </w:rPr>
        <w:t xml:space="preserve"> Ο κ. Σκανδαλίδης έχει τον λόγο.</w:t>
      </w:r>
    </w:p>
    <w:p w14:paraId="1286C510"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Πάρτε την να τη δείτε. Την καταθέτω. </w:t>
      </w:r>
    </w:p>
    <w:p w14:paraId="1286C51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Δημήτριος Κυριαζίδης καταθέτει για τα Πρακτικά το προαναφερθέν έγγραφο, το οποίο </w:t>
      </w:r>
      <w:r>
        <w:rPr>
          <w:rFonts w:eastAsia="Times New Roman" w:cs="Times New Roman"/>
          <w:szCs w:val="24"/>
        </w:rPr>
        <w:lastRenderedPageBreak/>
        <w:t>βρίσκεται στο αρχείο του Τμή</w:t>
      </w:r>
      <w:r>
        <w:rPr>
          <w:rFonts w:eastAsia="Times New Roman" w:cs="Times New Roman"/>
          <w:szCs w:val="24"/>
        </w:rPr>
        <w:t>ματος Γραμματείας της Διεύθυνσης Στενογραφίας και Πρακτικών της Βουλής)</w:t>
      </w:r>
    </w:p>
    <w:p w14:paraId="1286C512"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Ησυχία, για να αρχίσει ο κ. Σκανδαλίδης.</w:t>
      </w:r>
    </w:p>
    <w:p w14:paraId="1286C513"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Συκοφαντεί μια ολόκληρη... </w:t>
      </w:r>
    </w:p>
    <w:p w14:paraId="1286C514"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Ναι, ναι. Καλά.</w:t>
      </w:r>
    </w:p>
    <w:p w14:paraId="1286C515"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ΔΗΜΗΤΡΙΟΣ</w:t>
      </w:r>
      <w:r>
        <w:rPr>
          <w:rFonts w:eastAsia="Times New Roman" w:cs="Times New Roman"/>
          <w:b/>
          <w:szCs w:val="24"/>
        </w:rPr>
        <w:t xml:space="preserve"> ΚΥΡΙΑΖΙΔΗΣ: </w:t>
      </w:r>
      <w:r>
        <w:rPr>
          <w:rFonts w:eastAsia="Times New Roman" w:cs="Times New Roman"/>
          <w:szCs w:val="24"/>
        </w:rPr>
        <w:t>Κύριε Πρόεδρε, δεν κατονομάζει και αποδρά.</w:t>
      </w:r>
    </w:p>
    <w:p w14:paraId="1286C516"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Κυριαζίδη, ηρεμήστε, σας παρακαλώ. </w:t>
      </w:r>
    </w:p>
    <w:p w14:paraId="1286C517"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Τι να ηρεμήσω; </w:t>
      </w:r>
    </w:p>
    <w:p w14:paraId="1286C518"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Εντάξει, ωραία. </w:t>
      </w:r>
    </w:p>
    <w:p w14:paraId="1286C51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Κύριε Σκανδαλίδη, ξεκινήστε σας παρ</w:t>
      </w:r>
      <w:r>
        <w:rPr>
          <w:rFonts w:eastAsia="Times New Roman" w:cs="Times New Roman"/>
          <w:szCs w:val="24"/>
        </w:rPr>
        <w:t>ακαλώ.</w:t>
      </w:r>
    </w:p>
    <w:p w14:paraId="1286C51A"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sidRPr="005077B0">
        <w:rPr>
          <w:rFonts w:eastAsia="Times New Roman" w:cs="Times New Roman"/>
          <w:b/>
          <w:szCs w:val="24"/>
        </w:rPr>
        <w:t xml:space="preserve">: </w:t>
      </w:r>
      <w:r>
        <w:rPr>
          <w:rFonts w:eastAsia="Times New Roman" w:cs="Times New Roman"/>
          <w:szCs w:val="24"/>
        </w:rPr>
        <w:t xml:space="preserve">Κυρίες και κύριοι συνάδελφοι, μέσα στο κλίμα των ημερών και στον λίγο χρόνο που </w:t>
      </w:r>
      <w:r>
        <w:rPr>
          <w:rFonts w:eastAsia="Times New Roman" w:cs="Times New Roman"/>
          <w:szCs w:val="24"/>
        </w:rPr>
        <w:lastRenderedPageBreak/>
        <w:t xml:space="preserve">διαθέτω, θέλω να θέσω τρία καίρια ερωτήματα που αφορούν τη δημοκρατία, την πορεία της χώρας και το προοδευτικό κίνημα. </w:t>
      </w:r>
    </w:p>
    <w:p w14:paraId="1286C51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Αναρωτηθήκατε ποτέ, κύρ</w:t>
      </w:r>
      <w:r>
        <w:rPr>
          <w:rFonts w:eastAsia="Times New Roman" w:cs="Times New Roman"/>
          <w:szCs w:val="24"/>
        </w:rPr>
        <w:t>ιοι συνάδελφοι, με όσα ζούμε τις τελευταίες ημέρες, πού πάει η δημοκρατία μας; Εμένα δεν μου αρέσουν οι λέξεις αποστασία κ.λπ</w:t>
      </w:r>
      <w:r>
        <w:rPr>
          <w:rFonts w:eastAsia="Times New Roman" w:cs="Times New Roman"/>
          <w:szCs w:val="24"/>
        </w:rPr>
        <w:t>.</w:t>
      </w:r>
      <w:r>
        <w:rPr>
          <w:rFonts w:eastAsia="Times New Roman" w:cs="Times New Roman"/>
          <w:szCs w:val="24"/>
        </w:rPr>
        <w:t>. Δεν τα συζητάω και δεν μου αρέσει να τα λέω. Όμως λόγω του ότι η πολιτική μας ζωή έχει εξελιχθεί σε ένα απίστευτο παζάρι, του ότ</w:t>
      </w:r>
      <w:r>
        <w:rPr>
          <w:rFonts w:eastAsia="Times New Roman" w:cs="Times New Roman"/>
          <w:szCs w:val="24"/>
        </w:rPr>
        <w:t>ι οι Βουλευτές φεύγουν από τα κόμματά τους και αλλάζουν στάση σε κρίσιμα ζητήματα, που αφορούν το μέλλον του τόπου, του ότι κόμματα διαλύονται, καθώς γίνονται στόχοι επιθετικών συγχωνεύσεων, του ότι η πολιτική εξαντλείται στο μέτρημα «κουκιών» και συσχετισ</w:t>
      </w:r>
      <w:r>
        <w:rPr>
          <w:rFonts w:eastAsia="Times New Roman" w:cs="Times New Roman"/>
          <w:szCs w:val="24"/>
        </w:rPr>
        <w:t>μών, του ότι κανείς δεν μπορεί να γνωρίζει τι από όλα αυτά είναι ειλικρινές και αληθές και τι κρύβει αφανή παρασκήνια και σκηνοθετημένες ρήξεις, ο λαός που εδώ και πολλά χρόνια είναι εξαιρετικά καχύποπτος απέναντι στην πολιτική και το κομματικό σύστημα εξω</w:t>
      </w:r>
      <w:r>
        <w:rPr>
          <w:rFonts w:eastAsia="Times New Roman" w:cs="Times New Roman"/>
          <w:szCs w:val="24"/>
        </w:rPr>
        <w:t>θείται ολοένα και περισσότερο στην απόλυτη απόρριψη. Οι πολίτες στη συντριπτική τους πλειοψηφία δεν πιστεύουν τίποτε από όσα ακούν και βλέπουν. Το θέαμα που εμφανί</w:t>
      </w:r>
      <w:r>
        <w:rPr>
          <w:rFonts w:eastAsia="Times New Roman" w:cs="Times New Roman"/>
          <w:szCs w:val="24"/>
        </w:rPr>
        <w:lastRenderedPageBreak/>
        <w:t>ζουμε με τόση ένταση, τόσες προσωπικές προσβολές και αντιπαραθέσεις, τόσους αδιανόητους διαξι</w:t>
      </w:r>
      <w:r>
        <w:rPr>
          <w:rFonts w:eastAsia="Times New Roman" w:cs="Times New Roman"/>
          <w:szCs w:val="24"/>
        </w:rPr>
        <w:t>φισμούς, δεν έχει θεατές ούτε το 20% του λαού. Ο τόπος βιώνει μετά από πολλά χρόνια, δυστυχώς, πρόβλημα δημοκρατίας και ο κύριος, αν όχι αποκλειστικά υπεύθυνος γι’ αυτό είναι η πρακτική της εξουσίας, ο τρόπος που κυβερνιέται η χώρα τον τελευταίο καιρό.</w:t>
      </w:r>
    </w:p>
    <w:p w14:paraId="1286C51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Η π</w:t>
      </w:r>
      <w:r>
        <w:rPr>
          <w:rFonts w:eastAsia="Times New Roman" w:cs="Times New Roman"/>
          <w:szCs w:val="24"/>
        </w:rPr>
        <w:t>ρακτική της χειραγώγησης των θεσμών, η λογική της κατάληψης, της οικειοποίησης του κράτους, η σύμφυση με τα νέα και παλαιά οικονομικά κατεστημένα, η κατάργηση της ανεξαρτησίας των συνταγματικά κατοχυρωμένων εξουσιών είναι ένα πολύ κακό μήνυμα για τη δημοκρ</w:t>
      </w:r>
      <w:r>
        <w:rPr>
          <w:rFonts w:eastAsia="Times New Roman" w:cs="Times New Roman"/>
          <w:szCs w:val="24"/>
        </w:rPr>
        <w:t xml:space="preserve">ατία μας. Κορυφαίο παράδειγμα είναι ο τρόπος χειρισμού των τελευταίων ημερών. </w:t>
      </w:r>
    </w:p>
    <w:p w14:paraId="1286C51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Εγώ θεωρώ ότι είναι η πρόθεση του Πρωθυπουργού και νομότυπη και συνταγματικά θεμιτή. Θα μπορούσε, όμως, να είναι λίγο πιο γενναία, γιατί όταν θέτεις ένα θέμα εμπιστοσύνης για μι</w:t>
      </w:r>
      <w:r>
        <w:rPr>
          <w:rFonts w:eastAsia="Times New Roman" w:cs="Times New Roman"/>
          <w:szCs w:val="24"/>
        </w:rPr>
        <w:t xml:space="preserve">α Κυβέρνηση η οποία έχει χάσει ουσιαστικά τον έναν από τους δύο εταίρους που την συνέδεσαν και που είχε τη λαϊκή εντολή, σημαίνει ότι φτιάχνεις μια καινούργια κυβέρνηση και τη φέρνεις </w:t>
      </w:r>
      <w:r>
        <w:rPr>
          <w:rFonts w:eastAsia="Times New Roman" w:cs="Times New Roman"/>
          <w:szCs w:val="24"/>
        </w:rPr>
        <w:lastRenderedPageBreak/>
        <w:t>στη Βουλή για να ζητήσει ψήφο εμπιστοσύνης ή προκηρύσσεις εκλογές.</w:t>
      </w:r>
    </w:p>
    <w:p w14:paraId="1286C51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Εγώ σ</w:t>
      </w:r>
      <w:r>
        <w:rPr>
          <w:rFonts w:eastAsia="Times New Roman" w:cs="Times New Roman"/>
          <w:szCs w:val="24"/>
        </w:rPr>
        <w:t xml:space="preserve">τα πρόσωπα των σημερινών Υπουργών δεν βλέπω τίποτα για μια καινούργια Κυβέρνηση. Εγώ δεν μιλάω για «ρετάλια», δεν με αφορούν αυτά τα θέματα. Όμως δεν είναι μία νέα Κυβέρνηση και δεν είναι συνταγματικά εντάξει ο Πρωθυπουργός, όταν σήμερα ερχόμενος μετά από </w:t>
      </w:r>
      <w:r>
        <w:rPr>
          <w:rFonts w:eastAsia="Times New Roman" w:cs="Times New Roman"/>
          <w:szCs w:val="24"/>
        </w:rPr>
        <w:t>αυτήν την εξέλιξη δεν σχημάτισε την Κυβέρνησή του, που δείχνει ότι και αυτό μπορεί να κρύβει ένα παζάρι συζητήσεων του τύπου ποιους θα βάλω, ποιους δεν θα βάλω, να μην στεναχωρηθεί ο άλλος κ.ο.κ</w:t>
      </w:r>
      <w:r>
        <w:rPr>
          <w:rFonts w:eastAsia="Times New Roman" w:cs="Times New Roman"/>
          <w:szCs w:val="24"/>
        </w:rPr>
        <w:t>.</w:t>
      </w:r>
      <w:r>
        <w:rPr>
          <w:rFonts w:eastAsia="Times New Roman" w:cs="Times New Roman"/>
          <w:szCs w:val="24"/>
        </w:rPr>
        <w:t>.</w:t>
      </w:r>
    </w:p>
    <w:p w14:paraId="1286C51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Είμαστε σε πολύ κρίσιμη φάση για να είναι τα κριτήρια ουσια</w:t>
      </w:r>
      <w:r>
        <w:rPr>
          <w:rFonts w:eastAsia="Times New Roman" w:cs="Times New Roman"/>
          <w:szCs w:val="24"/>
        </w:rPr>
        <w:t xml:space="preserve">στικά της πολιτικής μας πράξης τέτοιου επιπέδου. Πιστεύω λοιπόν ότι είμαστε εν αταξία. </w:t>
      </w:r>
    </w:p>
    <w:p w14:paraId="1286C520" w14:textId="77777777" w:rsidR="000402FE" w:rsidRDefault="007623D8">
      <w:pPr>
        <w:spacing w:line="600" w:lineRule="auto"/>
        <w:ind w:firstLine="720"/>
        <w:jc w:val="both"/>
        <w:rPr>
          <w:rFonts w:eastAsia="Times New Roman"/>
          <w:color w:val="212121"/>
          <w:szCs w:val="24"/>
        </w:rPr>
      </w:pPr>
      <w:r>
        <w:rPr>
          <w:rFonts w:eastAsia="Times New Roman"/>
          <w:color w:val="212121"/>
          <w:szCs w:val="24"/>
        </w:rPr>
        <w:t xml:space="preserve">Το δεύτερο </w:t>
      </w:r>
      <w:r w:rsidRPr="00F42626">
        <w:rPr>
          <w:rFonts w:eastAsia="Times New Roman"/>
          <w:color w:val="212121"/>
          <w:szCs w:val="24"/>
        </w:rPr>
        <w:t>ερώτημα είναι</w:t>
      </w:r>
      <w:r>
        <w:rPr>
          <w:rFonts w:eastAsia="Times New Roman"/>
          <w:color w:val="212121"/>
          <w:szCs w:val="24"/>
        </w:rPr>
        <w:t>,</w:t>
      </w:r>
      <w:r w:rsidRPr="00F42626">
        <w:rPr>
          <w:rFonts w:eastAsia="Times New Roman"/>
          <w:color w:val="212121"/>
          <w:szCs w:val="24"/>
        </w:rPr>
        <w:t xml:space="preserve"> </w:t>
      </w:r>
      <w:r>
        <w:rPr>
          <w:rFonts w:eastAsia="Times New Roman"/>
          <w:color w:val="212121"/>
          <w:szCs w:val="24"/>
        </w:rPr>
        <w:t xml:space="preserve">έτσι όπως οργανώσαμε την πολιτική και τις σχέσεις μας, πού οδηγείται η χώρα. Η χώρα πάει σε εκλογές στα τυφλά, </w:t>
      </w:r>
      <w:r w:rsidRPr="00F42626">
        <w:rPr>
          <w:rFonts w:eastAsia="Times New Roman"/>
          <w:color w:val="212121"/>
          <w:szCs w:val="24"/>
        </w:rPr>
        <w:t xml:space="preserve">χωρίς να </w:t>
      </w:r>
      <w:r>
        <w:rPr>
          <w:rFonts w:eastAsia="Times New Roman"/>
          <w:color w:val="212121"/>
          <w:szCs w:val="24"/>
        </w:rPr>
        <w:t>τίθενται</w:t>
      </w:r>
      <w:r w:rsidRPr="00F42626">
        <w:rPr>
          <w:rFonts w:eastAsia="Times New Roman"/>
          <w:color w:val="212121"/>
          <w:szCs w:val="24"/>
        </w:rPr>
        <w:t xml:space="preserve"> επί τάπητος τα πραγματικά προβλ</w:t>
      </w:r>
      <w:r>
        <w:rPr>
          <w:rFonts w:eastAsia="Times New Roman"/>
          <w:color w:val="212121"/>
          <w:szCs w:val="24"/>
        </w:rPr>
        <w:t>ήματα και κυρίως οι διαστάσεις π</w:t>
      </w:r>
      <w:r w:rsidRPr="00F42626">
        <w:rPr>
          <w:rFonts w:eastAsia="Times New Roman"/>
          <w:color w:val="212121"/>
          <w:szCs w:val="24"/>
        </w:rPr>
        <w:t xml:space="preserve">ου παίρνουν αυτή την </w:t>
      </w:r>
      <w:r>
        <w:rPr>
          <w:rFonts w:eastAsia="Times New Roman"/>
          <w:color w:val="212121"/>
          <w:szCs w:val="24"/>
        </w:rPr>
        <w:t xml:space="preserve">γκρίζα, άδηλη και ρευστή εποχή. </w:t>
      </w:r>
    </w:p>
    <w:p w14:paraId="1286C521" w14:textId="77777777" w:rsidR="000402FE" w:rsidRDefault="007623D8">
      <w:pPr>
        <w:spacing w:line="600" w:lineRule="auto"/>
        <w:ind w:firstLine="720"/>
        <w:jc w:val="both"/>
        <w:rPr>
          <w:rFonts w:eastAsia="Times New Roman"/>
          <w:color w:val="212121"/>
          <w:szCs w:val="24"/>
        </w:rPr>
      </w:pPr>
      <w:r>
        <w:rPr>
          <w:rFonts w:eastAsia="Times New Roman"/>
          <w:color w:val="212121"/>
          <w:szCs w:val="24"/>
        </w:rPr>
        <w:lastRenderedPageBreak/>
        <w:t>Κ</w:t>
      </w:r>
      <w:r w:rsidRPr="00F42626">
        <w:rPr>
          <w:rFonts w:eastAsia="Times New Roman"/>
          <w:color w:val="212121"/>
          <w:szCs w:val="24"/>
        </w:rPr>
        <w:t>α</w:t>
      </w:r>
      <w:r>
        <w:rPr>
          <w:rFonts w:eastAsia="Times New Roman"/>
          <w:color w:val="212121"/>
          <w:szCs w:val="24"/>
        </w:rPr>
        <w:t>μ</w:t>
      </w:r>
      <w:r w:rsidRPr="00F42626">
        <w:rPr>
          <w:rFonts w:eastAsia="Times New Roman"/>
          <w:color w:val="212121"/>
          <w:szCs w:val="24"/>
        </w:rPr>
        <w:t>μ</w:t>
      </w:r>
      <w:r>
        <w:rPr>
          <w:rFonts w:eastAsia="Times New Roman"/>
          <w:color w:val="212121"/>
          <w:szCs w:val="24"/>
        </w:rPr>
        <w:t>ία ουσιαστική απάντηση δεν πήραμε</w:t>
      </w:r>
      <w:r w:rsidRPr="00F42626">
        <w:rPr>
          <w:rFonts w:eastAsia="Times New Roman"/>
          <w:color w:val="212121"/>
          <w:szCs w:val="24"/>
        </w:rPr>
        <w:t xml:space="preserve"> από τον Πρωθυπουργό στα καίρια ερωτήματα</w:t>
      </w:r>
      <w:r>
        <w:rPr>
          <w:rFonts w:eastAsia="Times New Roman"/>
          <w:color w:val="212121"/>
          <w:szCs w:val="24"/>
        </w:rPr>
        <w:t>: Γιατί δεν βγήκε η χώρα στις αγορές; Γιατί τα πλεονάσματα δ</w:t>
      </w:r>
      <w:r>
        <w:rPr>
          <w:rFonts w:eastAsia="Times New Roman"/>
          <w:color w:val="212121"/>
          <w:szCs w:val="24"/>
        </w:rPr>
        <w:t xml:space="preserve">εν βγαίνουν από την ανάπτυξη, αλλά από την άγρια </w:t>
      </w:r>
      <w:r w:rsidRPr="00F42626">
        <w:rPr>
          <w:rFonts w:eastAsia="Times New Roman"/>
          <w:color w:val="212121"/>
          <w:szCs w:val="24"/>
        </w:rPr>
        <w:t>φορολογία</w:t>
      </w:r>
      <w:r>
        <w:rPr>
          <w:rFonts w:eastAsia="Times New Roman"/>
          <w:color w:val="212121"/>
          <w:szCs w:val="24"/>
        </w:rPr>
        <w:t>;</w:t>
      </w:r>
      <w:r w:rsidRPr="00F42626">
        <w:rPr>
          <w:rFonts w:eastAsia="Times New Roman"/>
          <w:color w:val="212121"/>
          <w:szCs w:val="24"/>
        </w:rPr>
        <w:t xml:space="preserve"> Γιατί δεν υπάρχει η δυνατότητα</w:t>
      </w:r>
      <w:r>
        <w:rPr>
          <w:rFonts w:eastAsia="Times New Roman"/>
          <w:color w:val="212121"/>
          <w:szCs w:val="24"/>
        </w:rPr>
        <w:t>,</w:t>
      </w:r>
      <w:r w:rsidRPr="00F42626">
        <w:rPr>
          <w:rFonts w:eastAsia="Times New Roman"/>
          <w:color w:val="212121"/>
          <w:szCs w:val="24"/>
        </w:rPr>
        <w:t xml:space="preserve"> πέρα από τις ευκαιριακές επιλογές</w:t>
      </w:r>
      <w:r>
        <w:rPr>
          <w:rFonts w:eastAsia="Times New Roman"/>
          <w:color w:val="212121"/>
          <w:szCs w:val="24"/>
        </w:rPr>
        <w:t>,</w:t>
      </w:r>
      <w:r w:rsidRPr="00F42626">
        <w:rPr>
          <w:rFonts w:eastAsia="Times New Roman"/>
          <w:color w:val="212121"/>
          <w:szCs w:val="24"/>
        </w:rPr>
        <w:t xml:space="preserve"> για ουσιαστική επαναδιαπραγμάτευση των αρνητικών </w:t>
      </w:r>
      <w:r>
        <w:rPr>
          <w:rFonts w:eastAsia="Times New Roman"/>
          <w:color w:val="212121"/>
          <w:szCs w:val="24"/>
        </w:rPr>
        <w:t xml:space="preserve">όψεων των συμφωνιών και </w:t>
      </w:r>
      <w:r w:rsidRPr="00F42626">
        <w:rPr>
          <w:rFonts w:eastAsia="Times New Roman"/>
          <w:color w:val="212121"/>
          <w:szCs w:val="24"/>
        </w:rPr>
        <w:t xml:space="preserve">δεσμεύσεων που έχει υπογράψει </w:t>
      </w:r>
      <w:r>
        <w:rPr>
          <w:rFonts w:eastAsia="Times New Roman"/>
          <w:color w:val="212121"/>
          <w:szCs w:val="24"/>
        </w:rPr>
        <w:t>η Κυβέρνησή</w:t>
      </w:r>
      <w:r w:rsidRPr="00F42626">
        <w:rPr>
          <w:rFonts w:eastAsia="Times New Roman"/>
          <w:color w:val="212121"/>
          <w:szCs w:val="24"/>
        </w:rPr>
        <w:t xml:space="preserve"> του</w:t>
      </w:r>
      <w:r>
        <w:rPr>
          <w:rFonts w:eastAsia="Times New Roman"/>
          <w:color w:val="212121"/>
          <w:szCs w:val="24"/>
        </w:rPr>
        <w:t>;</w:t>
      </w:r>
      <w:r w:rsidRPr="00F42626">
        <w:rPr>
          <w:rFonts w:eastAsia="Times New Roman"/>
          <w:color w:val="212121"/>
          <w:szCs w:val="24"/>
        </w:rPr>
        <w:t xml:space="preserve"> </w:t>
      </w:r>
    </w:p>
    <w:p w14:paraId="1286C522" w14:textId="77777777" w:rsidR="000402FE" w:rsidRDefault="007623D8">
      <w:pPr>
        <w:spacing w:line="600" w:lineRule="auto"/>
        <w:ind w:firstLine="720"/>
        <w:jc w:val="both"/>
        <w:rPr>
          <w:rFonts w:eastAsia="Times New Roman"/>
          <w:color w:val="212121"/>
          <w:szCs w:val="24"/>
        </w:rPr>
      </w:pPr>
      <w:r>
        <w:rPr>
          <w:rFonts w:eastAsia="Times New Roman"/>
          <w:color w:val="212121"/>
          <w:szCs w:val="24"/>
        </w:rPr>
        <w:t>Γ</w:t>
      </w:r>
      <w:r w:rsidRPr="00F42626">
        <w:rPr>
          <w:rFonts w:eastAsia="Times New Roman"/>
          <w:color w:val="212121"/>
          <w:szCs w:val="24"/>
        </w:rPr>
        <w:t xml:space="preserve">ια όλα </w:t>
      </w:r>
      <w:r w:rsidRPr="00F42626">
        <w:rPr>
          <w:rFonts w:eastAsia="Times New Roman"/>
          <w:color w:val="212121"/>
          <w:szCs w:val="24"/>
        </w:rPr>
        <w:t xml:space="preserve">αυτά δεν </w:t>
      </w:r>
      <w:r>
        <w:rPr>
          <w:rFonts w:eastAsia="Times New Roman"/>
          <w:color w:val="212121"/>
          <w:szCs w:val="24"/>
        </w:rPr>
        <w:t>ευθύνεται</w:t>
      </w:r>
      <w:r w:rsidRPr="00F42626">
        <w:rPr>
          <w:rFonts w:eastAsia="Times New Roman"/>
          <w:color w:val="212121"/>
          <w:szCs w:val="24"/>
        </w:rPr>
        <w:t xml:space="preserve"> μόνο η αδιέξοδη πολιτική της Κυβέρνησης</w:t>
      </w:r>
      <w:r>
        <w:rPr>
          <w:rFonts w:eastAsia="Times New Roman"/>
          <w:color w:val="212121"/>
          <w:szCs w:val="24"/>
        </w:rPr>
        <w:t>,</w:t>
      </w:r>
      <w:r w:rsidRPr="00F42626">
        <w:rPr>
          <w:rFonts w:eastAsia="Times New Roman"/>
          <w:color w:val="212121"/>
          <w:szCs w:val="24"/>
        </w:rPr>
        <w:t xml:space="preserve"> η έλλειψη συνεκτικού σχεδίου</w:t>
      </w:r>
      <w:r>
        <w:rPr>
          <w:rFonts w:eastAsia="Times New Roman"/>
          <w:color w:val="212121"/>
          <w:szCs w:val="24"/>
        </w:rPr>
        <w:t>,</w:t>
      </w:r>
      <w:r w:rsidRPr="00F42626">
        <w:rPr>
          <w:rFonts w:eastAsia="Times New Roman"/>
          <w:color w:val="212121"/>
          <w:szCs w:val="24"/>
        </w:rPr>
        <w:t xml:space="preserve"> η πολιτική των παροχών ως φιλανθρωπίας</w:t>
      </w:r>
      <w:r>
        <w:rPr>
          <w:rFonts w:eastAsia="Times New Roman"/>
          <w:color w:val="212121"/>
          <w:szCs w:val="24"/>
        </w:rPr>
        <w:t>.</w:t>
      </w:r>
      <w:r w:rsidRPr="00F42626">
        <w:rPr>
          <w:rFonts w:eastAsia="Times New Roman"/>
          <w:color w:val="212121"/>
          <w:szCs w:val="24"/>
        </w:rPr>
        <w:t xml:space="preserve"> Δεν είναι μόνο αυτά</w:t>
      </w:r>
      <w:r>
        <w:rPr>
          <w:rFonts w:eastAsia="Times New Roman"/>
          <w:color w:val="212121"/>
          <w:szCs w:val="24"/>
        </w:rPr>
        <w:t>. Ε</w:t>
      </w:r>
      <w:r w:rsidRPr="00F42626">
        <w:rPr>
          <w:rFonts w:eastAsia="Times New Roman"/>
          <w:color w:val="212121"/>
          <w:szCs w:val="24"/>
        </w:rPr>
        <w:t xml:space="preserve">ίναι </w:t>
      </w:r>
      <w:r>
        <w:rPr>
          <w:rFonts w:eastAsia="Times New Roman"/>
          <w:color w:val="212121"/>
          <w:szCs w:val="24"/>
        </w:rPr>
        <w:t xml:space="preserve">και ο διχασμός, </w:t>
      </w:r>
      <w:r w:rsidRPr="00F42626">
        <w:rPr>
          <w:rFonts w:eastAsia="Times New Roman"/>
          <w:color w:val="212121"/>
          <w:szCs w:val="24"/>
        </w:rPr>
        <w:t>ο εσωτερικός διχασμός που αδυνατίζει τη θέση της χώρας</w:t>
      </w:r>
      <w:r>
        <w:rPr>
          <w:rFonts w:eastAsia="Times New Roman"/>
          <w:color w:val="212121"/>
          <w:szCs w:val="24"/>
        </w:rPr>
        <w:t>. Ε</w:t>
      </w:r>
      <w:r w:rsidRPr="00F42626">
        <w:rPr>
          <w:rFonts w:eastAsia="Times New Roman"/>
          <w:color w:val="212121"/>
          <w:szCs w:val="24"/>
        </w:rPr>
        <w:t xml:space="preserve">ίναι </w:t>
      </w:r>
      <w:r>
        <w:rPr>
          <w:rFonts w:eastAsia="Times New Roman"/>
          <w:color w:val="212121"/>
          <w:szCs w:val="24"/>
        </w:rPr>
        <w:t>οι επιλεκτικές συγγέν</w:t>
      </w:r>
      <w:r>
        <w:rPr>
          <w:rFonts w:eastAsia="Times New Roman"/>
          <w:color w:val="212121"/>
          <w:szCs w:val="24"/>
        </w:rPr>
        <w:t xml:space="preserve">ειες ή οι νέες φιλίες, που </w:t>
      </w:r>
      <w:r w:rsidRPr="00F42626">
        <w:rPr>
          <w:rFonts w:eastAsia="Times New Roman"/>
          <w:color w:val="212121"/>
          <w:szCs w:val="24"/>
        </w:rPr>
        <w:t xml:space="preserve">επιτρέπουν να μας παίζουν οι ξένοι </w:t>
      </w:r>
      <w:r>
        <w:rPr>
          <w:rFonts w:eastAsia="Times New Roman"/>
          <w:color w:val="212121"/>
          <w:szCs w:val="24"/>
        </w:rPr>
        <w:t xml:space="preserve">μόνο ανάλογα με </w:t>
      </w:r>
      <w:r w:rsidRPr="00F42626">
        <w:rPr>
          <w:rFonts w:eastAsia="Times New Roman"/>
          <w:color w:val="212121"/>
          <w:szCs w:val="24"/>
        </w:rPr>
        <w:t xml:space="preserve">το συμφέρον </w:t>
      </w:r>
      <w:r>
        <w:rPr>
          <w:rFonts w:eastAsia="Times New Roman"/>
          <w:color w:val="212121"/>
          <w:szCs w:val="24"/>
        </w:rPr>
        <w:t>τους. Ε</w:t>
      </w:r>
      <w:r w:rsidRPr="00F42626">
        <w:rPr>
          <w:rFonts w:eastAsia="Times New Roman"/>
          <w:color w:val="212121"/>
          <w:szCs w:val="24"/>
        </w:rPr>
        <w:t xml:space="preserve">ίναι η αδυναμία να </w:t>
      </w:r>
      <w:r>
        <w:rPr>
          <w:rFonts w:eastAsia="Times New Roman"/>
          <w:color w:val="212121"/>
          <w:szCs w:val="24"/>
        </w:rPr>
        <w:t xml:space="preserve">αρθρώσουμε </w:t>
      </w:r>
      <w:r w:rsidRPr="00F42626">
        <w:rPr>
          <w:rFonts w:eastAsia="Times New Roman"/>
          <w:color w:val="212121"/>
          <w:szCs w:val="24"/>
        </w:rPr>
        <w:t>ένα</w:t>
      </w:r>
      <w:r>
        <w:rPr>
          <w:rFonts w:eastAsia="Times New Roman"/>
          <w:color w:val="212121"/>
          <w:szCs w:val="24"/>
        </w:rPr>
        <w:t>ν</w:t>
      </w:r>
      <w:r w:rsidRPr="00F42626">
        <w:rPr>
          <w:rFonts w:eastAsia="Times New Roman"/>
          <w:color w:val="212121"/>
          <w:szCs w:val="24"/>
        </w:rPr>
        <w:t xml:space="preserve"> συνεκτικό εθνικό λόγο</w:t>
      </w:r>
      <w:r>
        <w:rPr>
          <w:rFonts w:eastAsia="Times New Roman"/>
          <w:color w:val="212121"/>
          <w:szCs w:val="24"/>
        </w:rPr>
        <w:t>, μι</w:t>
      </w:r>
      <w:r w:rsidRPr="00F42626">
        <w:rPr>
          <w:rFonts w:eastAsia="Times New Roman"/>
          <w:color w:val="212121"/>
          <w:szCs w:val="24"/>
        </w:rPr>
        <w:t>α συμφωνημένη στρατηγική ως χώρα</w:t>
      </w:r>
      <w:r>
        <w:rPr>
          <w:rFonts w:eastAsia="Times New Roman"/>
          <w:color w:val="212121"/>
          <w:szCs w:val="24"/>
        </w:rPr>
        <w:t>,</w:t>
      </w:r>
      <w:r w:rsidRPr="00F42626">
        <w:rPr>
          <w:rFonts w:eastAsia="Times New Roman"/>
          <w:color w:val="212121"/>
          <w:szCs w:val="24"/>
        </w:rPr>
        <w:t xml:space="preserve"> να δώσουμε από κοινού απαντήσεις σε κρίσιμα διαρθρωτικά προβλήματ</w:t>
      </w:r>
      <w:r w:rsidRPr="00F42626">
        <w:rPr>
          <w:rFonts w:eastAsia="Times New Roman"/>
          <w:color w:val="212121"/>
          <w:szCs w:val="24"/>
        </w:rPr>
        <w:t>α</w:t>
      </w:r>
      <w:r>
        <w:rPr>
          <w:rFonts w:eastAsia="Times New Roman"/>
          <w:color w:val="212121"/>
          <w:szCs w:val="24"/>
        </w:rPr>
        <w:t xml:space="preserve"> που</w:t>
      </w:r>
      <w:r w:rsidRPr="00F42626">
        <w:rPr>
          <w:rFonts w:eastAsia="Times New Roman"/>
          <w:color w:val="212121"/>
          <w:szCs w:val="24"/>
        </w:rPr>
        <w:t xml:space="preserve"> μας </w:t>
      </w:r>
      <w:r>
        <w:rPr>
          <w:rFonts w:eastAsia="Times New Roman"/>
          <w:color w:val="212121"/>
          <w:szCs w:val="24"/>
        </w:rPr>
        <w:t xml:space="preserve">κρατούν </w:t>
      </w:r>
      <w:r w:rsidRPr="00F42626">
        <w:rPr>
          <w:rFonts w:eastAsia="Times New Roman"/>
          <w:color w:val="212121"/>
          <w:szCs w:val="24"/>
        </w:rPr>
        <w:t>καθηλωμένους τόσα χρόνια</w:t>
      </w:r>
      <w:r>
        <w:rPr>
          <w:rFonts w:eastAsia="Times New Roman"/>
          <w:color w:val="212121"/>
          <w:szCs w:val="24"/>
        </w:rPr>
        <w:t xml:space="preserve">. </w:t>
      </w:r>
    </w:p>
    <w:p w14:paraId="1286C523" w14:textId="77777777" w:rsidR="000402FE" w:rsidRDefault="007623D8">
      <w:pPr>
        <w:spacing w:line="600" w:lineRule="auto"/>
        <w:ind w:firstLine="720"/>
        <w:jc w:val="both"/>
        <w:rPr>
          <w:rFonts w:eastAsia="Times New Roman"/>
          <w:color w:val="212121"/>
          <w:szCs w:val="24"/>
        </w:rPr>
      </w:pPr>
      <w:r>
        <w:rPr>
          <w:rFonts w:eastAsia="Times New Roman"/>
          <w:color w:val="212121"/>
          <w:szCs w:val="24"/>
        </w:rPr>
        <w:lastRenderedPageBreak/>
        <w:t>Μ</w:t>
      </w:r>
      <w:r w:rsidRPr="00F42626">
        <w:rPr>
          <w:rFonts w:eastAsia="Times New Roman"/>
          <w:color w:val="212121"/>
          <w:szCs w:val="24"/>
        </w:rPr>
        <w:t xml:space="preserve">ακριά από </w:t>
      </w:r>
      <w:r>
        <w:rPr>
          <w:rFonts w:eastAsia="Times New Roman"/>
          <w:color w:val="212121"/>
          <w:szCs w:val="24"/>
        </w:rPr>
        <w:t>εμένα η κατάργηση των διαχωριστι</w:t>
      </w:r>
      <w:r w:rsidRPr="00F42626">
        <w:rPr>
          <w:rFonts w:eastAsia="Times New Roman"/>
          <w:color w:val="212121"/>
          <w:szCs w:val="24"/>
        </w:rPr>
        <w:t>κών γραμμών που χωρίζουν τις δυνάμεις της προόδου με τις δυνάμεις της συντήρησης</w:t>
      </w:r>
      <w:r>
        <w:rPr>
          <w:rFonts w:eastAsia="Times New Roman"/>
          <w:color w:val="212121"/>
          <w:szCs w:val="24"/>
        </w:rPr>
        <w:t>. Όμως</w:t>
      </w:r>
      <w:r w:rsidRPr="00F42626">
        <w:rPr>
          <w:rFonts w:eastAsia="Times New Roman"/>
          <w:color w:val="212121"/>
          <w:szCs w:val="24"/>
        </w:rPr>
        <w:t xml:space="preserve"> δεν καταλαβαίνω γιατί η αλλαγή στο κράτος</w:t>
      </w:r>
      <w:r>
        <w:rPr>
          <w:rFonts w:eastAsia="Times New Roman"/>
          <w:color w:val="212121"/>
          <w:szCs w:val="24"/>
        </w:rPr>
        <w:t>,</w:t>
      </w:r>
      <w:r w:rsidRPr="00F42626">
        <w:rPr>
          <w:rFonts w:eastAsia="Times New Roman"/>
          <w:color w:val="212121"/>
          <w:szCs w:val="24"/>
        </w:rPr>
        <w:t xml:space="preserve"> η μακροχρόνια στρατηγική για την παιδε</w:t>
      </w:r>
      <w:r w:rsidRPr="00F42626">
        <w:rPr>
          <w:rFonts w:eastAsia="Times New Roman"/>
          <w:color w:val="212121"/>
          <w:szCs w:val="24"/>
        </w:rPr>
        <w:t>ία</w:t>
      </w:r>
      <w:r>
        <w:rPr>
          <w:rFonts w:eastAsia="Times New Roman"/>
          <w:color w:val="212121"/>
          <w:szCs w:val="24"/>
        </w:rPr>
        <w:t>, η συμμετοχή όλων των διεθνικών δ</w:t>
      </w:r>
      <w:r w:rsidRPr="00F42626">
        <w:rPr>
          <w:rFonts w:eastAsia="Times New Roman"/>
          <w:color w:val="212121"/>
          <w:szCs w:val="24"/>
        </w:rPr>
        <w:t>υνάμεων στη διαπραγμάτευση που γίνεται με τους εταίρους μας δεν είναι εφικτή</w:t>
      </w:r>
      <w:r>
        <w:rPr>
          <w:rFonts w:eastAsia="Times New Roman"/>
          <w:color w:val="212121"/>
          <w:szCs w:val="24"/>
        </w:rPr>
        <w:t>,</w:t>
      </w:r>
      <w:r w:rsidRPr="00F42626">
        <w:rPr>
          <w:rFonts w:eastAsia="Times New Roman"/>
          <w:color w:val="212121"/>
          <w:szCs w:val="24"/>
        </w:rPr>
        <w:t xml:space="preserve"> δεν ήταν εφικτή και δεν </w:t>
      </w:r>
      <w:r>
        <w:rPr>
          <w:rFonts w:eastAsia="Times New Roman"/>
          <w:color w:val="212121"/>
          <w:szCs w:val="24"/>
        </w:rPr>
        <w:t>κυνηγήθηκε</w:t>
      </w:r>
      <w:r w:rsidRPr="00F42626">
        <w:rPr>
          <w:rFonts w:eastAsia="Times New Roman"/>
          <w:color w:val="212121"/>
          <w:szCs w:val="24"/>
        </w:rPr>
        <w:t xml:space="preserve"> ποτέ</w:t>
      </w:r>
      <w:r>
        <w:rPr>
          <w:rFonts w:eastAsia="Times New Roman"/>
          <w:color w:val="212121"/>
          <w:szCs w:val="24"/>
        </w:rPr>
        <w:t xml:space="preserve">. </w:t>
      </w:r>
    </w:p>
    <w:p w14:paraId="1286C524" w14:textId="77777777" w:rsidR="000402FE" w:rsidRDefault="007623D8">
      <w:pPr>
        <w:spacing w:line="600" w:lineRule="auto"/>
        <w:ind w:firstLine="720"/>
        <w:jc w:val="both"/>
        <w:rPr>
          <w:rFonts w:eastAsia="Times New Roman"/>
          <w:color w:val="212121"/>
          <w:szCs w:val="24"/>
        </w:rPr>
      </w:pPr>
      <w:r>
        <w:rPr>
          <w:rFonts w:eastAsia="Times New Roman"/>
          <w:color w:val="212121"/>
          <w:szCs w:val="24"/>
        </w:rPr>
        <w:t>Τ</w:t>
      </w:r>
      <w:r w:rsidRPr="00F42626">
        <w:rPr>
          <w:rFonts w:eastAsia="Times New Roman"/>
          <w:color w:val="212121"/>
          <w:szCs w:val="24"/>
        </w:rPr>
        <w:t xml:space="preserve">ο πιο σημαντικό και πρόσφατο παράδειγμα </w:t>
      </w:r>
      <w:r>
        <w:rPr>
          <w:rFonts w:eastAsia="Times New Roman"/>
          <w:color w:val="212121"/>
          <w:szCs w:val="24"/>
        </w:rPr>
        <w:t>είναι η</w:t>
      </w:r>
      <w:r w:rsidRPr="00F42626">
        <w:rPr>
          <w:rFonts w:eastAsia="Times New Roman"/>
          <w:color w:val="212121"/>
          <w:szCs w:val="24"/>
        </w:rPr>
        <w:t xml:space="preserve"> </w:t>
      </w:r>
      <w:r>
        <w:rPr>
          <w:rFonts w:eastAsia="Times New Roman"/>
          <w:color w:val="212121"/>
          <w:szCs w:val="24"/>
        </w:rPr>
        <w:t>Σ</w:t>
      </w:r>
      <w:r w:rsidRPr="00F42626">
        <w:rPr>
          <w:rFonts w:eastAsia="Times New Roman"/>
          <w:color w:val="212121"/>
          <w:szCs w:val="24"/>
        </w:rPr>
        <w:t>υμφωνία με τα Σκόπια</w:t>
      </w:r>
      <w:r>
        <w:rPr>
          <w:rFonts w:eastAsia="Times New Roman"/>
          <w:color w:val="212121"/>
          <w:szCs w:val="24"/>
        </w:rPr>
        <w:t>. Ε</w:t>
      </w:r>
      <w:r w:rsidRPr="00F42626">
        <w:rPr>
          <w:rFonts w:eastAsia="Times New Roman"/>
          <w:color w:val="212121"/>
          <w:szCs w:val="24"/>
        </w:rPr>
        <w:t xml:space="preserve">ίπε προηγουμένως </w:t>
      </w:r>
      <w:r>
        <w:rPr>
          <w:rFonts w:eastAsia="Times New Roman"/>
          <w:color w:val="212121"/>
          <w:szCs w:val="24"/>
        </w:rPr>
        <w:t xml:space="preserve">ο κ. </w:t>
      </w:r>
      <w:r>
        <w:rPr>
          <w:rFonts w:eastAsia="Times New Roman"/>
          <w:color w:val="212121"/>
          <w:szCs w:val="24"/>
        </w:rPr>
        <w:t>Βενιζέλος πάρα πολύ σωστά πώ</w:t>
      </w:r>
      <w:r w:rsidRPr="00F42626">
        <w:rPr>
          <w:rFonts w:eastAsia="Times New Roman"/>
          <w:color w:val="212121"/>
          <w:szCs w:val="24"/>
        </w:rPr>
        <w:t xml:space="preserve">ς θα </w:t>
      </w:r>
      <w:r>
        <w:rPr>
          <w:rFonts w:eastAsia="Times New Roman"/>
          <w:color w:val="212121"/>
          <w:szCs w:val="24"/>
        </w:rPr>
        <w:t>μπορούσε να</w:t>
      </w:r>
      <w:r w:rsidRPr="00F42626">
        <w:rPr>
          <w:rFonts w:eastAsia="Times New Roman"/>
          <w:color w:val="212121"/>
          <w:szCs w:val="24"/>
        </w:rPr>
        <w:t xml:space="preserve"> ήταν διαφορετική και να καλύπτει και τα τρία κενά που έχει </w:t>
      </w:r>
      <w:r>
        <w:rPr>
          <w:rFonts w:eastAsia="Times New Roman"/>
          <w:color w:val="212121"/>
          <w:szCs w:val="24"/>
        </w:rPr>
        <w:t xml:space="preserve">η </w:t>
      </w:r>
      <w:r>
        <w:rPr>
          <w:rFonts w:eastAsia="Times New Roman"/>
          <w:color w:val="212121"/>
          <w:szCs w:val="24"/>
        </w:rPr>
        <w:t>σ</w:t>
      </w:r>
      <w:r w:rsidRPr="00F42626">
        <w:rPr>
          <w:rFonts w:eastAsia="Times New Roman"/>
          <w:color w:val="212121"/>
          <w:szCs w:val="24"/>
        </w:rPr>
        <w:t>υμφωνία</w:t>
      </w:r>
      <w:r>
        <w:rPr>
          <w:rFonts w:eastAsia="Times New Roman"/>
          <w:color w:val="212121"/>
          <w:szCs w:val="24"/>
        </w:rPr>
        <w:t>. Και αν</w:t>
      </w:r>
      <w:r w:rsidRPr="00F42626">
        <w:rPr>
          <w:rFonts w:eastAsia="Times New Roman"/>
          <w:color w:val="212121"/>
          <w:szCs w:val="24"/>
        </w:rPr>
        <w:t xml:space="preserve"> αυτό γι</w:t>
      </w:r>
      <w:r>
        <w:rPr>
          <w:rFonts w:eastAsia="Times New Roman"/>
          <w:color w:val="212121"/>
          <w:szCs w:val="24"/>
        </w:rPr>
        <w:t>νόταν μέσα από μία διαδικασία ε</w:t>
      </w:r>
      <w:r w:rsidRPr="00F42626">
        <w:rPr>
          <w:rFonts w:eastAsia="Times New Roman"/>
          <w:color w:val="212121"/>
          <w:szCs w:val="24"/>
        </w:rPr>
        <w:t>θνικής συνεννόησης</w:t>
      </w:r>
      <w:r>
        <w:rPr>
          <w:rFonts w:eastAsia="Times New Roman"/>
          <w:color w:val="212121"/>
          <w:szCs w:val="24"/>
        </w:rPr>
        <w:t>,</w:t>
      </w:r>
      <w:r w:rsidRPr="00F42626">
        <w:rPr>
          <w:rFonts w:eastAsia="Times New Roman"/>
          <w:color w:val="212121"/>
          <w:szCs w:val="24"/>
        </w:rPr>
        <w:t xml:space="preserve"> μέσα από διαδικασία διακομματικής συνεννόησης</w:t>
      </w:r>
      <w:r>
        <w:rPr>
          <w:rFonts w:eastAsia="Times New Roman"/>
          <w:color w:val="212121"/>
          <w:szCs w:val="24"/>
        </w:rPr>
        <w:t>, μέσα από μι</w:t>
      </w:r>
      <w:r w:rsidRPr="00F42626">
        <w:rPr>
          <w:rFonts w:eastAsia="Times New Roman"/>
          <w:color w:val="212121"/>
          <w:szCs w:val="24"/>
        </w:rPr>
        <w:t>α πορεία</w:t>
      </w:r>
      <w:r>
        <w:rPr>
          <w:rFonts w:eastAsia="Times New Roman"/>
          <w:color w:val="212121"/>
          <w:szCs w:val="24"/>
        </w:rPr>
        <w:t>,</w:t>
      </w:r>
      <w:r w:rsidRPr="00F42626">
        <w:rPr>
          <w:rFonts w:eastAsia="Times New Roman"/>
          <w:color w:val="212121"/>
          <w:szCs w:val="24"/>
        </w:rPr>
        <w:t xml:space="preserve"> βήμα με</w:t>
      </w:r>
      <w:r w:rsidRPr="00F42626">
        <w:rPr>
          <w:rFonts w:eastAsia="Times New Roman"/>
          <w:color w:val="212121"/>
          <w:szCs w:val="24"/>
        </w:rPr>
        <w:t xml:space="preserve"> βήμα να διαμορφώνεται ο εθνικός συσχετισμός που διαπραγματεύεται το συμφέρον της χώρας</w:t>
      </w:r>
      <w:r>
        <w:rPr>
          <w:rFonts w:eastAsia="Times New Roman"/>
          <w:color w:val="212121"/>
          <w:szCs w:val="24"/>
        </w:rPr>
        <w:t>,</w:t>
      </w:r>
      <w:r w:rsidRPr="00F42626">
        <w:rPr>
          <w:rFonts w:eastAsia="Times New Roman"/>
          <w:color w:val="212121"/>
          <w:szCs w:val="24"/>
        </w:rPr>
        <w:t xml:space="preserve"> δεν θα φτάναμε εδώ</w:t>
      </w:r>
      <w:r>
        <w:rPr>
          <w:rFonts w:eastAsia="Times New Roman"/>
          <w:color w:val="212121"/>
          <w:szCs w:val="24"/>
        </w:rPr>
        <w:t>, θα είχαμε σήμερα μια</w:t>
      </w:r>
      <w:r w:rsidRPr="00F42626">
        <w:rPr>
          <w:rFonts w:eastAsia="Times New Roman"/>
          <w:color w:val="212121"/>
          <w:szCs w:val="24"/>
        </w:rPr>
        <w:t xml:space="preserve"> </w:t>
      </w:r>
      <w:r>
        <w:rPr>
          <w:rFonts w:eastAsia="Times New Roman"/>
          <w:color w:val="212121"/>
          <w:szCs w:val="24"/>
        </w:rPr>
        <w:t>σ</w:t>
      </w:r>
      <w:r w:rsidRPr="00F42626">
        <w:rPr>
          <w:rFonts w:eastAsia="Times New Roman"/>
          <w:color w:val="212121"/>
          <w:szCs w:val="24"/>
        </w:rPr>
        <w:t xml:space="preserve">υμφωνία </w:t>
      </w:r>
      <w:r>
        <w:rPr>
          <w:rFonts w:eastAsia="Times New Roman"/>
          <w:color w:val="212121"/>
          <w:szCs w:val="24"/>
        </w:rPr>
        <w:t>που όλη η Βουλή θα ψήφιζε</w:t>
      </w:r>
      <w:r w:rsidRPr="00F42626">
        <w:rPr>
          <w:rFonts w:eastAsia="Times New Roman"/>
          <w:color w:val="212121"/>
          <w:szCs w:val="24"/>
        </w:rPr>
        <w:t xml:space="preserve"> και </w:t>
      </w:r>
      <w:r>
        <w:rPr>
          <w:rFonts w:eastAsia="Times New Roman"/>
          <w:color w:val="212121"/>
          <w:szCs w:val="24"/>
        </w:rPr>
        <w:t>με τα δέκα της δάχτυλα. Δ</w:t>
      </w:r>
      <w:r w:rsidRPr="00F42626">
        <w:rPr>
          <w:rFonts w:eastAsia="Times New Roman"/>
          <w:color w:val="212121"/>
          <w:szCs w:val="24"/>
        </w:rPr>
        <w:t>εν έγινε αυτό</w:t>
      </w:r>
      <w:r>
        <w:rPr>
          <w:rFonts w:eastAsia="Times New Roman"/>
          <w:color w:val="212121"/>
          <w:szCs w:val="24"/>
        </w:rPr>
        <w:t>. Επιλέξαμε τον άλλο δρόμο που μας κρατά καθηλωμέ</w:t>
      </w:r>
      <w:r>
        <w:rPr>
          <w:rFonts w:eastAsia="Times New Roman"/>
          <w:color w:val="212121"/>
          <w:szCs w:val="24"/>
        </w:rPr>
        <w:t>νους -</w:t>
      </w:r>
      <w:r w:rsidRPr="00F42626">
        <w:rPr>
          <w:rFonts w:eastAsia="Times New Roman"/>
          <w:color w:val="212121"/>
          <w:szCs w:val="24"/>
        </w:rPr>
        <w:t>επαναλαμβάνω</w:t>
      </w:r>
      <w:r>
        <w:rPr>
          <w:rFonts w:eastAsia="Times New Roman"/>
          <w:color w:val="212121"/>
          <w:szCs w:val="24"/>
        </w:rPr>
        <w:t>-</w:t>
      </w:r>
      <w:r w:rsidRPr="00F42626">
        <w:rPr>
          <w:rFonts w:eastAsia="Times New Roman"/>
          <w:color w:val="212121"/>
          <w:szCs w:val="24"/>
        </w:rPr>
        <w:t xml:space="preserve"> όλα αυτά τα χρόνια</w:t>
      </w:r>
      <w:r>
        <w:rPr>
          <w:rFonts w:eastAsia="Times New Roman"/>
          <w:color w:val="212121"/>
          <w:szCs w:val="24"/>
        </w:rPr>
        <w:t xml:space="preserve">. </w:t>
      </w:r>
    </w:p>
    <w:p w14:paraId="1286C525" w14:textId="77777777" w:rsidR="000402FE" w:rsidRDefault="007623D8">
      <w:pPr>
        <w:spacing w:line="600" w:lineRule="auto"/>
        <w:ind w:firstLine="720"/>
        <w:jc w:val="both"/>
        <w:rPr>
          <w:rFonts w:eastAsia="Times New Roman"/>
          <w:color w:val="212121"/>
          <w:szCs w:val="24"/>
        </w:rPr>
      </w:pPr>
      <w:r>
        <w:rPr>
          <w:rFonts w:eastAsia="Times New Roman"/>
          <w:color w:val="212121"/>
          <w:szCs w:val="24"/>
        </w:rPr>
        <w:lastRenderedPageBreak/>
        <w:t>Κ</w:t>
      </w:r>
      <w:r w:rsidRPr="00F42626">
        <w:rPr>
          <w:rFonts w:eastAsia="Times New Roman"/>
          <w:color w:val="212121"/>
          <w:szCs w:val="24"/>
        </w:rPr>
        <w:t xml:space="preserve">αι μετά </w:t>
      </w:r>
      <w:r>
        <w:rPr>
          <w:rFonts w:eastAsia="Times New Roman"/>
          <w:color w:val="212121"/>
          <w:szCs w:val="24"/>
        </w:rPr>
        <w:t xml:space="preserve">από όλα αυτά, τι </w:t>
      </w:r>
      <w:r w:rsidRPr="00F42626">
        <w:rPr>
          <w:rFonts w:eastAsia="Times New Roman"/>
          <w:color w:val="212121"/>
          <w:szCs w:val="24"/>
        </w:rPr>
        <w:t>θα γίνει την επόμενη μέρα</w:t>
      </w:r>
      <w:r>
        <w:rPr>
          <w:rFonts w:eastAsia="Times New Roman"/>
          <w:color w:val="212121"/>
          <w:szCs w:val="24"/>
        </w:rPr>
        <w:t>; Τ</w:t>
      </w:r>
      <w:r w:rsidRPr="00F42626">
        <w:rPr>
          <w:rFonts w:eastAsia="Times New Roman"/>
          <w:color w:val="212121"/>
          <w:szCs w:val="24"/>
        </w:rPr>
        <w:t xml:space="preserve">ο πρακτικό </w:t>
      </w:r>
      <w:r>
        <w:rPr>
          <w:rFonts w:eastAsia="Times New Roman"/>
          <w:color w:val="212121"/>
          <w:szCs w:val="24"/>
        </w:rPr>
        <w:t>αποτέλεσμα ε</w:t>
      </w:r>
      <w:r w:rsidRPr="00F42626">
        <w:rPr>
          <w:rFonts w:eastAsia="Times New Roman"/>
          <w:color w:val="212121"/>
          <w:szCs w:val="24"/>
        </w:rPr>
        <w:t>ίναι προφανές</w:t>
      </w:r>
      <w:r>
        <w:rPr>
          <w:rFonts w:eastAsia="Times New Roman"/>
          <w:color w:val="212121"/>
          <w:szCs w:val="24"/>
        </w:rPr>
        <w:t>. Ο επίδοξος Π</w:t>
      </w:r>
      <w:r w:rsidRPr="00F42626">
        <w:rPr>
          <w:rFonts w:eastAsia="Times New Roman"/>
          <w:color w:val="212121"/>
          <w:szCs w:val="24"/>
        </w:rPr>
        <w:t xml:space="preserve">ρωθυπουργός θα πάρει δώρο </w:t>
      </w:r>
      <w:r>
        <w:rPr>
          <w:rFonts w:eastAsia="Times New Roman"/>
          <w:color w:val="212121"/>
          <w:szCs w:val="24"/>
        </w:rPr>
        <w:t>την</w:t>
      </w:r>
      <w:r w:rsidRPr="00F42626">
        <w:rPr>
          <w:rFonts w:eastAsia="Times New Roman"/>
          <w:color w:val="212121"/>
          <w:szCs w:val="24"/>
        </w:rPr>
        <w:t xml:space="preserve"> ψ</w:t>
      </w:r>
      <w:r>
        <w:rPr>
          <w:rFonts w:eastAsia="Times New Roman"/>
          <w:color w:val="212121"/>
          <w:szCs w:val="24"/>
        </w:rPr>
        <w:t>ηφισμένη από την παρούσα Βουλή Σ</w:t>
      </w:r>
      <w:r w:rsidRPr="00F42626">
        <w:rPr>
          <w:rFonts w:eastAsia="Times New Roman"/>
          <w:color w:val="212121"/>
          <w:szCs w:val="24"/>
        </w:rPr>
        <w:t>υμφωνία με τα Σκόπια</w:t>
      </w:r>
      <w:r>
        <w:rPr>
          <w:rFonts w:eastAsia="Times New Roman"/>
          <w:color w:val="212121"/>
          <w:szCs w:val="24"/>
        </w:rPr>
        <w:t>,</w:t>
      </w:r>
      <w:r w:rsidRPr="00F42626">
        <w:rPr>
          <w:rFonts w:eastAsia="Times New Roman"/>
          <w:color w:val="212121"/>
          <w:szCs w:val="24"/>
        </w:rPr>
        <w:t xml:space="preserve"> για να μην τη βρει στο</w:t>
      </w:r>
      <w:r>
        <w:rPr>
          <w:rFonts w:eastAsia="Times New Roman"/>
          <w:color w:val="212121"/>
          <w:szCs w:val="24"/>
        </w:rPr>
        <w:t>ν</w:t>
      </w:r>
      <w:r w:rsidRPr="00F42626">
        <w:rPr>
          <w:rFonts w:eastAsia="Times New Roman"/>
          <w:color w:val="212121"/>
          <w:szCs w:val="24"/>
        </w:rPr>
        <w:t xml:space="preserve"> δρ</w:t>
      </w:r>
      <w:r w:rsidRPr="00F42626">
        <w:rPr>
          <w:rFonts w:eastAsia="Times New Roman"/>
          <w:color w:val="212121"/>
          <w:szCs w:val="24"/>
        </w:rPr>
        <w:t xml:space="preserve">όμο </w:t>
      </w:r>
      <w:r>
        <w:rPr>
          <w:rFonts w:eastAsia="Times New Roman"/>
          <w:color w:val="212121"/>
          <w:szCs w:val="24"/>
        </w:rPr>
        <w:t xml:space="preserve">του </w:t>
      </w:r>
      <w:r w:rsidRPr="00F42626">
        <w:rPr>
          <w:rFonts w:eastAsia="Times New Roman"/>
          <w:color w:val="212121"/>
          <w:szCs w:val="24"/>
        </w:rPr>
        <w:t xml:space="preserve">και </w:t>
      </w:r>
      <w:r>
        <w:rPr>
          <w:rFonts w:eastAsia="Times New Roman"/>
          <w:color w:val="212121"/>
          <w:szCs w:val="24"/>
        </w:rPr>
        <w:t>ο απερχόμενος Π</w:t>
      </w:r>
      <w:r w:rsidRPr="00F42626">
        <w:rPr>
          <w:rFonts w:eastAsia="Times New Roman"/>
          <w:color w:val="212121"/>
          <w:szCs w:val="24"/>
        </w:rPr>
        <w:t>ρωθυπουργός θα κερδίσει λίγους μήνες που χρειάζονται για να βελτιώσει το μέγεθος της ήττας</w:t>
      </w:r>
      <w:r>
        <w:rPr>
          <w:rFonts w:eastAsia="Times New Roman"/>
          <w:color w:val="212121"/>
          <w:szCs w:val="24"/>
        </w:rPr>
        <w:t xml:space="preserve">. Εν τω μεταξύ, </w:t>
      </w:r>
      <w:r w:rsidRPr="00F42626">
        <w:rPr>
          <w:rFonts w:eastAsia="Times New Roman"/>
          <w:color w:val="212121"/>
          <w:szCs w:val="24"/>
        </w:rPr>
        <w:t xml:space="preserve">απαλλαγμένος από </w:t>
      </w:r>
      <w:r>
        <w:rPr>
          <w:rFonts w:eastAsia="Times New Roman"/>
          <w:color w:val="212121"/>
          <w:szCs w:val="24"/>
        </w:rPr>
        <w:t>τον ακροδεξιό συνεταίρο του, θα προβάλλει το</w:t>
      </w:r>
      <w:r w:rsidRPr="00F42626">
        <w:rPr>
          <w:rFonts w:eastAsia="Times New Roman"/>
          <w:color w:val="212121"/>
          <w:szCs w:val="24"/>
        </w:rPr>
        <w:t xml:space="preserve"> κεντροαριστερό προφίλ</w:t>
      </w:r>
      <w:r>
        <w:rPr>
          <w:rFonts w:eastAsia="Times New Roman"/>
          <w:color w:val="212121"/>
          <w:szCs w:val="24"/>
        </w:rPr>
        <w:t xml:space="preserve">. </w:t>
      </w:r>
    </w:p>
    <w:p w14:paraId="1286C526" w14:textId="77777777" w:rsidR="000402FE" w:rsidRDefault="007623D8">
      <w:pPr>
        <w:spacing w:line="600" w:lineRule="auto"/>
        <w:ind w:firstLine="720"/>
        <w:jc w:val="both"/>
        <w:rPr>
          <w:rFonts w:eastAsia="Times New Roman"/>
          <w:color w:val="212121"/>
          <w:szCs w:val="24"/>
        </w:rPr>
      </w:pPr>
      <w:r>
        <w:rPr>
          <w:rFonts w:eastAsia="Times New Roman"/>
          <w:color w:val="212121"/>
          <w:szCs w:val="24"/>
        </w:rPr>
        <w:t>Και εδώ έρχεται το ερώτημα τι είναι</w:t>
      </w:r>
      <w:r w:rsidRPr="00F42626">
        <w:rPr>
          <w:rFonts w:eastAsia="Times New Roman"/>
          <w:color w:val="212121"/>
          <w:szCs w:val="24"/>
        </w:rPr>
        <w:t xml:space="preserve"> π</w:t>
      </w:r>
      <w:r w:rsidRPr="00F42626">
        <w:rPr>
          <w:rFonts w:eastAsia="Times New Roman"/>
          <w:color w:val="212121"/>
          <w:szCs w:val="24"/>
        </w:rPr>
        <w:t xml:space="preserve">ροοδευτικό </w:t>
      </w:r>
      <w:r>
        <w:rPr>
          <w:rFonts w:eastAsia="Times New Roman"/>
          <w:color w:val="212121"/>
          <w:szCs w:val="24"/>
        </w:rPr>
        <w:t xml:space="preserve">και τι είναι συντηρητικό. Είναι προοδευτικό η άκριτη </w:t>
      </w:r>
      <w:r w:rsidRPr="00F42626">
        <w:rPr>
          <w:rFonts w:eastAsia="Times New Roman"/>
          <w:color w:val="212121"/>
          <w:szCs w:val="24"/>
        </w:rPr>
        <w:t>υποταγή στα κελεύσματα της συν</w:t>
      </w:r>
      <w:r>
        <w:rPr>
          <w:rFonts w:eastAsia="Times New Roman"/>
          <w:color w:val="212121"/>
          <w:szCs w:val="24"/>
        </w:rPr>
        <w:t>τηρητικής ευρωπαϊκής ηγεσίας, οι άκαιρες και τυφλές ρή</w:t>
      </w:r>
      <w:r w:rsidRPr="00F42626">
        <w:rPr>
          <w:rFonts w:eastAsia="Times New Roman"/>
          <w:color w:val="212121"/>
          <w:szCs w:val="24"/>
        </w:rPr>
        <w:t xml:space="preserve">ξεις που οδηγούν τη χώρα σε </w:t>
      </w:r>
      <w:r>
        <w:rPr>
          <w:rFonts w:eastAsia="Times New Roman"/>
          <w:color w:val="212121"/>
          <w:szCs w:val="24"/>
        </w:rPr>
        <w:t>περιπέτειες; Ε</w:t>
      </w:r>
      <w:r w:rsidRPr="00F42626">
        <w:rPr>
          <w:rFonts w:eastAsia="Times New Roman"/>
          <w:color w:val="212121"/>
          <w:szCs w:val="24"/>
        </w:rPr>
        <w:t xml:space="preserve">ίναι προοδευτικό </w:t>
      </w:r>
      <w:r>
        <w:rPr>
          <w:rFonts w:eastAsia="Times New Roman"/>
          <w:color w:val="212121"/>
          <w:szCs w:val="24"/>
        </w:rPr>
        <w:t>οι λεονταρισμοί απέναντι στις αγορές, η ανεγκέφαλ</w:t>
      </w:r>
      <w:r>
        <w:rPr>
          <w:rFonts w:eastAsia="Times New Roman"/>
          <w:color w:val="212121"/>
          <w:szCs w:val="24"/>
        </w:rPr>
        <w:t>η</w:t>
      </w:r>
      <w:r w:rsidRPr="00F42626">
        <w:rPr>
          <w:rFonts w:eastAsia="Times New Roman"/>
          <w:color w:val="212121"/>
          <w:szCs w:val="24"/>
        </w:rPr>
        <w:t xml:space="preserve"> απόρριψη της </w:t>
      </w:r>
      <w:r>
        <w:rPr>
          <w:rFonts w:eastAsia="Times New Roman"/>
          <w:color w:val="212121"/>
          <w:szCs w:val="24"/>
        </w:rPr>
        <w:t xml:space="preserve">πιστοληπτικής γραμμής στήριξης σε μια εποχή </w:t>
      </w:r>
      <w:r w:rsidRPr="00F42626">
        <w:rPr>
          <w:rFonts w:eastAsia="Times New Roman"/>
          <w:color w:val="212121"/>
          <w:szCs w:val="24"/>
        </w:rPr>
        <w:t xml:space="preserve">συνολικών </w:t>
      </w:r>
      <w:r>
        <w:rPr>
          <w:rFonts w:eastAsia="Times New Roman"/>
          <w:color w:val="212121"/>
          <w:szCs w:val="24"/>
        </w:rPr>
        <w:t>αρνητικών</w:t>
      </w:r>
      <w:r w:rsidRPr="00F42626">
        <w:rPr>
          <w:rFonts w:eastAsia="Times New Roman"/>
          <w:color w:val="212121"/>
          <w:szCs w:val="24"/>
        </w:rPr>
        <w:t xml:space="preserve"> διεθνών και ευρωπαϊκών εξελίξεων</w:t>
      </w:r>
      <w:r>
        <w:rPr>
          <w:rFonts w:eastAsia="Times New Roman"/>
          <w:color w:val="212121"/>
          <w:szCs w:val="24"/>
        </w:rPr>
        <w:t>; Είναι προοδευτικό η άνιση και άδικη κατανομή του πλούτου και η άγρια φορολογία; Είναι προοδευτικό η χειραγώγηση των θεσμών, η κατάργηση του κρά</w:t>
      </w:r>
      <w:r>
        <w:rPr>
          <w:rFonts w:eastAsia="Times New Roman"/>
          <w:color w:val="212121"/>
          <w:szCs w:val="24"/>
        </w:rPr>
        <w:t>τους, η δήθεν σύγκρουση με τα κατεστη</w:t>
      </w:r>
      <w:r>
        <w:rPr>
          <w:rFonts w:eastAsia="Times New Roman"/>
          <w:color w:val="212121"/>
          <w:szCs w:val="24"/>
        </w:rPr>
        <w:lastRenderedPageBreak/>
        <w:t>μένα συμφέροντα; Είναι προοδευτικό η ατέρμονη σκανδαλολογία, η συνειδητή δίωξη πολιτικών αντιπάλων, η ολοκληρωτική αντίληψη που μετατρέπει την ατομική σε συλλογική ευθύνη;</w:t>
      </w:r>
    </w:p>
    <w:p w14:paraId="1286C527"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sidRPr="009F6571">
        <w:rPr>
          <w:rFonts w:eastAsia="Times New Roman" w:cs="Times New Roman"/>
          <w:szCs w:val="24"/>
        </w:rPr>
        <w:t>(Στο σημείο αυτό την</w:t>
      </w:r>
      <w:r>
        <w:rPr>
          <w:rFonts w:eastAsia="Times New Roman" w:cs="Times New Roman"/>
          <w:szCs w:val="24"/>
        </w:rPr>
        <w:t xml:space="preserve"> Προεδρική Έδρα καταλαμβάνει ο Ζ</w:t>
      </w:r>
      <w:r w:rsidRPr="009F6571">
        <w:rPr>
          <w:rFonts w:eastAsia="Times New Roman" w:cs="Times New Roman"/>
          <w:szCs w:val="24"/>
        </w:rPr>
        <w:t xml:space="preserve">΄ Αντιπρόεδρος της Βουλής κ. </w:t>
      </w:r>
      <w:r w:rsidRPr="00071651">
        <w:rPr>
          <w:rFonts w:eastAsia="Times New Roman" w:cs="Times New Roman"/>
          <w:b/>
          <w:szCs w:val="24"/>
        </w:rPr>
        <w:t>ΣΠΥΡΙΔΩΝ ΛΥΚΟΥΔΗΣ</w:t>
      </w:r>
      <w:r w:rsidRPr="009F6571">
        <w:rPr>
          <w:rFonts w:eastAsia="Times New Roman" w:cs="Times New Roman"/>
          <w:szCs w:val="24"/>
        </w:rPr>
        <w:t>)</w:t>
      </w:r>
      <w:r>
        <w:rPr>
          <w:rFonts w:eastAsia="Times New Roman"/>
          <w:color w:val="212121"/>
          <w:szCs w:val="24"/>
        </w:rPr>
        <w:t xml:space="preserve"> </w:t>
      </w:r>
    </w:p>
    <w:p w14:paraId="1286C528" w14:textId="77777777" w:rsidR="000402FE" w:rsidRDefault="007623D8">
      <w:pPr>
        <w:spacing w:line="600" w:lineRule="auto"/>
        <w:ind w:firstLine="720"/>
        <w:jc w:val="both"/>
        <w:rPr>
          <w:rFonts w:eastAsia="Times New Roman"/>
          <w:color w:val="212121"/>
          <w:szCs w:val="24"/>
        </w:rPr>
      </w:pPr>
      <w:r>
        <w:rPr>
          <w:rFonts w:eastAsia="Times New Roman"/>
          <w:color w:val="212121"/>
          <w:szCs w:val="24"/>
        </w:rPr>
        <w:t xml:space="preserve">Δεν είναι τίποτε από όλα αυτά προοδευτικό. </w:t>
      </w:r>
    </w:p>
    <w:p w14:paraId="1286C529" w14:textId="77777777" w:rsidR="000402FE" w:rsidRDefault="007623D8">
      <w:pPr>
        <w:spacing w:line="600" w:lineRule="auto"/>
        <w:ind w:firstLine="720"/>
        <w:jc w:val="both"/>
        <w:rPr>
          <w:rFonts w:eastAsia="Times New Roman"/>
          <w:color w:val="212121"/>
          <w:szCs w:val="24"/>
        </w:rPr>
      </w:pPr>
      <w:r>
        <w:rPr>
          <w:rFonts w:eastAsia="Times New Roman"/>
          <w:color w:val="212121"/>
          <w:szCs w:val="24"/>
        </w:rPr>
        <w:t xml:space="preserve">Προοδευτικό θα ήταν κοινοί εθνικοί στόχοι, προοδευτικό θα ήταν </w:t>
      </w:r>
      <w:r w:rsidRPr="00F42626">
        <w:rPr>
          <w:rFonts w:eastAsia="Times New Roman"/>
          <w:color w:val="212121"/>
          <w:szCs w:val="24"/>
        </w:rPr>
        <w:t xml:space="preserve">μία κυβέρνηση </w:t>
      </w:r>
      <w:r>
        <w:rPr>
          <w:rFonts w:eastAsia="Times New Roman"/>
          <w:color w:val="212121"/>
          <w:szCs w:val="24"/>
        </w:rPr>
        <w:t>που θα μπορούσε να δώσει απάντηση</w:t>
      </w:r>
      <w:r w:rsidRPr="00F42626">
        <w:rPr>
          <w:rFonts w:eastAsia="Times New Roman"/>
          <w:color w:val="212121"/>
          <w:szCs w:val="24"/>
        </w:rPr>
        <w:t xml:space="preserve"> στα μεγάλα προβλήματα μιας ευρύτατης </w:t>
      </w:r>
      <w:r>
        <w:rPr>
          <w:rFonts w:eastAsia="Times New Roman"/>
          <w:color w:val="212121"/>
          <w:szCs w:val="24"/>
        </w:rPr>
        <w:t xml:space="preserve">δυνατής </w:t>
      </w:r>
      <w:r w:rsidRPr="00F42626">
        <w:rPr>
          <w:rFonts w:eastAsia="Times New Roman"/>
          <w:color w:val="212121"/>
          <w:szCs w:val="24"/>
        </w:rPr>
        <w:t>κοινοβουλευτικής και λαϊκής εκπροσώπησης</w:t>
      </w:r>
      <w:r>
        <w:rPr>
          <w:rFonts w:eastAsia="Times New Roman"/>
          <w:color w:val="212121"/>
          <w:szCs w:val="24"/>
        </w:rPr>
        <w:t>. Π</w:t>
      </w:r>
      <w:r w:rsidRPr="00F42626">
        <w:rPr>
          <w:rFonts w:eastAsia="Times New Roman"/>
          <w:color w:val="212121"/>
          <w:szCs w:val="24"/>
        </w:rPr>
        <w:t>ροοδευτικό θα ήταν να μπορέσει αυτή η χώρα να μεταβεί από το χθες στο αύριο</w:t>
      </w:r>
      <w:r>
        <w:rPr>
          <w:rFonts w:eastAsia="Times New Roman"/>
          <w:color w:val="212121"/>
          <w:szCs w:val="24"/>
        </w:rPr>
        <w:t>. Δ</w:t>
      </w:r>
      <w:r w:rsidRPr="00F42626">
        <w:rPr>
          <w:rFonts w:eastAsia="Times New Roman"/>
          <w:color w:val="212121"/>
          <w:szCs w:val="24"/>
        </w:rPr>
        <w:t>υστυχώς</w:t>
      </w:r>
      <w:r>
        <w:rPr>
          <w:rFonts w:eastAsia="Times New Roman"/>
          <w:color w:val="212121"/>
          <w:szCs w:val="24"/>
        </w:rPr>
        <w:t>,</w:t>
      </w:r>
      <w:r w:rsidRPr="00F42626">
        <w:rPr>
          <w:rFonts w:eastAsia="Times New Roman"/>
          <w:color w:val="212121"/>
          <w:szCs w:val="24"/>
        </w:rPr>
        <w:t xml:space="preserve"> όλοι μας είμαστε προσηλωμένοι στο χθες</w:t>
      </w:r>
      <w:r>
        <w:rPr>
          <w:rFonts w:eastAsia="Times New Roman"/>
          <w:color w:val="212121"/>
          <w:szCs w:val="24"/>
        </w:rPr>
        <w:t xml:space="preserve">, </w:t>
      </w:r>
      <w:r w:rsidRPr="00F42626">
        <w:rPr>
          <w:rFonts w:eastAsia="Times New Roman"/>
          <w:color w:val="212121"/>
          <w:szCs w:val="24"/>
        </w:rPr>
        <w:t>κοιτά</w:t>
      </w:r>
      <w:r>
        <w:rPr>
          <w:rFonts w:eastAsia="Times New Roman"/>
          <w:color w:val="212121"/>
          <w:szCs w:val="24"/>
        </w:rPr>
        <w:t>με</w:t>
      </w:r>
      <w:r w:rsidRPr="00F42626">
        <w:rPr>
          <w:rFonts w:eastAsia="Times New Roman"/>
          <w:color w:val="212121"/>
          <w:szCs w:val="24"/>
        </w:rPr>
        <w:t xml:space="preserve"> </w:t>
      </w:r>
      <w:r>
        <w:rPr>
          <w:rFonts w:eastAsia="Times New Roman"/>
          <w:color w:val="212121"/>
          <w:szCs w:val="24"/>
        </w:rPr>
        <w:t>το χθες</w:t>
      </w:r>
      <w:r w:rsidRPr="00F42626">
        <w:rPr>
          <w:rFonts w:eastAsia="Times New Roman"/>
          <w:color w:val="212121"/>
          <w:szCs w:val="24"/>
        </w:rPr>
        <w:t xml:space="preserve"> και συγκρουόμαστε για </w:t>
      </w:r>
      <w:r>
        <w:rPr>
          <w:rFonts w:eastAsia="Times New Roman"/>
          <w:color w:val="212121"/>
          <w:szCs w:val="24"/>
        </w:rPr>
        <w:t>το</w:t>
      </w:r>
      <w:r>
        <w:rPr>
          <w:rFonts w:eastAsia="Times New Roman"/>
          <w:color w:val="212121"/>
          <w:szCs w:val="24"/>
        </w:rPr>
        <w:t xml:space="preserve"> χθες. Π</w:t>
      </w:r>
      <w:r w:rsidRPr="00F42626">
        <w:rPr>
          <w:rFonts w:eastAsia="Times New Roman"/>
          <w:color w:val="212121"/>
          <w:szCs w:val="24"/>
        </w:rPr>
        <w:t xml:space="preserve">άντα εδώ η συζήτηση </w:t>
      </w:r>
      <w:r>
        <w:rPr>
          <w:rFonts w:eastAsia="Times New Roman"/>
          <w:color w:val="212121"/>
          <w:szCs w:val="24"/>
        </w:rPr>
        <w:t xml:space="preserve">γίνεται </w:t>
      </w:r>
      <w:r w:rsidRPr="00F42626">
        <w:rPr>
          <w:rFonts w:eastAsia="Times New Roman"/>
          <w:color w:val="212121"/>
          <w:szCs w:val="24"/>
        </w:rPr>
        <w:t xml:space="preserve">για το ποιος έχει δίκιο και </w:t>
      </w:r>
      <w:r>
        <w:rPr>
          <w:rFonts w:eastAsia="Times New Roman"/>
          <w:color w:val="212121"/>
          <w:szCs w:val="24"/>
        </w:rPr>
        <w:t xml:space="preserve">το </w:t>
      </w:r>
      <w:r w:rsidRPr="00F42626">
        <w:rPr>
          <w:rFonts w:eastAsia="Times New Roman"/>
          <w:color w:val="212121"/>
          <w:szCs w:val="24"/>
        </w:rPr>
        <w:t>ποιος έχει άδικο</w:t>
      </w:r>
      <w:r>
        <w:rPr>
          <w:rFonts w:eastAsia="Times New Roman"/>
          <w:color w:val="212121"/>
          <w:szCs w:val="24"/>
        </w:rPr>
        <w:t>,</w:t>
      </w:r>
      <w:r w:rsidRPr="00F42626">
        <w:rPr>
          <w:rFonts w:eastAsia="Times New Roman"/>
          <w:color w:val="212121"/>
          <w:szCs w:val="24"/>
        </w:rPr>
        <w:t xml:space="preserve"> όχι </w:t>
      </w:r>
      <w:r>
        <w:rPr>
          <w:rFonts w:eastAsia="Times New Roman"/>
          <w:color w:val="212121"/>
          <w:szCs w:val="24"/>
        </w:rPr>
        <w:t>για το τι πρέπει να γίνει και πώ</w:t>
      </w:r>
      <w:r w:rsidRPr="00F42626">
        <w:rPr>
          <w:rFonts w:eastAsia="Times New Roman"/>
          <w:color w:val="212121"/>
          <w:szCs w:val="24"/>
        </w:rPr>
        <w:t>ς πρέπει να γίνει και π</w:t>
      </w:r>
      <w:r>
        <w:rPr>
          <w:rFonts w:eastAsia="Times New Roman"/>
          <w:color w:val="212121"/>
          <w:szCs w:val="24"/>
        </w:rPr>
        <w:t>ώς</w:t>
      </w:r>
      <w:r w:rsidRPr="00F42626">
        <w:rPr>
          <w:rFonts w:eastAsia="Times New Roman"/>
          <w:color w:val="212121"/>
          <w:szCs w:val="24"/>
        </w:rPr>
        <w:t xml:space="preserve"> όλοι οι Έλληνες μπορ</w:t>
      </w:r>
      <w:r>
        <w:rPr>
          <w:rFonts w:eastAsia="Times New Roman"/>
          <w:color w:val="212121"/>
          <w:szCs w:val="24"/>
        </w:rPr>
        <w:t>ούμε να το υπο</w:t>
      </w:r>
      <w:r w:rsidRPr="00F42626">
        <w:rPr>
          <w:rFonts w:eastAsia="Times New Roman"/>
          <w:color w:val="212121"/>
          <w:szCs w:val="24"/>
        </w:rPr>
        <w:t>στηρίξουμε</w:t>
      </w:r>
      <w:r>
        <w:rPr>
          <w:rFonts w:eastAsia="Times New Roman"/>
          <w:color w:val="212121"/>
          <w:szCs w:val="24"/>
        </w:rPr>
        <w:t xml:space="preserve">. </w:t>
      </w:r>
    </w:p>
    <w:p w14:paraId="1286C52A" w14:textId="77777777" w:rsidR="000402FE" w:rsidRDefault="007623D8">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w:t>
      </w:r>
      <w:r w:rsidRPr="00C255F0">
        <w:rPr>
          <w:rFonts w:eastAsia="Times New Roman" w:cs="Times New Roman"/>
          <w:szCs w:val="24"/>
        </w:rPr>
        <w:t xml:space="preserve"> του κυρίου Βουλευτή)</w:t>
      </w:r>
    </w:p>
    <w:p w14:paraId="1286C52B" w14:textId="77777777" w:rsidR="000402FE" w:rsidRDefault="007623D8">
      <w:pPr>
        <w:spacing w:line="600" w:lineRule="auto"/>
        <w:ind w:firstLine="720"/>
        <w:jc w:val="both"/>
        <w:rPr>
          <w:rFonts w:eastAsia="Times New Roman"/>
          <w:color w:val="212121"/>
          <w:szCs w:val="24"/>
        </w:rPr>
      </w:pPr>
      <w:r w:rsidRPr="00F42626">
        <w:rPr>
          <w:rFonts w:eastAsia="Times New Roman"/>
          <w:color w:val="212121"/>
          <w:szCs w:val="24"/>
        </w:rPr>
        <w:lastRenderedPageBreak/>
        <w:t xml:space="preserve">Άρα το διακύβευμα </w:t>
      </w:r>
      <w:r>
        <w:rPr>
          <w:rFonts w:eastAsia="Times New Roman"/>
          <w:color w:val="212121"/>
          <w:szCs w:val="24"/>
        </w:rPr>
        <w:t>-</w:t>
      </w:r>
      <w:r w:rsidRPr="00F42626">
        <w:rPr>
          <w:rFonts w:eastAsia="Times New Roman"/>
          <w:color w:val="212121"/>
          <w:szCs w:val="24"/>
        </w:rPr>
        <w:t>και τελειώνω</w:t>
      </w:r>
      <w:r>
        <w:rPr>
          <w:rFonts w:eastAsia="Times New Roman"/>
          <w:color w:val="212121"/>
          <w:szCs w:val="24"/>
        </w:rPr>
        <w:t>, κύριε Π</w:t>
      </w:r>
      <w:r w:rsidRPr="00F42626">
        <w:rPr>
          <w:rFonts w:eastAsia="Times New Roman"/>
          <w:color w:val="212121"/>
          <w:szCs w:val="24"/>
        </w:rPr>
        <w:t>ρόεδρε</w:t>
      </w:r>
      <w:r>
        <w:rPr>
          <w:rFonts w:eastAsia="Times New Roman"/>
          <w:color w:val="212121"/>
          <w:szCs w:val="24"/>
        </w:rPr>
        <w:t>-</w:t>
      </w:r>
      <w:r w:rsidRPr="00F42626">
        <w:rPr>
          <w:rFonts w:eastAsia="Times New Roman"/>
          <w:color w:val="212121"/>
          <w:szCs w:val="24"/>
        </w:rPr>
        <w:t xml:space="preserve"> των εκλογών είναι ένα</w:t>
      </w:r>
      <w:r>
        <w:rPr>
          <w:rFonts w:eastAsia="Times New Roman"/>
          <w:color w:val="212121"/>
          <w:szCs w:val="24"/>
        </w:rPr>
        <w:t>: Από τη μία μεριά είναι ένα διχ</w:t>
      </w:r>
      <w:r w:rsidRPr="00F42626">
        <w:rPr>
          <w:rFonts w:eastAsia="Times New Roman"/>
          <w:color w:val="212121"/>
          <w:szCs w:val="24"/>
        </w:rPr>
        <w:t xml:space="preserve">αστικό δικομματικό δίπολο που οδηγεί </w:t>
      </w:r>
      <w:r>
        <w:rPr>
          <w:rFonts w:eastAsia="Times New Roman"/>
          <w:color w:val="212121"/>
          <w:szCs w:val="24"/>
        </w:rPr>
        <w:t>τη χώρα στα</w:t>
      </w:r>
      <w:r w:rsidRPr="00F42626">
        <w:rPr>
          <w:rFonts w:eastAsia="Times New Roman"/>
          <w:color w:val="212121"/>
          <w:szCs w:val="24"/>
        </w:rPr>
        <w:t xml:space="preserve"> αδιέξοδα</w:t>
      </w:r>
      <w:r>
        <w:rPr>
          <w:rFonts w:eastAsia="Times New Roman"/>
          <w:color w:val="212121"/>
          <w:szCs w:val="24"/>
        </w:rPr>
        <w:t>, που απλά θέλει μια</w:t>
      </w:r>
      <w:r w:rsidRPr="00F42626">
        <w:rPr>
          <w:rFonts w:eastAsia="Times New Roman"/>
          <w:color w:val="212121"/>
          <w:szCs w:val="24"/>
        </w:rPr>
        <w:t xml:space="preserve"> απλή εναλλαγή στην εξουσία και από την άλλη μεριά είναι</w:t>
      </w:r>
      <w:r w:rsidRPr="00F42626">
        <w:rPr>
          <w:rFonts w:eastAsia="Times New Roman"/>
          <w:color w:val="212121"/>
          <w:szCs w:val="24"/>
        </w:rPr>
        <w:t xml:space="preserve"> μ</w:t>
      </w:r>
      <w:r>
        <w:rPr>
          <w:rFonts w:eastAsia="Times New Roman"/>
          <w:color w:val="212121"/>
          <w:szCs w:val="24"/>
        </w:rPr>
        <w:t>ια νέα ενότητα του ε</w:t>
      </w:r>
      <w:r w:rsidRPr="00F42626">
        <w:rPr>
          <w:rFonts w:eastAsia="Times New Roman"/>
          <w:color w:val="212121"/>
          <w:szCs w:val="24"/>
        </w:rPr>
        <w:t>λληνισμού</w:t>
      </w:r>
      <w:r>
        <w:rPr>
          <w:rFonts w:eastAsia="Times New Roman"/>
          <w:color w:val="212121"/>
          <w:szCs w:val="24"/>
        </w:rPr>
        <w:t>, που μπορεί να χαράξει μι</w:t>
      </w:r>
      <w:r w:rsidRPr="00F42626">
        <w:rPr>
          <w:rFonts w:eastAsia="Times New Roman"/>
          <w:color w:val="212121"/>
          <w:szCs w:val="24"/>
        </w:rPr>
        <w:t>α νέα πορεία</w:t>
      </w:r>
      <w:r>
        <w:rPr>
          <w:rFonts w:eastAsia="Times New Roman"/>
          <w:color w:val="212121"/>
          <w:szCs w:val="24"/>
        </w:rPr>
        <w:t xml:space="preserve">. </w:t>
      </w:r>
    </w:p>
    <w:p w14:paraId="1286C52C" w14:textId="77777777" w:rsidR="000402FE" w:rsidRDefault="007623D8">
      <w:pPr>
        <w:spacing w:line="600" w:lineRule="auto"/>
        <w:ind w:firstLine="720"/>
        <w:jc w:val="both"/>
        <w:rPr>
          <w:rFonts w:eastAsia="Times New Roman"/>
          <w:color w:val="212121"/>
          <w:szCs w:val="24"/>
        </w:rPr>
      </w:pPr>
      <w:r>
        <w:rPr>
          <w:rFonts w:eastAsia="Times New Roman"/>
          <w:color w:val="212121"/>
          <w:szCs w:val="24"/>
        </w:rPr>
        <w:t>Ό</w:t>
      </w:r>
      <w:r w:rsidRPr="00F42626">
        <w:rPr>
          <w:rFonts w:eastAsia="Times New Roman"/>
          <w:color w:val="212121"/>
          <w:szCs w:val="24"/>
        </w:rPr>
        <w:t xml:space="preserve">πως λέει </w:t>
      </w:r>
      <w:r>
        <w:rPr>
          <w:rFonts w:eastAsia="Times New Roman"/>
          <w:color w:val="212121"/>
          <w:szCs w:val="24"/>
        </w:rPr>
        <w:t xml:space="preserve">ο Κυριάκος Μητσοτάκης, αξίζουμε καλύτερα και έχει δίκιο. Όπως λέει </w:t>
      </w:r>
      <w:r w:rsidRPr="00F42626">
        <w:rPr>
          <w:rFonts w:eastAsia="Times New Roman"/>
          <w:color w:val="212121"/>
          <w:szCs w:val="24"/>
        </w:rPr>
        <w:t>ο Αλέξης Τσίπρας</w:t>
      </w:r>
      <w:r>
        <w:rPr>
          <w:rFonts w:eastAsia="Times New Roman"/>
          <w:color w:val="212121"/>
          <w:szCs w:val="24"/>
        </w:rPr>
        <w:t>, δίκαιη ανάπτυξη χρειαζόμαστε</w:t>
      </w:r>
      <w:r w:rsidRPr="00F42626">
        <w:rPr>
          <w:rFonts w:eastAsia="Times New Roman"/>
          <w:color w:val="212121"/>
          <w:szCs w:val="24"/>
        </w:rPr>
        <w:t xml:space="preserve"> και έχει δίκιο</w:t>
      </w:r>
      <w:r>
        <w:rPr>
          <w:rFonts w:eastAsia="Times New Roman"/>
          <w:color w:val="212121"/>
          <w:szCs w:val="24"/>
        </w:rPr>
        <w:t>.</w:t>
      </w:r>
      <w:r w:rsidRPr="00F42626">
        <w:rPr>
          <w:rFonts w:eastAsia="Times New Roman"/>
          <w:color w:val="212121"/>
          <w:szCs w:val="24"/>
        </w:rPr>
        <w:t xml:space="preserve"> Ούτε το ένα ούτε το άλλο έχει δείξει </w:t>
      </w:r>
      <w:r>
        <w:rPr>
          <w:rFonts w:eastAsia="Times New Roman"/>
          <w:color w:val="212121"/>
          <w:szCs w:val="24"/>
        </w:rPr>
        <w:t xml:space="preserve">η </w:t>
      </w:r>
      <w:r>
        <w:rPr>
          <w:rFonts w:eastAsia="Times New Roman"/>
          <w:color w:val="212121"/>
          <w:szCs w:val="24"/>
        </w:rPr>
        <w:t>ιστορία ότι</w:t>
      </w:r>
      <w:r w:rsidRPr="00F42626">
        <w:rPr>
          <w:rFonts w:eastAsia="Times New Roman"/>
          <w:color w:val="212121"/>
          <w:szCs w:val="24"/>
        </w:rPr>
        <w:t xml:space="preserve"> μπορεί να γίνει χωρίς την παρουσία</w:t>
      </w:r>
      <w:r>
        <w:rPr>
          <w:rFonts w:eastAsia="Times New Roman"/>
          <w:color w:val="212121"/>
          <w:szCs w:val="24"/>
        </w:rPr>
        <w:t>, τον πρωταγωνιστικό ρόλο της π</w:t>
      </w:r>
      <w:r w:rsidRPr="00F42626">
        <w:rPr>
          <w:rFonts w:eastAsia="Times New Roman"/>
          <w:color w:val="212121"/>
          <w:szCs w:val="24"/>
        </w:rPr>
        <w:t>ροοδευτικής δημοκρατικής παράταξης</w:t>
      </w:r>
      <w:r>
        <w:rPr>
          <w:rFonts w:eastAsia="Times New Roman"/>
          <w:color w:val="212121"/>
          <w:szCs w:val="24"/>
        </w:rPr>
        <w:t>,</w:t>
      </w:r>
      <w:r w:rsidRPr="00F42626">
        <w:rPr>
          <w:rFonts w:eastAsia="Times New Roman"/>
          <w:color w:val="212121"/>
          <w:szCs w:val="24"/>
        </w:rPr>
        <w:t xml:space="preserve"> η οποία σε πείσμα όλων αυτών που ζούμε αυτές τις μέρες θα επιδιώξει αυτό</w:t>
      </w:r>
      <w:r>
        <w:rPr>
          <w:rFonts w:eastAsia="Times New Roman"/>
          <w:color w:val="212121"/>
          <w:szCs w:val="24"/>
        </w:rPr>
        <w:t>ν</w:t>
      </w:r>
      <w:r w:rsidRPr="00F42626">
        <w:rPr>
          <w:rFonts w:eastAsia="Times New Roman"/>
          <w:color w:val="212121"/>
          <w:szCs w:val="24"/>
        </w:rPr>
        <w:t xml:space="preserve"> το</w:t>
      </w:r>
      <w:r>
        <w:rPr>
          <w:rFonts w:eastAsia="Times New Roman"/>
          <w:color w:val="212121"/>
          <w:szCs w:val="24"/>
        </w:rPr>
        <w:t>ν</w:t>
      </w:r>
      <w:r w:rsidRPr="00F42626">
        <w:rPr>
          <w:rFonts w:eastAsia="Times New Roman"/>
          <w:color w:val="212121"/>
          <w:szCs w:val="24"/>
        </w:rPr>
        <w:t xml:space="preserve"> μόνο στόχο και δρόμο που έχει</w:t>
      </w:r>
      <w:r>
        <w:rPr>
          <w:rFonts w:eastAsia="Times New Roman"/>
          <w:color w:val="212121"/>
          <w:szCs w:val="24"/>
        </w:rPr>
        <w:t>, την πολιτική ανατροπή και την π</w:t>
      </w:r>
      <w:r w:rsidRPr="00F42626">
        <w:rPr>
          <w:rFonts w:eastAsia="Times New Roman"/>
          <w:color w:val="212121"/>
          <w:szCs w:val="24"/>
        </w:rPr>
        <w:t>ροο</w:t>
      </w:r>
      <w:r w:rsidRPr="00F42626">
        <w:rPr>
          <w:rFonts w:eastAsia="Times New Roman"/>
          <w:color w:val="212121"/>
          <w:szCs w:val="24"/>
        </w:rPr>
        <w:t>δευτική διακυβέρνηση</w:t>
      </w:r>
      <w:r>
        <w:rPr>
          <w:rFonts w:eastAsia="Times New Roman"/>
          <w:color w:val="212121"/>
          <w:szCs w:val="24"/>
        </w:rPr>
        <w:t>,</w:t>
      </w:r>
      <w:r w:rsidRPr="00F42626">
        <w:rPr>
          <w:rFonts w:eastAsia="Times New Roman"/>
          <w:color w:val="212121"/>
          <w:szCs w:val="24"/>
        </w:rPr>
        <w:t xml:space="preserve"> για να </w:t>
      </w:r>
      <w:r>
        <w:rPr>
          <w:rFonts w:eastAsia="Times New Roman"/>
          <w:color w:val="212121"/>
          <w:szCs w:val="24"/>
        </w:rPr>
        <w:t>ξανανιώσουν οι Έλληνες αξιοπρεπείς</w:t>
      </w:r>
      <w:r w:rsidRPr="00F42626">
        <w:rPr>
          <w:rFonts w:eastAsia="Times New Roman"/>
          <w:color w:val="212121"/>
          <w:szCs w:val="24"/>
        </w:rPr>
        <w:t xml:space="preserve"> και η Ελλάδα υπερήφανη</w:t>
      </w:r>
      <w:r>
        <w:rPr>
          <w:rFonts w:eastAsia="Times New Roman"/>
          <w:color w:val="212121"/>
          <w:szCs w:val="24"/>
        </w:rPr>
        <w:t>.</w:t>
      </w:r>
    </w:p>
    <w:p w14:paraId="1286C52D" w14:textId="77777777" w:rsidR="000402FE" w:rsidRDefault="007623D8">
      <w:pPr>
        <w:spacing w:line="600" w:lineRule="auto"/>
        <w:ind w:left="360"/>
        <w:jc w:val="both"/>
        <w:rPr>
          <w:rFonts w:eastAsia="Times New Roman" w:cs="Times New Roman"/>
          <w:szCs w:val="24"/>
        </w:rPr>
      </w:pPr>
      <w:r w:rsidRPr="008D4C39">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sidRPr="008D4C39">
        <w:rPr>
          <w:rFonts w:eastAsia="Times New Roman" w:cs="Times New Roman"/>
          <w:szCs w:val="24"/>
        </w:rPr>
        <w:t>-</w:t>
      </w:r>
      <w:r>
        <w:rPr>
          <w:rFonts w:eastAsia="Times New Roman" w:cs="Times New Roman"/>
          <w:szCs w:val="24"/>
        </w:rPr>
        <w:t xml:space="preserve"> </w:t>
      </w:r>
      <w:r w:rsidRPr="008D4C39">
        <w:rPr>
          <w:rFonts w:eastAsia="Times New Roman" w:cs="Times New Roman"/>
          <w:szCs w:val="24"/>
        </w:rPr>
        <w:t>ΔΗΜΑΡ)</w:t>
      </w:r>
    </w:p>
    <w:p w14:paraId="1286C52E"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sidRPr="00876003">
        <w:rPr>
          <w:rFonts w:eastAsia="Times New Roman" w:cs="Times New Roman"/>
          <w:b/>
          <w:szCs w:val="24"/>
        </w:rPr>
        <w:lastRenderedPageBreak/>
        <w:t xml:space="preserve">ΠΡΟΕΔΡΕΥΩΝ (Σπυρίδων Λυκούδης): </w:t>
      </w:r>
      <w:r>
        <w:rPr>
          <w:rFonts w:eastAsia="Times New Roman"/>
          <w:color w:val="212121"/>
          <w:szCs w:val="24"/>
        </w:rPr>
        <w:t>Ε</w:t>
      </w:r>
      <w:r w:rsidRPr="00F42626">
        <w:rPr>
          <w:rFonts w:eastAsia="Times New Roman"/>
          <w:color w:val="212121"/>
          <w:szCs w:val="24"/>
        </w:rPr>
        <w:t>υχαριστώ</w:t>
      </w:r>
      <w:r>
        <w:rPr>
          <w:rFonts w:eastAsia="Times New Roman"/>
          <w:color w:val="212121"/>
          <w:szCs w:val="24"/>
        </w:rPr>
        <w:t xml:space="preserve">, κύριε συνάδελφε. </w:t>
      </w:r>
    </w:p>
    <w:p w14:paraId="1286C52F"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 συνάδελφος κ. Χρήστος Παππάς</w:t>
      </w:r>
      <w:r>
        <w:rPr>
          <w:rFonts w:eastAsia="Times New Roman"/>
          <w:color w:val="212121"/>
          <w:szCs w:val="24"/>
        </w:rPr>
        <w:t xml:space="preserve"> έχει τον λόγο. </w:t>
      </w:r>
    </w:p>
    <w:p w14:paraId="1286C530"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ΧΡΗΣΤΟΣ ΠΑΠΠΑΣ: </w:t>
      </w:r>
      <w:r>
        <w:rPr>
          <w:rFonts w:eastAsia="Times New Roman"/>
          <w:color w:val="212121"/>
          <w:szCs w:val="24"/>
        </w:rPr>
        <w:t>Όπως κ</w:t>
      </w:r>
      <w:r w:rsidRPr="00F42626">
        <w:rPr>
          <w:rFonts w:eastAsia="Times New Roman"/>
          <w:color w:val="212121"/>
          <w:szCs w:val="24"/>
        </w:rPr>
        <w:t>αι τον Ιούνιο</w:t>
      </w:r>
      <w:r>
        <w:rPr>
          <w:rFonts w:eastAsia="Times New Roman"/>
          <w:color w:val="212121"/>
          <w:szCs w:val="24"/>
        </w:rPr>
        <w:t xml:space="preserve">, πριν από την υπογραφή της </w:t>
      </w:r>
      <w:r>
        <w:rPr>
          <w:rFonts w:eastAsia="Times New Roman"/>
          <w:color w:val="212121"/>
          <w:szCs w:val="24"/>
        </w:rPr>
        <w:t>σ</w:t>
      </w:r>
      <w:r w:rsidRPr="00F42626">
        <w:rPr>
          <w:rFonts w:eastAsia="Times New Roman"/>
          <w:color w:val="212121"/>
          <w:szCs w:val="24"/>
        </w:rPr>
        <w:t>υμφωνίας</w:t>
      </w:r>
      <w:r>
        <w:rPr>
          <w:rFonts w:eastAsia="Times New Roman"/>
          <w:color w:val="212121"/>
          <w:szCs w:val="24"/>
        </w:rPr>
        <w:t>,</w:t>
      </w:r>
      <w:r w:rsidRPr="00F42626">
        <w:rPr>
          <w:rFonts w:eastAsia="Times New Roman"/>
          <w:color w:val="212121"/>
          <w:szCs w:val="24"/>
        </w:rPr>
        <w:t xml:space="preserve"> έτσι και τώρα υποστηρίζουμε ότι είναι απολύτως </w:t>
      </w:r>
      <w:r>
        <w:rPr>
          <w:rFonts w:eastAsia="Times New Roman"/>
          <w:color w:val="212121"/>
          <w:szCs w:val="24"/>
        </w:rPr>
        <w:t>αναγκαίο και εθνικά επωφελές αυτή η Κ</w:t>
      </w:r>
      <w:r w:rsidRPr="00F42626">
        <w:rPr>
          <w:rFonts w:eastAsia="Times New Roman"/>
          <w:color w:val="212121"/>
          <w:szCs w:val="24"/>
        </w:rPr>
        <w:t xml:space="preserve">υβέρνηση </w:t>
      </w:r>
      <w:r>
        <w:rPr>
          <w:rFonts w:eastAsia="Times New Roman"/>
          <w:color w:val="212121"/>
          <w:szCs w:val="24"/>
        </w:rPr>
        <w:t>να πέσει και πρέπει αυτή η Κ</w:t>
      </w:r>
      <w:r w:rsidRPr="00F42626">
        <w:rPr>
          <w:rFonts w:eastAsia="Times New Roman"/>
          <w:color w:val="212121"/>
          <w:szCs w:val="24"/>
        </w:rPr>
        <w:t>υβέρνηση να πέσει</w:t>
      </w:r>
      <w:r>
        <w:rPr>
          <w:rFonts w:eastAsia="Times New Roman"/>
          <w:color w:val="212121"/>
          <w:szCs w:val="24"/>
        </w:rPr>
        <w:t>,</w:t>
      </w:r>
      <w:r w:rsidRPr="00F42626">
        <w:rPr>
          <w:rFonts w:eastAsia="Times New Roman"/>
          <w:color w:val="212121"/>
          <w:szCs w:val="24"/>
        </w:rPr>
        <w:t xml:space="preserve"> όχι μόνο λόγω των </w:t>
      </w:r>
      <w:r>
        <w:rPr>
          <w:rFonts w:eastAsia="Times New Roman"/>
          <w:color w:val="212121"/>
          <w:szCs w:val="24"/>
        </w:rPr>
        <w:t>αντ</w:t>
      </w:r>
      <w:r w:rsidRPr="00F42626">
        <w:rPr>
          <w:rFonts w:eastAsia="Times New Roman"/>
          <w:color w:val="212121"/>
          <w:szCs w:val="24"/>
        </w:rPr>
        <w:t>εθνι</w:t>
      </w:r>
      <w:r w:rsidRPr="00F42626">
        <w:rPr>
          <w:rFonts w:eastAsia="Times New Roman"/>
          <w:color w:val="212121"/>
          <w:szCs w:val="24"/>
        </w:rPr>
        <w:t xml:space="preserve">κών και αντιλαϊκών πολιτικών </w:t>
      </w:r>
      <w:r>
        <w:rPr>
          <w:rFonts w:eastAsia="Times New Roman"/>
          <w:color w:val="212121"/>
          <w:szCs w:val="24"/>
        </w:rPr>
        <w:t>της, αλλά και διά</w:t>
      </w:r>
      <w:r w:rsidRPr="00F42626">
        <w:rPr>
          <w:rFonts w:eastAsia="Times New Roman"/>
          <w:color w:val="212121"/>
          <w:szCs w:val="24"/>
        </w:rPr>
        <w:t xml:space="preserve"> λόγους ηθικής τάξεως</w:t>
      </w:r>
      <w:r>
        <w:rPr>
          <w:rFonts w:eastAsia="Times New Roman"/>
          <w:color w:val="212121"/>
          <w:szCs w:val="24"/>
        </w:rPr>
        <w:t xml:space="preserve">. </w:t>
      </w:r>
    </w:p>
    <w:p w14:paraId="1286C531"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sidRPr="00F42626">
        <w:rPr>
          <w:rFonts w:eastAsia="Times New Roman"/>
          <w:color w:val="212121"/>
          <w:szCs w:val="24"/>
        </w:rPr>
        <w:t xml:space="preserve">Δεν θα έπρεπε κανείς σας </w:t>
      </w:r>
      <w:r>
        <w:rPr>
          <w:rFonts w:eastAsia="Times New Roman"/>
          <w:color w:val="212121"/>
          <w:szCs w:val="24"/>
        </w:rPr>
        <w:t>-</w:t>
      </w:r>
      <w:r w:rsidRPr="00F42626">
        <w:rPr>
          <w:rFonts w:eastAsia="Times New Roman"/>
          <w:color w:val="212121"/>
          <w:szCs w:val="24"/>
        </w:rPr>
        <w:t xml:space="preserve">και απευθύνομαι σε </w:t>
      </w:r>
      <w:r>
        <w:rPr>
          <w:rFonts w:eastAsia="Times New Roman"/>
          <w:color w:val="212121"/>
          <w:szCs w:val="24"/>
        </w:rPr>
        <w:t>εσά</w:t>
      </w:r>
      <w:r w:rsidRPr="00F42626">
        <w:rPr>
          <w:rFonts w:eastAsia="Times New Roman"/>
          <w:color w:val="212121"/>
          <w:szCs w:val="24"/>
        </w:rPr>
        <w:t>ς</w:t>
      </w:r>
      <w:r>
        <w:rPr>
          <w:rFonts w:eastAsia="Times New Roman"/>
          <w:color w:val="212121"/>
          <w:szCs w:val="24"/>
        </w:rPr>
        <w:t xml:space="preserve">, τους Βουλευτές της κυβερνητικής </w:t>
      </w:r>
      <w:r>
        <w:rPr>
          <w:rFonts w:eastAsia="Times New Roman"/>
          <w:color w:val="212121"/>
          <w:szCs w:val="24"/>
        </w:rPr>
        <w:t>π</w:t>
      </w:r>
      <w:r w:rsidRPr="00F42626">
        <w:rPr>
          <w:rFonts w:eastAsia="Times New Roman"/>
          <w:color w:val="212121"/>
          <w:szCs w:val="24"/>
        </w:rPr>
        <w:t>λειοψηφίας</w:t>
      </w:r>
      <w:r>
        <w:rPr>
          <w:rFonts w:eastAsia="Times New Roman"/>
          <w:color w:val="212121"/>
          <w:szCs w:val="24"/>
        </w:rPr>
        <w:t>-</w:t>
      </w:r>
      <w:r w:rsidRPr="00F42626">
        <w:rPr>
          <w:rFonts w:eastAsia="Times New Roman"/>
          <w:color w:val="212121"/>
          <w:szCs w:val="24"/>
        </w:rPr>
        <w:t xml:space="preserve"> να καταδέ</w:t>
      </w:r>
      <w:r>
        <w:rPr>
          <w:rFonts w:eastAsia="Times New Roman"/>
          <w:color w:val="212121"/>
          <w:szCs w:val="24"/>
        </w:rPr>
        <w:t>χεται να κυβερνά με την οριακή π</w:t>
      </w:r>
      <w:r w:rsidRPr="00F42626">
        <w:rPr>
          <w:rFonts w:eastAsia="Times New Roman"/>
          <w:color w:val="212121"/>
          <w:szCs w:val="24"/>
        </w:rPr>
        <w:t xml:space="preserve">λειοψηφία </w:t>
      </w:r>
      <w:r>
        <w:rPr>
          <w:rFonts w:eastAsia="Times New Roman"/>
          <w:color w:val="212121"/>
          <w:szCs w:val="24"/>
        </w:rPr>
        <w:t>εκατόν πενήντα μίας ψήφων. Θ</w:t>
      </w:r>
      <w:r w:rsidRPr="00F42626">
        <w:rPr>
          <w:rFonts w:eastAsia="Times New Roman"/>
          <w:color w:val="212121"/>
          <w:szCs w:val="24"/>
        </w:rPr>
        <w:t>α έπρεπε εσ</w:t>
      </w:r>
      <w:r>
        <w:rPr>
          <w:rFonts w:eastAsia="Times New Roman"/>
          <w:color w:val="212121"/>
          <w:szCs w:val="24"/>
        </w:rPr>
        <w:t>είς οι αριστεροί και υποτιθέμενοι</w:t>
      </w:r>
      <w:r w:rsidRPr="00F42626">
        <w:rPr>
          <w:rFonts w:eastAsia="Times New Roman"/>
          <w:color w:val="212121"/>
          <w:szCs w:val="24"/>
        </w:rPr>
        <w:t xml:space="preserve"> δημοκράτες να αποζητάτε ευρύτατη πλειοψηφία</w:t>
      </w:r>
      <w:r>
        <w:rPr>
          <w:rFonts w:eastAsia="Times New Roman"/>
          <w:color w:val="212121"/>
          <w:szCs w:val="24"/>
        </w:rPr>
        <w:t xml:space="preserve">. </w:t>
      </w:r>
    </w:p>
    <w:p w14:paraId="1286C532"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sidRPr="00F42626">
        <w:rPr>
          <w:rFonts w:eastAsia="Times New Roman"/>
          <w:color w:val="212121"/>
          <w:szCs w:val="24"/>
        </w:rPr>
        <w:t>Βέβαια</w:t>
      </w:r>
      <w:r>
        <w:rPr>
          <w:rFonts w:eastAsia="Times New Roman"/>
          <w:color w:val="212121"/>
          <w:szCs w:val="24"/>
        </w:rPr>
        <w:t>,</w:t>
      </w:r>
      <w:r w:rsidRPr="00F42626">
        <w:rPr>
          <w:rFonts w:eastAsia="Times New Roman"/>
          <w:color w:val="212121"/>
          <w:szCs w:val="24"/>
        </w:rPr>
        <w:t xml:space="preserve"> θα ήταν κάποιος</w:t>
      </w:r>
      <w:r>
        <w:rPr>
          <w:rFonts w:eastAsia="Times New Roman"/>
          <w:color w:val="212121"/>
          <w:szCs w:val="24"/>
        </w:rPr>
        <w:t>,</w:t>
      </w:r>
      <w:r w:rsidRPr="00F42626">
        <w:rPr>
          <w:rFonts w:eastAsia="Times New Roman"/>
          <w:color w:val="212121"/>
          <w:szCs w:val="24"/>
        </w:rPr>
        <w:t xml:space="preserve"> όπως και </w:t>
      </w:r>
      <w:r>
        <w:rPr>
          <w:rFonts w:eastAsia="Times New Roman"/>
          <w:color w:val="212121"/>
          <w:szCs w:val="24"/>
        </w:rPr>
        <w:t xml:space="preserve">ο </w:t>
      </w:r>
      <w:r w:rsidRPr="00F42626">
        <w:rPr>
          <w:rFonts w:eastAsia="Times New Roman"/>
          <w:color w:val="212121"/>
          <w:szCs w:val="24"/>
        </w:rPr>
        <w:t>ομιλών</w:t>
      </w:r>
      <w:r>
        <w:rPr>
          <w:rFonts w:eastAsia="Times New Roman"/>
          <w:color w:val="212121"/>
          <w:szCs w:val="24"/>
        </w:rPr>
        <w:t>, π</w:t>
      </w:r>
      <w:r w:rsidRPr="00F42626">
        <w:rPr>
          <w:rFonts w:eastAsia="Times New Roman"/>
          <w:color w:val="212121"/>
          <w:szCs w:val="24"/>
        </w:rPr>
        <w:t>ολύ απαιτητικός εκ μέρους των αριστερών</w:t>
      </w:r>
      <w:r>
        <w:rPr>
          <w:rFonts w:eastAsia="Times New Roman"/>
          <w:color w:val="212121"/>
          <w:szCs w:val="24"/>
        </w:rPr>
        <w:t>,</w:t>
      </w:r>
      <w:r w:rsidRPr="00F42626">
        <w:rPr>
          <w:rFonts w:eastAsia="Times New Roman"/>
          <w:color w:val="212121"/>
          <w:szCs w:val="24"/>
        </w:rPr>
        <w:t xml:space="preserve"> ώστε να περιμένει από εσάς να καταλάβετε την ηθική υπόσταση του ζητήματος</w:t>
      </w:r>
      <w:r>
        <w:rPr>
          <w:rFonts w:eastAsia="Times New Roman"/>
          <w:color w:val="212121"/>
          <w:szCs w:val="24"/>
        </w:rPr>
        <w:t xml:space="preserve">. </w:t>
      </w:r>
    </w:p>
    <w:p w14:paraId="1286C533"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Τ</w:t>
      </w:r>
      <w:r w:rsidRPr="00F42626">
        <w:rPr>
          <w:rFonts w:eastAsia="Times New Roman"/>
          <w:color w:val="212121"/>
          <w:szCs w:val="24"/>
        </w:rPr>
        <w:t xml:space="preserve">ο περίφημο </w:t>
      </w:r>
      <w:r>
        <w:rPr>
          <w:rFonts w:eastAsia="Times New Roman"/>
          <w:color w:val="212121"/>
          <w:szCs w:val="24"/>
        </w:rPr>
        <w:t>-</w:t>
      </w:r>
      <w:r w:rsidRPr="00F42626">
        <w:rPr>
          <w:rFonts w:eastAsia="Times New Roman"/>
          <w:color w:val="212121"/>
          <w:szCs w:val="24"/>
        </w:rPr>
        <w:t>ε</w:t>
      </w:r>
      <w:r w:rsidRPr="00F42626">
        <w:rPr>
          <w:rFonts w:eastAsia="Times New Roman"/>
          <w:color w:val="212121"/>
          <w:szCs w:val="24"/>
        </w:rPr>
        <w:t>ντός εισαγωγικών</w:t>
      </w:r>
      <w:r>
        <w:rPr>
          <w:rFonts w:eastAsia="Times New Roman"/>
          <w:color w:val="212121"/>
          <w:szCs w:val="24"/>
        </w:rPr>
        <w:t>-</w:t>
      </w:r>
      <w:r w:rsidRPr="00F42626">
        <w:rPr>
          <w:rFonts w:eastAsia="Times New Roman"/>
          <w:color w:val="212121"/>
          <w:szCs w:val="24"/>
        </w:rPr>
        <w:t xml:space="preserve"> </w:t>
      </w:r>
      <w:r>
        <w:rPr>
          <w:rFonts w:eastAsia="Times New Roman"/>
          <w:color w:val="212121"/>
          <w:szCs w:val="24"/>
        </w:rPr>
        <w:t>«ηθικό πλεονέκτημα της Α</w:t>
      </w:r>
      <w:r w:rsidRPr="00F42626">
        <w:rPr>
          <w:rFonts w:eastAsia="Times New Roman"/>
          <w:color w:val="212121"/>
          <w:szCs w:val="24"/>
        </w:rPr>
        <w:t>ριστεράς</w:t>
      </w:r>
      <w:r>
        <w:rPr>
          <w:rFonts w:eastAsia="Times New Roman"/>
          <w:color w:val="212121"/>
          <w:szCs w:val="24"/>
        </w:rPr>
        <w:t>»</w:t>
      </w:r>
      <w:r w:rsidRPr="00F42626">
        <w:rPr>
          <w:rFonts w:eastAsia="Times New Roman"/>
          <w:color w:val="212121"/>
          <w:szCs w:val="24"/>
        </w:rPr>
        <w:t xml:space="preserve"> υπήρξε ποτέ</w:t>
      </w:r>
      <w:r>
        <w:rPr>
          <w:rFonts w:eastAsia="Times New Roman"/>
          <w:color w:val="212121"/>
          <w:szCs w:val="24"/>
        </w:rPr>
        <w:t>; Κ</w:t>
      </w:r>
      <w:r w:rsidRPr="00F42626">
        <w:rPr>
          <w:rFonts w:eastAsia="Times New Roman"/>
          <w:color w:val="212121"/>
          <w:szCs w:val="24"/>
        </w:rPr>
        <w:t>αι αν υπήρξε</w:t>
      </w:r>
      <w:r>
        <w:rPr>
          <w:rFonts w:eastAsia="Times New Roman"/>
          <w:color w:val="212121"/>
          <w:szCs w:val="24"/>
        </w:rPr>
        <w:t>,</w:t>
      </w:r>
      <w:r w:rsidRPr="00F42626">
        <w:rPr>
          <w:rFonts w:eastAsia="Times New Roman"/>
          <w:color w:val="212121"/>
          <w:szCs w:val="24"/>
        </w:rPr>
        <w:t xml:space="preserve"> ξεχάστηκε στην τσέπη του </w:t>
      </w:r>
      <w:r>
        <w:rPr>
          <w:rFonts w:eastAsia="Times New Roman"/>
          <w:color w:val="212121"/>
          <w:szCs w:val="24"/>
        </w:rPr>
        <w:t>αμπέχονου</w:t>
      </w:r>
      <w:r w:rsidRPr="00F42626">
        <w:rPr>
          <w:rFonts w:eastAsia="Times New Roman"/>
          <w:color w:val="212121"/>
          <w:szCs w:val="24"/>
        </w:rPr>
        <w:t xml:space="preserve"> που βγάλατε</w:t>
      </w:r>
      <w:r>
        <w:rPr>
          <w:rFonts w:eastAsia="Times New Roman"/>
          <w:color w:val="212121"/>
          <w:szCs w:val="24"/>
        </w:rPr>
        <w:t>,</w:t>
      </w:r>
      <w:r w:rsidRPr="00F42626">
        <w:rPr>
          <w:rFonts w:eastAsia="Times New Roman"/>
          <w:color w:val="212121"/>
          <w:szCs w:val="24"/>
        </w:rPr>
        <w:t xml:space="preserve"> όταν βάλατε τα κουστούμια και τις γραβάτες για να πάτε στα </w:t>
      </w:r>
      <w:r>
        <w:rPr>
          <w:rFonts w:eastAsia="Times New Roman"/>
          <w:color w:val="212121"/>
          <w:szCs w:val="24"/>
        </w:rPr>
        <w:t>νατοϊκά</w:t>
      </w:r>
      <w:r w:rsidRPr="00F42626">
        <w:rPr>
          <w:rFonts w:eastAsia="Times New Roman"/>
          <w:color w:val="212121"/>
          <w:szCs w:val="24"/>
        </w:rPr>
        <w:t xml:space="preserve"> </w:t>
      </w:r>
      <w:r>
        <w:rPr>
          <w:rFonts w:eastAsia="Times New Roman"/>
          <w:color w:val="212121"/>
          <w:szCs w:val="24"/>
          <w:lang w:val="en-US"/>
        </w:rPr>
        <w:t>fora</w:t>
      </w:r>
      <w:r w:rsidRPr="00F42626">
        <w:rPr>
          <w:rFonts w:eastAsia="Times New Roman"/>
          <w:color w:val="212121"/>
          <w:szCs w:val="24"/>
        </w:rPr>
        <w:t xml:space="preserve"> και στον Πρόεδρο </w:t>
      </w:r>
      <w:r>
        <w:rPr>
          <w:rFonts w:eastAsia="Times New Roman"/>
          <w:color w:val="212121"/>
          <w:szCs w:val="24"/>
        </w:rPr>
        <w:t xml:space="preserve">«των φονιάδων των λαών». </w:t>
      </w:r>
    </w:p>
    <w:p w14:paraId="1286C534"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Θ</w:t>
      </w:r>
      <w:r w:rsidRPr="00F42626">
        <w:rPr>
          <w:rFonts w:eastAsia="Times New Roman"/>
          <w:color w:val="212121"/>
          <w:szCs w:val="24"/>
        </w:rPr>
        <w:t>α περίμενε κ</w:t>
      </w:r>
      <w:r w:rsidRPr="00F42626">
        <w:rPr>
          <w:rFonts w:eastAsia="Times New Roman"/>
          <w:color w:val="212121"/>
          <w:szCs w:val="24"/>
        </w:rPr>
        <w:t xml:space="preserve">ανείς </w:t>
      </w:r>
      <w:r>
        <w:rPr>
          <w:rFonts w:eastAsia="Times New Roman"/>
          <w:color w:val="212121"/>
          <w:szCs w:val="24"/>
        </w:rPr>
        <w:t>να επιθυμείτε πραγματικά να έχετε τη βούληση του λαού μαζί σας και όχι αυτή τη</w:t>
      </w:r>
      <w:r w:rsidRPr="00F42626">
        <w:rPr>
          <w:rFonts w:eastAsia="Times New Roman"/>
          <w:color w:val="212121"/>
          <w:szCs w:val="24"/>
        </w:rPr>
        <w:t xml:space="preserve"> θλιβερή συρ</w:t>
      </w:r>
      <w:r>
        <w:rPr>
          <w:rFonts w:eastAsia="Times New Roman"/>
          <w:color w:val="212121"/>
          <w:szCs w:val="24"/>
        </w:rPr>
        <w:t>ραφή αποστατών από άλλα κόμματα. «</w:t>
      </w:r>
      <w:r>
        <w:rPr>
          <w:rFonts w:eastAsia="Times New Roman"/>
          <w:color w:val="212121"/>
          <w:szCs w:val="24"/>
        </w:rPr>
        <w:t>κ</w:t>
      </w:r>
      <w:r>
        <w:rPr>
          <w:rFonts w:eastAsia="Times New Roman"/>
          <w:color w:val="212121"/>
          <w:szCs w:val="24"/>
        </w:rPr>
        <w:t>υβέρνηση-Φ</w:t>
      </w:r>
      <w:r w:rsidRPr="00F42626">
        <w:rPr>
          <w:rFonts w:eastAsia="Times New Roman"/>
          <w:color w:val="212121"/>
          <w:szCs w:val="24"/>
        </w:rPr>
        <w:t>ρανκεστάιν</w:t>
      </w:r>
      <w:r>
        <w:rPr>
          <w:rFonts w:eastAsia="Times New Roman"/>
          <w:color w:val="212121"/>
          <w:szCs w:val="24"/>
        </w:rPr>
        <w:t>» σάς αποκάλεσε ευστόχως ο Γενικός Γραμματέας του Κινήματό</w:t>
      </w:r>
      <w:r w:rsidRPr="00F42626">
        <w:rPr>
          <w:rFonts w:eastAsia="Times New Roman"/>
          <w:color w:val="212121"/>
          <w:szCs w:val="24"/>
        </w:rPr>
        <w:t>ς μας Νικόλαος Μιχαλολιάκος</w:t>
      </w:r>
      <w:r>
        <w:rPr>
          <w:rFonts w:eastAsia="Times New Roman"/>
          <w:color w:val="212121"/>
          <w:szCs w:val="24"/>
        </w:rPr>
        <w:t xml:space="preserve">. </w:t>
      </w:r>
    </w:p>
    <w:p w14:paraId="1286C535"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Αναρωτιέμαι </w:t>
      </w:r>
      <w:r w:rsidRPr="00F42626">
        <w:rPr>
          <w:rFonts w:eastAsia="Times New Roman"/>
          <w:color w:val="212121"/>
          <w:szCs w:val="24"/>
        </w:rPr>
        <w:t>γιατί</w:t>
      </w:r>
      <w:r w:rsidRPr="00F42626">
        <w:rPr>
          <w:rFonts w:eastAsia="Times New Roman"/>
          <w:color w:val="212121"/>
          <w:szCs w:val="24"/>
        </w:rPr>
        <w:t xml:space="preserve"> </w:t>
      </w:r>
      <w:r>
        <w:rPr>
          <w:rFonts w:eastAsia="Times New Roman"/>
          <w:color w:val="212121"/>
          <w:szCs w:val="24"/>
        </w:rPr>
        <w:t>τρέμετε τον</w:t>
      </w:r>
      <w:r w:rsidRPr="00F42626">
        <w:rPr>
          <w:rFonts w:eastAsia="Times New Roman"/>
          <w:color w:val="212121"/>
          <w:szCs w:val="24"/>
        </w:rPr>
        <w:t xml:space="preserve"> λαό</w:t>
      </w:r>
      <w:r>
        <w:rPr>
          <w:rFonts w:eastAsia="Times New Roman"/>
          <w:color w:val="212121"/>
          <w:szCs w:val="24"/>
        </w:rPr>
        <w:t xml:space="preserve">. Γιατί δεν </w:t>
      </w:r>
      <w:r w:rsidRPr="00F42626">
        <w:rPr>
          <w:rFonts w:eastAsia="Times New Roman"/>
          <w:color w:val="212121"/>
          <w:szCs w:val="24"/>
        </w:rPr>
        <w:t xml:space="preserve"> θέλετε το</w:t>
      </w:r>
      <w:r>
        <w:rPr>
          <w:rFonts w:eastAsia="Times New Roman"/>
          <w:color w:val="212121"/>
          <w:szCs w:val="24"/>
        </w:rPr>
        <w:t>ν</w:t>
      </w:r>
      <w:r w:rsidRPr="00F42626">
        <w:rPr>
          <w:rFonts w:eastAsia="Times New Roman"/>
          <w:color w:val="212121"/>
          <w:szCs w:val="24"/>
        </w:rPr>
        <w:t xml:space="preserve"> λαό μαζί </w:t>
      </w:r>
      <w:r>
        <w:rPr>
          <w:rFonts w:eastAsia="Times New Roman"/>
          <w:color w:val="212121"/>
          <w:szCs w:val="24"/>
        </w:rPr>
        <w:t>σας;</w:t>
      </w:r>
      <w:r w:rsidRPr="00F42626">
        <w:rPr>
          <w:rFonts w:eastAsia="Times New Roman"/>
          <w:color w:val="212121"/>
          <w:szCs w:val="24"/>
        </w:rPr>
        <w:t xml:space="preserve"> </w:t>
      </w:r>
      <w:r>
        <w:rPr>
          <w:rFonts w:eastAsia="Times New Roman"/>
          <w:color w:val="212121"/>
          <w:szCs w:val="24"/>
        </w:rPr>
        <w:t>Η</w:t>
      </w:r>
      <w:r w:rsidRPr="00F42626">
        <w:rPr>
          <w:rFonts w:eastAsia="Times New Roman"/>
          <w:color w:val="212121"/>
          <w:szCs w:val="24"/>
        </w:rPr>
        <w:t xml:space="preserve"> πλειοψηφία των </w:t>
      </w:r>
      <w:r>
        <w:rPr>
          <w:rFonts w:eastAsia="Times New Roman"/>
          <w:color w:val="212121"/>
          <w:szCs w:val="24"/>
        </w:rPr>
        <w:t>151 σά</w:t>
      </w:r>
      <w:r w:rsidRPr="00F42626">
        <w:rPr>
          <w:rFonts w:eastAsia="Times New Roman"/>
          <w:color w:val="212121"/>
          <w:szCs w:val="24"/>
        </w:rPr>
        <w:t xml:space="preserve">ς δίνει την </w:t>
      </w:r>
      <w:r>
        <w:rPr>
          <w:rFonts w:eastAsia="Times New Roman"/>
          <w:color w:val="212121"/>
          <w:szCs w:val="24"/>
        </w:rPr>
        <w:t>ευχέρεια</w:t>
      </w:r>
      <w:r w:rsidRPr="00F42626">
        <w:rPr>
          <w:rFonts w:eastAsia="Times New Roman"/>
          <w:color w:val="212121"/>
          <w:szCs w:val="24"/>
        </w:rPr>
        <w:t xml:space="preserve"> να συνεχίσετε να κυβερνάτε</w:t>
      </w:r>
      <w:r>
        <w:rPr>
          <w:rFonts w:eastAsia="Times New Roman"/>
          <w:color w:val="212121"/>
          <w:szCs w:val="24"/>
        </w:rPr>
        <w:t>. Ε</w:t>
      </w:r>
      <w:r w:rsidRPr="00F42626">
        <w:rPr>
          <w:rFonts w:eastAsia="Times New Roman"/>
          <w:color w:val="212121"/>
          <w:szCs w:val="24"/>
        </w:rPr>
        <w:t>ίναι</w:t>
      </w:r>
      <w:r>
        <w:rPr>
          <w:rFonts w:eastAsia="Times New Roman"/>
          <w:color w:val="212121"/>
          <w:szCs w:val="24"/>
        </w:rPr>
        <w:t>,</w:t>
      </w:r>
      <w:r w:rsidRPr="00F42626">
        <w:rPr>
          <w:rFonts w:eastAsia="Times New Roman"/>
          <w:color w:val="212121"/>
          <w:szCs w:val="24"/>
        </w:rPr>
        <w:t xml:space="preserve"> </w:t>
      </w:r>
      <w:r>
        <w:rPr>
          <w:rFonts w:eastAsia="Times New Roman"/>
          <w:color w:val="212121"/>
          <w:szCs w:val="24"/>
        </w:rPr>
        <w:t>όμως,</w:t>
      </w:r>
      <w:r w:rsidRPr="00F42626">
        <w:rPr>
          <w:rFonts w:eastAsia="Times New Roman"/>
          <w:color w:val="212121"/>
          <w:szCs w:val="24"/>
        </w:rPr>
        <w:t xml:space="preserve"> μία οριακή πλειοψηφία </w:t>
      </w:r>
      <w:r>
        <w:rPr>
          <w:rFonts w:eastAsia="Times New Roman"/>
          <w:color w:val="212121"/>
          <w:szCs w:val="24"/>
        </w:rPr>
        <w:t>–</w:t>
      </w:r>
      <w:r w:rsidRPr="00F42626">
        <w:rPr>
          <w:rFonts w:eastAsia="Times New Roman"/>
          <w:color w:val="212121"/>
          <w:szCs w:val="24"/>
        </w:rPr>
        <w:t>επαναλαμβάνω</w:t>
      </w:r>
      <w:r>
        <w:rPr>
          <w:rFonts w:eastAsia="Times New Roman"/>
          <w:color w:val="212121"/>
          <w:szCs w:val="24"/>
        </w:rPr>
        <w:t>,</w:t>
      </w:r>
      <w:r w:rsidRPr="00F42626">
        <w:rPr>
          <w:rFonts w:eastAsia="Times New Roman"/>
          <w:color w:val="212121"/>
          <w:szCs w:val="24"/>
        </w:rPr>
        <w:t xml:space="preserve"> οριακή</w:t>
      </w:r>
      <w:r>
        <w:rPr>
          <w:rFonts w:eastAsia="Times New Roman"/>
          <w:color w:val="212121"/>
          <w:szCs w:val="24"/>
        </w:rPr>
        <w:t xml:space="preserve">- </w:t>
      </w:r>
      <w:r w:rsidRPr="00F42626">
        <w:rPr>
          <w:rFonts w:eastAsia="Times New Roman"/>
          <w:color w:val="212121"/>
          <w:szCs w:val="24"/>
        </w:rPr>
        <w:t xml:space="preserve">και όριο σημαίνει </w:t>
      </w:r>
      <w:r>
        <w:rPr>
          <w:rFonts w:eastAsia="Times New Roman"/>
          <w:color w:val="212121"/>
          <w:szCs w:val="24"/>
        </w:rPr>
        <w:t>άκρο. Ε</w:t>
      </w:r>
      <w:r w:rsidRPr="00F42626">
        <w:rPr>
          <w:rFonts w:eastAsia="Times New Roman"/>
          <w:color w:val="212121"/>
          <w:szCs w:val="24"/>
        </w:rPr>
        <w:t xml:space="preserve">σείς είστε </w:t>
      </w:r>
      <w:r>
        <w:rPr>
          <w:rFonts w:eastAsia="Times New Roman"/>
          <w:color w:val="212121"/>
          <w:szCs w:val="24"/>
        </w:rPr>
        <w:t>οι ακραίοι</w:t>
      </w:r>
      <w:r w:rsidRPr="00F42626">
        <w:rPr>
          <w:rFonts w:eastAsia="Times New Roman"/>
          <w:color w:val="212121"/>
          <w:szCs w:val="24"/>
        </w:rPr>
        <w:t xml:space="preserve"> και οι πολιτικές σας είναι ακραία αντιλαϊκές και ακραία </w:t>
      </w:r>
      <w:r>
        <w:rPr>
          <w:rFonts w:eastAsia="Times New Roman"/>
          <w:color w:val="212121"/>
          <w:szCs w:val="24"/>
        </w:rPr>
        <w:t>αντεθνικές. Κ</w:t>
      </w:r>
      <w:r w:rsidRPr="00F42626">
        <w:rPr>
          <w:rFonts w:eastAsia="Times New Roman"/>
          <w:color w:val="212121"/>
          <w:szCs w:val="24"/>
        </w:rPr>
        <w:t>αι για αυτό</w:t>
      </w:r>
      <w:r>
        <w:rPr>
          <w:rFonts w:eastAsia="Times New Roman"/>
          <w:color w:val="212121"/>
          <w:szCs w:val="24"/>
        </w:rPr>
        <w:t>,</w:t>
      </w:r>
      <w:r w:rsidRPr="00F42626">
        <w:rPr>
          <w:rFonts w:eastAsia="Times New Roman"/>
          <w:color w:val="212121"/>
          <w:szCs w:val="24"/>
        </w:rPr>
        <w:t xml:space="preserve"> φυσικά</w:t>
      </w:r>
      <w:r>
        <w:rPr>
          <w:rFonts w:eastAsia="Times New Roman"/>
          <w:color w:val="212121"/>
          <w:szCs w:val="24"/>
        </w:rPr>
        <w:t>,</w:t>
      </w:r>
      <w:r w:rsidRPr="00F42626">
        <w:rPr>
          <w:rFonts w:eastAsia="Times New Roman"/>
          <w:color w:val="212121"/>
          <w:szCs w:val="24"/>
        </w:rPr>
        <w:t xml:space="preserve"> φοβάστε τον </w:t>
      </w:r>
      <w:r>
        <w:rPr>
          <w:rFonts w:eastAsia="Times New Roman"/>
          <w:color w:val="212121"/>
          <w:szCs w:val="24"/>
        </w:rPr>
        <w:t xml:space="preserve">λαό, φοβάστε τις </w:t>
      </w:r>
      <w:r w:rsidRPr="00F42626">
        <w:rPr>
          <w:rFonts w:eastAsia="Times New Roman"/>
          <w:color w:val="212121"/>
          <w:szCs w:val="24"/>
        </w:rPr>
        <w:t>εκλογές</w:t>
      </w:r>
      <w:r>
        <w:rPr>
          <w:rFonts w:eastAsia="Times New Roman"/>
          <w:color w:val="212121"/>
          <w:szCs w:val="24"/>
        </w:rPr>
        <w:t>.</w:t>
      </w:r>
    </w:p>
    <w:p w14:paraId="1286C536"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Ζ</w:t>
      </w:r>
      <w:r w:rsidRPr="00F42626">
        <w:rPr>
          <w:rFonts w:eastAsia="Times New Roman"/>
          <w:color w:val="212121"/>
          <w:szCs w:val="24"/>
        </w:rPr>
        <w:t>ητάτε ψήφο εμπιστοσύνης από τη Βουλή</w:t>
      </w:r>
      <w:r>
        <w:rPr>
          <w:rFonts w:eastAsia="Times New Roman"/>
          <w:color w:val="212121"/>
          <w:szCs w:val="24"/>
        </w:rPr>
        <w:t xml:space="preserve">, ενώ αν πηγαίνατε σε εκλογές, θα ζητούσατε ψήφο εμπιστοσύνης από τον λαό. Δεν το κάνετε. </w:t>
      </w:r>
      <w:r>
        <w:rPr>
          <w:rFonts w:eastAsia="Times New Roman"/>
          <w:color w:val="212121"/>
          <w:szCs w:val="24"/>
        </w:rPr>
        <w:t xml:space="preserve">Δεν το κάνετε γιατί πολύ καλά γνωρίζετε ότι ο λαός δεν σας εμπιστεύεται πια. </w:t>
      </w:r>
    </w:p>
    <w:p w14:paraId="1286C537"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Το απέδειξε ο λαός. Το απέδειξε, όταν εδώ και έναν χρόνο γέμισε την Ελλάδα, τις πλατείες με διαδηλωτές ενάντια στην πολιτική σας, με διαδηλωτές ενάντια στο ξεπούλημα της Μακεδονί</w:t>
      </w:r>
      <w:r>
        <w:rPr>
          <w:rFonts w:eastAsia="Times New Roman"/>
          <w:color w:val="212121"/>
          <w:szCs w:val="24"/>
        </w:rPr>
        <w:t xml:space="preserve">ας. Σας έστειλε ο λαός τη βούλησή του και την απόφασή του με τα εξήντα και περισσότερα συλλαλητήρια σε όλη την Ελλάδα. Το έδειξε και το απέδειξε και η ελληνική </w:t>
      </w:r>
      <w:r w:rsidRPr="00F42626">
        <w:rPr>
          <w:rFonts w:eastAsia="Times New Roman"/>
          <w:color w:val="212121"/>
          <w:szCs w:val="24"/>
        </w:rPr>
        <w:t>νεότητα</w:t>
      </w:r>
      <w:r>
        <w:rPr>
          <w:rFonts w:eastAsia="Times New Roman"/>
          <w:color w:val="212121"/>
          <w:szCs w:val="24"/>
        </w:rPr>
        <w:t xml:space="preserve"> με </w:t>
      </w:r>
      <w:r w:rsidRPr="00F42626">
        <w:rPr>
          <w:rFonts w:eastAsia="Times New Roman"/>
          <w:color w:val="212121"/>
          <w:szCs w:val="24"/>
        </w:rPr>
        <w:t xml:space="preserve">τις </w:t>
      </w:r>
      <w:r>
        <w:rPr>
          <w:rFonts w:eastAsia="Times New Roman"/>
          <w:color w:val="212121"/>
          <w:szCs w:val="24"/>
        </w:rPr>
        <w:t>εκατοντάδες καταλήψεις σε όλα τα</w:t>
      </w:r>
      <w:r w:rsidRPr="00F42626">
        <w:rPr>
          <w:rFonts w:eastAsia="Times New Roman"/>
          <w:color w:val="212121"/>
          <w:szCs w:val="24"/>
        </w:rPr>
        <w:t xml:space="preserve"> σχολεία</w:t>
      </w:r>
      <w:r>
        <w:rPr>
          <w:rFonts w:eastAsia="Times New Roman"/>
          <w:color w:val="212121"/>
          <w:szCs w:val="24"/>
        </w:rPr>
        <w:t>,</w:t>
      </w:r>
      <w:r w:rsidRPr="00F42626">
        <w:rPr>
          <w:rFonts w:eastAsia="Times New Roman"/>
          <w:color w:val="212121"/>
          <w:szCs w:val="24"/>
        </w:rPr>
        <w:t xml:space="preserve"> για πρώτη φορά με </w:t>
      </w:r>
      <w:r>
        <w:rPr>
          <w:rFonts w:eastAsia="Times New Roman"/>
          <w:color w:val="212121"/>
          <w:szCs w:val="24"/>
        </w:rPr>
        <w:t>εθνικό αίτημα</w:t>
      </w:r>
      <w:r w:rsidRPr="00F42626">
        <w:rPr>
          <w:rFonts w:eastAsia="Times New Roman"/>
          <w:color w:val="212121"/>
          <w:szCs w:val="24"/>
        </w:rPr>
        <w:t xml:space="preserve"> σε περι</w:t>
      </w:r>
      <w:r w:rsidRPr="00F42626">
        <w:rPr>
          <w:rFonts w:eastAsia="Times New Roman"/>
          <w:color w:val="212121"/>
          <w:szCs w:val="24"/>
        </w:rPr>
        <w:t xml:space="preserve">σσότερα από </w:t>
      </w:r>
      <w:r>
        <w:rPr>
          <w:rFonts w:eastAsia="Times New Roman"/>
          <w:color w:val="212121"/>
          <w:szCs w:val="24"/>
        </w:rPr>
        <w:t>πεντακόσια</w:t>
      </w:r>
      <w:r w:rsidRPr="00F42626">
        <w:rPr>
          <w:rFonts w:eastAsia="Times New Roman"/>
          <w:color w:val="212121"/>
          <w:szCs w:val="24"/>
        </w:rPr>
        <w:t xml:space="preserve"> σχολεία σε ολόκληρη τη χώρα</w:t>
      </w:r>
      <w:r>
        <w:rPr>
          <w:rFonts w:eastAsia="Times New Roman"/>
          <w:color w:val="212121"/>
          <w:szCs w:val="24"/>
        </w:rPr>
        <w:t>.</w:t>
      </w:r>
    </w:p>
    <w:p w14:paraId="1286C538"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Και ε</w:t>
      </w:r>
      <w:r w:rsidRPr="00F42626">
        <w:rPr>
          <w:rFonts w:eastAsia="Times New Roman"/>
          <w:color w:val="212121"/>
          <w:szCs w:val="24"/>
        </w:rPr>
        <w:t xml:space="preserve">σείς οι </w:t>
      </w:r>
      <w:r>
        <w:rPr>
          <w:rFonts w:eastAsia="Times New Roman"/>
          <w:color w:val="212121"/>
          <w:szCs w:val="24"/>
        </w:rPr>
        <w:t>«</w:t>
      </w:r>
      <w:r w:rsidRPr="00F42626">
        <w:rPr>
          <w:rFonts w:eastAsia="Times New Roman"/>
          <w:color w:val="212121"/>
          <w:szCs w:val="24"/>
        </w:rPr>
        <w:t>δημοκράτες</w:t>
      </w:r>
      <w:r>
        <w:rPr>
          <w:rFonts w:eastAsia="Times New Roman"/>
          <w:color w:val="212121"/>
          <w:szCs w:val="24"/>
        </w:rPr>
        <w:t>»</w:t>
      </w:r>
      <w:r w:rsidRPr="00F42626">
        <w:rPr>
          <w:rFonts w:eastAsia="Times New Roman"/>
          <w:color w:val="212121"/>
          <w:szCs w:val="24"/>
        </w:rPr>
        <w:t xml:space="preserve"> </w:t>
      </w:r>
      <w:r>
        <w:rPr>
          <w:rFonts w:eastAsia="Times New Roman"/>
          <w:color w:val="212121"/>
          <w:szCs w:val="24"/>
        </w:rPr>
        <w:t>-</w:t>
      </w:r>
      <w:r w:rsidRPr="00F42626">
        <w:rPr>
          <w:rFonts w:eastAsia="Times New Roman"/>
          <w:color w:val="212121"/>
          <w:szCs w:val="24"/>
        </w:rPr>
        <w:t>εντός εισαγωγικών</w:t>
      </w:r>
      <w:r>
        <w:rPr>
          <w:rFonts w:eastAsia="Times New Roman"/>
          <w:color w:val="212121"/>
          <w:szCs w:val="24"/>
        </w:rPr>
        <w:t>- τ</w:t>
      </w:r>
      <w:r w:rsidRPr="00F42626">
        <w:rPr>
          <w:rFonts w:eastAsia="Times New Roman"/>
          <w:color w:val="212121"/>
          <w:szCs w:val="24"/>
        </w:rPr>
        <w:t>ι κάνατε</w:t>
      </w:r>
      <w:r>
        <w:rPr>
          <w:rFonts w:eastAsia="Times New Roman"/>
          <w:color w:val="212121"/>
          <w:szCs w:val="24"/>
        </w:rPr>
        <w:t>;</w:t>
      </w:r>
      <w:r w:rsidRPr="00F42626">
        <w:rPr>
          <w:rFonts w:eastAsia="Times New Roman"/>
          <w:color w:val="212121"/>
          <w:szCs w:val="24"/>
        </w:rPr>
        <w:t xml:space="preserve"> </w:t>
      </w:r>
      <w:r>
        <w:rPr>
          <w:rFonts w:eastAsia="Times New Roman"/>
          <w:color w:val="212121"/>
          <w:szCs w:val="24"/>
        </w:rPr>
        <w:t>Ό</w:t>
      </w:r>
      <w:r w:rsidRPr="00F42626">
        <w:rPr>
          <w:rFonts w:eastAsia="Times New Roman"/>
          <w:color w:val="212121"/>
          <w:szCs w:val="24"/>
        </w:rPr>
        <w:t>χι μόνο αγνοήσατε τον ελληνικό λαό</w:t>
      </w:r>
      <w:r>
        <w:rPr>
          <w:rFonts w:eastAsia="Times New Roman"/>
          <w:color w:val="212121"/>
          <w:szCs w:val="24"/>
        </w:rPr>
        <w:t>,</w:t>
      </w:r>
      <w:r w:rsidRPr="00F42626">
        <w:rPr>
          <w:rFonts w:eastAsia="Times New Roman"/>
          <w:color w:val="212121"/>
          <w:szCs w:val="24"/>
        </w:rPr>
        <w:t xml:space="preserve"> όχι μόνο συνεχίζετε να αγνοείτε τον </w:t>
      </w:r>
      <w:r>
        <w:rPr>
          <w:rFonts w:eastAsia="Times New Roman"/>
          <w:color w:val="212121"/>
          <w:szCs w:val="24"/>
        </w:rPr>
        <w:t xml:space="preserve">ελληνικό λαό, </w:t>
      </w:r>
      <w:r w:rsidRPr="00F42626">
        <w:rPr>
          <w:rFonts w:eastAsia="Times New Roman"/>
          <w:color w:val="212121"/>
          <w:szCs w:val="24"/>
        </w:rPr>
        <w:t xml:space="preserve">αλλά </w:t>
      </w:r>
      <w:r>
        <w:rPr>
          <w:rFonts w:eastAsia="Times New Roman"/>
          <w:color w:val="212121"/>
          <w:szCs w:val="24"/>
        </w:rPr>
        <w:t xml:space="preserve">και τον χτυπήσατε </w:t>
      </w:r>
      <w:r w:rsidRPr="00F42626">
        <w:rPr>
          <w:rFonts w:eastAsia="Times New Roman"/>
          <w:color w:val="212121"/>
          <w:szCs w:val="24"/>
        </w:rPr>
        <w:t xml:space="preserve">με τα </w:t>
      </w:r>
      <w:r>
        <w:rPr>
          <w:rFonts w:eastAsia="Times New Roman"/>
          <w:color w:val="212121"/>
          <w:szCs w:val="24"/>
        </w:rPr>
        <w:t xml:space="preserve">ΜΑΤ, </w:t>
      </w:r>
      <w:r w:rsidRPr="00F42626">
        <w:rPr>
          <w:rFonts w:eastAsia="Times New Roman"/>
          <w:color w:val="212121"/>
          <w:szCs w:val="24"/>
        </w:rPr>
        <w:t>χτυπήσατε γέροντες και παι</w:t>
      </w:r>
      <w:r w:rsidRPr="00F42626">
        <w:rPr>
          <w:rFonts w:eastAsia="Times New Roman"/>
          <w:color w:val="212121"/>
          <w:szCs w:val="24"/>
        </w:rPr>
        <w:t>διά</w:t>
      </w:r>
      <w:r>
        <w:rPr>
          <w:rFonts w:eastAsia="Times New Roman"/>
          <w:color w:val="212121"/>
          <w:szCs w:val="24"/>
        </w:rPr>
        <w:t xml:space="preserve">, </w:t>
      </w:r>
      <w:r w:rsidRPr="00F42626">
        <w:rPr>
          <w:rFonts w:eastAsia="Times New Roman"/>
          <w:color w:val="212121"/>
          <w:szCs w:val="24"/>
        </w:rPr>
        <w:t xml:space="preserve">τους </w:t>
      </w:r>
      <w:r>
        <w:rPr>
          <w:rFonts w:eastAsia="Times New Roman"/>
          <w:color w:val="212121"/>
          <w:szCs w:val="24"/>
        </w:rPr>
        <w:t xml:space="preserve">πνίξατε με χημικά, καθυβρίσατε και συκοφαντήσατε τους Έλληνες πατριώτες. </w:t>
      </w:r>
    </w:p>
    <w:p w14:paraId="1286C539"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Συνεπώς πώς να πάτε σε εκλογές </w:t>
      </w:r>
      <w:r w:rsidRPr="00F42626">
        <w:rPr>
          <w:rFonts w:eastAsia="Times New Roman"/>
          <w:color w:val="212121"/>
          <w:szCs w:val="24"/>
        </w:rPr>
        <w:t>με αυτές τις συνθήκες</w:t>
      </w:r>
      <w:r>
        <w:rPr>
          <w:rFonts w:eastAsia="Times New Roman"/>
          <w:color w:val="212121"/>
          <w:szCs w:val="24"/>
        </w:rPr>
        <w:t>; Γαντζώνεστε, λοιπόν, εκεί, στα υπουργικά σας έδρανα ως Κ</w:t>
      </w:r>
      <w:r w:rsidRPr="00F42626">
        <w:rPr>
          <w:rFonts w:eastAsia="Times New Roman"/>
          <w:color w:val="212121"/>
          <w:szCs w:val="24"/>
        </w:rPr>
        <w:t>υβέρνηση ακραίας οριακής πλειοψηφίας</w:t>
      </w:r>
      <w:r>
        <w:rPr>
          <w:rFonts w:eastAsia="Times New Roman"/>
          <w:color w:val="212121"/>
          <w:szCs w:val="24"/>
        </w:rPr>
        <w:t>,</w:t>
      </w:r>
      <w:r w:rsidRPr="00F42626">
        <w:rPr>
          <w:rFonts w:eastAsia="Times New Roman"/>
          <w:color w:val="212121"/>
          <w:szCs w:val="24"/>
        </w:rPr>
        <w:t xml:space="preserve"> κοινοβουλευτικής και όχι</w:t>
      </w:r>
      <w:r w:rsidRPr="00F42626">
        <w:rPr>
          <w:rFonts w:eastAsia="Times New Roman"/>
          <w:color w:val="212121"/>
          <w:szCs w:val="24"/>
        </w:rPr>
        <w:t xml:space="preserve"> λαϊκής</w:t>
      </w:r>
      <w:r>
        <w:rPr>
          <w:rFonts w:eastAsia="Times New Roman"/>
          <w:color w:val="212121"/>
          <w:szCs w:val="24"/>
        </w:rPr>
        <w:t>,</w:t>
      </w:r>
      <w:r w:rsidRPr="00F42626">
        <w:rPr>
          <w:rFonts w:eastAsia="Times New Roman"/>
          <w:color w:val="212121"/>
          <w:szCs w:val="24"/>
        </w:rPr>
        <w:t xml:space="preserve"> ως θλιβερός θίασος στη σύγχρονη τραγωδία</w:t>
      </w:r>
      <w:r>
        <w:rPr>
          <w:rFonts w:eastAsia="Times New Roman"/>
          <w:color w:val="212121"/>
          <w:szCs w:val="24"/>
        </w:rPr>
        <w:t>, στο ελληνικό δ</w:t>
      </w:r>
      <w:r w:rsidRPr="00F42626">
        <w:rPr>
          <w:rFonts w:eastAsia="Times New Roman"/>
          <w:color w:val="212121"/>
          <w:szCs w:val="24"/>
        </w:rPr>
        <w:t xml:space="preserve">ράμα </w:t>
      </w:r>
      <w:r>
        <w:rPr>
          <w:rFonts w:eastAsia="Times New Roman"/>
          <w:color w:val="212121"/>
          <w:szCs w:val="24"/>
        </w:rPr>
        <w:t xml:space="preserve">της εθνοδιαλυτικής Μεταπολίτευσης. </w:t>
      </w:r>
      <w:r w:rsidRPr="00F42626">
        <w:rPr>
          <w:rFonts w:eastAsia="Times New Roman"/>
          <w:color w:val="212121"/>
          <w:szCs w:val="24"/>
        </w:rPr>
        <w:t xml:space="preserve"> </w:t>
      </w:r>
    </w:p>
    <w:p w14:paraId="1286C53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Θ</w:t>
      </w:r>
      <w:r w:rsidRPr="002305E5">
        <w:rPr>
          <w:rFonts w:eastAsia="Times New Roman" w:cs="Times New Roman"/>
          <w:szCs w:val="24"/>
        </w:rPr>
        <w:t>λιβερός θίασος είστε εσείς που θέλετε να συνεχίσετε να κυβερνάτε επικ</w:t>
      </w:r>
      <w:r>
        <w:rPr>
          <w:rFonts w:eastAsia="Times New Roman" w:cs="Times New Roman"/>
          <w:szCs w:val="24"/>
        </w:rPr>
        <w:t>υρώνοντας</w:t>
      </w:r>
      <w:r w:rsidRPr="002305E5">
        <w:rPr>
          <w:rFonts w:eastAsia="Times New Roman" w:cs="Times New Roman"/>
          <w:szCs w:val="24"/>
        </w:rPr>
        <w:t xml:space="preserve"> την προδοτική </w:t>
      </w:r>
      <w:r>
        <w:rPr>
          <w:rFonts w:eastAsia="Times New Roman" w:cs="Times New Roman"/>
          <w:szCs w:val="24"/>
        </w:rPr>
        <w:t>Σ</w:t>
      </w:r>
      <w:r w:rsidRPr="002305E5">
        <w:rPr>
          <w:rFonts w:eastAsia="Times New Roman" w:cs="Times New Roman"/>
          <w:szCs w:val="24"/>
        </w:rPr>
        <w:t>υμφωνία των Πρεσπών</w:t>
      </w:r>
      <w:r>
        <w:rPr>
          <w:rFonts w:eastAsia="Times New Roman" w:cs="Times New Roman"/>
          <w:szCs w:val="24"/>
        </w:rPr>
        <w:t>,</w:t>
      </w:r>
      <w:r w:rsidRPr="002305E5">
        <w:rPr>
          <w:rFonts w:eastAsia="Times New Roman" w:cs="Times New Roman"/>
          <w:szCs w:val="24"/>
        </w:rPr>
        <w:t xml:space="preserve"> να συνεχίσετε τις ουσιαστικά μνημονιακές σας πολιτικές</w:t>
      </w:r>
      <w:r>
        <w:rPr>
          <w:rFonts w:eastAsia="Times New Roman" w:cs="Times New Roman"/>
          <w:szCs w:val="24"/>
        </w:rPr>
        <w:t>,</w:t>
      </w:r>
      <w:r w:rsidRPr="002305E5">
        <w:rPr>
          <w:rFonts w:eastAsia="Times New Roman" w:cs="Times New Roman"/>
          <w:szCs w:val="24"/>
        </w:rPr>
        <w:t xml:space="preserve"> τις φιλελεύθερες πολιτικές </w:t>
      </w:r>
      <w:r>
        <w:rPr>
          <w:rFonts w:eastAsia="Times New Roman" w:cs="Times New Roman"/>
          <w:szCs w:val="24"/>
        </w:rPr>
        <w:t>-</w:t>
      </w:r>
      <w:r w:rsidRPr="002305E5">
        <w:rPr>
          <w:rFonts w:eastAsia="Times New Roman" w:cs="Times New Roman"/>
          <w:szCs w:val="24"/>
        </w:rPr>
        <w:t>να μην κρυβόμαστε</w:t>
      </w:r>
      <w:r>
        <w:rPr>
          <w:rFonts w:eastAsia="Times New Roman" w:cs="Times New Roman"/>
          <w:szCs w:val="24"/>
        </w:rPr>
        <w:t>-</w:t>
      </w:r>
      <w:r w:rsidRPr="002305E5">
        <w:rPr>
          <w:rFonts w:eastAsia="Times New Roman" w:cs="Times New Roman"/>
          <w:szCs w:val="24"/>
        </w:rPr>
        <w:t xml:space="preserve"> υπό ένα καθεστώς ουσιαστικής επιτήρησης</w:t>
      </w:r>
      <w:r>
        <w:rPr>
          <w:rFonts w:eastAsia="Times New Roman" w:cs="Times New Roman"/>
          <w:szCs w:val="24"/>
        </w:rPr>
        <w:t>, μιας επιτήρησης ολοφάνερης. Φ</w:t>
      </w:r>
      <w:r w:rsidRPr="002305E5">
        <w:rPr>
          <w:rFonts w:eastAsia="Times New Roman" w:cs="Times New Roman"/>
          <w:szCs w:val="24"/>
        </w:rPr>
        <w:t xml:space="preserve">άνηκε τις τελευταίες ημέρες με την εμπλοκή του </w:t>
      </w:r>
      <w:r>
        <w:rPr>
          <w:rFonts w:eastAsia="Times New Roman" w:cs="Times New Roman"/>
          <w:szCs w:val="24"/>
        </w:rPr>
        <w:t>ξ</w:t>
      </w:r>
      <w:r w:rsidRPr="002305E5">
        <w:rPr>
          <w:rFonts w:eastAsia="Times New Roman" w:cs="Times New Roman"/>
          <w:szCs w:val="24"/>
        </w:rPr>
        <w:t>ένου παράγοντα στα πολιτικά δρώμεν</w:t>
      </w:r>
      <w:r w:rsidRPr="002305E5">
        <w:rPr>
          <w:rFonts w:eastAsia="Times New Roman" w:cs="Times New Roman"/>
          <w:szCs w:val="24"/>
        </w:rPr>
        <w:t>α της χώρας</w:t>
      </w:r>
      <w:r>
        <w:rPr>
          <w:rFonts w:eastAsia="Times New Roman" w:cs="Times New Roman"/>
          <w:szCs w:val="24"/>
        </w:rPr>
        <w:t>.</w:t>
      </w:r>
      <w:r w:rsidRPr="002305E5">
        <w:rPr>
          <w:rFonts w:eastAsia="Times New Roman" w:cs="Times New Roman"/>
          <w:szCs w:val="24"/>
        </w:rPr>
        <w:t xml:space="preserve"> </w:t>
      </w:r>
      <w:r>
        <w:rPr>
          <w:rFonts w:eastAsia="Times New Roman" w:cs="Times New Roman"/>
          <w:szCs w:val="24"/>
        </w:rPr>
        <w:t>Επιτήρ</w:t>
      </w:r>
      <w:r w:rsidRPr="002305E5">
        <w:rPr>
          <w:rFonts w:eastAsia="Times New Roman" w:cs="Times New Roman"/>
          <w:szCs w:val="24"/>
        </w:rPr>
        <w:t>ηση η οποία υφίσταται χάρ</w:t>
      </w:r>
      <w:r>
        <w:rPr>
          <w:rFonts w:eastAsia="Times New Roman" w:cs="Times New Roman"/>
          <w:szCs w:val="24"/>
        </w:rPr>
        <w:t>ιν</w:t>
      </w:r>
      <w:r w:rsidRPr="002305E5">
        <w:rPr>
          <w:rFonts w:eastAsia="Times New Roman" w:cs="Times New Roman"/>
          <w:szCs w:val="24"/>
        </w:rPr>
        <w:t xml:space="preserve"> </w:t>
      </w:r>
      <w:r>
        <w:rPr>
          <w:rFonts w:eastAsia="Times New Roman" w:cs="Times New Roman"/>
          <w:szCs w:val="24"/>
        </w:rPr>
        <w:t>εσάς, τους «</w:t>
      </w:r>
      <w:r>
        <w:rPr>
          <w:rFonts w:eastAsia="Times New Roman" w:cs="Times New Roman"/>
          <w:szCs w:val="24"/>
        </w:rPr>
        <w:t>ν</w:t>
      </w:r>
      <w:r>
        <w:rPr>
          <w:rFonts w:eastAsia="Times New Roman" w:cs="Times New Roman"/>
          <w:szCs w:val="24"/>
        </w:rPr>
        <w:t>αι σε όλα» κυβερνώντες,</w:t>
      </w:r>
      <w:r w:rsidRPr="002305E5">
        <w:rPr>
          <w:rFonts w:eastAsia="Times New Roman" w:cs="Times New Roman"/>
          <w:szCs w:val="24"/>
        </w:rPr>
        <w:t xml:space="preserve"> αλλά και χάριν</w:t>
      </w:r>
      <w:r>
        <w:rPr>
          <w:rFonts w:eastAsia="Times New Roman" w:cs="Times New Roman"/>
          <w:szCs w:val="24"/>
        </w:rPr>
        <w:t xml:space="preserve"> και</w:t>
      </w:r>
      <w:r w:rsidRPr="002305E5">
        <w:rPr>
          <w:rFonts w:eastAsia="Times New Roman" w:cs="Times New Roman"/>
          <w:szCs w:val="24"/>
        </w:rPr>
        <w:t xml:space="preserve"> της συνιστώσας </w:t>
      </w:r>
      <w:r>
        <w:rPr>
          <w:rFonts w:eastAsia="Times New Roman" w:cs="Times New Roman"/>
          <w:szCs w:val="24"/>
        </w:rPr>
        <w:t>σας,</w:t>
      </w:r>
      <w:r w:rsidRPr="002305E5">
        <w:rPr>
          <w:rFonts w:eastAsia="Times New Roman" w:cs="Times New Roman"/>
          <w:szCs w:val="24"/>
        </w:rPr>
        <w:t xml:space="preserve"> της Νέας Δημοκρατίας</w:t>
      </w:r>
      <w:r>
        <w:rPr>
          <w:rFonts w:eastAsia="Times New Roman" w:cs="Times New Roman"/>
          <w:szCs w:val="24"/>
        </w:rPr>
        <w:t>.</w:t>
      </w:r>
      <w:r w:rsidRPr="002305E5">
        <w:rPr>
          <w:rFonts w:eastAsia="Times New Roman" w:cs="Times New Roman"/>
          <w:szCs w:val="24"/>
        </w:rPr>
        <w:t xml:space="preserve"> </w:t>
      </w:r>
      <w:r>
        <w:rPr>
          <w:rFonts w:eastAsia="Times New Roman" w:cs="Times New Roman"/>
          <w:szCs w:val="24"/>
        </w:rPr>
        <w:t>Α</w:t>
      </w:r>
      <w:r w:rsidRPr="002305E5">
        <w:rPr>
          <w:rFonts w:eastAsia="Times New Roman" w:cs="Times New Roman"/>
          <w:szCs w:val="24"/>
        </w:rPr>
        <w:t xml:space="preserve">πεδείχθη με την πρόσφατη επίσκεψη της </w:t>
      </w:r>
      <w:r>
        <w:rPr>
          <w:rFonts w:eastAsia="Times New Roman" w:cs="Times New Roman"/>
          <w:szCs w:val="24"/>
        </w:rPr>
        <w:t>Κ</w:t>
      </w:r>
      <w:r w:rsidRPr="002305E5">
        <w:rPr>
          <w:rFonts w:eastAsia="Times New Roman" w:cs="Times New Roman"/>
          <w:szCs w:val="24"/>
        </w:rPr>
        <w:t>αγκελαρίου της Γερμανίας στην Ελλάδα</w:t>
      </w:r>
      <w:r>
        <w:rPr>
          <w:rFonts w:eastAsia="Times New Roman" w:cs="Times New Roman"/>
          <w:szCs w:val="24"/>
        </w:rPr>
        <w:t>.</w:t>
      </w:r>
    </w:p>
    <w:p w14:paraId="1286C53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Και ερχόμεθα</w:t>
      </w:r>
      <w:r w:rsidRPr="002305E5">
        <w:rPr>
          <w:rFonts w:eastAsia="Times New Roman" w:cs="Times New Roman"/>
          <w:szCs w:val="24"/>
        </w:rPr>
        <w:t xml:space="preserve"> στις γελοιότητες των</w:t>
      </w:r>
      <w:r w:rsidRPr="002305E5">
        <w:rPr>
          <w:rFonts w:eastAsia="Times New Roman" w:cs="Times New Roman"/>
          <w:szCs w:val="24"/>
        </w:rPr>
        <w:t xml:space="preserve"> τελευταίων ημερών οι οποίες </w:t>
      </w:r>
      <w:r>
        <w:rPr>
          <w:rFonts w:eastAsia="Times New Roman" w:cs="Times New Roman"/>
          <w:szCs w:val="24"/>
        </w:rPr>
        <w:t>πολλοί είπαν εδώ</w:t>
      </w:r>
      <w:r w:rsidRPr="002305E5">
        <w:rPr>
          <w:rFonts w:eastAsia="Times New Roman" w:cs="Times New Roman"/>
          <w:szCs w:val="24"/>
        </w:rPr>
        <w:t xml:space="preserve"> ότι δεν έχουν προηγούμενο</w:t>
      </w:r>
      <w:r>
        <w:rPr>
          <w:rFonts w:eastAsia="Times New Roman" w:cs="Times New Roman"/>
          <w:szCs w:val="24"/>
        </w:rPr>
        <w:t>. Λ</w:t>
      </w:r>
      <w:r w:rsidRPr="002305E5">
        <w:rPr>
          <w:rFonts w:eastAsia="Times New Roman" w:cs="Times New Roman"/>
          <w:szCs w:val="24"/>
        </w:rPr>
        <w:t>άθος</w:t>
      </w:r>
      <w:r>
        <w:rPr>
          <w:rFonts w:eastAsia="Times New Roman" w:cs="Times New Roman"/>
          <w:szCs w:val="24"/>
        </w:rPr>
        <w:t xml:space="preserve">. </w:t>
      </w:r>
      <w:r>
        <w:rPr>
          <w:rFonts w:eastAsia="Times New Roman" w:cs="Times New Roman"/>
          <w:szCs w:val="24"/>
        </w:rPr>
        <w:lastRenderedPageBreak/>
        <w:t>Έχουν προηγούμενο</w:t>
      </w:r>
      <w:r w:rsidRPr="002305E5">
        <w:rPr>
          <w:rFonts w:eastAsia="Times New Roman" w:cs="Times New Roman"/>
          <w:szCs w:val="24"/>
        </w:rPr>
        <w:t xml:space="preserve"> και</w:t>
      </w:r>
      <w:r>
        <w:rPr>
          <w:rFonts w:eastAsia="Times New Roman" w:cs="Times New Roman"/>
          <w:szCs w:val="24"/>
        </w:rPr>
        <w:t>,</w:t>
      </w:r>
      <w:r w:rsidRPr="002305E5">
        <w:rPr>
          <w:rFonts w:eastAsia="Times New Roman" w:cs="Times New Roman"/>
          <w:szCs w:val="24"/>
        </w:rPr>
        <w:t xml:space="preserve"> δυστυχώς</w:t>
      </w:r>
      <w:r>
        <w:rPr>
          <w:rFonts w:eastAsia="Times New Roman" w:cs="Times New Roman"/>
          <w:szCs w:val="24"/>
        </w:rPr>
        <w:t>,</w:t>
      </w:r>
      <w:r w:rsidRPr="002305E5">
        <w:rPr>
          <w:rFonts w:eastAsia="Times New Roman" w:cs="Times New Roman"/>
          <w:szCs w:val="24"/>
        </w:rPr>
        <w:t xml:space="preserve"> θυμίζουν έντονα τα πολιτικά πράγματα της χώρας</w:t>
      </w:r>
      <w:r>
        <w:rPr>
          <w:rFonts w:eastAsia="Times New Roman" w:cs="Times New Roman"/>
          <w:szCs w:val="24"/>
        </w:rPr>
        <w:t xml:space="preserve"> την εποχή της αποστασίας του</w:t>
      </w:r>
      <w:r w:rsidRPr="002305E5">
        <w:rPr>
          <w:rFonts w:eastAsia="Times New Roman" w:cs="Times New Roman"/>
          <w:szCs w:val="24"/>
        </w:rPr>
        <w:t xml:space="preserve"> 1965</w:t>
      </w:r>
      <w:r>
        <w:rPr>
          <w:rFonts w:eastAsia="Times New Roman" w:cs="Times New Roman"/>
          <w:szCs w:val="24"/>
        </w:rPr>
        <w:t>. Την απόλυτη ευθύνη</w:t>
      </w:r>
      <w:r w:rsidRPr="002305E5">
        <w:rPr>
          <w:rFonts w:eastAsia="Times New Roman" w:cs="Times New Roman"/>
          <w:szCs w:val="24"/>
        </w:rPr>
        <w:t xml:space="preserve"> για τη γελοιότητα αυτή των ημερών την έχει</w:t>
      </w:r>
      <w:r w:rsidRPr="002305E5">
        <w:rPr>
          <w:rFonts w:eastAsia="Times New Roman" w:cs="Times New Roman"/>
          <w:szCs w:val="24"/>
        </w:rPr>
        <w:t xml:space="preserve"> ο </w:t>
      </w:r>
      <w:r>
        <w:rPr>
          <w:rFonts w:eastAsia="Times New Roman" w:cs="Times New Roman"/>
          <w:szCs w:val="24"/>
        </w:rPr>
        <w:t>Π</w:t>
      </w:r>
      <w:r w:rsidRPr="002305E5">
        <w:rPr>
          <w:rFonts w:eastAsia="Times New Roman" w:cs="Times New Roman"/>
          <w:szCs w:val="24"/>
        </w:rPr>
        <w:t>ρωθυπουργός</w:t>
      </w:r>
      <w:r>
        <w:rPr>
          <w:rFonts w:eastAsia="Times New Roman" w:cs="Times New Roman"/>
          <w:szCs w:val="24"/>
        </w:rPr>
        <w:t>. Ο</w:t>
      </w:r>
      <w:r w:rsidRPr="002305E5">
        <w:rPr>
          <w:rFonts w:eastAsia="Times New Roman" w:cs="Times New Roman"/>
          <w:szCs w:val="24"/>
        </w:rPr>
        <w:t xml:space="preserve"> </w:t>
      </w:r>
      <w:r>
        <w:rPr>
          <w:rFonts w:eastAsia="Times New Roman" w:cs="Times New Roman"/>
          <w:szCs w:val="24"/>
        </w:rPr>
        <w:t>Π</w:t>
      </w:r>
      <w:r w:rsidRPr="002305E5">
        <w:rPr>
          <w:rFonts w:eastAsia="Times New Roman" w:cs="Times New Roman"/>
          <w:szCs w:val="24"/>
        </w:rPr>
        <w:t>ρωθυπουργός</w:t>
      </w:r>
      <w:r>
        <w:rPr>
          <w:rFonts w:eastAsia="Times New Roman" w:cs="Times New Roman"/>
          <w:szCs w:val="24"/>
        </w:rPr>
        <w:t>,</w:t>
      </w:r>
      <w:r w:rsidRPr="002305E5">
        <w:rPr>
          <w:rFonts w:eastAsia="Times New Roman" w:cs="Times New Roman"/>
          <w:szCs w:val="24"/>
        </w:rPr>
        <w:t xml:space="preserve"> ο λάθος άνθρωπος στη λάθος στιγμή</w:t>
      </w:r>
      <w:r>
        <w:rPr>
          <w:rFonts w:eastAsia="Times New Roman" w:cs="Times New Roman"/>
          <w:szCs w:val="24"/>
        </w:rPr>
        <w:t>. Ο</w:t>
      </w:r>
      <w:r w:rsidRPr="002305E5">
        <w:rPr>
          <w:rFonts w:eastAsia="Times New Roman" w:cs="Times New Roman"/>
          <w:szCs w:val="24"/>
        </w:rPr>
        <w:t xml:space="preserve"> λάθος άνθρωπος για τα συμφέροντα του ελληνικού λαού και του </w:t>
      </w:r>
      <w:r>
        <w:rPr>
          <w:rFonts w:eastAsia="Times New Roman" w:cs="Times New Roman"/>
          <w:szCs w:val="24"/>
        </w:rPr>
        <w:t xml:space="preserve">ελληνικού </w:t>
      </w:r>
      <w:r w:rsidRPr="002305E5">
        <w:rPr>
          <w:rFonts w:eastAsia="Times New Roman" w:cs="Times New Roman"/>
          <w:szCs w:val="24"/>
        </w:rPr>
        <w:t>έθνους</w:t>
      </w:r>
      <w:r>
        <w:rPr>
          <w:rFonts w:eastAsia="Times New Roman" w:cs="Times New Roman"/>
          <w:szCs w:val="24"/>
        </w:rPr>
        <w:t>,</w:t>
      </w:r>
      <w:r w:rsidRPr="002305E5">
        <w:rPr>
          <w:rFonts w:eastAsia="Times New Roman" w:cs="Times New Roman"/>
          <w:szCs w:val="24"/>
        </w:rPr>
        <w:t xml:space="preserve"> αλλά προφανώς ο σωστός άνθρωπος και την κατάλληλη στιγμή</w:t>
      </w:r>
      <w:r>
        <w:rPr>
          <w:rFonts w:eastAsia="Times New Roman" w:cs="Times New Roman"/>
          <w:szCs w:val="24"/>
        </w:rPr>
        <w:t xml:space="preserve"> για την</w:t>
      </w:r>
      <w:r w:rsidRPr="002305E5">
        <w:rPr>
          <w:rFonts w:eastAsia="Times New Roman" w:cs="Times New Roman"/>
          <w:szCs w:val="24"/>
        </w:rPr>
        <w:t xml:space="preserve"> ξενοκρατία</w:t>
      </w:r>
      <w:r>
        <w:rPr>
          <w:rFonts w:eastAsia="Times New Roman" w:cs="Times New Roman"/>
          <w:szCs w:val="24"/>
        </w:rPr>
        <w:t>.</w:t>
      </w:r>
    </w:p>
    <w:p w14:paraId="1286C53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w:t>
      </w:r>
      <w:r w:rsidRPr="002305E5">
        <w:rPr>
          <w:rFonts w:eastAsia="Times New Roman" w:cs="Times New Roman"/>
          <w:szCs w:val="24"/>
        </w:rPr>
        <w:t>ίπε ο κ</w:t>
      </w:r>
      <w:r>
        <w:rPr>
          <w:rFonts w:eastAsia="Times New Roman" w:cs="Times New Roman"/>
          <w:szCs w:val="24"/>
        </w:rPr>
        <w:t>. Τσίπρας στη χθεσινή τ</w:t>
      </w:r>
      <w:r>
        <w:rPr>
          <w:rFonts w:eastAsia="Times New Roman" w:cs="Times New Roman"/>
          <w:szCs w:val="24"/>
        </w:rPr>
        <w:t xml:space="preserve">ου </w:t>
      </w:r>
      <w:r w:rsidRPr="002305E5">
        <w:rPr>
          <w:rFonts w:eastAsia="Times New Roman" w:cs="Times New Roman"/>
          <w:szCs w:val="24"/>
        </w:rPr>
        <w:t>ομιλία</w:t>
      </w:r>
      <w:r>
        <w:rPr>
          <w:rFonts w:eastAsia="Times New Roman" w:cs="Times New Roman"/>
          <w:szCs w:val="24"/>
        </w:rPr>
        <w:t>: «Σ</w:t>
      </w:r>
      <w:r w:rsidRPr="002305E5">
        <w:rPr>
          <w:rFonts w:eastAsia="Times New Roman" w:cs="Times New Roman"/>
          <w:szCs w:val="24"/>
        </w:rPr>
        <w:t>έβομαι απολύτως</w:t>
      </w:r>
      <w:r>
        <w:rPr>
          <w:rFonts w:eastAsia="Times New Roman" w:cs="Times New Roman"/>
          <w:szCs w:val="24"/>
        </w:rPr>
        <w:t>…</w:t>
      </w:r>
      <w:r w:rsidRPr="002305E5">
        <w:rPr>
          <w:rFonts w:eastAsia="Times New Roman" w:cs="Times New Roman"/>
          <w:szCs w:val="24"/>
        </w:rPr>
        <w:t xml:space="preserve"> </w:t>
      </w:r>
      <w:r>
        <w:rPr>
          <w:rFonts w:eastAsia="Times New Roman" w:cs="Times New Roman"/>
          <w:szCs w:val="24"/>
        </w:rPr>
        <w:t>-</w:t>
      </w:r>
      <w:r w:rsidRPr="002305E5">
        <w:rPr>
          <w:rFonts w:eastAsia="Times New Roman" w:cs="Times New Roman"/>
          <w:szCs w:val="24"/>
        </w:rPr>
        <w:t xml:space="preserve">αναφερόμενος στο </w:t>
      </w:r>
      <w:r>
        <w:rPr>
          <w:rFonts w:eastAsia="Times New Roman" w:cs="Times New Roman"/>
          <w:szCs w:val="24"/>
        </w:rPr>
        <w:t>Σ</w:t>
      </w:r>
      <w:r w:rsidRPr="002305E5">
        <w:rPr>
          <w:rFonts w:eastAsia="Times New Roman" w:cs="Times New Roman"/>
          <w:szCs w:val="24"/>
        </w:rPr>
        <w:t>κοπιανό</w:t>
      </w:r>
      <w:r>
        <w:rPr>
          <w:rFonts w:eastAsia="Times New Roman" w:cs="Times New Roman"/>
          <w:szCs w:val="24"/>
        </w:rPr>
        <w:t>-</w:t>
      </w:r>
      <w:r w:rsidRPr="002305E5">
        <w:rPr>
          <w:rFonts w:eastAsia="Times New Roman" w:cs="Times New Roman"/>
          <w:szCs w:val="24"/>
        </w:rPr>
        <w:t xml:space="preserve"> </w:t>
      </w:r>
      <w:r>
        <w:rPr>
          <w:rFonts w:eastAsia="Times New Roman" w:cs="Times New Roman"/>
          <w:szCs w:val="24"/>
        </w:rPr>
        <w:t>«…</w:t>
      </w:r>
      <w:r w:rsidRPr="002305E5">
        <w:rPr>
          <w:rFonts w:eastAsia="Times New Roman" w:cs="Times New Roman"/>
          <w:szCs w:val="24"/>
        </w:rPr>
        <w:t xml:space="preserve">τις απόψεις </w:t>
      </w:r>
      <w:r>
        <w:rPr>
          <w:rFonts w:eastAsia="Times New Roman" w:cs="Times New Roman"/>
          <w:szCs w:val="24"/>
        </w:rPr>
        <w:t>Β</w:t>
      </w:r>
      <w:r w:rsidRPr="002305E5">
        <w:rPr>
          <w:rFonts w:eastAsia="Times New Roman" w:cs="Times New Roman"/>
          <w:szCs w:val="24"/>
        </w:rPr>
        <w:t xml:space="preserve">ουλευτών άλλων </w:t>
      </w:r>
      <w:r>
        <w:rPr>
          <w:rFonts w:eastAsia="Times New Roman" w:cs="Times New Roman"/>
          <w:szCs w:val="24"/>
        </w:rPr>
        <w:t>κ</w:t>
      </w:r>
      <w:r w:rsidRPr="002305E5">
        <w:rPr>
          <w:rFonts w:eastAsia="Times New Roman" w:cs="Times New Roman"/>
          <w:szCs w:val="24"/>
        </w:rPr>
        <w:t>ομμάτων</w:t>
      </w:r>
      <w:r>
        <w:rPr>
          <w:rFonts w:eastAsia="Times New Roman" w:cs="Times New Roman"/>
          <w:szCs w:val="24"/>
        </w:rPr>
        <w:t>,</w:t>
      </w:r>
      <w:r w:rsidRPr="002305E5">
        <w:rPr>
          <w:rFonts w:eastAsia="Times New Roman" w:cs="Times New Roman"/>
          <w:szCs w:val="24"/>
        </w:rPr>
        <w:t xml:space="preserve"> όπως και πολιτών</w:t>
      </w:r>
      <w:r>
        <w:rPr>
          <w:rFonts w:eastAsia="Times New Roman" w:cs="Times New Roman"/>
          <w:szCs w:val="24"/>
        </w:rPr>
        <w:t>».</w:t>
      </w:r>
      <w:r w:rsidRPr="002305E5">
        <w:rPr>
          <w:rFonts w:eastAsia="Times New Roman" w:cs="Times New Roman"/>
          <w:szCs w:val="24"/>
        </w:rPr>
        <w:t xml:space="preserve"> </w:t>
      </w:r>
      <w:r>
        <w:rPr>
          <w:rFonts w:eastAsia="Times New Roman" w:cs="Times New Roman"/>
          <w:szCs w:val="24"/>
        </w:rPr>
        <w:t>Ψ</w:t>
      </w:r>
      <w:r w:rsidRPr="002305E5">
        <w:rPr>
          <w:rFonts w:eastAsia="Times New Roman" w:cs="Times New Roman"/>
          <w:szCs w:val="24"/>
        </w:rPr>
        <w:t xml:space="preserve">εύδεται ο </w:t>
      </w:r>
      <w:r>
        <w:rPr>
          <w:rFonts w:eastAsia="Times New Roman" w:cs="Times New Roman"/>
          <w:szCs w:val="24"/>
        </w:rPr>
        <w:t>κύριος Π</w:t>
      </w:r>
      <w:r w:rsidRPr="002305E5">
        <w:rPr>
          <w:rFonts w:eastAsia="Times New Roman" w:cs="Times New Roman"/>
          <w:szCs w:val="24"/>
        </w:rPr>
        <w:t>ρωθυπουργός</w:t>
      </w:r>
      <w:r>
        <w:rPr>
          <w:rFonts w:eastAsia="Times New Roman" w:cs="Times New Roman"/>
          <w:szCs w:val="24"/>
        </w:rPr>
        <w:t>.</w:t>
      </w:r>
      <w:r w:rsidRPr="002305E5">
        <w:rPr>
          <w:rFonts w:eastAsia="Times New Roman" w:cs="Times New Roman"/>
          <w:szCs w:val="24"/>
        </w:rPr>
        <w:t xml:space="preserve"> Όχι</w:t>
      </w:r>
      <w:r>
        <w:rPr>
          <w:rFonts w:eastAsia="Times New Roman" w:cs="Times New Roman"/>
          <w:szCs w:val="24"/>
        </w:rPr>
        <w:t>, κ</w:t>
      </w:r>
      <w:r w:rsidRPr="002305E5">
        <w:rPr>
          <w:rFonts w:eastAsia="Times New Roman" w:cs="Times New Roman"/>
          <w:szCs w:val="24"/>
        </w:rPr>
        <w:t>ύριε Τσίπρα</w:t>
      </w:r>
      <w:r>
        <w:rPr>
          <w:rFonts w:eastAsia="Times New Roman" w:cs="Times New Roman"/>
          <w:szCs w:val="24"/>
        </w:rPr>
        <w:t xml:space="preserve">. Ως συνεπής </w:t>
      </w:r>
      <w:r>
        <w:rPr>
          <w:rFonts w:eastAsia="Times New Roman" w:cs="Times New Roman"/>
          <w:szCs w:val="24"/>
        </w:rPr>
        <w:t>α</w:t>
      </w:r>
      <w:r>
        <w:rPr>
          <w:rFonts w:eastAsia="Times New Roman" w:cs="Times New Roman"/>
          <w:szCs w:val="24"/>
        </w:rPr>
        <w:t>ριστερός, δεν</w:t>
      </w:r>
      <w:r w:rsidRPr="002305E5">
        <w:rPr>
          <w:rFonts w:eastAsia="Times New Roman" w:cs="Times New Roman"/>
          <w:szCs w:val="24"/>
        </w:rPr>
        <w:t xml:space="preserve"> σέβεστε τη βούληση του </w:t>
      </w:r>
      <w:r>
        <w:rPr>
          <w:rFonts w:eastAsia="Times New Roman" w:cs="Times New Roman"/>
          <w:szCs w:val="24"/>
        </w:rPr>
        <w:t xml:space="preserve">ελληνικού λαού, γιατί, αν τη </w:t>
      </w:r>
      <w:r>
        <w:rPr>
          <w:rFonts w:eastAsia="Times New Roman" w:cs="Times New Roman"/>
          <w:szCs w:val="24"/>
        </w:rPr>
        <w:t>σεβόσασταν,</w:t>
      </w:r>
      <w:r w:rsidRPr="002305E5">
        <w:rPr>
          <w:rFonts w:eastAsia="Times New Roman" w:cs="Times New Roman"/>
          <w:szCs w:val="24"/>
        </w:rPr>
        <w:t xml:space="preserve"> θα ζητούσατε την </w:t>
      </w:r>
      <w:r>
        <w:rPr>
          <w:rFonts w:eastAsia="Times New Roman" w:cs="Times New Roman"/>
          <w:szCs w:val="24"/>
        </w:rPr>
        <w:t>άποψή του</w:t>
      </w:r>
      <w:r w:rsidRPr="002305E5">
        <w:rPr>
          <w:rFonts w:eastAsia="Times New Roman" w:cs="Times New Roman"/>
          <w:szCs w:val="24"/>
        </w:rPr>
        <w:t xml:space="preserve"> με δημοψήφισμα </w:t>
      </w:r>
      <w:r>
        <w:rPr>
          <w:rFonts w:eastAsia="Times New Roman" w:cs="Times New Roman"/>
          <w:szCs w:val="24"/>
        </w:rPr>
        <w:t>ή με</w:t>
      </w:r>
      <w:r w:rsidRPr="002305E5">
        <w:rPr>
          <w:rFonts w:eastAsia="Times New Roman" w:cs="Times New Roman"/>
          <w:szCs w:val="24"/>
        </w:rPr>
        <w:t xml:space="preserve"> εκλογές</w:t>
      </w:r>
      <w:r>
        <w:rPr>
          <w:rFonts w:eastAsia="Times New Roman" w:cs="Times New Roman"/>
          <w:szCs w:val="24"/>
        </w:rPr>
        <w:t>. Τ</w:t>
      </w:r>
      <w:r w:rsidRPr="002305E5">
        <w:rPr>
          <w:rFonts w:eastAsia="Times New Roman" w:cs="Times New Roman"/>
          <w:szCs w:val="24"/>
        </w:rPr>
        <w:t>ουναντίον</w:t>
      </w:r>
      <w:r>
        <w:rPr>
          <w:rFonts w:eastAsia="Times New Roman" w:cs="Times New Roman"/>
          <w:szCs w:val="24"/>
        </w:rPr>
        <w:t>,</w:t>
      </w:r>
      <w:r w:rsidRPr="002305E5">
        <w:rPr>
          <w:rFonts w:eastAsia="Times New Roman" w:cs="Times New Roman"/>
          <w:szCs w:val="24"/>
        </w:rPr>
        <w:t xml:space="preserve"> παραμένετε στη θέση </w:t>
      </w:r>
      <w:r>
        <w:rPr>
          <w:rFonts w:eastAsia="Times New Roman" w:cs="Times New Roman"/>
          <w:szCs w:val="24"/>
        </w:rPr>
        <w:t>σας,</w:t>
      </w:r>
      <w:r w:rsidRPr="002305E5">
        <w:rPr>
          <w:rFonts w:eastAsia="Times New Roman" w:cs="Times New Roman"/>
          <w:szCs w:val="24"/>
        </w:rPr>
        <w:t xml:space="preserve"> </w:t>
      </w:r>
      <w:r>
        <w:rPr>
          <w:rFonts w:eastAsia="Times New Roman" w:cs="Times New Roman"/>
          <w:szCs w:val="24"/>
        </w:rPr>
        <w:t>μ</w:t>
      </w:r>
      <w:r w:rsidRPr="002305E5">
        <w:rPr>
          <w:rFonts w:eastAsia="Times New Roman" w:cs="Times New Roman"/>
          <w:szCs w:val="24"/>
        </w:rPr>
        <w:t>ε σκοπό να κυβερνήσετε με κουτσουρεμένη κυβερνητική πλειοψηφία</w:t>
      </w:r>
      <w:r>
        <w:rPr>
          <w:rFonts w:eastAsia="Times New Roman" w:cs="Times New Roman"/>
          <w:szCs w:val="24"/>
        </w:rPr>
        <w:t>,</w:t>
      </w:r>
      <w:r w:rsidRPr="002305E5">
        <w:rPr>
          <w:rFonts w:eastAsia="Times New Roman" w:cs="Times New Roman"/>
          <w:szCs w:val="24"/>
        </w:rPr>
        <w:t xml:space="preserve"> με ανεμομαζώματα </w:t>
      </w:r>
      <w:r>
        <w:rPr>
          <w:rFonts w:eastAsia="Times New Roman" w:cs="Times New Roman"/>
          <w:szCs w:val="24"/>
        </w:rPr>
        <w:t xml:space="preserve">και </w:t>
      </w:r>
      <w:r w:rsidRPr="002305E5">
        <w:rPr>
          <w:rFonts w:eastAsia="Times New Roman" w:cs="Times New Roman"/>
          <w:szCs w:val="24"/>
        </w:rPr>
        <w:t>διαβολοσκορπίσματα</w:t>
      </w:r>
      <w:r>
        <w:rPr>
          <w:rFonts w:eastAsia="Times New Roman" w:cs="Times New Roman"/>
          <w:szCs w:val="24"/>
        </w:rPr>
        <w:t>,</w:t>
      </w:r>
      <w:r w:rsidRPr="002305E5">
        <w:rPr>
          <w:rFonts w:eastAsia="Times New Roman" w:cs="Times New Roman"/>
          <w:szCs w:val="24"/>
        </w:rPr>
        <w:t xml:space="preserve"> όπως λέει χαρακτηριστικά </w:t>
      </w:r>
      <w:r>
        <w:rPr>
          <w:rFonts w:eastAsia="Times New Roman" w:cs="Times New Roman"/>
          <w:szCs w:val="24"/>
        </w:rPr>
        <w:t>ο λαός,</w:t>
      </w:r>
      <w:r w:rsidRPr="002305E5">
        <w:rPr>
          <w:rFonts w:eastAsia="Times New Roman" w:cs="Times New Roman"/>
          <w:szCs w:val="24"/>
        </w:rPr>
        <w:t xml:space="preserve"> με αποστάτες</w:t>
      </w:r>
      <w:r w:rsidRPr="002305E5">
        <w:rPr>
          <w:rFonts w:eastAsia="Times New Roman" w:cs="Times New Roman"/>
          <w:szCs w:val="24"/>
        </w:rPr>
        <w:t xml:space="preserve"> </w:t>
      </w:r>
      <w:r>
        <w:rPr>
          <w:rFonts w:eastAsia="Times New Roman" w:cs="Times New Roman"/>
          <w:szCs w:val="24"/>
        </w:rPr>
        <w:t>Β</w:t>
      </w:r>
      <w:r w:rsidRPr="002305E5">
        <w:rPr>
          <w:rFonts w:eastAsia="Times New Roman" w:cs="Times New Roman"/>
          <w:szCs w:val="24"/>
        </w:rPr>
        <w:t>ουλευτές</w:t>
      </w:r>
      <w:r>
        <w:rPr>
          <w:rFonts w:eastAsia="Times New Roman" w:cs="Times New Roman"/>
          <w:szCs w:val="24"/>
        </w:rPr>
        <w:t>,</w:t>
      </w:r>
      <w:r w:rsidRPr="002305E5">
        <w:rPr>
          <w:rFonts w:eastAsia="Times New Roman" w:cs="Times New Roman"/>
          <w:szCs w:val="24"/>
        </w:rPr>
        <w:t xml:space="preserve"> με πολιτικές ανεμοδούρ</w:t>
      </w:r>
      <w:r>
        <w:rPr>
          <w:rFonts w:eastAsia="Times New Roman" w:cs="Times New Roman"/>
          <w:szCs w:val="24"/>
        </w:rPr>
        <w:t>ε</w:t>
      </w:r>
      <w:r w:rsidRPr="002305E5">
        <w:rPr>
          <w:rFonts w:eastAsia="Times New Roman" w:cs="Times New Roman"/>
          <w:szCs w:val="24"/>
        </w:rPr>
        <w:t>ς ανύπαρκτου πολιτικού ήθους</w:t>
      </w:r>
      <w:r>
        <w:rPr>
          <w:rFonts w:eastAsia="Times New Roman" w:cs="Times New Roman"/>
          <w:szCs w:val="24"/>
        </w:rPr>
        <w:t xml:space="preserve">. </w:t>
      </w:r>
    </w:p>
    <w:p w14:paraId="1286C53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Κ</w:t>
      </w:r>
      <w:r w:rsidRPr="002305E5">
        <w:rPr>
          <w:rFonts w:eastAsia="Times New Roman" w:cs="Times New Roman"/>
          <w:szCs w:val="24"/>
        </w:rPr>
        <w:t xml:space="preserve">αι μου προξένησε μεγάλη εντύπωση ο κύριος </w:t>
      </w:r>
      <w:r>
        <w:rPr>
          <w:rFonts w:eastAsia="Times New Roman" w:cs="Times New Roman"/>
          <w:szCs w:val="24"/>
        </w:rPr>
        <w:t>Π</w:t>
      </w:r>
      <w:r w:rsidRPr="002305E5">
        <w:rPr>
          <w:rFonts w:eastAsia="Times New Roman" w:cs="Times New Roman"/>
          <w:szCs w:val="24"/>
        </w:rPr>
        <w:t>ρωθυπουργός που αν</w:t>
      </w:r>
      <w:r>
        <w:rPr>
          <w:rFonts w:eastAsia="Times New Roman" w:cs="Times New Roman"/>
          <w:szCs w:val="24"/>
        </w:rPr>
        <w:t>εφέρθη</w:t>
      </w:r>
      <w:r w:rsidRPr="002305E5">
        <w:rPr>
          <w:rFonts w:eastAsia="Times New Roman" w:cs="Times New Roman"/>
          <w:szCs w:val="24"/>
        </w:rPr>
        <w:t xml:space="preserve"> στην πρωτολογία του σε </w:t>
      </w:r>
      <w:r>
        <w:rPr>
          <w:rFonts w:eastAsia="Times New Roman" w:cs="Times New Roman"/>
          <w:szCs w:val="24"/>
        </w:rPr>
        <w:t>ε</w:t>
      </w:r>
      <w:r w:rsidRPr="002305E5">
        <w:rPr>
          <w:rFonts w:eastAsia="Times New Roman" w:cs="Times New Roman"/>
          <w:szCs w:val="24"/>
        </w:rPr>
        <w:t>θνικό συμφέρον</w:t>
      </w:r>
      <w:r>
        <w:rPr>
          <w:rFonts w:eastAsia="Times New Roman" w:cs="Times New Roman"/>
          <w:szCs w:val="24"/>
        </w:rPr>
        <w:t>,</w:t>
      </w:r>
      <w:r w:rsidRPr="002305E5">
        <w:rPr>
          <w:rFonts w:eastAsia="Times New Roman" w:cs="Times New Roman"/>
          <w:szCs w:val="24"/>
        </w:rPr>
        <w:t xml:space="preserve"> σε </w:t>
      </w:r>
      <w:r>
        <w:rPr>
          <w:rFonts w:eastAsia="Times New Roman" w:cs="Times New Roman"/>
          <w:szCs w:val="24"/>
        </w:rPr>
        <w:t>ε</w:t>
      </w:r>
      <w:r w:rsidRPr="002305E5">
        <w:rPr>
          <w:rFonts w:eastAsia="Times New Roman" w:cs="Times New Roman"/>
          <w:szCs w:val="24"/>
        </w:rPr>
        <w:t>θνική ιστορική ανάγκη</w:t>
      </w:r>
      <w:r>
        <w:rPr>
          <w:rFonts w:eastAsia="Times New Roman" w:cs="Times New Roman"/>
          <w:szCs w:val="24"/>
        </w:rPr>
        <w:t>,</w:t>
      </w:r>
      <w:r w:rsidRPr="002305E5">
        <w:rPr>
          <w:rFonts w:eastAsia="Times New Roman" w:cs="Times New Roman"/>
          <w:szCs w:val="24"/>
        </w:rPr>
        <w:t xml:space="preserve"> σε πατριωτική ευθύνη</w:t>
      </w:r>
      <w:r>
        <w:rPr>
          <w:rFonts w:eastAsia="Times New Roman" w:cs="Times New Roman"/>
          <w:szCs w:val="24"/>
        </w:rPr>
        <w:t>,</w:t>
      </w:r>
      <w:r w:rsidRPr="002305E5">
        <w:rPr>
          <w:rFonts w:eastAsia="Times New Roman" w:cs="Times New Roman"/>
          <w:szCs w:val="24"/>
        </w:rPr>
        <w:t xml:space="preserve"> όλα αυτά </w:t>
      </w:r>
      <w:r>
        <w:rPr>
          <w:rFonts w:eastAsia="Times New Roman" w:cs="Times New Roman"/>
          <w:szCs w:val="24"/>
        </w:rPr>
        <w:t>τα οποία έρχονται σε απ</w:t>
      </w:r>
      <w:r>
        <w:rPr>
          <w:rFonts w:eastAsia="Times New Roman" w:cs="Times New Roman"/>
          <w:szCs w:val="24"/>
        </w:rPr>
        <w:t xml:space="preserve">όλυτη αντίθεση </w:t>
      </w:r>
      <w:r w:rsidRPr="002305E5">
        <w:rPr>
          <w:rFonts w:eastAsia="Times New Roman" w:cs="Times New Roman"/>
          <w:szCs w:val="24"/>
        </w:rPr>
        <w:t xml:space="preserve">με τις ιδεολογικές </w:t>
      </w:r>
      <w:r>
        <w:rPr>
          <w:rFonts w:eastAsia="Times New Roman" w:cs="Times New Roman"/>
          <w:szCs w:val="24"/>
        </w:rPr>
        <w:t xml:space="preserve">του </w:t>
      </w:r>
      <w:r w:rsidRPr="002305E5">
        <w:rPr>
          <w:rFonts w:eastAsia="Times New Roman" w:cs="Times New Roman"/>
          <w:szCs w:val="24"/>
        </w:rPr>
        <w:t>καταβολές</w:t>
      </w:r>
      <w:r>
        <w:rPr>
          <w:rFonts w:eastAsia="Times New Roman" w:cs="Times New Roman"/>
          <w:szCs w:val="24"/>
        </w:rPr>
        <w:t>,</w:t>
      </w:r>
      <w:r w:rsidRPr="002305E5">
        <w:rPr>
          <w:rFonts w:eastAsia="Times New Roman" w:cs="Times New Roman"/>
          <w:szCs w:val="24"/>
        </w:rPr>
        <w:t xml:space="preserve"> αλλά και με τις αποφάσεις </w:t>
      </w:r>
      <w:r>
        <w:rPr>
          <w:rFonts w:eastAsia="Times New Roman" w:cs="Times New Roman"/>
          <w:szCs w:val="24"/>
        </w:rPr>
        <w:t>των συνεδρίων</w:t>
      </w:r>
      <w:r w:rsidRPr="002305E5">
        <w:rPr>
          <w:rFonts w:eastAsia="Times New Roman" w:cs="Times New Roman"/>
          <w:szCs w:val="24"/>
        </w:rPr>
        <w:t xml:space="preserve"> του </w:t>
      </w:r>
      <w:r>
        <w:rPr>
          <w:rFonts w:eastAsia="Times New Roman" w:cs="Times New Roman"/>
          <w:szCs w:val="24"/>
        </w:rPr>
        <w:t>Κ</w:t>
      </w:r>
      <w:r w:rsidRPr="002305E5">
        <w:rPr>
          <w:rFonts w:eastAsia="Times New Roman" w:cs="Times New Roman"/>
          <w:szCs w:val="24"/>
        </w:rPr>
        <w:t xml:space="preserve">όμματός </w:t>
      </w:r>
      <w:r>
        <w:rPr>
          <w:rFonts w:eastAsia="Times New Roman" w:cs="Times New Roman"/>
          <w:szCs w:val="24"/>
        </w:rPr>
        <w:t>σας. Ε</w:t>
      </w:r>
      <w:r w:rsidRPr="002305E5">
        <w:rPr>
          <w:rFonts w:eastAsia="Times New Roman" w:cs="Times New Roman"/>
          <w:szCs w:val="24"/>
        </w:rPr>
        <w:t xml:space="preserve">ίναι αυτό το ηθικό πλεονέκτημα της </w:t>
      </w:r>
      <w:r>
        <w:rPr>
          <w:rFonts w:eastAsia="Times New Roman" w:cs="Times New Roman"/>
          <w:szCs w:val="24"/>
        </w:rPr>
        <w:t>Α</w:t>
      </w:r>
      <w:r w:rsidRPr="002305E5">
        <w:rPr>
          <w:rFonts w:eastAsia="Times New Roman" w:cs="Times New Roman"/>
          <w:szCs w:val="24"/>
        </w:rPr>
        <w:t>ριστεράς</w:t>
      </w:r>
      <w:r>
        <w:rPr>
          <w:rFonts w:eastAsia="Times New Roman" w:cs="Times New Roman"/>
          <w:szCs w:val="24"/>
        </w:rPr>
        <w:t xml:space="preserve">, δηλαδή ο πολιτικός σας </w:t>
      </w:r>
      <w:r w:rsidRPr="002305E5">
        <w:rPr>
          <w:rFonts w:eastAsia="Times New Roman" w:cs="Times New Roman"/>
          <w:szCs w:val="24"/>
        </w:rPr>
        <w:t xml:space="preserve"> </w:t>
      </w:r>
      <w:r>
        <w:rPr>
          <w:rFonts w:eastAsia="Times New Roman" w:cs="Times New Roman"/>
          <w:szCs w:val="24"/>
        </w:rPr>
        <w:t xml:space="preserve">χαμαιλεοντισμός; </w:t>
      </w:r>
      <w:r w:rsidRPr="002305E5">
        <w:rPr>
          <w:rFonts w:eastAsia="Times New Roman" w:cs="Times New Roman"/>
          <w:szCs w:val="24"/>
        </w:rPr>
        <w:t xml:space="preserve"> </w:t>
      </w:r>
      <w:r>
        <w:rPr>
          <w:rFonts w:eastAsia="Times New Roman" w:cs="Times New Roman"/>
          <w:szCs w:val="24"/>
        </w:rPr>
        <w:t xml:space="preserve">Αυτό είναι; </w:t>
      </w:r>
    </w:p>
    <w:p w14:paraId="1286C53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Όμως</w:t>
      </w:r>
      <w:r w:rsidRPr="002305E5">
        <w:rPr>
          <w:rFonts w:eastAsia="Times New Roman" w:cs="Times New Roman"/>
          <w:szCs w:val="24"/>
        </w:rPr>
        <w:t xml:space="preserve"> δεν θα έπρεπε να</w:t>
      </w:r>
      <w:r>
        <w:rPr>
          <w:rFonts w:eastAsia="Times New Roman" w:cs="Times New Roman"/>
          <w:szCs w:val="24"/>
        </w:rPr>
        <w:t xml:space="preserve"> μου</w:t>
      </w:r>
      <w:r w:rsidRPr="002305E5">
        <w:rPr>
          <w:rFonts w:eastAsia="Times New Roman" w:cs="Times New Roman"/>
          <w:szCs w:val="24"/>
        </w:rPr>
        <w:t xml:space="preserve"> προκαλεί εντύπωση η κυβερνητική στάση της </w:t>
      </w:r>
      <w:r>
        <w:rPr>
          <w:rFonts w:eastAsia="Times New Roman" w:cs="Times New Roman"/>
          <w:szCs w:val="24"/>
        </w:rPr>
        <w:t>Α</w:t>
      </w:r>
      <w:r w:rsidRPr="002305E5">
        <w:rPr>
          <w:rFonts w:eastAsia="Times New Roman" w:cs="Times New Roman"/>
          <w:szCs w:val="24"/>
        </w:rPr>
        <w:t>ριστεράς</w:t>
      </w:r>
      <w:r>
        <w:rPr>
          <w:rFonts w:eastAsia="Times New Roman" w:cs="Times New Roman"/>
          <w:szCs w:val="24"/>
        </w:rPr>
        <w:t>. Ελέχθησαν</w:t>
      </w:r>
      <w:r w:rsidRPr="002305E5">
        <w:rPr>
          <w:rFonts w:eastAsia="Times New Roman" w:cs="Times New Roman"/>
          <w:szCs w:val="24"/>
        </w:rPr>
        <w:t xml:space="preserve"> μέχρι σήμερα πολλά </w:t>
      </w:r>
      <w:r>
        <w:rPr>
          <w:rFonts w:eastAsia="Times New Roman" w:cs="Times New Roman"/>
          <w:szCs w:val="24"/>
        </w:rPr>
        <w:t xml:space="preserve">ιστορικά και θα τολμήσω να κάνω κι εγώ </w:t>
      </w:r>
      <w:r w:rsidRPr="002305E5">
        <w:rPr>
          <w:rFonts w:eastAsia="Times New Roman" w:cs="Times New Roman"/>
          <w:szCs w:val="24"/>
        </w:rPr>
        <w:t>μία σύντομη ιστορική αναδρομή και να πω ότι τελικά ο κ</w:t>
      </w:r>
      <w:r>
        <w:rPr>
          <w:rFonts w:eastAsia="Times New Roman" w:cs="Times New Roman"/>
          <w:szCs w:val="24"/>
        </w:rPr>
        <w:t xml:space="preserve">. </w:t>
      </w:r>
      <w:r w:rsidRPr="002305E5">
        <w:rPr>
          <w:rFonts w:eastAsia="Times New Roman" w:cs="Times New Roman"/>
          <w:szCs w:val="24"/>
        </w:rPr>
        <w:t xml:space="preserve">Τσίπρας δεν θα πρέπει να κατηγορείται ως </w:t>
      </w:r>
      <w:r>
        <w:rPr>
          <w:rFonts w:eastAsia="Times New Roman" w:cs="Times New Roman"/>
          <w:szCs w:val="24"/>
        </w:rPr>
        <w:t>α</w:t>
      </w:r>
      <w:r>
        <w:rPr>
          <w:rFonts w:eastAsia="Times New Roman" w:cs="Times New Roman"/>
          <w:szCs w:val="24"/>
        </w:rPr>
        <w:t>συνεπής. Τ</w:t>
      </w:r>
      <w:r w:rsidRPr="002305E5">
        <w:rPr>
          <w:rFonts w:eastAsia="Times New Roman" w:cs="Times New Roman"/>
          <w:szCs w:val="24"/>
        </w:rPr>
        <w:t>ουναντίον</w:t>
      </w:r>
      <w:r>
        <w:rPr>
          <w:rFonts w:eastAsia="Times New Roman" w:cs="Times New Roman"/>
          <w:szCs w:val="24"/>
        </w:rPr>
        <w:t>,</w:t>
      </w:r>
      <w:r w:rsidRPr="002305E5">
        <w:rPr>
          <w:rFonts w:eastAsia="Times New Roman" w:cs="Times New Roman"/>
          <w:szCs w:val="24"/>
        </w:rPr>
        <w:t xml:space="preserve"> είναι συνεπέστα</w:t>
      </w:r>
      <w:r w:rsidRPr="002305E5">
        <w:rPr>
          <w:rFonts w:eastAsia="Times New Roman" w:cs="Times New Roman"/>
          <w:szCs w:val="24"/>
        </w:rPr>
        <w:t>τος</w:t>
      </w:r>
      <w:r>
        <w:rPr>
          <w:rFonts w:eastAsia="Times New Roman" w:cs="Times New Roman"/>
          <w:szCs w:val="24"/>
        </w:rPr>
        <w:t>,</w:t>
      </w:r>
      <w:r w:rsidRPr="002305E5">
        <w:rPr>
          <w:rFonts w:eastAsia="Times New Roman" w:cs="Times New Roman"/>
          <w:szCs w:val="24"/>
        </w:rPr>
        <w:t xml:space="preserve"> είναι απολύτως συνεπ</w:t>
      </w:r>
      <w:r>
        <w:rPr>
          <w:rFonts w:eastAsia="Times New Roman" w:cs="Times New Roman"/>
          <w:szCs w:val="24"/>
        </w:rPr>
        <w:t>ή</w:t>
      </w:r>
      <w:r w:rsidRPr="002305E5">
        <w:rPr>
          <w:rFonts w:eastAsia="Times New Roman" w:cs="Times New Roman"/>
          <w:szCs w:val="24"/>
        </w:rPr>
        <w:t>ς ως</w:t>
      </w:r>
      <w:r>
        <w:rPr>
          <w:rFonts w:eastAsia="Times New Roman" w:cs="Times New Roman"/>
          <w:szCs w:val="24"/>
        </w:rPr>
        <w:t xml:space="preserve"> προς την ιδεολογία του. Ό,τι κάνει σήμερα, αυτό ακριβώς έκανε και το ίνδαλμα της εποχής του Μεσοπολέμου -και για </w:t>
      </w:r>
      <w:r w:rsidRPr="002305E5">
        <w:rPr>
          <w:rFonts w:eastAsia="Times New Roman" w:cs="Times New Roman"/>
          <w:szCs w:val="24"/>
        </w:rPr>
        <w:t xml:space="preserve">πολλούς </w:t>
      </w:r>
      <w:r>
        <w:rPr>
          <w:rFonts w:eastAsia="Times New Roman" w:cs="Times New Roman"/>
          <w:szCs w:val="24"/>
        </w:rPr>
        <w:t xml:space="preserve">από </w:t>
      </w:r>
      <w:r w:rsidRPr="002305E5">
        <w:rPr>
          <w:rFonts w:eastAsia="Times New Roman" w:cs="Times New Roman"/>
          <w:szCs w:val="24"/>
        </w:rPr>
        <w:t>σας ίνδαλμα και τώρα</w:t>
      </w:r>
      <w:r>
        <w:rPr>
          <w:rFonts w:eastAsia="Times New Roman" w:cs="Times New Roman"/>
          <w:szCs w:val="24"/>
        </w:rPr>
        <w:t>-</w:t>
      </w:r>
      <w:r w:rsidRPr="002305E5">
        <w:rPr>
          <w:rFonts w:eastAsia="Times New Roman" w:cs="Times New Roman"/>
          <w:szCs w:val="24"/>
        </w:rPr>
        <w:t xml:space="preserve"> ο Ιωσήφ Στάλιν</w:t>
      </w:r>
      <w:r>
        <w:rPr>
          <w:rFonts w:eastAsia="Times New Roman" w:cs="Times New Roman"/>
          <w:szCs w:val="24"/>
        </w:rPr>
        <w:t>, που ναι μεν είχε υπογράψει</w:t>
      </w:r>
      <w:r w:rsidRPr="002305E5">
        <w:rPr>
          <w:rFonts w:eastAsia="Times New Roman" w:cs="Times New Roman"/>
          <w:szCs w:val="24"/>
        </w:rPr>
        <w:t xml:space="preserve"> </w:t>
      </w:r>
      <w:r>
        <w:rPr>
          <w:rFonts w:eastAsia="Times New Roman" w:cs="Times New Roman"/>
          <w:szCs w:val="24"/>
        </w:rPr>
        <w:t>σ</w:t>
      </w:r>
      <w:r w:rsidRPr="002305E5">
        <w:rPr>
          <w:rFonts w:eastAsia="Times New Roman" w:cs="Times New Roman"/>
          <w:szCs w:val="24"/>
        </w:rPr>
        <w:t xml:space="preserve">ύμφωνο </w:t>
      </w:r>
      <w:r>
        <w:rPr>
          <w:rFonts w:eastAsia="Times New Roman" w:cs="Times New Roman"/>
          <w:szCs w:val="24"/>
        </w:rPr>
        <w:t>ε</w:t>
      </w:r>
      <w:r w:rsidRPr="002305E5">
        <w:rPr>
          <w:rFonts w:eastAsia="Times New Roman" w:cs="Times New Roman"/>
          <w:szCs w:val="24"/>
        </w:rPr>
        <w:t>ιρήνης</w:t>
      </w:r>
      <w:r>
        <w:rPr>
          <w:rFonts w:eastAsia="Times New Roman" w:cs="Times New Roman"/>
          <w:szCs w:val="24"/>
        </w:rPr>
        <w:t>,</w:t>
      </w:r>
      <w:r w:rsidRPr="002305E5">
        <w:rPr>
          <w:rFonts w:eastAsia="Times New Roman" w:cs="Times New Roman"/>
          <w:szCs w:val="24"/>
        </w:rPr>
        <w:t xml:space="preserve"> μη επιθέσεως και </w:t>
      </w:r>
      <w:r>
        <w:rPr>
          <w:rFonts w:eastAsia="Times New Roman" w:cs="Times New Roman"/>
          <w:szCs w:val="24"/>
        </w:rPr>
        <w:t>φ</w:t>
      </w:r>
      <w:r w:rsidRPr="002305E5">
        <w:rPr>
          <w:rFonts w:eastAsia="Times New Roman" w:cs="Times New Roman"/>
          <w:szCs w:val="24"/>
        </w:rPr>
        <w:t>ιλίας με τον ιδεολογικό του αντίπαλο</w:t>
      </w:r>
      <w:r>
        <w:rPr>
          <w:rFonts w:eastAsia="Times New Roman" w:cs="Times New Roman"/>
          <w:szCs w:val="24"/>
        </w:rPr>
        <w:t xml:space="preserve">, τη </w:t>
      </w:r>
      <w:r>
        <w:rPr>
          <w:rFonts w:eastAsia="Times New Roman" w:cs="Times New Roman"/>
          <w:szCs w:val="24"/>
        </w:rPr>
        <w:t>ναζι</w:t>
      </w:r>
      <w:r>
        <w:rPr>
          <w:rFonts w:eastAsia="Times New Roman" w:cs="Times New Roman"/>
          <w:szCs w:val="24"/>
        </w:rPr>
        <w:t xml:space="preserve">στική </w:t>
      </w:r>
      <w:r w:rsidRPr="002305E5">
        <w:rPr>
          <w:rFonts w:eastAsia="Times New Roman" w:cs="Times New Roman"/>
          <w:szCs w:val="24"/>
        </w:rPr>
        <w:t>Γερμανία</w:t>
      </w:r>
      <w:r>
        <w:rPr>
          <w:rFonts w:eastAsia="Times New Roman" w:cs="Times New Roman"/>
          <w:szCs w:val="24"/>
        </w:rPr>
        <w:t>,</w:t>
      </w:r>
      <w:r w:rsidRPr="002305E5">
        <w:rPr>
          <w:rFonts w:eastAsia="Times New Roman" w:cs="Times New Roman"/>
          <w:szCs w:val="24"/>
        </w:rPr>
        <w:t xml:space="preserve"> τον Αύγουστο </w:t>
      </w:r>
      <w:r>
        <w:rPr>
          <w:rFonts w:eastAsia="Times New Roman" w:cs="Times New Roman"/>
          <w:szCs w:val="24"/>
        </w:rPr>
        <w:t>του 1939, αλλά την ώρα της κρί</w:t>
      </w:r>
      <w:r>
        <w:rPr>
          <w:rFonts w:eastAsia="Times New Roman" w:cs="Times New Roman"/>
          <w:szCs w:val="24"/>
        </w:rPr>
        <w:lastRenderedPageBreak/>
        <w:t>σεως,</w:t>
      </w:r>
      <w:r w:rsidRPr="002305E5">
        <w:rPr>
          <w:rFonts w:eastAsia="Times New Roman" w:cs="Times New Roman"/>
          <w:szCs w:val="24"/>
        </w:rPr>
        <w:t xml:space="preserve"> τον Ιούνιο του </w:t>
      </w:r>
      <w:r>
        <w:rPr>
          <w:rFonts w:eastAsia="Times New Roman" w:cs="Times New Roman"/>
          <w:szCs w:val="24"/>
        </w:rPr>
        <w:t>1941,</w:t>
      </w:r>
      <w:r w:rsidRPr="002305E5">
        <w:rPr>
          <w:rFonts w:eastAsia="Times New Roman" w:cs="Times New Roman"/>
          <w:szCs w:val="24"/>
        </w:rPr>
        <w:t xml:space="preserve"> με τη γερμανική επίθεση και τις πολεμικές επιχειρήσεις</w:t>
      </w:r>
      <w:r>
        <w:rPr>
          <w:rFonts w:eastAsia="Times New Roman" w:cs="Times New Roman"/>
          <w:szCs w:val="24"/>
        </w:rPr>
        <w:t>,</w:t>
      </w:r>
      <w:r w:rsidRPr="002305E5">
        <w:rPr>
          <w:rFonts w:eastAsia="Times New Roman" w:cs="Times New Roman"/>
          <w:szCs w:val="24"/>
        </w:rPr>
        <w:t xml:space="preserve"> θυμήθηκε την πατρίδα</w:t>
      </w:r>
      <w:r>
        <w:rPr>
          <w:rFonts w:eastAsia="Times New Roman" w:cs="Times New Roman"/>
          <w:szCs w:val="24"/>
        </w:rPr>
        <w:t>, θυμήθηκε το έθνος, θυμήθηκε</w:t>
      </w:r>
      <w:r w:rsidRPr="002305E5">
        <w:rPr>
          <w:rFonts w:eastAsia="Times New Roman" w:cs="Times New Roman"/>
          <w:szCs w:val="24"/>
        </w:rPr>
        <w:t xml:space="preserve"> το</w:t>
      </w:r>
      <w:r>
        <w:rPr>
          <w:rFonts w:eastAsia="Times New Roman" w:cs="Times New Roman"/>
          <w:szCs w:val="24"/>
        </w:rPr>
        <w:t xml:space="preserve"> πατριωτικό</w:t>
      </w:r>
      <w:r w:rsidRPr="002305E5">
        <w:rPr>
          <w:rFonts w:eastAsia="Times New Roman" w:cs="Times New Roman"/>
          <w:szCs w:val="24"/>
        </w:rPr>
        <w:t xml:space="preserve"> καθήκ</w:t>
      </w:r>
      <w:r w:rsidRPr="002305E5">
        <w:rPr>
          <w:rFonts w:eastAsia="Times New Roman" w:cs="Times New Roman"/>
          <w:szCs w:val="24"/>
        </w:rPr>
        <w:t>ον και το</w:t>
      </w:r>
      <w:r>
        <w:rPr>
          <w:rFonts w:eastAsia="Times New Roman" w:cs="Times New Roman"/>
          <w:szCs w:val="24"/>
        </w:rPr>
        <w:t>ν</w:t>
      </w:r>
      <w:r w:rsidRPr="002305E5">
        <w:rPr>
          <w:rFonts w:eastAsia="Times New Roman" w:cs="Times New Roman"/>
          <w:szCs w:val="24"/>
        </w:rPr>
        <w:t xml:space="preserve"> πατριωτικό πόλεμο</w:t>
      </w:r>
      <w:r>
        <w:rPr>
          <w:rFonts w:eastAsia="Times New Roman" w:cs="Times New Roman"/>
          <w:szCs w:val="24"/>
        </w:rPr>
        <w:t>. Α</w:t>
      </w:r>
      <w:r w:rsidRPr="002305E5">
        <w:rPr>
          <w:rFonts w:eastAsia="Times New Roman" w:cs="Times New Roman"/>
          <w:szCs w:val="24"/>
        </w:rPr>
        <w:t>πελευθ</w:t>
      </w:r>
      <w:r>
        <w:rPr>
          <w:rFonts w:eastAsia="Times New Roman" w:cs="Times New Roman"/>
          <w:szCs w:val="24"/>
        </w:rPr>
        <w:t>έρωσε</w:t>
      </w:r>
      <w:r w:rsidRPr="002305E5">
        <w:rPr>
          <w:rFonts w:eastAsia="Times New Roman" w:cs="Times New Roman"/>
          <w:szCs w:val="24"/>
        </w:rPr>
        <w:t xml:space="preserve"> τους ιερείς από τα στρατόπεδα συγκέντρωσης</w:t>
      </w:r>
      <w:r>
        <w:rPr>
          <w:rFonts w:eastAsia="Times New Roman" w:cs="Times New Roman"/>
          <w:szCs w:val="24"/>
        </w:rPr>
        <w:t>.</w:t>
      </w:r>
      <w:r w:rsidRPr="002305E5">
        <w:rPr>
          <w:rFonts w:eastAsia="Times New Roman" w:cs="Times New Roman"/>
          <w:szCs w:val="24"/>
        </w:rPr>
        <w:t xml:space="preserve"> Αυτή είναι η πραγματική </w:t>
      </w:r>
      <w:r>
        <w:rPr>
          <w:rFonts w:eastAsia="Times New Roman" w:cs="Times New Roman"/>
          <w:szCs w:val="24"/>
        </w:rPr>
        <w:t>Α</w:t>
      </w:r>
      <w:r w:rsidRPr="002305E5">
        <w:rPr>
          <w:rFonts w:eastAsia="Times New Roman" w:cs="Times New Roman"/>
          <w:szCs w:val="24"/>
        </w:rPr>
        <w:t>ριστερά</w:t>
      </w:r>
      <w:r>
        <w:rPr>
          <w:rFonts w:eastAsia="Times New Roman" w:cs="Times New Roman"/>
          <w:szCs w:val="24"/>
        </w:rPr>
        <w:t>. Α</w:t>
      </w:r>
      <w:r w:rsidRPr="002305E5">
        <w:rPr>
          <w:rFonts w:eastAsia="Times New Roman" w:cs="Times New Roman"/>
          <w:szCs w:val="24"/>
        </w:rPr>
        <w:t xml:space="preserve">υτή ήταν πάντα η </w:t>
      </w:r>
      <w:r>
        <w:rPr>
          <w:rFonts w:eastAsia="Times New Roman" w:cs="Times New Roman"/>
          <w:szCs w:val="24"/>
        </w:rPr>
        <w:t>Α</w:t>
      </w:r>
      <w:r w:rsidRPr="002305E5">
        <w:rPr>
          <w:rFonts w:eastAsia="Times New Roman" w:cs="Times New Roman"/>
          <w:szCs w:val="24"/>
        </w:rPr>
        <w:t>ριστερά</w:t>
      </w:r>
      <w:r>
        <w:rPr>
          <w:rFonts w:eastAsia="Times New Roman" w:cs="Times New Roman"/>
          <w:szCs w:val="24"/>
        </w:rPr>
        <w:t>.</w:t>
      </w:r>
      <w:r w:rsidRPr="002305E5">
        <w:rPr>
          <w:rFonts w:eastAsia="Times New Roman" w:cs="Times New Roman"/>
          <w:szCs w:val="24"/>
        </w:rPr>
        <w:t xml:space="preserve"> </w:t>
      </w:r>
      <w:r>
        <w:rPr>
          <w:rFonts w:eastAsia="Times New Roman" w:cs="Times New Roman"/>
          <w:szCs w:val="24"/>
        </w:rPr>
        <w:t xml:space="preserve">Ίδιοι είστε. </w:t>
      </w:r>
    </w:p>
    <w:p w14:paraId="1286C53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Κλείνω</w:t>
      </w:r>
      <w:r w:rsidRPr="002305E5">
        <w:rPr>
          <w:rFonts w:eastAsia="Times New Roman" w:cs="Times New Roman"/>
          <w:szCs w:val="24"/>
        </w:rPr>
        <w:t xml:space="preserve"> το κομμάτι της ιστορικής αναδρομής και θα τολμήσω να πω και τούτο </w:t>
      </w:r>
      <w:r>
        <w:rPr>
          <w:rFonts w:eastAsia="Times New Roman" w:cs="Times New Roman"/>
          <w:szCs w:val="24"/>
        </w:rPr>
        <w:t>στηλιτεύοντας τ</w:t>
      </w:r>
      <w:r w:rsidRPr="002305E5">
        <w:rPr>
          <w:rFonts w:eastAsia="Times New Roman" w:cs="Times New Roman"/>
          <w:szCs w:val="24"/>
        </w:rPr>
        <w:t xml:space="preserve">ην </w:t>
      </w:r>
      <w:r>
        <w:rPr>
          <w:rFonts w:eastAsia="Times New Roman" w:cs="Times New Roman"/>
          <w:szCs w:val="24"/>
        </w:rPr>
        <w:t>Α</w:t>
      </w:r>
      <w:r w:rsidRPr="002305E5">
        <w:rPr>
          <w:rFonts w:eastAsia="Times New Roman" w:cs="Times New Roman"/>
          <w:szCs w:val="24"/>
        </w:rPr>
        <w:t>ρ</w:t>
      </w:r>
      <w:r w:rsidRPr="002305E5">
        <w:rPr>
          <w:rFonts w:eastAsia="Times New Roman" w:cs="Times New Roman"/>
          <w:szCs w:val="24"/>
        </w:rPr>
        <w:t>ιστερά</w:t>
      </w:r>
      <w:r>
        <w:rPr>
          <w:rFonts w:eastAsia="Times New Roman" w:cs="Times New Roman"/>
          <w:szCs w:val="24"/>
        </w:rPr>
        <w:t>: Τον Απρίλιο του 1936, μ</w:t>
      </w:r>
      <w:r w:rsidRPr="002305E5">
        <w:rPr>
          <w:rFonts w:eastAsia="Times New Roman" w:cs="Times New Roman"/>
          <w:szCs w:val="24"/>
        </w:rPr>
        <w:t xml:space="preserve">ετά τις προγραμματικές δηλώσεις του </w:t>
      </w:r>
      <w:r>
        <w:rPr>
          <w:rFonts w:eastAsia="Times New Roman" w:cs="Times New Roman"/>
          <w:szCs w:val="24"/>
        </w:rPr>
        <w:t>Π</w:t>
      </w:r>
      <w:r w:rsidRPr="002305E5">
        <w:rPr>
          <w:rFonts w:eastAsia="Times New Roman" w:cs="Times New Roman"/>
          <w:szCs w:val="24"/>
        </w:rPr>
        <w:t>ρωθυπουργού</w:t>
      </w:r>
      <w:r>
        <w:rPr>
          <w:rFonts w:eastAsia="Times New Roman" w:cs="Times New Roman"/>
          <w:szCs w:val="24"/>
        </w:rPr>
        <w:t>,</w:t>
      </w:r>
      <w:r w:rsidRPr="002305E5">
        <w:rPr>
          <w:rFonts w:eastAsia="Times New Roman" w:cs="Times New Roman"/>
          <w:szCs w:val="24"/>
        </w:rPr>
        <w:t xml:space="preserve"> η Βουλή έδωσε ψήφο εμπιστοσύνης στην </w:t>
      </w:r>
      <w:r>
        <w:rPr>
          <w:rFonts w:eastAsia="Times New Roman" w:cs="Times New Roman"/>
          <w:szCs w:val="24"/>
        </w:rPr>
        <w:t>Κ</w:t>
      </w:r>
      <w:r w:rsidRPr="002305E5">
        <w:rPr>
          <w:rFonts w:eastAsia="Times New Roman" w:cs="Times New Roman"/>
          <w:szCs w:val="24"/>
        </w:rPr>
        <w:t xml:space="preserve">υβέρνηση Ιωάννου Μεταξά </w:t>
      </w:r>
      <w:r>
        <w:rPr>
          <w:rFonts w:eastAsia="Times New Roman" w:cs="Times New Roman"/>
          <w:szCs w:val="24"/>
        </w:rPr>
        <w:t xml:space="preserve">με διακόσιες σαράντα μία </w:t>
      </w:r>
      <w:r w:rsidRPr="002305E5">
        <w:rPr>
          <w:rFonts w:eastAsia="Times New Roman" w:cs="Times New Roman"/>
          <w:szCs w:val="24"/>
        </w:rPr>
        <w:t xml:space="preserve">ψήφους </w:t>
      </w:r>
      <w:r>
        <w:rPr>
          <w:rFonts w:eastAsia="Times New Roman" w:cs="Times New Roman"/>
          <w:szCs w:val="24"/>
        </w:rPr>
        <w:t>«</w:t>
      </w:r>
      <w:r w:rsidRPr="002305E5">
        <w:rPr>
          <w:rFonts w:eastAsia="Times New Roman" w:cs="Times New Roman"/>
          <w:szCs w:val="24"/>
        </w:rPr>
        <w:t>υπέρ</w:t>
      </w:r>
      <w:r>
        <w:rPr>
          <w:rFonts w:eastAsia="Times New Roman" w:cs="Times New Roman"/>
          <w:szCs w:val="24"/>
        </w:rPr>
        <w:t>»,</w:t>
      </w:r>
      <w:r w:rsidRPr="002305E5">
        <w:rPr>
          <w:rFonts w:eastAsia="Times New Roman" w:cs="Times New Roman"/>
          <w:szCs w:val="24"/>
        </w:rPr>
        <w:t xml:space="preserve"> με </w:t>
      </w:r>
      <w:r>
        <w:rPr>
          <w:rFonts w:eastAsia="Times New Roman" w:cs="Times New Roman"/>
          <w:szCs w:val="24"/>
        </w:rPr>
        <w:t>δεκαέξι</w:t>
      </w:r>
      <w:r w:rsidRPr="002305E5">
        <w:rPr>
          <w:rFonts w:eastAsia="Times New Roman" w:cs="Times New Roman"/>
          <w:szCs w:val="24"/>
        </w:rPr>
        <w:t xml:space="preserve"> </w:t>
      </w:r>
      <w:r>
        <w:rPr>
          <w:rFonts w:eastAsia="Times New Roman" w:cs="Times New Roman"/>
          <w:szCs w:val="24"/>
        </w:rPr>
        <w:t>«</w:t>
      </w:r>
      <w:r w:rsidRPr="002305E5">
        <w:rPr>
          <w:rFonts w:eastAsia="Times New Roman" w:cs="Times New Roman"/>
          <w:szCs w:val="24"/>
        </w:rPr>
        <w:t>κατά</w:t>
      </w:r>
      <w:r>
        <w:rPr>
          <w:rFonts w:eastAsia="Times New Roman" w:cs="Times New Roman"/>
          <w:szCs w:val="24"/>
        </w:rPr>
        <w:t>»</w:t>
      </w:r>
      <w:r w:rsidRPr="002305E5">
        <w:rPr>
          <w:rFonts w:eastAsia="Times New Roman" w:cs="Times New Roman"/>
          <w:szCs w:val="24"/>
        </w:rPr>
        <w:t xml:space="preserve"> και</w:t>
      </w:r>
      <w:r>
        <w:rPr>
          <w:rFonts w:eastAsia="Times New Roman" w:cs="Times New Roman"/>
          <w:szCs w:val="24"/>
        </w:rPr>
        <w:t xml:space="preserve"> τέσσερις αποχές. </w:t>
      </w:r>
      <w:r w:rsidRPr="002305E5">
        <w:rPr>
          <w:rFonts w:eastAsia="Times New Roman" w:cs="Times New Roman"/>
          <w:szCs w:val="24"/>
        </w:rPr>
        <w:t xml:space="preserve"> </w:t>
      </w:r>
      <w:r>
        <w:rPr>
          <w:rFonts w:eastAsia="Times New Roman" w:cs="Times New Roman"/>
          <w:szCs w:val="24"/>
        </w:rPr>
        <w:t>Γ</w:t>
      </w:r>
      <w:r w:rsidRPr="002305E5">
        <w:rPr>
          <w:rFonts w:eastAsia="Times New Roman" w:cs="Times New Roman"/>
          <w:szCs w:val="24"/>
        </w:rPr>
        <w:t xml:space="preserve">ια να λέμε την ιστορική </w:t>
      </w:r>
      <w:r w:rsidRPr="002305E5">
        <w:rPr>
          <w:rFonts w:eastAsia="Times New Roman" w:cs="Times New Roman"/>
          <w:szCs w:val="24"/>
        </w:rPr>
        <w:t>πραγματικότητα</w:t>
      </w:r>
      <w:r>
        <w:rPr>
          <w:rFonts w:eastAsia="Times New Roman" w:cs="Times New Roman"/>
          <w:szCs w:val="24"/>
        </w:rPr>
        <w:t>,</w:t>
      </w:r>
      <w:r w:rsidRPr="002305E5">
        <w:rPr>
          <w:rFonts w:eastAsia="Times New Roman" w:cs="Times New Roman"/>
          <w:szCs w:val="24"/>
        </w:rPr>
        <w:t xml:space="preserve"> </w:t>
      </w:r>
      <w:r>
        <w:rPr>
          <w:rFonts w:eastAsia="Times New Roman" w:cs="Times New Roman"/>
          <w:szCs w:val="24"/>
        </w:rPr>
        <w:t>«</w:t>
      </w:r>
      <w:r w:rsidRPr="002305E5">
        <w:rPr>
          <w:rFonts w:eastAsia="Times New Roman" w:cs="Times New Roman"/>
          <w:szCs w:val="24"/>
        </w:rPr>
        <w:t>κατά</w:t>
      </w:r>
      <w:r>
        <w:rPr>
          <w:rFonts w:eastAsia="Times New Roman" w:cs="Times New Roman"/>
          <w:szCs w:val="24"/>
        </w:rPr>
        <w:t>»</w:t>
      </w:r>
      <w:r w:rsidRPr="002305E5">
        <w:rPr>
          <w:rFonts w:eastAsia="Times New Roman" w:cs="Times New Roman"/>
          <w:szCs w:val="24"/>
        </w:rPr>
        <w:t xml:space="preserve"> ψήφισαν τότε </w:t>
      </w:r>
      <w:r>
        <w:rPr>
          <w:rFonts w:eastAsia="Times New Roman" w:cs="Times New Roman"/>
          <w:szCs w:val="24"/>
        </w:rPr>
        <w:t xml:space="preserve">οι Βουλευτές του ΚΚΕ </w:t>
      </w:r>
      <w:r w:rsidRPr="002305E5">
        <w:rPr>
          <w:rFonts w:eastAsia="Times New Roman" w:cs="Times New Roman"/>
          <w:szCs w:val="24"/>
        </w:rPr>
        <w:t xml:space="preserve">και ο </w:t>
      </w:r>
      <w:r>
        <w:rPr>
          <w:rFonts w:eastAsia="Times New Roman" w:cs="Times New Roman"/>
          <w:szCs w:val="24"/>
        </w:rPr>
        <w:t>Γεώργιο</w:t>
      </w:r>
      <w:r w:rsidRPr="002305E5">
        <w:rPr>
          <w:rFonts w:eastAsia="Times New Roman" w:cs="Times New Roman"/>
          <w:szCs w:val="24"/>
        </w:rPr>
        <w:t>ς Παπανδρέου</w:t>
      </w:r>
      <w:r>
        <w:rPr>
          <w:rFonts w:eastAsia="Times New Roman" w:cs="Times New Roman"/>
          <w:szCs w:val="24"/>
        </w:rPr>
        <w:t xml:space="preserve">. </w:t>
      </w:r>
    </w:p>
    <w:p w14:paraId="1286C54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w:t>
      </w:r>
      <w:r w:rsidRPr="002305E5">
        <w:rPr>
          <w:rFonts w:eastAsia="Times New Roman" w:cs="Times New Roman"/>
          <w:szCs w:val="24"/>
        </w:rPr>
        <w:t>ήμερα</w:t>
      </w:r>
      <w:r>
        <w:rPr>
          <w:rFonts w:eastAsia="Times New Roman" w:cs="Times New Roman"/>
          <w:szCs w:val="24"/>
        </w:rPr>
        <w:t>, ογδόντα δύο χρόνια μετά, η Κ</w:t>
      </w:r>
      <w:r w:rsidRPr="002305E5">
        <w:rPr>
          <w:rFonts w:eastAsia="Times New Roman" w:cs="Times New Roman"/>
          <w:szCs w:val="24"/>
        </w:rPr>
        <w:t xml:space="preserve">υβέρνηση ΣΥΡΙΖΑ θέλει να κυβερνήσει με </w:t>
      </w:r>
      <w:r>
        <w:rPr>
          <w:rFonts w:eastAsia="Times New Roman" w:cs="Times New Roman"/>
          <w:szCs w:val="24"/>
        </w:rPr>
        <w:t xml:space="preserve">εκατόν πενήντα μία </w:t>
      </w:r>
      <w:r w:rsidRPr="002305E5">
        <w:rPr>
          <w:rFonts w:eastAsia="Times New Roman" w:cs="Times New Roman"/>
          <w:szCs w:val="24"/>
        </w:rPr>
        <w:t xml:space="preserve">ψήφους </w:t>
      </w:r>
      <w:r>
        <w:rPr>
          <w:rFonts w:eastAsia="Times New Roman" w:cs="Times New Roman"/>
          <w:szCs w:val="24"/>
        </w:rPr>
        <w:t>κ</w:t>
      </w:r>
      <w:r w:rsidRPr="002305E5">
        <w:rPr>
          <w:rFonts w:eastAsia="Times New Roman" w:cs="Times New Roman"/>
          <w:szCs w:val="24"/>
        </w:rPr>
        <w:t xml:space="preserve">αι εν συνεχεία με αυτούς τους </w:t>
      </w:r>
      <w:r>
        <w:rPr>
          <w:rFonts w:eastAsia="Times New Roman" w:cs="Times New Roman"/>
          <w:szCs w:val="24"/>
        </w:rPr>
        <w:t>εκατόν πενήντα ένα</w:t>
      </w:r>
      <w:r w:rsidRPr="002305E5">
        <w:rPr>
          <w:rFonts w:eastAsia="Times New Roman" w:cs="Times New Roman"/>
          <w:szCs w:val="24"/>
        </w:rPr>
        <w:t xml:space="preserve"> να </w:t>
      </w:r>
      <w:r>
        <w:rPr>
          <w:rFonts w:eastAsia="Times New Roman" w:cs="Times New Roman"/>
          <w:szCs w:val="24"/>
        </w:rPr>
        <w:t xml:space="preserve">παραδώσει το ιερό </w:t>
      </w:r>
      <w:r w:rsidRPr="002305E5">
        <w:rPr>
          <w:rFonts w:eastAsia="Times New Roman" w:cs="Times New Roman"/>
          <w:szCs w:val="24"/>
        </w:rPr>
        <w:t xml:space="preserve">όνομα της Μακεδονίας </w:t>
      </w:r>
      <w:r>
        <w:rPr>
          <w:rFonts w:eastAsia="Times New Roman" w:cs="Times New Roman"/>
          <w:szCs w:val="24"/>
        </w:rPr>
        <w:t>μας,</w:t>
      </w:r>
      <w:r w:rsidRPr="002305E5">
        <w:rPr>
          <w:rFonts w:eastAsia="Times New Roman" w:cs="Times New Roman"/>
          <w:szCs w:val="24"/>
        </w:rPr>
        <w:t xml:space="preserve"> να παραδώσει τη Μακεδονία στα </w:t>
      </w:r>
      <w:r>
        <w:rPr>
          <w:rFonts w:eastAsia="Times New Roman" w:cs="Times New Roman"/>
          <w:szCs w:val="24"/>
        </w:rPr>
        <w:lastRenderedPageBreak/>
        <w:t>νατοϊ</w:t>
      </w:r>
      <w:r>
        <w:rPr>
          <w:rFonts w:eastAsia="Times New Roman" w:cs="Times New Roman"/>
          <w:szCs w:val="24"/>
        </w:rPr>
        <w:t xml:space="preserve">κά </w:t>
      </w:r>
      <w:r w:rsidRPr="002305E5">
        <w:rPr>
          <w:rFonts w:eastAsia="Times New Roman" w:cs="Times New Roman"/>
          <w:szCs w:val="24"/>
        </w:rPr>
        <w:t>συμφέροντα με αυτή την πλασματική πλειοψηφία</w:t>
      </w:r>
      <w:r>
        <w:rPr>
          <w:rFonts w:eastAsia="Times New Roman" w:cs="Times New Roman"/>
          <w:szCs w:val="24"/>
        </w:rPr>
        <w:t>. Υ</w:t>
      </w:r>
      <w:r w:rsidRPr="002305E5">
        <w:rPr>
          <w:rFonts w:eastAsia="Times New Roman" w:cs="Times New Roman"/>
          <w:szCs w:val="24"/>
        </w:rPr>
        <w:t>ποτίθεται</w:t>
      </w:r>
      <w:r>
        <w:rPr>
          <w:rFonts w:eastAsia="Times New Roman" w:cs="Times New Roman"/>
          <w:szCs w:val="24"/>
        </w:rPr>
        <w:t>,</w:t>
      </w:r>
      <w:r w:rsidRPr="002305E5">
        <w:rPr>
          <w:rFonts w:eastAsia="Times New Roman" w:cs="Times New Roman"/>
          <w:szCs w:val="24"/>
        </w:rPr>
        <w:t xml:space="preserve"> λοιπόν</w:t>
      </w:r>
      <w:r>
        <w:rPr>
          <w:rFonts w:eastAsia="Times New Roman" w:cs="Times New Roman"/>
          <w:szCs w:val="24"/>
        </w:rPr>
        <w:t>,</w:t>
      </w:r>
      <w:r w:rsidRPr="002305E5">
        <w:rPr>
          <w:rFonts w:eastAsia="Times New Roman" w:cs="Times New Roman"/>
          <w:szCs w:val="24"/>
        </w:rPr>
        <w:t xml:space="preserve"> ότι ο Μεταξάς</w:t>
      </w:r>
      <w:r>
        <w:rPr>
          <w:rFonts w:eastAsia="Times New Roman" w:cs="Times New Roman"/>
          <w:szCs w:val="24"/>
        </w:rPr>
        <w:t xml:space="preserve"> ήταν ο δικτάτωρ</w:t>
      </w:r>
      <w:r w:rsidRPr="002305E5">
        <w:rPr>
          <w:rFonts w:eastAsia="Times New Roman" w:cs="Times New Roman"/>
          <w:szCs w:val="24"/>
        </w:rPr>
        <w:t xml:space="preserve"> και </w:t>
      </w:r>
      <w:r>
        <w:rPr>
          <w:rFonts w:eastAsia="Times New Roman" w:cs="Times New Roman"/>
          <w:szCs w:val="24"/>
        </w:rPr>
        <w:t xml:space="preserve">υποτίθεται ότι εσείς, οι νεομπολσεβίκοι, είστε οι </w:t>
      </w:r>
      <w:r w:rsidRPr="002305E5">
        <w:rPr>
          <w:rFonts w:eastAsia="Times New Roman" w:cs="Times New Roman"/>
          <w:szCs w:val="24"/>
        </w:rPr>
        <w:t>δημοκράτες</w:t>
      </w:r>
      <w:r>
        <w:rPr>
          <w:rFonts w:eastAsia="Times New Roman" w:cs="Times New Roman"/>
          <w:szCs w:val="24"/>
        </w:rPr>
        <w:t>.</w:t>
      </w:r>
      <w:r w:rsidRPr="002305E5">
        <w:rPr>
          <w:rFonts w:eastAsia="Times New Roman" w:cs="Times New Roman"/>
          <w:szCs w:val="24"/>
        </w:rPr>
        <w:t xml:space="preserve"> </w:t>
      </w:r>
    </w:p>
    <w:p w14:paraId="1286C54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Και έρχομαι</w:t>
      </w:r>
      <w:r>
        <w:rPr>
          <w:rFonts w:eastAsia="Times New Roman" w:cs="Times New Roman"/>
          <w:szCs w:val="24"/>
        </w:rPr>
        <w:t xml:space="preserve"> σ</w:t>
      </w:r>
      <w:r w:rsidRPr="002305E5">
        <w:rPr>
          <w:rFonts w:eastAsia="Times New Roman" w:cs="Times New Roman"/>
          <w:szCs w:val="24"/>
        </w:rPr>
        <w:t xml:space="preserve">το σημείο αυτό </w:t>
      </w:r>
      <w:r>
        <w:rPr>
          <w:rFonts w:eastAsia="Times New Roman" w:cs="Times New Roman"/>
          <w:szCs w:val="24"/>
        </w:rPr>
        <w:t>-για να μην αδικώ τη</w:t>
      </w:r>
      <w:r w:rsidRPr="002305E5">
        <w:rPr>
          <w:rFonts w:eastAsia="Times New Roman" w:cs="Times New Roman"/>
          <w:szCs w:val="24"/>
        </w:rPr>
        <w:t xml:space="preserve"> συνιστώσα </w:t>
      </w:r>
      <w:r>
        <w:rPr>
          <w:rFonts w:eastAsia="Times New Roman" w:cs="Times New Roman"/>
          <w:szCs w:val="24"/>
        </w:rPr>
        <w:t>σας-</w:t>
      </w:r>
      <w:r w:rsidRPr="002305E5">
        <w:rPr>
          <w:rFonts w:eastAsia="Times New Roman" w:cs="Times New Roman"/>
          <w:szCs w:val="24"/>
        </w:rPr>
        <w:t xml:space="preserve"> </w:t>
      </w:r>
      <w:r>
        <w:rPr>
          <w:rFonts w:eastAsia="Times New Roman" w:cs="Times New Roman"/>
          <w:szCs w:val="24"/>
        </w:rPr>
        <w:t>ν</w:t>
      </w:r>
      <w:r w:rsidRPr="002305E5">
        <w:rPr>
          <w:rFonts w:eastAsia="Times New Roman" w:cs="Times New Roman"/>
          <w:szCs w:val="24"/>
        </w:rPr>
        <w:t>α καταδείξω και την υποκρισία και τον παλαιοκομματισμό</w:t>
      </w:r>
      <w:r>
        <w:rPr>
          <w:rFonts w:eastAsia="Times New Roman" w:cs="Times New Roman"/>
          <w:szCs w:val="24"/>
        </w:rPr>
        <w:t>,</w:t>
      </w:r>
      <w:r w:rsidRPr="002305E5">
        <w:rPr>
          <w:rFonts w:eastAsia="Times New Roman" w:cs="Times New Roman"/>
          <w:szCs w:val="24"/>
        </w:rPr>
        <w:t xml:space="preserve"> το ψέμα της φιλελεύθερης παράταξης και των δήθεν πατριωτών</w:t>
      </w:r>
      <w:r>
        <w:rPr>
          <w:rFonts w:eastAsia="Times New Roman" w:cs="Times New Roman"/>
          <w:szCs w:val="24"/>
        </w:rPr>
        <w:t>. Σε πρόσφατη συνέντευξή του στον ΑΝΤ1</w:t>
      </w:r>
      <w:r w:rsidRPr="002305E5">
        <w:rPr>
          <w:rFonts w:eastAsia="Times New Roman" w:cs="Times New Roman"/>
          <w:szCs w:val="24"/>
        </w:rPr>
        <w:t xml:space="preserve"> ο Πρόεδρος της </w:t>
      </w:r>
      <w:r>
        <w:rPr>
          <w:rFonts w:eastAsia="Times New Roman" w:cs="Times New Roman"/>
          <w:szCs w:val="24"/>
        </w:rPr>
        <w:t>Νέας Δημοκρατίας</w:t>
      </w:r>
      <w:r w:rsidRPr="002305E5">
        <w:rPr>
          <w:rFonts w:eastAsia="Times New Roman" w:cs="Times New Roman"/>
          <w:szCs w:val="24"/>
        </w:rPr>
        <w:t xml:space="preserve"> Κυριάκος Μητσοτάκ</w:t>
      </w:r>
      <w:r w:rsidRPr="002305E5">
        <w:rPr>
          <w:rFonts w:eastAsia="Times New Roman" w:cs="Times New Roman"/>
          <w:szCs w:val="24"/>
        </w:rPr>
        <w:t>ης</w:t>
      </w:r>
      <w:r>
        <w:rPr>
          <w:rFonts w:eastAsia="Times New Roman" w:cs="Times New Roman"/>
          <w:szCs w:val="24"/>
        </w:rPr>
        <w:t>,</w:t>
      </w:r>
      <w:r w:rsidRPr="002305E5">
        <w:rPr>
          <w:rFonts w:eastAsia="Times New Roman" w:cs="Times New Roman"/>
          <w:szCs w:val="24"/>
        </w:rPr>
        <w:t xml:space="preserve"> προκειμένου να σχολιάσει τις ρ</w:t>
      </w:r>
      <w:r>
        <w:rPr>
          <w:rFonts w:eastAsia="Times New Roman" w:cs="Times New Roman"/>
          <w:szCs w:val="24"/>
        </w:rPr>
        <w:t xml:space="preserve">αγδαίες </w:t>
      </w:r>
      <w:r w:rsidRPr="002305E5">
        <w:rPr>
          <w:rFonts w:eastAsia="Times New Roman" w:cs="Times New Roman"/>
          <w:szCs w:val="24"/>
        </w:rPr>
        <w:t xml:space="preserve">ομολογουμένως </w:t>
      </w:r>
      <w:r>
        <w:rPr>
          <w:rFonts w:eastAsia="Times New Roman" w:cs="Times New Roman"/>
          <w:szCs w:val="24"/>
        </w:rPr>
        <w:t>-</w:t>
      </w:r>
      <w:r w:rsidRPr="002305E5">
        <w:rPr>
          <w:rFonts w:eastAsia="Times New Roman" w:cs="Times New Roman"/>
          <w:szCs w:val="24"/>
        </w:rPr>
        <w:t>και ενδεχομένως μη αναμενόμενες</w:t>
      </w:r>
      <w:r>
        <w:rPr>
          <w:rFonts w:eastAsia="Times New Roman" w:cs="Times New Roman"/>
          <w:szCs w:val="24"/>
        </w:rPr>
        <w:t>-</w:t>
      </w:r>
      <w:r w:rsidRPr="002305E5">
        <w:rPr>
          <w:rFonts w:eastAsia="Times New Roman" w:cs="Times New Roman"/>
          <w:szCs w:val="24"/>
        </w:rPr>
        <w:t xml:space="preserve"> εξελίξεις</w:t>
      </w:r>
      <w:r>
        <w:rPr>
          <w:rFonts w:eastAsia="Times New Roman" w:cs="Times New Roman"/>
          <w:szCs w:val="24"/>
        </w:rPr>
        <w:t>,</w:t>
      </w:r>
      <w:r w:rsidRPr="002305E5">
        <w:rPr>
          <w:rFonts w:eastAsia="Times New Roman" w:cs="Times New Roman"/>
          <w:szCs w:val="24"/>
        </w:rPr>
        <w:t xml:space="preserve"> </w:t>
      </w:r>
      <w:r>
        <w:rPr>
          <w:rFonts w:eastAsia="Times New Roman" w:cs="Times New Roman"/>
          <w:szCs w:val="24"/>
        </w:rPr>
        <w:t xml:space="preserve">είπε </w:t>
      </w:r>
      <w:r w:rsidRPr="002305E5">
        <w:rPr>
          <w:rFonts w:eastAsia="Times New Roman" w:cs="Times New Roman"/>
          <w:szCs w:val="24"/>
        </w:rPr>
        <w:t>δύο σημαντικά πράγματα</w:t>
      </w:r>
      <w:r>
        <w:rPr>
          <w:rFonts w:eastAsia="Times New Roman" w:cs="Times New Roman"/>
          <w:szCs w:val="24"/>
        </w:rPr>
        <w:t xml:space="preserve"> και</w:t>
      </w:r>
      <w:r w:rsidRPr="002305E5">
        <w:rPr>
          <w:rFonts w:eastAsia="Times New Roman" w:cs="Times New Roman"/>
          <w:szCs w:val="24"/>
        </w:rPr>
        <w:t xml:space="preserve"> θα πρέπει να τα έχει αυτά τα πράγματα κατά νου ο ελληνικός λαός</w:t>
      </w:r>
      <w:r>
        <w:rPr>
          <w:rFonts w:eastAsia="Times New Roman" w:cs="Times New Roman"/>
          <w:szCs w:val="24"/>
        </w:rPr>
        <w:t>. Ε</w:t>
      </w:r>
      <w:r w:rsidRPr="002305E5">
        <w:rPr>
          <w:rFonts w:eastAsia="Times New Roman" w:cs="Times New Roman"/>
          <w:szCs w:val="24"/>
        </w:rPr>
        <w:t>παναβεβαίωσε την παλαιότερη δέσμευσ</w:t>
      </w:r>
      <w:r>
        <w:rPr>
          <w:rFonts w:eastAsia="Times New Roman" w:cs="Times New Roman"/>
          <w:szCs w:val="24"/>
        </w:rPr>
        <w:t>ή</w:t>
      </w:r>
      <w:r w:rsidRPr="002305E5">
        <w:rPr>
          <w:rFonts w:eastAsia="Times New Roman" w:cs="Times New Roman"/>
          <w:szCs w:val="24"/>
        </w:rPr>
        <w:t xml:space="preserve"> του</w:t>
      </w:r>
      <w:r>
        <w:rPr>
          <w:rFonts w:eastAsia="Times New Roman" w:cs="Times New Roman"/>
          <w:szCs w:val="24"/>
        </w:rPr>
        <w:t>,</w:t>
      </w:r>
      <w:r w:rsidRPr="002305E5">
        <w:rPr>
          <w:rFonts w:eastAsia="Times New Roman" w:cs="Times New Roman"/>
          <w:szCs w:val="24"/>
        </w:rPr>
        <w:t xml:space="preserve"> δήλωση που είχε κάνει </w:t>
      </w:r>
      <w:r>
        <w:rPr>
          <w:rFonts w:eastAsia="Times New Roman" w:cs="Times New Roman"/>
          <w:szCs w:val="24"/>
        </w:rPr>
        <w:t xml:space="preserve">σε συνέντευξή του </w:t>
      </w:r>
      <w:r w:rsidRPr="002305E5">
        <w:rPr>
          <w:rFonts w:eastAsia="Times New Roman" w:cs="Times New Roman"/>
          <w:szCs w:val="24"/>
        </w:rPr>
        <w:t xml:space="preserve">στη γερμανική εφημερίδα </w:t>
      </w:r>
      <w:r>
        <w:rPr>
          <w:rFonts w:eastAsia="Times New Roman" w:cs="Times New Roman"/>
          <w:szCs w:val="24"/>
        </w:rPr>
        <w:t>«</w:t>
      </w:r>
      <w:r>
        <w:rPr>
          <w:rFonts w:eastAsia="Times New Roman" w:cs="Times New Roman"/>
          <w:szCs w:val="24"/>
          <w:lang w:val="en-US"/>
        </w:rPr>
        <w:t>SUDDEUTSCHE</w:t>
      </w:r>
      <w:r w:rsidRPr="00AF4BFD">
        <w:rPr>
          <w:rFonts w:eastAsia="Times New Roman" w:cs="Times New Roman"/>
          <w:szCs w:val="24"/>
        </w:rPr>
        <w:t xml:space="preserve"> </w:t>
      </w:r>
      <w:r>
        <w:rPr>
          <w:rFonts w:eastAsia="Times New Roman" w:cs="Times New Roman"/>
          <w:szCs w:val="24"/>
          <w:lang w:val="en-US"/>
        </w:rPr>
        <w:t>ZEITUNG</w:t>
      </w:r>
      <w:r>
        <w:rPr>
          <w:rFonts w:eastAsia="Times New Roman" w:cs="Times New Roman"/>
          <w:szCs w:val="24"/>
        </w:rPr>
        <w:t>»,</w:t>
      </w:r>
      <w:r w:rsidRPr="002305E5">
        <w:rPr>
          <w:rFonts w:eastAsia="Times New Roman" w:cs="Times New Roman"/>
          <w:szCs w:val="24"/>
        </w:rPr>
        <w:t xml:space="preserve"> </w:t>
      </w:r>
      <w:r>
        <w:rPr>
          <w:rFonts w:eastAsia="Times New Roman" w:cs="Times New Roman"/>
          <w:szCs w:val="24"/>
        </w:rPr>
        <w:t>ό</w:t>
      </w:r>
      <w:r w:rsidRPr="002305E5">
        <w:rPr>
          <w:rFonts w:eastAsia="Times New Roman" w:cs="Times New Roman"/>
          <w:szCs w:val="24"/>
        </w:rPr>
        <w:t xml:space="preserve">που είχε </w:t>
      </w:r>
      <w:r>
        <w:rPr>
          <w:rFonts w:eastAsia="Times New Roman" w:cs="Times New Roman"/>
          <w:szCs w:val="24"/>
        </w:rPr>
        <w:t>ομολογήσει τη συνενοχή του στην</w:t>
      </w:r>
      <w:r w:rsidRPr="002305E5">
        <w:rPr>
          <w:rFonts w:eastAsia="Times New Roman" w:cs="Times New Roman"/>
          <w:szCs w:val="24"/>
        </w:rPr>
        <w:t xml:space="preserve"> προδοσία της Μακεδονίας</w:t>
      </w:r>
      <w:r>
        <w:rPr>
          <w:rFonts w:eastAsia="Times New Roman" w:cs="Times New Roman"/>
          <w:szCs w:val="24"/>
        </w:rPr>
        <w:t>. Ε</w:t>
      </w:r>
      <w:r w:rsidRPr="002305E5">
        <w:rPr>
          <w:rFonts w:eastAsia="Times New Roman" w:cs="Times New Roman"/>
          <w:szCs w:val="24"/>
        </w:rPr>
        <w:t>ίπε επί λέξ</w:t>
      </w:r>
      <w:r>
        <w:rPr>
          <w:rFonts w:eastAsia="Times New Roman" w:cs="Times New Roman"/>
          <w:szCs w:val="24"/>
        </w:rPr>
        <w:t>ει ο</w:t>
      </w:r>
      <w:r w:rsidRPr="002305E5">
        <w:rPr>
          <w:rFonts w:eastAsia="Times New Roman" w:cs="Times New Roman"/>
          <w:szCs w:val="24"/>
        </w:rPr>
        <w:t xml:space="preserve"> Μητσοτάκης</w:t>
      </w:r>
      <w:r>
        <w:rPr>
          <w:rFonts w:eastAsia="Times New Roman" w:cs="Times New Roman"/>
          <w:szCs w:val="24"/>
        </w:rPr>
        <w:t>: «Θ</w:t>
      </w:r>
      <w:r w:rsidRPr="002305E5">
        <w:rPr>
          <w:rFonts w:eastAsia="Times New Roman" w:cs="Times New Roman"/>
          <w:szCs w:val="24"/>
        </w:rPr>
        <w:t xml:space="preserve">α σεβαστώ τη </w:t>
      </w:r>
      <w:r>
        <w:rPr>
          <w:rFonts w:eastAsia="Times New Roman" w:cs="Times New Roman"/>
          <w:szCs w:val="24"/>
        </w:rPr>
        <w:t>Σ</w:t>
      </w:r>
      <w:r w:rsidRPr="002305E5">
        <w:rPr>
          <w:rFonts w:eastAsia="Times New Roman" w:cs="Times New Roman"/>
          <w:szCs w:val="24"/>
        </w:rPr>
        <w:t>υμφωνία των Πρεσπών</w:t>
      </w:r>
      <w:r>
        <w:rPr>
          <w:rFonts w:eastAsia="Times New Roman" w:cs="Times New Roman"/>
          <w:szCs w:val="24"/>
        </w:rPr>
        <w:t>.» Δήλωσε αυτό ο Μητσοτάκης</w:t>
      </w:r>
      <w:r w:rsidRPr="002305E5">
        <w:rPr>
          <w:rFonts w:eastAsia="Times New Roman" w:cs="Times New Roman"/>
          <w:szCs w:val="24"/>
        </w:rPr>
        <w:t xml:space="preserve"> προφανώς </w:t>
      </w:r>
      <w:r w:rsidRPr="002305E5">
        <w:rPr>
          <w:rFonts w:eastAsia="Times New Roman" w:cs="Times New Roman"/>
          <w:szCs w:val="24"/>
        </w:rPr>
        <w:t>θέλοντας να δώσει το μήνυμα του στον ξένο παράγοντα</w:t>
      </w:r>
      <w:r w:rsidRPr="00F53AA2">
        <w:rPr>
          <w:rFonts w:eastAsia="Times New Roman" w:cs="Times New Roman"/>
          <w:szCs w:val="24"/>
        </w:rPr>
        <w:t>,</w:t>
      </w:r>
      <w:r w:rsidRPr="002305E5">
        <w:rPr>
          <w:rFonts w:eastAsia="Times New Roman" w:cs="Times New Roman"/>
          <w:szCs w:val="24"/>
        </w:rPr>
        <w:t xml:space="preserve"> ότι θα εφαρμόσει τη </w:t>
      </w:r>
      <w:r>
        <w:rPr>
          <w:rFonts w:eastAsia="Times New Roman" w:cs="Times New Roman"/>
          <w:szCs w:val="24"/>
        </w:rPr>
        <w:t>Σ</w:t>
      </w:r>
      <w:r w:rsidRPr="002305E5">
        <w:rPr>
          <w:rFonts w:eastAsia="Times New Roman" w:cs="Times New Roman"/>
          <w:szCs w:val="24"/>
        </w:rPr>
        <w:t>υμφωνία των Πρεσπών</w:t>
      </w:r>
      <w:r>
        <w:rPr>
          <w:rFonts w:eastAsia="Times New Roman" w:cs="Times New Roman"/>
          <w:szCs w:val="24"/>
        </w:rPr>
        <w:t>,</w:t>
      </w:r>
      <w:r w:rsidRPr="002305E5">
        <w:rPr>
          <w:rFonts w:eastAsia="Times New Roman" w:cs="Times New Roman"/>
          <w:szCs w:val="24"/>
        </w:rPr>
        <w:t xml:space="preserve"> όταν αυτή κυρωθεί από τη</w:t>
      </w:r>
      <w:r>
        <w:rPr>
          <w:rFonts w:eastAsia="Times New Roman" w:cs="Times New Roman"/>
          <w:szCs w:val="24"/>
        </w:rPr>
        <w:t>ν ελληνική</w:t>
      </w:r>
      <w:r w:rsidRPr="002305E5">
        <w:rPr>
          <w:rFonts w:eastAsia="Times New Roman" w:cs="Times New Roman"/>
          <w:szCs w:val="24"/>
        </w:rPr>
        <w:t xml:space="preserve"> Βουλή</w:t>
      </w:r>
      <w:r>
        <w:rPr>
          <w:rFonts w:eastAsia="Times New Roman" w:cs="Times New Roman"/>
          <w:szCs w:val="24"/>
        </w:rPr>
        <w:t>.</w:t>
      </w:r>
    </w:p>
    <w:p w14:paraId="1286C54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Ο δημοσιογράφος κ. Χατζηνικολάου</w:t>
      </w:r>
      <w:r w:rsidRPr="002305E5">
        <w:rPr>
          <w:rFonts w:eastAsia="Times New Roman" w:cs="Times New Roman"/>
          <w:szCs w:val="24"/>
        </w:rPr>
        <w:t xml:space="preserve"> τ</w:t>
      </w:r>
      <w:r>
        <w:rPr>
          <w:rFonts w:eastAsia="Times New Roman" w:cs="Times New Roman"/>
          <w:szCs w:val="24"/>
        </w:rPr>
        <w:t xml:space="preserve">ον πίεσε με τις ερωτήσεις του και ιδού τι είπε ο </w:t>
      </w:r>
      <w:r w:rsidRPr="002305E5">
        <w:rPr>
          <w:rFonts w:eastAsia="Times New Roman" w:cs="Times New Roman"/>
          <w:szCs w:val="24"/>
        </w:rPr>
        <w:t>Μητσοτάκη</w:t>
      </w:r>
      <w:r>
        <w:rPr>
          <w:rFonts w:eastAsia="Times New Roman" w:cs="Times New Roman"/>
          <w:szCs w:val="24"/>
        </w:rPr>
        <w:t>ς: «Είναι χρέος μου…» -λόγι</w:t>
      </w:r>
      <w:r>
        <w:rPr>
          <w:rFonts w:eastAsia="Times New Roman" w:cs="Times New Roman"/>
          <w:szCs w:val="24"/>
        </w:rPr>
        <w:t xml:space="preserve">α του Μητσοτάκη- «να είμαι ρεαλιστής και έντιμος. Αν η </w:t>
      </w:r>
      <w:r>
        <w:rPr>
          <w:rFonts w:eastAsia="Times New Roman" w:cs="Times New Roman"/>
          <w:szCs w:val="24"/>
        </w:rPr>
        <w:t>σ</w:t>
      </w:r>
      <w:r>
        <w:rPr>
          <w:rFonts w:eastAsia="Times New Roman" w:cs="Times New Roman"/>
          <w:szCs w:val="24"/>
        </w:rPr>
        <w:t>υμφωνία κυρωθεί</w:t>
      </w:r>
      <w:r w:rsidRPr="002305E5">
        <w:rPr>
          <w:rFonts w:eastAsia="Times New Roman" w:cs="Times New Roman"/>
          <w:szCs w:val="24"/>
        </w:rPr>
        <w:t xml:space="preserve"> στη </w:t>
      </w:r>
      <w:r>
        <w:rPr>
          <w:rFonts w:eastAsia="Times New Roman" w:cs="Times New Roman"/>
          <w:szCs w:val="24"/>
        </w:rPr>
        <w:t>Β</w:t>
      </w:r>
      <w:r w:rsidRPr="002305E5">
        <w:rPr>
          <w:rFonts w:eastAsia="Times New Roman" w:cs="Times New Roman"/>
          <w:szCs w:val="24"/>
        </w:rPr>
        <w:t xml:space="preserve">ουλή και ταυτόχρονα </w:t>
      </w:r>
      <w:r>
        <w:rPr>
          <w:rFonts w:eastAsia="Times New Roman" w:cs="Times New Roman"/>
          <w:szCs w:val="24"/>
        </w:rPr>
        <w:t xml:space="preserve">η ένταξη των </w:t>
      </w:r>
      <w:r w:rsidRPr="002305E5">
        <w:rPr>
          <w:rFonts w:eastAsia="Times New Roman" w:cs="Times New Roman"/>
          <w:szCs w:val="24"/>
        </w:rPr>
        <w:t>Σκοπίων στο ΝΑΤΟ</w:t>
      </w:r>
      <w:r>
        <w:rPr>
          <w:rFonts w:eastAsia="Times New Roman" w:cs="Times New Roman"/>
          <w:szCs w:val="24"/>
        </w:rPr>
        <w:t>,</w:t>
      </w:r>
      <w:r w:rsidRPr="002305E5">
        <w:rPr>
          <w:rFonts w:eastAsia="Times New Roman" w:cs="Times New Roman"/>
          <w:szCs w:val="24"/>
        </w:rPr>
        <w:t xml:space="preserve"> αυτό θα έχει γίνει</w:t>
      </w:r>
      <w:r>
        <w:rPr>
          <w:rFonts w:eastAsia="Times New Roman" w:cs="Times New Roman"/>
          <w:szCs w:val="24"/>
        </w:rPr>
        <w:t>. Όμως</w:t>
      </w:r>
      <w:r w:rsidRPr="002305E5">
        <w:rPr>
          <w:rFonts w:eastAsia="Times New Roman" w:cs="Times New Roman"/>
          <w:szCs w:val="24"/>
        </w:rPr>
        <w:t xml:space="preserve"> δεν θα έχουν </w:t>
      </w:r>
      <w:r>
        <w:rPr>
          <w:rFonts w:eastAsia="Times New Roman" w:cs="Times New Roman"/>
          <w:szCs w:val="24"/>
        </w:rPr>
        <w:t>μ</w:t>
      </w:r>
      <w:r w:rsidRPr="002305E5">
        <w:rPr>
          <w:rFonts w:eastAsia="Times New Roman" w:cs="Times New Roman"/>
          <w:szCs w:val="24"/>
        </w:rPr>
        <w:t>πει στην Ευρωπαϊκή Ένωση</w:t>
      </w:r>
      <w:r>
        <w:rPr>
          <w:rFonts w:eastAsia="Times New Roman" w:cs="Times New Roman"/>
          <w:szCs w:val="24"/>
        </w:rPr>
        <w:t>. Δ</w:t>
      </w:r>
      <w:r w:rsidRPr="002305E5">
        <w:rPr>
          <w:rFonts w:eastAsia="Times New Roman" w:cs="Times New Roman"/>
          <w:szCs w:val="24"/>
        </w:rPr>
        <w:t xml:space="preserve">εν θα πω ποτέ </w:t>
      </w:r>
      <w:r>
        <w:rPr>
          <w:rFonts w:eastAsia="Times New Roman" w:cs="Times New Roman"/>
          <w:szCs w:val="24"/>
        </w:rPr>
        <w:t>«κ</w:t>
      </w:r>
      <w:r w:rsidRPr="002305E5">
        <w:rPr>
          <w:rFonts w:eastAsia="Times New Roman" w:cs="Times New Roman"/>
          <w:szCs w:val="24"/>
        </w:rPr>
        <w:t>αλώς το</w:t>
      </w:r>
      <w:r>
        <w:rPr>
          <w:rFonts w:eastAsia="Times New Roman" w:cs="Times New Roman"/>
          <w:szCs w:val="24"/>
        </w:rPr>
        <w:t>ν</w:t>
      </w:r>
      <w:r w:rsidRPr="002305E5">
        <w:rPr>
          <w:rFonts w:eastAsia="Times New Roman" w:cs="Times New Roman"/>
          <w:szCs w:val="24"/>
        </w:rPr>
        <w:t xml:space="preserve"> Μακεδόνα πρωθυπουργό</w:t>
      </w:r>
      <w:r>
        <w:rPr>
          <w:rFonts w:eastAsia="Times New Roman" w:cs="Times New Roman"/>
          <w:szCs w:val="24"/>
        </w:rPr>
        <w:t>».</w:t>
      </w:r>
      <w:r w:rsidRPr="002305E5">
        <w:rPr>
          <w:rFonts w:eastAsia="Times New Roman" w:cs="Times New Roman"/>
          <w:szCs w:val="24"/>
        </w:rPr>
        <w:t xml:space="preserve"> </w:t>
      </w:r>
      <w:r>
        <w:rPr>
          <w:rFonts w:eastAsia="Times New Roman" w:cs="Times New Roman"/>
          <w:szCs w:val="24"/>
        </w:rPr>
        <w:t>Η</w:t>
      </w:r>
      <w:r w:rsidRPr="002305E5">
        <w:rPr>
          <w:rFonts w:eastAsia="Times New Roman" w:cs="Times New Roman"/>
          <w:szCs w:val="24"/>
        </w:rPr>
        <w:t xml:space="preserve"> ένταξη στην </w:t>
      </w:r>
      <w:r w:rsidRPr="002305E5">
        <w:rPr>
          <w:rFonts w:eastAsia="Times New Roman" w:cs="Times New Roman"/>
          <w:szCs w:val="24"/>
        </w:rPr>
        <w:t>Ευρωπαϊκή Ένωση θα εξαρτηθεί από τις σχέσεις καλής γειτονίας που θα δείξουν</w:t>
      </w:r>
      <w:r>
        <w:rPr>
          <w:rFonts w:eastAsia="Times New Roman" w:cs="Times New Roman"/>
          <w:szCs w:val="24"/>
        </w:rPr>
        <w:t>».</w:t>
      </w:r>
    </w:p>
    <w:p w14:paraId="1286C54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Καλή γειτονία, λοιπόν, και αν ο Ζάεφ αποδειχθεί και </w:t>
      </w:r>
      <w:r w:rsidRPr="002305E5">
        <w:rPr>
          <w:rFonts w:eastAsia="Times New Roman" w:cs="Times New Roman"/>
          <w:szCs w:val="24"/>
        </w:rPr>
        <w:t>για τον κ</w:t>
      </w:r>
      <w:r>
        <w:rPr>
          <w:rFonts w:eastAsia="Times New Roman" w:cs="Times New Roman"/>
          <w:szCs w:val="24"/>
        </w:rPr>
        <w:t>.</w:t>
      </w:r>
      <w:r w:rsidRPr="002305E5">
        <w:rPr>
          <w:rFonts w:eastAsia="Times New Roman" w:cs="Times New Roman"/>
          <w:szCs w:val="24"/>
        </w:rPr>
        <w:t xml:space="preserve"> Μητσοτάκη καλό φιλαράκι</w:t>
      </w:r>
      <w:r>
        <w:rPr>
          <w:rFonts w:eastAsia="Times New Roman" w:cs="Times New Roman"/>
          <w:szCs w:val="24"/>
        </w:rPr>
        <w:t>,</w:t>
      </w:r>
      <w:r w:rsidRPr="002305E5">
        <w:rPr>
          <w:rFonts w:eastAsia="Times New Roman" w:cs="Times New Roman"/>
          <w:szCs w:val="24"/>
        </w:rPr>
        <w:t xml:space="preserve"> καλώς την και την </w:t>
      </w:r>
      <w:r>
        <w:rPr>
          <w:rFonts w:eastAsia="Times New Roman" w:cs="Times New Roman"/>
          <w:szCs w:val="24"/>
        </w:rPr>
        <w:t>«Β</w:t>
      </w:r>
      <w:r w:rsidRPr="002305E5">
        <w:rPr>
          <w:rFonts w:eastAsia="Times New Roman" w:cs="Times New Roman"/>
          <w:szCs w:val="24"/>
        </w:rPr>
        <w:t>όρει</w:t>
      </w:r>
      <w:r>
        <w:rPr>
          <w:rFonts w:eastAsia="Times New Roman" w:cs="Times New Roman"/>
          <w:szCs w:val="24"/>
        </w:rPr>
        <w:t xml:space="preserve">ο </w:t>
      </w:r>
      <w:r w:rsidRPr="002305E5">
        <w:rPr>
          <w:rFonts w:eastAsia="Times New Roman" w:cs="Times New Roman"/>
          <w:szCs w:val="24"/>
        </w:rPr>
        <w:t>Μακεδονία</w:t>
      </w:r>
      <w:r>
        <w:rPr>
          <w:rFonts w:eastAsia="Times New Roman" w:cs="Times New Roman"/>
          <w:szCs w:val="24"/>
        </w:rPr>
        <w:t>»</w:t>
      </w:r>
      <w:r w:rsidRPr="002305E5">
        <w:rPr>
          <w:rFonts w:eastAsia="Times New Roman" w:cs="Times New Roman"/>
          <w:szCs w:val="24"/>
        </w:rPr>
        <w:t xml:space="preserve"> στην Ευρωπαϊκή Ένωση</w:t>
      </w:r>
      <w:r>
        <w:rPr>
          <w:rFonts w:eastAsia="Times New Roman" w:cs="Times New Roman"/>
          <w:szCs w:val="24"/>
        </w:rPr>
        <w:t>.</w:t>
      </w:r>
      <w:r w:rsidRPr="002305E5">
        <w:rPr>
          <w:rFonts w:eastAsia="Times New Roman" w:cs="Times New Roman"/>
          <w:szCs w:val="24"/>
        </w:rPr>
        <w:t xml:space="preserve"> Αυτό ακριβώς είπε ο κύριος Μητσοτάκης</w:t>
      </w:r>
      <w:r>
        <w:rPr>
          <w:rFonts w:eastAsia="Times New Roman" w:cs="Times New Roman"/>
          <w:szCs w:val="24"/>
        </w:rPr>
        <w:t xml:space="preserve">. </w:t>
      </w:r>
    </w:p>
    <w:p w14:paraId="1286C54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w:t>
      </w:r>
      <w:r w:rsidRPr="002305E5">
        <w:rPr>
          <w:rFonts w:eastAsia="Times New Roman" w:cs="Times New Roman"/>
          <w:szCs w:val="24"/>
        </w:rPr>
        <w:t>αι την πραγματική άποψη</w:t>
      </w:r>
      <w:r>
        <w:rPr>
          <w:rFonts w:eastAsia="Times New Roman" w:cs="Times New Roman"/>
          <w:szCs w:val="24"/>
        </w:rPr>
        <w:t xml:space="preserve"> για τη θέση</w:t>
      </w:r>
      <w:r w:rsidRPr="002305E5">
        <w:rPr>
          <w:rFonts w:eastAsia="Times New Roman" w:cs="Times New Roman"/>
          <w:szCs w:val="24"/>
        </w:rPr>
        <w:t xml:space="preserve"> στο ζήτημα των Σκοπίων την έχει ομολογήσει ο ίδιος ο </w:t>
      </w:r>
      <w:r>
        <w:rPr>
          <w:rFonts w:eastAsia="Times New Roman" w:cs="Times New Roman"/>
          <w:szCs w:val="24"/>
        </w:rPr>
        <w:t>Κοινοβουλευτικός σας Ε</w:t>
      </w:r>
      <w:r w:rsidRPr="002305E5">
        <w:rPr>
          <w:rFonts w:eastAsia="Times New Roman" w:cs="Times New Roman"/>
          <w:szCs w:val="24"/>
        </w:rPr>
        <w:t>κπρόσωπος</w:t>
      </w:r>
      <w:r>
        <w:rPr>
          <w:rFonts w:eastAsia="Times New Roman" w:cs="Times New Roman"/>
          <w:szCs w:val="24"/>
        </w:rPr>
        <w:t>,</w:t>
      </w:r>
      <w:r>
        <w:rPr>
          <w:rFonts w:eastAsia="Times New Roman" w:cs="Times New Roman"/>
          <w:szCs w:val="24"/>
        </w:rPr>
        <w:t xml:space="preserve"> ο</w:t>
      </w:r>
      <w:r w:rsidRPr="002305E5">
        <w:rPr>
          <w:rFonts w:eastAsia="Times New Roman" w:cs="Times New Roman"/>
          <w:szCs w:val="24"/>
        </w:rPr>
        <w:t xml:space="preserve"> κ</w:t>
      </w:r>
      <w:r>
        <w:rPr>
          <w:rFonts w:eastAsia="Times New Roman" w:cs="Times New Roman"/>
          <w:szCs w:val="24"/>
        </w:rPr>
        <w:t>.</w:t>
      </w:r>
      <w:r w:rsidRPr="002305E5">
        <w:rPr>
          <w:rFonts w:eastAsia="Times New Roman" w:cs="Times New Roman"/>
          <w:szCs w:val="24"/>
        </w:rPr>
        <w:t xml:space="preserve"> </w:t>
      </w:r>
      <w:r>
        <w:rPr>
          <w:rFonts w:eastAsia="Times New Roman" w:cs="Times New Roman"/>
          <w:szCs w:val="24"/>
        </w:rPr>
        <w:t>Δ</w:t>
      </w:r>
      <w:r w:rsidRPr="002305E5">
        <w:rPr>
          <w:rFonts w:eastAsia="Times New Roman" w:cs="Times New Roman"/>
          <w:szCs w:val="24"/>
        </w:rPr>
        <w:t>ένδιας</w:t>
      </w:r>
      <w:r>
        <w:rPr>
          <w:rFonts w:eastAsia="Times New Roman" w:cs="Times New Roman"/>
          <w:szCs w:val="24"/>
        </w:rPr>
        <w:t>,</w:t>
      </w:r>
      <w:r w:rsidRPr="002305E5">
        <w:rPr>
          <w:rFonts w:eastAsia="Times New Roman" w:cs="Times New Roman"/>
          <w:szCs w:val="24"/>
        </w:rPr>
        <w:t xml:space="preserve"> σε ραδιοφωνική του συνέντευξη</w:t>
      </w:r>
      <w:r>
        <w:rPr>
          <w:rFonts w:eastAsia="Times New Roman" w:cs="Times New Roman"/>
          <w:szCs w:val="24"/>
        </w:rPr>
        <w:t xml:space="preserve"> στον «9.84», όπου μίλησε </w:t>
      </w:r>
      <w:r w:rsidRPr="002305E5">
        <w:rPr>
          <w:rFonts w:eastAsia="Times New Roman" w:cs="Times New Roman"/>
          <w:szCs w:val="24"/>
        </w:rPr>
        <w:t xml:space="preserve">για </w:t>
      </w:r>
      <w:r>
        <w:rPr>
          <w:rFonts w:eastAsia="Times New Roman" w:cs="Times New Roman"/>
          <w:szCs w:val="24"/>
        </w:rPr>
        <w:t>«</w:t>
      </w:r>
      <w:r w:rsidRPr="002305E5">
        <w:rPr>
          <w:rFonts w:eastAsia="Times New Roman" w:cs="Times New Roman"/>
          <w:szCs w:val="24"/>
        </w:rPr>
        <w:t>Βόρει</w:t>
      </w:r>
      <w:r>
        <w:rPr>
          <w:rFonts w:eastAsia="Times New Roman" w:cs="Times New Roman"/>
          <w:szCs w:val="24"/>
        </w:rPr>
        <w:t>ο</w:t>
      </w:r>
      <w:r w:rsidRPr="002305E5">
        <w:rPr>
          <w:rFonts w:eastAsia="Times New Roman" w:cs="Times New Roman"/>
          <w:szCs w:val="24"/>
        </w:rPr>
        <w:t xml:space="preserve"> Μακεδονία</w:t>
      </w:r>
      <w:r>
        <w:rPr>
          <w:rFonts w:eastAsia="Times New Roman" w:cs="Times New Roman"/>
          <w:szCs w:val="24"/>
        </w:rPr>
        <w:t>»</w:t>
      </w:r>
      <w:r w:rsidRPr="002305E5">
        <w:rPr>
          <w:rFonts w:eastAsia="Times New Roman" w:cs="Times New Roman"/>
          <w:szCs w:val="24"/>
        </w:rPr>
        <w:t xml:space="preserve"> </w:t>
      </w:r>
      <w:r w:rsidRPr="002305E5">
        <w:rPr>
          <w:rFonts w:eastAsia="Times New Roman" w:cs="Times New Roman"/>
          <w:szCs w:val="24"/>
        </w:rPr>
        <w:t>και για αποδοχή της σύνθετης ονομασίας</w:t>
      </w:r>
      <w:r>
        <w:rPr>
          <w:rFonts w:eastAsia="Times New Roman" w:cs="Times New Roman"/>
          <w:szCs w:val="24"/>
        </w:rPr>
        <w:t>.</w:t>
      </w:r>
    </w:p>
    <w:p w14:paraId="1286C545" w14:textId="77777777" w:rsidR="000402FE" w:rsidRDefault="007623D8">
      <w:pPr>
        <w:spacing w:line="600" w:lineRule="auto"/>
        <w:ind w:firstLine="720"/>
        <w:jc w:val="both"/>
        <w:rPr>
          <w:rFonts w:eastAsia="Times New Roman" w:cs="Times New Roman"/>
          <w:szCs w:val="24"/>
        </w:rPr>
      </w:pPr>
      <w:r w:rsidRPr="002305E5">
        <w:rPr>
          <w:rFonts w:eastAsia="Times New Roman" w:cs="Times New Roman"/>
          <w:szCs w:val="24"/>
        </w:rPr>
        <w:lastRenderedPageBreak/>
        <w:t xml:space="preserve">Ορίστε για </w:t>
      </w:r>
      <w:r>
        <w:rPr>
          <w:rFonts w:eastAsia="Times New Roman" w:cs="Times New Roman"/>
          <w:szCs w:val="24"/>
        </w:rPr>
        <w:t>τ</w:t>
      </w:r>
      <w:r w:rsidRPr="002305E5">
        <w:rPr>
          <w:rFonts w:eastAsia="Times New Roman" w:cs="Times New Roman"/>
          <w:szCs w:val="24"/>
        </w:rPr>
        <w:t xml:space="preserve">α </w:t>
      </w:r>
      <w:r>
        <w:rPr>
          <w:rFonts w:eastAsia="Times New Roman" w:cs="Times New Roman"/>
          <w:szCs w:val="24"/>
        </w:rPr>
        <w:t>Π</w:t>
      </w:r>
      <w:r w:rsidRPr="002305E5">
        <w:rPr>
          <w:rFonts w:eastAsia="Times New Roman" w:cs="Times New Roman"/>
          <w:szCs w:val="24"/>
        </w:rPr>
        <w:t>ρακτικά</w:t>
      </w:r>
      <w:r>
        <w:rPr>
          <w:rFonts w:eastAsia="Times New Roman" w:cs="Times New Roman"/>
          <w:szCs w:val="24"/>
        </w:rPr>
        <w:t xml:space="preserve"> τα ντοκουμέντα της προδοσίας της</w:t>
      </w:r>
      <w:r w:rsidRPr="002305E5">
        <w:rPr>
          <w:rFonts w:eastAsia="Times New Roman" w:cs="Times New Roman"/>
          <w:szCs w:val="24"/>
        </w:rPr>
        <w:t xml:space="preserve"> Νέας Δημοκρατίας</w:t>
      </w:r>
      <w:r>
        <w:rPr>
          <w:rFonts w:eastAsia="Times New Roman" w:cs="Times New Roman"/>
          <w:szCs w:val="24"/>
        </w:rPr>
        <w:t>.</w:t>
      </w:r>
    </w:p>
    <w:p w14:paraId="1286C546" w14:textId="77777777" w:rsidR="000402FE" w:rsidRDefault="007623D8">
      <w:pPr>
        <w:spacing w:line="600" w:lineRule="auto"/>
        <w:ind w:firstLine="720"/>
        <w:jc w:val="both"/>
        <w:rPr>
          <w:rFonts w:eastAsia="Times New Roman" w:cs="Times New Roman"/>
          <w:szCs w:val="24"/>
        </w:rPr>
      </w:pPr>
      <w:r w:rsidRPr="00F961B5">
        <w:rPr>
          <w:rFonts w:eastAsia="Times New Roman" w:cs="Times New Roman"/>
        </w:rPr>
        <w:t>(</w:t>
      </w:r>
      <w:r w:rsidRPr="004118C3">
        <w:rPr>
          <w:rFonts w:eastAsia="Times New Roman" w:cs="Times New Roman"/>
        </w:rPr>
        <w:t>Στο σημείο αυτό ο Βουλευτής κ.</w:t>
      </w:r>
      <w:r>
        <w:rPr>
          <w:rFonts w:eastAsia="Times New Roman" w:cs="Times New Roman"/>
        </w:rPr>
        <w:t xml:space="preserve"> Χρήστος Παππάς</w:t>
      </w:r>
      <w:r w:rsidRPr="004118C3">
        <w:rPr>
          <w:rFonts w:eastAsia="Times New Roman" w:cs="Times New Roman"/>
        </w:rPr>
        <w:t xml:space="preserve"> καταθέτει για τα Πρακτικά τ</w:t>
      </w:r>
      <w:r>
        <w:rPr>
          <w:rFonts w:eastAsia="Times New Roman" w:cs="Times New Roman"/>
        </w:rPr>
        <w:t>α</w:t>
      </w:r>
      <w:r w:rsidRPr="004118C3">
        <w:rPr>
          <w:rFonts w:eastAsia="Times New Roman" w:cs="Times New Roman"/>
        </w:rPr>
        <w:t xml:space="preserve"> προαναφερθέν</w:t>
      </w:r>
      <w:r>
        <w:rPr>
          <w:rFonts w:eastAsia="Times New Roman" w:cs="Times New Roman"/>
        </w:rPr>
        <w:t>τα</w:t>
      </w:r>
      <w:r w:rsidRPr="004118C3">
        <w:rPr>
          <w:rFonts w:eastAsia="Times New Roman" w:cs="Times New Roman"/>
        </w:rPr>
        <w:t xml:space="preserve"> </w:t>
      </w:r>
      <w:r>
        <w:rPr>
          <w:rFonts w:eastAsia="Times New Roman" w:cs="Times New Roman"/>
        </w:rPr>
        <w:t xml:space="preserve">έγγραφα, τα οποία βρίσκονται </w:t>
      </w:r>
      <w:r w:rsidRPr="004118C3">
        <w:rPr>
          <w:rFonts w:eastAsia="Times New Roman" w:cs="Times New Roman"/>
        </w:rPr>
        <w:t>στο αρχείο του Τμήματο</w:t>
      </w:r>
      <w:r w:rsidRPr="004118C3">
        <w:rPr>
          <w:rFonts w:eastAsia="Times New Roman" w:cs="Times New Roman"/>
        </w:rPr>
        <w:t>ς Γραμματείας της Διεύθυνσης Στενογραφίας και Πρακτικών της Βουλής)</w:t>
      </w:r>
    </w:p>
    <w:p w14:paraId="1286C54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w:t>
      </w:r>
      <w:r w:rsidRPr="002305E5">
        <w:rPr>
          <w:rFonts w:eastAsia="Times New Roman" w:cs="Times New Roman"/>
          <w:szCs w:val="24"/>
        </w:rPr>
        <w:t>ίναι χαρακτηριστικ</w:t>
      </w:r>
      <w:r>
        <w:rPr>
          <w:rFonts w:eastAsia="Times New Roman" w:cs="Times New Roman"/>
          <w:szCs w:val="24"/>
        </w:rPr>
        <w:t>ό,</w:t>
      </w:r>
      <w:r w:rsidRPr="002305E5">
        <w:rPr>
          <w:rFonts w:eastAsia="Times New Roman" w:cs="Times New Roman"/>
          <w:szCs w:val="24"/>
        </w:rPr>
        <w:t xml:space="preserve"> </w:t>
      </w:r>
      <w:r>
        <w:rPr>
          <w:rFonts w:eastAsia="Times New Roman" w:cs="Times New Roman"/>
          <w:szCs w:val="24"/>
        </w:rPr>
        <w:t>λ</w:t>
      </w:r>
      <w:r w:rsidRPr="002305E5">
        <w:rPr>
          <w:rFonts w:eastAsia="Times New Roman" w:cs="Times New Roman"/>
          <w:szCs w:val="24"/>
        </w:rPr>
        <w:t>οιπόν</w:t>
      </w:r>
      <w:r>
        <w:rPr>
          <w:rFonts w:eastAsia="Times New Roman" w:cs="Times New Roman"/>
          <w:szCs w:val="24"/>
        </w:rPr>
        <w:t>,</w:t>
      </w:r>
      <w:r w:rsidRPr="002305E5">
        <w:rPr>
          <w:rFonts w:eastAsia="Times New Roman" w:cs="Times New Roman"/>
          <w:szCs w:val="24"/>
        </w:rPr>
        <w:t xml:space="preserve"> </w:t>
      </w:r>
      <w:r>
        <w:rPr>
          <w:rFonts w:eastAsia="Times New Roman" w:cs="Times New Roman"/>
          <w:szCs w:val="24"/>
        </w:rPr>
        <w:t>ότι στη Νέα Δημοκρατία τήρησαν</w:t>
      </w:r>
      <w:r w:rsidRPr="002305E5">
        <w:rPr>
          <w:rFonts w:eastAsia="Times New Roman" w:cs="Times New Roman"/>
          <w:szCs w:val="24"/>
        </w:rPr>
        <w:t xml:space="preserve"> σιγή </w:t>
      </w:r>
      <w:r>
        <w:rPr>
          <w:rFonts w:eastAsia="Times New Roman" w:cs="Times New Roman"/>
          <w:szCs w:val="24"/>
        </w:rPr>
        <w:t xml:space="preserve">ιχθύος </w:t>
      </w:r>
      <w:r w:rsidRPr="002305E5">
        <w:rPr>
          <w:rFonts w:eastAsia="Times New Roman" w:cs="Times New Roman"/>
          <w:szCs w:val="24"/>
        </w:rPr>
        <w:t>γι</w:t>
      </w:r>
      <w:r>
        <w:rPr>
          <w:rFonts w:eastAsia="Times New Roman" w:cs="Times New Roman"/>
          <w:szCs w:val="24"/>
        </w:rPr>
        <w:t>’ αυτή</w:t>
      </w:r>
      <w:r w:rsidRPr="002305E5">
        <w:rPr>
          <w:rFonts w:eastAsia="Times New Roman" w:cs="Times New Roman"/>
          <w:szCs w:val="24"/>
        </w:rPr>
        <w:t xml:space="preserve"> τη δήλωση του Δένδια και είπαν </w:t>
      </w:r>
      <w:r>
        <w:rPr>
          <w:rFonts w:eastAsia="Times New Roman" w:cs="Times New Roman"/>
          <w:szCs w:val="24"/>
        </w:rPr>
        <w:t>ότι η Νέα Δημοκρατία, αν θέλει η Κυβέρνηση να</w:t>
      </w:r>
      <w:r w:rsidRPr="002305E5">
        <w:rPr>
          <w:rFonts w:eastAsia="Times New Roman" w:cs="Times New Roman"/>
          <w:szCs w:val="24"/>
        </w:rPr>
        <w:t xml:space="preserve"> κάνει εκλογές</w:t>
      </w:r>
      <w:r>
        <w:rPr>
          <w:rFonts w:eastAsia="Times New Roman" w:cs="Times New Roman"/>
          <w:szCs w:val="24"/>
        </w:rPr>
        <w:t>,</w:t>
      </w:r>
      <w:r w:rsidRPr="002305E5">
        <w:rPr>
          <w:rFonts w:eastAsia="Times New Roman" w:cs="Times New Roman"/>
          <w:szCs w:val="24"/>
        </w:rPr>
        <w:t xml:space="preserve"> θα δείξει ποια</w:t>
      </w:r>
      <w:r w:rsidRPr="002305E5">
        <w:rPr>
          <w:rFonts w:eastAsia="Times New Roman" w:cs="Times New Roman"/>
          <w:szCs w:val="24"/>
        </w:rPr>
        <w:t xml:space="preserve"> είναι η θέση της μετά τις εκλογές</w:t>
      </w:r>
      <w:r>
        <w:rPr>
          <w:rFonts w:eastAsia="Times New Roman" w:cs="Times New Roman"/>
          <w:szCs w:val="24"/>
        </w:rPr>
        <w:t>. Ω</w:t>
      </w:r>
      <w:r w:rsidRPr="002305E5">
        <w:rPr>
          <w:rFonts w:eastAsia="Times New Roman" w:cs="Times New Roman"/>
          <w:szCs w:val="24"/>
        </w:rPr>
        <w:t xml:space="preserve">ραία θέση μεγάλης παράταξης </w:t>
      </w:r>
      <w:r>
        <w:rPr>
          <w:rFonts w:eastAsia="Times New Roman" w:cs="Times New Roman"/>
          <w:szCs w:val="24"/>
        </w:rPr>
        <w:t xml:space="preserve">που </w:t>
      </w:r>
      <w:r w:rsidRPr="002305E5">
        <w:rPr>
          <w:rFonts w:eastAsia="Times New Roman" w:cs="Times New Roman"/>
          <w:szCs w:val="24"/>
        </w:rPr>
        <w:t xml:space="preserve">προσδοκεί να γίνει </w:t>
      </w:r>
      <w:r>
        <w:rPr>
          <w:rFonts w:eastAsia="Times New Roman" w:cs="Times New Roman"/>
          <w:szCs w:val="24"/>
        </w:rPr>
        <w:t>κ</w:t>
      </w:r>
      <w:r w:rsidRPr="002305E5">
        <w:rPr>
          <w:rFonts w:eastAsia="Times New Roman" w:cs="Times New Roman"/>
          <w:szCs w:val="24"/>
        </w:rPr>
        <w:t>υβέρνηση</w:t>
      </w:r>
      <w:r>
        <w:rPr>
          <w:rFonts w:eastAsia="Times New Roman" w:cs="Times New Roman"/>
          <w:szCs w:val="24"/>
        </w:rPr>
        <w:t>!</w:t>
      </w:r>
    </w:p>
    <w:p w14:paraId="1286C54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w:t>
      </w:r>
      <w:r w:rsidRPr="00217938">
        <w:rPr>
          <w:rFonts w:eastAsia="Times New Roman" w:cs="Times New Roman"/>
          <w:szCs w:val="24"/>
        </w:rPr>
        <w:t>Στο σημείο αυτό κτυπάει</w:t>
      </w:r>
      <w:r>
        <w:rPr>
          <w:rFonts w:eastAsia="Times New Roman" w:cs="Times New Roman"/>
          <w:szCs w:val="24"/>
        </w:rPr>
        <w:t xml:space="preserve"> προειδοποιητικά </w:t>
      </w:r>
      <w:r w:rsidRPr="00217938">
        <w:rPr>
          <w:rFonts w:eastAsia="Times New Roman" w:cs="Times New Roman"/>
          <w:szCs w:val="24"/>
        </w:rPr>
        <w:t>το κουδούνι λήξεως του χρόνου ομιλίας του κυρίου Βουλευτή)</w:t>
      </w:r>
    </w:p>
    <w:p w14:paraId="1286C54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Κύριε Πρόεδρε, ζητώ ένα λεπτό παραπάνω. Σας ευχαριστώ.</w:t>
      </w:r>
    </w:p>
    <w:p w14:paraId="1286C54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Μητσοτάκης, λοιπόν,</w:t>
      </w:r>
      <w:r w:rsidRPr="002305E5">
        <w:rPr>
          <w:rFonts w:eastAsia="Times New Roman" w:cs="Times New Roman"/>
          <w:szCs w:val="24"/>
        </w:rPr>
        <w:t xml:space="preserve"> </w:t>
      </w:r>
      <w:r>
        <w:rPr>
          <w:rFonts w:eastAsia="Times New Roman" w:cs="Times New Roman"/>
          <w:szCs w:val="24"/>
        </w:rPr>
        <w:t xml:space="preserve">και η Νέα Δημοκρατία </w:t>
      </w:r>
      <w:r w:rsidRPr="002305E5">
        <w:rPr>
          <w:rFonts w:eastAsia="Times New Roman" w:cs="Times New Roman"/>
          <w:szCs w:val="24"/>
        </w:rPr>
        <w:t xml:space="preserve">είναι κοινό μυστικό ότι συναινούν στο ξεπούλημα της Μακεδονίας </w:t>
      </w:r>
      <w:r>
        <w:rPr>
          <w:rFonts w:eastAsia="Times New Roman" w:cs="Times New Roman"/>
          <w:szCs w:val="24"/>
        </w:rPr>
        <w:t xml:space="preserve">μας. </w:t>
      </w:r>
    </w:p>
    <w:p w14:paraId="1286C54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Στο σημείο</w:t>
      </w:r>
      <w:r w:rsidRPr="002305E5">
        <w:rPr>
          <w:rFonts w:eastAsia="Times New Roman" w:cs="Times New Roman"/>
          <w:szCs w:val="24"/>
        </w:rPr>
        <w:t xml:space="preserve"> αυτό</w:t>
      </w:r>
      <w:r>
        <w:rPr>
          <w:rFonts w:eastAsia="Times New Roman" w:cs="Times New Roman"/>
          <w:szCs w:val="24"/>
        </w:rPr>
        <w:t>,</w:t>
      </w:r>
      <w:r w:rsidRPr="002305E5">
        <w:rPr>
          <w:rFonts w:eastAsia="Times New Roman" w:cs="Times New Roman"/>
          <w:szCs w:val="24"/>
        </w:rPr>
        <w:t xml:space="preserve"> λοιπόν</w:t>
      </w:r>
      <w:r>
        <w:rPr>
          <w:rFonts w:eastAsia="Times New Roman" w:cs="Times New Roman"/>
          <w:szCs w:val="24"/>
        </w:rPr>
        <w:t>,</w:t>
      </w:r>
      <w:r w:rsidRPr="002305E5">
        <w:rPr>
          <w:rFonts w:eastAsia="Times New Roman" w:cs="Times New Roman"/>
          <w:szCs w:val="24"/>
        </w:rPr>
        <w:t xml:space="preserve"> έχω χρέος</w:t>
      </w:r>
      <w:r>
        <w:rPr>
          <w:rFonts w:eastAsia="Times New Roman" w:cs="Times New Roman"/>
          <w:szCs w:val="24"/>
        </w:rPr>
        <w:t>, αφού ψηφίζουμε</w:t>
      </w:r>
      <w:r w:rsidRPr="002305E5">
        <w:rPr>
          <w:rFonts w:eastAsia="Times New Roman" w:cs="Times New Roman"/>
          <w:szCs w:val="24"/>
        </w:rPr>
        <w:t xml:space="preserve"> κατά της </w:t>
      </w:r>
      <w:r>
        <w:rPr>
          <w:rFonts w:eastAsia="Times New Roman" w:cs="Times New Roman"/>
          <w:szCs w:val="24"/>
        </w:rPr>
        <w:t>Κ</w:t>
      </w:r>
      <w:r w:rsidRPr="002305E5">
        <w:rPr>
          <w:rFonts w:eastAsia="Times New Roman" w:cs="Times New Roman"/>
          <w:szCs w:val="24"/>
        </w:rPr>
        <w:t>υβέρνησης</w:t>
      </w:r>
      <w:r>
        <w:rPr>
          <w:rFonts w:eastAsia="Times New Roman" w:cs="Times New Roman"/>
          <w:szCs w:val="24"/>
        </w:rPr>
        <w:t>,</w:t>
      </w:r>
      <w:r w:rsidRPr="002305E5">
        <w:rPr>
          <w:rFonts w:eastAsia="Times New Roman" w:cs="Times New Roman"/>
          <w:szCs w:val="24"/>
        </w:rPr>
        <w:t xml:space="preserve"> να καταγγείλω και </w:t>
      </w:r>
      <w:r>
        <w:rPr>
          <w:rFonts w:eastAsia="Times New Roman" w:cs="Times New Roman"/>
          <w:szCs w:val="24"/>
        </w:rPr>
        <w:t>τη Νέα Δημοκρατία,</w:t>
      </w:r>
      <w:r w:rsidRPr="002305E5">
        <w:rPr>
          <w:rFonts w:eastAsia="Times New Roman" w:cs="Times New Roman"/>
          <w:szCs w:val="24"/>
        </w:rPr>
        <w:t xml:space="preserve"> να καταγγείλω τον κ</w:t>
      </w:r>
      <w:r>
        <w:rPr>
          <w:rFonts w:eastAsia="Times New Roman" w:cs="Times New Roman"/>
          <w:szCs w:val="24"/>
        </w:rPr>
        <w:t xml:space="preserve">. </w:t>
      </w:r>
      <w:r w:rsidRPr="002305E5">
        <w:rPr>
          <w:rFonts w:eastAsia="Times New Roman" w:cs="Times New Roman"/>
          <w:szCs w:val="24"/>
        </w:rPr>
        <w:t>Μητσοτάκη</w:t>
      </w:r>
      <w:r>
        <w:rPr>
          <w:rFonts w:eastAsia="Times New Roman" w:cs="Times New Roman"/>
          <w:szCs w:val="24"/>
        </w:rPr>
        <w:t>,</w:t>
      </w:r>
      <w:r w:rsidRPr="002305E5">
        <w:rPr>
          <w:rFonts w:eastAsia="Times New Roman" w:cs="Times New Roman"/>
          <w:szCs w:val="24"/>
        </w:rPr>
        <w:t xml:space="preserve"> τον θ</w:t>
      </w:r>
      <w:r w:rsidRPr="002305E5">
        <w:rPr>
          <w:rFonts w:eastAsia="Times New Roman" w:cs="Times New Roman"/>
          <w:szCs w:val="24"/>
        </w:rPr>
        <w:t xml:space="preserve">αμώνα της Λέσχης </w:t>
      </w:r>
      <w:r>
        <w:rPr>
          <w:rFonts w:eastAsia="Times New Roman" w:cs="Times New Roman"/>
          <w:szCs w:val="24"/>
        </w:rPr>
        <w:t>Μ</w:t>
      </w:r>
      <w:r w:rsidRPr="002305E5">
        <w:rPr>
          <w:rFonts w:eastAsia="Times New Roman" w:cs="Times New Roman"/>
          <w:szCs w:val="24"/>
        </w:rPr>
        <w:t>πίλντεμπεργκ</w:t>
      </w:r>
      <w:r>
        <w:rPr>
          <w:rFonts w:eastAsia="Times New Roman" w:cs="Times New Roman"/>
          <w:szCs w:val="24"/>
        </w:rPr>
        <w:t>,</w:t>
      </w:r>
      <w:r w:rsidRPr="002305E5">
        <w:rPr>
          <w:rFonts w:eastAsia="Times New Roman" w:cs="Times New Roman"/>
          <w:szCs w:val="24"/>
        </w:rPr>
        <w:t xml:space="preserve"> και να </w:t>
      </w:r>
      <w:r>
        <w:rPr>
          <w:rFonts w:eastAsia="Times New Roman" w:cs="Times New Roman"/>
          <w:szCs w:val="24"/>
        </w:rPr>
        <w:t xml:space="preserve">πω </w:t>
      </w:r>
      <w:r w:rsidRPr="002305E5">
        <w:rPr>
          <w:rFonts w:eastAsia="Times New Roman" w:cs="Times New Roman"/>
          <w:szCs w:val="24"/>
        </w:rPr>
        <w:t>ότι δεν είστε ρεαλιστής</w:t>
      </w:r>
      <w:r>
        <w:rPr>
          <w:rFonts w:eastAsia="Times New Roman" w:cs="Times New Roman"/>
          <w:szCs w:val="24"/>
        </w:rPr>
        <w:t xml:space="preserve"> -γ</w:t>
      </w:r>
      <w:r w:rsidRPr="002305E5">
        <w:rPr>
          <w:rFonts w:eastAsia="Times New Roman" w:cs="Times New Roman"/>
          <w:szCs w:val="24"/>
        </w:rPr>
        <w:t xml:space="preserve">ιατί όλα αυτά τα λέτε προβάλλοντας </w:t>
      </w:r>
      <w:r>
        <w:rPr>
          <w:rFonts w:eastAsia="Times New Roman" w:cs="Times New Roman"/>
          <w:szCs w:val="24"/>
        </w:rPr>
        <w:t>δήθεν έναν</w:t>
      </w:r>
      <w:r w:rsidRPr="002305E5">
        <w:rPr>
          <w:rFonts w:eastAsia="Times New Roman" w:cs="Times New Roman"/>
          <w:szCs w:val="24"/>
        </w:rPr>
        <w:t xml:space="preserve"> ρεαλισμό</w:t>
      </w:r>
      <w:r>
        <w:rPr>
          <w:rFonts w:eastAsia="Times New Roman" w:cs="Times New Roman"/>
          <w:szCs w:val="24"/>
        </w:rPr>
        <w:t xml:space="preserve">- </w:t>
      </w:r>
      <w:r w:rsidRPr="002305E5">
        <w:rPr>
          <w:rFonts w:eastAsia="Times New Roman" w:cs="Times New Roman"/>
          <w:szCs w:val="24"/>
        </w:rPr>
        <w:t xml:space="preserve">πολύ δε περισσότερο δεν είστε </w:t>
      </w:r>
      <w:r>
        <w:rPr>
          <w:rFonts w:eastAsia="Times New Roman" w:cs="Times New Roman"/>
          <w:szCs w:val="24"/>
        </w:rPr>
        <w:t>δ</w:t>
      </w:r>
      <w:r w:rsidRPr="002305E5">
        <w:rPr>
          <w:rFonts w:eastAsia="Times New Roman" w:cs="Times New Roman"/>
          <w:szCs w:val="24"/>
        </w:rPr>
        <w:t>εξιός</w:t>
      </w:r>
      <w:r>
        <w:rPr>
          <w:rFonts w:eastAsia="Times New Roman" w:cs="Times New Roman"/>
          <w:szCs w:val="24"/>
        </w:rPr>
        <w:t>,</w:t>
      </w:r>
      <w:r w:rsidRPr="002305E5">
        <w:rPr>
          <w:rFonts w:eastAsia="Times New Roman" w:cs="Times New Roman"/>
          <w:szCs w:val="24"/>
        </w:rPr>
        <w:t xml:space="preserve"> νοούμενης </w:t>
      </w:r>
      <w:r>
        <w:rPr>
          <w:rFonts w:eastAsia="Times New Roman" w:cs="Times New Roman"/>
          <w:szCs w:val="24"/>
        </w:rPr>
        <w:t>της Δ</w:t>
      </w:r>
      <w:r w:rsidRPr="002305E5">
        <w:rPr>
          <w:rFonts w:eastAsia="Times New Roman" w:cs="Times New Roman"/>
          <w:szCs w:val="24"/>
        </w:rPr>
        <w:t xml:space="preserve">εξιάς </w:t>
      </w:r>
      <w:r>
        <w:rPr>
          <w:rFonts w:eastAsia="Times New Roman" w:cs="Times New Roman"/>
          <w:szCs w:val="24"/>
        </w:rPr>
        <w:t>ως θεματοφύλακα -τ</w:t>
      </w:r>
      <w:r w:rsidRPr="002305E5">
        <w:rPr>
          <w:rFonts w:eastAsia="Times New Roman" w:cs="Times New Roman"/>
          <w:szCs w:val="24"/>
        </w:rPr>
        <w:t>ουλάχιστον σε ό</w:t>
      </w:r>
      <w:r>
        <w:rPr>
          <w:rFonts w:eastAsia="Times New Roman" w:cs="Times New Roman"/>
          <w:szCs w:val="24"/>
        </w:rPr>
        <w:t>,</w:t>
      </w:r>
      <w:r w:rsidRPr="002305E5">
        <w:rPr>
          <w:rFonts w:eastAsia="Times New Roman" w:cs="Times New Roman"/>
          <w:szCs w:val="24"/>
        </w:rPr>
        <w:t xml:space="preserve">τι αφορά τους ψηφοφόρους </w:t>
      </w:r>
      <w:r>
        <w:rPr>
          <w:rFonts w:eastAsia="Times New Roman" w:cs="Times New Roman"/>
          <w:szCs w:val="24"/>
        </w:rPr>
        <w:t>της-</w:t>
      </w:r>
      <w:r w:rsidRPr="002305E5">
        <w:rPr>
          <w:rFonts w:eastAsia="Times New Roman" w:cs="Times New Roman"/>
          <w:szCs w:val="24"/>
        </w:rPr>
        <w:t xml:space="preserve"> των εθνικ</w:t>
      </w:r>
      <w:r w:rsidRPr="002305E5">
        <w:rPr>
          <w:rFonts w:eastAsia="Times New Roman" w:cs="Times New Roman"/>
          <w:szCs w:val="24"/>
        </w:rPr>
        <w:t>ών ιδεωδών</w:t>
      </w:r>
      <w:r>
        <w:rPr>
          <w:rFonts w:eastAsia="Times New Roman" w:cs="Times New Roman"/>
          <w:szCs w:val="24"/>
        </w:rPr>
        <w:t xml:space="preserve"> και του τριπτύχου «πατρίς, θρησκεία, οικογένεια», του τριπτύχου που καπηλεύονται οι Βουλευτές και οι «Γκρούεζες» του παλαιοκομματισμού </w:t>
      </w:r>
      <w:r w:rsidRPr="002305E5">
        <w:rPr>
          <w:rFonts w:eastAsia="Times New Roman" w:cs="Times New Roman"/>
          <w:szCs w:val="24"/>
        </w:rPr>
        <w:t xml:space="preserve">της </w:t>
      </w:r>
      <w:r>
        <w:rPr>
          <w:rFonts w:eastAsia="Times New Roman" w:cs="Times New Roman"/>
          <w:szCs w:val="24"/>
        </w:rPr>
        <w:t xml:space="preserve">θλιβερής </w:t>
      </w:r>
      <w:r w:rsidRPr="002305E5">
        <w:rPr>
          <w:rFonts w:eastAsia="Times New Roman" w:cs="Times New Roman"/>
          <w:szCs w:val="24"/>
        </w:rPr>
        <w:t>παράταξης της Νέας Δημοκρατίας</w:t>
      </w:r>
      <w:r>
        <w:rPr>
          <w:rFonts w:eastAsia="Times New Roman" w:cs="Times New Roman"/>
          <w:szCs w:val="24"/>
        </w:rPr>
        <w:t xml:space="preserve">. </w:t>
      </w:r>
    </w:p>
    <w:p w14:paraId="1286C54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Να γνωρίζουν</w:t>
      </w:r>
      <w:r w:rsidRPr="002305E5">
        <w:rPr>
          <w:rFonts w:eastAsia="Times New Roman" w:cs="Times New Roman"/>
          <w:szCs w:val="24"/>
        </w:rPr>
        <w:t xml:space="preserve"> όλοι αυτοί που μας κατηγορούν πως η Χρυσή Αυγή είνα</w:t>
      </w:r>
      <w:r w:rsidRPr="002305E5">
        <w:rPr>
          <w:rFonts w:eastAsia="Times New Roman" w:cs="Times New Roman"/>
          <w:szCs w:val="24"/>
        </w:rPr>
        <w:t>ι μονάχα με τους Έλληνες</w:t>
      </w:r>
      <w:r>
        <w:rPr>
          <w:rFonts w:eastAsia="Times New Roman" w:cs="Times New Roman"/>
          <w:szCs w:val="24"/>
        </w:rPr>
        <w:t xml:space="preserve">, η Χρυσή Αυγή </w:t>
      </w:r>
      <w:r w:rsidRPr="002305E5">
        <w:rPr>
          <w:rFonts w:eastAsia="Times New Roman" w:cs="Times New Roman"/>
          <w:szCs w:val="24"/>
        </w:rPr>
        <w:t xml:space="preserve">είναι μονάχα με την </w:t>
      </w:r>
      <w:r>
        <w:rPr>
          <w:rFonts w:eastAsia="Times New Roman" w:cs="Times New Roman"/>
          <w:szCs w:val="24"/>
        </w:rPr>
        <w:t xml:space="preserve">ελληνική </w:t>
      </w:r>
      <w:r w:rsidRPr="002305E5">
        <w:rPr>
          <w:rFonts w:eastAsia="Times New Roman" w:cs="Times New Roman"/>
          <w:szCs w:val="24"/>
        </w:rPr>
        <w:t xml:space="preserve">πατρίδα και είναι η μόνη πολιτική δύναμη που πραγματικά αντιμάχεται την προδοσία της </w:t>
      </w:r>
      <w:r>
        <w:rPr>
          <w:rFonts w:eastAsia="Times New Roman" w:cs="Times New Roman"/>
          <w:szCs w:val="24"/>
        </w:rPr>
        <w:t>Σ</w:t>
      </w:r>
      <w:r w:rsidRPr="002305E5">
        <w:rPr>
          <w:rFonts w:eastAsia="Times New Roman" w:cs="Times New Roman"/>
          <w:szCs w:val="24"/>
        </w:rPr>
        <w:t>υμφωνίας των Πρεσπών</w:t>
      </w:r>
      <w:r>
        <w:rPr>
          <w:rFonts w:eastAsia="Times New Roman" w:cs="Times New Roman"/>
          <w:szCs w:val="24"/>
        </w:rPr>
        <w:t>.</w:t>
      </w:r>
    </w:p>
    <w:p w14:paraId="1286C54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w:t>
      </w:r>
      <w:r w:rsidRPr="002305E5">
        <w:rPr>
          <w:rFonts w:eastAsia="Times New Roman" w:cs="Times New Roman"/>
          <w:szCs w:val="24"/>
        </w:rPr>
        <w:t>λείνω</w:t>
      </w:r>
      <w:r>
        <w:rPr>
          <w:rFonts w:eastAsia="Times New Roman" w:cs="Times New Roman"/>
          <w:szCs w:val="24"/>
        </w:rPr>
        <w:t>,</w:t>
      </w:r>
      <w:r w:rsidRPr="002305E5">
        <w:rPr>
          <w:rFonts w:eastAsia="Times New Roman" w:cs="Times New Roman"/>
          <w:szCs w:val="24"/>
        </w:rPr>
        <w:t xml:space="preserve"> κύριε </w:t>
      </w:r>
      <w:r>
        <w:rPr>
          <w:rFonts w:eastAsia="Times New Roman" w:cs="Times New Roman"/>
          <w:szCs w:val="24"/>
        </w:rPr>
        <w:t>Π</w:t>
      </w:r>
      <w:r w:rsidRPr="002305E5">
        <w:rPr>
          <w:rFonts w:eastAsia="Times New Roman" w:cs="Times New Roman"/>
          <w:szCs w:val="24"/>
        </w:rPr>
        <w:t>ρόεδρε</w:t>
      </w:r>
      <w:r>
        <w:rPr>
          <w:rFonts w:eastAsia="Times New Roman" w:cs="Times New Roman"/>
          <w:szCs w:val="24"/>
        </w:rPr>
        <w:t>,</w:t>
      </w:r>
      <w:r w:rsidRPr="002305E5">
        <w:rPr>
          <w:rFonts w:eastAsia="Times New Roman" w:cs="Times New Roman"/>
          <w:szCs w:val="24"/>
        </w:rPr>
        <w:t xml:space="preserve"> θυμίζοντ</w:t>
      </w:r>
      <w:r>
        <w:rPr>
          <w:rFonts w:eastAsia="Times New Roman" w:cs="Times New Roman"/>
          <w:szCs w:val="24"/>
        </w:rPr>
        <w:t>α</w:t>
      </w:r>
      <w:r w:rsidRPr="002305E5">
        <w:rPr>
          <w:rFonts w:eastAsia="Times New Roman" w:cs="Times New Roman"/>
          <w:szCs w:val="24"/>
        </w:rPr>
        <w:t xml:space="preserve">ς και τη χυδαία περίπτωση </w:t>
      </w:r>
      <w:r>
        <w:rPr>
          <w:rFonts w:eastAsia="Times New Roman" w:cs="Times New Roman"/>
          <w:szCs w:val="24"/>
        </w:rPr>
        <w:t xml:space="preserve">της αδερφής του </w:t>
      </w:r>
      <w:r>
        <w:rPr>
          <w:rFonts w:eastAsia="Times New Roman" w:cs="Times New Roman"/>
          <w:szCs w:val="24"/>
        </w:rPr>
        <w:t>Κυριάκου Μ</w:t>
      </w:r>
      <w:r w:rsidRPr="002305E5">
        <w:rPr>
          <w:rFonts w:eastAsia="Times New Roman" w:cs="Times New Roman"/>
          <w:szCs w:val="24"/>
        </w:rPr>
        <w:t>ητσοτάκη</w:t>
      </w:r>
      <w:r>
        <w:rPr>
          <w:rFonts w:eastAsia="Times New Roman" w:cs="Times New Roman"/>
          <w:szCs w:val="24"/>
        </w:rPr>
        <w:t>,</w:t>
      </w:r>
      <w:r w:rsidRPr="002305E5">
        <w:rPr>
          <w:rFonts w:eastAsia="Times New Roman" w:cs="Times New Roman"/>
          <w:szCs w:val="24"/>
        </w:rPr>
        <w:t xml:space="preserve"> της κ</w:t>
      </w:r>
      <w:r>
        <w:rPr>
          <w:rFonts w:eastAsia="Times New Roman" w:cs="Times New Roman"/>
          <w:szCs w:val="24"/>
        </w:rPr>
        <w:t>.</w:t>
      </w:r>
      <w:r w:rsidRPr="002305E5">
        <w:rPr>
          <w:rFonts w:eastAsia="Times New Roman" w:cs="Times New Roman"/>
          <w:szCs w:val="24"/>
        </w:rPr>
        <w:t xml:space="preserve"> Ντόρας </w:t>
      </w:r>
      <w:r w:rsidRPr="002305E5">
        <w:rPr>
          <w:rFonts w:eastAsia="Times New Roman" w:cs="Times New Roman"/>
          <w:szCs w:val="24"/>
        </w:rPr>
        <w:lastRenderedPageBreak/>
        <w:t>Μπακογιάννη</w:t>
      </w:r>
      <w:r>
        <w:rPr>
          <w:rFonts w:eastAsia="Times New Roman" w:cs="Times New Roman"/>
          <w:szCs w:val="24"/>
        </w:rPr>
        <w:t>,</w:t>
      </w:r>
      <w:r w:rsidRPr="002305E5">
        <w:rPr>
          <w:rFonts w:eastAsia="Times New Roman" w:cs="Times New Roman"/>
          <w:szCs w:val="24"/>
        </w:rPr>
        <w:t xml:space="preserve"> η οποία μιλώντας πέρυσι τέτοιο</w:t>
      </w:r>
      <w:r>
        <w:rPr>
          <w:rFonts w:eastAsia="Times New Roman" w:cs="Times New Roman"/>
          <w:szCs w:val="24"/>
        </w:rPr>
        <w:t>ν</w:t>
      </w:r>
      <w:r w:rsidRPr="002305E5">
        <w:rPr>
          <w:rFonts w:eastAsia="Times New Roman" w:cs="Times New Roman"/>
          <w:szCs w:val="24"/>
        </w:rPr>
        <w:t xml:space="preserve"> καιρό σε </w:t>
      </w:r>
      <w:r>
        <w:rPr>
          <w:rFonts w:eastAsia="Times New Roman" w:cs="Times New Roman"/>
          <w:szCs w:val="24"/>
        </w:rPr>
        <w:t>τηλεοπτικό</w:t>
      </w:r>
      <w:r w:rsidRPr="002305E5">
        <w:rPr>
          <w:rFonts w:eastAsia="Times New Roman" w:cs="Times New Roman"/>
          <w:szCs w:val="24"/>
        </w:rPr>
        <w:t xml:space="preserve"> σταθμό είχε πει</w:t>
      </w:r>
      <w:r>
        <w:rPr>
          <w:rFonts w:eastAsia="Times New Roman" w:cs="Times New Roman"/>
          <w:szCs w:val="24"/>
        </w:rPr>
        <w:t>:</w:t>
      </w:r>
      <w:r w:rsidRPr="002305E5">
        <w:rPr>
          <w:rFonts w:eastAsia="Times New Roman" w:cs="Times New Roman"/>
          <w:szCs w:val="24"/>
        </w:rPr>
        <w:t xml:space="preserve"> </w:t>
      </w:r>
      <w:r>
        <w:rPr>
          <w:rFonts w:eastAsia="Times New Roman" w:cs="Times New Roman"/>
          <w:szCs w:val="24"/>
        </w:rPr>
        <w:t>«Ε</w:t>
      </w:r>
      <w:r w:rsidRPr="002305E5">
        <w:rPr>
          <w:rFonts w:eastAsia="Times New Roman" w:cs="Times New Roman"/>
          <w:szCs w:val="24"/>
        </w:rPr>
        <w:t xml:space="preserve">ίναι έγκλημα όλος ο κόσμος </w:t>
      </w:r>
      <w:r>
        <w:rPr>
          <w:rFonts w:eastAsia="Times New Roman" w:cs="Times New Roman"/>
          <w:szCs w:val="24"/>
        </w:rPr>
        <w:t xml:space="preserve">να </w:t>
      </w:r>
      <w:r w:rsidRPr="002305E5">
        <w:rPr>
          <w:rFonts w:eastAsia="Times New Roman" w:cs="Times New Roman"/>
          <w:szCs w:val="24"/>
        </w:rPr>
        <w:t>λέει τα Σκόπια Μακεδονία και εμείς να τους λέ</w:t>
      </w:r>
      <w:r>
        <w:rPr>
          <w:rFonts w:eastAsia="Times New Roman" w:cs="Times New Roman"/>
          <w:szCs w:val="24"/>
        </w:rPr>
        <w:t>μ</w:t>
      </w:r>
      <w:r w:rsidRPr="002305E5">
        <w:rPr>
          <w:rFonts w:eastAsia="Times New Roman" w:cs="Times New Roman"/>
          <w:szCs w:val="24"/>
        </w:rPr>
        <w:t xml:space="preserve">ε </w:t>
      </w:r>
      <w:r>
        <w:rPr>
          <w:rFonts w:eastAsia="Times New Roman" w:cs="Times New Roman"/>
          <w:szCs w:val="24"/>
        </w:rPr>
        <w:t>φούφουτους».</w:t>
      </w:r>
      <w:r w:rsidRPr="002305E5">
        <w:rPr>
          <w:rFonts w:eastAsia="Times New Roman" w:cs="Times New Roman"/>
          <w:szCs w:val="24"/>
        </w:rPr>
        <w:t xml:space="preserve"> </w:t>
      </w:r>
    </w:p>
    <w:p w14:paraId="1286C54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Ούτε μία ψήφος, λ</w:t>
      </w:r>
      <w:r w:rsidRPr="002305E5">
        <w:rPr>
          <w:rFonts w:eastAsia="Times New Roman" w:cs="Times New Roman"/>
          <w:szCs w:val="24"/>
        </w:rPr>
        <w:t>οιπόν</w:t>
      </w:r>
      <w:r>
        <w:rPr>
          <w:rFonts w:eastAsia="Times New Roman" w:cs="Times New Roman"/>
          <w:szCs w:val="24"/>
        </w:rPr>
        <w:t>,</w:t>
      </w:r>
      <w:r w:rsidRPr="002305E5">
        <w:rPr>
          <w:rFonts w:eastAsia="Times New Roman" w:cs="Times New Roman"/>
          <w:szCs w:val="24"/>
        </w:rPr>
        <w:t xml:space="preserve"> Έλληνα πατριώτη στους </w:t>
      </w:r>
      <w:r w:rsidRPr="002305E5">
        <w:rPr>
          <w:rFonts w:eastAsia="Times New Roman" w:cs="Times New Roman"/>
          <w:szCs w:val="24"/>
        </w:rPr>
        <w:t>πατριδοκάπηλους</w:t>
      </w:r>
      <w:r>
        <w:rPr>
          <w:rFonts w:eastAsia="Times New Roman" w:cs="Times New Roman"/>
          <w:szCs w:val="24"/>
        </w:rPr>
        <w:t>, σ</w:t>
      </w:r>
      <w:r w:rsidRPr="002305E5">
        <w:rPr>
          <w:rFonts w:eastAsia="Times New Roman" w:cs="Times New Roman"/>
          <w:szCs w:val="24"/>
        </w:rPr>
        <w:t>τους πολιτικούς απατεώνες και ψεύτες της Νέας Δημοκρατίας</w:t>
      </w:r>
      <w:r>
        <w:rPr>
          <w:rFonts w:eastAsia="Times New Roman" w:cs="Times New Roman"/>
          <w:szCs w:val="24"/>
        </w:rPr>
        <w:t>!</w:t>
      </w:r>
      <w:r w:rsidRPr="002305E5">
        <w:rPr>
          <w:rFonts w:eastAsia="Times New Roman" w:cs="Times New Roman"/>
          <w:szCs w:val="24"/>
        </w:rPr>
        <w:t xml:space="preserve"> </w:t>
      </w:r>
      <w:r>
        <w:rPr>
          <w:rFonts w:eastAsia="Times New Roman" w:cs="Times New Roman"/>
          <w:szCs w:val="24"/>
        </w:rPr>
        <w:t>Ε</w:t>
      </w:r>
      <w:r w:rsidRPr="002305E5">
        <w:rPr>
          <w:rFonts w:eastAsia="Times New Roman" w:cs="Times New Roman"/>
          <w:szCs w:val="24"/>
        </w:rPr>
        <w:t>ίναι εξίσου συν</w:t>
      </w:r>
      <w:r>
        <w:rPr>
          <w:rFonts w:eastAsia="Times New Roman" w:cs="Times New Roman"/>
          <w:szCs w:val="24"/>
        </w:rPr>
        <w:t xml:space="preserve">ένοχοι με το </w:t>
      </w:r>
      <w:r w:rsidRPr="002305E5">
        <w:rPr>
          <w:rFonts w:eastAsia="Times New Roman" w:cs="Times New Roman"/>
          <w:szCs w:val="24"/>
        </w:rPr>
        <w:t>ΣΥΡΙΖΑ</w:t>
      </w:r>
      <w:r>
        <w:rPr>
          <w:rFonts w:eastAsia="Times New Roman" w:cs="Times New Roman"/>
          <w:szCs w:val="24"/>
        </w:rPr>
        <w:t>. Ε</w:t>
      </w:r>
      <w:r w:rsidRPr="002305E5">
        <w:rPr>
          <w:rFonts w:eastAsia="Times New Roman" w:cs="Times New Roman"/>
          <w:szCs w:val="24"/>
        </w:rPr>
        <w:t xml:space="preserve">ίναι εξίσου </w:t>
      </w:r>
      <w:r>
        <w:rPr>
          <w:rFonts w:eastAsia="Times New Roman" w:cs="Times New Roman"/>
          <w:szCs w:val="24"/>
        </w:rPr>
        <w:t>συνένοχοι</w:t>
      </w:r>
      <w:r w:rsidRPr="002305E5">
        <w:rPr>
          <w:rFonts w:eastAsia="Times New Roman" w:cs="Times New Roman"/>
          <w:szCs w:val="24"/>
        </w:rPr>
        <w:t xml:space="preserve"> στο επιχειρούμενο ξεπούλημα της Μακεδονίας</w:t>
      </w:r>
      <w:r>
        <w:rPr>
          <w:rFonts w:eastAsia="Times New Roman" w:cs="Times New Roman"/>
          <w:szCs w:val="24"/>
        </w:rPr>
        <w:t>.</w:t>
      </w:r>
    </w:p>
    <w:p w14:paraId="1286C54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Η Χρυσή Αυγή είναι ο μόνος πολιτικός φορέας που με το διαχρονικό του σύνθημ</w:t>
      </w:r>
      <w:r>
        <w:rPr>
          <w:rFonts w:eastAsia="Times New Roman" w:cs="Times New Roman"/>
          <w:szCs w:val="24"/>
        </w:rPr>
        <w:t>α προστατεύει τη Μακεδονία, συντάσσεται με τον ελληνικό λαό και λέει</w:t>
      </w:r>
      <w:r>
        <w:rPr>
          <w:rFonts w:eastAsia="Times New Roman" w:cs="Times New Roman"/>
          <w:szCs w:val="24"/>
        </w:rPr>
        <w:t>:</w:t>
      </w:r>
      <w:r>
        <w:rPr>
          <w:rFonts w:eastAsia="Times New Roman" w:cs="Times New Roman"/>
          <w:szCs w:val="24"/>
        </w:rPr>
        <w:t xml:space="preserve"> «Κανένας συμβιβασμός για τη Μακεδονία μας». </w:t>
      </w:r>
    </w:p>
    <w:p w14:paraId="1286C55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Ψηφίζουμε κατά της Κυβέρνησης και λέμε ότι απ’ αυτό το διήμερο -που θα κλείσει σήμερα το βράδυ- θέατρο που παίχτηκε σ’ αυτήν την Αίθουσα, βγα</w:t>
      </w:r>
      <w:r>
        <w:rPr>
          <w:rFonts w:eastAsia="Times New Roman" w:cs="Times New Roman"/>
          <w:szCs w:val="24"/>
        </w:rPr>
        <w:t>ίνει -δυστυχώς για την πατρίδα μας- το εξής συμπέρασμα: Όσο οι Σκοπιανοί είναι «Μακεδόνες», άλλο τόσο η Κυβέρνηση είναι ελληνική.</w:t>
      </w:r>
    </w:p>
    <w:p w14:paraId="1286C55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Εκλογές τώρα, να μην περάσει η προδοσία. Κα</w:t>
      </w:r>
      <w:r>
        <w:rPr>
          <w:rFonts w:eastAsia="Times New Roman" w:cs="Times New Roman"/>
          <w:szCs w:val="24"/>
        </w:rPr>
        <w:t>μ</w:t>
      </w:r>
      <w:r>
        <w:rPr>
          <w:rFonts w:eastAsia="Times New Roman" w:cs="Times New Roman"/>
          <w:szCs w:val="24"/>
        </w:rPr>
        <w:t xml:space="preserve">μία ψήφος εμπιστοσύνης σε αριστερούς απατεώνες, σε υποκριτές και </w:t>
      </w:r>
      <w:r>
        <w:rPr>
          <w:rFonts w:eastAsia="Times New Roman" w:cs="Times New Roman"/>
          <w:szCs w:val="24"/>
        </w:rPr>
        <w:lastRenderedPageBreak/>
        <w:t>εθνομηδενιστές. Ψ</w:t>
      </w:r>
      <w:r>
        <w:rPr>
          <w:rFonts w:eastAsia="Times New Roman" w:cs="Times New Roman"/>
          <w:szCs w:val="24"/>
        </w:rPr>
        <w:t xml:space="preserve">ηλά τις σημαίες, φρόνημα υψηλό, γενικός ξεσηκωμός. Αυτή η Κυβέρνηση μπορεί να μην πέσει με ψήφους Βουλευτών, αλλά θα πνιγεί από το κίνημα της λαϊκής αγανάκτησης, του γενικού ξεσηκωμού, της αντίστασης του ελληνικού λαού σε δρόμους, σε πλατείες, σε ολόκληρη </w:t>
      </w:r>
      <w:r>
        <w:rPr>
          <w:rFonts w:eastAsia="Times New Roman" w:cs="Times New Roman"/>
          <w:szCs w:val="24"/>
        </w:rPr>
        <w:t>τη χώρα.</w:t>
      </w:r>
    </w:p>
    <w:p w14:paraId="1286C552" w14:textId="77777777" w:rsidR="000402FE" w:rsidRDefault="007623D8">
      <w:pPr>
        <w:spacing w:line="600" w:lineRule="auto"/>
        <w:ind w:firstLine="720"/>
        <w:jc w:val="center"/>
        <w:rPr>
          <w:rFonts w:eastAsia="Times New Roman" w:cs="Times New Roman"/>
          <w:szCs w:val="24"/>
        </w:rPr>
      </w:pPr>
      <w:r w:rsidRPr="00A823B1">
        <w:rPr>
          <w:rFonts w:eastAsia="Times New Roman" w:cs="Times New Roman"/>
          <w:szCs w:val="24"/>
        </w:rPr>
        <w:t>(Χε</w:t>
      </w:r>
      <w:r>
        <w:rPr>
          <w:rFonts w:eastAsia="Times New Roman" w:cs="Times New Roman"/>
          <w:szCs w:val="24"/>
        </w:rPr>
        <w:t>ιροκροτήματα από την πτέρυγα της Χρυσής Αυγής</w:t>
      </w:r>
      <w:r w:rsidRPr="00A823B1">
        <w:rPr>
          <w:rFonts w:eastAsia="Times New Roman" w:cs="Times New Roman"/>
          <w:szCs w:val="24"/>
        </w:rPr>
        <w:t>)</w:t>
      </w:r>
    </w:p>
    <w:p w14:paraId="1286C553"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1286C55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Μηταφίδης.</w:t>
      </w:r>
    </w:p>
    <w:p w14:paraId="1286C555"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Κύριε Πρόεδρε, κυρίες και κύριοι συνάδελφοι, επιτρέψτε μου να πω κάτι ε</w:t>
      </w:r>
      <w:r>
        <w:rPr>
          <w:rFonts w:eastAsia="Times New Roman" w:cs="Times New Roman"/>
          <w:szCs w:val="24"/>
        </w:rPr>
        <w:t xml:space="preserve">κτός χρόνου, γιατί η ημέρα το έχει, καθώς πληροφορήθηκα ότι είχα και εγώ σήμερα την </w:t>
      </w:r>
      <w:r>
        <w:rPr>
          <w:rFonts w:eastAsia="Times New Roman" w:cs="Times New Roman"/>
          <w:szCs w:val="24"/>
        </w:rPr>
        <w:t>«</w:t>
      </w:r>
      <w:r>
        <w:rPr>
          <w:rFonts w:eastAsia="Times New Roman" w:cs="Times New Roman"/>
          <w:szCs w:val="24"/>
        </w:rPr>
        <w:t>τιμητική</w:t>
      </w:r>
      <w:r>
        <w:rPr>
          <w:rFonts w:eastAsia="Times New Roman" w:cs="Times New Roman"/>
          <w:szCs w:val="24"/>
        </w:rPr>
        <w:t>»</w:t>
      </w:r>
      <w:r>
        <w:rPr>
          <w:rFonts w:eastAsia="Times New Roman" w:cs="Times New Roman"/>
          <w:szCs w:val="24"/>
        </w:rPr>
        <w:t xml:space="preserve"> μου, μαζί με τους άλλους συναδέλφους Βουλευτές του ΣΥΡΙΖΑ, να έχει γεμίσει η πόλη </w:t>
      </w:r>
      <w:r>
        <w:rPr>
          <w:rFonts w:eastAsia="Times New Roman" w:cs="Times New Roman"/>
          <w:szCs w:val="24"/>
        </w:rPr>
        <w:t xml:space="preserve">της Θεσσαλονίκης </w:t>
      </w:r>
      <w:r>
        <w:rPr>
          <w:rFonts w:eastAsia="Times New Roman" w:cs="Times New Roman"/>
          <w:szCs w:val="24"/>
        </w:rPr>
        <w:t>με την αφεντιά μου.</w:t>
      </w:r>
    </w:p>
    <w:p w14:paraId="1286C55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Θέλω να πω σ’ αυτόν τον εσμό των εθνοσκαντζόχοιρων, ότι θα βάλω ένα αντίγραφο αυτής της αφίσας δίπλα στην καταδίκη μου από το στρατοδικείο της </w:t>
      </w:r>
      <w:r>
        <w:rPr>
          <w:rFonts w:eastAsia="Times New Roman" w:cs="Times New Roman"/>
          <w:szCs w:val="24"/>
        </w:rPr>
        <w:t>χ</w:t>
      </w:r>
      <w:r>
        <w:rPr>
          <w:rFonts w:eastAsia="Times New Roman" w:cs="Times New Roman"/>
          <w:szCs w:val="24"/>
        </w:rPr>
        <w:t xml:space="preserve">ούντας σε ισόβια κάθειρξη… </w:t>
      </w:r>
    </w:p>
    <w:p w14:paraId="1286C557" w14:textId="77777777" w:rsidR="000402FE" w:rsidRDefault="007623D8">
      <w:pPr>
        <w:spacing w:line="600" w:lineRule="auto"/>
        <w:ind w:firstLine="720"/>
        <w:jc w:val="center"/>
        <w:rPr>
          <w:rFonts w:eastAsia="Times New Roman" w:cs="Times New Roman"/>
          <w:szCs w:val="24"/>
        </w:rPr>
      </w:pPr>
      <w:r w:rsidRPr="00C851ED">
        <w:rPr>
          <w:rFonts w:eastAsia="Times New Roman" w:cs="Times New Roman"/>
          <w:szCs w:val="24"/>
        </w:rPr>
        <w:lastRenderedPageBreak/>
        <w:t>(Χειροκροτήματα από την πτέρυγα του ΣΥΡΙΖΑ)</w:t>
      </w:r>
    </w:p>
    <w:p w14:paraId="1286C55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...και δίπλα, επίσης, την αγωγή των απογ</w:t>
      </w:r>
      <w:r>
        <w:rPr>
          <w:rFonts w:eastAsia="Times New Roman" w:cs="Times New Roman"/>
          <w:szCs w:val="24"/>
        </w:rPr>
        <w:t xml:space="preserve">όνων του στρατηγού Χρυσοχόου, που με απόφαση του Δημοτικού Συμβουλίου </w:t>
      </w:r>
      <w:r>
        <w:rPr>
          <w:rFonts w:eastAsia="Times New Roman" w:cs="Times New Roman"/>
          <w:szCs w:val="24"/>
        </w:rPr>
        <w:t xml:space="preserve">Θεσσαλονίκης </w:t>
      </w:r>
      <w:r>
        <w:rPr>
          <w:rFonts w:eastAsia="Times New Roman" w:cs="Times New Roman"/>
          <w:szCs w:val="24"/>
        </w:rPr>
        <w:t>τον αποκαθηλώσαμε από την πόλη, που είναι η δεύτερη μαρτυρική πόλη στην Ευρώπη μετά τη Βαρσοβία.</w:t>
      </w:r>
    </w:p>
    <w:p w14:paraId="1286C55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Αυτά τα λέω, γιατί το ζήτημα που συμπυκνώνει όλα τα ζητήματα είναι, προφανώς</w:t>
      </w:r>
      <w:r>
        <w:rPr>
          <w:rFonts w:eastAsia="Times New Roman" w:cs="Times New Roman"/>
          <w:szCs w:val="24"/>
        </w:rPr>
        <w:t xml:space="preserve">, η Συμφωνία των Πρεσπών. Και θα μιλήσω γι’ αυτήν αποκλειστικά. </w:t>
      </w:r>
    </w:p>
    <w:p w14:paraId="1286C55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Είναι η </w:t>
      </w:r>
      <w:r>
        <w:rPr>
          <w:rFonts w:eastAsia="Times New Roman" w:cs="Times New Roman"/>
          <w:szCs w:val="24"/>
        </w:rPr>
        <w:t>«</w:t>
      </w:r>
      <w:r>
        <w:rPr>
          <w:rFonts w:eastAsia="Times New Roman" w:cs="Times New Roman"/>
          <w:szCs w:val="24"/>
        </w:rPr>
        <w:t>λυδία λίθος</w:t>
      </w:r>
      <w:r>
        <w:rPr>
          <w:rFonts w:eastAsia="Times New Roman" w:cs="Times New Roman"/>
          <w:szCs w:val="24"/>
        </w:rPr>
        <w:t>»</w:t>
      </w:r>
      <w:r>
        <w:rPr>
          <w:rFonts w:eastAsia="Times New Roman" w:cs="Times New Roman"/>
          <w:szCs w:val="24"/>
        </w:rPr>
        <w:t xml:space="preserve">, κατά τη γνώμη μου, είναι μία πράξη απελευθέρωσης της χώρας από αυτήν την πολύχρονη μέγγενη του εθνικισμού που την έχει απαξιώσει και την έχει μεταβάλει σε έναν </w:t>
      </w:r>
      <w:r>
        <w:rPr>
          <w:rFonts w:eastAsia="Times New Roman" w:cs="Times New Roman"/>
          <w:szCs w:val="24"/>
        </w:rPr>
        <w:t>σκαντζόχοιρο, τη στιγμή που πρέπει να ανοίξει τα φτερά της.</w:t>
      </w:r>
    </w:p>
    <w:p w14:paraId="1286C55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Με τη </w:t>
      </w:r>
      <w:r>
        <w:rPr>
          <w:rFonts w:eastAsia="Times New Roman" w:cs="Times New Roman"/>
          <w:szCs w:val="24"/>
        </w:rPr>
        <w:t>σ</w:t>
      </w:r>
      <w:r>
        <w:rPr>
          <w:rFonts w:eastAsia="Times New Roman" w:cs="Times New Roman"/>
          <w:szCs w:val="24"/>
        </w:rPr>
        <w:t>υμφωνία αυτή τερματίζεται μια μακρόχρονη διαμάχη με τους γείτονές μας της Βόρειας -πλέον- Μακεδονίας, που ανατρέχει στις αρχές του 20ού αιώνα για την τύχη των εδαφών της υπό οθωμανική κατοχ</w:t>
      </w:r>
      <w:r>
        <w:rPr>
          <w:rFonts w:eastAsia="Times New Roman" w:cs="Times New Roman"/>
          <w:szCs w:val="24"/>
        </w:rPr>
        <w:t xml:space="preserve">ή </w:t>
      </w:r>
      <w:r>
        <w:rPr>
          <w:rFonts w:eastAsia="Times New Roman" w:cs="Times New Roman"/>
          <w:szCs w:val="24"/>
        </w:rPr>
        <w:t xml:space="preserve">γεωγραφικής </w:t>
      </w:r>
      <w:r>
        <w:rPr>
          <w:rFonts w:eastAsia="Times New Roman" w:cs="Times New Roman"/>
          <w:szCs w:val="24"/>
        </w:rPr>
        <w:t xml:space="preserve">Μακεδονίας. Μετά από </w:t>
      </w:r>
      <w:r>
        <w:rPr>
          <w:rFonts w:eastAsia="Times New Roman" w:cs="Times New Roman"/>
          <w:szCs w:val="24"/>
        </w:rPr>
        <w:lastRenderedPageBreak/>
        <w:t>δύο αιματηρούς παγκόσμιους πολέμους και εθνικές εκκαθαρίσεις, χαράχτηκαν στα Βαλκάνια σύνορα χωρίς σεβασμό, εν πολλοίς, του δικαιώματος του αυτοπροσδιορισμού των εθνοτήτων. Στην ίδια περιοχή γράφηκε και ο τραγικός επίλογο</w:t>
      </w:r>
      <w:r>
        <w:rPr>
          <w:rFonts w:eastAsia="Times New Roman" w:cs="Times New Roman"/>
          <w:szCs w:val="24"/>
        </w:rPr>
        <w:t>ς του Εμφυλίου Πολέμου. Οι εκκρεμότητες έγιναν οξύτερες με τη διάλυση της Σοβιετικής Ένωσης και της ενιαίας Γιουγκοσλαβίας.</w:t>
      </w:r>
    </w:p>
    <w:p w14:paraId="1286C55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Είκοσι έξι χρόνια -τώρα μπήκαμε στα είκοσι επτά- η Νέα Δημοκρατία και το ΠΑΣΟΚ στρουθοκαμήλιζαν και παρέπεμπαν στις καλένδες ένα περ</w:t>
      </w:r>
      <w:r>
        <w:rPr>
          <w:rFonts w:eastAsia="Times New Roman" w:cs="Times New Roman"/>
          <w:szCs w:val="24"/>
        </w:rPr>
        <w:t>ίπλοκο διπλωματικό ζήτημα. Το χειρότερο είναι ότι το μετέτρεψαν σε ιδεολογικό, δηλητηριάζοντας την ελληνική κοινωνία με μια ακατάσχετη εθνικιστική ρητορική. Έστρωσαν</w:t>
      </w:r>
      <w:r>
        <w:rPr>
          <w:rFonts w:eastAsia="Times New Roman" w:cs="Times New Roman"/>
          <w:szCs w:val="24"/>
        </w:rPr>
        <w:t>,</w:t>
      </w:r>
      <w:r>
        <w:rPr>
          <w:rFonts w:eastAsia="Times New Roman" w:cs="Times New Roman"/>
          <w:szCs w:val="24"/>
        </w:rPr>
        <w:t xml:space="preserve"> έτσι</w:t>
      </w:r>
      <w:r>
        <w:rPr>
          <w:rFonts w:eastAsia="Times New Roman" w:cs="Times New Roman"/>
          <w:szCs w:val="24"/>
        </w:rPr>
        <w:t>,</w:t>
      </w:r>
      <w:r>
        <w:rPr>
          <w:rFonts w:eastAsia="Times New Roman" w:cs="Times New Roman"/>
          <w:szCs w:val="24"/>
        </w:rPr>
        <w:t xml:space="preserve"> το έδαφος για να στηθούν πολιτικές και οικονομικές καριέρες, αλλά και να φυτρώσουν </w:t>
      </w:r>
      <w:r>
        <w:rPr>
          <w:rFonts w:eastAsia="Times New Roman" w:cs="Times New Roman"/>
          <w:szCs w:val="24"/>
        </w:rPr>
        <w:t xml:space="preserve">και να φουντώσουν </w:t>
      </w:r>
      <w:r>
        <w:rPr>
          <w:rFonts w:eastAsia="Times New Roman" w:cs="Times New Roman"/>
          <w:szCs w:val="24"/>
        </w:rPr>
        <w:t>«</w:t>
      </w:r>
      <w:r>
        <w:rPr>
          <w:rFonts w:eastAsia="Times New Roman" w:cs="Times New Roman"/>
          <w:szCs w:val="24"/>
        </w:rPr>
        <w:t>τα άνθη του κακού</w:t>
      </w:r>
      <w:r>
        <w:rPr>
          <w:rFonts w:eastAsia="Times New Roman" w:cs="Times New Roman"/>
          <w:szCs w:val="24"/>
        </w:rPr>
        <w:t>»</w:t>
      </w:r>
      <w:r>
        <w:rPr>
          <w:rFonts w:eastAsia="Times New Roman" w:cs="Times New Roman"/>
          <w:szCs w:val="24"/>
        </w:rPr>
        <w:t xml:space="preserve">, που απειλούν σήμερα το δημοκρατικό πολίτευμα. </w:t>
      </w:r>
    </w:p>
    <w:p w14:paraId="1286C55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Δεν είναι η πρώτη φορά που συμβαίνουν αυτά στον τόπο μας. Για να θυμίσω τον </w:t>
      </w:r>
      <w:r>
        <w:rPr>
          <w:rFonts w:eastAsia="Times New Roman" w:cs="Times New Roman"/>
          <w:szCs w:val="24"/>
        </w:rPr>
        <w:t>δ</w:t>
      </w:r>
      <w:r>
        <w:rPr>
          <w:rFonts w:eastAsia="Times New Roman" w:cs="Times New Roman"/>
          <w:szCs w:val="24"/>
        </w:rPr>
        <w:t>ηλιγιαννισμό ή τον Εμμανουήλ Ροΐδη που έγραφε το 1876</w:t>
      </w:r>
      <w:r>
        <w:rPr>
          <w:rFonts w:eastAsia="Times New Roman" w:cs="Times New Roman"/>
          <w:szCs w:val="24"/>
        </w:rPr>
        <w:t>:</w:t>
      </w:r>
      <w:r>
        <w:rPr>
          <w:rFonts w:eastAsia="Times New Roman" w:cs="Times New Roman"/>
          <w:szCs w:val="24"/>
        </w:rPr>
        <w:t xml:space="preserve"> «Έκαστος τόπος έχει την πληγήν του. Η </w:t>
      </w:r>
      <w:r>
        <w:rPr>
          <w:rFonts w:eastAsia="Times New Roman" w:cs="Times New Roman"/>
          <w:szCs w:val="24"/>
        </w:rPr>
        <w:t>Αγγλία την ομίχλην, η Αίγυπτος τας οφθαλμίας, η Βλαχία τας ακρίδας και η Ελλάς τον πατριωτισμόν</w:t>
      </w:r>
      <w:r>
        <w:rPr>
          <w:rFonts w:eastAsia="Times New Roman" w:cs="Times New Roman"/>
          <w:szCs w:val="24"/>
        </w:rPr>
        <w:t>.</w:t>
      </w:r>
      <w:r>
        <w:rPr>
          <w:rFonts w:eastAsia="Times New Roman" w:cs="Times New Roman"/>
          <w:szCs w:val="24"/>
        </w:rPr>
        <w:t>».</w:t>
      </w:r>
    </w:p>
    <w:p w14:paraId="1286C55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Η σημερινή Κυβέρνηση κατάφερε -κατά διεθνή αναγνώριση- μια ιστορική συμφωνία, που βάζει φρένο σε ανιστόρητους αλυτρωτισμούς και αποτελεί ήττα του εθνικισμού </w:t>
      </w:r>
      <w:r>
        <w:rPr>
          <w:rFonts w:eastAsia="Times New Roman" w:cs="Times New Roman"/>
          <w:szCs w:val="24"/>
        </w:rPr>
        <w:t>ένθεν κακείθεν των συνόρων. Κυρίως είναι βιώσιμη, γιατί στηρίζεται στον αλληλοσεβασμό και απελευθερώνει τις δυνάμεις της ειρήνης, της προόδου και της συνανάπτυξης των δύο λαών.</w:t>
      </w:r>
    </w:p>
    <w:p w14:paraId="1286C55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Παρά το αντικυβερνητικό μένος των συντηρητικών ελίτ της χώρας, η απείρως καλύτε</w:t>
      </w:r>
      <w:r>
        <w:rPr>
          <w:rFonts w:eastAsia="Times New Roman" w:cs="Times New Roman"/>
          <w:szCs w:val="24"/>
        </w:rPr>
        <w:t xml:space="preserve">ρη της ενδιάμεσης </w:t>
      </w:r>
      <w:r>
        <w:rPr>
          <w:rFonts w:eastAsia="Times New Roman" w:cs="Times New Roman"/>
          <w:szCs w:val="24"/>
        </w:rPr>
        <w:t>σ</w:t>
      </w:r>
      <w:r>
        <w:rPr>
          <w:rFonts w:eastAsia="Times New Roman" w:cs="Times New Roman"/>
          <w:szCs w:val="24"/>
        </w:rPr>
        <w:t xml:space="preserve">υμφωνίας του 1995 σημερινή διευθέτηση ξεμπλέκει το </w:t>
      </w:r>
      <w:r>
        <w:rPr>
          <w:rFonts w:eastAsia="Times New Roman" w:cs="Times New Roman"/>
          <w:szCs w:val="24"/>
        </w:rPr>
        <w:t>«</w:t>
      </w:r>
      <w:r>
        <w:rPr>
          <w:rFonts w:eastAsia="Times New Roman" w:cs="Times New Roman"/>
          <w:szCs w:val="24"/>
        </w:rPr>
        <w:t>μπερδεμένο κουβάρι</w:t>
      </w:r>
      <w:r>
        <w:rPr>
          <w:rFonts w:eastAsia="Times New Roman" w:cs="Times New Roman"/>
          <w:szCs w:val="24"/>
        </w:rPr>
        <w:t>»</w:t>
      </w:r>
      <w:r>
        <w:rPr>
          <w:rFonts w:eastAsia="Times New Roman" w:cs="Times New Roman"/>
          <w:szCs w:val="24"/>
        </w:rPr>
        <w:t xml:space="preserve"> του</w:t>
      </w:r>
      <w:r>
        <w:rPr>
          <w:rFonts w:eastAsia="Times New Roman" w:cs="Times New Roman"/>
          <w:szCs w:val="24"/>
        </w:rPr>
        <w:t xml:space="preserve"> μ</w:t>
      </w:r>
      <w:r>
        <w:rPr>
          <w:rFonts w:eastAsia="Times New Roman" w:cs="Times New Roman"/>
          <w:szCs w:val="24"/>
        </w:rPr>
        <w:t xml:space="preserve">ακεδονικού. Η Νέα Δημοκρατία στην προσπάθεια της να τορπιλίσει τη </w:t>
      </w:r>
      <w:r>
        <w:rPr>
          <w:rFonts w:eastAsia="Times New Roman" w:cs="Times New Roman"/>
          <w:szCs w:val="24"/>
        </w:rPr>
        <w:t>σ</w:t>
      </w:r>
      <w:r>
        <w:rPr>
          <w:rFonts w:eastAsia="Times New Roman" w:cs="Times New Roman"/>
          <w:szCs w:val="24"/>
        </w:rPr>
        <w:t xml:space="preserve">υμφωνία, κατρακυλάει στον λαϊκισμό και σε μια ξαναζεσταμένη εθνικοφροσύνη. Αντικειμενικά δεν </w:t>
      </w:r>
      <w:r>
        <w:rPr>
          <w:rFonts w:eastAsia="Times New Roman" w:cs="Times New Roman"/>
          <w:szCs w:val="24"/>
        </w:rPr>
        <w:t xml:space="preserve">έχει άλλο σύμμαχο, παρά μόνο τους γκροτέσκους εθνικιστές του διεφθαρμένου </w:t>
      </w:r>
      <w:r>
        <w:rPr>
          <w:rFonts w:eastAsia="Times New Roman" w:cs="Times New Roman"/>
          <w:szCs w:val="24"/>
          <w:lang w:val="en-US"/>
        </w:rPr>
        <w:t>V</w:t>
      </w:r>
      <w:r>
        <w:rPr>
          <w:rFonts w:eastAsia="Times New Roman" w:cs="Times New Roman"/>
          <w:szCs w:val="24"/>
        </w:rPr>
        <w:t>Μ</w:t>
      </w:r>
      <w:r>
        <w:rPr>
          <w:rFonts w:eastAsia="Times New Roman" w:cs="Times New Roman"/>
          <w:szCs w:val="24"/>
          <w:lang w:val="en-US"/>
        </w:rPr>
        <w:t>R</w:t>
      </w:r>
      <w:r>
        <w:rPr>
          <w:rFonts w:eastAsia="Times New Roman" w:cs="Times New Roman"/>
          <w:szCs w:val="24"/>
        </w:rPr>
        <w:t>Ο</w:t>
      </w:r>
      <w:r>
        <w:rPr>
          <w:rFonts w:eastAsia="Times New Roman" w:cs="Times New Roman"/>
          <w:szCs w:val="24"/>
        </w:rPr>
        <w:t xml:space="preserve">. </w:t>
      </w:r>
    </w:p>
    <w:p w14:paraId="1286C56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Οι εμφυλιοπολεμικές της κραυγές δεν πρέπει να διχάσουν τον ελληνικό λαό. Έχουμε μπροστά μας μια ιστορική πρόκληση-ευκαιρία και οφείλουμε να ανταποκριθούμε χωρίς αγοραίους ισολ</w:t>
      </w:r>
      <w:r>
        <w:rPr>
          <w:rFonts w:eastAsia="Times New Roman" w:cs="Times New Roman"/>
          <w:szCs w:val="24"/>
        </w:rPr>
        <w:t xml:space="preserve">ογισμούς, με κέρδη και ζημίες. Μπορούμε -και πρέπει- να αναπτύξουμε σχέσεις και κοινές δράσεις με τους γείτονές μας, </w:t>
      </w:r>
      <w:r>
        <w:rPr>
          <w:rFonts w:eastAsia="Times New Roman" w:cs="Times New Roman"/>
          <w:szCs w:val="24"/>
        </w:rPr>
        <w:lastRenderedPageBreak/>
        <w:t xml:space="preserve">όπως άλλωστε έχουν αναπτύξει και οι υπόλοιπες ευρωπαϊκές χώρες. </w:t>
      </w:r>
    </w:p>
    <w:p w14:paraId="1286C56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Η διπλωματία των πολιτών, η κοινωνία των πολιτών, τα πανεπιστήμια, τα συνδ</w:t>
      </w:r>
      <w:r>
        <w:rPr>
          <w:rFonts w:eastAsia="Times New Roman" w:cs="Times New Roman"/>
          <w:szCs w:val="24"/>
        </w:rPr>
        <w:t>ικάτα</w:t>
      </w:r>
      <w:r>
        <w:rPr>
          <w:rFonts w:eastAsia="Times New Roman" w:cs="Times New Roman"/>
          <w:szCs w:val="24"/>
        </w:rPr>
        <w:t>,</w:t>
      </w:r>
      <w:r>
        <w:rPr>
          <w:rFonts w:eastAsia="Times New Roman" w:cs="Times New Roman"/>
          <w:szCs w:val="24"/>
        </w:rPr>
        <w:t xml:space="preserve"> πρέπει να υποστηρίξουν την ιστορική αυτή τομή. Η Συμφωνία των Πρεσπών, εκτός από πράξη ειρήνης και συμφιλίωσης, σπάει στερεότυπα, διαλύει φαντάσματα. Επομένως, έχει όχι μόνο πολιτικό, αλλά παιδαγωγικό και πολιτισμικό χαρακτήρα και χαράζει τα όρια αν</w:t>
      </w:r>
      <w:r>
        <w:rPr>
          <w:rFonts w:eastAsia="Times New Roman" w:cs="Times New Roman"/>
          <w:szCs w:val="24"/>
        </w:rPr>
        <w:t xml:space="preserve">άμεσα σε δύο κόσμους. </w:t>
      </w:r>
    </w:p>
    <w:p w14:paraId="1286C56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Γίνεται η αφετηρία αναδιάταξης των πολιτικών δυνάμεων και συγκρότησης ενός νέου προοδευτικού πόλου στην ελληνική κοινωνία, καθώς η κρίση από το 2010 και ύστερα, λειτούργησε σαν ένας Μινώταυρος που κατασπάραξε τις πολιτικές δυνάμεις τ</w:t>
      </w:r>
      <w:r>
        <w:rPr>
          <w:rFonts w:eastAsia="Times New Roman" w:cs="Times New Roman"/>
          <w:szCs w:val="24"/>
        </w:rPr>
        <w:t xml:space="preserve">ης χώρας. </w:t>
      </w:r>
    </w:p>
    <w:p w14:paraId="1286C56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Η συγκρότηση αυτή πρέπει να γίνει πάνω σε αξίες και αρχές, με γνώμονα τον αριστερό ευρωπαϊσμό, που αποτελεί μια από τις θεμελιώδεις αρχές του ΣΥΡΙΖΑ.</w:t>
      </w:r>
    </w:p>
    <w:p w14:paraId="1286C56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Επομένως, με τη Συμφωνία των Πρεσπών δεν φτάσαμε σε ένα τέλος, αλλά σε μια ελπιδοφόρα αρχή, όπως έδειξε και η εκδήλωση στο Μέγαρο Μουσικής. Είναι κυρίως η αφετηρία συγκρότησης μιας σύγχρονης προοδευτικής ταυτότητας για τη χώρα, γιατί την ίδια στιγμή που θέ</w:t>
      </w:r>
      <w:r>
        <w:rPr>
          <w:rFonts w:eastAsia="Times New Roman" w:cs="Times New Roman"/>
          <w:szCs w:val="24"/>
        </w:rPr>
        <w:t xml:space="preserve">τουμε ζητήματα ταυτότητας για τους γείτονές μας, έχουμε μια εικόνα για την εθνική μας ταυτότητα που ανάγεται στο τέλος του 19ου και στις αρχές του 20ού αιώνα. </w:t>
      </w:r>
    </w:p>
    <w:p w14:paraId="1286C56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Έχουμε μια προβληματική εθνική ταυτότητα, όσο κι αν καμαρώνουμε ότι είμαστε μια εθνικά ομοιογενή</w:t>
      </w:r>
      <w:r>
        <w:rPr>
          <w:rFonts w:eastAsia="Times New Roman" w:cs="Times New Roman"/>
          <w:szCs w:val="24"/>
        </w:rPr>
        <w:t xml:space="preserve">ς χώρα, μια αντίληψη που είναι αντίθετη με εκείνη του έθνους-κράτους των πολιτών. Αυτή η αντίληψη διαπερνά οριζόντια την κοινωνία μας. Το πρόβλημα αυτό έχει τις ρίζες του στην ιστορία, στην ανασφάλεια που προκάλεσαν οι μετακινήσεις πληθυσμών το πρώτο μισό </w:t>
      </w:r>
      <w:r>
        <w:rPr>
          <w:rFonts w:eastAsia="Times New Roman" w:cs="Times New Roman"/>
          <w:szCs w:val="24"/>
        </w:rPr>
        <w:t>του 20ού αιώνα, στον ξεριζωμό των Μικρασιατών, στην αλλαγή εθνολογικής σύνθεσης στα Βαλκάνια, στις εθνικές εκκαθαρίσεις, στην πολιτική της εθνικής αφομοίωσης που εφαρμόστηκε με επίκεντρο τη γεωγραφική Μακεδονία.</w:t>
      </w:r>
    </w:p>
    <w:p w14:paraId="1286C56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 Όμως η επιβίωση και η αναπαραγωγή ενός πρωτ</w:t>
      </w:r>
      <w:r>
        <w:rPr>
          <w:rFonts w:eastAsia="Times New Roman" w:cs="Times New Roman"/>
          <w:szCs w:val="24"/>
        </w:rPr>
        <w:t>όγονου εθνικού αφηγήματος δεκαετίες μετά την άρση των αιτίων που το προκάλεσαν, έχει καταστεί μείζων παράγοντας καθυστέρησης της ελληνικής κοινωνίας και του καλώς εννοούμενου ευρωπαϊκού κεκτημένου. Αυτό σημαίνει ότι πρέπει να προχωρήσουμε σε βαθιές μεταρρυ</w:t>
      </w:r>
      <w:r>
        <w:rPr>
          <w:rFonts w:eastAsia="Times New Roman" w:cs="Times New Roman"/>
          <w:szCs w:val="24"/>
        </w:rPr>
        <w:t>θμίσεις, ώστε αυτό το εθνικό αφήγημα να μην έχει απαγορευτικά σήματα, γιατί δεν μπορούμε να συμπεριφερόμαστε στο παλίμψηστο των Βαλκανίων και των εθνικών ξεριζωμών είτε ως νονοί, είτε ως τροχονόμοι. Το εθνικό αφήγημα πρέπει να στηρίζεται στην ιστορική αλήθ</w:t>
      </w:r>
      <w:r>
        <w:rPr>
          <w:rFonts w:eastAsia="Times New Roman" w:cs="Times New Roman"/>
          <w:szCs w:val="24"/>
        </w:rPr>
        <w:t>εια, για την οποία δίνουμε μάχες. Γι’ αυτό μας στέλνουν ακόμη και στα δικαστήρια οι οπαδοί του ιστορικού αναθεωρητισμού που έχουν μετατρέψει τους θύτες σε θύματα, τη στιγμή, μάλιστα, που η χώρα μας διεκδικεί την απόδοση των γερμανικών οφειλών και την αποζη</w:t>
      </w:r>
      <w:r>
        <w:rPr>
          <w:rFonts w:eastAsia="Times New Roman" w:cs="Times New Roman"/>
          <w:szCs w:val="24"/>
        </w:rPr>
        <w:t>μίωση των θυμάτων της ναζιστικής θηριωδίας.</w:t>
      </w:r>
    </w:p>
    <w:p w14:paraId="1286C567" w14:textId="77777777" w:rsidR="000402FE" w:rsidRDefault="007623D8">
      <w:pPr>
        <w:spacing w:line="600" w:lineRule="auto"/>
        <w:ind w:firstLine="720"/>
        <w:jc w:val="both"/>
        <w:rPr>
          <w:rFonts w:eastAsia="Times New Roman"/>
          <w:szCs w:val="24"/>
        </w:rPr>
      </w:pPr>
      <w:r>
        <w:rPr>
          <w:rFonts w:eastAsia="Times New Roman" w:cs="Times New Roman"/>
          <w:szCs w:val="24"/>
        </w:rPr>
        <w:t xml:space="preserve">Θα πω και κάτι -που οφείλω- προς τον κ. Βορίδη. Καθώς τον άκουγα, αυθόρμητα μου ήρθαν στο μυαλό τα λόγια του Προέδρου του Εκτάκτου Στρατοδικείου Θεσσαλονίκης, του </w:t>
      </w:r>
      <w:r>
        <w:rPr>
          <w:rFonts w:eastAsia="Times New Roman" w:cs="Times New Roman"/>
          <w:szCs w:val="24"/>
        </w:rPr>
        <w:t>Φωκίονα</w:t>
      </w:r>
      <w:r>
        <w:rPr>
          <w:rFonts w:eastAsia="Times New Roman" w:cs="Times New Roman"/>
          <w:szCs w:val="24"/>
        </w:rPr>
        <w:t xml:space="preserve"> Καραπάνου, που</w:t>
      </w:r>
      <w:r>
        <w:rPr>
          <w:rFonts w:eastAsia="Times New Roman" w:cs="Times New Roman"/>
          <w:szCs w:val="24"/>
        </w:rPr>
        <w:t xml:space="preserve"> </w:t>
      </w:r>
      <w:r>
        <w:rPr>
          <w:rFonts w:eastAsia="Times New Roman" w:cs="Times New Roman"/>
          <w:szCs w:val="24"/>
        </w:rPr>
        <w:t>όταν τον έφεραν μπροστά στ</w:t>
      </w:r>
      <w:r>
        <w:rPr>
          <w:rFonts w:eastAsia="Times New Roman" w:cs="Times New Roman"/>
          <w:szCs w:val="24"/>
        </w:rPr>
        <w:t xml:space="preserve">ο δικαστήριο μαζί </w:t>
      </w:r>
      <w:r>
        <w:rPr>
          <w:rFonts w:eastAsia="Times New Roman" w:cs="Times New Roman"/>
          <w:szCs w:val="24"/>
        </w:rPr>
        <w:lastRenderedPageBreak/>
        <w:t>με άλλους στρατηγούς για τη δολοφονία του Γιώργη Τσαρουχά</w:t>
      </w:r>
      <w:r>
        <w:rPr>
          <w:rFonts w:eastAsia="Times New Roman" w:cs="Times New Roman"/>
          <w:szCs w:val="24"/>
        </w:rPr>
        <w:t xml:space="preserve"> παρακαλούσε για την επιείκειά του</w:t>
      </w:r>
      <w:r>
        <w:rPr>
          <w:rFonts w:eastAsia="Times New Roman" w:cs="Times New Roman"/>
          <w:szCs w:val="24"/>
        </w:rPr>
        <w:t>. Θυμάμαι στη δίκη μας που είπε στον Ηλία Οικονόμου</w:t>
      </w:r>
      <w:r>
        <w:rPr>
          <w:rFonts w:eastAsia="Times New Roman" w:cs="Times New Roman"/>
          <w:szCs w:val="24"/>
        </w:rPr>
        <w:t>:</w:t>
      </w:r>
      <w:r>
        <w:rPr>
          <w:rFonts w:eastAsia="Times New Roman" w:cs="Times New Roman"/>
          <w:szCs w:val="24"/>
        </w:rPr>
        <w:t xml:space="preserve"> «Δεν τιμωρείται μόνο η παράνομη πράξη, αλλά και η παράνομη σκέψη».</w:t>
      </w:r>
      <w:r>
        <w:rPr>
          <w:rFonts w:eastAsia="Times New Roman" w:cs="Times New Roman"/>
          <w:szCs w:val="24"/>
        </w:rPr>
        <w:t xml:space="preserve"> </w:t>
      </w:r>
      <w:r>
        <w:rPr>
          <w:rFonts w:eastAsia="Times New Roman"/>
          <w:szCs w:val="24"/>
        </w:rPr>
        <w:t>Ν</w:t>
      </w:r>
      <w:r w:rsidRPr="00353476">
        <w:rPr>
          <w:rFonts w:eastAsia="Times New Roman"/>
          <w:szCs w:val="24"/>
        </w:rPr>
        <w:t xml:space="preserve">α θυμίσω ότι το </w:t>
      </w:r>
      <w:r>
        <w:rPr>
          <w:rFonts w:eastAsia="Times New Roman"/>
          <w:szCs w:val="24"/>
        </w:rPr>
        <w:t>Γ</w:t>
      </w:r>
      <w:r>
        <w:rPr>
          <w:rFonts w:eastAsia="Times New Roman"/>
          <w:szCs w:val="24"/>
        </w:rPr>
        <w:t>΄</w:t>
      </w:r>
      <w:r>
        <w:rPr>
          <w:rFonts w:eastAsia="Times New Roman"/>
          <w:szCs w:val="24"/>
        </w:rPr>
        <w:t xml:space="preserve"> Ψ</w:t>
      </w:r>
      <w:r w:rsidRPr="00353476">
        <w:rPr>
          <w:rFonts w:eastAsia="Times New Roman"/>
          <w:szCs w:val="24"/>
        </w:rPr>
        <w:t>ήφισμα</w:t>
      </w:r>
      <w:r w:rsidRPr="00353476">
        <w:rPr>
          <w:rFonts w:eastAsia="Times New Roman"/>
          <w:szCs w:val="24"/>
        </w:rPr>
        <w:t xml:space="preserve"> περι</w:t>
      </w:r>
      <w:r>
        <w:rPr>
          <w:rFonts w:eastAsia="Times New Roman"/>
          <w:szCs w:val="24"/>
        </w:rPr>
        <w:t>λ</w:t>
      </w:r>
      <w:r w:rsidRPr="00353476">
        <w:rPr>
          <w:rFonts w:eastAsia="Times New Roman"/>
          <w:szCs w:val="24"/>
        </w:rPr>
        <w:t xml:space="preserve">άμβανε τη λεγόμενη </w:t>
      </w:r>
      <w:r>
        <w:rPr>
          <w:rFonts w:eastAsia="Times New Roman"/>
          <w:szCs w:val="24"/>
        </w:rPr>
        <w:t>«</w:t>
      </w:r>
      <w:r w:rsidRPr="00353476">
        <w:rPr>
          <w:rFonts w:eastAsia="Times New Roman"/>
          <w:szCs w:val="24"/>
        </w:rPr>
        <w:t>σκοπούμενη ενέργεια</w:t>
      </w:r>
      <w:r>
        <w:rPr>
          <w:rFonts w:eastAsia="Times New Roman"/>
          <w:szCs w:val="24"/>
        </w:rPr>
        <w:t>». Δ</w:t>
      </w:r>
      <w:r w:rsidRPr="00353476">
        <w:rPr>
          <w:rFonts w:eastAsia="Times New Roman"/>
          <w:szCs w:val="24"/>
        </w:rPr>
        <w:t>ικάζοντας</w:t>
      </w:r>
      <w:r>
        <w:rPr>
          <w:rFonts w:eastAsia="Times New Roman"/>
          <w:szCs w:val="24"/>
        </w:rPr>
        <w:t>,</w:t>
      </w:r>
      <w:r w:rsidRPr="00353476">
        <w:rPr>
          <w:rFonts w:eastAsia="Times New Roman"/>
          <w:szCs w:val="24"/>
        </w:rPr>
        <w:t xml:space="preserve"> </w:t>
      </w:r>
      <w:r>
        <w:rPr>
          <w:rFonts w:eastAsia="Times New Roman"/>
          <w:szCs w:val="24"/>
        </w:rPr>
        <w:t>λ</w:t>
      </w:r>
      <w:r w:rsidRPr="00353476">
        <w:rPr>
          <w:rFonts w:eastAsia="Times New Roman"/>
          <w:szCs w:val="24"/>
        </w:rPr>
        <w:t>οιπόν</w:t>
      </w:r>
      <w:r>
        <w:rPr>
          <w:rFonts w:eastAsia="Times New Roman"/>
          <w:szCs w:val="24"/>
        </w:rPr>
        <w:t>,</w:t>
      </w:r>
      <w:r w:rsidRPr="00353476">
        <w:rPr>
          <w:rFonts w:eastAsia="Times New Roman"/>
          <w:szCs w:val="24"/>
        </w:rPr>
        <w:t xml:space="preserve"> όχι πράξεις αλλά σκέψεις και ιδέες</w:t>
      </w:r>
      <w:r>
        <w:rPr>
          <w:rFonts w:eastAsia="Times New Roman"/>
          <w:szCs w:val="24"/>
        </w:rPr>
        <w:t>,</w:t>
      </w:r>
      <w:r w:rsidRPr="00353476">
        <w:rPr>
          <w:rFonts w:eastAsia="Times New Roman"/>
          <w:szCs w:val="24"/>
        </w:rPr>
        <w:t xml:space="preserve"> κατέληγαν </w:t>
      </w:r>
      <w:r>
        <w:rPr>
          <w:rFonts w:eastAsia="Times New Roman"/>
          <w:szCs w:val="24"/>
        </w:rPr>
        <w:t xml:space="preserve">οι αγωνιστές </w:t>
      </w:r>
      <w:r w:rsidRPr="00353476">
        <w:rPr>
          <w:rFonts w:eastAsia="Times New Roman"/>
          <w:szCs w:val="24"/>
        </w:rPr>
        <w:t xml:space="preserve">στα </w:t>
      </w:r>
      <w:r>
        <w:rPr>
          <w:rFonts w:eastAsia="Times New Roman"/>
          <w:szCs w:val="24"/>
        </w:rPr>
        <w:t xml:space="preserve">εκτελεστικά </w:t>
      </w:r>
      <w:r w:rsidRPr="00353476">
        <w:rPr>
          <w:rFonts w:eastAsia="Times New Roman"/>
          <w:szCs w:val="24"/>
        </w:rPr>
        <w:t>αποσπάσματα και στα ξερονήσια</w:t>
      </w:r>
      <w:r>
        <w:rPr>
          <w:rFonts w:eastAsia="Times New Roman"/>
          <w:szCs w:val="24"/>
        </w:rPr>
        <w:t>.</w:t>
      </w:r>
    </w:p>
    <w:p w14:paraId="1286C568" w14:textId="77777777" w:rsidR="000402FE" w:rsidRDefault="007623D8">
      <w:pPr>
        <w:spacing w:line="600" w:lineRule="auto"/>
        <w:ind w:firstLine="720"/>
        <w:jc w:val="both"/>
        <w:rPr>
          <w:rFonts w:eastAsia="Times New Roman"/>
          <w:szCs w:val="24"/>
        </w:rPr>
      </w:pPr>
      <w:r>
        <w:rPr>
          <w:rFonts w:eastAsia="Times New Roman"/>
          <w:szCs w:val="24"/>
        </w:rPr>
        <w:t>Ε</w:t>
      </w:r>
      <w:r w:rsidRPr="00353476">
        <w:rPr>
          <w:rFonts w:eastAsia="Times New Roman"/>
          <w:szCs w:val="24"/>
        </w:rPr>
        <w:t xml:space="preserve">γώ δεν είμαι οπαδός της </w:t>
      </w:r>
      <w:r>
        <w:rPr>
          <w:rFonts w:eastAsia="Times New Roman"/>
          <w:szCs w:val="24"/>
        </w:rPr>
        <w:t>θεωρίας</w:t>
      </w:r>
      <w:r>
        <w:rPr>
          <w:rFonts w:eastAsia="Times New Roman"/>
          <w:szCs w:val="24"/>
        </w:rPr>
        <w:t xml:space="preserve"> της</w:t>
      </w:r>
      <w:r w:rsidRPr="00353476">
        <w:rPr>
          <w:rFonts w:eastAsia="Times New Roman"/>
          <w:szCs w:val="24"/>
        </w:rPr>
        <w:t xml:space="preserve"> συλλογικής ευθύνης</w:t>
      </w:r>
      <w:r>
        <w:rPr>
          <w:rFonts w:eastAsia="Times New Roman"/>
          <w:szCs w:val="24"/>
        </w:rPr>
        <w:t xml:space="preserve">, ώστε </w:t>
      </w:r>
      <w:r w:rsidRPr="00353476">
        <w:rPr>
          <w:rFonts w:eastAsia="Times New Roman"/>
          <w:szCs w:val="24"/>
        </w:rPr>
        <w:t>να χρεών</w:t>
      </w:r>
      <w:r>
        <w:rPr>
          <w:rFonts w:eastAsia="Times New Roman"/>
          <w:szCs w:val="24"/>
        </w:rPr>
        <w:t>ω</w:t>
      </w:r>
      <w:r w:rsidRPr="00353476">
        <w:rPr>
          <w:rFonts w:eastAsia="Times New Roman"/>
          <w:szCs w:val="24"/>
        </w:rPr>
        <w:t xml:space="preserve"> </w:t>
      </w:r>
      <w:r>
        <w:rPr>
          <w:rFonts w:eastAsia="Times New Roman"/>
          <w:szCs w:val="24"/>
        </w:rPr>
        <w:t>παρατάξεις</w:t>
      </w:r>
      <w:r>
        <w:rPr>
          <w:rFonts w:eastAsia="Times New Roman"/>
          <w:szCs w:val="24"/>
        </w:rPr>
        <w:t xml:space="preserve"> </w:t>
      </w:r>
      <w:r>
        <w:rPr>
          <w:rFonts w:eastAsia="Times New Roman"/>
          <w:szCs w:val="24"/>
        </w:rPr>
        <w:t xml:space="preserve">με </w:t>
      </w:r>
      <w:r w:rsidRPr="00353476">
        <w:rPr>
          <w:rFonts w:eastAsia="Times New Roman"/>
          <w:szCs w:val="24"/>
        </w:rPr>
        <w:t>απόψεις</w:t>
      </w:r>
      <w:r>
        <w:rPr>
          <w:rFonts w:eastAsia="Times New Roman"/>
          <w:szCs w:val="24"/>
        </w:rPr>
        <w:t>,</w:t>
      </w:r>
      <w:r w:rsidRPr="00353476">
        <w:rPr>
          <w:rFonts w:eastAsia="Times New Roman"/>
          <w:szCs w:val="24"/>
        </w:rPr>
        <w:t xml:space="preserve"> </w:t>
      </w:r>
      <w:r>
        <w:rPr>
          <w:rFonts w:eastAsia="Times New Roman"/>
          <w:szCs w:val="24"/>
        </w:rPr>
        <w:t xml:space="preserve">όπως </w:t>
      </w:r>
      <w:r w:rsidRPr="00353476">
        <w:rPr>
          <w:rFonts w:eastAsia="Times New Roman"/>
          <w:szCs w:val="24"/>
        </w:rPr>
        <w:t>του γνωστού Βορίδη</w:t>
      </w:r>
      <w:r>
        <w:rPr>
          <w:rFonts w:eastAsia="Times New Roman"/>
          <w:szCs w:val="24"/>
        </w:rPr>
        <w:t>,</w:t>
      </w:r>
      <w:r w:rsidRPr="00353476">
        <w:rPr>
          <w:rFonts w:eastAsia="Times New Roman"/>
          <w:szCs w:val="24"/>
        </w:rPr>
        <w:t xml:space="preserve"> του </w:t>
      </w:r>
      <w:r>
        <w:rPr>
          <w:rFonts w:eastAsia="Times New Roman"/>
          <w:szCs w:val="24"/>
        </w:rPr>
        <w:t>τσεκουροφόρου, που</w:t>
      </w:r>
      <w:r w:rsidRPr="00353476">
        <w:rPr>
          <w:rFonts w:eastAsia="Times New Roman"/>
          <w:szCs w:val="24"/>
        </w:rPr>
        <w:t xml:space="preserve"> σήμερα </w:t>
      </w:r>
      <w:r>
        <w:rPr>
          <w:rFonts w:eastAsia="Times New Roman"/>
          <w:szCs w:val="24"/>
        </w:rPr>
        <w:t xml:space="preserve">μας </w:t>
      </w:r>
      <w:r w:rsidRPr="00353476">
        <w:rPr>
          <w:rFonts w:eastAsia="Times New Roman"/>
          <w:szCs w:val="24"/>
        </w:rPr>
        <w:t>κάνει μαθήματα κοινοβουλευτικής ηθικής</w:t>
      </w:r>
      <w:r>
        <w:rPr>
          <w:rFonts w:eastAsia="Times New Roman"/>
          <w:szCs w:val="24"/>
        </w:rPr>
        <w:t>. Πιστεύω, λοιπόν,</w:t>
      </w:r>
      <w:r w:rsidRPr="00353476">
        <w:rPr>
          <w:rFonts w:eastAsia="Times New Roman"/>
          <w:szCs w:val="24"/>
        </w:rPr>
        <w:t xml:space="preserve"> ότι δεν ταυτίζε</w:t>
      </w:r>
      <w:r>
        <w:rPr>
          <w:rFonts w:eastAsia="Times New Roman"/>
          <w:szCs w:val="24"/>
        </w:rPr>
        <w:t>στε</w:t>
      </w:r>
      <w:r w:rsidRPr="00353476">
        <w:rPr>
          <w:rFonts w:eastAsia="Times New Roman"/>
          <w:szCs w:val="24"/>
        </w:rPr>
        <w:t xml:space="preserve"> με αυτές τις απόψεις</w:t>
      </w:r>
      <w:r>
        <w:rPr>
          <w:rFonts w:eastAsia="Times New Roman"/>
          <w:szCs w:val="24"/>
        </w:rPr>
        <w:t>.</w:t>
      </w:r>
    </w:p>
    <w:p w14:paraId="1286C569" w14:textId="77777777" w:rsidR="000402FE" w:rsidRDefault="007623D8">
      <w:pPr>
        <w:spacing w:line="600" w:lineRule="auto"/>
        <w:ind w:firstLine="720"/>
        <w:jc w:val="both"/>
        <w:rPr>
          <w:rFonts w:eastAsia="Times New Roman"/>
          <w:szCs w:val="24"/>
        </w:rPr>
      </w:pPr>
      <w:r>
        <w:rPr>
          <w:rFonts w:eastAsia="Times New Roman"/>
          <w:szCs w:val="24"/>
        </w:rPr>
        <w:t xml:space="preserve">Κλείνω, </w:t>
      </w:r>
      <w:r w:rsidRPr="00353476">
        <w:rPr>
          <w:rFonts w:eastAsia="Times New Roman"/>
          <w:szCs w:val="24"/>
        </w:rPr>
        <w:t xml:space="preserve">κύριε </w:t>
      </w:r>
      <w:r>
        <w:rPr>
          <w:rFonts w:eastAsia="Times New Roman"/>
          <w:szCs w:val="24"/>
        </w:rPr>
        <w:t>Π</w:t>
      </w:r>
      <w:r w:rsidRPr="00353476">
        <w:rPr>
          <w:rFonts w:eastAsia="Times New Roman"/>
          <w:szCs w:val="24"/>
        </w:rPr>
        <w:t>ρόεδρε</w:t>
      </w:r>
      <w:r>
        <w:rPr>
          <w:rFonts w:eastAsia="Times New Roman"/>
          <w:szCs w:val="24"/>
        </w:rPr>
        <w:t>,</w:t>
      </w:r>
      <w:r w:rsidRPr="00353476">
        <w:rPr>
          <w:rFonts w:eastAsia="Times New Roman"/>
          <w:szCs w:val="24"/>
        </w:rPr>
        <w:t xml:space="preserve"> </w:t>
      </w:r>
      <w:r>
        <w:rPr>
          <w:rFonts w:eastAsia="Times New Roman"/>
          <w:szCs w:val="24"/>
        </w:rPr>
        <w:t xml:space="preserve">με μια </w:t>
      </w:r>
      <w:r w:rsidRPr="00353476">
        <w:rPr>
          <w:rFonts w:eastAsia="Times New Roman"/>
          <w:szCs w:val="24"/>
        </w:rPr>
        <w:t>κουβέντα</w:t>
      </w:r>
      <w:r>
        <w:rPr>
          <w:rFonts w:eastAsia="Times New Roman"/>
          <w:szCs w:val="24"/>
        </w:rPr>
        <w:t>.</w:t>
      </w:r>
      <w:r w:rsidRPr="00353476">
        <w:rPr>
          <w:rFonts w:eastAsia="Times New Roman"/>
          <w:szCs w:val="24"/>
        </w:rPr>
        <w:t xml:space="preserve"> </w:t>
      </w:r>
      <w:r>
        <w:rPr>
          <w:rFonts w:eastAsia="Times New Roman"/>
          <w:szCs w:val="24"/>
        </w:rPr>
        <w:t>Έ</w:t>
      </w:r>
      <w:r w:rsidRPr="00353476">
        <w:rPr>
          <w:rFonts w:eastAsia="Times New Roman"/>
          <w:szCs w:val="24"/>
        </w:rPr>
        <w:t xml:space="preserve">χει σημασία αυτό </w:t>
      </w:r>
      <w:r>
        <w:rPr>
          <w:rFonts w:eastAsia="Times New Roman"/>
          <w:szCs w:val="24"/>
        </w:rPr>
        <w:t xml:space="preserve">που θα πω και το απευθύνω </w:t>
      </w:r>
      <w:r>
        <w:rPr>
          <w:rFonts w:eastAsia="Times New Roman"/>
          <w:szCs w:val="24"/>
        </w:rPr>
        <w:t>ιδιαίτερα προς τη</w:t>
      </w:r>
      <w:r w:rsidRPr="00353476">
        <w:rPr>
          <w:rFonts w:eastAsia="Times New Roman"/>
          <w:szCs w:val="24"/>
        </w:rPr>
        <w:t xml:space="preserve"> μεριά των συναδέλφων του ΠΑΣΟΚ</w:t>
      </w:r>
      <w:r>
        <w:rPr>
          <w:rFonts w:eastAsia="Times New Roman"/>
          <w:szCs w:val="24"/>
        </w:rPr>
        <w:t>.</w:t>
      </w:r>
      <w:r w:rsidRPr="00353476">
        <w:rPr>
          <w:rFonts w:eastAsia="Times New Roman"/>
          <w:szCs w:val="24"/>
        </w:rPr>
        <w:t xml:space="preserve"> </w:t>
      </w:r>
      <w:r>
        <w:rPr>
          <w:rFonts w:eastAsia="Times New Roman"/>
          <w:szCs w:val="24"/>
        </w:rPr>
        <w:t>Σ</w:t>
      </w:r>
      <w:r w:rsidRPr="00353476">
        <w:rPr>
          <w:rFonts w:eastAsia="Times New Roman"/>
          <w:szCs w:val="24"/>
        </w:rPr>
        <w:t>ε μ</w:t>
      </w:r>
      <w:r>
        <w:rPr>
          <w:rFonts w:eastAsia="Times New Roman"/>
          <w:szCs w:val="24"/>
        </w:rPr>
        <w:t>ι</w:t>
      </w:r>
      <w:r w:rsidRPr="00353476">
        <w:rPr>
          <w:rFonts w:eastAsia="Times New Roman"/>
          <w:szCs w:val="24"/>
        </w:rPr>
        <w:t xml:space="preserve">α μεταγωγή από τον Κορυδαλλό βρίσκομαι </w:t>
      </w:r>
      <w:r>
        <w:rPr>
          <w:rFonts w:eastAsia="Times New Roman"/>
          <w:szCs w:val="24"/>
        </w:rPr>
        <w:t>μέσα</w:t>
      </w:r>
      <w:r w:rsidRPr="00353476">
        <w:rPr>
          <w:rFonts w:eastAsia="Times New Roman"/>
          <w:szCs w:val="24"/>
        </w:rPr>
        <w:t xml:space="preserve"> στην κλούβα με τον </w:t>
      </w:r>
      <w:r>
        <w:rPr>
          <w:rFonts w:eastAsia="Times New Roman"/>
          <w:szCs w:val="24"/>
        </w:rPr>
        <w:t>-</w:t>
      </w:r>
      <w:r w:rsidRPr="00353476">
        <w:rPr>
          <w:rFonts w:eastAsia="Times New Roman"/>
          <w:szCs w:val="24"/>
        </w:rPr>
        <w:t xml:space="preserve">καταδικασμένο σε </w:t>
      </w:r>
      <w:r>
        <w:rPr>
          <w:rFonts w:eastAsia="Times New Roman"/>
          <w:szCs w:val="24"/>
        </w:rPr>
        <w:t>δεκαπέντε</w:t>
      </w:r>
      <w:r w:rsidRPr="00353476">
        <w:rPr>
          <w:rFonts w:eastAsia="Times New Roman"/>
          <w:szCs w:val="24"/>
        </w:rPr>
        <w:t xml:space="preserve"> χρόνια για τη συμμετοχή του στη Δημοκρατική Άμυνα</w:t>
      </w:r>
      <w:r>
        <w:rPr>
          <w:rFonts w:eastAsia="Times New Roman"/>
          <w:szCs w:val="24"/>
        </w:rPr>
        <w:t>-</w:t>
      </w:r>
      <w:r w:rsidRPr="00353476">
        <w:rPr>
          <w:rFonts w:eastAsia="Times New Roman"/>
          <w:szCs w:val="24"/>
        </w:rPr>
        <w:t xml:space="preserve"> </w:t>
      </w:r>
      <w:r>
        <w:rPr>
          <w:rFonts w:eastAsia="Times New Roman"/>
          <w:szCs w:val="24"/>
        </w:rPr>
        <w:t>Σ</w:t>
      </w:r>
      <w:r w:rsidRPr="00353476">
        <w:rPr>
          <w:rFonts w:eastAsia="Times New Roman"/>
          <w:szCs w:val="24"/>
        </w:rPr>
        <w:t>τρατηγό Γεώργιο Ι</w:t>
      </w:r>
      <w:r>
        <w:rPr>
          <w:rFonts w:eastAsia="Times New Roman"/>
          <w:szCs w:val="24"/>
        </w:rPr>
        <w:t>ορδανίδη</w:t>
      </w:r>
      <w:r>
        <w:rPr>
          <w:rFonts w:eastAsia="Times New Roman"/>
          <w:szCs w:val="24"/>
        </w:rPr>
        <w:t>,</w:t>
      </w:r>
      <w:r w:rsidRPr="00353476">
        <w:rPr>
          <w:rFonts w:eastAsia="Times New Roman"/>
          <w:szCs w:val="24"/>
        </w:rPr>
        <w:t xml:space="preserve"> ένα σεβάσμιο πρόσωπο</w:t>
      </w:r>
      <w:r>
        <w:rPr>
          <w:rFonts w:eastAsia="Times New Roman"/>
          <w:szCs w:val="24"/>
        </w:rPr>
        <w:t>.</w:t>
      </w:r>
      <w:r w:rsidRPr="00353476">
        <w:rPr>
          <w:rFonts w:eastAsia="Times New Roman"/>
          <w:szCs w:val="24"/>
        </w:rPr>
        <w:t xml:space="preserve"> Δυστυχώς</w:t>
      </w:r>
      <w:r>
        <w:rPr>
          <w:rFonts w:eastAsia="Times New Roman"/>
          <w:szCs w:val="24"/>
        </w:rPr>
        <w:t>,</w:t>
      </w:r>
      <w:r w:rsidRPr="00353476">
        <w:rPr>
          <w:rFonts w:eastAsia="Times New Roman"/>
          <w:szCs w:val="24"/>
        </w:rPr>
        <w:t xml:space="preserve"> δεν τον άκουγε κανείς </w:t>
      </w:r>
      <w:r>
        <w:rPr>
          <w:rFonts w:eastAsia="Times New Roman"/>
          <w:szCs w:val="24"/>
        </w:rPr>
        <w:t>ό</w:t>
      </w:r>
      <w:r w:rsidRPr="00353476">
        <w:rPr>
          <w:rFonts w:eastAsia="Times New Roman"/>
          <w:szCs w:val="24"/>
        </w:rPr>
        <w:t>ταν αρθρογραφούσε</w:t>
      </w:r>
      <w:r>
        <w:rPr>
          <w:rFonts w:eastAsia="Times New Roman"/>
          <w:szCs w:val="24"/>
        </w:rPr>
        <w:t xml:space="preserve">, πριν τη </w:t>
      </w:r>
      <w:r>
        <w:rPr>
          <w:rFonts w:eastAsia="Times New Roman"/>
          <w:szCs w:val="24"/>
        </w:rPr>
        <w:t>χ</w:t>
      </w:r>
      <w:r w:rsidRPr="00353476">
        <w:rPr>
          <w:rFonts w:eastAsia="Times New Roman"/>
          <w:szCs w:val="24"/>
        </w:rPr>
        <w:t>ούντα</w:t>
      </w:r>
      <w:r>
        <w:rPr>
          <w:rFonts w:eastAsia="Times New Roman"/>
          <w:szCs w:val="24"/>
        </w:rPr>
        <w:t>,</w:t>
      </w:r>
      <w:r w:rsidRPr="00353476">
        <w:rPr>
          <w:rFonts w:eastAsia="Times New Roman"/>
          <w:szCs w:val="24"/>
        </w:rPr>
        <w:t xml:space="preserve"> </w:t>
      </w:r>
      <w:r w:rsidRPr="00353476">
        <w:rPr>
          <w:rFonts w:eastAsia="Times New Roman"/>
          <w:szCs w:val="24"/>
        </w:rPr>
        <w:lastRenderedPageBreak/>
        <w:t xml:space="preserve">στο </w:t>
      </w:r>
      <w:r>
        <w:rPr>
          <w:rFonts w:eastAsia="Times New Roman"/>
          <w:szCs w:val="24"/>
        </w:rPr>
        <w:t>«</w:t>
      </w:r>
      <w:r w:rsidRPr="00353476">
        <w:rPr>
          <w:rFonts w:eastAsia="Times New Roman"/>
          <w:szCs w:val="24"/>
        </w:rPr>
        <w:t>Β</w:t>
      </w:r>
      <w:r>
        <w:rPr>
          <w:rFonts w:eastAsia="Times New Roman"/>
          <w:szCs w:val="24"/>
        </w:rPr>
        <w:t>ΗΜΑ»</w:t>
      </w:r>
      <w:r>
        <w:rPr>
          <w:rFonts w:eastAsia="Times New Roman"/>
          <w:szCs w:val="24"/>
        </w:rPr>
        <w:t>,</w:t>
      </w:r>
      <w:r w:rsidRPr="00353476">
        <w:rPr>
          <w:rFonts w:eastAsia="Times New Roman"/>
          <w:szCs w:val="24"/>
        </w:rPr>
        <w:t xml:space="preserve"> </w:t>
      </w:r>
      <w:r>
        <w:rPr>
          <w:rFonts w:eastAsia="Times New Roman"/>
          <w:szCs w:val="24"/>
        </w:rPr>
        <w:t xml:space="preserve">για </w:t>
      </w:r>
      <w:r w:rsidRPr="00353476">
        <w:rPr>
          <w:rFonts w:eastAsia="Times New Roman"/>
          <w:szCs w:val="24"/>
        </w:rPr>
        <w:t xml:space="preserve">τον κίνδυνο </w:t>
      </w:r>
      <w:r>
        <w:rPr>
          <w:rFonts w:eastAsia="Times New Roman"/>
          <w:szCs w:val="24"/>
        </w:rPr>
        <w:t>δ</w:t>
      </w:r>
      <w:r w:rsidRPr="00353476">
        <w:rPr>
          <w:rFonts w:eastAsia="Times New Roman"/>
          <w:szCs w:val="24"/>
        </w:rPr>
        <w:t>ικτατορίας</w:t>
      </w:r>
      <w:r>
        <w:rPr>
          <w:rFonts w:eastAsia="Times New Roman"/>
          <w:szCs w:val="24"/>
        </w:rPr>
        <w:t>.</w:t>
      </w:r>
      <w:r w:rsidRPr="00353476">
        <w:rPr>
          <w:rFonts w:eastAsia="Times New Roman"/>
          <w:szCs w:val="24"/>
        </w:rPr>
        <w:t xml:space="preserve"> </w:t>
      </w:r>
      <w:r>
        <w:rPr>
          <w:rFonts w:eastAsia="Times New Roman"/>
          <w:szCs w:val="24"/>
        </w:rPr>
        <w:t>Τ</w:t>
      </w:r>
      <w:r w:rsidRPr="00353476">
        <w:rPr>
          <w:rFonts w:eastAsia="Times New Roman"/>
          <w:szCs w:val="24"/>
        </w:rPr>
        <w:t>ον ρώτησα</w:t>
      </w:r>
      <w:r>
        <w:rPr>
          <w:rFonts w:eastAsia="Times New Roman"/>
          <w:szCs w:val="24"/>
        </w:rPr>
        <w:t>,</w:t>
      </w:r>
      <w:r w:rsidRPr="00353476">
        <w:rPr>
          <w:rFonts w:eastAsia="Times New Roman"/>
          <w:szCs w:val="24"/>
        </w:rPr>
        <w:t xml:space="preserve"> λοιπόν</w:t>
      </w:r>
      <w:r>
        <w:rPr>
          <w:rFonts w:eastAsia="Times New Roman"/>
          <w:szCs w:val="24"/>
        </w:rPr>
        <w:t>:</w:t>
      </w:r>
      <w:r w:rsidRPr="00353476">
        <w:rPr>
          <w:rFonts w:eastAsia="Times New Roman"/>
          <w:szCs w:val="24"/>
        </w:rPr>
        <w:t xml:space="preserve"> </w:t>
      </w:r>
      <w:r>
        <w:rPr>
          <w:rFonts w:eastAsia="Times New Roman"/>
          <w:szCs w:val="24"/>
        </w:rPr>
        <w:t>«</w:t>
      </w:r>
      <w:r w:rsidRPr="00353476">
        <w:rPr>
          <w:rFonts w:eastAsia="Times New Roman"/>
          <w:szCs w:val="24"/>
        </w:rPr>
        <w:t>Πώς αισθάνεσαι</w:t>
      </w:r>
      <w:r>
        <w:rPr>
          <w:rFonts w:eastAsia="Times New Roman"/>
          <w:szCs w:val="24"/>
        </w:rPr>
        <w:t>,</w:t>
      </w:r>
      <w:r w:rsidRPr="00353476">
        <w:rPr>
          <w:rFonts w:eastAsia="Times New Roman"/>
          <w:szCs w:val="24"/>
        </w:rPr>
        <w:t xml:space="preserve"> </w:t>
      </w:r>
      <w:r>
        <w:rPr>
          <w:rFonts w:eastAsia="Times New Roman"/>
          <w:szCs w:val="24"/>
        </w:rPr>
        <w:t>σ</w:t>
      </w:r>
      <w:r w:rsidRPr="00353476">
        <w:rPr>
          <w:rFonts w:eastAsia="Times New Roman"/>
          <w:szCs w:val="24"/>
        </w:rPr>
        <w:t>τρατηγέ μου</w:t>
      </w:r>
      <w:r>
        <w:rPr>
          <w:rFonts w:eastAsia="Times New Roman"/>
          <w:szCs w:val="24"/>
        </w:rPr>
        <w:t>, να καταδικάζεσαι με τον ν.</w:t>
      </w:r>
      <w:r w:rsidRPr="00353476">
        <w:rPr>
          <w:rFonts w:eastAsia="Times New Roman"/>
          <w:szCs w:val="24"/>
        </w:rPr>
        <w:t>509</w:t>
      </w:r>
      <w:r>
        <w:rPr>
          <w:rFonts w:eastAsia="Times New Roman"/>
          <w:szCs w:val="24"/>
        </w:rPr>
        <w:t xml:space="preserve"> που έχουμε καταδικαστεί εμείς εξ ορισμού, οι αριστεροί, για ανατροπή του κα</w:t>
      </w:r>
      <w:r>
        <w:rPr>
          <w:rFonts w:eastAsia="Times New Roman"/>
          <w:szCs w:val="24"/>
        </w:rPr>
        <w:t xml:space="preserve">θεστώτος»; </w:t>
      </w:r>
      <w:r w:rsidRPr="00353476">
        <w:rPr>
          <w:rFonts w:eastAsia="Times New Roman"/>
          <w:szCs w:val="24"/>
        </w:rPr>
        <w:t xml:space="preserve"> </w:t>
      </w:r>
      <w:r>
        <w:rPr>
          <w:rFonts w:eastAsia="Times New Roman"/>
          <w:szCs w:val="24"/>
        </w:rPr>
        <w:t>Ξέρετε τι μου είπε; Έχει μεγάλη σημασία, γιατί ταΐζετε το θεριό</w:t>
      </w:r>
      <w:r w:rsidRPr="00353476">
        <w:rPr>
          <w:rFonts w:eastAsia="Times New Roman"/>
          <w:szCs w:val="24"/>
        </w:rPr>
        <w:t xml:space="preserve"> για να ρίξετε την Κυβέρνηση</w:t>
      </w:r>
      <w:r>
        <w:rPr>
          <w:rFonts w:eastAsia="Times New Roman"/>
          <w:szCs w:val="24"/>
        </w:rPr>
        <w:t>.</w:t>
      </w:r>
      <w:r w:rsidRPr="00353476">
        <w:rPr>
          <w:rFonts w:eastAsia="Times New Roman"/>
          <w:szCs w:val="24"/>
        </w:rPr>
        <w:t xml:space="preserve"> </w:t>
      </w:r>
      <w:r>
        <w:rPr>
          <w:rFonts w:eastAsia="Times New Roman"/>
          <w:szCs w:val="24"/>
        </w:rPr>
        <w:t>«Ε</w:t>
      </w:r>
      <w:r w:rsidRPr="00353476">
        <w:rPr>
          <w:rFonts w:eastAsia="Times New Roman"/>
          <w:szCs w:val="24"/>
        </w:rPr>
        <w:t>ίναι η εκδίκηση της ιστορίας</w:t>
      </w:r>
      <w:r>
        <w:rPr>
          <w:rFonts w:eastAsia="Times New Roman"/>
          <w:szCs w:val="24"/>
        </w:rPr>
        <w:t>,</w:t>
      </w:r>
      <w:r w:rsidRPr="00353476">
        <w:rPr>
          <w:rFonts w:eastAsia="Times New Roman"/>
          <w:szCs w:val="24"/>
        </w:rPr>
        <w:t xml:space="preserve"> παιδί μου</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αΐζα</w:t>
      </w:r>
      <w:r>
        <w:rPr>
          <w:rFonts w:eastAsia="Times New Roman"/>
          <w:szCs w:val="24"/>
        </w:rPr>
        <w:t>με</w:t>
      </w:r>
      <w:r>
        <w:rPr>
          <w:rFonts w:eastAsia="Times New Roman"/>
          <w:szCs w:val="24"/>
        </w:rPr>
        <w:t xml:space="preserve"> το θεριό και μας κατάπιε». Βγάλτε τα μαθήματα από αυτήν την ιστορία. </w:t>
      </w:r>
    </w:p>
    <w:p w14:paraId="1286C56A" w14:textId="77777777" w:rsidR="000402FE" w:rsidRDefault="007623D8">
      <w:pPr>
        <w:spacing w:line="600" w:lineRule="auto"/>
        <w:ind w:firstLine="720"/>
        <w:jc w:val="center"/>
        <w:rPr>
          <w:rFonts w:eastAsia="Times New Roman" w:cs="Times New Roman"/>
          <w:szCs w:val="24"/>
        </w:rPr>
      </w:pPr>
      <w:r w:rsidRPr="00655E34">
        <w:rPr>
          <w:rFonts w:eastAsia="Times New Roman" w:cs="Times New Roman"/>
          <w:szCs w:val="24"/>
        </w:rPr>
        <w:t xml:space="preserve">(Χειροκροτήματα από την </w:t>
      </w:r>
      <w:r w:rsidRPr="00655E34">
        <w:rPr>
          <w:rFonts w:eastAsia="Times New Roman" w:cs="Times New Roman"/>
          <w:szCs w:val="24"/>
        </w:rPr>
        <w:t>πτέρυγα του ΣΥΡΙΖΑ)</w:t>
      </w:r>
    </w:p>
    <w:p w14:paraId="1286C56B" w14:textId="77777777" w:rsidR="000402FE" w:rsidRDefault="007623D8">
      <w:pPr>
        <w:spacing w:line="600" w:lineRule="auto"/>
        <w:ind w:firstLine="720"/>
        <w:jc w:val="both"/>
        <w:rPr>
          <w:rFonts w:eastAsia="Times New Roman" w:cs="Times New Roman"/>
          <w:szCs w:val="24"/>
        </w:rPr>
      </w:pPr>
      <w:r w:rsidRPr="006B6276">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 xml:space="preserve">Ευχαριστώ, κύριε συνάδελφε. </w:t>
      </w:r>
    </w:p>
    <w:p w14:paraId="1286C56C" w14:textId="77777777" w:rsidR="000402FE" w:rsidRDefault="007623D8">
      <w:pPr>
        <w:spacing w:line="600" w:lineRule="auto"/>
        <w:ind w:firstLine="720"/>
        <w:jc w:val="both"/>
        <w:rPr>
          <w:rFonts w:eastAsia="Times New Roman"/>
          <w:szCs w:val="24"/>
        </w:rPr>
      </w:pPr>
      <w:r>
        <w:rPr>
          <w:rFonts w:eastAsia="Times New Roman"/>
          <w:szCs w:val="24"/>
        </w:rPr>
        <w:t xml:space="preserve">Ο συνάδελφος </w:t>
      </w:r>
      <w:r w:rsidRPr="00353476">
        <w:rPr>
          <w:rFonts w:eastAsia="Times New Roman"/>
          <w:szCs w:val="24"/>
        </w:rPr>
        <w:t>κ</w:t>
      </w:r>
      <w:r>
        <w:rPr>
          <w:rFonts w:eastAsia="Times New Roman"/>
          <w:szCs w:val="24"/>
        </w:rPr>
        <w:t>.</w:t>
      </w:r>
      <w:r w:rsidRPr="00353476">
        <w:rPr>
          <w:rFonts w:eastAsia="Times New Roman"/>
          <w:szCs w:val="24"/>
        </w:rPr>
        <w:t xml:space="preserve"> Κωνσταντίνος Καραμανλής</w:t>
      </w:r>
      <w:r>
        <w:rPr>
          <w:rFonts w:eastAsia="Times New Roman"/>
          <w:szCs w:val="24"/>
        </w:rPr>
        <w:t xml:space="preserve"> έχει τον λόγο. </w:t>
      </w:r>
    </w:p>
    <w:p w14:paraId="1286C56D" w14:textId="77777777" w:rsidR="000402FE" w:rsidRDefault="007623D8">
      <w:pPr>
        <w:spacing w:line="600" w:lineRule="auto"/>
        <w:ind w:firstLine="720"/>
        <w:jc w:val="both"/>
        <w:rPr>
          <w:rFonts w:eastAsia="Times New Roman"/>
          <w:szCs w:val="24"/>
        </w:rPr>
      </w:pPr>
      <w:r w:rsidRPr="003669AC">
        <w:rPr>
          <w:rFonts w:eastAsia="Times New Roman"/>
          <w:b/>
          <w:szCs w:val="24"/>
        </w:rPr>
        <w:t>ΚΩΝΣΤΑΝΤΙΝΟΣ</w:t>
      </w:r>
      <w:r>
        <w:rPr>
          <w:rFonts w:eastAsia="Times New Roman"/>
          <w:b/>
          <w:szCs w:val="24"/>
        </w:rPr>
        <w:t xml:space="preserve"> ΑΧ</w:t>
      </w:r>
      <w:r>
        <w:rPr>
          <w:rFonts w:eastAsia="Times New Roman"/>
          <w:b/>
          <w:szCs w:val="24"/>
        </w:rPr>
        <w:t>.</w:t>
      </w:r>
      <w:r w:rsidRPr="003669AC">
        <w:rPr>
          <w:rFonts w:eastAsia="Times New Roman"/>
          <w:b/>
          <w:szCs w:val="24"/>
        </w:rPr>
        <w:t xml:space="preserve"> </w:t>
      </w:r>
      <w:r>
        <w:rPr>
          <w:rFonts w:eastAsia="Times New Roman"/>
          <w:b/>
          <w:szCs w:val="24"/>
        </w:rPr>
        <w:t>ΚΑΡΑΜΑΝΛΗΣ</w:t>
      </w:r>
      <w:r w:rsidRPr="003669AC">
        <w:rPr>
          <w:rFonts w:eastAsia="Times New Roman"/>
          <w:b/>
          <w:szCs w:val="24"/>
        </w:rPr>
        <w:t>:</w:t>
      </w:r>
      <w:r w:rsidRPr="00353476">
        <w:rPr>
          <w:rFonts w:eastAsia="Times New Roman"/>
          <w:szCs w:val="24"/>
        </w:rPr>
        <w:t xml:space="preserve"> </w:t>
      </w:r>
      <w:r>
        <w:rPr>
          <w:rFonts w:eastAsia="Times New Roman"/>
          <w:szCs w:val="24"/>
        </w:rPr>
        <w:t>Κ</w:t>
      </w:r>
      <w:r w:rsidRPr="00353476">
        <w:rPr>
          <w:rFonts w:eastAsia="Times New Roman"/>
          <w:szCs w:val="24"/>
        </w:rPr>
        <w:t xml:space="preserve">ύριε </w:t>
      </w:r>
      <w:r>
        <w:rPr>
          <w:rFonts w:eastAsia="Times New Roman"/>
          <w:szCs w:val="24"/>
        </w:rPr>
        <w:t>Π</w:t>
      </w:r>
      <w:r w:rsidRPr="00353476">
        <w:rPr>
          <w:rFonts w:eastAsia="Times New Roman"/>
          <w:szCs w:val="24"/>
        </w:rPr>
        <w:t>ρόεδρε</w:t>
      </w:r>
      <w:r>
        <w:rPr>
          <w:rFonts w:eastAsia="Times New Roman"/>
          <w:szCs w:val="24"/>
        </w:rPr>
        <w:t>,</w:t>
      </w:r>
      <w:r w:rsidRPr="00353476">
        <w:rPr>
          <w:rFonts w:eastAsia="Times New Roman"/>
          <w:szCs w:val="24"/>
        </w:rPr>
        <w:t xml:space="preserve"> κυρίες και κύριοι Βουλευτές</w:t>
      </w:r>
      <w:r>
        <w:rPr>
          <w:rFonts w:eastAsia="Times New Roman"/>
          <w:szCs w:val="24"/>
        </w:rPr>
        <w:t>,</w:t>
      </w:r>
      <w:r w:rsidRPr="00353476">
        <w:rPr>
          <w:rFonts w:eastAsia="Times New Roman"/>
          <w:szCs w:val="24"/>
        </w:rPr>
        <w:t xml:space="preserve"> μετά</w:t>
      </w:r>
      <w:r>
        <w:rPr>
          <w:rFonts w:eastAsia="Times New Roman"/>
          <w:szCs w:val="24"/>
        </w:rPr>
        <w:t>,</w:t>
      </w:r>
      <w:r w:rsidRPr="00353476">
        <w:rPr>
          <w:rFonts w:eastAsia="Times New Roman"/>
          <w:szCs w:val="24"/>
        </w:rPr>
        <w:t xml:space="preserve"> λοιπόν</w:t>
      </w:r>
      <w:r>
        <w:rPr>
          <w:rFonts w:eastAsia="Times New Roman"/>
          <w:szCs w:val="24"/>
        </w:rPr>
        <w:t>,</w:t>
      </w:r>
      <w:r w:rsidRPr="00353476">
        <w:rPr>
          <w:rFonts w:eastAsia="Times New Roman"/>
          <w:szCs w:val="24"/>
        </w:rPr>
        <w:t xml:space="preserve"> </w:t>
      </w:r>
      <w:r>
        <w:rPr>
          <w:rFonts w:eastAsia="Times New Roman"/>
          <w:szCs w:val="24"/>
        </w:rPr>
        <w:t xml:space="preserve">από </w:t>
      </w:r>
      <w:r w:rsidRPr="00353476">
        <w:rPr>
          <w:rFonts w:eastAsia="Times New Roman"/>
          <w:szCs w:val="24"/>
        </w:rPr>
        <w:t xml:space="preserve">τον </w:t>
      </w:r>
      <w:r>
        <w:rPr>
          <w:rFonts w:eastAsia="Times New Roman"/>
          <w:szCs w:val="24"/>
        </w:rPr>
        <w:t xml:space="preserve">κόσμο τον </w:t>
      </w:r>
      <w:r w:rsidRPr="00353476">
        <w:rPr>
          <w:rFonts w:eastAsia="Times New Roman"/>
          <w:szCs w:val="24"/>
        </w:rPr>
        <w:t>φαντασιακό</w:t>
      </w:r>
      <w:r>
        <w:rPr>
          <w:rFonts w:eastAsia="Times New Roman"/>
          <w:szCs w:val="24"/>
        </w:rPr>
        <w:t xml:space="preserve">, </w:t>
      </w:r>
      <w:r w:rsidRPr="00353476">
        <w:rPr>
          <w:rFonts w:eastAsia="Times New Roman"/>
          <w:szCs w:val="24"/>
        </w:rPr>
        <w:t>το</w:t>
      </w:r>
      <w:r w:rsidRPr="00353476">
        <w:rPr>
          <w:rFonts w:eastAsia="Times New Roman"/>
          <w:szCs w:val="24"/>
        </w:rPr>
        <w:t>ν κόσμο της υπε</w:t>
      </w:r>
      <w:r>
        <w:rPr>
          <w:rFonts w:eastAsia="Times New Roman"/>
          <w:szCs w:val="24"/>
        </w:rPr>
        <w:t xml:space="preserve">ρβολής και της παρελθοντολογίας, </w:t>
      </w:r>
      <w:r w:rsidRPr="00353476">
        <w:rPr>
          <w:rFonts w:eastAsia="Times New Roman"/>
          <w:szCs w:val="24"/>
        </w:rPr>
        <w:t>ας επανέλθου</w:t>
      </w:r>
      <w:r>
        <w:rPr>
          <w:rFonts w:eastAsia="Times New Roman"/>
          <w:szCs w:val="24"/>
        </w:rPr>
        <w:t>με</w:t>
      </w:r>
      <w:r w:rsidRPr="00353476">
        <w:rPr>
          <w:rFonts w:eastAsia="Times New Roman"/>
          <w:szCs w:val="24"/>
        </w:rPr>
        <w:t xml:space="preserve"> στον κόσμο του ορθού λόγου</w:t>
      </w:r>
      <w:r>
        <w:rPr>
          <w:rFonts w:eastAsia="Times New Roman"/>
          <w:szCs w:val="24"/>
        </w:rPr>
        <w:t>.</w:t>
      </w:r>
    </w:p>
    <w:p w14:paraId="1286C56E" w14:textId="77777777" w:rsidR="000402FE" w:rsidRDefault="007623D8">
      <w:pPr>
        <w:spacing w:line="600" w:lineRule="auto"/>
        <w:ind w:firstLine="720"/>
        <w:jc w:val="both"/>
        <w:rPr>
          <w:rFonts w:eastAsia="Times New Roman"/>
          <w:szCs w:val="24"/>
        </w:rPr>
      </w:pPr>
      <w:r>
        <w:rPr>
          <w:rFonts w:eastAsia="Times New Roman"/>
          <w:szCs w:val="24"/>
        </w:rPr>
        <w:t>Σ</w:t>
      </w:r>
      <w:r w:rsidRPr="00353476">
        <w:rPr>
          <w:rFonts w:eastAsia="Times New Roman"/>
          <w:szCs w:val="24"/>
        </w:rPr>
        <w:t>ήμερα δεν συζητάμε απλά αν θα δοθεί ψήφος εμπιστοσύνης στην Κυβέρνηση</w:t>
      </w:r>
      <w:r>
        <w:rPr>
          <w:rFonts w:eastAsia="Times New Roman"/>
          <w:szCs w:val="24"/>
        </w:rPr>
        <w:t>.</w:t>
      </w:r>
      <w:r w:rsidRPr="00353476">
        <w:rPr>
          <w:rFonts w:eastAsia="Times New Roman"/>
          <w:szCs w:val="24"/>
        </w:rPr>
        <w:t xml:space="preserve"> </w:t>
      </w:r>
      <w:r>
        <w:rPr>
          <w:rFonts w:eastAsia="Times New Roman"/>
          <w:szCs w:val="24"/>
        </w:rPr>
        <w:t>Σ</w:t>
      </w:r>
      <w:r w:rsidRPr="00353476">
        <w:rPr>
          <w:rFonts w:eastAsia="Times New Roman"/>
          <w:szCs w:val="24"/>
        </w:rPr>
        <w:t xml:space="preserve">ήμερα συζητάμε </w:t>
      </w:r>
      <w:r>
        <w:rPr>
          <w:rFonts w:eastAsia="Times New Roman"/>
          <w:szCs w:val="24"/>
        </w:rPr>
        <w:t>τ</w:t>
      </w:r>
      <w:r w:rsidRPr="00353476">
        <w:rPr>
          <w:rFonts w:eastAsia="Times New Roman"/>
          <w:szCs w:val="24"/>
        </w:rPr>
        <w:t xml:space="preserve">ο αν θα δοθεί ψήφος </w:t>
      </w:r>
      <w:r w:rsidRPr="00353476">
        <w:rPr>
          <w:rFonts w:eastAsia="Times New Roman"/>
          <w:szCs w:val="24"/>
        </w:rPr>
        <w:lastRenderedPageBreak/>
        <w:t xml:space="preserve">εμπιστοσύνης στην Κυβέρνηση ώστε να περάσει τη Συμφωνία </w:t>
      </w:r>
      <w:r w:rsidRPr="00353476">
        <w:rPr>
          <w:rFonts w:eastAsia="Times New Roman"/>
          <w:szCs w:val="24"/>
        </w:rPr>
        <w:t>των Πρεσπών</w:t>
      </w:r>
      <w:r>
        <w:rPr>
          <w:rFonts w:eastAsia="Times New Roman"/>
          <w:szCs w:val="24"/>
        </w:rPr>
        <w:t>.</w:t>
      </w:r>
    </w:p>
    <w:p w14:paraId="1286C56F" w14:textId="77777777" w:rsidR="000402FE" w:rsidRDefault="007623D8">
      <w:pPr>
        <w:spacing w:line="600" w:lineRule="auto"/>
        <w:ind w:firstLine="720"/>
        <w:jc w:val="both"/>
        <w:rPr>
          <w:rFonts w:eastAsia="Times New Roman"/>
          <w:szCs w:val="24"/>
        </w:rPr>
      </w:pPr>
      <w:r>
        <w:rPr>
          <w:rFonts w:eastAsia="Times New Roman"/>
          <w:szCs w:val="24"/>
        </w:rPr>
        <w:t>Α</w:t>
      </w:r>
      <w:r w:rsidRPr="00353476">
        <w:rPr>
          <w:rFonts w:eastAsia="Times New Roman"/>
          <w:szCs w:val="24"/>
        </w:rPr>
        <w:t>υτά τα δύο</w:t>
      </w:r>
      <w:r>
        <w:rPr>
          <w:rFonts w:eastAsia="Times New Roman"/>
          <w:szCs w:val="24"/>
        </w:rPr>
        <w:t>,</w:t>
      </w:r>
      <w:r w:rsidRPr="00353476">
        <w:rPr>
          <w:rFonts w:eastAsia="Times New Roman"/>
          <w:szCs w:val="24"/>
        </w:rPr>
        <w:t xml:space="preserve"> </w:t>
      </w:r>
      <w:r>
        <w:rPr>
          <w:rFonts w:eastAsia="Times New Roman"/>
          <w:szCs w:val="24"/>
        </w:rPr>
        <w:t>λ</w:t>
      </w:r>
      <w:r w:rsidRPr="00353476">
        <w:rPr>
          <w:rFonts w:eastAsia="Times New Roman"/>
          <w:szCs w:val="24"/>
        </w:rPr>
        <w:t>οιπόν</w:t>
      </w:r>
      <w:r>
        <w:rPr>
          <w:rFonts w:eastAsia="Times New Roman"/>
          <w:szCs w:val="24"/>
        </w:rPr>
        <w:t>,</w:t>
      </w:r>
      <w:r w:rsidRPr="00353476">
        <w:rPr>
          <w:rFonts w:eastAsia="Times New Roman"/>
          <w:szCs w:val="24"/>
        </w:rPr>
        <w:t xml:space="preserve"> είναι αλληλένδετα</w:t>
      </w:r>
      <w:r>
        <w:rPr>
          <w:rFonts w:eastAsia="Times New Roman"/>
          <w:szCs w:val="24"/>
        </w:rPr>
        <w:t>.</w:t>
      </w:r>
      <w:r w:rsidRPr="00353476">
        <w:rPr>
          <w:rFonts w:eastAsia="Times New Roman"/>
          <w:szCs w:val="24"/>
        </w:rPr>
        <w:t xml:space="preserve"> </w:t>
      </w:r>
      <w:r>
        <w:rPr>
          <w:rFonts w:eastAsia="Times New Roman"/>
          <w:szCs w:val="24"/>
        </w:rPr>
        <w:t>Γ</w:t>
      </w:r>
      <w:r w:rsidRPr="00353476">
        <w:rPr>
          <w:rFonts w:eastAsia="Times New Roman"/>
          <w:szCs w:val="24"/>
        </w:rPr>
        <w:t>ια να μπορέσει η Κυβέρνηση να περάσει τη Συμφωνία των Πρεσπών</w:t>
      </w:r>
      <w:r>
        <w:rPr>
          <w:rFonts w:eastAsia="Times New Roman"/>
          <w:szCs w:val="24"/>
        </w:rPr>
        <w:t>,</w:t>
      </w:r>
      <w:r w:rsidRPr="00353476">
        <w:rPr>
          <w:rFonts w:eastAsia="Times New Roman"/>
          <w:szCs w:val="24"/>
        </w:rPr>
        <w:t xml:space="preserve"> ζητά σήμερα το βράδυ ψήφο εμπιστοσύνης</w:t>
      </w:r>
      <w:r>
        <w:rPr>
          <w:rFonts w:eastAsia="Times New Roman"/>
          <w:szCs w:val="24"/>
        </w:rPr>
        <w:t>.</w:t>
      </w:r>
      <w:r w:rsidRPr="00353476">
        <w:rPr>
          <w:rFonts w:eastAsia="Times New Roman"/>
          <w:szCs w:val="24"/>
        </w:rPr>
        <w:t xml:space="preserve"> Συνεπώς</w:t>
      </w:r>
      <w:r>
        <w:rPr>
          <w:rFonts w:eastAsia="Times New Roman"/>
          <w:szCs w:val="24"/>
        </w:rPr>
        <w:t>,</w:t>
      </w:r>
      <w:r w:rsidRPr="00353476">
        <w:rPr>
          <w:rFonts w:eastAsia="Times New Roman"/>
          <w:szCs w:val="24"/>
        </w:rPr>
        <w:t xml:space="preserve"> κατά την άποψή </w:t>
      </w:r>
      <w:r>
        <w:rPr>
          <w:rFonts w:eastAsia="Times New Roman"/>
          <w:szCs w:val="24"/>
        </w:rPr>
        <w:t>μας,</w:t>
      </w:r>
      <w:r w:rsidRPr="00353476">
        <w:rPr>
          <w:rFonts w:eastAsia="Times New Roman"/>
          <w:szCs w:val="24"/>
        </w:rPr>
        <w:t xml:space="preserve"> αυτό είναι το κεντρικό πολιτικό διακύβευμα που συζητάμε σε αυτή</w:t>
      </w:r>
      <w:r>
        <w:rPr>
          <w:rFonts w:eastAsia="Times New Roman"/>
          <w:szCs w:val="24"/>
        </w:rPr>
        <w:t>ν</w:t>
      </w:r>
      <w:r w:rsidRPr="00353476">
        <w:rPr>
          <w:rFonts w:eastAsia="Times New Roman"/>
          <w:szCs w:val="24"/>
        </w:rPr>
        <w:t xml:space="preserve"> την Αίθουσα</w:t>
      </w:r>
      <w:r>
        <w:rPr>
          <w:rFonts w:eastAsia="Times New Roman"/>
          <w:szCs w:val="24"/>
        </w:rPr>
        <w:t>.</w:t>
      </w:r>
      <w:r w:rsidRPr="00353476">
        <w:rPr>
          <w:rFonts w:eastAsia="Times New Roman"/>
          <w:szCs w:val="24"/>
        </w:rPr>
        <w:t xml:space="preserve"> </w:t>
      </w:r>
      <w:r>
        <w:rPr>
          <w:rFonts w:eastAsia="Times New Roman"/>
          <w:szCs w:val="24"/>
        </w:rPr>
        <w:t>Κ</w:t>
      </w:r>
      <w:r w:rsidRPr="00353476">
        <w:rPr>
          <w:rFonts w:eastAsia="Times New Roman"/>
          <w:szCs w:val="24"/>
        </w:rPr>
        <w:t xml:space="preserve">αι </w:t>
      </w:r>
      <w:r>
        <w:rPr>
          <w:rFonts w:eastAsia="Times New Roman"/>
          <w:szCs w:val="24"/>
        </w:rPr>
        <w:t xml:space="preserve">θα μου επιτρέψετε να αναφερθώ αποκλειστικά </w:t>
      </w:r>
      <w:r w:rsidRPr="00353476">
        <w:rPr>
          <w:rFonts w:eastAsia="Times New Roman"/>
          <w:szCs w:val="24"/>
        </w:rPr>
        <w:t>σε αυτό και όχι στο συνολικό κυβερνητικό έργο</w:t>
      </w:r>
      <w:r>
        <w:rPr>
          <w:rFonts w:eastAsia="Times New Roman"/>
          <w:szCs w:val="24"/>
        </w:rPr>
        <w:t>.</w:t>
      </w:r>
    </w:p>
    <w:p w14:paraId="1286C570" w14:textId="77777777" w:rsidR="000402FE" w:rsidRDefault="007623D8">
      <w:pPr>
        <w:spacing w:line="600" w:lineRule="auto"/>
        <w:ind w:firstLine="720"/>
        <w:jc w:val="both"/>
        <w:rPr>
          <w:rFonts w:eastAsia="Times New Roman"/>
          <w:szCs w:val="24"/>
        </w:rPr>
      </w:pPr>
      <w:r w:rsidRPr="00941AE2">
        <w:rPr>
          <w:rFonts w:eastAsia="Times New Roman"/>
          <w:szCs w:val="24"/>
        </w:rPr>
        <w:t>Κυρίες και κύριοι</w:t>
      </w:r>
      <w:r w:rsidRPr="00353476">
        <w:rPr>
          <w:rFonts w:eastAsia="Times New Roman"/>
          <w:szCs w:val="24"/>
        </w:rPr>
        <w:t xml:space="preserve"> Βουλευτές</w:t>
      </w:r>
      <w:r>
        <w:rPr>
          <w:rFonts w:eastAsia="Times New Roman"/>
          <w:szCs w:val="24"/>
        </w:rPr>
        <w:t>,</w:t>
      </w:r>
      <w:r w:rsidRPr="00353476">
        <w:rPr>
          <w:rFonts w:eastAsia="Times New Roman"/>
          <w:szCs w:val="24"/>
        </w:rPr>
        <w:t xml:space="preserve"> βιώνουμε αυτές τις μέρες </w:t>
      </w:r>
      <w:r>
        <w:rPr>
          <w:rFonts w:eastAsia="Times New Roman"/>
          <w:szCs w:val="24"/>
        </w:rPr>
        <w:t>μια</w:t>
      </w:r>
      <w:r w:rsidRPr="00353476">
        <w:rPr>
          <w:rFonts w:eastAsia="Times New Roman"/>
          <w:szCs w:val="24"/>
        </w:rPr>
        <w:t xml:space="preserve"> πρωτόγνωρη επίδειξη πολιτικού τυχοδιωκτισμού και παρακμής</w:t>
      </w:r>
      <w:r>
        <w:rPr>
          <w:rFonts w:eastAsia="Times New Roman"/>
          <w:szCs w:val="24"/>
        </w:rPr>
        <w:t>.</w:t>
      </w:r>
      <w:r w:rsidRPr="00353476">
        <w:rPr>
          <w:rFonts w:eastAsia="Times New Roman"/>
          <w:szCs w:val="24"/>
        </w:rPr>
        <w:t xml:space="preserve"> </w:t>
      </w:r>
      <w:r>
        <w:rPr>
          <w:rFonts w:eastAsia="Times New Roman"/>
          <w:szCs w:val="24"/>
        </w:rPr>
        <w:t>Βουλευτές π</w:t>
      </w:r>
      <w:r w:rsidRPr="00353476">
        <w:rPr>
          <w:rFonts w:eastAsia="Times New Roman"/>
          <w:szCs w:val="24"/>
        </w:rPr>
        <w:t>άνε κι έρχονται</w:t>
      </w:r>
      <w:r>
        <w:rPr>
          <w:rFonts w:eastAsia="Times New Roman"/>
          <w:szCs w:val="24"/>
        </w:rPr>
        <w:t>.</w:t>
      </w:r>
      <w:r w:rsidRPr="00353476">
        <w:rPr>
          <w:rFonts w:eastAsia="Times New Roman"/>
          <w:szCs w:val="24"/>
        </w:rPr>
        <w:t xml:space="preserve"> </w:t>
      </w:r>
      <w:r>
        <w:rPr>
          <w:rFonts w:eastAsia="Times New Roman"/>
          <w:szCs w:val="24"/>
        </w:rPr>
        <w:t>Δ</w:t>
      </w:r>
      <w:r w:rsidRPr="00353476">
        <w:rPr>
          <w:rFonts w:eastAsia="Times New Roman"/>
          <w:szCs w:val="24"/>
        </w:rPr>
        <w:t>ημ</w:t>
      </w:r>
      <w:r w:rsidRPr="00353476">
        <w:rPr>
          <w:rFonts w:eastAsia="Times New Roman"/>
          <w:szCs w:val="24"/>
        </w:rPr>
        <w:t>ιουργούνται τεχνικές κοινοβουλευτικές πλειοψηφίες</w:t>
      </w:r>
      <w:r>
        <w:rPr>
          <w:rFonts w:eastAsia="Times New Roman"/>
          <w:szCs w:val="24"/>
        </w:rPr>
        <w:t>.</w:t>
      </w:r>
      <w:r w:rsidRPr="00353476">
        <w:rPr>
          <w:rFonts w:eastAsia="Times New Roman"/>
          <w:szCs w:val="24"/>
        </w:rPr>
        <w:t xml:space="preserve"> </w:t>
      </w:r>
      <w:r>
        <w:rPr>
          <w:rFonts w:eastAsia="Times New Roman"/>
          <w:szCs w:val="24"/>
        </w:rPr>
        <w:t>Κ</w:t>
      </w:r>
      <w:r w:rsidRPr="00353476">
        <w:rPr>
          <w:rFonts w:eastAsia="Times New Roman"/>
          <w:szCs w:val="24"/>
        </w:rPr>
        <w:t>αρέκλες και αξιώματα ανταλλάσσονται με συνειδήσ</w:t>
      </w:r>
      <w:r>
        <w:rPr>
          <w:rFonts w:eastAsia="Times New Roman"/>
          <w:szCs w:val="24"/>
        </w:rPr>
        <w:t>ει</w:t>
      </w:r>
      <w:r w:rsidRPr="00353476">
        <w:rPr>
          <w:rFonts w:eastAsia="Times New Roman"/>
          <w:szCs w:val="24"/>
        </w:rPr>
        <w:t>ς</w:t>
      </w:r>
      <w:r>
        <w:rPr>
          <w:rFonts w:eastAsia="Times New Roman"/>
          <w:szCs w:val="24"/>
        </w:rPr>
        <w:t>.</w:t>
      </w:r>
      <w:r w:rsidRPr="00353476">
        <w:rPr>
          <w:rFonts w:eastAsia="Times New Roman"/>
          <w:szCs w:val="24"/>
        </w:rPr>
        <w:t xml:space="preserve"> </w:t>
      </w:r>
      <w:r>
        <w:rPr>
          <w:rFonts w:eastAsia="Times New Roman"/>
          <w:szCs w:val="24"/>
        </w:rPr>
        <w:t>Κόμματα αργοσβήνουν</w:t>
      </w:r>
      <w:r w:rsidRPr="00353476">
        <w:rPr>
          <w:rFonts w:eastAsia="Times New Roman"/>
          <w:szCs w:val="24"/>
        </w:rPr>
        <w:t xml:space="preserve"> </w:t>
      </w:r>
      <w:r>
        <w:rPr>
          <w:rFonts w:eastAsia="Times New Roman"/>
          <w:szCs w:val="24"/>
        </w:rPr>
        <w:t>ή</w:t>
      </w:r>
      <w:r w:rsidRPr="00353476">
        <w:rPr>
          <w:rFonts w:eastAsia="Times New Roman"/>
          <w:szCs w:val="24"/>
        </w:rPr>
        <w:t xml:space="preserve"> κρατο</w:t>
      </w:r>
      <w:r>
        <w:rPr>
          <w:rFonts w:eastAsia="Times New Roman"/>
          <w:szCs w:val="24"/>
        </w:rPr>
        <w:t>ύνται</w:t>
      </w:r>
      <w:r w:rsidRPr="00353476">
        <w:rPr>
          <w:rFonts w:eastAsia="Times New Roman"/>
          <w:szCs w:val="24"/>
        </w:rPr>
        <w:t xml:space="preserve"> </w:t>
      </w:r>
      <w:r>
        <w:rPr>
          <w:rFonts w:eastAsia="Times New Roman"/>
          <w:szCs w:val="24"/>
        </w:rPr>
        <w:t>σ</w:t>
      </w:r>
      <w:r w:rsidRPr="00353476">
        <w:rPr>
          <w:rFonts w:eastAsia="Times New Roman"/>
          <w:szCs w:val="24"/>
        </w:rPr>
        <w:t>τη ζωή με τεχνάσματα</w:t>
      </w:r>
      <w:r>
        <w:rPr>
          <w:rFonts w:eastAsia="Times New Roman"/>
          <w:szCs w:val="24"/>
        </w:rPr>
        <w:t>.</w:t>
      </w:r>
    </w:p>
    <w:p w14:paraId="1286C571" w14:textId="77777777" w:rsidR="000402FE" w:rsidRDefault="007623D8">
      <w:pPr>
        <w:spacing w:line="600" w:lineRule="auto"/>
        <w:ind w:firstLine="720"/>
        <w:jc w:val="both"/>
        <w:rPr>
          <w:rFonts w:eastAsia="Times New Roman"/>
          <w:szCs w:val="24"/>
        </w:rPr>
      </w:pPr>
      <w:r>
        <w:rPr>
          <w:rFonts w:eastAsia="Times New Roman"/>
          <w:szCs w:val="24"/>
        </w:rPr>
        <w:t>Μ</w:t>
      </w:r>
      <w:r w:rsidRPr="00353476">
        <w:rPr>
          <w:rFonts w:eastAsia="Times New Roman"/>
          <w:szCs w:val="24"/>
        </w:rPr>
        <w:t>έσα σε όλα αυτά</w:t>
      </w:r>
      <w:r>
        <w:rPr>
          <w:rFonts w:eastAsia="Times New Roman"/>
          <w:szCs w:val="24"/>
        </w:rPr>
        <w:t>,</w:t>
      </w:r>
      <w:r w:rsidRPr="00353476">
        <w:rPr>
          <w:rFonts w:eastAsia="Times New Roman"/>
          <w:szCs w:val="24"/>
        </w:rPr>
        <w:t xml:space="preserve"> ζούμε </w:t>
      </w:r>
      <w:r>
        <w:rPr>
          <w:rFonts w:eastAsia="Times New Roman"/>
          <w:szCs w:val="24"/>
        </w:rPr>
        <w:t>-</w:t>
      </w:r>
      <w:r w:rsidRPr="00353476">
        <w:rPr>
          <w:rFonts w:eastAsia="Times New Roman"/>
          <w:szCs w:val="24"/>
        </w:rPr>
        <w:t>αν θέλετε</w:t>
      </w:r>
      <w:r>
        <w:rPr>
          <w:rFonts w:eastAsia="Times New Roman"/>
          <w:szCs w:val="24"/>
        </w:rPr>
        <w:t>-</w:t>
      </w:r>
      <w:r w:rsidRPr="00353476">
        <w:rPr>
          <w:rFonts w:eastAsia="Times New Roman"/>
          <w:szCs w:val="24"/>
        </w:rPr>
        <w:t xml:space="preserve"> και </w:t>
      </w:r>
      <w:r>
        <w:rPr>
          <w:rFonts w:eastAsia="Times New Roman"/>
          <w:szCs w:val="24"/>
        </w:rPr>
        <w:t>μια</w:t>
      </w:r>
      <w:r w:rsidRPr="00353476">
        <w:rPr>
          <w:rFonts w:eastAsia="Times New Roman"/>
          <w:szCs w:val="24"/>
        </w:rPr>
        <w:t xml:space="preserve"> αντιστροφή του 2015</w:t>
      </w:r>
      <w:r>
        <w:rPr>
          <w:rFonts w:eastAsia="Times New Roman"/>
          <w:szCs w:val="24"/>
        </w:rPr>
        <w:t>.</w:t>
      </w:r>
      <w:r w:rsidRPr="00353476">
        <w:rPr>
          <w:rFonts w:eastAsia="Times New Roman"/>
          <w:szCs w:val="24"/>
        </w:rPr>
        <w:t xml:space="preserve"> </w:t>
      </w:r>
      <w:r>
        <w:rPr>
          <w:rFonts w:eastAsia="Times New Roman"/>
          <w:szCs w:val="24"/>
        </w:rPr>
        <w:t>Τ</w:t>
      </w:r>
      <w:r w:rsidRPr="00353476">
        <w:rPr>
          <w:rFonts w:eastAsia="Times New Roman"/>
          <w:szCs w:val="24"/>
        </w:rPr>
        <w:t>ότε ο κ</w:t>
      </w:r>
      <w:r>
        <w:rPr>
          <w:rFonts w:eastAsia="Times New Roman"/>
          <w:szCs w:val="24"/>
        </w:rPr>
        <w:t>.</w:t>
      </w:r>
      <w:r w:rsidRPr="00353476">
        <w:rPr>
          <w:rFonts w:eastAsia="Times New Roman"/>
          <w:szCs w:val="24"/>
        </w:rPr>
        <w:t xml:space="preserve"> Τσίπρας είχε </w:t>
      </w:r>
      <w:r>
        <w:rPr>
          <w:rFonts w:eastAsia="Times New Roman"/>
          <w:szCs w:val="24"/>
        </w:rPr>
        <w:t>π</w:t>
      </w:r>
      <w:r w:rsidRPr="00353476">
        <w:rPr>
          <w:rFonts w:eastAsia="Times New Roman"/>
          <w:szCs w:val="24"/>
        </w:rPr>
        <w:t>ράγματι</w:t>
      </w:r>
      <w:r w:rsidRPr="00353476">
        <w:rPr>
          <w:rFonts w:eastAsia="Times New Roman"/>
          <w:szCs w:val="24"/>
        </w:rPr>
        <w:t xml:space="preserve"> τη στήριξη του ελληνικού λαού</w:t>
      </w:r>
      <w:r>
        <w:rPr>
          <w:rFonts w:eastAsia="Times New Roman"/>
          <w:szCs w:val="24"/>
        </w:rPr>
        <w:t>,</w:t>
      </w:r>
      <w:r w:rsidRPr="00353476">
        <w:rPr>
          <w:rFonts w:eastAsia="Times New Roman"/>
          <w:szCs w:val="24"/>
        </w:rPr>
        <w:t xml:space="preserve"> που είχε παρασυρθεί από ανέξοδες και αδιέξοδες </w:t>
      </w:r>
      <w:r w:rsidRPr="00353476">
        <w:rPr>
          <w:rFonts w:eastAsia="Times New Roman"/>
          <w:szCs w:val="24"/>
        </w:rPr>
        <w:lastRenderedPageBreak/>
        <w:t>υποσχέσεις</w:t>
      </w:r>
      <w:r>
        <w:rPr>
          <w:rFonts w:eastAsia="Times New Roman"/>
          <w:szCs w:val="24"/>
        </w:rPr>
        <w:t>,</w:t>
      </w:r>
      <w:r w:rsidRPr="00353476">
        <w:rPr>
          <w:rFonts w:eastAsia="Times New Roman"/>
          <w:szCs w:val="24"/>
        </w:rPr>
        <w:t xml:space="preserve"> </w:t>
      </w:r>
      <w:r>
        <w:rPr>
          <w:rFonts w:eastAsia="Times New Roman"/>
          <w:szCs w:val="24"/>
        </w:rPr>
        <w:t>αλλά δεν φαινόταν να πεί</w:t>
      </w:r>
      <w:r w:rsidRPr="00353476">
        <w:rPr>
          <w:rFonts w:eastAsia="Times New Roman"/>
          <w:szCs w:val="24"/>
        </w:rPr>
        <w:t>θει πολλούς στο εξωτερικό</w:t>
      </w:r>
      <w:r>
        <w:rPr>
          <w:rFonts w:eastAsia="Times New Roman"/>
          <w:szCs w:val="24"/>
        </w:rPr>
        <w:t>.</w:t>
      </w:r>
      <w:r w:rsidRPr="00353476">
        <w:rPr>
          <w:rFonts w:eastAsia="Times New Roman"/>
          <w:szCs w:val="24"/>
        </w:rPr>
        <w:t xml:space="preserve"> </w:t>
      </w:r>
      <w:r>
        <w:rPr>
          <w:rFonts w:eastAsia="Times New Roman"/>
          <w:szCs w:val="24"/>
        </w:rPr>
        <w:t>Δ</w:t>
      </w:r>
      <w:r w:rsidRPr="00353476">
        <w:rPr>
          <w:rFonts w:eastAsia="Times New Roman"/>
          <w:szCs w:val="24"/>
        </w:rPr>
        <w:t>ιότι</w:t>
      </w:r>
      <w:r>
        <w:rPr>
          <w:rFonts w:eastAsia="Times New Roman"/>
          <w:szCs w:val="24"/>
        </w:rPr>
        <w:t>, -</w:t>
      </w:r>
      <w:r w:rsidRPr="00353476">
        <w:rPr>
          <w:rFonts w:eastAsia="Times New Roman"/>
          <w:szCs w:val="24"/>
        </w:rPr>
        <w:t>βλέπετε</w:t>
      </w:r>
      <w:r>
        <w:rPr>
          <w:rFonts w:eastAsia="Times New Roman"/>
          <w:szCs w:val="24"/>
        </w:rPr>
        <w:t>-</w:t>
      </w:r>
      <w:r w:rsidRPr="00353476">
        <w:rPr>
          <w:rFonts w:eastAsia="Times New Roman"/>
          <w:szCs w:val="24"/>
        </w:rPr>
        <w:t xml:space="preserve"> τότε φορούσε το</w:t>
      </w:r>
      <w:r>
        <w:rPr>
          <w:rFonts w:eastAsia="Times New Roman"/>
          <w:szCs w:val="24"/>
        </w:rPr>
        <w:t>ν</w:t>
      </w:r>
      <w:r w:rsidRPr="00353476">
        <w:rPr>
          <w:rFonts w:eastAsia="Times New Roman"/>
          <w:szCs w:val="24"/>
        </w:rPr>
        <w:t xml:space="preserve"> μανδύα του ευρωπαίου επαναστάτη</w:t>
      </w:r>
      <w:r>
        <w:rPr>
          <w:rFonts w:eastAsia="Times New Roman"/>
          <w:szCs w:val="24"/>
        </w:rPr>
        <w:t>.</w:t>
      </w:r>
    </w:p>
    <w:p w14:paraId="1286C572" w14:textId="77777777" w:rsidR="000402FE" w:rsidRDefault="007623D8">
      <w:pPr>
        <w:spacing w:line="600" w:lineRule="auto"/>
        <w:ind w:firstLine="720"/>
        <w:jc w:val="both"/>
        <w:rPr>
          <w:rFonts w:eastAsia="Times New Roman"/>
          <w:szCs w:val="24"/>
        </w:rPr>
      </w:pPr>
      <w:r>
        <w:rPr>
          <w:rFonts w:eastAsia="Times New Roman"/>
          <w:szCs w:val="24"/>
        </w:rPr>
        <w:t>Σ</w:t>
      </w:r>
      <w:r w:rsidRPr="00353476">
        <w:rPr>
          <w:rFonts w:eastAsia="Times New Roman"/>
          <w:szCs w:val="24"/>
        </w:rPr>
        <w:t>ήμερα</w:t>
      </w:r>
      <w:r>
        <w:rPr>
          <w:rFonts w:eastAsia="Times New Roman"/>
          <w:szCs w:val="24"/>
        </w:rPr>
        <w:t>,</w:t>
      </w:r>
      <w:r w:rsidRPr="00353476">
        <w:rPr>
          <w:rFonts w:eastAsia="Times New Roman"/>
          <w:szCs w:val="24"/>
        </w:rPr>
        <w:t xml:space="preserve"> </w:t>
      </w:r>
      <w:r>
        <w:rPr>
          <w:rFonts w:eastAsia="Times New Roman"/>
          <w:szCs w:val="24"/>
        </w:rPr>
        <w:t>όμως,</w:t>
      </w:r>
      <w:r w:rsidRPr="00353476">
        <w:rPr>
          <w:rFonts w:eastAsia="Times New Roman"/>
          <w:szCs w:val="24"/>
        </w:rPr>
        <w:t xml:space="preserve"> ο λαός </w:t>
      </w:r>
      <w:r>
        <w:rPr>
          <w:rFonts w:eastAsia="Times New Roman"/>
          <w:szCs w:val="24"/>
        </w:rPr>
        <w:t>το</w:t>
      </w:r>
      <w:r>
        <w:rPr>
          <w:rFonts w:eastAsia="Times New Roman"/>
          <w:szCs w:val="24"/>
        </w:rPr>
        <w:t>ύ</w:t>
      </w:r>
      <w:r w:rsidRPr="00353476">
        <w:rPr>
          <w:rFonts w:eastAsia="Times New Roman"/>
          <w:szCs w:val="24"/>
        </w:rPr>
        <w:t xml:space="preserve"> έχει γυρίσει την πλάτη</w:t>
      </w:r>
      <w:r>
        <w:rPr>
          <w:rFonts w:eastAsia="Times New Roman"/>
          <w:szCs w:val="24"/>
        </w:rPr>
        <w:t>. Όμως ο κ. Τσίπρας</w:t>
      </w:r>
      <w:r w:rsidRPr="00353476">
        <w:rPr>
          <w:rFonts w:eastAsia="Times New Roman"/>
          <w:szCs w:val="24"/>
        </w:rPr>
        <w:t xml:space="preserve"> </w:t>
      </w:r>
      <w:r>
        <w:rPr>
          <w:rFonts w:eastAsia="Times New Roman"/>
          <w:szCs w:val="24"/>
        </w:rPr>
        <w:t>και η Κ</w:t>
      </w:r>
      <w:r w:rsidRPr="00353476">
        <w:rPr>
          <w:rFonts w:eastAsia="Times New Roman"/>
          <w:szCs w:val="24"/>
        </w:rPr>
        <w:t>υβέρνησ</w:t>
      </w:r>
      <w:r>
        <w:rPr>
          <w:rFonts w:eastAsia="Times New Roman"/>
          <w:szCs w:val="24"/>
        </w:rPr>
        <w:t>ή</w:t>
      </w:r>
      <w:r w:rsidRPr="00353476">
        <w:rPr>
          <w:rFonts w:eastAsia="Times New Roman"/>
          <w:szCs w:val="24"/>
        </w:rPr>
        <w:t xml:space="preserve"> </w:t>
      </w:r>
      <w:r>
        <w:rPr>
          <w:rFonts w:eastAsia="Times New Roman"/>
          <w:szCs w:val="24"/>
        </w:rPr>
        <w:t>του έχουν</w:t>
      </w:r>
      <w:r w:rsidRPr="00353476">
        <w:rPr>
          <w:rFonts w:eastAsia="Times New Roman"/>
          <w:szCs w:val="24"/>
        </w:rPr>
        <w:t xml:space="preserve"> βρει στήριξη στο εξωτερικό</w:t>
      </w:r>
      <w:r>
        <w:rPr>
          <w:rFonts w:eastAsia="Times New Roman"/>
          <w:szCs w:val="24"/>
        </w:rPr>
        <w:t>.</w:t>
      </w:r>
      <w:r w:rsidRPr="00353476">
        <w:rPr>
          <w:rFonts w:eastAsia="Times New Roman"/>
          <w:szCs w:val="24"/>
        </w:rPr>
        <w:t xml:space="preserve"> </w:t>
      </w:r>
    </w:p>
    <w:p w14:paraId="1286C573" w14:textId="77777777" w:rsidR="000402FE" w:rsidRDefault="007623D8">
      <w:pPr>
        <w:spacing w:line="600" w:lineRule="auto"/>
        <w:ind w:firstLine="720"/>
        <w:jc w:val="both"/>
        <w:rPr>
          <w:rFonts w:eastAsia="Times New Roman"/>
          <w:szCs w:val="24"/>
        </w:rPr>
      </w:pPr>
      <w:r>
        <w:rPr>
          <w:rFonts w:eastAsia="Times New Roman"/>
          <w:szCs w:val="24"/>
        </w:rPr>
        <w:t>Κ</w:t>
      </w:r>
      <w:r w:rsidRPr="00353476">
        <w:rPr>
          <w:rFonts w:eastAsia="Times New Roman"/>
          <w:szCs w:val="24"/>
        </w:rPr>
        <w:t>άποτε αποκαλούσε τη</w:t>
      </w:r>
      <w:r>
        <w:rPr>
          <w:rFonts w:eastAsia="Times New Roman"/>
          <w:szCs w:val="24"/>
        </w:rPr>
        <w:t>ν Κ</w:t>
      </w:r>
      <w:r w:rsidRPr="00353476">
        <w:rPr>
          <w:rFonts w:eastAsia="Times New Roman"/>
          <w:szCs w:val="24"/>
        </w:rPr>
        <w:t>αγκελάριο της Γερμανίας</w:t>
      </w:r>
      <w:r>
        <w:rPr>
          <w:rFonts w:eastAsia="Times New Roman"/>
          <w:szCs w:val="24"/>
        </w:rPr>
        <w:t>,</w:t>
      </w:r>
      <w:r w:rsidRPr="00353476">
        <w:rPr>
          <w:rFonts w:eastAsia="Times New Roman"/>
          <w:szCs w:val="24"/>
        </w:rPr>
        <w:t xml:space="preserve"> κ</w:t>
      </w:r>
      <w:r>
        <w:rPr>
          <w:rFonts w:eastAsia="Times New Roman"/>
          <w:szCs w:val="24"/>
        </w:rPr>
        <w:t>.</w:t>
      </w:r>
      <w:r w:rsidRPr="00353476">
        <w:rPr>
          <w:rFonts w:eastAsia="Times New Roman"/>
          <w:szCs w:val="24"/>
        </w:rPr>
        <w:t xml:space="preserve"> Μέρκελ</w:t>
      </w:r>
      <w:r>
        <w:rPr>
          <w:rFonts w:eastAsia="Times New Roman"/>
          <w:szCs w:val="24"/>
        </w:rPr>
        <w:t>,</w:t>
      </w:r>
      <w:r w:rsidRPr="00353476">
        <w:rPr>
          <w:rFonts w:eastAsia="Times New Roman"/>
          <w:szCs w:val="24"/>
        </w:rPr>
        <w:t xml:space="preserve"> </w:t>
      </w:r>
      <w:r>
        <w:rPr>
          <w:rFonts w:eastAsia="Times New Roman"/>
          <w:szCs w:val="24"/>
        </w:rPr>
        <w:t>«</w:t>
      </w:r>
      <w:r w:rsidRPr="00353476">
        <w:rPr>
          <w:rFonts w:eastAsia="Times New Roman"/>
          <w:szCs w:val="24"/>
        </w:rPr>
        <w:t>Φρειδερίκη</w:t>
      </w:r>
      <w:r>
        <w:rPr>
          <w:rFonts w:eastAsia="Times New Roman"/>
          <w:szCs w:val="24"/>
        </w:rPr>
        <w:t>».</w:t>
      </w:r>
      <w:r w:rsidRPr="00353476">
        <w:rPr>
          <w:rFonts w:eastAsia="Times New Roman"/>
          <w:szCs w:val="24"/>
        </w:rPr>
        <w:t xml:space="preserve"> </w:t>
      </w:r>
      <w:r>
        <w:rPr>
          <w:rFonts w:eastAsia="Times New Roman"/>
          <w:szCs w:val="24"/>
        </w:rPr>
        <w:t>Σ</w:t>
      </w:r>
      <w:r w:rsidRPr="00353476">
        <w:rPr>
          <w:rFonts w:eastAsia="Times New Roman"/>
          <w:szCs w:val="24"/>
        </w:rPr>
        <w:t>ήμερα την υποδέχεστε με αβρότητες</w:t>
      </w:r>
      <w:r>
        <w:rPr>
          <w:rFonts w:eastAsia="Times New Roman"/>
          <w:szCs w:val="24"/>
        </w:rPr>
        <w:t>.</w:t>
      </w:r>
      <w:r w:rsidRPr="00353476">
        <w:rPr>
          <w:rFonts w:eastAsia="Times New Roman"/>
          <w:szCs w:val="24"/>
        </w:rPr>
        <w:t xml:space="preserve"> </w:t>
      </w:r>
      <w:r>
        <w:rPr>
          <w:rFonts w:eastAsia="Times New Roman"/>
          <w:szCs w:val="24"/>
        </w:rPr>
        <w:t>Και, β</w:t>
      </w:r>
      <w:r w:rsidRPr="00353476">
        <w:rPr>
          <w:rFonts w:eastAsia="Times New Roman"/>
          <w:szCs w:val="24"/>
        </w:rPr>
        <w:t>έβαια</w:t>
      </w:r>
      <w:r>
        <w:rPr>
          <w:rFonts w:eastAsia="Times New Roman"/>
          <w:szCs w:val="24"/>
        </w:rPr>
        <w:t>, η</w:t>
      </w:r>
      <w:r w:rsidRPr="00353476">
        <w:rPr>
          <w:rFonts w:eastAsia="Times New Roman"/>
          <w:szCs w:val="24"/>
        </w:rPr>
        <w:t xml:space="preserve"> </w:t>
      </w:r>
      <w:r>
        <w:rPr>
          <w:rFonts w:eastAsia="Times New Roman"/>
          <w:szCs w:val="24"/>
        </w:rPr>
        <w:t>Κ</w:t>
      </w:r>
      <w:r w:rsidRPr="00353476">
        <w:rPr>
          <w:rFonts w:eastAsia="Times New Roman"/>
          <w:szCs w:val="24"/>
        </w:rPr>
        <w:t>αγκελ</w:t>
      </w:r>
      <w:r>
        <w:rPr>
          <w:rFonts w:eastAsia="Times New Roman"/>
          <w:szCs w:val="24"/>
        </w:rPr>
        <w:t>άριος</w:t>
      </w:r>
      <w:r w:rsidRPr="00353476">
        <w:rPr>
          <w:rFonts w:eastAsia="Times New Roman"/>
          <w:szCs w:val="24"/>
        </w:rPr>
        <w:t xml:space="preserve"> είμαι σίγουρ</w:t>
      </w:r>
      <w:r>
        <w:rPr>
          <w:rFonts w:eastAsia="Times New Roman"/>
          <w:szCs w:val="24"/>
        </w:rPr>
        <w:t>ος</w:t>
      </w:r>
      <w:r w:rsidRPr="00353476">
        <w:rPr>
          <w:rFonts w:eastAsia="Times New Roman"/>
          <w:szCs w:val="24"/>
        </w:rPr>
        <w:t xml:space="preserve"> ότι νιώθει απολύτως δικαιωμένη</w:t>
      </w:r>
      <w:r w:rsidRPr="00353476">
        <w:rPr>
          <w:rFonts w:eastAsia="Times New Roman"/>
          <w:szCs w:val="24"/>
        </w:rPr>
        <w:t xml:space="preserve"> για την πολιτική </w:t>
      </w:r>
      <w:r>
        <w:rPr>
          <w:rFonts w:eastAsia="Times New Roman"/>
          <w:szCs w:val="24"/>
        </w:rPr>
        <w:t xml:space="preserve">της, </w:t>
      </w:r>
      <w:r w:rsidRPr="00353476">
        <w:rPr>
          <w:rFonts w:eastAsia="Times New Roman"/>
          <w:szCs w:val="24"/>
        </w:rPr>
        <w:t>γιατί αυτή δεν άλλαξε πολιτική</w:t>
      </w:r>
      <w:r>
        <w:rPr>
          <w:rFonts w:eastAsia="Times New Roman"/>
          <w:szCs w:val="24"/>
        </w:rPr>
        <w:t>. Ο κ. Τσίπρας και</w:t>
      </w:r>
      <w:r w:rsidRPr="00353476">
        <w:rPr>
          <w:rFonts w:eastAsia="Times New Roman"/>
          <w:szCs w:val="24"/>
        </w:rPr>
        <w:t xml:space="preserve"> εσείς προσκυνάτε εκεί που βρίζ</w:t>
      </w:r>
      <w:r>
        <w:rPr>
          <w:rFonts w:eastAsia="Times New Roman"/>
          <w:szCs w:val="24"/>
        </w:rPr>
        <w:t>α</w:t>
      </w:r>
      <w:r w:rsidRPr="00353476">
        <w:rPr>
          <w:rFonts w:eastAsia="Times New Roman"/>
          <w:szCs w:val="24"/>
        </w:rPr>
        <w:t>τε</w:t>
      </w:r>
      <w:r>
        <w:rPr>
          <w:rFonts w:eastAsia="Times New Roman"/>
          <w:szCs w:val="24"/>
        </w:rPr>
        <w:t xml:space="preserve">. </w:t>
      </w:r>
    </w:p>
    <w:p w14:paraId="1286C574" w14:textId="77777777" w:rsidR="000402FE" w:rsidRDefault="007623D8">
      <w:pPr>
        <w:spacing w:line="600" w:lineRule="auto"/>
        <w:ind w:firstLine="720"/>
        <w:jc w:val="both"/>
        <w:rPr>
          <w:rFonts w:eastAsia="Times New Roman"/>
          <w:szCs w:val="24"/>
        </w:rPr>
      </w:pPr>
      <w:r>
        <w:rPr>
          <w:rFonts w:eastAsia="Times New Roman"/>
          <w:szCs w:val="24"/>
        </w:rPr>
        <w:t>Σ</w:t>
      </w:r>
      <w:r w:rsidRPr="00353476">
        <w:rPr>
          <w:rFonts w:eastAsia="Times New Roman"/>
          <w:szCs w:val="24"/>
        </w:rPr>
        <w:t>ε αυτό το προβληματικό</w:t>
      </w:r>
      <w:r>
        <w:rPr>
          <w:rFonts w:eastAsia="Times New Roman"/>
          <w:szCs w:val="24"/>
        </w:rPr>
        <w:t>,</w:t>
      </w:r>
      <w:r w:rsidRPr="00353476">
        <w:rPr>
          <w:rFonts w:eastAsia="Times New Roman"/>
          <w:szCs w:val="24"/>
        </w:rPr>
        <w:t xml:space="preserve"> </w:t>
      </w:r>
      <w:r>
        <w:rPr>
          <w:rFonts w:eastAsia="Times New Roman"/>
          <w:szCs w:val="24"/>
        </w:rPr>
        <w:t>λ</w:t>
      </w:r>
      <w:r w:rsidRPr="00353476">
        <w:rPr>
          <w:rFonts w:eastAsia="Times New Roman"/>
          <w:szCs w:val="24"/>
        </w:rPr>
        <w:t>οιπόν</w:t>
      </w:r>
      <w:r>
        <w:rPr>
          <w:rFonts w:eastAsia="Times New Roman"/>
          <w:szCs w:val="24"/>
        </w:rPr>
        <w:t>,</w:t>
      </w:r>
      <w:r w:rsidRPr="00353476">
        <w:rPr>
          <w:rFonts w:eastAsia="Times New Roman"/>
          <w:szCs w:val="24"/>
        </w:rPr>
        <w:t xml:space="preserve"> πολιτικό περιβάλλον εξελίσσεται η πολιτική ζωή του τόπου</w:t>
      </w:r>
      <w:r>
        <w:rPr>
          <w:rFonts w:eastAsia="Times New Roman"/>
          <w:szCs w:val="24"/>
        </w:rPr>
        <w:t xml:space="preserve"> </w:t>
      </w:r>
      <w:r w:rsidRPr="00353476">
        <w:rPr>
          <w:rFonts w:eastAsia="Times New Roman"/>
          <w:szCs w:val="24"/>
        </w:rPr>
        <w:t xml:space="preserve">στο ξεκίνημα του </w:t>
      </w:r>
      <w:r>
        <w:rPr>
          <w:rFonts w:eastAsia="Times New Roman"/>
          <w:szCs w:val="24"/>
        </w:rPr>
        <w:t>20</w:t>
      </w:r>
      <w:r w:rsidRPr="00353476">
        <w:rPr>
          <w:rFonts w:eastAsia="Times New Roman"/>
          <w:szCs w:val="24"/>
        </w:rPr>
        <w:t>19</w:t>
      </w:r>
      <w:r>
        <w:rPr>
          <w:rFonts w:eastAsia="Times New Roman"/>
          <w:szCs w:val="24"/>
        </w:rPr>
        <w:t>.</w:t>
      </w:r>
      <w:r w:rsidRPr="00353476">
        <w:rPr>
          <w:rFonts w:eastAsia="Times New Roman"/>
          <w:szCs w:val="24"/>
        </w:rPr>
        <w:t xml:space="preserve"> </w:t>
      </w:r>
    </w:p>
    <w:p w14:paraId="1286C575" w14:textId="77777777" w:rsidR="000402FE" w:rsidRDefault="007623D8">
      <w:pPr>
        <w:spacing w:line="600" w:lineRule="auto"/>
        <w:ind w:firstLine="720"/>
        <w:jc w:val="both"/>
        <w:rPr>
          <w:rFonts w:eastAsia="Times New Roman"/>
          <w:szCs w:val="24"/>
        </w:rPr>
      </w:pPr>
      <w:r>
        <w:rPr>
          <w:rFonts w:eastAsia="Times New Roman"/>
          <w:szCs w:val="24"/>
        </w:rPr>
        <w:t>Αν είχατε προσωπική ή</w:t>
      </w:r>
      <w:r w:rsidRPr="00353476">
        <w:rPr>
          <w:rFonts w:eastAsia="Times New Roman"/>
          <w:szCs w:val="24"/>
        </w:rPr>
        <w:t xml:space="preserve"> πολιτική ευθιξία</w:t>
      </w:r>
      <w:r>
        <w:rPr>
          <w:rFonts w:eastAsia="Times New Roman"/>
          <w:szCs w:val="24"/>
        </w:rPr>
        <w:t>,</w:t>
      </w:r>
      <w:r w:rsidRPr="00353476">
        <w:rPr>
          <w:rFonts w:eastAsia="Times New Roman"/>
          <w:szCs w:val="24"/>
        </w:rPr>
        <w:t xml:space="preserve"> θα κάνατε το </w:t>
      </w:r>
      <w:r>
        <w:rPr>
          <w:rFonts w:eastAsia="Times New Roman"/>
          <w:szCs w:val="24"/>
        </w:rPr>
        <w:t>π</w:t>
      </w:r>
      <w:r w:rsidRPr="00353476">
        <w:rPr>
          <w:rFonts w:eastAsia="Times New Roman"/>
          <w:szCs w:val="24"/>
        </w:rPr>
        <w:t>ροφαν</w:t>
      </w:r>
      <w:r>
        <w:rPr>
          <w:rFonts w:eastAsia="Times New Roman"/>
          <w:szCs w:val="24"/>
        </w:rPr>
        <w:t>έ</w:t>
      </w:r>
      <w:r w:rsidRPr="00353476">
        <w:rPr>
          <w:rFonts w:eastAsia="Times New Roman"/>
          <w:szCs w:val="24"/>
        </w:rPr>
        <w:t>ς</w:t>
      </w:r>
      <w:r>
        <w:rPr>
          <w:rFonts w:eastAsia="Times New Roman"/>
          <w:szCs w:val="24"/>
        </w:rPr>
        <w:t>:</w:t>
      </w:r>
      <w:r w:rsidRPr="00353476">
        <w:rPr>
          <w:rFonts w:eastAsia="Times New Roman"/>
          <w:szCs w:val="24"/>
        </w:rPr>
        <w:t xml:space="preserve"> </w:t>
      </w:r>
      <w:r>
        <w:rPr>
          <w:rFonts w:eastAsia="Times New Roman"/>
          <w:szCs w:val="24"/>
        </w:rPr>
        <w:t>Θα οδηγούσατε</w:t>
      </w:r>
      <w:r w:rsidRPr="00353476">
        <w:rPr>
          <w:rFonts w:eastAsia="Times New Roman"/>
          <w:szCs w:val="24"/>
        </w:rPr>
        <w:t xml:space="preserve"> τη χώρα σε εκλογές</w:t>
      </w:r>
      <w:r>
        <w:rPr>
          <w:rFonts w:eastAsia="Times New Roman"/>
          <w:szCs w:val="24"/>
        </w:rPr>
        <w:t>.</w:t>
      </w:r>
      <w:r w:rsidRPr="00353476">
        <w:rPr>
          <w:rFonts w:eastAsia="Times New Roman"/>
          <w:szCs w:val="24"/>
        </w:rPr>
        <w:t xml:space="preserve"> </w:t>
      </w:r>
      <w:r>
        <w:rPr>
          <w:rFonts w:eastAsia="Times New Roman"/>
          <w:szCs w:val="24"/>
        </w:rPr>
        <w:t>Δ</w:t>
      </w:r>
      <w:r w:rsidRPr="00353476">
        <w:rPr>
          <w:rFonts w:eastAsia="Times New Roman"/>
          <w:szCs w:val="24"/>
        </w:rPr>
        <w:t>εν θα καταδεχό</w:t>
      </w:r>
      <w:r>
        <w:rPr>
          <w:rFonts w:eastAsia="Times New Roman"/>
          <w:szCs w:val="24"/>
        </w:rPr>
        <w:t>σασταν</w:t>
      </w:r>
      <w:r w:rsidRPr="00353476">
        <w:rPr>
          <w:rFonts w:eastAsia="Times New Roman"/>
          <w:szCs w:val="24"/>
        </w:rPr>
        <w:t xml:space="preserve"> να μείνετε στην Κυβέρνηση με αυτόν τον πραγματικά εξευτελιστικό τρόπο</w:t>
      </w:r>
      <w:r>
        <w:rPr>
          <w:rFonts w:eastAsia="Times New Roman"/>
          <w:szCs w:val="24"/>
        </w:rPr>
        <w:t>.</w:t>
      </w:r>
    </w:p>
    <w:p w14:paraId="1286C576" w14:textId="77777777" w:rsidR="000402FE" w:rsidRDefault="007623D8">
      <w:pPr>
        <w:spacing w:line="600" w:lineRule="auto"/>
        <w:ind w:firstLine="720"/>
        <w:jc w:val="both"/>
        <w:rPr>
          <w:rFonts w:eastAsia="Times New Roman"/>
          <w:szCs w:val="24"/>
        </w:rPr>
      </w:pPr>
      <w:r>
        <w:rPr>
          <w:rFonts w:eastAsia="Times New Roman"/>
          <w:szCs w:val="24"/>
        </w:rPr>
        <w:lastRenderedPageBreak/>
        <w:t>Γ</w:t>
      </w:r>
      <w:r w:rsidRPr="00353476">
        <w:rPr>
          <w:rFonts w:eastAsia="Times New Roman"/>
          <w:szCs w:val="24"/>
        </w:rPr>
        <w:t>ια να ξεκαθαρίσουμε</w:t>
      </w:r>
      <w:r>
        <w:rPr>
          <w:rFonts w:eastAsia="Times New Roman"/>
          <w:szCs w:val="24"/>
        </w:rPr>
        <w:t>,</w:t>
      </w:r>
      <w:r w:rsidRPr="00353476">
        <w:rPr>
          <w:rFonts w:eastAsia="Times New Roman"/>
          <w:szCs w:val="24"/>
        </w:rPr>
        <w:t xml:space="preserve"> </w:t>
      </w:r>
      <w:r>
        <w:rPr>
          <w:rFonts w:eastAsia="Times New Roman"/>
          <w:szCs w:val="24"/>
        </w:rPr>
        <w:t>λ</w:t>
      </w:r>
      <w:r w:rsidRPr="00353476">
        <w:rPr>
          <w:rFonts w:eastAsia="Times New Roman"/>
          <w:szCs w:val="24"/>
        </w:rPr>
        <w:t>οιπόν</w:t>
      </w:r>
      <w:r>
        <w:rPr>
          <w:rFonts w:eastAsia="Times New Roman"/>
          <w:szCs w:val="24"/>
        </w:rPr>
        <w:t>,</w:t>
      </w:r>
      <w:r w:rsidRPr="00353476">
        <w:rPr>
          <w:rFonts w:eastAsia="Times New Roman"/>
          <w:szCs w:val="24"/>
        </w:rPr>
        <w:t xml:space="preserve"> τα πράγματα</w:t>
      </w:r>
      <w:r>
        <w:rPr>
          <w:rFonts w:eastAsia="Times New Roman"/>
          <w:szCs w:val="24"/>
        </w:rPr>
        <w:t>,</w:t>
      </w:r>
      <w:r w:rsidRPr="00353476">
        <w:rPr>
          <w:rFonts w:eastAsia="Times New Roman"/>
          <w:szCs w:val="24"/>
        </w:rPr>
        <w:t xml:space="preserve"> πρώτον</w:t>
      </w:r>
      <w:r>
        <w:rPr>
          <w:rFonts w:eastAsia="Times New Roman"/>
          <w:szCs w:val="24"/>
        </w:rPr>
        <w:t>,</w:t>
      </w:r>
      <w:r w:rsidRPr="00353476">
        <w:rPr>
          <w:rFonts w:eastAsia="Times New Roman"/>
          <w:szCs w:val="24"/>
        </w:rPr>
        <w:t xml:space="preserve"> όποιος ψηφίζει </w:t>
      </w:r>
      <w:r>
        <w:rPr>
          <w:rFonts w:eastAsia="Times New Roman"/>
          <w:szCs w:val="24"/>
        </w:rPr>
        <w:t>«</w:t>
      </w:r>
      <w:r>
        <w:rPr>
          <w:rFonts w:eastAsia="Times New Roman"/>
          <w:szCs w:val="24"/>
        </w:rPr>
        <w:t>ν</w:t>
      </w:r>
      <w:r w:rsidRPr="00353476">
        <w:rPr>
          <w:rFonts w:eastAsia="Times New Roman"/>
          <w:szCs w:val="24"/>
        </w:rPr>
        <w:t>αι</w:t>
      </w:r>
      <w:r>
        <w:rPr>
          <w:rFonts w:eastAsia="Times New Roman"/>
          <w:szCs w:val="24"/>
        </w:rPr>
        <w:t>»</w:t>
      </w:r>
      <w:r w:rsidRPr="00353476">
        <w:rPr>
          <w:rFonts w:eastAsia="Times New Roman"/>
          <w:szCs w:val="24"/>
        </w:rPr>
        <w:t xml:space="preserve"> στην ψήφο εμπιστοσύνης</w:t>
      </w:r>
      <w:r>
        <w:rPr>
          <w:rFonts w:eastAsia="Times New Roman"/>
          <w:szCs w:val="24"/>
        </w:rPr>
        <w:t>,</w:t>
      </w:r>
      <w:r w:rsidRPr="00353476">
        <w:rPr>
          <w:rFonts w:eastAsia="Times New Roman"/>
          <w:szCs w:val="24"/>
        </w:rPr>
        <w:t xml:space="preserve"> ψηφίζει </w:t>
      </w:r>
      <w:r>
        <w:rPr>
          <w:rFonts w:eastAsia="Times New Roman"/>
          <w:szCs w:val="24"/>
        </w:rPr>
        <w:t>«</w:t>
      </w:r>
      <w:r>
        <w:rPr>
          <w:rFonts w:eastAsia="Times New Roman"/>
          <w:szCs w:val="24"/>
        </w:rPr>
        <w:t>ν</w:t>
      </w:r>
      <w:r w:rsidRPr="00353476">
        <w:rPr>
          <w:rFonts w:eastAsia="Times New Roman"/>
          <w:szCs w:val="24"/>
        </w:rPr>
        <w:t>αι</w:t>
      </w:r>
      <w:r>
        <w:rPr>
          <w:rFonts w:eastAsia="Times New Roman"/>
          <w:szCs w:val="24"/>
        </w:rPr>
        <w:t>»</w:t>
      </w:r>
      <w:r w:rsidRPr="00353476">
        <w:rPr>
          <w:rFonts w:eastAsia="Times New Roman"/>
          <w:szCs w:val="24"/>
        </w:rPr>
        <w:t xml:space="preserve"> στη Συμφωνία των Πρεσπών</w:t>
      </w:r>
      <w:r>
        <w:rPr>
          <w:rFonts w:eastAsia="Times New Roman"/>
          <w:szCs w:val="24"/>
        </w:rPr>
        <w:t>.</w:t>
      </w:r>
      <w:r w:rsidRPr="00353476">
        <w:rPr>
          <w:rFonts w:eastAsia="Times New Roman"/>
          <w:szCs w:val="24"/>
        </w:rPr>
        <w:t xml:space="preserve"> </w:t>
      </w:r>
      <w:r>
        <w:rPr>
          <w:rFonts w:eastAsia="Times New Roman"/>
          <w:szCs w:val="24"/>
        </w:rPr>
        <w:t>Ό</w:t>
      </w:r>
      <w:r w:rsidRPr="00353476">
        <w:rPr>
          <w:rFonts w:eastAsia="Times New Roman"/>
          <w:szCs w:val="24"/>
        </w:rPr>
        <w:t xml:space="preserve">ποιος </w:t>
      </w:r>
      <w:r>
        <w:rPr>
          <w:rFonts w:eastAsia="Times New Roman"/>
          <w:szCs w:val="24"/>
        </w:rPr>
        <w:t>θα</w:t>
      </w:r>
      <w:r w:rsidRPr="00353476">
        <w:rPr>
          <w:rFonts w:eastAsia="Times New Roman"/>
          <w:szCs w:val="24"/>
        </w:rPr>
        <w:t xml:space="preserve"> ψηφίσει αργότερα </w:t>
      </w:r>
      <w:r>
        <w:rPr>
          <w:rFonts w:eastAsia="Times New Roman"/>
          <w:szCs w:val="24"/>
        </w:rPr>
        <w:t>«</w:t>
      </w:r>
      <w:r>
        <w:rPr>
          <w:rFonts w:eastAsia="Times New Roman"/>
          <w:szCs w:val="24"/>
        </w:rPr>
        <w:t>ν</w:t>
      </w:r>
      <w:r w:rsidRPr="00353476">
        <w:rPr>
          <w:rFonts w:eastAsia="Times New Roman"/>
          <w:szCs w:val="24"/>
        </w:rPr>
        <w:t>αι</w:t>
      </w:r>
      <w:r>
        <w:rPr>
          <w:rFonts w:eastAsia="Times New Roman"/>
          <w:szCs w:val="24"/>
        </w:rPr>
        <w:t>»</w:t>
      </w:r>
      <w:r w:rsidRPr="00353476">
        <w:rPr>
          <w:rFonts w:eastAsia="Times New Roman"/>
          <w:szCs w:val="24"/>
        </w:rPr>
        <w:t xml:space="preserve"> στη Συμφωνία των Πρεσπών</w:t>
      </w:r>
      <w:r>
        <w:rPr>
          <w:rFonts w:eastAsia="Times New Roman"/>
          <w:szCs w:val="24"/>
        </w:rPr>
        <w:t>,</w:t>
      </w:r>
      <w:r w:rsidRPr="00353476">
        <w:rPr>
          <w:rFonts w:eastAsia="Times New Roman"/>
          <w:szCs w:val="24"/>
        </w:rPr>
        <w:t xml:space="preserve"> επί της ουσίας θα δίνει ψήφο εμπιστοσύνης στην Κυβέρνηση</w:t>
      </w:r>
      <w:r>
        <w:rPr>
          <w:rFonts w:eastAsia="Times New Roman"/>
          <w:szCs w:val="24"/>
        </w:rPr>
        <w:t>.</w:t>
      </w:r>
      <w:r w:rsidRPr="00353476">
        <w:rPr>
          <w:rFonts w:eastAsia="Times New Roman"/>
          <w:szCs w:val="24"/>
        </w:rPr>
        <w:t xml:space="preserve"> </w:t>
      </w:r>
      <w:r w:rsidRPr="002F4597">
        <w:rPr>
          <w:rFonts w:eastAsia="Times New Roman"/>
          <w:color w:val="000000" w:themeColor="text1"/>
          <w:szCs w:val="24"/>
        </w:rPr>
        <w:t>Αν, λοιπόν, κάποιοι μέσα σε αυτήν την Αίθουσα, έστω και την ύστατη ώρα, δε</w:t>
      </w:r>
      <w:r w:rsidRPr="002F4597">
        <w:rPr>
          <w:rFonts w:eastAsia="Times New Roman"/>
          <w:color w:val="000000" w:themeColor="text1"/>
          <w:szCs w:val="24"/>
        </w:rPr>
        <w:t xml:space="preserve">ν θέλουν να υπογράψουν αυτήν την κατάπτυστη </w:t>
      </w:r>
      <w:r>
        <w:rPr>
          <w:rFonts w:eastAsia="Times New Roman"/>
          <w:color w:val="000000" w:themeColor="text1"/>
          <w:szCs w:val="24"/>
        </w:rPr>
        <w:t>σ</w:t>
      </w:r>
      <w:r w:rsidRPr="002F4597">
        <w:rPr>
          <w:rFonts w:eastAsia="Times New Roman"/>
          <w:color w:val="000000" w:themeColor="text1"/>
          <w:szCs w:val="24"/>
        </w:rPr>
        <w:t xml:space="preserve">υμφωνία, δεν σημαίνει ότι είναι εθνομηδενιστές. </w:t>
      </w:r>
      <w:r>
        <w:rPr>
          <w:rFonts w:eastAsia="Times New Roman"/>
          <w:szCs w:val="24"/>
        </w:rPr>
        <w:t>Ε</w:t>
      </w:r>
      <w:r w:rsidRPr="00353476">
        <w:rPr>
          <w:rFonts w:eastAsia="Times New Roman"/>
          <w:szCs w:val="24"/>
        </w:rPr>
        <w:t>μείς</w:t>
      </w:r>
      <w:r>
        <w:rPr>
          <w:rFonts w:eastAsia="Times New Roman"/>
          <w:szCs w:val="24"/>
        </w:rPr>
        <w:t xml:space="preserve">, επειδή </w:t>
      </w:r>
      <w:r w:rsidRPr="00353476">
        <w:rPr>
          <w:rFonts w:eastAsia="Times New Roman"/>
          <w:szCs w:val="24"/>
        </w:rPr>
        <w:t>διαφωνούμε</w:t>
      </w:r>
      <w:r>
        <w:rPr>
          <w:rFonts w:eastAsia="Times New Roman"/>
          <w:szCs w:val="24"/>
        </w:rPr>
        <w:t>,</w:t>
      </w:r>
      <w:r w:rsidRPr="00353476">
        <w:rPr>
          <w:rFonts w:eastAsia="Times New Roman"/>
          <w:szCs w:val="24"/>
        </w:rPr>
        <w:t xml:space="preserve"> δεν σημαίνει ότι είμαστε εθνομηδενιστές</w:t>
      </w:r>
      <w:r>
        <w:rPr>
          <w:rFonts w:eastAsia="Times New Roman"/>
          <w:szCs w:val="24"/>
        </w:rPr>
        <w:t>.</w:t>
      </w:r>
      <w:r w:rsidRPr="00353476">
        <w:rPr>
          <w:rFonts w:eastAsia="Times New Roman"/>
          <w:szCs w:val="24"/>
        </w:rPr>
        <w:t xml:space="preserve"> </w:t>
      </w:r>
      <w:r>
        <w:rPr>
          <w:rFonts w:eastAsia="Times New Roman"/>
          <w:szCs w:val="24"/>
        </w:rPr>
        <w:t>Σ</w:t>
      </w:r>
      <w:r w:rsidRPr="00353476">
        <w:rPr>
          <w:rFonts w:eastAsia="Times New Roman"/>
          <w:szCs w:val="24"/>
        </w:rPr>
        <w:t>ημαίνει ότι είμαστε πατριώτες</w:t>
      </w:r>
      <w:r>
        <w:rPr>
          <w:rFonts w:eastAsia="Times New Roman"/>
          <w:szCs w:val="24"/>
        </w:rPr>
        <w:t>.</w:t>
      </w:r>
      <w:r w:rsidRPr="00353476">
        <w:rPr>
          <w:rFonts w:eastAsia="Times New Roman"/>
          <w:szCs w:val="24"/>
        </w:rPr>
        <w:t xml:space="preserve"> </w:t>
      </w:r>
      <w:r>
        <w:rPr>
          <w:rFonts w:eastAsia="Times New Roman"/>
          <w:szCs w:val="24"/>
        </w:rPr>
        <w:t>Κ</w:t>
      </w:r>
      <w:r w:rsidRPr="00353476">
        <w:rPr>
          <w:rFonts w:eastAsia="Times New Roman"/>
          <w:szCs w:val="24"/>
        </w:rPr>
        <w:t>αι απορώ με μερικούς Βουλευτές της Συμπολίτευσης που έχουν το θ</w:t>
      </w:r>
      <w:r w:rsidRPr="00353476">
        <w:rPr>
          <w:rFonts w:eastAsia="Times New Roman"/>
          <w:szCs w:val="24"/>
        </w:rPr>
        <w:t>ράσος να έρχονται σε αυτό το Βήμα και να κατηγορούν την ιστορική παράταξη του Κωνσταντίνου Καραμανλή</w:t>
      </w:r>
      <w:r>
        <w:rPr>
          <w:rFonts w:eastAsia="Times New Roman"/>
          <w:szCs w:val="24"/>
        </w:rPr>
        <w:t>, λέγοντας</w:t>
      </w:r>
      <w:r w:rsidRPr="00353476">
        <w:rPr>
          <w:rFonts w:eastAsia="Times New Roman"/>
          <w:szCs w:val="24"/>
        </w:rPr>
        <w:t xml:space="preserve"> ότι είμαστε εθνομηδενιστές</w:t>
      </w:r>
      <w:r>
        <w:rPr>
          <w:rFonts w:eastAsia="Times New Roman"/>
          <w:szCs w:val="24"/>
        </w:rPr>
        <w:t xml:space="preserve">. </w:t>
      </w:r>
      <w:r w:rsidRPr="00353476">
        <w:rPr>
          <w:rFonts w:eastAsia="Times New Roman"/>
          <w:szCs w:val="24"/>
        </w:rPr>
        <w:t>Θα ήθελα</w:t>
      </w:r>
      <w:r>
        <w:rPr>
          <w:rFonts w:eastAsia="Times New Roman"/>
          <w:szCs w:val="24"/>
        </w:rPr>
        <w:t>,</w:t>
      </w:r>
      <w:r w:rsidRPr="00353476">
        <w:rPr>
          <w:rFonts w:eastAsia="Times New Roman"/>
          <w:szCs w:val="24"/>
        </w:rPr>
        <w:t xml:space="preserve"> λοιπόν</w:t>
      </w:r>
      <w:r>
        <w:rPr>
          <w:rFonts w:eastAsia="Times New Roman"/>
          <w:szCs w:val="24"/>
        </w:rPr>
        <w:t>,</w:t>
      </w:r>
      <w:r w:rsidRPr="00353476">
        <w:rPr>
          <w:rFonts w:eastAsia="Times New Roman"/>
          <w:szCs w:val="24"/>
        </w:rPr>
        <w:t xml:space="preserve"> να είμαστε λίγο πιο προσεκτικοί</w:t>
      </w:r>
      <w:r>
        <w:rPr>
          <w:rFonts w:eastAsia="Times New Roman"/>
          <w:szCs w:val="24"/>
        </w:rPr>
        <w:t>,</w:t>
      </w:r>
      <w:r w:rsidRPr="00353476">
        <w:rPr>
          <w:rFonts w:eastAsia="Times New Roman"/>
          <w:szCs w:val="24"/>
        </w:rPr>
        <w:t xml:space="preserve"> όταν εκφέρουμε δημόσιο λόγο</w:t>
      </w:r>
      <w:r>
        <w:rPr>
          <w:rFonts w:eastAsia="Times New Roman"/>
          <w:szCs w:val="24"/>
        </w:rPr>
        <w:t>.</w:t>
      </w:r>
    </w:p>
    <w:p w14:paraId="1286C577" w14:textId="77777777" w:rsidR="000402FE" w:rsidRDefault="007623D8">
      <w:pPr>
        <w:spacing w:line="600" w:lineRule="auto"/>
        <w:ind w:firstLine="720"/>
        <w:jc w:val="both"/>
        <w:rPr>
          <w:rFonts w:eastAsia="Times New Roman"/>
          <w:szCs w:val="24"/>
        </w:rPr>
      </w:pPr>
      <w:r>
        <w:rPr>
          <w:rFonts w:eastAsia="Times New Roman"/>
          <w:szCs w:val="24"/>
        </w:rPr>
        <w:t xml:space="preserve">Δεύτερον, αν ψηφιστεί τελικά αυτή η </w:t>
      </w:r>
      <w:r>
        <w:rPr>
          <w:rFonts w:eastAsia="Times New Roman"/>
          <w:szCs w:val="24"/>
        </w:rPr>
        <w:t>σ</w:t>
      </w:r>
      <w:r w:rsidRPr="00353476">
        <w:rPr>
          <w:rFonts w:eastAsia="Times New Roman"/>
          <w:szCs w:val="24"/>
        </w:rPr>
        <w:t>υμφωνία</w:t>
      </w:r>
      <w:r>
        <w:rPr>
          <w:rFonts w:eastAsia="Times New Roman"/>
          <w:szCs w:val="24"/>
        </w:rPr>
        <w:t>,</w:t>
      </w:r>
      <w:r w:rsidRPr="00353476">
        <w:rPr>
          <w:rFonts w:eastAsia="Times New Roman"/>
          <w:szCs w:val="24"/>
        </w:rPr>
        <w:t xml:space="preserve"> δημιουργείται </w:t>
      </w:r>
      <w:r>
        <w:rPr>
          <w:rFonts w:eastAsia="Times New Roman"/>
          <w:szCs w:val="24"/>
        </w:rPr>
        <w:t>μια</w:t>
      </w:r>
      <w:r w:rsidRPr="00353476">
        <w:rPr>
          <w:rFonts w:eastAsia="Times New Roman"/>
          <w:szCs w:val="24"/>
        </w:rPr>
        <w:t xml:space="preserve"> κατάσταση που δεν αναστρέφεται</w:t>
      </w:r>
      <w:r>
        <w:rPr>
          <w:rFonts w:eastAsia="Times New Roman"/>
          <w:szCs w:val="24"/>
        </w:rPr>
        <w:t>.</w:t>
      </w:r>
      <w:r w:rsidRPr="00353476">
        <w:rPr>
          <w:rFonts w:eastAsia="Times New Roman"/>
          <w:szCs w:val="24"/>
        </w:rPr>
        <w:t xml:space="preserve"> </w:t>
      </w:r>
      <w:r>
        <w:rPr>
          <w:rFonts w:eastAsia="Times New Roman"/>
          <w:szCs w:val="24"/>
        </w:rPr>
        <w:t>Μ</w:t>
      </w:r>
      <w:r w:rsidRPr="00353476">
        <w:rPr>
          <w:rFonts w:eastAsia="Times New Roman"/>
          <w:szCs w:val="24"/>
        </w:rPr>
        <w:t xml:space="preserve">ετά την ψήφιση της </w:t>
      </w:r>
      <w:r>
        <w:rPr>
          <w:rFonts w:eastAsia="Times New Roman"/>
          <w:szCs w:val="24"/>
        </w:rPr>
        <w:t>σ</w:t>
      </w:r>
      <w:r w:rsidRPr="00353476">
        <w:rPr>
          <w:rFonts w:eastAsia="Times New Roman"/>
          <w:szCs w:val="24"/>
        </w:rPr>
        <w:t>υμφωνίας κα</w:t>
      </w:r>
      <w:r>
        <w:rPr>
          <w:rFonts w:eastAsia="Times New Roman"/>
          <w:szCs w:val="24"/>
        </w:rPr>
        <w:t>μ</w:t>
      </w:r>
      <w:r w:rsidRPr="00353476">
        <w:rPr>
          <w:rFonts w:eastAsia="Times New Roman"/>
          <w:szCs w:val="24"/>
        </w:rPr>
        <w:t xml:space="preserve">μία Κυβέρνηση και κανένας </w:t>
      </w:r>
      <w:r>
        <w:rPr>
          <w:rFonts w:eastAsia="Times New Roman"/>
          <w:szCs w:val="24"/>
        </w:rPr>
        <w:t>π</w:t>
      </w:r>
      <w:r w:rsidRPr="00353476">
        <w:rPr>
          <w:rFonts w:eastAsia="Times New Roman"/>
          <w:szCs w:val="24"/>
        </w:rPr>
        <w:t>ρωθυπουργός δεν</w:t>
      </w:r>
      <w:r>
        <w:rPr>
          <w:rFonts w:eastAsia="Times New Roman"/>
          <w:szCs w:val="24"/>
        </w:rPr>
        <w:t xml:space="preserve"> θα</w:t>
      </w:r>
      <w:r w:rsidRPr="00353476">
        <w:rPr>
          <w:rFonts w:eastAsia="Times New Roman"/>
          <w:szCs w:val="24"/>
        </w:rPr>
        <w:t xml:space="preserve"> είναι σε θέση να την ακυρώσει</w:t>
      </w:r>
      <w:r>
        <w:rPr>
          <w:rFonts w:eastAsia="Times New Roman"/>
          <w:szCs w:val="24"/>
        </w:rPr>
        <w:t>.</w:t>
      </w:r>
      <w:r w:rsidRPr="00353476">
        <w:rPr>
          <w:rFonts w:eastAsia="Times New Roman"/>
          <w:szCs w:val="24"/>
        </w:rPr>
        <w:t xml:space="preserve"> </w:t>
      </w:r>
    </w:p>
    <w:p w14:paraId="1286C578" w14:textId="77777777" w:rsidR="000402FE" w:rsidRDefault="007623D8">
      <w:pPr>
        <w:spacing w:line="600" w:lineRule="auto"/>
        <w:ind w:firstLine="720"/>
        <w:jc w:val="both"/>
        <w:rPr>
          <w:rFonts w:eastAsia="Times New Roman"/>
          <w:szCs w:val="24"/>
        </w:rPr>
      </w:pPr>
      <w:r>
        <w:rPr>
          <w:rFonts w:eastAsia="Times New Roman"/>
          <w:szCs w:val="24"/>
        </w:rPr>
        <w:lastRenderedPageBreak/>
        <w:t xml:space="preserve">Ποιο </w:t>
      </w:r>
      <w:r w:rsidRPr="00353476">
        <w:rPr>
          <w:rFonts w:eastAsia="Times New Roman"/>
          <w:szCs w:val="24"/>
        </w:rPr>
        <w:t xml:space="preserve">θα ήταν </w:t>
      </w:r>
      <w:r>
        <w:rPr>
          <w:rFonts w:eastAsia="Times New Roman"/>
          <w:szCs w:val="24"/>
        </w:rPr>
        <w:t xml:space="preserve">το </w:t>
      </w:r>
      <w:r w:rsidRPr="00353476">
        <w:rPr>
          <w:rFonts w:eastAsia="Times New Roman"/>
          <w:szCs w:val="24"/>
        </w:rPr>
        <w:t xml:space="preserve">πιο εύκολο για </w:t>
      </w:r>
      <w:r>
        <w:rPr>
          <w:rFonts w:eastAsia="Times New Roman"/>
          <w:szCs w:val="24"/>
        </w:rPr>
        <w:t>ε</w:t>
      </w:r>
      <w:r w:rsidRPr="00353476">
        <w:rPr>
          <w:rFonts w:eastAsia="Times New Roman"/>
          <w:szCs w:val="24"/>
        </w:rPr>
        <w:t>μάς στη Νέα Δημοκρατία</w:t>
      </w:r>
      <w:r>
        <w:rPr>
          <w:rFonts w:eastAsia="Times New Roman"/>
          <w:szCs w:val="24"/>
        </w:rPr>
        <w:t xml:space="preserve"> να πούμε,</w:t>
      </w:r>
      <w:r w:rsidRPr="00353476">
        <w:rPr>
          <w:rFonts w:eastAsia="Times New Roman"/>
          <w:szCs w:val="24"/>
        </w:rPr>
        <w:t xml:space="preserve"> κύριοι συνάδελφοι της Συμπολίτευσης</w:t>
      </w:r>
      <w:r>
        <w:rPr>
          <w:rFonts w:eastAsia="Times New Roman"/>
          <w:szCs w:val="24"/>
        </w:rPr>
        <w:t>;</w:t>
      </w:r>
      <w:r w:rsidRPr="00353476">
        <w:rPr>
          <w:rFonts w:eastAsia="Times New Roman"/>
          <w:szCs w:val="24"/>
        </w:rPr>
        <w:t xml:space="preserve"> </w:t>
      </w:r>
      <w:r>
        <w:rPr>
          <w:rFonts w:eastAsia="Times New Roman"/>
          <w:szCs w:val="24"/>
        </w:rPr>
        <w:t xml:space="preserve">Και είναι </w:t>
      </w:r>
      <w:r w:rsidRPr="00353476">
        <w:rPr>
          <w:rFonts w:eastAsia="Times New Roman"/>
          <w:szCs w:val="24"/>
        </w:rPr>
        <w:t>αυτό που κάνατε εσείς στο παρελθόν</w:t>
      </w:r>
      <w:r>
        <w:rPr>
          <w:rFonts w:eastAsia="Times New Roman"/>
          <w:szCs w:val="24"/>
        </w:rPr>
        <w:t>. Το πιο εύκολο, λοιπόν, να πούμε είναι πως ό</w:t>
      </w:r>
      <w:r w:rsidRPr="00353476">
        <w:rPr>
          <w:rFonts w:eastAsia="Times New Roman"/>
          <w:szCs w:val="24"/>
        </w:rPr>
        <w:t>ταν γίνουμε εμείς κυβέρνηση</w:t>
      </w:r>
      <w:r>
        <w:rPr>
          <w:rFonts w:eastAsia="Times New Roman"/>
          <w:szCs w:val="24"/>
        </w:rPr>
        <w:t xml:space="preserve"> </w:t>
      </w:r>
      <w:r w:rsidRPr="00353476">
        <w:rPr>
          <w:rFonts w:eastAsia="Times New Roman"/>
          <w:szCs w:val="24"/>
        </w:rPr>
        <w:t xml:space="preserve">θα την ακυρώσουμε τη </w:t>
      </w:r>
      <w:r>
        <w:rPr>
          <w:rFonts w:eastAsia="Times New Roman"/>
          <w:szCs w:val="24"/>
        </w:rPr>
        <w:t>σ</w:t>
      </w:r>
      <w:r w:rsidRPr="00353476">
        <w:rPr>
          <w:rFonts w:eastAsia="Times New Roman"/>
          <w:szCs w:val="24"/>
        </w:rPr>
        <w:t>υμφωνία</w:t>
      </w:r>
      <w:r>
        <w:rPr>
          <w:rFonts w:eastAsia="Times New Roman"/>
          <w:szCs w:val="24"/>
        </w:rPr>
        <w:t>,</w:t>
      </w:r>
      <w:r w:rsidRPr="00353476">
        <w:rPr>
          <w:rFonts w:eastAsia="Times New Roman"/>
          <w:szCs w:val="24"/>
        </w:rPr>
        <w:t xml:space="preserve"> ότι θα την καταργήσουμε με ένα</w:t>
      </w:r>
      <w:r>
        <w:rPr>
          <w:rFonts w:eastAsia="Times New Roman"/>
          <w:szCs w:val="24"/>
        </w:rPr>
        <w:t>ν</w:t>
      </w:r>
      <w:r w:rsidRPr="00353476">
        <w:rPr>
          <w:rFonts w:eastAsia="Times New Roman"/>
          <w:szCs w:val="24"/>
        </w:rPr>
        <w:t xml:space="preserve"> νόμο και ένα άρθρο</w:t>
      </w:r>
      <w:r>
        <w:rPr>
          <w:rFonts w:eastAsia="Times New Roman"/>
          <w:szCs w:val="24"/>
        </w:rPr>
        <w:t>.</w:t>
      </w:r>
      <w:r w:rsidRPr="00353476">
        <w:rPr>
          <w:rFonts w:eastAsia="Times New Roman"/>
          <w:szCs w:val="24"/>
        </w:rPr>
        <w:t xml:space="preserve"> </w:t>
      </w:r>
      <w:r>
        <w:rPr>
          <w:rFonts w:eastAsia="Times New Roman"/>
          <w:szCs w:val="24"/>
        </w:rPr>
        <w:t>Όμως,</w:t>
      </w:r>
      <w:r w:rsidRPr="00353476">
        <w:rPr>
          <w:rFonts w:eastAsia="Times New Roman"/>
          <w:szCs w:val="24"/>
        </w:rPr>
        <w:t xml:space="preserve"> εμείς</w:t>
      </w:r>
      <w:r>
        <w:rPr>
          <w:rFonts w:eastAsia="Times New Roman"/>
          <w:szCs w:val="24"/>
        </w:rPr>
        <w:t>,</w:t>
      </w:r>
      <w:r w:rsidRPr="00353476">
        <w:rPr>
          <w:rFonts w:eastAsia="Times New Roman"/>
          <w:szCs w:val="24"/>
        </w:rPr>
        <w:t xml:space="preserve"> στη Ν</w:t>
      </w:r>
      <w:r w:rsidRPr="00353476">
        <w:rPr>
          <w:rFonts w:eastAsia="Times New Roman"/>
          <w:szCs w:val="24"/>
        </w:rPr>
        <w:t>έα Δημοκρατία</w:t>
      </w:r>
      <w:r>
        <w:rPr>
          <w:rFonts w:eastAsia="Times New Roman"/>
          <w:szCs w:val="24"/>
        </w:rPr>
        <w:t>,</w:t>
      </w:r>
      <w:r w:rsidRPr="00353476">
        <w:rPr>
          <w:rFonts w:eastAsia="Times New Roman"/>
          <w:szCs w:val="24"/>
        </w:rPr>
        <w:t xml:space="preserve"> δεν είμαστε πολιτικοί αμοραλιστές και δεν μπορούμε </w:t>
      </w:r>
      <w:r>
        <w:rPr>
          <w:rFonts w:eastAsia="Times New Roman"/>
          <w:szCs w:val="24"/>
        </w:rPr>
        <w:t>-</w:t>
      </w:r>
      <w:r w:rsidRPr="00353476">
        <w:rPr>
          <w:rFonts w:eastAsia="Times New Roman"/>
          <w:szCs w:val="24"/>
        </w:rPr>
        <w:t>ούτε πρέπει</w:t>
      </w:r>
      <w:r>
        <w:rPr>
          <w:rFonts w:eastAsia="Times New Roman"/>
          <w:szCs w:val="24"/>
        </w:rPr>
        <w:t>-</w:t>
      </w:r>
      <w:r w:rsidRPr="00353476">
        <w:rPr>
          <w:rFonts w:eastAsia="Times New Roman"/>
          <w:szCs w:val="24"/>
        </w:rPr>
        <w:t xml:space="preserve"> να κρύψουμε την αλήθεια από τον </w:t>
      </w:r>
      <w:r>
        <w:rPr>
          <w:rFonts w:eastAsia="Times New Roman"/>
          <w:szCs w:val="24"/>
        </w:rPr>
        <w:t>ε</w:t>
      </w:r>
      <w:r w:rsidRPr="00353476">
        <w:rPr>
          <w:rFonts w:eastAsia="Times New Roman"/>
          <w:szCs w:val="24"/>
        </w:rPr>
        <w:t>λληνικό λαό</w:t>
      </w:r>
      <w:r>
        <w:rPr>
          <w:rFonts w:eastAsia="Times New Roman"/>
          <w:szCs w:val="24"/>
        </w:rPr>
        <w:t>.</w:t>
      </w:r>
    </w:p>
    <w:p w14:paraId="1286C579" w14:textId="77777777" w:rsidR="000402FE" w:rsidRDefault="007623D8">
      <w:pPr>
        <w:spacing w:line="600" w:lineRule="auto"/>
        <w:ind w:firstLine="720"/>
        <w:jc w:val="both"/>
        <w:rPr>
          <w:rFonts w:eastAsia="Times New Roman"/>
          <w:szCs w:val="24"/>
        </w:rPr>
      </w:pPr>
      <w:r>
        <w:rPr>
          <w:rFonts w:eastAsia="Times New Roman"/>
          <w:szCs w:val="24"/>
        </w:rPr>
        <w:t>Δ</w:t>
      </w:r>
      <w:r w:rsidRPr="00353476">
        <w:rPr>
          <w:rFonts w:eastAsia="Times New Roman"/>
          <w:szCs w:val="24"/>
        </w:rPr>
        <w:t>ιάφοροι σε αυτή</w:t>
      </w:r>
      <w:r>
        <w:rPr>
          <w:rFonts w:eastAsia="Times New Roman"/>
          <w:szCs w:val="24"/>
        </w:rPr>
        <w:t>ν</w:t>
      </w:r>
      <w:r w:rsidRPr="00353476">
        <w:rPr>
          <w:rFonts w:eastAsia="Times New Roman"/>
          <w:szCs w:val="24"/>
        </w:rPr>
        <w:t xml:space="preserve"> την Αίθουσα</w:t>
      </w:r>
      <w:r>
        <w:rPr>
          <w:rFonts w:eastAsia="Times New Roman"/>
          <w:szCs w:val="24"/>
        </w:rPr>
        <w:t>,</w:t>
      </w:r>
      <w:r w:rsidRPr="00353476">
        <w:rPr>
          <w:rFonts w:eastAsia="Times New Roman"/>
          <w:szCs w:val="24"/>
        </w:rPr>
        <w:t xml:space="preserve"> είτε από τα Δεξιά</w:t>
      </w:r>
      <w:r>
        <w:rPr>
          <w:rFonts w:eastAsia="Times New Roman"/>
          <w:szCs w:val="24"/>
        </w:rPr>
        <w:t>,</w:t>
      </w:r>
      <w:r w:rsidRPr="00353476">
        <w:rPr>
          <w:rFonts w:eastAsia="Times New Roman"/>
          <w:szCs w:val="24"/>
        </w:rPr>
        <w:t xml:space="preserve"> είτε από τα Αριστερά</w:t>
      </w:r>
      <w:r>
        <w:rPr>
          <w:rFonts w:eastAsia="Times New Roman"/>
          <w:szCs w:val="24"/>
        </w:rPr>
        <w:t xml:space="preserve"> βλέπω ότι έχουν μια μακιαβελική </w:t>
      </w:r>
      <w:r w:rsidRPr="00353476">
        <w:rPr>
          <w:rFonts w:eastAsia="Times New Roman"/>
          <w:szCs w:val="24"/>
        </w:rPr>
        <w:t xml:space="preserve">διάθεση </w:t>
      </w:r>
      <w:r>
        <w:rPr>
          <w:rFonts w:eastAsia="Times New Roman"/>
          <w:szCs w:val="24"/>
        </w:rPr>
        <w:t>-</w:t>
      </w:r>
      <w:r w:rsidRPr="00353476">
        <w:rPr>
          <w:rFonts w:eastAsia="Times New Roman"/>
          <w:szCs w:val="24"/>
        </w:rPr>
        <w:t>αν θέλετε</w:t>
      </w:r>
      <w:r>
        <w:rPr>
          <w:rFonts w:eastAsia="Times New Roman"/>
          <w:szCs w:val="24"/>
        </w:rPr>
        <w:t>-</w:t>
      </w:r>
      <w:r w:rsidRPr="00353476">
        <w:rPr>
          <w:rFonts w:eastAsia="Times New Roman"/>
          <w:szCs w:val="24"/>
        </w:rPr>
        <w:t xml:space="preserve"> </w:t>
      </w:r>
      <w:r>
        <w:rPr>
          <w:rFonts w:eastAsia="Times New Roman"/>
          <w:szCs w:val="24"/>
        </w:rPr>
        <w:t xml:space="preserve">και </w:t>
      </w:r>
      <w:r w:rsidRPr="00353476">
        <w:rPr>
          <w:rFonts w:eastAsia="Times New Roman"/>
          <w:szCs w:val="24"/>
        </w:rPr>
        <w:t>ρωτ</w:t>
      </w:r>
      <w:r w:rsidRPr="00353476">
        <w:rPr>
          <w:rFonts w:eastAsia="Times New Roman"/>
          <w:szCs w:val="24"/>
        </w:rPr>
        <w:t>ούν</w:t>
      </w:r>
      <w:r>
        <w:rPr>
          <w:rFonts w:eastAsia="Times New Roman"/>
          <w:szCs w:val="24"/>
        </w:rPr>
        <w:t>:</w:t>
      </w:r>
      <w:r w:rsidRPr="00353476">
        <w:rPr>
          <w:rFonts w:eastAsia="Times New Roman"/>
          <w:szCs w:val="24"/>
        </w:rPr>
        <w:t xml:space="preserve"> </w:t>
      </w:r>
      <w:r>
        <w:rPr>
          <w:rFonts w:eastAsia="Times New Roman"/>
          <w:szCs w:val="24"/>
        </w:rPr>
        <w:t>«Τ</w:t>
      </w:r>
      <w:r w:rsidRPr="00353476">
        <w:rPr>
          <w:rFonts w:eastAsia="Times New Roman"/>
          <w:szCs w:val="24"/>
        </w:rPr>
        <w:t>ι θα κάνει η Νέα Δημοκρατία με τη Συμφωνία των Πρεσπών</w:t>
      </w:r>
      <w:r>
        <w:rPr>
          <w:rFonts w:eastAsia="Times New Roman"/>
          <w:szCs w:val="24"/>
        </w:rPr>
        <w:t>,</w:t>
      </w:r>
      <w:r w:rsidRPr="00353476">
        <w:rPr>
          <w:rFonts w:eastAsia="Times New Roman"/>
          <w:szCs w:val="24"/>
        </w:rPr>
        <w:t xml:space="preserve"> όταν αναλάβει τη διακυβέρνηση της χώρας</w:t>
      </w:r>
      <w:r>
        <w:rPr>
          <w:rFonts w:eastAsia="Times New Roman"/>
          <w:szCs w:val="24"/>
        </w:rPr>
        <w:t>»;</w:t>
      </w:r>
      <w:r w:rsidRPr="00353476">
        <w:rPr>
          <w:rFonts w:eastAsia="Times New Roman"/>
          <w:szCs w:val="24"/>
        </w:rPr>
        <w:t xml:space="preserve"> </w:t>
      </w:r>
      <w:r>
        <w:rPr>
          <w:rFonts w:eastAsia="Times New Roman"/>
          <w:szCs w:val="24"/>
        </w:rPr>
        <w:t>Α</w:t>
      </w:r>
      <w:r w:rsidRPr="00353476">
        <w:rPr>
          <w:rFonts w:eastAsia="Times New Roman"/>
          <w:szCs w:val="24"/>
        </w:rPr>
        <w:t>ς είμαστε ξεκάθαροι</w:t>
      </w:r>
      <w:r>
        <w:rPr>
          <w:rFonts w:eastAsia="Times New Roman"/>
          <w:szCs w:val="24"/>
        </w:rPr>
        <w:t>.</w:t>
      </w:r>
      <w:r w:rsidRPr="00353476">
        <w:rPr>
          <w:rFonts w:eastAsia="Times New Roman"/>
          <w:szCs w:val="24"/>
        </w:rPr>
        <w:t xml:space="preserve"> </w:t>
      </w:r>
      <w:r>
        <w:rPr>
          <w:rFonts w:eastAsia="Times New Roman"/>
          <w:szCs w:val="24"/>
        </w:rPr>
        <w:t xml:space="preserve">Αν </w:t>
      </w:r>
      <w:r w:rsidRPr="00353476">
        <w:rPr>
          <w:rFonts w:eastAsia="Times New Roman"/>
          <w:szCs w:val="24"/>
        </w:rPr>
        <w:t>κυρωθούν οι Πρέσπες στην ελληνική Βουλή</w:t>
      </w:r>
      <w:r>
        <w:rPr>
          <w:rFonts w:eastAsia="Times New Roman"/>
          <w:szCs w:val="24"/>
        </w:rPr>
        <w:t>,</w:t>
      </w:r>
      <w:r w:rsidRPr="00353476">
        <w:rPr>
          <w:rFonts w:eastAsia="Times New Roman"/>
          <w:szCs w:val="24"/>
        </w:rPr>
        <w:t xml:space="preserve"> αυτό θα </w:t>
      </w:r>
      <w:r>
        <w:rPr>
          <w:rFonts w:eastAsia="Times New Roman"/>
          <w:szCs w:val="24"/>
        </w:rPr>
        <w:t>δεσμεύσει α</w:t>
      </w:r>
      <w:r w:rsidRPr="00353476">
        <w:rPr>
          <w:rFonts w:eastAsia="Times New Roman"/>
          <w:szCs w:val="24"/>
        </w:rPr>
        <w:t>πόλυτα τη χώρα στο μέλλον</w:t>
      </w:r>
      <w:r>
        <w:rPr>
          <w:rFonts w:eastAsia="Times New Roman"/>
          <w:szCs w:val="24"/>
        </w:rPr>
        <w:t>.</w:t>
      </w:r>
      <w:r w:rsidRPr="00353476">
        <w:rPr>
          <w:rFonts w:eastAsia="Times New Roman"/>
          <w:szCs w:val="24"/>
        </w:rPr>
        <w:t xml:space="preserve"> </w:t>
      </w:r>
      <w:r>
        <w:rPr>
          <w:rFonts w:eastAsia="Times New Roman"/>
          <w:szCs w:val="24"/>
        </w:rPr>
        <w:t>Η</w:t>
      </w:r>
      <w:r w:rsidRPr="00353476">
        <w:rPr>
          <w:rFonts w:eastAsia="Times New Roman"/>
          <w:szCs w:val="24"/>
        </w:rPr>
        <w:t xml:space="preserve"> </w:t>
      </w:r>
      <w:r>
        <w:rPr>
          <w:rFonts w:eastAsia="Times New Roman"/>
          <w:szCs w:val="24"/>
        </w:rPr>
        <w:t>δ</w:t>
      </w:r>
      <w:r w:rsidRPr="00353476">
        <w:rPr>
          <w:rFonts w:eastAsia="Times New Roman"/>
          <w:szCs w:val="24"/>
        </w:rPr>
        <w:t>ιεθνής κοινότητα</w:t>
      </w:r>
      <w:r>
        <w:rPr>
          <w:rFonts w:eastAsia="Times New Roman"/>
          <w:szCs w:val="24"/>
        </w:rPr>
        <w:t>,</w:t>
      </w:r>
      <w:r w:rsidRPr="00353476">
        <w:rPr>
          <w:rFonts w:eastAsia="Times New Roman"/>
          <w:szCs w:val="24"/>
        </w:rPr>
        <w:t xml:space="preserve"> το Διεθνές Δίκαιο</w:t>
      </w:r>
      <w:r>
        <w:rPr>
          <w:rFonts w:eastAsia="Times New Roman"/>
          <w:szCs w:val="24"/>
        </w:rPr>
        <w:t xml:space="preserve"> </w:t>
      </w:r>
      <w:r w:rsidRPr="00353476">
        <w:rPr>
          <w:rFonts w:eastAsia="Times New Roman"/>
          <w:szCs w:val="24"/>
        </w:rPr>
        <w:t>έχουν πολύ συγκεκριμένους κανόνες και οι συμφωνίες αυτές δεν καταγγέλλονται μονομερώς</w:t>
      </w:r>
      <w:r>
        <w:rPr>
          <w:rFonts w:eastAsia="Times New Roman"/>
          <w:szCs w:val="24"/>
        </w:rPr>
        <w:t xml:space="preserve">. Άλλωστε, </w:t>
      </w:r>
      <w:r w:rsidRPr="00353476">
        <w:rPr>
          <w:rFonts w:eastAsia="Times New Roman"/>
          <w:szCs w:val="24"/>
        </w:rPr>
        <w:t>αυτό το έχετε φροντίσει εσείς με τη Συμφωνία των Πρεσπών</w:t>
      </w:r>
      <w:r>
        <w:rPr>
          <w:rFonts w:eastAsia="Times New Roman"/>
          <w:szCs w:val="24"/>
        </w:rPr>
        <w:t>. Η</w:t>
      </w:r>
      <w:r w:rsidRPr="00353476">
        <w:rPr>
          <w:rFonts w:eastAsia="Times New Roman"/>
          <w:szCs w:val="24"/>
        </w:rPr>
        <w:t xml:space="preserve"> ίδια η Συμφωνία προβλέπει</w:t>
      </w:r>
      <w:r>
        <w:rPr>
          <w:rFonts w:eastAsia="Times New Roman"/>
          <w:szCs w:val="24"/>
        </w:rPr>
        <w:t>,</w:t>
      </w:r>
      <w:r w:rsidRPr="00353476">
        <w:rPr>
          <w:rFonts w:eastAsia="Times New Roman"/>
          <w:szCs w:val="24"/>
        </w:rPr>
        <w:t xml:space="preserve"> μέσα στο κείμενο </w:t>
      </w:r>
      <w:r>
        <w:rPr>
          <w:rFonts w:eastAsia="Times New Roman"/>
          <w:szCs w:val="24"/>
        </w:rPr>
        <w:lastRenderedPageBreak/>
        <w:t>της -</w:t>
      </w:r>
      <w:r w:rsidRPr="00353476">
        <w:rPr>
          <w:rFonts w:eastAsia="Times New Roman"/>
          <w:szCs w:val="24"/>
        </w:rPr>
        <w:t>ένα πολύ σφιχτ</w:t>
      </w:r>
      <w:r>
        <w:rPr>
          <w:rFonts w:eastAsia="Times New Roman"/>
          <w:szCs w:val="24"/>
        </w:rPr>
        <w:t>ό</w:t>
      </w:r>
      <w:r w:rsidRPr="00353476">
        <w:rPr>
          <w:rFonts w:eastAsia="Times New Roman"/>
          <w:szCs w:val="24"/>
        </w:rPr>
        <w:t xml:space="preserve"> νομικ</w:t>
      </w:r>
      <w:r>
        <w:rPr>
          <w:rFonts w:eastAsia="Times New Roman"/>
          <w:szCs w:val="24"/>
        </w:rPr>
        <w:t>ά</w:t>
      </w:r>
      <w:r w:rsidRPr="00353476">
        <w:rPr>
          <w:rFonts w:eastAsia="Times New Roman"/>
          <w:szCs w:val="24"/>
        </w:rPr>
        <w:t xml:space="preserve"> κείμενο</w:t>
      </w:r>
      <w:r>
        <w:rPr>
          <w:rFonts w:eastAsia="Times New Roman"/>
          <w:szCs w:val="24"/>
        </w:rPr>
        <w:t>-</w:t>
      </w:r>
      <w:r w:rsidRPr="00353476">
        <w:rPr>
          <w:rFonts w:eastAsia="Times New Roman"/>
          <w:szCs w:val="24"/>
        </w:rPr>
        <w:t xml:space="preserve"> στην παράγραφο 9</w:t>
      </w:r>
      <w:r>
        <w:rPr>
          <w:rFonts w:eastAsia="Times New Roman"/>
          <w:szCs w:val="24"/>
        </w:rPr>
        <w:t>,</w:t>
      </w:r>
      <w:r w:rsidRPr="00353476">
        <w:rPr>
          <w:rFonts w:eastAsia="Times New Roman"/>
          <w:szCs w:val="24"/>
        </w:rPr>
        <w:t xml:space="preserve"> τ</w:t>
      </w:r>
      <w:r w:rsidRPr="00353476">
        <w:rPr>
          <w:rFonts w:eastAsia="Times New Roman"/>
          <w:szCs w:val="24"/>
        </w:rPr>
        <w:t>ου άρθρου 20</w:t>
      </w:r>
      <w:r>
        <w:rPr>
          <w:rFonts w:eastAsia="Times New Roman"/>
          <w:szCs w:val="24"/>
        </w:rPr>
        <w:t xml:space="preserve"> ότι οι</w:t>
      </w:r>
      <w:r w:rsidRPr="00353476">
        <w:rPr>
          <w:rFonts w:eastAsia="Times New Roman"/>
          <w:szCs w:val="24"/>
        </w:rPr>
        <w:t xml:space="preserve"> διατάξεις της είναι αμετάκλητες</w:t>
      </w:r>
      <w:r>
        <w:rPr>
          <w:rFonts w:eastAsia="Times New Roman"/>
          <w:szCs w:val="24"/>
        </w:rPr>
        <w:t>.</w:t>
      </w:r>
    </w:p>
    <w:p w14:paraId="1286C57A" w14:textId="77777777" w:rsidR="000402FE" w:rsidRDefault="007623D8">
      <w:pPr>
        <w:spacing w:line="600" w:lineRule="auto"/>
        <w:ind w:firstLine="720"/>
        <w:jc w:val="both"/>
        <w:rPr>
          <w:rFonts w:eastAsia="Times New Roman"/>
          <w:szCs w:val="24"/>
        </w:rPr>
      </w:pPr>
      <w:r>
        <w:rPr>
          <w:rFonts w:eastAsia="Times New Roman"/>
          <w:szCs w:val="24"/>
        </w:rPr>
        <w:t>Κ</w:t>
      </w:r>
      <w:r w:rsidRPr="00353476">
        <w:rPr>
          <w:rFonts w:eastAsia="Times New Roman"/>
          <w:szCs w:val="24"/>
        </w:rPr>
        <w:t>υρίες και κύριοι Βουλευτές της Συμπολίτευσης</w:t>
      </w:r>
      <w:r>
        <w:rPr>
          <w:rFonts w:eastAsia="Times New Roman"/>
          <w:szCs w:val="24"/>
        </w:rPr>
        <w:t>,</w:t>
      </w:r>
      <w:r w:rsidRPr="00353476">
        <w:rPr>
          <w:rFonts w:eastAsia="Times New Roman"/>
          <w:szCs w:val="24"/>
        </w:rPr>
        <w:t xml:space="preserve"> εί</w:t>
      </w:r>
      <w:r>
        <w:rPr>
          <w:rFonts w:eastAsia="Times New Roman"/>
          <w:szCs w:val="24"/>
        </w:rPr>
        <w:t>ναι σίγουρο ότι πολύ σύντομα θα παρουσιάσ</w:t>
      </w:r>
      <w:r>
        <w:rPr>
          <w:rFonts w:eastAsia="Times New Roman"/>
          <w:szCs w:val="24"/>
        </w:rPr>
        <w:t>ε</w:t>
      </w:r>
      <w:r>
        <w:rPr>
          <w:rFonts w:eastAsia="Times New Roman"/>
          <w:szCs w:val="24"/>
        </w:rPr>
        <w:t>τε -και πολύ φοβάμαι με διαδικασία εξπρές- τη Συμφωνία των Πρεσπών εδώ στη Βουλή για κύρωση. Και σας ρωτάμε εμεί</w:t>
      </w:r>
      <w:r>
        <w:rPr>
          <w:rFonts w:eastAsia="Times New Roman"/>
          <w:szCs w:val="24"/>
        </w:rPr>
        <w:t>ς της Αντιπολίτευσης</w:t>
      </w:r>
      <w:r>
        <w:rPr>
          <w:rFonts w:eastAsia="Times New Roman"/>
          <w:szCs w:val="24"/>
        </w:rPr>
        <w:t>:</w:t>
      </w:r>
      <w:r>
        <w:rPr>
          <w:rFonts w:eastAsia="Times New Roman"/>
          <w:szCs w:val="24"/>
        </w:rPr>
        <w:t xml:space="preserve"> Τ</w:t>
      </w:r>
      <w:r w:rsidRPr="00353476">
        <w:rPr>
          <w:rFonts w:eastAsia="Times New Roman"/>
          <w:szCs w:val="24"/>
        </w:rPr>
        <w:t xml:space="preserve">ι </w:t>
      </w:r>
      <w:r>
        <w:rPr>
          <w:rFonts w:eastAsia="Times New Roman"/>
          <w:szCs w:val="24"/>
        </w:rPr>
        <w:t xml:space="preserve">φοβάστε επιτέλους; Ποιος σας κυνηγάει; Σας ασκεί κάποιος πιέσεις; Έτσι αντιλαμβάνεστε τον διάλογο στο </w:t>
      </w:r>
      <w:r>
        <w:rPr>
          <w:rFonts w:eastAsia="Times New Roman"/>
          <w:szCs w:val="24"/>
        </w:rPr>
        <w:t>ε</w:t>
      </w:r>
      <w:r>
        <w:rPr>
          <w:rFonts w:eastAsia="Times New Roman"/>
          <w:szCs w:val="24"/>
        </w:rPr>
        <w:t xml:space="preserve">λληνικό Κοινοβούλιο; </w:t>
      </w:r>
    </w:p>
    <w:p w14:paraId="1286C57B" w14:textId="77777777" w:rsidR="000402FE" w:rsidRDefault="007623D8">
      <w:pPr>
        <w:spacing w:line="600" w:lineRule="auto"/>
        <w:ind w:firstLine="720"/>
        <w:jc w:val="both"/>
        <w:rPr>
          <w:rFonts w:eastAsia="Times New Roman"/>
          <w:szCs w:val="24"/>
        </w:rPr>
      </w:pPr>
      <w:r>
        <w:rPr>
          <w:rFonts w:eastAsia="Times New Roman"/>
          <w:szCs w:val="24"/>
        </w:rPr>
        <w:t xml:space="preserve">Κλείνοντας, </w:t>
      </w:r>
      <w:r w:rsidRPr="00353476">
        <w:rPr>
          <w:rFonts w:eastAsia="Times New Roman"/>
          <w:szCs w:val="24"/>
        </w:rPr>
        <w:t xml:space="preserve">θα ήθελα να μου λύσετε </w:t>
      </w:r>
      <w:r>
        <w:rPr>
          <w:rFonts w:eastAsia="Times New Roman"/>
          <w:szCs w:val="24"/>
        </w:rPr>
        <w:t>μια</w:t>
      </w:r>
      <w:r w:rsidRPr="00353476">
        <w:rPr>
          <w:rFonts w:eastAsia="Times New Roman"/>
          <w:szCs w:val="24"/>
        </w:rPr>
        <w:t xml:space="preserve"> απορία</w:t>
      </w:r>
      <w:r>
        <w:rPr>
          <w:rFonts w:eastAsia="Times New Roman"/>
          <w:szCs w:val="24"/>
        </w:rPr>
        <w:t>:</w:t>
      </w:r>
      <w:r w:rsidRPr="00353476">
        <w:rPr>
          <w:rFonts w:eastAsia="Times New Roman"/>
          <w:szCs w:val="24"/>
        </w:rPr>
        <w:t xml:space="preserve"> </w:t>
      </w:r>
      <w:r>
        <w:rPr>
          <w:rFonts w:eastAsia="Times New Roman"/>
          <w:szCs w:val="24"/>
        </w:rPr>
        <w:t>Εσείς,</w:t>
      </w:r>
      <w:r w:rsidRPr="00353476">
        <w:rPr>
          <w:rFonts w:eastAsia="Times New Roman"/>
          <w:szCs w:val="24"/>
        </w:rPr>
        <w:t xml:space="preserve"> </w:t>
      </w:r>
      <w:r>
        <w:rPr>
          <w:rFonts w:eastAsia="Times New Roman"/>
          <w:szCs w:val="24"/>
        </w:rPr>
        <w:t>που πιστεύετε στην αμεσοδ</w:t>
      </w:r>
      <w:r w:rsidRPr="00353476">
        <w:rPr>
          <w:rFonts w:eastAsia="Times New Roman"/>
          <w:szCs w:val="24"/>
        </w:rPr>
        <w:t>ημοκρατία</w:t>
      </w:r>
      <w:r>
        <w:rPr>
          <w:rFonts w:eastAsia="Times New Roman"/>
          <w:szCs w:val="24"/>
        </w:rPr>
        <w:t>,</w:t>
      </w:r>
      <w:r w:rsidRPr="00353476">
        <w:rPr>
          <w:rFonts w:eastAsia="Times New Roman"/>
          <w:szCs w:val="24"/>
        </w:rPr>
        <w:t xml:space="preserve"> </w:t>
      </w:r>
      <w:r>
        <w:rPr>
          <w:rFonts w:eastAsia="Times New Roman"/>
          <w:szCs w:val="24"/>
        </w:rPr>
        <w:t xml:space="preserve">εσείς που </w:t>
      </w:r>
      <w:r w:rsidRPr="00353476">
        <w:rPr>
          <w:rFonts w:eastAsia="Times New Roman"/>
          <w:szCs w:val="24"/>
        </w:rPr>
        <w:t>πιστεύ</w:t>
      </w:r>
      <w:r w:rsidRPr="00353476">
        <w:rPr>
          <w:rFonts w:eastAsia="Times New Roman"/>
          <w:szCs w:val="24"/>
        </w:rPr>
        <w:t>ετε σ</w:t>
      </w:r>
      <w:r>
        <w:rPr>
          <w:rFonts w:eastAsia="Times New Roman"/>
          <w:szCs w:val="24"/>
        </w:rPr>
        <w:t>ε αυτές τις</w:t>
      </w:r>
      <w:r w:rsidRPr="00353476">
        <w:rPr>
          <w:rFonts w:eastAsia="Times New Roman"/>
          <w:szCs w:val="24"/>
        </w:rPr>
        <w:t xml:space="preserve"> διαδικασίες</w:t>
      </w:r>
      <w:r>
        <w:rPr>
          <w:rFonts w:eastAsia="Times New Roman"/>
          <w:szCs w:val="24"/>
        </w:rPr>
        <w:t>,</w:t>
      </w:r>
      <w:r w:rsidRPr="00353476">
        <w:rPr>
          <w:rFonts w:eastAsia="Times New Roman"/>
          <w:szCs w:val="24"/>
        </w:rPr>
        <w:t xml:space="preserve"> </w:t>
      </w:r>
      <w:r>
        <w:rPr>
          <w:rFonts w:eastAsia="Times New Roman"/>
          <w:szCs w:val="24"/>
        </w:rPr>
        <w:t xml:space="preserve">γιατί δεν παίρνετε την </w:t>
      </w:r>
      <w:r w:rsidRPr="00353476">
        <w:rPr>
          <w:rFonts w:eastAsia="Times New Roman"/>
          <w:szCs w:val="24"/>
        </w:rPr>
        <w:t>πρωτοβουλία για ένα δημοψήφισμα</w:t>
      </w:r>
      <w:r>
        <w:rPr>
          <w:rFonts w:eastAsia="Times New Roman"/>
          <w:szCs w:val="24"/>
        </w:rPr>
        <w:t>,</w:t>
      </w:r>
      <w:r w:rsidRPr="00353476">
        <w:rPr>
          <w:rFonts w:eastAsia="Times New Roman"/>
          <w:szCs w:val="24"/>
        </w:rPr>
        <w:t xml:space="preserve"> αφού αρνείστε τις εκλογές</w:t>
      </w:r>
      <w:r>
        <w:rPr>
          <w:rFonts w:eastAsia="Times New Roman"/>
          <w:szCs w:val="24"/>
        </w:rPr>
        <w:t>;</w:t>
      </w:r>
      <w:r w:rsidRPr="00353476">
        <w:rPr>
          <w:rFonts w:eastAsia="Times New Roman"/>
          <w:szCs w:val="24"/>
        </w:rPr>
        <w:t xml:space="preserve"> </w:t>
      </w:r>
      <w:r>
        <w:rPr>
          <w:rFonts w:eastAsia="Times New Roman"/>
          <w:szCs w:val="24"/>
        </w:rPr>
        <w:t>Δ</w:t>
      </w:r>
      <w:r w:rsidRPr="00353476">
        <w:rPr>
          <w:rFonts w:eastAsia="Times New Roman"/>
          <w:szCs w:val="24"/>
        </w:rPr>
        <w:t>ιότι</w:t>
      </w:r>
      <w:r>
        <w:rPr>
          <w:rFonts w:eastAsia="Times New Roman"/>
          <w:szCs w:val="24"/>
        </w:rPr>
        <w:t>,</w:t>
      </w:r>
      <w:r w:rsidRPr="00353476">
        <w:rPr>
          <w:rFonts w:eastAsia="Times New Roman"/>
          <w:szCs w:val="24"/>
        </w:rPr>
        <w:t xml:space="preserve"> ουδέποτε σας εξουσιοδότησε </w:t>
      </w:r>
      <w:r>
        <w:rPr>
          <w:rFonts w:eastAsia="Times New Roman"/>
          <w:szCs w:val="24"/>
        </w:rPr>
        <w:t xml:space="preserve">ο </w:t>
      </w:r>
      <w:r w:rsidRPr="00353476">
        <w:rPr>
          <w:rFonts w:eastAsia="Times New Roman"/>
          <w:szCs w:val="24"/>
        </w:rPr>
        <w:t>ελληνικός λαός να κλείσετε αυτό το εθνικό θέμα</w:t>
      </w:r>
      <w:r>
        <w:rPr>
          <w:rFonts w:eastAsia="Times New Roman"/>
          <w:szCs w:val="24"/>
        </w:rPr>
        <w:t>,</w:t>
      </w:r>
      <w:r w:rsidRPr="00353476">
        <w:rPr>
          <w:rFonts w:eastAsia="Times New Roman"/>
          <w:szCs w:val="24"/>
        </w:rPr>
        <w:t xml:space="preserve"> με αυτό</w:t>
      </w:r>
      <w:r>
        <w:rPr>
          <w:rFonts w:eastAsia="Times New Roman"/>
          <w:szCs w:val="24"/>
        </w:rPr>
        <w:t>ν</w:t>
      </w:r>
      <w:r w:rsidRPr="00353476">
        <w:rPr>
          <w:rFonts w:eastAsia="Times New Roman"/>
          <w:szCs w:val="24"/>
        </w:rPr>
        <w:t xml:space="preserve"> το</w:t>
      </w:r>
      <w:r>
        <w:rPr>
          <w:rFonts w:eastAsia="Times New Roman"/>
          <w:szCs w:val="24"/>
        </w:rPr>
        <w:t>ν</w:t>
      </w:r>
      <w:r w:rsidRPr="00353476">
        <w:rPr>
          <w:rFonts w:eastAsia="Times New Roman"/>
          <w:szCs w:val="24"/>
        </w:rPr>
        <w:t xml:space="preserve"> τρόπο</w:t>
      </w:r>
      <w:r>
        <w:rPr>
          <w:rFonts w:eastAsia="Times New Roman"/>
          <w:szCs w:val="24"/>
        </w:rPr>
        <w:t>.</w:t>
      </w:r>
    </w:p>
    <w:p w14:paraId="1286C57C" w14:textId="77777777" w:rsidR="000402FE" w:rsidRDefault="007623D8">
      <w:pPr>
        <w:spacing w:line="600" w:lineRule="auto"/>
        <w:ind w:firstLine="720"/>
        <w:jc w:val="both"/>
        <w:rPr>
          <w:rFonts w:eastAsia="Times New Roman"/>
          <w:szCs w:val="24"/>
        </w:rPr>
      </w:pPr>
      <w:r>
        <w:rPr>
          <w:rFonts w:eastAsia="Times New Roman"/>
          <w:szCs w:val="24"/>
        </w:rPr>
        <w:t>Εσείς,</w:t>
      </w:r>
      <w:r w:rsidRPr="00353476">
        <w:rPr>
          <w:rFonts w:eastAsia="Times New Roman"/>
          <w:szCs w:val="24"/>
        </w:rPr>
        <w:t xml:space="preserve"> </w:t>
      </w:r>
      <w:r>
        <w:rPr>
          <w:rFonts w:eastAsia="Times New Roman"/>
          <w:szCs w:val="24"/>
        </w:rPr>
        <w:t>λ</w:t>
      </w:r>
      <w:r w:rsidRPr="00353476">
        <w:rPr>
          <w:rFonts w:eastAsia="Times New Roman"/>
          <w:szCs w:val="24"/>
        </w:rPr>
        <w:t>οιπόν</w:t>
      </w:r>
      <w:r>
        <w:rPr>
          <w:rFonts w:eastAsia="Times New Roman"/>
          <w:szCs w:val="24"/>
        </w:rPr>
        <w:t>,</w:t>
      </w:r>
      <w:r w:rsidRPr="00353476">
        <w:rPr>
          <w:rFonts w:eastAsia="Times New Roman"/>
          <w:szCs w:val="24"/>
        </w:rPr>
        <w:t xml:space="preserve"> που είστε δήθεν </w:t>
      </w:r>
      <w:r>
        <w:rPr>
          <w:rFonts w:eastAsia="Times New Roman"/>
          <w:szCs w:val="24"/>
        </w:rPr>
        <w:t>α</w:t>
      </w:r>
      <w:r w:rsidRPr="00353476">
        <w:rPr>
          <w:rFonts w:eastAsia="Times New Roman"/>
          <w:szCs w:val="24"/>
        </w:rPr>
        <w:t>ριστερο</w:t>
      </w:r>
      <w:r w:rsidRPr="00353476">
        <w:rPr>
          <w:rFonts w:eastAsia="Times New Roman"/>
          <w:szCs w:val="24"/>
        </w:rPr>
        <w:t>ί</w:t>
      </w:r>
      <w:r>
        <w:rPr>
          <w:rFonts w:eastAsia="Times New Roman"/>
          <w:szCs w:val="24"/>
        </w:rPr>
        <w:t>,</w:t>
      </w:r>
      <w:r w:rsidRPr="00353476">
        <w:rPr>
          <w:rFonts w:eastAsia="Times New Roman"/>
          <w:szCs w:val="24"/>
        </w:rPr>
        <w:t xml:space="preserve"> δήθεν δημοκράτες</w:t>
      </w:r>
      <w:r>
        <w:rPr>
          <w:rFonts w:eastAsia="Times New Roman"/>
          <w:szCs w:val="24"/>
        </w:rPr>
        <w:t>,</w:t>
      </w:r>
      <w:r w:rsidRPr="00353476">
        <w:rPr>
          <w:rFonts w:eastAsia="Times New Roman"/>
          <w:szCs w:val="24"/>
        </w:rPr>
        <w:t xml:space="preserve"> </w:t>
      </w:r>
      <w:r>
        <w:rPr>
          <w:rFonts w:eastAsia="Times New Roman"/>
          <w:szCs w:val="24"/>
        </w:rPr>
        <w:t xml:space="preserve">που </w:t>
      </w:r>
      <w:r w:rsidRPr="00353476">
        <w:rPr>
          <w:rFonts w:eastAsia="Times New Roman"/>
          <w:szCs w:val="24"/>
        </w:rPr>
        <w:t>έχετε λαϊκές ευαισθησίες</w:t>
      </w:r>
      <w:r>
        <w:rPr>
          <w:rFonts w:eastAsia="Times New Roman"/>
          <w:szCs w:val="24"/>
        </w:rPr>
        <w:t>,</w:t>
      </w:r>
      <w:r w:rsidRPr="00353476">
        <w:rPr>
          <w:rFonts w:eastAsia="Times New Roman"/>
          <w:szCs w:val="24"/>
        </w:rPr>
        <w:t xml:space="preserve"> </w:t>
      </w:r>
      <w:r>
        <w:rPr>
          <w:rFonts w:eastAsia="Times New Roman"/>
          <w:szCs w:val="24"/>
        </w:rPr>
        <w:t xml:space="preserve">εσείς </w:t>
      </w:r>
      <w:r w:rsidRPr="00353476">
        <w:rPr>
          <w:rFonts w:eastAsia="Times New Roman"/>
          <w:szCs w:val="24"/>
        </w:rPr>
        <w:t xml:space="preserve">που κάνατε δημοψήφισμα το </w:t>
      </w:r>
      <w:r>
        <w:rPr>
          <w:rFonts w:eastAsia="Times New Roman"/>
          <w:szCs w:val="24"/>
        </w:rPr>
        <w:t>20</w:t>
      </w:r>
      <w:r w:rsidRPr="00353476">
        <w:rPr>
          <w:rFonts w:eastAsia="Times New Roman"/>
          <w:szCs w:val="24"/>
        </w:rPr>
        <w:t>15</w:t>
      </w:r>
      <w:r>
        <w:rPr>
          <w:rFonts w:eastAsia="Times New Roman"/>
          <w:szCs w:val="24"/>
        </w:rPr>
        <w:t>,</w:t>
      </w:r>
      <w:r w:rsidRPr="00353476">
        <w:rPr>
          <w:rFonts w:eastAsia="Times New Roman"/>
          <w:szCs w:val="24"/>
        </w:rPr>
        <w:t xml:space="preserve"> που κατά πολλούς έγκριτους νομικούς </w:t>
      </w:r>
      <w:r>
        <w:rPr>
          <w:rFonts w:eastAsia="Times New Roman"/>
          <w:szCs w:val="24"/>
        </w:rPr>
        <w:t>-</w:t>
      </w:r>
      <w:r w:rsidRPr="00353476">
        <w:rPr>
          <w:rFonts w:eastAsia="Times New Roman"/>
          <w:szCs w:val="24"/>
        </w:rPr>
        <w:t>τότε</w:t>
      </w:r>
      <w:r>
        <w:rPr>
          <w:rFonts w:eastAsia="Times New Roman"/>
          <w:szCs w:val="24"/>
        </w:rPr>
        <w:t>-</w:t>
      </w:r>
      <w:r w:rsidRPr="00353476">
        <w:rPr>
          <w:rFonts w:eastAsia="Times New Roman"/>
          <w:szCs w:val="24"/>
        </w:rPr>
        <w:t xml:space="preserve"> ξέφευγε των προϋποθέσεων του άρθρου 44 του Συντάγματος</w:t>
      </w:r>
      <w:r>
        <w:rPr>
          <w:rFonts w:eastAsia="Times New Roman"/>
          <w:szCs w:val="24"/>
        </w:rPr>
        <w:t>,</w:t>
      </w:r>
      <w:r w:rsidRPr="00353476">
        <w:rPr>
          <w:rFonts w:eastAsia="Times New Roman"/>
          <w:szCs w:val="24"/>
        </w:rPr>
        <w:t xml:space="preserve"> </w:t>
      </w:r>
      <w:r>
        <w:rPr>
          <w:rFonts w:eastAsia="Times New Roman"/>
          <w:szCs w:val="24"/>
        </w:rPr>
        <w:lastRenderedPageBreak/>
        <w:t>τ</w:t>
      </w:r>
      <w:r w:rsidRPr="00353476">
        <w:rPr>
          <w:rFonts w:eastAsia="Times New Roman"/>
          <w:szCs w:val="24"/>
        </w:rPr>
        <w:t xml:space="preserve">ώρα που το διακύβευμα είναι ο ορισμός αυτού που προβλέπει το </w:t>
      </w:r>
      <w:r w:rsidRPr="00353476">
        <w:rPr>
          <w:rFonts w:eastAsia="Times New Roman"/>
          <w:szCs w:val="24"/>
        </w:rPr>
        <w:t>Σύνταγμα για τη διενέργεια δημοψηφίσματος</w:t>
      </w:r>
      <w:r>
        <w:rPr>
          <w:rFonts w:eastAsia="Times New Roman"/>
          <w:szCs w:val="24"/>
        </w:rPr>
        <w:t>,</w:t>
      </w:r>
      <w:r w:rsidRPr="00353476">
        <w:rPr>
          <w:rFonts w:eastAsia="Times New Roman"/>
          <w:szCs w:val="24"/>
        </w:rPr>
        <w:t xml:space="preserve"> δηλαδή ένα κρίσιμο εθνικό θέμα</w:t>
      </w:r>
      <w:r>
        <w:rPr>
          <w:rFonts w:eastAsia="Times New Roman"/>
          <w:szCs w:val="24"/>
        </w:rPr>
        <w:t>,</w:t>
      </w:r>
      <w:r w:rsidRPr="00353476">
        <w:rPr>
          <w:rFonts w:eastAsia="Times New Roman"/>
          <w:szCs w:val="24"/>
        </w:rPr>
        <w:t xml:space="preserve"> γιατί φοβάστε να προσφύγετε στην κρίση του ελληνικού λαού</w:t>
      </w:r>
      <w:r>
        <w:rPr>
          <w:rFonts w:eastAsia="Times New Roman"/>
          <w:szCs w:val="24"/>
        </w:rPr>
        <w:t>;</w:t>
      </w:r>
    </w:p>
    <w:p w14:paraId="1286C57D" w14:textId="77777777" w:rsidR="000402FE" w:rsidRDefault="007623D8">
      <w:pPr>
        <w:spacing w:line="600" w:lineRule="auto"/>
        <w:ind w:firstLine="720"/>
        <w:jc w:val="both"/>
        <w:rPr>
          <w:rFonts w:eastAsia="Times New Roman"/>
          <w:szCs w:val="24"/>
        </w:rPr>
      </w:pPr>
      <w:r>
        <w:rPr>
          <w:rFonts w:eastAsia="Times New Roman"/>
          <w:szCs w:val="24"/>
        </w:rPr>
        <w:t>Ε</w:t>
      </w:r>
      <w:r w:rsidRPr="00353476">
        <w:rPr>
          <w:rFonts w:eastAsia="Times New Roman"/>
          <w:szCs w:val="24"/>
        </w:rPr>
        <w:t xml:space="preserve">μείς </w:t>
      </w:r>
      <w:r>
        <w:rPr>
          <w:rFonts w:eastAsia="Times New Roman"/>
          <w:szCs w:val="24"/>
        </w:rPr>
        <w:t>ω</w:t>
      </w:r>
      <w:r w:rsidRPr="00353476">
        <w:rPr>
          <w:rFonts w:eastAsia="Times New Roman"/>
          <w:szCs w:val="24"/>
        </w:rPr>
        <w:t>ς Νέα Δημοκρατία</w:t>
      </w:r>
      <w:r>
        <w:rPr>
          <w:rFonts w:eastAsia="Times New Roman"/>
          <w:szCs w:val="24"/>
        </w:rPr>
        <w:t>,</w:t>
      </w:r>
      <w:r w:rsidRPr="00353476">
        <w:rPr>
          <w:rFonts w:eastAsia="Times New Roman"/>
          <w:szCs w:val="24"/>
        </w:rPr>
        <w:t xml:space="preserve"> ξέρετε</w:t>
      </w:r>
      <w:r>
        <w:rPr>
          <w:rFonts w:eastAsia="Times New Roman"/>
          <w:szCs w:val="24"/>
        </w:rPr>
        <w:t>,</w:t>
      </w:r>
      <w:r w:rsidRPr="00353476">
        <w:rPr>
          <w:rFonts w:eastAsia="Times New Roman"/>
          <w:szCs w:val="24"/>
        </w:rPr>
        <w:t xml:space="preserve"> ότι δεν είμαστε υπέρ των δημοψηφισμάτων</w:t>
      </w:r>
      <w:r>
        <w:rPr>
          <w:rFonts w:eastAsia="Times New Roman"/>
          <w:szCs w:val="24"/>
        </w:rPr>
        <w:t>.</w:t>
      </w:r>
      <w:r w:rsidRPr="00353476">
        <w:rPr>
          <w:rFonts w:eastAsia="Times New Roman"/>
          <w:szCs w:val="24"/>
        </w:rPr>
        <w:t xml:space="preserve"> </w:t>
      </w:r>
      <w:r>
        <w:rPr>
          <w:rFonts w:eastAsia="Times New Roman"/>
          <w:szCs w:val="24"/>
        </w:rPr>
        <w:t>Εσείς,</w:t>
      </w:r>
      <w:r w:rsidRPr="00353476">
        <w:rPr>
          <w:rFonts w:eastAsia="Times New Roman"/>
          <w:szCs w:val="24"/>
        </w:rPr>
        <w:t xml:space="preserve"> </w:t>
      </w:r>
      <w:r>
        <w:rPr>
          <w:rFonts w:eastAsia="Times New Roman"/>
          <w:szCs w:val="24"/>
        </w:rPr>
        <w:t>όμως,</w:t>
      </w:r>
      <w:r w:rsidRPr="00353476">
        <w:rPr>
          <w:rFonts w:eastAsia="Times New Roman"/>
          <w:szCs w:val="24"/>
        </w:rPr>
        <w:t xml:space="preserve"> αυτό το πράγμα το κάνατε το 2015</w:t>
      </w:r>
      <w:r>
        <w:rPr>
          <w:rFonts w:eastAsia="Times New Roman"/>
          <w:szCs w:val="24"/>
        </w:rPr>
        <w:t>. Τ</w:t>
      </w:r>
      <w:r>
        <w:rPr>
          <w:rFonts w:eastAsia="Times New Roman"/>
          <w:szCs w:val="24"/>
        </w:rPr>
        <w:t>ο κάνατε,</w:t>
      </w:r>
      <w:r w:rsidRPr="00353476">
        <w:rPr>
          <w:rFonts w:eastAsia="Times New Roman"/>
          <w:szCs w:val="24"/>
        </w:rPr>
        <w:t xml:space="preserve"> λοιπόν</w:t>
      </w:r>
      <w:r>
        <w:rPr>
          <w:rFonts w:eastAsia="Times New Roman"/>
          <w:szCs w:val="24"/>
        </w:rPr>
        <w:t>,</w:t>
      </w:r>
      <w:r w:rsidRPr="00353476">
        <w:rPr>
          <w:rFonts w:eastAsia="Times New Roman"/>
          <w:szCs w:val="24"/>
        </w:rPr>
        <w:t xml:space="preserve"> εκεί που σας συνέφερε</w:t>
      </w:r>
      <w:r>
        <w:rPr>
          <w:rFonts w:eastAsia="Times New Roman"/>
          <w:szCs w:val="24"/>
        </w:rPr>
        <w:t>.</w:t>
      </w:r>
      <w:r w:rsidRPr="00353476">
        <w:rPr>
          <w:rFonts w:eastAsia="Times New Roman"/>
          <w:szCs w:val="24"/>
        </w:rPr>
        <w:t xml:space="preserve"> </w:t>
      </w:r>
    </w:p>
    <w:p w14:paraId="1286C57E" w14:textId="77777777" w:rsidR="000402FE" w:rsidRDefault="007623D8">
      <w:pPr>
        <w:spacing w:line="600" w:lineRule="auto"/>
        <w:ind w:firstLine="720"/>
        <w:jc w:val="both"/>
        <w:rPr>
          <w:rFonts w:eastAsia="Times New Roman"/>
          <w:szCs w:val="24"/>
        </w:rPr>
      </w:pPr>
      <w:r w:rsidRPr="00702D5A">
        <w:rPr>
          <w:rFonts w:eastAsia="Times New Roman"/>
          <w:b/>
          <w:szCs w:val="24"/>
        </w:rPr>
        <w:t>ΑΛΕΞΑΝΔΡΟΣ ΤΡΙΑΝΤΑΦΥΛΛΙΔΗΣ:</w:t>
      </w:r>
      <w:r>
        <w:rPr>
          <w:rFonts w:eastAsia="Times New Roman"/>
          <w:b/>
          <w:szCs w:val="24"/>
        </w:rPr>
        <w:t xml:space="preserve"> </w:t>
      </w:r>
      <w:r>
        <w:rPr>
          <w:rFonts w:eastAsia="Times New Roman"/>
          <w:szCs w:val="24"/>
        </w:rPr>
        <w:t xml:space="preserve">Το προτείνει η Νέα Δημοκρατία; </w:t>
      </w:r>
    </w:p>
    <w:p w14:paraId="1286C57F" w14:textId="77777777" w:rsidR="000402FE" w:rsidRDefault="007623D8">
      <w:pPr>
        <w:spacing w:line="600" w:lineRule="auto"/>
        <w:ind w:firstLine="720"/>
        <w:jc w:val="both"/>
        <w:rPr>
          <w:rFonts w:eastAsia="Times New Roman" w:cs="Times New Roman"/>
          <w:b/>
          <w:szCs w:val="24"/>
        </w:rPr>
      </w:pPr>
      <w:r w:rsidRPr="003669AC">
        <w:rPr>
          <w:rFonts w:eastAsia="Times New Roman"/>
          <w:b/>
          <w:szCs w:val="24"/>
        </w:rPr>
        <w:t>ΚΩΝΣΤΑΝΤΙΝΟΣ</w:t>
      </w:r>
      <w:r>
        <w:rPr>
          <w:rFonts w:eastAsia="Times New Roman"/>
          <w:b/>
          <w:szCs w:val="24"/>
        </w:rPr>
        <w:t xml:space="preserve"> ΑΧ</w:t>
      </w:r>
      <w:r>
        <w:rPr>
          <w:rFonts w:eastAsia="Times New Roman"/>
          <w:b/>
          <w:szCs w:val="24"/>
        </w:rPr>
        <w:t>.</w:t>
      </w:r>
      <w:r w:rsidRPr="003669AC">
        <w:rPr>
          <w:rFonts w:eastAsia="Times New Roman"/>
          <w:b/>
          <w:szCs w:val="24"/>
        </w:rPr>
        <w:t xml:space="preserve"> </w:t>
      </w:r>
      <w:r>
        <w:rPr>
          <w:rFonts w:eastAsia="Times New Roman"/>
          <w:b/>
          <w:szCs w:val="24"/>
        </w:rPr>
        <w:t>ΚΑΡΑΜΑΝΛΗΣ</w:t>
      </w:r>
      <w:r w:rsidRPr="003669AC">
        <w:rPr>
          <w:rFonts w:eastAsia="Times New Roman"/>
          <w:b/>
          <w:szCs w:val="24"/>
        </w:rPr>
        <w:t>:</w:t>
      </w:r>
      <w:r>
        <w:rPr>
          <w:rFonts w:eastAsia="Times New Roman"/>
          <w:b/>
          <w:szCs w:val="24"/>
        </w:rPr>
        <w:t xml:space="preserve"> </w:t>
      </w:r>
      <w:r>
        <w:rPr>
          <w:rFonts w:eastAsia="Times New Roman"/>
          <w:szCs w:val="24"/>
        </w:rPr>
        <w:t>Κ</w:t>
      </w:r>
      <w:r w:rsidRPr="00353476">
        <w:rPr>
          <w:rFonts w:eastAsia="Times New Roman"/>
          <w:szCs w:val="24"/>
        </w:rPr>
        <w:t xml:space="preserve">αι ο λόγος που </w:t>
      </w:r>
      <w:r>
        <w:rPr>
          <w:rFonts w:eastAsia="Times New Roman"/>
          <w:szCs w:val="24"/>
        </w:rPr>
        <w:t>δεν το</w:t>
      </w:r>
      <w:r w:rsidRPr="00353476">
        <w:rPr>
          <w:rFonts w:eastAsia="Times New Roman"/>
          <w:szCs w:val="24"/>
        </w:rPr>
        <w:t xml:space="preserve"> κάνετε τώρα</w:t>
      </w:r>
      <w:r>
        <w:rPr>
          <w:rFonts w:eastAsia="Times New Roman"/>
          <w:szCs w:val="24"/>
        </w:rPr>
        <w:t>,</w:t>
      </w:r>
      <w:r w:rsidRPr="00353476">
        <w:rPr>
          <w:rFonts w:eastAsia="Times New Roman"/>
          <w:szCs w:val="24"/>
        </w:rPr>
        <w:t xml:space="preserve"> </w:t>
      </w:r>
      <w:r>
        <w:rPr>
          <w:rFonts w:eastAsia="Times New Roman"/>
          <w:szCs w:val="24"/>
        </w:rPr>
        <w:t>α</w:t>
      </w:r>
      <w:r w:rsidRPr="00353476">
        <w:rPr>
          <w:rFonts w:eastAsia="Times New Roman"/>
          <w:szCs w:val="24"/>
        </w:rPr>
        <w:t>γαπητέ κύριε Τριανταφυλλίδη</w:t>
      </w:r>
      <w:r>
        <w:rPr>
          <w:rFonts w:eastAsia="Times New Roman"/>
          <w:szCs w:val="24"/>
        </w:rPr>
        <w:t>,</w:t>
      </w:r>
      <w:r w:rsidRPr="00353476">
        <w:rPr>
          <w:rFonts w:eastAsia="Times New Roman"/>
          <w:szCs w:val="24"/>
        </w:rPr>
        <w:t xml:space="preserve"> είναι </w:t>
      </w:r>
      <w:r>
        <w:rPr>
          <w:rFonts w:eastAsia="Times New Roman"/>
          <w:szCs w:val="24"/>
        </w:rPr>
        <w:t>γ</w:t>
      </w:r>
      <w:r w:rsidRPr="00353476">
        <w:rPr>
          <w:rFonts w:eastAsia="Times New Roman"/>
          <w:szCs w:val="24"/>
        </w:rPr>
        <w:t>ιατί ξέρετε ότι θα χάσετε</w:t>
      </w:r>
      <w:r>
        <w:rPr>
          <w:rFonts w:eastAsia="Times New Roman"/>
          <w:szCs w:val="24"/>
        </w:rPr>
        <w:t>,</w:t>
      </w:r>
      <w:r w:rsidRPr="00353476">
        <w:rPr>
          <w:rFonts w:eastAsia="Times New Roman"/>
          <w:szCs w:val="24"/>
        </w:rPr>
        <w:t xml:space="preserve"> ξέρετε ότι έχετε τους πολ</w:t>
      </w:r>
      <w:r w:rsidRPr="00353476">
        <w:rPr>
          <w:rFonts w:eastAsia="Times New Roman"/>
          <w:szCs w:val="24"/>
        </w:rPr>
        <w:t>ίτες απέναντ</w:t>
      </w:r>
      <w:r>
        <w:rPr>
          <w:rFonts w:eastAsia="Times New Roman"/>
          <w:szCs w:val="24"/>
        </w:rPr>
        <w:t>ί</w:t>
      </w:r>
      <w:r w:rsidRPr="00353476">
        <w:rPr>
          <w:rFonts w:eastAsia="Times New Roman"/>
          <w:szCs w:val="24"/>
        </w:rPr>
        <w:t xml:space="preserve"> </w:t>
      </w:r>
      <w:r>
        <w:rPr>
          <w:rFonts w:eastAsia="Times New Roman"/>
          <w:szCs w:val="24"/>
        </w:rPr>
        <w:t>σας,</w:t>
      </w:r>
      <w:r w:rsidRPr="00353476">
        <w:rPr>
          <w:rFonts w:eastAsia="Times New Roman"/>
          <w:szCs w:val="24"/>
        </w:rPr>
        <w:t xml:space="preserve"> ξέρετε ότι αυτή είναι </w:t>
      </w:r>
      <w:r>
        <w:rPr>
          <w:rFonts w:eastAsia="Times New Roman"/>
          <w:szCs w:val="24"/>
        </w:rPr>
        <w:t>μια</w:t>
      </w:r>
      <w:r w:rsidRPr="00353476">
        <w:rPr>
          <w:rFonts w:eastAsia="Times New Roman"/>
          <w:szCs w:val="24"/>
        </w:rPr>
        <w:t xml:space="preserve"> εθνικά επιζήμια συμφωνία και</w:t>
      </w:r>
      <w:r>
        <w:rPr>
          <w:rFonts w:eastAsia="Times New Roman"/>
          <w:szCs w:val="24"/>
        </w:rPr>
        <w:t>,</w:t>
      </w:r>
      <w:r w:rsidRPr="00353476">
        <w:rPr>
          <w:rFonts w:eastAsia="Times New Roman"/>
          <w:szCs w:val="24"/>
        </w:rPr>
        <w:t xml:space="preserve"> δυστυχώς</w:t>
      </w:r>
      <w:r>
        <w:rPr>
          <w:rFonts w:eastAsia="Times New Roman"/>
          <w:szCs w:val="24"/>
        </w:rPr>
        <w:t>,</w:t>
      </w:r>
      <w:r w:rsidRPr="00353476">
        <w:rPr>
          <w:rFonts w:eastAsia="Times New Roman"/>
          <w:szCs w:val="24"/>
        </w:rPr>
        <w:t xml:space="preserve"> για τη χώρα </w:t>
      </w:r>
      <w:r>
        <w:rPr>
          <w:rFonts w:eastAsia="Times New Roman"/>
          <w:szCs w:val="24"/>
        </w:rPr>
        <w:t>β</w:t>
      </w:r>
      <w:r w:rsidRPr="00353476">
        <w:rPr>
          <w:rFonts w:eastAsia="Times New Roman"/>
          <w:szCs w:val="24"/>
        </w:rPr>
        <w:t xml:space="preserve">άζετε το κομματικό </w:t>
      </w:r>
      <w:r>
        <w:rPr>
          <w:rFonts w:eastAsia="Times New Roman"/>
          <w:szCs w:val="24"/>
        </w:rPr>
        <w:t xml:space="preserve">σας </w:t>
      </w:r>
      <w:r w:rsidRPr="00353476">
        <w:rPr>
          <w:rFonts w:eastAsia="Times New Roman"/>
          <w:szCs w:val="24"/>
        </w:rPr>
        <w:t>συμφέρον πάνω από το εθνικό</w:t>
      </w:r>
      <w:r>
        <w:rPr>
          <w:rFonts w:eastAsia="Times New Roman"/>
          <w:szCs w:val="24"/>
        </w:rPr>
        <w:t>.</w:t>
      </w:r>
      <w:r w:rsidRPr="00353476">
        <w:rPr>
          <w:rFonts w:eastAsia="Times New Roman"/>
          <w:szCs w:val="24"/>
        </w:rPr>
        <w:t xml:space="preserve"> </w:t>
      </w:r>
    </w:p>
    <w:p w14:paraId="1286C580" w14:textId="77777777" w:rsidR="000402FE" w:rsidRDefault="007623D8">
      <w:pPr>
        <w:tabs>
          <w:tab w:val="left" w:pos="7375"/>
        </w:tabs>
        <w:spacing w:line="600" w:lineRule="auto"/>
        <w:ind w:firstLine="720"/>
        <w:jc w:val="both"/>
        <w:rPr>
          <w:rFonts w:eastAsia="Times New Roman"/>
          <w:color w:val="212121"/>
          <w:szCs w:val="24"/>
          <w:shd w:val="clear" w:color="auto" w:fill="FFFFFF"/>
        </w:rPr>
      </w:pPr>
      <w:r w:rsidRPr="00FA6294">
        <w:rPr>
          <w:rFonts w:eastAsia="Times New Roman"/>
          <w:color w:val="212121"/>
          <w:szCs w:val="24"/>
          <w:shd w:val="clear" w:color="auto" w:fill="FFFFFF"/>
        </w:rPr>
        <w:t>Σας ενδιαφέρει</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λ</w:t>
      </w:r>
      <w:r w:rsidRPr="00FA6294">
        <w:rPr>
          <w:rFonts w:eastAsia="Times New Roman"/>
          <w:color w:val="212121"/>
          <w:szCs w:val="24"/>
          <w:shd w:val="clear" w:color="auto" w:fill="FFFFFF"/>
        </w:rPr>
        <w:t>οιπόν</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όπως πολλοί σας κατηγορούμε ν</w:t>
      </w:r>
      <w:r w:rsidRPr="00FA6294">
        <w:rPr>
          <w:rFonts w:eastAsia="Times New Roman"/>
          <w:color w:val="212121"/>
          <w:szCs w:val="24"/>
          <w:shd w:val="clear" w:color="auto" w:fill="FFFFFF"/>
        </w:rPr>
        <w:t xml:space="preserve">α κρατηθείτε στην εξουσία και να περάσετε μία </w:t>
      </w:r>
      <w:r w:rsidRPr="00FA6294">
        <w:rPr>
          <w:rFonts w:eastAsia="Times New Roman"/>
          <w:color w:val="212121"/>
          <w:szCs w:val="24"/>
          <w:shd w:val="clear" w:color="auto" w:fill="FFFFFF"/>
        </w:rPr>
        <w:t>περιπέτεια που</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κατά την άποψή μου</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γεννά τεράστια προβλήματα στο μέλλον</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sidRPr="00FA6294">
        <w:rPr>
          <w:rFonts w:eastAsia="Times New Roman"/>
          <w:color w:val="212121"/>
          <w:szCs w:val="24"/>
          <w:shd w:val="clear" w:color="auto" w:fill="FFFFFF"/>
        </w:rPr>
        <w:lastRenderedPageBreak/>
        <w:t>διότι κανείς από σας δεν μπορεί να μου πει με βεβαιότητα ποιες θα είναι οι γεωπολιτικέ</w:t>
      </w:r>
      <w:r>
        <w:rPr>
          <w:rFonts w:eastAsia="Times New Roman"/>
          <w:color w:val="212121"/>
          <w:szCs w:val="24"/>
          <w:shd w:val="clear" w:color="auto" w:fill="FFFFFF"/>
        </w:rPr>
        <w:t>ς εξελίξεις στην περιοχή σε δέκα, σ</w:t>
      </w:r>
      <w:r w:rsidRPr="00FA6294">
        <w:rPr>
          <w:rFonts w:eastAsia="Times New Roman"/>
          <w:color w:val="212121"/>
          <w:szCs w:val="24"/>
          <w:shd w:val="clear" w:color="auto" w:fill="FFFFFF"/>
        </w:rPr>
        <w:t>ε</w:t>
      </w:r>
      <w:r>
        <w:rPr>
          <w:rFonts w:eastAsia="Times New Roman"/>
          <w:color w:val="212121"/>
          <w:szCs w:val="24"/>
          <w:shd w:val="clear" w:color="auto" w:fill="FFFFFF"/>
        </w:rPr>
        <w:t xml:space="preserve"> είκοσι,</w:t>
      </w:r>
      <w:r w:rsidRPr="00FA6294">
        <w:rPr>
          <w:rFonts w:eastAsia="Times New Roman"/>
          <w:color w:val="212121"/>
          <w:szCs w:val="24"/>
          <w:shd w:val="clear" w:color="auto" w:fill="FFFFFF"/>
        </w:rPr>
        <w:t xml:space="preserve"> σε </w:t>
      </w:r>
      <w:r>
        <w:rPr>
          <w:rFonts w:eastAsia="Times New Roman"/>
          <w:color w:val="212121"/>
          <w:szCs w:val="24"/>
          <w:shd w:val="clear" w:color="auto" w:fill="FFFFFF"/>
        </w:rPr>
        <w:t>τριάντα</w:t>
      </w:r>
      <w:r w:rsidRPr="00FA6294">
        <w:rPr>
          <w:rFonts w:eastAsia="Times New Roman"/>
          <w:color w:val="212121"/>
          <w:szCs w:val="24"/>
          <w:shd w:val="clear" w:color="auto" w:fill="FFFFFF"/>
        </w:rPr>
        <w:t xml:space="preserve"> χρόνια</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p>
    <w:p w14:paraId="1286C581"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Αυτός,</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λ</w:t>
      </w:r>
      <w:r w:rsidRPr="00FA6294">
        <w:rPr>
          <w:rFonts w:eastAsia="Times New Roman"/>
          <w:color w:val="212121"/>
          <w:szCs w:val="24"/>
          <w:shd w:val="clear" w:color="auto" w:fill="FFFFFF"/>
        </w:rPr>
        <w:t>οιπόν</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ο επικίνδυνος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ο</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κ</w:t>
      </w:r>
      <w:r w:rsidRPr="00FA6294">
        <w:rPr>
          <w:rFonts w:eastAsia="Times New Roman"/>
          <w:color w:val="212121"/>
          <w:szCs w:val="24"/>
          <w:shd w:val="clear" w:color="auto" w:fill="FFFFFF"/>
        </w:rPr>
        <w:t xml:space="preserve">υνικός αμοραλισμός σας είναι ο σημαντικότερος λόγος για τον οποίο δεν θα </w:t>
      </w:r>
      <w:r>
        <w:rPr>
          <w:rFonts w:eastAsia="Times New Roman"/>
          <w:color w:val="212121"/>
          <w:szCs w:val="24"/>
          <w:shd w:val="clear" w:color="auto" w:fill="FFFFFF"/>
        </w:rPr>
        <w:t>δώσουμε «</w:t>
      </w:r>
      <w:r>
        <w:rPr>
          <w:rFonts w:eastAsia="Times New Roman"/>
          <w:color w:val="212121"/>
          <w:szCs w:val="24"/>
          <w:shd w:val="clear" w:color="auto" w:fill="FFFFFF"/>
        </w:rPr>
        <w:t>ναι</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στην ψήφο εμπιστοσύνης</w:t>
      </w:r>
      <w:r>
        <w:rPr>
          <w:rFonts w:eastAsia="Times New Roman"/>
          <w:color w:val="212121"/>
          <w:szCs w:val="24"/>
          <w:shd w:val="clear" w:color="auto" w:fill="FFFFFF"/>
        </w:rPr>
        <w:t>.</w:t>
      </w:r>
    </w:p>
    <w:p w14:paraId="1286C582" w14:textId="77777777" w:rsidR="000402FE" w:rsidRDefault="007623D8">
      <w:pPr>
        <w:spacing w:line="600" w:lineRule="auto"/>
        <w:ind w:firstLine="720"/>
        <w:jc w:val="both"/>
        <w:rPr>
          <w:rFonts w:eastAsia="Times New Roman"/>
          <w:color w:val="212121"/>
          <w:szCs w:val="24"/>
          <w:shd w:val="clear" w:color="auto" w:fill="FFFFFF"/>
        </w:rPr>
      </w:pPr>
      <w:r w:rsidRPr="00FA6294">
        <w:rPr>
          <w:rFonts w:eastAsia="Times New Roman"/>
          <w:color w:val="212121"/>
          <w:szCs w:val="24"/>
          <w:shd w:val="clear" w:color="auto" w:fill="FFFFFF"/>
        </w:rPr>
        <w:t>Σας ευχαριστώ πολύ</w:t>
      </w:r>
      <w:r>
        <w:rPr>
          <w:rFonts w:eastAsia="Times New Roman"/>
          <w:color w:val="212121"/>
          <w:szCs w:val="24"/>
          <w:shd w:val="clear" w:color="auto" w:fill="FFFFFF"/>
        </w:rPr>
        <w:t>.</w:t>
      </w:r>
    </w:p>
    <w:p w14:paraId="1286C583"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(Σπυρίδων Λυκούδης): </w:t>
      </w:r>
      <w:r>
        <w:rPr>
          <w:rFonts w:eastAsia="Times New Roman"/>
          <w:color w:val="212121"/>
          <w:szCs w:val="24"/>
          <w:shd w:val="clear" w:color="auto" w:fill="FFFFFF"/>
        </w:rPr>
        <w:t xml:space="preserve">Ευχαριστούμε, κύριε Καραμανλή. </w:t>
      </w:r>
    </w:p>
    <w:p w14:paraId="1286C584"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ΣΠΥΡΙΔΩΝ</w:t>
      </w:r>
      <w:r>
        <w:rPr>
          <w:rFonts w:eastAsia="Times New Roman"/>
          <w:b/>
          <w:color w:val="212121"/>
          <w:szCs w:val="24"/>
          <w:shd w:val="clear" w:color="auto" w:fill="FFFFFF"/>
        </w:rPr>
        <w:t xml:space="preserve"> </w:t>
      </w:r>
      <w:r>
        <w:rPr>
          <w:rFonts w:eastAsia="Times New Roman"/>
          <w:b/>
          <w:color w:val="212121"/>
          <w:szCs w:val="24"/>
          <w:shd w:val="clear" w:color="auto" w:fill="FFFFFF"/>
        </w:rPr>
        <w:t>-</w:t>
      </w:r>
      <w:r>
        <w:rPr>
          <w:rFonts w:eastAsia="Times New Roman"/>
          <w:b/>
          <w:color w:val="212121"/>
          <w:szCs w:val="24"/>
          <w:shd w:val="clear" w:color="auto" w:fill="FFFFFF"/>
        </w:rPr>
        <w:t xml:space="preserve"> </w:t>
      </w:r>
      <w:r>
        <w:rPr>
          <w:rFonts w:eastAsia="Times New Roman"/>
          <w:b/>
          <w:color w:val="212121"/>
          <w:szCs w:val="24"/>
          <w:shd w:val="clear" w:color="auto" w:fill="FFFFFF"/>
        </w:rPr>
        <w:t>ΑΔΩΝΙΣ ΓΕΩΡΓΙΑΔΗΣ:</w:t>
      </w:r>
      <w:r>
        <w:rPr>
          <w:rFonts w:eastAsia="Times New Roman"/>
          <w:color w:val="212121"/>
          <w:szCs w:val="24"/>
          <w:shd w:val="clear" w:color="auto" w:fill="FFFFFF"/>
        </w:rPr>
        <w:t xml:space="preserve"> Κύριε Πρόεδρε, θα ήθελα τον λόγο. </w:t>
      </w:r>
    </w:p>
    <w:p w14:paraId="1286C585" w14:textId="77777777" w:rsidR="000402FE" w:rsidRDefault="007623D8">
      <w:pPr>
        <w:spacing w:line="600" w:lineRule="auto"/>
        <w:ind w:firstLine="720"/>
        <w:jc w:val="both"/>
        <w:rPr>
          <w:rFonts w:eastAsia="Times New Roman"/>
          <w:color w:val="212121"/>
          <w:szCs w:val="24"/>
          <w:shd w:val="clear" w:color="auto" w:fill="FFFFFF"/>
        </w:rPr>
      </w:pPr>
      <w:r w:rsidRPr="009E56AC">
        <w:rPr>
          <w:rFonts w:eastAsia="Times New Roman"/>
          <w:b/>
          <w:color w:val="212121"/>
          <w:szCs w:val="24"/>
          <w:shd w:val="clear" w:color="auto" w:fill="FFFFFF"/>
        </w:rPr>
        <w:t>ΠΡΟΕΔΡΕΥΩΝ (Σπυρίδων Λυκούδης</w:t>
      </w:r>
      <w:r w:rsidRPr="009E56AC">
        <w:rPr>
          <w:rFonts w:eastAsia="Times New Roman"/>
          <w:color w:val="212121"/>
          <w:szCs w:val="24"/>
          <w:shd w:val="clear" w:color="auto" w:fill="FFFFFF"/>
        </w:rPr>
        <w:t>)</w:t>
      </w:r>
      <w:r w:rsidRPr="009E56AC">
        <w:rPr>
          <w:rFonts w:eastAsia="Times New Roman"/>
          <w:b/>
          <w:color w:val="212121"/>
          <w:szCs w:val="24"/>
          <w:shd w:val="clear" w:color="auto" w:fill="FFFFFF"/>
        </w:rPr>
        <w:t>:</w:t>
      </w:r>
      <w:r w:rsidRPr="009E56AC">
        <w:rPr>
          <w:rFonts w:eastAsia="Times New Roman"/>
          <w:color w:val="212121"/>
          <w:szCs w:val="24"/>
          <w:shd w:val="clear" w:color="auto" w:fill="FFFFFF"/>
        </w:rPr>
        <w:t xml:space="preserve"> </w:t>
      </w:r>
      <w:r>
        <w:rPr>
          <w:rFonts w:eastAsia="Times New Roman"/>
          <w:color w:val="212121"/>
          <w:szCs w:val="24"/>
          <w:shd w:val="clear" w:color="auto" w:fill="FFFFFF"/>
        </w:rPr>
        <w:t xml:space="preserve">Τι θέλετε, κύριε Γεωργιάδη; </w:t>
      </w:r>
    </w:p>
    <w:p w14:paraId="1286C586"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ΣΠΥΡΙΔΩΝ</w:t>
      </w:r>
      <w:r>
        <w:rPr>
          <w:rFonts w:eastAsia="Times New Roman"/>
          <w:b/>
          <w:color w:val="212121"/>
          <w:szCs w:val="24"/>
          <w:shd w:val="clear" w:color="auto" w:fill="FFFFFF"/>
        </w:rPr>
        <w:t xml:space="preserve"> </w:t>
      </w:r>
      <w:r>
        <w:rPr>
          <w:rFonts w:eastAsia="Times New Roman"/>
          <w:b/>
          <w:color w:val="212121"/>
          <w:szCs w:val="24"/>
          <w:shd w:val="clear" w:color="auto" w:fill="FFFFFF"/>
        </w:rPr>
        <w:t>-</w:t>
      </w:r>
      <w:r>
        <w:rPr>
          <w:rFonts w:eastAsia="Times New Roman"/>
          <w:b/>
          <w:color w:val="212121"/>
          <w:szCs w:val="24"/>
          <w:shd w:val="clear" w:color="auto" w:fill="FFFFFF"/>
        </w:rPr>
        <w:t xml:space="preserve"> </w:t>
      </w:r>
      <w:r>
        <w:rPr>
          <w:rFonts w:eastAsia="Times New Roman"/>
          <w:b/>
          <w:color w:val="212121"/>
          <w:szCs w:val="24"/>
          <w:shd w:val="clear" w:color="auto" w:fill="FFFFFF"/>
        </w:rPr>
        <w:t xml:space="preserve">ΑΔΩΝΙΣ ΓΕΩΡΓΙΑΔΗΣ: </w:t>
      </w:r>
      <w:r>
        <w:rPr>
          <w:rFonts w:eastAsia="Times New Roman"/>
          <w:color w:val="212121"/>
          <w:szCs w:val="24"/>
          <w:shd w:val="clear" w:color="auto" w:fill="FFFFFF"/>
        </w:rPr>
        <w:t>Κύριε Πρόεδρε, ο κ. Καραγιαννίδης του ΣΥΡΙΖΑ….</w:t>
      </w:r>
    </w:p>
    <w:p w14:paraId="1286C587" w14:textId="77777777" w:rsidR="000402FE" w:rsidRDefault="007623D8">
      <w:pPr>
        <w:spacing w:line="600" w:lineRule="auto"/>
        <w:ind w:firstLine="720"/>
        <w:jc w:val="both"/>
        <w:rPr>
          <w:rFonts w:eastAsia="Times New Roman"/>
          <w:color w:val="212121"/>
          <w:szCs w:val="24"/>
          <w:shd w:val="clear" w:color="auto" w:fill="FFFFFF"/>
        </w:rPr>
      </w:pPr>
      <w:r w:rsidRPr="006D3C34">
        <w:rPr>
          <w:rFonts w:eastAsia="Times New Roman"/>
          <w:b/>
          <w:color w:val="212121"/>
          <w:szCs w:val="24"/>
          <w:shd w:val="clear" w:color="auto" w:fill="FFFFFF"/>
        </w:rPr>
        <w:t>ΠΡΟΕΔΡΕΥΩΝ (Σπυρίδων Λυκούδης</w:t>
      </w:r>
      <w:r w:rsidRPr="006D3C34">
        <w:rPr>
          <w:rFonts w:eastAsia="Times New Roman"/>
          <w:color w:val="212121"/>
          <w:szCs w:val="24"/>
          <w:shd w:val="clear" w:color="auto" w:fill="FFFFFF"/>
        </w:rPr>
        <w:t>)</w:t>
      </w:r>
      <w:r w:rsidRPr="006D3C34">
        <w:rPr>
          <w:rFonts w:eastAsia="Times New Roman"/>
          <w:b/>
          <w:color w:val="212121"/>
          <w:szCs w:val="24"/>
          <w:shd w:val="clear" w:color="auto" w:fill="FFFFFF"/>
        </w:rPr>
        <w:t>:</w:t>
      </w:r>
      <w:r w:rsidRPr="006D3C34">
        <w:rPr>
          <w:rFonts w:eastAsia="Times New Roman"/>
          <w:color w:val="212121"/>
          <w:szCs w:val="24"/>
          <w:shd w:val="clear" w:color="auto" w:fill="FFFFFF"/>
        </w:rPr>
        <w:t xml:space="preserve"> </w:t>
      </w:r>
      <w:r>
        <w:rPr>
          <w:rFonts w:eastAsia="Times New Roman"/>
          <w:color w:val="212121"/>
          <w:szCs w:val="24"/>
          <w:shd w:val="clear" w:color="auto" w:fill="FFFFFF"/>
        </w:rPr>
        <w:t>Πείτε μου τι θέλετε και μετά αναπτύσσετε…</w:t>
      </w:r>
    </w:p>
    <w:p w14:paraId="1286C588"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ΣΠΥΡΙΔΩΝ</w:t>
      </w:r>
      <w:r>
        <w:rPr>
          <w:rFonts w:eastAsia="Times New Roman"/>
          <w:b/>
          <w:color w:val="212121"/>
          <w:szCs w:val="24"/>
          <w:shd w:val="clear" w:color="auto" w:fill="FFFFFF"/>
        </w:rPr>
        <w:t xml:space="preserve"> </w:t>
      </w:r>
      <w:r>
        <w:rPr>
          <w:rFonts w:eastAsia="Times New Roman"/>
          <w:b/>
          <w:color w:val="212121"/>
          <w:szCs w:val="24"/>
          <w:shd w:val="clear" w:color="auto" w:fill="FFFFFF"/>
        </w:rPr>
        <w:t>-</w:t>
      </w:r>
      <w:r>
        <w:rPr>
          <w:rFonts w:eastAsia="Times New Roman"/>
          <w:b/>
          <w:color w:val="212121"/>
          <w:szCs w:val="24"/>
          <w:shd w:val="clear" w:color="auto" w:fill="FFFFFF"/>
        </w:rPr>
        <w:t xml:space="preserve"> </w:t>
      </w:r>
      <w:r>
        <w:rPr>
          <w:rFonts w:eastAsia="Times New Roman"/>
          <w:b/>
          <w:color w:val="212121"/>
          <w:szCs w:val="24"/>
          <w:shd w:val="clear" w:color="auto" w:fill="FFFFFF"/>
        </w:rPr>
        <w:t xml:space="preserve">ΑΔΩΝΙΣ ΓΕΩΡΓΙΑΔΗΣ: </w:t>
      </w:r>
      <w:r>
        <w:rPr>
          <w:rFonts w:eastAsia="Times New Roman"/>
          <w:color w:val="212121"/>
          <w:szCs w:val="24"/>
          <w:shd w:val="clear" w:color="auto" w:fill="FFFFFF"/>
        </w:rPr>
        <w:t xml:space="preserve">Θέλω να μιλήσω επί προσωπικού, κύριε Πρόεδρε. </w:t>
      </w:r>
    </w:p>
    <w:p w14:paraId="1286C589" w14:textId="77777777" w:rsidR="000402FE" w:rsidRDefault="007623D8">
      <w:pPr>
        <w:spacing w:line="600" w:lineRule="auto"/>
        <w:ind w:firstLine="720"/>
        <w:jc w:val="both"/>
        <w:rPr>
          <w:rFonts w:eastAsia="Times New Roman"/>
          <w:color w:val="212121"/>
          <w:szCs w:val="24"/>
          <w:shd w:val="clear" w:color="auto" w:fill="FFFFFF"/>
        </w:rPr>
      </w:pPr>
      <w:r w:rsidRPr="006D3C34">
        <w:rPr>
          <w:rFonts w:eastAsia="Times New Roman"/>
          <w:b/>
          <w:color w:val="212121"/>
          <w:szCs w:val="24"/>
          <w:shd w:val="clear" w:color="auto" w:fill="FFFFFF"/>
        </w:rPr>
        <w:t>ΠΡΟΕΔΡΕΥΩΝ (Σπυρίδων Λυκούδης</w:t>
      </w:r>
      <w:r w:rsidRPr="006D3C34">
        <w:rPr>
          <w:rFonts w:eastAsia="Times New Roman"/>
          <w:color w:val="212121"/>
          <w:szCs w:val="24"/>
          <w:shd w:val="clear" w:color="auto" w:fill="FFFFFF"/>
        </w:rPr>
        <w:t>)</w:t>
      </w:r>
      <w:r w:rsidRPr="006D3C34">
        <w:rPr>
          <w:rFonts w:eastAsia="Times New Roman"/>
          <w:b/>
          <w:color w:val="212121"/>
          <w:szCs w:val="24"/>
          <w:shd w:val="clear" w:color="auto" w:fill="FFFFFF"/>
        </w:rPr>
        <w:t>:</w:t>
      </w:r>
      <w:r w:rsidRPr="006D3C34">
        <w:rPr>
          <w:rFonts w:eastAsia="Times New Roman"/>
          <w:color w:val="212121"/>
          <w:szCs w:val="24"/>
          <w:shd w:val="clear" w:color="auto" w:fill="FFFFFF"/>
        </w:rPr>
        <w:t xml:space="preserve"> </w:t>
      </w:r>
      <w:r>
        <w:rPr>
          <w:rFonts w:eastAsia="Times New Roman"/>
          <w:color w:val="212121"/>
          <w:szCs w:val="24"/>
          <w:shd w:val="clear" w:color="auto" w:fill="FFFFFF"/>
        </w:rPr>
        <w:t xml:space="preserve">Έναντι ποίου θέματος; </w:t>
      </w:r>
    </w:p>
    <w:p w14:paraId="1286C58A"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ΣΠΥΡΙΔΩΝ</w:t>
      </w:r>
      <w:r>
        <w:rPr>
          <w:rFonts w:eastAsia="Times New Roman"/>
          <w:b/>
          <w:color w:val="212121"/>
          <w:szCs w:val="24"/>
          <w:shd w:val="clear" w:color="auto" w:fill="FFFFFF"/>
        </w:rPr>
        <w:t xml:space="preserve"> </w:t>
      </w:r>
      <w:r>
        <w:rPr>
          <w:rFonts w:eastAsia="Times New Roman"/>
          <w:b/>
          <w:color w:val="212121"/>
          <w:szCs w:val="24"/>
          <w:shd w:val="clear" w:color="auto" w:fill="FFFFFF"/>
        </w:rPr>
        <w:t>-</w:t>
      </w:r>
      <w:r>
        <w:rPr>
          <w:rFonts w:eastAsia="Times New Roman"/>
          <w:b/>
          <w:color w:val="212121"/>
          <w:szCs w:val="24"/>
          <w:shd w:val="clear" w:color="auto" w:fill="FFFFFF"/>
        </w:rPr>
        <w:t xml:space="preserve"> </w:t>
      </w:r>
      <w:r>
        <w:rPr>
          <w:rFonts w:eastAsia="Times New Roman"/>
          <w:b/>
          <w:color w:val="212121"/>
          <w:szCs w:val="24"/>
          <w:shd w:val="clear" w:color="auto" w:fill="FFFFFF"/>
        </w:rPr>
        <w:t xml:space="preserve">ΑΔΩΝΙΣ ΓΕΩΡΓΙΑΔΗΣ: </w:t>
      </w:r>
      <w:r>
        <w:rPr>
          <w:rFonts w:eastAsia="Times New Roman"/>
          <w:color w:val="212121"/>
          <w:szCs w:val="24"/>
          <w:shd w:val="clear" w:color="auto" w:fill="FFFFFF"/>
        </w:rPr>
        <w:t xml:space="preserve">Έναντι της αναφοράς που έκανε ο κ. Καραγιαννίδη να μη μιλάμε για τους Βουλευτές, γιατί ξεχνάμε ότι ο κ. Γεωργιάδης πήρε ανταλλάγματα για να πάει στη Νέα Δημοκρατία. </w:t>
      </w:r>
    </w:p>
    <w:p w14:paraId="1286C58B"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ΠΑΝΑΓΙΩΤΑ ΚΟΖΟΜΠΟΛΗ</w:t>
      </w:r>
      <w:r>
        <w:rPr>
          <w:rFonts w:eastAsia="Times New Roman"/>
          <w:b/>
          <w:color w:val="212121"/>
          <w:szCs w:val="24"/>
          <w:shd w:val="clear" w:color="auto" w:fill="FFFFFF"/>
        </w:rPr>
        <w:t xml:space="preserve"> </w:t>
      </w:r>
      <w:r>
        <w:rPr>
          <w:rFonts w:eastAsia="Times New Roman"/>
          <w:b/>
          <w:color w:val="212121"/>
          <w:szCs w:val="24"/>
          <w:shd w:val="clear" w:color="auto" w:fill="FFFFFF"/>
        </w:rPr>
        <w:t>-</w:t>
      </w:r>
      <w:r>
        <w:rPr>
          <w:rFonts w:eastAsia="Times New Roman"/>
          <w:b/>
          <w:color w:val="212121"/>
          <w:szCs w:val="24"/>
          <w:shd w:val="clear" w:color="auto" w:fill="FFFFFF"/>
        </w:rPr>
        <w:t xml:space="preserve"> </w:t>
      </w:r>
      <w:r>
        <w:rPr>
          <w:rFonts w:eastAsia="Times New Roman"/>
          <w:b/>
          <w:color w:val="212121"/>
          <w:szCs w:val="24"/>
          <w:shd w:val="clear" w:color="auto" w:fill="FFFFFF"/>
        </w:rPr>
        <w:t xml:space="preserve">ΑΜΑΝΑΤΙΔΗ: </w:t>
      </w:r>
      <w:r>
        <w:rPr>
          <w:rFonts w:eastAsia="Times New Roman"/>
          <w:color w:val="212121"/>
          <w:szCs w:val="24"/>
          <w:shd w:val="clear" w:color="auto" w:fill="FFFFFF"/>
        </w:rPr>
        <w:t xml:space="preserve">Δεν είπε όνομα. </w:t>
      </w:r>
    </w:p>
    <w:p w14:paraId="1286C58C"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ΣΠΥΡΙΔΩΝ</w:t>
      </w:r>
      <w:r>
        <w:rPr>
          <w:rFonts w:eastAsia="Times New Roman"/>
          <w:b/>
          <w:color w:val="212121"/>
          <w:szCs w:val="24"/>
          <w:shd w:val="clear" w:color="auto" w:fill="FFFFFF"/>
        </w:rPr>
        <w:t xml:space="preserve"> </w:t>
      </w:r>
      <w:r>
        <w:rPr>
          <w:rFonts w:eastAsia="Times New Roman"/>
          <w:b/>
          <w:color w:val="212121"/>
          <w:szCs w:val="24"/>
          <w:shd w:val="clear" w:color="auto" w:fill="FFFFFF"/>
        </w:rPr>
        <w:t>-</w:t>
      </w:r>
      <w:r>
        <w:rPr>
          <w:rFonts w:eastAsia="Times New Roman"/>
          <w:b/>
          <w:color w:val="212121"/>
          <w:szCs w:val="24"/>
          <w:shd w:val="clear" w:color="auto" w:fill="FFFFFF"/>
        </w:rPr>
        <w:t xml:space="preserve"> </w:t>
      </w:r>
      <w:r>
        <w:rPr>
          <w:rFonts w:eastAsia="Times New Roman"/>
          <w:b/>
          <w:color w:val="212121"/>
          <w:szCs w:val="24"/>
          <w:shd w:val="clear" w:color="auto" w:fill="FFFFFF"/>
        </w:rPr>
        <w:t xml:space="preserve">ΑΔΩΝΙΣ ΓΕΩΡΓΙΑΔΗΣ: </w:t>
      </w:r>
      <w:r>
        <w:rPr>
          <w:rFonts w:eastAsia="Times New Roman"/>
          <w:color w:val="212121"/>
          <w:szCs w:val="24"/>
          <w:shd w:val="clear" w:color="auto" w:fill="FFFFFF"/>
        </w:rPr>
        <w:t xml:space="preserve">Το έχω σε </w:t>
      </w:r>
      <w:r>
        <w:rPr>
          <w:rFonts w:eastAsia="Times New Roman"/>
          <w:color w:val="212121"/>
          <w:szCs w:val="24"/>
          <w:shd w:val="clear" w:color="auto" w:fill="FFFFFF"/>
        </w:rPr>
        <w:t xml:space="preserve">βίντεο με το όνομά μου, κυρία μου. </w:t>
      </w:r>
    </w:p>
    <w:p w14:paraId="1286C58D" w14:textId="77777777" w:rsidR="000402FE" w:rsidRDefault="007623D8">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(Θόρυβος</w:t>
      </w:r>
      <w:r>
        <w:rPr>
          <w:rFonts w:eastAsia="Times New Roman"/>
          <w:color w:val="212121"/>
          <w:szCs w:val="24"/>
          <w:shd w:val="clear" w:color="auto" w:fill="FFFFFF"/>
        </w:rPr>
        <w:t xml:space="preserve"> </w:t>
      </w:r>
      <w:r>
        <w:rPr>
          <w:rFonts w:eastAsia="Times New Roman"/>
          <w:color w:val="212121"/>
          <w:szCs w:val="24"/>
          <w:shd w:val="clear" w:color="auto" w:fill="FFFFFF"/>
        </w:rPr>
        <w:t>-</w:t>
      </w:r>
      <w:r>
        <w:rPr>
          <w:rFonts w:eastAsia="Times New Roman"/>
          <w:color w:val="212121"/>
          <w:szCs w:val="24"/>
          <w:shd w:val="clear" w:color="auto" w:fill="FFFFFF"/>
        </w:rPr>
        <w:t xml:space="preserve"> </w:t>
      </w:r>
      <w:r>
        <w:rPr>
          <w:rFonts w:eastAsia="Times New Roman"/>
          <w:color w:val="212121"/>
          <w:szCs w:val="24"/>
          <w:shd w:val="clear" w:color="auto" w:fill="FFFFFF"/>
        </w:rPr>
        <w:t>διαμαρτυρίες στην Αίθουσα)</w:t>
      </w:r>
    </w:p>
    <w:p w14:paraId="1286C58E"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(Σπυρίδων Λυκούδης): </w:t>
      </w:r>
      <w:r>
        <w:rPr>
          <w:rFonts w:eastAsia="Times New Roman"/>
          <w:color w:val="212121"/>
          <w:szCs w:val="24"/>
          <w:shd w:val="clear" w:color="auto" w:fill="FFFFFF"/>
        </w:rPr>
        <w:t xml:space="preserve">Κύριε Γεωργιάδη, με συγχωρείτε πάρα πολύ, αλλά αφήστε με να διευθύνω εγώ. </w:t>
      </w:r>
    </w:p>
    <w:p w14:paraId="1286C58F"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Κύριοι συνάδελφοι, μην αντιδράτε. Εγώ δεν ήμουν στο Προεδρείο και πρέπει να πληροφορηθώ τι έχει γίνει. Διαφορετικά, ξεχειλώνει η διαδικασία. Και δεν παίζω και κανέναν ρόλο. </w:t>
      </w:r>
    </w:p>
    <w:p w14:paraId="1286C590"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Λοιπόν, τι έγινε, κ. Γεωργιάδη; Κάτι είπε ο κ. Καραγιαννίδης, υποθέτω πριν από ώρε</w:t>
      </w:r>
      <w:r>
        <w:rPr>
          <w:rFonts w:eastAsia="Times New Roman"/>
          <w:color w:val="212121"/>
          <w:szCs w:val="24"/>
          <w:shd w:val="clear" w:color="auto" w:fill="FFFFFF"/>
        </w:rPr>
        <w:t>ς.</w:t>
      </w:r>
    </w:p>
    <w:p w14:paraId="1286C591"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ΣΠΥΡΙΔΩΝ</w:t>
      </w:r>
      <w:r>
        <w:rPr>
          <w:rFonts w:eastAsia="Times New Roman"/>
          <w:b/>
          <w:color w:val="212121"/>
          <w:szCs w:val="24"/>
          <w:shd w:val="clear" w:color="auto" w:fill="FFFFFF"/>
        </w:rPr>
        <w:t xml:space="preserve"> </w:t>
      </w:r>
      <w:r>
        <w:rPr>
          <w:rFonts w:eastAsia="Times New Roman"/>
          <w:b/>
          <w:color w:val="212121"/>
          <w:szCs w:val="24"/>
          <w:shd w:val="clear" w:color="auto" w:fill="FFFFFF"/>
        </w:rPr>
        <w:t>-</w:t>
      </w:r>
      <w:r>
        <w:rPr>
          <w:rFonts w:eastAsia="Times New Roman"/>
          <w:b/>
          <w:color w:val="212121"/>
          <w:szCs w:val="24"/>
          <w:shd w:val="clear" w:color="auto" w:fill="FFFFFF"/>
        </w:rPr>
        <w:t xml:space="preserve"> </w:t>
      </w:r>
      <w:r>
        <w:rPr>
          <w:rFonts w:eastAsia="Times New Roman"/>
          <w:b/>
          <w:color w:val="212121"/>
          <w:szCs w:val="24"/>
          <w:shd w:val="clear" w:color="auto" w:fill="FFFFFF"/>
        </w:rPr>
        <w:t>ΑΔΩΝΙΣ ΓΕΩΡΓΙΑΔΗΣ:</w:t>
      </w:r>
      <w:r w:rsidRPr="00FA6294">
        <w:rPr>
          <w:rFonts w:eastAsia="Times New Roman"/>
          <w:b/>
          <w:color w:val="212121"/>
          <w:szCs w:val="24"/>
          <w:shd w:val="clear" w:color="auto" w:fill="FFFFFF"/>
        </w:rPr>
        <w:t xml:space="preserve"> </w:t>
      </w:r>
      <w:r>
        <w:rPr>
          <w:rFonts w:eastAsia="Times New Roman"/>
          <w:color w:val="212121"/>
          <w:szCs w:val="24"/>
          <w:shd w:val="clear" w:color="auto" w:fill="FFFFFF"/>
        </w:rPr>
        <w:t xml:space="preserve">Πριν από λίγη ώρα, όχι πριν από ώρες. Πριν από δέκα λεπτά. </w:t>
      </w:r>
    </w:p>
    <w:p w14:paraId="1286C592"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(Σπυρίδων Λυκούδης): </w:t>
      </w:r>
      <w:r>
        <w:rPr>
          <w:rFonts w:eastAsia="Times New Roman"/>
          <w:color w:val="212121"/>
          <w:szCs w:val="24"/>
          <w:shd w:val="clear" w:color="auto" w:fill="FFFFFF"/>
        </w:rPr>
        <w:t xml:space="preserve">Κύριε Γεωργιάδη, σας παρακαλώ πάρα πολύ μόνο για ένα λεπτό. </w:t>
      </w:r>
    </w:p>
    <w:p w14:paraId="1286C593" w14:textId="77777777" w:rsidR="000402FE" w:rsidRDefault="007623D8">
      <w:pPr>
        <w:spacing w:line="600" w:lineRule="auto"/>
        <w:ind w:firstLine="720"/>
        <w:jc w:val="both"/>
        <w:rPr>
          <w:rFonts w:eastAsia="Times New Roman"/>
          <w:color w:val="212121"/>
          <w:szCs w:val="24"/>
          <w:shd w:val="clear" w:color="auto" w:fill="FFFFFF"/>
        </w:rPr>
      </w:pPr>
      <w:r w:rsidRPr="007A2EDC">
        <w:rPr>
          <w:rFonts w:eastAsia="Times New Roman"/>
          <w:b/>
          <w:color w:val="212121"/>
          <w:szCs w:val="24"/>
          <w:shd w:val="clear" w:color="auto" w:fill="FFFFFF"/>
        </w:rPr>
        <w:t>ΣΩΚΡΑΤΗΣ ΦΑΜΕΛΛΟΣ (Αναπληρωτής Υπουργός Περιβάλλοντος και Ενέργειας):</w:t>
      </w:r>
      <w:r w:rsidRPr="007A2EDC">
        <w:rPr>
          <w:rFonts w:eastAsia="Times New Roman"/>
          <w:color w:val="212121"/>
          <w:szCs w:val="24"/>
          <w:shd w:val="clear" w:color="auto" w:fill="FFFFFF"/>
        </w:rPr>
        <w:t xml:space="preserve"> </w:t>
      </w:r>
      <w:r>
        <w:rPr>
          <w:rFonts w:eastAsia="Times New Roman"/>
          <w:color w:val="212121"/>
          <w:szCs w:val="24"/>
          <w:shd w:val="clear" w:color="auto" w:fill="FFFFFF"/>
        </w:rPr>
        <w:t xml:space="preserve">Κύριε Πρόεδρε, τι κάνετε τώρα; </w:t>
      </w:r>
    </w:p>
    <w:p w14:paraId="1286C594" w14:textId="77777777" w:rsidR="000402FE" w:rsidRDefault="007623D8">
      <w:pPr>
        <w:spacing w:line="600" w:lineRule="auto"/>
        <w:ind w:firstLine="720"/>
        <w:jc w:val="both"/>
        <w:rPr>
          <w:rFonts w:eastAsia="Times New Roman"/>
          <w:color w:val="212121"/>
          <w:szCs w:val="24"/>
          <w:shd w:val="clear" w:color="auto" w:fill="FFFFFF"/>
        </w:rPr>
      </w:pPr>
      <w:r w:rsidRPr="00B300F6">
        <w:rPr>
          <w:rFonts w:eastAsia="Times New Roman"/>
          <w:b/>
          <w:color w:val="212121"/>
          <w:szCs w:val="24"/>
          <w:shd w:val="clear" w:color="auto" w:fill="FFFFFF"/>
        </w:rPr>
        <w:t>ΠΡΟΕΔΡΕΥΩΝ (Σπυρίδων Λυκούδης</w:t>
      </w:r>
      <w:r w:rsidRPr="00B300F6">
        <w:rPr>
          <w:rFonts w:eastAsia="Times New Roman"/>
          <w:color w:val="212121"/>
          <w:szCs w:val="24"/>
          <w:shd w:val="clear" w:color="auto" w:fill="FFFFFF"/>
        </w:rPr>
        <w:t>)</w:t>
      </w:r>
      <w:r w:rsidRPr="00B300F6">
        <w:rPr>
          <w:rFonts w:eastAsia="Times New Roman"/>
          <w:b/>
          <w:color w:val="212121"/>
          <w:szCs w:val="24"/>
          <w:shd w:val="clear" w:color="auto" w:fill="FFFFFF"/>
        </w:rPr>
        <w:t>:</w:t>
      </w:r>
      <w:r w:rsidRPr="00B300F6">
        <w:rPr>
          <w:rFonts w:eastAsia="Times New Roman"/>
          <w:color w:val="212121"/>
          <w:szCs w:val="24"/>
          <w:shd w:val="clear" w:color="auto" w:fill="FFFFFF"/>
        </w:rPr>
        <w:t xml:space="preserve"> </w:t>
      </w:r>
      <w:r>
        <w:rPr>
          <w:rFonts w:eastAsia="Times New Roman"/>
          <w:color w:val="212121"/>
          <w:szCs w:val="24"/>
          <w:shd w:val="clear" w:color="auto" w:fill="FFFFFF"/>
        </w:rPr>
        <w:t xml:space="preserve">Σας παρακαλώ, κύριε Φάμελλε. </w:t>
      </w:r>
    </w:p>
    <w:p w14:paraId="1286C595"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ΣΠΥΡΙΔΩΝ</w:t>
      </w:r>
      <w:r>
        <w:rPr>
          <w:rFonts w:eastAsia="Times New Roman"/>
          <w:b/>
          <w:color w:val="212121"/>
          <w:szCs w:val="24"/>
          <w:shd w:val="clear" w:color="auto" w:fill="FFFFFF"/>
        </w:rPr>
        <w:t xml:space="preserve"> </w:t>
      </w:r>
      <w:r>
        <w:rPr>
          <w:rFonts w:eastAsia="Times New Roman"/>
          <w:b/>
          <w:color w:val="212121"/>
          <w:szCs w:val="24"/>
          <w:shd w:val="clear" w:color="auto" w:fill="FFFFFF"/>
        </w:rPr>
        <w:t>-</w:t>
      </w:r>
      <w:r>
        <w:rPr>
          <w:rFonts w:eastAsia="Times New Roman"/>
          <w:b/>
          <w:color w:val="212121"/>
          <w:szCs w:val="24"/>
          <w:shd w:val="clear" w:color="auto" w:fill="FFFFFF"/>
        </w:rPr>
        <w:t xml:space="preserve"> </w:t>
      </w:r>
      <w:r>
        <w:rPr>
          <w:rFonts w:eastAsia="Times New Roman"/>
          <w:b/>
          <w:color w:val="212121"/>
          <w:szCs w:val="24"/>
          <w:shd w:val="clear" w:color="auto" w:fill="FFFFFF"/>
        </w:rPr>
        <w:t xml:space="preserve">ΑΔΩΝΙΣ ΓΕΩΡΓΙΑΔΗΣ: </w:t>
      </w:r>
      <w:r>
        <w:rPr>
          <w:rFonts w:eastAsia="Times New Roman"/>
          <w:color w:val="212121"/>
          <w:szCs w:val="24"/>
          <w:shd w:val="clear" w:color="auto" w:fill="FFFFFF"/>
        </w:rPr>
        <w:t>Ο κ. Καραγιαννίδης είχε το θράσος…</w:t>
      </w:r>
    </w:p>
    <w:p w14:paraId="1286C596"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ΙΩΑΝΝΕΤΑ (ΑΝΝΕΤΑ) ΚΑΒΒΑΔΙΑ: </w:t>
      </w:r>
      <w:r>
        <w:rPr>
          <w:rFonts w:eastAsia="Times New Roman"/>
          <w:color w:val="212121"/>
          <w:szCs w:val="24"/>
          <w:shd w:val="clear" w:color="auto" w:fill="FFFFFF"/>
        </w:rPr>
        <w:t xml:space="preserve">Κύριε Πρόεδρε, ο κ. Καραγιαννίδης δεν είναι παρών. </w:t>
      </w:r>
    </w:p>
    <w:p w14:paraId="1286C597" w14:textId="77777777" w:rsidR="000402FE" w:rsidRDefault="007623D8">
      <w:pPr>
        <w:spacing w:line="600" w:lineRule="auto"/>
        <w:ind w:firstLine="720"/>
        <w:jc w:val="both"/>
        <w:rPr>
          <w:rFonts w:eastAsia="Times New Roman"/>
          <w:color w:val="212121"/>
          <w:szCs w:val="24"/>
          <w:shd w:val="clear" w:color="auto" w:fill="FFFFFF"/>
        </w:rPr>
      </w:pPr>
      <w:r w:rsidRPr="00B300F6">
        <w:rPr>
          <w:rFonts w:eastAsia="Times New Roman"/>
          <w:b/>
          <w:color w:val="212121"/>
          <w:szCs w:val="24"/>
          <w:shd w:val="clear" w:color="auto" w:fill="FFFFFF"/>
        </w:rPr>
        <w:t>ΠΡΟΕΔΡΕΥΩΝ (Σπυρί</w:t>
      </w:r>
      <w:r w:rsidRPr="00B300F6">
        <w:rPr>
          <w:rFonts w:eastAsia="Times New Roman"/>
          <w:b/>
          <w:color w:val="212121"/>
          <w:szCs w:val="24"/>
          <w:shd w:val="clear" w:color="auto" w:fill="FFFFFF"/>
        </w:rPr>
        <w:t>δων Λυκούδης</w:t>
      </w:r>
      <w:r w:rsidRPr="00B300F6">
        <w:rPr>
          <w:rFonts w:eastAsia="Times New Roman"/>
          <w:color w:val="212121"/>
          <w:szCs w:val="24"/>
          <w:shd w:val="clear" w:color="auto" w:fill="FFFFFF"/>
        </w:rPr>
        <w:t>)</w:t>
      </w:r>
      <w:r w:rsidRPr="00B300F6">
        <w:rPr>
          <w:rFonts w:eastAsia="Times New Roman"/>
          <w:b/>
          <w:color w:val="212121"/>
          <w:szCs w:val="24"/>
          <w:shd w:val="clear" w:color="auto" w:fill="FFFFFF"/>
        </w:rPr>
        <w:t>:</w:t>
      </w:r>
      <w:r w:rsidRPr="00B300F6">
        <w:rPr>
          <w:rFonts w:eastAsia="Times New Roman"/>
          <w:color w:val="212121"/>
          <w:szCs w:val="24"/>
          <w:shd w:val="clear" w:color="auto" w:fill="FFFFFF"/>
        </w:rPr>
        <w:t xml:space="preserve"> </w:t>
      </w:r>
      <w:r>
        <w:rPr>
          <w:rFonts w:eastAsia="Times New Roman"/>
          <w:color w:val="212121"/>
          <w:szCs w:val="24"/>
          <w:shd w:val="clear" w:color="auto" w:fill="FFFFFF"/>
        </w:rPr>
        <w:t xml:space="preserve">Υπάρχει ένα ζήτημα, κύριε Γεωργιάδη. Σας λέω από την αρχή ότι επειδή δεν είναι παρών ο κ. Καραγιαννίδης, να μην εξελιχθεί το προσωπικό σας σε μια ομιλία.  </w:t>
      </w:r>
    </w:p>
    <w:p w14:paraId="1286C598" w14:textId="77777777" w:rsidR="000402FE" w:rsidRDefault="007623D8">
      <w:pPr>
        <w:spacing w:line="600" w:lineRule="auto"/>
        <w:ind w:firstLine="720"/>
        <w:jc w:val="both"/>
        <w:rPr>
          <w:rFonts w:eastAsia="Times New Roman"/>
          <w:color w:val="212121"/>
          <w:szCs w:val="24"/>
          <w:shd w:val="clear" w:color="auto" w:fill="FFFFFF"/>
        </w:rPr>
      </w:pPr>
      <w:r w:rsidRPr="008E03E6">
        <w:rPr>
          <w:rFonts w:eastAsia="Times New Roman"/>
          <w:b/>
          <w:color w:val="212121"/>
          <w:szCs w:val="24"/>
          <w:shd w:val="clear" w:color="auto" w:fill="FFFFFF"/>
        </w:rPr>
        <w:t>ΣΠΥΡΙΔΩΝ</w:t>
      </w:r>
      <w:r>
        <w:rPr>
          <w:rFonts w:eastAsia="Times New Roman"/>
          <w:b/>
          <w:color w:val="212121"/>
          <w:szCs w:val="24"/>
          <w:shd w:val="clear" w:color="auto" w:fill="FFFFFF"/>
        </w:rPr>
        <w:t xml:space="preserve"> </w:t>
      </w:r>
      <w:r w:rsidRPr="008E03E6">
        <w:rPr>
          <w:rFonts w:eastAsia="Times New Roman"/>
          <w:b/>
          <w:color w:val="212121"/>
          <w:szCs w:val="24"/>
          <w:shd w:val="clear" w:color="auto" w:fill="FFFFFF"/>
        </w:rPr>
        <w:t>-</w:t>
      </w:r>
      <w:r>
        <w:rPr>
          <w:rFonts w:eastAsia="Times New Roman"/>
          <w:b/>
          <w:color w:val="212121"/>
          <w:szCs w:val="24"/>
          <w:shd w:val="clear" w:color="auto" w:fill="FFFFFF"/>
        </w:rPr>
        <w:t xml:space="preserve"> </w:t>
      </w:r>
      <w:r w:rsidRPr="008E03E6">
        <w:rPr>
          <w:rFonts w:eastAsia="Times New Roman"/>
          <w:b/>
          <w:color w:val="212121"/>
          <w:szCs w:val="24"/>
          <w:shd w:val="clear" w:color="auto" w:fill="FFFFFF"/>
        </w:rPr>
        <w:t>ΑΔΩΝΙΣ ΓΕΩΡΓΙΑΔΗΣ:</w:t>
      </w:r>
      <w:r>
        <w:rPr>
          <w:rFonts w:eastAsia="Times New Roman"/>
          <w:color w:val="212121"/>
          <w:szCs w:val="24"/>
          <w:shd w:val="clear" w:color="auto" w:fill="FFFFFF"/>
        </w:rPr>
        <w:t xml:space="preserve"> Μπορεί να έρθει, όπως ήρθα κι εγώ. Κι εγώ δεν ήμουν παρ</w:t>
      </w:r>
      <w:r>
        <w:rPr>
          <w:rFonts w:eastAsia="Times New Roman"/>
          <w:color w:val="212121"/>
          <w:szCs w:val="24"/>
          <w:shd w:val="clear" w:color="auto" w:fill="FFFFFF"/>
        </w:rPr>
        <w:t xml:space="preserve">ών, αλλά μίλησε για μένα. </w:t>
      </w:r>
    </w:p>
    <w:p w14:paraId="1286C599" w14:textId="77777777" w:rsidR="000402FE" w:rsidRDefault="007623D8">
      <w:pPr>
        <w:spacing w:line="600" w:lineRule="auto"/>
        <w:ind w:firstLine="720"/>
        <w:jc w:val="both"/>
        <w:rPr>
          <w:rFonts w:eastAsia="Times New Roman"/>
          <w:color w:val="212121"/>
          <w:szCs w:val="24"/>
          <w:shd w:val="clear" w:color="auto" w:fill="FFFFFF"/>
        </w:rPr>
      </w:pPr>
      <w:r w:rsidRPr="00B300F6">
        <w:rPr>
          <w:rFonts w:eastAsia="Times New Roman"/>
          <w:b/>
          <w:color w:val="212121"/>
          <w:szCs w:val="24"/>
          <w:shd w:val="clear" w:color="auto" w:fill="FFFFFF"/>
        </w:rPr>
        <w:t>ΠΡΟΕΔΡΕΥΩΝ (Σπυρίδων Λυκούδης</w:t>
      </w:r>
      <w:r w:rsidRPr="00B300F6">
        <w:rPr>
          <w:rFonts w:eastAsia="Times New Roman"/>
          <w:color w:val="212121"/>
          <w:szCs w:val="24"/>
          <w:shd w:val="clear" w:color="auto" w:fill="FFFFFF"/>
        </w:rPr>
        <w:t>)</w:t>
      </w:r>
      <w:r w:rsidRPr="00B300F6">
        <w:rPr>
          <w:rFonts w:eastAsia="Times New Roman"/>
          <w:b/>
          <w:color w:val="212121"/>
          <w:szCs w:val="24"/>
          <w:shd w:val="clear" w:color="auto" w:fill="FFFFFF"/>
        </w:rPr>
        <w:t>:</w:t>
      </w:r>
      <w:r w:rsidRPr="00B300F6">
        <w:rPr>
          <w:rFonts w:eastAsia="Times New Roman"/>
          <w:color w:val="212121"/>
          <w:szCs w:val="24"/>
          <w:shd w:val="clear" w:color="auto" w:fill="FFFFFF"/>
        </w:rPr>
        <w:t xml:space="preserve"> </w:t>
      </w:r>
      <w:r>
        <w:rPr>
          <w:rFonts w:eastAsia="Times New Roman"/>
          <w:color w:val="212121"/>
          <w:szCs w:val="24"/>
          <w:shd w:val="clear" w:color="auto" w:fill="FFFFFF"/>
        </w:rPr>
        <w:t xml:space="preserve">Έχετε μόνο ένα λεπτό, κύριε Γεωργιάδη.  </w:t>
      </w:r>
    </w:p>
    <w:p w14:paraId="1286C59A" w14:textId="77777777" w:rsidR="000402FE" w:rsidRDefault="007623D8">
      <w:pPr>
        <w:spacing w:line="600" w:lineRule="auto"/>
        <w:ind w:firstLine="720"/>
        <w:jc w:val="both"/>
        <w:rPr>
          <w:rFonts w:eastAsia="Times New Roman"/>
          <w:color w:val="212121"/>
          <w:szCs w:val="24"/>
          <w:shd w:val="clear" w:color="auto" w:fill="FFFFFF"/>
        </w:rPr>
      </w:pPr>
      <w:r w:rsidRPr="008E03E6">
        <w:rPr>
          <w:rFonts w:eastAsia="Times New Roman"/>
          <w:b/>
          <w:color w:val="212121"/>
          <w:szCs w:val="24"/>
          <w:shd w:val="clear" w:color="auto" w:fill="FFFFFF"/>
        </w:rPr>
        <w:t>ΣΠΥΡΙΔΩΝ</w:t>
      </w:r>
      <w:r>
        <w:rPr>
          <w:rFonts w:eastAsia="Times New Roman"/>
          <w:b/>
          <w:color w:val="212121"/>
          <w:szCs w:val="24"/>
          <w:shd w:val="clear" w:color="auto" w:fill="FFFFFF"/>
        </w:rPr>
        <w:t xml:space="preserve"> </w:t>
      </w:r>
      <w:r w:rsidRPr="008E03E6">
        <w:rPr>
          <w:rFonts w:eastAsia="Times New Roman"/>
          <w:b/>
          <w:color w:val="212121"/>
          <w:szCs w:val="24"/>
          <w:shd w:val="clear" w:color="auto" w:fill="FFFFFF"/>
        </w:rPr>
        <w:t>-</w:t>
      </w:r>
      <w:r>
        <w:rPr>
          <w:rFonts w:eastAsia="Times New Roman"/>
          <w:b/>
          <w:color w:val="212121"/>
          <w:szCs w:val="24"/>
          <w:shd w:val="clear" w:color="auto" w:fill="FFFFFF"/>
        </w:rPr>
        <w:t xml:space="preserve"> </w:t>
      </w:r>
      <w:r w:rsidRPr="008E03E6">
        <w:rPr>
          <w:rFonts w:eastAsia="Times New Roman"/>
          <w:b/>
          <w:color w:val="212121"/>
          <w:szCs w:val="24"/>
          <w:shd w:val="clear" w:color="auto" w:fill="FFFFFF"/>
        </w:rPr>
        <w:t>ΑΔΩΝΙΣ ΓΕΩΡΓΙΑΔΗΣ:</w:t>
      </w:r>
      <w:r>
        <w:rPr>
          <w:rFonts w:eastAsia="Times New Roman"/>
          <w:color w:val="212121"/>
          <w:szCs w:val="24"/>
          <w:shd w:val="clear" w:color="auto" w:fill="FFFFFF"/>
        </w:rPr>
        <w:t xml:space="preserve"> Ο κ. Καραγιαννίδης ε</w:t>
      </w:r>
      <w:r w:rsidRPr="00FA6294">
        <w:rPr>
          <w:rFonts w:eastAsia="Times New Roman"/>
          <w:color w:val="212121"/>
          <w:szCs w:val="24"/>
          <w:shd w:val="clear" w:color="auto" w:fill="FFFFFF"/>
        </w:rPr>
        <w:t xml:space="preserve">ίχε το θράσος να πει για μένα ψέματα στο </w:t>
      </w:r>
      <w:r>
        <w:rPr>
          <w:rFonts w:eastAsia="Times New Roman"/>
          <w:color w:val="212121"/>
          <w:szCs w:val="24"/>
          <w:shd w:val="clear" w:color="auto" w:fill="FFFFFF"/>
        </w:rPr>
        <w:t>Κοινοβούλιο πως</w:t>
      </w:r>
      <w:r w:rsidRPr="00FA6294">
        <w:rPr>
          <w:rFonts w:eastAsia="Times New Roman"/>
          <w:color w:val="212121"/>
          <w:szCs w:val="24"/>
          <w:shd w:val="clear" w:color="auto" w:fill="FFFFFF"/>
        </w:rPr>
        <w:t xml:space="preserve"> δήθεν </w:t>
      </w:r>
      <w:r>
        <w:rPr>
          <w:rFonts w:eastAsia="Times New Roman"/>
          <w:color w:val="212121"/>
          <w:szCs w:val="24"/>
          <w:shd w:val="clear" w:color="auto" w:fill="FFFFFF"/>
        </w:rPr>
        <w:t>έλεγα…</w:t>
      </w:r>
    </w:p>
    <w:p w14:paraId="1286C59B"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ΙΩΑΝΝΕΤΑ (ΑΝΝΕΤΑ) ΚΑΒΒΑΔΙΑ: </w:t>
      </w:r>
      <w:r>
        <w:rPr>
          <w:rFonts w:eastAsia="Times New Roman"/>
          <w:color w:val="212121"/>
          <w:szCs w:val="24"/>
          <w:shd w:val="clear" w:color="auto" w:fill="FFFFFF"/>
        </w:rPr>
        <w:t xml:space="preserve">Δεν </w:t>
      </w:r>
      <w:r>
        <w:rPr>
          <w:rFonts w:eastAsia="Times New Roman"/>
          <w:color w:val="212121"/>
          <w:szCs w:val="24"/>
          <w:shd w:val="clear" w:color="auto" w:fill="FFFFFF"/>
        </w:rPr>
        <w:t>είναι παρών, κύριε Πρόεδρε, ο κ. Καραγιαννίδης.</w:t>
      </w:r>
    </w:p>
    <w:p w14:paraId="1286C59C"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(Σπυρίδων Λυκούδης): </w:t>
      </w:r>
      <w:r>
        <w:rPr>
          <w:rFonts w:eastAsia="Times New Roman"/>
          <w:color w:val="212121"/>
          <w:szCs w:val="24"/>
          <w:shd w:val="clear" w:color="auto" w:fill="FFFFFF"/>
        </w:rPr>
        <w:t xml:space="preserve">Σας παρακαλώ, κυρία Καββαδία. </w:t>
      </w:r>
    </w:p>
    <w:p w14:paraId="1286C59D"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ΣΠΥΡΙΔΩΝ</w:t>
      </w:r>
      <w:r>
        <w:rPr>
          <w:rFonts w:eastAsia="Times New Roman"/>
          <w:b/>
          <w:color w:val="212121"/>
          <w:szCs w:val="24"/>
          <w:shd w:val="clear" w:color="auto" w:fill="FFFFFF"/>
        </w:rPr>
        <w:t xml:space="preserve"> </w:t>
      </w:r>
      <w:r>
        <w:rPr>
          <w:rFonts w:eastAsia="Times New Roman"/>
          <w:b/>
          <w:color w:val="212121"/>
          <w:szCs w:val="24"/>
          <w:shd w:val="clear" w:color="auto" w:fill="FFFFFF"/>
        </w:rPr>
        <w:t>-</w:t>
      </w:r>
      <w:r>
        <w:rPr>
          <w:rFonts w:eastAsia="Times New Roman"/>
          <w:b/>
          <w:color w:val="212121"/>
          <w:szCs w:val="24"/>
          <w:shd w:val="clear" w:color="auto" w:fill="FFFFFF"/>
        </w:rPr>
        <w:t xml:space="preserve"> </w:t>
      </w:r>
      <w:r>
        <w:rPr>
          <w:rFonts w:eastAsia="Times New Roman"/>
          <w:b/>
          <w:color w:val="212121"/>
          <w:szCs w:val="24"/>
          <w:shd w:val="clear" w:color="auto" w:fill="FFFFFF"/>
        </w:rPr>
        <w:t>ΑΔΩΝΙΣ ΓΕΩΡΓΙΑΔΗΣ:</w:t>
      </w:r>
      <w:r>
        <w:rPr>
          <w:rFonts w:eastAsia="Times New Roman"/>
          <w:color w:val="212121"/>
          <w:szCs w:val="24"/>
          <w:shd w:val="clear" w:color="auto" w:fill="FFFFFF"/>
        </w:rPr>
        <w:t xml:space="preserve"> …ότι δεν θα πάω στη </w:t>
      </w:r>
      <w:r w:rsidRPr="00FA6294">
        <w:rPr>
          <w:rFonts w:eastAsia="Times New Roman"/>
          <w:color w:val="212121"/>
          <w:szCs w:val="24"/>
          <w:shd w:val="clear" w:color="auto" w:fill="FFFFFF"/>
        </w:rPr>
        <w:t xml:space="preserve">Νέα Δημοκρατία και σε μία εβδομάδα πήγα στη Νέα Δημοκρατία </w:t>
      </w:r>
      <w:r>
        <w:rPr>
          <w:rFonts w:eastAsia="Times New Roman"/>
          <w:color w:val="212121"/>
          <w:szCs w:val="24"/>
          <w:shd w:val="clear" w:color="auto" w:fill="FFFFFF"/>
        </w:rPr>
        <w:t>για</w:t>
      </w:r>
      <w:r w:rsidRPr="00FA6294">
        <w:rPr>
          <w:rFonts w:eastAsia="Times New Roman"/>
          <w:color w:val="212121"/>
          <w:szCs w:val="24"/>
          <w:shd w:val="clear" w:color="auto" w:fill="FFFFFF"/>
        </w:rPr>
        <w:t xml:space="preserve"> να πάρω </w:t>
      </w:r>
      <w:r>
        <w:rPr>
          <w:rFonts w:eastAsia="Times New Roman"/>
          <w:color w:val="212121"/>
          <w:szCs w:val="24"/>
          <w:shd w:val="clear" w:color="auto" w:fill="FFFFFF"/>
        </w:rPr>
        <w:t>Υ</w:t>
      </w:r>
      <w:r w:rsidRPr="00FA6294">
        <w:rPr>
          <w:rFonts w:eastAsia="Times New Roman"/>
          <w:color w:val="212121"/>
          <w:szCs w:val="24"/>
          <w:shd w:val="clear" w:color="auto" w:fill="FFFFFF"/>
        </w:rPr>
        <w:t>πουργείο</w:t>
      </w:r>
      <w:r>
        <w:rPr>
          <w:rFonts w:eastAsia="Times New Roman"/>
          <w:color w:val="212121"/>
          <w:szCs w:val="24"/>
          <w:shd w:val="clear" w:color="auto" w:fill="FFFFFF"/>
        </w:rPr>
        <w:t>. Το βίντεο στο</w:t>
      </w:r>
      <w:r>
        <w:rPr>
          <w:rFonts w:eastAsia="Times New Roman"/>
          <w:color w:val="212121"/>
          <w:szCs w:val="24"/>
          <w:shd w:val="clear" w:color="auto" w:fill="FFFFFF"/>
        </w:rPr>
        <w:t xml:space="preserve"> οποίο αναφέρθηκε και στο οποίο έλεγα ότι</w:t>
      </w:r>
      <w:r w:rsidRPr="00FA6294">
        <w:rPr>
          <w:rFonts w:eastAsia="Times New Roman"/>
          <w:color w:val="212121"/>
          <w:szCs w:val="24"/>
          <w:shd w:val="clear" w:color="auto" w:fill="FFFFFF"/>
        </w:rPr>
        <w:t xml:space="preserve"> δεν θα πάω στη Νέα Δημοκρατία ήταν του Νοεμβρίου του </w:t>
      </w:r>
      <w:r>
        <w:rPr>
          <w:rFonts w:eastAsia="Times New Roman"/>
          <w:color w:val="212121"/>
          <w:szCs w:val="24"/>
          <w:shd w:val="clear" w:color="auto" w:fill="FFFFFF"/>
        </w:rPr>
        <w:t>20</w:t>
      </w:r>
      <w:r w:rsidRPr="00FA6294">
        <w:rPr>
          <w:rFonts w:eastAsia="Times New Roman"/>
          <w:color w:val="212121"/>
          <w:szCs w:val="24"/>
          <w:shd w:val="clear" w:color="auto" w:fill="FFFFFF"/>
        </w:rPr>
        <w:t>10</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p>
    <w:p w14:paraId="1286C59E"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ΚΩΝΣΤΑΝΤΙΝΟΣ ΜΠΑΡΚΑΣ:</w:t>
      </w:r>
      <w:r>
        <w:rPr>
          <w:rFonts w:eastAsia="Times New Roman"/>
          <w:color w:val="212121"/>
          <w:szCs w:val="24"/>
          <w:shd w:val="clear" w:color="auto" w:fill="FFFFFF"/>
        </w:rPr>
        <w:t xml:space="preserve"> Δεν το είπε έτσι.</w:t>
      </w:r>
    </w:p>
    <w:p w14:paraId="1286C59F"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ΣΠΥΡΙΔΩΝ</w:t>
      </w:r>
      <w:r>
        <w:rPr>
          <w:rFonts w:eastAsia="Times New Roman"/>
          <w:b/>
          <w:color w:val="212121"/>
          <w:szCs w:val="24"/>
          <w:shd w:val="clear" w:color="auto" w:fill="FFFFFF"/>
        </w:rPr>
        <w:t xml:space="preserve"> </w:t>
      </w:r>
      <w:r>
        <w:rPr>
          <w:rFonts w:eastAsia="Times New Roman"/>
          <w:b/>
          <w:color w:val="212121"/>
          <w:szCs w:val="24"/>
          <w:shd w:val="clear" w:color="auto" w:fill="FFFFFF"/>
        </w:rPr>
        <w:t>-</w:t>
      </w:r>
      <w:r>
        <w:rPr>
          <w:rFonts w:eastAsia="Times New Roman"/>
          <w:b/>
          <w:color w:val="212121"/>
          <w:szCs w:val="24"/>
          <w:shd w:val="clear" w:color="auto" w:fill="FFFFFF"/>
        </w:rPr>
        <w:t xml:space="preserve"> </w:t>
      </w:r>
      <w:r>
        <w:rPr>
          <w:rFonts w:eastAsia="Times New Roman"/>
          <w:b/>
          <w:color w:val="212121"/>
          <w:szCs w:val="24"/>
          <w:shd w:val="clear" w:color="auto" w:fill="FFFFFF"/>
        </w:rPr>
        <w:t>ΑΔΩΝΙΣ ΓΕΩΡΓΙΑΔΗΣ:</w:t>
      </w:r>
      <w:r>
        <w:rPr>
          <w:rFonts w:eastAsia="Times New Roman"/>
          <w:color w:val="212121"/>
          <w:szCs w:val="24"/>
          <w:shd w:val="clear" w:color="auto" w:fill="FFFFFF"/>
        </w:rPr>
        <w:t xml:space="preserve"> Σ</w:t>
      </w:r>
      <w:r w:rsidRPr="00FA6294">
        <w:rPr>
          <w:rFonts w:eastAsia="Times New Roman"/>
          <w:color w:val="212121"/>
          <w:szCs w:val="24"/>
          <w:shd w:val="clear" w:color="auto" w:fill="FFFFFF"/>
        </w:rPr>
        <w:t xml:space="preserve">τη Νέα Δημοκρατία </w:t>
      </w:r>
      <w:r>
        <w:rPr>
          <w:rFonts w:eastAsia="Times New Roman"/>
          <w:color w:val="212121"/>
          <w:szCs w:val="24"/>
          <w:shd w:val="clear" w:color="auto" w:fill="FFFFFF"/>
        </w:rPr>
        <w:t>π</w:t>
      </w:r>
      <w:r w:rsidRPr="00FA6294">
        <w:rPr>
          <w:rFonts w:eastAsia="Times New Roman"/>
          <w:color w:val="212121"/>
          <w:szCs w:val="24"/>
          <w:shd w:val="clear" w:color="auto" w:fill="FFFFFF"/>
        </w:rPr>
        <w:t xml:space="preserve">ήγα τον Φεβρουάριο του </w:t>
      </w:r>
      <w:r>
        <w:rPr>
          <w:rFonts w:eastAsia="Times New Roman"/>
          <w:color w:val="212121"/>
          <w:szCs w:val="24"/>
          <w:shd w:val="clear" w:color="auto" w:fill="FFFFFF"/>
        </w:rPr>
        <w:t>20</w:t>
      </w:r>
      <w:r w:rsidRPr="00FA6294">
        <w:rPr>
          <w:rFonts w:eastAsia="Times New Roman"/>
          <w:color w:val="212121"/>
          <w:szCs w:val="24"/>
          <w:shd w:val="clear" w:color="auto" w:fill="FFFFFF"/>
        </w:rPr>
        <w:t>12</w:t>
      </w:r>
      <w:r>
        <w:rPr>
          <w:rFonts w:eastAsia="Times New Roman"/>
          <w:color w:val="212121"/>
          <w:szCs w:val="24"/>
          <w:shd w:val="clear" w:color="auto" w:fill="FFFFFF"/>
        </w:rPr>
        <w:t>. Δεν ξέρω πώς μετράνε</w:t>
      </w:r>
      <w:r w:rsidRPr="00FA6294">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FA6294">
        <w:rPr>
          <w:rFonts w:eastAsia="Times New Roman"/>
          <w:color w:val="212121"/>
          <w:szCs w:val="24"/>
          <w:shd w:val="clear" w:color="auto" w:fill="FFFFFF"/>
        </w:rPr>
        <w:t xml:space="preserve"> χρόνο στο ΣΥΡΙΖΑ</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αλλά αυτό είναι δύο χρόνια ενδιάμεσα</w:t>
      </w:r>
      <w:r>
        <w:rPr>
          <w:rFonts w:eastAsia="Times New Roman"/>
          <w:color w:val="212121"/>
          <w:szCs w:val="24"/>
          <w:shd w:val="clear" w:color="auto" w:fill="FFFFFF"/>
        </w:rPr>
        <w:t>. Τ</w:t>
      </w:r>
      <w:r w:rsidRPr="00FA6294">
        <w:rPr>
          <w:rFonts w:eastAsia="Times New Roman"/>
          <w:color w:val="212121"/>
          <w:szCs w:val="24"/>
          <w:shd w:val="clear" w:color="auto" w:fill="FFFFFF"/>
        </w:rPr>
        <w:t xml:space="preserve">ο </w:t>
      </w:r>
      <w:r>
        <w:rPr>
          <w:rFonts w:eastAsia="Times New Roman"/>
          <w:color w:val="212121"/>
          <w:szCs w:val="24"/>
          <w:shd w:val="clear" w:color="auto" w:fill="FFFFFF"/>
        </w:rPr>
        <w:t>δε εν</w:t>
      </w:r>
      <w:r w:rsidRPr="00FA6294">
        <w:rPr>
          <w:rFonts w:eastAsia="Times New Roman"/>
          <w:color w:val="212121"/>
          <w:szCs w:val="24"/>
          <w:shd w:val="clear" w:color="auto" w:fill="FFFFFF"/>
        </w:rPr>
        <w:t>διάμεσο ήταν η χρεοκοπία της χώρας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το μνημόνιο</w:t>
      </w:r>
      <w:r>
        <w:rPr>
          <w:rFonts w:eastAsia="Times New Roman"/>
          <w:color w:val="212121"/>
          <w:szCs w:val="24"/>
          <w:shd w:val="clear" w:color="auto" w:fill="FFFFFF"/>
        </w:rPr>
        <w:t xml:space="preserve">, η </w:t>
      </w:r>
      <w:r>
        <w:rPr>
          <w:rFonts w:eastAsia="Times New Roman"/>
          <w:color w:val="212121"/>
          <w:szCs w:val="24"/>
          <w:shd w:val="clear" w:color="auto" w:fill="FFFFFF"/>
        </w:rPr>
        <w:t>κ</w:t>
      </w:r>
      <w:r w:rsidRPr="00FA6294">
        <w:rPr>
          <w:rFonts w:eastAsia="Times New Roman"/>
          <w:color w:val="212121"/>
          <w:szCs w:val="24"/>
          <w:shd w:val="clear" w:color="auto" w:fill="FFFFFF"/>
        </w:rPr>
        <w:t xml:space="preserve">υβέρνηση </w:t>
      </w:r>
      <w:r>
        <w:rPr>
          <w:rFonts w:eastAsia="Times New Roman"/>
          <w:color w:val="212121"/>
          <w:szCs w:val="24"/>
          <w:shd w:val="clear" w:color="auto" w:fill="FFFFFF"/>
        </w:rPr>
        <w:t>Π</w:t>
      </w:r>
      <w:r w:rsidRPr="00FA6294">
        <w:rPr>
          <w:rFonts w:eastAsia="Times New Roman"/>
          <w:color w:val="212121"/>
          <w:szCs w:val="24"/>
          <w:shd w:val="clear" w:color="auto" w:fill="FFFFFF"/>
        </w:rPr>
        <w:t>απαδήμου</w:t>
      </w:r>
      <w:r>
        <w:rPr>
          <w:rFonts w:eastAsia="Times New Roman"/>
          <w:color w:val="212121"/>
          <w:szCs w:val="24"/>
          <w:shd w:val="clear" w:color="auto" w:fill="FFFFFF"/>
        </w:rPr>
        <w:t>. Κ</w:t>
      </w:r>
      <w:r w:rsidRPr="00FA6294">
        <w:rPr>
          <w:rFonts w:eastAsia="Times New Roman"/>
          <w:color w:val="212121"/>
          <w:szCs w:val="24"/>
          <w:shd w:val="clear" w:color="auto" w:fill="FFFFFF"/>
        </w:rPr>
        <w:t xml:space="preserve">αι </w:t>
      </w:r>
      <w:r>
        <w:rPr>
          <w:rFonts w:eastAsia="Times New Roman"/>
          <w:color w:val="212121"/>
          <w:szCs w:val="24"/>
          <w:shd w:val="clear" w:color="auto" w:fill="FFFFFF"/>
        </w:rPr>
        <w:t>βεβαίως Υπουργός έγινα με τον Λαϊκό Ορθόδοξο Συναγερμό</w:t>
      </w:r>
      <w:r w:rsidRPr="00FA6294">
        <w:rPr>
          <w:rFonts w:eastAsia="Times New Roman"/>
          <w:color w:val="212121"/>
          <w:szCs w:val="24"/>
          <w:shd w:val="clear" w:color="auto" w:fill="FFFFFF"/>
        </w:rPr>
        <w:t xml:space="preserve"> και </w:t>
      </w:r>
      <w:r>
        <w:rPr>
          <w:rFonts w:eastAsia="Times New Roman"/>
          <w:color w:val="212121"/>
          <w:szCs w:val="24"/>
          <w:shd w:val="clear" w:color="auto" w:fill="FFFFFF"/>
        </w:rPr>
        <w:t>όχι</w:t>
      </w:r>
      <w:r w:rsidRPr="00FA6294">
        <w:rPr>
          <w:rFonts w:eastAsia="Times New Roman"/>
          <w:color w:val="212121"/>
          <w:szCs w:val="24"/>
          <w:shd w:val="clear" w:color="auto" w:fill="FFFFFF"/>
        </w:rPr>
        <w:t xml:space="preserve"> με τη Νέα Δημοκρατία</w:t>
      </w:r>
      <w:r>
        <w:rPr>
          <w:rFonts w:eastAsia="Times New Roman"/>
          <w:color w:val="212121"/>
          <w:szCs w:val="24"/>
          <w:shd w:val="clear" w:color="auto" w:fill="FFFFFF"/>
        </w:rPr>
        <w:t>. Με τη Νέα Δημοκρατία έγινα α</w:t>
      </w:r>
      <w:r w:rsidRPr="00FA6294">
        <w:rPr>
          <w:rFonts w:eastAsia="Times New Roman"/>
          <w:color w:val="212121"/>
          <w:szCs w:val="24"/>
          <w:shd w:val="clear" w:color="auto" w:fill="FFFFFF"/>
        </w:rPr>
        <w:t>φο</w:t>
      </w:r>
      <w:r w:rsidRPr="00FA6294">
        <w:rPr>
          <w:rFonts w:eastAsia="Times New Roman"/>
          <w:color w:val="212121"/>
          <w:szCs w:val="24"/>
          <w:shd w:val="clear" w:color="auto" w:fill="FFFFFF"/>
        </w:rPr>
        <w:t xml:space="preserve">ύ εξελέγη </w:t>
      </w:r>
      <w:r>
        <w:rPr>
          <w:rFonts w:eastAsia="Times New Roman"/>
          <w:color w:val="212121"/>
          <w:szCs w:val="24"/>
          <w:shd w:val="clear" w:color="auto" w:fill="FFFFFF"/>
        </w:rPr>
        <w:t>με σταυρό μετά από ενάμιση χρόνο.</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Άρα κάθε σύγκριση με την κ</w:t>
      </w:r>
      <w:r>
        <w:rPr>
          <w:rFonts w:eastAsia="Times New Roman"/>
          <w:color w:val="212121"/>
          <w:szCs w:val="24"/>
          <w:shd w:val="clear" w:color="auto" w:fill="FFFFFF"/>
        </w:rPr>
        <w:t>.</w:t>
      </w:r>
      <w:r>
        <w:rPr>
          <w:rFonts w:eastAsia="Times New Roman"/>
          <w:color w:val="212121"/>
          <w:szCs w:val="24"/>
          <w:shd w:val="clear" w:color="auto" w:fill="FFFFFF"/>
        </w:rPr>
        <w:t xml:space="preserve"> Παπακώστα, με τον κ.</w:t>
      </w:r>
      <w:r w:rsidRPr="00FA6294">
        <w:rPr>
          <w:rFonts w:eastAsia="Times New Roman"/>
          <w:color w:val="212121"/>
          <w:szCs w:val="24"/>
          <w:shd w:val="clear" w:color="auto" w:fill="FFFFFF"/>
        </w:rPr>
        <w:t xml:space="preserve"> Κόκκαλη</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με την κ</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Κουντουρά και με όλους αυτούς ούτε με αγγίζει</w:t>
      </w:r>
      <w:r>
        <w:rPr>
          <w:rFonts w:eastAsia="Times New Roman"/>
          <w:color w:val="212121"/>
          <w:szCs w:val="24"/>
          <w:shd w:val="clear" w:color="auto" w:fill="FFFFFF"/>
        </w:rPr>
        <w:t xml:space="preserve">. </w:t>
      </w:r>
    </w:p>
    <w:p w14:paraId="1286C5A0"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Όσον αφορά στις αναφορές πολλών Βουλευτών του ΣΥΡΙΖΑ για τον εκφοβισμό κατά των Βουλευτών, καταθ</w:t>
      </w:r>
      <w:r>
        <w:rPr>
          <w:rFonts w:eastAsia="Times New Roman"/>
          <w:color w:val="212121"/>
          <w:szCs w:val="24"/>
          <w:shd w:val="clear" w:color="auto" w:fill="FFFFFF"/>
        </w:rPr>
        <w:t xml:space="preserve">έτω στα </w:t>
      </w:r>
      <w:r>
        <w:rPr>
          <w:rFonts w:eastAsia="Times New Roman"/>
          <w:color w:val="212121"/>
          <w:szCs w:val="24"/>
          <w:shd w:val="clear" w:color="auto" w:fill="FFFFFF"/>
        </w:rPr>
        <w:lastRenderedPageBreak/>
        <w:t xml:space="preserve">Πρακτικά το εξώφυλλο από «Το Χωνί» με τη φωτογραφία μου, </w:t>
      </w:r>
      <w:r>
        <w:rPr>
          <w:rFonts w:eastAsia="Times New Roman"/>
          <w:color w:val="212121"/>
          <w:szCs w:val="24"/>
          <w:shd w:val="clear" w:color="auto" w:fill="FFFFFF"/>
        </w:rPr>
        <w:t xml:space="preserve">του </w:t>
      </w:r>
      <w:r>
        <w:rPr>
          <w:rFonts w:eastAsia="Times New Roman"/>
          <w:color w:val="212121"/>
          <w:szCs w:val="24"/>
          <w:shd w:val="clear" w:color="auto" w:fill="FFFFFF"/>
        </w:rPr>
        <w:t xml:space="preserve">Ευάγγελου Μεϊμαράκη… </w:t>
      </w:r>
    </w:p>
    <w:p w14:paraId="1286C5A1" w14:textId="77777777" w:rsidR="000402FE" w:rsidRDefault="007623D8">
      <w:pPr>
        <w:spacing w:line="600" w:lineRule="auto"/>
        <w:ind w:firstLine="720"/>
        <w:jc w:val="both"/>
        <w:rPr>
          <w:rFonts w:eastAsia="Times New Roman"/>
          <w:color w:val="212121"/>
          <w:szCs w:val="24"/>
          <w:shd w:val="clear" w:color="auto" w:fill="FFFFFF"/>
        </w:rPr>
      </w:pPr>
      <w:r w:rsidRPr="00F57DDA">
        <w:rPr>
          <w:rFonts w:eastAsia="Times New Roman"/>
          <w:b/>
          <w:color w:val="212121"/>
          <w:szCs w:val="24"/>
          <w:shd w:val="clear" w:color="auto" w:fill="FFFFFF"/>
        </w:rPr>
        <w:t>ΣΩΚΡΑΤΗΣ ΦΑΜΕΛΛΟΣ (Αναπληρωτής Υπουργός Περιβάλλοντος και Ενέργειας):</w:t>
      </w:r>
      <w:r w:rsidRPr="00F57DDA">
        <w:rPr>
          <w:rFonts w:eastAsia="Times New Roman"/>
          <w:color w:val="212121"/>
          <w:szCs w:val="24"/>
          <w:shd w:val="clear" w:color="auto" w:fill="FFFFFF"/>
        </w:rPr>
        <w:t xml:space="preserve"> </w:t>
      </w:r>
      <w:r>
        <w:rPr>
          <w:rFonts w:eastAsia="Times New Roman"/>
          <w:color w:val="212121"/>
          <w:szCs w:val="24"/>
          <w:shd w:val="clear" w:color="auto" w:fill="FFFFFF"/>
        </w:rPr>
        <w:t xml:space="preserve">Κύριε Πρόεδρε, τι κάνετε; </w:t>
      </w:r>
    </w:p>
    <w:p w14:paraId="1286C5A2"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(Σπυρίδων Λυκούδης):</w:t>
      </w:r>
      <w:r>
        <w:rPr>
          <w:rFonts w:eastAsia="Times New Roman"/>
          <w:color w:val="212121"/>
          <w:szCs w:val="24"/>
          <w:shd w:val="clear" w:color="auto" w:fill="FFFFFF"/>
        </w:rPr>
        <w:t xml:space="preserve"> Σας παρακαλώ, κύριε Φάμελλε, αφήστε με να λειτουργήσω. </w:t>
      </w:r>
    </w:p>
    <w:p w14:paraId="1286C5A3" w14:textId="77777777" w:rsidR="000402FE" w:rsidRDefault="007623D8">
      <w:pPr>
        <w:spacing w:line="600" w:lineRule="auto"/>
        <w:ind w:firstLine="720"/>
        <w:jc w:val="both"/>
        <w:rPr>
          <w:rFonts w:eastAsia="Times New Roman"/>
          <w:color w:val="212121"/>
          <w:szCs w:val="24"/>
          <w:shd w:val="clear" w:color="auto" w:fill="FFFFFF"/>
        </w:rPr>
      </w:pPr>
      <w:r w:rsidRPr="008E03E6">
        <w:rPr>
          <w:rFonts w:eastAsia="Times New Roman"/>
          <w:b/>
          <w:color w:val="212121"/>
          <w:szCs w:val="24"/>
          <w:shd w:val="clear" w:color="auto" w:fill="FFFFFF"/>
        </w:rPr>
        <w:t>ΣΠΥΡΙΔΩΝ</w:t>
      </w:r>
      <w:r>
        <w:rPr>
          <w:rFonts w:eastAsia="Times New Roman"/>
          <w:b/>
          <w:color w:val="212121"/>
          <w:szCs w:val="24"/>
          <w:shd w:val="clear" w:color="auto" w:fill="FFFFFF"/>
        </w:rPr>
        <w:t xml:space="preserve"> </w:t>
      </w:r>
      <w:r w:rsidRPr="008E03E6">
        <w:rPr>
          <w:rFonts w:eastAsia="Times New Roman"/>
          <w:b/>
          <w:color w:val="212121"/>
          <w:szCs w:val="24"/>
          <w:shd w:val="clear" w:color="auto" w:fill="FFFFFF"/>
        </w:rPr>
        <w:t>-</w:t>
      </w:r>
      <w:r>
        <w:rPr>
          <w:rFonts w:eastAsia="Times New Roman"/>
          <w:b/>
          <w:color w:val="212121"/>
          <w:szCs w:val="24"/>
          <w:shd w:val="clear" w:color="auto" w:fill="FFFFFF"/>
        </w:rPr>
        <w:t xml:space="preserve"> </w:t>
      </w:r>
      <w:r w:rsidRPr="008E03E6">
        <w:rPr>
          <w:rFonts w:eastAsia="Times New Roman"/>
          <w:b/>
          <w:color w:val="212121"/>
          <w:szCs w:val="24"/>
          <w:shd w:val="clear" w:color="auto" w:fill="FFFFFF"/>
        </w:rPr>
        <w:t>ΑΔΩΝΙΣ ΓΕΩΡΓΙΑΔΗΣ:</w:t>
      </w:r>
      <w:r>
        <w:rPr>
          <w:rFonts w:eastAsia="Times New Roman"/>
          <w:b/>
          <w:color w:val="212121"/>
          <w:szCs w:val="24"/>
          <w:shd w:val="clear" w:color="auto" w:fill="FFFFFF"/>
        </w:rPr>
        <w:t xml:space="preserve"> </w:t>
      </w:r>
      <w:r>
        <w:rPr>
          <w:rFonts w:eastAsia="Times New Roman"/>
          <w:color w:val="212121"/>
          <w:szCs w:val="24"/>
          <w:shd w:val="clear" w:color="auto" w:fill="FFFFFF"/>
        </w:rPr>
        <w:t>...και της κ</w:t>
      </w:r>
      <w:r>
        <w:rPr>
          <w:rFonts w:eastAsia="Times New Roman"/>
          <w:color w:val="212121"/>
          <w:szCs w:val="24"/>
          <w:shd w:val="clear" w:color="auto" w:fill="FFFFFF"/>
        </w:rPr>
        <w:t>.</w:t>
      </w:r>
      <w:r>
        <w:rPr>
          <w:rFonts w:eastAsia="Times New Roman"/>
          <w:color w:val="212121"/>
          <w:szCs w:val="24"/>
          <w:shd w:val="clear" w:color="auto" w:fill="FFFFFF"/>
        </w:rPr>
        <w:t xml:space="preserve"> Βούλτεψη που λέει «στα τσακίδια». Σας το αφιερώνω, κύριοι του ΣΥΡΙΖΑ. </w:t>
      </w:r>
    </w:p>
    <w:p w14:paraId="1286C5A4"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(Στο σημείο αυτό ο Βουλευτής κ. Σπυρίδων</w:t>
      </w:r>
      <w:r>
        <w:rPr>
          <w:rFonts w:eastAsia="Times New Roman"/>
          <w:color w:val="212121"/>
          <w:szCs w:val="24"/>
          <w:shd w:val="clear" w:color="auto" w:fill="FFFFFF"/>
        </w:rPr>
        <w:t xml:space="preserve"> </w:t>
      </w:r>
      <w:r>
        <w:rPr>
          <w:rFonts w:eastAsia="Times New Roman"/>
          <w:color w:val="212121"/>
          <w:szCs w:val="24"/>
          <w:shd w:val="clear" w:color="auto" w:fill="FFFFFF"/>
        </w:rPr>
        <w:t>-</w:t>
      </w:r>
      <w:r>
        <w:rPr>
          <w:rFonts w:eastAsia="Times New Roman"/>
          <w:color w:val="212121"/>
          <w:szCs w:val="24"/>
          <w:shd w:val="clear" w:color="auto" w:fill="FFFFFF"/>
        </w:rPr>
        <w:t xml:space="preserve"> </w:t>
      </w:r>
      <w:r>
        <w:rPr>
          <w:rFonts w:eastAsia="Times New Roman"/>
          <w:color w:val="212121"/>
          <w:szCs w:val="24"/>
          <w:shd w:val="clear" w:color="auto" w:fill="FFFFFF"/>
        </w:rPr>
        <w:t>Άδωνις Γεωργιάδης καταθέτει για τα Πρακτι</w:t>
      </w:r>
      <w:r>
        <w:rPr>
          <w:rFonts w:eastAsia="Times New Roman"/>
          <w:color w:val="212121"/>
          <w:szCs w:val="24"/>
          <w:shd w:val="clear" w:color="auto" w:fill="FFFFFF"/>
        </w:rPr>
        <w:t xml:space="preserve">κά το προαναφερθέν εξώφυλλο, το οποίο βρίσκεται στο </w:t>
      </w:r>
      <w:r>
        <w:rPr>
          <w:rFonts w:eastAsia="Times New Roman"/>
          <w:color w:val="212121"/>
          <w:szCs w:val="24"/>
          <w:shd w:val="clear" w:color="auto" w:fill="FFFFFF"/>
        </w:rPr>
        <w:t>α</w:t>
      </w:r>
      <w:r>
        <w:rPr>
          <w:rFonts w:eastAsia="Times New Roman"/>
          <w:color w:val="212121"/>
          <w:szCs w:val="24"/>
          <w:shd w:val="clear" w:color="auto" w:fill="FFFFFF"/>
        </w:rPr>
        <w:t>ρχείο του Τμήματος Γραμματείας της Διεύθυνσης Στενογραφίας και Πρακτικών της Βουλής)</w:t>
      </w:r>
    </w:p>
    <w:p w14:paraId="1286C5A5" w14:textId="77777777" w:rsidR="000402FE" w:rsidRDefault="007623D8">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286C5A6" w14:textId="77777777" w:rsidR="000402FE" w:rsidRDefault="007623D8">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(Θόρυβος</w:t>
      </w:r>
      <w:r>
        <w:rPr>
          <w:rFonts w:eastAsia="Times New Roman"/>
          <w:color w:val="212121"/>
          <w:szCs w:val="24"/>
          <w:shd w:val="clear" w:color="auto" w:fill="FFFFFF"/>
        </w:rPr>
        <w:t xml:space="preserve"> </w:t>
      </w:r>
      <w:r>
        <w:rPr>
          <w:rFonts w:eastAsia="Times New Roman"/>
          <w:color w:val="212121"/>
          <w:szCs w:val="24"/>
          <w:shd w:val="clear" w:color="auto" w:fill="FFFFFF"/>
        </w:rPr>
        <w:t>-</w:t>
      </w:r>
      <w:r>
        <w:rPr>
          <w:rFonts w:eastAsia="Times New Roman"/>
          <w:color w:val="212121"/>
          <w:szCs w:val="24"/>
          <w:shd w:val="clear" w:color="auto" w:fill="FFFFFF"/>
        </w:rPr>
        <w:t xml:space="preserve"> </w:t>
      </w:r>
      <w:r>
        <w:rPr>
          <w:rFonts w:eastAsia="Times New Roman"/>
          <w:color w:val="212121"/>
          <w:szCs w:val="24"/>
          <w:shd w:val="clear" w:color="auto" w:fill="FFFFFF"/>
        </w:rPr>
        <w:t>διαμαρτυρίες από την πτέρυγα του ΣΥΡΙΖΑ)</w:t>
      </w:r>
    </w:p>
    <w:p w14:paraId="1286C5A7"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ΠΡΟΕΔΡΕΥΩΝ </w:t>
      </w:r>
      <w:r>
        <w:rPr>
          <w:rFonts w:eastAsia="Times New Roman"/>
          <w:b/>
          <w:color w:val="212121"/>
          <w:szCs w:val="24"/>
          <w:shd w:val="clear" w:color="auto" w:fill="FFFFFF"/>
        </w:rPr>
        <w:t>(Σπυρίδων Λυκούδης):</w:t>
      </w:r>
      <w:r>
        <w:rPr>
          <w:rFonts w:eastAsia="Times New Roman"/>
          <w:color w:val="212121"/>
          <w:szCs w:val="24"/>
          <w:shd w:val="clear" w:color="auto" w:fill="FFFFFF"/>
        </w:rPr>
        <w:t xml:space="preserve"> Κύριε Γεωργιάδη, αυτό φεύγει τελείως από το προσωπικό ζήτημα. Δεν θα γίνει το χθεσινό εδώ. Και να σας πω και κάτι άλλο; Όλα όσα είπατε τώρα τα είπατε χθες όταν αποκρούσατε τις ίδιες παρατηρήσεις του κ. Πολάκη. Δεν θα γίνεται κάθε δέκα </w:t>
      </w:r>
      <w:r>
        <w:rPr>
          <w:rFonts w:eastAsia="Times New Roman"/>
          <w:color w:val="212121"/>
          <w:szCs w:val="24"/>
          <w:shd w:val="clear" w:color="auto" w:fill="FFFFFF"/>
        </w:rPr>
        <w:t xml:space="preserve">λεπτά αυτή η ιστορία. Σας παρακαλώ πάρα πολύ. Σας παρακαλώ! </w:t>
      </w:r>
    </w:p>
    <w:p w14:paraId="1286C5A8"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συνάδελφοι, έχω την τιμή να ανακοινώσω στο Σώμα ότι </w:t>
      </w:r>
      <w:r>
        <w:rPr>
          <w:rFonts w:eastAsia="Times New Roman"/>
          <w:color w:val="212121"/>
          <w:szCs w:val="24"/>
          <w:shd w:val="clear" w:color="auto" w:fill="FFFFFF"/>
        </w:rPr>
        <w:t xml:space="preserve">τη συνεδρίασή μας παρακολουθούν </w:t>
      </w:r>
      <w:r>
        <w:rPr>
          <w:rFonts w:eastAsia="Times New Roman"/>
          <w:color w:val="212121"/>
          <w:szCs w:val="24"/>
          <w:shd w:val="clear" w:color="auto" w:fill="FFFFFF"/>
        </w:rPr>
        <w:t>από τα άνω δυτικά θεωρεία</w:t>
      </w:r>
      <w:r>
        <w:rPr>
          <w:rFonts w:eastAsia="Times New Roman"/>
          <w:color w:val="212121"/>
          <w:szCs w:val="24"/>
          <w:shd w:val="clear" w:color="auto" w:fill="FFFFFF"/>
        </w:rPr>
        <w:t>,</w:t>
      </w:r>
      <w:r>
        <w:rPr>
          <w:rFonts w:eastAsia="Times New Roman"/>
          <w:color w:val="212121"/>
          <w:szCs w:val="24"/>
          <w:shd w:val="clear" w:color="auto" w:fill="FFFFFF"/>
        </w:rPr>
        <w:t xml:space="preserve"> αφού προηγουμένως </w:t>
      </w:r>
      <w:r>
        <w:rPr>
          <w:rFonts w:eastAsia="Times New Roman"/>
          <w:color w:val="212121"/>
          <w:szCs w:val="24"/>
          <w:shd w:val="clear" w:color="auto" w:fill="FFFFFF"/>
        </w:rPr>
        <w:t>ξεναγήθηκαν στην έκθεση της αίθουσας «ΕΛΕΥΘΕΡΙΟΣ</w:t>
      </w:r>
      <w:r>
        <w:rPr>
          <w:rFonts w:eastAsia="Times New Roman"/>
          <w:color w:val="212121"/>
          <w:szCs w:val="24"/>
          <w:shd w:val="clear" w:color="auto" w:fill="FFFFFF"/>
        </w:rPr>
        <w:t xml:space="preserve"> ΒΕΝΙΖΕΛΟΣ» και </w:t>
      </w:r>
      <w:r>
        <w:rPr>
          <w:rFonts w:eastAsia="Times New Roman"/>
          <w:color w:val="212121"/>
          <w:szCs w:val="24"/>
          <w:shd w:val="clear" w:color="auto" w:fill="FFFFFF"/>
        </w:rPr>
        <w:t>ενημερώθηκαν για την ιστορία του κτηρίου και</w:t>
      </w:r>
      <w:r w:rsidRPr="003D2102">
        <w:rPr>
          <w:rFonts w:eastAsia="Times New Roman"/>
          <w:color w:val="212121"/>
          <w:szCs w:val="24"/>
          <w:shd w:val="clear" w:color="auto" w:fill="FFFFFF"/>
        </w:rPr>
        <w:t xml:space="preserve"> </w:t>
      </w:r>
      <w:r w:rsidRPr="00FA6294">
        <w:rPr>
          <w:rFonts w:eastAsia="Times New Roman"/>
          <w:color w:val="212121"/>
          <w:szCs w:val="24"/>
          <w:shd w:val="clear" w:color="auto" w:fill="FFFFFF"/>
        </w:rPr>
        <w:t xml:space="preserve">τον τρόπο οργάνωσης και λειτουργίας της </w:t>
      </w:r>
      <w:r>
        <w:rPr>
          <w:rFonts w:eastAsia="Times New Roman"/>
          <w:color w:val="212121"/>
          <w:szCs w:val="24"/>
          <w:shd w:val="clear" w:color="auto" w:fill="FFFFFF"/>
        </w:rPr>
        <w:t>Β</w:t>
      </w:r>
      <w:r w:rsidRPr="00FA6294">
        <w:rPr>
          <w:rFonts w:eastAsia="Times New Roman"/>
          <w:color w:val="212121"/>
          <w:szCs w:val="24"/>
          <w:shd w:val="clear" w:color="auto" w:fill="FFFFFF"/>
        </w:rPr>
        <w:t>ουλής</w:t>
      </w:r>
      <w:r>
        <w:rPr>
          <w:rFonts w:eastAsia="Times New Roman"/>
          <w:color w:val="212121"/>
          <w:szCs w:val="24"/>
          <w:shd w:val="clear" w:color="auto" w:fill="FFFFFF"/>
        </w:rPr>
        <w:t>,</w:t>
      </w:r>
      <w:r>
        <w:rPr>
          <w:rFonts w:eastAsia="Times New Roman"/>
          <w:color w:val="212121"/>
          <w:szCs w:val="24"/>
          <w:shd w:val="clear" w:color="auto" w:fill="FFFFFF"/>
        </w:rPr>
        <w:t xml:space="preserve"> σαράντα οκτώ</w:t>
      </w:r>
      <w:r w:rsidRPr="00FA6294">
        <w:rPr>
          <w:rFonts w:eastAsia="Times New Roman"/>
          <w:color w:val="212121"/>
          <w:szCs w:val="24"/>
          <w:shd w:val="clear" w:color="auto" w:fill="FFFFFF"/>
        </w:rPr>
        <w:t xml:space="preserve"> μαθήτριες και μαθητές και </w:t>
      </w:r>
      <w:r>
        <w:rPr>
          <w:rFonts w:eastAsia="Times New Roman"/>
          <w:color w:val="212121"/>
          <w:szCs w:val="24"/>
          <w:shd w:val="clear" w:color="auto" w:fill="FFFFFF"/>
        </w:rPr>
        <w:t>τρεις</w:t>
      </w:r>
      <w:r w:rsidRPr="00FA6294">
        <w:rPr>
          <w:rFonts w:eastAsia="Times New Roman"/>
          <w:color w:val="212121"/>
          <w:szCs w:val="24"/>
          <w:shd w:val="clear" w:color="auto" w:fill="FFFFFF"/>
        </w:rPr>
        <w:t xml:space="preserve"> εκπαιδευτικοί </w:t>
      </w:r>
      <w:r w:rsidRPr="00FA6294">
        <w:rPr>
          <w:rFonts w:eastAsia="Times New Roman"/>
          <w:color w:val="212121"/>
          <w:szCs w:val="24"/>
          <w:shd w:val="clear" w:color="auto" w:fill="FFFFFF"/>
        </w:rPr>
        <w:t xml:space="preserve">συνοδοί </w:t>
      </w:r>
      <w:r>
        <w:rPr>
          <w:rFonts w:eastAsia="Times New Roman"/>
          <w:color w:val="212121"/>
          <w:szCs w:val="24"/>
          <w:shd w:val="clear" w:color="auto" w:fill="FFFFFF"/>
        </w:rPr>
        <w:t xml:space="preserve">τους </w:t>
      </w:r>
      <w:r w:rsidRPr="00FA6294">
        <w:rPr>
          <w:rFonts w:eastAsia="Times New Roman"/>
          <w:color w:val="212121"/>
          <w:szCs w:val="24"/>
          <w:shd w:val="clear" w:color="auto" w:fill="FFFFFF"/>
        </w:rPr>
        <w:t xml:space="preserve">από το </w:t>
      </w:r>
      <w:r>
        <w:rPr>
          <w:rFonts w:eastAsia="Times New Roman"/>
          <w:color w:val="212121"/>
          <w:szCs w:val="24"/>
          <w:shd w:val="clear" w:color="auto" w:fill="FFFFFF"/>
        </w:rPr>
        <w:t>5</w:t>
      </w:r>
      <w:r w:rsidRPr="004065AA">
        <w:rPr>
          <w:rFonts w:eastAsia="Times New Roman"/>
          <w:color w:val="212121"/>
          <w:szCs w:val="24"/>
          <w:shd w:val="clear" w:color="auto" w:fill="FFFFFF"/>
          <w:vertAlign w:val="superscript"/>
        </w:rPr>
        <w:t>ο</w:t>
      </w:r>
      <w:r>
        <w:rPr>
          <w:rFonts w:eastAsia="Times New Roman"/>
          <w:color w:val="212121"/>
          <w:szCs w:val="24"/>
          <w:shd w:val="clear" w:color="auto" w:fill="FFFFFF"/>
        </w:rPr>
        <w:t xml:space="preserve"> </w:t>
      </w:r>
      <w:r w:rsidRPr="00FA6294">
        <w:rPr>
          <w:rFonts w:eastAsia="Times New Roman"/>
          <w:color w:val="212121"/>
          <w:szCs w:val="24"/>
          <w:shd w:val="clear" w:color="auto" w:fill="FFFFFF"/>
        </w:rPr>
        <w:t>Γενικό Λύκειο Αιγάλεω</w:t>
      </w:r>
      <w:r>
        <w:rPr>
          <w:rFonts w:eastAsia="Times New Roman"/>
          <w:color w:val="212121"/>
          <w:szCs w:val="24"/>
          <w:shd w:val="clear" w:color="auto" w:fill="FFFFFF"/>
        </w:rPr>
        <w:t>.</w:t>
      </w:r>
    </w:p>
    <w:p w14:paraId="1286C5A9"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Καλώς ήρθατε στην Ελληνική Βουλή, παιδιά. </w:t>
      </w:r>
    </w:p>
    <w:p w14:paraId="1286C5AA" w14:textId="77777777" w:rsidR="000402FE" w:rsidRDefault="007623D8">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 όλες τις πτέρυγες της Βουλής)</w:t>
      </w:r>
    </w:p>
    <w:p w14:paraId="1286C5AB"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Τον λόγο έχει τώρα ο Αναπληρωτής Υπουργός Περιβάλλοντος και Ενέργειας κ. Σωκράτης Φάμελλος.</w:t>
      </w:r>
    </w:p>
    <w:p w14:paraId="1286C5AC"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Ορίστε, κύριε Φάμελλε, έχετε τον λόγο. </w:t>
      </w:r>
    </w:p>
    <w:p w14:paraId="1286C5AD" w14:textId="77777777" w:rsidR="000402FE" w:rsidRDefault="007623D8">
      <w:pPr>
        <w:spacing w:line="600" w:lineRule="auto"/>
        <w:ind w:firstLine="720"/>
        <w:jc w:val="both"/>
        <w:rPr>
          <w:rFonts w:eastAsia="Times New Roman"/>
          <w:color w:val="212121"/>
          <w:szCs w:val="24"/>
          <w:shd w:val="clear" w:color="auto" w:fill="FFFFFF"/>
        </w:rPr>
      </w:pPr>
      <w:r w:rsidRPr="00AF46DE">
        <w:rPr>
          <w:rFonts w:eastAsia="Times New Roman"/>
          <w:b/>
          <w:color w:val="212121"/>
          <w:szCs w:val="24"/>
          <w:shd w:val="clear" w:color="auto" w:fill="FFFFFF"/>
        </w:rPr>
        <w:t>ΣΩΚΡΑΤΗΣ ΦΑΜΕΛΛΟΣ (Αναπληρωτής Υπουργός Περιβάλλοντος και Ενέργειας):</w:t>
      </w:r>
      <w:r w:rsidRPr="00AF46DE">
        <w:rPr>
          <w:rFonts w:eastAsia="Times New Roman"/>
          <w:color w:val="212121"/>
          <w:szCs w:val="24"/>
          <w:shd w:val="clear" w:color="auto" w:fill="FFFFFF"/>
        </w:rPr>
        <w:t xml:space="preserve"> </w:t>
      </w:r>
      <w:r>
        <w:rPr>
          <w:rFonts w:eastAsia="Times New Roman"/>
          <w:color w:val="212121"/>
          <w:szCs w:val="24"/>
          <w:shd w:val="clear" w:color="auto" w:fill="FFFFFF"/>
        </w:rPr>
        <w:t>Ευχ</w:t>
      </w:r>
      <w:r>
        <w:rPr>
          <w:rFonts w:eastAsia="Times New Roman"/>
          <w:color w:val="212121"/>
          <w:szCs w:val="24"/>
          <w:shd w:val="clear" w:color="auto" w:fill="FFFFFF"/>
        </w:rPr>
        <w:t xml:space="preserve">αριστώ πολύ, κύριε Πρόεδρε. </w:t>
      </w:r>
    </w:p>
    <w:p w14:paraId="1286C5AE"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Κυρίες και κύριοι συνάδελφοι, προηγουμένως έγινε ένα θέμα για την παραβίαση της διαδικασίας της κοινοβουλευτικής συζήτησης από τον Αντιπρόεδρο της Νέας Δη</w:t>
      </w:r>
      <w:r w:rsidRPr="00FA6294">
        <w:rPr>
          <w:rFonts w:eastAsia="Times New Roman"/>
          <w:color w:val="212121"/>
          <w:szCs w:val="24"/>
          <w:shd w:val="clear" w:color="auto" w:fill="FFFFFF"/>
        </w:rPr>
        <w:t>μοκρατίας για μία φαινομενική επί του προσωπικού τοποθέτηση</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 xml:space="preserve">που απλώς ήταν ακόμα </w:t>
      </w:r>
      <w:r w:rsidRPr="00FA6294">
        <w:rPr>
          <w:rFonts w:eastAsia="Times New Roman"/>
          <w:color w:val="212121"/>
          <w:szCs w:val="24"/>
          <w:shd w:val="clear" w:color="auto" w:fill="FFFFFF"/>
        </w:rPr>
        <w:t xml:space="preserve">μία θεατρική παράσταση </w:t>
      </w:r>
      <w:r>
        <w:rPr>
          <w:rFonts w:eastAsia="Times New Roman"/>
          <w:color w:val="212121"/>
          <w:szCs w:val="24"/>
          <w:shd w:val="clear" w:color="auto" w:fill="FFFFFF"/>
        </w:rPr>
        <w:t>εντός της Βουλής.</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FA6294">
        <w:rPr>
          <w:rFonts w:eastAsia="Times New Roman"/>
          <w:color w:val="212121"/>
          <w:szCs w:val="24"/>
          <w:shd w:val="clear" w:color="auto" w:fill="FFFFFF"/>
        </w:rPr>
        <w:t xml:space="preserve"> η ζήτηση για ψήφο εμπιστοσύνης </w:t>
      </w:r>
      <w:r>
        <w:rPr>
          <w:rFonts w:eastAsia="Times New Roman"/>
          <w:color w:val="212121"/>
          <w:szCs w:val="24"/>
          <w:shd w:val="clear" w:color="auto" w:fill="FFFFFF"/>
        </w:rPr>
        <w:t>ε</w:t>
      </w:r>
      <w:r w:rsidRPr="00FA6294">
        <w:rPr>
          <w:rFonts w:eastAsia="Times New Roman"/>
          <w:color w:val="212121"/>
          <w:szCs w:val="24"/>
          <w:shd w:val="clear" w:color="auto" w:fill="FFFFFF"/>
        </w:rPr>
        <w:t>ίναι μία πάρα πολύ σοβαρή διαδικασία</w:t>
      </w:r>
      <w:r>
        <w:rPr>
          <w:rFonts w:eastAsia="Times New Roman"/>
          <w:color w:val="212121"/>
          <w:szCs w:val="24"/>
          <w:shd w:val="clear" w:color="auto" w:fill="FFFFFF"/>
        </w:rPr>
        <w:t>. Δεν αντιστοιχεί βέβαια</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 xml:space="preserve">σε </w:t>
      </w:r>
      <w:r w:rsidRPr="00FA6294">
        <w:rPr>
          <w:rFonts w:eastAsia="Times New Roman"/>
          <w:color w:val="212121"/>
          <w:szCs w:val="24"/>
          <w:shd w:val="clear" w:color="auto" w:fill="FFFFFF"/>
        </w:rPr>
        <w:t xml:space="preserve">αυτά </w:t>
      </w:r>
      <w:r>
        <w:rPr>
          <w:rFonts w:eastAsia="Times New Roman"/>
          <w:color w:val="212121"/>
          <w:szCs w:val="24"/>
          <w:shd w:val="clear" w:color="auto" w:fill="FFFFFF"/>
        </w:rPr>
        <w:t>που μ</w:t>
      </w:r>
      <w:r w:rsidRPr="00FA6294">
        <w:rPr>
          <w:rFonts w:eastAsia="Times New Roman"/>
          <w:color w:val="212121"/>
          <w:szCs w:val="24"/>
          <w:shd w:val="clear" w:color="auto" w:fill="FFFFFF"/>
        </w:rPr>
        <w:t xml:space="preserve">ας έχει δώσει </w:t>
      </w:r>
      <w:r>
        <w:rPr>
          <w:rFonts w:eastAsia="Times New Roman"/>
          <w:color w:val="212121"/>
          <w:szCs w:val="24"/>
          <w:shd w:val="clear" w:color="auto" w:fill="FFFFFF"/>
        </w:rPr>
        <w:t xml:space="preserve">ως </w:t>
      </w:r>
      <w:r w:rsidRPr="00FA6294">
        <w:rPr>
          <w:rFonts w:eastAsia="Times New Roman"/>
          <w:color w:val="212121"/>
          <w:szCs w:val="24"/>
          <w:shd w:val="clear" w:color="auto" w:fill="FFFFFF"/>
        </w:rPr>
        <w:t xml:space="preserve">εμπειρία η Νέα Δημοκρατία και τα στελέχη </w:t>
      </w:r>
      <w:r>
        <w:rPr>
          <w:rFonts w:eastAsia="Times New Roman"/>
          <w:color w:val="212121"/>
          <w:szCs w:val="24"/>
          <w:shd w:val="clear" w:color="auto" w:fill="FFFFFF"/>
        </w:rPr>
        <w:t>της.</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Όμως η Κυβέρνηση και</w:t>
      </w:r>
      <w:r>
        <w:rPr>
          <w:rFonts w:eastAsia="Times New Roman"/>
          <w:color w:val="212121"/>
          <w:szCs w:val="24"/>
          <w:shd w:val="clear" w:color="auto" w:fill="FFFFFF"/>
        </w:rPr>
        <w:t xml:space="preserve"> ο Πρωθυπουργός </w:t>
      </w:r>
      <w:r w:rsidRPr="00FA6294">
        <w:rPr>
          <w:rFonts w:eastAsia="Times New Roman"/>
          <w:color w:val="212121"/>
          <w:szCs w:val="24"/>
          <w:shd w:val="clear" w:color="auto" w:fill="FFFFFF"/>
        </w:rPr>
        <w:t xml:space="preserve">δεν θα </w:t>
      </w:r>
      <w:r>
        <w:rPr>
          <w:rFonts w:eastAsia="Times New Roman"/>
          <w:color w:val="212121"/>
          <w:szCs w:val="24"/>
          <w:shd w:val="clear" w:color="auto" w:fill="FFFFFF"/>
        </w:rPr>
        <w:t>εργαλειοποιήσουν</w:t>
      </w:r>
      <w:r w:rsidRPr="00FA6294">
        <w:rPr>
          <w:rFonts w:eastAsia="Times New Roman"/>
          <w:color w:val="212121"/>
          <w:szCs w:val="24"/>
          <w:shd w:val="clear" w:color="auto" w:fill="FFFFFF"/>
        </w:rPr>
        <w:t xml:space="preserve"> αυτή τη συζήτηση και θα αποδείξουν με </w:t>
      </w:r>
      <w:r>
        <w:rPr>
          <w:rFonts w:eastAsia="Times New Roman"/>
          <w:color w:val="212121"/>
          <w:szCs w:val="24"/>
          <w:shd w:val="clear" w:color="auto" w:fill="FFFFFF"/>
        </w:rPr>
        <w:t>τη σαφή</w:t>
      </w:r>
      <w:r w:rsidRPr="00FA6294">
        <w:rPr>
          <w:rFonts w:eastAsia="Times New Roman"/>
          <w:color w:val="212121"/>
          <w:szCs w:val="24"/>
          <w:shd w:val="clear" w:color="auto" w:fill="FFFFFF"/>
        </w:rPr>
        <w:t xml:space="preserve"> και ρητή εντολή που θα πάρουμε σήμερα ότι προχωράμε για τη συνέχιση και ολοκλήρωση </w:t>
      </w:r>
      <w:r>
        <w:rPr>
          <w:rFonts w:eastAsia="Times New Roman"/>
          <w:color w:val="212121"/>
          <w:szCs w:val="24"/>
          <w:shd w:val="clear" w:color="auto" w:fill="FFFFFF"/>
        </w:rPr>
        <w:t>της θητείας</w:t>
      </w:r>
      <w:r w:rsidRPr="00FA6294">
        <w:rPr>
          <w:rFonts w:eastAsia="Times New Roman"/>
          <w:color w:val="212121"/>
          <w:szCs w:val="24"/>
          <w:shd w:val="clear" w:color="auto" w:fill="FFFFFF"/>
        </w:rPr>
        <w:t xml:space="preserve"> της Κυβέρνησης</w:t>
      </w:r>
      <w:r>
        <w:rPr>
          <w:rFonts w:eastAsia="Times New Roman"/>
          <w:color w:val="212121"/>
          <w:szCs w:val="24"/>
          <w:shd w:val="clear" w:color="auto" w:fill="FFFFFF"/>
        </w:rPr>
        <w:t>.</w:t>
      </w:r>
    </w:p>
    <w:p w14:paraId="1286C5AF"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Η</w:t>
      </w:r>
      <w:r w:rsidRPr="00FA6294">
        <w:rPr>
          <w:rFonts w:eastAsia="Times New Roman"/>
          <w:color w:val="212121"/>
          <w:szCs w:val="24"/>
          <w:shd w:val="clear" w:color="auto" w:fill="FFFFFF"/>
        </w:rPr>
        <w:t xml:space="preserve"> συζήτηση όμως αυτή καθαυτή</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αλλά και </w:t>
      </w:r>
      <w:r>
        <w:rPr>
          <w:rFonts w:eastAsia="Times New Roman"/>
          <w:color w:val="212121"/>
          <w:szCs w:val="24"/>
          <w:shd w:val="clear" w:color="auto" w:fill="FFFFFF"/>
        </w:rPr>
        <w:t xml:space="preserve">οι </w:t>
      </w:r>
      <w:r w:rsidRPr="00FA6294">
        <w:rPr>
          <w:rFonts w:eastAsia="Times New Roman"/>
          <w:color w:val="212121"/>
          <w:szCs w:val="24"/>
          <w:shd w:val="clear" w:color="auto" w:fill="FFFFFF"/>
        </w:rPr>
        <w:t>εισηγήσεις των Αρ</w:t>
      </w:r>
      <w:r w:rsidRPr="00FA6294">
        <w:rPr>
          <w:rFonts w:eastAsia="Times New Roman"/>
          <w:color w:val="212121"/>
          <w:szCs w:val="24"/>
          <w:shd w:val="clear" w:color="auto" w:fill="FFFFFF"/>
        </w:rPr>
        <w:t xml:space="preserve">χηγών </w:t>
      </w:r>
      <w:r>
        <w:rPr>
          <w:rFonts w:eastAsia="Times New Roman"/>
          <w:color w:val="212121"/>
          <w:szCs w:val="24"/>
          <w:shd w:val="clear" w:color="auto" w:fill="FFFFFF"/>
        </w:rPr>
        <w:t xml:space="preserve">έδειξαν, </w:t>
      </w:r>
      <w:r w:rsidRPr="00FA6294">
        <w:rPr>
          <w:rFonts w:eastAsia="Times New Roman"/>
          <w:color w:val="212121"/>
          <w:szCs w:val="24"/>
          <w:shd w:val="clear" w:color="auto" w:fill="FFFFFF"/>
        </w:rPr>
        <w:t xml:space="preserve">με βάση και τις επιλογές που </w:t>
      </w:r>
      <w:r>
        <w:rPr>
          <w:rFonts w:eastAsia="Times New Roman"/>
          <w:color w:val="212121"/>
          <w:szCs w:val="24"/>
          <w:shd w:val="clear" w:color="auto" w:fill="FFFFFF"/>
        </w:rPr>
        <w:t xml:space="preserve">κάνουν τα </w:t>
      </w:r>
      <w:r>
        <w:rPr>
          <w:rFonts w:eastAsia="Times New Roman"/>
          <w:color w:val="212121"/>
          <w:szCs w:val="24"/>
          <w:shd w:val="clear" w:color="auto" w:fill="FFFFFF"/>
        </w:rPr>
        <w:lastRenderedPageBreak/>
        <w:t>κόμματα,</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 xml:space="preserve">και κάτι ακόμα: </w:t>
      </w:r>
      <w:r w:rsidRPr="00FA6294">
        <w:rPr>
          <w:rFonts w:eastAsia="Times New Roman"/>
          <w:color w:val="212121"/>
          <w:szCs w:val="24"/>
          <w:shd w:val="clear" w:color="auto" w:fill="FFFFFF"/>
        </w:rPr>
        <w:t xml:space="preserve">τη μεγάλη πολιτική </w:t>
      </w:r>
      <w:r>
        <w:rPr>
          <w:rFonts w:eastAsia="Times New Roman"/>
          <w:color w:val="212121"/>
          <w:szCs w:val="24"/>
          <w:shd w:val="clear" w:color="auto" w:fill="FFFFFF"/>
        </w:rPr>
        <w:t>αλλαγή</w:t>
      </w:r>
      <w:r w:rsidRPr="00FA6294">
        <w:rPr>
          <w:rFonts w:eastAsia="Times New Roman"/>
          <w:color w:val="212121"/>
          <w:szCs w:val="24"/>
          <w:shd w:val="clear" w:color="auto" w:fill="FFFFFF"/>
        </w:rPr>
        <w:t xml:space="preserve"> που έχει γίνει μετά το 2015</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Α</w:t>
      </w:r>
      <w:r w:rsidRPr="00FA6294">
        <w:rPr>
          <w:rFonts w:eastAsia="Times New Roman"/>
          <w:color w:val="212121"/>
          <w:szCs w:val="24"/>
          <w:shd w:val="clear" w:color="auto" w:fill="FFFFFF"/>
        </w:rPr>
        <w:t xml:space="preserve">πό τη μεριά της </w:t>
      </w:r>
      <w:r>
        <w:rPr>
          <w:rFonts w:eastAsia="Times New Roman"/>
          <w:color w:val="212121"/>
          <w:szCs w:val="24"/>
          <w:shd w:val="clear" w:color="auto" w:fill="FFFFFF"/>
        </w:rPr>
        <w:t>Κ</w:t>
      </w:r>
      <w:r w:rsidRPr="00FA6294">
        <w:rPr>
          <w:rFonts w:eastAsia="Times New Roman"/>
          <w:color w:val="212121"/>
          <w:szCs w:val="24"/>
          <w:shd w:val="clear" w:color="auto" w:fill="FFFFFF"/>
        </w:rPr>
        <w:t>υβέρνησης και το</w:t>
      </w:r>
      <w:r>
        <w:rPr>
          <w:rFonts w:eastAsia="Times New Roman"/>
          <w:color w:val="212121"/>
          <w:szCs w:val="24"/>
          <w:shd w:val="clear" w:color="auto" w:fill="FFFFFF"/>
        </w:rPr>
        <w:t>υ Πρωθυπουργού</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ακούμε</w:t>
      </w:r>
      <w:r w:rsidRPr="00FA6294">
        <w:rPr>
          <w:rFonts w:eastAsia="Times New Roman"/>
          <w:color w:val="212121"/>
          <w:szCs w:val="24"/>
          <w:shd w:val="clear" w:color="auto" w:fill="FFFFFF"/>
        </w:rPr>
        <w:t xml:space="preserve"> ξεκάθαρα λόγια</w:t>
      </w:r>
      <w:r>
        <w:rPr>
          <w:rFonts w:eastAsia="Times New Roman"/>
          <w:color w:val="212121"/>
          <w:szCs w:val="24"/>
          <w:shd w:val="clear" w:color="auto" w:fill="FFFFFF"/>
        </w:rPr>
        <w:t>. Πλήρη</w:t>
      </w:r>
      <w:r w:rsidRPr="00FA6294">
        <w:rPr>
          <w:rFonts w:eastAsia="Times New Roman"/>
          <w:color w:val="212121"/>
          <w:szCs w:val="24"/>
          <w:shd w:val="clear" w:color="auto" w:fill="FFFFFF"/>
        </w:rPr>
        <w:t xml:space="preserve"> εντολή</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καμία ανοχή</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σαφή συμπαράσταση και</w:t>
      </w:r>
      <w:r w:rsidRPr="00FA6294">
        <w:rPr>
          <w:rFonts w:eastAsia="Times New Roman"/>
          <w:color w:val="212121"/>
          <w:szCs w:val="24"/>
          <w:shd w:val="clear" w:color="auto" w:fill="FFFFFF"/>
        </w:rPr>
        <w:t xml:space="preserve"> κ</w:t>
      </w:r>
      <w:r w:rsidRPr="00FA6294">
        <w:rPr>
          <w:rFonts w:eastAsia="Times New Roman"/>
          <w:color w:val="212121"/>
          <w:szCs w:val="24"/>
          <w:shd w:val="clear" w:color="auto" w:fill="FFFFFF"/>
        </w:rPr>
        <w:t>οινοβουλευτικός έλεγχος</w:t>
      </w:r>
      <w:r>
        <w:rPr>
          <w:rFonts w:eastAsia="Times New Roman"/>
          <w:color w:val="212121"/>
          <w:szCs w:val="24"/>
          <w:shd w:val="clear" w:color="auto" w:fill="FFFFFF"/>
        </w:rPr>
        <w:t>, ό</w:t>
      </w:r>
      <w:r w:rsidRPr="00FA6294">
        <w:rPr>
          <w:rFonts w:eastAsia="Times New Roman"/>
          <w:color w:val="212121"/>
          <w:szCs w:val="24"/>
          <w:shd w:val="clear" w:color="auto" w:fill="FFFFFF"/>
        </w:rPr>
        <w:t xml:space="preserve">λα </w:t>
      </w:r>
      <w:r>
        <w:rPr>
          <w:rFonts w:eastAsia="Times New Roman"/>
          <w:color w:val="212121"/>
          <w:szCs w:val="24"/>
          <w:shd w:val="clear" w:color="auto" w:fill="FFFFFF"/>
        </w:rPr>
        <w:t>πάνω</w:t>
      </w:r>
      <w:r w:rsidRPr="00FA6294">
        <w:rPr>
          <w:rFonts w:eastAsia="Times New Roman"/>
          <w:color w:val="212121"/>
          <w:szCs w:val="24"/>
          <w:shd w:val="clear" w:color="auto" w:fill="FFFFFF"/>
        </w:rPr>
        <w:t xml:space="preserve"> στο τραπέζι</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σιγουριά και σταθερό</w:t>
      </w:r>
      <w:r>
        <w:rPr>
          <w:rFonts w:eastAsia="Times New Roman"/>
          <w:color w:val="212121"/>
          <w:szCs w:val="24"/>
          <w:shd w:val="clear" w:color="auto" w:fill="FFFFFF"/>
        </w:rPr>
        <w:t>τητα</w:t>
      </w:r>
      <w:r w:rsidRPr="00FA6294">
        <w:rPr>
          <w:rFonts w:eastAsia="Times New Roman"/>
          <w:color w:val="212121"/>
          <w:szCs w:val="24"/>
          <w:shd w:val="clear" w:color="auto" w:fill="FFFFFF"/>
        </w:rPr>
        <w:t xml:space="preserve"> για τη χώρα</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σχέδιο και ταυτότητα στην πολιτική</w:t>
      </w:r>
      <w:r>
        <w:rPr>
          <w:rFonts w:eastAsia="Times New Roman"/>
          <w:color w:val="212121"/>
          <w:szCs w:val="24"/>
          <w:shd w:val="clear" w:color="auto" w:fill="FFFFFF"/>
        </w:rPr>
        <w:t>. Μία</w:t>
      </w:r>
      <w:r w:rsidRPr="00FA6294">
        <w:rPr>
          <w:rFonts w:eastAsia="Times New Roman"/>
          <w:color w:val="212121"/>
          <w:szCs w:val="24"/>
          <w:shd w:val="clear" w:color="auto" w:fill="FFFFFF"/>
        </w:rPr>
        <w:t xml:space="preserve"> επιλογή</w:t>
      </w:r>
      <w:r>
        <w:rPr>
          <w:rFonts w:eastAsia="Times New Roman"/>
          <w:color w:val="212121"/>
          <w:szCs w:val="24"/>
          <w:shd w:val="clear" w:color="auto" w:fill="FFFFFF"/>
        </w:rPr>
        <w:t xml:space="preserve">, ένα </w:t>
      </w:r>
      <w:r w:rsidRPr="00FA6294">
        <w:rPr>
          <w:rFonts w:eastAsia="Times New Roman"/>
          <w:color w:val="212121"/>
          <w:szCs w:val="24"/>
          <w:shd w:val="clear" w:color="auto" w:fill="FFFFFF"/>
        </w:rPr>
        <w:t>κριτήριο</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η πλειοψηφί</w:t>
      </w:r>
      <w:r>
        <w:rPr>
          <w:rFonts w:eastAsia="Times New Roman"/>
          <w:color w:val="212121"/>
          <w:szCs w:val="24"/>
          <w:shd w:val="clear" w:color="auto" w:fill="FFFFFF"/>
        </w:rPr>
        <w:t xml:space="preserve">α της κοινωνίας και τα συμφέροντα των πολιτών. </w:t>
      </w:r>
    </w:p>
    <w:p w14:paraId="1286C5B0"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Από το </w:t>
      </w:r>
      <w:r w:rsidRPr="00FA6294">
        <w:rPr>
          <w:rFonts w:eastAsia="Times New Roman"/>
          <w:color w:val="212121"/>
          <w:szCs w:val="24"/>
          <w:shd w:val="clear" w:color="auto" w:fill="FFFFFF"/>
        </w:rPr>
        <w:t xml:space="preserve">2015 </w:t>
      </w:r>
      <w:r>
        <w:rPr>
          <w:rFonts w:eastAsia="Times New Roman"/>
          <w:color w:val="212121"/>
          <w:szCs w:val="24"/>
          <w:shd w:val="clear" w:color="auto" w:fill="FFFFFF"/>
        </w:rPr>
        <w:t xml:space="preserve">αναλάβαμε </w:t>
      </w:r>
      <w:r w:rsidRPr="00FA6294">
        <w:rPr>
          <w:rFonts w:eastAsia="Times New Roman"/>
          <w:color w:val="212121"/>
          <w:szCs w:val="24"/>
          <w:shd w:val="clear" w:color="auto" w:fill="FFFFFF"/>
        </w:rPr>
        <w:t xml:space="preserve">ευθύνες που </w:t>
      </w:r>
      <w:r>
        <w:rPr>
          <w:rFonts w:eastAsia="Times New Roman"/>
          <w:color w:val="212121"/>
          <w:szCs w:val="24"/>
          <w:shd w:val="clear" w:color="auto" w:fill="FFFFFF"/>
        </w:rPr>
        <w:t xml:space="preserve">δεν ήταν δικές μας. Μια χώρα σε </w:t>
      </w:r>
      <w:r w:rsidRPr="00FA6294">
        <w:rPr>
          <w:rFonts w:eastAsia="Times New Roman"/>
          <w:color w:val="212121"/>
          <w:szCs w:val="24"/>
          <w:shd w:val="clear" w:color="auto" w:fill="FFFFFF"/>
        </w:rPr>
        <w:t xml:space="preserve"> χρεοκοπία</w:t>
      </w:r>
      <w:r>
        <w:rPr>
          <w:rFonts w:eastAsia="Times New Roman"/>
          <w:color w:val="212121"/>
          <w:szCs w:val="24"/>
          <w:shd w:val="clear" w:color="auto" w:fill="FFFFFF"/>
        </w:rPr>
        <w:t>, μι</w:t>
      </w:r>
      <w:r w:rsidRPr="00FA6294">
        <w:rPr>
          <w:rFonts w:eastAsia="Times New Roman"/>
          <w:color w:val="212121"/>
          <w:szCs w:val="24"/>
          <w:shd w:val="clear" w:color="auto" w:fill="FFFFFF"/>
        </w:rPr>
        <w:t xml:space="preserve">α χώρα διαλυμένη με σοβαρά προβλήματα και στον </w:t>
      </w:r>
      <w:r>
        <w:rPr>
          <w:rFonts w:eastAsia="Times New Roman"/>
          <w:color w:val="212121"/>
          <w:szCs w:val="24"/>
          <w:shd w:val="clear" w:color="auto" w:fill="FFFFFF"/>
        </w:rPr>
        <w:t>κοινωνικό ιστό</w:t>
      </w:r>
      <w:r w:rsidRPr="00FA6294">
        <w:rPr>
          <w:rFonts w:eastAsia="Times New Roman"/>
          <w:color w:val="212121"/>
          <w:szCs w:val="24"/>
          <w:shd w:val="clear" w:color="auto" w:fill="FFFFFF"/>
        </w:rPr>
        <w:t xml:space="preserve"> και στην παραγωγική δομή</w:t>
      </w:r>
      <w:r>
        <w:rPr>
          <w:rFonts w:eastAsia="Times New Roman"/>
          <w:color w:val="212121"/>
          <w:szCs w:val="24"/>
          <w:shd w:val="clear" w:color="auto" w:fill="FFFFFF"/>
        </w:rPr>
        <w:t>. Α</w:t>
      </w:r>
      <w:r w:rsidRPr="00FA6294">
        <w:rPr>
          <w:rFonts w:eastAsia="Times New Roman"/>
          <w:color w:val="212121"/>
          <w:szCs w:val="24"/>
          <w:shd w:val="clear" w:color="auto" w:fill="FFFFFF"/>
        </w:rPr>
        <w:t xml:space="preserve">υτά </w:t>
      </w:r>
      <w:r>
        <w:rPr>
          <w:rFonts w:eastAsia="Times New Roman"/>
          <w:color w:val="212121"/>
          <w:szCs w:val="24"/>
          <w:shd w:val="clear" w:color="auto" w:fill="FFFFFF"/>
        </w:rPr>
        <w:t>που μας κληρονόμησε η Κυβέρνηση στην οποία συμμετείχε ο κ.</w:t>
      </w:r>
      <w:r w:rsidRPr="00FA6294">
        <w:rPr>
          <w:rFonts w:eastAsia="Times New Roman"/>
          <w:color w:val="212121"/>
          <w:szCs w:val="24"/>
          <w:shd w:val="clear" w:color="auto" w:fill="FFFFFF"/>
        </w:rPr>
        <w:t xml:space="preserve"> Γεωργιάδης που </w:t>
      </w:r>
      <w:r>
        <w:rPr>
          <w:rFonts w:eastAsia="Times New Roman"/>
          <w:color w:val="212121"/>
          <w:szCs w:val="24"/>
          <w:shd w:val="clear" w:color="auto" w:fill="FFFFFF"/>
        </w:rPr>
        <w:t>τολμάει</w:t>
      </w:r>
      <w:r w:rsidRPr="00FA6294">
        <w:rPr>
          <w:rFonts w:eastAsia="Times New Roman"/>
          <w:color w:val="212121"/>
          <w:szCs w:val="24"/>
          <w:shd w:val="clear" w:color="auto" w:fill="FFFFFF"/>
        </w:rPr>
        <w:t xml:space="preserve"> και μιλάει για τη </w:t>
      </w:r>
      <w:r>
        <w:rPr>
          <w:rFonts w:eastAsia="Times New Roman"/>
          <w:color w:val="212121"/>
          <w:szCs w:val="24"/>
          <w:shd w:val="clear" w:color="auto" w:fill="FFFFFF"/>
        </w:rPr>
        <w:t xml:space="preserve">συναλλαγή και </w:t>
      </w:r>
      <w:r w:rsidRPr="00FA6294">
        <w:rPr>
          <w:rFonts w:eastAsia="Times New Roman"/>
          <w:color w:val="212121"/>
          <w:szCs w:val="24"/>
          <w:shd w:val="clear" w:color="auto" w:fill="FFFFFF"/>
        </w:rPr>
        <w:t xml:space="preserve">τη </w:t>
      </w:r>
      <w:r w:rsidRPr="00FA6294">
        <w:rPr>
          <w:rFonts w:eastAsia="Times New Roman"/>
          <w:color w:val="212121"/>
          <w:szCs w:val="24"/>
          <w:shd w:val="clear" w:color="auto" w:fill="FFFFFF"/>
        </w:rPr>
        <w:t xml:space="preserve">συμμετοχή του σε </w:t>
      </w:r>
      <w:r>
        <w:rPr>
          <w:rFonts w:eastAsia="Times New Roman"/>
          <w:color w:val="212121"/>
          <w:szCs w:val="24"/>
          <w:shd w:val="clear" w:color="auto" w:fill="FFFFFF"/>
        </w:rPr>
        <w:t>μια</w:t>
      </w:r>
      <w:r w:rsidRPr="00FA6294">
        <w:rPr>
          <w:rFonts w:eastAsia="Times New Roman"/>
          <w:color w:val="212121"/>
          <w:szCs w:val="24"/>
          <w:shd w:val="clear" w:color="auto" w:fill="FFFFFF"/>
        </w:rPr>
        <w:t xml:space="preserve"> κυβέρνηση </w:t>
      </w:r>
      <w:r>
        <w:rPr>
          <w:rFonts w:eastAsia="Times New Roman"/>
          <w:color w:val="212121"/>
          <w:szCs w:val="24"/>
          <w:shd w:val="clear" w:color="auto" w:fill="FFFFFF"/>
        </w:rPr>
        <w:t>με διαπύδηση από το ΛΑΟΣ στη Νέα Δ</w:t>
      </w:r>
      <w:r w:rsidRPr="00FA6294">
        <w:rPr>
          <w:rFonts w:eastAsia="Times New Roman"/>
          <w:color w:val="212121"/>
          <w:szCs w:val="24"/>
          <w:shd w:val="clear" w:color="auto" w:fill="FFFFFF"/>
        </w:rPr>
        <w:t xml:space="preserve">ημοκρατία μαζί με τον πολιτικό </w:t>
      </w:r>
      <w:r>
        <w:rPr>
          <w:rFonts w:eastAsia="Times New Roman"/>
          <w:color w:val="212121"/>
          <w:szCs w:val="24"/>
          <w:shd w:val="clear" w:color="auto" w:fill="FFFFFF"/>
        </w:rPr>
        <w:t xml:space="preserve">τους αντίπαλο τόσα χρόνια, το </w:t>
      </w:r>
      <w:r w:rsidRPr="005A5DCC">
        <w:rPr>
          <w:rFonts w:eastAsia="Times New Roman"/>
          <w:color w:val="212121"/>
          <w:szCs w:val="24"/>
          <w:shd w:val="clear" w:color="auto" w:fill="FFFFFF"/>
        </w:rPr>
        <w:t>ΠΑΣΟΚ</w:t>
      </w:r>
      <w:r>
        <w:rPr>
          <w:rFonts w:eastAsia="Times New Roman"/>
          <w:color w:val="212121"/>
          <w:szCs w:val="24"/>
          <w:shd w:val="clear" w:color="auto" w:fill="FFFFFF"/>
        </w:rPr>
        <w:t xml:space="preserve">, σε μια </w:t>
      </w:r>
      <w:r w:rsidRPr="00FA6294">
        <w:rPr>
          <w:rFonts w:eastAsia="Times New Roman"/>
          <w:color w:val="212121"/>
          <w:szCs w:val="24"/>
          <w:shd w:val="clear" w:color="auto" w:fill="FFFFFF"/>
        </w:rPr>
        <w:t xml:space="preserve"> κυβέ</w:t>
      </w:r>
      <w:r>
        <w:rPr>
          <w:rFonts w:eastAsia="Times New Roman"/>
          <w:color w:val="212121"/>
          <w:szCs w:val="24"/>
          <w:shd w:val="clear" w:color="auto" w:fill="FFFFFF"/>
        </w:rPr>
        <w:t>ρνηση που ξεπούλησε την Ελλάδα, τη χρεοκόπησε και την έ</w:t>
      </w:r>
      <w:r w:rsidRPr="00FA6294">
        <w:rPr>
          <w:rFonts w:eastAsia="Times New Roman"/>
          <w:color w:val="212121"/>
          <w:szCs w:val="24"/>
          <w:shd w:val="clear" w:color="auto" w:fill="FFFFFF"/>
        </w:rPr>
        <w:t xml:space="preserve">φερε </w:t>
      </w:r>
      <w:r>
        <w:rPr>
          <w:rFonts w:eastAsia="Times New Roman"/>
          <w:color w:val="212121"/>
          <w:szCs w:val="24"/>
          <w:shd w:val="clear" w:color="auto" w:fill="FFFFFF"/>
        </w:rPr>
        <w:t>σ</w:t>
      </w:r>
      <w:r w:rsidRPr="00FA6294">
        <w:rPr>
          <w:rFonts w:eastAsia="Times New Roman"/>
          <w:color w:val="212121"/>
          <w:szCs w:val="24"/>
          <w:shd w:val="clear" w:color="auto" w:fill="FFFFFF"/>
        </w:rPr>
        <w:t>το μνημόνιο</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p>
    <w:p w14:paraId="1286C5B1"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Όμως</w:t>
      </w:r>
      <w:r w:rsidRPr="00FA6294">
        <w:rPr>
          <w:rFonts w:eastAsia="Times New Roman"/>
          <w:color w:val="212121"/>
          <w:szCs w:val="24"/>
          <w:shd w:val="clear" w:color="auto" w:fill="FFFFFF"/>
        </w:rPr>
        <w:t xml:space="preserve"> εμείς δεν </w:t>
      </w:r>
      <w:r>
        <w:rPr>
          <w:rFonts w:eastAsia="Times New Roman"/>
          <w:color w:val="212121"/>
          <w:szCs w:val="24"/>
          <w:shd w:val="clear" w:color="auto" w:fill="FFFFFF"/>
        </w:rPr>
        <w:t>μείναμε μόνο</w:t>
      </w:r>
      <w:r w:rsidRPr="00FA6294">
        <w:rPr>
          <w:rFonts w:eastAsia="Times New Roman"/>
          <w:color w:val="212121"/>
          <w:szCs w:val="24"/>
          <w:shd w:val="clear" w:color="auto" w:fill="FFFFFF"/>
        </w:rPr>
        <w:t xml:space="preserve"> σε αυτά</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Δ</w:t>
      </w:r>
      <w:r w:rsidRPr="00FA6294">
        <w:rPr>
          <w:rFonts w:eastAsia="Times New Roman"/>
          <w:color w:val="212121"/>
          <w:szCs w:val="24"/>
          <w:shd w:val="clear" w:color="auto" w:fill="FFFFFF"/>
        </w:rPr>
        <w:t xml:space="preserve">εν είχαμε </w:t>
      </w:r>
      <w:r>
        <w:rPr>
          <w:rFonts w:eastAsia="Times New Roman"/>
          <w:color w:val="212121"/>
          <w:szCs w:val="24"/>
          <w:shd w:val="clear" w:color="auto" w:fill="FFFFFF"/>
        </w:rPr>
        <w:t>πράγματι την ευθύνη. Είχαμε</w:t>
      </w:r>
      <w:r w:rsidRPr="00FA6294">
        <w:rPr>
          <w:rFonts w:eastAsia="Times New Roman"/>
          <w:color w:val="212121"/>
          <w:szCs w:val="24"/>
          <w:shd w:val="clear" w:color="auto" w:fill="FFFFFF"/>
        </w:rPr>
        <w:t xml:space="preserve"> όμως την ευθύνη να υποστηρίξουμε</w:t>
      </w:r>
      <w:r>
        <w:rPr>
          <w:rFonts w:eastAsia="Times New Roman"/>
          <w:color w:val="212121"/>
          <w:szCs w:val="24"/>
          <w:shd w:val="clear" w:color="auto" w:fill="FFFFFF"/>
        </w:rPr>
        <w:t xml:space="preserve"> αυτή</w:t>
      </w:r>
      <w:r w:rsidRPr="00FA6294">
        <w:rPr>
          <w:rFonts w:eastAsia="Times New Roman"/>
          <w:color w:val="212121"/>
          <w:szCs w:val="24"/>
          <w:shd w:val="clear" w:color="auto" w:fill="FFFFFF"/>
        </w:rPr>
        <w:t xml:space="preserve"> την πατρίδα και τους </w:t>
      </w:r>
      <w:r>
        <w:rPr>
          <w:rFonts w:eastAsia="Times New Roman"/>
          <w:color w:val="212121"/>
          <w:szCs w:val="24"/>
          <w:shd w:val="clear" w:color="auto" w:fill="FFFFFF"/>
        </w:rPr>
        <w:t xml:space="preserve">Έλληνες. Και αυτό το κάναμε με πολύ </w:t>
      </w:r>
      <w:r>
        <w:rPr>
          <w:rFonts w:eastAsia="Times New Roman"/>
          <w:color w:val="212121"/>
          <w:szCs w:val="24"/>
          <w:shd w:val="clear" w:color="auto" w:fill="FFFFFF"/>
        </w:rPr>
        <w:lastRenderedPageBreak/>
        <w:t>μεγάλο κόπο και υπερβαίνοντας, αν θέλετε, πολλές φορές και τη</w:t>
      </w:r>
      <w:r w:rsidRPr="00FA6294">
        <w:rPr>
          <w:rFonts w:eastAsia="Times New Roman"/>
          <w:color w:val="212121"/>
          <w:szCs w:val="24"/>
          <w:shd w:val="clear" w:color="auto" w:fill="FFFFFF"/>
        </w:rPr>
        <w:t xml:space="preserve"> δύναμη που είχε εκείνη την περίοδο </w:t>
      </w:r>
      <w:r>
        <w:rPr>
          <w:rFonts w:eastAsia="Times New Roman"/>
          <w:color w:val="212121"/>
          <w:szCs w:val="24"/>
          <w:shd w:val="clear" w:color="auto" w:fill="FFFFFF"/>
        </w:rPr>
        <w:t xml:space="preserve">η Ελλάδα </w:t>
      </w:r>
      <w:r w:rsidRPr="00FA6294">
        <w:rPr>
          <w:rFonts w:eastAsia="Times New Roman"/>
          <w:color w:val="212121"/>
          <w:szCs w:val="24"/>
          <w:shd w:val="clear" w:color="auto" w:fill="FFFFFF"/>
        </w:rPr>
        <w:t>δημιουργώντας ν</w:t>
      </w:r>
      <w:r w:rsidRPr="00FA6294">
        <w:rPr>
          <w:rFonts w:eastAsia="Times New Roman"/>
          <w:color w:val="212121"/>
          <w:szCs w:val="24"/>
          <w:shd w:val="clear" w:color="auto" w:fill="FFFFFF"/>
        </w:rPr>
        <w:t xml:space="preserve">έες δυνάμεις </w:t>
      </w:r>
      <w:r>
        <w:rPr>
          <w:rFonts w:eastAsia="Times New Roman"/>
          <w:color w:val="212121"/>
          <w:szCs w:val="24"/>
          <w:shd w:val="clear" w:color="auto" w:fill="FFFFFF"/>
        </w:rPr>
        <w:t>και νέες συμμαχίες που μας έκανα</w:t>
      </w:r>
      <w:r w:rsidRPr="00FA6294">
        <w:rPr>
          <w:rFonts w:eastAsia="Times New Roman"/>
          <w:color w:val="212121"/>
          <w:szCs w:val="24"/>
          <w:shd w:val="clear" w:color="auto" w:fill="FFFFFF"/>
        </w:rPr>
        <w:t xml:space="preserve">ν σήμερα αποδεκτούς </w:t>
      </w:r>
      <w:r>
        <w:rPr>
          <w:rFonts w:eastAsia="Times New Roman"/>
          <w:color w:val="212121"/>
          <w:szCs w:val="24"/>
          <w:shd w:val="clear" w:color="auto" w:fill="FFFFFF"/>
        </w:rPr>
        <w:t>στην ευρωζώνη. Κ</w:t>
      </w:r>
      <w:r w:rsidRPr="00FA6294">
        <w:rPr>
          <w:rFonts w:eastAsia="Times New Roman"/>
          <w:color w:val="212121"/>
          <w:szCs w:val="24"/>
          <w:shd w:val="clear" w:color="auto" w:fill="FFFFFF"/>
        </w:rPr>
        <w:t>ατοχυρώσ</w:t>
      </w:r>
      <w:r>
        <w:rPr>
          <w:rFonts w:eastAsia="Times New Roman"/>
          <w:color w:val="212121"/>
          <w:szCs w:val="24"/>
          <w:shd w:val="clear" w:color="auto" w:fill="FFFFFF"/>
        </w:rPr>
        <w:t>αμε</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την εθνική πορεία και την εθνική</w:t>
      </w:r>
      <w:r w:rsidRPr="00FA6294">
        <w:rPr>
          <w:rFonts w:eastAsia="Times New Roman"/>
          <w:color w:val="212121"/>
          <w:szCs w:val="24"/>
          <w:shd w:val="clear" w:color="auto" w:fill="FFFFFF"/>
        </w:rPr>
        <w:t xml:space="preserve"> ταυτότητα</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 xml:space="preserve">Τα </w:t>
      </w:r>
      <w:r w:rsidRPr="00FA6294">
        <w:rPr>
          <w:rFonts w:eastAsia="Times New Roman"/>
          <w:color w:val="212121"/>
          <w:szCs w:val="24"/>
          <w:shd w:val="clear" w:color="auto" w:fill="FFFFFF"/>
        </w:rPr>
        <w:t xml:space="preserve">πατριωτικά συμφέροντα είναι και η αναγνώριση </w:t>
      </w:r>
      <w:r>
        <w:rPr>
          <w:rFonts w:eastAsia="Times New Roman"/>
          <w:color w:val="212121"/>
          <w:szCs w:val="24"/>
          <w:shd w:val="clear" w:color="auto" w:fill="FFFFFF"/>
        </w:rPr>
        <w:t>από την κ</w:t>
      </w:r>
      <w:r>
        <w:rPr>
          <w:rFonts w:eastAsia="Times New Roman"/>
          <w:color w:val="212121"/>
          <w:szCs w:val="24"/>
          <w:shd w:val="clear" w:color="auto" w:fill="FFFFFF"/>
        </w:rPr>
        <w:t>.</w:t>
      </w:r>
      <w:r>
        <w:rPr>
          <w:rFonts w:eastAsia="Times New Roman"/>
          <w:color w:val="212121"/>
          <w:szCs w:val="24"/>
          <w:shd w:val="clear" w:color="auto" w:fill="FFFFFF"/>
        </w:rPr>
        <w:t xml:space="preserve"> Μέρκελ του ρόλου που </w:t>
      </w:r>
      <w:r w:rsidRPr="00FA6294">
        <w:rPr>
          <w:rFonts w:eastAsia="Times New Roman"/>
          <w:color w:val="212121"/>
          <w:szCs w:val="24"/>
          <w:shd w:val="clear" w:color="auto" w:fill="FFFFFF"/>
        </w:rPr>
        <w:t xml:space="preserve">παίζει </w:t>
      </w:r>
      <w:r>
        <w:rPr>
          <w:rFonts w:eastAsia="Times New Roman"/>
          <w:color w:val="212121"/>
          <w:szCs w:val="24"/>
          <w:shd w:val="clear" w:color="auto" w:fill="FFFFFF"/>
        </w:rPr>
        <w:t xml:space="preserve">πλέον </w:t>
      </w:r>
      <w:r w:rsidRPr="00FA6294">
        <w:rPr>
          <w:rFonts w:eastAsia="Times New Roman"/>
          <w:color w:val="212121"/>
          <w:szCs w:val="24"/>
          <w:shd w:val="clear" w:color="auto" w:fill="FFFFFF"/>
        </w:rPr>
        <w:t xml:space="preserve">η </w:t>
      </w:r>
      <w:r>
        <w:rPr>
          <w:rFonts w:eastAsia="Times New Roman"/>
          <w:color w:val="212121"/>
          <w:szCs w:val="24"/>
          <w:shd w:val="clear" w:color="auto" w:fill="FFFFFF"/>
        </w:rPr>
        <w:t>Ελλάδα και</w:t>
      </w:r>
      <w:r w:rsidRPr="00FA6294">
        <w:rPr>
          <w:rFonts w:eastAsia="Times New Roman"/>
          <w:color w:val="212121"/>
          <w:szCs w:val="24"/>
          <w:shd w:val="clear" w:color="auto" w:fill="FFFFFF"/>
        </w:rPr>
        <w:t xml:space="preserve"> της </w:t>
      </w:r>
      <w:r>
        <w:rPr>
          <w:rFonts w:eastAsia="Times New Roman"/>
          <w:color w:val="212121"/>
          <w:szCs w:val="24"/>
          <w:shd w:val="clear" w:color="auto" w:fill="FFFFFF"/>
        </w:rPr>
        <w:t>δυναμικής</w:t>
      </w:r>
      <w:r w:rsidRPr="00FA6294">
        <w:rPr>
          <w:rFonts w:eastAsia="Times New Roman"/>
          <w:color w:val="212121"/>
          <w:szCs w:val="24"/>
          <w:shd w:val="clear" w:color="auto" w:fill="FFFFFF"/>
        </w:rPr>
        <w:t xml:space="preserve"> που έχει αυτή η κυβέρνηση </w:t>
      </w:r>
      <w:r>
        <w:rPr>
          <w:rFonts w:eastAsia="Times New Roman"/>
          <w:color w:val="212121"/>
          <w:szCs w:val="24"/>
          <w:shd w:val="clear" w:color="auto" w:fill="FFFFFF"/>
        </w:rPr>
        <w:t xml:space="preserve">μέσα </w:t>
      </w:r>
      <w:r w:rsidRPr="00FA6294">
        <w:rPr>
          <w:rFonts w:eastAsia="Times New Roman"/>
          <w:color w:val="212121"/>
          <w:szCs w:val="24"/>
          <w:shd w:val="clear" w:color="auto" w:fill="FFFFFF"/>
        </w:rPr>
        <w:t>στην Ευρώπη</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p>
    <w:p w14:paraId="1286C5B2"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Τι </w:t>
      </w:r>
      <w:r w:rsidRPr="00FA6294">
        <w:rPr>
          <w:rFonts w:eastAsia="Times New Roman"/>
          <w:color w:val="212121"/>
          <w:szCs w:val="24"/>
          <w:shd w:val="clear" w:color="auto" w:fill="FFFFFF"/>
        </w:rPr>
        <w:t xml:space="preserve">βλέπω </w:t>
      </w:r>
      <w:r>
        <w:rPr>
          <w:rFonts w:eastAsia="Times New Roman"/>
          <w:color w:val="212121"/>
          <w:szCs w:val="24"/>
          <w:shd w:val="clear" w:color="auto" w:fill="FFFFFF"/>
        </w:rPr>
        <w:t>όμως από τη μεριά</w:t>
      </w:r>
      <w:r w:rsidRPr="00FA6294">
        <w:rPr>
          <w:rFonts w:eastAsia="Times New Roman"/>
          <w:color w:val="212121"/>
          <w:szCs w:val="24"/>
          <w:shd w:val="clear" w:color="auto" w:fill="FFFFFF"/>
        </w:rPr>
        <w:t xml:space="preserve"> της Αντιπολίτευσης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Δυστυχώς έφυγε </w:t>
      </w:r>
      <w:r>
        <w:rPr>
          <w:rFonts w:eastAsia="Times New Roman"/>
          <w:color w:val="212121"/>
          <w:szCs w:val="24"/>
          <w:shd w:val="clear" w:color="auto" w:fill="FFFFFF"/>
        </w:rPr>
        <w:t xml:space="preserve">ο κ. Καραμανλής. Θα απευθύνω σε εσάς, λοιπόν, τα </w:t>
      </w:r>
      <w:r w:rsidRPr="00FA6294">
        <w:rPr>
          <w:rFonts w:eastAsia="Times New Roman"/>
          <w:color w:val="212121"/>
          <w:szCs w:val="24"/>
          <w:shd w:val="clear" w:color="auto" w:fill="FFFFFF"/>
        </w:rPr>
        <w:t>ερωτήματα</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Ο κ. Μητσοτάκης δ</w:t>
      </w:r>
      <w:r w:rsidRPr="00FA6294">
        <w:rPr>
          <w:rFonts w:eastAsia="Times New Roman"/>
          <w:color w:val="212121"/>
          <w:szCs w:val="24"/>
          <w:shd w:val="clear" w:color="auto" w:fill="FFFFFF"/>
        </w:rPr>
        <w:t xml:space="preserve">εν τολμάει </w:t>
      </w:r>
      <w:r>
        <w:rPr>
          <w:rFonts w:eastAsia="Times New Roman"/>
          <w:color w:val="212121"/>
          <w:szCs w:val="24"/>
          <w:shd w:val="clear" w:color="auto" w:fill="FFFFFF"/>
        </w:rPr>
        <w:t xml:space="preserve">να υποβάλει </w:t>
      </w:r>
      <w:r w:rsidRPr="00FA6294">
        <w:rPr>
          <w:rFonts w:eastAsia="Times New Roman"/>
          <w:color w:val="212121"/>
          <w:szCs w:val="24"/>
          <w:shd w:val="clear" w:color="auto" w:fill="FFFFFF"/>
        </w:rPr>
        <w:t xml:space="preserve">ούτε καν </w:t>
      </w:r>
      <w:r>
        <w:rPr>
          <w:rFonts w:eastAsia="Times New Roman"/>
          <w:color w:val="212121"/>
          <w:szCs w:val="24"/>
          <w:shd w:val="clear" w:color="auto" w:fill="FFFFFF"/>
        </w:rPr>
        <w:t>μία πρόταση μομφής. Αυτό είναι το πολιτ</w:t>
      </w:r>
      <w:r>
        <w:rPr>
          <w:rFonts w:eastAsia="Times New Roman"/>
          <w:color w:val="212121"/>
          <w:szCs w:val="24"/>
          <w:shd w:val="clear" w:color="auto" w:fill="FFFFFF"/>
        </w:rPr>
        <w:t xml:space="preserve">ικό τους μέγεθος. Φωνάζουν, αλλά δεν τολμούν ούτε μια πρόταση μομφής να υποβάλλουν, γιατί είναι θεατρικά, υποκριτικά και δεν έχουν καν θέση για το ζήτημα του </w:t>
      </w:r>
      <w:r>
        <w:rPr>
          <w:rFonts w:eastAsia="Times New Roman"/>
          <w:color w:val="212121"/>
          <w:szCs w:val="24"/>
          <w:shd w:val="clear" w:color="auto" w:fill="FFFFFF"/>
        </w:rPr>
        <w:t>μ</w:t>
      </w:r>
      <w:r>
        <w:rPr>
          <w:rFonts w:eastAsia="Times New Roman"/>
          <w:color w:val="212121"/>
          <w:szCs w:val="24"/>
          <w:shd w:val="clear" w:color="auto" w:fill="FFFFFF"/>
        </w:rPr>
        <w:t>ακεδονικού. Δεν έχουν</w:t>
      </w:r>
      <w:r w:rsidRPr="00FA6294">
        <w:rPr>
          <w:rFonts w:eastAsia="Times New Roman"/>
          <w:color w:val="212121"/>
          <w:szCs w:val="24"/>
          <w:shd w:val="clear" w:color="auto" w:fill="FFFFFF"/>
        </w:rPr>
        <w:t xml:space="preserve"> θέση</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Υ</w:t>
      </w:r>
      <w:r w:rsidRPr="00FA6294">
        <w:rPr>
          <w:rFonts w:eastAsia="Times New Roman"/>
          <w:color w:val="212121"/>
          <w:szCs w:val="24"/>
          <w:shd w:val="clear" w:color="auto" w:fill="FFFFFF"/>
        </w:rPr>
        <w:t>ποκρίνονται και προς τους πολίτες της Μακεδονίας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Τ</w:t>
      </w:r>
      <w:r w:rsidRPr="00FA6294">
        <w:rPr>
          <w:rFonts w:eastAsia="Times New Roman"/>
          <w:color w:val="212121"/>
          <w:szCs w:val="24"/>
          <w:shd w:val="clear" w:color="auto" w:fill="FFFFFF"/>
        </w:rPr>
        <w:t xml:space="preserve">ρέμουν στην ιδέα </w:t>
      </w:r>
      <w:r w:rsidRPr="00FA6294">
        <w:rPr>
          <w:rFonts w:eastAsia="Times New Roman"/>
          <w:color w:val="212121"/>
          <w:szCs w:val="24"/>
          <w:shd w:val="clear" w:color="auto" w:fill="FFFFFF"/>
        </w:rPr>
        <w:t xml:space="preserve">και στην πιθανότητα να </w:t>
      </w:r>
      <w:r>
        <w:rPr>
          <w:rFonts w:eastAsia="Times New Roman"/>
          <w:color w:val="212121"/>
          <w:szCs w:val="24"/>
          <w:shd w:val="clear" w:color="auto" w:fill="FFFFFF"/>
        </w:rPr>
        <w:t xml:space="preserve">μην </w:t>
      </w:r>
      <w:r w:rsidRPr="00FA6294">
        <w:rPr>
          <w:rFonts w:eastAsia="Times New Roman"/>
          <w:color w:val="212121"/>
          <w:szCs w:val="24"/>
          <w:shd w:val="clear" w:color="auto" w:fill="FFFFFF"/>
        </w:rPr>
        <w:t>περάσει η Συνθήκη των Πρεσπών</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Ο κ</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Θεοδωράκης </w:t>
      </w:r>
      <w:r>
        <w:rPr>
          <w:rFonts w:eastAsia="Times New Roman"/>
          <w:color w:val="212121"/>
          <w:szCs w:val="24"/>
          <w:shd w:val="clear" w:color="auto" w:fill="FFFFFF"/>
        </w:rPr>
        <w:t>είπε ότι ε</w:t>
      </w:r>
      <w:r w:rsidRPr="00FA6294">
        <w:rPr>
          <w:rFonts w:eastAsia="Times New Roman"/>
          <w:color w:val="212121"/>
          <w:szCs w:val="24"/>
          <w:shd w:val="clear" w:color="auto" w:fill="FFFFFF"/>
        </w:rPr>
        <w:t>νδόμυχα όλοι θέλουν να περάσει η Συμ</w:t>
      </w:r>
      <w:r w:rsidRPr="00FA6294">
        <w:rPr>
          <w:rFonts w:eastAsia="Times New Roman"/>
          <w:color w:val="212121"/>
          <w:szCs w:val="24"/>
          <w:shd w:val="clear" w:color="auto" w:fill="FFFFFF"/>
        </w:rPr>
        <w:lastRenderedPageBreak/>
        <w:t>φωνία των Πρεσπών</w:t>
      </w:r>
      <w:r>
        <w:rPr>
          <w:rFonts w:eastAsia="Times New Roman"/>
          <w:color w:val="212121"/>
          <w:szCs w:val="24"/>
          <w:shd w:val="clear" w:color="auto" w:fill="FFFFFF"/>
        </w:rPr>
        <w:t>. Τ</w:t>
      </w:r>
      <w:r w:rsidRPr="00FA6294">
        <w:rPr>
          <w:rFonts w:eastAsia="Times New Roman"/>
          <w:color w:val="212121"/>
          <w:szCs w:val="24"/>
          <w:shd w:val="clear" w:color="auto" w:fill="FFFFFF"/>
        </w:rPr>
        <w:t>ο είπε και το έχει δηλώσει δημόσια</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Κάνουν</w:t>
      </w:r>
      <w:r w:rsidRPr="00FA6294">
        <w:rPr>
          <w:rFonts w:eastAsia="Times New Roman"/>
          <w:color w:val="212121"/>
          <w:szCs w:val="24"/>
          <w:shd w:val="clear" w:color="auto" w:fill="FFFFFF"/>
        </w:rPr>
        <w:t xml:space="preserve"> μία ανεύθυνη</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μικροκομματική και υποκριτική διαχείριση για το θέμα αυτό κ</w:t>
      </w:r>
      <w:r w:rsidRPr="00FA6294">
        <w:rPr>
          <w:rFonts w:eastAsia="Times New Roman"/>
          <w:color w:val="212121"/>
          <w:szCs w:val="24"/>
          <w:shd w:val="clear" w:color="auto" w:fill="FFFFFF"/>
        </w:rPr>
        <w:t xml:space="preserve">αι ανασύρουν και σκοτεινές μεθόδους που φαίνονται και </w:t>
      </w:r>
      <w:r>
        <w:rPr>
          <w:rFonts w:eastAsia="Times New Roman"/>
          <w:color w:val="212121"/>
          <w:szCs w:val="24"/>
          <w:shd w:val="clear" w:color="auto" w:fill="FFFFFF"/>
        </w:rPr>
        <w:t>στις</w:t>
      </w:r>
      <w:r w:rsidRPr="00FA6294">
        <w:rPr>
          <w:rFonts w:eastAsia="Times New Roman"/>
          <w:color w:val="212121"/>
          <w:szCs w:val="24"/>
          <w:shd w:val="clear" w:color="auto" w:fill="FFFFFF"/>
        </w:rPr>
        <w:t xml:space="preserve"> αφίσες </w:t>
      </w:r>
      <w:r>
        <w:rPr>
          <w:rFonts w:eastAsia="Times New Roman"/>
          <w:color w:val="212121"/>
          <w:szCs w:val="24"/>
          <w:shd w:val="clear" w:color="auto" w:fill="FFFFFF"/>
        </w:rPr>
        <w:t>οι οποίες κυκλοφορούν,</w:t>
      </w:r>
      <w:r w:rsidRPr="00FA6294">
        <w:rPr>
          <w:rFonts w:eastAsia="Times New Roman"/>
          <w:color w:val="212121"/>
          <w:szCs w:val="24"/>
          <w:shd w:val="clear" w:color="auto" w:fill="FFFFFF"/>
        </w:rPr>
        <w:t xml:space="preserve"> γιατί είναι σε πανικό και σε απόγνωση</w:t>
      </w:r>
      <w:r>
        <w:rPr>
          <w:rFonts w:eastAsia="Times New Roman"/>
          <w:color w:val="212121"/>
          <w:szCs w:val="24"/>
          <w:shd w:val="clear" w:color="auto" w:fill="FFFFFF"/>
        </w:rPr>
        <w:t>.</w:t>
      </w:r>
    </w:p>
    <w:p w14:paraId="1286C5B3"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Κυρίες και κύριοι Βουλευτές,</w:t>
      </w:r>
      <w:r w:rsidRPr="00FA6294">
        <w:rPr>
          <w:rFonts w:eastAsia="Times New Roman"/>
          <w:color w:val="212121"/>
          <w:szCs w:val="24"/>
          <w:shd w:val="clear" w:color="auto" w:fill="FFFFFF"/>
        </w:rPr>
        <w:t xml:space="preserve"> κάθε μέρα που περνάει η υλοποίηση του πολιτικού σχεδίου της Κυβέρνησης </w:t>
      </w:r>
      <w:r>
        <w:rPr>
          <w:rFonts w:eastAsia="Times New Roman"/>
          <w:color w:val="212121"/>
          <w:szCs w:val="24"/>
          <w:shd w:val="clear" w:color="auto" w:fill="FFFFFF"/>
        </w:rPr>
        <w:t xml:space="preserve">μειώνει </w:t>
      </w:r>
      <w:r w:rsidRPr="00FA6294">
        <w:rPr>
          <w:rFonts w:eastAsia="Times New Roman"/>
          <w:color w:val="212121"/>
          <w:szCs w:val="24"/>
          <w:shd w:val="clear" w:color="auto" w:fill="FFFFFF"/>
        </w:rPr>
        <w:t>το πολιτικό κεφάλαιο</w:t>
      </w:r>
      <w:r w:rsidRPr="00FA6294">
        <w:rPr>
          <w:rFonts w:eastAsia="Times New Roman"/>
          <w:color w:val="212121"/>
          <w:szCs w:val="24"/>
          <w:shd w:val="clear" w:color="auto" w:fill="FFFFFF"/>
        </w:rPr>
        <w:t xml:space="preserve"> του κ</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Μητσοτάκη</w:t>
      </w:r>
      <w:r>
        <w:rPr>
          <w:rFonts w:eastAsia="Times New Roman"/>
          <w:color w:val="212121"/>
          <w:szCs w:val="24"/>
          <w:shd w:val="clear" w:color="auto" w:fill="FFFFFF"/>
        </w:rPr>
        <w:t xml:space="preserve">, αλλά και </w:t>
      </w:r>
      <w:r w:rsidRPr="00FA6294">
        <w:rPr>
          <w:rFonts w:eastAsia="Times New Roman"/>
          <w:color w:val="212121"/>
          <w:szCs w:val="24"/>
          <w:shd w:val="clear" w:color="auto" w:fill="FFFFFF"/>
        </w:rPr>
        <w:t>της κ</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Γεννηματά οφείλω να πω</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γιατί κάθε μέρα που περνάει αλλάζουν οι ουσιαστικοί </w:t>
      </w:r>
      <w:r>
        <w:rPr>
          <w:rFonts w:eastAsia="Times New Roman"/>
          <w:color w:val="212121"/>
          <w:szCs w:val="24"/>
          <w:shd w:val="clear" w:color="auto" w:fill="FFFFFF"/>
        </w:rPr>
        <w:t xml:space="preserve">συσχετισμοί </w:t>
      </w:r>
      <w:r w:rsidRPr="00FA6294">
        <w:rPr>
          <w:rFonts w:eastAsia="Times New Roman"/>
          <w:color w:val="212121"/>
          <w:szCs w:val="24"/>
          <w:shd w:val="clear" w:color="auto" w:fill="FFFFFF"/>
        </w:rPr>
        <w:t xml:space="preserve"> μέσα στην κοινωνία</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οι σχέσεις στην οικονομία και στην εργασία</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γιατί αυξάνονται πλέον τα συμφέροντα του κόσμου της εργασίας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Έχουμε</w:t>
      </w:r>
      <w:r>
        <w:rPr>
          <w:rFonts w:eastAsia="Times New Roman"/>
          <w:color w:val="212121"/>
          <w:szCs w:val="24"/>
          <w:shd w:val="clear" w:color="auto" w:fill="FFFFFF"/>
        </w:rPr>
        <w:t xml:space="preserve"> συλλογικές συμβάσεις, κατάργηση του υπο</w:t>
      </w:r>
      <w:r w:rsidRPr="00FA6294">
        <w:rPr>
          <w:rFonts w:eastAsia="Times New Roman"/>
          <w:color w:val="212121"/>
          <w:szCs w:val="24"/>
          <w:shd w:val="clear" w:color="auto" w:fill="FFFFFF"/>
        </w:rPr>
        <w:t>κατώτατου</w:t>
      </w:r>
      <w:r>
        <w:rPr>
          <w:rFonts w:eastAsia="Times New Roman"/>
          <w:color w:val="212121"/>
          <w:szCs w:val="24"/>
          <w:shd w:val="clear" w:color="auto" w:fill="FFFFFF"/>
        </w:rPr>
        <w:t>, αύξηση του κατώτατου, ελάφρυνση</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των</w:t>
      </w:r>
      <w:r w:rsidRPr="00FA6294">
        <w:rPr>
          <w:rFonts w:eastAsia="Times New Roman"/>
          <w:color w:val="212121"/>
          <w:szCs w:val="24"/>
          <w:shd w:val="clear" w:color="auto" w:fill="FFFFFF"/>
        </w:rPr>
        <w:t xml:space="preserve"> νοικοκυριών από τις ασφαλιστικές εισφορές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ελάφρυνση</w:t>
      </w:r>
      <w:r w:rsidRPr="00FA6294">
        <w:rPr>
          <w:rFonts w:eastAsia="Times New Roman"/>
          <w:color w:val="212121"/>
          <w:szCs w:val="24"/>
          <w:shd w:val="clear" w:color="auto" w:fill="FFFFFF"/>
        </w:rPr>
        <w:t xml:space="preserve"> από το τέλος επιτηδεύματος </w:t>
      </w:r>
      <w:r>
        <w:rPr>
          <w:rFonts w:eastAsia="Times New Roman"/>
          <w:color w:val="212121"/>
          <w:szCs w:val="24"/>
          <w:shd w:val="clear" w:color="auto" w:fill="FFFFFF"/>
        </w:rPr>
        <w:t xml:space="preserve">στους </w:t>
      </w:r>
      <w:r w:rsidRPr="00FA6294">
        <w:rPr>
          <w:rFonts w:eastAsia="Times New Roman"/>
          <w:color w:val="212121"/>
          <w:szCs w:val="24"/>
          <w:shd w:val="clear" w:color="auto" w:fill="FFFFFF"/>
        </w:rPr>
        <w:t>αγρότες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Έ</w:t>
      </w:r>
      <w:r w:rsidRPr="00FA6294">
        <w:rPr>
          <w:rFonts w:eastAsia="Times New Roman"/>
          <w:color w:val="212121"/>
          <w:szCs w:val="24"/>
          <w:shd w:val="clear" w:color="auto" w:fill="FFFFFF"/>
        </w:rPr>
        <w:t>χουμε υποστήριξη της νέας οικογένειας με το επίδομα ενοικί</w:t>
      </w:r>
      <w:r>
        <w:rPr>
          <w:rFonts w:eastAsia="Times New Roman"/>
          <w:color w:val="212121"/>
          <w:szCs w:val="24"/>
          <w:shd w:val="clear" w:color="auto" w:fill="FFFFFF"/>
        </w:rPr>
        <w:t>ου, αλλά θα έχο</w:t>
      </w:r>
      <w:r>
        <w:rPr>
          <w:rFonts w:eastAsia="Times New Roman"/>
          <w:color w:val="212121"/>
          <w:szCs w:val="24"/>
          <w:shd w:val="clear" w:color="auto" w:fill="FFFFFF"/>
        </w:rPr>
        <w:t>υμε ταυτόχρονα λύση του</w:t>
      </w:r>
      <w:r w:rsidRPr="00FA6294">
        <w:rPr>
          <w:rFonts w:eastAsia="Times New Roman"/>
          <w:color w:val="212121"/>
          <w:szCs w:val="24"/>
          <w:shd w:val="clear" w:color="auto" w:fill="FFFFFF"/>
        </w:rPr>
        <w:t xml:space="preserve"> προβλήματος των κόκκινων δανείων για </w:t>
      </w:r>
      <w:r w:rsidRPr="00FA6294">
        <w:rPr>
          <w:rFonts w:eastAsia="Times New Roman"/>
          <w:color w:val="212121"/>
          <w:szCs w:val="24"/>
          <w:shd w:val="clear" w:color="auto" w:fill="FFFFFF"/>
        </w:rPr>
        <w:lastRenderedPageBreak/>
        <w:t>τους επαγγελματίες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λύση για το θέμα των οφειλών προς τις εφορίες και </w:t>
      </w:r>
      <w:r>
        <w:rPr>
          <w:rFonts w:eastAsia="Times New Roman"/>
          <w:color w:val="212121"/>
          <w:szCs w:val="24"/>
          <w:shd w:val="clear" w:color="auto" w:fill="FFFFFF"/>
        </w:rPr>
        <w:t xml:space="preserve">τα </w:t>
      </w:r>
      <w:r w:rsidRPr="00FA6294">
        <w:rPr>
          <w:rFonts w:eastAsia="Times New Roman"/>
          <w:color w:val="212121"/>
          <w:szCs w:val="24"/>
          <w:shd w:val="clear" w:color="auto" w:fill="FFFFFF"/>
        </w:rPr>
        <w:t xml:space="preserve">ταμεία και θα έχουμε ταυτόχρονα και μία συζήτηση και </w:t>
      </w:r>
      <w:r>
        <w:rPr>
          <w:rFonts w:eastAsia="Times New Roman"/>
          <w:color w:val="212121"/>
          <w:szCs w:val="24"/>
          <w:shd w:val="clear" w:color="auto" w:fill="FFFFFF"/>
        </w:rPr>
        <w:t>για τη</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σ</w:t>
      </w:r>
      <w:r w:rsidRPr="00FA6294">
        <w:rPr>
          <w:rFonts w:eastAsia="Times New Roman"/>
          <w:color w:val="212121"/>
          <w:szCs w:val="24"/>
          <w:shd w:val="clear" w:color="auto" w:fill="FFFFFF"/>
        </w:rPr>
        <w:t>υνταγματική αναθεώρηση</w:t>
      </w:r>
      <w:r>
        <w:rPr>
          <w:rFonts w:eastAsia="Times New Roman"/>
          <w:color w:val="212121"/>
          <w:szCs w:val="24"/>
          <w:shd w:val="clear" w:color="auto" w:fill="FFFFFF"/>
        </w:rPr>
        <w:t xml:space="preserve">. </w:t>
      </w:r>
    </w:p>
    <w:p w14:paraId="1286C5B4"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Όμως</w:t>
      </w:r>
      <w:r w:rsidRPr="00FA6294">
        <w:rPr>
          <w:rFonts w:eastAsia="Times New Roman"/>
          <w:color w:val="212121"/>
          <w:szCs w:val="24"/>
          <w:shd w:val="clear" w:color="auto" w:fill="FFFFFF"/>
        </w:rPr>
        <w:t xml:space="preserve"> για ένα σημαντικό </w:t>
      </w:r>
      <w:r>
        <w:rPr>
          <w:rFonts w:eastAsia="Times New Roman"/>
          <w:color w:val="212121"/>
          <w:szCs w:val="24"/>
          <w:shd w:val="clear" w:color="auto" w:fill="FFFFFF"/>
        </w:rPr>
        <w:t>ε</w:t>
      </w:r>
      <w:r w:rsidRPr="00FA6294">
        <w:rPr>
          <w:rFonts w:eastAsia="Times New Roman"/>
          <w:color w:val="212121"/>
          <w:szCs w:val="24"/>
          <w:shd w:val="clear" w:color="auto" w:fill="FFFFFF"/>
        </w:rPr>
        <w:t>θνικό ζήτημα</w:t>
      </w:r>
      <w:r w:rsidRPr="00FA6294">
        <w:rPr>
          <w:rFonts w:eastAsia="Times New Roman"/>
          <w:color w:val="212121"/>
          <w:szCs w:val="24"/>
          <w:shd w:val="clear" w:color="auto" w:fill="FFFFFF"/>
        </w:rPr>
        <w:t xml:space="preserve"> κοροϊδεύουν τους Έλληνες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ιδιαίτερα τους πολίτες </w:t>
      </w:r>
      <w:r>
        <w:rPr>
          <w:rFonts w:eastAsia="Times New Roman"/>
          <w:color w:val="212121"/>
          <w:szCs w:val="24"/>
          <w:shd w:val="clear" w:color="auto" w:fill="FFFFFF"/>
        </w:rPr>
        <w:t xml:space="preserve">της </w:t>
      </w:r>
      <w:r w:rsidRPr="00FA6294">
        <w:rPr>
          <w:rFonts w:eastAsia="Times New Roman"/>
          <w:color w:val="212121"/>
          <w:szCs w:val="24"/>
          <w:shd w:val="clear" w:color="auto" w:fill="FFFFFF"/>
        </w:rPr>
        <w:t>Θεσσαλονίκης και της Μακεδονίας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Και θα ήθελα να είναι εδώ οι Β</w:t>
      </w:r>
      <w:r w:rsidRPr="00FA6294">
        <w:rPr>
          <w:rFonts w:eastAsia="Times New Roman"/>
          <w:color w:val="212121"/>
          <w:szCs w:val="24"/>
          <w:shd w:val="clear" w:color="auto" w:fill="FFFFFF"/>
        </w:rPr>
        <w:t xml:space="preserve">ουλευτές της Κεντρικής Μακεδονίας </w:t>
      </w:r>
      <w:r>
        <w:rPr>
          <w:rFonts w:eastAsia="Times New Roman"/>
          <w:color w:val="212121"/>
          <w:szCs w:val="24"/>
          <w:shd w:val="clear" w:color="auto" w:fill="FFFFFF"/>
        </w:rPr>
        <w:t>και της Θεσσαλονίκης για να το πουν.</w:t>
      </w:r>
      <w:r w:rsidRPr="00FA6294">
        <w:rPr>
          <w:rFonts w:eastAsia="Times New Roman"/>
          <w:color w:val="212121"/>
          <w:szCs w:val="24"/>
          <w:shd w:val="clear" w:color="auto" w:fill="FFFFFF"/>
        </w:rPr>
        <w:t xml:space="preserve"> </w:t>
      </w:r>
    </w:p>
    <w:p w14:paraId="1286C5B5" w14:textId="77777777" w:rsidR="000402FE" w:rsidRDefault="007623D8">
      <w:pPr>
        <w:spacing w:line="600" w:lineRule="auto"/>
        <w:ind w:firstLine="720"/>
        <w:jc w:val="both"/>
        <w:rPr>
          <w:rFonts w:eastAsia="Times New Roman"/>
          <w:color w:val="212121"/>
          <w:szCs w:val="24"/>
          <w:shd w:val="clear" w:color="auto" w:fill="FFFFFF"/>
        </w:rPr>
      </w:pPr>
      <w:r w:rsidRPr="00996176">
        <w:rPr>
          <w:rFonts w:eastAsia="Times New Roman"/>
          <w:color w:val="212121"/>
          <w:szCs w:val="24"/>
          <w:shd w:val="clear" w:color="auto" w:fill="FFFFFF"/>
        </w:rPr>
        <w:t>Προσέξτε,</w:t>
      </w:r>
      <w:r>
        <w:rPr>
          <w:rFonts w:eastAsia="Times New Roman"/>
          <w:color w:val="212121"/>
          <w:szCs w:val="24"/>
          <w:shd w:val="clear" w:color="auto" w:fill="FFFFFF"/>
        </w:rPr>
        <w:t xml:space="preserve"> όμως, πόσο υποκριτικός</w:t>
      </w:r>
      <w:r w:rsidRPr="00FA6294">
        <w:rPr>
          <w:rFonts w:eastAsia="Times New Roman"/>
          <w:color w:val="212121"/>
          <w:szCs w:val="24"/>
          <w:shd w:val="clear" w:color="auto" w:fill="FFFFFF"/>
        </w:rPr>
        <w:t xml:space="preserve"> είναι ο κ</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Μητσοτάκης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Τον</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ακούσατ</w:t>
      </w:r>
      <w:r>
        <w:rPr>
          <w:rFonts w:eastAsia="Times New Roman"/>
          <w:color w:val="212121"/>
          <w:szCs w:val="24"/>
          <w:shd w:val="clear" w:color="auto" w:fill="FFFFFF"/>
        </w:rPr>
        <w:t>ε</w:t>
      </w:r>
      <w:r w:rsidRPr="00FA6294">
        <w:rPr>
          <w:rFonts w:eastAsia="Times New Roman"/>
          <w:color w:val="212121"/>
          <w:szCs w:val="24"/>
          <w:shd w:val="clear" w:color="auto" w:fill="FFFFFF"/>
        </w:rPr>
        <w:t xml:space="preserve"> χθες</w:t>
      </w:r>
      <w:r>
        <w:rPr>
          <w:rFonts w:eastAsia="Times New Roman"/>
          <w:color w:val="212121"/>
          <w:szCs w:val="24"/>
          <w:shd w:val="clear" w:color="auto" w:fill="FFFFFF"/>
        </w:rPr>
        <w:t>. Ε</w:t>
      </w:r>
      <w:r w:rsidRPr="00FA6294">
        <w:rPr>
          <w:rFonts w:eastAsia="Times New Roman"/>
          <w:color w:val="212121"/>
          <w:szCs w:val="24"/>
          <w:shd w:val="clear" w:color="auto" w:fill="FFFFFF"/>
        </w:rPr>
        <w:t>νώ ο ίδιος δημιουργεί παρατεταμένη προεκλογική περίοδο ζητώντας κάθε δύο μέρες εκλογές εδώ και τρία χρόνια</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 xml:space="preserve">χθες κατήγγειλε </w:t>
      </w:r>
      <w:r w:rsidRPr="00FA6294">
        <w:rPr>
          <w:rFonts w:eastAsia="Times New Roman"/>
          <w:color w:val="212121"/>
          <w:szCs w:val="24"/>
          <w:shd w:val="clear" w:color="auto" w:fill="FFFFFF"/>
        </w:rPr>
        <w:t>την Κυβέρνηση για</w:t>
      </w:r>
      <w:r>
        <w:rPr>
          <w:rFonts w:eastAsia="Times New Roman"/>
          <w:color w:val="212121"/>
          <w:szCs w:val="24"/>
          <w:shd w:val="clear" w:color="auto" w:fill="FFFFFF"/>
        </w:rPr>
        <w:t>τί</w:t>
      </w:r>
      <w:r w:rsidRPr="00FA6294">
        <w:rPr>
          <w:rFonts w:eastAsia="Times New Roman"/>
          <w:color w:val="212121"/>
          <w:szCs w:val="24"/>
          <w:shd w:val="clear" w:color="auto" w:fill="FFFFFF"/>
        </w:rPr>
        <w:t xml:space="preserve"> δημιουργ</w:t>
      </w:r>
      <w:r>
        <w:rPr>
          <w:rFonts w:eastAsia="Times New Roman"/>
          <w:color w:val="212121"/>
          <w:szCs w:val="24"/>
          <w:shd w:val="clear" w:color="auto" w:fill="FFFFFF"/>
        </w:rPr>
        <w:t xml:space="preserve">εί, λέει, </w:t>
      </w:r>
      <w:r w:rsidRPr="00FA6294">
        <w:rPr>
          <w:rFonts w:eastAsia="Times New Roman"/>
          <w:color w:val="212121"/>
          <w:szCs w:val="24"/>
          <w:shd w:val="clear" w:color="auto" w:fill="FFFFFF"/>
        </w:rPr>
        <w:t xml:space="preserve">προεκλογική περίοδο και ταράζεται </w:t>
      </w:r>
      <w:r>
        <w:rPr>
          <w:rFonts w:eastAsia="Times New Roman"/>
          <w:color w:val="212121"/>
          <w:szCs w:val="24"/>
          <w:shd w:val="clear" w:color="auto" w:fill="FFFFFF"/>
        </w:rPr>
        <w:t xml:space="preserve">η </w:t>
      </w:r>
      <w:r w:rsidRPr="00FA6294">
        <w:rPr>
          <w:rFonts w:eastAsia="Times New Roman"/>
          <w:color w:val="212121"/>
          <w:szCs w:val="24"/>
          <w:shd w:val="clear" w:color="auto" w:fill="FFFFFF"/>
        </w:rPr>
        <w:t>οικονομία</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 xml:space="preserve">Αυτό </w:t>
      </w:r>
      <w:r w:rsidRPr="00FA6294">
        <w:rPr>
          <w:rFonts w:eastAsia="Times New Roman"/>
          <w:color w:val="212121"/>
          <w:szCs w:val="24"/>
          <w:shd w:val="clear" w:color="auto" w:fill="FFFFFF"/>
        </w:rPr>
        <w:t xml:space="preserve">είναι το πολιτικό μέγεθος του </w:t>
      </w:r>
      <w:r w:rsidRPr="00FA6294">
        <w:rPr>
          <w:rFonts w:eastAsia="Times New Roman"/>
          <w:color w:val="212121"/>
          <w:szCs w:val="24"/>
          <w:shd w:val="clear" w:color="auto" w:fill="FFFFFF"/>
        </w:rPr>
        <w:t>ανδρός</w:t>
      </w:r>
      <w:r>
        <w:rPr>
          <w:rFonts w:eastAsia="Times New Roman"/>
          <w:color w:val="212121"/>
          <w:szCs w:val="24"/>
          <w:shd w:val="clear" w:color="auto" w:fill="FFFFFF"/>
        </w:rPr>
        <w:t>. Κ</w:t>
      </w:r>
      <w:r w:rsidRPr="00FA6294">
        <w:rPr>
          <w:rFonts w:eastAsia="Times New Roman"/>
          <w:color w:val="212121"/>
          <w:szCs w:val="24"/>
          <w:shd w:val="clear" w:color="auto" w:fill="FFFFFF"/>
        </w:rPr>
        <w:t>ατήγ</w:t>
      </w:r>
      <w:r>
        <w:rPr>
          <w:rFonts w:eastAsia="Times New Roman"/>
          <w:color w:val="212121"/>
          <w:szCs w:val="24"/>
          <w:shd w:val="clear" w:color="auto" w:fill="FFFFFF"/>
        </w:rPr>
        <w:t xml:space="preserve">γειλε τον εαυτό του γι’ </w:t>
      </w:r>
      <w:r w:rsidRPr="00FA6294">
        <w:rPr>
          <w:rFonts w:eastAsia="Times New Roman"/>
          <w:color w:val="212121"/>
          <w:szCs w:val="24"/>
          <w:shd w:val="clear" w:color="auto" w:fill="FFFFFF"/>
        </w:rPr>
        <w:t xml:space="preserve">αυτά που </w:t>
      </w:r>
      <w:r>
        <w:rPr>
          <w:rFonts w:eastAsia="Times New Roman"/>
          <w:color w:val="212121"/>
          <w:szCs w:val="24"/>
          <w:shd w:val="clear" w:color="auto" w:fill="FFFFFF"/>
        </w:rPr>
        <w:t>κάνει</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εδώ και</w:t>
      </w:r>
      <w:r w:rsidRPr="00FA6294">
        <w:rPr>
          <w:rFonts w:eastAsia="Times New Roman"/>
          <w:color w:val="212121"/>
          <w:szCs w:val="24"/>
          <w:shd w:val="clear" w:color="auto" w:fill="FFFFFF"/>
        </w:rPr>
        <w:t xml:space="preserve"> τρία χρόνια</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p>
    <w:p w14:paraId="1286C5B6"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w:t>
      </w:r>
      <w:r w:rsidRPr="00FA6294">
        <w:rPr>
          <w:rFonts w:eastAsia="Times New Roman"/>
          <w:color w:val="212121"/>
          <w:szCs w:val="24"/>
          <w:shd w:val="clear" w:color="auto" w:fill="FFFFFF"/>
        </w:rPr>
        <w:t xml:space="preserve">εν τους ενδιαφέρουν </w:t>
      </w:r>
      <w:r>
        <w:rPr>
          <w:rFonts w:eastAsia="Times New Roman"/>
          <w:color w:val="212121"/>
          <w:szCs w:val="24"/>
          <w:shd w:val="clear" w:color="auto" w:fill="FFFFFF"/>
        </w:rPr>
        <w:t>όμως</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τα συμφέροντα της χώρας.</w:t>
      </w:r>
      <w:r w:rsidRPr="00FA6294">
        <w:rPr>
          <w:rFonts w:eastAsia="Times New Roman"/>
          <w:color w:val="212121"/>
          <w:szCs w:val="24"/>
          <w:shd w:val="clear" w:color="auto" w:fill="FFFFFF"/>
        </w:rPr>
        <w:t xml:space="preserve"> Δυστυχώς </w:t>
      </w:r>
      <w:r>
        <w:rPr>
          <w:rFonts w:eastAsia="Times New Roman"/>
          <w:color w:val="212121"/>
          <w:szCs w:val="24"/>
          <w:shd w:val="clear" w:color="auto" w:fill="FFFFFF"/>
        </w:rPr>
        <w:t>τους</w:t>
      </w:r>
      <w:r w:rsidRPr="00FA6294">
        <w:rPr>
          <w:rFonts w:eastAsia="Times New Roman"/>
          <w:color w:val="212121"/>
          <w:szCs w:val="24"/>
          <w:shd w:val="clear" w:color="auto" w:fill="FFFFFF"/>
        </w:rPr>
        <w:t xml:space="preserve"> ενδιαφέρει το κληρονομικό δικαίωμα στην εξουσία</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Θέλουν μόνο αυτοί να διαχειρίζονται τα ζητήματα</w:t>
      </w:r>
      <w:r w:rsidRPr="00FA6294">
        <w:rPr>
          <w:rFonts w:eastAsia="Times New Roman"/>
          <w:color w:val="212121"/>
          <w:szCs w:val="24"/>
          <w:shd w:val="clear" w:color="auto" w:fill="FFFFFF"/>
        </w:rPr>
        <w:t xml:space="preserve"> της εξουσίας για να </w:t>
      </w:r>
      <w:r w:rsidRPr="00FA6294">
        <w:rPr>
          <w:rFonts w:eastAsia="Times New Roman"/>
          <w:color w:val="212121"/>
          <w:szCs w:val="24"/>
          <w:shd w:val="clear" w:color="auto" w:fill="FFFFFF"/>
        </w:rPr>
        <w:t>ικανοποιούν τους κολλητούς τους</w:t>
      </w:r>
      <w:r w:rsidRPr="00392E07">
        <w:rPr>
          <w:rFonts w:eastAsia="Times New Roman"/>
          <w:color w:val="212121"/>
          <w:szCs w:val="24"/>
          <w:shd w:val="clear" w:color="auto" w:fill="FFFFFF"/>
        </w:rPr>
        <w:t>,</w:t>
      </w:r>
      <w:r w:rsidRPr="00FA6294">
        <w:rPr>
          <w:rFonts w:eastAsia="Times New Roman"/>
          <w:color w:val="212121"/>
          <w:szCs w:val="24"/>
          <w:shd w:val="clear" w:color="auto" w:fill="FFFFFF"/>
        </w:rPr>
        <w:t xml:space="preserve"> να τακτοποιούν τα </w:t>
      </w:r>
      <w:r>
        <w:rPr>
          <w:rFonts w:eastAsia="Times New Roman"/>
          <w:color w:val="212121"/>
          <w:szCs w:val="24"/>
          <w:shd w:val="clear" w:color="auto" w:fill="FFFFFF"/>
        </w:rPr>
        <w:lastRenderedPageBreak/>
        <w:t>συμβόλαια που τακτοποιούσαν</w:t>
      </w:r>
      <w:r w:rsidRPr="00FA6294">
        <w:rPr>
          <w:rFonts w:eastAsia="Times New Roman"/>
          <w:color w:val="212121"/>
          <w:szCs w:val="24"/>
          <w:shd w:val="clear" w:color="auto" w:fill="FFFFFF"/>
        </w:rPr>
        <w:t xml:space="preserve"> τόσα χρόνια και </w:t>
      </w:r>
      <w:r>
        <w:rPr>
          <w:rFonts w:eastAsia="Times New Roman"/>
          <w:color w:val="212121"/>
          <w:szCs w:val="24"/>
          <w:shd w:val="clear" w:color="auto" w:fill="FFFFFF"/>
        </w:rPr>
        <w:t>αφού τους δίνουν</w:t>
      </w:r>
      <w:r w:rsidRPr="00FA6294">
        <w:rPr>
          <w:rFonts w:eastAsia="Times New Roman"/>
          <w:color w:val="212121"/>
          <w:szCs w:val="24"/>
          <w:shd w:val="clear" w:color="auto" w:fill="FFFFFF"/>
        </w:rPr>
        <w:t xml:space="preserve"> δάνεια με </w:t>
      </w:r>
      <w:r>
        <w:rPr>
          <w:rFonts w:eastAsia="Times New Roman"/>
          <w:color w:val="212121"/>
          <w:szCs w:val="24"/>
          <w:shd w:val="clear" w:color="auto" w:fill="FFFFFF"/>
        </w:rPr>
        <w:t xml:space="preserve">αέρα, να τους </w:t>
      </w:r>
      <w:r w:rsidRPr="00FA6294">
        <w:rPr>
          <w:rFonts w:eastAsia="Times New Roman"/>
          <w:color w:val="212121"/>
          <w:szCs w:val="24"/>
          <w:shd w:val="clear" w:color="auto" w:fill="FFFFFF"/>
        </w:rPr>
        <w:t xml:space="preserve">βγάζουν οι </w:t>
      </w:r>
      <w:r>
        <w:rPr>
          <w:rFonts w:eastAsia="Times New Roman"/>
          <w:color w:val="212121"/>
          <w:szCs w:val="24"/>
          <w:shd w:val="clear" w:color="auto" w:fill="FFFFFF"/>
        </w:rPr>
        <w:t xml:space="preserve">καναλάρχες ξανά Βουλευτές. </w:t>
      </w:r>
    </w:p>
    <w:p w14:paraId="1286C5B7"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Όμως</w:t>
      </w:r>
      <w:r w:rsidRPr="00FA6294">
        <w:rPr>
          <w:rFonts w:eastAsia="Times New Roman"/>
          <w:color w:val="212121"/>
          <w:szCs w:val="24"/>
          <w:shd w:val="clear" w:color="auto" w:fill="FFFFFF"/>
        </w:rPr>
        <w:t xml:space="preserve"> αυτό πέρασε</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Έχει ξεκινήσει μια άλλη περίοδος για τη χώρα. Έχει ξεκινήσει μι</w:t>
      </w:r>
      <w:r>
        <w:rPr>
          <w:rFonts w:eastAsia="Times New Roman"/>
          <w:color w:val="212121"/>
          <w:szCs w:val="24"/>
          <w:shd w:val="clear" w:color="auto" w:fill="FFFFFF"/>
        </w:rPr>
        <w:t xml:space="preserve">α νέα περίοδος </w:t>
      </w:r>
      <w:r w:rsidRPr="00FA6294">
        <w:rPr>
          <w:rFonts w:eastAsia="Times New Roman"/>
          <w:color w:val="212121"/>
          <w:szCs w:val="24"/>
          <w:shd w:val="clear" w:color="auto" w:fill="FFFFFF"/>
        </w:rPr>
        <w:t>εκτός επιτροπείας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 xml:space="preserve">Έχει ξεκινήσει μια </w:t>
      </w:r>
      <w:r w:rsidRPr="00FA6294">
        <w:rPr>
          <w:rFonts w:eastAsia="Times New Roman"/>
          <w:color w:val="212121"/>
          <w:szCs w:val="24"/>
          <w:shd w:val="clear" w:color="auto" w:fill="FFFFFF"/>
        </w:rPr>
        <w:t>περίοδο</w:t>
      </w:r>
      <w:r>
        <w:rPr>
          <w:rFonts w:eastAsia="Times New Roman"/>
          <w:color w:val="212121"/>
          <w:szCs w:val="24"/>
          <w:shd w:val="clear" w:color="auto" w:fill="FFFFFF"/>
        </w:rPr>
        <w:t>ς</w:t>
      </w:r>
      <w:r w:rsidRPr="00FA6294">
        <w:rPr>
          <w:rFonts w:eastAsia="Times New Roman"/>
          <w:color w:val="212121"/>
          <w:szCs w:val="24"/>
          <w:shd w:val="clear" w:color="auto" w:fill="FFFFFF"/>
        </w:rPr>
        <w:t xml:space="preserve"> η οποία δεν είναι για τους λίγους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γιατί και στην περίοδο του σκληρο</w:t>
      </w:r>
      <w:r>
        <w:rPr>
          <w:rFonts w:eastAsia="Times New Roman"/>
          <w:color w:val="212121"/>
          <w:szCs w:val="24"/>
          <w:shd w:val="clear" w:color="auto" w:fill="FFFFFF"/>
        </w:rPr>
        <w:t>ύ μνημονίου οι πλούσιοι γίνονταν</w:t>
      </w:r>
      <w:r w:rsidRPr="00FA6294">
        <w:rPr>
          <w:rFonts w:eastAsia="Times New Roman"/>
          <w:color w:val="212121"/>
          <w:szCs w:val="24"/>
          <w:shd w:val="clear" w:color="auto" w:fill="FFFFFF"/>
        </w:rPr>
        <w:t xml:space="preserve"> πλουσιότεροι και </w:t>
      </w:r>
      <w:r>
        <w:rPr>
          <w:rFonts w:eastAsia="Times New Roman"/>
          <w:color w:val="212121"/>
          <w:szCs w:val="24"/>
          <w:shd w:val="clear" w:color="auto" w:fill="FFFFFF"/>
        </w:rPr>
        <w:t>οι κολλητοί</w:t>
      </w:r>
      <w:r w:rsidRPr="00FA6294">
        <w:rPr>
          <w:rFonts w:eastAsia="Times New Roman"/>
          <w:color w:val="212121"/>
          <w:szCs w:val="24"/>
          <w:shd w:val="clear" w:color="auto" w:fill="FFFFFF"/>
        </w:rPr>
        <w:t xml:space="preserve"> του συστήματος </w:t>
      </w:r>
      <w:r>
        <w:rPr>
          <w:rFonts w:eastAsia="Times New Roman"/>
          <w:color w:val="212121"/>
          <w:szCs w:val="24"/>
          <w:shd w:val="clear" w:color="auto" w:fill="FFFFFF"/>
        </w:rPr>
        <w:t xml:space="preserve">έπαιρναν πάλι τα συμβόλαια της </w:t>
      </w:r>
      <w:r>
        <w:rPr>
          <w:rFonts w:eastAsia="Times New Roman"/>
          <w:color w:val="212121"/>
          <w:szCs w:val="24"/>
          <w:shd w:val="clear" w:color="auto" w:fill="FFFFFF"/>
        </w:rPr>
        <w:t>«</w:t>
      </w:r>
      <w:r>
        <w:rPr>
          <w:rFonts w:eastAsia="Times New Roman"/>
          <w:color w:val="212121"/>
          <w:szCs w:val="24"/>
          <w:shd w:val="clear" w:color="auto" w:fill="FFFFFF"/>
          <w:lang w:val="en-US"/>
        </w:rPr>
        <w:t>NOVARTIS</w:t>
      </w:r>
      <w:r>
        <w:rPr>
          <w:rFonts w:eastAsia="Times New Roman"/>
          <w:color w:val="212121"/>
          <w:szCs w:val="24"/>
          <w:shd w:val="clear" w:color="auto" w:fill="FFFFFF"/>
        </w:rPr>
        <w:t>»</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Ν</w:t>
      </w:r>
      <w:r w:rsidRPr="00FA6294">
        <w:rPr>
          <w:rFonts w:eastAsia="Times New Roman"/>
          <w:color w:val="212121"/>
          <w:szCs w:val="24"/>
          <w:shd w:val="clear" w:color="auto" w:fill="FFFFFF"/>
        </w:rPr>
        <w:t>α μην</w:t>
      </w:r>
      <w:r w:rsidRPr="00FA6294">
        <w:rPr>
          <w:rFonts w:eastAsia="Times New Roman"/>
          <w:color w:val="212121"/>
          <w:szCs w:val="24"/>
          <w:shd w:val="clear" w:color="auto" w:fill="FFFFFF"/>
        </w:rPr>
        <w:t xml:space="preserve"> ξεχνιόμαστε</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διότι τότε ο πιο ευάλωτος</w:t>
      </w:r>
      <w:r w:rsidRPr="0066315B">
        <w:rPr>
          <w:rFonts w:eastAsia="Times New Roman"/>
          <w:color w:val="212121"/>
          <w:szCs w:val="24"/>
          <w:shd w:val="clear" w:color="auto" w:fill="FFFFFF"/>
        </w:rPr>
        <w:t xml:space="preserve"> </w:t>
      </w:r>
      <w:r w:rsidRPr="00FA6294">
        <w:rPr>
          <w:rFonts w:eastAsia="Times New Roman"/>
          <w:color w:val="212121"/>
          <w:szCs w:val="24"/>
          <w:shd w:val="clear" w:color="auto" w:fill="FFFFFF"/>
        </w:rPr>
        <w:t>γινόταν ακόμα περισσότερο αδύναμος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p>
    <w:p w14:paraId="1286C5B8" w14:textId="77777777" w:rsidR="000402FE" w:rsidRDefault="007623D8">
      <w:pPr>
        <w:spacing w:line="600" w:lineRule="auto"/>
        <w:ind w:firstLine="720"/>
        <w:jc w:val="both"/>
        <w:rPr>
          <w:rFonts w:eastAsia="Times New Roman"/>
          <w:color w:val="212121"/>
          <w:szCs w:val="24"/>
          <w:shd w:val="clear" w:color="auto" w:fill="FFFFFF"/>
        </w:rPr>
      </w:pPr>
      <w:r w:rsidRPr="007E4F0E">
        <w:rPr>
          <w:rFonts w:eastAsia="Times New Roman"/>
          <w:color w:val="212121"/>
          <w:szCs w:val="24"/>
          <w:shd w:val="clear" w:color="auto" w:fill="FFFFFF"/>
        </w:rPr>
        <w:t>Εμείς</w:t>
      </w:r>
      <w:r>
        <w:rPr>
          <w:rFonts w:eastAsia="Times New Roman"/>
          <w:color w:val="212121"/>
          <w:szCs w:val="24"/>
          <w:shd w:val="clear" w:color="auto" w:fill="FFFFFF"/>
        </w:rPr>
        <w:t xml:space="preserve"> όμως αποκαθιστούμε αυτή τη δι</w:t>
      </w:r>
      <w:r w:rsidRPr="00FA6294">
        <w:rPr>
          <w:rFonts w:eastAsia="Times New Roman"/>
          <w:color w:val="212121"/>
          <w:szCs w:val="24"/>
          <w:shd w:val="clear" w:color="auto" w:fill="FFFFFF"/>
        </w:rPr>
        <w:t>άφορα</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μια</w:t>
      </w:r>
      <w:r w:rsidRPr="00FA6294">
        <w:rPr>
          <w:rFonts w:eastAsia="Times New Roman"/>
          <w:color w:val="212121"/>
          <w:szCs w:val="24"/>
          <w:shd w:val="clear" w:color="auto" w:fill="FFFFFF"/>
        </w:rPr>
        <w:t xml:space="preserve"> διάφορα που δημιουργήθηκε </w:t>
      </w:r>
      <w:r>
        <w:rPr>
          <w:rFonts w:eastAsia="Times New Roman"/>
          <w:color w:val="212121"/>
          <w:szCs w:val="24"/>
          <w:shd w:val="clear" w:color="auto" w:fill="FFFFFF"/>
        </w:rPr>
        <w:t>από αυτούς που κάθονται τώρα στα έδρανα της Αντιπολίτευσης. Ε</w:t>
      </w:r>
      <w:r w:rsidRPr="00FA6294">
        <w:rPr>
          <w:rFonts w:eastAsia="Times New Roman"/>
          <w:color w:val="212121"/>
          <w:szCs w:val="24"/>
          <w:shd w:val="clear" w:color="auto" w:fill="FFFFFF"/>
        </w:rPr>
        <w:t xml:space="preserve">ίναι ξεκάθαρο </w:t>
      </w:r>
      <w:r>
        <w:rPr>
          <w:rFonts w:eastAsia="Times New Roman"/>
          <w:color w:val="212121"/>
          <w:szCs w:val="24"/>
          <w:shd w:val="clear" w:color="auto" w:fill="FFFFFF"/>
        </w:rPr>
        <w:t>ότι δεν θέλουν να στηριχθεί η χώ</w:t>
      </w:r>
      <w:r>
        <w:rPr>
          <w:rFonts w:eastAsia="Times New Roman"/>
          <w:color w:val="212121"/>
          <w:szCs w:val="24"/>
          <w:shd w:val="clear" w:color="auto" w:fill="FFFFFF"/>
        </w:rPr>
        <w:t xml:space="preserve">ρα </w:t>
      </w:r>
      <w:r w:rsidRPr="00FA6294">
        <w:rPr>
          <w:rFonts w:eastAsia="Times New Roman"/>
          <w:color w:val="212121"/>
          <w:szCs w:val="24"/>
          <w:shd w:val="clear" w:color="auto" w:fill="FFFFFF"/>
        </w:rPr>
        <w:t>στα δικά της πόδια</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Δ</w:t>
      </w:r>
      <w:r w:rsidRPr="00FA6294">
        <w:rPr>
          <w:rFonts w:eastAsia="Times New Roman"/>
          <w:color w:val="212121"/>
          <w:szCs w:val="24"/>
          <w:shd w:val="clear" w:color="auto" w:fill="FFFFFF"/>
        </w:rPr>
        <w:t>εν θέλουν να έχει θεσμικές διαδικασίες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Δ</w:t>
      </w:r>
      <w:r w:rsidRPr="00FA6294">
        <w:rPr>
          <w:rFonts w:eastAsia="Times New Roman"/>
          <w:color w:val="212121"/>
          <w:szCs w:val="24"/>
          <w:shd w:val="clear" w:color="auto" w:fill="FFFFFF"/>
        </w:rPr>
        <w:t>εν θέλουν την ισοτιμία</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την οικονομική πολιτική για όλους και τη διαφάνεια</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Θ</w:t>
      </w:r>
      <w:r w:rsidRPr="00FA6294">
        <w:rPr>
          <w:rFonts w:eastAsia="Times New Roman"/>
          <w:color w:val="212121"/>
          <w:szCs w:val="24"/>
          <w:shd w:val="clear" w:color="auto" w:fill="FFFFFF"/>
        </w:rPr>
        <w:t xml:space="preserve">έλουν </w:t>
      </w:r>
      <w:r>
        <w:rPr>
          <w:rFonts w:eastAsia="Times New Roman"/>
          <w:color w:val="212121"/>
          <w:szCs w:val="24"/>
          <w:shd w:val="clear" w:color="auto" w:fill="FFFFFF"/>
        </w:rPr>
        <w:t>δεκανίκια</w:t>
      </w:r>
      <w:r w:rsidRPr="00FA6294">
        <w:rPr>
          <w:rFonts w:eastAsia="Times New Roman"/>
          <w:color w:val="212121"/>
          <w:szCs w:val="24"/>
          <w:shd w:val="clear" w:color="auto" w:fill="FFFFFF"/>
        </w:rPr>
        <w:t xml:space="preserve"> και ζητούν </w:t>
      </w:r>
      <w:r>
        <w:rPr>
          <w:rFonts w:eastAsia="Times New Roman"/>
          <w:color w:val="212121"/>
          <w:szCs w:val="24"/>
          <w:shd w:val="clear" w:color="auto" w:fill="FFFFFF"/>
        </w:rPr>
        <w:t>από τους ξένους δεκανίκια και τα χρειάστηκαν αυτά την</w:t>
      </w:r>
      <w:r w:rsidRPr="00FA6294">
        <w:rPr>
          <w:rFonts w:eastAsia="Times New Roman"/>
          <w:color w:val="212121"/>
          <w:szCs w:val="24"/>
          <w:shd w:val="clear" w:color="auto" w:fill="FFFFFF"/>
        </w:rPr>
        <w:t xml:space="preserve"> περίοδο του μνημονίου</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γιατί ζητο</w:t>
      </w:r>
      <w:r>
        <w:rPr>
          <w:rFonts w:eastAsia="Times New Roman"/>
          <w:color w:val="212121"/>
          <w:szCs w:val="24"/>
          <w:shd w:val="clear" w:color="auto" w:fill="FFFFFF"/>
        </w:rPr>
        <w:t xml:space="preserve">ύσαν από τους ξένους να επιβάλλουν σε εμάς </w:t>
      </w:r>
      <w:r w:rsidRPr="00FA6294">
        <w:rPr>
          <w:rFonts w:eastAsia="Times New Roman"/>
          <w:color w:val="212121"/>
          <w:szCs w:val="24"/>
          <w:shd w:val="clear" w:color="auto" w:fill="FFFFFF"/>
        </w:rPr>
        <w:t>πολιτικές λιτότητας</w:t>
      </w:r>
      <w:r>
        <w:rPr>
          <w:rFonts w:eastAsia="Times New Roman"/>
          <w:color w:val="212121"/>
          <w:szCs w:val="24"/>
          <w:shd w:val="clear" w:color="auto" w:fill="FFFFFF"/>
        </w:rPr>
        <w:t xml:space="preserve">. </w:t>
      </w:r>
    </w:p>
    <w:p w14:paraId="1286C5B9"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Όμως η πολιτική που ξεκίνησε είναι διαφορετική</w:t>
      </w:r>
      <w:r w:rsidRPr="00FA6294">
        <w:rPr>
          <w:rFonts w:eastAsia="Times New Roman"/>
          <w:color w:val="212121"/>
          <w:szCs w:val="24"/>
          <w:shd w:val="clear" w:color="auto" w:fill="FFFFFF"/>
        </w:rPr>
        <w:t xml:space="preserve"> στη χώρα μας και αποκτά </w:t>
      </w:r>
      <w:r>
        <w:rPr>
          <w:rFonts w:eastAsia="Times New Roman"/>
          <w:color w:val="212121"/>
          <w:szCs w:val="24"/>
          <w:shd w:val="clear" w:color="auto" w:fill="FFFFFF"/>
        </w:rPr>
        <w:t>πλέον</w:t>
      </w:r>
      <w:r w:rsidRPr="00FA6294">
        <w:rPr>
          <w:rFonts w:eastAsia="Times New Roman"/>
          <w:color w:val="212121"/>
          <w:szCs w:val="24"/>
          <w:shd w:val="clear" w:color="auto" w:fill="FFFFFF"/>
        </w:rPr>
        <w:t xml:space="preserve"> στέρεα βάση</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Γι’</w:t>
      </w:r>
      <w:r w:rsidRPr="00FA6294">
        <w:rPr>
          <w:rFonts w:eastAsia="Times New Roman"/>
          <w:color w:val="212121"/>
          <w:szCs w:val="24"/>
          <w:shd w:val="clear" w:color="auto" w:fill="FFFFFF"/>
        </w:rPr>
        <w:t xml:space="preserve"> αυτό και διαμαρτύρονται τόσο πολύ</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Η</w:t>
      </w:r>
      <w:r w:rsidRPr="00FA6294">
        <w:rPr>
          <w:rFonts w:eastAsia="Times New Roman"/>
          <w:color w:val="212121"/>
          <w:szCs w:val="24"/>
          <w:shd w:val="clear" w:color="auto" w:fill="FFFFFF"/>
        </w:rPr>
        <w:t xml:space="preserve"> Ελλάδα αποκτά </w:t>
      </w:r>
      <w:r>
        <w:rPr>
          <w:rFonts w:eastAsia="Times New Roman"/>
          <w:color w:val="212121"/>
          <w:szCs w:val="24"/>
          <w:shd w:val="clear" w:color="auto" w:fill="FFFFFF"/>
        </w:rPr>
        <w:t>γενικό ρόλο</w:t>
      </w:r>
      <w:r w:rsidRPr="00FA6294">
        <w:rPr>
          <w:rFonts w:eastAsia="Times New Roman"/>
          <w:color w:val="212121"/>
          <w:szCs w:val="24"/>
          <w:shd w:val="clear" w:color="auto" w:fill="FFFFFF"/>
        </w:rPr>
        <w:t xml:space="preserve"> πλέον και στα Βαλκάνια και </w:t>
      </w:r>
      <w:r>
        <w:rPr>
          <w:rFonts w:eastAsia="Times New Roman"/>
          <w:color w:val="212121"/>
          <w:szCs w:val="24"/>
          <w:shd w:val="clear" w:color="auto" w:fill="FFFFFF"/>
        </w:rPr>
        <w:t xml:space="preserve">την </w:t>
      </w:r>
      <w:r w:rsidRPr="00FA6294">
        <w:rPr>
          <w:rFonts w:eastAsia="Times New Roman"/>
          <w:color w:val="212121"/>
          <w:szCs w:val="24"/>
          <w:shd w:val="clear" w:color="auto" w:fill="FFFFFF"/>
        </w:rPr>
        <w:t xml:space="preserve">Ανατολική Μεσόγειο και </w:t>
      </w:r>
      <w:r>
        <w:rPr>
          <w:rFonts w:eastAsia="Times New Roman"/>
          <w:color w:val="212121"/>
          <w:szCs w:val="24"/>
          <w:shd w:val="clear" w:color="auto" w:fill="FFFFFF"/>
        </w:rPr>
        <w:t>την</w:t>
      </w:r>
      <w:r w:rsidRPr="00FA6294">
        <w:rPr>
          <w:rFonts w:eastAsia="Times New Roman"/>
          <w:color w:val="212121"/>
          <w:szCs w:val="24"/>
          <w:shd w:val="clear" w:color="auto" w:fill="FFFFFF"/>
        </w:rPr>
        <w:t xml:space="preserve"> Ευρώπη</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Η</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π</w:t>
      </w:r>
      <w:r w:rsidRPr="00FA6294">
        <w:rPr>
          <w:rFonts w:eastAsia="Times New Roman"/>
          <w:color w:val="212121"/>
          <w:szCs w:val="24"/>
          <w:shd w:val="clear" w:color="auto" w:fill="FFFFFF"/>
        </w:rPr>
        <w:t xml:space="preserve">ρόοδος και </w:t>
      </w:r>
      <w:r>
        <w:rPr>
          <w:rFonts w:eastAsia="Times New Roman"/>
          <w:color w:val="212121"/>
          <w:szCs w:val="24"/>
          <w:shd w:val="clear" w:color="auto" w:fill="FFFFFF"/>
        </w:rPr>
        <w:t xml:space="preserve">η </w:t>
      </w:r>
      <w:r w:rsidRPr="00FA6294">
        <w:rPr>
          <w:rFonts w:eastAsia="Times New Roman"/>
          <w:color w:val="212121"/>
          <w:szCs w:val="24"/>
          <w:shd w:val="clear" w:color="auto" w:fill="FFFFFF"/>
        </w:rPr>
        <w:t xml:space="preserve">ευημερία </w:t>
      </w:r>
      <w:r>
        <w:rPr>
          <w:rFonts w:eastAsia="Times New Roman"/>
          <w:color w:val="212121"/>
          <w:szCs w:val="24"/>
          <w:shd w:val="clear" w:color="auto" w:fill="FFFFFF"/>
        </w:rPr>
        <w:t>της Ελλάδας δεν είναι ανεξάρτητες</w:t>
      </w:r>
      <w:r w:rsidRPr="00FA6294">
        <w:rPr>
          <w:rFonts w:eastAsia="Times New Roman"/>
          <w:color w:val="212121"/>
          <w:szCs w:val="24"/>
          <w:shd w:val="clear" w:color="auto" w:fill="FFFFFF"/>
        </w:rPr>
        <w:t xml:space="preserve"> από την πορεία των γειτονικών χωρών</w:t>
      </w:r>
      <w:r>
        <w:rPr>
          <w:rFonts w:eastAsia="Times New Roman"/>
          <w:color w:val="212121"/>
          <w:szCs w:val="24"/>
          <w:shd w:val="clear" w:color="auto" w:fill="FFFFFF"/>
        </w:rPr>
        <w:t xml:space="preserve">. </w:t>
      </w:r>
    </w:p>
    <w:p w14:paraId="1286C5BA"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Κάναμε μια επιλογή να στηρίξουμε τη συμφωνία α</w:t>
      </w:r>
      <w:r w:rsidRPr="00FA6294">
        <w:rPr>
          <w:rFonts w:eastAsia="Times New Roman"/>
          <w:color w:val="212121"/>
          <w:szCs w:val="24"/>
          <w:shd w:val="clear" w:color="auto" w:fill="FFFFFF"/>
        </w:rPr>
        <w:t>υτή</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γιατί θέλουμε να βγούμε κ</w:t>
      </w:r>
      <w:r>
        <w:rPr>
          <w:rFonts w:eastAsia="Times New Roman"/>
          <w:color w:val="212121"/>
          <w:szCs w:val="24"/>
          <w:shd w:val="clear" w:color="auto" w:fill="FFFFFF"/>
        </w:rPr>
        <w:t>α</w:t>
      </w:r>
      <w:r w:rsidRPr="00FA6294">
        <w:rPr>
          <w:rFonts w:eastAsia="Times New Roman"/>
          <w:color w:val="212121"/>
          <w:szCs w:val="24"/>
          <w:shd w:val="clear" w:color="auto" w:fill="FFFFFF"/>
        </w:rPr>
        <w:t>ι εμείς και οι γείτονες κερδισμένοι</w:t>
      </w:r>
      <w:r>
        <w:rPr>
          <w:rFonts w:eastAsia="Times New Roman"/>
          <w:color w:val="212121"/>
          <w:szCs w:val="24"/>
          <w:shd w:val="clear" w:color="auto" w:fill="FFFFFF"/>
        </w:rPr>
        <w:t>. Γιατί αν υ</w:t>
      </w:r>
      <w:r>
        <w:rPr>
          <w:rFonts w:eastAsia="Times New Roman"/>
          <w:color w:val="212121"/>
          <w:szCs w:val="24"/>
          <w:shd w:val="clear" w:color="auto" w:fill="FFFFFF"/>
        </w:rPr>
        <w:t>πάρχουν χαμένοι σ’ αυτήν την</w:t>
      </w:r>
      <w:r w:rsidRPr="00FA6294">
        <w:rPr>
          <w:rFonts w:eastAsia="Times New Roman"/>
          <w:color w:val="212121"/>
          <w:szCs w:val="24"/>
          <w:shd w:val="clear" w:color="auto" w:fill="FFFFFF"/>
        </w:rPr>
        <w:t xml:space="preserve"> ιστορία</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χαμένοι τελικά</w:t>
      </w:r>
      <w:r w:rsidRPr="00FA6294">
        <w:rPr>
          <w:rFonts w:eastAsia="Times New Roman"/>
          <w:color w:val="212121"/>
          <w:szCs w:val="24"/>
          <w:shd w:val="clear" w:color="auto" w:fill="FFFFFF"/>
        </w:rPr>
        <w:t xml:space="preserve"> θα είναι τα παιδιά των Ελλήνων</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Και εμάς μας </w:t>
      </w:r>
      <w:r>
        <w:rPr>
          <w:rFonts w:eastAsia="Times New Roman"/>
          <w:color w:val="212121"/>
          <w:szCs w:val="24"/>
          <w:shd w:val="clear" w:color="auto" w:fill="FFFFFF"/>
        </w:rPr>
        <w:t>εν</w:t>
      </w:r>
      <w:r w:rsidRPr="00FA6294">
        <w:rPr>
          <w:rFonts w:eastAsia="Times New Roman"/>
          <w:color w:val="212121"/>
          <w:szCs w:val="24"/>
          <w:shd w:val="clear" w:color="auto" w:fill="FFFFFF"/>
        </w:rPr>
        <w:t xml:space="preserve">διαφέρει πάρα πολύ αυτή η ιστορία και τα συμφέροντα της χώρας </w:t>
      </w:r>
      <w:r>
        <w:rPr>
          <w:rFonts w:eastAsia="Times New Roman"/>
          <w:color w:val="212121"/>
          <w:szCs w:val="24"/>
          <w:shd w:val="clear" w:color="auto" w:fill="FFFFFF"/>
        </w:rPr>
        <w:t>μας.</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Η</w:t>
      </w:r>
      <w:r w:rsidRPr="00FA6294">
        <w:rPr>
          <w:rFonts w:eastAsia="Times New Roman"/>
          <w:color w:val="212121"/>
          <w:szCs w:val="24"/>
          <w:shd w:val="clear" w:color="auto" w:fill="FFFFFF"/>
        </w:rPr>
        <w:t xml:space="preserve"> ευρωπαϊκή προοπτική των χωρών των Βαλκανίων</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η σταθερότητα στα Βαλκάνια κα</w:t>
      </w:r>
      <w:r>
        <w:rPr>
          <w:rFonts w:eastAsia="Times New Roman"/>
          <w:color w:val="212121"/>
          <w:szCs w:val="24"/>
          <w:shd w:val="clear" w:color="auto" w:fill="FFFFFF"/>
        </w:rPr>
        <w:t xml:space="preserve">ι η υπέρβαση </w:t>
      </w:r>
      <w:r>
        <w:rPr>
          <w:rFonts w:eastAsia="Times New Roman"/>
          <w:color w:val="212121"/>
          <w:szCs w:val="24"/>
          <w:shd w:val="clear" w:color="auto" w:fill="FFFFFF"/>
        </w:rPr>
        <w:t>των εθνοτικών και θ</w:t>
      </w:r>
      <w:r w:rsidRPr="00FA6294">
        <w:rPr>
          <w:rFonts w:eastAsia="Times New Roman"/>
          <w:color w:val="212121"/>
          <w:szCs w:val="24"/>
          <w:shd w:val="clear" w:color="auto" w:fill="FFFFFF"/>
        </w:rPr>
        <w:t xml:space="preserve">ρησκευτικών διαφορών είναι </w:t>
      </w:r>
      <w:r>
        <w:rPr>
          <w:rFonts w:eastAsia="Times New Roman"/>
          <w:color w:val="212121"/>
          <w:szCs w:val="24"/>
          <w:shd w:val="clear" w:color="auto" w:fill="FFFFFF"/>
        </w:rPr>
        <w:t>π</w:t>
      </w:r>
      <w:r w:rsidRPr="00FA6294">
        <w:rPr>
          <w:rFonts w:eastAsia="Times New Roman"/>
          <w:color w:val="212121"/>
          <w:szCs w:val="24"/>
          <w:shd w:val="clear" w:color="auto" w:fill="FFFFFF"/>
        </w:rPr>
        <w:t>ρος όφελος της Ελλάδας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γιατί διασφαλίζει τη λειτουργία της χώρας </w:t>
      </w:r>
      <w:r>
        <w:rPr>
          <w:rFonts w:eastAsia="Times New Roman"/>
          <w:color w:val="212121"/>
          <w:szCs w:val="24"/>
          <w:shd w:val="clear" w:color="auto" w:fill="FFFFFF"/>
        </w:rPr>
        <w:t>μας. Κ</w:t>
      </w:r>
      <w:r w:rsidRPr="00FA6294">
        <w:rPr>
          <w:rFonts w:eastAsia="Times New Roman"/>
          <w:color w:val="212121"/>
          <w:szCs w:val="24"/>
          <w:shd w:val="clear" w:color="auto" w:fill="FFFFFF"/>
        </w:rPr>
        <w:t>αι αυτή είναι μ</w:t>
      </w:r>
      <w:r>
        <w:rPr>
          <w:rFonts w:eastAsia="Times New Roman"/>
          <w:color w:val="212121"/>
          <w:szCs w:val="24"/>
          <w:shd w:val="clear" w:color="auto" w:fill="FFFFFF"/>
        </w:rPr>
        <w:t>ι</w:t>
      </w:r>
      <w:r w:rsidRPr="00FA6294">
        <w:rPr>
          <w:rFonts w:eastAsia="Times New Roman"/>
          <w:color w:val="212121"/>
          <w:szCs w:val="24"/>
          <w:shd w:val="clear" w:color="auto" w:fill="FFFFFF"/>
        </w:rPr>
        <w:t>α πραγματική πατριωτική στάση</w:t>
      </w:r>
      <w:r>
        <w:rPr>
          <w:rFonts w:eastAsia="Times New Roman"/>
          <w:color w:val="212121"/>
          <w:szCs w:val="24"/>
          <w:shd w:val="clear" w:color="auto" w:fill="FFFFFF"/>
        </w:rPr>
        <w:t xml:space="preserve">. </w:t>
      </w:r>
    </w:p>
    <w:p w14:paraId="1286C5BB"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Θυμίζω ότι στις </w:t>
      </w:r>
      <w:r w:rsidRPr="00FA6294">
        <w:rPr>
          <w:rFonts w:eastAsia="Times New Roman"/>
          <w:color w:val="212121"/>
          <w:szCs w:val="24"/>
          <w:shd w:val="clear" w:color="auto" w:fill="FFFFFF"/>
        </w:rPr>
        <w:t xml:space="preserve">αρχές </w:t>
      </w:r>
      <w:r>
        <w:rPr>
          <w:rFonts w:eastAsia="Times New Roman"/>
          <w:color w:val="212121"/>
          <w:szCs w:val="24"/>
          <w:shd w:val="clear" w:color="auto" w:fill="FFFFFF"/>
        </w:rPr>
        <w:t xml:space="preserve">του </w:t>
      </w:r>
      <w:r w:rsidRPr="00FA6294">
        <w:rPr>
          <w:rFonts w:eastAsia="Times New Roman"/>
          <w:color w:val="212121"/>
          <w:szCs w:val="24"/>
          <w:shd w:val="clear" w:color="auto" w:fill="FFFFFF"/>
        </w:rPr>
        <w:t xml:space="preserve">2017 μία </w:t>
      </w:r>
      <w:r>
        <w:rPr>
          <w:rFonts w:eastAsia="Times New Roman"/>
          <w:color w:val="212121"/>
          <w:szCs w:val="24"/>
          <w:shd w:val="clear" w:color="auto" w:fill="FFFFFF"/>
        </w:rPr>
        <w:t xml:space="preserve">κίνηση που κάναμε ήταν να φέρουμε εδώ προς κύρωση της </w:t>
      </w:r>
      <w:r>
        <w:rPr>
          <w:rFonts w:eastAsia="Times New Roman"/>
          <w:color w:val="212121"/>
          <w:szCs w:val="24"/>
          <w:shd w:val="clear" w:color="auto" w:fill="FFFFFF"/>
        </w:rPr>
        <w:t>σ</w:t>
      </w:r>
      <w:r>
        <w:rPr>
          <w:rFonts w:eastAsia="Times New Roman"/>
          <w:color w:val="212121"/>
          <w:szCs w:val="24"/>
          <w:shd w:val="clear" w:color="auto" w:fill="FFFFFF"/>
        </w:rPr>
        <w:t>υμφωνία για την προστασία του π</w:t>
      </w:r>
      <w:r w:rsidRPr="00FA6294">
        <w:rPr>
          <w:rFonts w:eastAsia="Times New Roman"/>
          <w:color w:val="212121"/>
          <w:szCs w:val="24"/>
          <w:shd w:val="clear" w:color="auto" w:fill="FFFFFF"/>
        </w:rPr>
        <w:t xml:space="preserve">άρκου των </w:t>
      </w:r>
      <w:r>
        <w:rPr>
          <w:rFonts w:eastAsia="Times New Roman"/>
          <w:color w:val="212121"/>
          <w:szCs w:val="24"/>
          <w:shd w:val="clear" w:color="auto" w:fill="FFFFFF"/>
        </w:rPr>
        <w:t xml:space="preserve">Πρεσπών. </w:t>
      </w:r>
    </w:p>
    <w:p w14:paraId="1286C5BC"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Κυρίες και κύριοι Βουλευτές, δεκαεφτά</w:t>
      </w:r>
      <w:r w:rsidRPr="00FA6294">
        <w:rPr>
          <w:rFonts w:eastAsia="Times New Roman"/>
          <w:color w:val="212121"/>
          <w:szCs w:val="24"/>
          <w:shd w:val="clear" w:color="auto" w:fill="FFFFFF"/>
        </w:rPr>
        <w:t xml:space="preserve"> χρόνια από την πρωτοβουλία της </w:t>
      </w:r>
      <w:r>
        <w:rPr>
          <w:rFonts w:eastAsia="Times New Roman"/>
          <w:color w:val="212121"/>
          <w:szCs w:val="24"/>
          <w:shd w:val="clear" w:color="auto" w:fill="FFFFFF"/>
        </w:rPr>
        <w:t>ε</w:t>
      </w:r>
      <w:r w:rsidRPr="00FA6294">
        <w:rPr>
          <w:rFonts w:eastAsia="Times New Roman"/>
          <w:color w:val="212121"/>
          <w:szCs w:val="24"/>
          <w:shd w:val="clear" w:color="auto" w:fill="FFFFFF"/>
        </w:rPr>
        <w:t xml:space="preserve">λληνικής </w:t>
      </w:r>
      <w:r>
        <w:rPr>
          <w:rFonts w:eastAsia="Times New Roman"/>
          <w:color w:val="212121"/>
          <w:szCs w:val="24"/>
          <w:shd w:val="clear" w:color="auto" w:fill="FFFFFF"/>
        </w:rPr>
        <w:t>κ</w:t>
      </w:r>
      <w:r>
        <w:rPr>
          <w:rFonts w:eastAsia="Times New Roman"/>
          <w:color w:val="212121"/>
          <w:szCs w:val="24"/>
          <w:shd w:val="clear" w:color="auto" w:fill="FFFFFF"/>
        </w:rPr>
        <w:t>υβέρνησης,</w:t>
      </w:r>
      <w:r w:rsidRPr="00FA6294">
        <w:rPr>
          <w:rFonts w:eastAsia="Times New Roman"/>
          <w:color w:val="212121"/>
          <w:szCs w:val="24"/>
          <w:shd w:val="clear" w:color="auto" w:fill="FFFFFF"/>
        </w:rPr>
        <w:t xml:space="preserve"> αυτή η Συμφωνία για τις Πρέσπες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ένα μοναδικό φυσικό κεφάλαιο</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δεν ερχόταν στην </w:t>
      </w:r>
      <w:r>
        <w:rPr>
          <w:rFonts w:eastAsia="Times New Roman"/>
          <w:color w:val="212121"/>
          <w:szCs w:val="24"/>
          <w:shd w:val="clear" w:color="auto" w:fill="FFFFFF"/>
        </w:rPr>
        <w:t>ελληνική Βουλή</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 xml:space="preserve">γιατί δεν τολμούσαν, δεν είχαν την πολιτική </w:t>
      </w:r>
      <w:r w:rsidRPr="00FA6294">
        <w:rPr>
          <w:rFonts w:eastAsia="Times New Roman"/>
          <w:color w:val="212121"/>
          <w:szCs w:val="24"/>
          <w:shd w:val="clear" w:color="auto" w:fill="FFFFFF"/>
        </w:rPr>
        <w:t>δύναμη και τόλ</w:t>
      </w:r>
      <w:r>
        <w:rPr>
          <w:rFonts w:eastAsia="Times New Roman"/>
          <w:color w:val="212121"/>
          <w:szCs w:val="24"/>
          <w:shd w:val="clear" w:color="auto" w:fill="FFFFFF"/>
        </w:rPr>
        <w:t>μη να κάνουν τέτοιες επιλογές συν</w:t>
      </w:r>
      <w:r w:rsidRPr="00FA6294">
        <w:rPr>
          <w:rFonts w:eastAsia="Times New Roman"/>
          <w:color w:val="212121"/>
          <w:szCs w:val="24"/>
          <w:shd w:val="clear" w:color="auto" w:fill="FFFFFF"/>
        </w:rPr>
        <w:t>εργασίας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 xml:space="preserve">Έχουμε </w:t>
      </w:r>
      <w:r w:rsidRPr="00FA6294">
        <w:rPr>
          <w:rFonts w:eastAsia="Times New Roman"/>
          <w:color w:val="212121"/>
          <w:szCs w:val="24"/>
          <w:shd w:val="clear" w:color="auto" w:fill="FFFFFF"/>
        </w:rPr>
        <w:t xml:space="preserve">πλέον </w:t>
      </w:r>
      <w:r>
        <w:rPr>
          <w:rFonts w:eastAsia="Times New Roman"/>
          <w:color w:val="212121"/>
          <w:szCs w:val="24"/>
          <w:shd w:val="clear" w:color="auto" w:fill="FFFFFF"/>
        </w:rPr>
        <w:t>τ</w:t>
      </w:r>
      <w:r w:rsidRPr="00FA6294">
        <w:rPr>
          <w:rFonts w:eastAsia="Times New Roman"/>
          <w:color w:val="212121"/>
          <w:szCs w:val="24"/>
          <w:shd w:val="clear" w:color="auto" w:fill="FFFFFF"/>
        </w:rPr>
        <w:t>η</w:t>
      </w:r>
      <w:r>
        <w:rPr>
          <w:rFonts w:eastAsia="Times New Roman"/>
          <w:color w:val="212121"/>
          <w:szCs w:val="24"/>
          <w:shd w:val="clear" w:color="auto" w:fill="FFFFFF"/>
        </w:rPr>
        <w:t>ν</w:t>
      </w:r>
      <w:r w:rsidRPr="00FA6294">
        <w:rPr>
          <w:rFonts w:eastAsia="Times New Roman"/>
          <w:color w:val="212121"/>
          <w:szCs w:val="24"/>
          <w:shd w:val="clear" w:color="auto" w:fill="FFFFFF"/>
        </w:rPr>
        <w:t xml:space="preserve"> πιο μεγάλη </w:t>
      </w:r>
      <w:r>
        <w:rPr>
          <w:rFonts w:eastAsia="Times New Roman"/>
          <w:color w:val="212121"/>
          <w:szCs w:val="24"/>
          <w:shd w:val="clear" w:color="auto" w:fill="FFFFFF"/>
        </w:rPr>
        <w:t>διακρατική συμφωνία εγκατεστημένη εδώ και δύο χρόνια, κάτι που είναι προς ό</w:t>
      </w:r>
      <w:r w:rsidRPr="00FA6294">
        <w:rPr>
          <w:rFonts w:eastAsia="Times New Roman"/>
          <w:color w:val="212121"/>
          <w:szCs w:val="24"/>
          <w:shd w:val="clear" w:color="auto" w:fill="FFFFFF"/>
        </w:rPr>
        <w:t xml:space="preserve">φελος των κατοίκων </w:t>
      </w:r>
      <w:r>
        <w:rPr>
          <w:rFonts w:eastAsia="Times New Roman"/>
          <w:color w:val="212121"/>
          <w:szCs w:val="24"/>
          <w:shd w:val="clear" w:color="auto" w:fill="FFFFFF"/>
        </w:rPr>
        <w:t>της Φλώρινας και</w:t>
      </w:r>
      <w:r w:rsidRPr="00FA6294">
        <w:rPr>
          <w:rFonts w:eastAsia="Times New Roman"/>
          <w:color w:val="212121"/>
          <w:szCs w:val="24"/>
          <w:shd w:val="clear" w:color="auto" w:fill="FFFFFF"/>
        </w:rPr>
        <w:t xml:space="preserve"> το ξέρουν</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Το χε</w:t>
      </w:r>
      <w:r>
        <w:rPr>
          <w:rFonts w:eastAsia="Times New Roman"/>
          <w:color w:val="212121"/>
          <w:szCs w:val="24"/>
          <w:shd w:val="clear" w:color="auto" w:fill="FFFFFF"/>
        </w:rPr>
        <w:t xml:space="preserve">ιροκρότησαν οι κάτοικοι </w:t>
      </w:r>
      <w:r w:rsidRPr="00FA6294">
        <w:rPr>
          <w:rFonts w:eastAsia="Times New Roman"/>
          <w:color w:val="212121"/>
          <w:szCs w:val="24"/>
          <w:shd w:val="clear" w:color="auto" w:fill="FFFFFF"/>
        </w:rPr>
        <w:t>των Πρεσπών</w:t>
      </w:r>
      <w:r>
        <w:rPr>
          <w:rFonts w:eastAsia="Times New Roman"/>
          <w:color w:val="212121"/>
          <w:szCs w:val="24"/>
          <w:shd w:val="clear" w:color="auto" w:fill="FFFFFF"/>
        </w:rPr>
        <w:t>. Είναι</w:t>
      </w:r>
      <w:r w:rsidRPr="00FA6294">
        <w:rPr>
          <w:rFonts w:eastAsia="Times New Roman"/>
          <w:color w:val="212121"/>
          <w:szCs w:val="24"/>
          <w:shd w:val="clear" w:color="auto" w:fill="FFFFFF"/>
        </w:rPr>
        <w:t xml:space="preserve"> κάτι αντίστοιχο</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σε μικρογραφία βέβαια</w:t>
      </w:r>
      <w:r>
        <w:rPr>
          <w:rFonts w:eastAsia="Times New Roman"/>
          <w:color w:val="212121"/>
          <w:szCs w:val="24"/>
          <w:shd w:val="clear" w:color="auto" w:fill="FFFFFF"/>
        </w:rPr>
        <w:t>, με</w:t>
      </w:r>
      <w:r w:rsidRPr="00FA6294">
        <w:rPr>
          <w:rFonts w:eastAsia="Times New Roman"/>
          <w:color w:val="212121"/>
          <w:szCs w:val="24"/>
          <w:shd w:val="clear" w:color="auto" w:fill="FFFFFF"/>
        </w:rPr>
        <w:t xml:space="preserve"> αυτό που γίνεται σήμερα με τη μεγάλη συμφωνία για τα Βαλκάνια</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p>
    <w:p w14:paraId="1286C5BD"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Για είκοσι πέντε</w:t>
      </w:r>
      <w:r w:rsidRPr="00FA6294">
        <w:rPr>
          <w:rFonts w:eastAsia="Times New Roman"/>
          <w:color w:val="212121"/>
          <w:szCs w:val="24"/>
          <w:shd w:val="clear" w:color="auto" w:fill="FFFFFF"/>
        </w:rPr>
        <w:t xml:space="preserve"> χρόνια το θέ</w:t>
      </w:r>
      <w:r>
        <w:rPr>
          <w:rFonts w:eastAsia="Times New Roman"/>
          <w:color w:val="212121"/>
          <w:szCs w:val="24"/>
          <w:shd w:val="clear" w:color="auto" w:fill="FFFFFF"/>
        </w:rPr>
        <w:t>μα της ονομασίας των γειτόνων μά</w:t>
      </w:r>
      <w:r w:rsidRPr="00FA6294">
        <w:rPr>
          <w:rFonts w:eastAsia="Times New Roman"/>
          <w:color w:val="212121"/>
          <w:szCs w:val="24"/>
          <w:shd w:val="clear" w:color="auto" w:fill="FFFFFF"/>
        </w:rPr>
        <w:t>ς προβλημάτισε πάρα πολύ</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Η κυβέρνησή μ</w:t>
      </w:r>
      <w:r w:rsidRPr="00FA6294">
        <w:rPr>
          <w:rFonts w:eastAsia="Times New Roman"/>
          <w:color w:val="212121"/>
          <w:szCs w:val="24"/>
          <w:shd w:val="clear" w:color="auto" w:fill="FFFFFF"/>
        </w:rPr>
        <w:t>ας τόλ</w:t>
      </w:r>
      <w:r w:rsidRPr="00FA6294">
        <w:rPr>
          <w:rFonts w:eastAsia="Times New Roman"/>
          <w:color w:val="212121"/>
          <w:szCs w:val="24"/>
          <w:shd w:val="clear" w:color="auto" w:fill="FFFFFF"/>
        </w:rPr>
        <w:t>μησε</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σε συνεργασία βέβαια με τους γείτονες –πρέπει να</w:t>
      </w:r>
      <w:r w:rsidRPr="00FA6294">
        <w:rPr>
          <w:rFonts w:eastAsia="Times New Roman"/>
          <w:color w:val="212121"/>
          <w:szCs w:val="24"/>
          <w:shd w:val="clear" w:color="auto" w:fill="FFFFFF"/>
        </w:rPr>
        <w:t xml:space="preserve"> τους αναγνωρίσουμε αυτό</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να </w:t>
      </w:r>
      <w:r>
        <w:rPr>
          <w:rFonts w:eastAsia="Times New Roman"/>
          <w:color w:val="212121"/>
          <w:szCs w:val="24"/>
          <w:shd w:val="clear" w:color="auto" w:fill="FFFFFF"/>
        </w:rPr>
        <w:t>ορίσει ένα πλαίσιο</w:t>
      </w:r>
      <w:r w:rsidRPr="00FA6294">
        <w:rPr>
          <w:rFonts w:eastAsia="Times New Roman"/>
          <w:color w:val="212121"/>
          <w:szCs w:val="24"/>
          <w:shd w:val="clear" w:color="auto" w:fill="FFFFFF"/>
        </w:rPr>
        <w:t xml:space="preserve"> για να προχωρήσουν </w:t>
      </w:r>
      <w:r>
        <w:rPr>
          <w:rFonts w:eastAsia="Times New Roman"/>
          <w:color w:val="212121"/>
          <w:szCs w:val="24"/>
          <w:shd w:val="clear" w:color="auto" w:fill="FFFFFF"/>
        </w:rPr>
        <w:t xml:space="preserve">οι </w:t>
      </w:r>
      <w:r w:rsidRPr="00FA6294">
        <w:rPr>
          <w:rFonts w:eastAsia="Times New Roman"/>
          <w:color w:val="212121"/>
          <w:szCs w:val="24"/>
          <w:shd w:val="clear" w:color="auto" w:fill="FFFFFF"/>
        </w:rPr>
        <w:t xml:space="preserve">δύο </w:t>
      </w:r>
      <w:r>
        <w:rPr>
          <w:rFonts w:eastAsia="Times New Roman"/>
          <w:color w:val="212121"/>
          <w:szCs w:val="24"/>
          <w:shd w:val="clear" w:color="auto" w:fill="FFFFFF"/>
        </w:rPr>
        <w:t>χώρες</w:t>
      </w:r>
      <w:r w:rsidRPr="00FA6294">
        <w:rPr>
          <w:rFonts w:eastAsia="Times New Roman"/>
          <w:color w:val="212121"/>
          <w:szCs w:val="24"/>
          <w:shd w:val="clear" w:color="auto" w:fill="FFFFFF"/>
        </w:rPr>
        <w:t xml:space="preserve"> μαζί στο μέλλον</w:t>
      </w:r>
      <w:r>
        <w:rPr>
          <w:rFonts w:eastAsia="Times New Roman"/>
          <w:color w:val="212121"/>
          <w:szCs w:val="24"/>
          <w:shd w:val="clear" w:color="auto" w:fill="FFFFFF"/>
        </w:rPr>
        <w:t>. Ο</w:t>
      </w:r>
      <w:r w:rsidRPr="00FA6294">
        <w:rPr>
          <w:rFonts w:eastAsia="Times New Roman"/>
          <w:color w:val="212121"/>
          <w:szCs w:val="24"/>
          <w:shd w:val="clear" w:color="auto" w:fill="FFFFFF"/>
        </w:rPr>
        <w:t xml:space="preserve">ι προηγούμενες κυβερνήσεις </w:t>
      </w:r>
      <w:r>
        <w:rPr>
          <w:rFonts w:eastAsia="Times New Roman"/>
          <w:color w:val="212121"/>
          <w:szCs w:val="24"/>
          <w:shd w:val="clear" w:color="auto" w:fill="FFFFFF"/>
        </w:rPr>
        <w:t>-</w:t>
      </w:r>
      <w:r w:rsidRPr="00FA6294">
        <w:rPr>
          <w:rFonts w:eastAsia="Times New Roman"/>
          <w:color w:val="212121"/>
          <w:szCs w:val="24"/>
          <w:shd w:val="clear" w:color="auto" w:fill="FFFFFF"/>
        </w:rPr>
        <w:t>να το ξεκαθαρίσουμε</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ή δεν μπόρεσαν </w:t>
      </w:r>
      <w:r>
        <w:rPr>
          <w:rFonts w:eastAsia="Times New Roman"/>
          <w:color w:val="212121"/>
          <w:szCs w:val="24"/>
          <w:shd w:val="clear" w:color="auto" w:fill="FFFFFF"/>
        </w:rPr>
        <w:t>ή δεν ήθελαν να λύσουν</w:t>
      </w:r>
      <w:r w:rsidRPr="00FA6294">
        <w:rPr>
          <w:rFonts w:eastAsia="Times New Roman"/>
          <w:color w:val="212121"/>
          <w:szCs w:val="24"/>
          <w:shd w:val="clear" w:color="auto" w:fill="FFFFFF"/>
        </w:rPr>
        <w:t xml:space="preserve"> το πρόβλημα αυτό προς το συμφέρον </w:t>
      </w:r>
      <w:r>
        <w:rPr>
          <w:rFonts w:eastAsia="Times New Roman"/>
          <w:color w:val="212121"/>
          <w:szCs w:val="24"/>
          <w:shd w:val="clear" w:color="auto" w:fill="FFFFFF"/>
        </w:rPr>
        <w:t>μας.</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Φ</w:t>
      </w:r>
      <w:r w:rsidRPr="00FA6294">
        <w:rPr>
          <w:rFonts w:eastAsia="Times New Roman"/>
          <w:color w:val="212121"/>
          <w:szCs w:val="24"/>
          <w:shd w:val="clear" w:color="auto" w:fill="FFFFFF"/>
        </w:rPr>
        <w:t xml:space="preserve">οβήθηκαν το </w:t>
      </w:r>
      <w:r>
        <w:rPr>
          <w:rFonts w:eastAsia="Times New Roman"/>
          <w:color w:val="212121"/>
          <w:szCs w:val="24"/>
          <w:shd w:val="clear" w:color="auto" w:fill="FFFFFF"/>
        </w:rPr>
        <w:t xml:space="preserve">εκλογικό </w:t>
      </w:r>
      <w:r w:rsidRPr="00FA6294">
        <w:rPr>
          <w:rFonts w:eastAsia="Times New Roman"/>
          <w:color w:val="212121"/>
          <w:szCs w:val="24"/>
          <w:shd w:val="clear" w:color="auto" w:fill="FFFFFF"/>
        </w:rPr>
        <w:lastRenderedPageBreak/>
        <w:t>κόστος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 xml:space="preserve">τους «Σαμαράδες», τους «Γεωργιάδηδες», τους «Βορίδηδες». Πράγματι, αυτή ήταν η πραγματικότητα, αλλά βέβαια και τους αρνητικούς χειρισμούς </w:t>
      </w:r>
      <w:r w:rsidRPr="00FA6294">
        <w:rPr>
          <w:rFonts w:eastAsia="Times New Roman"/>
          <w:color w:val="212121"/>
          <w:szCs w:val="24"/>
          <w:shd w:val="clear" w:color="auto" w:fill="FFFFFF"/>
        </w:rPr>
        <w:t xml:space="preserve"> για τους γείτονες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p>
    <w:p w14:paraId="1286C5BE"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Όμως</w:t>
      </w:r>
      <w:r w:rsidRPr="00FA6294">
        <w:rPr>
          <w:rFonts w:eastAsia="Times New Roman"/>
          <w:color w:val="212121"/>
          <w:szCs w:val="24"/>
          <w:shd w:val="clear" w:color="auto" w:fill="FFFFFF"/>
        </w:rPr>
        <w:t xml:space="preserve"> θα ήθελα λιγάκι προσωπ</w:t>
      </w:r>
      <w:r w:rsidRPr="00FA6294">
        <w:rPr>
          <w:rFonts w:eastAsia="Times New Roman"/>
          <w:color w:val="212121"/>
          <w:szCs w:val="24"/>
          <w:shd w:val="clear" w:color="auto" w:fill="FFFFFF"/>
        </w:rPr>
        <w:t xml:space="preserve">ικά </w:t>
      </w:r>
      <w:r>
        <w:rPr>
          <w:rFonts w:eastAsia="Times New Roman"/>
          <w:color w:val="212121"/>
          <w:szCs w:val="24"/>
          <w:shd w:val="clear" w:color="auto" w:fill="FFFFFF"/>
        </w:rPr>
        <w:t>να σας εκμυστηρευτώ</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τι ζούσα κι εγώ ως πολίτης της Θεσσαλονίκης τα τελευταία είκοσι πέντε</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τουλάχιστον χρόνια, μπορεί και είκοσι εφτά.</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Α</w:t>
      </w:r>
      <w:r w:rsidRPr="00FA6294">
        <w:rPr>
          <w:rFonts w:eastAsia="Times New Roman"/>
          <w:color w:val="212121"/>
          <w:szCs w:val="24"/>
          <w:shd w:val="clear" w:color="auto" w:fill="FFFFFF"/>
        </w:rPr>
        <w:t>μφισβήτηση της ελληνικότητας της Μακεδονίας</w:t>
      </w:r>
      <w:r>
        <w:rPr>
          <w:rFonts w:eastAsia="Times New Roman"/>
          <w:color w:val="212121"/>
          <w:szCs w:val="24"/>
          <w:shd w:val="clear" w:color="auto" w:fill="FFFFFF"/>
        </w:rPr>
        <w:t xml:space="preserve">. </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Ήμασταν μαζί με τον κ. Σαρίδη, με τον κ.</w:t>
      </w:r>
      <w:r w:rsidRPr="00FA6294">
        <w:rPr>
          <w:rFonts w:eastAsia="Times New Roman"/>
          <w:color w:val="212121"/>
          <w:szCs w:val="24"/>
          <w:shd w:val="clear" w:color="auto" w:fill="FFFFFF"/>
        </w:rPr>
        <w:t xml:space="preserve"> Λαζαρίδη</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Π</w:t>
      </w:r>
      <w:r w:rsidRPr="00FA6294">
        <w:rPr>
          <w:rFonts w:eastAsia="Times New Roman"/>
          <w:color w:val="212121"/>
          <w:szCs w:val="24"/>
          <w:shd w:val="clear" w:color="auto" w:fill="FFFFFF"/>
        </w:rPr>
        <w:t>αραβίαση και παραχά</w:t>
      </w:r>
      <w:r w:rsidRPr="00FA6294">
        <w:rPr>
          <w:rFonts w:eastAsia="Times New Roman"/>
          <w:color w:val="212121"/>
          <w:szCs w:val="24"/>
          <w:shd w:val="clear" w:color="auto" w:fill="FFFFFF"/>
        </w:rPr>
        <w:t>ραξη της ιστορίας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Δ</w:t>
      </w:r>
      <w:r w:rsidRPr="00FA6294">
        <w:rPr>
          <w:rFonts w:eastAsia="Times New Roman"/>
          <w:color w:val="212121"/>
          <w:szCs w:val="24"/>
          <w:shd w:val="clear" w:color="auto" w:fill="FFFFFF"/>
        </w:rPr>
        <w:t xml:space="preserve">ιπλωματικό κόστος και χρήση από τους γείτονες του ονόματος της Μακεδονίας σε όλα τα διεθνή φόρα αναγνωρισμένο </w:t>
      </w:r>
      <w:r>
        <w:rPr>
          <w:rFonts w:eastAsia="Times New Roman"/>
          <w:color w:val="212121"/>
          <w:szCs w:val="24"/>
          <w:shd w:val="clear" w:color="auto" w:fill="FFFFFF"/>
        </w:rPr>
        <w:t>από εκατόν σαράντα χώρες. Διαβατήρια τουριστών που πήγαιναν και έρχονταν</w:t>
      </w:r>
      <w:r w:rsidRPr="00FA6294">
        <w:rPr>
          <w:rFonts w:eastAsia="Times New Roman"/>
          <w:color w:val="212121"/>
          <w:szCs w:val="24"/>
          <w:shd w:val="clear" w:color="auto" w:fill="FFFFFF"/>
        </w:rPr>
        <w:t xml:space="preserve"> με το όνομα </w:t>
      </w:r>
      <w:r>
        <w:rPr>
          <w:rFonts w:eastAsia="Times New Roman"/>
          <w:color w:val="212121"/>
          <w:szCs w:val="24"/>
          <w:shd w:val="clear" w:color="auto" w:fill="FFFFFF"/>
        </w:rPr>
        <w:t>«</w:t>
      </w:r>
      <w:r w:rsidRPr="00FA6294">
        <w:rPr>
          <w:rFonts w:eastAsia="Times New Roman"/>
          <w:color w:val="212121"/>
          <w:szCs w:val="24"/>
          <w:shd w:val="clear" w:color="auto" w:fill="FFFFFF"/>
        </w:rPr>
        <w:t>Μακεδονία</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επάνω</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Ε</w:t>
      </w:r>
      <w:r w:rsidRPr="00FA6294">
        <w:rPr>
          <w:rFonts w:eastAsia="Times New Roman"/>
          <w:color w:val="212121"/>
          <w:szCs w:val="24"/>
          <w:shd w:val="clear" w:color="auto" w:fill="FFFFFF"/>
        </w:rPr>
        <w:t xml:space="preserve">πιχειρήσεις </w:t>
      </w:r>
      <w:r>
        <w:rPr>
          <w:rFonts w:eastAsia="Times New Roman"/>
          <w:color w:val="212121"/>
          <w:szCs w:val="24"/>
          <w:shd w:val="clear" w:color="auto" w:fill="FFFFFF"/>
        </w:rPr>
        <w:t>να κλείνο</w:t>
      </w:r>
      <w:r>
        <w:rPr>
          <w:rFonts w:eastAsia="Times New Roman"/>
          <w:color w:val="212121"/>
          <w:szCs w:val="24"/>
          <w:shd w:val="clear" w:color="auto" w:fill="FFFFFF"/>
        </w:rPr>
        <w:t>υν</w:t>
      </w:r>
      <w:r w:rsidRPr="00FA6294">
        <w:rPr>
          <w:rFonts w:eastAsia="Times New Roman"/>
          <w:color w:val="212121"/>
          <w:szCs w:val="24"/>
          <w:shd w:val="clear" w:color="auto" w:fill="FFFFFF"/>
        </w:rPr>
        <w:t xml:space="preserve"> και να πηγαίνουν στα Σκόπια</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Το ζήσαμε αυτό τα τελευταία είκοσι</w:t>
      </w:r>
      <w:r w:rsidRPr="00FA6294">
        <w:rPr>
          <w:rFonts w:eastAsia="Times New Roman"/>
          <w:color w:val="212121"/>
          <w:szCs w:val="24"/>
          <w:shd w:val="clear" w:color="auto" w:fill="FFFFFF"/>
        </w:rPr>
        <w:t xml:space="preserve"> χρόνια</w:t>
      </w:r>
      <w:r>
        <w:rPr>
          <w:rFonts w:eastAsia="Times New Roman"/>
          <w:color w:val="212121"/>
          <w:szCs w:val="24"/>
          <w:shd w:val="clear" w:color="auto" w:fill="FFFFFF"/>
        </w:rPr>
        <w:t>. Ήττες</w:t>
      </w:r>
      <w:r w:rsidRPr="00FA6294">
        <w:rPr>
          <w:rFonts w:eastAsia="Times New Roman"/>
          <w:color w:val="212121"/>
          <w:szCs w:val="24"/>
          <w:shd w:val="clear" w:color="auto" w:fill="FFFFFF"/>
        </w:rPr>
        <w:t xml:space="preserve"> σε διεθνείς οργανισμούς και οργανώσεις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p>
    <w:p w14:paraId="1286C5BF" w14:textId="77777777" w:rsidR="000402FE" w:rsidRDefault="007623D8">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Αυτή η αναδρομή έχει </w:t>
      </w:r>
      <w:r w:rsidRPr="00FA6294">
        <w:rPr>
          <w:rFonts w:eastAsia="Times New Roman"/>
          <w:color w:val="212121"/>
          <w:szCs w:val="24"/>
          <w:shd w:val="clear" w:color="auto" w:fill="FFFFFF"/>
        </w:rPr>
        <w:t>σημασία γιατί ταυτόχρονα την ίδια περίοδο η χώρα διατύπωσε και διεκδίκησε χωρίς δημοψήφισμα</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αλλά με πολλές </w:t>
      </w:r>
      <w:r>
        <w:rPr>
          <w:rFonts w:eastAsia="Times New Roman"/>
          <w:color w:val="212121"/>
          <w:szCs w:val="24"/>
          <w:shd w:val="clear" w:color="auto" w:fill="FFFFFF"/>
        </w:rPr>
        <w:t>εκλογ</w:t>
      </w:r>
      <w:r>
        <w:rPr>
          <w:rFonts w:eastAsia="Times New Roman"/>
          <w:color w:val="212121"/>
          <w:szCs w:val="24"/>
          <w:shd w:val="clear" w:color="auto" w:fill="FFFFFF"/>
        </w:rPr>
        <w:t>ές,</w:t>
      </w:r>
      <w:r w:rsidRPr="00FA6294">
        <w:rPr>
          <w:rFonts w:eastAsia="Times New Roman"/>
          <w:color w:val="212121"/>
          <w:szCs w:val="24"/>
          <w:shd w:val="clear" w:color="auto" w:fill="FFFFFF"/>
        </w:rPr>
        <w:t xml:space="preserve"> μία γραμμή</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σύνθετη ονομασία για όλες </w:t>
      </w:r>
      <w:r w:rsidRPr="00FA6294">
        <w:rPr>
          <w:rFonts w:eastAsia="Times New Roman"/>
          <w:color w:val="212121"/>
          <w:szCs w:val="24"/>
          <w:shd w:val="clear" w:color="auto" w:fill="FFFFFF"/>
        </w:rPr>
        <w:lastRenderedPageBreak/>
        <w:t xml:space="preserve">τις χρήσεις </w:t>
      </w:r>
      <w:r>
        <w:rPr>
          <w:rFonts w:eastAsia="Times New Roman"/>
          <w:color w:val="212121"/>
          <w:szCs w:val="24"/>
          <w:shd w:val="clear" w:color="auto" w:fill="FFFFFF"/>
          <w:lang w:val="en-US"/>
        </w:rPr>
        <w:t>erga</w:t>
      </w:r>
      <w:r w:rsidRPr="00142030">
        <w:rPr>
          <w:rFonts w:eastAsia="Times New Roman"/>
          <w:color w:val="212121"/>
          <w:szCs w:val="24"/>
          <w:shd w:val="clear" w:color="auto" w:fill="FFFFFF"/>
        </w:rPr>
        <w:t xml:space="preserve"> </w:t>
      </w:r>
      <w:r>
        <w:rPr>
          <w:rFonts w:eastAsia="Times New Roman"/>
          <w:color w:val="212121"/>
          <w:szCs w:val="24"/>
          <w:shd w:val="clear" w:color="auto" w:fill="FFFFFF"/>
          <w:lang w:val="en-US"/>
        </w:rPr>
        <w:t>omnes</w:t>
      </w:r>
      <w:r>
        <w:rPr>
          <w:rFonts w:eastAsia="Times New Roman"/>
          <w:color w:val="212121"/>
          <w:szCs w:val="24"/>
          <w:shd w:val="clear" w:color="auto" w:fill="FFFFFF"/>
        </w:rPr>
        <w:t>. Α</w:t>
      </w:r>
      <w:r w:rsidRPr="00FA6294">
        <w:rPr>
          <w:rFonts w:eastAsia="Times New Roman"/>
          <w:color w:val="212121"/>
          <w:szCs w:val="24"/>
          <w:shd w:val="clear" w:color="auto" w:fill="FFFFFF"/>
        </w:rPr>
        <w:t xml:space="preserve">υτή η γραμμή κατατέθηκε </w:t>
      </w:r>
      <w:r>
        <w:rPr>
          <w:rFonts w:eastAsia="Times New Roman"/>
          <w:color w:val="212121"/>
          <w:szCs w:val="24"/>
          <w:shd w:val="clear" w:color="auto" w:fill="FFFFFF"/>
        </w:rPr>
        <w:t xml:space="preserve">από </w:t>
      </w:r>
      <w:r w:rsidRPr="00FA6294">
        <w:rPr>
          <w:rFonts w:eastAsia="Times New Roman"/>
          <w:color w:val="212121"/>
          <w:szCs w:val="24"/>
          <w:shd w:val="clear" w:color="auto" w:fill="FFFFFF"/>
        </w:rPr>
        <w:t>την κυβέρνηση του Καραμανλή το 2007 από την</w:t>
      </w:r>
      <w:r>
        <w:rPr>
          <w:rFonts w:eastAsia="Times New Roman"/>
          <w:color w:val="212121"/>
          <w:szCs w:val="24"/>
          <w:shd w:val="clear" w:color="auto" w:fill="FFFFFF"/>
        </w:rPr>
        <w:t xml:space="preserve"> κ</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Ντόρα Μπακογιάννη στις προγραμματικές δηλώσεις</w:t>
      </w:r>
      <w:r>
        <w:rPr>
          <w:rFonts w:eastAsia="Times New Roman"/>
          <w:color w:val="212121"/>
          <w:szCs w:val="24"/>
          <w:shd w:val="clear" w:color="auto" w:fill="FFFFFF"/>
        </w:rPr>
        <w:t>. Είναι καταγεγραμμένο. Ο</w:t>
      </w:r>
      <w:r w:rsidRPr="00FA6294">
        <w:rPr>
          <w:rFonts w:eastAsia="Times New Roman"/>
          <w:color w:val="212121"/>
          <w:szCs w:val="24"/>
          <w:shd w:val="clear" w:color="auto" w:fill="FFFFFF"/>
        </w:rPr>
        <w:t xml:space="preserve"> κ</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Βενιζέλος </w:t>
      </w:r>
      <w:r>
        <w:rPr>
          <w:rFonts w:eastAsia="Times New Roman"/>
          <w:color w:val="212121"/>
          <w:szCs w:val="24"/>
          <w:shd w:val="clear" w:color="auto" w:fill="FFFFFF"/>
        </w:rPr>
        <w:t xml:space="preserve">την </w:t>
      </w:r>
      <w:r w:rsidRPr="00FA6294">
        <w:rPr>
          <w:rFonts w:eastAsia="Times New Roman"/>
          <w:color w:val="212121"/>
          <w:szCs w:val="24"/>
          <w:shd w:val="clear" w:color="auto" w:fill="FFFFFF"/>
        </w:rPr>
        <w:t>υπέβαλε στον ΟΗΕ το 2014</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ως υπουργός του κ</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Σαμαρά</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ο κ</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Αβραμόπουλος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ο κ</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Δήμας το 2012, ο κ. Λαμπρινίδης το 2011.</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Α</w:t>
      </w:r>
      <w:r w:rsidRPr="00FA6294">
        <w:rPr>
          <w:rFonts w:eastAsia="Times New Roman"/>
          <w:color w:val="212121"/>
          <w:szCs w:val="24"/>
          <w:shd w:val="clear" w:color="auto" w:fill="FFFFFF"/>
        </w:rPr>
        <w:t xml:space="preserve">υτή η εθνική γραμμή τηρείται στο ακέραιο με τη Συμφωνία των Πρεσπών και η εκκρεμότητα αυτή </w:t>
      </w:r>
      <w:r>
        <w:rPr>
          <w:rFonts w:eastAsia="Times New Roman"/>
          <w:color w:val="212121"/>
          <w:szCs w:val="24"/>
          <w:shd w:val="clear" w:color="auto" w:fill="FFFFFF"/>
        </w:rPr>
        <w:t>λύνεται</w:t>
      </w:r>
      <w:r w:rsidRPr="00FA6294">
        <w:rPr>
          <w:rFonts w:eastAsia="Times New Roman"/>
          <w:color w:val="212121"/>
          <w:szCs w:val="24"/>
          <w:shd w:val="clear" w:color="auto" w:fill="FFFFFF"/>
        </w:rPr>
        <w:t xml:space="preserve"> ταυτόχρονα </w:t>
      </w:r>
      <w:r>
        <w:rPr>
          <w:rFonts w:eastAsia="Times New Roman"/>
          <w:color w:val="212121"/>
          <w:szCs w:val="24"/>
          <w:shd w:val="clear" w:color="auto" w:fill="FFFFFF"/>
        </w:rPr>
        <w:t xml:space="preserve">με </w:t>
      </w:r>
      <w:r w:rsidRPr="00FA6294">
        <w:rPr>
          <w:rFonts w:eastAsia="Times New Roman"/>
          <w:color w:val="212121"/>
          <w:szCs w:val="24"/>
          <w:shd w:val="clear" w:color="auto" w:fill="FFFFFF"/>
        </w:rPr>
        <w:t>αλλαγή συντάγματος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ονομασίας και ζητήματα </w:t>
      </w:r>
      <w:r>
        <w:rPr>
          <w:rFonts w:eastAsia="Times New Roman"/>
          <w:color w:val="212121"/>
          <w:szCs w:val="24"/>
          <w:shd w:val="clear" w:color="auto" w:fill="FFFFFF"/>
        </w:rPr>
        <w:t>που έχ</w:t>
      </w:r>
      <w:r>
        <w:rPr>
          <w:rFonts w:eastAsia="Times New Roman"/>
          <w:color w:val="212121"/>
          <w:szCs w:val="24"/>
          <w:shd w:val="clear" w:color="auto" w:fill="FFFFFF"/>
        </w:rPr>
        <w:t>ουν να κάνουν με τη χρήση του ονόματος και μέσα</w:t>
      </w:r>
      <w:r w:rsidRPr="00FA6294">
        <w:rPr>
          <w:rFonts w:eastAsia="Times New Roman"/>
          <w:color w:val="212121"/>
          <w:szCs w:val="24"/>
          <w:shd w:val="clear" w:color="auto" w:fill="FFFFFF"/>
        </w:rPr>
        <w:t xml:space="preserve"> στη γειτονική χώρα</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Ε</w:t>
      </w:r>
      <w:r w:rsidRPr="00FA6294">
        <w:rPr>
          <w:rFonts w:eastAsia="Times New Roman"/>
          <w:color w:val="212121"/>
          <w:szCs w:val="24"/>
          <w:shd w:val="clear" w:color="auto" w:fill="FFFFFF"/>
        </w:rPr>
        <w:t>ίναι μία α</w:t>
      </w:r>
      <w:r>
        <w:rPr>
          <w:rFonts w:eastAsia="Times New Roman"/>
          <w:color w:val="212121"/>
          <w:szCs w:val="24"/>
          <w:shd w:val="clear" w:color="auto" w:fill="FFFFFF"/>
        </w:rPr>
        <w:t>πό τις μεγαλύτερες νίκες που έχουμε</w:t>
      </w:r>
      <w:r w:rsidRPr="00FA6294">
        <w:rPr>
          <w:rFonts w:eastAsia="Times New Roman"/>
          <w:color w:val="212121"/>
          <w:szCs w:val="24"/>
          <w:shd w:val="clear" w:color="auto" w:fill="FFFFFF"/>
        </w:rPr>
        <w:t xml:space="preserve"> πετύχει και μάλιστα πιο </w:t>
      </w:r>
      <w:r>
        <w:rPr>
          <w:rFonts w:eastAsia="Times New Roman"/>
          <w:color w:val="212121"/>
          <w:szCs w:val="24"/>
          <w:shd w:val="clear" w:color="auto" w:fill="FFFFFF"/>
        </w:rPr>
        <w:t>προωθημένη</w:t>
      </w:r>
      <w:r w:rsidRPr="00FA6294">
        <w:rPr>
          <w:rFonts w:eastAsia="Times New Roman"/>
          <w:color w:val="212121"/>
          <w:szCs w:val="24"/>
          <w:shd w:val="clear" w:color="auto" w:fill="FFFFFF"/>
        </w:rPr>
        <w:t xml:space="preserve"> από τα προηγούμενα χρ</w:t>
      </w:r>
      <w:r>
        <w:rPr>
          <w:rFonts w:eastAsia="Times New Roman"/>
          <w:color w:val="212121"/>
          <w:szCs w:val="24"/>
          <w:shd w:val="clear" w:color="auto" w:fill="FFFFFF"/>
        </w:rPr>
        <w:t>όνια γιατί περιλαμβάνει και τη σ</w:t>
      </w:r>
      <w:r w:rsidRPr="00FA6294">
        <w:rPr>
          <w:rFonts w:eastAsia="Times New Roman"/>
          <w:color w:val="212121"/>
          <w:szCs w:val="24"/>
          <w:shd w:val="clear" w:color="auto" w:fill="FFFFFF"/>
        </w:rPr>
        <w:t>υνταγματική αναθεώρηση</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Η σ</w:t>
      </w:r>
      <w:r w:rsidRPr="00FA6294">
        <w:rPr>
          <w:rFonts w:eastAsia="Times New Roman"/>
          <w:color w:val="212121"/>
          <w:szCs w:val="24"/>
          <w:shd w:val="clear" w:color="auto" w:fill="FFFFFF"/>
        </w:rPr>
        <w:t xml:space="preserve">υνταγματική αναθεώρηση </w:t>
      </w:r>
      <w:r>
        <w:rPr>
          <w:rFonts w:eastAsia="Times New Roman"/>
          <w:color w:val="212121"/>
          <w:szCs w:val="24"/>
          <w:shd w:val="clear" w:color="auto" w:fill="FFFFFF"/>
        </w:rPr>
        <w:t>σ</w:t>
      </w:r>
      <w:r w:rsidRPr="00FA6294">
        <w:rPr>
          <w:rFonts w:eastAsia="Times New Roman"/>
          <w:color w:val="212121"/>
          <w:szCs w:val="24"/>
          <w:shd w:val="clear" w:color="auto" w:fill="FFFFFF"/>
        </w:rPr>
        <w:t>το</w:t>
      </w:r>
      <w:r w:rsidRPr="00FA6294">
        <w:rPr>
          <w:rFonts w:eastAsia="Times New Roman"/>
          <w:color w:val="212121"/>
          <w:szCs w:val="24"/>
          <w:shd w:val="clear" w:color="auto" w:fill="FFFFFF"/>
        </w:rPr>
        <w:t>υς γείτονες είναι μία επιτυχία αυτής της Κυβέρνησης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του Αλέξη Τσίπρα και του Νίκου Κοτζιά</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p>
    <w:p w14:paraId="1286C5C0" w14:textId="77777777" w:rsidR="000402FE" w:rsidRDefault="007623D8">
      <w:pPr>
        <w:spacing w:line="600" w:lineRule="auto"/>
        <w:ind w:firstLine="720"/>
        <w:jc w:val="both"/>
        <w:rPr>
          <w:rFonts w:eastAsia="Times New Roman"/>
          <w:color w:val="212121"/>
          <w:szCs w:val="24"/>
          <w:shd w:val="clear" w:color="auto" w:fill="FFFFFF"/>
        </w:rPr>
      </w:pPr>
      <w:r w:rsidRPr="00FA6294">
        <w:rPr>
          <w:rFonts w:eastAsia="Times New Roman"/>
          <w:color w:val="212121"/>
          <w:szCs w:val="24"/>
          <w:shd w:val="clear" w:color="auto" w:fill="FFFFFF"/>
        </w:rPr>
        <w:t xml:space="preserve">Σε αυτό </w:t>
      </w:r>
      <w:r>
        <w:rPr>
          <w:rFonts w:eastAsia="Times New Roman"/>
          <w:color w:val="212121"/>
          <w:szCs w:val="24"/>
          <w:shd w:val="clear" w:color="auto" w:fill="FFFFFF"/>
        </w:rPr>
        <w:t>ε</w:t>
      </w:r>
      <w:r w:rsidRPr="00FA6294">
        <w:rPr>
          <w:rFonts w:eastAsia="Times New Roman"/>
          <w:color w:val="212121"/>
          <w:szCs w:val="24"/>
          <w:shd w:val="clear" w:color="auto" w:fill="FFFFFF"/>
        </w:rPr>
        <w:t xml:space="preserve">γώ θα ήθελα να προσθέσω την αλλαγή της στάσης της </w:t>
      </w:r>
      <w:r>
        <w:rPr>
          <w:rFonts w:eastAsia="Times New Roman"/>
          <w:color w:val="212121"/>
          <w:szCs w:val="24"/>
          <w:shd w:val="clear" w:color="auto" w:fill="FFFFFF"/>
        </w:rPr>
        <w:t>ε</w:t>
      </w:r>
      <w:r>
        <w:rPr>
          <w:rFonts w:eastAsia="Times New Roman"/>
          <w:color w:val="212121"/>
          <w:szCs w:val="24"/>
          <w:shd w:val="clear" w:color="auto" w:fill="FFFFFF"/>
        </w:rPr>
        <w:t>κκλησίας,</w:t>
      </w:r>
      <w:r w:rsidRPr="00FA6294">
        <w:rPr>
          <w:rFonts w:eastAsia="Times New Roman"/>
          <w:color w:val="212121"/>
          <w:szCs w:val="24"/>
          <w:shd w:val="clear" w:color="auto" w:fill="FFFFFF"/>
        </w:rPr>
        <w:t xml:space="preserve"> που ζήτησε πλέον να αλλάξει το </w:t>
      </w:r>
      <w:r>
        <w:rPr>
          <w:rFonts w:eastAsia="Times New Roman"/>
          <w:color w:val="212121"/>
          <w:szCs w:val="24"/>
          <w:shd w:val="clear" w:color="auto" w:fill="FFFFFF"/>
        </w:rPr>
        <w:t>όνομα της αυτόνομης Ε</w:t>
      </w:r>
      <w:r w:rsidRPr="00FA6294">
        <w:rPr>
          <w:rFonts w:eastAsia="Times New Roman"/>
          <w:color w:val="212121"/>
          <w:szCs w:val="24"/>
          <w:shd w:val="clear" w:color="auto" w:fill="FFFFFF"/>
        </w:rPr>
        <w:t xml:space="preserve">κκλησίας της Μακεδονίας και να συνομιλήσει με το Πατριαρχείο </w:t>
      </w:r>
      <w:r>
        <w:rPr>
          <w:rFonts w:eastAsia="Times New Roman"/>
          <w:color w:val="212121"/>
          <w:szCs w:val="24"/>
          <w:shd w:val="clear" w:color="auto" w:fill="FFFFFF"/>
        </w:rPr>
        <w:t xml:space="preserve">της </w:t>
      </w:r>
      <w:r w:rsidRPr="00FA6294">
        <w:rPr>
          <w:rFonts w:eastAsia="Times New Roman"/>
          <w:color w:val="212121"/>
          <w:szCs w:val="24"/>
          <w:shd w:val="clear" w:color="auto" w:fill="FFFFFF"/>
        </w:rPr>
        <w:t>Κωνσταντινούπολης</w:t>
      </w:r>
      <w:r>
        <w:rPr>
          <w:rFonts w:eastAsia="Times New Roman"/>
          <w:color w:val="212121"/>
          <w:szCs w:val="24"/>
          <w:shd w:val="clear" w:color="auto" w:fill="FFFFFF"/>
        </w:rPr>
        <w:t>, α</w:t>
      </w:r>
      <w:r w:rsidRPr="00FA6294">
        <w:rPr>
          <w:rFonts w:eastAsia="Times New Roman"/>
          <w:color w:val="212121"/>
          <w:szCs w:val="24"/>
          <w:shd w:val="clear" w:color="auto" w:fill="FFFFFF"/>
        </w:rPr>
        <w:t xml:space="preserve">λλά και τις αλλαγές </w:t>
      </w:r>
      <w:r>
        <w:rPr>
          <w:rFonts w:eastAsia="Times New Roman"/>
          <w:color w:val="212121"/>
          <w:szCs w:val="24"/>
          <w:shd w:val="clear" w:color="auto" w:fill="FFFFFF"/>
        </w:rPr>
        <w:t>ονομάτων σε</w:t>
      </w:r>
      <w:r w:rsidRPr="00FA6294">
        <w:rPr>
          <w:rFonts w:eastAsia="Times New Roman"/>
          <w:color w:val="212121"/>
          <w:szCs w:val="24"/>
          <w:shd w:val="clear" w:color="auto" w:fill="FFFFFF"/>
        </w:rPr>
        <w:t xml:space="preserve"> δρόμους </w:t>
      </w:r>
      <w:r>
        <w:rPr>
          <w:rFonts w:eastAsia="Times New Roman"/>
          <w:color w:val="212121"/>
          <w:szCs w:val="24"/>
          <w:shd w:val="clear" w:color="auto" w:fill="FFFFFF"/>
        </w:rPr>
        <w:t xml:space="preserve">και </w:t>
      </w:r>
      <w:r w:rsidRPr="00FA6294">
        <w:rPr>
          <w:rFonts w:eastAsia="Times New Roman"/>
          <w:color w:val="212121"/>
          <w:szCs w:val="24"/>
          <w:shd w:val="clear" w:color="auto" w:fill="FFFFFF"/>
        </w:rPr>
        <w:t>σε αεροδρόμια τα οποία έχουν γίνει ήδη</w:t>
      </w:r>
      <w:r>
        <w:rPr>
          <w:rFonts w:eastAsia="Times New Roman"/>
          <w:color w:val="212121"/>
          <w:szCs w:val="24"/>
          <w:shd w:val="clear" w:color="auto" w:fill="FFFFFF"/>
        </w:rPr>
        <w:t xml:space="preserve">. </w:t>
      </w:r>
    </w:p>
    <w:p w14:paraId="1286C5C1" w14:textId="77777777" w:rsidR="000402FE" w:rsidRDefault="007623D8">
      <w:pPr>
        <w:spacing w:line="600" w:lineRule="auto"/>
        <w:ind w:firstLine="720"/>
        <w:jc w:val="both"/>
        <w:rPr>
          <w:rFonts w:eastAsia="Times New Roman"/>
          <w:color w:val="212121"/>
          <w:szCs w:val="24"/>
          <w:shd w:val="clear" w:color="auto" w:fill="FFFFFF"/>
        </w:rPr>
      </w:pPr>
      <w:r w:rsidRPr="00FA6294">
        <w:rPr>
          <w:rFonts w:eastAsia="Times New Roman"/>
          <w:color w:val="212121"/>
          <w:szCs w:val="24"/>
          <w:shd w:val="clear" w:color="auto" w:fill="FFFFFF"/>
        </w:rPr>
        <w:lastRenderedPageBreak/>
        <w:t xml:space="preserve">Νομίζω </w:t>
      </w:r>
      <w:r>
        <w:rPr>
          <w:rFonts w:eastAsia="Times New Roman"/>
          <w:color w:val="212121"/>
          <w:szCs w:val="24"/>
          <w:shd w:val="clear" w:color="auto" w:fill="FFFFFF"/>
        </w:rPr>
        <w:t>όμως ότι τ</w:t>
      </w:r>
      <w:r w:rsidRPr="00FA6294">
        <w:rPr>
          <w:rFonts w:eastAsia="Times New Roman"/>
          <w:color w:val="212121"/>
          <w:szCs w:val="24"/>
          <w:shd w:val="clear" w:color="auto" w:fill="FFFFFF"/>
        </w:rPr>
        <w:t xml:space="preserve">ο σημαντικότερο που έχουν κερδίσει οι Έλληνες </w:t>
      </w:r>
      <w:r>
        <w:rPr>
          <w:rFonts w:eastAsia="Times New Roman"/>
          <w:color w:val="212121"/>
          <w:szCs w:val="24"/>
          <w:shd w:val="clear" w:color="auto" w:fill="FFFFFF"/>
        </w:rPr>
        <w:t xml:space="preserve">της </w:t>
      </w:r>
      <w:r w:rsidRPr="00FA6294">
        <w:rPr>
          <w:rFonts w:eastAsia="Times New Roman"/>
          <w:color w:val="212121"/>
          <w:szCs w:val="24"/>
          <w:shd w:val="clear" w:color="auto" w:fill="FFFFFF"/>
        </w:rPr>
        <w:t xml:space="preserve">Μακεδονίας είναι ότι κατοχυρώθηκε η ελληνικότητα της ιστορίας </w:t>
      </w:r>
      <w:r>
        <w:rPr>
          <w:rFonts w:eastAsia="Times New Roman"/>
          <w:color w:val="212121"/>
          <w:szCs w:val="24"/>
          <w:shd w:val="clear" w:color="auto" w:fill="FFFFFF"/>
        </w:rPr>
        <w:t xml:space="preserve">της </w:t>
      </w:r>
      <w:r w:rsidRPr="00FA6294">
        <w:rPr>
          <w:rFonts w:eastAsia="Times New Roman"/>
          <w:color w:val="212121"/>
          <w:szCs w:val="24"/>
          <w:shd w:val="clear" w:color="auto" w:fill="FFFFFF"/>
        </w:rPr>
        <w:t>Μακεδονίας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Δ</w:t>
      </w:r>
      <w:r w:rsidRPr="00FA6294">
        <w:rPr>
          <w:rFonts w:eastAsia="Times New Roman"/>
          <w:color w:val="212121"/>
          <w:szCs w:val="24"/>
          <w:shd w:val="clear" w:color="auto" w:fill="FFFFFF"/>
        </w:rPr>
        <w:t xml:space="preserve">εν μπορούν πια με </w:t>
      </w:r>
      <w:r>
        <w:rPr>
          <w:rFonts w:eastAsia="Times New Roman"/>
          <w:color w:val="212121"/>
          <w:szCs w:val="24"/>
          <w:shd w:val="clear" w:color="auto" w:fill="FFFFFF"/>
        </w:rPr>
        <w:t>σ</w:t>
      </w:r>
      <w:r w:rsidRPr="00FA6294">
        <w:rPr>
          <w:rFonts w:eastAsia="Times New Roman"/>
          <w:color w:val="212121"/>
          <w:szCs w:val="24"/>
          <w:shd w:val="clear" w:color="auto" w:fill="FFFFFF"/>
        </w:rPr>
        <w:t>υνταγ</w:t>
      </w:r>
      <w:r>
        <w:rPr>
          <w:rFonts w:eastAsia="Times New Roman"/>
          <w:color w:val="212121"/>
          <w:szCs w:val="24"/>
          <w:shd w:val="clear" w:color="auto" w:fill="FFFFFF"/>
        </w:rPr>
        <w:t>ματική αλλαγή να χρησιμοποιούν</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 xml:space="preserve">ούτε </w:t>
      </w:r>
      <w:r w:rsidRPr="00FA6294">
        <w:rPr>
          <w:rFonts w:eastAsia="Times New Roman"/>
          <w:color w:val="212121"/>
          <w:szCs w:val="24"/>
          <w:shd w:val="clear" w:color="auto" w:fill="FFFFFF"/>
        </w:rPr>
        <w:t>το</w:t>
      </w:r>
      <w:r>
        <w:rPr>
          <w:rFonts w:eastAsia="Times New Roman"/>
          <w:color w:val="212121"/>
          <w:szCs w:val="24"/>
          <w:shd w:val="clear" w:color="auto" w:fill="FFFFFF"/>
        </w:rPr>
        <w:t>ν</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Μ</w:t>
      </w:r>
      <w:r w:rsidRPr="00FA6294">
        <w:rPr>
          <w:rFonts w:eastAsia="Times New Roman"/>
          <w:color w:val="212121"/>
          <w:szCs w:val="24"/>
          <w:shd w:val="clear" w:color="auto" w:fill="FFFFFF"/>
        </w:rPr>
        <w:t>εγαλέξανδρο</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ούτε </w:t>
      </w:r>
      <w:r>
        <w:rPr>
          <w:rFonts w:eastAsia="Times New Roman"/>
          <w:color w:val="212121"/>
          <w:szCs w:val="24"/>
          <w:shd w:val="clear" w:color="auto" w:fill="FFFFFF"/>
        </w:rPr>
        <w:t xml:space="preserve">τον ήλιο </w:t>
      </w:r>
      <w:r w:rsidRPr="00FA6294">
        <w:rPr>
          <w:rFonts w:eastAsia="Times New Roman"/>
          <w:color w:val="212121"/>
          <w:szCs w:val="24"/>
          <w:shd w:val="clear" w:color="auto" w:fill="FFFFFF"/>
        </w:rPr>
        <w:t>της Βεργίνας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ούτε </w:t>
      </w:r>
      <w:r>
        <w:rPr>
          <w:rFonts w:eastAsia="Times New Roman"/>
          <w:color w:val="212121"/>
          <w:szCs w:val="24"/>
          <w:shd w:val="clear" w:color="auto" w:fill="FFFFFF"/>
        </w:rPr>
        <w:t>τα ονόματα της</w:t>
      </w:r>
      <w:r w:rsidRPr="00FA6294">
        <w:rPr>
          <w:rFonts w:eastAsia="Times New Roman"/>
          <w:color w:val="212121"/>
          <w:szCs w:val="24"/>
          <w:shd w:val="clear" w:color="auto" w:fill="FFFFFF"/>
        </w:rPr>
        <w:t xml:space="preserve"> ιστορίας </w:t>
      </w:r>
      <w:r>
        <w:rPr>
          <w:rFonts w:eastAsia="Times New Roman"/>
          <w:color w:val="212121"/>
          <w:szCs w:val="24"/>
          <w:shd w:val="clear" w:color="auto" w:fill="FFFFFF"/>
        </w:rPr>
        <w:t>μας. Κ</w:t>
      </w:r>
      <w:r w:rsidRPr="00FA6294">
        <w:rPr>
          <w:rFonts w:eastAsia="Times New Roman"/>
          <w:color w:val="212121"/>
          <w:szCs w:val="24"/>
          <w:shd w:val="clear" w:color="auto" w:fill="FFFFFF"/>
        </w:rPr>
        <w:t xml:space="preserve">αι </w:t>
      </w:r>
      <w:r>
        <w:rPr>
          <w:rFonts w:eastAsia="Times New Roman"/>
          <w:color w:val="212121"/>
          <w:szCs w:val="24"/>
          <w:shd w:val="clear" w:color="auto" w:fill="FFFFFF"/>
        </w:rPr>
        <w:t>αυτό το έχουμε</w:t>
      </w:r>
      <w:r w:rsidRPr="00FA6294">
        <w:rPr>
          <w:rFonts w:eastAsia="Times New Roman"/>
          <w:color w:val="212121"/>
          <w:szCs w:val="24"/>
          <w:shd w:val="clear" w:color="auto" w:fill="FFFFFF"/>
        </w:rPr>
        <w:t xml:space="preserve"> κερδίσει</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 xml:space="preserve">Κακώς η </w:t>
      </w:r>
      <w:r>
        <w:rPr>
          <w:rFonts w:eastAsia="Times New Roman"/>
          <w:color w:val="212121"/>
          <w:szCs w:val="24"/>
          <w:shd w:val="clear" w:color="auto" w:fill="FFFFFF"/>
        </w:rPr>
        <w:t>Αντιπολίτευση το κρύβει από</w:t>
      </w:r>
      <w:r w:rsidRPr="00FA6294">
        <w:rPr>
          <w:rFonts w:eastAsia="Times New Roman"/>
          <w:color w:val="212121"/>
          <w:szCs w:val="24"/>
          <w:shd w:val="clear" w:color="auto" w:fill="FFFFFF"/>
        </w:rPr>
        <w:t xml:space="preserve"> τους Έλληνες πολίτες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γιατί ξέρουμε ότι </w:t>
      </w:r>
      <w:r>
        <w:rPr>
          <w:rFonts w:eastAsia="Times New Roman"/>
          <w:color w:val="212121"/>
          <w:szCs w:val="24"/>
          <w:shd w:val="clear" w:color="auto" w:fill="FFFFFF"/>
        </w:rPr>
        <w:t xml:space="preserve">η </w:t>
      </w:r>
      <w:r w:rsidRPr="00FA6294">
        <w:rPr>
          <w:rFonts w:eastAsia="Times New Roman"/>
          <w:color w:val="212121"/>
          <w:szCs w:val="24"/>
          <w:shd w:val="clear" w:color="auto" w:fill="FFFFFF"/>
        </w:rPr>
        <w:t>γειτονική</w:t>
      </w:r>
      <w:r>
        <w:rPr>
          <w:rFonts w:eastAsia="Times New Roman"/>
          <w:color w:val="212121"/>
          <w:szCs w:val="24"/>
          <w:shd w:val="clear" w:color="auto" w:fill="FFFFFF"/>
        </w:rPr>
        <w:t xml:space="preserve"> </w:t>
      </w:r>
      <w:r w:rsidRPr="00FA6294">
        <w:rPr>
          <w:rFonts w:eastAsia="Times New Roman"/>
          <w:color w:val="212121"/>
          <w:szCs w:val="24"/>
          <w:shd w:val="clear" w:color="auto" w:fill="FFFFFF"/>
        </w:rPr>
        <w:t xml:space="preserve">χώρα </w:t>
      </w:r>
      <w:r>
        <w:rPr>
          <w:rFonts w:eastAsia="Times New Roman"/>
          <w:color w:val="212121"/>
          <w:szCs w:val="24"/>
          <w:shd w:val="clear" w:color="auto" w:fill="FFFFFF"/>
        </w:rPr>
        <w:t xml:space="preserve">σφετεριζόταν </w:t>
      </w:r>
      <w:r w:rsidRPr="00FA6294">
        <w:rPr>
          <w:rFonts w:eastAsia="Times New Roman"/>
          <w:color w:val="212121"/>
          <w:szCs w:val="24"/>
          <w:shd w:val="clear" w:color="auto" w:fill="FFFFFF"/>
        </w:rPr>
        <w:t xml:space="preserve">το όνομα </w:t>
      </w:r>
      <w:r>
        <w:rPr>
          <w:rFonts w:eastAsia="Times New Roman"/>
          <w:color w:val="212121"/>
          <w:szCs w:val="24"/>
          <w:shd w:val="clear" w:color="auto" w:fill="FFFFFF"/>
        </w:rPr>
        <w:t>όλα αυτά</w:t>
      </w:r>
      <w:r w:rsidRPr="00FA6294">
        <w:rPr>
          <w:rFonts w:eastAsia="Times New Roman"/>
          <w:color w:val="212121"/>
          <w:szCs w:val="24"/>
          <w:shd w:val="clear" w:color="auto" w:fill="FFFFFF"/>
        </w:rPr>
        <w:t xml:space="preserve"> τα χρόνια και </w:t>
      </w:r>
      <w:r>
        <w:rPr>
          <w:rFonts w:eastAsia="Times New Roman"/>
          <w:color w:val="212121"/>
          <w:szCs w:val="24"/>
          <w:shd w:val="clear" w:color="auto" w:fill="FFFFFF"/>
        </w:rPr>
        <w:t>ξέρουμε ότι τέσσερα από τα πέντε</w:t>
      </w:r>
      <w:r w:rsidRPr="00FA6294">
        <w:rPr>
          <w:rFonts w:eastAsia="Times New Roman"/>
          <w:color w:val="212121"/>
          <w:szCs w:val="24"/>
          <w:shd w:val="clear" w:color="auto" w:fill="FFFFFF"/>
        </w:rPr>
        <w:t xml:space="preserve"> μέλη του Συμβουλίου </w:t>
      </w:r>
      <w:r>
        <w:rPr>
          <w:rFonts w:eastAsia="Times New Roman"/>
          <w:color w:val="212121"/>
          <w:szCs w:val="24"/>
          <w:shd w:val="clear" w:color="auto" w:fill="FFFFFF"/>
        </w:rPr>
        <w:t>Ασφαλείας του ΟΗΕ τους είχαν</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αναγνωρίσει</w:t>
      </w:r>
      <w:r w:rsidRPr="00FA6294">
        <w:rPr>
          <w:rFonts w:eastAsia="Times New Roman"/>
          <w:color w:val="212121"/>
          <w:szCs w:val="24"/>
          <w:shd w:val="clear" w:color="auto" w:fill="FFFFFF"/>
        </w:rPr>
        <w:t xml:space="preserve"> με </w:t>
      </w:r>
      <w:r>
        <w:rPr>
          <w:rFonts w:eastAsia="Times New Roman"/>
          <w:color w:val="212121"/>
          <w:szCs w:val="24"/>
          <w:shd w:val="clear" w:color="auto" w:fill="FFFFFF"/>
        </w:rPr>
        <w:t>άλλο όνομα.</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Ν</w:t>
      </w:r>
      <w:r w:rsidRPr="00FA6294">
        <w:rPr>
          <w:rFonts w:eastAsia="Times New Roman"/>
          <w:color w:val="212121"/>
          <w:szCs w:val="24"/>
          <w:shd w:val="clear" w:color="auto" w:fill="FFFFFF"/>
        </w:rPr>
        <w:t xml:space="preserve">α μην το </w:t>
      </w:r>
      <w:r w:rsidRPr="00FA6294">
        <w:rPr>
          <w:rFonts w:eastAsia="Times New Roman"/>
          <w:color w:val="212121"/>
          <w:szCs w:val="24"/>
          <w:shd w:val="clear" w:color="auto" w:fill="FFFFFF"/>
        </w:rPr>
        <w:t>κρύβουμε αυτό</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γιατί είναι μία ύπουλη επιλογή αυτή που κάνει </w:t>
      </w:r>
      <w:r>
        <w:rPr>
          <w:rFonts w:eastAsia="Times New Roman"/>
          <w:color w:val="212121"/>
          <w:szCs w:val="24"/>
          <w:shd w:val="clear" w:color="auto" w:fill="FFFFFF"/>
        </w:rPr>
        <w:t xml:space="preserve">η </w:t>
      </w:r>
      <w:r w:rsidRPr="00FA6294">
        <w:rPr>
          <w:rFonts w:eastAsia="Times New Roman"/>
          <w:color w:val="212121"/>
          <w:szCs w:val="24"/>
          <w:shd w:val="clear" w:color="auto" w:fill="FFFFFF"/>
        </w:rPr>
        <w:t>Αντιπολίτευση</w:t>
      </w:r>
      <w:r>
        <w:rPr>
          <w:rFonts w:eastAsia="Times New Roman"/>
          <w:color w:val="212121"/>
          <w:szCs w:val="24"/>
          <w:shd w:val="clear" w:color="auto" w:fill="FFFFFF"/>
        </w:rPr>
        <w:t>. Κ</w:t>
      </w:r>
      <w:r w:rsidRPr="00FA6294">
        <w:rPr>
          <w:rFonts w:eastAsia="Times New Roman"/>
          <w:color w:val="212121"/>
          <w:szCs w:val="24"/>
          <w:shd w:val="clear" w:color="auto" w:fill="FFFFFF"/>
        </w:rPr>
        <w:t>ρύβει την πραγματικότητα</w:t>
      </w:r>
      <w:r>
        <w:rPr>
          <w:rFonts w:eastAsia="Times New Roman"/>
          <w:color w:val="212121"/>
          <w:szCs w:val="24"/>
          <w:shd w:val="clear" w:color="auto" w:fill="FFFFFF"/>
        </w:rPr>
        <w:t>. Αναφέρεται σε ένα</w:t>
      </w:r>
      <w:r w:rsidRPr="00FA6294">
        <w:rPr>
          <w:rFonts w:eastAsia="Times New Roman"/>
          <w:color w:val="212121"/>
          <w:szCs w:val="24"/>
          <w:shd w:val="clear" w:color="auto" w:fill="FFFFFF"/>
        </w:rPr>
        <w:t xml:space="preserve"> φαντασιακό επίπεδο </w:t>
      </w:r>
      <w:r>
        <w:rPr>
          <w:rFonts w:eastAsia="Times New Roman"/>
          <w:color w:val="212121"/>
          <w:szCs w:val="24"/>
          <w:shd w:val="clear" w:color="auto" w:fill="FFFFFF"/>
        </w:rPr>
        <w:t>στο οποίο</w:t>
      </w:r>
      <w:r w:rsidRPr="00FA6294">
        <w:rPr>
          <w:rFonts w:eastAsia="Times New Roman"/>
          <w:color w:val="212121"/>
          <w:szCs w:val="24"/>
          <w:shd w:val="clear" w:color="auto" w:fill="FFFFFF"/>
        </w:rPr>
        <w:t xml:space="preserve"> δεν έχει πρόβλημα χρήση</w:t>
      </w:r>
      <w:r>
        <w:rPr>
          <w:rFonts w:eastAsia="Times New Roman"/>
          <w:color w:val="212121"/>
          <w:szCs w:val="24"/>
          <w:shd w:val="clear" w:color="auto" w:fill="FFFFFF"/>
        </w:rPr>
        <w:t>ς</w:t>
      </w:r>
      <w:r w:rsidRPr="00FA6294">
        <w:rPr>
          <w:rFonts w:eastAsia="Times New Roman"/>
          <w:color w:val="212121"/>
          <w:szCs w:val="24"/>
          <w:shd w:val="clear" w:color="auto" w:fill="FFFFFF"/>
        </w:rPr>
        <w:t xml:space="preserve"> του ονόματος η παγκόσμια </w:t>
      </w:r>
      <w:r>
        <w:rPr>
          <w:rFonts w:eastAsia="Times New Roman"/>
          <w:color w:val="212121"/>
          <w:szCs w:val="24"/>
          <w:shd w:val="clear" w:color="auto" w:fill="FFFFFF"/>
        </w:rPr>
        <w:t>διπλωματική</w:t>
      </w:r>
      <w:r w:rsidRPr="00FA6294">
        <w:rPr>
          <w:rFonts w:eastAsia="Times New Roman"/>
          <w:color w:val="212121"/>
          <w:szCs w:val="24"/>
          <w:shd w:val="clear" w:color="auto" w:fill="FFFFFF"/>
        </w:rPr>
        <w:t xml:space="preserve"> σκηνή</w:t>
      </w:r>
      <w:r>
        <w:rPr>
          <w:rFonts w:eastAsia="Times New Roman"/>
          <w:color w:val="212121"/>
          <w:szCs w:val="24"/>
          <w:shd w:val="clear" w:color="auto" w:fill="FFFFFF"/>
        </w:rPr>
        <w:t>.</w:t>
      </w:r>
    </w:p>
    <w:p w14:paraId="1286C5C2" w14:textId="77777777" w:rsidR="000402FE" w:rsidRDefault="007623D8">
      <w:pPr>
        <w:spacing w:line="600" w:lineRule="auto"/>
        <w:ind w:firstLine="720"/>
        <w:jc w:val="both"/>
        <w:rPr>
          <w:rFonts w:eastAsia="Times New Roman" w:cs="Times New Roman"/>
          <w:szCs w:val="24"/>
        </w:rPr>
      </w:pPr>
      <w:r>
        <w:rPr>
          <w:rFonts w:eastAsia="Times New Roman"/>
          <w:color w:val="212121"/>
          <w:szCs w:val="24"/>
          <w:shd w:val="clear" w:color="auto" w:fill="FFFFFF"/>
        </w:rPr>
        <w:t>Όμως</w:t>
      </w:r>
      <w:r w:rsidRPr="00FA6294">
        <w:rPr>
          <w:rFonts w:eastAsia="Times New Roman"/>
          <w:color w:val="212121"/>
          <w:szCs w:val="24"/>
          <w:shd w:val="clear" w:color="auto" w:fill="FFFFFF"/>
        </w:rPr>
        <w:t xml:space="preserve"> ποια είναι η πραγματικότητα</w:t>
      </w:r>
      <w:r>
        <w:rPr>
          <w:rFonts w:eastAsia="Times New Roman"/>
          <w:color w:val="212121"/>
          <w:szCs w:val="24"/>
          <w:shd w:val="clear" w:color="auto" w:fill="FFFFFF"/>
        </w:rPr>
        <w:t>, π</w:t>
      </w:r>
      <w:r>
        <w:rPr>
          <w:rFonts w:eastAsia="Times New Roman"/>
          <w:color w:val="212121"/>
          <w:szCs w:val="24"/>
          <w:shd w:val="clear" w:color="auto" w:fill="FFFFFF"/>
        </w:rPr>
        <w:t>οια είναι τ</w:t>
      </w:r>
      <w:r w:rsidRPr="00FA6294">
        <w:rPr>
          <w:rFonts w:eastAsia="Times New Roman"/>
          <w:color w:val="212121"/>
          <w:szCs w:val="24"/>
          <w:shd w:val="clear" w:color="auto" w:fill="FFFFFF"/>
        </w:rPr>
        <w:t>α πραγματικ</w:t>
      </w:r>
      <w:r>
        <w:rPr>
          <w:rFonts w:eastAsia="Times New Roman"/>
          <w:color w:val="212121"/>
          <w:szCs w:val="24"/>
          <w:shd w:val="clear" w:color="auto" w:fill="FFFFFF"/>
        </w:rPr>
        <w:t>ά διλήμματα; Είναι ότι εδώ και είκοσι πέντε</w:t>
      </w:r>
      <w:r w:rsidRPr="00FA6294">
        <w:rPr>
          <w:rFonts w:eastAsia="Times New Roman"/>
          <w:color w:val="212121"/>
          <w:szCs w:val="24"/>
          <w:shd w:val="clear" w:color="auto" w:fill="FFFFFF"/>
        </w:rPr>
        <w:t xml:space="preserve"> χρόνια το όνομα της Μακεδονίας το είχαμε χάσει και το παίρνουμε πίσω</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Η</w:t>
      </w:r>
      <w:r w:rsidRPr="00FA6294">
        <w:rPr>
          <w:rFonts w:eastAsia="Times New Roman"/>
          <w:color w:val="212121"/>
          <w:szCs w:val="24"/>
          <w:shd w:val="clear" w:color="auto" w:fill="FFFFFF"/>
        </w:rPr>
        <w:t xml:space="preserve"> Κυβέρνηση αυτή παίρνει πίσω το </w:t>
      </w:r>
      <w:r>
        <w:rPr>
          <w:rFonts w:eastAsia="Times New Roman"/>
          <w:color w:val="212121"/>
          <w:szCs w:val="24"/>
          <w:shd w:val="clear" w:color="auto" w:fill="FFFFFF"/>
        </w:rPr>
        <w:t>όνομα της Μακεδονίας</w:t>
      </w:r>
      <w:r w:rsidRPr="00FA6294">
        <w:rPr>
          <w:rFonts w:eastAsia="Times New Roman"/>
          <w:color w:val="212121"/>
          <w:szCs w:val="24"/>
          <w:shd w:val="clear" w:color="auto" w:fill="FFFFFF"/>
        </w:rPr>
        <w:t xml:space="preserve"> και παίρνει πίσω την </w:t>
      </w:r>
      <w:r>
        <w:rPr>
          <w:rFonts w:eastAsia="Times New Roman"/>
          <w:color w:val="212121"/>
          <w:szCs w:val="24"/>
          <w:shd w:val="clear" w:color="auto" w:fill="FFFFFF"/>
        </w:rPr>
        <w:t>ελληνικότητα της</w:t>
      </w:r>
      <w:r w:rsidRPr="00FA6294">
        <w:rPr>
          <w:rFonts w:eastAsia="Times New Roman"/>
          <w:color w:val="212121"/>
          <w:szCs w:val="24"/>
          <w:shd w:val="clear" w:color="auto" w:fill="FFFFFF"/>
        </w:rPr>
        <w:t xml:space="preserve"> ιστορία</w:t>
      </w:r>
      <w:r>
        <w:rPr>
          <w:rFonts w:eastAsia="Times New Roman"/>
          <w:color w:val="212121"/>
          <w:szCs w:val="24"/>
          <w:shd w:val="clear" w:color="auto" w:fill="FFFFFF"/>
        </w:rPr>
        <w:t>ς της</w:t>
      </w:r>
      <w:r w:rsidRPr="00FA6294">
        <w:rPr>
          <w:rFonts w:eastAsia="Times New Roman"/>
          <w:color w:val="212121"/>
          <w:szCs w:val="24"/>
          <w:shd w:val="clear" w:color="auto" w:fill="FFFFFF"/>
        </w:rPr>
        <w:t xml:space="preserve"> Μακεδονίας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για</w:t>
      </w:r>
      <w:r>
        <w:rPr>
          <w:rFonts w:eastAsia="Times New Roman"/>
          <w:color w:val="212121"/>
          <w:szCs w:val="24"/>
          <w:shd w:val="clear" w:color="auto" w:fill="FFFFFF"/>
        </w:rPr>
        <w:t>τί το</w:t>
      </w:r>
      <w:r w:rsidRPr="00FA6294">
        <w:rPr>
          <w:rFonts w:eastAsia="Times New Roman"/>
          <w:color w:val="212121"/>
          <w:szCs w:val="24"/>
          <w:shd w:val="clear" w:color="auto" w:fill="FFFFFF"/>
        </w:rPr>
        <w:t xml:space="preserve"> </w:t>
      </w:r>
      <w:r w:rsidRPr="00FA6294">
        <w:rPr>
          <w:rFonts w:eastAsia="Times New Roman"/>
          <w:color w:val="212121"/>
          <w:szCs w:val="24"/>
          <w:shd w:val="clear" w:color="auto" w:fill="FFFFFF"/>
        </w:rPr>
        <w:lastRenderedPageBreak/>
        <w:t xml:space="preserve">πραγματικό </w:t>
      </w:r>
      <w:r>
        <w:rPr>
          <w:rFonts w:eastAsia="Times New Roman"/>
          <w:color w:val="212121"/>
          <w:szCs w:val="24"/>
          <w:shd w:val="clear" w:color="auto" w:fill="FFFFFF"/>
        </w:rPr>
        <w:t>δ</w:t>
      </w:r>
      <w:r w:rsidRPr="00FA6294">
        <w:rPr>
          <w:rFonts w:eastAsia="Times New Roman"/>
          <w:color w:val="212121"/>
          <w:szCs w:val="24"/>
          <w:shd w:val="clear" w:color="auto" w:fill="FFFFFF"/>
        </w:rPr>
        <w:t xml:space="preserve">ίλημμα είναι </w:t>
      </w:r>
      <w:r>
        <w:rPr>
          <w:rFonts w:eastAsia="Times New Roman"/>
          <w:color w:val="212121"/>
          <w:szCs w:val="24"/>
          <w:shd w:val="clear" w:color="auto" w:fill="FFFFFF"/>
        </w:rPr>
        <w:t>«Δ</w:t>
      </w:r>
      <w:r w:rsidRPr="00FA6294">
        <w:rPr>
          <w:rFonts w:eastAsia="Times New Roman"/>
          <w:color w:val="212121"/>
          <w:szCs w:val="24"/>
          <w:shd w:val="clear" w:color="auto" w:fill="FFFFFF"/>
        </w:rPr>
        <w:t>ημοκρατία της Βόρειας Μακεδονίας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ή «Δημοκρατία της</w:t>
      </w:r>
      <w:r w:rsidRPr="00FA6294">
        <w:rPr>
          <w:rFonts w:eastAsia="Times New Roman"/>
          <w:color w:val="212121"/>
          <w:szCs w:val="24"/>
          <w:shd w:val="clear" w:color="auto" w:fill="FFFFFF"/>
        </w:rPr>
        <w:t xml:space="preserve"> Μακεδονίας</w:t>
      </w:r>
      <w:r>
        <w:rPr>
          <w:rFonts w:eastAsia="Times New Roman"/>
          <w:color w:val="212121"/>
          <w:szCs w:val="24"/>
          <w:shd w:val="clear" w:color="auto" w:fill="FFFFFF"/>
        </w:rPr>
        <w:t>»;</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Ε</w:t>
      </w:r>
      <w:r w:rsidRPr="00FA6294">
        <w:rPr>
          <w:rFonts w:eastAsia="Times New Roman"/>
          <w:color w:val="212121"/>
          <w:szCs w:val="24"/>
          <w:shd w:val="clear" w:color="auto" w:fill="FFFFFF"/>
        </w:rPr>
        <w:t xml:space="preserve">ιρηνική συνύπαρξη συνταγματικά κατοχυρωμένη </w:t>
      </w:r>
      <w:r>
        <w:rPr>
          <w:rFonts w:eastAsia="Times New Roman"/>
          <w:color w:val="212121"/>
          <w:szCs w:val="24"/>
          <w:shd w:val="clear" w:color="auto" w:fill="FFFFFF"/>
        </w:rPr>
        <w:t>ή αλυτρωτικές διεκδικήσεις στο Σύνταγμα των γειτόνων που διεκδικούσαν και πληθυσμό και εδάφη;</w:t>
      </w:r>
      <w:r w:rsidRPr="00FA6294">
        <w:rPr>
          <w:rFonts w:eastAsia="Times New Roman"/>
          <w:color w:val="212121"/>
          <w:szCs w:val="24"/>
          <w:shd w:val="clear" w:color="auto" w:fill="FFFFFF"/>
        </w:rPr>
        <w:t xml:space="preserve"> </w:t>
      </w:r>
      <w:r>
        <w:rPr>
          <w:rFonts w:eastAsia="Times New Roman"/>
          <w:color w:val="212121"/>
          <w:szCs w:val="24"/>
          <w:shd w:val="clear" w:color="auto" w:fill="FFFFFF"/>
        </w:rPr>
        <w:t xml:space="preserve">Θεσμική </w:t>
      </w:r>
      <w:r w:rsidRPr="00FA6294">
        <w:rPr>
          <w:rFonts w:eastAsia="Times New Roman"/>
          <w:color w:val="212121"/>
          <w:szCs w:val="24"/>
          <w:shd w:val="clear" w:color="auto" w:fill="FFFFFF"/>
        </w:rPr>
        <w:t xml:space="preserve">κατοχύρωση </w:t>
      </w:r>
      <w:r w:rsidRPr="00FA6294">
        <w:rPr>
          <w:rFonts w:eastAsia="Times New Roman"/>
          <w:color w:val="212121"/>
          <w:szCs w:val="24"/>
          <w:shd w:val="clear" w:color="auto" w:fill="FFFFFF"/>
        </w:rPr>
        <w:t xml:space="preserve">της </w:t>
      </w:r>
      <w:r>
        <w:rPr>
          <w:rFonts w:eastAsia="Times New Roman"/>
          <w:color w:val="212121"/>
          <w:szCs w:val="24"/>
          <w:shd w:val="clear" w:color="auto" w:fill="FFFFFF"/>
        </w:rPr>
        <w:t>ε</w:t>
      </w:r>
      <w:r w:rsidRPr="00FA6294">
        <w:rPr>
          <w:rFonts w:eastAsia="Times New Roman"/>
          <w:color w:val="212121"/>
          <w:szCs w:val="24"/>
          <w:shd w:val="clear" w:color="auto" w:fill="FFFFFF"/>
        </w:rPr>
        <w:t xml:space="preserve">λληνικής </w:t>
      </w:r>
      <w:r>
        <w:rPr>
          <w:rFonts w:eastAsia="Times New Roman"/>
          <w:color w:val="212121"/>
          <w:szCs w:val="24"/>
          <w:shd w:val="clear" w:color="auto" w:fill="FFFFFF"/>
        </w:rPr>
        <w:t>ι</w:t>
      </w:r>
      <w:r w:rsidRPr="00FA6294">
        <w:rPr>
          <w:rFonts w:eastAsia="Times New Roman"/>
          <w:color w:val="212121"/>
          <w:szCs w:val="24"/>
          <w:shd w:val="clear" w:color="auto" w:fill="FFFFFF"/>
        </w:rPr>
        <w:t xml:space="preserve">στορίας </w:t>
      </w:r>
      <w:r>
        <w:rPr>
          <w:rFonts w:eastAsia="Times New Roman"/>
          <w:color w:val="212121"/>
          <w:szCs w:val="24"/>
          <w:shd w:val="clear" w:color="auto" w:fill="FFFFFF"/>
        </w:rPr>
        <w:t>ή να βλέπουμε τον Μέγα Αλέξανδρο με</w:t>
      </w:r>
      <w:r w:rsidRPr="00FA6294">
        <w:rPr>
          <w:rFonts w:eastAsia="Times New Roman"/>
          <w:color w:val="212121"/>
          <w:szCs w:val="24"/>
          <w:shd w:val="clear" w:color="auto" w:fill="FFFFFF"/>
        </w:rPr>
        <w:t xml:space="preserve"> δικό τους </w:t>
      </w:r>
      <w:r>
        <w:rPr>
          <w:rFonts w:eastAsia="Times New Roman"/>
          <w:color w:val="212121"/>
          <w:szCs w:val="24"/>
          <w:shd w:val="clear" w:color="auto" w:fill="FFFFFF"/>
        </w:rPr>
        <w:t>όνομα</w:t>
      </w:r>
      <w:r w:rsidRPr="00FA6294">
        <w:rPr>
          <w:rFonts w:eastAsia="Times New Roman"/>
          <w:color w:val="212121"/>
          <w:szCs w:val="24"/>
          <w:shd w:val="clear" w:color="auto" w:fill="FFFFFF"/>
        </w:rPr>
        <w:t xml:space="preserve"> στην πλατεία των Σκοπίων</w:t>
      </w:r>
      <w:r>
        <w:rPr>
          <w:rFonts w:eastAsia="Times New Roman"/>
          <w:color w:val="212121"/>
          <w:szCs w:val="24"/>
          <w:shd w:val="clear" w:color="auto" w:fill="FFFFFF"/>
        </w:rPr>
        <w:t>;</w:t>
      </w:r>
      <w:r>
        <w:rPr>
          <w:rFonts w:eastAsia="Times New Roman" w:cs="Times New Roman"/>
          <w:szCs w:val="24"/>
        </w:rPr>
        <w:t xml:space="preserve"> </w:t>
      </w:r>
      <w:r>
        <w:rPr>
          <w:rFonts w:eastAsia="Times New Roman" w:cs="Times New Roman"/>
          <w:szCs w:val="24"/>
        </w:rPr>
        <w:t xml:space="preserve">Θεσσαλονίκη κυρίαρχη στα Βαλκάνια για τη συνεργασία των λαών των Βαλκανίων ή γυρισμένη στην πλάτη, στα φυσικά της σύνορα, φοβική, χωρίς ανάπτυξη και χωρίς </w:t>
      </w:r>
      <w:r>
        <w:rPr>
          <w:rFonts w:eastAsia="Times New Roman" w:cs="Times New Roman"/>
          <w:szCs w:val="24"/>
        </w:rPr>
        <w:t xml:space="preserve">καινοτομία; </w:t>
      </w:r>
    </w:p>
    <w:p w14:paraId="1286C5C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Όμως δεν μιλούν ειλικρινά στους Έλληνες πολίτες. Έχουν δύο γραμμές</w:t>
      </w:r>
      <w:r w:rsidRPr="00A85436">
        <w:rPr>
          <w:rFonts w:eastAsia="Times New Roman" w:cs="Times New Roman"/>
          <w:szCs w:val="24"/>
        </w:rPr>
        <w:t xml:space="preserve"> </w:t>
      </w:r>
      <w:r>
        <w:rPr>
          <w:rFonts w:eastAsia="Times New Roman" w:cs="Times New Roman"/>
          <w:szCs w:val="24"/>
        </w:rPr>
        <w:t>και ειλικρινά πουλάνε</w:t>
      </w:r>
      <w:r w:rsidRPr="00A85436">
        <w:rPr>
          <w:rFonts w:eastAsia="Times New Roman" w:cs="Times New Roman"/>
          <w:szCs w:val="24"/>
        </w:rPr>
        <w:t>,</w:t>
      </w:r>
      <w:r>
        <w:rPr>
          <w:rFonts w:eastAsia="Times New Roman" w:cs="Times New Roman"/>
          <w:szCs w:val="24"/>
        </w:rPr>
        <w:t xml:space="preserve"> ανάλογα με το τι τους συμφέρει</w:t>
      </w:r>
      <w:r w:rsidRPr="00A85436">
        <w:rPr>
          <w:rFonts w:eastAsia="Times New Roman" w:cs="Times New Roman"/>
          <w:szCs w:val="24"/>
        </w:rPr>
        <w:t>,</w:t>
      </w:r>
      <w:r>
        <w:rPr>
          <w:rFonts w:eastAsia="Times New Roman" w:cs="Times New Roman"/>
          <w:szCs w:val="24"/>
        </w:rPr>
        <w:t xml:space="preserve"> διαφορετικά</w:t>
      </w:r>
      <w:r w:rsidRPr="00A85436">
        <w:rPr>
          <w:rFonts w:eastAsia="Times New Roman" w:cs="Times New Roman"/>
          <w:szCs w:val="24"/>
        </w:rPr>
        <w:t xml:space="preserve">. </w:t>
      </w:r>
      <w:r>
        <w:rPr>
          <w:rFonts w:eastAsia="Times New Roman" w:cs="Times New Roman"/>
          <w:szCs w:val="24"/>
        </w:rPr>
        <w:t>Σε κάποιους, ιδιαίτερα στην περιοχή μου, αρνούνται την εθνική γραμμή, δεν μιλούν για σύνθετη ονομασία με γεωγραφικό προσδιορισμό, ενώ ως αντίβαρο γι’ αυτούς που μιλούν ακόμη για σύνθετη ονομασία χρησιμοποιούν -αποδεικνύοντας και την αδυναμία του κ. Μητσοτά</w:t>
      </w:r>
      <w:r>
        <w:rPr>
          <w:rFonts w:eastAsia="Times New Roman" w:cs="Times New Roman"/>
          <w:szCs w:val="24"/>
        </w:rPr>
        <w:t xml:space="preserve">κη να διοικήσει το </w:t>
      </w:r>
      <w:r>
        <w:rPr>
          <w:rFonts w:eastAsia="Times New Roman" w:cs="Times New Roman"/>
          <w:szCs w:val="24"/>
        </w:rPr>
        <w:t>κ</w:t>
      </w:r>
      <w:r>
        <w:rPr>
          <w:rFonts w:eastAsia="Times New Roman" w:cs="Times New Roman"/>
          <w:szCs w:val="24"/>
        </w:rPr>
        <w:t xml:space="preserve">όμμα του- τα αντίβαρα της γλώσσας, που ποτέ δεν υπήρχε, γιατί και για εθνικούς λόγους ως αντίβαρο στον βουλγαρικό επεκτατισμό </w:t>
      </w:r>
      <w:r>
        <w:rPr>
          <w:rFonts w:eastAsia="Times New Roman" w:cs="Times New Roman"/>
          <w:szCs w:val="24"/>
        </w:rPr>
        <w:lastRenderedPageBreak/>
        <w:t xml:space="preserve">χρησιμοποιήθηκε και από την ελληνική πολιτεία εδώ και πάρα πολλά χρόνια το θέμα της γλώσσας, αλλά και το θέμα </w:t>
      </w:r>
      <w:r>
        <w:rPr>
          <w:rFonts w:eastAsia="Times New Roman" w:cs="Times New Roman"/>
          <w:szCs w:val="24"/>
        </w:rPr>
        <w:t>της υπηκοότητας, που όμως είναι ξεκάθαρο ότι η ίδια η Βουλή των Σκοπίων, της Βόρειας Μακεδονίας πλέον, αποσαφηνίζει ότι η ιθαγένεια δεν προσδιορίζει, ούτε προκαθορίζει την εθνότητα στην οποία ανήκουν οι πολίτες της χώρας. Και μάλιστα, ακόμα και για τις εμπ</w:t>
      </w:r>
      <w:r>
        <w:rPr>
          <w:rFonts w:eastAsia="Times New Roman" w:cs="Times New Roman"/>
          <w:szCs w:val="24"/>
        </w:rPr>
        <w:t xml:space="preserve">ορικές ονομασίες και επωνυμίες είναι υποχρεωτικό μέσω της </w:t>
      </w:r>
      <w:r>
        <w:rPr>
          <w:rFonts w:eastAsia="Times New Roman" w:cs="Times New Roman"/>
          <w:szCs w:val="24"/>
        </w:rPr>
        <w:t>σ</w:t>
      </w:r>
      <w:r>
        <w:rPr>
          <w:rFonts w:eastAsia="Times New Roman" w:cs="Times New Roman"/>
          <w:szCs w:val="24"/>
        </w:rPr>
        <w:t>υμφωνίας τα προϊόντα που έγραφαν «</w:t>
      </w:r>
      <w:r>
        <w:rPr>
          <w:rFonts w:eastAsia="Times New Roman" w:cs="Times New Roman"/>
          <w:szCs w:val="24"/>
          <w:lang w:val="en-US"/>
        </w:rPr>
        <w:t>Made</w:t>
      </w:r>
      <w:r w:rsidRPr="00A85436">
        <w:rPr>
          <w:rFonts w:eastAsia="Times New Roman" w:cs="Times New Roman"/>
          <w:szCs w:val="24"/>
        </w:rPr>
        <w:t xml:space="preserve"> </w:t>
      </w:r>
      <w:r>
        <w:rPr>
          <w:rFonts w:eastAsia="Times New Roman" w:cs="Times New Roman"/>
          <w:szCs w:val="24"/>
          <w:lang w:val="en-US"/>
        </w:rPr>
        <w:t>in</w:t>
      </w:r>
      <w:r w:rsidRPr="00A85436">
        <w:rPr>
          <w:rFonts w:eastAsia="Times New Roman" w:cs="Times New Roman"/>
          <w:szCs w:val="24"/>
        </w:rPr>
        <w:t xml:space="preserve"> </w:t>
      </w:r>
      <w:r>
        <w:rPr>
          <w:rFonts w:eastAsia="Times New Roman" w:cs="Times New Roman"/>
          <w:szCs w:val="24"/>
          <w:lang w:val="en-US"/>
        </w:rPr>
        <w:t>Macedonia</w:t>
      </w:r>
      <w:r>
        <w:rPr>
          <w:rFonts w:eastAsia="Times New Roman" w:cs="Times New Roman"/>
          <w:szCs w:val="24"/>
        </w:rPr>
        <w:t xml:space="preserve">» να αλλάξουν προς όφελος των ελληνικών προϊόντων. </w:t>
      </w:r>
    </w:p>
    <w:p w14:paraId="1286C5C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Όμως είναι ειλικρινά υποκριτικό –και θα ήθελα να το πω αυτό- και μέσα στο Ευρωπαϊκό Λαϊκό Κόμμ</w:t>
      </w:r>
      <w:r>
        <w:rPr>
          <w:rFonts w:eastAsia="Times New Roman" w:cs="Times New Roman"/>
          <w:szCs w:val="24"/>
        </w:rPr>
        <w:t>α να μην τοποθετείται η Νέα Δημοκρατία και κανείς να μην ρωτάει τον κ. Βέμπερ όταν ήταν εδώ για το ποια είναι η θέση του Ευρωπαϊκού Λαϊκού Κόμματος, ενώ ταυτόχρονα από τη μια μεριά η Ευρωπαϊκή Κοινότητα να θέλει η Ελλάδα, η Ευρώπη και τα Βαλκάνια να προχωρ</w:t>
      </w:r>
      <w:r>
        <w:rPr>
          <w:rFonts w:eastAsia="Times New Roman" w:cs="Times New Roman"/>
          <w:szCs w:val="24"/>
        </w:rPr>
        <w:t>ήσουν, αλλά ο κ. Μητσοτάκης να κρύβεται μέσα από ένα ζήτημα το οποίο εάν ήταν πραγματικά πατριωτικό, θα έπρεπε να το βάλει στο Ευρωπαϊκό Λαϊκό Κόμμα. Το μέγεθος της υποκρισίας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και του κ. Μητσοτάκη και της κ</w:t>
      </w:r>
      <w:r>
        <w:rPr>
          <w:rFonts w:eastAsia="Times New Roman" w:cs="Times New Roman"/>
          <w:szCs w:val="24"/>
        </w:rPr>
        <w:t>.</w:t>
      </w:r>
      <w:r>
        <w:rPr>
          <w:rFonts w:eastAsia="Times New Roman" w:cs="Times New Roman"/>
          <w:szCs w:val="24"/>
        </w:rPr>
        <w:t xml:space="preserve"> Γεννηματά σε έναν </w:t>
      </w:r>
      <w:r>
        <w:rPr>
          <w:rFonts w:eastAsia="Times New Roman" w:cs="Times New Roman"/>
          <w:szCs w:val="24"/>
        </w:rPr>
        <w:lastRenderedPageBreak/>
        <w:t xml:space="preserve">βαθμό φαίνεται και από </w:t>
      </w:r>
      <w:r>
        <w:rPr>
          <w:rFonts w:eastAsia="Times New Roman" w:cs="Times New Roman"/>
          <w:szCs w:val="24"/>
        </w:rPr>
        <w:t xml:space="preserve">την τριπλή γραμμή την οποία χρησιμοποιούν. </w:t>
      </w:r>
    </w:p>
    <w:p w14:paraId="1286C5C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Αναπληρωτή Υπουργού)</w:t>
      </w:r>
    </w:p>
    <w:p w14:paraId="1286C5C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1286C5C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Θα σας πω ένα παράδειγμα. Χθες ή προχθές στην Ένωση Περιφερειών ο κ. Τζιτζ</w:t>
      </w:r>
      <w:r>
        <w:rPr>
          <w:rFonts w:eastAsia="Times New Roman" w:cs="Times New Roman"/>
          <w:szCs w:val="24"/>
        </w:rPr>
        <w:t>ικώστας ζήτησε να βγει ψήφισμα κατά της Συμφωνίας των Πρεσπών υιοθετώντας την πρόταση «κα</w:t>
      </w:r>
      <w:r>
        <w:rPr>
          <w:rFonts w:eastAsia="Times New Roman" w:cs="Times New Roman"/>
          <w:szCs w:val="24"/>
        </w:rPr>
        <w:t>μ</w:t>
      </w:r>
      <w:r>
        <w:rPr>
          <w:rFonts w:eastAsia="Times New Roman" w:cs="Times New Roman"/>
          <w:szCs w:val="24"/>
        </w:rPr>
        <w:t>μία αναφορά στη χρήση του ονόματος Μακεδονία». Το ίδιο ο κ. Βορίδης είπε χθες που ήταν μαζί με εμένα σε μια τηλεοπτική εκπομπή. Το ερώτημα, λοιπόν, είναι: Άλλα λένε ό</w:t>
      </w:r>
      <w:r>
        <w:rPr>
          <w:rFonts w:eastAsia="Times New Roman" w:cs="Times New Roman"/>
          <w:szCs w:val="24"/>
        </w:rPr>
        <w:t xml:space="preserve">ταν είναι κυβέρνηση και άλλα λένε όταν είναι Αντιπολίτευση; </w:t>
      </w:r>
    </w:p>
    <w:p w14:paraId="1286C5C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Το 2007 -από ό,τι βλέπω- ο κ. Τζιτζικώστας ήταν Αναπληρωτής Πρόεδρος στην Επιτροπή Εξωτερικών της Νέας Δημοκρατίας. Το 2008 στο Βουκουρέστι ο Κώστας Καραμανλής, η Ντόρα Μπακογιάννη και ο Βαγγέλης</w:t>
      </w:r>
      <w:r>
        <w:rPr>
          <w:rFonts w:eastAsia="Times New Roman" w:cs="Times New Roman"/>
          <w:szCs w:val="24"/>
        </w:rPr>
        <w:t xml:space="preserve"> Μεϊμαράκης υπερασπίστηκαν τη σύνθετη ονομασία με γεωγραφικό προσδιορισμό. Τώρα μας λένε ότι είναι κατά της σύνθετης ονομασίας με γεωγραφικό </w:t>
      </w:r>
      <w:r>
        <w:rPr>
          <w:rFonts w:eastAsia="Times New Roman" w:cs="Times New Roman"/>
          <w:szCs w:val="24"/>
        </w:rPr>
        <w:lastRenderedPageBreak/>
        <w:t>προσδιορισμό. Και αυτό το ψήφισαν και ο κ. Μαχαιρίδης -από ό,τι βλέπω- και ο κ. Σγουρός στην Ένωση Περιφερειών. Πρέ</w:t>
      </w:r>
      <w:r>
        <w:rPr>
          <w:rFonts w:eastAsia="Times New Roman" w:cs="Times New Roman"/>
          <w:szCs w:val="24"/>
        </w:rPr>
        <w:t>πει να τοποθετηθεί</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η Νέα Δημοκρατία και το Κίνημα Αλλαγής: Τελικά ποια είναι η θέση τους. Πόσο υποκριτές έναντι των Ελλήνων Μακεδόνων είναι; Διότι υποκρίνονται ως προς το θέμα αυτό. </w:t>
      </w:r>
    </w:p>
    <w:p w14:paraId="1286C5C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Εκτός και εάν έχει κυριαρχήσει στη Νέα Δημοκρατία το </w:t>
      </w:r>
      <w:r w:rsidRPr="00730BD1">
        <w:rPr>
          <w:rFonts w:eastAsia="Times New Roman" w:cs="Times New Roman"/>
          <w:szCs w:val="24"/>
        </w:rPr>
        <w:t>ΛΑΟΣ</w:t>
      </w:r>
      <w:r>
        <w:rPr>
          <w:rFonts w:eastAsia="Times New Roman" w:cs="Times New Roman"/>
          <w:szCs w:val="24"/>
        </w:rPr>
        <w:t>, διότι</w:t>
      </w:r>
      <w:r>
        <w:rPr>
          <w:rFonts w:eastAsia="Times New Roman" w:cs="Times New Roman"/>
          <w:szCs w:val="24"/>
        </w:rPr>
        <w:t xml:space="preserve"> ναι, πράγματι ο κ. Γεωργιάδης και ο κ. Βορίδης μπορεί να είχαν πάντα αυτήν την θέση. Και ίσως αυτή να είναι η πραγματικότητα, που δείχνει ακόμη περισσότερο το μεγάλο πολιτικό έλλειμμα του Κυριάκου Μητσοτάκη, ο οποίος δεν μπορεί ούτε στο </w:t>
      </w:r>
      <w:r>
        <w:rPr>
          <w:rFonts w:eastAsia="Times New Roman" w:cs="Times New Roman"/>
          <w:szCs w:val="24"/>
        </w:rPr>
        <w:t>κ</w:t>
      </w:r>
      <w:r>
        <w:rPr>
          <w:rFonts w:eastAsia="Times New Roman" w:cs="Times New Roman"/>
          <w:szCs w:val="24"/>
        </w:rPr>
        <w:t>όμμα του να κάνει</w:t>
      </w:r>
      <w:r>
        <w:rPr>
          <w:rFonts w:eastAsia="Times New Roman" w:cs="Times New Roman"/>
          <w:szCs w:val="24"/>
        </w:rPr>
        <w:t xml:space="preserve"> κουμάντο. Για ένα εθνικό ζήτημα παίζουν με τη συνείδηση, τον πατριωτισμό και την ανάγκη για πρόοδο των Ελλήνων της Μακεδονίας και πουλάνε αλλού ότι δεν θέλουν καμία χρήση του ονόματος της Μακεδονίας, ενώ στη Βουλή λένε ότι θέλουν χρήση του ονόματος της Μα</w:t>
      </w:r>
      <w:r>
        <w:rPr>
          <w:rFonts w:eastAsia="Times New Roman" w:cs="Times New Roman"/>
          <w:szCs w:val="24"/>
        </w:rPr>
        <w:t xml:space="preserve">κεδονίας, ενώ στο Ευρωπαϊκό Λαϊκό Κόμμα λένε ότι δεν θα αμφισβητήσουν την </w:t>
      </w:r>
      <w:r>
        <w:rPr>
          <w:rFonts w:eastAsia="Times New Roman" w:cs="Times New Roman"/>
          <w:szCs w:val="24"/>
        </w:rPr>
        <w:t>κ</w:t>
      </w:r>
      <w:r>
        <w:rPr>
          <w:rFonts w:eastAsia="Times New Roman" w:cs="Times New Roman"/>
          <w:szCs w:val="24"/>
        </w:rPr>
        <w:t xml:space="preserve">ύρωση της </w:t>
      </w:r>
      <w:r>
        <w:rPr>
          <w:rFonts w:eastAsia="Times New Roman" w:cs="Times New Roman"/>
          <w:szCs w:val="24"/>
        </w:rPr>
        <w:t>σ</w:t>
      </w:r>
      <w:r>
        <w:rPr>
          <w:rFonts w:eastAsia="Times New Roman" w:cs="Times New Roman"/>
          <w:szCs w:val="24"/>
        </w:rPr>
        <w:t xml:space="preserve">υμφωνίας, κάτι που είπε προηγουμένως και ο κ. </w:t>
      </w:r>
      <w:r>
        <w:rPr>
          <w:rFonts w:eastAsia="Times New Roman" w:cs="Times New Roman"/>
          <w:szCs w:val="24"/>
        </w:rPr>
        <w:lastRenderedPageBreak/>
        <w:t>Καραμανλής από εδώ. Τελικά ποια είναι η πραγματικότητα; Πόσες γραμμές υποκριτικές και ενάντια στο πατριωτικό συμφέρον έχει η</w:t>
      </w:r>
      <w:r>
        <w:rPr>
          <w:rFonts w:eastAsia="Times New Roman" w:cs="Times New Roman"/>
          <w:szCs w:val="24"/>
        </w:rPr>
        <w:t xml:space="preserve"> Νέα Δημοκρατία; </w:t>
      </w:r>
    </w:p>
    <w:p w14:paraId="1286C5C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cs="Times New Roman"/>
          <w:szCs w:val="24"/>
        </w:rPr>
        <w:t xml:space="preserve">επανειλημμένα </w:t>
      </w:r>
      <w:r>
        <w:rPr>
          <w:rFonts w:eastAsia="Times New Roman" w:cs="Times New Roman"/>
          <w:szCs w:val="24"/>
        </w:rPr>
        <w:t>το κουδούνι λήξεως του χρόνου ομιλίας του κυρίου Αναπληρωτή Υπουργού)</w:t>
      </w:r>
    </w:p>
    <w:p w14:paraId="1286C5CB" w14:textId="77777777" w:rsidR="000402FE" w:rsidRDefault="007623D8">
      <w:pPr>
        <w:spacing w:line="600" w:lineRule="auto"/>
        <w:ind w:firstLine="720"/>
        <w:jc w:val="both"/>
        <w:rPr>
          <w:rFonts w:eastAsia="Times New Roman" w:cs="Times New Roman"/>
          <w:szCs w:val="24"/>
        </w:rPr>
      </w:pPr>
      <w:r w:rsidRPr="001F74FD">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ολοκληρώστε παρακαλώ. </w:t>
      </w:r>
    </w:p>
    <w:p w14:paraId="1286C5CC"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ΣΩΚΡΑΤΗΣ ΦΑΜΕΛΟΣ (Αναπληρωτής Υπουργός Περιβάλλοντος και Εν</w:t>
      </w:r>
      <w:r>
        <w:rPr>
          <w:rFonts w:eastAsia="Times New Roman" w:cs="Times New Roman"/>
          <w:b/>
          <w:szCs w:val="24"/>
        </w:rPr>
        <w:t xml:space="preserve">έργειας): </w:t>
      </w:r>
      <w:r>
        <w:rPr>
          <w:rFonts w:eastAsia="Times New Roman" w:cs="Times New Roman"/>
          <w:szCs w:val="24"/>
        </w:rPr>
        <w:t>Ολοκληρώνω, κύριε Πρόεδρε.</w:t>
      </w:r>
    </w:p>
    <w:p w14:paraId="1286C5C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Και ταυτόχρονα μην ξεχνάτε ότι αυτό δημιουργεί διαδρόμους και για την πολιτική της Ρωσίας, η οποία τοποθετήθηκε κατά της </w:t>
      </w:r>
      <w:r>
        <w:rPr>
          <w:rFonts w:eastAsia="Times New Roman" w:cs="Times New Roman"/>
          <w:szCs w:val="24"/>
        </w:rPr>
        <w:t>σ</w:t>
      </w:r>
      <w:r>
        <w:rPr>
          <w:rFonts w:eastAsia="Times New Roman" w:cs="Times New Roman"/>
          <w:szCs w:val="24"/>
        </w:rPr>
        <w:t>υμφωνίας λέγοντας τι; Πρέπει να παραμείνει το όνομα «Δημοκρατία της Μακεδονίας». Με αυτούς κάνουν συμμαχία. Με ποια συμφέροντα; Θα τοποθετηθούν υπέρ των εθνικών συμφερόντων; Γιατί και τον κ. Βενιζέλο άκουσα προηγουμένως να βλεφαρίζει προς την παρέμβαση της</w:t>
      </w:r>
      <w:r>
        <w:rPr>
          <w:rFonts w:eastAsia="Times New Roman" w:cs="Times New Roman"/>
          <w:szCs w:val="24"/>
        </w:rPr>
        <w:t xml:space="preserve"> Ρωσίας. </w:t>
      </w:r>
    </w:p>
    <w:p w14:paraId="1286C5C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Αυτό, λοιπόν, πρέπει να το πούμε ξεκάθαρα στους Θεσσαλονικείς πολίτες. Εθνικό μας συμφέρον είναι ο ρόλος του ηγέτη στα Βαλκάνια, η στήριξη του ευρωπαϊκού δρόμου, η ενίσχυση των δημοκρατικών δυνάμεων, ο σεβασμός των πολιτών, κόντρα στον αυταρχισμό</w:t>
      </w:r>
      <w:r>
        <w:rPr>
          <w:rFonts w:eastAsia="Times New Roman" w:cs="Times New Roman"/>
          <w:szCs w:val="24"/>
        </w:rPr>
        <w:t>, κόντρα στον εθνικισμό και κόντρα στην διαφθορά. Γιατί πράγματι, αυτή η Κυβέρνηση κερδίζει και στα πατριωτικά και στα εθνικά συμφέροντα, παίρνει πίσω την ελληνικότητα της ιστορίας της Μακεδονίας, κερδίζει σε έναν δρόμο ανάπτυξης και δημιουργίας. Διότι εάν</w:t>
      </w:r>
      <w:r>
        <w:rPr>
          <w:rFonts w:eastAsia="Times New Roman" w:cs="Times New Roman"/>
          <w:szCs w:val="24"/>
        </w:rPr>
        <w:t xml:space="preserve"> πραγματικά αγαπούσαν την Μακεδονία, δεν θα άνοιγαν τα Τέμπη και τις σήραγγες, δεν θα προχωρούσαν το </w:t>
      </w:r>
      <w:r>
        <w:rPr>
          <w:rFonts w:eastAsia="Times New Roman" w:cs="Times New Roman"/>
          <w:szCs w:val="24"/>
        </w:rPr>
        <w:t>μ</w:t>
      </w:r>
      <w:r>
        <w:rPr>
          <w:rFonts w:eastAsia="Times New Roman" w:cs="Times New Roman"/>
          <w:szCs w:val="24"/>
        </w:rPr>
        <w:t xml:space="preserve">ετρό, δεν θα έκαναν τον φορέα του Θερμαϊκού Κόλπου; Δεν θα έδιναν τα </w:t>
      </w:r>
      <w:r w:rsidRPr="00EF2053">
        <w:rPr>
          <w:rFonts w:eastAsia="Times New Roman" w:cs="Times New Roman"/>
          <w:szCs w:val="24"/>
        </w:rPr>
        <w:t>Στρατόπεδα του Κόδρα</w:t>
      </w:r>
      <w:r>
        <w:rPr>
          <w:rFonts w:eastAsia="Times New Roman" w:cs="Times New Roman"/>
          <w:szCs w:val="24"/>
        </w:rPr>
        <w:t xml:space="preserve"> και του Παύλου Μελλά στη Θεσσαλονίκη; Δεν θα προχωρούσαν όλα αυτ</w:t>
      </w:r>
      <w:r>
        <w:rPr>
          <w:rFonts w:eastAsia="Times New Roman" w:cs="Times New Roman"/>
          <w:szCs w:val="24"/>
        </w:rPr>
        <w:t xml:space="preserve">ά τα έργα που αυτή η Κυβέρνηση προχωράει; Τελικά, ποιος αγαπάει πραγματικά τη Θεσσαλονίκη; </w:t>
      </w:r>
    </w:p>
    <w:p w14:paraId="1286C5C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(Στο σημείο αυτό κτυπάει παρατεταμένα το κουδούνι λήξεως του χρόνου ομιλίας του κυρίου Αναπληρωτή Υπουργού)</w:t>
      </w:r>
    </w:p>
    <w:p w14:paraId="1286C5D0" w14:textId="77777777" w:rsidR="000402FE" w:rsidRDefault="007623D8">
      <w:pPr>
        <w:spacing w:line="600" w:lineRule="auto"/>
        <w:ind w:firstLine="720"/>
        <w:jc w:val="both"/>
        <w:rPr>
          <w:rFonts w:eastAsia="Times New Roman" w:cs="Times New Roman"/>
          <w:szCs w:val="24"/>
        </w:rPr>
      </w:pPr>
      <w:r w:rsidRPr="002575BE">
        <w:rPr>
          <w:rFonts w:eastAsia="Times New Roman" w:cs="Times New Roman"/>
          <w:b/>
          <w:szCs w:val="24"/>
        </w:rPr>
        <w:t>ΠΡΟΕΔΡΕΥΩΝ (Σπυρίδων Λυκούδης</w:t>
      </w:r>
      <w:r w:rsidRPr="002575BE">
        <w:rPr>
          <w:rFonts w:eastAsia="Times New Roman" w:cs="Times New Roman"/>
          <w:szCs w:val="24"/>
        </w:rPr>
        <w:t>)</w:t>
      </w:r>
      <w:r w:rsidRPr="002575BE">
        <w:rPr>
          <w:rFonts w:eastAsia="Times New Roman" w:cs="Times New Roman"/>
          <w:b/>
          <w:szCs w:val="24"/>
        </w:rPr>
        <w:t>:</w:t>
      </w:r>
      <w:r w:rsidRPr="002575BE">
        <w:rPr>
          <w:rFonts w:eastAsia="Times New Roman" w:cs="Times New Roman"/>
          <w:szCs w:val="24"/>
        </w:rPr>
        <w:t xml:space="preserve"> </w:t>
      </w:r>
      <w:r>
        <w:rPr>
          <w:rFonts w:eastAsia="Times New Roman" w:cs="Times New Roman"/>
          <w:szCs w:val="24"/>
        </w:rPr>
        <w:t>Κύριε Υπουργέ, ολοκληρώσ</w:t>
      </w:r>
      <w:r>
        <w:rPr>
          <w:rFonts w:eastAsia="Times New Roman" w:cs="Times New Roman"/>
          <w:szCs w:val="24"/>
        </w:rPr>
        <w:t>τε, σας παρακαλώ.</w:t>
      </w:r>
    </w:p>
    <w:p w14:paraId="1286C5D1" w14:textId="77777777" w:rsidR="000402FE" w:rsidRDefault="007623D8">
      <w:pPr>
        <w:spacing w:line="600" w:lineRule="auto"/>
        <w:ind w:firstLine="720"/>
        <w:jc w:val="both"/>
        <w:rPr>
          <w:rFonts w:eastAsia="Times New Roman" w:cs="Times New Roman"/>
          <w:szCs w:val="24"/>
        </w:rPr>
      </w:pPr>
      <w:r w:rsidRPr="00C27BB7">
        <w:rPr>
          <w:rFonts w:eastAsia="Times New Roman"/>
          <w:b/>
          <w:szCs w:val="24"/>
        </w:rPr>
        <w:lastRenderedPageBreak/>
        <w:t>ΣΩΚΡΑΤΗΣ ΦΑΜΕΛΛΟΣ (Αναπληρωτής Υπουργός Περιβάλλοντος και Ενέργειας):</w:t>
      </w:r>
      <w:r w:rsidRPr="00C27BB7">
        <w:rPr>
          <w:rFonts w:eastAsia="Times New Roman"/>
          <w:szCs w:val="24"/>
        </w:rPr>
        <w:t xml:space="preserve"> </w:t>
      </w:r>
      <w:r>
        <w:rPr>
          <w:rFonts w:eastAsia="Times New Roman" w:cs="Times New Roman"/>
          <w:szCs w:val="24"/>
        </w:rPr>
        <w:t>Στο ερώτημα, λοιπόν, που θέτουν, κύριε Πρόεδρε, οι αφίσες σήμερα θέλω να πω ότι πρόδωσαν πολιτικά τη Θεσσαλονίκη όλοι όσοι κυβερνούσαν τα προηγούμενα χρόνια και την υπο</w:t>
      </w:r>
      <w:r>
        <w:rPr>
          <w:rFonts w:eastAsia="Times New Roman" w:cs="Times New Roman"/>
          <w:szCs w:val="24"/>
        </w:rPr>
        <w:t xml:space="preserve">τίμησαν. Δεν προχώρησαν έργα της Θεσσαλονίκης, δεν βελτίωσαν την ποιότητα ζωής της Θεσσαλονίκης, δεν στήριξαν την Θεσσαλονίκη. Και στο αυτοδιοικητικό επίπεδο επέλεξαν μόνο να ανανεώσουν αυτοδιοικητικές καρέκλες χωρίς όραμα, χωρίς προοπτική. </w:t>
      </w:r>
    </w:p>
    <w:p w14:paraId="1286C5D2" w14:textId="77777777" w:rsidR="000402FE" w:rsidRDefault="007623D8">
      <w:pPr>
        <w:spacing w:line="600" w:lineRule="auto"/>
        <w:ind w:firstLine="720"/>
        <w:jc w:val="both"/>
        <w:rPr>
          <w:rFonts w:eastAsia="Times New Roman" w:cs="Times New Roman"/>
          <w:szCs w:val="24"/>
        </w:rPr>
      </w:pPr>
      <w:r w:rsidRPr="002575BE">
        <w:rPr>
          <w:rFonts w:eastAsia="Times New Roman" w:cs="Times New Roman"/>
          <w:b/>
          <w:szCs w:val="24"/>
        </w:rPr>
        <w:t>ΠΡΟΕΔΡΕΥΩΝ (Σπ</w:t>
      </w:r>
      <w:r w:rsidRPr="002575BE">
        <w:rPr>
          <w:rFonts w:eastAsia="Times New Roman" w:cs="Times New Roman"/>
          <w:b/>
          <w:szCs w:val="24"/>
        </w:rPr>
        <w:t>υρίδων Λυκούδης</w:t>
      </w:r>
      <w:r w:rsidRPr="002575BE">
        <w:rPr>
          <w:rFonts w:eastAsia="Times New Roman" w:cs="Times New Roman"/>
          <w:szCs w:val="24"/>
        </w:rPr>
        <w:t>)</w:t>
      </w:r>
      <w:r w:rsidRPr="002575BE">
        <w:rPr>
          <w:rFonts w:eastAsia="Times New Roman" w:cs="Times New Roman"/>
          <w:b/>
          <w:szCs w:val="24"/>
        </w:rPr>
        <w:t>:</w:t>
      </w:r>
      <w:r>
        <w:rPr>
          <w:rFonts w:eastAsia="Times New Roman" w:cs="Times New Roman"/>
          <w:szCs w:val="24"/>
        </w:rPr>
        <w:t xml:space="preserve"> Ευχαριστούμε, κύριε Υπουργέ. Ευχαριστώ πολύ. </w:t>
      </w:r>
    </w:p>
    <w:p w14:paraId="1286C5D3" w14:textId="77777777" w:rsidR="000402FE" w:rsidRDefault="007623D8">
      <w:pPr>
        <w:spacing w:line="600" w:lineRule="auto"/>
        <w:ind w:firstLine="720"/>
        <w:jc w:val="both"/>
        <w:rPr>
          <w:rFonts w:eastAsia="Times New Roman" w:cs="Times New Roman"/>
          <w:szCs w:val="24"/>
        </w:rPr>
      </w:pPr>
      <w:r w:rsidRPr="00C27BB7">
        <w:rPr>
          <w:rFonts w:eastAsia="Times New Roman"/>
          <w:b/>
          <w:szCs w:val="24"/>
        </w:rPr>
        <w:t>ΣΩΚΡΑΤΗΣ ΦΑΜΕΛΛΟΣ (Αναπληρωτής Υπουργός Περιβάλλοντος και Ενέργειας):</w:t>
      </w:r>
      <w:r w:rsidRPr="00C27BB7">
        <w:rPr>
          <w:rFonts w:eastAsia="Times New Roman"/>
          <w:szCs w:val="24"/>
        </w:rPr>
        <w:t xml:space="preserve"> </w:t>
      </w:r>
      <w:r>
        <w:rPr>
          <w:rFonts w:eastAsia="Times New Roman" w:cs="Times New Roman"/>
          <w:szCs w:val="24"/>
        </w:rPr>
        <w:t xml:space="preserve">Αυτή η Κυβέρνηση έχει ενισχύσει πραγματικά πατριωτικά και τη Θεσσαλονίκη και την </w:t>
      </w:r>
      <w:r>
        <w:rPr>
          <w:rFonts w:eastAsia="Times New Roman" w:cs="Times New Roman"/>
          <w:szCs w:val="24"/>
        </w:rPr>
        <w:t>β</w:t>
      </w:r>
      <w:r>
        <w:rPr>
          <w:rFonts w:eastAsia="Times New Roman" w:cs="Times New Roman"/>
          <w:szCs w:val="24"/>
        </w:rPr>
        <w:t>όρειο Ελλάδα και τη Μακεδονία και για αυ</w:t>
      </w:r>
      <w:r>
        <w:rPr>
          <w:rFonts w:eastAsia="Times New Roman" w:cs="Times New Roman"/>
          <w:szCs w:val="24"/>
        </w:rPr>
        <w:t>τό πρέπει να υποστηριχθεί και από την ψήφο εμπιστοσύνης της Βουλής.</w:t>
      </w:r>
    </w:p>
    <w:p w14:paraId="1286C5D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286C5D5"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86C5D6" w14:textId="77777777" w:rsidR="000402FE" w:rsidRDefault="007623D8">
      <w:pPr>
        <w:spacing w:line="600" w:lineRule="auto"/>
        <w:ind w:firstLine="720"/>
        <w:jc w:val="both"/>
        <w:rPr>
          <w:rFonts w:eastAsia="Times New Roman" w:cs="Times New Roman"/>
          <w:szCs w:val="24"/>
        </w:rPr>
      </w:pPr>
      <w:r w:rsidRPr="002575BE">
        <w:rPr>
          <w:rFonts w:eastAsia="Times New Roman" w:cs="Times New Roman"/>
          <w:b/>
          <w:szCs w:val="24"/>
        </w:rPr>
        <w:lastRenderedPageBreak/>
        <w:t>ΠΡΟΕΔΡΕΥΩΝ (Σπυρίδων Λυκούδης</w:t>
      </w:r>
      <w:r w:rsidRPr="002575BE">
        <w:rPr>
          <w:rFonts w:eastAsia="Times New Roman" w:cs="Times New Roman"/>
          <w:szCs w:val="24"/>
        </w:rPr>
        <w:t>)</w:t>
      </w:r>
      <w:r w:rsidRPr="002575BE">
        <w:rPr>
          <w:rFonts w:eastAsia="Times New Roman" w:cs="Times New Roman"/>
          <w:b/>
          <w:szCs w:val="24"/>
        </w:rPr>
        <w:t>:</w:t>
      </w:r>
      <w:r w:rsidRPr="002575BE">
        <w:rPr>
          <w:rFonts w:eastAsia="Times New Roman" w:cs="Times New Roman"/>
          <w:szCs w:val="24"/>
        </w:rPr>
        <w:t xml:space="preserve"> </w:t>
      </w:r>
      <w:r>
        <w:rPr>
          <w:rFonts w:eastAsia="Times New Roman" w:cs="Times New Roman"/>
          <w:szCs w:val="24"/>
        </w:rPr>
        <w:t xml:space="preserve"> Ευχαριστούμε. </w:t>
      </w:r>
    </w:p>
    <w:p w14:paraId="1286C5D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w:t>
      </w:r>
      <w:r>
        <w:rPr>
          <w:rFonts w:eastAsia="Times New Roman" w:cs="Times New Roman"/>
          <w:szCs w:val="24"/>
        </w:rPr>
        <w:t xml:space="preserve">κ. </w:t>
      </w:r>
      <w:r>
        <w:rPr>
          <w:rFonts w:eastAsia="Times New Roman" w:cs="Times New Roman"/>
          <w:szCs w:val="24"/>
        </w:rPr>
        <w:t>Χαρά Καφαντάρη.</w:t>
      </w:r>
    </w:p>
    <w:p w14:paraId="1286C5D8"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Σας ευχαριστώ </w:t>
      </w:r>
      <w:r>
        <w:rPr>
          <w:rFonts w:eastAsia="Times New Roman" w:cs="Times New Roman"/>
          <w:szCs w:val="24"/>
        </w:rPr>
        <w:t xml:space="preserve">πολύ, κύριε Πρόεδρε. </w:t>
      </w:r>
    </w:p>
    <w:p w14:paraId="1286C5D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Η απόφαση του Πρωθυπουργού για λήψη ψήφου εμπιστοσύνης από το ελληνικό Κοινοβούλιο σήμερα είναι μια πράξη ύψιστης πολιτικής ευθύνης, ευθύνης και ειλικρίνειας που είναι κύρια χαρακτηριστικά της Αριστεράς σε όλη την ιστορία της μέχρι σή</w:t>
      </w:r>
      <w:r>
        <w:rPr>
          <w:rFonts w:eastAsia="Times New Roman" w:cs="Times New Roman"/>
          <w:szCs w:val="24"/>
        </w:rPr>
        <w:t xml:space="preserve">μερα. </w:t>
      </w:r>
    </w:p>
    <w:p w14:paraId="1286C5D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Καλό όμως θα ήταν, κυρίες και κύριοι Βουλευτές, η ευθύνη και η ειλικρίνεια να χαρακτήριζαν στις σύγχρονες στιγμές που ζούμε συνολικά τις πολιτικές δυνάμεις και το πολιτικό σύστημα της χώρας, μέσα από διαφορετικότητα, μέσα από διαφορετικές καταβολές </w:t>
      </w:r>
      <w:r>
        <w:rPr>
          <w:rFonts w:eastAsia="Times New Roman" w:cs="Times New Roman"/>
          <w:szCs w:val="24"/>
        </w:rPr>
        <w:t xml:space="preserve">και διαφορετικές ιδεολογίες, με ειλικρίνεια να γίνει ένας διάλογος, με ενστάσεις, διαφορετικές απόψεις, αλλά βασικά να κυριαρχεί η συναίσθηση της εθνικής ευθύνης, η ευθύνη απέναντι στα μεγάλα εθνικά θέματα. </w:t>
      </w:r>
    </w:p>
    <w:p w14:paraId="1286C5D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όμως, κύριοι και κυρίες Βουλευτές, ζούμε έναν παραλογισμό: μικροπολιτική, μικροκομματισμός κυριαρχούν εκμεταλλευόμενοι τα εθνικά θέματα βάζοντας στην αρένα του κομματικού συμφέροντος αυτά τα σοβαρά συμφέροντα. </w:t>
      </w:r>
    </w:p>
    <w:p w14:paraId="1286C5D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Ενώ η Κυβέρνηση μπορούσε να συνεχίσ</w:t>
      </w:r>
      <w:r>
        <w:rPr>
          <w:rFonts w:eastAsia="Times New Roman" w:cs="Times New Roman"/>
          <w:szCs w:val="24"/>
        </w:rPr>
        <w:t>ει και να ολοκληρώσει το έργο της για το οποίο δεσμεύτηκε απέναντι στον ελληνικό λαό, μπαίνει στη δοκιμασία –θα έλεγα- της ψήφου εμπιστοσύνης. Όπως και το 2015, μετά την ψήφιση του Γ΄ Προγράμματος, τρίτο μνημόνιο, πάλι ζήτησε την ψήφο του ελληνικού λαού γι</w:t>
      </w:r>
      <w:r>
        <w:rPr>
          <w:rFonts w:eastAsia="Times New Roman" w:cs="Times New Roman"/>
          <w:szCs w:val="24"/>
        </w:rPr>
        <w:t xml:space="preserve">α να έχει εξουσιοδότηση να συνεχίσει, να βγάλει τη χώρα από τα μνημόνια, μέσα από δύσκολο δρόμο, πάντα με το βλέμμα στην κοινωνία και τους ανθρώπους. Περάσαμε δύσκολα, αλλά τα καταφέραμε. </w:t>
      </w:r>
    </w:p>
    <w:p w14:paraId="1286C5D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Η πατρίδα μας συνεχώς αναβαθμίζεται. Γεωπολιτικά ο ρόλος της είναι </w:t>
      </w:r>
      <w:r>
        <w:rPr>
          <w:rFonts w:eastAsia="Times New Roman" w:cs="Times New Roman"/>
          <w:szCs w:val="24"/>
        </w:rPr>
        <w:t xml:space="preserve">πολύ σημαντικός, καθίσταται υπολογίσιμη πλέον δύναμη στην </w:t>
      </w:r>
      <w:r>
        <w:rPr>
          <w:rFonts w:eastAsia="Times New Roman" w:cs="Times New Roman"/>
          <w:szCs w:val="24"/>
        </w:rPr>
        <w:t xml:space="preserve">ανατολική </w:t>
      </w:r>
      <w:r>
        <w:rPr>
          <w:rFonts w:eastAsia="Times New Roman" w:cs="Times New Roman"/>
          <w:szCs w:val="24"/>
        </w:rPr>
        <w:t>Μεσόγειο και τα Βαλκάνια, μετατρέπεται σε κόμβο εμπορικό, ενεργειακό, διαμετακομιστικό, ψηφιακό, ενώ αποτελεί έναν ενδιαφέροντα επενδυτικό πόλο και αυτό φαίνεται και από το μεγάλο επενδυτι</w:t>
      </w:r>
      <w:r>
        <w:rPr>
          <w:rFonts w:eastAsia="Times New Roman" w:cs="Times New Roman"/>
          <w:szCs w:val="24"/>
        </w:rPr>
        <w:t xml:space="preserve">κό ενδιαφέρον που αναπτύσσεται το </w:t>
      </w:r>
      <w:r>
        <w:rPr>
          <w:rFonts w:eastAsia="Times New Roman" w:cs="Times New Roman"/>
          <w:szCs w:val="24"/>
        </w:rPr>
        <w:lastRenderedPageBreak/>
        <w:t>τελευταίο διάστημα, ιδιαίτερα θα έλεγα στον τομέα της ενέργειας. Ενώ η χώρα μας, λοιπόν, ανακάμπτει και απαιτείται στη νέα μεταμνημονιακή εποχή να υπάρξει μια συστράτευση πολιτικών δυνάμεων με κριτική, με προτάσεις όμως, δ</w:t>
      </w:r>
      <w:r>
        <w:rPr>
          <w:rFonts w:eastAsia="Times New Roman" w:cs="Times New Roman"/>
          <w:szCs w:val="24"/>
        </w:rPr>
        <w:t xml:space="preserve">ιαφορετικές, αλλά προτάσεις για την οριστική ανόρθωση της χώρας, ζούμε αυτά που ζούμε. Η εικόνα της Βουλής από την πλευρά της Αντιπολίτευσης χθες δεν ήταν καθόλου τιμητική για τον </w:t>
      </w:r>
      <w:r>
        <w:rPr>
          <w:rFonts w:eastAsia="Times New Roman" w:cs="Times New Roman"/>
          <w:szCs w:val="24"/>
        </w:rPr>
        <w:t xml:space="preserve">ναό </w:t>
      </w:r>
      <w:r>
        <w:rPr>
          <w:rFonts w:eastAsia="Times New Roman" w:cs="Times New Roman"/>
          <w:szCs w:val="24"/>
        </w:rPr>
        <w:t xml:space="preserve">της </w:t>
      </w:r>
      <w:r>
        <w:rPr>
          <w:rFonts w:eastAsia="Times New Roman" w:cs="Times New Roman"/>
          <w:szCs w:val="24"/>
        </w:rPr>
        <w:t>δημοκρατίας</w:t>
      </w:r>
      <w:r>
        <w:rPr>
          <w:rFonts w:eastAsia="Times New Roman" w:cs="Times New Roman"/>
          <w:szCs w:val="24"/>
        </w:rPr>
        <w:t xml:space="preserve">, όπως λέμε ότι βρισκόμαστε σήμερα. </w:t>
      </w:r>
    </w:p>
    <w:p w14:paraId="1286C5D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Έχει προτάσεις η Αντιπολίτευση; Εγώ θα έλεγα όχι. Πέρα από τη στείρα αντιπολίτευση του στυλ: «εκλογές τώρα» -βέβαια, είναι ένα ερώτημα εάν θέλουν πραγματικά εκλογές και μάλιστα, ο κ. Μητσοτάκης και η Νέα Δημοκρατία- αξιοποιεί, τα εθνικά θέματα, όπως είναι </w:t>
      </w:r>
      <w:r>
        <w:rPr>
          <w:rFonts w:eastAsia="Times New Roman" w:cs="Times New Roman"/>
          <w:szCs w:val="24"/>
        </w:rPr>
        <w:t xml:space="preserve">η Συμφωνία των Πρεσπών, ενώ καταφεύγουν σε λογικές δεκαετίας του </w:t>
      </w:r>
      <w:r>
        <w:rPr>
          <w:rFonts w:eastAsia="Times New Roman" w:cs="Times New Roman"/>
          <w:szCs w:val="24"/>
        </w:rPr>
        <w:t>΄</w:t>
      </w:r>
      <w:r>
        <w:rPr>
          <w:rFonts w:eastAsia="Times New Roman" w:cs="Times New Roman"/>
          <w:szCs w:val="24"/>
        </w:rPr>
        <w:t xml:space="preserve">60 με απειλές, με τρομοκρατία κ.λπ., κάτι το οποίο ζούμε το τελευταίο διάστημα. </w:t>
      </w:r>
    </w:p>
    <w:p w14:paraId="1286C5D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Αναπόδεικτοι πολιτικοί ισχυρισμοί, άκρατη ιδεοληψία αποτελούν ομολογία πολιτικής ήττας, κύριοι της Αντιπολίτε</w:t>
      </w:r>
      <w:r>
        <w:rPr>
          <w:rFonts w:eastAsia="Times New Roman" w:cs="Times New Roman"/>
          <w:szCs w:val="24"/>
        </w:rPr>
        <w:t xml:space="preserve">υσης. Χρήση παλαιών δηλώσεων που έγιναν σε άλλες συνθήκες, σε </w:t>
      </w:r>
      <w:r>
        <w:rPr>
          <w:rFonts w:eastAsia="Times New Roman" w:cs="Times New Roman"/>
          <w:szCs w:val="24"/>
        </w:rPr>
        <w:lastRenderedPageBreak/>
        <w:t>άλλη εποχή συνοδεύονται από ιδεοληπτικές αναφορές σε διαφορετικό περιβάλλον σήμερα. Όλα αυτά ομολογούν την πολιτική σας ήττα και την ένδεια πολιτικών επιχειρημάτων. Όλα αυτά είναι πυροτεχνήματα,</w:t>
      </w:r>
      <w:r>
        <w:rPr>
          <w:rFonts w:eastAsia="Times New Roman" w:cs="Times New Roman"/>
          <w:szCs w:val="24"/>
        </w:rPr>
        <w:t xml:space="preserve"> </w:t>
      </w:r>
      <w:r>
        <w:rPr>
          <w:rFonts w:eastAsia="Times New Roman" w:cs="Times New Roman"/>
          <w:szCs w:val="24"/>
          <w:lang w:val="en-US"/>
        </w:rPr>
        <w:t>fake</w:t>
      </w:r>
      <w:r w:rsidRPr="002960CD">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πλούσια εσωτερική κατανάλωση, όπως παραδείγματος </w:t>
      </w:r>
      <w:r>
        <w:rPr>
          <w:rFonts w:eastAsia="Times New Roman" w:cs="Times New Roman"/>
          <w:szCs w:val="24"/>
        </w:rPr>
        <w:t xml:space="preserve">χάριν </w:t>
      </w:r>
      <w:r>
        <w:rPr>
          <w:rFonts w:eastAsia="Times New Roman" w:cs="Times New Roman"/>
          <w:szCs w:val="24"/>
        </w:rPr>
        <w:t>και η ύπαρξη νέων μνημονίων, η αναγκαιότητα κ.λπ.</w:t>
      </w:r>
      <w:r>
        <w:rPr>
          <w:rFonts w:eastAsia="Times New Roman" w:cs="Times New Roman"/>
          <w:szCs w:val="24"/>
        </w:rPr>
        <w:t>.</w:t>
      </w:r>
    </w:p>
    <w:p w14:paraId="1286C5E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Όμως, μπαίνουμε σε μια νέα εποχή. Όπως έλεγε ο Ευριπίδης «Οι πολύ δύσκολες καταστάσεις φέρνουν και μεγάλες αλλαγές». Αυτή τη νέα εποχή, λο</w:t>
      </w:r>
      <w:r>
        <w:rPr>
          <w:rFonts w:eastAsia="Times New Roman" w:cs="Times New Roman"/>
          <w:szCs w:val="24"/>
        </w:rPr>
        <w:t>ιπόν, κάποιοι, εν προκειμένω η Κυβέρνηση, την αντιλαμβάνονται και σχεδιάζουν πολιτικές, τα νέα δεδομένα, με προτεραιότητα τα συμφέροντα της χώρας. Κάποιοι, η Αντιπολίτευση, δεν θέλουν να το παραδεχθούν. Γιατί; Πολιτικές, λογικές, συμφέροντα όλου του παλιού</w:t>
      </w:r>
      <w:r>
        <w:rPr>
          <w:rFonts w:eastAsia="Times New Roman" w:cs="Times New Roman"/>
          <w:szCs w:val="24"/>
        </w:rPr>
        <w:t xml:space="preserve"> πολιτικού κατεστημένου, το οποίο αντιδρά. Γιατί; Αυτοί που ρήμαξαν την χώρα, που επί δεκαετίες χρησιμοποίησαν το κράτος σαν λάφυρο, που ευνόησαν την κρατικοδίαιτη επιχειρηματικότητα, που χρησιμοποίησαν τις τράπεζες σαν σύστημα για «θαλασσοδάνεια» και τόσα</w:t>
      </w:r>
      <w:r>
        <w:rPr>
          <w:rFonts w:eastAsia="Times New Roman" w:cs="Times New Roman"/>
          <w:szCs w:val="24"/>
        </w:rPr>
        <w:t xml:space="preserve"> άλλα, έρχονται τώρα και κουνούν το χέρι στην Κυβέρνηση επειδή φοβούνται. </w:t>
      </w:r>
    </w:p>
    <w:p w14:paraId="1286C5E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Άλλωστε, κυρίες και κύριοι Βουλευτές η θρασύτητα εί</w:t>
      </w:r>
      <w:r w:rsidRPr="005D791F">
        <w:rPr>
          <w:rFonts w:eastAsia="Times New Roman" w:cs="Times New Roman"/>
          <w:szCs w:val="24"/>
        </w:rPr>
        <w:t>ναι η μάσκα του φόβου</w:t>
      </w:r>
      <w:r>
        <w:rPr>
          <w:rFonts w:eastAsia="Times New Roman" w:cs="Times New Roman"/>
          <w:szCs w:val="24"/>
        </w:rPr>
        <w:t>. Ε</w:t>
      </w:r>
      <w:r w:rsidRPr="005D791F">
        <w:rPr>
          <w:rFonts w:eastAsia="Times New Roman" w:cs="Times New Roman"/>
          <w:szCs w:val="24"/>
        </w:rPr>
        <w:t>μείς</w:t>
      </w:r>
      <w:r>
        <w:rPr>
          <w:rFonts w:eastAsia="Times New Roman" w:cs="Times New Roman"/>
          <w:szCs w:val="24"/>
        </w:rPr>
        <w:t>, η ελληνική Κ</w:t>
      </w:r>
      <w:r w:rsidRPr="005D791F">
        <w:rPr>
          <w:rFonts w:eastAsia="Times New Roman" w:cs="Times New Roman"/>
          <w:szCs w:val="24"/>
        </w:rPr>
        <w:t>υβέρνηση</w:t>
      </w:r>
      <w:r>
        <w:rPr>
          <w:rFonts w:eastAsia="Times New Roman" w:cs="Times New Roman"/>
          <w:szCs w:val="24"/>
        </w:rPr>
        <w:t>,</w:t>
      </w:r>
      <w:r w:rsidRPr="005D791F">
        <w:rPr>
          <w:rFonts w:eastAsia="Times New Roman" w:cs="Times New Roman"/>
          <w:szCs w:val="24"/>
        </w:rPr>
        <w:t xml:space="preserve"> θέλουμε να πάμε τη χώρα μας παραπέρα</w:t>
      </w:r>
      <w:r>
        <w:rPr>
          <w:rFonts w:eastAsia="Times New Roman" w:cs="Times New Roman"/>
          <w:szCs w:val="24"/>
        </w:rPr>
        <w:t>,</w:t>
      </w:r>
      <w:r w:rsidRPr="005D791F">
        <w:rPr>
          <w:rFonts w:eastAsia="Times New Roman" w:cs="Times New Roman"/>
          <w:szCs w:val="24"/>
        </w:rPr>
        <w:t xml:space="preserve"> μπροστά</w:t>
      </w:r>
      <w:r>
        <w:rPr>
          <w:rFonts w:eastAsia="Times New Roman" w:cs="Times New Roman"/>
          <w:szCs w:val="24"/>
        </w:rPr>
        <w:t>,</w:t>
      </w:r>
      <w:r w:rsidRPr="005D791F">
        <w:rPr>
          <w:rFonts w:eastAsia="Times New Roman" w:cs="Times New Roman"/>
          <w:szCs w:val="24"/>
        </w:rPr>
        <w:t xml:space="preserve"> να εμβαθύνουμε τη δημοκρατία</w:t>
      </w:r>
      <w:r>
        <w:rPr>
          <w:rFonts w:eastAsia="Times New Roman" w:cs="Times New Roman"/>
          <w:szCs w:val="24"/>
        </w:rPr>
        <w:t>,</w:t>
      </w:r>
      <w:r w:rsidRPr="005D791F">
        <w:rPr>
          <w:rFonts w:eastAsia="Times New Roman" w:cs="Times New Roman"/>
          <w:szCs w:val="24"/>
        </w:rPr>
        <w:t xml:space="preserve"> ν</w:t>
      </w:r>
      <w:r w:rsidRPr="005D791F">
        <w:rPr>
          <w:rFonts w:eastAsia="Times New Roman" w:cs="Times New Roman"/>
          <w:szCs w:val="24"/>
        </w:rPr>
        <w:t>α αποκαταστήσουμε το εργασιακό περιβάλλον</w:t>
      </w:r>
      <w:r>
        <w:rPr>
          <w:rFonts w:eastAsia="Times New Roman" w:cs="Times New Roman"/>
          <w:szCs w:val="24"/>
        </w:rPr>
        <w:t>, να</w:t>
      </w:r>
      <w:r w:rsidRPr="005D791F">
        <w:rPr>
          <w:rFonts w:eastAsia="Times New Roman" w:cs="Times New Roman"/>
          <w:szCs w:val="24"/>
        </w:rPr>
        <w:t xml:space="preserve"> αυξηθούν οι μισθοί</w:t>
      </w:r>
      <w:r>
        <w:rPr>
          <w:rFonts w:eastAsia="Times New Roman" w:cs="Times New Roman"/>
          <w:szCs w:val="24"/>
        </w:rPr>
        <w:t>,</w:t>
      </w:r>
      <w:r w:rsidRPr="005D791F">
        <w:rPr>
          <w:rFonts w:eastAsia="Times New Roman" w:cs="Times New Roman"/>
          <w:szCs w:val="24"/>
        </w:rPr>
        <w:t xml:space="preserve"> να κατα</w:t>
      </w:r>
      <w:r>
        <w:rPr>
          <w:rFonts w:eastAsia="Times New Roman" w:cs="Times New Roman"/>
          <w:szCs w:val="24"/>
        </w:rPr>
        <w:t>ργηθεί ο υποκ</w:t>
      </w:r>
      <w:r w:rsidRPr="005D791F">
        <w:rPr>
          <w:rFonts w:eastAsia="Times New Roman" w:cs="Times New Roman"/>
          <w:szCs w:val="24"/>
        </w:rPr>
        <w:t>ατώτατος</w:t>
      </w:r>
      <w:r>
        <w:rPr>
          <w:rFonts w:eastAsia="Times New Roman" w:cs="Times New Roman"/>
          <w:szCs w:val="24"/>
        </w:rPr>
        <w:t>, να υπάρξουν</w:t>
      </w:r>
      <w:r w:rsidRPr="005D791F">
        <w:rPr>
          <w:rFonts w:eastAsia="Times New Roman" w:cs="Times New Roman"/>
          <w:szCs w:val="24"/>
        </w:rPr>
        <w:t xml:space="preserve"> συλλογικές συμβάσεις</w:t>
      </w:r>
      <w:r>
        <w:rPr>
          <w:rFonts w:eastAsia="Times New Roman" w:cs="Times New Roman"/>
          <w:szCs w:val="24"/>
        </w:rPr>
        <w:t>,</w:t>
      </w:r>
      <w:r w:rsidRPr="005D791F">
        <w:rPr>
          <w:rFonts w:eastAsia="Times New Roman" w:cs="Times New Roman"/>
          <w:szCs w:val="24"/>
        </w:rPr>
        <w:t xml:space="preserve"> να μειώσουμε παραπέρα την ανεργία</w:t>
      </w:r>
      <w:r>
        <w:rPr>
          <w:rFonts w:eastAsia="Times New Roman" w:cs="Times New Roman"/>
          <w:szCs w:val="24"/>
        </w:rPr>
        <w:t>,</w:t>
      </w:r>
      <w:r w:rsidRPr="005D791F">
        <w:rPr>
          <w:rFonts w:eastAsia="Times New Roman" w:cs="Times New Roman"/>
          <w:szCs w:val="24"/>
        </w:rPr>
        <w:t xml:space="preserve"> να ανακουφιστεί επιτέλους η μικρομεσαία επιχειρηματικότητα</w:t>
      </w:r>
      <w:r>
        <w:rPr>
          <w:rFonts w:eastAsia="Times New Roman" w:cs="Times New Roman"/>
          <w:szCs w:val="24"/>
        </w:rPr>
        <w:t>,</w:t>
      </w:r>
      <w:r w:rsidRPr="005D791F">
        <w:rPr>
          <w:rFonts w:eastAsia="Times New Roman" w:cs="Times New Roman"/>
          <w:szCs w:val="24"/>
        </w:rPr>
        <w:t xml:space="preserve"> η οποία σήκωσε τον καιρό των μν</w:t>
      </w:r>
      <w:r w:rsidRPr="005D791F">
        <w:rPr>
          <w:rFonts w:eastAsia="Times New Roman" w:cs="Times New Roman"/>
          <w:szCs w:val="24"/>
        </w:rPr>
        <w:t>ημονίων μεγάλο βάρος</w:t>
      </w:r>
      <w:r>
        <w:rPr>
          <w:rFonts w:eastAsia="Times New Roman" w:cs="Times New Roman"/>
          <w:szCs w:val="24"/>
        </w:rPr>
        <w:t>,</w:t>
      </w:r>
      <w:r w:rsidRPr="005D791F">
        <w:rPr>
          <w:rFonts w:eastAsia="Times New Roman" w:cs="Times New Roman"/>
          <w:szCs w:val="24"/>
        </w:rPr>
        <w:t xml:space="preserve"> να προχωρήσει η </w:t>
      </w:r>
      <w:r>
        <w:rPr>
          <w:rFonts w:eastAsia="Times New Roman" w:cs="Times New Roman"/>
          <w:szCs w:val="24"/>
        </w:rPr>
        <w:t>σ</w:t>
      </w:r>
      <w:r w:rsidRPr="005D791F">
        <w:rPr>
          <w:rFonts w:eastAsia="Times New Roman" w:cs="Times New Roman"/>
          <w:szCs w:val="24"/>
        </w:rPr>
        <w:t xml:space="preserve">υνταγματική </w:t>
      </w:r>
      <w:r>
        <w:rPr>
          <w:rFonts w:eastAsia="Times New Roman" w:cs="Times New Roman"/>
          <w:szCs w:val="24"/>
        </w:rPr>
        <w:t>Α</w:t>
      </w:r>
      <w:r w:rsidRPr="005D791F">
        <w:rPr>
          <w:rFonts w:eastAsia="Times New Roman" w:cs="Times New Roman"/>
          <w:szCs w:val="24"/>
        </w:rPr>
        <w:t>ναθεώρηση</w:t>
      </w:r>
      <w:r>
        <w:rPr>
          <w:rFonts w:eastAsia="Times New Roman" w:cs="Times New Roman"/>
          <w:szCs w:val="24"/>
        </w:rPr>
        <w:t>,</w:t>
      </w:r>
      <w:r w:rsidRPr="005D791F">
        <w:rPr>
          <w:rFonts w:eastAsia="Times New Roman" w:cs="Times New Roman"/>
          <w:szCs w:val="24"/>
        </w:rPr>
        <w:t xml:space="preserve"> και </w:t>
      </w:r>
      <w:r>
        <w:rPr>
          <w:rFonts w:eastAsia="Times New Roman" w:cs="Times New Roman"/>
          <w:szCs w:val="24"/>
        </w:rPr>
        <w:t>-τ</w:t>
      </w:r>
      <w:r w:rsidRPr="005D791F">
        <w:rPr>
          <w:rFonts w:eastAsia="Times New Roman" w:cs="Times New Roman"/>
          <w:szCs w:val="24"/>
        </w:rPr>
        <w:t>ο βασικό</w:t>
      </w:r>
      <w:r>
        <w:rPr>
          <w:rFonts w:eastAsia="Times New Roman" w:cs="Times New Roman"/>
          <w:szCs w:val="24"/>
        </w:rPr>
        <w:t>-</w:t>
      </w:r>
      <w:r w:rsidRPr="005D791F">
        <w:rPr>
          <w:rFonts w:eastAsia="Times New Roman" w:cs="Times New Roman"/>
          <w:szCs w:val="24"/>
        </w:rPr>
        <w:t xml:space="preserve"> να παίξει οριστικά η χώρα </w:t>
      </w:r>
      <w:r>
        <w:rPr>
          <w:rFonts w:eastAsia="Times New Roman" w:cs="Times New Roman"/>
          <w:szCs w:val="24"/>
        </w:rPr>
        <w:t>μας τον ηγετικό ρόλο που μπορεί στα β</w:t>
      </w:r>
      <w:r w:rsidRPr="005D791F">
        <w:rPr>
          <w:rFonts w:eastAsia="Times New Roman" w:cs="Times New Roman"/>
          <w:szCs w:val="24"/>
        </w:rPr>
        <w:t>αλκάνια</w:t>
      </w:r>
      <w:r>
        <w:rPr>
          <w:rFonts w:eastAsia="Times New Roman" w:cs="Times New Roman"/>
          <w:szCs w:val="24"/>
        </w:rPr>
        <w:t>,</w:t>
      </w:r>
      <w:r w:rsidRPr="005D791F">
        <w:rPr>
          <w:rFonts w:eastAsia="Times New Roman" w:cs="Times New Roman"/>
          <w:szCs w:val="24"/>
        </w:rPr>
        <w:t xml:space="preserve"> το</w:t>
      </w:r>
      <w:r>
        <w:rPr>
          <w:rFonts w:eastAsia="Times New Roman" w:cs="Times New Roman"/>
          <w:szCs w:val="24"/>
        </w:rPr>
        <w:t>ν</w:t>
      </w:r>
      <w:r w:rsidRPr="005D791F">
        <w:rPr>
          <w:rFonts w:eastAsia="Times New Roman" w:cs="Times New Roman"/>
          <w:szCs w:val="24"/>
        </w:rPr>
        <w:t xml:space="preserve"> ρόλο που της αξίζει μέσα από πολιτικές ειρηνικής συνύπαρξης και </w:t>
      </w:r>
      <w:r>
        <w:rPr>
          <w:rFonts w:eastAsia="Times New Roman" w:cs="Times New Roman"/>
          <w:szCs w:val="24"/>
        </w:rPr>
        <w:t>συν</w:t>
      </w:r>
      <w:r w:rsidRPr="005D791F">
        <w:rPr>
          <w:rFonts w:eastAsia="Times New Roman" w:cs="Times New Roman"/>
          <w:szCs w:val="24"/>
        </w:rPr>
        <w:t>ανάπτυξης</w:t>
      </w:r>
      <w:r>
        <w:rPr>
          <w:rFonts w:eastAsia="Times New Roman" w:cs="Times New Roman"/>
          <w:szCs w:val="24"/>
        </w:rPr>
        <w:t>.</w:t>
      </w:r>
    </w:p>
    <w:p w14:paraId="1286C5E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Εσείς,</w:t>
      </w:r>
      <w:r w:rsidRPr="005D791F">
        <w:rPr>
          <w:rFonts w:eastAsia="Times New Roman" w:cs="Times New Roman"/>
          <w:szCs w:val="24"/>
        </w:rPr>
        <w:t xml:space="preserve"> κύριοι της αντιπ</w:t>
      </w:r>
      <w:r w:rsidRPr="005D791F">
        <w:rPr>
          <w:rFonts w:eastAsia="Times New Roman" w:cs="Times New Roman"/>
          <w:szCs w:val="24"/>
        </w:rPr>
        <w:t>ολίτευσης</w:t>
      </w:r>
      <w:r>
        <w:rPr>
          <w:rFonts w:eastAsia="Times New Roman" w:cs="Times New Roman"/>
          <w:szCs w:val="24"/>
        </w:rPr>
        <w:t>,</w:t>
      </w:r>
      <w:r w:rsidRPr="005D791F">
        <w:rPr>
          <w:rFonts w:eastAsia="Times New Roman" w:cs="Times New Roman"/>
          <w:szCs w:val="24"/>
        </w:rPr>
        <w:t xml:space="preserve"> με μανδύα σας τον άκρατο εθνικισμό</w:t>
      </w:r>
      <w:r>
        <w:rPr>
          <w:rFonts w:eastAsia="Times New Roman" w:cs="Times New Roman"/>
          <w:szCs w:val="24"/>
        </w:rPr>
        <w:t>,</w:t>
      </w:r>
      <w:r w:rsidRPr="005D791F">
        <w:rPr>
          <w:rFonts w:eastAsia="Times New Roman" w:cs="Times New Roman"/>
          <w:szCs w:val="24"/>
        </w:rPr>
        <w:t xml:space="preserve"> θέλετε μία Ελλάδα του παρελθόντος</w:t>
      </w:r>
      <w:r>
        <w:rPr>
          <w:rFonts w:eastAsia="Times New Roman" w:cs="Times New Roman"/>
          <w:szCs w:val="24"/>
        </w:rPr>
        <w:t>,</w:t>
      </w:r>
      <w:r w:rsidRPr="005D791F">
        <w:rPr>
          <w:rFonts w:eastAsia="Times New Roman" w:cs="Times New Roman"/>
          <w:szCs w:val="24"/>
        </w:rPr>
        <w:t xml:space="preserve"> μία Ελλάδα φοβική</w:t>
      </w:r>
      <w:r>
        <w:rPr>
          <w:rFonts w:eastAsia="Times New Roman" w:cs="Times New Roman"/>
          <w:szCs w:val="24"/>
        </w:rPr>
        <w:t>,</w:t>
      </w:r>
      <w:r w:rsidRPr="005D791F">
        <w:rPr>
          <w:rFonts w:eastAsia="Times New Roman" w:cs="Times New Roman"/>
          <w:szCs w:val="24"/>
        </w:rPr>
        <w:t xml:space="preserve"> κλεισμέν</w:t>
      </w:r>
      <w:r>
        <w:rPr>
          <w:rFonts w:eastAsia="Times New Roman" w:cs="Times New Roman"/>
          <w:szCs w:val="24"/>
        </w:rPr>
        <w:t>η</w:t>
      </w:r>
      <w:r w:rsidRPr="005D791F">
        <w:rPr>
          <w:rFonts w:eastAsia="Times New Roman" w:cs="Times New Roman"/>
          <w:szCs w:val="24"/>
        </w:rPr>
        <w:t xml:space="preserve"> στο καβούκι της να </w:t>
      </w:r>
      <w:r>
        <w:rPr>
          <w:rFonts w:eastAsia="Times New Roman" w:cs="Times New Roman"/>
          <w:szCs w:val="24"/>
        </w:rPr>
        <w:t>ομφαλοσκοπεί. Θέλετε</w:t>
      </w:r>
      <w:r w:rsidRPr="005D791F">
        <w:rPr>
          <w:rFonts w:eastAsia="Times New Roman" w:cs="Times New Roman"/>
          <w:szCs w:val="24"/>
        </w:rPr>
        <w:t xml:space="preserve"> μία Ελλάδα της δεκαετίας του </w:t>
      </w:r>
      <w:r>
        <w:rPr>
          <w:rFonts w:eastAsia="Times New Roman" w:cs="Times New Roman"/>
          <w:szCs w:val="24"/>
        </w:rPr>
        <w:t>΄</w:t>
      </w:r>
      <w:r w:rsidRPr="005D791F">
        <w:rPr>
          <w:rFonts w:eastAsia="Times New Roman" w:cs="Times New Roman"/>
          <w:szCs w:val="24"/>
        </w:rPr>
        <w:t>60</w:t>
      </w:r>
      <w:r>
        <w:rPr>
          <w:rFonts w:eastAsia="Times New Roman" w:cs="Times New Roman"/>
          <w:szCs w:val="24"/>
        </w:rPr>
        <w:t>,</w:t>
      </w:r>
      <w:r w:rsidRPr="005D791F">
        <w:rPr>
          <w:rFonts w:eastAsia="Times New Roman" w:cs="Times New Roman"/>
          <w:szCs w:val="24"/>
        </w:rPr>
        <w:t xml:space="preserve"> ανελεύθερη</w:t>
      </w:r>
      <w:r>
        <w:rPr>
          <w:rFonts w:eastAsia="Times New Roman" w:cs="Times New Roman"/>
          <w:szCs w:val="24"/>
        </w:rPr>
        <w:t>,</w:t>
      </w:r>
      <w:r w:rsidRPr="005D791F">
        <w:rPr>
          <w:rFonts w:eastAsia="Times New Roman" w:cs="Times New Roman"/>
          <w:szCs w:val="24"/>
        </w:rPr>
        <w:t xml:space="preserve"> με απειλές σε όσους έχουν</w:t>
      </w:r>
      <w:r>
        <w:rPr>
          <w:rFonts w:eastAsia="Times New Roman" w:cs="Times New Roman"/>
          <w:szCs w:val="24"/>
        </w:rPr>
        <w:t xml:space="preserve"> διαφορετική άποψη, με παρωχημένου</w:t>
      </w:r>
      <w:r w:rsidRPr="005D791F">
        <w:rPr>
          <w:rFonts w:eastAsia="Times New Roman" w:cs="Times New Roman"/>
          <w:szCs w:val="24"/>
        </w:rPr>
        <w:t>ς χαρακτηρισμούς και κυρί</w:t>
      </w:r>
      <w:r>
        <w:rPr>
          <w:rFonts w:eastAsia="Times New Roman" w:cs="Times New Roman"/>
          <w:szCs w:val="24"/>
        </w:rPr>
        <w:t>ως</w:t>
      </w:r>
      <w:r w:rsidRPr="005D791F">
        <w:rPr>
          <w:rFonts w:eastAsia="Times New Roman" w:cs="Times New Roman"/>
          <w:szCs w:val="24"/>
        </w:rPr>
        <w:t xml:space="preserve"> με έλλειψη προτάσεων</w:t>
      </w:r>
      <w:r>
        <w:rPr>
          <w:rFonts w:eastAsia="Times New Roman" w:cs="Times New Roman"/>
          <w:szCs w:val="24"/>
        </w:rPr>
        <w:t xml:space="preserve">. </w:t>
      </w:r>
    </w:p>
    <w:p w14:paraId="1286C5E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Κλείνοντας, θα ήθελα να πω</w:t>
      </w:r>
      <w:r w:rsidRPr="005D791F">
        <w:rPr>
          <w:rFonts w:eastAsia="Times New Roman" w:cs="Times New Roman"/>
          <w:szCs w:val="24"/>
        </w:rPr>
        <w:t xml:space="preserve"> το εξής</w:t>
      </w:r>
      <w:r>
        <w:rPr>
          <w:rFonts w:eastAsia="Times New Roman" w:cs="Times New Roman"/>
          <w:szCs w:val="24"/>
        </w:rPr>
        <w:t>:</w:t>
      </w:r>
      <w:r w:rsidRPr="005D791F">
        <w:rPr>
          <w:rFonts w:eastAsia="Times New Roman" w:cs="Times New Roman"/>
          <w:szCs w:val="24"/>
        </w:rPr>
        <w:t xml:space="preserve"> Το διακύβευμα σήμερα ποιο είναι</w:t>
      </w:r>
      <w:r>
        <w:rPr>
          <w:rFonts w:eastAsia="Times New Roman" w:cs="Times New Roman"/>
          <w:szCs w:val="24"/>
        </w:rPr>
        <w:t>; Τ</w:t>
      </w:r>
      <w:r w:rsidRPr="005D791F">
        <w:rPr>
          <w:rFonts w:eastAsia="Times New Roman" w:cs="Times New Roman"/>
          <w:szCs w:val="24"/>
        </w:rPr>
        <w:t>ο μεγάλο ερώτημα σήμερα για την Ελλάδα και για την Ευρώπη είναι</w:t>
      </w:r>
      <w:r>
        <w:rPr>
          <w:rFonts w:eastAsia="Times New Roman" w:cs="Times New Roman"/>
          <w:szCs w:val="24"/>
        </w:rPr>
        <w:t>: Με το ασφαλιστικό του Π</w:t>
      </w:r>
      <w:r w:rsidRPr="005D791F">
        <w:rPr>
          <w:rFonts w:eastAsia="Times New Roman" w:cs="Times New Roman"/>
          <w:szCs w:val="24"/>
        </w:rPr>
        <w:t xml:space="preserve">ινοσέτ και </w:t>
      </w:r>
      <w:r>
        <w:rPr>
          <w:rFonts w:eastAsia="Times New Roman" w:cs="Times New Roman"/>
          <w:szCs w:val="24"/>
        </w:rPr>
        <w:t xml:space="preserve">τον Κουρτς </w:t>
      </w:r>
      <w:r w:rsidRPr="005D791F">
        <w:rPr>
          <w:rFonts w:eastAsia="Times New Roman" w:cs="Times New Roman"/>
          <w:szCs w:val="24"/>
        </w:rPr>
        <w:t>με τις 12 ώρες εργασία τη</w:t>
      </w:r>
      <w:r>
        <w:rPr>
          <w:rFonts w:eastAsia="Times New Roman" w:cs="Times New Roman"/>
          <w:szCs w:val="24"/>
        </w:rPr>
        <w:t>ν</w:t>
      </w:r>
      <w:r w:rsidRPr="005D791F">
        <w:rPr>
          <w:rFonts w:eastAsia="Times New Roman" w:cs="Times New Roman"/>
          <w:szCs w:val="24"/>
        </w:rPr>
        <w:t xml:space="preserve"> </w:t>
      </w:r>
      <w:r>
        <w:rPr>
          <w:rFonts w:eastAsia="Times New Roman" w:cs="Times New Roman"/>
          <w:szCs w:val="24"/>
        </w:rPr>
        <w:t>η</w:t>
      </w:r>
      <w:r w:rsidRPr="005D791F">
        <w:rPr>
          <w:rFonts w:eastAsia="Times New Roman" w:cs="Times New Roman"/>
          <w:szCs w:val="24"/>
        </w:rPr>
        <w:t>μέρα</w:t>
      </w:r>
      <w:r>
        <w:rPr>
          <w:rFonts w:eastAsia="Times New Roman" w:cs="Times New Roman"/>
          <w:szCs w:val="24"/>
        </w:rPr>
        <w:t>; Ή με</w:t>
      </w:r>
      <w:r w:rsidRPr="005D791F">
        <w:rPr>
          <w:rFonts w:eastAsia="Times New Roman" w:cs="Times New Roman"/>
          <w:szCs w:val="24"/>
        </w:rPr>
        <w:t xml:space="preserve"> </w:t>
      </w:r>
      <w:r>
        <w:rPr>
          <w:rFonts w:eastAsia="Times New Roman" w:cs="Times New Roman"/>
          <w:szCs w:val="24"/>
        </w:rPr>
        <w:t>μία πλατιά δ</w:t>
      </w:r>
      <w:r w:rsidRPr="005D791F">
        <w:rPr>
          <w:rFonts w:eastAsia="Times New Roman" w:cs="Times New Roman"/>
          <w:szCs w:val="24"/>
        </w:rPr>
        <w:t>ημοκρατική πλειοψηφία στην Ελλάδα με πυρήνα το</w:t>
      </w:r>
      <w:r>
        <w:rPr>
          <w:rFonts w:eastAsia="Times New Roman" w:cs="Times New Roman"/>
          <w:szCs w:val="24"/>
        </w:rPr>
        <w:t>ν</w:t>
      </w:r>
      <w:r w:rsidRPr="005D791F">
        <w:rPr>
          <w:rFonts w:eastAsia="Times New Roman" w:cs="Times New Roman"/>
          <w:szCs w:val="24"/>
        </w:rPr>
        <w:t xml:space="preserve"> ΣΥΡΙΖΑ για το όφελος της κοινωνίας</w:t>
      </w:r>
      <w:r>
        <w:rPr>
          <w:rFonts w:eastAsia="Times New Roman" w:cs="Times New Roman"/>
          <w:szCs w:val="24"/>
        </w:rPr>
        <w:t>, για οριστική α</w:t>
      </w:r>
      <w:r w:rsidRPr="005D791F">
        <w:rPr>
          <w:rFonts w:eastAsia="Times New Roman" w:cs="Times New Roman"/>
          <w:szCs w:val="24"/>
        </w:rPr>
        <w:t xml:space="preserve">νόρθωση της χώρας μας και βέβαια για την Ευρώπη </w:t>
      </w:r>
      <w:r>
        <w:rPr>
          <w:rFonts w:eastAsia="Times New Roman" w:cs="Times New Roman"/>
          <w:szCs w:val="24"/>
        </w:rPr>
        <w:t xml:space="preserve">με </w:t>
      </w:r>
      <w:r w:rsidRPr="005D791F">
        <w:rPr>
          <w:rFonts w:eastAsia="Times New Roman" w:cs="Times New Roman"/>
          <w:szCs w:val="24"/>
        </w:rPr>
        <w:t>οριστικό φραγμό στ</w:t>
      </w:r>
      <w:r>
        <w:rPr>
          <w:rFonts w:eastAsia="Times New Roman" w:cs="Times New Roman"/>
          <w:szCs w:val="24"/>
        </w:rPr>
        <w:t>ην</w:t>
      </w:r>
      <w:r w:rsidRPr="005D791F">
        <w:rPr>
          <w:rFonts w:eastAsia="Times New Roman" w:cs="Times New Roman"/>
          <w:szCs w:val="24"/>
        </w:rPr>
        <w:t xml:space="preserve"> ακροδεξιά και τον άκρατο νεοφιλελευθερισμό που έφεραν και τη</w:t>
      </w:r>
      <w:r w:rsidRPr="005D791F">
        <w:rPr>
          <w:rFonts w:eastAsia="Times New Roman" w:cs="Times New Roman"/>
          <w:szCs w:val="24"/>
        </w:rPr>
        <w:t>ν Ελλάδα και την Ευρώπη εδώ που την έφεραν</w:t>
      </w:r>
      <w:r>
        <w:rPr>
          <w:rFonts w:eastAsia="Times New Roman" w:cs="Times New Roman"/>
          <w:szCs w:val="24"/>
        </w:rPr>
        <w:t>;</w:t>
      </w:r>
    </w:p>
    <w:p w14:paraId="1286C5E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w:t>
      </w:r>
      <w:r w:rsidRPr="005D791F">
        <w:rPr>
          <w:rFonts w:eastAsia="Times New Roman" w:cs="Times New Roman"/>
          <w:szCs w:val="24"/>
        </w:rPr>
        <w:t>υχαριστώ</w:t>
      </w:r>
      <w:r>
        <w:rPr>
          <w:rFonts w:eastAsia="Times New Roman" w:cs="Times New Roman"/>
          <w:szCs w:val="24"/>
        </w:rPr>
        <w:t>.</w:t>
      </w:r>
    </w:p>
    <w:p w14:paraId="1286C5E5" w14:textId="77777777" w:rsidR="000402FE" w:rsidRDefault="007623D8">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286C5E6" w14:textId="77777777" w:rsidR="000402FE" w:rsidRDefault="007623D8">
      <w:pPr>
        <w:spacing w:line="600" w:lineRule="auto"/>
        <w:ind w:firstLine="720"/>
        <w:jc w:val="both"/>
        <w:rPr>
          <w:rFonts w:eastAsia="Times New Roman"/>
          <w:b/>
          <w:bCs/>
          <w:szCs w:val="24"/>
        </w:rPr>
      </w:pPr>
      <w:r>
        <w:rPr>
          <w:rFonts w:eastAsia="Times New Roman"/>
          <w:b/>
          <w:bCs/>
          <w:szCs w:val="24"/>
        </w:rPr>
        <w:t xml:space="preserve">ΠΡΟΕΔΡΕΥΩΝ (Σπυρίδων Λυκούδης): </w:t>
      </w:r>
      <w:r>
        <w:rPr>
          <w:rFonts w:eastAsia="Times New Roman"/>
          <w:bCs/>
          <w:szCs w:val="24"/>
        </w:rPr>
        <w:t>Ευχαριστώ, κυρία συνάδελφε.</w:t>
      </w:r>
    </w:p>
    <w:p w14:paraId="1286C5E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Σαχινίδης.</w:t>
      </w:r>
    </w:p>
    <w:p w14:paraId="1286C5E8" w14:textId="77777777" w:rsidR="000402FE" w:rsidRDefault="007623D8">
      <w:pPr>
        <w:spacing w:line="600" w:lineRule="auto"/>
        <w:ind w:firstLine="720"/>
        <w:jc w:val="both"/>
        <w:rPr>
          <w:rFonts w:eastAsia="Times New Roman" w:cs="Times New Roman"/>
          <w:szCs w:val="24"/>
        </w:rPr>
      </w:pPr>
      <w:r w:rsidRPr="00573481">
        <w:rPr>
          <w:rFonts w:eastAsia="Times New Roman" w:cs="Times New Roman"/>
          <w:b/>
          <w:szCs w:val="24"/>
        </w:rPr>
        <w:t>ΙΩΑΝΝΗΣ ΣΑΧΙΝΙΔΗΣ:</w:t>
      </w:r>
      <w:r>
        <w:rPr>
          <w:rFonts w:eastAsia="Times New Roman" w:cs="Times New Roman"/>
          <w:szCs w:val="24"/>
        </w:rPr>
        <w:t xml:space="preserve"> Ε</w:t>
      </w:r>
      <w:r w:rsidRPr="005D791F">
        <w:rPr>
          <w:rFonts w:eastAsia="Times New Roman" w:cs="Times New Roman"/>
          <w:szCs w:val="24"/>
        </w:rPr>
        <w:t>υχαριστώ</w:t>
      </w:r>
      <w:r>
        <w:rPr>
          <w:rFonts w:eastAsia="Times New Roman" w:cs="Times New Roman"/>
          <w:szCs w:val="24"/>
        </w:rPr>
        <w:t>, κύριε Π</w:t>
      </w:r>
      <w:r w:rsidRPr="005D791F">
        <w:rPr>
          <w:rFonts w:eastAsia="Times New Roman" w:cs="Times New Roman"/>
          <w:szCs w:val="24"/>
        </w:rPr>
        <w:t>ρόεδρε</w:t>
      </w:r>
      <w:r>
        <w:rPr>
          <w:rFonts w:eastAsia="Times New Roman" w:cs="Times New Roman"/>
          <w:szCs w:val="24"/>
        </w:rPr>
        <w:t>.</w:t>
      </w:r>
      <w:r w:rsidRPr="005D791F">
        <w:rPr>
          <w:rFonts w:eastAsia="Times New Roman" w:cs="Times New Roman"/>
          <w:szCs w:val="24"/>
        </w:rPr>
        <w:t xml:space="preserve"> </w:t>
      </w:r>
    </w:p>
    <w:p w14:paraId="1286C5E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Ξεκινώντας θέλω να </w:t>
      </w:r>
      <w:r w:rsidRPr="005D791F">
        <w:rPr>
          <w:rFonts w:eastAsia="Times New Roman" w:cs="Times New Roman"/>
          <w:szCs w:val="24"/>
        </w:rPr>
        <w:t>επιστήσ</w:t>
      </w:r>
      <w:r>
        <w:rPr>
          <w:rFonts w:eastAsia="Times New Roman" w:cs="Times New Roman"/>
          <w:szCs w:val="24"/>
        </w:rPr>
        <w:t>ω</w:t>
      </w:r>
      <w:r w:rsidRPr="005D791F">
        <w:rPr>
          <w:rFonts w:eastAsia="Times New Roman" w:cs="Times New Roman"/>
          <w:szCs w:val="24"/>
        </w:rPr>
        <w:t xml:space="preserve"> τη</w:t>
      </w:r>
      <w:r>
        <w:rPr>
          <w:rFonts w:eastAsia="Times New Roman" w:cs="Times New Roman"/>
          <w:szCs w:val="24"/>
        </w:rPr>
        <w:t>ν προσοχή εντός αυτής της Α</w:t>
      </w:r>
      <w:r w:rsidRPr="005D791F">
        <w:rPr>
          <w:rFonts w:eastAsia="Times New Roman" w:cs="Times New Roman"/>
          <w:szCs w:val="24"/>
        </w:rPr>
        <w:t xml:space="preserve">ιθούσης </w:t>
      </w:r>
      <w:r>
        <w:rPr>
          <w:rFonts w:eastAsia="Times New Roman" w:cs="Times New Roman"/>
          <w:szCs w:val="24"/>
        </w:rPr>
        <w:t>στους μπολσεβίκους, τους κομσομόλους</w:t>
      </w:r>
      <w:r w:rsidRPr="005D791F">
        <w:rPr>
          <w:rFonts w:eastAsia="Times New Roman" w:cs="Times New Roman"/>
          <w:szCs w:val="24"/>
        </w:rPr>
        <w:t xml:space="preserve"> και </w:t>
      </w:r>
      <w:r>
        <w:rPr>
          <w:rFonts w:eastAsia="Times New Roman" w:cs="Times New Roman"/>
          <w:szCs w:val="24"/>
        </w:rPr>
        <w:t>τους</w:t>
      </w:r>
      <w:r w:rsidRPr="005D791F">
        <w:rPr>
          <w:rFonts w:eastAsia="Times New Roman" w:cs="Times New Roman"/>
          <w:szCs w:val="24"/>
        </w:rPr>
        <w:t xml:space="preserve"> αριστεριστές κάθε απόχρωσης</w:t>
      </w:r>
      <w:r>
        <w:rPr>
          <w:rFonts w:eastAsia="Times New Roman" w:cs="Times New Roman"/>
          <w:szCs w:val="24"/>
        </w:rPr>
        <w:t>. Α</w:t>
      </w:r>
      <w:r w:rsidRPr="005D791F">
        <w:rPr>
          <w:rFonts w:eastAsia="Times New Roman" w:cs="Times New Roman"/>
          <w:szCs w:val="24"/>
        </w:rPr>
        <w:t xml:space="preserve">πό εσάς </w:t>
      </w:r>
      <w:r>
        <w:rPr>
          <w:rFonts w:eastAsia="Times New Roman" w:cs="Times New Roman"/>
          <w:szCs w:val="24"/>
        </w:rPr>
        <w:t xml:space="preserve">δεν περιμέναμε κάτι </w:t>
      </w:r>
      <w:r>
        <w:rPr>
          <w:rFonts w:eastAsia="Times New Roman" w:cs="Times New Roman"/>
          <w:szCs w:val="24"/>
        </w:rPr>
        <w:lastRenderedPageBreak/>
        <w:t>διαφορετικό. Ξ</w:t>
      </w:r>
      <w:r w:rsidRPr="005D791F">
        <w:rPr>
          <w:rFonts w:eastAsia="Times New Roman" w:cs="Times New Roman"/>
          <w:szCs w:val="24"/>
        </w:rPr>
        <w:t>έραμε ποιοι ήσασταν</w:t>
      </w:r>
      <w:r>
        <w:rPr>
          <w:rFonts w:eastAsia="Times New Roman" w:cs="Times New Roman"/>
          <w:szCs w:val="24"/>
        </w:rPr>
        <w:t>,</w:t>
      </w:r>
      <w:r w:rsidRPr="005D791F">
        <w:rPr>
          <w:rFonts w:eastAsia="Times New Roman" w:cs="Times New Roman"/>
          <w:szCs w:val="24"/>
        </w:rPr>
        <w:t xml:space="preserve"> ξέραμε τι λέγατε</w:t>
      </w:r>
      <w:r>
        <w:rPr>
          <w:rFonts w:eastAsia="Times New Roman" w:cs="Times New Roman"/>
          <w:szCs w:val="24"/>
        </w:rPr>
        <w:t>,</w:t>
      </w:r>
      <w:r w:rsidRPr="005D791F">
        <w:rPr>
          <w:rFonts w:eastAsia="Times New Roman" w:cs="Times New Roman"/>
          <w:szCs w:val="24"/>
        </w:rPr>
        <w:t xml:space="preserve"> όταν ακόμα ήσασταν εξωκοινοβουλευτ</w:t>
      </w:r>
      <w:r w:rsidRPr="005D791F">
        <w:rPr>
          <w:rFonts w:eastAsia="Times New Roman" w:cs="Times New Roman"/>
          <w:szCs w:val="24"/>
        </w:rPr>
        <w:t xml:space="preserve">ικοί με ποσοστά τα οποία ίσα-ίσα που καταγράφονταν </w:t>
      </w:r>
      <w:r>
        <w:rPr>
          <w:rFonts w:eastAsia="Times New Roman" w:cs="Times New Roman"/>
          <w:szCs w:val="24"/>
        </w:rPr>
        <w:t>δ</w:t>
      </w:r>
      <w:r w:rsidRPr="005D791F">
        <w:rPr>
          <w:rFonts w:eastAsia="Times New Roman" w:cs="Times New Roman"/>
          <w:szCs w:val="24"/>
        </w:rPr>
        <w:t>ημοσκοπικά</w:t>
      </w:r>
      <w:r>
        <w:rPr>
          <w:rFonts w:eastAsia="Times New Roman" w:cs="Times New Roman"/>
          <w:szCs w:val="24"/>
        </w:rPr>
        <w:t>.</w:t>
      </w:r>
    </w:p>
    <w:p w14:paraId="1286C5E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Αφού, λοιπόν,</w:t>
      </w:r>
      <w:r w:rsidRPr="005D791F">
        <w:rPr>
          <w:rFonts w:eastAsia="Times New Roman" w:cs="Times New Roman"/>
          <w:szCs w:val="24"/>
        </w:rPr>
        <w:t xml:space="preserve"> ο ελληνικός λαός έκανε το λάθος να σας δώσει την εξουσία</w:t>
      </w:r>
      <w:r>
        <w:rPr>
          <w:rFonts w:eastAsia="Times New Roman" w:cs="Times New Roman"/>
          <w:szCs w:val="24"/>
        </w:rPr>
        <w:t>,</w:t>
      </w:r>
      <w:r w:rsidRPr="005D791F">
        <w:rPr>
          <w:rFonts w:eastAsia="Times New Roman" w:cs="Times New Roman"/>
          <w:szCs w:val="24"/>
        </w:rPr>
        <w:t xml:space="preserve"> ούτως ώστε να μπορέσετε να εφαρμόσετε όλα αυτά που λέγατε με τις αρρωστημένες ιδεοληψίες </w:t>
      </w:r>
      <w:r>
        <w:rPr>
          <w:rFonts w:eastAsia="Times New Roman" w:cs="Times New Roman"/>
          <w:szCs w:val="24"/>
        </w:rPr>
        <w:t>σας, δ</w:t>
      </w:r>
      <w:r w:rsidRPr="005D791F">
        <w:rPr>
          <w:rFonts w:eastAsia="Times New Roman" w:cs="Times New Roman"/>
          <w:szCs w:val="24"/>
        </w:rPr>
        <w:t>υστυχώς θα πρέπει να πάρε</w:t>
      </w:r>
      <w:r w:rsidRPr="005D791F">
        <w:rPr>
          <w:rFonts w:eastAsia="Times New Roman" w:cs="Times New Roman"/>
          <w:szCs w:val="24"/>
        </w:rPr>
        <w:t>ι μία απόφαση τελείως διαφορετική</w:t>
      </w:r>
      <w:r>
        <w:rPr>
          <w:rFonts w:eastAsia="Times New Roman" w:cs="Times New Roman"/>
          <w:szCs w:val="24"/>
        </w:rPr>
        <w:t>,</w:t>
      </w:r>
      <w:r w:rsidRPr="005D791F">
        <w:rPr>
          <w:rFonts w:eastAsia="Times New Roman" w:cs="Times New Roman"/>
          <w:szCs w:val="24"/>
        </w:rPr>
        <w:t xml:space="preserve"> ούτως ώστε να μπορέσει να διορθώσει αυτό το λάθος</w:t>
      </w:r>
      <w:r>
        <w:rPr>
          <w:rFonts w:eastAsia="Times New Roman" w:cs="Times New Roman"/>
          <w:szCs w:val="24"/>
        </w:rPr>
        <w:t>.</w:t>
      </w:r>
    </w:p>
    <w:p w14:paraId="1286C5E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Τι είδαμε</w:t>
      </w:r>
      <w:r w:rsidRPr="005D791F">
        <w:rPr>
          <w:rFonts w:eastAsia="Times New Roman" w:cs="Times New Roman"/>
          <w:szCs w:val="24"/>
        </w:rPr>
        <w:t xml:space="preserve"> από χθες από την έναρξη αυτής της συζήτησης</w:t>
      </w:r>
      <w:r>
        <w:rPr>
          <w:rFonts w:eastAsia="Times New Roman" w:cs="Times New Roman"/>
          <w:szCs w:val="24"/>
        </w:rPr>
        <w:t>; Α</w:t>
      </w:r>
      <w:r w:rsidRPr="005D791F">
        <w:rPr>
          <w:rFonts w:eastAsia="Times New Roman" w:cs="Times New Roman"/>
          <w:szCs w:val="24"/>
        </w:rPr>
        <w:t>πό τα κυβερνητικά στελέχη</w:t>
      </w:r>
      <w:r>
        <w:rPr>
          <w:rFonts w:eastAsia="Times New Roman" w:cs="Times New Roman"/>
          <w:szCs w:val="24"/>
        </w:rPr>
        <w:t>,</w:t>
      </w:r>
      <w:r w:rsidRPr="005D791F">
        <w:rPr>
          <w:rFonts w:eastAsia="Times New Roman" w:cs="Times New Roman"/>
          <w:szCs w:val="24"/>
        </w:rPr>
        <w:t xml:space="preserve"> από τους κυβερνητικούς βουλευτές ακόμα και από φιλικά μέ</w:t>
      </w:r>
      <w:r>
        <w:rPr>
          <w:rFonts w:eastAsia="Times New Roman" w:cs="Times New Roman"/>
          <w:szCs w:val="24"/>
        </w:rPr>
        <w:t xml:space="preserve">σα μαζικής ενημέρωσης προς την </w:t>
      </w:r>
      <w:r>
        <w:rPr>
          <w:rFonts w:eastAsia="Times New Roman" w:cs="Times New Roman"/>
          <w:szCs w:val="24"/>
        </w:rPr>
        <w:t xml:space="preserve">Κυβέρνηση έγινε </w:t>
      </w:r>
      <w:r w:rsidRPr="005D791F">
        <w:rPr>
          <w:rFonts w:eastAsia="Times New Roman" w:cs="Times New Roman"/>
          <w:szCs w:val="24"/>
        </w:rPr>
        <w:t xml:space="preserve">μία προσπάθεια </w:t>
      </w:r>
      <w:r>
        <w:rPr>
          <w:rFonts w:eastAsia="Times New Roman" w:cs="Times New Roman"/>
          <w:szCs w:val="24"/>
        </w:rPr>
        <w:t>αποσύνδεσης της συζήτησης που ξ</w:t>
      </w:r>
      <w:r w:rsidRPr="005D791F">
        <w:rPr>
          <w:rFonts w:eastAsia="Times New Roman" w:cs="Times New Roman"/>
          <w:szCs w:val="24"/>
        </w:rPr>
        <w:t>εκινήσατε</w:t>
      </w:r>
      <w:r>
        <w:rPr>
          <w:rFonts w:eastAsia="Times New Roman" w:cs="Times New Roman"/>
          <w:szCs w:val="24"/>
        </w:rPr>
        <w:t xml:space="preserve"> </w:t>
      </w:r>
      <w:r w:rsidRPr="005D791F">
        <w:rPr>
          <w:rFonts w:eastAsia="Times New Roman" w:cs="Times New Roman"/>
          <w:szCs w:val="24"/>
        </w:rPr>
        <w:t>με τη Συμφωνία των Πρεσπών</w:t>
      </w:r>
      <w:r>
        <w:rPr>
          <w:rFonts w:eastAsia="Times New Roman" w:cs="Times New Roman"/>
          <w:szCs w:val="24"/>
        </w:rPr>
        <w:t>. Έ</w:t>
      </w:r>
      <w:r w:rsidRPr="005D791F">
        <w:rPr>
          <w:rFonts w:eastAsia="Times New Roman" w:cs="Times New Roman"/>
          <w:szCs w:val="24"/>
        </w:rPr>
        <w:t>χει άμεση</w:t>
      </w:r>
      <w:r>
        <w:rPr>
          <w:rFonts w:eastAsia="Times New Roman" w:cs="Times New Roman"/>
          <w:szCs w:val="24"/>
        </w:rPr>
        <w:t>,</w:t>
      </w:r>
      <w:r w:rsidRPr="005D791F">
        <w:rPr>
          <w:rFonts w:eastAsia="Times New Roman" w:cs="Times New Roman"/>
          <w:szCs w:val="24"/>
        </w:rPr>
        <w:t xml:space="preserve"> μα πάρα πολύ άμεση σχέση</w:t>
      </w:r>
      <w:r>
        <w:rPr>
          <w:rFonts w:eastAsia="Times New Roman" w:cs="Times New Roman"/>
          <w:szCs w:val="24"/>
        </w:rPr>
        <w:t>.</w:t>
      </w:r>
    </w:p>
    <w:p w14:paraId="1286C5E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Η</w:t>
      </w:r>
      <w:r w:rsidRPr="005D791F">
        <w:rPr>
          <w:rFonts w:eastAsia="Times New Roman" w:cs="Times New Roman"/>
          <w:szCs w:val="24"/>
        </w:rPr>
        <w:t xml:space="preserve"> συζήτηση</w:t>
      </w:r>
      <w:r>
        <w:rPr>
          <w:rFonts w:eastAsia="Times New Roman" w:cs="Times New Roman"/>
          <w:szCs w:val="24"/>
        </w:rPr>
        <w:t>,</w:t>
      </w:r>
      <w:r w:rsidRPr="005D791F">
        <w:rPr>
          <w:rFonts w:eastAsia="Times New Roman" w:cs="Times New Roman"/>
          <w:szCs w:val="24"/>
        </w:rPr>
        <w:t xml:space="preserve"> </w:t>
      </w:r>
      <w:r>
        <w:rPr>
          <w:rFonts w:eastAsia="Times New Roman" w:cs="Times New Roman"/>
          <w:szCs w:val="24"/>
        </w:rPr>
        <w:t>όμως, αυτή δ</w:t>
      </w:r>
      <w:r w:rsidRPr="005D791F">
        <w:rPr>
          <w:rFonts w:eastAsia="Times New Roman" w:cs="Times New Roman"/>
          <w:szCs w:val="24"/>
        </w:rPr>
        <w:t xml:space="preserve">εν θα έπρεπε καν να </w:t>
      </w:r>
      <w:r>
        <w:rPr>
          <w:rFonts w:eastAsia="Times New Roman" w:cs="Times New Roman"/>
          <w:szCs w:val="24"/>
        </w:rPr>
        <w:t>ξεκινήσει. Η συζήτηση αυτή, κυρίες και κύριοι Β</w:t>
      </w:r>
      <w:r w:rsidRPr="005D791F">
        <w:rPr>
          <w:rFonts w:eastAsia="Times New Roman" w:cs="Times New Roman"/>
          <w:szCs w:val="24"/>
        </w:rPr>
        <w:t>ουλευτές</w:t>
      </w:r>
      <w:r>
        <w:rPr>
          <w:rFonts w:eastAsia="Times New Roman" w:cs="Times New Roman"/>
          <w:szCs w:val="24"/>
        </w:rPr>
        <w:t>,</w:t>
      </w:r>
      <w:r w:rsidRPr="005D791F">
        <w:rPr>
          <w:rFonts w:eastAsia="Times New Roman" w:cs="Times New Roman"/>
          <w:szCs w:val="24"/>
        </w:rPr>
        <w:t xml:space="preserve"> είχε ξεκινήσει </w:t>
      </w:r>
      <w:r>
        <w:rPr>
          <w:rFonts w:eastAsia="Times New Roman" w:cs="Times New Roman"/>
          <w:szCs w:val="24"/>
        </w:rPr>
        <w:t>πρ</w:t>
      </w:r>
      <w:r>
        <w:rPr>
          <w:rFonts w:eastAsia="Times New Roman" w:cs="Times New Roman"/>
          <w:szCs w:val="24"/>
        </w:rPr>
        <w:t xml:space="preserve">ιν από 148 χρόνια ακριβώς. Ο πρώτος που την ξεκίνησε ήταν ο καπετάν Κώττας. Στη συζήτηση αυτή </w:t>
      </w:r>
      <w:r w:rsidRPr="005D791F">
        <w:rPr>
          <w:rFonts w:eastAsia="Times New Roman" w:cs="Times New Roman"/>
          <w:szCs w:val="24"/>
        </w:rPr>
        <w:t xml:space="preserve">είχαν συμμετάσχει ο Ίων </w:t>
      </w:r>
      <w:r w:rsidRPr="005D791F">
        <w:rPr>
          <w:rFonts w:eastAsia="Times New Roman" w:cs="Times New Roman"/>
          <w:szCs w:val="24"/>
        </w:rPr>
        <w:lastRenderedPageBreak/>
        <w:t>Δραγούμης</w:t>
      </w:r>
      <w:r>
        <w:rPr>
          <w:rFonts w:eastAsia="Times New Roman" w:cs="Times New Roman"/>
          <w:szCs w:val="24"/>
        </w:rPr>
        <w:t>,</w:t>
      </w:r>
      <w:r w:rsidRPr="005D791F">
        <w:rPr>
          <w:rFonts w:eastAsia="Times New Roman" w:cs="Times New Roman"/>
          <w:szCs w:val="24"/>
        </w:rPr>
        <w:t xml:space="preserve"> ο Παύλος Μελάς</w:t>
      </w:r>
      <w:r>
        <w:rPr>
          <w:rFonts w:eastAsia="Times New Roman" w:cs="Times New Roman"/>
          <w:szCs w:val="24"/>
        </w:rPr>
        <w:t>,</w:t>
      </w:r>
      <w:r w:rsidRPr="005D791F">
        <w:rPr>
          <w:rFonts w:eastAsia="Times New Roman" w:cs="Times New Roman"/>
          <w:szCs w:val="24"/>
        </w:rPr>
        <w:t xml:space="preserve"> </w:t>
      </w:r>
      <w:r>
        <w:rPr>
          <w:rFonts w:eastAsia="Times New Roman" w:cs="Times New Roman"/>
          <w:szCs w:val="24"/>
        </w:rPr>
        <w:t>ο</w:t>
      </w:r>
      <w:r w:rsidRPr="005D791F">
        <w:rPr>
          <w:rFonts w:eastAsia="Times New Roman" w:cs="Times New Roman"/>
          <w:szCs w:val="24"/>
        </w:rPr>
        <w:t xml:space="preserve"> Μητροπολίτης Καστοριάς </w:t>
      </w:r>
      <w:r>
        <w:rPr>
          <w:rFonts w:eastAsia="Times New Roman" w:cs="Times New Roman"/>
          <w:szCs w:val="24"/>
        </w:rPr>
        <w:t>Καραβαγγέλης. Κ</w:t>
      </w:r>
      <w:r w:rsidRPr="005D791F">
        <w:rPr>
          <w:rFonts w:eastAsia="Times New Roman" w:cs="Times New Roman"/>
          <w:szCs w:val="24"/>
        </w:rPr>
        <w:t xml:space="preserve">αι </w:t>
      </w:r>
      <w:r>
        <w:rPr>
          <w:rFonts w:eastAsia="Times New Roman" w:cs="Times New Roman"/>
          <w:szCs w:val="24"/>
        </w:rPr>
        <w:t>η συζήτηση</w:t>
      </w:r>
      <w:r w:rsidRPr="005D791F">
        <w:rPr>
          <w:rFonts w:eastAsia="Times New Roman" w:cs="Times New Roman"/>
          <w:szCs w:val="24"/>
        </w:rPr>
        <w:t xml:space="preserve"> αυτή κράτησε 38 συναπτά έτη </w:t>
      </w:r>
      <w:r>
        <w:rPr>
          <w:rFonts w:eastAsia="Times New Roman" w:cs="Times New Roman"/>
          <w:szCs w:val="24"/>
        </w:rPr>
        <w:t xml:space="preserve">με αποκορύφωμα </w:t>
      </w:r>
      <w:r w:rsidRPr="005D791F">
        <w:rPr>
          <w:rFonts w:eastAsia="Times New Roman" w:cs="Times New Roman"/>
          <w:szCs w:val="24"/>
        </w:rPr>
        <w:t>τα τέσσερα τελ</w:t>
      </w:r>
      <w:r w:rsidRPr="005D791F">
        <w:rPr>
          <w:rFonts w:eastAsia="Times New Roman" w:cs="Times New Roman"/>
          <w:szCs w:val="24"/>
        </w:rPr>
        <w:t>ευταία έτ</w:t>
      </w:r>
      <w:r>
        <w:rPr>
          <w:rFonts w:eastAsia="Times New Roman" w:cs="Times New Roman"/>
          <w:szCs w:val="24"/>
        </w:rPr>
        <w:t xml:space="preserve">η. Ό,τι </w:t>
      </w:r>
      <w:r w:rsidRPr="005D791F">
        <w:rPr>
          <w:rFonts w:eastAsia="Times New Roman" w:cs="Times New Roman"/>
          <w:szCs w:val="24"/>
        </w:rPr>
        <w:t>γράφτηκε με αίμα δεν ξεγράφεται με ψέμα</w:t>
      </w:r>
      <w:r>
        <w:rPr>
          <w:rFonts w:eastAsia="Times New Roman" w:cs="Times New Roman"/>
          <w:szCs w:val="24"/>
        </w:rPr>
        <w:t>. Ν</w:t>
      </w:r>
      <w:r w:rsidRPr="005D791F">
        <w:rPr>
          <w:rFonts w:eastAsia="Times New Roman" w:cs="Times New Roman"/>
          <w:szCs w:val="24"/>
        </w:rPr>
        <w:t xml:space="preserve">α το έχετε καλά στο μυαλό </w:t>
      </w:r>
      <w:r>
        <w:rPr>
          <w:rFonts w:eastAsia="Times New Roman" w:cs="Times New Roman"/>
          <w:szCs w:val="24"/>
        </w:rPr>
        <w:t>σας, όσοι θελήσετε να υπερψηφίσετε την πρόταση για ψήφο εμπιστοσύνης ή τη Σ</w:t>
      </w:r>
      <w:r w:rsidRPr="005D791F">
        <w:rPr>
          <w:rFonts w:eastAsia="Times New Roman" w:cs="Times New Roman"/>
          <w:szCs w:val="24"/>
        </w:rPr>
        <w:t>υμφωνία των Πρεσπών</w:t>
      </w:r>
      <w:r>
        <w:rPr>
          <w:rFonts w:eastAsia="Times New Roman" w:cs="Times New Roman"/>
          <w:szCs w:val="24"/>
        </w:rPr>
        <w:t>.</w:t>
      </w:r>
    </w:p>
    <w:p w14:paraId="1286C5E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w:t>
      </w:r>
      <w:r w:rsidRPr="005D791F">
        <w:rPr>
          <w:rFonts w:eastAsia="Times New Roman" w:cs="Times New Roman"/>
          <w:szCs w:val="24"/>
        </w:rPr>
        <w:t>ε αυτό</w:t>
      </w:r>
      <w:r>
        <w:rPr>
          <w:rFonts w:eastAsia="Times New Roman" w:cs="Times New Roman"/>
          <w:szCs w:val="24"/>
        </w:rPr>
        <w:t>ν τον αγώνα έδωσαν το παρών πλήθος Ελλήνων αγωνιστών</w:t>
      </w:r>
      <w:r w:rsidRPr="005D791F">
        <w:rPr>
          <w:rFonts w:eastAsia="Times New Roman" w:cs="Times New Roman"/>
          <w:szCs w:val="24"/>
        </w:rPr>
        <w:t xml:space="preserve"> από </w:t>
      </w:r>
      <w:r>
        <w:rPr>
          <w:rFonts w:eastAsia="Times New Roman" w:cs="Times New Roman"/>
          <w:szCs w:val="24"/>
        </w:rPr>
        <w:t>τη μαρτυρικ</w:t>
      </w:r>
      <w:r>
        <w:rPr>
          <w:rFonts w:eastAsia="Times New Roman" w:cs="Times New Roman"/>
          <w:szCs w:val="24"/>
        </w:rPr>
        <w:t xml:space="preserve">ή μας Κρήτη. Από </w:t>
      </w:r>
      <w:r w:rsidRPr="005D791F">
        <w:rPr>
          <w:rFonts w:eastAsia="Times New Roman" w:cs="Times New Roman"/>
          <w:szCs w:val="24"/>
        </w:rPr>
        <w:t xml:space="preserve">τους </w:t>
      </w:r>
      <w:r>
        <w:rPr>
          <w:rFonts w:eastAsia="Times New Roman" w:cs="Times New Roman"/>
          <w:szCs w:val="24"/>
        </w:rPr>
        <w:t>έξι χιλιάδες</w:t>
      </w:r>
      <w:r w:rsidRPr="005D791F">
        <w:rPr>
          <w:rFonts w:eastAsia="Times New Roman" w:cs="Times New Roman"/>
          <w:szCs w:val="24"/>
        </w:rPr>
        <w:t xml:space="preserve"> μακεδονομάχους αγωνιστές που υπήρχαν στο</w:t>
      </w:r>
      <w:r>
        <w:rPr>
          <w:rFonts w:eastAsia="Times New Roman" w:cs="Times New Roman"/>
          <w:szCs w:val="24"/>
        </w:rPr>
        <w:t>ν</w:t>
      </w:r>
      <w:r w:rsidRPr="005D791F">
        <w:rPr>
          <w:rFonts w:eastAsia="Times New Roman" w:cs="Times New Roman"/>
          <w:szCs w:val="24"/>
        </w:rPr>
        <w:t xml:space="preserve"> Μακεδονικό </w:t>
      </w:r>
      <w:r>
        <w:rPr>
          <w:rFonts w:eastAsia="Times New Roman" w:cs="Times New Roman"/>
          <w:szCs w:val="24"/>
        </w:rPr>
        <w:t>Α</w:t>
      </w:r>
      <w:r w:rsidRPr="005D791F">
        <w:rPr>
          <w:rFonts w:eastAsia="Times New Roman" w:cs="Times New Roman"/>
          <w:szCs w:val="24"/>
        </w:rPr>
        <w:t>γώνα</w:t>
      </w:r>
      <w:r>
        <w:rPr>
          <w:rFonts w:eastAsia="Times New Roman" w:cs="Times New Roman"/>
          <w:szCs w:val="24"/>
        </w:rPr>
        <w:t>, οι Κρητικοί τ</w:t>
      </w:r>
      <w:r w:rsidRPr="005D791F">
        <w:rPr>
          <w:rFonts w:eastAsia="Times New Roman" w:cs="Times New Roman"/>
          <w:szCs w:val="24"/>
        </w:rPr>
        <w:t xml:space="preserve">ον πλαισίωσαν με </w:t>
      </w:r>
      <w:r>
        <w:rPr>
          <w:rFonts w:eastAsia="Times New Roman" w:cs="Times New Roman"/>
          <w:szCs w:val="24"/>
        </w:rPr>
        <w:t xml:space="preserve">τρεις χιλιάδες. Είχαμε </w:t>
      </w:r>
      <w:r>
        <w:rPr>
          <w:rFonts w:eastAsia="Times New Roman" w:cs="Times New Roman"/>
          <w:szCs w:val="24"/>
        </w:rPr>
        <w:t>επτακόσια</w:t>
      </w:r>
      <w:r>
        <w:rPr>
          <w:rFonts w:eastAsia="Times New Roman" w:cs="Times New Roman"/>
          <w:szCs w:val="24"/>
        </w:rPr>
        <w:t xml:space="preserve"> εξήντα εννέα θύματα κρητικών π</w:t>
      </w:r>
      <w:r w:rsidRPr="005D791F">
        <w:rPr>
          <w:rFonts w:eastAsia="Times New Roman" w:cs="Times New Roman"/>
          <w:szCs w:val="24"/>
        </w:rPr>
        <w:t>ολεμιστών</w:t>
      </w:r>
      <w:r>
        <w:rPr>
          <w:rFonts w:eastAsia="Times New Roman" w:cs="Times New Roman"/>
          <w:szCs w:val="24"/>
        </w:rPr>
        <w:t>. Σ</w:t>
      </w:r>
      <w:r w:rsidRPr="005D791F">
        <w:rPr>
          <w:rFonts w:eastAsia="Times New Roman" w:cs="Times New Roman"/>
          <w:szCs w:val="24"/>
        </w:rPr>
        <w:t>ε αυτό</w:t>
      </w:r>
      <w:r>
        <w:rPr>
          <w:rFonts w:eastAsia="Times New Roman" w:cs="Times New Roman"/>
          <w:szCs w:val="24"/>
        </w:rPr>
        <w:t>ν</w:t>
      </w:r>
      <w:r w:rsidRPr="005D791F">
        <w:rPr>
          <w:rFonts w:eastAsia="Times New Roman" w:cs="Times New Roman"/>
          <w:szCs w:val="24"/>
        </w:rPr>
        <w:t xml:space="preserve"> τον αγώνα συνεισ</w:t>
      </w:r>
      <w:r>
        <w:rPr>
          <w:rFonts w:eastAsia="Times New Roman" w:cs="Times New Roman"/>
          <w:szCs w:val="24"/>
        </w:rPr>
        <w:t xml:space="preserve">έφεραν </w:t>
      </w:r>
      <w:r w:rsidRPr="005D791F">
        <w:rPr>
          <w:rFonts w:eastAsia="Times New Roman" w:cs="Times New Roman"/>
          <w:szCs w:val="24"/>
        </w:rPr>
        <w:t>οι Μανιάτες</w:t>
      </w:r>
      <w:r>
        <w:rPr>
          <w:rFonts w:eastAsia="Times New Roman" w:cs="Times New Roman"/>
          <w:szCs w:val="24"/>
        </w:rPr>
        <w:t>,</w:t>
      </w:r>
      <w:r w:rsidRPr="005D791F">
        <w:rPr>
          <w:rFonts w:eastAsia="Times New Roman" w:cs="Times New Roman"/>
          <w:szCs w:val="24"/>
        </w:rPr>
        <w:t xml:space="preserve"> </w:t>
      </w:r>
      <w:r>
        <w:rPr>
          <w:rFonts w:eastAsia="Times New Roman" w:cs="Times New Roman"/>
          <w:szCs w:val="24"/>
        </w:rPr>
        <w:t xml:space="preserve">οι οποίοι </w:t>
      </w:r>
      <w:r>
        <w:rPr>
          <w:rFonts w:eastAsia="Times New Roman" w:cs="Times New Roman"/>
          <w:szCs w:val="24"/>
        </w:rPr>
        <w:t>δεν ήθελαν ούτε αρχηγιλίκια,</w:t>
      </w:r>
      <w:r w:rsidRPr="005D791F">
        <w:rPr>
          <w:rFonts w:eastAsia="Times New Roman" w:cs="Times New Roman"/>
          <w:szCs w:val="24"/>
        </w:rPr>
        <w:t xml:space="preserve"> </w:t>
      </w:r>
      <w:r>
        <w:rPr>
          <w:rFonts w:eastAsia="Times New Roman" w:cs="Times New Roman"/>
          <w:szCs w:val="24"/>
        </w:rPr>
        <w:t>δ</w:t>
      </w:r>
      <w:r w:rsidRPr="005D791F">
        <w:rPr>
          <w:rFonts w:eastAsia="Times New Roman" w:cs="Times New Roman"/>
          <w:szCs w:val="24"/>
        </w:rPr>
        <w:t>εν ήθελαν απολύτως τίποτα</w:t>
      </w:r>
      <w:r>
        <w:rPr>
          <w:rFonts w:eastAsia="Times New Roman" w:cs="Times New Roman"/>
          <w:szCs w:val="24"/>
        </w:rPr>
        <w:t xml:space="preserve">. Σε αυτόν τον αγώνα συνεισέφεραν </w:t>
      </w:r>
      <w:r w:rsidRPr="005D791F">
        <w:rPr>
          <w:rFonts w:eastAsia="Times New Roman" w:cs="Times New Roman"/>
          <w:szCs w:val="24"/>
        </w:rPr>
        <w:t>όλες οι περιοχές όλης της Ελλάδος</w:t>
      </w:r>
      <w:r>
        <w:rPr>
          <w:rFonts w:eastAsia="Times New Roman" w:cs="Times New Roman"/>
          <w:szCs w:val="24"/>
        </w:rPr>
        <w:t>.</w:t>
      </w:r>
    </w:p>
    <w:p w14:paraId="1286C5E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Τι</w:t>
      </w:r>
      <w:r w:rsidRPr="005D791F">
        <w:rPr>
          <w:rFonts w:eastAsia="Times New Roman" w:cs="Times New Roman"/>
          <w:szCs w:val="24"/>
        </w:rPr>
        <w:t xml:space="preserve"> κ</w:t>
      </w:r>
      <w:r>
        <w:rPr>
          <w:rFonts w:eastAsia="Times New Roman" w:cs="Times New Roman"/>
          <w:szCs w:val="24"/>
        </w:rPr>
        <w:t>αταφέρατε εσείς; Κ</w:t>
      </w:r>
      <w:r w:rsidRPr="005D791F">
        <w:rPr>
          <w:rFonts w:eastAsia="Times New Roman" w:cs="Times New Roman"/>
          <w:szCs w:val="24"/>
        </w:rPr>
        <w:t>αταφέρατε την απαξίωση και τη χλεύη</w:t>
      </w:r>
      <w:r>
        <w:rPr>
          <w:rFonts w:eastAsia="Times New Roman" w:cs="Times New Roman"/>
          <w:szCs w:val="24"/>
        </w:rPr>
        <w:t>,</w:t>
      </w:r>
      <w:r w:rsidRPr="005D791F">
        <w:rPr>
          <w:rFonts w:eastAsia="Times New Roman" w:cs="Times New Roman"/>
          <w:szCs w:val="24"/>
        </w:rPr>
        <w:t xml:space="preserve"> που έφερε αυτή η συζήτηση</w:t>
      </w:r>
      <w:r>
        <w:rPr>
          <w:rFonts w:eastAsia="Times New Roman" w:cs="Times New Roman"/>
          <w:szCs w:val="24"/>
        </w:rPr>
        <w:t>, από τον ε</w:t>
      </w:r>
      <w:r w:rsidRPr="005D791F">
        <w:rPr>
          <w:rFonts w:eastAsia="Times New Roman" w:cs="Times New Roman"/>
          <w:szCs w:val="24"/>
        </w:rPr>
        <w:t>λληνικό λαό</w:t>
      </w:r>
      <w:r>
        <w:rPr>
          <w:rFonts w:eastAsia="Times New Roman" w:cs="Times New Roman"/>
          <w:szCs w:val="24"/>
        </w:rPr>
        <w:t>. Ευτελίσατε και ξεφτιλίσα</w:t>
      </w:r>
      <w:r>
        <w:rPr>
          <w:rFonts w:eastAsia="Times New Roman" w:cs="Times New Roman"/>
          <w:szCs w:val="24"/>
        </w:rPr>
        <w:t>τε</w:t>
      </w:r>
      <w:r w:rsidRPr="005D791F">
        <w:rPr>
          <w:rFonts w:eastAsia="Times New Roman" w:cs="Times New Roman"/>
          <w:szCs w:val="24"/>
        </w:rPr>
        <w:t xml:space="preserve"> την πολιτική και το πολιτικό σύστημα</w:t>
      </w:r>
      <w:r>
        <w:rPr>
          <w:rFonts w:eastAsia="Times New Roman" w:cs="Times New Roman"/>
          <w:szCs w:val="24"/>
        </w:rPr>
        <w:t>. Δ</w:t>
      </w:r>
      <w:r w:rsidRPr="005D791F">
        <w:rPr>
          <w:rFonts w:eastAsia="Times New Roman" w:cs="Times New Roman"/>
          <w:szCs w:val="24"/>
        </w:rPr>
        <w:t>εν θα αναφερθώ στις αφίσες τις οποίες λέτε</w:t>
      </w:r>
      <w:r>
        <w:rPr>
          <w:rFonts w:eastAsia="Times New Roman" w:cs="Times New Roman"/>
          <w:szCs w:val="24"/>
        </w:rPr>
        <w:t>.</w:t>
      </w:r>
      <w:r w:rsidRPr="005D791F">
        <w:rPr>
          <w:rFonts w:eastAsia="Times New Roman" w:cs="Times New Roman"/>
          <w:szCs w:val="24"/>
        </w:rPr>
        <w:t xml:space="preserve"> Αφού</w:t>
      </w:r>
      <w:r>
        <w:rPr>
          <w:rFonts w:eastAsia="Times New Roman" w:cs="Times New Roman"/>
          <w:szCs w:val="24"/>
        </w:rPr>
        <w:t>,</w:t>
      </w:r>
      <w:r w:rsidRPr="005D791F">
        <w:rPr>
          <w:rFonts w:eastAsia="Times New Roman" w:cs="Times New Roman"/>
          <w:szCs w:val="24"/>
        </w:rPr>
        <w:t xml:space="preserve"> </w:t>
      </w:r>
      <w:r>
        <w:rPr>
          <w:rFonts w:eastAsia="Times New Roman" w:cs="Times New Roman"/>
          <w:szCs w:val="24"/>
        </w:rPr>
        <w:t>όμως,</w:t>
      </w:r>
      <w:r w:rsidRPr="005D791F">
        <w:rPr>
          <w:rFonts w:eastAsia="Times New Roman" w:cs="Times New Roman"/>
          <w:szCs w:val="24"/>
        </w:rPr>
        <w:t xml:space="preserve"> θεωρείτ</w:t>
      </w:r>
      <w:r>
        <w:rPr>
          <w:rFonts w:eastAsia="Times New Roman" w:cs="Times New Roman"/>
          <w:szCs w:val="24"/>
        </w:rPr>
        <w:t>ε</w:t>
      </w:r>
      <w:r w:rsidRPr="005D791F">
        <w:rPr>
          <w:rFonts w:eastAsia="Times New Roman" w:cs="Times New Roman"/>
          <w:szCs w:val="24"/>
        </w:rPr>
        <w:t xml:space="preserve"> ότι είστε τόσο λαοπρόβλητ</w:t>
      </w:r>
      <w:r>
        <w:rPr>
          <w:rFonts w:eastAsia="Times New Roman" w:cs="Times New Roman"/>
          <w:szCs w:val="24"/>
        </w:rPr>
        <w:t>οι και τόσο αγαπητοί,</w:t>
      </w:r>
      <w:r w:rsidRPr="005D791F">
        <w:rPr>
          <w:rFonts w:eastAsia="Times New Roman" w:cs="Times New Roman"/>
          <w:szCs w:val="24"/>
        </w:rPr>
        <w:t xml:space="preserve"> κατεβείτε </w:t>
      </w:r>
      <w:r w:rsidRPr="005D791F">
        <w:rPr>
          <w:rFonts w:eastAsia="Times New Roman" w:cs="Times New Roman"/>
          <w:szCs w:val="24"/>
        </w:rPr>
        <w:lastRenderedPageBreak/>
        <w:t>στα συλλαλητήρια</w:t>
      </w:r>
      <w:r>
        <w:rPr>
          <w:rFonts w:eastAsia="Times New Roman" w:cs="Times New Roman"/>
          <w:szCs w:val="24"/>
        </w:rPr>
        <w:t>,</w:t>
      </w:r>
      <w:r w:rsidRPr="005D791F">
        <w:rPr>
          <w:rFonts w:eastAsia="Times New Roman" w:cs="Times New Roman"/>
          <w:szCs w:val="24"/>
        </w:rPr>
        <w:t xml:space="preserve"> </w:t>
      </w:r>
      <w:r>
        <w:rPr>
          <w:rFonts w:eastAsia="Times New Roman" w:cs="Times New Roman"/>
          <w:szCs w:val="24"/>
        </w:rPr>
        <w:t>πηγαίν</w:t>
      </w:r>
      <w:r>
        <w:rPr>
          <w:rFonts w:eastAsia="Times New Roman" w:cs="Times New Roman"/>
          <w:szCs w:val="24"/>
        </w:rPr>
        <w:t>ε</w:t>
      </w:r>
      <w:r>
        <w:rPr>
          <w:rFonts w:eastAsia="Times New Roman" w:cs="Times New Roman"/>
          <w:szCs w:val="24"/>
        </w:rPr>
        <w:t>τε</w:t>
      </w:r>
      <w:r w:rsidRPr="005D791F">
        <w:rPr>
          <w:rFonts w:eastAsia="Times New Roman" w:cs="Times New Roman"/>
          <w:szCs w:val="24"/>
        </w:rPr>
        <w:t xml:space="preserve"> στις γειτονιές στην επαρχία</w:t>
      </w:r>
      <w:r>
        <w:rPr>
          <w:rFonts w:eastAsia="Times New Roman" w:cs="Times New Roman"/>
          <w:szCs w:val="24"/>
        </w:rPr>
        <w:t>,</w:t>
      </w:r>
      <w:r w:rsidRPr="005D791F">
        <w:rPr>
          <w:rFonts w:eastAsia="Times New Roman" w:cs="Times New Roman"/>
          <w:szCs w:val="24"/>
        </w:rPr>
        <w:t xml:space="preserve"> να δείτε πώς θα ανοίξει ο ελληνικός</w:t>
      </w:r>
      <w:r w:rsidRPr="005D791F">
        <w:rPr>
          <w:rFonts w:eastAsia="Times New Roman" w:cs="Times New Roman"/>
          <w:szCs w:val="24"/>
        </w:rPr>
        <w:t xml:space="preserve"> λαός τις αγκαλιές του για να σας υποδεχτεί</w:t>
      </w:r>
      <w:r>
        <w:rPr>
          <w:rFonts w:eastAsia="Times New Roman" w:cs="Times New Roman"/>
          <w:szCs w:val="24"/>
        </w:rPr>
        <w:t>.</w:t>
      </w:r>
    </w:p>
    <w:p w14:paraId="1286C5E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Αποκαλείτε</w:t>
      </w:r>
      <w:r w:rsidRPr="005D791F">
        <w:rPr>
          <w:rFonts w:eastAsia="Times New Roman" w:cs="Times New Roman"/>
          <w:szCs w:val="24"/>
        </w:rPr>
        <w:t xml:space="preserve"> </w:t>
      </w:r>
      <w:r>
        <w:rPr>
          <w:rFonts w:eastAsia="Times New Roman" w:cs="Times New Roman"/>
          <w:szCs w:val="24"/>
        </w:rPr>
        <w:t>εμάς</w:t>
      </w:r>
      <w:r w:rsidRPr="005D791F">
        <w:rPr>
          <w:rFonts w:eastAsia="Times New Roman" w:cs="Times New Roman"/>
          <w:szCs w:val="24"/>
        </w:rPr>
        <w:t xml:space="preserve"> </w:t>
      </w:r>
      <w:r>
        <w:rPr>
          <w:rFonts w:eastAsia="Times New Roman" w:cs="Times New Roman"/>
          <w:szCs w:val="24"/>
        </w:rPr>
        <w:t>«</w:t>
      </w:r>
      <w:r w:rsidRPr="005D791F">
        <w:rPr>
          <w:rFonts w:eastAsia="Times New Roman" w:cs="Times New Roman"/>
          <w:szCs w:val="24"/>
        </w:rPr>
        <w:t>το αυγό του φιδιού</w:t>
      </w:r>
      <w:r>
        <w:rPr>
          <w:rFonts w:eastAsia="Times New Roman" w:cs="Times New Roman"/>
          <w:szCs w:val="24"/>
        </w:rPr>
        <w:t>». Εάν εμείς είμαστε «</w:t>
      </w:r>
      <w:r w:rsidRPr="005D791F">
        <w:rPr>
          <w:rFonts w:eastAsia="Times New Roman" w:cs="Times New Roman"/>
          <w:szCs w:val="24"/>
        </w:rPr>
        <w:t>το αυγό του φιδιού</w:t>
      </w:r>
      <w:r>
        <w:rPr>
          <w:rFonts w:eastAsia="Times New Roman" w:cs="Times New Roman"/>
          <w:szCs w:val="24"/>
        </w:rPr>
        <w:t>», ε</w:t>
      </w:r>
      <w:r w:rsidRPr="005D791F">
        <w:rPr>
          <w:rFonts w:eastAsia="Times New Roman" w:cs="Times New Roman"/>
          <w:szCs w:val="24"/>
        </w:rPr>
        <w:t>σείς είστε οι ασβοί</w:t>
      </w:r>
      <w:r>
        <w:rPr>
          <w:rFonts w:eastAsia="Times New Roman" w:cs="Times New Roman"/>
          <w:szCs w:val="24"/>
        </w:rPr>
        <w:t>,</w:t>
      </w:r>
      <w:r w:rsidRPr="005D791F">
        <w:rPr>
          <w:rFonts w:eastAsia="Times New Roman" w:cs="Times New Roman"/>
          <w:szCs w:val="24"/>
        </w:rPr>
        <w:t xml:space="preserve"> οι οποίοι εξωτερικά έχουν μία ωραία εμφάνιση</w:t>
      </w:r>
      <w:r>
        <w:rPr>
          <w:rFonts w:eastAsia="Times New Roman" w:cs="Times New Roman"/>
          <w:szCs w:val="24"/>
        </w:rPr>
        <w:t>,</w:t>
      </w:r>
      <w:r w:rsidRPr="005D791F">
        <w:rPr>
          <w:rFonts w:eastAsia="Times New Roman" w:cs="Times New Roman"/>
          <w:szCs w:val="24"/>
        </w:rPr>
        <w:t xml:space="preserve"> αλλά βρωμάνε και</w:t>
      </w:r>
      <w:r>
        <w:rPr>
          <w:rFonts w:eastAsia="Times New Roman" w:cs="Times New Roman"/>
          <w:szCs w:val="24"/>
        </w:rPr>
        <w:t xml:space="preserve"> ζέχνουν,</w:t>
      </w:r>
      <w:r w:rsidRPr="005D791F">
        <w:rPr>
          <w:rFonts w:eastAsia="Times New Roman" w:cs="Times New Roman"/>
          <w:szCs w:val="24"/>
        </w:rPr>
        <w:t xml:space="preserve"> όπως είχε πει κάποτε ένας γραμματέας εν</w:t>
      </w:r>
      <w:r w:rsidRPr="005D791F">
        <w:rPr>
          <w:rFonts w:eastAsia="Times New Roman" w:cs="Times New Roman"/>
          <w:szCs w:val="24"/>
        </w:rPr>
        <w:t>ός κόμματος αυτής της Βουλής</w:t>
      </w:r>
      <w:r>
        <w:rPr>
          <w:rFonts w:eastAsia="Times New Roman" w:cs="Times New Roman"/>
          <w:szCs w:val="24"/>
        </w:rPr>
        <w:t>.</w:t>
      </w:r>
    </w:p>
    <w:p w14:paraId="1286C5F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Έγινε αναφορά</w:t>
      </w:r>
      <w:r w:rsidRPr="005D791F">
        <w:rPr>
          <w:rFonts w:eastAsia="Times New Roman" w:cs="Times New Roman"/>
          <w:szCs w:val="24"/>
        </w:rPr>
        <w:t xml:space="preserve"> για</w:t>
      </w:r>
      <w:r>
        <w:rPr>
          <w:rFonts w:eastAsia="Times New Roman" w:cs="Times New Roman"/>
          <w:szCs w:val="24"/>
        </w:rPr>
        <w:t xml:space="preserve"> τις συνέπειες που ενδεχομένως θ</w:t>
      </w:r>
      <w:r w:rsidRPr="005D791F">
        <w:rPr>
          <w:rFonts w:eastAsia="Times New Roman" w:cs="Times New Roman"/>
          <w:szCs w:val="24"/>
        </w:rPr>
        <w:t xml:space="preserve">α </w:t>
      </w:r>
      <w:r>
        <w:rPr>
          <w:rFonts w:eastAsia="Times New Roman" w:cs="Times New Roman"/>
          <w:szCs w:val="24"/>
        </w:rPr>
        <w:t>προκύψουν από τη μη ψήφιση της Σ</w:t>
      </w:r>
      <w:r w:rsidRPr="005D791F">
        <w:rPr>
          <w:rFonts w:eastAsia="Times New Roman" w:cs="Times New Roman"/>
          <w:szCs w:val="24"/>
        </w:rPr>
        <w:t>υμφωνίας των Πρεσπών από στελέχη</w:t>
      </w:r>
      <w:r>
        <w:rPr>
          <w:rFonts w:eastAsia="Times New Roman" w:cs="Times New Roman"/>
          <w:szCs w:val="24"/>
        </w:rPr>
        <w:t>, Β</w:t>
      </w:r>
      <w:r w:rsidRPr="005D791F">
        <w:rPr>
          <w:rFonts w:eastAsia="Times New Roman" w:cs="Times New Roman"/>
          <w:szCs w:val="24"/>
        </w:rPr>
        <w:t>ουλευτές και μέσα μαζικής ενημέρωσης φιλικά προσκείμενα προς εσάς</w:t>
      </w:r>
      <w:r>
        <w:rPr>
          <w:rFonts w:eastAsia="Times New Roman" w:cs="Times New Roman"/>
          <w:szCs w:val="24"/>
        </w:rPr>
        <w:t>. Μάλιστα προηγουμένω</w:t>
      </w:r>
      <w:r w:rsidRPr="005D791F">
        <w:rPr>
          <w:rFonts w:eastAsia="Times New Roman" w:cs="Times New Roman"/>
          <w:szCs w:val="24"/>
        </w:rPr>
        <w:t xml:space="preserve">ς </w:t>
      </w:r>
      <w:r>
        <w:rPr>
          <w:rFonts w:eastAsia="Times New Roman" w:cs="Times New Roman"/>
          <w:szCs w:val="24"/>
        </w:rPr>
        <w:t>ο Υ</w:t>
      </w:r>
      <w:r w:rsidRPr="005D791F">
        <w:rPr>
          <w:rFonts w:eastAsia="Times New Roman" w:cs="Times New Roman"/>
          <w:szCs w:val="24"/>
        </w:rPr>
        <w:t>πουργός κ</w:t>
      </w:r>
      <w:r>
        <w:rPr>
          <w:rFonts w:eastAsia="Times New Roman" w:cs="Times New Roman"/>
          <w:szCs w:val="24"/>
        </w:rPr>
        <w:t>. Φ</w:t>
      </w:r>
      <w:r w:rsidRPr="005D791F">
        <w:rPr>
          <w:rFonts w:eastAsia="Times New Roman" w:cs="Times New Roman"/>
          <w:szCs w:val="24"/>
        </w:rPr>
        <w:t>άμελ</w:t>
      </w:r>
      <w:r>
        <w:rPr>
          <w:rFonts w:eastAsia="Times New Roman" w:cs="Times New Roman"/>
          <w:szCs w:val="24"/>
        </w:rPr>
        <w:t>λ</w:t>
      </w:r>
      <w:r w:rsidRPr="005D791F">
        <w:rPr>
          <w:rFonts w:eastAsia="Times New Roman" w:cs="Times New Roman"/>
          <w:szCs w:val="24"/>
        </w:rPr>
        <w:t xml:space="preserve">ος </w:t>
      </w:r>
      <w:r>
        <w:rPr>
          <w:rFonts w:eastAsia="Times New Roman" w:cs="Times New Roman"/>
          <w:szCs w:val="24"/>
        </w:rPr>
        <w:t xml:space="preserve">–έφυγε ο κύριος Υπουργός- </w:t>
      </w:r>
      <w:r w:rsidRPr="005D791F">
        <w:rPr>
          <w:rFonts w:eastAsia="Times New Roman" w:cs="Times New Roman"/>
          <w:szCs w:val="24"/>
        </w:rPr>
        <w:t xml:space="preserve">μας ανέφερε ότι </w:t>
      </w:r>
      <w:r>
        <w:rPr>
          <w:rFonts w:eastAsia="Times New Roman" w:cs="Times New Roman"/>
          <w:szCs w:val="24"/>
        </w:rPr>
        <w:t xml:space="preserve">οι </w:t>
      </w:r>
      <w:r w:rsidRPr="005D791F">
        <w:rPr>
          <w:rFonts w:eastAsia="Times New Roman" w:cs="Times New Roman"/>
          <w:szCs w:val="24"/>
        </w:rPr>
        <w:t>χαμέν</w:t>
      </w:r>
      <w:r>
        <w:rPr>
          <w:rFonts w:eastAsia="Times New Roman" w:cs="Times New Roman"/>
          <w:szCs w:val="24"/>
        </w:rPr>
        <w:t>οι</w:t>
      </w:r>
      <w:r w:rsidRPr="005D791F">
        <w:rPr>
          <w:rFonts w:eastAsia="Times New Roman" w:cs="Times New Roman"/>
          <w:szCs w:val="24"/>
        </w:rPr>
        <w:t xml:space="preserve"> θα είναι τα παιδιά </w:t>
      </w:r>
      <w:r>
        <w:rPr>
          <w:rFonts w:eastAsia="Times New Roman" w:cs="Times New Roman"/>
          <w:szCs w:val="24"/>
        </w:rPr>
        <w:t>μας. Τ</w:t>
      </w:r>
      <w:r w:rsidRPr="005D791F">
        <w:rPr>
          <w:rFonts w:eastAsia="Times New Roman" w:cs="Times New Roman"/>
          <w:szCs w:val="24"/>
        </w:rPr>
        <w:t>ι ακριβώς θα χάσουν δεν μας είπε</w:t>
      </w:r>
      <w:r>
        <w:rPr>
          <w:rFonts w:eastAsia="Times New Roman" w:cs="Times New Roman"/>
          <w:szCs w:val="24"/>
        </w:rPr>
        <w:t>. Δεν μας είπε κανείς σε αυτή την Α</w:t>
      </w:r>
      <w:r w:rsidRPr="005D791F">
        <w:rPr>
          <w:rFonts w:eastAsia="Times New Roman" w:cs="Times New Roman"/>
          <w:szCs w:val="24"/>
        </w:rPr>
        <w:t xml:space="preserve">ίθουσα τι έχει </w:t>
      </w:r>
      <w:r>
        <w:rPr>
          <w:rFonts w:eastAsia="Times New Roman" w:cs="Times New Roman"/>
          <w:szCs w:val="24"/>
        </w:rPr>
        <w:t xml:space="preserve">να κερδίσει ο ελληνικός λαός απ’ αυτή τη </w:t>
      </w:r>
      <w:r>
        <w:rPr>
          <w:rFonts w:eastAsia="Times New Roman" w:cs="Times New Roman"/>
          <w:szCs w:val="24"/>
        </w:rPr>
        <w:t>σ</w:t>
      </w:r>
      <w:r w:rsidRPr="005D791F">
        <w:rPr>
          <w:rFonts w:eastAsia="Times New Roman" w:cs="Times New Roman"/>
          <w:szCs w:val="24"/>
        </w:rPr>
        <w:t>υμφωνία</w:t>
      </w:r>
      <w:r>
        <w:rPr>
          <w:rFonts w:eastAsia="Times New Roman" w:cs="Times New Roman"/>
          <w:szCs w:val="24"/>
        </w:rPr>
        <w:t xml:space="preserve">. </w:t>
      </w:r>
    </w:p>
    <w:p w14:paraId="1286C5F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Και μάλιστα αναφέρθηκε ο Υ</w:t>
      </w:r>
      <w:r w:rsidRPr="005D791F">
        <w:rPr>
          <w:rFonts w:eastAsia="Times New Roman" w:cs="Times New Roman"/>
          <w:szCs w:val="24"/>
        </w:rPr>
        <w:t>πουργός</w:t>
      </w:r>
      <w:r>
        <w:rPr>
          <w:rFonts w:eastAsia="Times New Roman" w:cs="Times New Roman"/>
          <w:szCs w:val="24"/>
        </w:rPr>
        <w:t>,</w:t>
      </w:r>
      <w:r w:rsidRPr="005D791F">
        <w:rPr>
          <w:rFonts w:eastAsia="Times New Roman" w:cs="Times New Roman"/>
          <w:szCs w:val="24"/>
        </w:rPr>
        <w:t xml:space="preserve"> </w:t>
      </w:r>
      <w:r>
        <w:rPr>
          <w:rFonts w:eastAsia="Times New Roman" w:cs="Times New Roman"/>
          <w:szCs w:val="24"/>
        </w:rPr>
        <w:t xml:space="preserve">ο </w:t>
      </w:r>
      <w:r w:rsidRPr="005D791F">
        <w:rPr>
          <w:rFonts w:eastAsia="Times New Roman" w:cs="Times New Roman"/>
          <w:szCs w:val="24"/>
        </w:rPr>
        <w:t>κ</w:t>
      </w:r>
      <w:r>
        <w:rPr>
          <w:rFonts w:eastAsia="Times New Roman" w:cs="Times New Roman"/>
          <w:szCs w:val="24"/>
        </w:rPr>
        <w:t>. Φ</w:t>
      </w:r>
      <w:r w:rsidRPr="005D791F">
        <w:rPr>
          <w:rFonts w:eastAsia="Times New Roman" w:cs="Times New Roman"/>
          <w:szCs w:val="24"/>
        </w:rPr>
        <w:t>άμελ</w:t>
      </w:r>
      <w:r>
        <w:rPr>
          <w:rFonts w:eastAsia="Times New Roman" w:cs="Times New Roman"/>
          <w:szCs w:val="24"/>
        </w:rPr>
        <w:t>λ</w:t>
      </w:r>
      <w:r w:rsidRPr="005D791F">
        <w:rPr>
          <w:rFonts w:eastAsia="Times New Roman" w:cs="Times New Roman"/>
          <w:szCs w:val="24"/>
        </w:rPr>
        <w:t>ος</w:t>
      </w:r>
      <w:r>
        <w:rPr>
          <w:rFonts w:eastAsia="Times New Roman" w:cs="Times New Roman"/>
          <w:szCs w:val="24"/>
        </w:rPr>
        <w:t>, και στη φ</w:t>
      </w:r>
      <w:r w:rsidRPr="005D791F">
        <w:rPr>
          <w:rFonts w:eastAsia="Times New Roman" w:cs="Times New Roman"/>
          <w:szCs w:val="24"/>
        </w:rPr>
        <w:t>υγή των ελληνικών επιχειρήσεων προς τα Σκόπια</w:t>
      </w:r>
      <w:r>
        <w:rPr>
          <w:rFonts w:eastAsia="Times New Roman" w:cs="Times New Roman"/>
          <w:szCs w:val="24"/>
        </w:rPr>
        <w:t>.</w:t>
      </w:r>
      <w:r w:rsidRPr="005D791F">
        <w:rPr>
          <w:rFonts w:eastAsia="Times New Roman" w:cs="Times New Roman"/>
          <w:szCs w:val="24"/>
        </w:rPr>
        <w:t xml:space="preserve"> Είμαστε </w:t>
      </w:r>
      <w:r w:rsidRPr="005D791F">
        <w:rPr>
          <w:rFonts w:eastAsia="Times New Roman" w:cs="Times New Roman"/>
          <w:szCs w:val="24"/>
        </w:rPr>
        <w:lastRenderedPageBreak/>
        <w:t xml:space="preserve">στα καλά </w:t>
      </w:r>
      <w:r>
        <w:rPr>
          <w:rFonts w:eastAsia="Times New Roman" w:cs="Times New Roman"/>
          <w:szCs w:val="24"/>
        </w:rPr>
        <w:t>μας;</w:t>
      </w:r>
      <w:r w:rsidRPr="005D791F">
        <w:rPr>
          <w:rFonts w:eastAsia="Times New Roman" w:cs="Times New Roman"/>
          <w:szCs w:val="24"/>
        </w:rPr>
        <w:t xml:space="preserve"> </w:t>
      </w:r>
      <w:r>
        <w:rPr>
          <w:rFonts w:eastAsia="Times New Roman" w:cs="Times New Roman"/>
          <w:szCs w:val="24"/>
        </w:rPr>
        <w:t xml:space="preserve">Οι ελληνικές επιχειρήσεις έφυγαν από την </w:t>
      </w:r>
      <w:r>
        <w:rPr>
          <w:rFonts w:eastAsia="Times New Roman" w:cs="Times New Roman"/>
          <w:szCs w:val="24"/>
        </w:rPr>
        <w:t xml:space="preserve">βόρεια </w:t>
      </w:r>
      <w:r>
        <w:rPr>
          <w:rFonts w:eastAsia="Times New Roman" w:cs="Times New Roman"/>
          <w:szCs w:val="24"/>
        </w:rPr>
        <w:t>Ελλάδα για έναν και μ</w:t>
      </w:r>
      <w:r w:rsidRPr="005D791F">
        <w:rPr>
          <w:rFonts w:eastAsia="Times New Roman" w:cs="Times New Roman"/>
          <w:szCs w:val="24"/>
        </w:rPr>
        <w:t>οναδικό λόγο</w:t>
      </w:r>
      <w:r>
        <w:rPr>
          <w:rFonts w:eastAsia="Times New Roman" w:cs="Times New Roman"/>
          <w:szCs w:val="24"/>
        </w:rPr>
        <w:t>,</w:t>
      </w:r>
      <w:r w:rsidRPr="005D791F">
        <w:rPr>
          <w:rFonts w:eastAsia="Times New Roman" w:cs="Times New Roman"/>
          <w:szCs w:val="24"/>
        </w:rPr>
        <w:t xml:space="preserve"> για την υπερφορολόγηση που έχετε επιβάλει εσείς και όλες οι μνημονιακές κυβερνήσεις</w:t>
      </w:r>
      <w:r>
        <w:rPr>
          <w:rFonts w:eastAsia="Times New Roman" w:cs="Times New Roman"/>
          <w:szCs w:val="24"/>
        </w:rPr>
        <w:t xml:space="preserve">. </w:t>
      </w:r>
    </w:p>
    <w:p w14:paraId="1286C5F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Χ</w:t>
      </w:r>
      <w:r w:rsidRPr="005D791F">
        <w:rPr>
          <w:rFonts w:eastAsia="Times New Roman" w:cs="Times New Roman"/>
          <w:szCs w:val="24"/>
        </w:rPr>
        <w:t xml:space="preserve">θες </w:t>
      </w:r>
      <w:r>
        <w:rPr>
          <w:rFonts w:eastAsia="Times New Roman" w:cs="Times New Roman"/>
          <w:szCs w:val="24"/>
        </w:rPr>
        <w:t>ο κύριος Π</w:t>
      </w:r>
      <w:r w:rsidRPr="005D791F">
        <w:rPr>
          <w:rFonts w:eastAsia="Times New Roman" w:cs="Times New Roman"/>
          <w:szCs w:val="24"/>
        </w:rPr>
        <w:t xml:space="preserve">ρωθυπουργός </w:t>
      </w:r>
      <w:r>
        <w:rPr>
          <w:rFonts w:eastAsia="Times New Roman" w:cs="Times New Roman"/>
          <w:szCs w:val="24"/>
        </w:rPr>
        <w:t xml:space="preserve">είχε δηλώσει </w:t>
      </w:r>
      <w:r w:rsidRPr="005D791F">
        <w:rPr>
          <w:rFonts w:eastAsia="Times New Roman" w:cs="Times New Roman"/>
          <w:szCs w:val="24"/>
        </w:rPr>
        <w:t>ότι θα δεχτεί όλες τις παραιτήσεις από τους συγκυβερνώντες</w:t>
      </w:r>
      <w:r>
        <w:rPr>
          <w:rFonts w:eastAsia="Times New Roman" w:cs="Times New Roman"/>
          <w:szCs w:val="24"/>
        </w:rPr>
        <w:t>. Ε</w:t>
      </w:r>
      <w:r w:rsidRPr="005D791F">
        <w:rPr>
          <w:rFonts w:eastAsia="Times New Roman" w:cs="Times New Roman"/>
          <w:szCs w:val="24"/>
        </w:rPr>
        <w:t>ίπε ψέματα</w:t>
      </w:r>
      <w:r>
        <w:rPr>
          <w:rFonts w:eastAsia="Times New Roman" w:cs="Times New Roman"/>
          <w:szCs w:val="24"/>
        </w:rPr>
        <w:t>. Σήμερα το πρωί δεν έκανε</w:t>
      </w:r>
      <w:r w:rsidRPr="005D791F">
        <w:rPr>
          <w:rFonts w:eastAsia="Times New Roman" w:cs="Times New Roman"/>
          <w:szCs w:val="24"/>
        </w:rPr>
        <w:t xml:space="preserve"> δεκτή την παραίτηση της </w:t>
      </w:r>
      <w:r w:rsidRPr="005D791F">
        <w:rPr>
          <w:rFonts w:eastAsia="Times New Roman" w:cs="Times New Roman"/>
          <w:szCs w:val="24"/>
        </w:rPr>
        <w:t>κ</w:t>
      </w:r>
      <w:r>
        <w:rPr>
          <w:rFonts w:eastAsia="Times New Roman" w:cs="Times New Roman"/>
          <w:szCs w:val="24"/>
        </w:rPr>
        <w:t xml:space="preserve">. </w:t>
      </w:r>
      <w:r w:rsidRPr="005D791F">
        <w:rPr>
          <w:rFonts w:eastAsia="Times New Roman" w:cs="Times New Roman"/>
          <w:szCs w:val="24"/>
        </w:rPr>
        <w:t>Παπακώστα</w:t>
      </w:r>
      <w:r>
        <w:rPr>
          <w:rFonts w:eastAsia="Times New Roman" w:cs="Times New Roman"/>
          <w:szCs w:val="24"/>
        </w:rPr>
        <w:t>. Απαιτούμε</w:t>
      </w:r>
      <w:r w:rsidRPr="005D791F">
        <w:rPr>
          <w:rFonts w:eastAsia="Times New Roman" w:cs="Times New Roman"/>
          <w:szCs w:val="24"/>
        </w:rPr>
        <w:t xml:space="preserve"> να έρθει</w:t>
      </w:r>
      <w:r>
        <w:rPr>
          <w:rFonts w:eastAsia="Times New Roman" w:cs="Times New Roman"/>
          <w:szCs w:val="24"/>
        </w:rPr>
        <w:t xml:space="preserve"> ο</w:t>
      </w:r>
      <w:r w:rsidRPr="005D791F">
        <w:rPr>
          <w:rFonts w:eastAsia="Times New Roman" w:cs="Times New Roman"/>
          <w:szCs w:val="24"/>
        </w:rPr>
        <w:t xml:space="preserve"> κυβερνητικός εκπρόσωπος και να μας πει για ποιο</w:t>
      </w:r>
      <w:r>
        <w:rPr>
          <w:rFonts w:eastAsia="Times New Roman" w:cs="Times New Roman"/>
          <w:szCs w:val="24"/>
        </w:rPr>
        <w:t>ν</w:t>
      </w:r>
      <w:r w:rsidRPr="005D791F">
        <w:rPr>
          <w:rFonts w:eastAsia="Times New Roman" w:cs="Times New Roman"/>
          <w:szCs w:val="24"/>
        </w:rPr>
        <w:t xml:space="preserve"> λόγο δεν έ</w:t>
      </w:r>
      <w:r w:rsidRPr="005D791F">
        <w:rPr>
          <w:rFonts w:eastAsia="Times New Roman" w:cs="Times New Roman"/>
          <w:szCs w:val="24"/>
        </w:rPr>
        <w:t xml:space="preserve">γινε δεκτή η παραίτηση της </w:t>
      </w:r>
      <w:r w:rsidRPr="005D791F">
        <w:rPr>
          <w:rFonts w:eastAsia="Times New Roman" w:cs="Times New Roman"/>
          <w:szCs w:val="24"/>
        </w:rPr>
        <w:t>κ</w:t>
      </w:r>
      <w:r>
        <w:rPr>
          <w:rFonts w:eastAsia="Times New Roman" w:cs="Times New Roman"/>
          <w:szCs w:val="24"/>
        </w:rPr>
        <w:t>.</w:t>
      </w:r>
      <w:r w:rsidRPr="005D791F">
        <w:rPr>
          <w:rFonts w:eastAsia="Times New Roman" w:cs="Times New Roman"/>
          <w:szCs w:val="24"/>
        </w:rPr>
        <w:t xml:space="preserve"> </w:t>
      </w:r>
      <w:r w:rsidRPr="005D791F">
        <w:rPr>
          <w:rFonts w:eastAsia="Times New Roman" w:cs="Times New Roman"/>
          <w:szCs w:val="24"/>
        </w:rPr>
        <w:t>Παπακώστα</w:t>
      </w:r>
      <w:r>
        <w:rPr>
          <w:rFonts w:eastAsia="Times New Roman" w:cs="Times New Roman"/>
          <w:szCs w:val="24"/>
        </w:rPr>
        <w:t>. Α</w:t>
      </w:r>
      <w:r w:rsidRPr="005D791F">
        <w:rPr>
          <w:rFonts w:eastAsia="Times New Roman" w:cs="Times New Roman"/>
          <w:szCs w:val="24"/>
        </w:rPr>
        <w:t>υτό έγινε σήμερα το πρωί</w:t>
      </w:r>
      <w:r>
        <w:rPr>
          <w:rFonts w:eastAsia="Times New Roman" w:cs="Times New Roman"/>
          <w:szCs w:val="24"/>
        </w:rPr>
        <w:t>.</w:t>
      </w:r>
    </w:p>
    <w:p w14:paraId="1286C5F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Χθες μάλιστα ο κύριος Π</w:t>
      </w:r>
      <w:r w:rsidRPr="005D791F">
        <w:rPr>
          <w:rFonts w:eastAsia="Times New Roman" w:cs="Times New Roman"/>
          <w:szCs w:val="24"/>
        </w:rPr>
        <w:t>ρωθυπουργός εγκωμιάζοντας το βιογραφικό του κ</w:t>
      </w:r>
      <w:r>
        <w:rPr>
          <w:rFonts w:eastAsia="Times New Roman" w:cs="Times New Roman"/>
          <w:szCs w:val="24"/>
        </w:rPr>
        <w:t>. Αποστολάκη</w:t>
      </w:r>
      <w:r w:rsidRPr="005D791F">
        <w:rPr>
          <w:rFonts w:eastAsia="Times New Roman" w:cs="Times New Roman"/>
          <w:szCs w:val="24"/>
        </w:rPr>
        <w:t xml:space="preserve"> </w:t>
      </w:r>
      <w:r>
        <w:rPr>
          <w:rFonts w:eastAsia="Times New Roman" w:cs="Times New Roman"/>
          <w:szCs w:val="24"/>
        </w:rPr>
        <w:t>-</w:t>
      </w:r>
      <w:r w:rsidRPr="005D791F">
        <w:rPr>
          <w:rFonts w:eastAsia="Times New Roman" w:cs="Times New Roman"/>
          <w:szCs w:val="24"/>
        </w:rPr>
        <w:t>δεν το</w:t>
      </w:r>
      <w:r>
        <w:rPr>
          <w:rFonts w:eastAsia="Times New Roman" w:cs="Times New Roman"/>
          <w:szCs w:val="24"/>
        </w:rPr>
        <w:t>ν</w:t>
      </w:r>
      <w:r w:rsidRPr="005D791F">
        <w:rPr>
          <w:rFonts w:eastAsia="Times New Roman" w:cs="Times New Roman"/>
          <w:szCs w:val="24"/>
        </w:rPr>
        <w:t xml:space="preserve"> γνωρίζω προσωπικά τον άνθρωπο </w:t>
      </w:r>
      <w:r>
        <w:rPr>
          <w:rFonts w:eastAsia="Times New Roman" w:cs="Times New Roman"/>
          <w:szCs w:val="24"/>
        </w:rPr>
        <w:t xml:space="preserve">και ούτε θα πω </w:t>
      </w:r>
      <w:r w:rsidRPr="005D791F">
        <w:rPr>
          <w:rFonts w:eastAsia="Times New Roman" w:cs="Times New Roman"/>
          <w:szCs w:val="24"/>
        </w:rPr>
        <w:t>αν είναι καλός ή κακός</w:t>
      </w:r>
      <w:r>
        <w:rPr>
          <w:rFonts w:eastAsia="Times New Roman" w:cs="Times New Roman"/>
          <w:szCs w:val="24"/>
        </w:rPr>
        <w:t>- έκανε</w:t>
      </w:r>
      <w:r w:rsidRPr="005D791F">
        <w:rPr>
          <w:rFonts w:eastAsia="Times New Roman" w:cs="Times New Roman"/>
          <w:szCs w:val="24"/>
        </w:rPr>
        <w:t xml:space="preserve"> αναφο</w:t>
      </w:r>
      <w:r>
        <w:rPr>
          <w:rFonts w:eastAsia="Times New Roman" w:cs="Times New Roman"/>
          <w:szCs w:val="24"/>
        </w:rPr>
        <w:t xml:space="preserve">ρά στο ότι </w:t>
      </w:r>
      <w:r>
        <w:rPr>
          <w:rFonts w:eastAsia="Times New Roman" w:cs="Times New Roman"/>
          <w:szCs w:val="24"/>
        </w:rPr>
        <w:t>υπηρέτησε πιστά την ε</w:t>
      </w:r>
      <w:r w:rsidRPr="005D791F">
        <w:rPr>
          <w:rFonts w:eastAsia="Times New Roman" w:cs="Times New Roman"/>
          <w:szCs w:val="24"/>
        </w:rPr>
        <w:t>λληνική σημαία</w:t>
      </w:r>
      <w:r>
        <w:rPr>
          <w:rFonts w:eastAsia="Times New Roman" w:cs="Times New Roman"/>
          <w:szCs w:val="24"/>
        </w:rPr>
        <w:t>. Καλώς έκανε και άλλωστε γι’</w:t>
      </w:r>
      <w:r w:rsidRPr="005D791F">
        <w:rPr>
          <w:rFonts w:eastAsia="Times New Roman" w:cs="Times New Roman"/>
          <w:szCs w:val="24"/>
        </w:rPr>
        <w:t xml:space="preserve"> αυτό ορκίστηκε</w:t>
      </w:r>
      <w:r>
        <w:rPr>
          <w:rFonts w:eastAsia="Times New Roman" w:cs="Times New Roman"/>
          <w:szCs w:val="24"/>
        </w:rPr>
        <w:t>, για να υπηρετεί κ</w:t>
      </w:r>
      <w:r w:rsidRPr="005D791F">
        <w:rPr>
          <w:rFonts w:eastAsia="Times New Roman" w:cs="Times New Roman"/>
          <w:szCs w:val="24"/>
        </w:rPr>
        <w:t>αι να πιστεύει</w:t>
      </w:r>
      <w:r>
        <w:rPr>
          <w:rFonts w:eastAsia="Times New Roman" w:cs="Times New Roman"/>
          <w:szCs w:val="24"/>
        </w:rPr>
        <w:t>. Δ</w:t>
      </w:r>
      <w:r w:rsidRPr="005D791F">
        <w:rPr>
          <w:rFonts w:eastAsia="Times New Roman" w:cs="Times New Roman"/>
          <w:szCs w:val="24"/>
        </w:rPr>
        <w:t>εν μας είπε</w:t>
      </w:r>
      <w:r>
        <w:rPr>
          <w:rFonts w:eastAsia="Times New Roman" w:cs="Times New Roman"/>
          <w:szCs w:val="24"/>
        </w:rPr>
        <w:t>,</w:t>
      </w:r>
      <w:r w:rsidRPr="005D791F">
        <w:rPr>
          <w:rFonts w:eastAsia="Times New Roman" w:cs="Times New Roman"/>
          <w:szCs w:val="24"/>
        </w:rPr>
        <w:t xml:space="preserve"> </w:t>
      </w:r>
      <w:r>
        <w:rPr>
          <w:rFonts w:eastAsia="Times New Roman" w:cs="Times New Roman"/>
          <w:szCs w:val="24"/>
        </w:rPr>
        <w:t>όμως,</w:t>
      </w:r>
      <w:r w:rsidRPr="005D791F">
        <w:rPr>
          <w:rFonts w:eastAsia="Times New Roman" w:cs="Times New Roman"/>
          <w:szCs w:val="24"/>
        </w:rPr>
        <w:t xml:space="preserve"> ο κ</w:t>
      </w:r>
      <w:r>
        <w:rPr>
          <w:rFonts w:eastAsia="Times New Roman" w:cs="Times New Roman"/>
          <w:szCs w:val="24"/>
        </w:rPr>
        <w:t>. Τσίπρας σε ποια σημαία π</w:t>
      </w:r>
      <w:r w:rsidRPr="005D791F">
        <w:rPr>
          <w:rFonts w:eastAsia="Times New Roman" w:cs="Times New Roman"/>
          <w:szCs w:val="24"/>
        </w:rPr>
        <w:t>ιστεύει</w:t>
      </w:r>
      <w:r>
        <w:rPr>
          <w:rFonts w:eastAsia="Times New Roman" w:cs="Times New Roman"/>
          <w:szCs w:val="24"/>
        </w:rPr>
        <w:t>,</w:t>
      </w:r>
      <w:r w:rsidRPr="005D791F">
        <w:rPr>
          <w:rFonts w:eastAsia="Times New Roman" w:cs="Times New Roman"/>
          <w:szCs w:val="24"/>
        </w:rPr>
        <w:t xml:space="preserve"> σε αυτή που καίτε σε όλες τις εκδηλώσεις της νεολαίας </w:t>
      </w:r>
      <w:r>
        <w:rPr>
          <w:rFonts w:eastAsia="Times New Roman" w:cs="Times New Roman"/>
          <w:szCs w:val="24"/>
        </w:rPr>
        <w:t>σας;</w:t>
      </w:r>
    </w:p>
    <w:p w14:paraId="1286C5F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Μάλιστα, υπήρξαν και κάπο</w:t>
      </w:r>
      <w:r>
        <w:rPr>
          <w:rFonts w:eastAsia="Times New Roman" w:cs="Times New Roman"/>
          <w:szCs w:val="24"/>
        </w:rPr>
        <w:t>ιες δηλώσεις α</w:t>
      </w:r>
      <w:r w:rsidRPr="005D791F">
        <w:rPr>
          <w:rFonts w:eastAsia="Times New Roman" w:cs="Times New Roman"/>
          <w:szCs w:val="24"/>
        </w:rPr>
        <w:t>πό πλευράς ΠΑΣΟΚ</w:t>
      </w:r>
      <w:r>
        <w:rPr>
          <w:rFonts w:eastAsia="Times New Roman" w:cs="Times New Roman"/>
          <w:szCs w:val="24"/>
        </w:rPr>
        <w:t>. Υ</w:t>
      </w:r>
      <w:r w:rsidRPr="005D791F">
        <w:rPr>
          <w:rFonts w:eastAsia="Times New Roman" w:cs="Times New Roman"/>
          <w:szCs w:val="24"/>
        </w:rPr>
        <w:t>πήρξαν δηλώσεις και από τον κ</w:t>
      </w:r>
      <w:r>
        <w:rPr>
          <w:rFonts w:eastAsia="Times New Roman" w:cs="Times New Roman"/>
          <w:szCs w:val="24"/>
        </w:rPr>
        <w:t>. Β</w:t>
      </w:r>
      <w:r w:rsidRPr="005D791F">
        <w:rPr>
          <w:rFonts w:eastAsia="Times New Roman" w:cs="Times New Roman"/>
          <w:szCs w:val="24"/>
        </w:rPr>
        <w:t>ενιζέλο σχετικά με διαγραφές</w:t>
      </w:r>
      <w:r>
        <w:rPr>
          <w:rFonts w:eastAsia="Times New Roman" w:cs="Times New Roman"/>
          <w:szCs w:val="24"/>
        </w:rPr>
        <w:t>.</w:t>
      </w:r>
      <w:r w:rsidRPr="005D791F">
        <w:rPr>
          <w:rFonts w:eastAsia="Times New Roman" w:cs="Times New Roman"/>
          <w:szCs w:val="24"/>
        </w:rPr>
        <w:t xml:space="preserve"> </w:t>
      </w:r>
      <w:r>
        <w:rPr>
          <w:rFonts w:eastAsia="Times New Roman" w:cs="Times New Roman"/>
          <w:szCs w:val="24"/>
        </w:rPr>
        <w:t>Εσείς του ΠΑΣΟΚ</w:t>
      </w:r>
      <w:r w:rsidRPr="005D791F">
        <w:rPr>
          <w:rFonts w:eastAsia="Times New Roman" w:cs="Times New Roman"/>
          <w:szCs w:val="24"/>
        </w:rPr>
        <w:t xml:space="preserve"> θα προβείτε στη διαγραφή του</w:t>
      </w:r>
      <w:r>
        <w:rPr>
          <w:rFonts w:eastAsia="Times New Roman" w:cs="Times New Roman"/>
          <w:szCs w:val="24"/>
        </w:rPr>
        <w:t xml:space="preserve"> κ. Θεοχαρόπουλου, ο οποίος δεν θα δώσει ψήφο εμπιστοσύνης, αλλά θα ψηφίσει τη Σ</w:t>
      </w:r>
      <w:r w:rsidRPr="005D791F">
        <w:rPr>
          <w:rFonts w:eastAsia="Times New Roman" w:cs="Times New Roman"/>
          <w:szCs w:val="24"/>
        </w:rPr>
        <w:t>υμφωνία των Πρεσπών</w:t>
      </w:r>
      <w:r>
        <w:rPr>
          <w:rFonts w:eastAsia="Times New Roman" w:cs="Times New Roman"/>
          <w:szCs w:val="24"/>
        </w:rPr>
        <w:t>;</w:t>
      </w:r>
    </w:p>
    <w:p w14:paraId="1286C5F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w:t>
      </w:r>
      <w:r w:rsidRPr="005D791F">
        <w:rPr>
          <w:rFonts w:eastAsia="Times New Roman" w:cs="Times New Roman"/>
          <w:szCs w:val="24"/>
        </w:rPr>
        <w:t xml:space="preserve">αι μη </w:t>
      </w:r>
      <w:r w:rsidRPr="005D791F">
        <w:rPr>
          <w:rFonts w:eastAsia="Times New Roman" w:cs="Times New Roman"/>
          <w:szCs w:val="24"/>
        </w:rPr>
        <w:t>γελιόμαστε</w:t>
      </w:r>
      <w:r>
        <w:rPr>
          <w:rFonts w:eastAsia="Times New Roman" w:cs="Times New Roman"/>
          <w:szCs w:val="24"/>
        </w:rPr>
        <w:t>, δ</w:t>
      </w:r>
      <w:r w:rsidRPr="005D791F">
        <w:rPr>
          <w:rFonts w:eastAsia="Times New Roman" w:cs="Times New Roman"/>
          <w:szCs w:val="24"/>
        </w:rPr>
        <w:t xml:space="preserve">υστυχώς η σημερινή Κυβέρνηση </w:t>
      </w:r>
      <w:r>
        <w:rPr>
          <w:rFonts w:eastAsia="Times New Roman" w:cs="Times New Roman"/>
          <w:szCs w:val="24"/>
        </w:rPr>
        <w:t>-</w:t>
      </w:r>
      <w:r w:rsidRPr="005D791F">
        <w:rPr>
          <w:rFonts w:eastAsia="Times New Roman" w:cs="Times New Roman"/>
          <w:szCs w:val="24"/>
        </w:rPr>
        <w:t>γιατί πλέον δεν είναι συγκυβέρν</w:t>
      </w:r>
      <w:r>
        <w:rPr>
          <w:rFonts w:eastAsia="Times New Roman" w:cs="Times New Roman"/>
          <w:szCs w:val="24"/>
        </w:rPr>
        <w:t>ηση, εκτός από κάποιες ανεξαρτήτου</w:t>
      </w:r>
      <w:r w:rsidRPr="005D791F">
        <w:rPr>
          <w:rFonts w:eastAsia="Times New Roman" w:cs="Times New Roman"/>
          <w:szCs w:val="24"/>
        </w:rPr>
        <w:t>ς</w:t>
      </w:r>
      <w:r>
        <w:rPr>
          <w:rFonts w:eastAsia="Times New Roman" w:cs="Times New Roman"/>
          <w:szCs w:val="24"/>
        </w:rPr>
        <w:t>-</w:t>
      </w:r>
      <w:r w:rsidRPr="005D791F">
        <w:rPr>
          <w:rFonts w:eastAsia="Times New Roman" w:cs="Times New Roman"/>
          <w:szCs w:val="24"/>
        </w:rPr>
        <w:t xml:space="preserve"> αποτελείται από το</w:t>
      </w:r>
      <w:r>
        <w:rPr>
          <w:rFonts w:eastAsia="Times New Roman" w:cs="Times New Roman"/>
          <w:szCs w:val="24"/>
        </w:rPr>
        <w:t>ν</w:t>
      </w:r>
      <w:r w:rsidRPr="005D791F">
        <w:rPr>
          <w:rFonts w:eastAsia="Times New Roman" w:cs="Times New Roman"/>
          <w:szCs w:val="24"/>
        </w:rPr>
        <w:t xml:space="preserve"> βασικό κορμό του πάλαι ποτέ κραταιού ΠΑΣΟΚ</w:t>
      </w:r>
      <w:r>
        <w:rPr>
          <w:rFonts w:eastAsia="Times New Roman" w:cs="Times New Roman"/>
          <w:szCs w:val="24"/>
        </w:rPr>
        <w:t>.</w:t>
      </w:r>
      <w:r w:rsidRPr="005D791F">
        <w:rPr>
          <w:rFonts w:eastAsia="Times New Roman" w:cs="Times New Roman"/>
          <w:szCs w:val="24"/>
        </w:rPr>
        <w:t xml:space="preserve"> </w:t>
      </w:r>
    </w:p>
    <w:p w14:paraId="1286C5F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Ή</w:t>
      </w:r>
      <w:r w:rsidRPr="005D791F">
        <w:rPr>
          <w:rFonts w:eastAsia="Times New Roman" w:cs="Times New Roman"/>
          <w:szCs w:val="24"/>
        </w:rPr>
        <w:t>ρθε</w:t>
      </w:r>
      <w:r>
        <w:rPr>
          <w:rFonts w:eastAsia="Times New Roman" w:cs="Times New Roman"/>
          <w:szCs w:val="24"/>
        </w:rPr>
        <w:t>,</w:t>
      </w:r>
      <w:r w:rsidRPr="005D791F">
        <w:rPr>
          <w:rFonts w:eastAsia="Times New Roman" w:cs="Times New Roman"/>
          <w:szCs w:val="24"/>
        </w:rPr>
        <w:t xml:space="preserve"> </w:t>
      </w:r>
      <w:r>
        <w:rPr>
          <w:rFonts w:eastAsia="Times New Roman" w:cs="Times New Roman"/>
          <w:szCs w:val="24"/>
        </w:rPr>
        <w:t>όμως,</w:t>
      </w:r>
      <w:r w:rsidRPr="005D791F">
        <w:rPr>
          <w:rFonts w:eastAsia="Times New Roman" w:cs="Times New Roman"/>
          <w:szCs w:val="24"/>
        </w:rPr>
        <w:t xml:space="preserve"> και η ώρα της Νέας Δημοκρατίας</w:t>
      </w:r>
      <w:r>
        <w:rPr>
          <w:rFonts w:eastAsia="Times New Roman" w:cs="Times New Roman"/>
          <w:szCs w:val="24"/>
        </w:rPr>
        <w:t>. Ή</w:t>
      </w:r>
      <w:r w:rsidRPr="005D791F">
        <w:rPr>
          <w:rFonts w:eastAsia="Times New Roman" w:cs="Times New Roman"/>
          <w:szCs w:val="24"/>
        </w:rPr>
        <w:t>ρθε η ώρα της Δεξιάς</w:t>
      </w:r>
      <w:r>
        <w:rPr>
          <w:rFonts w:eastAsia="Times New Roman" w:cs="Times New Roman"/>
          <w:szCs w:val="24"/>
        </w:rPr>
        <w:t>.</w:t>
      </w:r>
      <w:r w:rsidRPr="005D791F">
        <w:rPr>
          <w:rFonts w:eastAsia="Times New Roman" w:cs="Times New Roman"/>
          <w:szCs w:val="24"/>
        </w:rPr>
        <w:t xml:space="preserve"> </w:t>
      </w:r>
      <w:r>
        <w:rPr>
          <w:rFonts w:eastAsia="Times New Roman" w:cs="Times New Roman"/>
          <w:szCs w:val="24"/>
        </w:rPr>
        <w:t>Αλήθεια, τι δ</w:t>
      </w:r>
      <w:r>
        <w:rPr>
          <w:rFonts w:eastAsia="Times New Roman" w:cs="Times New Roman"/>
          <w:szCs w:val="24"/>
        </w:rPr>
        <w:t xml:space="preserve">εν </w:t>
      </w:r>
      <w:r w:rsidRPr="005D791F">
        <w:rPr>
          <w:rFonts w:eastAsia="Times New Roman" w:cs="Times New Roman"/>
          <w:szCs w:val="24"/>
        </w:rPr>
        <w:t>γ</w:t>
      </w:r>
      <w:r>
        <w:rPr>
          <w:rFonts w:eastAsia="Times New Roman" w:cs="Times New Roman"/>
          <w:szCs w:val="24"/>
        </w:rPr>
        <w:t>νωρίζατε εσείς</w:t>
      </w:r>
      <w:r w:rsidRPr="005D791F">
        <w:rPr>
          <w:rFonts w:eastAsia="Times New Roman" w:cs="Times New Roman"/>
          <w:szCs w:val="24"/>
        </w:rPr>
        <w:t xml:space="preserve"> της Νέας Δημοκρατίας</w:t>
      </w:r>
      <w:r>
        <w:rPr>
          <w:rFonts w:eastAsia="Times New Roman" w:cs="Times New Roman"/>
          <w:szCs w:val="24"/>
        </w:rPr>
        <w:t xml:space="preserve">; Δεν γνωρίζατε το </w:t>
      </w:r>
      <w:r w:rsidRPr="005D791F">
        <w:rPr>
          <w:rFonts w:eastAsia="Times New Roman" w:cs="Times New Roman"/>
          <w:szCs w:val="24"/>
        </w:rPr>
        <w:t>τ</w:t>
      </w:r>
      <w:r>
        <w:rPr>
          <w:rFonts w:eastAsia="Times New Roman" w:cs="Times New Roman"/>
          <w:szCs w:val="24"/>
        </w:rPr>
        <w:t xml:space="preserve">ι πρόκειται να περιέχει αυτή η </w:t>
      </w:r>
      <w:r>
        <w:rPr>
          <w:rFonts w:eastAsia="Times New Roman" w:cs="Times New Roman"/>
          <w:szCs w:val="24"/>
        </w:rPr>
        <w:t>σ</w:t>
      </w:r>
      <w:r w:rsidRPr="005D791F">
        <w:rPr>
          <w:rFonts w:eastAsia="Times New Roman" w:cs="Times New Roman"/>
          <w:szCs w:val="24"/>
        </w:rPr>
        <w:t>υμφωνία</w:t>
      </w:r>
      <w:r>
        <w:rPr>
          <w:rFonts w:eastAsia="Times New Roman" w:cs="Times New Roman"/>
          <w:szCs w:val="24"/>
        </w:rPr>
        <w:t>; Γ</w:t>
      </w:r>
      <w:r w:rsidRPr="005D791F">
        <w:rPr>
          <w:rFonts w:eastAsia="Times New Roman" w:cs="Times New Roman"/>
          <w:szCs w:val="24"/>
        </w:rPr>
        <w:t xml:space="preserve">ιατί άλλα λέει ο αρχηγός </w:t>
      </w:r>
      <w:r>
        <w:rPr>
          <w:rFonts w:eastAsia="Times New Roman" w:cs="Times New Roman"/>
          <w:szCs w:val="24"/>
        </w:rPr>
        <w:t>σας,</w:t>
      </w:r>
      <w:r w:rsidRPr="005D791F">
        <w:rPr>
          <w:rFonts w:eastAsia="Times New Roman" w:cs="Times New Roman"/>
          <w:szCs w:val="24"/>
        </w:rPr>
        <w:t xml:space="preserve"> κ</w:t>
      </w:r>
      <w:r>
        <w:rPr>
          <w:rFonts w:eastAsia="Times New Roman" w:cs="Times New Roman"/>
          <w:szCs w:val="24"/>
        </w:rPr>
        <w:t>.</w:t>
      </w:r>
      <w:r w:rsidRPr="005D791F">
        <w:rPr>
          <w:rFonts w:eastAsia="Times New Roman" w:cs="Times New Roman"/>
          <w:szCs w:val="24"/>
        </w:rPr>
        <w:t xml:space="preserve"> Μητσοτάκης</w:t>
      </w:r>
      <w:r>
        <w:rPr>
          <w:rFonts w:eastAsia="Times New Roman" w:cs="Times New Roman"/>
          <w:szCs w:val="24"/>
        </w:rPr>
        <w:t>,</w:t>
      </w:r>
      <w:r w:rsidRPr="005D791F">
        <w:rPr>
          <w:rFonts w:eastAsia="Times New Roman" w:cs="Times New Roman"/>
          <w:szCs w:val="24"/>
        </w:rPr>
        <w:t xml:space="preserve"> στην Ελλάδα και αλλά δηλώνει στο εξωτερικό</w:t>
      </w:r>
      <w:r>
        <w:rPr>
          <w:rFonts w:eastAsia="Times New Roman" w:cs="Times New Roman"/>
          <w:szCs w:val="24"/>
        </w:rPr>
        <w:t>. Σας λέει, κύριοι</w:t>
      </w:r>
      <w:r w:rsidRPr="005D791F">
        <w:rPr>
          <w:rFonts w:eastAsia="Times New Roman" w:cs="Times New Roman"/>
          <w:szCs w:val="24"/>
        </w:rPr>
        <w:t xml:space="preserve"> της Νέας Δημοκρατίας κάτι το όνομα Elmar Brok και </w:t>
      </w:r>
      <w:r w:rsidRPr="001C3A41">
        <w:rPr>
          <w:rFonts w:eastAsia="Times New Roman" w:cs="Times New Roman"/>
          <w:szCs w:val="24"/>
        </w:rPr>
        <w:t>Manfred Weber</w:t>
      </w:r>
      <w:r>
        <w:rPr>
          <w:rFonts w:eastAsia="Times New Roman" w:cs="Times New Roman"/>
          <w:szCs w:val="24"/>
        </w:rPr>
        <w:t>;</w:t>
      </w:r>
      <w:r w:rsidRPr="005D791F">
        <w:rPr>
          <w:rFonts w:eastAsia="Times New Roman" w:cs="Times New Roman"/>
          <w:szCs w:val="24"/>
        </w:rPr>
        <w:t xml:space="preserve"> </w:t>
      </w:r>
      <w:r>
        <w:rPr>
          <w:rFonts w:eastAsia="Times New Roman" w:cs="Times New Roman"/>
          <w:szCs w:val="24"/>
        </w:rPr>
        <w:t>Ν</w:t>
      </w:r>
      <w:r w:rsidRPr="005D791F">
        <w:rPr>
          <w:rFonts w:eastAsia="Times New Roman" w:cs="Times New Roman"/>
          <w:szCs w:val="24"/>
        </w:rPr>
        <w:t xml:space="preserve">α κάνω μία μικρή αναφορά στα βιογραφικά τους για να ξέρουν </w:t>
      </w:r>
      <w:r>
        <w:rPr>
          <w:rFonts w:eastAsia="Times New Roman" w:cs="Times New Roman"/>
          <w:szCs w:val="24"/>
        </w:rPr>
        <w:t>και οι υπόλοιποι τι λέμ</w:t>
      </w:r>
      <w:r w:rsidRPr="005D791F">
        <w:rPr>
          <w:rFonts w:eastAsia="Times New Roman" w:cs="Times New Roman"/>
          <w:szCs w:val="24"/>
        </w:rPr>
        <w:t>ε</w:t>
      </w:r>
      <w:r>
        <w:rPr>
          <w:rFonts w:eastAsia="Times New Roman" w:cs="Times New Roman"/>
          <w:szCs w:val="24"/>
        </w:rPr>
        <w:t>.</w:t>
      </w:r>
    </w:p>
    <w:p w14:paraId="1286C5F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Ο Elmar Brok</w:t>
      </w:r>
      <w:r w:rsidRPr="005D791F">
        <w:rPr>
          <w:rFonts w:eastAsia="Times New Roman" w:cs="Times New Roman"/>
          <w:szCs w:val="24"/>
        </w:rPr>
        <w:t xml:space="preserve"> </w:t>
      </w:r>
      <w:r>
        <w:rPr>
          <w:rFonts w:eastAsia="Times New Roman" w:cs="Times New Roman"/>
          <w:szCs w:val="24"/>
        </w:rPr>
        <w:t>είναι ο ε</w:t>
      </w:r>
      <w:r w:rsidRPr="005D791F">
        <w:rPr>
          <w:rFonts w:eastAsia="Times New Roman" w:cs="Times New Roman"/>
          <w:szCs w:val="24"/>
        </w:rPr>
        <w:t>υρωβουλευτής με τ</w:t>
      </w:r>
      <w:r>
        <w:rPr>
          <w:rFonts w:eastAsia="Times New Roman" w:cs="Times New Roman"/>
          <w:szCs w:val="24"/>
        </w:rPr>
        <w:t>ην πιο μακρόχρονη παρουσία στο ε</w:t>
      </w:r>
      <w:r w:rsidRPr="005D791F">
        <w:rPr>
          <w:rFonts w:eastAsia="Times New Roman" w:cs="Times New Roman"/>
          <w:szCs w:val="24"/>
        </w:rPr>
        <w:t xml:space="preserve">υρωπαϊκό </w:t>
      </w:r>
      <w:r>
        <w:rPr>
          <w:rFonts w:eastAsia="Times New Roman" w:cs="Times New Roman"/>
          <w:szCs w:val="24"/>
        </w:rPr>
        <w:t>Κ</w:t>
      </w:r>
      <w:r w:rsidRPr="005D791F">
        <w:rPr>
          <w:rFonts w:eastAsia="Times New Roman" w:cs="Times New Roman"/>
          <w:szCs w:val="24"/>
        </w:rPr>
        <w:t>οινοβούλιο</w:t>
      </w:r>
      <w:r>
        <w:rPr>
          <w:rFonts w:eastAsia="Times New Roman" w:cs="Times New Roman"/>
          <w:szCs w:val="24"/>
        </w:rPr>
        <w:t>. Ε</w:t>
      </w:r>
      <w:r w:rsidRPr="005D791F">
        <w:rPr>
          <w:rFonts w:eastAsia="Times New Roman" w:cs="Times New Roman"/>
          <w:szCs w:val="24"/>
        </w:rPr>
        <w:t>κλέγεται α</w:t>
      </w:r>
      <w:r w:rsidRPr="005D791F">
        <w:rPr>
          <w:rFonts w:eastAsia="Times New Roman" w:cs="Times New Roman"/>
          <w:szCs w:val="24"/>
        </w:rPr>
        <w:t>νελλιπώς από το 1980</w:t>
      </w:r>
      <w:r>
        <w:rPr>
          <w:rFonts w:eastAsia="Times New Roman" w:cs="Times New Roman"/>
          <w:szCs w:val="24"/>
        </w:rPr>
        <w:t>. Α</w:t>
      </w:r>
      <w:r w:rsidRPr="005D791F">
        <w:rPr>
          <w:rFonts w:eastAsia="Times New Roman" w:cs="Times New Roman"/>
          <w:szCs w:val="24"/>
        </w:rPr>
        <w:t>νήκει στο Ευρωπαϊκό Λαϊκό Κόμμα</w:t>
      </w:r>
      <w:r>
        <w:rPr>
          <w:rFonts w:eastAsia="Times New Roman" w:cs="Times New Roman"/>
          <w:szCs w:val="24"/>
        </w:rPr>
        <w:t>,</w:t>
      </w:r>
      <w:r w:rsidRPr="005D791F">
        <w:rPr>
          <w:rFonts w:eastAsia="Times New Roman" w:cs="Times New Roman"/>
          <w:szCs w:val="24"/>
        </w:rPr>
        <w:t xml:space="preserve"> όπου ανήκετε κι εσείς της Νέας Δημοκρατίας</w:t>
      </w:r>
      <w:r>
        <w:rPr>
          <w:rFonts w:eastAsia="Times New Roman" w:cs="Times New Roman"/>
          <w:szCs w:val="24"/>
        </w:rPr>
        <w:t>.</w:t>
      </w:r>
      <w:r w:rsidRPr="005D791F">
        <w:rPr>
          <w:rFonts w:eastAsia="Times New Roman" w:cs="Times New Roman"/>
          <w:szCs w:val="24"/>
        </w:rPr>
        <w:t xml:space="preserve"> </w:t>
      </w:r>
      <w:r>
        <w:rPr>
          <w:rFonts w:eastAsia="Times New Roman" w:cs="Times New Roman"/>
          <w:szCs w:val="24"/>
        </w:rPr>
        <w:t xml:space="preserve">Και ο κ. </w:t>
      </w:r>
      <w:r w:rsidRPr="001C3A41">
        <w:rPr>
          <w:rFonts w:eastAsia="Times New Roman" w:cs="Times New Roman"/>
          <w:szCs w:val="24"/>
        </w:rPr>
        <w:t>Manfred Weber</w:t>
      </w:r>
      <w:r w:rsidRPr="005D791F">
        <w:rPr>
          <w:rFonts w:eastAsia="Times New Roman" w:cs="Times New Roman"/>
          <w:szCs w:val="24"/>
        </w:rPr>
        <w:t xml:space="preserve"> </w:t>
      </w:r>
      <w:r>
        <w:rPr>
          <w:rFonts w:eastAsia="Times New Roman" w:cs="Times New Roman"/>
          <w:szCs w:val="24"/>
        </w:rPr>
        <w:t xml:space="preserve">είναι </w:t>
      </w:r>
      <w:r w:rsidRPr="005D791F">
        <w:rPr>
          <w:rFonts w:eastAsia="Times New Roman" w:cs="Times New Roman"/>
          <w:szCs w:val="24"/>
        </w:rPr>
        <w:t>υποψήφιος του Ευρωπαϊκού Λαϊκού Κόμματος για το αξίωμα του Προέδρου της Ευρωπαϊκής Επιτροπής</w:t>
      </w:r>
      <w:r>
        <w:rPr>
          <w:rFonts w:eastAsia="Times New Roman" w:cs="Times New Roman"/>
          <w:szCs w:val="24"/>
        </w:rPr>
        <w:t>,</w:t>
      </w:r>
      <w:r w:rsidRPr="005D791F">
        <w:rPr>
          <w:rFonts w:eastAsia="Times New Roman" w:cs="Times New Roman"/>
          <w:szCs w:val="24"/>
        </w:rPr>
        <w:t xml:space="preserve"> μέλος της Χριστιανοκοινωνικής Ένω</w:t>
      </w:r>
      <w:r w:rsidRPr="005D791F">
        <w:rPr>
          <w:rFonts w:eastAsia="Times New Roman" w:cs="Times New Roman"/>
          <w:szCs w:val="24"/>
        </w:rPr>
        <w:t xml:space="preserve">σης Βαυαρίας </w:t>
      </w:r>
      <w:r>
        <w:rPr>
          <w:rFonts w:eastAsia="Times New Roman" w:cs="Times New Roman"/>
          <w:szCs w:val="24"/>
        </w:rPr>
        <w:t>και ευρωβουλευτής που ανήκει</w:t>
      </w:r>
      <w:r w:rsidRPr="005D791F">
        <w:rPr>
          <w:rFonts w:eastAsia="Times New Roman" w:cs="Times New Roman"/>
          <w:szCs w:val="24"/>
        </w:rPr>
        <w:t xml:space="preserve"> και αυτός </w:t>
      </w:r>
      <w:r>
        <w:rPr>
          <w:rFonts w:eastAsia="Times New Roman" w:cs="Times New Roman"/>
          <w:szCs w:val="24"/>
        </w:rPr>
        <w:t>σ</w:t>
      </w:r>
      <w:r w:rsidRPr="005D791F">
        <w:rPr>
          <w:rFonts w:eastAsia="Times New Roman" w:cs="Times New Roman"/>
          <w:szCs w:val="24"/>
        </w:rPr>
        <w:t>το Ευρωπαϊκό Λαϊκό Κόμμα</w:t>
      </w:r>
      <w:r>
        <w:rPr>
          <w:rFonts w:eastAsia="Times New Roman" w:cs="Times New Roman"/>
          <w:szCs w:val="24"/>
        </w:rPr>
        <w:t>.</w:t>
      </w:r>
      <w:r w:rsidRPr="005D791F">
        <w:rPr>
          <w:rFonts w:eastAsia="Times New Roman" w:cs="Times New Roman"/>
          <w:szCs w:val="24"/>
        </w:rPr>
        <w:t xml:space="preserve"> </w:t>
      </w:r>
    </w:p>
    <w:p w14:paraId="1286C5F8" w14:textId="77777777" w:rsidR="000402FE" w:rsidRDefault="007623D8">
      <w:pPr>
        <w:spacing w:line="600" w:lineRule="auto"/>
        <w:ind w:firstLine="720"/>
        <w:jc w:val="both"/>
        <w:rPr>
          <w:rFonts w:eastAsia="Times New Roman"/>
          <w:bCs/>
          <w:szCs w:val="24"/>
        </w:rPr>
      </w:pPr>
      <w:r>
        <w:rPr>
          <w:rFonts w:eastAsia="Times New Roman"/>
          <w:bCs/>
          <w:szCs w:val="24"/>
        </w:rPr>
        <w:t xml:space="preserve">(Στο σημείο αυτό </w:t>
      </w:r>
      <w:r>
        <w:rPr>
          <w:rFonts w:eastAsia="Times New Roman"/>
          <w:bCs/>
          <w:szCs w:val="24"/>
        </w:rPr>
        <w:t xml:space="preserve">κτυπάει </w:t>
      </w:r>
      <w:r>
        <w:rPr>
          <w:rFonts w:eastAsia="Times New Roman"/>
          <w:bCs/>
          <w:szCs w:val="24"/>
        </w:rPr>
        <w:t>το κουδούνι λήξεως του χρόνου ομιλίας του κυρίου Βουλευτή)</w:t>
      </w:r>
    </w:p>
    <w:p w14:paraId="1286C5F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Την ανοχή σας λίγο, κύριε Πρόεδρε.</w:t>
      </w:r>
    </w:p>
    <w:p w14:paraId="1286C5F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w:t>
      </w:r>
      <w:r w:rsidRPr="005D791F">
        <w:rPr>
          <w:rFonts w:eastAsia="Times New Roman" w:cs="Times New Roman"/>
          <w:szCs w:val="24"/>
        </w:rPr>
        <w:t>ι είπαν αυτοί</w:t>
      </w:r>
      <w:r>
        <w:rPr>
          <w:rFonts w:eastAsia="Times New Roman" w:cs="Times New Roman"/>
          <w:szCs w:val="24"/>
        </w:rPr>
        <w:t>;</w:t>
      </w:r>
      <w:r w:rsidRPr="005D791F">
        <w:rPr>
          <w:rFonts w:eastAsia="Times New Roman" w:cs="Times New Roman"/>
          <w:szCs w:val="24"/>
        </w:rPr>
        <w:t xml:space="preserve"> </w:t>
      </w:r>
      <w:r>
        <w:rPr>
          <w:rFonts w:eastAsia="Times New Roman" w:cs="Times New Roman"/>
          <w:szCs w:val="24"/>
        </w:rPr>
        <w:t xml:space="preserve">Έδωσαν </w:t>
      </w:r>
      <w:r w:rsidRPr="005D791F">
        <w:rPr>
          <w:rFonts w:eastAsia="Times New Roman" w:cs="Times New Roman"/>
          <w:szCs w:val="24"/>
        </w:rPr>
        <w:t>συνέντευξη σε έναν διαδικτυακό ιστ</w:t>
      </w:r>
      <w:r w:rsidRPr="005D791F">
        <w:rPr>
          <w:rFonts w:eastAsia="Times New Roman" w:cs="Times New Roman"/>
          <w:szCs w:val="24"/>
        </w:rPr>
        <w:t>ότοπο</w:t>
      </w:r>
      <w:r>
        <w:rPr>
          <w:rFonts w:eastAsia="Times New Roman" w:cs="Times New Roman"/>
          <w:szCs w:val="24"/>
        </w:rPr>
        <w:t>,</w:t>
      </w:r>
      <w:r w:rsidRPr="005D791F">
        <w:rPr>
          <w:rFonts w:eastAsia="Times New Roman" w:cs="Times New Roman"/>
          <w:szCs w:val="24"/>
        </w:rPr>
        <w:t xml:space="preserve"> το </w:t>
      </w:r>
      <w:r>
        <w:rPr>
          <w:rFonts w:eastAsia="Times New Roman" w:cs="Times New Roman"/>
          <w:szCs w:val="24"/>
        </w:rPr>
        <w:t>«</w:t>
      </w:r>
      <w:r w:rsidRPr="001C3A41">
        <w:rPr>
          <w:rFonts w:eastAsia="Times New Roman" w:cs="Times New Roman"/>
          <w:szCs w:val="24"/>
        </w:rPr>
        <w:t>EURACTIV</w:t>
      </w:r>
      <w:r>
        <w:rPr>
          <w:rFonts w:eastAsia="Times New Roman" w:cs="Times New Roman"/>
          <w:szCs w:val="24"/>
        </w:rPr>
        <w:t>»</w:t>
      </w:r>
      <w:r w:rsidRPr="001C3A41">
        <w:rPr>
          <w:rFonts w:eastAsia="Times New Roman" w:cs="Times New Roman"/>
          <w:szCs w:val="24"/>
        </w:rPr>
        <w:t>,</w:t>
      </w:r>
      <w:r w:rsidRPr="005D791F">
        <w:rPr>
          <w:rFonts w:eastAsia="Times New Roman" w:cs="Times New Roman"/>
          <w:szCs w:val="24"/>
        </w:rPr>
        <w:t xml:space="preserve"> το οποίο ασχολείται με θέματα ευρωπαϊκά</w:t>
      </w:r>
      <w:r>
        <w:rPr>
          <w:rFonts w:eastAsia="Times New Roman" w:cs="Times New Roman"/>
          <w:szCs w:val="24"/>
        </w:rPr>
        <w:t>.</w:t>
      </w:r>
      <w:r w:rsidRPr="005D791F">
        <w:rPr>
          <w:rFonts w:eastAsia="Times New Roman" w:cs="Times New Roman"/>
          <w:szCs w:val="24"/>
        </w:rPr>
        <w:t xml:space="preserve"> </w:t>
      </w:r>
      <w:r>
        <w:rPr>
          <w:rFonts w:eastAsia="Times New Roman" w:cs="Times New Roman"/>
          <w:szCs w:val="24"/>
        </w:rPr>
        <w:t>Ε</w:t>
      </w:r>
      <w:r w:rsidRPr="005D791F">
        <w:rPr>
          <w:rFonts w:eastAsia="Times New Roman" w:cs="Times New Roman"/>
          <w:szCs w:val="24"/>
        </w:rPr>
        <w:t>ίπαν ότι ο κ</w:t>
      </w:r>
      <w:r>
        <w:rPr>
          <w:rFonts w:eastAsia="Times New Roman" w:cs="Times New Roman"/>
          <w:szCs w:val="24"/>
        </w:rPr>
        <w:t>.</w:t>
      </w:r>
      <w:r w:rsidRPr="005D791F">
        <w:rPr>
          <w:rFonts w:eastAsia="Times New Roman" w:cs="Times New Roman"/>
          <w:szCs w:val="24"/>
        </w:rPr>
        <w:t xml:space="preserve"> Μητσοτάκης ψεύδεται</w:t>
      </w:r>
      <w:r>
        <w:rPr>
          <w:rFonts w:eastAsia="Times New Roman" w:cs="Times New Roman"/>
          <w:szCs w:val="24"/>
        </w:rPr>
        <w:t>. Ά</w:t>
      </w:r>
      <w:r w:rsidRPr="005D791F">
        <w:rPr>
          <w:rFonts w:eastAsia="Times New Roman" w:cs="Times New Roman"/>
          <w:szCs w:val="24"/>
        </w:rPr>
        <w:t>λλα λέει στην Ελλάδα και άλλα λέει στην Ευρώπη</w:t>
      </w:r>
      <w:r>
        <w:rPr>
          <w:rFonts w:eastAsia="Times New Roman" w:cs="Times New Roman"/>
          <w:szCs w:val="24"/>
        </w:rPr>
        <w:t>. Κ</w:t>
      </w:r>
      <w:r w:rsidRPr="005D791F">
        <w:rPr>
          <w:rFonts w:eastAsia="Times New Roman" w:cs="Times New Roman"/>
          <w:szCs w:val="24"/>
        </w:rPr>
        <w:t xml:space="preserve">αι </w:t>
      </w:r>
      <w:r>
        <w:rPr>
          <w:rFonts w:eastAsia="Times New Roman" w:cs="Times New Roman"/>
          <w:szCs w:val="24"/>
        </w:rPr>
        <w:t>σ</w:t>
      </w:r>
      <w:r w:rsidRPr="005D791F">
        <w:rPr>
          <w:rFonts w:eastAsia="Times New Roman" w:cs="Times New Roman"/>
          <w:szCs w:val="24"/>
        </w:rPr>
        <w:t>ας διαβάζω αυτολεξεί τι δήλωσε ο κύριος</w:t>
      </w:r>
      <w:r w:rsidRPr="001C3A41">
        <w:rPr>
          <w:rFonts w:eastAsia="Times New Roman" w:cs="Times New Roman"/>
          <w:szCs w:val="24"/>
        </w:rPr>
        <w:t xml:space="preserve"> </w:t>
      </w:r>
      <w:r>
        <w:rPr>
          <w:rFonts w:eastAsia="Times New Roman" w:cs="Times New Roman"/>
          <w:szCs w:val="24"/>
        </w:rPr>
        <w:t>Elmar Brok. Ο Γερμανός χριστιανο</w:t>
      </w:r>
      <w:r w:rsidRPr="005D791F">
        <w:rPr>
          <w:rFonts w:eastAsia="Times New Roman" w:cs="Times New Roman"/>
          <w:szCs w:val="24"/>
        </w:rPr>
        <w:t>δημοκράτης</w:t>
      </w:r>
      <w:r>
        <w:rPr>
          <w:rFonts w:eastAsia="Times New Roman" w:cs="Times New Roman"/>
          <w:szCs w:val="24"/>
        </w:rPr>
        <w:t>, λοιπόν,</w:t>
      </w:r>
      <w:r w:rsidRPr="005D791F">
        <w:rPr>
          <w:rFonts w:eastAsia="Times New Roman" w:cs="Times New Roman"/>
          <w:szCs w:val="24"/>
        </w:rPr>
        <w:t xml:space="preserve"> δηλώνε</w:t>
      </w:r>
      <w:r>
        <w:rPr>
          <w:rFonts w:eastAsia="Times New Roman" w:cs="Times New Roman"/>
          <w:szCs w:val="24"/>
        </w:rPr>
        <w:t>ι ότι</w:t>
      </w:r>
      <w:r>
        <w:rPr>
          <w:rFonts w:eastAsia="Times New Roman" w:cs="Times New Roman"/>
          <w:szCs w:val="24"/>
        </w:rPr>
        <w:t xml:space="preserve"> η</w:t>
      </w:r>
      <w:r w:rsidRPr="005D791F">
        <w:rPr>
          <w:rFonts w:eastAsia="Times New Roman" w:cs="Times New Roman"/>
          <w:szCs w:val="24"/>
        </w:rPr>
        <w:t xml:space="preserve"> Νέα Δημοκρατία έχει πει στο Ευρω</w:t>
      </w:r>
      <w:r w:rsidRPr="005D791F">
        <w:rPr>
          <w:rFonts w:eastAsia="Times New Roman" w:cs="Times New Roman"/>
          <w:szCs w:val="24"/>
        </w:rPr>
        <w:lastRenderedPageBreak/>
        <w:t xml:space="preserve">παϊκό Λαϊκό Κόμμα </w:t>
      </w:r>
      <w:r>
        <w:rPr>
          <w:rFonts w:eastAsia="Times New Roman" w:cs="Times New Roman"/>
          <w:szCs w:val="24"/>
        </w:rPr>
        <w:t>-</w:t>
      </w:r>
      <w:r w:rsidRPr="005D791F">
        <w:rPr>
          <w:rFonts w:eastAsia="Times New Roman" w:cs="Times New Roman"/>
          <w:szCs w:val="24"/>
        </w:rPr>
        <w:t>και αν δεν ισχύει</w:t>
      </w:r>
      <w:r>
        <w:rPr>
          <w:rFonts w:eastAsia="Times New Roman" w:cs="Times New Roman"/>
          <w:szCs w:val="24"/>
        </w:rPr>
        <w:t>,</w:t>
      </w:r>
      <w:r w:rsidRPr="005D791F">
        <w:rPr>
          <w:rFonts w:eastAsia="Times New Roman" w:cs="Times New Roman"/>
          <w:szCs w:val="24"/>
        </w:rPr>
        <w:t xml:space="preserve"> να βγείτε να με διαψεύσετε</w:t>
      </w:r>
      <w:r>
        <w:rPr>
          <w:rFonts w:eastAsia="Times New Roman" w:cs="Times New Roman"/>
          <w:szCs w:val="24"/>
        </w:rPr>
        <w:t>- ότι θα αποδέχονταν μία</w:t>
      </w:r>
      <w:r w:rsidRPr="005D791F">
        <w:rPr>
          <w:rFonts w:eastAsia="Times New Roman" w:cs="Times New Roman"/>
          <w:szCs w:val="24"/>
        </w:rPr>
        <w:t xml:space="preserve"> επικυρωμένη συμφωνία αλλαγής ονομασίας</w:t>
      </w:r>
      <w:r>
        <w:rPr>
          <w:rFonts w:eastAsia="Times New Roman" w:cs="Times New Roman"/>
          <w:szCs w:val="24"/>
        </w:rPr>
        <w:t>. Και πρόσθεσε μ</w:t>
      </w:r>
      <w:r w:rsidRPr="005D791F">
        <w:rPr>
          <w:rFonts w:eastAsia="Times New Roman" w:cs="Times New Roman"/>
          <w:szCs w:val="24"/>
        </w:rPr>
        <w:t>άλιστα ότι το ζήτημα αυτό συζητήθηκε στο Ευρωπαϊκό Λαϊκό Κόμμα</w:t>
      </w:r>
      <w:r>
        <w:rPr>
          <w:rFonts w:eastAsia="Times New Roman" w:cs="Times New Roman"/>
          <w:szCs w:val="24"/>
        </w:rPr>
        <w:t>.</w:t>
      </w:r>
      <w:r w:rsidRPr="005D791F">
        <w:rPr>
          <w:rFonts w:eastAsia="Times New Roman" w:cs="Times New Roman"/>
          <w:szCs w:val="24"/>
        </w:rPr>
        <w:t xml:space="preserve"> Κατά συνέπεια</w:t>
      </w:r>
      <w:r>
        <w:rPr>
          <w:rFonts w:eastAsia="Times New Roman" w:cs="Times New Roman"/>
          <w:szCs w:val="24"/>
        </w:rPr>
        <w:t>,</w:t>
      </w:r>
      <w:r w:rsidRPr="005D791F">
        <w:rPr>
          <w:rFonts w:eastAsia="Times New Roman" w:cs="Times New Roman"/>
          <w:szCs w:val="24"/>
        </w:rPr>
        <w:t xml:space="preserve"> είναι καλό ότι </w:t>
      </w:r>
      <w:r>
        <w:rPr>
          <w:rFonts w:eastAsia="Times New Roman" w:cs="Times New Roman"/>
          <w:szCs w:val="24"/>
        </w:rPr>
        <w:t xml:space="preserve">στις </w:t>
      </w:r>
      <w:r w:rsidRPr="005D791F">
        <w:rPr>
          <w:rFonts w:eastAsia="Times New Roman" w:cs="Times New Roman"/>
          <w:szCs w:val="24"/>
        </w:rPr>
        <w:t>συνομιλίες αυτές η Νέα Δημοκρατία δηλώνει ότι θα αποδεχθεί την επικυρωμένη συμφωνία</w:t>
      </w:r>
      <w:r>
        <w:rPr>
          <w:rFonts w:eastAsia="Times New Roman" w:cs="Times New Roman"/>
          <w:szCs w:val="24"/>
        </w:rPr>
        <w:t>,</w:t>
      </w:r>
      <w:r w:rsidRPr="005D791F">
        <w:rPr>
          <w:rFonts w:eastAsia="Times New Roman" w:cs="Times New Roman"/>
          <w:szCs w:val="24"/>
        </w:rPr>
        <w:t xml:space="preserve"> όταν θα συμμετέχει στην κυβέρνηση</w:t>
      </w:r>
      <w:r>
        <w:rPr>
          <w:rFonts w:eastAsia="Times New Roman" w:cs="Times New Roman"/>
          <w:szCs w:val="24"/>
        </w:rPr>
        <w:t>. Αντίστοιχη ήταν και η δήλωση του</w:t>
      </w:r>
      <w:r w:rsidRPr="00766596">
        <w:rPr>
          <w:rFonts w:eastAsia="Times New Roman" w:cs="Times New Roman"/>
          <w:szCs w:val="24"/>
        </w:rPr>
        <w:t xml:space="preserve"> </w:t>
      </w:r>
      <w:r>
        <w:rPr>
          <w:rFonts w:eastAsia="Times New Roman" w:cs="Times New Roman"/>
          <w:szCs w:val="24"/>
        </w:rPr>
        <w:t>Weber. Μ</w:t>
      </w:r>
      <w:r w:rsidRPr="005D791F">
        <w:rPr>
          <w:rFonts w:eastAsia="Times New Roman" w:cs="Times New Roman"/>
          <w:szCs w:val="24"/>
        </w:rPr>
        <w:t xml:space="preserve">πορείτε να </w:t>
      </w:r>
      <w:r>
        <w:rPr>
          <w:rFonts w:eastAsia="Times New Roman" w:cs="Times New Roman"/>
          <w:szCs w:val="24"/>
        </w:rPr>
        <w:t>μ</w:t>
      </w:r>
      <w:r w:rsidRPr="005D791F">
        <w:rPr>
          <w:rFonts w:eastAsia="Times New Roman" w:cs="Times New Roman"/>
          <w:szCs w:val="24"/>
        </w:rPr>
        <w:t xml:space="preserve">πείτε στον ιστότοπο </w:t>
      </w:r>
      <w:r>
        <w:rPr>
          <w:rFonts w:eastAsia="Times New Roman" w:cs="Times New Roman"/>
          <w:szCs w:val="24"/>
        </w:rPr>
        <w:t>«</w:t>
      </w:r>
      <w:r>
        <w:rPr>
          <w:rFonts w:eastAsia="Times New Roman" w:cs="Times New Roman"/>
          <w:szCs w:val="24"/>
        </w:rPr>
        <w:t>EURACTIV</w:t>
      </w:r>
      <w:r>
        <w:rPr>
          <w:rFonts w:eastAsia="Times New Roman" w:cs="Times New Roman"/>
          <w:szCs w:val="24"/>
        </w:rPr>
        <w:t>»</w:t>
      </w:r>
      <w:r>
        <w:rPr>
          <w:rFonts w:eastAsia="Times New Roman" w:cs="Times New Roman"/>
          <w:szCs w:val="24"/>
        </w:rPr>
        <w:t xml:space="preserve"> </w:t>
      </w:r>
      <w:r w:rsidRPr="005D791F">
        <w:rPr>
          <w:rFonts w:eastAsia="Times New Roman" w:cs="Times New Roman"/>
          <w:szCs w:val="24"/>
        </w:rPr>
        <w:t>και να διαβάσετε τις συνεντεύξε</w:t>
      </w:r>
      <w:r w:rsidRPr="005D791F">
        <w:rPr>
          <w:rFonts w:eastAsia="Times New Roman" w:cs="Times New Roman"/>
          <w:szCs w:val="24"/>
        </w:rPr>
        <w:t xml:space="preserve">ις </w:t>
      </w:r>
      <w:r>
        <w:rPr>
          <w:rFonts w:eastAsia="Times New Roman" w:cs="Times New Roman"/>
          <w:szCs w:val="24"/>
        </w:rPr>
        <w:t>τους.</w:t>
      </w:r>
    </w:p>
    <w:p w14:paraId="1286C5F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Ό</w:t>
      </w:r>
      <w:r w:rsidRPr="005D791F">
        <w:rPr>
          <w:rFonts w:eastAsia="Times New Roman" w:cs="Times New Roman"/>
          <w:szCs w:val="24"/>
        </w:rPr>
        <w:t>σοι θ</w:t>
      </w:r>
      <w:r>
        <w:rPr>
          <w:rFonts w:eastAsia="Times New Roman" w:cs="Times New Roman"/>
          <w:szCs w:val="24"/>
        </w:rPr>
        <w:t>ελήσετε</w:t>
      </w:r>
      <w:r w:rsidRPr="005D791F">
        <w:rPr>
          <w:rFonts w:eastAsia="Times New Roman" w:cs="Times New Roman"/>
          <w:szCs w:val="24"/>
        </w:rPr>
        <w:t xml:space="preserve"> να δώσετε την υπογραφή </w:t>
      </w:r>
      <w:r>
        <w:rPr>
          <w:rFonts w:eastAsia="Times New Roman" w:cs="Times New Roman"/>
          <w:szCs w:val="24"/>
        </w:rPr>
        <w:t>σας,</w:t>
      </w:r>
      <w:r w:rsidRPr="005D791F">
        <w:rPr>
          <w:rFonts w:eastAsia="Times New Roman" w:cs="Times New Roman"/>
          <w:szCs w:val="24"/>
        </w:rPr>
        <w:t xml:space="preserve"> να ξέρετε ότι υπογράφετε </w:t>
      </w:r>
      <w:r>
        <w:rPr>
          <w:rFonts w:eastAsia="Times New Roman" w:cs="Times New Roman"/>
          <w:szCs w:val="24"/>
        </w:rPr>
        <w:t xml:space="preserve">την </w:t>
      </w:r>
      <w:r w:rsidRPr="005D791F">
        <w:rPr>
          <w:rFonts w:eastAsia="Times New Roman" w:cs="Times New Roman"/>
          <w:szCs w:val="24"/>
        </w:rPr>
        <w:t>καταδίκη ενός κομμ</w:t>
      </w:r>
      <w:r>
        <w:rPr>
          <w:rFonts w:eastAsia="Times New Roman" w:cs="Times New Roman"/>
          <w:szCs w:val="24"/>
        </w:rPr>
        <w:t>ατιού της Ελλάδος,</w:t>
      </w:r>
      <w:r w:rsidRPr="005D791F">
        <w:rPr>
          <w:rFonts w:eastAsia="Times New Roman" w:cs="Times New Roman"/>
          <w:szCs w:val="24"/>
        </w:rPr>
        <w:t xml:space="preserve"> το ξεπούλημα ενός μέρους της </w:t>
      </w:r>
      <w:r>
        <w:rPr>
          <w:rFonts w:eastAsia="Times New Roman" w:cs="Times New Roman"/>
          <w:szCs w:val="24"/>
        </w:rPr>
        <w:t>Ελλάδος.</w:t>
      </w:r>
    </w:p>
    <w:p w14:paraId="1286C5FC" w14:textId="77777777" w:rsidR="000402FE" w:rsidRDefault="007623D8">
      <w:pPr>
        <w:spacing w:line="600" w:lineRule="auto"/>
        <w:ind w:firstLine="720"/>
        <w:jc w:val="both"/>
        <w:rPr>
          <w:rFonts w:eastAsia="Times New Roman"/>
          <w:szCs w:val="24"/>
        </w:rPr>
      </w:pPr>
      <w:r w:rsidRPr="00161814">
        <w:rPr>
          <w:rFonts w:eastAsia="Times New Roman"/>
          <w:szCs w:val="24"/>
        </w:rPr>
        <w:t xml:space="preserve">Δεν προσπαθούμε να </w:t>
      </w:r>
      <w:r>
        <w:rPr>
          <w:rFonts w:eastAsia="Times New Roman"/>
          <w:szCs w:val="24"/>
        </w:rPr>
        <w:t>ωραιοποιήσουμε</w:t>
      </w:r>
      <w:r w:rsidRPr="00161814">
        <w:rPr>
          <w:rFonts w:eastAsia="Times New Roman"/>
          <w:szCs w:val="24"/>
        </w:rPr>
        <w:t xml:space="preserve"> πράγματα, προσπαθούμε να μάθει </w:t>
      </w:r>
      <w:r>
        <w:rPr>
          <w:rFonts w:eastAsia="Times New Roman"/>
          <w:szCs w:val="24"/>
        </w:rPr>
        <w:t xml:space="preserve">ο </w:t>
      </w:r>
      <w:r w:rsidRPr="00161814">
        <w:rPr>
          <w:rFonts w:eastAsia="Times New Roman"/>
          <w:szCs w:val="24"/>
        </w:rPr>
        <w:t>ελληνικός λαός την αλήθεια</w:t>
      </w:r>
      <w:r>
        <w:rPr>
          <w:rFonts w:eastAsia="Times New Roman"/>
          <w:szCs w:val="24"/>
        </w:rPr>
        <w:t>.</w:t>
      </w:r>
      <w:r w:rsidRPr="00161814">
        <w:rPr>
          <w:rFonts w:eastAsia="Times New Roman"/>
          <w:szCs w:val="24"/>
        </w:rPr>
        <w:t xml:space="preserve"> </w:t>
      </w:r>
      <w:r>
        <w:rPr>
          <w:rFonts w:eastAsia="Times New Roman"/>
          <w:szCs w:val="24"/>
        </w:rPr>
        <w:t>Ό,τι ε</w:t>
      </w:r>
      <w:r>
        <w:rPr>
          <w:rFonts w:eastAsia="Times New Roman"/>
          <w:szCs w:val="24"/>
        </w:rPr>
        <w:t xml:space="preserve">ίπα προηγουμένως </w:t>
      </w:r>
      <w:r w:rsidRPr="00161814">
        <w:rPr>
          <w:rFonts w:eastAsia="Times New Roman"/>
          <w:szCs w:val="24"/>
        </w:rPr>
        <w:t>ισχύει</w:t>
      </w:r>
      <w:r>
        <w:rPr>
          <w:rFonts w:eastAsia="Times New Roman"/>
          <w:szCs w:val="24"/>
        </w:rPr>
        <w:t>. Κ</w:t>
      </w:r>
      <w:r w:rsidRPr="00161814">
        <w:rPr>
          <w:rFonts w:eastAsia="Times New Roman"/>
          <w:szCs w:val="24"/>
        </w:rPr>
        <w:t xml:space="preserve">αι </w:t>
      </w:r>
      <w:r>
        <w:rPr>
          <w:rFonts w:eastAsia="Times New Roman"/>
          <w:szCs w:val="24"/>
        </w:rPr>
        <w:t>έχω</w:t>
      </w:r>
      <w:r w:rsidRPr="00161814">
        <w:rPr>
          <w:rFonts w:eastAsia="Times New Roman"/>
          <w:szCs w:val="24"/>
        </w:rPr>
        <w:t xml:space="preserve"> να στείλω ένα τελευταίο μήνυμα στον ελληνικό λαό και ιδιαίτερα στην </w:t>
      </w:r>
      <w:r>
        <w:rPr>
          <w:rFonts w:eastAsia="Times New Roman"/>
          <w:szCs w:val="24"/>
        </w:rPr>
        <w:t>ε</w:t>
      </w:r>
      <w:r w:rsidRPr="00161814">
        <w:rPr>
          <w:rFonts w:eastAsia="Times New Roman"/>
          <w:szCs w:val="24"/>
        </w:rPr>
        <w:t>λληνική μας νεολαία</w:t>
      </w:r>
      <w:r>
        <w:rPr>
          <w:rFonts w:eastAsia="Times New Roman"/>
          <w:szCs w:val="24"/>
        </w:rPr>
        <w:t>: Η</w:t>
      </w:r>
      <w:r w:rsidRPr="00161814">
        <w:rPr>
          <w:rFonts w:eastAsia="Times New Roman"/>
          <w:szCs w:val="24"/>
        </w:rPr>
        <w:t xml:space="preserve"> Χρυσή Αυγή είναι η τελευταία γραμμή </w:t>
      </w:r>
      <w:r>
        <w:rPr>
          <w:rFonts w:eastAsia="Times New Roman"/>
          <w:szCs w:val="24"/>
        </w:rPr>
        <w:t>ά</w:t>
      </w:r>
      <w:r w:rsidRPr="00161814">
        <w:rPr>
          <w:rFonts w:eastAsia="Times New Roman"/>
          <w:szCs w:val="24"/>
        </w:rPr>
        <w:t>μυνας</w:t>
      </w:r>
      <w:r>
        <w:rPr>
          <w:rFonts w:eastAsia="Times New Roman"/>
          <w:szCs w:val="24"/>
        </w:rPr>
        <w:t>,</w:t>
      </w:r>
      <w:r w:rsidRPr="00161814">
        <w:rPr>
          <w:rFonts w:eastAsia="Times New Roman"/>
          <w:szCs w:val="24"/>
        </w:rPr>
        <w:t xml:space="preserve"> αλλά να έχετε </w:t>
      </w:r>
      <w:r w:rsidRPr="00161814">
        <w:rPr>
          <w:rFonts w:eastAsia="Times New Roman"/>
          <w:szCs w:val="24"/>
        </w:rPr>
        <w:t>υπόψ</w:t>
      </w:r>
      <w:r>
        <w:rPr>
          <w:rFonts w:eastAsia="Times New Roman"/>
          <w:szCs w:val="24"/>
        </w:rPr>
        <w:t>ιν</w:t>
      </w:r>
      <w:r w:rsidRPr="00161814">
        <w:rPr>
          <w:rFonts w:eastAsia="Times New Roman"/>
          <w:szCs w:val="24"/>
        </w:rPr>
        <w:t xml:space="preserve"> </w:t>
      </w:r>
      <w:r w:rsidRPr="00161814">
        <w:rPr>
          <w:rFonts w:eastAsia="Times New Roman"/>
          <w:szCs w:val="24"/>
        </w:rPr>
        <w:t xml:space="preserve">σας ότι είναι και η πρώτη γραμμή αντεπίθεσης. </w:t>
      </w:r>
    </w:p>
    <w:p w14:paraId="1286C5FD" w14:textId="77777777" w:rsidR="000402FE" w:rsidRDefault="007623D8">
      <w:pPr>
        <w:spacing w:line="600" w:lineRule="auto"/>
        <w:ind w:firstLine="720"/>
        <w:jc w:val="both"/>
        <w:rPr>
          <w:rFonts w:eastAsia="Times New Roman"/>
          <w:szCs w:val="24"/>
        </w:rPr>
      </w:pPr>
      <w:r w:rsidRPr="00161814">
        <w:rPr>
          <w:rFonts w:eastAsia="Times New Roman"/>
          <w:szCs w:val="24"/>
        </w:rPr>
        <w:lastRenderedPageBreak/>
        <w:t>Ευχαριστώ.</w:t>
      </w:r>
    </w:p>
    <w:p w14:paraId="1286C5FE"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w:t>
      </w:r>
      <w:r w:rsidRPr="00161814">
        <w:rPr>
          <w:rFonts w:eastAsia="Times New Roman" w:cs="Times New Roman"/>
          <w:szCs w:val="24"/>
        </w:rPr>
        <w:t xml:space="preserve"> </w:t>
      </w:r>
      <w:r>
        <w:rPr>
          <w:rFonts w:eastAsia="Times New Roman" w:cs="Times New Roman"/>
          <w:szCs w:val="24"/>
        </w:rPr>
        <w:t>Χρυσής Αυγής</w:t>
      </w:r>
      <w:r w:rsidRPr="00161814">
        <w:rPr>
          <w:rFonts w:eastAsia="Times New Roman" w:cs="Times New Roman"/>
          <w:szCs w:val="24"/>
        </w:rPr>
        <w:t>)</w:t>
      </w:r>
    </w:p>
    <w:p w14:paraId="1286C5FF" w14:textId="77777777" w:rsidR="000402FE" w:rsidRDefault="007623D8">
      <w:pPr>
        <w:spacing w:line="600" w:lineRule="auto"/>
        <w:ind w:firstLine="720"/>
        <w:jc w:val="both"/>
        <w:rPr>
          <w:rFonts w:eastAsia="Times New Roman"/>
          <w:szCs w:val="24"/>
        </w:rPr>
      </w:pPr>
      <w:r>
        <w:rPr>
          <w:rFonts w:eastAsia="Times New Roman"/>
          <w:b/>
          <w:szCs w:val="24"/>
        </w:rPr>
        <w:t xml:space="preserve">ΠΡΟΕΔΡΕΥΩΝ (Σπυρίδων Λυκούδης): </w:t>
      </w:r>
      <w:r w:rsidRPr="0006753F">
        <w:rPr>
          <w:rFonts w:eastAsia="Times New Roman"/>
          <w:szCs w:val="24"/>
        </w:rPr>
        <w:t>Ευχαριστώ, κύριε συνάδελφε.</w:t>
      </w:r>
    </w:p>
    <w:p w14:paraId="1286C600" w14:textId="77777777" w:rsidR="000402FE" w:rsidRDefault="007623D8">
      <w:pPr>
        <w:spacing w:line="600" w:lineRule="auto"/>
        <w:ind w:firstLine="720"/>
        <w:jc w:val="both"/>
        <w:rPr>
          <w:rFonts w:eastAsia="Times New Roman"/>
          <w:szCs w:val="24"/>
        </w:rPr>
      </w:pPr>
      <w:r w:rsidRPr="0006753F">
        <w:rPr>
          <w:rFonts w:eastAsia="Times New Roman"/>
          <w:szCs w:val="24"/>
        </w:rPr>
        <w:t xml:space="preserve">Η συνάδελφος </w:t>
      </w:r>
      <w:r w:rsidRPr="0006753F">
        <w:rPr>
          <w:rFonts w:eastAsia="Times New Roman"/>
          <w:szCs w:val="24"/>
        </w:rPr>
        <w:t>κ</w:t>
      </w:r>
      <w:r>
        <w:rPr>
          <w:rFonts w:eastAsia="Times New Roman"/>
          <w:szCs w:val="24"/>
        </w:rPr>
        <w:t>.</w:t>
      </w:r>
      <w:r w:rsidRPr="0006753F">
        <w:rPr>
          <w:rFonts w:eastAsia="Times New Roman"/>
          <w:szCs w:val="24"/>
        </w:rPr>
        <w:t xml:space="preserve"> </w:t>
      </w:r>
      <w:r w:rsidRPr="0006753F">
        <w:rPr>
          <w:rFonts w:eastAsia="Times New Roman"/>
          <w:szCs w:val="24"/>
        </w:rPr>
        <w:t>Ιωαννέτα Καββαδία</w:t>
      </w:r>
      <w:r>
        <w:rPr>
          <w:rFonts w:eastAsia="Times New Roman"/>
          <w:szCs w:val="24"/>
        </w:rPr>
        <w:t>,</w:t>
      </w:r>
      <w:r w:rsidRPr="0006753F">
        <w:rPr>
          <w:rFonts w:eastAsia="Times New Roman"/>
          <w:szCs w:val="24"/>
        </w:rPr>
        <w:t xml:space="preserve"> έχει τον λόγο.</w:t>
      </w:r>
    </w:p>
    <w:p w14:paraId="1286C601" w14:textId="77777777" w:rsidR="000402FE" w:rsidRDefault="007623D8">
      <w:pPr>
        <w:spacing w:line="600" w:lineRule="auto"/>
        <w:ind w:firstLine="720"/>
        <w:jc w:val="both"/>
        <w:rPr>
          <w:rFonts w:eastAsia="Times New Roman"/>
          <w:szCs w:val="24"/>
        </w:rPr>
      </w:pPr>
      <w:r>
        <w:rPr>
          <w:rFonts w:eastAsia="Times New Roman" w:cs="Times New Roman"/>
          <w:b/>
          <w:szCs w:val="24"/>
        </w:rPr>
        <w:t>ΙΩΑΝΝΕΤΑ (</w:t>
      </w:r>
      <w:r w:rsidRPr="00161814">
        <w:rPr>
          <w:rFonts w:eastAsia="Times New Roman" w:cs="Times New Roman"/>
          <w:b/>
          <w:szCs w:val="24"/>
        </w:rPr>
        <w:t>ΑΝΝΕΤΑ</w:t>
      </w:r>
      <w:r>
        <w:rPr>
          <w:rFonts w:eastAsia="Times New Roman" w:cs="Times New Roman"/>
          <w:b/>
          <w:szCs w:val="24"/>
        </w:rPr>
        <w:t>)</w:t>
      </w:r>
      <w:r w:rsidRPr="00161814">
        <w:rPr>
          <w:rFonts w:eastAsia="Times New Roman" w:cs="Times New Roman"/>
          <w:b/>
          <w:szCs w:val="24"/>
        </w:rPr>
        <w:t xml:space="preserve"> </w:t>
      </w:r>
      <w:r w:rsidRPr="00161814">
        <w:rPr>
          <w:rFonts w:eastAsia="Times New Roman" w:cs="Times New Roman"/>
          <w:b/>
          <w:bCs/>
          <w:szCs w:val="24"/>
        </w:rPr>
        <w:t>ΚΑΒΒΑΔΙΑ</w:t>
      </w:r>
      <w:r w:rsidRPr="00161814">
        <w:rPr>
          <w:rFonts w:eastAsia="Times New Roman" w:cs="Times New Roman"/>
          <w:b/>
          <w:szCs w:val="24"/>
        </w:rPr>
        <w:t>:</w:t>
      </w:r>
      <w:r>
        <w:rPr>
          <w:rFonts w:eastAsia="Times New Roman" w:cs="Times New Roman"/>
          <w:b/>
          <w:szCs w:val="24"/>
        </w:rPr>
        <w:t xml:space="preserve"> </w:t>
      </w:r>
      <w:r>
        <w:rPr>
          <w:rFonts w:eastAsia="Times New Roman"/>
          <w:szCs w:val="24"/>
        </w:rPr>
        <w:t xml:space="preserve">Ευχαριστώ, </w:t>
      </w:r>
      <w:r w:rsidRPr="00161814">
        <w:rPr>
          <w:rFonts w:eastAsia="Times New Roman"/>
          <w:szCs w:val="24"/>
        </w:rPr>
        <w:t>κύριε Πρόεδρε</w:t>
      </w:r>
      <w:r>
        <w:rPr>
          <w:rFonts w:eastAsia="Times New Roman"/>
          <w:szCs w:val="24"/>
        </w:rPr>
        <w:t>.</w:t>
      </w:r>
    </w:p>
    <w:p w14:paraId="1286C602" w14:textId="77777777" w:rsidR="000402FE" w:rsidRDefault="007623D8">
      <w:pPr>
        <w:spacing w:line="600" w:lineRule="auto"/>
        <w:ind w:firstLine="720"/>
        <w:jc w:val="both"/>
        <w:rPr>
          <w:rFonts w:eastAsia="Times New Roman"/>
          <w:szCs w:val="24"/>
        </w:rPr>
      </w:pPr>
      <w:r w:rsidRPr="00161814">
        <w:rPr>
          <w:rFonts w:eastAsia="Times New Roman"/>
          <w:szCs w:val="24"/>
        </w:rPr>
        <w:t>Κατ</w:t>
      </w:r>
      <w:r>
        <w:rPr>
          <w:rFonts w:eastAsia="Times New Roman"/>
          <w:szCs w:val="24"/>
        </w:rPr>
        <w:t xml:space="preserve">’ </w:t>
      </w:r>
      <w:r w:rsidRPr="00161814">
        <w:rPr>
          <w:rFonts w:eastAsia="Times New Roman"/>
          <w:szCs w:val="24"/>
        </w:rPr>
        <w:t>αρχάς</w:t>
      </w:r>
      <w:r>
        <w:rPr>
          <w:rFonts w:eastAsia="Times New Roman"/>
          <w:szCs w:val="24"/>
        </w:rPr>
        <w:t>,</w:t>
      </w:r>
      <w:r w:rsidRPr="00161814">
        <w:rPr>
          <w:rFonts w:eastAsia="Times New Roman"/>
          <w:szCs w:val="24"/>
        </w:rPr>
        <w:t xml:space="preserve"> να ξεκινήσω λέγοντας ότι δεν δ</w:t>
      </w:r>
      <w:r w:rsidRPr="00161814">
        <w:rPr>
          <w:rFonts w:eastAsia="Times New Roman"/>
          <w:szCs w:val="24"/>
        </w:rPr>
        <w:t>εχόμαστε μαθήματα συντροφικής αλληλεγγύης από τη Νέα Δημοκρατία σε ό</w:t>
      </w:r>
      <w:r>
        <w:rPr>
          <w:rFonts w:eastAsia="Times New Roman"/>
          <w:szCs w:val="24"/>
        </w:rPr>
        <w:t>,</w:t>
      </w:r>
      <w:r w:rsidRPr="00161814">
        <w:rPr>
          <w:rFonts w:eastAsia="Times New Roman"/>
          <w:szCs w:val="24"/>
        </w:rPr>
        <w:t>τι αφορά στις σχέσεις μας με τον Πρόεδρο της Βουλής</w:t>
      </w:r>
      <w:r>
        <w:rPr>
          <w:rFonts w:eastAsia="Times New Roman"/>
          <w:szCs w:val="24"/>
        </w:rPr>
        <w:t>,</w:t>
      </w:r>
      <w:r w:rsidRPr="00161814">
        <w:rPr>
          <w:rFonts w:eastAsia="Times New Roman"/>
          <w:szCs w:val="24"/>
        </w:rPr>
        <w:t xml:space="preserve"> σχέσεις δοκιμασμένες </w:t>
      </w:r>
      <w:r>
        <w:rPr>
          <w:rFonts w:eastAsia="Times New Roman"/>
          <w:szCs w:val="24"/>
        </w:rPr>
        <w:t>και σμιλεμένες</w:t>
      </w:r>
      <w:r w:rsidRPr="00161814">
        <w:rPr>
          <w:rFonts w:eastAsia="Times New Roman"/>
          <w:szCs w:val="24"/>
        </w:rPr>
        <w:t xml:space="preserve"> στα χρόνια μέσα σε συνθήκες που κάποιοι δεν μπορούν ούτε καν να φανταστούν</w:t>
      </w:r>
      <w:r>
        <w:rPr>
          <w:rFonts w:eastAsia="Times New Roman"/>
          <w:szCs w:val="24"/>
        </w:rPr>
        <w:t>. Ο</w:t>
      </w:r>
      <w:r w:rsidRPr="00161814">
        <w:rPr>
          <w:rFonts w:eastAsia="Times New Roman"/>
          <w:szCs w:val="24"/>
        </w:rPr>
        <w:t>ι χυδαίες εναντίον το</w:t>
      </w:r>
      <w:r w:rsidRPr="00161814">
        <w:rPr>
          <w:rFonts w:eastAsia="Times New Roman"/>
          <w:szCs w:val="24"/>
        </w:rPr>
        <w:t xml:space="preserve">υ επιθέσεις ούτε τον </w:t>
      </w:r>
      <w:r>
        <w:rPr>
          <w:rFonts w:eastAsia="Times New Roman"/>
          <w:szCs w:val="24"/>
        </w:rPr>
        <w:t xml:space="preserve">αγγίζουν </w:t>
      </w:r>
      <w:r w:rsidRPr="00161814">
        <w:rPr>
          <w:rFonts w:eastAsia="Times New Roman"/>
          <w:szCs w:val="24"/>
        </w:rPr>
        <w:t>ούτε μας αγγίζουν</w:t>
      </w:r>
      <w:r>
        <w:rPr>
          <w:rFonts w:eastAsia="Times New Roman"/>
          <w:szCs w:val="24"/>
        </w:rPr>
        <w:t>.</w:t>
      </w:r>
      <w:r w:rsidRPr="00161814">
        <w:rPr>
          <w:rFonts w:eastAsia="Times New Roman"/>
          <w:szCs w:val="24"/>
        </w:rPr>
        <w:t xml:space="preserve"> Ας αφήσει</w:t>
      </w:r>
      <w:r>
        <w:rPr>
          <w:rFonts w:eastAsia="Times New Roman"/>
          <w:szCs w:val="24"/>
        </w:rPr>
        <w:t>,</w:t>
      </w:r>
      <w:r w:rsidRPr="00161814">
        <w:rPr>
          <w:rFonts w:eastAsia="Times New Roman"/>
          <w:szCs w:val="24"/>
        </w:rPr>
        <w:t xml:space="preserve"> </w:t>
      </w:r>
      <w:r>
        <w:rPr>
          <w:rFonts w:eastAsia="Times New Roman"/>
          <w:szCs w:val="24"/>
        </w:rPr>
        <w:t>λ</w:t>
      </w:r>
      <w:r w:rsidRPr="00161814">
        <w:rPr>
          <w:rFonts w:eastAsia="Times New Roman"/>
          <w:szCs w:val="24"/>
        </w:rPr>
        <w:t>οιπόν</w:t>
      </w:r>
      <w:r>
        <w:rPr>
          <w:rFonts w:eastAsia="Times New Roman"/>
          <w:szCs w:val="24"/>
        </w:rPr>
        <w:t>, η</w:t>
      </w:r>
      <w:r w:rsidRPr="00161814">
        <w:rPr>
          <w:rFonts w:eastAsia="Times New Roman"/>
          <w:szCs w:val="24"/>
        </w:rPr>
        <w:t xml:space="preserve"> Αξιωματική Αντιπολίτευση τη δημιουργία εντυπώσεων</w:t>
      </w:r>
      <w:r>
        <w:rPr>
          <w:rFonts w:eastAsia="Times New Roman"/>
          <w:szCs w:val="24"/>
        </w:rPr>
        <w:t>.</w:t>
      </w:r>
    </w:p>
    <w:p w14:paraId="1286C603" w14:textId="77777777" w:rsidR="000402FE" w:rsidRDefault="007623D8">
      <w:pPr>
        <w:spacing w:line="600" w:lineRule="auto"/>
        <w:ind w:firstLine="720"/>
        <w:jc w:val="both"/>
        <w:rPr>
          <w:rFonts w:eastAsia="Times New Roman"/>
          <w:szCs w:val="24"/>
        </w:rPr>
      </w:pPr>
      <w:r>
        <w:rPr>
          <w:rFonts w:eastAsia="Times New Roman"/>
          <w:szCs w:val="24"/>
        </w:rPr>
        <w:t>Κ</w:t>
      </w:r>
      <w:r w:rsidRPr="00161814">
        <w:rPr>
          <w:rFonts w:eastAsia="Times New Roman"/>
          <w:szCs w:val="24"/>
        </w:rPr>
        <w:t>υρίες και κύριοι συνάδελφοι</w:t>
      </w:r>
      <w:r>
        <w:rPr>
          <w:rFonts w:eastAsia="Times New Roman"/>
          <w:szCs w:val="24"/>
        </w:rPr>
        <w:t>,</w:t>
      </w:r>
      <w:r w:rsidRPr="00161814">
        <w:rPr>
          <w:rFonts w:eastAsia="Times New Roman"/>
          <w:szCs w:val="24"/>
        </w:rPr>
        <w:t xml:space="preserve"> σε λίγες ώρες σε αυτήν εδώ την Αίθουσα μ</w:t>
      </w:r>
      <w:r>
        <w:rPr>
          <w:rFonts w:eastAsia="Times New Roman"/>
          <w:szCs w:val="24"/>
        </w:rPr>
        <w:t>ια</w:t>
      </w:r>
      <w:r w:rsidRPr="00161814">
        <w:rPr>
          <w:rFonts w:eastAsia="Times New Roman"/>
          <w:szCs w:val="24"/>
        </w:rPr>
        <w:t xml:space="preserve"> ιστορική συνεδρίαση θα έχει ολοκληρωθεί</w:t>
      </w:r>
      <w:r>
        <w:rPr>
          <w:rFonts w:eastAsia="Times New Roman"/>
          <w:szCs w:val="24"/>
        </w:rPr>
        <w:t>.</w:t>
      </w:r>
      <w:r w:rsidRPr="00161814">
        <w:rPr>
          <w:rFonts w:eastAsia="Times New Roman"/>
          <w:szCs w:val="24"/>
        </w:rPr>
        <w:t xml:space="preserve"> </w:t>
      </w:r>
      <w:r>
        <w:rPr>
          <w:rFonts w:eastAsia="Times New Roman"/>
          <w:szCs w:val="24"/>
        </w:rPr>
        <w:t>Κ</w:t>
      </w:r>
      <w:r w:rsidRPr="00161814">
        <w:rPr>
          <w:rFonts w:eastAsia="Times New Roman"/>
          <w:szCs w:val="24"/>
        </w:rPr>
        <w:t xml:space="preserve">αι </w:t>
      </w:r>
      <w:r w:rsidRPr="00161814">
        <w:rPr>
          <w:rFonts w:eastAsia="Times New Roman"/>
          <w:szCs w:val="24"/>
        </w:rPr>
        <w:t xml:space="preserve">το Κοινοβούλιο </w:t>
      </w:r>
      <w:r>
        <w:rPr>
          <w:rFonts w:eastAsia="Times New Roman"/>
          <w:szCs w:val="24"/>
        </w:rPr>
        <w:t>με</w:t>
      </w:r>
      <w:r>
        <w:rPr>
          <w:rFonts w:eastAsia="Times New Roman"/>
          <w:szCs w:val="24"/>
        </w:rPr>
        <w:t xml:space="preserve"> τη</w:t>
      </w:r>
      <w:r w:rsidRPr="00161814">
        <w:rPr>
          <w:rFonts w:eastAsia="Times New Roman"/>
          <w:szCs w:val="24"/>
        </w:rPr>
        <w:t xml:space="preserve"> ψήφο εμπιστοσύνης του θα επιβεβαιώσει </w:t>
      </w:r>
      <w:r w:rsidRPr="00161814">
        <w:rPr>
          <w:rFonts w:eastAsia="Times New Roman"/>
          <w:szCs w:val="24"/>
        </w:rPr>
        <w:lastRenderedPageBreak/>
        <w:t>πως η ανασύνθεση του πολιτικού τοπίου έχει ήδη ξεκινήσει</w:t>
      </w:r>
      <w:r>
        <w:rPr>
          <w:rFonts w:eastAsia="Times New Roman"/>
          <w:szCs w:val="24"/>
        </w:rPr>
        <w:t>.</w:t>
      </w:r>
      <w:r w:rsidRPr="00161814">
        <w:rPr>
          <w:rFonts w:eastAsia="Times New Roman"/>
          <w:szCs w:val="24"/>
        </w:rPr>
        <w:t xml:space="preserve"> Τα τελευταία </w:t>
      </w:r>
      <w:r>
        <w:rPr>
          <w:rFonts w:eastAsia="Times New Roman"/>
          <w:szCs w:val="24"/>
        </w:rPr>
        <w:t xml:space="preserve">τέσσερα </w:t>
      </w:r>
      <w:r w:rsidRPr="00161814">
        <w:rPr>
          <w:rFonts w:eastAsia="Times New Roman"/>
          <w:szCs w:val="24"/>
        </w:rPr>
        <w:t>χρόνια με πολύ σκληρές κυβερνητικές προσπάθειες</w:t>
      </w:r>
      <w:r>
        <w:rPr>
          <w:rFonts w:eastAsia="Times New Roman"/>
          <w:szCs w:val="24"/>
        </w:rPr>
        <w:t>,</w:t>
      </w:r>
      <w:r w:rsidRPr="00161814">
        <w:rPr>
          <w:rFonts w:eastAsia="Times New Roman"/>
          <w:szCs w:val="24"/>
        </w:rPr>
        <w:t xml:space="preserve"> και με μεγάλες θυσίες εκ μέρους των πολιτών</w:t>
      </w:r>
      <w:r>
        <w:rPr>
          <w:rFonts w:eastAsia="Times New Roman"/>
          <w:szCs w:val="24"/>
        </w:rPr>
        <w:t>,</w:t>
      </w:r>
      <w:r w:rsidRPr="00161814">
        <w:rPr>
          <w:rFonts w:eastAsia="Times New Roman"/>
          <w:szCs w:val="24"/>
        </w:rPr>
        <w:t xml:space="preserve"> καταφέραμε να βγάλουμε</w:t>
      </w:r>
      <w:r>
        <w:rPr>
          <w:rFonts w:eastAsia="Times New Roman"/>
          <w:szCs w:val="24"/>
        </w:rPr>
        <w:t xml:space="preserve"> τη χώρα </w:t>
      </w:r>
      <w:r w:rsidRPr="00161814">
        <w:rPr>
          <w:rFonts w:eastAsia="Times New Roman"/>
          <w:szCs w:val="24"/>
        </w:rPr>
        <w:t>από τον εφ</w:t>
      </w:r>
      <w:r w:rsidRPr="00161814">
        <w:rPr>
          <w:rFonts w:eastAsia="Times New Roman"/>
          <w:szCs w:val="24"/>
        </w:rPr>
        <w:t>ιάλτη των μνημονίων</w:t>
      </w:r>
      <w:r>
        <w:rPr>
          <w:rFonts w:eastAsia="Times New Roman"/>
          <w:szCs w:val="24"/>
        </w:rPr>
        <w:t>,</w:t>
      </w:r>
      <w:r w:rsidRPr="00161814">
        <w:rPr>
          <w:rFonts w:eastAsia="Times New Roman"/>
          <w:szCs w:val="24"/>
        </w:rPr>
        <w:t xml:space="preserve"> κρατώντας την κοινωνία όρθια</w:t>
      </w:r>
      <w:r>
        <w:rPr>
          <w:rFonts w:eastAsia="Times New Roman"/>
          <w:szCs w:val="24"/>
        </w:rPr>
        <w:t>.</w:t>
      </w:r>
      <w:r w:rsidRPr="00161814">
        <w:rPr>
          <w:rFonts w:eastAsia="Times New Roman"/>
          <w:szCs w:val="24"/>
        </w:rPr>
        <w:t xml:space="preserve"> Και τώρα αφήνοντα</w:t>
      </w:r>
      <w:r>
        <w:rPr>
          <w:rFonts w:eastAsia="Times New Roman"/>
          <w:szCs w:val="24"/>
        </w:rPr>
        <w:t>ς πίσω τις οδυνηρές Συμπληγάδες ή</w:t>
      </w:r>
      <w:r w:rsidRPr="00161814">
        <w:rPr>
          <w:rFonts w:eastAsia="Times New Roman"/>
          <w:szCs w:val="24"/>
        </w:rPr>
        <w:t>ρθε η στιγμή που οι προσπάθειες και οι αγώνες θα αρχίσουν να αποδίδουν καρπούς</w:t>
      </w:r>
      <w:r>
        <w:rPr>
          <w:rFonts w:eastAsia="Times New Roman"/>
          <w:szCs w:val="24"/>
        </w:rPr>
        <w:t>.</w:t>
      </w:r>
    </w:p>
    <w:p w14:paraId="1286C604" w14:textId="77777777" w:rsidR="000402FE" w:rsidRDefault="007623D8">
      <w:pPr>
        <w:spacing w:line="600" w:lineRule="auto"/>
        <w:ind w:firstLine="720"/>
        <w:jc w:val="both"/>
        <w:rPr>
          <w:rFonts w:eastAsia="Times New Roman"/>
          <w:szCs w:val="24"/>
        </w:rPr>
      </w:pPr>
      <w:r>
        <w:rPr>
          <w:rFonts w:eastAsia="Times New Roman"/>
          <w:szCs w:val="24"/>
        </w:rPr>
        <w:t>Έ</w:t>
      </w:r>
      <w:r w:rsidRPr="00161814">
        <w:rPr>
          <w:rFonts w:eastAsia="Times New Roman"/>
          <w:szCs w:val="24"/>
        </w:rPr>
        <w:t xml:space="preserve">γιναν το προηγούμενο διάστημα πολλά και σημαντικά </w:t>
      </w:r>
      <w:r>
        <w:rPr>
          <w:rFonts w:eastAsia="Times New Roman"/>
          <w:szCs w:val="24"/>
        </w:rPr>
        <w:t>β</w:t>
      </w:r>
      <w:r w:rsidRPr="00161814">
        <w:rPr>
          <w:rFonts w:eastAsia="Times New Roman"/>
          <w:szCs w:val="24"/>
        </w:rPr>
        <w:t>ήματα</w:t>
      </w:r>
      <w:r>
        <w:rPr>
          <w:rFonts w:eastAsia="Times New Roman"/>
          <w:szCs w:val="24"/>
        </w:rPr>
        <w:t>.</w:t>
      </w:r>
      <w:r w:rsidRPr="00161814">
        <w:rPr>
          <w:rFonts w:eastAsia="Times New Roman"/>
          <w:szCs w:val="24"/>
        </w:rPr>
        <w:t xml:space="preserve"> Αναφέρθηκαν από </w:t>
      </w:r>
      <w:r w:rsidRPr="00161814">
        <w:rPr>
          <w:rFonts w:eastAsia="Times New Roman"/>
          <w:szCs w:val="24"/>
        </w:rPr>
        <w:t>τον Πρωθυπουργό</w:t>
      </w:r>
      <w:r>
        <w:rPr>
          <w:rFonts w:eastAsia="Times New Roman"/>
          <w:szCs w:val="24"/>
        </w:rPr>
        <w:t>,</w:t>
      </w:r>
      <w:r w:rsidRPr="00161814">
        <w:rPr>
          <w:rFonts w:eastAsia="Times New Roman"/>
          <w:szCs w:val="24"/>
        </w:rPr>
        <w:t xml:space="preserve"> από Υπουργούς</w:t>
      </w:r>
      <w:r>
        <w:rPr>
          <w:rFonts w:eastAsia="Times New Roman"/>
          <w:szCs w:val="24"/>
        </w:rPr>
        <w:t>,</w:t>
      </w:r>
      <w:r w:rsidRPr="00161814">
        <w:rPr>
          <w:rFonts w:eastAsia="Times New Roman"/>
          <w:szCs w:val="24"/>
        </w:rPr>
        <w:t xml:space="preserve"> από συναδέλφους και συναδέλφισσες</w:t>
      </w:r>
      <w:r>
        <w:rPr>
          <w:rFonts w:eastAsia="Times New Roman"/>
          <w:szCs w:val="24"/>
        </w:rPr>
        <w:t>,</w:t>
      </w:r>
      <w:r w:rsidRPr="00161814">
        <w:rPr>
          <w:rFonts w:eastAsia="Times New Roman"/>
          <w:szCs w:val="24"/>
        </w:rPr>
        <w:t xml:space="preserve"> δεν χρειάζεται να τα επαναλάβω</w:t>
      </w:r>
      <w:r>
        <w:rPr>
          <w:rFonts w:eastAsia="Times New Roman"/>
          <w:szCs w:val="24"/>
        </w:rPr>
        <w:t>.</w:t>
      </w:r>
      <w:r w:rsidRPr="00161814">
        <w:rPr>
          <w:rFonts w:eastAsia="Times New Roman"/>
          <w:szCs w:val="24"/>
        </w:rPr>
        <w:t xml:space="preserve"> Θεσπίστηκαν </w:t>
      </w:r>
      <w:r>
        <w:rPr>
          <w:rFonts w:eastAsia="Times New Roman"/>
          <w:szCs w:val="24"/>
        </w:rPr>
        <w:t>σημαντικοί</w:t>
      </w:r>
      <w:r w:rsidRPr="00161814">
        <w:rPr>
          <w:rFonts w:eastAsia="Times New Roman"/>
          <w:szCs w:val="24"/>
        </w:rPr>
        <w:t xml:space="preserve"> νόμοι που αφορούσαν κάθε πτυχή της καθημερινότητας</w:t>
      </w:r>
      <w:r>
        <w:rPr>
          <w:rFonts w:eastAsia="Times New Roman"/>
          <w:szCs w:val="24"/>
        </w:rPr>
        <w:t>,</w:t>
      </w:r>
      <w:r w:rsidRPr="00161814">
        <w:rPr>
          <w:rFonts w:eastAsia="Times New Roman"/>
          <w:szCs w:val="24"/>
        </w:rPr>
        <w:t xml:space="preserve"> </w:t>
      </w:r>
      <w:r>
        <w:rPr>
          <w:rFonts w:eastAsia="Times New Roman"/>
          <w:szCs w:val="24"/>
        </w:rPr>
        <w:t>διατάξεις</w:t>
      </w:r>
      <w:r w:rsidRPr="00161814">
        <w:rPr>
          <w:rFonts w:eastAsia="Times New Roman"/>
          <w:szCs w:val="24"/>
        </w:rPr>
        <w:t xml:space="preserve"> για να μπορέσει να αναπνεύσει η οικονο</w:t>
      </w:r>
      <w:r>
        <w:rPr>
          <w:rFonts w:eastAsia="Times New Roman"/>
          <w:szCs w:val="24"/>
        </w:rPr>
        <w:t>μία</w:t>
      </w:r>
      <w:r w:rsidRPr="00161814">
        <w:rPr>
          <w:rFonts w:eastAsia="Times New Roman"/>
          <w:szCs w:val="24"/>
        </w:rPr>
        <w:t xml:space="preserve"> εντός του ασφυκτικού </w:t>
      </w:r>
      <w:r>
        <w:rPr>
          <w:rFonts w:eastAsia="Times New Roman"/>
          <w:szCs w:val="24"/>
        </w:rPr>
        <w:t>κλοιού</w:t>
      </w:r>
      <w:r w:rsidRPr="00161814">
        <w:rPr>
          <w:rFonts w:eastAsia="Times New Roman"/>
          <w:szCs w:val="24"/>
        </w:rPr>
        <w:t xml:space="preserve"> τω</w:t>
      </w:r>
      <w:r w:rsidRPr="00161814">
        <w:rPr>
          <w:rFonts w:eastAsia="Times New Roman"/>
          <w:szCs w:val="24"/>
        </w:rPr>
        <w:t>ν δανειστών</w:t>
      </w:r>
      <w:r>
        <w:rPr>
          <w:rFonts w:eastAsia="Times New Roman"/>
          <w:szCs w:val="24"/>
        </w:rPr>
        <w:t>,</w:t>
      </w:r>
      <w:r w:rsidRPr="00161814">
        <w:rPr>
          <w:rFonts w:eastAsia="Times New Roman"/>
          <w:szCs w:val="24"/>
        </w:rPr>
        <w:t xml:space="preserve"> διατάξεις που υπερασπίστηκαν τον κόσμο της εργασίας</w:t>
      </w:r>
      <w:r>
        <w:rPr>
          <w:rFonts w:eastAsia="Times New Roman"/>
          <w:szCs w:val="24"/>
        </w:rPr>
        <w:t>,</w:t>
      </w:r>
      <w:r w:rsidRPr="00161814">
        <w:rPr>
          <w:rFonts w:eastAsia="Times New Roman"/>
          <w:szCs w:val="24"/>
        </w:rPr>
        <w:t xml:space="preserve"> προγράμματα αναχαίτισης της ανθρωπιστικής κρίσης</w:t>
      </w:r>
      <w:r>
        <w:rPr>
          <w:rFonts w:eastAsia="Times New Roman"/>
          <w:szCs w:val="24"/>
        </w:rPr>
        <w:t>,</w:t>
      </w:r>
      <w:r w:rsidRPr="00161814">
        <w:rPr>
          <w:rFonts w:eastAsia="Times New Roman"/>
          <w:szCs w:val="24"/>
        </w:rPr>
        <w:t xml:space="preserve"> τολμηρές τομές στο</w:t>
      </w:r>
      <w:r>
        <w:rPr>
          <w:rFonts w:eastAsia="Times New Roman"/>
          <w:szCs w:val="24"/>
        </w:rPr>
        <w:t>ν</w:t>
      </w:r>
      <w:r w:rsidRPr="00161814">
        <w:rPr>
          <w:rFonts w:eastAsia="Times New Roman"/>
          <w:szCs w:val="24"/>
        </w:rPr>
        <w:t xml:space="preserve"> χώρο της υγείας</w:t>
      </w:r>
      <w:r>
        <w:rPr>
          <w:rFonts w:eastAsia="Times New Roman"/>
          <w:szCs w:val="24"/>
        </w:rPr>
        <w:t>,</w:t>
      </w:r>
      <w:r w:rsidRPr="00161814">
        <w:rPr>
          <w:rFonts w:eastAsia="Times New Roman"/>
          <w:szCs w:val="24"/>
        </w:rPr>
        <w:t xml:space="preserve"> </w:t>
      </w:r>
      <w:r>
        <w:rPr>
          <w:rFonts w:eastAsia="Times New Roman"/>
          <w:szCs w:val="24"/>
        </w:rPr>
        <w:t>μια</w:t>
      </w:r>
      <w:r w:rsidRPr="00161814">
        <w:rPr>
          <w:rFonts w:eastAsia="Times New Roman"/>
          <w:szCs w:val="24"/>
        </w:rPr>
        <w:t xml:space="preserve"> σειρά από νομοθετήματα που θωράκισαν αποτελεσματικότερα τα ατομικά και </w:t>
      </w:r>
      <w:r>
        <w:rPr>
          <w:rFonts w:eastAsia="Times New Roman"/>
          <w:szCs w:val="24"/>
        </w:rPr>
        <w:t xml:space="preserve">τα </w:t>
      </w:r>
      <w:r w:rsidRPr="00161814">
        <w:rPr>
          <w:rFonts w:eastAsia="Times New Roman"/>
          <w:szCs w:val="24"/>
        </w:rPr>
        <w:t>κοινωνικά δικαιώματα</w:t>
      </w:r>
      <w:r>
        <w:rPr>
          <w:rFonts w:eastAsia="Times New Roman"/>
          <w:szCs w:val="24"/>
        </w:rPr>
        <w:t>,</w:t>
      </w:r>
      <w:r w:rsidRPr="00161814">
        <w:rPr>
          <w:rFonts w:eastAsia="Times New Roman"/>
          <w:szCs w:val="24"/>
        </w:rPr>
        <w:t xml:space="preserve"> </w:t>
      </w:r>
      <w:r>
        <w:rPr>
          <w:rFonts w:eastAsia="Times New Roman"/>
          <w:szCs w:val="24"/>
        </w:rPr>
        <w:t>μια</w:t>
      </w:r>
      <w:r w:rsidRPr="00161814">
        <w:rPr>
          <w:rFonts w:eastAsia="Times New Roman"/>
          <w:szCs w:val="24"/>
        </w:rPr>
        <w:t xml:space="preserve"> σειρά από νόμους για τη διαφάνεια και την κατα</w:t>
      </w:r>
      <w:r w:rsidRPr="00161814">
        <w:rPr>
          <w:rFonts w:eastAsia="Times New Roman"/>
          <w:szCs w:val="24"/>
        </w:rPr>
        <w:lastRenderedPageBreak/>
        <w:t>πολέμηση της διαπλοκής</w:t>
      </w:r>
      <w:r>
        <w:rPr>
          <w:rFonts w:eastAsia="Times New Roman"/>
          <w:szCs w:val="24"/>
        </w:rPr>
        <w:t>,</w:t>
      </w:r>
      <w:r w:rsidRPr="00161814">
        <w:rPr>
          <w:rFonts w:eastAsia="Times New Roman"/>
          <w:szCs w:val="24"/>
        </w:rPr>
        <w:t xml:space="preserve"> </w:t>
      </w:r>
      <w:r>
        <w:rPr>
          <w:rFonts w:eastAsia="Times New Roman"/>
          <w:szCs w:val="24"/>
        </w:rPr>
        <w:t>μια</w:t>
      </w:r>
      <w:r w:rsidRPr="00161814">
        <w:rPr>
          <w:rFonts w:eastAsia="Times New Roman"/>
          <w:szCs w:val="24"/>
        </w:rPr>
        <w:t xml:space="preserve"> </w:t>
      </w:r>
      <w:r>
        <w:rPr>
          <w:rFonts w:eastAsia="Times New Roman"/>
          <w:szCs w:val="24"/>
        </w:rPr>
        <w:t xml:space="preserve">άλλη </w:t>
      </w:r>
      <w:r w:rsidRPr="00161814">
        <w:rPr>
          <w:rFonts w:eastAsia="Times New Roman"/>
          <w:szCs w:val="24"/>
        </w:rPr>
        <w:t xml:space="preserve">σειρά από κυβερνητικές αποφάσεις που εξασφάλιζαν το δημοκρατικότερο και περισσότερο ακομμάτιστο τρόπο λειτουργίας του </w:t>
      </w:r>
      <w:r>
        <w:rPr>
          <w:rFonts w:eastAsia="Times New Roman"/>
          <w:szCs w:val="24"/>
        </w:rPr>
        <w:t>κ</w:t>
      </w:r>
      <w:r w:rsidRPr="00161814">
        <w:rPr>
          <w:rFonts w:eastAsia="Times New Roman"/>
          <w:szCs w:val="24"/>
        </w:rPr>
        <w:t>ράτους</w:t>
      </w:r>
      <w:r>
        <w:rPr>
          <w:rFonts w:eastAsia="Times New Roman"/>
          <w:szCs w:val="24"/>
        </w:rPr>
        <w:t>.</w:t>
      </w:r>
      <w:r w:rsidRPr="00161814">
        <w:rPr>
          <w:rFonts w:eastAsia="Times New Roman"/>
          <w:szCs w:val="24"/>
        </w:rPr>
        <w:t xml:space="preserve"> Όλα αυτά έχουν ήδη αφήσει το αποτύπωμά τους στο</w:t>
      </w:r>
      <w:r>
        <w:rPr>
          <w:rFonts w:eastAsia="Times New Roman"/>
          <w:szCs w:val="24"/>
        </w:rPr>
        <w:t>ν</w:t>
      </w:r>
      <w:r w:rsidRPr="00161814">
        <w:rPr>
          <w:rFonts w:eastAsia="Times New Roman"/>
          <w:szCs w:val="24"/>
        </w:rPr>
        <w:t xml:space="preserve"> δημόσιο βίο της χώρας</w:t>
      </w:r>
      <w:r>
        <w:rPr>
          <w:rFonts w:eastAsia="Times New Roman"/>
          <w:szCs w:val="24"/>
        </w:rPr>
        <w:t>.</w:t>
      </w:r>
    </w:p>
    <w:p w14:paraId="1286C605" w14:textId="77777777" w:rsidR="000402FE" w:rsidRDefault="007623D8">
      <w:pPr>
        <w:spacing w:line="600" w:lineRule="auto"/>
        <w:ind w:firstLine="720"/>
        <w:jc w:val="both"/>
        <w:rPr>
          <w:rFonts w:eastAsia="Times New Roman"/>
          <w:szCs w:val="24"/>
        </w:rPr>
      </w:pPr>
      <w:r w:rsidRPr="00161814">
        <w:rPr>
          <w:rFonts w:eastAsia="Times New Roman"/>
          <w:szCs w:val="24"/>
        </w:rPr>
        <w:t>Είναι</w:t>
      </w:r>
      <w:r>
        <w:rPr>
          <w:rFonts w:eastAsia="Times New Roman"/>
          <w:szCs w:val="24"/>
        </w:rPr>
        <w:t>,</w:t>
      </w:r>
      <w:r w:rsidRPr="00161814">
        <w:rPr>
          <w:rFonts w:eastAsia="Times New Roman"/>
          <w:szCs w:val="24"/>
        </w:rPr>
        <w:t xml:space="preserve"> </w:t>
      </w:r>
      <w:r>
        <w:rPr>
          <w:rFonts w:eastAsia="Times New Roman"/>
          <w:szCs w:val="24"/>
        </w:rPr>
        <w:t>όμως,</w:t>
      </w:r>
      <w:r w:rsidRPr="00161814">
        <w:rPr>
          <w:rFonts w:eastAsia="Times New Roman"/>
          <w:szCs w:val="24"/>
        </w:rPr>
        <w:t xml:space="preserve"> προφανές πως απαιτούνται πολλά ακόμη να γίνουν</w:t>
      </w:r>
      <w:r>
        <w:rPr>
          <w:rFonts w:eastAsia="Times New Roman"/>
          <w:szCs w:val="24"/>
        </w:rPr>
        <w:t>.</w:t>
      </w:r>
      <w:r w:rsidRPr="00161814">
        <w:rPr>
          <w:rFonts w:eastAsia="Times New Roman"/>
          <w:szCs w:val="24"/>
        </w:rPr>
        <w:t xml:space="preserve"> Περνάμε πλέον από την περίοδο που αποκρού</w:t>
      </w:r>
      <w:r>
        <w:rPr>
          <w:rFonts w:eastAsia="Times New Roman"/>
          <w:szCs w:val="24"/>
        </w:rPr>
        <w:t>αμε</w:t>
      </w:r>
      <w:r w:rsidRPr="00161814">
        <w:rPr>
          <w:rFonts w:eastAsia="Times New Roman"/>
          <w:szCs w:val="24"/>
        </w:rPr>
        <w:t xml:space="preserve"> τις επιθέσεις </w:t>
      </w:r>
      <w:r>
        <w:rPr>
          <w:rFonts w:eastAsia="Times New Roman"/>
          <w:szCs w:val="24"/>
        </w:rPr>
        <w:t>σ</w:t>
      </w:r>
      <w:r w:rsidRPr="00161814">
        <w:rPr>
          <w:rFonts w:eastAsia="Times New Roman"/>
          <w:szCs w:val="24"/>
        </w:rPr>
        <w:t>τις συντάξεις</w:t>
      </w:r>
      <w:r>
        <w:rPr>
          <w:rFonts w:eastAsia="Times New Roman"/>
          <w:szCs w:val="24"/>
        </w:rPr>
        <w:t>,</w:t>
      </w:r>
      <w:r w:rsidRPr="00161814">
        <w:rPr>
          <w:rFonts w:eastAsia="Times New Roman"/>
          <w:szCs w:val="24"/>
        </w:rPr>
        <w:t xml:space="preserve"> στην περίοδο που αυξάνουμε το εισόδημα των πολιτών με την προαναγγελθείσα αύξηση του κατώτατου κ</w:t>
      </w:r>
      <w:r w:rsidRPr="00161814">
        <w:rPr>
          <w:rFonts w:eastAsia="Times New Roman"/>
          <w:szCs w:val="24"/>
        </w:rPr>
        <w:t>αι τη</w:t>
      </w:r>
      <w:r>
        <w:rPr>
          <w:rFonts w:eastAsia="Times New Roman"/>
          <w:szCs w:val="24"/>
        </w:rPr>
        <w:t>ν κατάργηση του αίσχους του υπο</w:t>
      </w:r>
      <w:r w:rsidRPr="00161814">
        <w:rPr>
          <w:rFonts w:eastAsia="Times New Roman"/>
          <w:szCs w:val="24"/>
        </w:rPr>
        <w:t>κατώτατου μισθού</w:t>
      </w:r>
      <w:r>
        <w:rPr>
          <w:rFonts w:eastAsia="Times New Roman"/>
          <w:szCs w:val="24"/>
        </w:rPr>
        <w:t>.</w:t>
      </w:r>
      <w:r w:rsidRPr="00161814">
        <w:rPr>
          <w:rFonts w:eastAsia="Times New Roman"/>
          <w:szCs w:val="24"/>
        </w:rPr>
        <w:t xml:space="preserve"> Περνάμε από την εποχή της διακυβέρνησης μέσα από κλειστές </w:t>
      </w:r>
      <w:r>
        <w:rPr>
          <w:rFonts w:eastAsia="Times New Roman"/>
          <w:szCs w:val="24"/>
        </w:rPr>
        <w:t>ε</w:t>
      </w:r>
      <w:r w:rsidRPr="00161814">
        <w:rPr>
          <w:rFonts w:eastAsia="Times New Roman"/>
          <w:szCs w:val="24"/>
        </w:rPr>
        <w:t>λίτ και πολιτικές επιχειρηματικές οικογένειες</w:t>
      </w:r>
      <w:r>
        <w:rPr>
          <w:rFonts w:eastAsia="Times New Roman"/>
          <w:szCs w:val="24"/>
        </w:rPr>
        <w:t>,</w:t>
      </w:r>
      <w:r w:rsidRPr="00161814">
        <w:rPr>
          <w:rFonts w:eastAsia="Times New Roman"/>
          <w:szCs w:val="24"/>
        </w:rPr>
        <w:t xml:space="preserve"> στην εποχή της απλής αναλογικής</w:t>
      </w:r>
      <w:r>
        <w:rPr>
          <w:rFonts w:eastAsia="Times New Roman"/>
          <w:szCs w:val="24"/>
        </w:rPr>
        <w:t>.</w:t>
      </w:r>
      <w:r w:rsidRPr="00161814">
        <w:rPr>
          <w:rFonts w:eastAsia="Times New Roman"/>
          <w:szCs w:val="24"/>
        </w:rPr>
        <w:t xml:space="preserve"> Απαλλασσόμαστε σταδιακά</w:t>
      </w:r>
      <w:r>
        <w:rPr>
          <w:rFonts w:eastAsia="Times New Roman"/>
          <w:szCs w:val="24"/>
        </w:rPr>
        <w:t>,</w:t>
      </w:r>
      <w:r w:rsidRPr="00161814">
        <w:rPr>
          <w:rFonts w:eastAsia="Times New Roman"/>
          <w:szCs w:val="24"/>
        </w:rPr>
        <w:t xml:space="preserve"> και καθόλου εύκολα</w:t>
      </w:r>
      <w:r>
        <w:rPr>
          <w:rFonts w:eastAsia="Times New Roman"/>
          <w:szCs w:val="24"/>
        </w:rPr>
        <w:t>,</w:t>
      </w:r>
      <w:r w:rsidRPr="00161814">
        <w:rPr>
          <w:rFonts w:eastAsia="Times New Roman"/>
          <w:szCs w:val="24"/>
        </w:rPr>
        <w:t xml:space="preserve"> από τα κυκλώματα τ</w:t>
      </w:r>
      <w:r w:rsidRPr="00161814">
        <w:rPr>
          <w:rFonts w:eastAsia="Times New Roman"/>
          <w:szCs w:val="24"/>
        </w:rPr>
        <w:t>ης διαπλοκής και της διαφθοράς</w:t>
      </w:r>
      <w:r>
        <w:rPr>
          <w:rFonts w:eastAsia="Times New Roman"/>
          <w:szCs w:val="24"/>
        </w:rPr>
        <w:t>,</w:t>
      </w:r>
      <w:r w:rsidRPr="00161814">
        <w:rPr>
          <w:rFonts w:eastAsia="Times New Roman"/>
          <w:szCs w:val="24"/>
        </w:rPr>
        <w:t xml:space="preserve"> επιδιώκοντας έναν κόσμο με λιγότερες οικονομικές και γενικότερα λιγότερες ταξικές ανισότητες</w:t>
      </w:r>
      <w:r>
        <w:rPr>
          <w:rFonts w:eastAsia="Times New Roman"/>
          <w:szCs w:val="24"/>
        </w:rPr>
        <w:t>.</w:t>
      </w:r>
    </w:p>
    <w:p w14:paraId="1286C606" w14:textId="77777777" w:rsidR="000402FE" w:rsidRDefault="007623D8">
      <w:pPr>
        <w:spacing w:line="600" w:lineRule="auto"/>
        <w:ind w:firstLine="720"/>
        <w:jc w:val="both"/>
        <w:rPr>
          <w:rFonts w:eastAsia="Times New Roman"/>
          <w:szCs w:val="24"/>
        </w:rPr>
      </w:pPr>
      <w:r>
        <w:rPr>
          <w:rFonts w:eastAsia="Times New Roman"/>
          <w:szCs w:val="24"/>
        </w:rPr>
        <w:t>Υ</w:t>
      </w:r>
      <w:r w:rsidRPr="00161814">
        <w:rPr>
          <w:rFonts w:eastAsia="Times New Roman"/>
          <w:szCs w:val="24"/>
        </w:rPr>
        <w:t>πάρχει</w:t>
      </w:r>
      <w:r>
        <w:rPr>
          <w:rFonts w:eastAsia="Times New Roman"/>
          <w:szCs w:val="24"/>
        </w:rPr>
        <w:t>, β</w:t>
      </w:r>
      <w:r w:rsidRPr="00161814">
        <w:rPr>
          <w:rFonts w:eastAsia="Times New Roman"/>
          <w:szCs w:val="24"/>
        </w:rPr>
        <w:t>εβαίως και η απέναντι πλευρά</w:t>
      </w:r>
      <w:r>
        <w:rPr>
          <w:rFonts w:eastAsia="Times New Roman"/>
          <w:szCs w:val="24"/>
        </w:rPr>
        <w:t>. Η πλευρά που συνασπίζε</w:t>
      </w:r>
      <w:r w:rsidRPr="00161814">
        <w:rPr>
          <w:rFonts w:eastAsia="Times New Roman"/>
          <w:szCs w:val="24"/>
        </w:rPr>
        <w:t>ται εναντίον του νέου πολιτικού τοπίου που δημιουργείται</w:t>
      </w:r>
      <w:r>
        <w:rPr>
          <w:rFonts w:eastAsia="Times New Roman"/>
          <w:szCs w:val="24"/>
        </w:rPr>
        <w:t>.</w:t>
      </w:r>
      <w:r>
        <w:rPr>
          <w:rFonts w:eastAsia="Times New Roman"/>
          <w:szCs w:val="24"/>
        </w:rPr>
        <w:t xml:space="preserve"> </w:t>
      </w:r>
      <w:r>
        <w:rPr>
          <w:rFonts w:eastAsia="Times New Roman"/>
          <w:szCs w:val="24"/>
        </w:rPr>
        <w:t xml:space="preserve">Όλοι </w:t>
      </w:r>
      <w:r>
        <w:rPr>
          <w:rFonts w:eastAsia="Times New Roman"/>
          <w:szCs w:val="24"/>
        </w:rPr>
        <w:t>αυτοί</w:t>
      </w:r>
      <w:r>
        <w:rPr>
          <w:rFonts w:eastAsia="Times New Roman"/>
          <w:szCs w:val="24"/>
        </w:rPr>
        <w:t xml:space="preserve"> </w:t>
      </w:r>
      <w:r w:rsidRPr="00161814">
        <w:rPr>
          <w:rFonts w:eastAsia="Times New Roman"/>
          <w:szCs w:val="24"/>
        </w:rPr>
        <w:t xml:space="preserve">που βλέπουν ότι χάνουν </w:t>
      </w:r>
      <w:r>
        <w:rPr>
          <w:rFonts w:eastAsia="Times New Roman"/>
          <w:szCs w:val="24"/>
        </w:rPr>
        <w:t>για</w:t>
      </w:r>
      <w:r w:rsidRPr="00161814">
        <w:rPr>
          <w:rFonts w:eastAsia="Times New Roman"/>
          <w:szCs w:val="24"/>
        </w:rPr>
        <w:t xml:space="preserve"> άλλη </w:t>
      </w:r>
      <w:r>
        <w:rPr>
          <w:rFonts w:eastAsia="Times New Roman"/>
          <w:szCs w:val="24"/>
        </w:rPr>
        <w:t>μια</w:t>
      </w:r>
      <w:r w:rsidRPr="00161814">
        <w:rPr>
          <w:rFonts w:eastAsia="Times New Roman"/>
          <w:szCs w:val="24"/>
        </w:rPr>
        <w:t xml:space="preserve"> φορά τις </w:t>
      </w:r>
      <w:r w:rsidRPr="00161814">
        <w:rPr>
          <w:rFonts w:eastAsia="Times New Roman"/>
          <w:szCs w:val="24"/>
        </w:rPr>
        <w:lastRenderedPageBreak/>
        <w:t>κάποτε συνήθ</w:t>
      </w:r>
      <w:r>
        <w:rPr>
          <w:rFonts w:eastAsia="Times New Roman"/>
          <w:szCs w:val="24"/>
        </w:rPr>
        <w:t>ει</w:t>
      </w:r>
      <w:r w:rsidRPr="00161814">
        <w:rPr>
          <w:rFonts w:eastAsia="Times New Roman"/>
          <w:szCs w:val="24"/>
        </w:rPr>
        <w:t xml:space="preserve">ς τους </w:t>
      </w:r>
      <w:r>
        <w:rPr>
          <w:rFonts w:eastAsia="Times New Roman"/>
          <w:szCs w:val="24"/>
        </w:rPr>
        <w:t>προσβάσεις</w:t>
      </w:r>
      <w:r w:rsidRPr="00161814">
        <w:rPr>
          <w:rFonts w:eastAsia="Times New Roman"/>
          <w:szCs w:val="24"/>
        </w:rPr>
        <w:t xml:space="preserve"> στο δημόσιο χρήμα</w:t>
      </w:r>
      <w:r>
        <w:rPr>
          <w:rFonts w:eastAsia="Times New Roman"/>
          <w:szCs w:val="24"/>
        </w:rPr>
        <w:t>, ό</w:t>
      </w:r>
      <w:r w:rsidRPr="00161814">
        <w:rPr>
          <w:rFonts w:eastAsia="Times New Roman"/>
          <w:szCs w:val="24"/>
        </w:rPr>
        <w:t>λοι αυτοί που το πελατειακό του</w:t>
      </w:r>
      <w:r>
        <w:rPr>
          <w:rFonts w:eastAsia="Times New Roman"/>
          <w:szCs w:val="24"/>
        </w:rPr>
        <w:t>ς</w:t>
      </w:r>
      <w:r w:rsidRPr="00161814">
        <w:rPr>
          <w:rFonts w:eastAsia="Times New Roman"/>
          <w:szCs w:val="24"/>
        </w:rPr>
        <w:t xml:space="preserve"> σύστημα καταρρέει</w:t>
      </w:r>
      <w:r>
        <w:rPr>
          <w:rFonts w:eastAsia="Times New Roman"/>
          <w:szCs w:val="24"/>
        </w:rPr>
        <w:t>, ό</w:t>
      </w:r>
      <w:r w:rsidRPr="00161814">
        <w:rPr>
          <w:rFonts w:eastAsia="Times New Roman"/>
          <w:szCs w:val="24"/>
        </w:rPr>
        <w:t xml:space="preserve">λοι αυτοί που οι ακροδεξιές φασίζουσες ιδεοληψίες τους δείχνουν τα δόντια </w:t>
      </w:r>
      <w:r>
        <w:rPr>
          <w:rFonts w:eastAsia="Times New Roman"/>
          <w:szCs w:val="24"/>
        </w:rPr>
        <w:t>τους,</w:t>
      </w:r>
      <w:r w:rsidRPr="00161814">
        <w:rPr>
          <w:rFonts w:eastAsia="Times New Roman"/>
          <w:szCs w:val="24"/>
        </w:rPr>
        <w:t xml:space="preserve"> επειδή ακριβώς </w:t>
      </w:r>
      <w:r>
        <w:rPr>
          <w:rFonts w:eastAsia="Times New Roman"/>
          <w:szCs w:val="24"/>
        </w:rPr>
        <w:t>δεν αντέχο</w:t>
      </w:r>
      <w:r>
        <w:rPr>
          <w:rFonts w:eastAsia="Times New Roman"/>
          <w:szCs w:val="24"/>
        </w:rPr>
        <w:t>υν</w:t>
      </w:r>
      <w:r w:rsidRPr="00161814">
        <w:rPr>
          <w:rFonts w:eastAsia="Times New Roman"/>
          <w:szCs w:val="24"/>
        </w:rPr>
        <w:t xml:space="preserve"> άλλο να κρυφτούν</w:t>
      </w:r>
      <w:r>
        <w:rPr>
          <w:rFonts w:eastAsia="Times New Roman"/>
          <w:szCs w:val="24"/>
        </w:rPr>
        <w:t>.</w:t>
      </w:r>
    </w:p>
    <w:p w14:paraId="1286C607" w14:textId="77777777" w:rsidR="000402FE" w:rsidRDefault="007623D8">
      <w:pPr>
        <w:spacing w:line="600" w:lineRule="auto"/>
        <w:ind w:firstLine="720"/>
        <w:jc w:val="both"/>
        <w:rPr>
          <w:rFonts w:eastAsia="Times New Roman"/>
          <w:szCs w:val="24"/>
        </w:rPr>
      </w:pPr>
      <w:r>
        <w:rPr>
          <w:rFonts w:eastAsia="Times New Roman"/>
          <w:szCs w:val="24"/>
        </w:rPr>
        <w:t>Ν</w:t>
      </w:r>
      <w:r w:rsidRPr="00161814">
        <w:rPr>
          <w:rFonts w:eastAsia="Times New Roman"/>
          <w:szCs w:val="24"/>
        </w:rPr>
        <w:t>εοφιλελεύθερ</w:t>
      </w:r>
      <w:r>
        <w:rPr>
          <w:rFonts w:eastAsia="Times New Roman"/>
          <w:szCs w:val="24"/>
        </w:rPr>
        <w:t>οι</w:t>
      </w:r>
      <w:r w:rsidRPr="00161814">
        <w:rPr>
          <w:rFonts w:eastAsia="Times New Roman"/>
          <w:szCs w:val="24"/>
        </w:rPr>
        <w:t xml:space="preserve"> τεχνοκράτες των </w:t>
      </w:r>
      <w:r>
        <w:rPr>
          <w:rFonts w:eastAsia="Times New Roman"/>
          <w:szCs w:val="24"/>
        </w:rPr>
        <w:t>κ</w:t>
      </w:r>
      <w:r w:rsidRPr="00161814">
        <w:rPr>
          <w:rFonts w:eastAsia="Times New Roman"/>
          <w:szCs w:val="24"/>
        </w:rPr>
        <w:t xml:space="preserve">λειστών γραφείων που </w:t>
      </w:r>
      <w:r>
        <w:rPr>
          <w:rFonts w:eastAsia="Times New Roman"/>
          <w:szCs w:val="24"/>
        </w:rPr>
        <w:t xml:space="preserve">μια ζωή </w:t>
      </w:r>
      <w:r w:rsidRPr="00161814">
        <w:rPr>
          <w:rFonts w:eastAsia="Times New Roman"/>
          <w:szCs w:val="24"/>
        </w:rPr>
        <w:t xml:space="preserve">είχαν εξασφαλισμένη </w:t>
      </w:r>
      <w:r>
        <w:rPr>
          <w:rFonts w:eastAsia="Times New Roman"/>
          <w:szCs w:val="24"/>
        </w:rPr>
        <w:t>μια</w:t>
      </w:r>
      <w:r w:rsidRPr="00161814">
        <w:rPr>
          <w:rFonts w:eastAsia="Times New Roman"/>
          <w:szCs w:val="24"/>
        </w:rPr>
        <w:t xml:space="preserve"> ακριβοπληρωμένη δουλειά στην επιχείρησή του μπαμπά</w:t>
      </w:r>
      <w:r>
        <w:rPr>
          <w:rFonts w:eastAsia="Times New Roman"/>
          <w:szCs w:val="24"/>
        </w:rPr>
        <w:t>,</w:t>
      </w:r>
      <w:r w:rsidRPr="00161814">
        <w:rPr>
          <w:rFonts w:eastAsia="Times New Roman"/>
          <w:szCs w:val="24"/>
        </w:rPr>
        <w:t xml:space="preserve"> στην τράπεζα του φίλου του μπαμπά ή στον τελευταίο όροφο του Υπουργείου </w:t>
      </w:r>
      <w:r>
        <w:rPr>
          <w:rFonts w:eastAsia="Times New Roman"/>
          <w:szCs w:val="24"/>
        </w:rPr>
        <w:t>χάρη</w:t>
      </w:r>
      <w:r w:rsidRPr="00161814">
        <w:rPr>
          <w:rFonts w:eastAsia="Times New Roman"/>
          <w:szCs w:val="24"/>
        </w:rPr>
        <w:t xml:space="preserve"> </w:t>
      </w:r>
      <w:r>
        <w:rPr>
          <w:rFonts w:eastAsia="Times New Roman"/>
          <w:szCs w:val="24"/>
        </w:rPr>
        <w:t>σ</w:t>
      </w:r>
      <w:r w:rsidRPr="00161814">
        <w:rPr>
          <w:rFonts w:eastAsia="Times New Roman"/>
          <w:szCs w:val="24"/>
        </w:rPr>
        <w:t xml:space="preserve">τον πολιτικό </w:t>
      </w:r>
      <w:r w:rsidRPr="00161814">
        <w:rPr>
          <w:rFonts w:eastAsia="Times New Roman"/>
          <w:szCs w:val="24"/>
        </w:rPr>
        <w:t>σπόνσορα του μπαμπά</w:t>
      </w:r>
      <w:r>
        <w:rPr>
          <w:rFonts w:eastAsia="Times New Roman"/>
          <w:szCs w:val="24"/>
        </w:rPr>
        <w:t>.</w:t>
      </w:r>
      <w:r w:rsidRPr="00161814">
        <w:rPr>
          <w:rFonts w:eastAsia="Times New Roman"/>
          <w:szCs w:val="24"/>
        </w:rPr>
        <w:t xml:space="preserve"> </w:t>
      </w:r>
      <w:r>
        <w:rPr>
          <w:rFonts w:eastAsia="Times New Roman"/>
          <w:szCs w:val="24"/>
        </w:rPr>
        <w:t>Καλοταϊσμένοι</w:t>
      </w:r>
      <w:r w:rsidRPr="00161814">
        <w:rPr>
          <w:rFonts w:eastAsia="Times New Roman"/>
          <w:szCs w:val="24"/>
        </w:rPr>
        <w:t xml:space="preserve"> </w:t>
      </w:r>
      <w:r w:rsidRPr="00161814">
        <w:rPr>
          <w:rFonts w:eastAsia="Times New Roman"/>
          <w:szCs w:val="24"/>
        </w:rPr>
        <w:t>χρυσοκάνθαροι της διαπλοκής και τ</w:t>
      </w:r>
      <w:r>
        <w:rPr>
          <w:rFonts w:eastAsia="Times New Roman"/>
          <w:szCs w:val="24"/>
        </w:rPr>
        <w:t>ω</w:t>
      </w:r>
      <w:r w:rsidRPr="00161814">
        <w:rPr>
          <w:rFonts w:eastAsia="Times New Roman"/>
          <w:szCs w:val="24"/>
        </w:rPr>
        <w:t>ν πάντοτε κατάλληλ</w:t>
      </w:r>
      <w:r>
        <w:rPr>
          <w:rFonts w:eastAsia="Times New Roman"/>
          <w:szCs w:val="24"/>
        </w:rPr>
        <w:t>ων</w:t>
      </w:r>
      <w:r w:rsidRPr="00161814">
        <w:rPr>
          <w:rFonts w:eastAsia="Times New Roman"/>
          <w:szCs w:val="24"/>
        </w:rPr>
        <w:t xml:space="preserve"> γνωριμιών</w:t>
      </w:r>
      <w:r>
        <w:rPr>
          <w:rFonts w:eastAsia="Times New Roman"/>
          <w:szCs w:val="24"/>
        </w:rPr>
        <w:t>, δήθεν Ε</w:t>
      </w:r>
      <w:r w:rsidRPr="00161814">
        <w:rPr>
          <w:rFonts w:eastAsia="Times New Roman"/>
          <w:szCs w:val="24"/>
        </w:rPr>
        <w:t xml:space="preserve">υρωπαϊστές μόνον εφόσον η Ευρώπη εγγυάται και δεν θίγει τα προνόμιά </w:t>
      </w:r>
      <w:r>
        <w:rPr>
          <w:rFonts w:eastAsia="Times New Roman"/>
          <w:szCs w:val="24"/>
        </w:rPr>
        <w:t>τους,</w:t>
      </w:r>
      <w:r w:rsidRPr="00161814">
        <w:rPr>
          <w:rFonts w:eastAsia="Times New Roman"/>
          <w:szCs w:val="24"/>
        </w:rPr>
        <w:t xml:space="preserve"> εμφανί</w:t>
      </w:r>
      <w:r>
        <w:rPr>
          <w:rFonts w:eastAsia="Times New Roman"/>
          <w:szCs w:val="24"/>
        </w:rPr>
        <w:t>ζονται τώρα σφιχταγκαλιασμένοι χ</w:t>
      </w:r>
      <w:r w:rsidRPr="00161814">
        <w:rPr>
          <w:rFonts w:eastAsia="Times New Roman"/>
          <w:szCs w:val="24"/>
        </w:rPr>
        <w:t>ωρίς ενδοιασμούς με ό</w:t>
      </w:r>
      <w:r>
        <w:rPr>
          <w:rFonts w:eastAsia="Times New Roman"/>
          <w:szCs w:val="24"/>
        </w:rPr>
        <w:t>,</w:t>
      </w:r>
      <w:r w:rsidRPr="00161814">
        <w:rPr>
          <w:rFonts w:eastAsia="Times New Roman"/>
          <w:szCs w:val="24"/>
        </w:rPr>
        <w:t>τι πιο συντηρη</w:t>
      </w:r>
      <w:r w:rsidRPr="00161814">
        <w:rPr>
          <w:rFonts w:eastAsia="Times New Roman"/>
          <w:szCs w:val="24"/>
        </w:rPr>
        <w:t>τικό</w:t>
      </w:r>
      <w:r>
        <w:rPr>
          <w:rFonts w:eastAsia="Times New Roman"/>
          <w:szCs w:val="24"/>
        </w:rPr>
        <w:t>,</w:t>
      </w:r>
      <w:r w:rsidRPr="00161814">
        <w:rPr>
          <w:rFonts w:eastAsia="Times New Roman"/>
          <w:szCs w:val="24"/>
        </w:rPr>
        <w:t xml:space="preserve"> αντιδραστικό</w:t>
      </w:r>
      <w:r>
        <w:rPr>
          <w:rFonts w:eastAsia="Times New Roman"/>
          <w:szCs w:val="24"/>
        </w:rPr>
        <w:t>,</w:t>
      </w:r>
      <w:r w:rsidRPr="00161814">
        <w:rPr>
          <w:rFonts w:eastAsia="Times New Roman"/>
          <w:szCs w:val="24"/>
        </w:rPr>
        <w:t xml:space="preserve"> εθνικιστικό και εντέλει φασιστικό έχει στα σκοτεινά σπλάχνα της η ελληνική κοινωνία</w:t>
      </w:r>
      <w:r>
        <w:rPr>
          <w:rFonts w:eastAsia="Times New Roman"/>
          <w:szCs w:val="24"/>
        </w:rPr>
        <w:t>.</w:t>
      </w:r>
    </w:p>
    <w:p w14:paraId="1286C608" w14:textId="77777777" w:rsidR="000402FE" w:rsidRDefault="007623D8">
      <w:pPr>
        <w:spacing w:line="600" w:lineRule="auto"/>
        <w:ind w:firstLine="720"/>
        <w:jc w:val="both"/>
        <w:rPr>
          <w:rFonts w:eastAsia="Times New Roman"/>
          <w:szCs w:val="24"/>
        </w:rPr>
      </w:pPr>
      <w:r>
        <w:rPr>
          <w:rFonts w:eastAsia="Times New Roman"/>
          <w:szCs w:val="24"/>
        </w:rPr>
        <w:t>Τ</w:t>
      </w:r>
      <w:r w:rsidRPr="00161814">
        <w:rPr>
          <w:rFonts w:eastAsia="Times New Roman"/>
          <w:szCs w:val="24"/>
        </w:rPr>
        <w:t>ι συνδέει αυτή</w:t>
      </w:r>
      <w:r>
        <w:rPr>
          <w:rFonts w:eastAsia="Times New Roman"/>
          <w:szCs w:val="24"/>
        </w:rPr>
        <w:t>ν</w:t>
      </w:r>
      <w:r w:rsidRPr="00161814">
        <w:rPr>
          <w:rFonts w:eastAsia="Times New Roman"/>
          <w:szCs w:val="24"/>
        </w:rPr>
        <w:t xml:space="preserve"> τη </w:t>
      </w:r>
      <w:r>
        <w:rPr>
          <w:rFonts w:eastAsia="Times New Roman"/>
          <w:szCs w:val="24"/>
        </w:rPr>
        <w:t>φ</w:t>
      </w:r>
      <w:r w:rsidRPr="00161814">
        <w:rPr>
          <w:rFonts w:eastAsia="Times New Roman"/>
          <w:szCs w:val="24"/>
        </w:rPr>
        <w:t>α</w:t>
      </w:r>
      <w:r>
        <w:rPr>
          <w:rFonts w:eastAsia="Times New Roman"/>
          <w:szCs w:val="24"/>
        </w:rPr>
        <w:t>ιά</w:t>
      </w:r>
      <w:r w:rsidRPr="00161814">
        <w:rPr>
          <w:rFonts w:eastAsia="Times New Roman"/>
          <w:szCs w:val="24"/>
        </w:rPr>
        <w:t xml:space="preserve"> ετερόκλητη συμμαχία</w:t>
      </w:r>
      <w:r>
        <w:rPr>
          <w:rFonts w:eastAsia="Times New Roman"/>
          <w:szCs w:val="24"/>
        </w:rPr>
        <w:t>;</w:t>
      </w:r>
      <w:r w:rsidRPr="00161814">
        <w:rPr>
          <w:rFonts w:eastAsia="Times New Roman"/>
          <w:szCs w:val="24"/>
        </w:rPr>
        <w:t xml:space="preserve"> Μα</w:t>
      </w:r>
      <w:r>
        <w:rPr>
          <w:rFonts w:eastAsia="Times New Roman"/>
          <w:szCs w:val="24"/>
        </w:rPr>
        <w:t>,</w:t>
      </w:r>
      <w:r w:rsidRPr="00161814">
        <w:rPr>
          <w:rFonts w:eastAsia="Times New Roman"/>
          <w:szCs w:val="24"/>
        </w:rPr>
        <w:t xml:space="preserve"> η διακαής επιθυ</w:t>
      </w:r>
      <w:r>
        <w:rPr>
          <w:rFonts w:eastAsia="Times New Roman"/>
          <w:szCs w:val="24"/>
        </w:rPr>
        <w:t>μία</w:t>
      </w:r>
      <w:r w:rsidRPr="00161814">
        <w:rPr>
          <w:rFonts w:eastAsia="Times New Roman"/>
          <w:szCs w:val="24"/>
        </w:rPr>
        <w:t xml:space="preserve"> να ξαναβρεθούν στην εξουσία που θεωρούν ότι δικαιωματικά τους ανήκει</w:t>
      </w:r>
      <w:r>
        <w:rPr>
          <w:rFonts w:eastAsia="Times New Roman"/>
          <w:szCs w:val="24"/>
        </w:rPr>
        <w:t>.</w:t>
      </w:r>
      <w:r>
        <w:rPr>
          <w:rFonts w:eastAsia="Times New Roman"/>
          <w:szCs w:val="24"/>
        </w:rPr>
        <w:t xml:space="preserve"> </w:t>
      </w:r>
      <w:r>
        <w:rPr>
          <w:rFonts w:eastAsia="Times New Roman"/>
          <w:szCs w:val="24"/>
        </w:rPr>
        <w:t>Κ</w:t>
      </w:r>
      <w:r w:rsidRPr="00161814">
        <w:rPr>
          <w:rFonts w:eastAsia="Times New Roman"/>
          <w:szCs w:val="24"/>
        </w:rPr>
        <w:t xml:space="preserve">αι </w:t>
      </w:r>
      <w:r w:rsidRPr="00161814">
        <w:rPr>
          <w:rFonts w:eastAsia="Times New Roman"/>
          <w:szCs w:val="24"/>
        </w:rPr>
        <w:t xml:space="preserve">μπροστά </w:t>
      </w:r>
      <w:r w:rsidRPr="00161814">
        <w:rPr>
          <w:rFonts w:eastAsia="Times New Roman"/>
          <w:szCs w:val="24"/>
        </w:rPr>
        <w:t xml:space="preserve">σε αυτόν τον </w:t>
      </w:r>
      <w:r>
        <w:rPr>
          <w:rFonts w:eastAsia="Times New Roman"/>
          <w:szCs w:val="24"/>
        </w:rPr>
        <w:t>«</w:t>
      </w:r>
      <w:r>
        <w:rPr>
          <w:rFonts w:eastAsia="Times New Roman"/>
          <w:szCs w:val="24"/>
        </w:rPr>
        <w:t>ι</w:t>
      </w:r>
      <w:r w:rsidRPr="00161814">
        <w:rPr>
          <w:rFonts w:eastAsia="Times New Roman"/>
          <w:szCs w:val="24"/>
        </w:rPr>
        <w:t>ερό</w:t>
      </w:r>
      <w:r>
        <w:rPr>
          <w:rFonts w:eastAsia="Times New Roman"/>
          <w:szCs w:val="24"/>
        </w:rPr>
        <w:t>»</w:t>
      </w:r>
      <w:r w:rsidRPr="00161814">
        <w:rPr>
          <w:rFonts w:eastAsia="Times New Roman"/>
          <w:szCs w:val="24"/>
        </w:rPr>
        <w:t xml:space="preserve"> για </w:t>
      </w:r>
      <w:r>
        <w:rPr>
          <w:rFonts w:eastAsia="Times New Roman"/>
          <w:szCs w:val="24"/>
        </w:rPr>
        <w:t>αυτούς,</w:t>
      </w:r>
      <w:r w:rsidRPr="00161814">
        <w:rPr>
          <w:rFonts w:eastAsia="Times New Roman"/>
          <w:szCs w:val="24"/>
        </w:rPr>
        <w:t xml:space="preserve"> </w:t>
      </w:r>
      <w:r>
        <w:rPr>
          <w:rFonts w:eastAsia="Times New Roman"/>
          <w:szCs w:val="24"/>
        </w:rPr>
        <w:t>στόχο</w:t>
      </w:r>
      <w:r w:rsidRPr="00161814">
        <w:rPr>
          <w:rFonts w:eastAsia="Times New Roman"/>
          <w:szCs w:val="24"/>
        </w:rPr>
        <w:t xml:space="preserve"> δεν θα διστάσουν σε τίποτα</w:t>
      </w:r>
      <w:r>
        <w:rPr>
          <w:rFonts w:eastAsia="Times New Roman"/>
          <w:szCs w:val="24"/>
        </w:rPr>
        <w:t>. Ε</w:t>
      </w:r>
      <w:r w:rsidRPr="00161814">
        <w:rPr>
          <w:rFonts w:eastAsia="Times New Roman"/>
          <w:szCs w:val="24"/>
        </w:rPr>
        <w:t xml:space="preserve">πιστρατεύουν </w:t>
      </w:r>
      <w:r>
        <w:rPr>
          <w:rFonts w:eastAsia="Times New Roman"/>
          <w:szCs w:val="24"/>
        </w:rPr>
        <w:t>όλο</w:t>
      </w:r>
      <w:r w:rsidRPr="00161814">
        <w:rPr>
          <w:rFonts w:eastAsia="Times New Roman"/>
          <w:szCs w:val="24"/>
        </w:rPr>
        <w:t xml:space="preserve"> </w:t>
      </w:r>
      <w:r w:rsidRPr="00161814">
        <w:rPr>
          <w:rFonts w:eastAsia="Times New Roman"/>
          <w:szCs w:val="24"/>
        </w:rPr>
        <w:lastRenderedPageBreak/>
        <w:t>τον κίτρινο Τύπο στις πλέον εξευτελιστικές του εκδοχές</w:t>
      </w:r>
      <w:r>
        <w:rPr>
          <w:rFonts w:eastAsia="Times New Roman"/>
          <w:szCs w:val="24"/>
        </w:rPr>
        <w:t>.</w:t>
      </w:r>
      <w:r w:rsidRPr="00161814">
        <w:rPr>
          <w:rFonts w:eastAsia="Times New Roman"/>
          <w:szCs w:val="24"/>
        </w:rPr>
        <w:t xml:space="preserve"> </w:t>
      </w:r>
      <w:r>
        <w:rPr>
          <w:rFonts w:eastAsia="Times New Roman"/>
          <w:szCs w:val="24"/>
        </w:rPr>
        <w:t xml:space="preserve">Επιτίθενται στη </w:t>
      </w:r>
      <w:r>
        <w:rPr>
          <w:rFonts w:eastAsia="Times New Roman"/>
          <w:szCs w:val="24"/>
        </w:rPr>
        <w:t>δικαιοσύνη</w:t>
      </w:r>
      <w:r>
        <w:rPr>
          <w:rFonts w:eastAsia="Times New Roman"/>
          <w:szCs w:val="24"/>
        </w:rPr>
        <w:t xml:space="preserve">, γιατί ερευνά τα σκάνδαλά τους. </w:t>
      </w:r>
      <w:r w:rsidRPr="00161814">
        <w:rPr>
          <w:rFonts w:eastAsia="Times New Roman"/>
          <w:szCs w:val="24"/>
        </w:rPr>
        <w:t>Απειλούν με τηλεφωνήματα</w:t>
      </w:r>
      <w:r>
        <w:rPr>
          <w:rFonts w:eastAsia="Times New Roman"/>
          <w:szCs w:val="24"/>
        </w:rPr>
        <w:t>,</w:t>
      </w:r>
      <w:r w:rsidRPr="00161814">
        <w:rPr>
          <w:rFonts w:eastAsia="Times New Roman"/>
          <w:szCs w:val="24"/>
        </w:rPr>
        <w:t xml:space="preserve"> μηνύματα και αφίσες</w:t>
      </w:r>
      <w:r>
        <w:rPr>
          <w:rFonts w:eastAsia="Times New Roman"/>
          <w:szCs w:val="24"/>
        </w:rPr>
        <w:t>,</w:t>
      </w:r>
      <w:r w:rsidRPr="00161814">
        <w:rPr>
          <w:rFonts w:eastAsia="Times New Roman"/>
          <w:szCs w:val="24"/>
        </w:rPr>
        <w:t xml:space="preserve"> Βουλευτές</w:t>
      </w:r>
      <w:r>
        <w:rPr>
          <w:rFonts w:eastAsia="Times New Roman"/>
          <w:szCs w:val="24"/>
        </w:rPr>
        <w:t>.</w:t>
      </w:r>
      <w:r>
        <w:rPr>
          <w:rFonts w:eastAsia="Times New Roman"/>
          <w:szCs w:val="24"/>
        </w:rPr>
        <w:t xml:space="preserve"> Μ</w:t>
      </w:r>
      <w:r w:rsidRPr="00161814">
        <w:rPr>
          <w:rFonts w:eastAsia="Times New Roman"/>
          <w:szCs w:val="24"/>
        </w:rPr>
        <w:t>άλιστα</w:t>
      </w:r>
      <w:r>
        <w:rPr>
          <w:rFonts w:eastAsia="Times New Roman"/>
          <w:szCs w:val="24"/>
        </w:rPr>
        <w:t>,</w:t>
      </w:r>
      <w:r w:rsidRPr="00161814">
        <w:rPr>
          <w:rFonts w:eastAsia="Times New Roman"/>
          <w:szCs w:val="24"/>
        </w:rPr>
        <w:t xml:space="preserve"> </w:t>
      </w:r>
      <w:r>
        <w:rPr>
          <w:rFonts w:eastAsia="Times New Roman"/>
          <w:szCs w:val="24"/>
        </w:rPr>
        <w:t>το</w:t>
      </w:r>
      <w:r w:rsidRPr="00161814">
        <w:rPr>
          <w:rFonts w:eastAsia="Times New Roman"/>
          <w:szCs w:val="24"/>
        </w:rPr>
        <w:t xml:space="preserve"> θεωρούν </w:t>
      </w:r>
      <w:r>
        <w:rPr>
          <w:rFonts w:eastAsia="Times New Roman"/>
          <w:szCs w:val="24"/>
        </w:rPr>
        <w:t xml:space="preserve">και </w:t>
      </w:r>
      <w:r w:rsidRPr="00161814">
        <w:rPr>
          <w:rFonts w:eastAsia="Times New Roman"/>
          <w:szCs w:val="24"/>
        </w:rPr>
        <w:t>ως επιβεβλημένη πολιτική πράξη</w:t>
      </w:r>
      <w:r>
        <w:rPr>
          <w:rFonts w:eastAsia="Times New Roman"/>
          <w:szCs w:val="24"/>
        </w:rPr>
        <w:t>.</w:t>
      </w:r>
      <w:r w:rsidRPr="00161814">
        <w:rPr>
          <w:rFonts w:eastAsia="Times New Roman"/>
          <w:szCs w:val="24"/>
        </w:rPr>
        <w:t xml:space="preserve"> Σύμφωνα </w:t>
      </w:r>
      <w:r>
        <w:rPr>
          <w:rFonts w:eastAsia="Times New Roman"/>
          <w:szCs w:val="24"/>
        </w:rPr>
        <w:t>δε</w:t>
      </w:r>
      <w:r w:rsidRPr="00161814">
        <w:rPr>
          <w:rFonts w:eastAsia="Times New Roman"/>
          <w:szCs w:val="24"/>
        </w:rPr>
        <w:t xml:space="preserve"> με τον αναπληρωτή εκπρόσωπο της Νέας Δημοκρατίας</w:t>
      </w:r>
      <w:r>
        <w:rPr>
          <w:rFonts w:eastAsia="Times New Roman"/>
          <w:szCs w:val="24"/>
        </w:rPr>
        <w:t>,</w:t>
      </w:r>
      <w:r w:rsidRPr="00161814">
        <w:rPr>
          <w:rFonts w:eastAsia="Times New Roman"/>
          <w:szCs w:val="24"/>
        </w:rPr>
        <w:t xml:space="preserve"> αυτό είναι υποχρέωση</w:t>
      </w:r>
      <w:r>
        <w:rPr>
          <w:rFonts w:eastAsia="Times New Roman"/>
          <w:szCs w:val="24"/>
        </w:rPr>
        <w:t>.</w:t>
      </w:r>
    </w:p>
    <w:p w14:paraId="1286C609" w14:textId="77777777" w:rsidR="000402FE" w:rsidRDefault="007623D8">
      <w:pPr>
        <w:spacing w:line="600" w:lineRule="auto"/>
        <w:ind w:firstLine="720"/>
        <w:jc w:val="both"/>
        <w:rPr>
          <w:rFonts w:eastAsia="Times New Roman"/>
          <w:szCs w:val="24"/>
        </w:rPr>
      </w:pPr>
      <w:r>
        <w:rPr>
          <w:rFonts w:eastAsia="Times New Roman"/>
          <w:szCs w:val="24"/>
        </w:rPr>
        <w:t>Τ</w:t>
      </w:r>
      <w:r w:rsidRPr="00161814">
        <w:rPr>
          <w:rFonts w:eastAsia="Times New Roman"/>
          <w:szCs w:val="24"/>
        </w:rPr>
        <w:t xml:space="preserve">ην </w:t>
      </w:r>
      <w:r>
        <w:rPr>
          <w:rFonts w:eastAsia="Times New Roman"/>
          <w:szCs w:val="24"/>
        </w:rPr>
        <w:t>ίδια ώρα, με αφορμή την ιστορική Σ</w:t>
      </w:r>
      <w:r w:rsidRPr="00161814">
        <w:rPr>
          <w:rFonts w:eastAsia="Times New Roman"/>
          <w:szCs w:val="24"/>
        </w:rPr>
        <w:t xml:space="preserve">υμφωνία των Πρεσπών </w:t>
      </w:r>
      <w:r>
        <w:rPr>
          <w:rFonts w:eastAsia="Times New Roman"/>
          <w:szCs w:val="24"/>
        </w:rPr>
        <w:t>-</w:t>
      </w:r>
      <w:r>
        <w:rPr>
          <w:rFonts w:eastAsia="Times New Roman"/>
          <w:szCs w:val="24"/>
        </w:rPr>
        <w:t>μια</w:t>
      </w:r>
      <w:r w:rsidRPr="00161814">
        <w:rPr>
          <w:rFonts w:eastAsia="Times New Roman"/>
          <w:szCs w:val="24"/>
        </w:rPr>
        <w:t xml:space="preserve"> συμφωνία με την οποία κλείνει ένα χρονίζον εθνικό θέμα πάνω στο οποίο χτίστηκαν πολιτικές</w:t>
      </w:r>
      <w:r>
        <w:rPr>
          <w:rFonts w:eastAsia="Times New Roman"/>
          <w:szCs w:val="24"/>
        </w:rPr>
        <w:t>,</w:t>
      </w:r>
      <w:r w:rsidRPr="00161814">
        <w:rPr>
          <w:rFonts w:eastAsia="Times New Roman"/>
          <w:szCs w:val="24"/>
        </w:rPr>
        <w:t xml:space="preserve"> αλλά </w:t>
      </w:r>
      <w:r>
        <w:rPr>
          <w:rFonts w:eastAsia="Times New Roman"/>
          <w:szCs w:val="24"/>
        </w:rPr>
        <w:t>κ</w:t>
      </w:r>
      <w:r w:rsidRPr="00161814">
        <w:rPr>
          <w:rFonts w:eastAsia="Times New Roman"/>
          <w:szCs w:val="24"/>
        </w:rPr>
        <w:t>αι θρησκευτικές καριέρες</w:t>
      </w:r>
      <w:r>
        <w:rPr>
          <w:rFonts w:eastAsia="Times New Roman"/>
          <w:szCs w:val="24"/>
        </w:rPr>
        <w:t>-</w:t>
      </w:r>
      <w:r w:rsidRPr="00161814">
        <w:rPr>
          <w:rFonts w:eastAsia="Times New Roman"/>
          <w:szCs w:val="24"/>
        </w:rPr>
        <w:t xml:space="preserve"> επενδύουν σε όλους τους τόνους </w:t>
      </w:r>
      <w:r>
        <w:rPr>
          <w:rFonts w:eastAsia="Times New Roman"/>
          <w:szCs w:val="24"/>
        </w:rPr>
        <w:t>σ</w:t>
      </w:r>
      <w:r w:rsidRPr="00161814">
        <w:rPr>
          <w:rFonts w:eastAsia="Times New Roman"/>
          <w:szCs w:val="24"/>
        </w:rPr>
        <w:t>την πατριδοκ</w:t>
      </w:r>
      <w:r>
        <w:rPr>
          <w:rFonts w:eastAsia="Times New Roman"/>
          <w:szCs w:val="24"/>
        </w:rPr>
        <w:t xml:space="preserve">απηλία ως </w:t>
      </w:r>
      <w:r>
        <w:rPr>
          <w:rFonts w:eastAsia="Times New Roman"/>
          <w:szCs w:val="24"/>
        </w:rPr>
        <w:t xml:space="preserve">ύστατό </w:t>
      </w:r>
      <w:r>
        <w:rPr>
          <w:rFonts w:eastAsia="Times New Roman"/>
          <w:szCs w:val="24"/>
        </w:rPr>
        <w:t xml:space="preserve">τους καταφύγιο, κλείνοντας </w:t>
      </w:r>
      <w:r w:rsidRPr="00161814">
        <w:rPr>
          <w:rFonts w:eastAsia="Times New Roman"/>
          <w:szCs w:val="24"/>
        </w:rPr>
        <w:t xml:space="preserve">παράλληλα το μάτι στους ξένους </w:t>
      </w:r>
      <w:r>
        <w:rPr>
          <w:rFonts w:eastAsia="Times New Roman"/>
          <w:szCs w:val="24"/>
        </w:rPr>
        <w:t xml:space="preserve">λέγοντας </w:t>
      </w:r>
      <w:r w:rsidRPr="00161814">
        <w:rPr>
          <w:rFonts w:eastAsia="Times New Roman"/>
          <w:szCs w:val="24"/>
        </w:rPr>
        <w:t>πως</w:t>
      </w:r>
      <w:r w:rsidRPr="00B12C5B">
        <w:rPr>
          <w:rFonts w:eastAsia="Times New Roman"/>
          <w:szCs w:val="24"/>
        </w:rPr>
        <w:t>:</w:t>
      </w:r>
      <w:r w:rsidRPr="00161814">
        <w:rPr>
          <w:rFonts w:eastAsia="Times New Roman"/>
          <w:szCs w:val="24"/>
        </w:rPr>
        <w:t xml:space="preserve"> </w:t>
      </w:r>
      <w:r>
        <w:rPr>
          <w:rFonts w:eastAsia="Times New Roman"/>
          <w:szCs w:val="24"/>
        </w:rPr>
        <w:t>«Ε</w:t>
      </w:r>
      <w:r w:rsidRPr="00161814">
        <w:rPr>
          <w:rFonts w:eastAsia="Times New Roman"/>
          <w:szCs w:val="24"/>
        </w:rPr>
        <w:t>ντάξει</w:t>
      </w:r>
      <w:r>
        <w:rPr>
          <w:rFonts w:eastAsia="Times New Roman"/>
          <w:szCs w:val="24"/>
        </w:rPr>
        <w:t>,</w:t>
      </w:r>
      <w:r w:rsidRPr="00161814">
        <w:rPr>
          <w:rFonts w:eastAsia="Times New Roman"/>
          <w:szCs w:val="24"/>
        </w:rPr>
        <w:t xml:space="preserve"> κοιτάξτε</w:t>
      </w:r>
      <w:r>
        <w:rPr>
          <w:rFonts w:eastAsia="Times New Roman"/>
          <w:szCs w:val="24"/>
        </w:rPr>
        <w:t>,</w:t>
      </w:r>
      <w:r w:rsidRPr="00161814">
        <w:rPr>
          <w:rFonts w:eastAsia="Times New Roman"/>
          <w:szCs w:val="24"/>
        </w:rPr>
        <w:t xml:space="preserve"> δεν εννοούμε κιόλας αυτά που λέμε</w:t>
      </w:r>
      <w:r>
        <w:rPr>
          <w:rFonts w:eastAsia="Times New Roman"/>
          <w:szCs w:val="24"/>
        </w:rPr>
        <w:t>».</w:t>
      </w:r>
      <w:r w:rsidRPr="00161814">
        <w:rPr>
          <w:rFonts w:eastAsia="Times New Roman"/>
          <w:szCs w:val="24"/>
        </w:rPr>
        <w:t xml:space="preserve"> Και ξεκαθαρίζουν πως μόλις καταφέρουν να </w:t>
      </w:r>
      <w:r>
        <w:rPr>
          <w:rFonts w:eastAsia="Times New Roman"/>
          <w:szCs w:val="24"/>
        </w:rPr>
        <w:t xml:space="preserve">παλινορθωθούν </w:t>
      </w:r>
      <w:r w:rsidRPr="00161814">
        <w:rPr>
          <w:rFonts w:eastAsia="Times New Roman"/>
          <w:szCs w:val="24"/>
        </w:rPr>
        <w:t>σκοπεύουν</w:t>
      </w:r>
      <w:r>
        <w:rPr>
          <w:rFonts w:eastAsia="Times New Roman"/>
          <w:szCs w:val="24"/>
        </w:rPr>
        <w:t>,</w:t>
      </w:r>
      <w:r w:rsidRPr="00161814">
        <w:rPr>
          <w:rFonts w:eastAsia="Times New Roman"/>
          <w:szCs w:val="24"/>
        </w:rPr>
        <w:t xml:space="preserve"> όπως </w:t>
      </w:r>
      <w:r>
        <w:rPr>
          <w:rFonts w:eastAsia="Times New Roman"/>
          <w:szCs w:val="24"/>
        </w:rPr>
        <w:t>μ</w:t>
      </w:r>
      <w:r w:rsidRPr="00161814">
        <w:rPr>
          <w:rFonts w:eastAsia="Times New Roman"/>
          <w:szCs w:val="24"/>
        </w:rPr>
        <w:t xml:space="preserve">άλιστα το είπε και από το Βήμα του </w:t>
      </w:r>
      <w:r>
        <w:rPr>
          <w:rFonts w:eastAsia="Times New Roman"/>
          <w:szCs w:val="24"/>
        </w:rPr>
        <w:t>σ</w:t>
      </w:r>
      <w:r w:rsidRPr="00161814">
        <w:rPr>
          <w:rFonts w:eastAsia="Times New Roman"/>
          <w:szCs w:val="24"/>
        </w:rPr>
        <w:t xml:space="preserve">υνεδρίου </w:t>
      </w:r>
      <w:r w:rsidRPr="00161814">
        <w:rPr>
          <w:rFonts w:eastAsia="Times New Roman"/>
          <w:szCs w:val="24"/>
        </w:rPr>
        <w:t>της Νέας Δη</w:t>
      </w:r>
      <w:r>
        <w:rPr>
          <w:rFonts w:eastAsia="Times New Roman"/>
          <w:szCs w:val="24"/>
        </w:rPr>
        <w:t xml:space="preserve">μοκρατίας ο ίδιος ο αρχηγός της, </w:t>
      </w:r>
      <w:r w:rsidRPr="00161814">
        <w:rPr>
          <w:rFonts w:eastAsia="Times New Roman"/>
          <w:szCs w:val="24"/>
        </w:rPr>
        <w:t>ο Κυριάκος Μητσοτάκης</w:t>
      </w:r>
      <w:r>
        <w:rPr>
          <w:rFonts w:eastAsia="Times New Roman"/>
          <w:szCs w:val="24"/>
        </w:rPr>
        <w:t>,</w:t>
      </w:r>
      <w:r w:rsidRPr="00161814">
        <w:rPr>
          <w:rFonts w:eastAsia="Times New Roman"/>
          <w:szCs w:val="24"/>
        </w:rPr>
        <w:t xml:space="preserve"> να τελειώσουν ό</w:t>
      </w:r>
      <w:r w:rsidRPr="00161814">
        <w:rPr>
          <w:rFonts w:eastAsia="Times New Roman"/>
          <w:szCs w:val="24"/>
        </w:rPr>
        <w:t>χι μόνο με όσα κάνει η Αριστερά</w:t>
      </w:r>
      <w:r>
        <w:rPr>
          <w:rFonts w:eastAsia="Times New Roman"/>
          <w:szCs w:val="24"/>
        </w:rPr>
        <w:t>,</w:t>
      </w:r>
      <w:r w:rsidRPr="00161814">
        <w:rPr>
          <w:rFonts w:eastAsia="Times New Roman"/>
          <w:szCs w:val="24"/>
        </w:rPr>
        <w:t xml:space="preserve"> αλ</w:t>
      </w:r>
      <w:r>
        <w:rPr>
          <w:rFonts w:eastAsia="Times New Roman"/>
          <w:szCs w:val="24"/>
        </w:rPr>
        <w:t>λά και με όσα πιστεύει</w:t>
      </w:r>
      <w:r>
        <w:rPr>
          <w:rFonts w:eastAsia="Times New Roman"/>
          <w:szCs w:val="24"/>
        </w:rPr>
        <w:t>.</w:t>
      </w:r>
      <w:r w:rsidRPr="00161814">
        <w:rPr>
          <w:rFonts w:eastAsia="Times New Roman"/>
          <w:szCs w:val="24"/>
        </w:rPr>
        <w:t xml:space="preserve"> </w:t>
      </w:r>
      <w:r>
        <w:rPr>
          <w:rFonts w:eastAsia="Times New Roman"/>
          <w:szCs w:val="24"/>
        </w:rPr>
        <w:t>Α</w:t>
      </w:r>
      <w:r w:rsidRPr="00161814">
        <w:rPr>
          <w:rFonts w:eastAsia="Times New Roman"/>
          <w:szCs w:val="24"/>
        </w:rPr>
        <w:t xml:space="preserve">κριβώς </w:t>
      </w:r>
      <w:r w:rsidRPr="00161814">
        <w:rPr>
          <w:rFonts w:eastAsia="Times New Roman"/>
          <w:szCs w:val="24"/>
        </w:rPr>
        <w:t>δηλαδή ό</w:t>
      </w:r>
      <w:r>
        <w:rPr>
          <w:rFonts w:eastAsia="Times New Roman"/>
          <w:szCs w:val="24"/>
        </w:rPr>
        <w:t>,</w:t>
      </w:r>
      <w:r w:rsidRPr="00161814">
        <w:rPr>
          <w:rFonts w:eastAsia="Times New Roman"/>
          <w:szCs w:val="24"/>
        </w:rPr>
        <w:t xml:space="preserve">τι </w:t>
      </w:r>
      <w:r>
        <w:rPr>
          <w:rFonts w:eastAsia="Times New Roman"/>
          <w:szCs w:val="24"/>
        </w:rPr>
        <w:t xml:space="preserve">διακήρυσσαν </w:t>
      </w:r>
      <w:r w:rsidRPr="00161814">
        <w:rPr>
          <w:rFonts w:eastAsia="Times New Roman"/>
          <w:szCs w:val="24"/>
        </w:rPr>
        <w:t xml:space="preserve">οι ταγματασφαλίτες και μαυραγορίτες </w:t>
      </w:r>
      <w:r>
        <w:rPr>
          <w:rFonts w:eastAsia="Times New Roman"/>
          <w:szCs w:val="24"/>
        </w:rPr>
        <w:t xml:space="preserve">πολιτικοί </w:t>
      </w:r>
      <w:r w:rsidRPr="00161814">
        <w:rPr>
          <w:rFonts w:eastAsia="Times New Roman"/>
          <w:szCs w:val="24"/>
        </w:rPr>
        <w:t>τους πρόγονοι που κυβέρνησαν μετά τον Εμφύλιο</w:t>
      </w:r>
      <w:r>
        <w:rPr>
          <w:rFonts w:eastAsia="Times New Roman"/>
          <w:szCs w:val="24"/>
        </w:rPr>
        <w:t xml:space="preserve">. </w:t>
      </w:r>
      <w:r w:rsidRPr="00161814">
        <w:rPr>
          <w:rFonts w:eastAsia="Times New Roman"/>
          <w:szCs w:val="24"/>
        </w:rPr>
        <w:t>Αυτή</w:t>
      </w:r>
      <w:r>
        <w:rPr>
          <w:rFonts w:eastAsia="Times New Roman"/>
          <w:szCs w:val="24"/>
        </w:rPr>
        <w:t>ν</w:t>
      </w:r>
      <w:r w:rsidRPr="00161814">
        <w:rPr>
          <w:rFonts w:eastAsia="Times New Roman"/>
          <w:szCs w:val="24"/>
        </w:rPr>
        <w:t xml:space="preserve"> </w:t>
      </w:r>
      <w:r w:rsidRPr="00161814">
        <w:rPr>
          <w:rFonts w:eastAsia="Times New Roman"/>
          <w:szCs w:val="24"/>
        </w:rPr>
        <w:lastRenderedPageBreak/>
        <w:t>την Ελλάδα</w:t>
      </w:r>
      <w:r>
        <w:rPr>
          <w:rFonts w:eastAsia="Times New Roman"/>
          <w:szCs w:val="24"/>
        </w:rPr>
        <w:t>,</w:t>
      </w:r>
      <w:r w:rsidRPr="00161814">
        <w:rPr>
          <w:rFonts w:eastAsia="Times New Roman"/>
          <w:szCs w:val="24"/>
        </w:rPr>
        <w:t xml:space="preserve"> κυρίες και κύριοι συνάδελφοι</w:t>
      </w:r>
      <w:r>
        <w:rPr>
          <w:rFonts w:eastAsia="Times New Roman"/>
          <w:szCs w:val="24"/>
        </w:rPr>
        <w:t>,</w:t>
      </w:r>
      <w:r w:rsidRPr="00161814">
        <w:rPr>
          <w:rFonts w:eastAsia="Times New Roman"/>
          <w:szCs w:val="24"/>
        </w:rPr>
        <w:t xml:space="preserve"> ονειρεύονται να </w:t>
      </w:r>
      <w:r>
        <w:rPr>
          <w:rFonts w:eastAsia="Times New Roman"/>
          <w:szCs w:val="24"/>
        </w:rPr>
        <w:t>επανασυσ</w:t>
      </w:r>
      <w:r>
        <w:rPr>
          <w:rFonts w:eastAsia="Times New Roman"/>
          <w:szCs w:val="24"/>
        </w:rPr>
        <w:t>τήσουν,</w:t>
      </w:r>
      <w:r w:rsidRPr="00161814">
        <w:rPr>
          <w:rFonts w:eastAsia="Times New Roman"/>
          <w:szCs w:val="24"/>
        </w:rPr>
        <w:t xml:space="preserve"> την Ελλάδα του ιδεολογικού μίσους και της μίζας</w:t>
      </w:r>
      <w:r>
        <w:rPr>
          <w:rFonts w:eastAsia="Times New Roman"/>
          <w:szCs w:val="24"/>
        </w:rPr>
        <w:t>,</w:t>
      </w:r>
      <w:r w:rsidRPr="00161814">
        <w:rPr>
          <w:rFonts w:eastAsia="Times New Roman"/>
          <w:szCs w:val="24"/>
        </w:rPr>
        <w:t xml:space="preserve"> όπως τα παλιά καλά τους χρόνια</w:t>
      </w:r>
      <w:r>
        <w:rPr>
          <w:rFonts w:eastAsia="Times New Roman"/>
          <w:szCs w:val="24"/>
        </w:rPr>
        <w:t>.</w:t>
      </w:r>
    </w:p>
    <w:p w14:paraId="1286C60A" w14:textId="77777777" w:rsidR="000402FE" w:rsidRDefault="007623D8">
      <w:pPr>
        <w:spacing w:line="600" w:lineRule="auto"/>
        <w:ind w:firstLine="720"/>
        <w:jc w:val="both"/>
        <w:rPr>
          <w:rFonts w:eastAsia="Times New Roman"/>
          <w:szCs w:val="24"/>
        </w:rPr>
      </w:pPr>
      <w:r>
        <w:rPr>
          <w:rFonts w:eastAsia="Times New Roman"/>
          <w:szCs w:val="24"/>
        </w:rPr>
        <w:t>Θ</w:t>
      </w:r>
      <w:r w:rsidRPr="00161814">
        <w:rPr>
          <w:rFonts w:eastAsia="Times New Roman"/>
          <w:szCs w:val="24"/>
        </w:rPr>
        <w:t>α ήθελα να θυμίσω στο σημείο αυτό ότι στην Πολωνία ακροδεξι</w:t>
      </w:r>
      <w:r>
        <w:rPr>
          <w:rFonts w:eastAsia="Times New Roman"/>
          <w:szCs w:val="24"/>
        </w:rPr>
        <w:t xml:space="preserve">ός δολοφόνησε πριν λίγες μέρες </w:t>
      </w:r>
      <w:r w:rsidRPr="00161814">
        <w:rPr>
          <w:rFonts w:eastAsia="Times New Roman"/>
          <w:szCs w:val="24"/>
        </w:rPr>
        <w:t>το</w:t>
      </w:r>
      <w:r>
        <w:rPr>
          <w:rFonts w:eastAsia="Times New Roman"/>
          <w:szCs w:val="24"/>
        </w:rPr>
        <w:t>ν</w:t>
      </w:r>
      <w:r w:rsidRPr="00161814">
        <w:rPr>
          <w:rFonts w:eastAsia="Times New Roman"/>
          <w:szCs w:val="24"/>
        </w:rPr>
        <w:t xml:space="preserve"> Δήμαρχο του </w:t>
      </w:r>
      <w:r w:rsidRPr="00EE18DB">
        <w:rPr>
          <w:rFonts w:eastAsia="Times New Roman" w:cs="Times New Roman"/>
          <w:bCs/>
          <w:szCs w:val="24"/>
        </w:rPr>
        <w:t>Γκντάνσκ</w:t>
      </w:r>
      <w:r>
        <w:rPr>
          <w:rFonts w:eastAsia="Times New Roman" w:cs="Times New Roman"/>
          <w:bCs/>
          <w:szCs w:val="24"/>
        </w:rPr>
        <w:t xml:space="preserve">, ο οποίος είχε δεχθεί απειλές εναντίον της ζωής του, επειδή μεταξύ άλλων στήριξε το </w:t>
      </w:r>
      <w:r>
        <w:rPr>
          <w:rFonts w:eastAsia="Times New Roman" w:cs="Times New Roman"/>
          <w:bCs/>
          <w:szCs w:val="24"/>
          <w:lang w:val="en-US"/>
        </w:rPr>
        <w:t>gay</w:t>
      </w:r>
      <w:r w:rsidRPr="000F1690">
        <w:rPr>
          <w:rFonts w:eastAsia="Times New Roman" w:cs="Times New Roman"/>
          <w:bCs/>
          <w:szCs w:val="24"/>
        </w:rPr>
        <w:t xml:space="preserve"> </w:t>
      </w:r>
      <w:r>
        <w:rPr>
          <w:rFonts w:eastAsia="Times New Roman" w:cs="Times New Roman"/>
          <w:bCs/>
          <w:szCs w:val="24"/>
          <w:lang w:val="en-US"/>
        </w:rPr>
        <w:t>pride</w:t>
      </w:r>
      <w:r w:rsidRPr="000F1690">
        <w:rPr>
          <w:rFonts w:eastAsia="Times New Roman" w:cs="Times New Roman"/>
          <w:bCs/>
          <w:szCs w:val="24"/>
        </w:rPr>
        <w:t xml:space="preserve"> </w:t>
      </w:r>
      <w:r>
        <w:rPr>
          <w:rFonts w:eastAsia="Times New Roman" w:cs="Times New Roman"/>
          <w:bCs/>
          <w:szCs w:val="24"/>
        </w:rPr>
        <w:t>στην πόλη του.</w:t>
      </w:r>
      <w:r w:rsidRPr="000F1690">
        <w:rPr>
          <w:rFonts w:eastAsia="Times New Roman" w:cs="Times New Roman"/>
          <w:bCs/>
          <w:szCs w:val="24"/>
        </w:rPr>
        <w:t xml:space="preserve"> </w:t>
      </w:r>
      <w:r>
        <w:rPr>
          <w:rFonts w:eastAsia="Times New Roman" w:cs="Times New Roman"/>
          <w:bCs/>
          <w:szCs w:val="24"/>
        </w:rPr>
        <w:t xml:space="preserve">Θυμίζω, επίσης, ότι πριν από λίγα χρόνια ακροδεξιός δολοφόνησε Βρετανίδα Βουλευτή </w:t>
      </w:r>
      <w:r w:rsidRPr="00161814">
        <w:rPr>
          <w:rFonts w:eastAsia="Times New Roman"/>
          <w:szCs w:val="24"/>
        </w:rPr>
        <w:t>των Εργατικών</w:t>
      </w:r>
      <w:r>
        <w:rPr>
          <w:rFonts w:eastAsia="Times New Roman"/>
          <w:szCs w:val="24"/>
        </w:rPr>
        <w:t>,</w:t>
      </w:r>
      <w:r w:rsidRPr="00161814">
        <w:rPr>
          <w:rFonts w:eastAsia="Times New Roman"/>
          <w:szCs w:val="24"/>
        </w:rPr>
        <w:t xml:space="preserve"> στέλεχος της καμπάνιας ενάντια στο</w:t>
      </w:r>
      <w:r>
        <w:rPr>
          <w:rFonts w:eastAsia="Times New Roman"/>
          <w:szCs w:val="24"/>
        </w:rPr>
        <w:t xml:space="preserve"> </w:t>
      </w:r>
      <w:r>
        <w:rPr>
          <w:rFonts w:eastAsia="Times New Roman"/>
          <w:szCs w:val="24"/>
          <w:lang w:val="en-US"/>
        </w:rPr>
        <w:t>Brexit</w:t>
      </w:r>
      <w:r w:rsidRPr="000F1690">
        <w:rPr>
          <w:rFonts w:eastAsia="Times New Roman"/>
          <w:szCs w:val="24"/>
        </w:rPr>
        <w:t>.</w:t>
      </w:r>
    </w:p>
    <w:p w14:paraId="1286C60B" w14:textId="77777777" w:rsidR="000402FE" w:rsidRDefault="007623D8">
      <w:pPr>
        <w:spacing w:line="600" w:lineRule="auto"/>
        <w:ind w:firstLine="720"/>
        <w:jc w:val="both"/>
        <w:rPr>
          <w:rFonts w:eastAsia="Times New Roman"/>
          <w:szCs w:val="24"/>
        </w:rPr>
      </w:pPr>
      <w:r>
        <w:rPr>
          <w:rFonts w:eastAsia="Times New Roman"/>
          <w:szCs w:val="24"/>
          <w:lang w:val="en-US"/>
        </w:rPr>
        <w:t>A</w:t>
      </w:r>
      <w:r w:rsidRPr="00161814">
        <w:rPr>
          <w:rFonts w:eastAsia="Times New Roman"/>
          <w:szCs w:val="24"/>
        </w:rPr>
        <w:t>ς ανα</w:t>
      </w:r>
      <w:r w:rsidRPr="00161814">
        <w:rPr>
          <w:rFonts w:eastAsia="Times New Roman"/>
          <w:szCs w:val="24"/>
        </w:rPr>
        <w:t>λογιστούν</w:t>
      </w:r>
      <w:r w:rsidRPr="000F1690">
        <w:rPr>
          <w:rFonts w:eastAsia="Times New Roman"/>
          <w:szCs w:val="24"/>
        </w:rPr>
        <w:t>,</w:t>
      </w:r>
      <w:r w:rsidRPr="00161814">
        <w:rPr>
          <w:rFonts w:eastAsia="Times New Roman"/>
          <w:szCs w:val="24"/>
        </w:rPr>
        <w:t xml:space="preserve"> </w:t>
      </w:r>
      <w:r w:rsidRPr="000F1690">
        <w:rPr>
          <w:rFonts w:eastAsia="Times New Roman"/>
          <w:szCs w:val="24"/>
        </w:rPr>
        <w:t>λ</w:t>
      </w:r>
      <w:r w:rsidRPr="00161814">
        <w:rPr>
          <w:rFonts w:eastAsia="Times New Roman"/>
          <w:szCs w:val="24"/>
        </w:rPr>
        <w:t>οιπόν</w:t>
      </w:r>
      <w:r>
        <w:rPr>
          <w:rFonts w:eastAsia="Times New Roman"/>
          <w:szCs w:val="24"/>
        </w:rPr>
        <w:t>,</w:t>
      </w:r>
      <w:r w:rsidRPr="00161814">
        <w:rPr>
          <w:rFonts w:eastAsia="Times New Roman"/>
          <w:szCs w:val="24"/>
        </w:rPr>
        <w:t xml:space="preserve"> οι συνοδοιπόροι του Όρμπαν και του Σαλβίνι</w:t>
      </w:r>
      <w:r>
        <w:rPr>
          <w:rFonts w:eastAsia="Times New Roman"/>
          <w:szCs w:val="24"/>
        </w:rPr>
        <w:t>,</w:t>
      </w:r>
      <w:r w:rsidRPr="00161814">
        <w:rPr>
          <w:rFonts w:eastAsia="Times New Roman"/>
          <w:szCs w:val="24"/>
        </w:rPr>
        <w:t xml:space="preserve"> οι θαυμαστές του Μπολσονάρου και της Λεπέν τις ευθύνες τους όταν παραμένουν σιωπηλοί ή ακόμη και όταν ενθαρρύνουν πρακτικές εκβιασμών και απειλών εναντίον εκλεγμένων εκπροσώπων του ελληνικού λα</w:t>
      </w:r>
      <w:r w:rsidRPr="00161814">
        <w:rPr>
          <w:rFonts w:eastAsia="Times New Roman"/>
          <w:szCs w:val="24"/>
        </w:rPr>
        <w:t>ού</w:t>
      </w:r>
      <w:r>
        <w:rPr>
          <w:rFonts w:eastAsia="Times New Roman"/>
          <w:szCs w:val="24"/>
        </w:rPr>
        <w:t>.</w:t>
      </w:r>
    </w:p>
    <w:p w14:paraId="1286C60C" w14:textId="77777777" w:rsidR="000402FE" w:rsidRDefault="007623D8">
      <w:pPr>
        <w:spacing w:line="600" w:lineRule="auto"/>
        <w:ind w:firstLine="720"/>
        <w:jc w:val="both"/>
        <w:rPr>
          <w:rFonts w:eastAsia="Times New Roman"/>
          <w:szCs w:val="24"/>
        </w:rPr>
      </w:pPr>
      <w:r>
        <w:rPr>
          <w:rFonts w:eastAsia="Times New Roman"/>
          <w:szCs w:val="24"/>
        </w:rPr>
        <w:t>Έγραφε η Κατερίνα Γώγου το</w:t>
      </w:r>
      <w:r w:rsidRPr="00161814">
        <w:rPr>
          <w:rFonts w:eastAsia="Times New Roman"/>
          <w:szCs w:val="24"/>
        </w:rPr>
        <w:t xml:space="preserve"> μακρινό 1981</w:t>
      </w:r>
      <w:r w:rsidRPr="000F1690">
        <w:rPr>
          <w:rFonts w:eastAsia="Times New Roman"/>
          <w:szCs w:val="24"/>
        </w:rPr>
        <w:t xml:space="preserve">: </w:t>
      </w:r>
      <w:r>
        <w:rPr>
          <w:rFonts w:eastAsia="Times New Roman"/>
          <w:szCs w:val="24"/>
        </w:rPr>
        <w:t>«Έχω φυλάξει κάτι</w:t>
      </w:r>
      <w:r w:rsidRPr="00161814">
        <w:rPr>
          <w:rFonts w:eastAsia="Times New Roman"/>
          <w:szCs w:val="24"/>
        </w:rPr>
        <w:t xml:space="preserve"> αποκόμματα με κάποιον που λέγανε πως είσαι εσύ</w:t>
      </w:r>
      <w:r>
        <w:rPr>
          <w:rFonts w:eastAsia="Times New Roman"/>
          <w:szCs w:val="24"/>
        </w:rPr>
        <w:t>.</w:t>
      </w:r>
      <w:r w:rsidRPr="00161814">
        <w:rPr>
          <w:rFonts w:eastAsia="Times New Roman"/>
          <w:szCs w:val="24"/>
        </w:rPr>
        <w:t xml:space="preserve"> Ξέρω πως λένε ψέματα οι εφημερίδες</w:t>
      </w:r>
      <w:r>
        <w:rPr>
          <w:rFonts w:eastAsia="Times New Roman"/>
          <w:szCs w:val="24"/>
        </w:rPr>
        <w:t>,</w:t>
      </w:r>
      <w:r w:rsidRPr="00161814">
        <w:rPr>
          <w:rFonts w:eastAsia="Times New Roman"/>
          <w:szCs w:val="24"/>
        </w:rPr>
        <w:t xml:space="preserve"> γιατί γράψανε πως σου </w:t>
      </w:r>
      <w:r w:rsidRPr="00161814">
        <w:rPr>
          <w:rFonts w:eastAsia="Times New Roman"/>
          <w:szCs w:val="24"/>
        </w:rPr>
        <w:lastRenderedPageBreak/>
        <w:t>ρίξανε στα πόδια</w:t>
      </w:r>
      <w:r>
        <w:rPr>
          <w:rFonts w:eastAsia="Times New Roman"/>
          <w:szCs w:val="24"/>
        </w:rPr>
        <w:t>.</w:t>
      </w:r>
      <w:r w:rsidRPr="00161814">
        <w:rPr>
          <w:rFonts w:eastAsia="Times New Roman"/>
          <w:szCs w:val="24"/>
        </w:rPr>
        <w:t xml:space="preserve"> Ξέρω πως ποτέ δεν σημαδεύουν στα πόδια</w:t>
      </w:r>
      <w:r>
        <w:rPr>
          <w:rFonts w:eastAsia="Times New Roman"/>
          <w:szCs w:val="24"/>
        </w:rPr>
        <w:t>.</w:t>
      </w:r>
      <w:r w:rsidRPr="00161814">
        <w:rPr>
          <w:rFonts w:eastAsia="Times New Roman"/>
          <w:szCs w:val="24"/>
        </w:rPr>
        <w:t xml:space="preserve"> Στο μυαλό είναι ο στόχος</w:t>
      </w:r>
      <w:r>
        <w:rPr>
          <w:rFonts w:eastAsia="Times New Roman"/>
          <w:szCs w:val="24"/>
        </w:rPr>
        <w:t>.</w:t>
      </w:r>
      <w:r w:rsidRPr="00161814">
        <w:rPr>
          <w:rFonts w:eastAsia="Times New Roman"/>
          <w:szCs w:val="24"/>
        </w:rPr>
        <w:t xml:space="preserve"> Το </w:t>
      </w:r>
      <w:r w:rsidRPr="00161814">
        <w:rPr>
          <w:rFonts w:eastAsia="Times New Roman"/>
          <w:szCs w:val="24"/>
        </w:rPr>
        <w:t>νου σου</w:t>
      </w:r>
      <w:r>
        <w:rPr>
          <w:rFonts w:eastAsia="Times New Roman"/>
          <w:szCs w:val="24"/>
        </w:rPr>
        <w:t xml:space="preserve">, </w:t>
      </w:r>
      <w:r>
        <w:rPr>
          <w:rFonts w:eastAsia="Times New Roman"/>
          <w:szCs w:val="24"/>
        </w:rPr>
        <w:t>ε</w:t>
      </w:r>
      <w:r>
        <w:rPr>
          <w:rFonts w:eastAsia="Times New Roman"/>
          <w:szCs w:val="24"/>
        </w:rPr>
        <w:t>ε;»</w:t>
      </w:r>
      <w:r w:rsidRPr="00161814">
        <w:rPr>
          <w:rFonts w:eastAsia="Times New Roman"/>
          <w:szCs w:val="24"/>
        </w:rPr>
        <w:t xml:space="preserve"> </w:t>
      </w:r>
    </w:p>
    <w:p w14:paraId="1286C60D" w14:textId="77777777" w:rsidR="000402FE" w:rsidRDefault="007623D8">
      <w:pPr>
        <w:spacing w:line="600" w:lineRule="auto"/>
        <w:ind w:firstLine="720"/>
        <w:jc w:val="both"/>
        <w:rPr>
          <w:rFonts w:eastAsia="Times New Roman"/>
          <w:szCs w:val="24"/>
        </w:rPr>
      </w:pPr>
      <w:r>
        <w:rPr>
          <w:rFonts w:eastAsia="Times New Roman"/>
          <w:szCs w:val="24"/>
        </w:rPr>
        <w:t>Ν</w:t>
      </w:r>
      <w:r w:rsidRPr="00161814">
        <w:rPr>
          <w:rFonts w:eastAsia="Times New Roman"/>
          <w:szCs w:val="24"/>
        </w:rPr>
        <w:t xml:space="preserve">α </w:t>
      </w:r>
      <w:r>
        <w:rPr>
          <w:rFonts w:eastAsia="Times New Roman"/>
          <w:szCs w:val="24"/>
        </w:rPr>
        <w:t>ε</w:t>
      </w:r>
      <w:r w:rsidRPr="00161814">
        <w:rPr>
          <w:rFonts w:eastAsia="Times New Roman"/>
          <w:szCs w:val="24"/>
        </w:rPr>
        <w:t>ίστε σίγουροι</w:t>
      </w:r>
      <w:r>
        <w:rPr>
          <w:rFonts w:eastAsia="Times New Roman"/>
          <w:szCs w:val="24"/>
        </w:rPr>
        <w:t>,</w:t>
      </w:r>
      <w:r w:rsidRPr="00161814">
        <w:rPr>
          <w:rFonts w:eastAsia="Times New Roman"/>
          <w:szCs w:val="24"/>
        </w:rPr>
        <w:t xml:space="preserve"> </w:t>
      </w:r>
      <w:r>
        <w:rPr>
          <w:rFonts w:eastAsia="Times New Roman"/>
          <w:szCs w:val="24"/>
        </w:rPr>
        <w:t>λ</w:t>
      </w:r>
      <w:r w:rsidRPr="00161814">
        <w:rPr>
          <w:rFonts w:eastAsia="Times New Roman"/>
          <w:szCs w:val="24"/>
        </w:rPr>
        <w:t>οιπόν</w:t>
      </w:r>
      <w:r>
        <w:rPr>
          <w:rFonts w:eastAsia="Times New Roman"/>
          <w:szCs w:val="24"/>
        </w:rPr>
        <w:t>,</w:t>
      </w:r>
      <w:r w:rsidRPr="00161814">
        <w:rPr>
          <w:rFonts w:eastAsia="Times New Roman"/>
          <w:szCs w:val="24"/>
        </w:rPr>
        <w:t xml:space="preserve"> πως ο λαός έχει το νου του</w:t>
      </w:r>
      <w:r>
        <w:rPr>
          <w:rFonts w:eastAsia="Times New Roman"/>
          <w:szCs w:val="24"/>
        </w:rPr>
        <w:t>.</w:t>
      </w:r>
      <w:r w:rsidRPr="00161814">
        <w:rPr>
          <w:rFonts w:eastAsia="Times New Roman"/>
          <w:szCs w:val="24"/>
        </w:rPr>
        <w:t xml:space="preserve"> Και </w:t>
      </w:r>
      <w:r>
        <w:rPr>
          <w:rFonts w:eastAsia="Times New Roman"/>
          <w:szCs w:val="24"/>
        </w:rPr>
        <w:t>εσείς,</w:t>
      </w:r>
      <w:r w:rsidRPr="00161814">
        <w:rPr>
          <w:rFonts w:eastAsia="Times New Roman"/>
          <w:szCs w:val="24"/>
        </w:rPr>
        <w:t xml:space="preserve"> κυρίες και κύριοι της Αντιπολίτευσης</w:t>
      </w:r>
      <w:r>
        <w:rPr>
          <w:rFonts w:eastAsia="Times New Roman"/>
          <w:szCs w:val="24"/>
        </w:rPr>
        <w:t>,</w:t>
      </w:r>
      <w:r w:rsidRPr="00161814">
        <w:rPr>
          <w:rFonts w:eastAsia="Times New Roman"/>
          <w:szCs w:val="24"/>
        </w:rPr>
        <w:t xml:space="preserve"> </w:t>
      </w:r>
      <w:r w:rsidRPr="00161814">
        <w:rPr>
          <w:rFonts w:eastAsia="Times New Roman"/>
          <w:szCs w:val="24"/>
        </w:rPr>
        <w:t>υπολογίζετ</w:t>
      </w:r>
      <w:r>
        <w:rPr>
          <w:rFonts w:eastAsia="Times New Roman"/>
          <w:szCs w:val="24"/>
        </w:rPr>
        <w:t>ε</w:t>
      </w:r>
      <w:r w:rsidRPr="00161814">
        <w:rPr>
          <w:rFonts w:eastAsia="Times New Roman"/>
          <w:szCs w:val="24"/>
        </w:rPr>
        <w:t xml:space="preserve"> </w:t>
      </w:r>
      <w:r w:rsidRPr="00161814">
        <w:rPr>
          <w:rFonts w:eastAsia="Times New Roman"/>
          <w:szCs w:val="24"/>
        </w:rPr>
        <w:t>χωρίς το</w:t>
      </w:r>
      <w:r>
        <w:rPr>
          <w:rFonts w:eastAsia="Times New Roman"/>
          <w:szCs w:val="24"/>
        </w:rPr>
        <w:t>ν</w:t>
      </w:r>
      <w:r w:rsidRPr="00161814">
        <w:rPr>
          <w:rFonts w:eastAsia="Times New Roman"/>
          <w:szCs w:val="24"/>
        </w:rPr>
        <w:t xml:space="preserve"> ξενοδόχο</w:t>
      </w:r>
      <w:r>
        <w:rPr>
          <w:rFonts w:eastAsia="Times New Roman"/>
          <w:szCs w:val="24"/>
        </w:rPr>
        <w:t>.</w:t>
      </w:r>
      <w:r w:rsidRPr="00161814">
        <w:rPr>
          <w:rFonts w:eastAsia="Times New Roman"/>
          <w:szCs w:val="24"/>
        </w:rPr>
        <w:t xml:space="preserve"> Δεν </w:t>
      </w:r>
      <w:r>
        <w:rPr>
          <w:rFonts w:eastAsia="Times New Roman"/>
          <w:szCs w:val="24"/>
        </w:rPr>
        <w:t>έχετε</w:t>
      </w:r>
      <w:r w:rsidRPr="00161814">
        <w:rPr>
          <w:rFonts w:eastAsia="Times New Roman"/>
          <w:szCs w:val="24"/>
        </w:rPr>
        <w:t xml:space="preserve"> αντιληφθεί όχι μόνο τη δυναμική της </w:t>
      </w:r>
      <w:r>
        <w:rPr>
          <w:rFonts w:eastAsia="Times New Roman"/>
          <w:szCs w:val="24"/>
        </w:rPr>
        <w:t>σ</w:t>
      </w:r>
      <w:r w:rsidRPr="00161814">
        <w:rPr>
          <w:rFonts w:eastAsia="Times New Roman"/>
          <w:szCs w:val="24"/>
        </w:rPr>
        <w:t>υμμαχίας που συγκροτείται με άξονα το</w:t>
      </w:r>
      <w:r>
        <w:rPr>
          <w:rFonts w:eastAsia="Times New Roman"/>
          <w:szCs w:val="24"/>
        </w:rPr>
        <w:t>ν</w:t>
      </w:r>
      <w:r w:rsidRPr="00161814">
        <w:rPr>
          <w:rFonts w:eastAsia="Times New Roman"/>
          <w:szCs w:val="24"/>
        </w:rPr>
        <w:t xml:space="preserve"> ΣΥΡΙΖΑ σε πολιτικό επίπεδο</w:t>
      </w:r>
      <w:r>
        <w:rPr>
          <w:rFonts w:eastAsia="Times New Roman"/>
          <w:szCs w:val="24"/>
        </w:rPr>
        <w:t>,</w:t>
      </w:r>
      <w:r w:rsidRPr="00161814">
        <w:rPr>
          <w:rFonts w:eastAsia="Times New Roman"/>
          <w:szCs w:val="24"/>
        </w:rPr>
        <w:t xml:space="preserve"> αλλά ούτε και αντιλαμβάνεστε τις διεργασίες που συμβαίνουν στο κοινωνικό πεδίο</w:t>
      </w:r>
      <w:r>
        <w:rPr>
          <w:rFonts w:eastAsia="Times New Roman"/>
          <w:szCs w:val="24"/>
        </w:rPr>
        <w:t xml:space="preserve">, στη νεολαία, </w:t>
      </w:r>
      <w:r w:rsidRPr="00161814">
        <w:rPr>
          <w:rFonts w:eastAsia="Times New Roman"/>
          <w:szCs w:val="24"/>
        </w:rPr>
        <w:t>στον κόσμο της εργασίας και στα κινήματα</w:t>
      </w:r>
      <w:r>
        <w:rPr>
          <w:rFonts w:eastAsia="Times New Roman"/>
          <w:szCs w:val="24"/>
        </w:rPr>
        <w:t>.</w:t>
      </w:r>
      <w:r w:rsidRPr="00161814">
        <w:rPr>
          <w:rFonts w:eastAsia="Times New Roman"/>
          <w:szCs w:val="24"/>
        </w:rPr>
        <w:t xml:space="preserve"> Το παλιό και φθαρμένο κουστούμι της δεκαετίας του</w:t>
      </w:r>
      <w:r>
        <w:rPr>
          <w:rFonts w:eastAsia="Times New Roman"/>
          <w:szCs w:val="24"/>
        </w:rPr>
        <w:t xml:space="preserve"> </w:t>
      </w:r>
      <w:r w:rsidRPr="00161814">
        <w:rPr>
          <w:rFonts w:eastAsia="Times New Roman"/>
          <w:szCs w:val="24"/>
        </w:rPr>
        <w:t>1950</w:t>
      </w:r>
      <w:r>
        <w:rPr>
          <w:rFonts w:eastAsia="Times New Roman"/>
          <w:szCs w:val="24"/>
        </w:rPr>
        <w:t>,</w:t>
      </w:r>
      <w:r w:rsidRPr="00161814">
        <w:rPr>
          <w:rFonts w:eastAsia="Times New Roman"/>
          <w:szCs w:val="24"/>
        </w:rPr>
        <w:t xml:space="preserve"> παρά τις δήθεν μοντέρνες ραφές</w:t>
      </w:r>
      <w:r>
        <w:rPr>
          <w:rFonts w:eastAsia="Times New Roman"/>
          <w:szCs w:val="24"/>
        </w:rPr>
        <w:t>,</w:t>
      </w:r>
      <w:r w:rsidRPr="00161814">
        <w:rPr>
          <w:rFonts w:eastAsia="Times New Roman"/>
          <w:szCs w:val="24"/>
        </w:rPr>
        <w:t xml:space="preserve"> μυρί</w:t>
      </w:r>
      <w:r w:rsidRPr="00161814">
        <w:rPr>
          <w:rFonts w:eastAsia="Times New Roman"/>
          <w:szCs w:val="24"/>
        </w:rPr>
        <w:t xml:space="preserve">ζει τόσο έντονα </w:t>
      </w:r>
      <w:r>
        <w:rPr>
          <w:rFonts w:eastAsia="Times New Roman"/>
          <w:szCs w:val="24"/>
        </w:rPr>
        <w:t>ακρο</w:t>
      </w:r>
      <w:r w:rsidRPr="00161814">
        <w:rPr>
          <w:rFonts w:eastAsia="Times New Roman"/>
          <w:szCs w:val="24"/>
        </w:rPr>
        <w:t xml:space="preserve">δεξιά ναφθαλίνη και είναι τόσο γεμάτο από οικονομικές </w:t>
      </w:r>
      <w:r>
        <w:rPr>
          <w:rFonts w:eastAsia="Times New Roman"/>
          <w:szCs w:val="24"/>
        </w:rPr>
        <w:t>«</w:t>
      </w:r>
      <w:r w:rsidRPr="00161814">
        <w:rPr>
          <w:rFonts w:eastAsia="Times New Roman"/>
          <w:szCs w:val="24"/>
        </w:rPr>
        <w:t>λαδιές</w:t>
      </w:r>
      <w:r>
        <w:rPr>
          <w:rFonts w:eastAsia="Times New Roman"/>
          <w:szCs w:val="24"/>
        </w:rPr>
        <w:t>»</w:t>
      </w:r>
      <w:r>
        <w:rPr>
          <w:rFonts w:eastAsia="Times New Roman"/>
          <w:szCs w:val="24"/>
        </w:rPr>
        <w:t>,</w:t>
      </w:r>
      <w:r w:rsidRPr="00161814">
        <w:rPr>
          <w:rFonts w:eastAsia="Times New Roman"/>
          <w:szCs w:val="24"/>
        </w:rPr>
        <w:t xml:space="preserve"> ώστε να μην μπορεί να συγκινήσει κανέναν</w:t>
      </w:r>
      <w:r>
        <w:rPr>
          <w:rFonts w:eastAsia="Times New Roman"/>
          <w:szCs w:val="24"/>
        </w:rPr>
        <w:t>.</w:t>
      </w:r>
    </w:p>
    <w:p w14:paraId="1286C60E" w14:textId="77777777" w:rsidR="000402FE" w:rsidRDefault="007623D8">
      <w:pPr>
        <w:spacing w:line="600" w:lineRule="auto"/>
        <w:ind w:firstLine="720"/>
        <w:jc w:val="both"/>
        <w:rPr>
          <w:rFonts w:eastAsia="Times New Roman"/>
          <w:szCs w:val="24"/>
        </w:rPr>
      </w:pPr>
      <w:r>
        <w:rPr>
          <w:rFonts w:eastAsia="Times New Roman"/>
          <w:szCs w:val="24"/>
        </w:rPr>
        <w:t>Κ</w:t>
      </w:r>
      <w:r w:rsidRPr="00161814">
        <w:rPr>
          <w:rFonts w:eastAsia="Times New Roman"/>
          <w:szCs w:val="24"/>
        </w:rPr>
        <w:t>αι αυτό θα το διαπιστώσουν τους επόμενους μήνες οι εμπνευστές της αντιπολιτευόμενης στρατηγικής</w:t>
      </w:r>
      <w:r>
        <w:rPr>
          <w:rFonts w:eastAsia="Times New Roman"/>
          <w:szCs w:val="24"/>
        </w:rPr>
        <w:t>,</w:t>
      </w:r>
      <w:r w:rsidRPr="00161814">
        <w:rPr>
          <w:rFonts w:eastAsia="Times New Roman"/>
          <w:szCs w:val="24"/>
        </w:rPr>
        <w:t xml:space="preserve"> καθώς θα ξεδιπλώνονται τα δικά μ</w:t>
      </w:r>
      <w:r w:rsidRPr="00161814">
        <w:rPr>
          <w:rFonts w:eastAsia="Times New Roman"/>
          <w:szCs w:val="24"/>
        </w:rPr>
        <w:t xml:space="preserve">ας αξιακά </w:t>
      </w:r>
      <w:r>
        <w:rPr>
          <w:rFonts w:eastAsia="Times New Roman"/>
          <w:szCs w:val="24"/>
        </w:rPr>
        <w:t>προτάγματα</w:t>
      </w:r>
      <w:r w:rsidRPr="00161814">
        <w:rPr>
          <w:rFonts w:eastAsia="Times New Roman"/>
          <w:szCs w:val="24"/>
        </w:rPr>
        <w:t xml:space="preserve"> και σχέδια και θα </w:t>
      </w:r>
      <w:r w:rsidRPr="00161814">
        <w:rPr>
          <w:rFonts w:eastAsia="Times New Roman"/>
          <w:szCs w:val="24"/>
        </w:rPr>
        <w:t>στρέφετ</w:t>
      </w:r>
      <w:r>
        <w:rPr>
          <w:rFonts w:eastAsia="Times New Roman"/>
          <w:szCs w:val="24"/>
        </w:rPr>
        <w:t>αι</w:t>
      </w:r>
      <w:r w:rsidRPr="00161814">
        <w:rPr>
          <w:rFonts w:eastAsia="Times New Roman"/>
          <w:szCs w:val="24"/>
        </w:rPr>
        <w:t xml:space="preserve"> </w:t>
      </w:r>
      <w:r w:rsidRPr="00161814">
        <w:rPr>
          <w:rFonts w:eastAsia="Times New Roman"/>
          <w:szCs w:val="24"/>
        </w:rPr>
        <w:t>όλο και περισσότερο</w:t>
      </w:r>
      <w:r>
        <w:rPr>
          <w:rFonts w:eastAsia="Times New Roman"/>
          <w:szCs w:val="24"/>
        </w:rPr>
        <w:t>ς</w:t>
      </w:r>
      <w:r w:rsidRPr="00161814">
        <w:rPr>
          <w:rFonts w:eastAsia="Times New Roman"/>
          <w:szCs w:val="24"/>
        </w:rPr>
        <w:t xml:space="preserve"> κόσμο</w:t>
      </w:r>
      <w:r>
        <w:rPr>
          <w:rFonts w:eastAsia="Times New Roman"/>
          <w:szCs w:val="24"/>
        </w:rPr>
        <w:t>ς</w:t>
      </w:r>
      <w:r w:rsidRPr="00161814">
        <w:rPr>
          <w:rFonts w:eastAsia="Times New Roman"/>
          <w:szCs w:val="24"/>
        </w:rPr>
        <w:t xml:space="preserve"> στο πλευρό </w:t>
      </w:r>
      <w:r>
        <w:rPr>
          <w:rFonts w:eastAsia="Times New Roman"/>
          <w:szCs w:val="24"/>
        </w:rPr>
        <w:t xml:space="preserve">του </w:t>
      </w:r>
      <w:r w:rsidRPr="00161814">
        <w:rPr>
          <w:rFonts w:eastAsia="Times New Roman"/>
          <w:szCs w:val="24"/>
        </w:rPr>
        <w:t xml:space="preserve">ΣΥΡΙΖΑ </w:t>
      </w:r>
      <w:r>
        <w:rPr>
          <w:rFonts w:eastAsia="Times New Roman"/>
          <w:szCs w:val="24"/>
        </w:rPr>
        <w:t xml:space="preserve">ως τις εκλογές τον Οκτώβριο του 2019. </w:t>
      </w:r>
    </w:p>
    <w:p w14:paraId="1286C60F" w14:textId="77777777" w:rsidR="000402FE" w:rsidRDefault="007623D8">
      <w:pPr>
        <w:spacing w:line="600" w:lineRule="auto"/>
        <w:ind w:firstLine="720"/>
        <w:jc w:val="both"/>
        <w:rPr>
          <w:rFonts w:eastAsia="Times New Roman"/>
          <w:szCs w:val="24"/>
        </w:rPr>
      </w:pPr>
      <w:r>
        <w:rPr>
          <w:rFonts w:eastAsia="Times New Roman"/>
          <w:szCs w:val="24"/>
        </w:rPr>
        <w:lastRenderedPageBreak/>
        <w:t>Αν και μάλλον</w:t>
      </w:r>
      <w:r w:rsidRPr="00161814">
        <w:rPr>
          <w:rFonts w:eastAsia="Times New Roman"/>
          <w:szCs w:val="24"/>
        </w:rPr>
        <w:t xml:space="preserve"> έχετε</w:t>
      </w:r>
      <w:r>
        <w:rPr>
          <w:rFonts w:eastAsia="Times New Roman"/>
          <w:szCs w:val="24"/>
        </w:rPr>
        <w:t>,</w:t>
      </w:r>
      <w:r w:rsidRPr="00161814">
        <w:rPr>
          <w:rFonts w:eastAsia="Times New Roman"/>
          <w:szCs w:val="24"/>
        </w:rPr>
        <w:t xml:space="preserve"> ήδη</w:t>
      </w:r>
      <w:r>
        <w:rPr>
          <w:rFonts w:eastAsia="Times New Roman"/>
          <w:szCs w:val="24"/>
        </w:rPr>
        <w:t>,</w:t>
      </w:r>
      <w:r w:rsidRPr="00161814">
        <w:rPr>
          <w:rFonts w:eastAsia="Times New Roman"/>
          <w:szCs w:val="24"/>
        </w:rPr>
        <w:t xml:space="preserve"> αρχίσει να καταλαβαίνετε τα </w:t>
      </w:r>
      <w:r w:rsidRPr="00161814">
        <w:rPr>
          <w:rFonts w:eastAsia="Times New Roman"/>
          <w:szCs w:val="24"/>
        </w:rPr>
        <w:t>αδιέξοδ</w:t>
      </w:r>
      <w:r>
        <w:rPr>
          <w:rFonts w:eastAsia="Times New Roman"/>
          <w:szCs w:val="24"/>
        </w:rPr>
        <w:t>ά</w:t>
      </w:r>
      <w:r w:rsidRPr="00161814">
        <w:rPr>
          <w:rFonts w:eastAsia="Times New Roman"/>
          <w:szCs w:val="24"/>
        </w:rPr>
        <w:t xml:space="preserve"> </w:t>
      </w:r>
      <w:r w:rsidRPr="00161814">
        <w:rPr>
          <w:rFonts w:eastAsia="Times New Roman"/>
          <w:szCs w:val="24"/>
        </w:rPr>
        <w:t xml:space="preserve">σας όσοι επιλέξατε να επενδύσετε στην ακραία κοινωνική </w:t>
      </w:r>
      <w:r w:rsidRPr="00161814">
        <w:rPr>
          <w:rFonts w:eastAsia="Times New Roman"/>
          <w:szCs w:val="24"/>
        </w:rPr>
        <w:t>πόλωση</w:t>
      </w:r>
      <w:r>
        <w:rPr>
          <w:rFonts w:eastAsia="Times New Roman"/>
          <w:szCs w:val="24"/>
        </w:rPr>
        <w:t>.</w:t>
      </w:r>
      <w:r w:rsidRPr="00161814">
        <w:rPr>
          <w:rFonts w:eastAsia="Times New Roman"/>
          <w:szCs w:val="24"/>
        </w:rPr>
        <w:t xml:space="preserve"> Είναι </w:t>
      </w:r>
      <w:r>
        <w:rPr>
          <w:rFonts w:eastAsia="Times New Roman"/>
          <w:szCs w:val="24"/>
        </w:rPr>
        <w:t xml:space="preserve">από χθες </w:t>
      </w:r>
      <w:r w:rsidRPr="00161814">
        <w:rPr>
          <w:rFonts w:eastAsia="Times New Roman"/>
          <w:szCs w:val="24"/>
        </w:rPr>
        <w:t xml:space="preserve">φανερή η ανησυχία στις φωνές </w:t>
      </w:r>
      <w:r>
        <w:rPr>
          <w:rFonts w:eastAsia="Times New Roman"/>
          <w:szCs w:val="24"/>
        </w:rPr>
        <w:t>σας.</w:t>
      </w:r>
      <w:r w:rsidRPr="00161814">
        <w:rPr>
          <w:rFonts w:eastAsia="Times New Roman"/>
          <w:szCs w:val="24"/>
        </w:rPr>
        <w:t xml:space="preserve"> Και δεν είναι μόνο φανερή η ανησυχία </w:t>
      </w:r>
      <w:r>
        <w:rPr>
          <w:rFonts w:eastAsia="Times New Roman"/>
          <w:szCs w:val="24"/>
        </w:rPr>
        <w:t>σας,</w:t>
      </w:r>
      <w:r w:rsidRPr="00161814">
        <w:rPr>
          <w:rFonts w:eastAsia="Times New Roman"/>
          <w:szCs w:val="24"/>
        </w:rPr>
        <w:t xml:space="preserve"> είναι και απολύτως δικαιολογημένη</w:t>
      </w:r>
      <w:r>
        <w:rPr>
          <w:rFonts w:eastAsia="Times New Roman"/>
          <w:szCs w:val="24"/>
        </w:rPr>
        <w:t>.</w:t>
      </w:r>
    </w:p>
    <w:p w14:paraId="1286C610" w14:textId="77777777" w:rsidR="000402FE" w:rsidRDefault="007623D8">
      <w:pPr>
        <w:spacing w:line="600" w:lineRule="auto"/>
        <w:ind w:firstLine="720"/>
        <w:jc w:val="both"/>
        <w:rPr>
          <w:rFonts w:eastAsia="Times New Roman"/>
          <w:szCs w:val="24"/>
        </w:rPr>
      </w:pPr>
      <w:r w:rsidRPr="00161814">
        <w:rPr>
          <w:rFonts w:eastAsia="Times New Roman"/>
          <w:szCs w:val="24"/>
        </w:rPr>
        <w:t>Σας ευχαριστώ</w:t>
      </w:r>
      <w:r>
        <w:rPr>
          <w:rFonts w:eastAsia="Times New Roman"/>
          <w:szCs w:val="24"/>
        </w:rPr>
        <w:t>.</w:t>
      </w:r>
      <w:r w:rsidRPr="00161814">
        <w:rPr>
          <w:rFonts w:eastAsia="Times New Roman"/>
          <w:szCs w:val="24"/>
        </w:rPr>
        <w:t xml:space="preserve"> </w:t>
      </w:r>
    </w:p>
    <w:p w14:paraId="1286C611" w14:textId="77777777" w:rsidR="000402FE" w:rsidRDefault="007623D8">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1286C612" w14:textId="77777777" w:rsidR="000402FE" w:rsidRDefault="007623D8">
      <w:pPr>
        <w:spacing w:line="600" w:lineRule="auto"/>
        <w:ind w:firstLine="720"/>
        <w:jc w:val="both"/>
        <w:rPr>
          <w:rFonts w:eastAsia="Times New Roman"/>
          <w:szCs w:val="24"/>
        </w:rPr>
      </w:pPr>
      <w:r>
        <w:rPr>
          <w:rFonts w:eastAsia="Times New Roman"/>
          <w:b/>
          <w:szCs w:val="24"/>
        </w:rPr>
        <w:t xml:space="preserve">ΠΡΟΕΔΡΕΥΩΝ (Σπυρίδων Λυκούδης): </w:t>
      </w:r>
      <w:r w:rsidRPr="00803FFE">
        <w:rPr>
          <w:rFonts w:eastAsia="Times New Roman"/>
          <w:szCs w:val="24"/>
        </w:rPr>
        <w:t>Ευχαριστώ, κυρία συνάδελφε.</w:t>
      </w:r>
    </w:p>
    <w:p w14:paraId="1286C613" w14:textId="77777777" w:rsidR="000402FE" w:rsidRDefault="007623D8">
      <w:pPr>
        <w:spacing w:line="600" w:lineRule="auto"/>
        <w:ind w:firstLine="720"/>
        <w:jc w:val="both"/>
        <w:rPr>
          <w:rFonts w:eastAsia="Times New Roman"/>
          <w:b/>
          <w:szCs w:val="24"/>
        </w:rPr>
      </w:pPr>
      <w:r>
        <w:rPr>
          <w:rFonts w:eastAsia="Times New Roman"/>
          <w:szCs w:val="24"/>
        </w:rPr>
        <w:t xml:space="preserve">Ο </w:t>
      </w:r>
      <w:r>
        <w:rPr>
          <w:rFonts w:eastAsia="Times New Roman"/>
          <w:szCs w:val="24"/>
        </w:rPr>
        <w:t>συνάδελφος κ. Κωνσταντίνος Τασούλας έχει τον λόγο.</w:t>
      </w:r>
    </w:p>
    <w:p w14:paraId="1286C614" w14:textId="77777777" w:rsidR="000402FE" w:rsidRDefault="007623D8">
      <w:pPr>
        <w:spacing w:line="600" w:lineRule="auto"/>
        <w:ind w:firstLine="720"/>
        <w:jc w:val="both"/>
        <w:rPr>
          <w:rFonts w:eastAsia="Times New Roman"/>
          <w:szCs w:val="24"/>
        </w:rPr>
      </w:pPr>
      <w:r>
        <w:rPr>
          <w:rFonts w:eastAsia="Times New Roman"/>
          <w:b/>
          <w:szCs w:val="24"/>
        </w:rPr>
        <w:t>ΚΩΝΣΤΑΝΤΙΝΟΣ ΤΑΣΟΥΛΑΣ</w:t>
      </w:r>
      <w:r w:rsidRPr="00BA1E81">
        <w:rPr>
          <w:rFonts w:eastAsia="Times New Roman"/>
          <w:b/>
          <w:szCs w:val="24"/>
        </w:rPr>
        <w:t>:</w:t>
      </w:r>
      <w:r>
        <w:rPr>
          <w:rFonts w:eastAsia="Times New Roman"/>
          <w:b/>
          <w:szCs w:val="24"/>
        </w:rPr>
        <w:t xml:space="preserve"> </w:t>
      </w:r>
      <w:r w:rsidRPr="00BA1E81">
        <w:rPr>
          <w:rFonts w:eastAsia="Times New Roman"/>
          <w:szCs w:val="24"/>
        </w:rPr>
        <w:t>Έ</w:t>
      </w:r>
      <w:r w:rsidRPr="00161814">
        <w:rPr>
          <w:rFonts w:eastAsia="Times New Roman"/>
          <w:szCs w:val="24"/>
        </w:rPr>
        <w:t>νας όχλος χασομέρηδων</w:t>
      </w:r>
      <w:r>
        <w:rPr>
          <w:rFonts w:eastAsia="Times New Roman"/>
          <w:szCs w:val="24"/>
        </w:rPr>
        <w:t xml:space="preserve">, εξευτελισμένων </w:t>
      </w:r>
      <w:r w:rsidRPr="00161814">
        <w:rPr>
          <w:rFonts w:eastAsia="Times New Roman"/>
          <w:szCs w:val="24"/>
        </w:rPr>
        <w:t xml:space="preserve">από ανάξιους και ανίκανους ηγέτες </w:t>
      </w:r>
      <w:r>
        <w:rPr>
          <w:rFonts w:eastAsia="Times New Roman"/>
          <w:szCs w:val="24"/>
        </w:rPr>
        <w:t xml:space="preserve">χλευάζει, </w:t>
      </w:r>
      <w:r w:rsidRPr="00161814">
        <w:rPr>
          <w:rFonts w:eastAsia="Times New Roman"/>
          <w:szCs w:val="24"/>
        </w:rPr>
        <w:t xml:space="preserve">προπηλακίζει </w:t>
      </w:r>
      <w:r>
        <w:rPr>
          <w:rFonts w:eastAsia="Times New Roman"/>
          <w:szCs w:val="24"/>
        </w:rPr>
        <w:t xml:space="preserve">και αδιαφορεί. Είναι ο κόσμος </w:t>
      </w:r>
      <w:r w:rsidRPr="00161814">
        <w:rPr>
          <w:rFonts w:eastAsia="Times New Roman"/>
          <w:szCs w:val="24"/>
        </w:rPr>
        <w:t>των Ευαγγελικών και τ</w:t>
      </w:r>
      <w:r>
        <w:rPr>
          <w:rFonts w:eastAsia="Times New Roman"/>
          <w:szCs w:val="24"/>
        </w:rPr>
        <w:t>ων</w:t>
      </w:r>
      <w:r w:rsidRPr="00161814">
        <w:rPr>
          <w:rFonts w:eastAsia="Times New Roman"/>
          <w:szCs w:val="24"/>
        </w:rPr>
        <w:t xml:space="preserve"> </w:t>
      </w:r>
      <w:r>
        <w:rPr>
          <w:rFonts w:eastAsia="Times New Roman"/>
          <w:szCs w:val="24"/>
        </w:rPr>
        <w:t>Ορεστ</w:t>
      </w:r>
      <w:r>
        <w:rPr>
          <w:rFonts w:eastAsia="Times New Roman"/>
          <w:szCs w:val="24"/>
        </w:rPr>
        <w:t>ε</w:t>
      </w:r>
      <w:r>
        <w:rPr>
          <w:rFonts w:eastAsia="Times New Roman"/>
          <w:szCs w:val="24"/>
        </w:rPr>
        <w:t xml:space="preserve">ιακών. Είναι ο </w:t>
      </w:r>
      <w:r w:rsidRPr="00161814">
        <w:rPr>
          <w:rFonts w:eastAsia="Times New Roman"/>
          <w:szCs w:val="24"/>
        </w:rPr>
        <w:t>ξεπεσμός</w:t>
      </w:r>
      <w:r>
        <w:rPr>
          <w:rFonts w:eastAsia="Times New Roman"/>
          <w:szCs w:val="24"/>
        </w:rPr>
        <w:t>. Έ</w:t>
      </w:r>
      <w:r>
        <w:rPr>
          <w:rFonts w:eastAsia="Times New Roman"/>
          <w:szCs w:val="24"/>
        </w:rPr>
        <w:t>τσι περι</w:t>
      </w:r>
      <w:r w:rsidRPr="00161814">
        <w:rPr>
          <w:rFonts w:eastAsia="Times New Roman"/>
          <w:szCs w:val="24"/>
        </w:rPr>
        <w:t>γράφει το</w:t>
      </w:r>
      <w:r>
        <w:rPr>
          <w:rFonts w:eastAsia="Times New Roman"/>
          <w:szCs w:val="24"/>
        </w:rPr>
        <w:t xml:space="preserve">ν ξεπεσμό </w:t>
      </w:r>
      <w:r w:rsidRPr="00161814">
        <w:rPr>
          <w:rFonts w:eastAsia="Times New Roman"/>
          <w:szCs w:val="24"/>
        </w:rPr>
        <w:t>των αρχών του προηγούμενου αιώνα ο Γιώργος Σεφέρης</w:t>
      </w:r>
      <w:r>
        <w:rPr>
          <w:rFonts w:eastAsia="Times New Roman"/>
          <w:szCs w:val="24"/>
        </w:rPr>
        <w:t>.</w:t>
      </w:r>
    </w:p>
    <w:p w14:paraId="1286C615" w14:textId="77777777" w:rsidR="000402FE" w:rsidRDefault="007623D8">
      <w:pPr>
        <w:spacing w:line="600" w:lineRule="auto"/>
        <w:ind w:firstLine="720"/>
        <w:jc w:val="both"/>
        <w:rPr>
          <w:rFonts w:eastAsia="Times New Roman"/>
          <w:szCs w:val="24"/>
        </w:rPr>
      </w:pPr>
      <w:r>
        <w:rPr>
          <w:rFonts w:eastAsia="Times New Roman"/>
          <w:szCs w:val="24"/>
        </w:rPr>
        <w:lastRenderedPageBreak/>
        <w:t>Π</w:t>
      </w:r>
      <w:r w:rsidRPr="00161814">
        <w:rPr>
          <w:rFonts w:eastAsia="Times New Roman"/>
          <w:szCs w:val="24"/>
        </w:rPr>
        <w:t>ώς θα μπορούσαμε να παραφράσουμε</w:t>
      </w:r>
      <w:r>
        <w:rPr>
          <w:rFonts w:eastAsia="Times New Roman"/>
          <w:szCs w:val="24"/>
        </w:rPr>
        <w:t xml:space="preserve"> και</w:t>
      </w:r>
      <w:r w:rsidRPr="00161814">
        <w:rPr>
          <w:rFonts w:eastAsia="Times New Roman"/>
          <w:szCs w:val="24"/>
        </w:rPr>
        <w:t xml:space="preserve"> να περιγράψουμε το</w:t>
      </w:r>
      <w:r>
        <w:rPr>
          <w:rFonts w:eastAsia="Times New Roman"/>
          <w:szCs w:val="24"/>
        </w:rPr>
        <w:t>ν</w:t>
      </w:r>
      <w:r w:rsidRPr="00161814">
        <w:rPr>
          <w:rFonts w:eastAsia="Times New Roman"/>
          <w:szCs w:val="24"/>
        </w:rPr>
        <w:t xml:space="preserve"> σημερινό ξεπεσμό</w:t>
      </w:r>
      <w:r>
        <w:rPr>
          <w:rFonts w:eastAsia="Times New Roman"/>
          <w:szCs w:val="24"/>
        </w:rPr>
        <w:t>;</w:t>
      </w:r>
      <w:r w:rsidRPr="00161814">
        <w:rPr>
          <w:rFonts w:eastAsia="Times New Roman"/>
          <w:szCs w:val="24"/>
        </w:rPr>
        <w:t xml:space="preserve"> Ένας θίασος κοινοβουλευτικά ετερόκλητος</w:t>
      </w:r>
      <w:r>
        <w:rPr>
          <w:rFonts w:eastAsia="Times New Roman"/>
          <w:szCs w:val="24"/>
        </w:rPr>
        <w:t xml:space="preserve">, ταπεινωμένος από </w:t>
      </w:r>
      <w:r w:rsidRPr="00161814">
        <w:rPr>
          <w:rFonts w:eastAsia="Times New Roman"/>
          <w:szCs w:val="24"/>
        </w:rPr>
        <w:t>ανάξιο</w:t>
      </w:r>
      <w:r>
        <w:rPr>
          <w:rFonts w:eastAsia="Times New Roman"/>
          <w:szCs w:val="24"/>
        </w:rPr>
        <w:t>υ</w:t>
      </w:r>
      <w:r w:rsidRPr="00161814">
        <w:rPr>
          <w:rFonts w:eastAsia="Times New Roman"/>
          <w:szCs w:val="24"/>
        </w:rPr>
        <w:t>ς και κυνικούς ηγέτες ψηφίζει</w:t>
      </w:r>
      <w:r>
        <w:rPr>
          <w:rFonts w:eastAsia="Times New Roman"/>
          <w:szCs w:val="24"/>
        </w:rPr>
        <w:t>,</w:t>
      </w:r>
      <w:r w:rsidRPr="00161814">
        <w:rPr>
          <w:rFonts w:eastAsia="Times New Roman"/>
          <w:szCs w:val="24"/>
        </w:rPr>
        <w:t xml:space="preserve"> μετακ</w:t>
      </w:r>
      <w:r w:rsidRPr="00161814">
        <w:rPr>
          <w:rFonts w:eastAsia="Times New Roman"/>
          <w:szCs w:val="24"/>
        </w:rPr>
        <w:t>ινείται και τελικά στηρίζει</w:t>
      </w:r>
      <w:r>
        <w:rPr>
          <w:rFonts w:eastAsia="Times New Roman"/>
          <w:szCs w:val="24"/>
        </w:rPr>
        <w:t>.</w:t>
      </w:r>
      <w:r w:rsidRPr="00161814">
        <w:rPr>
          <w:rFonts w:eastAsia="Times New Roman"/>
          <w:szCs w:val="24"/>
        </w:rPr>
        <w:t xml:space="preserve"> Είναι ο κόσμος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w:t>
      </w:r>
      <w:r w:rsidRPr="00161814">
        <w:rPr>
          <w:rFonts w:eastAsia="Times New Roman"/>
          <w:szCs w:val="24"/>
        </w:rPr>
        <w:t>ΝΕΛ</w:t>
      </w:r>
      <w:r>
        <w:rPr>
          <w:rFonts w:eastAsia="Times New Roman"/>
          <w:szCs w:val="24"/>
        </w:rPr>
        <w:t>.</w:t>
      </w:r>
      <w:r w:rsidRPr="00161814">
        <w:rPr>
          <w:rFonts w:eastAsia="Times New Roman"/>
          <w:szCs w:val="24"/>
        </w:rPr>
        <w:t xml:space="preserve"> Είναι ο κόσμος της εκχωρήσεως της μακεδονικής γλώσσας και της μακεδονικής ταυτότητας</w:t>
      </w:r>
      <w:r>
        <w:rPr>
          <w:rFonts w:eastAsia="Times New Roman"/>
          <w:szCs w:val="24"/>
        </w:rPr>
        <w:t>.</w:t>
      </w:r>
      <w:r w:rsidRPr="00161814">
        <w:rPr>
          <w:rFonts w:eastAsia="Times New Roman"/>
          <w:szCs w:val="24"/>
        </w:rPr>
        <w:t xml:space="preserve"> Είναι ο σημερινός ξεπεσμός</w:t>
      </w:r>
      <w:r>
        <w:rPr>
          <w:rFonts w:eastAsia="Times New Roman"/>
          <w:szCs w:val="24"/>
        </w:rPr>
        <w:t>.</w:t>
      </w:r>
      <w:r w:rsidRPr="00161814">
        <w:rPr>
          <w:rFonts w:eastAsia="Times New Roman"/>
          <w:szCs w:val="24"/>
        </w:rPr>
        <w:t xml:space="preserve"> </w:t>
      </w:r>
    </w:p>
    <w:p w14:paraId="1286C616" w14:textId="77777777" w:rsidR="000402FE" w:rsidRDefault="007623D8">
      <w:pPr>
        <w:spacing w:line="600" w:lineRule="auto"/>
        <w:ind w:firstLine="720"/>
        <w:jc w:val="both"/>
        <w:rPr>
          <w:rFonts w:eastAsia="Times New Roman"/>
          <w:szCs w:val="24"/>
        </w:rPr>
      </w:pPr>
      <w:r w:rsidRPr="00161814">
        <w:rPr>
          <w:rFonts w:eastAsia="Times New Roman"/>
          <w:szCs w:val="24"/>
        </w:rPr>
        <w:t xml:space="preserve">Και αυτόν το σημερινό ξεπεσμό καλείστε να στηρίξετε δια της ψήφου σας </w:t>
      </w:r>
      <w:r>
        <w:rPr>
          <w:rFonts w:eastAsia="Times New Roman"/>
          <w:szCs w:val="24"/>
        </w:rPr>
        <w:t>δύο</w:t>
      </w:r>
      <w:r w:rsidRPr="00161814">
        <w:rPr>
          <w:rFonts w:eastAsia="Times New Roman"/>
          <w:szCs w:val="24"/>
        </w:rPr>
        <w:t xml:space="preserve"> φορέ</w:t>
      </w:r>
      <w:r w:rsidRPr="00161814">
        <w:rPr>
          <w:rFonts w:eastAsia="Times New Roman"/>
          <w:szCs w:val="24"/>
        </w:rPr>
        <w:t xml:space="preserve">ς και σήμερα το βράδυ και πολύ σύντομα με την </w:t>
      </w:r>
      <w:r w:rsidRPr="00161814">
        <w:rPr>
          <w:rFonts w:eastAsia="Times New Roman"/>
          <w:szCs w:val="24"/>
        </w:rPr>
        <w:t>ισ</w:t>
      </w:r>
      <w:r>
        <w:rPr>
          <w:rFonts w:eastAsia="Times New Roman"/>
          <w:szCs w:val="24"/>
        </w:rPr>
        <w:t>ο</w:t>
      </w:r>
      <w:r w:rsidRPr="00161814">
        <w:rPr>
          <w:rFonts w:eastAsia="Times New Roman"/>
          <w:szCs w:val="24"/>
        </w:rPr>
        <w:t>παλ</w:t>
      </w:r>
      <w:r>
        <w:rPr>
          <w:rFonts w:eastAsia="Times New Roman"/>
          <w:szCs w:val="24"/>
        </w:rPr>
        <w:t>ή</w:t>
      </w:r>
      <w:r w:rsidRPr="00161814">
        <w:rPr>
          <w:rFonts w:eastAsia="Times New Roman"/>
          <w:szCs w:val="24"/>
        </w:rPr>
        <w:t xml:space="preserve"> </w:t>
      </w:r>
      <w:r w:rsidRPr="00161814">
        <w:rPr>
          <w:rFonts w:eastAsia="Times New Roman"/>
          <w:szCs w:val="24"/>
        </w:rPr>
        <w:t xml:space="preserve">ψήφο σας στη Συμφωνία </w:t>
      </w:r>
      <w:r>
        <w:rPr>
          <w:rFonts w:eastAsia="Times New Roman"/>
          <w:szCs w:val="24"/>
        </w:rPr>
        <w:t>των Πρεσπών. Κ</w:t>
      </w:r>
      <w:r w:rsidRPr="00161814">
        <w:rPr>
          <w:rFonts w:eastAsia="Times New Roman"/>
          <w:szCs w:val="24"/>
        </w:rPr>
        <w:t>αι δεν πρόκειται για θάρρος του Πρωθυπουργού</w:t>
      </w:r>
      <w:r>
        <w:rPr>
          <w:rFonts w:eastAsia="Times New Roman"/>
          <w:szCs w:val="24"/>
        </w:rPr>
        <w:t>,</w:t>
      </w:r>
      <w:r w:rsidRPr="00161814">
        <w:rPr>
          <w:rFonts w:eastAsia="Times New Roman"/>
          <w:szCs w:val="24"/>
        </w:rPr>
        <w:t xml:space="preserve"> πρόκειται για υπολογισμό του Πρωθυπουργού</w:t>
      </w:r>
      <w:r>
        <w:rPr>
          <w:rFonts w:eastAsia="Times New Roman"/>
          <w:szCs w:val="24"/>
        </w:rPr>
        <w:t>.</w:t>
      </w:r>
    </w:p>
    <w:p w14:paraId="1286C61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Όταν ο Πρωθυπουργός δεν είχε καταλήξει στην αριθμητική εκτίμηση της </w:t>
      </w:r>
      <w:r>
        <w:rPr>
          <w:rFonts w:eastAsia="Times New Roman" w:cs="Times New Roman"/>
          <w:szCs w:val="24"/>
        </w:rPr>
        <w:t>καταστάσεως, μιλούσατε για κυβέρνηση ανοχής. Και όταν η αριθμητική εκτίμηση της καταστάσεως</w:t>
      </w:r>
      <w:r w:rsidRPr="0023050B">
        <w:rPr>
          <w:rFonts w:eastAsia="Times New Roman" w:cs="Times New Roman"/>
          <w:szCs w:val="24"/>
        </w:rPr>
        <w:t>,</w:t>
      </w:r>
      <w:r>
        <w:rPr>
          <w:rFonts w:eastAsia="Times New Roman" w:cs="Times New Roman"/>
          <w:szCs w:val="24"/>
        </w:rPr>
        <w:t xml:space="preserve"> έπειτα από το σκηνοθετημένο διαζύγιο με τον θεοσεβούμενο κ. Καμμένο, κατέληξε</w:t>
      </w:r>
      <w:r w:rsidRPr="0023050B">
        <w:rPr>
          <w:rFonts w:eastAsia="Times New Roman" w:cs="Times New Roman"/>
          <w:szCs w:val="24"/>
        </w:rPr>
        <w:t>,</w:t>
      </w:r>
      <w:r>
        <w:rPr>
          <w:rFonts w:eastAsia="Times New Roman" w:cs="Times New Roman"/>
          <w:szCs w:val="24"/>
        </w:rPr>
        <w:t xml:space="preserve"> τότε ο Πρωθυπουργός προχώρησε, όχι από θάρρος, αλλά από υπολογισμό, στην υποβολή της</w:t>
      </w:r>
      <w:r>
        <w:rPr>
          <w:rFonts w:eastAsia="Times New Roman" w:cs="Times New Roman"/>
          <w:szCs w:val="24"/>
        </w:rPr>
        <w:t xml:space="preserve"> προτάσεως εμπιστοσύνης, για να έχει το αποτέλεσμα μιας πρωτοφανούς </w:t>
      </w:r>
      <w:r>
        <w:rPr>
          <w:rFonts w:eastAsia="Times New Roman" w:cs="Times New Roman"/>
          <w:szCs w:val="24"/>
        </w:rPr>
        <w:lastRenderedPageBreak/>
        <w:t>κρίσης από την οποία κρίση, όμως, απουσιάζει η επίπτωση. Έχετε δει εσείς ποτέ κρίση πολιτική χωρίς επίπτωση; Εσείς δημιουργήσατε κρίση χωρίς, όμως, επίπτωση</w:t>
      </w:r>
      <w:r>
        <w:rPr>
          <w:rFonts w:eastAsia="Times New Roman" w:cs="Times New Roman"/>
          <w:szCs w:val="24"/>
        </w:rPr>
        <w:t xml:space="preserve"> για σας!</w:t>
      </w:r>
    </w:p>
    <w:p w14:paraId="1286C61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Και ο κ. Καμμένος, ο ο</w:t>
      </w:r>
      <w:r>
        <w:rPr>
          <w:rFonts w:eastAsia="Times New Roman" w:cs="Times New Roman"/>
          <w:szCs w:val="24"/>
        </w:rPr>
        <w:t xml:space="preserve">ποίος όταν έπαιζε ρόλο η ψήφος του να σταματήσει τις Πρέσπες στήριξε την Κυβέρνηση, τώρα που η ψήφος του δεν παίζει ρόλο, αποσύρεται από την Κυβέρνηση, αφού έχει μεταλάβει. </w:t>
      </w:r>
    </w:p>
    <w:p w14:paraId="1286C61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Και επειδή μετέλαβε </w:t>
      </w:r>
      <w:r>
        <w:rPr>
          <w:rFonts w:eastAsia="Times New Roman" w:cs="Times New Roman"/>
          <w:szCs w:val="24"/>
        </w:rPr>
        <w:t xml:space="preserve">με δημοσιότητα </w:t>
      </w:r>
      <w:r>
        <w:rPr>
          <w:rFonts w:eastAsia="Times New Roman" w:cs="Times New Roman"/>
          <w:szCs w:val="24"/>
        </w:rPr>
        <w:t xml:space="preserve">πριν έρθει εδώ, θα ήθελα, για να </w:t>
      </w:r>
      <w:r>
        <w:rPr>
          <w:rFonts w:eastAsia="Times New Roman" w:cs="Times New Roman"/>
          <w:szCs w:val="24"/>
        </w:rPr>
        <w:t xml:space="preserve">ελαφρύνω </w:t>
      </w:r>
      <w:r>
        <w:rPr>
          <w:rFonts w:eastAsia="Times New Roman" w:cs="Times New Roman"/>
          <w:szCs w:val="24"/>
        </w:rPr>
        <w:t>την α</w:t>
      </w:r>
      <w:r>
        <w:rPr>
          <w:rFonts w:eastAsia="Times New Roman" w:cs="Times New Roman"/>
          <w:szCs w:val="24"/>
        </w:rPr>
        <w:t xml:space="preserve">τμόσφαιρα, κύριε Φίλη, να καταθέσω ένα καταπληκτικό κείμενο του Λασκαράτου με τίτλο «Ο θεομπαίχτης». Προφανώς συμβουλεύστε τον κ. Καμμένο να μην κάνει μήνυση στον Λασκαράτο, γιατί έχει πεθάνει εδώ και αιώνες. Έχει </w:t>
      </w:r>
      <w:r>
        <w:rPr>
          <w:rFonts w:eastAsia="Times New Roman" w:cs="Times New Roman"/>
          <w:szCs w:val="24"/>
        </w:rPr>
        <w:t>εξαλειφθεί</w:t>
      </w:r>
      <w:r>
        <w:rPr>
          <w:rFonts w:eastAsia="Times New Roman" w:cs="Times New Roman"/>
          <w:szCs w:val="24"/>
        </w:rPr>
        <w:t>, εάν υπάρχει</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αδίκημά του</w:t>
      </w:r>
      <w:r>
        <w:rPr>
          <w:rFonts w:eastAsia="Times New Roman" w:cs="Times New Roman"/>
          <w:szCs w:val="24"/>
        </w:rPr>
        <w:t>.</w:t>
      </w:r>
    </w:p>
    <w:p w14:paraId="1286C61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Ο θεομπαίχτης», λέει ο Λασκαράτος, «κάνει έργον του την θρησκεία. Εκμεταλλεύεται τον ουρανό, για να ζη στη γη. Αν είναι τοκογλύφος, ρίχτει πέπλον παχυλόν απάνου στα στραγγαλίσματα. Αν είναι τραπεζορρίχτης», τι ωραία λέξη, δεν την είχα </w:t>
      </w:r>
      <w:r>
        <w:rPr>
          <w:rFonts w:eastAsia="Times New Roman" w:cs="Times New Roman"/>
          <w:szCs w:val="24"/>
        </w:rPr>
        <w:lastRenderedPageBreak/>
        <w:t>ξανακούσει, αυτός που</w:t>
      </w:r>
      <w:r>
        <w:rPr>
          <w:rFonts w:eastAsia="Times New Roman" w:cs="Times New Roman"/>
          <w:szCs w:val="24"/>
        </w:rPr>
        <w:t xml:space="preserve"> χρωστάει στις τράπεζες, «ξαναποχτά εμπιστοσύνην και νέα κεφάλαια. Ο θεομπαίχτης ευχαριστείται μόνον εις την εν ασφαλεία διαβολήν και συκοφαντίαν. Οι μόνοι ανόητοι τον υπολήπτονται και εκείνοι είναι τα μπαίγνιά του, και στην περίσταση τα θύματά του». Και φ</w:t>
      </w:r>
      <w:r>
        <w:rPr>
          <w:rFonts w:eastAsia="Times New Roman" w:cs="Times New Roman"/>
          <w:szCs w:val="24"/>
        </w:rPr>
        <w:t>οβάμαι πως και αυτοί πλέον έχουν εξαφανιστεί.</w:t>
      </w:r>
    </w:p>
    <w:p w14:paraId="1286C61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Πάρτε, λοιπόν, τον </w:t>
      </w:r>
      <w:r>
        <w:rPr>
          <w:rFonts w:eastAsia="Times New Roman" w:cs="Times New Roman"/>
          <w:szCs w:val="24"/>
        </w:rPr>
        <w:t>«</w:t>
      </w:r>
      <w:r>
        <w:rPr>
          <w:rFonts w:eastAsia="Times New Roman" w:cs="Times New Roman"/>
          <w:szCs w:val="24"/>
        </w:rPr>
        <w:t>θεομπαίχτη</w:t>
      </w:r>
      <w:r>
        <w:rPr>
          <w:rFonts w:eastAsia="Times New Roman" w:cs="Times New Roman"/>
          <w:szCs w:val="24"/>
        </w:rPr>
        <w:t>»</w:t>
      </w:r>
      <w:r>
        <w:rPr>
          <w:rFonts w:eastAsia="Times New Roman" w:cs="Times New Roman"/>
          <w:szCs w:val="24"/>
        </w:rPr>
        <w:t xml:space="preserve"> του Λασκαράτου. Αφού τον στερηθήκατε, δήθεν, κοινοβουλευτικά, απολαύστε τον λογοτεχνικά.</w:t>
      </w:r>
    </w:p>
    <w:p w14:paraId="1286C61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Κωνσταντίνος Τασούλας καταθέτει για τα Πρακτικά το προανα</w:t>
      </w:r>
      <w:r>
        <w:rPr>
          <w:rFonts w:eastAsia="Times New Roman" w:cs="Times New Roman"/>
          <w:szCs w:val="24"/>
        </w:rPr>
        <w:t>φερθέν έγγραφο, το οποίο βρίσκεται στο αρχείο του Τμήματος Γραμματείας της Διεύθυνσης Στενογραφίας και Πρακτικών)</w:t>
      </w:r>
    </w:p>
    <w:p w14:paraId="1286C61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Έχουμε, λοιπόν, τώρα μία σκηνοθεσία κρίσης και μία παραδοξότητα: η παραμονή της Κυβέρνησης να βλάπτει τη χώρα, να είναι δηλαδή η παραμονή της </w:t>
      </w:r>
      <w:r>
        <w:rPr>
          <w:rFonts w:eastAsia="Times New Roman" w:cs="Times New Roman"/>
          <w:szCs w:val="24"/>
        </w:rPr>
        <w:t xml:space="preserve">Κυβέρνησης παράγων αστάθειας. Και ήδη, αν ξεφύγουμε από την Αίθουσα αυτή και προσπαθήσουμε να δούμε τα μηνύματα τα γύρω, βλέπουμε τα </w:t>
      </w:r>
      <w:r>
        <w:rPr>
          <w:rFonts w:eastAsia="Times New Roman" w:cs="Times New Roman"/>
          <w:szCs w:val="24"/>
        </w:rPr>
        <w:lastRenderedPageBreak/>
        <w:t xml:space="preserve">πρώτα προανακρούσματα της προεξοφλήσεως του υπολογισμού του Πρωθυπουργού, της προεξοφλήσεως, δηλαδή, αυτού του πρωτοφανούς </w:t>
      </w:r>
      <w:r>
        <w:rPr>
          <w:rFonts w:eastAsia="Times New Roman" w:cs="Times New Roman"/>
          <w:szCs w:val="24"/>
        </w:rPr>
        <w:t xml:space="preserve">εκατόν πενήντα ένα που θα επιδιώξετε τα μεσάνυχτα. </w:t>
      </w:r>
    </w:p>
    <w:p w14:paraId="1286C61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Έχουμε ήδη ανησυχίες από την κακή πορεία των προαπαιτούμενων της δεύτερης μεταδανειακής αξιολόγησης και έχουμε επίσης και την ανακοίνωση από τα πρόδρομα στοιχεία του ΟΟΣΑ, στοιχείων και αποδείξεων επιβράδ</w:t>
      </w:r>
      <w:r>
        <w:rPr>
          <w:rFonts w:eastAsia="Times New Roman" w:cs="Times New Roman"/>
          <w:szCs w:val="24"/>
        </w:rPr>
        <w:t>υνσης της οικονομίας το επόμενο εννιάμηνο. Εννιάμηνο, όσο ακριβώς είναι και η συνταγματική θητεία αυτής της Κυβέρνησης. Και να που πραγματώνεται το παράδοξο. Η παραμονή σας στην εξουσία να είναι παράγων όχι ευστάθειας, αλλά να είναι παράγων αστάθειας για τ</w:t>
      </w:r>
      <w:r>
        <w:rPr>
          <w:rFonts w:eastAsia="Times New Roman" w:cs="Times New Roman"/>
          <w:szCs w:val="24"/>
        </w:rPr>
        <w:t xml:space="preserve">η χώρα. </w:t>
      </w:r>
    </w:p>
    <w:p w14:paraId="1286C61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Και τελειώνω λέγοντας ότι η ψήφος σήμερα το βράδυ δεν έχει να κάνει ούτε με τον Γοργοπόταμο, ούτε με τις αφίσες, ούτε με την παλινόρθωση της Δεξιάς, ούτε με όλους εκείνους τους μύθους και τους θρύλους με τους οποίους ποτίζετε τον εαυτό σας για να </w:t>
      </w:r>
      <w:r>
        <w:rPr>
          <w:rFonts w:eastAsia="Times New Roman" w:cs="Times New Roman"/>
          <w:szCs w:val="24"/>
        </w:rPr>
        <w:t xml:space="preserve">πάρετε μια βαθιά ανάσα και να στηρίξετε μία επιζήμια </w:t>
      </w:r>
      <w:r>
        <w:rPr>
          <w:rFonts w:eastAsia="Times New Roman" w:cs="Times New Roman"/>
          <w:szCs w:val="24"/>
        </w:rPr>
        <w:lastRenderedPageBreak/>
        <w:t xml:space="preserve">Κυβέρνηση, που πλησίστια βαδίζει σε μία επιζήμια εθνικά συμφωνία. </w:t>
      </w:r>
    </w:p>
    <w:p w14:paraId="1286C62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Αυτό που πρέπει να καταλάβετε είναι ότι ό,τι και να λέτε, ό,τι και να πείτε έχει λεχθεί ήδη από τον πρώτο </w:t>
      </w:r>
      <w:r>
        <w:rPr>
          <w:rFonts w:eastAsia="Times New Roman" w:cs="Times New Roman"/>
          <w:szCs w:val="24"/>
        </w:rPr>
        <w:t>Ολυνθιακό</w:t>
      </w:r>
      <w:r>
        <w:rPr>
          <w:rFonts w:eastAsia="Times New Roman" w:cs="Times New Roman"/>
          <w:szCs w:val="24"/>
        </w:rPr>
        <w:t>. Από το τελευταίο εκ</w:t>
      </w:r>
      <w:r>
        <w:rPr>
          <w:rFonts w:eastAsia="Times New Roman" w:cs="Times New Roman"/>
          <w:szCs w:val="24"/>
        </w:rPr>
        <w:t xml:space="preserve">βάν το προηγούμενο κρίνεται, </w:t>
      </w:r>
      <w:r>
        <w:rPr>
          <w:rFonts w:eastAsia="Times New Roman" w:cs="Times New Roman"/>
          <w:szCs w:val="24"/>
        </w:rPr>
        <w:t>«</w:t>
      </w:r>
      <w:r>
        <w:rPr>
          <w:rFonts w:eastAsia="Times New Roman" w:cs="Times New Roman"/>
          <w:szCs w:val="24"/>
        </w:rPr>
        <w:t>προς γαρ το τελευταίον εκβάν έκαστον των πριν υπαρξάντων κρίνεται.</w:t>
      </w:r>
      <w:r>
        <w:rPr>
          <w:rFonts w:eastAsia="Times New Roman" w:cs="Times New Roman"/>
          <w:szCs w:val="24"/>
        </w:rPr>
        <w:t>».</w:t>
      </w:r>
      <w:r>
        <w:rPr>
          <w:rFonts w:eastAsia="Times New Roman" w:cs="Times New Roman"/>
          <w:szCs w:val="24"/>
        </w:rPr>
        <w:t xml:space="preserve"> </w:t>
      </w:r>
    </w:p>
    <w:p w14:paraId="1286C62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Και θα κριθείτε όχι από τις ιδεολογικές σας καταβολές, που τις έχετε εξωραΐσει, ούτε από την αντιπαλότητά σας με μια ανύπαρκτη Δεξιά, την οποία εμφανίζετε ό</w:t>
      </w:r>
      <w:r>
        <w:rPr>
          <w:rFonts w:eastAsia="Times New Roman" w:cs="Times New Roman"/>
          <w:szCs w:val="24"/>
        </w:rPr>
        <w:t>τι τάχα είναι τόσο φρικιαστικά κακομούτσουνη ενώ δεν είναι. Θα έχετε βλάψει τη χώρα δίνοντας κυβερνητική σταθερότητα στον εαυτό σας, αλλά βάζοντας τη χώρα σε μία μικρότερη ή μεγαλύτερη και πάντως μέχρι τον Οκτώβριο του 2019 περιπέτεια και δοκιμασία που ούτ</w:t>
      </w:r>
      <w:r>
        <w:rPr>
          <w:rFonts w:eastAsia="Times New Roman" w:cs="Times New Roman"/>
          <w:szCs w:val="24"/>
        </w:rPr>
        <w:t xml:space="preserve">ε η χώρα την αξίζει ούτε εσείς εν </w:t>
      </w:r>
      <w:r>
        <w:rPr>
          <w:rFonts w:eastAsia="Times New Roman" w:cs="Times New Roman"/>
          <w:szCs w:val="24"/>
        </w:rPr>
        <w:t xml:space="preserve">σχέσει </w:t>
      </w:r>
      <w:r>
        <w:rPr>
          <w:rFonts w:eastAsia="Times New Roman" w:cs="Times New Roman"/>
          <w:szCs w:val="24"/>
        </w:rPr>
        <w:t xml:space="preserve">με την υστεροφημία σας θα δείτε ότι την αντέχετε. </w:t>
      </w:r>
    </w:p>
    <w:p w14:paraId="1286C62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Γι’ αυτό το βράδυ σήμερα μείνετε με τον εαυτό σας, μείνετε με τις ευθύνες σας, αναλάβετε τις ευθύνες σας. Εμείς θα τις αναλάβουμε. Το μόνο παρήγορο αυτών των εξελίξ</w:t>
      </w:r>
      <w:r>
        <w:rPr>
          <w:rFonts w:eastAsia="Times New Roman" w:cs="Times New Roman"/>
          <w:szCs w:val="24"/>
        </w:rPr>
        <w:t xml:space="preserve">εων είναι ότι </w:t>
      </w:r>
      <w:r>
        <w:rPr>
          <w:rFonts w:eastAsia="Times New Roman" w:cs="Times New Roman"/>
          <w:szCs w:val="24"/>
        </w:rPr>
        <w:lastRenderedPageBreak/>
        <w:t>αργότερα ή συντομότερα ο ελληνικός λαός θα μιλήσει και αυτό που θα πει θα είναι συντριπτικό για εσάς και ανορθωτικό για τη χώρα.</w:t>
      </w:r>
    </w:p>
    <w:p w14:paraId="1286C62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Κύριε Μητσοτάκη, σας περιμένει η γοητεία τεράστιων ευθυνών. Ομολογώ ότι σας ζηλεύω.</w:t>
      </w:r>
    </w:p>
    <w:p w14:paraId="1286C62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Να είστε καλά!</w:t>
      </w:r>
    </w:p>
    <w:p w14:paraId="1286C625"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(Χειροκροτήματ</w:t>
      </w:r>
      <w:r>
        <w:rPr>
          <w:rFonts w:eastAsia="Times New Roman" w:cs="Times New Roman"/>
          <w:szCs w:val="24"/>
        </w:rPr>
        <w:t>α από την πτέρυγα της Νέας Δημοκρατίας)</w:t>
      </w:r>
    </w:p>
    <w:p w14:paraId="1286C626" w14:textId="77777777" w:rsidR="000402FE" w:rsidRDefault="007623D8">
      <w:pPr>
        <w:spacing w:line="600" w:lineRule="auto"/>
        <w:ind w:firstLine="720"/>
        <w:jc w:val="both"/>
        <w:rPr>
          <w:rFonts w:eastAsia="Times New Roman" w:cs="Times New Roman"/>
          <w:szCs w:val="24"/>
        </w:rPr>
      </w:pPr>
      <w:r w:rsidRPr="00891176">
        <w:rPr>
          <w:rFonts w:eastAsia="Times New Roman" w:cs="Times New Roman"/>
          <w:b/>
          <w:szCs w:val="24"/>
        </w:rPr>
        <w:t>ΠΡΟΕΔΡΕΥΩΝ (Σπυρίδων Λυκούδης):</w:t>
      </w:r>
      <w:r>
        <w:rPr>
          <w:rFonts w:eastAsia="Times New Roman" w:cs="Times New Roman"/>
          <w:szCs w:val="24"/>
        </w:rPr>
        <w:t xml:space="preserve"> Σας ευχαριστώ, κύριε συνάδελφε.</w:t>
      </w:r>
    </w:p>
    <w:p w14:paraId="1286C62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Κατσίκης.</w:t>
      </w:r>
    </w:p>
    <w:p w14:paraId="1286C628" w14:textId="77777777" w:rsidR="000402FE" w:rsidRDefault="007623D8">
      <w:pPr>
        <w:spacing w:line="600" w:lineRule="auto"/>
        <w:ind w:firstLine="720"/>
        <w:jc w:val="both"/>
        <w:rPr>
          <w:rFonts w:eastAsia="Times New Roman" w:cs="Times New Roman"/>
          <w:szCs w:val="24"/>
        </w:rPr>
      </w:pPr>
      <w:r w:rsidRPr="00891176">
        <w:rPr>
          <w:rFonts w:eastAsia="Times New Roman" w:cs="Times New Roman"/>
          <w:b/>
          <w:szCs w:val="24"/>
        </w:rPr>
        <w:t>ΚΩΝΣΤΑΝΤΙΝΟΣ ΚΑΤΣΙΚΗΣ:</w:t>
      </w:r>
      <w:r>
        <w:rPr>
          <w:rFonts w:eastAsia="Times New Roman" w:cs="Times New Roman"/>
          <w:szCs w:val="24"/>
        </w:rPr>
        <w:t xml:space="preserve"> Ευχαριστώ, κύριε Πρόεδρε.</w:t>
      </w:r>
    </w:p>
    <w:p w14:paraId="1286C62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οι τελευταίες αυτές ημέρες, εκτός από δύσκολες πολιτικά και κοινοβουλευτικά, για εμάς τους Ανεξάρτητους Έλληνες είναι δύσκολες και συναισθηματικά. Είναι αυτή η απογοήτευση και η πικρία που αφήνει η προδοσία. </w:t>
      </w:r>
    </w:p>
    <w:p w14:paraId="1286C62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Αυτή είναι, ίσως, τελικά η μ</w:t>
      </w:r>
      <w:r>
        <w:rPr>
          <w:rFonts w:eastAsia="Times New Roman" w:cs="Times New Roman"/>
          <w:szCs w:val="24"/>
        </w:rPr>
        <w:t>εγαλύτερη κατάρα της φυλής μας. Στο αίμα μας εκτός από τον ηρωισμό, η ιστορική μας διαδρομή αποδεικνύει πως ρέει και η προδοσία. Στα Μηδικά δεν θυμάμαι να υπήρξαν Πέρσες που ελλήνισαν. Αντίθετα, υπήρξαν Έλληνες που μήδισαν. Οι Έλληνες στο πλευρό του Δαρείο</w:t>
      </w:r>
      <w:r>
        <w:rPr>
          <w:rFonts w:eastAsia="Times New Roman" w:cs="Times New Roman"/>
          <w:szCs w:val="24"/>
        </w:rPr>
        <w:t xml:space="preserve">υ κόντεψαν να ξεπεράσουν τους Έλληνες που συντάχθηκαν στο πλευρό του Μεγάλου Αλεξάνδρου. </w:t>
      </w:r>
    </w:p>
    <w:p w14:paraId="1286C62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Το θέμα είναι η δική μας επιλογή. Θέλουμε να είμαστε απόγονοι του Λεωνίδα ή του Εφιάλτη; Θέλουμε να είμαστε απόγονοι του Κολοκοτρώνη ή του Νενέκου; </w:t>
      </w:r>
    </w:p>
    <w:p w14:paraId="1286C62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Εμείς στο κίνημά μας δυστυχώς αγκαλιάσαμε Εφιάλτες. Υπερέβησαν τις γραμμές που μας διαφοροποιούσαν από τον κυβερνητικό εταίρο. Πρόδωσαν τις αρχές που έδειξαν στην αρχή ότι ενστερνίζονταν. Πρόδωσαν την εμπιστοσύνη όλων μας. Πρόδωσαν την ψήφο του ελληνικού λ</w:t>
      </w:r>
      <w:r>
        <w:rPr>
          <w:rFonts w:eastAsia="Times New Roman" w:cs="Times New Roman"/>
          <w:szCs w:val="24"/>
        </w:rPr>
        <w:t xml:space="preserve">αού. Πρόδωσαν την ψήφο των συμπολιτών τους. Αλλά, κυρίως, πρόδωσαν τη συνείδησή τους. </w:t>
      </w:r>
    </w:p>
    <w:p w14:paraId="1286C62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Και μην αυταπατάστε, αγαπητοί συνάδελφοι του ΣΥΡΙΖΑ. Όποιος το έκανε μία φορά, τελεολογικά θα το ξανακάνει, γιατί </w:t>
      </w:r>
      <w:r>
        <w:rPr>
          <w:rFonts w:eastAsia="Times New Roman" w:cs="Times New Roman"/>
          <w:szCs w:val="24"/>
        </w:rPr>
        <w:lastRenderedPageBreak/>
        <w:t>αυτό είναι στοιχείο του χαρακτήρα του. Ενός χαρακτήρα π</w:t>
      </w:r>
      <w:r>
        <w:rPr>
          <w:rFonts w:eastAsia="Times New Roman" w:cs="Times New Roman"/>
          <w:szCs w:val="24"/>
        </w:rPr>
        <w:t xml:space="preserve">ου εξασκείται στο πρωτάθλημα της καριέρας και τίποτα δεν τον εμποδίζει σε διάστημα μίας νυκτός να αλλάζει στρατόπεδα με μία ρητορική απροκάλυπτου ανθελληνισμού. </w:t>
      </w:r>
    </w:p>
    <w:p w14:paraId="1286C62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Ακόμα και χθες ο Πρωθυπουργός στην ομιλία του εκθείασε τη συνεργασία μαζί μας, την οποία από μ</w:t>
      </w:r>
      <w:r>
        <w:rPr>
          <w:rFonts w:eastAsia="Times New Roman" w:cs="Times New Roman"/>
          <w:szCs w:val="24"/>
        </w:rPr>
        <w:t>εριά μας υποστηρίξαμε με εντιμότητα και διαύγεια, με την ίδια εντιμότητα που αποχωρήσαμε όταν διαφωνήσαμε βαθιά πολιτικά και ιδεολογικά στο θέμα των Σκοπίων.</w:t>
      </w:r>
      <w:r>
        <w:rPr>
          <w:rFonts w:eastAsia="Times New Roman" w:cs="Times New Roman"/>
          <w:szCs w:val="24"/>
        </w:rPr>
        <w:tab/>
      </w:r>
    </w:p>
    <w:p w14:paraId="1286C62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Όμως, για εμάς, τους Ανεξάρτητους Έλληνες δεν υπήρξε το παραμικρό δίλημμα. Η πατρίδα τίθεται υπερ</w:t>
      </w:r>
      <w:r>
        <w:rPr>
          <w:rFonts w:eastAsia="Times New Roman" w:cs="Times New Roman"/>
          <w:szCs w:val="24"/>
        </w:rPr>
        <w:t xml:space="preserve">άνω όλων, γιατί αυτή είναι οδηγός προς το αύριο όλων όσων την αποτελούν. Και διαχρονικά προδότης είναι εκείνος ο οποίος δίδει την πατρίδα του στον ιστορικό θάνατο, ιεραρχώντας ως σπουδαιότερο το στενό ιδιωτικό και υλικό του συμφέρον. </w:t>
      </w:r>
    </w:p>
    <w:p w14:paraId="1286C63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Κατά την αρχαϊκή έννο</w:t>
      </w:r>
      <w:r>
        <w:rPr>
          <w:rFonts w:eastAsia="Times New Roman" w:cs="Times New Roman"/>
          <w:szCs w:val="24"/>
        </w:rPr>
        <w:t xml:space="preserve">ια του δικαίου, όπως αυτή εμφανίζεται κατά πολύ συγκεκριμένο τρόπο και στους μεγαλειώδεις λόγους των προγόνων μας, από τις χείριστες μορφές προδοσίας αποτελεί η έγκριση συμφωνιών που βλάπτουν την πατρίδα. </w:t>
      </w:r>
    </w:p>
    <w:p w14:paraId="1286C63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Πώς μπορούμε να δεχτούμε ως επωφελή τη Συμφωνία τω</w:t>
      </w:r>
      <w:r>
        <w:rPr>
          <w:rFonts w:eastAsia="Times New Roman" w:cs="Times New Roman"/>
          <w:szCs w:val="24"/>
        </w:rPr>
        <w:t xml:space="preserve">ν Πρεσπών όταν σειρά δημοσκοπήσεων από τον Ιούνιο έως τον Δεκέμβριο του 2018 αποτυπώνουν τη διαφωνία των Ελλήνων πολιτών σε τάξη μεγέθους 75% έως 86%; </w:t>
      </w:r>
    </w:p>
    <w:p w14:paraId="1286C63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Υπάρχει ένα επιχείρημα το οποίο πλανάται και κατά κόρον εκφράζεται από την Αντιπολίτευση και γενικότερα </w:t>
      </w:r>
      <w:r>
        <w:rPr>
          <w:rFonts w:eastAsia="Times New Roman" w:cs="Times New Roman"/>
          <w:szCs w:val="24"/>
        </w:rPr>
        <w:t>τους πολέμιους των Ανεξαρτήτων Ελλήνων σύμφωνα με το οποίο δεν θα είχαμε φθάσει μέχρι εδώ εάν οι Ανεξάρτητοι Έλληνες πριν λίγους μήνες είχαν αποδεχθεί και είχαν υπερψηφίσει την πρόταση δυσπιστίας της Νέας Δημοκρατίας και με αυτό</w:t>
      </w:r>
      <w:r>
        <w:rPr>
          <w:rFonts w:eastAsia="Times New Roman" w:cs="Times New Roman"/>
          <w:szCs w:val="24"/>
        </w:rPr>
        <w:t>ν</w:t>
      </w:r>
      <w:r>
        <w:rPr>
          <w:rFonts w:eastAsia="Times New Roman" w:cs="Times New Roman"/>
          <w:szCs w:val="24"/>
        </w:rPr>
        <w:t xml:space="preserve"> τον τρόπο η Συμφωνία των Π</w:t>
      </w:r>
      <w:r>
        <w:rPr>
          <w:rFonts w:eastAsia="Times New Roman" w:cs="Times New Roman"/>
          <w:szCs w:val="24"/>
        </w:rPr>
        <w:t xml:space="preserve">ρεσπών δεν θα είχε υπογραφεί στις Πρέσπες. Ουδέν ψευδέστερον τούτου. </w:t>
      </w:r>
    </w:p>
    <w:p w14:paraId="1286C63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Κανείς δεν θα μπορούσε να εμποδίσει τον τότε Υπουργό Εξωτερικών να πάει να υπογράψει. Μην διαστρεβλώνετε την αλήθεια. Μην κακοποιείτε την πραγματικότητα. </w:t>
      </w:r>
    </w:p>
    <w:p w14:paraId="1286C63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Και πέραν τούτου αποκαλείται το</w:t>
      </w:r>
      <w:r>
        <w:rPr>
          <w:rFonts w:eastAsia="Times New Roman" w:cs="Times New Roman"/>
          <w:szCs w:val="24"/>
        </w:rPr>
        <w:t xml:space="preserve"> σχέδιο συμφωνίας ως συμφωνία. Κα</w:t>
      </w:r>
      <w:r>
        <w:rPr>
          <w:rFonts w:eastAsia="Times New Roman" w:cs="Times New Roman"/>
          <w:szCs w:val="24"/>
        </w:rPr>
        <w:t>μ</w:t>
      </w:r>
      <w:r>
        <w:rPr>
          <w:rFonts w:eastAsia="Times New Roman" w:cs="Times New Roman"/>
          <w:szCs w:val="24"/>
        </w:rPr>
        <w:t xml:space="preserve">μία συμφωνία μέχρι σήμερα δεν έχει επιτευχθεί που να φέρνει έννομα αποτελέσματα, που να φέρνει έννομες συνέπειες. Προς τούτο </w:t>
      </w:r>
      <w:r w:rsidRPr="006D4644">
        <w:rPr>
          <w:rFonts w:eastAsia="Times New Roman" w:cs="Times New Roman"/>
          <w:szCs w:val="24"/>
        </w:rPr>
        <w:t>απεφάνθη</w:t>
      </w:r>
      <w:r>
        <w:rPr>
          <w:rFonts w:eastAsia="Times New Roman" w:cs="Times New Roman"/>
          <w:szCs w:val="24"/>
        </w:rPr>
        <w:t xml:space="preserve"> το </w:t>
      </w:r>
      <w:r>
        <w:rPr>
          <w:rFonts w:eastAsia="Times New Roman" w:cs="Times New Roman"/>
          <w:szCs w:val="24"/>
        </w:rPr>
        <w:t xml:space="preserve">ανώτατο δικαστήριο </w:t>
      </w:r>
      <w:r>
        <w:rPr>
          <w:rFonts w:eastAsia="Times New Roman" w:cs="Times New Roman"/>
          <w:szCs w:val="24"/>
        </w:rPr>
        <w:t>της χώρας, το Συμβούλιο της Επικρατείας αφ</w:t>
      </w:r>
      <w:r>
        <w:rPr>
          <w:rFonts w:eastAsia="Times New Roman" w:cs="Times New Roman"/>
          <w:szCs w:val="24"/>
        </w:rPr>
        <w:t xml:space="preserve">’ </w:t>
      </w:r>
      <w:r>
        <w:rPr>
          <w:rFonts w:eastAsia="Times New Roman" w:cs="Times New Roman"/>
          <w:szCs w:val="24"/>
        </w:rPr>
        <w:t>ενός και αφ</w:t>
      </w:r>
      <w:r>
        <w:rPr>
          <w:rFonts w:eastAsia="Times New Roman" w:cs="Times New Roman"/>
          <w:szCs w:val="24"/>
        </w:rPr>
        <w:t xml:space="preserve">’ </w:t>
      </w:r>
      <w:r>
        <w:rPr>
          <w:rFonts w:eastAsia="Times New Roman" w:cs="Times New Roman"/>
          <w:szCs w:val="24"/>
        </w:rPr>
        <w:t>ετέρου τα</w:t>
      </w:r>
      <w:r>
        <w:rPr>
          <w:rFonts w:eastAsia="Times New Roman" w:cs="Times New Roman"/>
          <w:szCs w:val="24"/>
        </w:rPr>
        <w:t xml:space="preserve"> προεκτεθέντα δέχθηκε ο Γενικός Γραμματέας του ΝΑΤΟ, ο</w:t>
      </w:r>
      <w:r w:rsidRPr="006D4644">
        <w:rPr>
          <w:rFonts w:eastAsia="Times New Roman" w:cs="Times New Roman"/>
          <w:szCs w:val="24"/>
        </w:rPr>
        <w:t xml:space="preserve"> Στόλτενμπεργκ</w:t>
      </w:r>
      <w:r>
        <w:rPr>
          <w:rFonts w:eastAsia="Times New Roman" w:cs="Times New Roman"/>
          <w:szCs w:val="24"/>
        </w:rPr>
        <w:t>, ο οποίος κατηγορηματικά δήλωσε ότι μέχρι κυρώσεως του σχεδίου της Συμφωνίας των Πρεσπών από το Εθνικό Κοινοβούλιο σε Συμφωνία, κα</w:t>
      </w:r>
      <w:r>
        <w:rPr>
          <w:rFonts w:eastAsia="Times New Roman" w:cs="Times New Roman"/>
          <w:szCs w:val="24"/>
        </w:rPr>
        <w:t>μ</w:t>
      </w:r>
      <w:r>
        <w:rPr>
          <w:rFonts w:eastAsia="Times New Roman" w:cs="Times New Roman"/>
          <w:szCs w:val="24"/>
        </w:rPr>
        <w:t>μία ενταξιακή διαδικασία δεν θα περαιωθεί και ποτέ δεν θ</w:t>
      </w:r>
      <w:r>
        <w:rPr>
          <w:rFonts w:eastAsia="Times New Roman" w:cs="Times New Roman"/>
          <w:szCs w:val="24"/>
        </w:rPr>
        <w:t xml:space="preserve">α μπορέσουν τα Σκόπια να ενταχθούν στην Ατλαντική Συμμαχία. </w:t>
      </w:r>
    </w:p>
    <w:p w14:paraId="1286C63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Αυτά ας τα θυμόμαστε. Ας τα λέμε, ας μην τα κρύβουμε, ας μην προσπαθούμε να παραπλανήσουμε και να διαμορφώσουμε την κοινή γνώμη κατά τρόπο που πολιτικά εξυπηρετεί, η αλήθεια, όμως, κρύβεται. </w:t>
      </w:r>
    </w:p>
    <w:p w14:paraId="1286C63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Τι </w:t>
      </w:r>
      <w:r>
        <w:rPr>
          <w:rFonts w:eastAsia="Times New Roman" w:cs="Times New Roman"/>
          <w:szCs w:val="24"/>
        </w:rPr>
        <w:t xml:space="preserve">άλλο θα είχαμε καταφέρει εάν ψηφίζαμε τότε την πρόταση δυσπιστίας της Αξιωματικής Αντιπολίτευσης; Θα είχαμε καταφέρει τον πολιτικό μας αυτοεξευτελισμό ως εντολοδόχοι και εντεταλμένοι Εφιάλτες που κάποιοι θα μας υποδείκνυαν πότε και για ποιο λόγο έπρεπε να </w:t>
      </w:r>
      <w:r>
        <w:rPr>
          <w:rFonts w:eastAsia="Times New Roman" w:cs="Times New Roman"/>
          <w:szCs w:val="24"/>
        </w:rPr>
        <w:t xml:space="preserve">συναινέσουμε. Τι άλλο θα είχαμε επιτύχει; Να επιφέρουμε την πολιτική αστάθεια, μια κρίσιμη στιγμή για την εθνική οικονομία για τους Έλληνες, για τους επιχειρηματίες, για τους εμπόρους, παρεμποδίζοντας την έξοδό μας από τα μνημόνια. Την ίδια στιγμή όλοι οι </w:t>
      </w:r>
      <w:r>
        <w:rPr>
          <w:rFonts w:eastAsia="Times New Roman" w:cs="Times New Roman"/>
          <w:szCs w:val="24"/>
        </w:rPr>
        <w:t>οικονομικοί δείκτες ήταν ανεβασμένοι και συνέθεταν τα στοιχεία της εικόνας που υπέσχετο ότι η εθνική μας οικονομία εξυγιαίνεται, το ελληνικό κράτος αρχίζει και συνέρχεται.</w:t>
      </w:r>
    </w:p>
    <w:p w14:paraId="1286C63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Όμως, κύριοι συνάδελφοι, θέλω ειλικρινά να ρωτήσω εσάς που προβάλετε ακόμη ένα επιχε</w:t>
      </w:r>
      <w:r>
        <w:rPr>
          <w:rFonts w:eastAsia="Times New Roman" w:cs="Times New Roman"/>
          <w:szCs w:val="24"/>
        </w:rPr>
        <w:t xml:space="preserve">ίρημα, ότι τα Σκόπια τα αναγνώρισαν ως </w:t>
      </w:r>
      <w:r>
        <w:rPr>
          <w:rFonts w:eastAsia="Times New Roman" w:cs="Times New Roman"/>
          <w:szCs w:val="24"/>
        </w:rPr>
        <w:t>«</w:t>
      </w:r>
      <w:r>
        <w:rPr>
          <w:rFonts w:eastAsia="Times New Roman" w:cs="Times New Roman"/>
          <w:szCs w:val="24"/>
        </w:rPr>
        <w:t>Δημοκρατία της Μακεδονίας</w:t>
      </w:r>
      <w:r>
        <w:rPr>
          <w:rFonts w:eastAsia="Times New Roman" w:cs="Times New Roman"/>
          <w:szCs w:val="24"/>
        </w:rPr>
        <w:t>»</w:t>
      </w:r>
      <w:r>
        <w:rPr>
          <w:rFonts w:eastAsia="Times New Roman" w:cs="Times New Roman"/>
          <w:szCs w:val="24"/>
        </w:rPr>
        <w:t xml:space="preserve"> εκατόν σαράντα χώρες το εξής: Αλήθεια σημασία έχει τι έκαναν οι εκατόν σαράντα χώρες ή το τι κάνουμε εμείς; </w:t>
      </w:r>
    </w:p>
    <w:p w14:paraId="1286C63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Αλήθεια, γιατί αφού τα αναγνώρισαν εκατόν σαράντα χώρες δέχτηκε η ελληνική Κυβέρ</w:t>
      </w:r>
      <w:r>
        <w:rPr>
          <w:rFonts w:eastAsia="Times New Roman" w:cs="Times New Roman"/>
          <w:szCs w:val="24"/>
        </w:rPr>
        <w:t xml:space="preserve">νηση, όπως αφήνει να εννοηθεί </w:t>
      </w:r>
      <w:r>
        <w:rPr>
          <w:rFonts w:eastAsia="Times New Roman" w:cs="Times New Roman"/>
          <w:szCs w:val="24"/>
        </w:rPr>
        <w:lastRenderedPageBreak/>
        <w:t xml:space="preserve">διά των υποβοσκουσών φημών, πιέσεις για να λύσει αυτό το θέμα; Αφού όλοι τα αναγνώρισαν, γιατί στην πλάτη της φτωχής Ψωροκώσταινας σήμερα αυτές οι πολιτικές εξελίξεις που διαδραματίζονται; Γιατί μόνο με τη δική μας αναγνώριση </w:t>
      </w:r>
      <w:r>
        <w:rPr>
          <w:rFonts w:eastAsia="Times New Roman" w:cs="Times New Roman"/>
          <w:szCs w:val="24"/>
        </w:rPr>
        <w:t xml:space="preserve">και τη δήθεν επίλυση του ονοματολογικού θέματος των Σκοπίων μπορούν να ενταχθούν στο ΝΑΤΟ. </w:t>
      </w:r>
    </w:p>
    <w:p w14:paraId="1286C63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Και κάτι ακόμα</w:t>
      </w:r>
      <w:r w:rsidRPr="00571664">
        <w:rPr>
          <w:rFonts w:eastAsia="Times New Roman" w:cs="Times New Roman"/>
          <w:szCs w:val="24"/>
        </w:rPr>
        <w:t>:</w:t>
      </w:r>
      <w:r>
        <w:rPr>
          <w:rFonts w:eastAsia="Times New Roman" w:cs="Times New Roman"/>
          <w:szCs w:val="24"/>
        </w:rPr>
        <w:t xml:space="preserve"> Ενδιαφέρει λίγο να ανατρέξουμε στην ελληνική ιστορία και να συγκρίνουμε αυτά τα δύο πράγματα: Τα τετρακόσια χρόνια σκλαβιάς υπό τον τουρκικό ζυγό, ό</w:t>
      </w:r>
      <w:r>
        <w:rPr>
          <w:rFonts w:eastAsia="Times New Roman" w:cs="Times New Roman"/>
          <w:szCs w:val="24"/>
        </w:rPr>
        <w:t>που τότε όλος ο κόσμος αναγνώρισε ότι μέρος της Οθωμανικής Αυτοκρατορίας ήταν και η Ελλάδα. Εμείς οι Έλληνες το αναγνωρίσαμε ποτέ; Χύσαμε αίμα για πατρίδα και ελευθερία και κάναμε το έθνος μας ελληνικό κράτος. Για τον ίδιο λόγο δεν θα έπρεπε ποτέ να σκεφθο</w:t>
      </w:r>
      <w:r>
        <w:rPr>
          <w:rFonts w:eastAsia="Times New Roman" w:cs="Times New Roman"/>
          <w:szCs w:val="24"/>
        </w:rPr>
        <w:t xml:space="preserve">ύμε, όχι να πράξουμε, υπέρ της λύσης του ονοματολογικού των Σκοπίων με αυτή την κατάπτυστη, την ανθελληνική συμφωνία. </w:t>
      </w:r>
    </w:p>
    <w:p w14:paraId="1286C63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Αλλά και εσείς, κύριοι της Νέας Δημοκρατίας, θα ήθελα πολύ να μου δώσετε μια εξήγηση. Εμείς οι δυο συμφωνούμε ότι </w:t>
      </w:r>
      <w:r>
        <w:rPr>
          <w:rFonts w:eastAsia="Times New Roman" w:cs="Times New Roman"/>
          <w:szCs w:val="24"/>
        </w:rPr>
        <w:lastRenderedPageBreak/>
        <w:t>διαφωνούμε με τη Συνθήκ</w:t>
      </w:r>
      <w:r>
        <w:rPr>
          <w:rFonts w:eastAsia="Times New Roman" w:cs="Times New Roman"/>
          <w:szCs w:val="24"/>
        </w:rPr>
        <w:t xml:space="preserve">η των Πρεσπών που έρχεται να υπογραφεί. </w:t>
      </w:r>
    </w:p>
    <w:p w14:paraId="1286C63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ΑΝΕΛ και Νέα Δημοκρατία θα συμφωνήσουμε ότι διαφωνούμε με τη Συμφωνία. Όμως, πρέπει να συμφωνήσουμε ότι διαφωνούμε και με κάτι άλλο, με τον όρο «Μακεδονία» στη σύνθετη ονομασία, την οποία εμείς αρνούμεθα παντελώς, ε</w:t>
      </w:r>
      <w:r>
        <w:rPr>
          <w:rFonts w:eastAsia="Times New Roman" w:cs="Times New Roman"/>
          <w:szCs w:val="24"/>
        </w:rPr>
        <w:t>νώ εσείς θα συζητούσατε πάντα την επίλυση του ονοματολογικού των Σκοπίων με προϋπόθεση τον όρο «Μακεδονία</w:t>
      </w:r>
      <w:r>
        <w:rPr>
          <w:rFonts w:eastAsia="Times New Roman" w:cs="Times New Roman"/>
          <w:szCs w:val="24"/>
        </w:rPr>
        <w:t>»</w:t>
      </w:r>
      <w:r>
        <w:rPr>
          <w:rFonts w:eastAsia="Times New Roman" w:cs="Times New Roman"/>
          <w:szCs w:val="24"/>
        </w:rPr>
        <w:t xml:space="preserve"> στη σύνθετη ονομασία. Και αυτό είναι μια αλήθεια, αλλά δεν την λέτε, την κρύβετε. Θα είχαμε γίνει ήρωες, λοιπόν, εάν κατά τη γνώμη σας, όταν ήρθε η π</w:t>
      </w:r>
      <w:r>
        <w:rPr>
          <w:rFonts w:eastAsia="Times New Roman" w:cs="Times New Roman"/>
          <w:szCs w:val="24"/>
        </w:rPr>
        <w:t xml:space="preserve">ρόταση δυσπιστίας σας την είχαμε υπερψηφίσει. </w:t>
      </w:r>
    </w:p>
    <w:p w14:paraId="1286C63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Ξέρετε κάτι; Λέτε ότι θα είχαμε εξασφαλίσει την επανείσοδό μας στη Βουλή. Εμείς, λοιπόν, μπροστά από το οποιοδήποτε κομματικό όφελος αν δεχθούμε ότι το επιχείρημά σας είναι σωστό, προβάλλουμε το πατριωτικό όφε</w:t>
      </w:r>
      <w:r>
        <w:rPr>
          <w:rFonts w:eastAsia="Times New Roman" w:cs="Times New Roman"/>
          <w:szCs w:val="24"/>
        </w:rPr>
        <w:t xml:space="preserve">λος, προβάλλουμε το εθνικό όφελος, γιατί αγαπάμε την πατρίδα μας και η αγάπη προς την πατρίδα δεν είναι να επιτρέπουμε στα Σκόπια να καπηλεύεται την ιστορία μας. </w:t>
      </w:r>
    </w:p>
    <w:p w14:paraId="1286C63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Αγάπη προς την πατρίδα δεν είναι προς τα Σκόπια να επιτρέπουμε να σφετερίζονται την εθνική μα</w:t>
      </w:r>
      <w:r>
        <w:rPr>
          <w:rFonts w:eastAsia="Times New Roman" w:cs="Times New Roman"/>
          <w:szCs w:val="24"/>
        </w:rPr>
        <w:t>ς ταυτότητα. Αγάπη προς την πατρίδα είναι να εμποδίζουμε εκείνους να μας χαρτογραφούν μέχρι τη Θεσσαλονίκη, να μιλάνε για μακεδονική γλώσσα και για μακεδονική εθνότητα. Αυτή είναι η αληθινή αγάπη προς την πατρίδα και δεν είμαι περισσότερος πατριώτης από εσ</w:t>
      </w:r>
      <w:r>
        <w:rPr>
          <w:rFonts w:eastAsia="Times New Roman" w:cs="Times New Roman"/>
          <w:szCs w:val="24"/>
        </w:rPr>
        <w:t>άς. Όμως, πρέπει να επισημάνω ότι υπάρχει μια διαφορά μεταξύ αληθινής αγάπης και υποκριτικής αγάπης.</w:t>
      </w:r>
    </w:p>
    <w:p w14:paraId="1286C63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Η λεηλασία, λοιπόν, που επιχειρείται σε βάρος της εθνικής μας ιστορίας θα καταγραφεί ως κορυφαίος ξεπεσμός. Έχουμε Εθνική Τράπεζα; Έχουμε. Εθνική Ποδοσφαίρ</w:t>
      </w:r>
      <w:r>
        <w:rPr>
          <w:rFonts w:eastAsia="Times New Roman" w:cs="Times New Roman"/>
          <w:szCs w:val="24"/>
        </w:rPr>
        <w:t>ου έχουμε; Έχουμε. Εθνική Καλαθοσφαίρισης έχουμε; Έχουμε. Μόνο εθνική ιστορία δεν θέλουν κάποιοι να έχουμε, γιατί αυτοί οι κάποιοι αποφάσισαν πως δεν πρέπει να είμαστε έθνος. Λοιδορούμεθα όλοι όσοι τολμούμε στην Ελλάδα να μιλήσουμε υπερασπιστικά για την Ελ</w:t>
      </w:r>
      <w:r>
        <w:rPr>
          <w:rFonts w:eastAsia="Times New Roman" w:cs="Times New Roman"/>
          <w:szCs w:val="24"/>
        </w:rPr>
        <w:t xml:space="preserve">λάδα. </w:t>
      </w:r>
    </w:p>
    <w:p w14:paraId="1286C63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Προσπαθούμε να κάνουμε αντιληπτό πως οι στόχοι μας πρέπει να προσαρμόζονται στους δικούς της, στους στόχους της </w:t>
      </w:r>
      <w:r>
        <w:rPr>
          <w:rFonts w:eastAsia="Times New Roman" w:cs="Times New Roman"/>
          <w:szCs w:val="24"/>
        </w:rPr>
        <w:lastRenderedPageBreak/>
        <w:t xml:space="preserve">Ελλάδας και όχι οι εθνικοί στόχοι να προσαρμόζονται στους δικούς μας ατομικούς ή κομματικούς. </w:t>
      </w:r>
    </w:p>
    <w:p w14:paraId="1286C640" w14:textId="77777777" w:rsidR="000402FE" w:rsidRDefault="007623D8">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w:t>
      </w:r>
      <w:r w:rsidRPr="00F81B27">
        <w:rPr>
          <w:rFonts w:eastAsia="Times New Roman" w:cs="Times New Roman"/>
          <w:szCs w:val="24"/>
        </w:rPr>
        <w:t>ς του χρόνου ομιλίας του κυρίου Βουλευτή)</w:t>
      </w:r>
    </w:p>
    <w:p w14:paraId="1286C64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Θερμή παράκληση, κύριε Πρόεδρε, θα ήθελα την ανοχή σας. </w:t>
      </w:r>
    </w:p>
    <w:p w14:paraId="1286C64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Ο Πρωθυπουργός ακόμα ανέφερε πώς αποστάτες είναι αυτοί που ρίχνουν μια Κυβέρνηση, όχι αυτοί που τη στηρίζουν. Όταν, όμως, αυτοί που τη στηρίζουν υπήρξαν ριψά</w:t>
      </w:r>
      <w:r>
        <w:rPr>
          <w:rFonts w:eastAsia="Times New Roman" w:cs="Times New Roman"/>
          <w:szCs w:val="24"/>
        </w:rPr>
        <w:t>σπιδες των αρχών της ομάδας που με τη θέλησή τους ανήκαν, τότε ποιος χαρακτηρισμός τούς ταιριάζει για τη συμπεριφορά τους αυτή; Ο λόγος, για να είναι σαφής, πρέπει να ορθοτομείται. Ο ακριβής, λοιπόν, και ορθός ορισμός είναι ακριβώς αυτός, «αποστάτες».</w:t>
      </w:r>
    </w:p>
    <w:p w14:paraId="1286C643" w14:textId="77777777" w:rsidR="000402FE" w:rsidRDefault="007623D8">
      <w:pPr>
        <w:spacing w:line="600" w:lineRule="auto"/>
        <w:ind w:firstLine="720"/>
        <w:jc w:val="both"/>
        <w:rPr>
          <w:rFonts w:eastAsia="Times New Roman" w:cs="Times New Roman"/>
          <w:szCs w:val="24"/>
        </w:rPr>
      </w:pPr>
      <w:r w:rsidRPr="005D0EA1">
        <w:rPr>
          <w:rFonts w:eastAsia="Times New Roman" w:cs="Times New Roman"/>
          <w:b/>
          <w:szCs w:val="24"/>
        </w:rPr>
        <w:t>ΠΡΟΕ</w:t>
      </w:r>
      <w:r w:rsidRPr="005D0EA1">
        <w:rPr>
          <w:rFonts w:eastAsia="Times New Roman" w:cs="Times New Roman"/>
          <w:b/>
          <w:szCs w:val="24"/>
        </w:rPr>
        <w:t>ΔΡΕΥΩΝ (</w:t>
      </w:r>
      <w:r>
        <w:rPr>
          <w:rFonts w:eastAsia="Times New Roman" w:cs="Times New Roman"/>
          <w:b/>
          <w:szCs w:val="24"/>
        </w:rPr>
        <w:t>Σπυρίδων Λυκούδης</w:t>
      </w:r>
      <w:r w:rsidRPr="005D0EA1">
        <w:rPr>
          <w:rFonts w:eastAsia="Times New Roman" w:cs="Times New Roman"/>
          <w:b/>
          <w:szCs w:val="24"/>
        </w:rPr>
        <w:t>)</w:t>
      </w:r>
      <w:r w:rsidRPr="00D168F4">
        <w:rPr>
          <w:rFonts w:eastAsia="Times New Roman" w:cs="Times New Roman"/>
          <w:b/>
          <w:szCs w:val="24"/>
        </w:rPr>
        <w:t>:</w:t>
      </w:r>
      <w:r>
        <w:rPr>
          <w:rFonts w:eastAsia="Times New Roman" w:cs="Times New Roman"/>
          <w:szCs w:val="24"/>
        </w:rPr>
        <w:t xml:space="preserve"> Κύριε συνάδελφε, ολοκληρώστε.</w:t>
      </w:r>
    </w:p>
    <w:p w14:paraId="1286C644"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sidRPr="00D168F4">
        <w:rPr>
          <w:rFonts w:eastAsia="Times New Roman" w:cs="Times New Roman"/>
          <w:b/>
          <w:szCs w:val="24"/>
        </w:rPr>
        <w:t>:</w:t>
      </w:r>
      <w:r w:rsidRPr="00D168F4">
        <w:rPr>
          <w:rFonts w:eastAsia="Times New Roman" w:cs="Times New Roman"/>
          <w:szCs w:val="24"/>
        </w:rPr>
        <w:t xml:space="preserve"> </w:t>
      </w:r>
      <w:r>
        <w:rPr>
          <w:rFonts w:eastAsia="Times New Roman" w:cs="Times New Roman"/>
          <w:szCs w:val="24"/>
        </w:rPr>
        <w:t xml:space="preserve">Κύριε Πρόεδρε, κάντε μια εξαίρεση. Έχω ανάγκη να μιλήσω. Δεν θα αργήσω. Δώστε μου λίγο την ανοχή σας. Στο μισό λεπτό της ανοχής με παρατηρείτε </w:t>
      </w:r>
      <w:r>
        <w:rPr>
          <w:rFonts w:eastAsia="Times New Roman" w:cs="Times New Roman"/>
          <w:szCs w:val="24"/>
        </w:rPr>
        <w:lastRenderedPageBreak/>
        <w:t xml:space="preserve">για δεύτερη φορά. Δεν θέλω να </w:t>
      </w:r>
      <w:r>
        <w:rPr>
          <w:rFonts w:eastAsia="Times New Roman" w:cs="Times New Roman"/>
          <w:szCs w:val="24"/>
        </w:rPr>
        <w:t>σας θυμίσω πόσοι έφτασαν το 50% και το 60% και ξεπέρασαν τον προκαθορισμένο και προβλεπόμενο χρόνο τους. Σας παρακαλώ!</w:t>
      </w:r>
    </w:p>
    <w:p w14:paraId="1286C645"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Και εγώ να σας θυμίσω ότι έχετε το προνόμιο των δώδεκα λεπτών, όταν όλοι οι άλλοι συνάδελφοί σας έχουν επτά λεπτά. Επομένως, έχω κι εγώ υποχρέωση κάπως να φροντίσω τον χρόνο.</w:t>
      </w:r>
    </w:p>
    <w:p w14:paraId="1286C646"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sidRPr="00D168F4">
        <w:rPr>
          <w:rFonts w:eastAsia="Times New Roman" w:cs="Times New Roman"/>
          <w:b/>
          <w:szCs w:val="24"/>
        </w:rPr>
        <w:t>:</w:t>
      </w:r>
      <w:r w:rsidRPr="00D168F4">
        <w:rPr>
          <w:rFonts w:eastAsia="Times New Roman" w:cs="Times New Roman"/>
          <w:szCs w:val="24"/>
        </w:rPr>
        <w:t xml:space="preserve"> </w:t>
      </w:r>
      <w:r>
        <w:rPr>
          <w:rFonts w:eastAsia="Times New Roman" w:cs="Times New Roman"/>
          <w:szCs w:val="24"/>
        </w:rPr>
        <w:t>Σας ευχαριστώ πολύ για την υπόδειξη. Το σέβομαι, αλλά επι</w:t>
      </w:r>
      <w:r>
        <w:rPr>
          <w:rFonts w:eastAsia="Times New Roman" w:cs="Times New Roman"/>
          <w:szCs w:val="24"/>
        </w:rPr>
        <w:t xml:space="preserve">τρέψτε μου να σας πω ότι κι εγώ έχω την τύχη ή την ατυχία να είμαι Κοινοβουλευτικός Εκπρόσωπος και να μιλάω παραπάνω από τα επτά λεπτά. </w:t>
      </w:r>
    </w:p>
    <w:p w14:paraId="1286C64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Τελικά, κυρίες και κύριοι συνάδελφοι, ο ρόλος των Ανεξαρτήτων Ελλήνων στην πολιτική ζωή του τόπου είναι πολύ πιο κρίσιμ</w:t>
      </w:r>
      <w:r>
        <w:rPr>
          <w:rFonts w:eastAsia="Times New Roman" w:cs="Times New Roman"/>
          <w:szCs w:val="24"/>
        </w:rPr>
        <w:t>ος, σύνθετος και καθοριστικός, σε αντίθεση με όσα γράφονται και λέγονται από την πλειοψηφία των στρατευμένων μέσων επικοινωνίας - ενημέρωσης.</w:t>
      </w:r>
    </w:p>
    <w:p w14:paraId="1286C64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Αυτός είναι ο λόγος που δεχόμαστε ανελέητο πόλεμο, αυτός είναι ο λόγος που δεχόμαστε τα πυρά των Κομμάτων και </w:t>
      </w:r>
      <w:r>
        <w:rPr>
          <w:rFonts w:eastAsia="Times New Roman" w:cs="Times New Roman"/>
          <w:szCs w:val="24"/>
        </w:rPr>
        <w:lastRenderedPageBreak/>
        <w:t>όσων</w:t>
      </w:r>
      <w:r>
        <w:rPr>
          <w:rFonts w:eastAsia="Times New Roman" w:cs="Times New Roman"/>
          <w:szCs w:val="24"/>
        </w:rPr>
        <w:t xml:space="preserve"> δεν θέλουν να βλέπουν τους ΑΝΕΛ ως ρυθμιστή των εξελίξεων. Και εξηγούμαι. Η Κυβέρνηση ζητά την παροχή ψήφου εμπιστοσύνης. Γιατί άραγε τώρα; Γιατί αυτή τη στιγμή; Μόλις πριν από μερικές εβδομάδες εξάλλου η Κυβέρνηση έλαβε ουσιαστικά ψήφο εμπιστοσύνης κατά </w:t>
      </w:r>
      <w:r>
        <w:rPr>
          <w:rFonts w:eastAsia="Times New Roman" w:cs="Times New Roman"/>
          <w:szCs w:val="24"/>
        </w:rPr>
        <w:t>την ψηφοφορία του κρατικού προϋπολογισμού, ενός προϋπολογισμού που εμείς οι Ανεξάρτητοι Έλληνες υπερψηφίσαμε και με την ψήφο μας αυτή ουσιαστικά παρείχαμε ψήφο εμπιστοσύνης στο κυβερνητικό σχήμα που συνέταξε το περιεχόμενο του προϋπολογισμού του 2019.</w:t>
      </w:r>
    </w:p>
    <w:p w14:paraId="1286C64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Φθάσ</w:t>
      </w:r>
      <w:r>
        <w:rPr>
          <w:rFonts w:eastAsia="Times New Roman" w:cs="Times New Roman"/>
          <w:szCs w:val="24"/>
        </w:rPr>
        <w:t>αμε, λοιπόν, στο πρώτο δεκαπενθήμερο του νέου έτους και όλα ανατρέπονται. Γιατί ζητά τώρα η Κυβέρνηση ψήφο εμπιστοσύνης; Γιατί εμείς οι Ανεξάρτητοι Έλληνες δηλώσαμε πως αποσύρουμε την εμπιστοσύνη μας από το κυβερνητικό σχήμα και άρα τη στήριξή μας σε αυτό.</w:t>
      </w:r>
      <w:r>
        <w:rPr>
          <w:rFonts w:eastAsia="Times New Roman" w:cs="Times New Roman"/>
          <w:szCs w:val="24"/>
        </w:rPr>
        <w:t xml:space="preserve"> Και το κάναμε γιατί; Γιατί δεν στηρίζουμε τη </w:t>
      </w:r>
      <w:r>
        <w:rPr>
          <w:rFonts w:eastAsia="Times New Roman" w:cs="Times New Roman"/>
          <w:szCs w:val="24"/>
        </w:rPr>
        <w:t>Συμφωνία</w:t>
      </w:r>
      <w:r>
        <w:rPr>
          <w:rFonts w:eastAsia="Times New Roman" w:cs="Times New Roman"/>
          <w:szCs w:val="24"/>
        </w:rPr>
        <w:t xml:space="preserve"> των Πρεσπών, την οποία η Κυβέρνηση είναι έτοιμη να φέρει προς ψήφιση. Γι’ αυτό τον λόγο, λοιπόν, αποσύρουμε την εμπιστοσύνη μας, γι’ αυτόν τον λόγο δεν στηρίζουμε πλέον το κυβερνητικό σχήμα. Και ξαφνικ</w:t>
      </w:r>
      <w:r>
        <w:rPr>
          <w:rFonts w:eastAsia="Times New Roman" w:cs="Times New Roman"/>
          <w:szCs w:val="24"/>
        </w:rPr>
        <w:t xml:space="preserve">ά, εκεί που </w:t>
      </w:r>
      <w:r>
        <w:rPr>
          <w:rFonts w:eastAsia="Times New Roman" w:cs="Times New Roman"/>
          <w:szCs w:val="24"/>
        </w:rPr>
        <w:lastRenderedPageBreak/>
        <w:t>για τριάμισι χρόνια ο ΣΥΡΙΖΑ είχε τον πρώτο λόγο της διακυβέρνησης ως ο μεγαλύτερος κυβερνητικός εταίρος, τώρα με την αποχώρηση των ΑΝΕΛ τα πράγματα αλλάζουν και ο ρόλος μας επιβεβαιώνεται. Ρόλος καταλυτικός ως προς την εξέλιξη των γεγονότων. Ρ</w:t>
      </w:r>
      <w:r>
        <w:rPr>
          <w:rFonts w:eastAsia="Times New Roman" w:cs="Times New Roman"/>
          <w:szCs w:val="24"/>
        </w:rPr>
        <w:t>όλος ρυθμιστικός στη διαμόρφωση των πολιτικών εξελίξεων και ρόλος ιστορικός στην προσπάθεια της χώρας να τερματίσει την πολύχρονη οικονομική κρίση. Και αυτό, γιατί χωρίς τη δική μας στήριξη και συμμετοχή, δεν θα μπορούσε να υπάρξει αυτή η πολιτική συνεργασ</w:t>
      </w:r>
      <w:r>
        <w:rPr>
          <w:rFonts w:eastAsia="Times New Roman" w:cs="Times New Roman"/>
          <w:szCs w:val="24"/>
        </w:rPr>
        <w:t>ία που κατόρθωσε να βγάλει την Ελλάδα από τα μνημόνια. Ο ρόλος μας ωστόσο δεν σταματάει εδώ. Οι Ανεξάρτητοι Έλληνες συνεχίζουμε και διαμορφώνουμε τις πολιτικές εξελίξεις. Αποχωρώντας από το κυβερνητικό σχήμα προκαλέσαμε τη σημερινή διαδικασία και οδηγήσαμε</w:t>
      </w:r>
      <w:r>
        <w:rPr>
          <w:rFonts w:eastAsia="Times New Roman" w:cs="Times New Roman"/>
          <w:szCs w:val="24"/>
        </w:rPr>
        <w:t xml:space="preserve"> τον Πρωθυπουργό στην αναζήτηση παροχής ψήφου εμπιστοσύνης στην Κυβέρνηση. Φθάνουμε σε μία ακόμη στιγμή που οι Ανεξάρτητοι Έλληνες δικαιώνονται και είναι όντως το αναγκαίο καλό σε ένα κυβερνητικό σχήμα που ξεκίνησε πριν από τέσσερα χρόνια και θα σας πω για</w:t>
      </w:r>
      <w:r>
        <w:rPr>
          <w:rFonts w:eastAsia="Times New Roman" w:cs="Times New Roman"/>
          <w:szCs w:val="24"/>
        </w:rPr>
        <w:t>τί.</w:t>
      </w:r>
    </w:p>
    <w:p w14:paraId="1286C64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 xml:space="preserve">κτυπάει </w:t>
      </w:r>
      <w:r>
        <w:rPr>
          <w:rFonts w:eastAsia="Times New Roman" w:cs="Times New Roman"/>
          <w:szCs w:val="24"/>
        </w:rPr>
        <w:t>επανειλημμένα το κουδούνι λήξεως του χρόνου ομιλίας του κυρίου Βουλευτή)</w:t>
      </w:r>
    </w:p>
    <w:p w14:paraId="1286C64B" w14:textId="77777777" w:rsidR="000402FE" w:rsidRDefault="007623D8">
      <w:pPr>
        <w:spacing w:line="600" w:lineRule="auto"/>
        <w:ind w:firstLine="720"/>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Σπυρίδων Λυκούδης</w:t>
      </w:r>
      <w:r w:rsidRPr="008238F0">
        <w:rPr>
          <w:rFonts w:eastAsia="Times New Roman" w:cs="Times New Roman"/>
          <w:b/>
          <w:szCs w:val="24"/>
        </w:rPr>
        <w:t>):</w:t>
      </w:r>
      <w:r>
        <w:rPr>
          <w:rFonts w:eastAsia="Times New Roman" w:cs="Times New Roman"/>
          <w:szCs w:val="24"/>
        </w:rPr>
        <w:t xml:space="preserve"> Κύριε συνάδελφε, είμαστε στα δεκαέξι λεπτά.</w:t>
      </w:r>
    </w:p>
    <w:p w14:paraId="1286C64C" w14:textId="77777777" w:rsidR="000402FE" w:rsidRDefault="007623D8">
      <w:pPr>
        <w:spacing w:line="600" w:lineRule="auto"/>
        <w:ind w:firstLine="720"/>
        <w:jc w:val="both"/>
        <w:rPr>
          <w:rFonts w:eastAsia="Times New Roman" w:cs="Times New Roman"/>
          <w:szCs w:val="24"/>
        </w:rPr>
      </w:pPr>
      <w:r w:rsidRPr="002E4E88">
        <w:rPr>
          <w:rFonts w:eastAsia="Times New Roman" w:cs="Times New Roman"/>
          <w:b/>
          <w:szCs w:val="24"/>
        </w:rPr>
        <w:t xml:space="preserve">ΚΩΝΣΤΑΝΤΙΝΟΣ ΚΑΤΣΙΚΗΣ: </w:t>
      </w:r>
      <w:r>
        <w:rPr>
          <w:rFonts w:eastAsia="Times New Roman" w:cs="Times New Roman"/>
          <w:szCs w:val="24"/>
        </w:rPr>
        <w:t>Τελειώνω, κύριε Πρόεδρε.</w:t>
      </w:r>
    </w:p>
    <w:p w14:paraId="1286C64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Γιατί όντως συνδράμαμε με όλες</w:t>
      </w:r>
      <w:r>
        <w:rPr>
          <w:rFonts w:eastAsia="Times New Roman" w:cs="Times New Roman"/>
          <w:szCs w:val="24"/>
        </w:rPr>
        <w:t xml:space="preserve"> μας τις δυνάμεις, γιατί στηρίξαμε και συνδιαμορφώσαμε εκείνες τις πολιτικές αποφάσεις που βελτιώνουν την καθημερινότητα των πολιτών και δίνουν ανάσα στους ασθενέστερους, που θέτουν τις βάσεις για ένα καλύτερο αύριο. Φθάσαμε ωστόσο στο τέλος αυτής της διαδ</w:t>
      </w:r>
      <w:r>
        <w:rPr>
          <w:rFonts w:eastAsia="Times New Roman" w:cs="Times New Roman"/>
          <w:szCs w:val="24"/>
        </w:rPr>
        <w:t>ρομής, διότι οφείλαμε να μείνουμε πιστοί στις αρχές μας, στις δεσμεύσεις μας απέναντι στον ελληνικό λαό και διότι το εθνικό αυτό θέμα είναι μία κόκκινη γραμμή για εμάς, απροσπέλαστη και από τη στιγμή που υπάρχει ευθεία σύνδεση της ψήφου εμπιστοσύνης προς τ</w:t>
      </w:r>
      <w:r>
        <w:rPr>
          <w:rFonts w:eastAsia="Times New Roman" w:cs="Times New Roman"/>
          <w:szCs w:val="24"/>
        </w:rPr>
        <w:t>ην Κυβέρνηση με την υπερψήφιση της Συμφωνίας των Πρεσπών διαφωνούμε και καταψηφίζουμε αμφότερες τις διαδικασίες.</w:t>
      </w:r>
    </w:p>
    <w:p w14:paraId="1286C64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Τελικά, κυρίες και κύριοι συνάδελφοι, οι Ανεξάρτητοι Έλληνες αποδείξαμε πως είμαστε εμείς που εκφράζουμε τη φωνή των ανθρώπων που είναι αντίθετ</w:t>
      </w:r>
      <w:r>
        <w:rPr>
          <w:rFonts w:eastAsia="Times New Roman" w:cs="Times New Roman"/>
          <w:szCs w:val="24"/>
        </w:rPr>
        <w:t xml:space="preserve">οι στην παραχώρηση του ονόματος </w:t>
      </w:r>
      <w:r>
        <w:rPr>
          <w:rFonts w:eastAsia="Times New Roman" w:cs="Times New Roman"/>
          <w:szCs w:val="24"/>
        </w:rPr>
        <w:t>«</w:t>
      </w:r>
      <w:r>
        <w:rPr>
          <w:rFonts w:eastAsia="Times New Roman" w:cs="Times New Roman"/>
          <w:szCs w:val="24"/>
        </w:rPr>
        <w:t>Μακεδονία</w:t>
      </w:r>
      <w:r>
        <w:rPr>
          <w:rFonts w:eastAsia="Times New Roman" w:cs="Times New Roman"/>
          <w:szCs w:val="24"/>
        </w:rPr>
        <w:t>»</w:t>
      </w:r>
      <w:r>
        <w:rPr>
          <w:rFonts w:eastAsia="Times New Roman" w:cs="Times New Roman"/>
          <w:szCs w:val="24"/>
        </w:rPr>
        <w:t>.</w:t>
      </w:r>
    </w:p>
    <w:p w14:paraId="1286C64F" w14:textId="77777777" w:rsidR="000402FE" w:rsidRDefault="007623D8">
      <w:pPr>
        <w:spacing w:line="600" w:lineRule="auto"/>
        <w:ind w:firstLine="720"/>
        <w:jc w:val="both"/>
        <w:rPr>
          <w:rFonts w:eastAsia="Times New Roman" w:cs="Times New Roman"/>
          <w:szCs w:val="24"/>
        </w:rPr>
      </w:pPr>
      <w:r w:rsidRPr="002E4E88">
        <w:rPr>
          <w:rFonts w:eastAsia="Times New Roman" w:cs="Times New Roman"/>
          <w:b/>
          <w:szCs w:val="24"/>
        </w:rPr>
        <w:t>ΠΡΟΕΔΡΕΥΩΝ (Σπυρίδων Λυκούδης):</w:t>
      </w:r>
      <w:r w:rsidRPr="002E4E88">
        <w:rPr>
          <w:rFonts w:eastAsia="Times New Roman" w:cs="Times New Roman"/>
          <w:szCs w:val="24"/>
        </w:rPr>
        <w:t xml:space="preserve"> </w:t>
      </w:r>
      <w:r>
        <w:rPr>
          <w:rFonts w:eastAsia="Times New Roman" w:cs="Times New Roman"/>
          <w:szCs w:val="24"/>
        </w:rPr>
        <w:t>Ευχαριστούμε, κ</w:t>
      </w:r>
      <w:r w:rsidRPr="002E4E88">
        <w:rPr>
          <w:rFonts w:eastAsia="Times New Roman" w:cs="Times New Roman"/>
          <w:szCs w:val="24"/>
        </w:rPr>
        <w:t>ύριε συν</w:t>
      </w:r>
      <w:r>
        <w:rPr>
          <w:rFonts w:eastAsia="Times New Roman" w:cs="Times New Roman"/>
          <w:szCs w:val="24"/>
        </w:rPr>
        <w:t>άδελφε.</w:t>
      </w:r>
    </w:p>
    <w:p w14:paraId="1286C650" w14:textId="77777777" w:rsidR="000402FE" w:rsidRDefault="007623D8">
      <w:pPr>
        <w:spacing w:line="600" w:lineRule="auto"/>
        <w:ind w:firstLine="720"/>
        <w:jc w:val="both"/>
        <w:rPr>
          <w:rFonts w:eastAsia="Times New Roman" w:cs="Times New Roman"/>
          <w:szCs w:val="24"/>
        </w:rPr>
      </w:pPr>
      <w:r w:rsidRPr="002E4E88">
        <w:rPr>
          <w:rFonts w:eastAsia="Times New Roman" w:cs="Times New Roman"/>
          <w:b/>
          <w:szCs w:val="24"/>
        </w:rPr>
        <w:t xml:space="preserve">ΚΩΝΣΤΑΝΤΙΝΟΣ ΚΑΤΣΙΚΗΣ: </w:t>
      </w:r>
      <w:r>
        <w:rPr>
          <w:rFonts w:eastAsia="Times New Roman" w:cs="Times New Roman"/>
          <w:szCs w:val="24"/>
        </w:rPr>
        <w:t xml:space="preserve">Και ολοκληρώνω με το σλόγκαν μας, </w:t>
      </w:r>
      <w:r w:rsidRPr="002E4E88">
        <w:rPr>
          <w:rFonts w:eastAsia="Times New Roman" w:cs="Times New Roman"/>
          <w:szCs w:val="24"/>
        </w:rPr>
        <w:t>κύριε Πρ</w:t>
      </w:r>
      <w:r>
        <w:rPr>
          <w:rFonts w:eastAsia="Times New Roman" w:cs="Times New Roman"/>
          <w:szCs w:val="24"/>
        </w:rPr>
        <w:t>όεδρε: «είμαστε πολλοί, είμαστε ανεξάρτητοι, είμαστε Έλληνες». Και να είστε σίγουρο</w:t>
      </w:r>
      <w:r>
        <w:rPr>
          <w:rFonts w:eastAsia="Times New Roman" w:cs="Times New Roman"/>
          <w:szCs w:val="24"/>
        </w:rPr>
        <w:t>ι πως παραμένουμε πολλοί απέναντι στο μείζον εθνικό θέμα. Παραμένουμε αντίθετοι και παραμένουμε ενωμένοι κατά της κύρωσης της Συμφωνίας των Πρεσπών.</w:t>
      </w:r>
    </w:p>
    <w:p w14:paraId="1286C65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Σας ευχαριστώ.</w:t>
      </w:r>
    </w:p>
    <w:p w14:paraId="1286C652"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1286C653" w14:textId="77777777" w:rsidR="000402FE" w:rsidRDefault="007623D8">
      <w:pPr>
        <w:spacing w:line="600" w:lineRule="auto"/>
        <w:ind w:firstLine="720"/>
        <w:jc w:val="both"/>
        <w:rPr>
          <w:rFonts w:eastAsia="Times New Roman" w:cs="Times New Roman"/>
          <w:szCs w:val="24"/>
        </w:rPr>
      </w:pPr>
      <w:r w:rsidRPr="002E4E88">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w:t>
      </w:r>
      <w:r w:rsidRPr="002E4E88">
        <w:rPr>
          <w:rFonts w:eastAsia="Times New Roman" w:cs="Times New Roman"/>
          <w:szCs w:val="24"/>
        </w:rPr>
        <w:lastRenderedPageBreak/>
        <w:t xml:space="preserve">άνω δυτικά θεωρεία, αφού προηγουμένως ξεναγήθηκαν στην έκθεση της αίθουσας «ΕΛΕΥΘΕΡΙΟΣ ΒΕΝΙΖΕΛΟΣ» και ενημερώθηκαν για την ιστορία του κτηρίου και </w:t>
      </w:r>
      <w:r w:rsidRPr="002E4E88">
        <w:rPr>
          <w:rFonts w:eastAsia="Times New Roman" w:cs="Times New Roman"/>
          <w:szCs w:val="24"/>
        </w:rPr>
        <w:t xml:space="preserve">τον τρόπο οργάνωσης και λειτουργίας της Βουλής, </w:t>
      </w:r>
      <w:r>
        <w:rPr>
          <w:rFonts w:eastAsia="Times New Roman" w:cs="Times New Roman"/>
          <w:szCs w:val="24"/>
        </w:rPr>
        <w:t>πενήντα οκτώ μαθήτριες και μαθητές και τέσσερις συνοδοί εκπαιδευτικοί από το Γενικό Λύκειο Ερμιόνης Αργολίδας.</w:t>
      </w:r>
    </w:p>
    <w:p w14:paraId="1286C654" w14:textId="77777777" w:rsidR="000402FE" w:rsidRDefault="007623D8">
      <w:pPr>
        <w:spacing w:line="600" w:lineRule="auto"/>
        <w:ind w:firstLine="720"/>
        <w:jc w:val="both"/>
        <w:rPr>
          <w:rFonts w:eastAsia="Times New Roman" w:cs="Times New Roman"/>
          <w:szCs w:val="24"/>
        </w:rPr>
      </w:pPr>
      <w:r w:rsidRPr="002E4E88">
        <w:rPr>
          <w:rFonts w:eastAsia="Times New Roman" w:cs="Times New Roman"/>
          <w:szCs w:val="24"/>
        </w:rPr>
        <w:t>Η Βουλή το</w:t>
      </w:r>
      <w:r>
        <w:rPr>
          <w:rFonts w:eastAsia="Times New Roman" w:cs="Times New Roman"/>
          <w:szCs w:val="24"/>
        </w:rPr>
        <w:t>ύ</w:t>
      </w:r>
      <w:r w:rsidRPr="002E4E88">
        <w:rPr>
          <w:rFonts w:eastAsia="Times New Roman" w:cs="Times New Roman"/>
          <w:szCs w:val="24"/>
        </w:rPr>
        <w:t xml:space="preserve">ς καλωσορίζει. </w:t>
      </w:r>
    </w:p>
    <w:p w14:paraId="1286C655" w14:textId="77777777" w:rsidR="000402FE" w:rsidRDefault="007623D8">
      <w:pPr>
        <w:spacing w:line="600" w:lineRule="auto"/>
        <w:ind w:firstLine="720"/>
        <w:jc w:val="center"/>
        <w:rPr>
          <w:rFonts w:eastAsia="Times New Roman" w:cs="Times New Roman"/>
          <w:szCs w:val="24"/>
        </w:rPr>
      </w:pPr>
      <w:r w:rsidRPr="002E4E88">
        <w:rPr>
          <w:rFonts w:eastAsia="Times New Roman" w:cs="Times New Roman"/>
          <w:szCs w:val="24"/>
        </w:rPr>
        <w:t>(Χειροκροτήματα απ’ όλες τις πτέρυγες της Βουλής)</w:t>
      </w:r>
    </w:p>
    <w:p w14:paraId="1286C65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Ο κ. Ψαριανός έχει τ</w:t>
      </w:r>
      <w:r>
        <w:rPr>
          <w:rFonts w:eastAsia="Times New Roman" w:cs="Times New Roman"/>
          <w:szCs w:val="24"/>
        </w:rPr>
        <w:t>ον λόγο.</w:t>
      </w:r>
    </w:p>
    <w:p w14:paraId="1286C657" w14:textId="77777777" w:rsidR="000402FE" w:rsidRDefault="007623D8">
      <w:pPr>
        <w:spacing w:line="600" w:lineRule="auto"/>
        <w:ind w:firstLine="720"/>
        <w:jc w:val="both"/>
        <w:rPr>
          <w:rFonts w:eastAsia="Times New Roman" w:cs="Times New Roman"/>
          <w:szCs w:val="24"/>
        </w:rPr>
      </w:pPr>
      <w:r w:rsidRPr="002E4E88">
        <w:rPr>
          <w:rFonts w:eastAsia="Times New Roman" w:cs="Times New Roman"/>
          <w:b/>
          <w:szCs w:val="24"/>
        </w:rPr>
        <w:t>ΓΡΗΓΟΡΙΟΣ ΨΑΡΙΑΝΟΣ:</w:t>
      </w:r>
      <w:r>
        <w:rPr>
          <w:rFonts w:eastAsia="Times New Roman" w:cs="Times New Roman"/>
          <w:szCs w:val="24"/>
        </w:rPr>
        <w:t xml:space="preserve"> Ευχαριστώ, κύριε Πρόεδρε.</w:t>
      </w:r>
    </w:p>
    <w:p w14:paraId="1286C65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Χαιρετίζω από Βήματος τα παιδιά και εύχομαι να γίνουν καλύτερα από εμάς σε όλα τα επίπεδα.</w:t>
      </w:r>
    </w:p>
    <w:p w14:paraId="1286C65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Ξεχνάω τους </w:t>
      </w:r>
      <w:r>
        <w:rPr>
          <w:rFonts w:eastAsia="Times New Roman" w:cs="Times New Roman"/>
          <w:szCs w:val="24"/>
        </w:rPr>
        <w:t>Τσιπροκαμμένους</w:t>
      </w:r>
      <w:r>
        <w:rPr>
          <w:rFonts w:eastAsia="Times New Roman" w:cs="Times New Roman"/>
          <w:szCs w:val="24"/>
        </w:rPr>
        <w:t xml:space="preserve">. Το αφήνω τελείως αυτό το νταραβέρι, μισοτελείωσε. Είμαστε στο τέλος του 2014 και </w:t>
      </w:r>
      <w:r>
        <w:rPr>
          <w:rFonts w:eastAsia="Times New Roman" w:cs="Times New Roman"/>
          <w:szCs w:val="24"/>
        </w:rPr>
        <w:t>έχουμε Κυβέρνηση Σαμαροβενιζέλων, εθνοπροδοτών, μερκελιστών, γερμανοτσολιάδων, δωσίλογων, Τσολάκογλου, Κουίσλινγκ,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Έχουμε τους Σαμαροβενιζέλους, λοιπόν, και ο Βε</w:t>
      </w:r>
      <w:r>
        <w:rPr>
          <w:rFonts w:eastAsia="Times New Roman" w:cs="Times New Roman"/>
          <w:szCs w:val="24"/>
        </w:rPr>
        <w:lastRenderedPageBreak/>
        <w:t>νιζέλος παίρνει το ΠΑΣΟΚ και φεύγει από την Κυβέρνηση. Αφήνει μερικούς Βουλευτές καβάτζα</w:t>
      </w:r>
      <w:r>
        <w:rPr>
          <w:rFonts w:eastAsia="Times New Roman" w:cs="Times New Roman"/>
          <w:szCs w:val="24"/>
        </w:rPr>
        <w:t>, αλλά ο Σαμαράς μαζεύει και κάτι περιτρίμματα από άλλα Κόμματα και κρατάει το «151». Τι θα γινόταν εδώ, σε αυτή τη δύσμοιρη χώρα, η οποία είχε καεί και είχε διαλυθεί</w:t>
      </w:r>
      <w:r>
        <w:rPr>
          <w:rFonts w:eastAsia="Times New Roman" w:cs="Times New Roman"/>
          <w:szCs w:val="24"/>
        </w:rPr>
        <w:t>,</w:t>
      </w:r>
      <w:r>
        <w:rPr>
          <w:rFonts w:eastAsia="Times New Roman" w:cs="Times New Roman"/>
          <w:szCs w:val="24"/>
        </w:rPr>
        <w:t xml:space="preserve"> χωρίς τέτοια φαινόμενα κοινοβουλευτικής εκτροπής και ντροπής; Τι θα είχε γίνει; Φεύγει ο</w:t>
      </w:r>
      <w:r>
        <w:rPr>
          <w:rFonts w:eastAsia="Times New Roman" w:cs="Times New Roman"/>
          <w:szCs w:val="24"/>
        </w:rPr>
        <w:t xml:space="preserve"> Βενιζέλος με το Κόμμα του, με το βρωμοΠασοκ, αλλά αφήνει καβάτζα μερικούς Βουλευτές και με κάτι άλλα περιτρίμματα αριστεροδεξιά, από όλα τα Κόμματα, κρατάει το «151» ο Σαμαράς. Τι θα είχε γίνει εδώ σε αυτή τη χώρα, μπορείτε να μου πείτε;</w:t>
      </w:r>
    </w:p>
    <w:p w14:paraId="1286C65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Ζούμε ένα πρωτοφα</w:t>
      </w:r>
      <w:r>
        <w:rPr>
          <w:rFonts w:eastAsia="Times New Roman" w:cs="Times New Roman"/>
          <w:szCs w:val="24"/>
        </w:rPr>
        <w:t>νές περιστατικό εκτροπής στην κοινοβουλευτική ιστορία της χώρας. Δεν έχει ξαναγίνει ποτέ μία Κυβέρνηση που στηρίζεται από δύο Κόμματα, το ένα να αποχωρεί και να φεύγει αφήνοντας κάποιες καβάτζες, από τις καβάτζες</w:t>
      </w:r>
      <w:r>
        <w:rPr>
          <w:rFonts w:eastAsia="Times New Roman" w:cs="Times New Roman"/>
          <w:szCs w:val="24"/>
        </w:rPr>
        <w:t>,</w:t>
      </w:r>
      <w:r>
        <w:rPr>
          <w:rFonts w:eastAsia="Times New Roman" w:cs="Times New Roman"/>
          <w:szCs w:val="24"/>
        </w:rPr>
        <w:t xml:space="preserve"> τους δύο που είναι Υπουργοί τούς διαγράφει</w:t>
      </w:r>
      <w:r>
        <w:rPr>
          <w:rFonts w:eastAsia="Times New Roman" w:cs="Times New Roman"/>
          <w:szCs w:val="24"/>
        </w:rPr>
        <w:t>, τους δύο όμως που θα γίνουν μεθαύριο Υπουργοί –να μην πω σε ποιες θέσεις κ</w:t>
      </w:r>
      <w:r>
        <w:rPr>
          <w:rFonts w:eastAsia="Times New Roman" w:cs="Times New Roman"/>
          <w:szCs w:val="24"/>
        </w:rPr>
        <w:t>.</w:t>
      </w:r>
      <w:r>
        <w:rPr>
          <w:rFonts w:eastAsia="Times New Roman" w:cs="Times New Roman"/>
          <w:szCs w:val="24"/>
        </w:rPr>
        <w:t>λπ., δεν έχει σημασία, μπορεί και να μην γίνουν, δεν ξέρεις τι γίνεται- δεν τους διαγράφει, για να μη χάσει τους πέντε και την Κοινοβουλευτική Ομάδα.</w:t>
      </w:r>
    </w:p>
    <w:p w14:paraId="1286C65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Προσλαμβάνει μετά μεταγραφή τ</w:t>
      </w:r>
      <w:r>
        <w:rPr>
          <w:rFonts w:eastAsia="Times New Roman" w:cs="Times New Roman"/>
          <w:szCs w:val="24"/>
        </w:rPr>
        <w:t xml:space="preserve">ον «Χατζηπαναγή», </w:t>
      </w:r>
      <w:r>
        <w:rPr>
          <w:rFonts w:eastAsia="Times New Roman" w:cs="Times New Roman"/>
          <w:szCs w:val="24"/>
        </w:rPr>
        <w:t>ε,</w:t>
      </w:r>
      <w:r>
        <w:rPr>
          <w:rFonts w:eastAsia="Times New Roman" w:cs="Times New Roman"/>
          <w:szCs w:val="24"/>
        </w:rPr>
        <w:t xml:space="preserve"> τον Φωκά, και κάνει μία σίγουρη πεντάδα, οπότε τώρα περιμένουμε να δούμε ποιον θα διαγράψει από τους δύο, τον Ζουράρι ή τον Παπαχριστόπουλο; Αυτά τα πράγματα δεν έχουν γίνει ούτε στον Λούκυ Λουκ με τους Ο’ Τίμμινς και τους Ο’ Χάρα, ούτ</w:t>
      </w:r>
      <w:r>
        <w:rPr>
          <w:rFonts w:eastAsia="Times New Roman" w:cs="Times New Roman"/>
          <w:szCs w:val="24"/>
        </w:rPr>
        <w:t>ε στον Αστερίξ, ούτε πουθενά. Δεν υπάρχει αυτό το προηγούμενο. Δεν υπάρχει! Είναι δηλαδή συγκλονιστικό πόσο πολύ έχει προχωρήσει σε αυτή τη χώρα ένας μιθριδατισμός, όπου έχουμε συνηθίσει σε μικρές δόσεις το δηλητήριο και είναι ο μέσος πολίτης πολύ χαλαρουά</w:t>
      </w:r>
      <w:r>
        <w:rPr>
          <w:rFonts w:eastAsia="Times New Roman" w:cs="Times New Roman"/>
          <w:szCs w:val="24"/>
        </w:rPr>
        <w:t xml:space="preserve"> «εντάξει μωρέ, οι προηγούμενοι ήταν καλύτεροι;» και κάτι τέτοια.</w:t>
      </w:r>
    </w:p>
    <w:p w14:paraId="1286C65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Είμαστε μπροστά σε αυτό το φαινόμενο. Μια Κυβέρνηση αποστατών με 145 μασίφ Βουλευτές ενός Κόμματος και με έξι αποστάτες που μετακινήθηκαν από τα Κόμματά τους, στηρίζοντας μία Κυβέρνηση για ν</w:t>
      </w:r>
      <w:r>
        <w:rPr>
          <w:rFonts w:eastAsia="Times New Roman" w:cs="Times New Roman"/>
          <w:szCs w:val="24"/>
        </w:rPr>
        <w:t>α μην καταρρεύσει, τέσσερις από τους ΑΝΕΛ και ένας από το Ποτάμι, μία από τη Νέα Δημοκρατία και μία προηγούμενη που είχε φύγει πριν από τους Λεβέντες, πώς τους λένε, επτά δηλαδή. Και κρατάμε τώρα δυνατά 151 και πάμε για τα πεπρωμένα της φυλής, ας πούμε, πε</w:t>
      </w:r>
      <w:r>
        <w:rPr>
          <w:rFonts w:eastAsia="Times New Roman" w:cs="Times New Roman"/>
          <w:szCs w:val="24"/>
        </w:rPr>
        <w:t xml:space="preserve">ρήφανοι. </w:t>
      </w:r>
    </w:p>
    <w:p w14:paraId="1286C65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Είμαστε πραγματικά περήφανοι ως πρώτη φορά Αριστερά, δεν το συζητάω! Αφού απαλλαγήκαμε από τα ακροδεξιά βαρίδια που μερικοί από εμάς κλότσαγαν κάτω από τα τραπέζια και τις καρέκλες, λέγοντας, πότε θα τους ξεφορτωθούμε αυτούς, τώρα πάμε να κάνουμε</w:t>
      </w:r>
      <w:r>
        <w:rPr>
          <w:rFonts w:eastAsia="Times New Roman" w:cs="Times New Roman"/>
          <w:szCs w:val="24"/>
        </w:rPr>
        <w:t xml:space="preserve"> την Κεντροαεριστερά με την χειμερινή σύναξη σοσιαλκεντροαριστερών αγροφυλάκων στο Μέγαρο Μουσικής με τον παίδαρο και με είκοσι μπουζουριάσματα προληπτικά, χωρίς να έχει γίνει απολύτως τίποτε. Είκοσι τυπάκους που ήταν ανάμεσα σε μερικούς άλλους να διαμαρτυ</w:t>
      </w:r>
      <w:r>
        <w:rPr>
          <w:rFonts w:eastAsia="Times New Roman" w:cs="Times New Roman"/>
          <w:szCs w:val="24"/>
        </w:rPr>
        <w:t>ρηθούν, τους μπουζουριάζουμε κανονικά, ενώ επί χρόνια άνοιγαν κεφάλια, τρώγαμε ξύλο. Τι «αργυρώνητοι» ακουγόταν, τι «ξεπουλημένοι», τι «πόσα πήρατε να ψηφίσετε τον Σταύρο Δήμα;»! Εγώ προσωπικά και ο Πρόεδρος κ. Λυκούδης ήμασταν από αυτά τα θύματα που τρώγα</w:t>
      </w:r>
      <w:r>
        <w:rPr>
          <w:rFonts w:eastAsia="Times New Roman" w:cs="Times New Roman"/>
          <w:szCs w:val="24"/>
        </w:rPr>
        <w:t xml:space="preserve">με ξύλο και μας έφτυναν. Άλλοι έτρωγαν ψάρια στις ταβέρνες στο κεφάλι, άλλων τα κεφάλια άνοιγαν στον δρόμο, γιατί ψηφίζαμε τον Σταύρο Δήμα για </w:t>
      </w:r>
      <w:r>
        <w:rPr>
          <w:rFonts w:eastAsia="Times New Roman" w:cs="Times New Roman"/>
          <w:szCs w:val="24"/>
        </w:rPr>
        <w:t xml:space="preserve">πρόεδρο </w:t>
      </w:r>
      <w:r>
        <w:rPr>
          <w:rFonts w:eastAsia="Times New Roman" w:cs="Times New Roman"/>
          <w:szCs w:val="24"/>
        </w:rPr>
        <w:t>και εμποδίζαμε την άνοδο της Αριστεράς στην Κυβέρνηση. Και είμασταν «εξωνημένοι» και «αργυρώνητοι», «πουλ</w:t>
      </w:r>
      <w:r>
        <w:rPr>
          <w:rFonts w:eastAsia="Times New Roman" w:cs="Times New Roman"/>
          <w:szCs w:val="24"/>
        </w:rPr>
        <w:t>ημένα τομάρια».</w:t>
      </w:r>
    </w:p>
    <w:p w14:paraId="1286C65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Ο σημερινός Πρωθυπουργός φώναζε από τη Βουλή, χτυπώντας το χέρι του όπως και άλλοι σύντροφοί του, δεν θα τολμάτε να βγείτε από τα σπίτια σας, δεν θα μπορείτε να πάτε στα χωριά σας και στις περιφέρειές σας. </w:t>
      </w:r>
    </w:p>
    <w:p w14:paraId="1286C65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«Στο Γουδή κρεμάλες», «</w:t>
      </w:r>
      <w:r>
        <w:rPr>
          <w:rFonts w:eastAsia="Times New Roman" w:cs="Times New Roman"/>
          <w:szCs w:val="24"/>
        </w:rPr>
        <w:t>μερκελιστές</w:t>
      </w:r>
      <w:r>
        <w:rPr>
          <w:rFonts w:eastAsia="Times New Roman" w:cs="Times New Roman"/>
          <w:szCs w:val="24"/>
        </w:rPr>
        <w:t>», «δωσίλογοι», «πουλημένα τομάρια». Και χτυπάγαμε χέρια εδώ και δείχναμε ανθρώπους. Βγάζαμε ονόματα και λέγαμε αυτοί ψηφίζουν τον Δήμα και εμποδίζουν και κάνουν και δείχνουν. Δίναμε ονόματα!</w:t>
      </w:r>
    </w:p>
    <w:p w14:paraId="1286C660"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lang w:val="en-US"/>
        </w:rPr>
        <w:t>T</w:t>
      </w:r>
      <w:r w:rsidRPr="00C90F6A">
        <w:rPr>
          <w:rFonts w:eastAsia="Times New Roman"/>
          <w:color w:val="212121"/>
          <w:szCs w:val="24"/>
        </w:rPr>
        <w:t xml:space="preserve">ώρα βγαίνουν κάτι </w:t>
      </w:r>
      <w:r>
        <w:rPr>
          <w:rFonts w:eastAsia="Times New Roman"/>
          <w:color w:val="212121"/>
          <w:szCs w:val="24"/>
        </w:rPr>
        <w:t xml:space="preserve">άθλιες </w:t>
      </w:r>
      <w:r w:rsidRPr="00C90F6A">
        <w:rPr>
          <w:rFonts w:eastAsia="Times New Roman"/>
          <w:color w:val="212121"/>
          <w:szCs w:val="24"/>
        </w:rPr>
        <w:t>αφίσες</w:t>
      </w:r>
      <w:r>
        <w:rPr>
          <w:rFonts w:eastAsia="Times New Roman"/>
          <w:color w:val="212121"/>
          <w:szCs w:val="24"/>
        </w:rPr>
        <w:t>, στοχοποιώντας Βουλε</w:t>
      </w:r>
      <w:r>
        <w:rPr>
          <w:rFonts w:eastAsia="Times New Roman"/>
          <w:color w:val="212121"/>
          <w:szCs w:val="24"/>
        </w:rPr>
        <w:t xml:space="preserve">υτές της </w:t>
      </w:r>
      <w:r>
        <w:rPr>
          <w:rFonts w:eastAsia="Times New Roman"/>
          <w:color w:val="212121"/>
          <w:szCs w:val="24"/>
        </w:rPr>
        <w:t>σ</w:t>
      </w:r>
      <w:r w:rsidRPr="00C90F6A">
        <w:rPr>
          <w:rFonts w:eastAsia="Times New Roman"/>
          <w:color w:val="212121"/>
          <w:szCs w:val="24"/>
        </w:rPr>
        <w:t xml:space="preserve">υμπολίτευσης </w:t>
      </w:r>
      <w:r w:rsidRPr="00C90F6A">
        <w:rPr>
          <w:rFonts w:eastAsia="Times New Roman"/>
          <w:color w:val="212121"/>
          <w:szCs w:val="24"/>
        </w:rPr>
        <w:t>στη Θεσσαλονίκη</w:t>
      </w:r>
      <w:r>
        <w:rPr>
          <w:rFonts w:eastAsia="Times New Roman"/>
          <w:color w:val="212121"/>
          <w:szCs w:val="24"/>
        </w:rPr>
        <w:t>,</w:t>
      </w:r>
      <w:r w:rsidRPr="00C90F6A">
        <w:rPr>
          <w:rFonts w:eastAsia="Times New Roman"/>
          <w:color w:val="212121"/>
          <w:szCs w:val="24"/>
        </w:rPr>
        <w:t xml:space="preserve"> τον Τριανταφυλλίδη</w:t>
      </w:r>
      <w:r>
        <w:rPr>
          <w:rFonts w:eastAsia="Times New Roman"/>
          <w:color w:val="212121"/>
          <w:szCs w:val="24"/>
        </w:rPr>
        <w:t>, την</w:t>
      </w:r>
      <w:r w:rsidRPr="00C90F6A">
        <w:rPr>
          <w:rFonts w:eastAsia="Times New Roman"/>
          <w:color w:val="212121"/>
          <w:szCs w:val="24"/>
        </w:rPr>
        <w:t xml:space="preserve"> </w:t>
      </w:r>
      <w:r>
        <w:rPr>
          <w:rFonts w:eastAsia="Times New Roman"/>
          <w:color w:val="212121"/>
          <w:szCs w:val="24"/>
        </w:rPr>
        <w:t>Σκούφα</w:t>
      </w:r>
      <w:r w:rsidRPr="00C90F6A">
        <w:rPr>
          <w:rFonts w:eastAsia="Times New Roman"/>
          <w:color w:val="212121"/>
          <w:szCs w:val="24"/>
        </w:rPr>
        <w:t xml:space="preserve"> </w:t>
      </w:r>
      <w:r>
        <w:rPr>
          <w:rFonts w:eastAsia="Times New Roman"/>
          <w:color w:val="212121"/>
          <w:szCs w:val="24"/>
        </w:rPr>
        <w:t>-π</w:t>
      </w:r>
      <w:r w:rsidRPr="00C90F6A">
        <w:rPr>
          <w:rFonts w:eastAsia="Times New Roman"/>
          <w:color w:val="212121"/>
          <w:szCs w:val="24"/>
        </w:rPr>
        <w:t xml:space="preserve">ώς </w:t>
      </w:r>
      <w:r>
        <w:rPr>
          <w:rFonts w:eastAsia="Times New Roman"/>
          <w:color w:val="212121"/>
          <w:szCs w:val="24"/>
        </w:rPr>
        <w:t xml:space="preserve">τους </w:t>
      </w:r>
      <w:r w:rsidRPr="00C90F6A">
        <w:rPr>
          <w:rFonts w:eastAsia="Times New Roman"/>
          <w:color w:val="212121"/>
          <w:szCs w:val="24"/>
        </w:rPr>
        <w:t>λένε</w:t>
      </w:r>
      <w:r>
        <w:rPr>
          <w:rFonts w:eastAsia="Times New Roman"/>
          <w:color w:val="212121"/>
          <w:szCs w:val="24"/>
        </w:rPr>
        <w:t xml:space="preserve">- </w:t>
      </w:r>
      <w:r w:rsidRPr="00C90F6A">
        <w:rPr>
          <w:rFonts w:eastAsia="Times New Roman"/>
          <w:color w:val="212121"/>
          <w:szCs w:val="24"/>
        </w:rPr>
        <w:t xml:space="preserve">όλους </w:t>
      </w:r>
      <w:r>
        <w:rPr>
          <w:rFonts w:eastAsia="Times New Roman"/>
          <w:color w:val="212121"/>
          <w:szCs w:val="24"/>
        </w:rPr>
        <w:t>αυτούς, τον Μπόλαρη και τα λοιπά και λένε «Π</w:t>
      </w:r>
      <w:r w:rsidRPr="00C90F6A">
        <w:rPr>
          <w:rFonts w:eastAsia="Times New Roman"/>
          <w:color w:val="212121"/>
          <w:szCs w:val="24"/>
        </w:rPr>
        <w:t>ουλημένοι</w:t>
      </w:r>
      <w:r>
        <w:rPr>
          <w:rFonts w:eastAsia="Times New Roman"/>
          <w:color w:val="212121"/>
          <w:szCs w:val="24"/>
        </w:rPr>
        <w:t xml:space="preserve">, θα πουλήσετε </w:t>
      </w:r>
      <w:r w:rsidRPr="00C90F6A">
        <w:rPr>
          <w:rFonts w:eastAsia="Times New Roman"/>
          <w:color w:val="212121"/>
          <w:szCs w:val="24"/>
        </w:rPr>
        <w:t xml:space="preserve">τη Μακεδονία </w:t>
      </w:r>
      <w:r>
        <w:rPr>
          <w:rFonts w:eastAsia="Times New Roman"/>
          <w:color w:val="212121"/>
          <w:szCs w:val="24"/>
        </w:rPr>
        <w:t>μας;».</w:t>
      </w:r>
    </w:p>
    <w:p w14:paraId="1286C661"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Είναι </w:t>
      </w:r>
      <w:r w:rsidRPr="00C90F6A">
        <w:rPr>
          <w:rFonts w:eastAsia="Times New Roman"/>
          <w:color w:val="212121"/>
          <w:szCs w:val="24"/>
        </w:rPr>
        <w:t>ένα τρισάθλιο φαινόμενο</w:t>
      </w:r>
      <w:r>
        <w:rPr>
          <w:rFonts w:eastAsia="Times New Roman"/>
          <w:color w:val="212121"/>
          <w:szCs w:val="24"/>
        </w:rPr>
        <w:t>. Τ</w:t>
      </w:r>
      <w:r w:rsidRPr="00C90F6A">
        <w:rPr>
          <w:rFonts w:eastAsia="Times New Roman"/>
          <w:color w:val="212121"/>
          <w:szCs w:val="24"/>
        </w:rPr>
        <w:t xml:space="preserve">ο καταδικάζουμε όλοι με τον πιο ακραίο </w:t>
      </w:r>
      <w:r w:rsidRPr="00C90F6A">
        <w:rPr>
          <w:rFonts w:eastAsia="Times New Roman"/>
          <w:color w:val="212121"/>
          <w:szCs w:val="24"/>
        </w:rPr>
        <w:t>τρόπο</w:t>
      </w:r>
      <w:r>
        <w:rPr>
          <w:rFonts w:eastAsia="Times New Roman"/>
          <w:color w:val="212121"/>
          <w:szCs w:val="24"/>
        </w:rPr>
        <w:t>. Είναι ένα</w:t>
      </w:r>
      <w:r w:rsidRPr="00C90F6A">
        <w:rPr>
          <w:rFonts w:eastAsia="Times New Roman"/>
          <w:color w:val="212121"/>
          <w:szCs w:val="24"/>
        </w:rPr>
        <w:t xml:space="preserve"> θλιβερό φαινόμενο και πρέπει να το σταματήσουμε εδώ όλοι μαζί αυτό</w:t>
      </w:r>
      <w:r>
        <w:rPr>
          <w:rFonts w:eastAsia="Times New Roman"/>
          <w:color w:val="212121"/>
          <w:szCs w:val="24"/>
        </w:rPr>
        <w:t xml:space="preserve">, </w:t>
      </w:r>
      <w:r w:rsidRPr="00C90F6A">
        <w:rPr>
          <w:rFonts w:eastAsia="Times New Roman"/>
          <w:color w:val="212121"/>
          <w:szCs w:val="24"/>
        </w:rPr>
        <w:t>γιατί είμαστε σε έναν ακήρυ</w:t>
      </w:r>
      <w:r>
        <w:rPr>
          <w:rFonts w:eastAsia="Times New Roman"/>
          <w:color w:val="212121"/>
          <w:szCs w:val="24"/>
        </w:rPr>
        <w:t>χ</w:t>
      </w:r>
      <w:r w:rsidRPr="00C90F6A">
        <w:rPr>
          <w:rFonts w:eastAsia="Times New Roman"/>
          <w:color w:val="212121"/>
          <w:szCs w:val="24"/>
        </w:rPr>
        <w:t>το εμφύλιο και θα σφαχτούμε εδώ πέρα</w:t>
      </w:r>
      <w:r>
        <w:rPr>
          <w:rFonts w:eastAsia="Times New Roman"/>
          <w:color w:val="212121"/>
          <w:szCs w:val="24"/>
        </w:rPr>
        <w:t>,</w:t>
      </w:r>
      <w:r w:rsidRPr="00C90F6A">
        <w:rPr>
          <w:rFonts w:eastAsia="Times New Roman"/>
          <w:color w:val="212121"/>
          <w:szCs w:val="24"/>
        </w:rPr>
        <w:t xml:space="preserve"> θα σκοτωθούμε</w:t>
      </w:r>
      <w:r>
        <w:rPr>
          <w:rFonts w:eastAsia="Times New Roman"/>
          <w:color w:val="212121"/>
          <w:szCs w:val="24"/>
        </w:rPr>
        <w:t xml:space="preserve">. </w:t>
      </w:r>
      <w:r>
        <w:rPr>
          <w:rFonts w:eastAsia="Times New Roman"/>
          <w:color w:val="212121"/>
          <w:szCs w:val="24"/>
        </w:rPr>
        <w:lastRenderedPageBreak/>
        <w:t>Πρέπει να το σταματήσουμε αυτό κ</w:t>
      </w:r>
      <w:r w:rsidRPr="00C90F6A">
        <w:rPr>
          <w:rFonts w:eastAsia="Times New Roman"/>
          <w:color w:val="212121"/>
          <w:szCs w:val="24"/>
        </w:rPr>
        <w:t>αι πρέπ</w:t>
      </w:r>
      <w:r>
        <w:rPr>
          <w:rFonts w:eastAsia="Times New Roman"/>
          <w:color w:val="212121"/>
          <w:szCs w:val="24"/>
        </w:rPr>
        <w:t>ει πρώτος να σηκώσει το χέρι ο Π</w:t>
      </w:r>
      <w:r w:rsidRPr="00C90F6A">
        <w:rPr>
          <w:rFonts w:eastAsia="Times New Roman"/>
          <w:color w:val="212121"/>
          <w:szCs w:val="24"/>
        </w:rPr>
        <w:t>ρωθυπουρ</w:t>
      </w:r>
      <w:r>
        <w:rPr>
          <w:rFonts w:eastAsia="Times New Roman"/>
          <w:color w:val="212121"/>
          <w:szCs w:val="24"/>
        </w:rPr>
        <w:t xml:space="preserve">γός και οι </w:t>
      </w:r>
      <w:r>
        <w:rPr>
          <w:rFonts w:eastAsia="Times New Roman"/>
          <w:color w:val="212121"/>
          <w:szCs w:val="24"/>
        </w:rPr>
        <w:t xml:space="preserve">σύντροφοί του και η </w:t>
      </w:r>
      <w:r>
        <w:rPr>
          <w:rFonts w:eastAsia="Times New Roman"/>
          <w:color w:val="212121"/>
          <w:szCs w:val="24"/>
        </w:rPr>
        <w:t>σ</w:t>
      </w:r>
      <w:r w:rsidRPr="00C90F6A">
        <w:rPr>
          <w:rFonts w:eastAsia="Times New Roman"/>
          <w:color w:val="212121"/>
          <w:szCs w:val="24"/>
        </w:rPr>
        <w:t>υμπολίτευση</w:t>
      </w:r>
      <w:r>
        <w:rPr>
          <w:rFonts w:eastAsia="Times New Roman"/>
          <w:color w:val="212121"/>
          <w:szCs w:val="24"/>
        </w:rPr>
        <w:t>,</w:t>
      </w:r>
      <w:r w:rsidRPr="00C90F6A">
        <w:rPr>
          <w:rFonts w:eastAsia="Times New Roman"/>
          <w:color w:val="212121"/>
          <w:szCs w:val="24"/>
        </w:rPr>
        <w:t xml:space="preserve"> που ξεκίνησαν αυτή την αθλιότητα</w:t>
      </w:r>
      <w:r>
        <w:rPr>
          <w:rFonts w:eastAsia="Times New Roman"/>
          <w:color w:val="212121"/>
          <w:szCs w:val="24"/>
        </w:rPr>
        <w:t>,</w:t>
      </w:r>
      <w:r w:rsidRPr="00C90F6A">
        <w:rPr>
          <w:rFonts w:eastAsia="Times New Roman"/>
          <w:color w:val="212121"/>
          <w:szCs w:val="24"/>
        </w:rPr>
        <w:t xml:space="preserve"> δείχνοντας και στοχοποιώντας ανθρώπους και τώρα </w:t>
      </w:r>
      <w:r>
        <w:rPr>
          <w:rFonts w:eastAsia="Times New Roman"/>
          <w:color w:val="212121"/>
          <w:szCs w:val="24"/>
        </w:rPr>
        <w:t>κλαίγονται για αυτές τις άθλιες</w:t>
      </w:r>
      <w:r w:rsidRPr="00C90F6A">
        <w:rPr>
          <w:rFonts w:eastAsia="Times New Roman"/>
          <w:color w:val="212121"/>
          <w:szCs w:val="24"/>
        </w:rPr>
        <w:t xml:space="preserve"> αφίσες και για έναν ηλίθιο </w:t>
      </w:r>
      <w:r>
        <w:rPr>
          <w:rFonts w:eastAsia="Times New Roman"/>
          <w:color w:val="212121"/>
          <w:szCs w:val="24"/>
        </w:rPr>
        <w:t>Παγκρατιώτη, Κώστα Παγκρατιώτη.</w:t>
      </w:r>
    </w:p>
    <w:p w14:paraId="1286C662"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Έχω πάρει ως Παγκρατιώτης εγώ τέσσερις</w:t>
      </w:r>
      <w:r w:rsidRPr="00C90F6A">
        <w:rPr>
          <w:rFonts w:eastAsia="Times New Roman"/>
          <w:color w:val="212121"/>
          <w:szCs w:val="24"/>
        </w:rPr>
        <w:t xml:space="preserve"> επιστολές </w:t>
      </w:r>
      <w:r w:rsidRPr="00C90F6A">
        <w:rPr>
          <w:rFonts w:eastAsia="Times New Roman"/>
          <w:color w:val="212121"/>
          <w:szCs w:val="24"/>
        </w:rPr>
        <w:t>και καμ</w:t>
      </w:r>
      <w:r>
        <w:rPr>
          <w:rFonts w:eastAsia="Times New Roman"/>
          <w:color w:val="212121"/>
          <w:szCs w:val="24"/>
        </w:rPr>
        <w:t>μ</w:t>
      </w:r>
      <w:r w:rsidRPr="00C90F6A">
        <w:rPr>
          <w:rFonts w:eastAsia="Times New Roman"/>
          <w:color w:val="212121"/>
          <w:szCs w:val="24"/>
        </w:rPr>
        <w:t xml:space="preserve">ιά πενηνταριά ανώνυμα </w:t>
      </w:r>
      <w:r>
        <w:rPr>
          <w:rFonts w:eastAsia="Times New Roman"/>
          <w:color w:val="212121"/>
          <w:szCs w:val="24"/>
        </w:rPr>
        <w:t>-</w:t>
      </w:r>
      <w:r w:rsidRPr="00C90F6A">
        <w:rPr>
          <w:rFonts w:eastAsia="Times New Roman"/>
          <w:color w:val="212121"/>
          <w:szCs w:val="24"/>
        </w:rPr>
        <w:t>με απόκρυψη</w:t>
      </w:r>
      <w:r>
        <w:rPr>
          <w:rFonts w:eastAsia="Times New Roman"/>
          <w:color w:val="212121"/>
          <w:szCs w:val="24"/>
        </w:rPr>
        <w:t>- μηνύματα, «</w:t>
      </w:r>
      <w:r w:rsidRPr="00C90F6A">
        <w:rPr>
          <w:rFonts w:eastAsia="Times New Roman"/>
          <w:color w:val="212121"/>
          <w:szCs w:val="24"/>
        </w:rPr>
        <w:t>θα σε βρουν σε χαντάκι</w:t>
      </w:r>
      <w:r>
        <w:rPr>
          <w:rFonts w:eastAsia="Times New Roman"/>
          <w:color w:val="212121"/>
          <w:szCs w:val="24"/>
        </w:rPr>
        <w:t>, ψηφίζεις τη Σ</w:t>
      </w:r>
      <w:r w:rsidRPr="00C90F6A">
        <w:rPr>
          <w:rFonts w:eastAsia="Times New Roman"/>
          <w:color w:val="212121"/>
          <w:szCs w:val="24"/>
        </w:rPr>
        <w:t>υμφωνία των Πρεσπών</w:t>
      </w:r>
      <w:r>
        <w:rPr>
          <w:rFonts w:eastAsia="Times New Roman"/>
          <w:color w:val="212121"/>
          <w:szCs w:val="24"/>
        </w:rPr>
        <w:t xml:space="preserve">», </w:t>
      </w:r>
      <w:r w:rsidRPr="00C90F6A">
        <w:rPr>
          <w:rFonts w:eastAsia="Times New Roman"/>
          <w:color w:val="212121"/>
          <w:szCs w:val="24"/>
        </w:rPr>
        <w:t xml:space="preserve">που </w:t>
      </w:r>
      <w:r>
        <w:rPr>
          <w:rFonts w:eastAsia="Times New Roman"/>
          <w:color w:val="212121"/>
          <w:szCs w:val="24"/>
        </w:rPr>
        <w:t xml:space="preserve">εγώ </w:t>
      </w:r>
      <w:r w:rsidRPr="00C90F6A">
        <w:rPr>
          <w:rFonts w:eastAsia="Times New Roman"/>
          <w:color w:val="212121"/>
          <w:szCs w:val="24"/>
        </w:rPr>
        <w:t xml:space="preserve">έχω δηλώσει εδώ και </w:t>
      </w:r>
      <w:r>
        <w:rPr>
          <w:rFonts w:eastAsia="Times New Roman"/>
          <w:color w:val="212121"/>
          <w:szCs w:val="24"/>
        </w:rPr>
        <w:t xml:space="preserve">πόσο καιρό ότι δεν τη ψηφίζω και έχω εξηγήσει γιατί. Και επιμένω </w:t>
      </w:r>
      <w:r w:rsidRPr="00C90F6A">
        <w:rPr>
          <w:rFonts w:eastAsia="Times New Roman"/>
          <w:color w:val="212121"/>
          <w:szCs w:val="24"/>
        </w:rPr>
        <w:t>ότι</w:t>
      </w:r>
      <w:r>
        <w:rPr>
          <w:rFonts w:eastAsia="Times New Roman"/>
          <w:color w:val="212121"/>
          <w:szCs w:val="24"/>
        </w:rPr>
        <w:t xml:space="preserve"> δεν πρέπει να ψηφιστεί αυτή η </w:t>
      </w:r>
      <w:r>
        <w:rPr>
          <w:rFonts w:eastAsia="Times New Roman"/>
          <w:color w:val="212121"/>
          <w:szCs w:val="24"/>
        </w:rPr>
        <w:t>σ</w:t>
      </w:r>
      <w:r w:rsidRPr="00C90F6A">
        <w:rPr>
          <w:rFonts w:eastAsia="Times New Roman"/>
          <w:color w:val="212121"/>
          <w:szCs w:val="24"/>
        </w:rPr>
        <w:t>υμφωνία</w:t>
      </w:r>
      <w:r>
        <w:rPr>
          <w:rFonts w:eastAsia="Times New Roman"/>
          <w:color w:val="212121"/>
          <w:szCs w:val="24"/>
        </w:rPr>
        <w:t>. Θ</w:t>
      </w:r>
      <w:r w:rsidRPr="00C90F6A">
        <w:rPr>
          <w:rFonts w:eastAsia="Times New Roman"/>
          <w:color w:val="212121"/>
          <w:szCs w:val="24"/>
        </w:rPr>
        <w:t>α το</w:t>
      </w:r>
      <w:r w:rsidRPr="00C90F6A">
        <w:rPr>
          <w:rFonts w:eastAsia="Times New Roman"/>
          <w:color w:val="212121"/>
          <w:szCs w:val="24"/>
        </w:rPr>
        <w:t xml:space="preserve"> συζητήσουμε αυτό και θα σας πω γιατί και</w:t>
      </w:r>
      <w:r>
        <w:rPr>
          <w:rFonts w:eastAsia="Times New Roman"/>
          <w:color w:val="212121"/>
          <w:szCs w:val="24"/>
        </w:rPr>
        <w:t xml:space="preserve"> θα επιχειρηματολογήσω επί της Σ</w:t>
      </w:r>
      <w:r w:rsidRPr="00C90F6A">
        <w:rPr>
          <w:rFonts w:eastAsia="Times New Roman"/>
          <w:color w:val="212121"/>
          <w:szCs w:val="24"/>
        </w:rPr>
        <w:t>υμφωνίας των Πρεσπών</w:t>
      </w:r>
      <w:r>
        <w:rPr>
          <w:rFonts w:eastAsia="Times New Roman"/>
          <w:color w:val="212121"/>
          <w:szCs w:val="24"/>
        </w:rPr>
        <w:t xml:space="preserve">. </w:t>
      </w:r>
    </w:p>
    <w:p w14:paraId="1286C663"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w:t>
      </w:r>
      <w:r w:rsidRPr="00C90F6A">
        <w:rPr>
          <w:rFonts w:eastAsia="Times New Roman"/>
          <w:color w:val="212121"/>
          <w:szCs w:val="24"/>
        </w:rPr>
        <w:t xml:space="preserve"> απελθών Πάνος Καμμένος είπε </w:t>
      </w:r>
      <w:r>
        <w:rPr>
          <w:rFonts w:eastAsia="Times New Roman"/>
          <w:color w:val="212121"/>
          <w:szCs w:val="24"/>
        </w:rPr>
        <w:t>μια δυο</w:t>
      </w:r>
      <w:r w:rsidRPr="00C90F6A">
        <w:rPr>
          <w:rFonts w:eastAsia="Times New Roman"/>
          <w:color w:val="212121"/>
          <w:szCs w:val="24"/>
        </w:rPr>
        <w:t xml:space="preserve"> φορές </w:t>
      </w:r>
      <w:r>
        <w:rPr>
          <w:rFonts w:eastAsia="Times New Roman"/>
          <w:color w:val="212121"/>
          <w:szCs w:val="24"/>
        </w:rPr>
        <w:t>«τη Σ</w:t>
      </w:r>
      <w:r w:rsidRPr="00C90F6A">
        <w:rPr>
          <w:rFonts w:eastAsia="Times New Roman"/>
          <w:color w:val="212121"/>
          <w:szCs w:val="24"/>
        </w:rPr>
        <w:t>υμφωνία των Σπετσών</w:t>
      </w:r>
      <w:r>
        <w:rPr>
          <w:rFonts w:eastAsia="Times New Roman"/>
          <w:color w:val="212121"/>
          <w:szCs w:val="24"/>
        </w:rPr>
        <w:t xml:space="preserve">», </w:t>
      </w:r>
      <w:r w:rsidRPr="00C90F6A">
        <w:rPr>
          <w:rFonts w:eastAsia="Times New Roman"/>
          <w:color w:val="212121"/>
          <w:szCs w:val="24"/>
        </w:rPr>
        <w:t xml:space="preserve">γιατί συχνάζει </w:t>
      </w:r>
      <w:r>
        <w:rPr>
          <w:rFonts w:eastAsia="Times New Roman"/>
          <w:color w:val="212121"/>
          <w:szCs w:val="24"/>
        </w:rPr>
        <w:t xml:space="preserve">εκεί. Εγώ </w:t>
      </w:r>
      <w:r w:rsidRPr="00C90F6A">
        <w:rPr>
          <w:rFonts w:eastAsia="Times New Roman"/>
          <w:color w:val="212121"/>
          <w:szCs w:val="24"/>
        </w:rPr>
        <w:t xml:space="preserve">είμαι υπέρ της </w:t>
      </w:r>
      <w:r>
        <w:rPr>
          <w:rFonts w:eastAsia="Times New Roman"/>
          <w:color w:val="212121"/>
          <w:szCs w:val="24"/>
        </w:rPr>
        <w:t>«Σ</w:t>
      </w:r>
      <w:r w:rsidRPr="00C90F6A">
        <w:rPr>
          <w:rFonts w:eastAsia="Times New Roman"/>
          <w:color w:val="212121"/>
          <w:szCs w:val="24"/>
        </w:rPr>
        <w:t>υμφωνίας των Ψαρών</w:t>
      </w:r>
      <w:r>
        <w:rPr>
          <w:rFonts w:eastAsia="Times New Roman"/>
          <w:color w:val="212121"/>
          <w:szCs w:val="24"/>
        </w:rPr>
        <w:t>»,</w:t>
      </w:r>
      <w:r w:rsidRPr="00C90F6A">
        <w:rPr>
          <w:rFonts w:eastAsia="Times New Roman"/>
          <w:color w:val="212121"/>
          <w:szCs w:val="24"/>
        </w:rPr>
        <w:t xml:space="preserve"> να το δηλώσω </w:t>
      </w:r>
      <w:r>
        <w:rPr>
          <w:rFonts w:eastAsia="Times New Roman"/>
          <w:color w:val="212121"/>
          <w:szCs w:val="24"/>
        </w:rPr>
        <w:t xml:space="preserve">αυτό. </w:t>
      </w:r>
    </w:p>
    <w:p w14:paraId="1286C664"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sidRPr="00C90F6A">
        <w:rPr>
          <w:rFonts w:eastAsia="Times New Roman"/>
          <w:color w:val="212121"/>
          <w:szCs w:val="24"/>
        </w:rPr>
        <w:t>Θέλω</w:t>
      </w:r>
      <w:r>
        <w:rPr>
          <w:rFonts w:eastAsia="Times New Roman"/>
          <w:color w:val="212121"/>
          <w:szCs w:val="24"/>
        </w:rPr>
        <w:t>,</w:t>
      </w:r>
      <w:r w:rsidRPr="00C90F6A">
        <w:rPr>
          <w:rFonts w:eastAsia="Times New Roman"/>
          <w:color w:val="212121"/>
          <w:szCs w:val="24"/>
        </w:rPr>
        <w:t xml:space="preserve"> λοιπόν</w:t>
      </w:r>
      <w:r>
        <w:rPr>
          <w:rFonts w:eastAsia="Times New Roman"/>
          <w:color w:val="212121"/>
          <w:szCs w:val="24"/>
        </w:rPr>
        <w:t>,</w:t>
      </w:r>
      <w:r w:rsidRPr="00C90F6A">
        <w:rPr>
          <w:rFonts w:eastAsia="Times New Roman"/>
          <w:color w:val="212121"/>
          <w:szCs w:val="24"/>
        </w:rPr>
        <w:t xml:space="preserve"> να πω για τις Πρέσπες</w:t>
      </w:r>
      <w:r>
        <w:rPr>
          <w:rFonts w:eastAsia="Times New Roman"/>
          <w:color w:val="212121"/>
          <w:szCs w:val="24"/>
        </w:rPr>
        <w:t>, για τη Σ</w:t>
      </w:r>
      <w:r w:rsidRPr="00C90F6A">
        <w:rPr>
          <w:rFonts w:eastAsia="Times New Roman"/>
          <w:color w:val="212121"/>
          <w:szCs w:val="24"/>
        </w:rPr>
        <w:t>υμφωνία των Πρεσπών</w:t>
      </w:r>
      <w:r>
        <w:rPr>
          <w:rFonts w:eastAsia="Times New Roman"/>
          <w:color w:val="212121"/>
          <w:szCs w:val="24"/>
        </w:rPr>
        <w:t>, θ</w:t>
      </w:r>
      <w:r w:rsidRPr="00C90F6A">
        <w:rPr>
          <w:rFonts w:eastAsia="Times New Roman"/>
          <w:color w:val="212121"/>
          <w:szCs w:val="24"/>
        </w:rPr>
        <w:t>α τα πούμε αύριο</w:t>
      </w:r>
      <w:r>
        <w:rPr>
          <w:rFonts w:eastAsia="Times New Roman"/>
          <w:color w:val="212121"/>
          <w:szCs w:val="24"/>
        </w:rPr>
        <w:t>,</w:t>
      </w:r>
      <w:r w:rsidRPr="00C90F6A">
        <w:rPr>
          <w:rFonts w:eastAsia="Times New Roman"/>
          <w:color w:val="212121"/>
          <w:szCs w:val="24"/>
        </w:rPr>
        <w:t xml:space="preserve"> μεθαύριο</w:t>
      </w:r>
      <w:r>
        <w:rPr>
          <w:rFonts w:eastAsia="Times New Roman"/>
          <w:color w:val="212121"/>
          <w:szCs w:val="24"/>
        </w:rPr>
        <w:t>. Α</w:t>
      </w:r>
      <w:r w:rsidRPr="00C90F6A">
        <w:rPr>
          <w:rFonts w:eastAsia="Times New Roman"/>
          <w:color w:val="212121"/>
          <w:szCs w:val="24"/>
        </w:rPr>
        <w:t xml:space="preserve">πό </w:t>
      </w:r>
      <w:r>
        <w:rPr>
          <w:rFonts w:eastAsia="Times New Roman"/>
          <w:color w:val="212121"/>
          <w:szCs w:val="24"/>
        </w:rPr>
        <w:t>Δευτέρα, Τρίτη</w:t>
      </w:r>
      <w:r w:rsidRPr="00C90F6A">
        <w:rPr>
          <w:rFonts w:eastAsia="Times New Roman"/>
          <w:color w:val="212121"/>
          <w:szCs w:val="24"/>
        </w:rPr>
        <w:t xml:space="preserve"> θα τα πούμε και θα ψηφίσουμε</w:t>
      </w:r>
      <w:r>
        <w:rPr>
          <w:rFonts w:eastAsia="Times New Roman"/>
          <w:color w:val="212121"/>
          <w:szCs w:val="24"/>
        </w:rPr>
        <w:t xml:space="preserve">. </w:t>
      </w:r>
    </w:p>
    <w:p w14:paraId="1286C665"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Ε</w:t>
      </w:r>
      <w:r w:rsidRPr="00C90F6A">
        <w:rPr>
          <w:rFonts w:eastAsia="Times New Roman"/>
          <w:color w:val="212121"/>
          <w:szCs w:val="24"/>
        </w:rPr>
        <w:t xml:space="preserve">λπίζω να κλείσουμε εδώ αυτόν τον διχασμό που κάποιοι κήρυξαν προεκλογικά από πριν το </w:t>
      </w:r>
      <w:r>
        <w:rPr>
          <w:rFonts w:eastAsia="Times New Roman"/>
          <w:color w:val="212121"/>
          <w:szCs w:val="24"/>
        </w:rPr>
        <w:t xml:space="preserve">2012, </w:t>
      </w:r>
      <w:r w:rsidRPr="00C90F6A">
        <w:rPr>
          <w:rFonts w:eastAsia="Times New Roman"/>
          <w:color w:val="212121"/>
          <w:szCs w:val="24"/>
        </w:rPr>
        <w:t xml:space="preserve">από πριν τις </w:t>
      </w:r>
      <w:r>
        <w:rPr>
          <w:rFonts w:eastAsia="Times New Roman"/>
          <w:color w:val="212121"/>
          <w:szCs w:val="24"/>
        </w:rPr>
        <w:t>προ-</w:t>
      </w:r>
      <w:r w:rsidRPr="00C90F6A">
        <w:rPr>
          <w:rFonts w:eastAsia="Times New Roman"/>
          <w:color w:val="212121"/>
          <w:szCs w:val="24"/>
        </w:rPr>
        <w:t>προηγού</w:t>
      </w:r>
      <w:r w:rsidRPr="00C90F6A">
        <w:rPr>
          <w:rFonts w:eastAsia="Times New Roman"/>
          <w:color w:val="212121"/>
          <w:szCs w:val="24"/>
        </w:rPr>
        <w:t>μενες εκλογές</w:t>
      </w:r>
      <w:r>
        <w:rPr>
          <w:rFonts w:eastAsia="Times New Roman"/>
          <w:color w:val="212121"/>
          <w:szCs w:val="24"/>
        </w:rPr>
        <w:t>,</w:t>
      </w:r>
      <w:r w:rsidRPr="00C90F6A">
        <w:rPr>
          <w:rFonts w:eastAsia="Times New Roman"/>
          <w:color w:val="212121"/>
          <w:szCs w:val="24"/>
        </w:rPr>
        <w:t xml:space="preserve"> </w:t>
      </w:r>
      <w:r>
        <w:rPr>
          <w:rFonts w:eastAsia="Times New Roman"/>
          <w:color w:val="212121"/>
          <w:szCs w:val="24"/>
        </w:rPr>
        <w:t>«</w:t>
      </w:r>
      <w:r w:rsidRPr="00C90F6A">
        <w:rPr>
          <w:rFonts w:eastAsia="Times New Roman"/>
          <w:color w:val="212121"/>
          <w:szCs w:val="24"/>
        </w:rPr>
        <w:t>ή εμείς ή αυτοί</w:t>
      </w:r>
      <w:r>
        <w:rPr>
          <w:rFonts w:eastAsia="Times New Roman"/>
          <w:color w:val="212121"/>
          <w:szCs w:val="24"/>
        </w:rPr>
        <w:t>,</w:t>
      </w:r>
      <w:r w:rsidRPr="00C90F6A">
        <w:rPr>
          <w:rFonts w:eastAsia="Times New Roman"/>
          <w:color w:val="212121"/>
          <w:szCs w:val="24"/>
        </w:rPr>
        <w:t xml:space="preserve"> να τους τελειώσουμε</w:t>
      </w:r>
      <w:r>
        <w:rPr>
          <w:rFonts w:eastAsia="Times New Roman"/>
          <w:color w:val="212121"/>
          <w:szCs w:val="24"/>
        </w:rPr>
        <w:t xml:space="preserve"> π</w:t>
      </w:r>
      <w:r w:rsidRPr="00C90F6A">
        <w:rPr>
          <w:rFonts w:eastAsia="Times New Roman"/>
          <w:color w:val="212121"/>
          <w:szCs w:val="24"/>
        </w:rPr>
        <w:t>ριν μας τελειώσουν και όλα αυτά</w:t>
      </w:r>
      <w:r>
        <w:rPr>
          <w:rFonts w:eastAsia="Times New Roman"/>
          <w:color w:val="212121"/>
          <w:szCs w:val="24"/>
        </w:rPr>
        <w:t xml:space="preserve">». Τα θυμάστε όλα πολύ καλά. </w:t>
      </w:r>
      <w:r w:rsidRPr="00C90F6A">
        <w:rPr>
          <w:rFonts w:eastAsia="Times New Roman"/>
          <w:color w:val="212121"/>
          <w:szCs w:val="24"/>
        </w:rPr>
        <w:t>Και αφίσες είχαν βγει</w:t>
      </w:r>
      <w:r>
        <w:rPr>
          <w:rFonts w:eastAsia="Times New Roman"/>
          <w:color w:val="212121"/>
          <w:szCs w:val="24"/>
        </w:rPr>
        <w:t>, ουδείς τις</w:t>
      </w:r>
      <w:r w:rsidRPr="00C90F6A">
        <w:rPr>
          <w:rFonts w:eastAsia="Times New Roman"/>
          <w:color w:val="212121"/>
          <w:szCs w:val="24"/>
        </w:rPr>
        <w:t xml:space="preserve"> κατήγγειλε</w:t>
      </w:r>
      <w:r>
        <w:rPr>
          <w:rFonts w:eastAsia="Times New Roman"/>
          <w:color w:val="212121"/>
          <w:szCs w:val="24"/>
        </w:rPr>
        <w:t>, «</w:t>
      </w:r>
      <w:r w:rsidRPr="00C90F6A">
        <w:rPr>
          <w:rFonts w:eastAsia="Times New Roman"/>
          <w:color w:val="212121"/>
          <w:szCs w:val="24"/>
        </w:rPr>
        <w:t>ή εμείς ή αυτοί</w:t>
      </w:r>
      <w:r>
        <w:rPr>
          <w:rFonts w:eastAsia="Times New Roman"/>
          <w:color w:val="212121"/>
          <w:szCs w:val="24"/>
        </w:rPr>
        <w:t>, κρεμάστε τους στο Γουδή</w:t>
      </w:r>
      <w:r w:rsidRPr="00C90F6A">
        <w:rPr>
          <w:rFonts w:eastAsia="Times New Roman"/>
          <w:color w:val="212121"/>
          <w:szCs w:val="24"/>
        </w:rPr>
        <w:t xml:space="preserve"> και τα λοιπά</w:t>
      </w:r>
      <w:r>
        <w:rPr>
          <w:rFonts w:eastAsia="Times New Roman"/>
          <w:color w:val="212121"/>
          <w:szCs w:val="24"/>
        </w:rPr>
        <w:t xml:space="preserve">!». </w:t>
      </w:r>
    </w:p>
    <w:p w14:paraId="1286C666"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C90F6A">
        <w:rPr>
          <w:rFonts w:eastAsia="Times New Roman"/>
          <w:color w:val="212121"/>
          <w:szCs w:val="24"/>
        </w:rPr>
        <w:t>υτό πρέπει να το κλείσουμε εδώ</w:t>
      </w:r>
      <w:r>
        <w:rPr>
          <w:rFonts w:eastAsia="Times New Roman"/>
          <w:color w:val="212121"/>
          <w:szCs w:val="24"/>
        </w:rPr>
        <w:t>,</w:t>
      </w:r>
      <w:r w:rsidRPr="00C90F6A">
        <w:rPr>
          <w:rFonts w:eastAsia="Times New Roman"/>
          <w:color w:val="212121"/>
          <w:szCs w:val="24"/>
        </w:rPr>
        <w:t xml:space="preserve"> ανεξ</w:t>
      </w:r>
      <w:r w:rsidRPr="00C90F6A">
        <w:rPr>
          <w:rFonts w:eastAsia="Times New Roman"/>
          <w:color w:val="212121"/>
          <w:szCs w:val="24"/>
        </w:rPr>
        <w:t xml:space="preserve">αρτήτως </w:t>
      </w:r>
      <w:r>
        <w:rPr>
          <w:rFonts w:eastAsia="Times New Roman"/>
          <w:color w:val="212121"/>
          <w:szCs w:val="24"/>
        </w:rPr>
        <w:t xml:space="preserve">του </w:t>
      </w:r>
      <w:r w:rsidRPr="00C90F6A">
        <w:rPr>
          <w:rFonts w:eastAsia="Times New Roman"/>
          <w:color w:val="212121"/>
          <w:szCs w:val="24"/>
        </w:rPr>
        <w:t>αν ψηφίζουμε ή δεν ψηφίζουμε νομοσχέδια</w:t>
      </w:r>
      <w:r>
        <w:rPr>
          <w:rFonts w:eastAsia="Times New Roman"/>
          <w:color w:val="212121"/>
          <w:szCs w:val="24"/>
        </w:rPr>
        <w:t>,</w:t>
      </w:r>
      <w:r w:rsidRPr="00C90F6A">
        <w:rPr>
          <w:rFonts w:eastAsia="Times New Roman"/>
          <w:color w:val="212121"/>
          <w:szCs w:val="24"/>
        </w:rPr>
        <w:t xml:space="preserve"> προτάσεις νόμου</w:t>
      </w:r>
      <w:r>
        <w:rPr>
          <w:rFonts w:eastAsia="Times New Roman"/>
          <w:color w:val="212121"/>
          <w:szCs w:val="24"/>
        </w:rPr>
        <w:t>, ή του πώς συζητάμε,</w:t>
      </w:r>
      <w:r w:rsidRPr="00C90F6A">
        <w:rPr>
          <w:rFonts w:eastAsia="Times New Roman"/>
          <w:color w:val="212121"/>
          <w:szCs w:val="24"/>
        </w:rPr>
        <w:t xml:space="preserve"> σε ποιο επίπεδο</w:t>
      </w:r>
      <w:r>
        <w:rPr>
          <w:rFonts w:eastAsia="Times New Roman"/>
          <w:color w:val="212121"/>
          <w:szCs w:val="24"/>
        </w:rPr>
        <w:t xml:space="preserve">. </w:t>
      </w:r>
      <w:r w:rsidRPr="00C90F6A">
        <w:rPr>
          <w:rFonts w:eastAsia="Times New Roman"/>
          <w:color w:val="212121"/>
          <w:szCs w:val="24"/>
        </w:rPr>
        <w:t xml:space="preserve">Ελπίζω να κατεβάσουμε τους τόνους και να αρχίσουμε να μιλάμε ανθρώπινα </w:t>
      </w:r>
      <w:r>
        <w:rPr>
          <w:rFonts w:eastAsia="Times New Roman"/>
          <w:color w:val="212121"/>
          <w:szCs w:val="24"/>
        </w:rPr>
        <w:t>ως</w:t>
      </w:r>
      <w:r w:rsidRPr="00C90F6A">
        <w:rPr>
          <w:rFonts w:eastAsia="Times New Roman"/>
          <w:color w:val="212121"/>
          <w:szCs w:val="24"/>
        </w:rPr>
        <w:t xml:space="preserve"> μία σοβαρή</w:t>
      </w:r>
      <w:r>
        <w:rPr>
          <w:rFonts w:eastAsia="Times New Roman"/>
          <w:color w:val="212121"/>
          <w:szCs w:val="24"/>
        </w:rPr>
        <w:t>,</w:t>
      </w:r>
      <w:r w:rsidRPr="00C90F6A">
        <w:rPr>
          <w:rFonts w:eastAsia="Times New Roman"/>
          <w:color w:val="212121"/>
          <w:szCs w:val="24"/>
        </w:rPr>
        <w:t xml:space="preserve"> κανονική</w:t>
      </w:r>
      <w:r>
        <w:rPr>
          <w:rFonts w:eastAsia="Times New Roman"/>
          <w:color w:val="212121"/>
          <w:szCs w:val="24"/>
        </w:rPr>
        <w:t>,</w:t>
      </w:r>
      <w:r w:rsidRPr="00C90F6A">
        <w:rPr>
          <w:rFonts w:eastAsia="Times New Roman"/>
          <w:color w:val="212121"/>
          <w:szCs w:val="24"/>
        </w:rPr>
        <w:t xml:space="preserve"> ευρωπαϊκή χώρα και όχι </w:t>
      </w:r>
      <w:r>
        <w:rPr>
          <w:rFonts w:eastAsia="Times New Roman"/>
          <w:color w:val="212121"/>
          <w:szCs w:val="24"/>
        </w:rPr>
        <w:t>σαν</w:t>
      </w:r>
      <w:r w:rsidRPr="00C90F6A">
        <w:rPr>
          <w:rFonts w:eastAsia="Times New Roman"/>
          <w:color w:val="212121"/>
          <w:szCs w:val="24"/>
        </w:rPr>
        <w:t xml:space="preserve"> ένα </w:t>
      </w:r>
      <w:r>
        <w:rPr>
          <w:rFonts w:eastAsia="Times New Roman"/>
          <w:color w:val="212121"/>
          <w:szCs w:val="24"/>
        </w:rPr>
        <w:t>μετασοβιετικό «</w:t>
      </w:r>
      <w:r>
        <w:rPr>
          <w:rFonts w:eastAsia="Times New Roman"/>
          <w:color w:val="212121"/>
          <w:szCs w:val="24"/>
        </w:rPr>
        <w:t>κατσαπλ</w:t>
      </w:r>
      <w:r>
        <w:rPr>
          <w:rFonts w:eastAsia="Times New Roman"/>
          <w:color w:val="212121"/>
          <w:szCs w:val="24"/>
        </w:rPr>
        <w:t>ιαδιστάν</w:t>
      </w:r>
      <w:r>
        <w:rPr>
          <w:rFonts w:eastAsia="Times New Roman"/>
          <w:color w:val="212121"/>
          <w:szCs w:val="24"/>
        </w:rPr>
        <w:t>»,</w:t>
      </w:r>
      <w:r w:rsidRPr="00C90F6A">
        <w:rPr>
          <w:rFonts w:eastAsia="Times New Roman"/>
          <w:color w:val="212121"/>
          <w:szCs w:val="24"/>
        </w:rPr>
        <w:t xml:space="preserve"> που έχει παράδοση στον </w:t>
      </w:r>
      <w:r>
        <w:rPr>
          <w:rFonts w:eastAsia="Times New Roman"/>
          <w:color w:val="212121"/>
          <w:szCs w:val="24"/>
        </w:rPr>
        <w:t>πελατειασμό</w:t>
      </w:r>
      <w:r w:rsidRPr="00C90F6A">
        <w:rPr>
          <w:rFonts w:eastAsia="Times New Roman"/>
          <w:color w:val="212121"/>
          <w:szCs w:val="24"/>
        </w:rPr>
        <w:t xml:space="preserve"> και στην αθλιότητα και τώρα έχει ξεφύγει</w:t>
      </w:r>
      <w:r>
        <w:rPr>
          <w:rFonts w:eastAsia="Times New Roman"/>
          <w:color w:val="212121"/>
          <w:szCs w:val="24"/>
        </w:rPr>
        <w:t xml:space="preserve"> και</w:t>
      </w:r>
      <w:r w:rsidRPr="00C90F6A">
        <w:rPr>
          <w:rFonts w:eastAsia="Times New Roman"/>
          <w:color w:val="212121"/>
          <w:szCs w:val="24"/>
        </w:rPr>
        <w:t xml:space="preserve"> έχει περάσει τα κοντέρ και τα στροφόμετρα</w:t>
      </w:r>
      <w:r>
        <w:rPr>
          <w:rFonts w:eastAsia="Times New Roman"/>
          <w:color w:val="212121"/>
          <w:szCs w:val="24"/>
        </w:rPr>
        <w:t xml:space="preserve"> και είναι «τ</w:t>
      </w:r>
      <w:r w:rsidRPr="00C90F6A">
        <w:rPr>
          <w:rFonts w:eastAsia="Times New Roman"/>
          <w:color w:val="212121"/>
          <w:szCs w:val="24"/>
        </w:rPr>
        <w:t>έρμα στα κόκκινα</w:t>
      </w:r>
      <w:r>
        <w:rPr>
          <w:rFonts w:eastAsia="Times New Roman"/>
          <w:color w:val="212121"/>
          <w:szCs w:val="24"/>
        </w:rPr>
        <w:t>»,</w:t>
      </w:r>
      <w:r w:rsidRPr="00C90F6A">
        <w:rPr>
          <w:rFonts w:eastAsia="Times New Roman"/>
          <w:color w:val="212121"/>
          <w:szCs w:val="24"/>
        </w:rPr>
        <w:t xml:space="preserve"> εντελώς </w:t>
      </w:r>
      <w:r>
        <w:rPr>
          <w:rFonts w:eastAsia="Times New Roman"/>
          <w:color w:val="212121"/>
          <w:szCs w:val="24"/>
        </w:rPr>
        <w:t>«</w:t>
      </w:r>
      <w:r w:rsidRPr="00C90F6A">
        <w:rPr>
          <w:rFonts w:eastAsia="Times New Roman"/>
          <w:color w:val="212121"/>
          <w:szCs w:val="24"/>
        </w:rPr>
        <w:t>στα κόκκινα</w:t>
      </w:r>
      <w:r>
        <w:rPr>
          <w:rFonts w:eastAsia="Times New Roman"/>
          <w:color w:val="212121"/>
          <w:szCs w:val="24"/>
        </w:rPr>
        <w:t>».</w:t>
      </w:r>
    </w:p>
    <w:p w14:paraId="1286C667"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C90F6A">
        <w:rPr>
          <w:rFonts w:eastAsia="Times New Roman"/>
          <w:color w:val="212121"/>
          <w:szCs w:val="24"/>
        </w:rPr>
        <w:t xml:space="preserve">ύντροφοι και φίλοι </w:t>
      </w:r>
      <w:r>
        <w:rPr>
          <w:rFonts w:eastAsia="Times New Roman"/>
          <w:color w:val="212121"/>
          <w:szCs w:val="24"/>
        </w:rPr>
        <w:t xml:space="preserve">και </w:t>
      </w:r>
      <w:r w:rsidRPr="00C90F6A">
        <w:rPr>
          <w:rFonts w:eastAsia="Times New Roman"/>
          <w:color w:val="212121"/>
          <w:szCs w:val="24"/>
        </w:rPr>
        <w:t>αγαπητοί πατριώτες</w:t>
      </w:r>
      <w:r>
        <w:rPr>
          <w:rFonts w:eastAsia="Times New Roman"/>
          <w:color w:val="212121"/>
          <w:szCs w:val="24"/>
        </w:rPr>
        <w:t>,</w:t>
      </w:r>
      <w:r w:rsidRPr="00C90F6A">
        <w:rPr>
          <w:rFonts w:eastAsia="Times New Roman"/>
          <w:color w:val="212121"/>
          <w:szCs w:val="24"/>
        </w:rPr>
        <w:t xml:space="preserve"> πρέπει να το κλείσουμε εδώ αυτό το πράγμα</w:t>
      </w:r>
      <w:r>
        <w:rPr>
          <w:rFonts w:eastAsia="Times New Roman"/>
          <w:color w:val="212121"/>
          <w:szCs w:val="24"/>
        </w:rPr>
        <w:t>,</w:t>
      </w:r>
      <w:r w:rsidRPr="00C90F6A">
        <w:rPr>
          <w:rFonts w:eastAsia="Times New Roman"/>
          <w:color w:val="212121"/>
          <w:szCs w:val="24"/>
        </w:rPr>
        <w:t xml:space="preserve"> διότι ούτε τα συλλαλητήρια δίνουν λύσεις</w:t>
      </w:r>
      <w:r>
        <w:rPr>
          <w:rFonts w:eastAsia="Times New Roman"/>
          <w:color w:val="212121"/>
          <w:szCs w:val="24"/>
        </w:rPr>
        <w:t xml:space="preserve"> </w:t>
      </w:r>
      <w:r w:rsidRPr="00C90F6A">
        <w:rPr>
          <w:rFonts w:eastAsia="Times New Roman"/>
          <w:color w:val="212121"/>
          <w:szCs w:val="24"/>
        </w:rPr>
        <w:t>ούτε τα δημοψηφίσματα</w:t>
      </w:r>
      <w:r>
        <w:rPr>
          <w:rFonts w:eastAsia="Times New Roman"/>
          <w:color w:val="212121"/>
          <w:szCs w:val="24"/>
        </w:rPr>
        <w:t>,</w:t>
      </w:r>
      <w:r w:rsidRPr="00C90F6A">
        <w:rPr>
          <w:rFonts w:eastAsia="Times New Roman"/>
          <w:color w:val="212121"/>
          <w:szCs w:val="24"/>
        </w:rPr>
        <w:t xml:space="preserve"> όπως ξέρετε καλά</w:t>
      </w:r>
      <w:r>
        <w:rPr>
          <w:rFonts w:eastAsia="Times New Roman"/>
          <w:color w:val="212121"/>
          <w:szCs w:val="24"/>
        </w:rPr>
        <w:t>,</w:t>
      </w:r>
      <w:r w:rsidRPr="00C90F6A">
        <w:rPr>
          <w:rFonts w:eastAsia="Times New Roman"/>
          <w:color w:val="212121"/>
          <w:szCs w:val="24"/>
        </w:rPr>
        <w:t xml:space="preserve"> </w:t>
      </w:r>
      <w:r>
        <w:rPr>
          <w:rFonts w:eastAsia="Times New Roman"/>
          <w:color w:val="212121"/>
          <w:szCs w:val="24"/>
        </w:rPr>
        <w:t xml:space="preserve">γιατί τα </w:t>
      </w:r>
      <w:r>
        <w:rPr>
          <w:rFonts w:eastAsia="Times New Roman"/>
          <w:color w:val="212121"/>
          <w:szCs w:val="24"/>
        </w:rPr>
        <w:lastRenderedPageBreak/>
        <w:t>κάνετε πατσαβούρια και τα</w:t>
      </w:r>
      <w:r w:rsidRPr="00C90F6A">
        <w:rPr>
          <w:rFonts w:eastAsia="Times New Roman"/>
          <w:color w:val="212121"/>
          <w:szCs w:val="24"/>
        </w:rPr>
        <w:t xml:space="preserve"> γυρίζετε ανάποδα</w:t>
      </w:r>
      <w:r>
        <w:rPr>
          <w:rFonts w:eastAsia="Times New Roman"/>
          <w:color w:val="212121"/>
          <w:szCs w:val="24"/>
        </w:rPr>
        <w:t>,</w:t>
      </w:r>
      <w:r w:rsidRPr="00C90F6A">
        <w:rPr>
          <w:rFonts w:eastAsia="Times New Roman"/>
          <w:color w:val="212121"/>
          <w:szCs w:val="24"/>
        </w:rPr>
        <w:t xml:space="preserve"> δίνουν λύσει</w:t>
      </w:r>
      <w:r>
        <w:rPr>
          <w:rFonts w:eastAsia="Times New Roman"/>
          <w:color w:val="212121"/>
          <w:szCs w:val="24"/>
        </w:rPr>
        <w:t>ς γιατί οι χώρες δεν κυβερνώνται</w:t>
      </w:r>
      <w:r w:rsidRPr="00C90F6A">
        <w:rPr>
          <w:rFonts w:eastAsia="Times New Roman"/>
          <w:color w:val="212121"/>
          <w:szCs w:val="24"/>
        </w:rPr>
        <w:t xml:space="preserve"> με τέτοιους τρόπους</w:t>
      </w:r>
      <w:r>
        <w:rPr>
          <w:rFonts w:eastAsia="Times New Roman"/>
          <w:color w:val="212121"/>
          <w:szCs w:val="24"/>
        </w:rPr>
        <w:t>.</w:t>
      </w:r>
      <w:r w:rsidRPr="00C90F6A">
        <w:rPr>
          <w:rFonts w:eastAsia="Times New Roman"/>
          <w:color w:val="212121"/>
          <w:szCs w:val="24"/>
        </w:rPr>
        <w:t xml:space="preserve"> </w:t>
      </w:r>
    </w:p>
    <w:p w14:paraId="1286C668"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C90F6A">
        <w:rPr>
          <w:rFonts w:eastAsia="Times New Roman"/>
          <w:color w:val="212121"/>
          <w:szCs w:val="24"/>
        </w:rPr>
        <w:t>αι θέλω ν</w:t>
      </w:r>
      <w:r w:rsidRPr="00C90F6A">
        <w:rPr>
          <w:rFonts w:eastAsia="Times New Roman"/>
          <w:color w:val="212121"/>
          <w:szCs w:val="24"/>
        </w:rPr>
        <w:t xml:space="preserve">α θυμίσω ότι τα μεγάλα συλλαλητήρια για το </w:t>
      </w:r>
      <w:r>
        <w:rPr>
          <w:rFonts w:eastAsia="Times New Roman"/>
          <w:color w:val="212121"/>
          <w:szCs w:val="24"/>
        </w:rPr>
        <w:t>«Οίκαδε!», να γυρίσει ο Στρατός από τη Μικρά Ασία,</w:t>
      </w:r>
      <w:r w:rsidRPr="00C90F6A">
        <w:rPr>
          <w:rFonts w:eastAsia="Times New Roman"/>
          <w:color w:val="212121"/>
          <w:szCs w:val="24"/>
        </w:rPr>
        <w:t xml:space="preserve"> καθάρισαν τον Ελευθέριο Βενιζέλο</w:t>
      </w:r>
      <w:r>
        <w:rPr>
          <w:rFonts w:eastAsia="Times New Roman"/>
          <w:color w:val="212121"/>
          <w:szCs w:val="24"/>
        </w:rPr>
        <w:t>, που ούτε Βουλευτής δεν βγήκε. Και μετά ήρθαν οι άλλοι και έστειλαν τον Σ</w:t>
      </w:r>
      <w:r w:rsidRPr="00C90F6A">
        <w:rPr>
          <w:rFonts w:eastAsia="Times New Roman"/>
          <w:color w:val="212121"/>
          <w:szCs w:val="24"/>
        </w:rPr>
        <w:t>τρατό να πάει στα Άδανα και στην Άγκυρα</w:t>
      </w:r>
      <w:r>
        <w:rPr>
          <w:rFonts w:eastAsia="Times New Roman"/>
          <w:color w:val="212121"/>
          <w:szCs w:val="24"/>
        </w:rPr>
        <w:t>,</w:t>
      </w:r>
      <w:r w:rsidRPr="00C90F6A">
        <w:rPr>
          <w:rFonts w:eastAsia="Times New Roman"/>
          <w:color w:val="212121"/>
          <w:szCs w:val="24"/>
        </w:rPr>
        <w:t xml:space="preserve"> ενώ το σύνθημα </w:t>
      </w:r>
      <w:r w:rsidRPr="00C90F6A">
        <w:rPr>
          <w:rFonts w:eastAsia="Times New Roman"/>
          <w:color w:val="212121"/>
          <w:szCs w:val="24"/>
        </w:rPr>
        <w:t xml:space="preserve">και τα συλλαλητήρια ήταν </w:t>
      </w:r>
      <w:r>
        <w:rPr>
          <w:rFonts w:eastAsia="Times New Roman"/>
          <w:color w:val="212121"/>
          <w:szCs w:val="24"/>
        </w:rPr>
        <w:t>«Οίκαδε!»,</w:t>
      </w:r>
      <w:r w:rsidRPr="00C90F6A">
        <w:rPr>
          <w:rFonts w:eastAsia="Times New Roman"/>
          <w:color w:val="212121"/>
          <w:szCs w:val="24"/>
        </w:rPr>
        <w:t xml:space="preserve"> να γυρίσει ο Στρατός πίσω </w:t>
      </w:r>
      <w:r>
        <w:rPr>
          <w:rFonts w:eastAsia="Times New Roman"/>
          <w:color w:val="212121"/>
          <w:szCs w:val="24"/>
        </w:rPr>
        <w:t xml:space="preserve">και η χώρα, </w:t>
      </w:r>
      <w:r w:rsidRPr="00C90F6A">
        <w:rPr>
          <w:rFonts w:eastAsia="Times New Roman"/>
          <w:color w:val="212121"/>
          <w:szCs w:val="24"/>
        </w:rPr>
        <w:t xml:space="preserve">ο </w:t>
      </w:r>
      <w:r>
        <w:rPr>
          <w:rFonts w:eastAsia="Times New Roman"/>
          <w:color w:val="212121"/>
          <w:szCs w:val="24"/>
        </w:rPr>
        <w:t xml:space="preserve">ελληνισμός της Μικράς Ασίας </w:t>
      </w:r>
      <w:r w:rsidRPr="00C90F6A">
        <w:rPr>
          <w:rFonts w:eastAsia="Times New Roman"/>
          <w:color w:val="212121"/>
          <w:szCs w:val="24"/>
        </w:rPr>
        <w:t>καταστράφηκε από συλλαλητήρια και κινητοποιήσεις</w:t>
      </w:r>
      <w:r>
        <w:rPr>
          <w:rFonts w:eastAsia="Times New Roman"/>
          <w:color w:val="212121"/>
          <w:szCs w:val="24"/>
        </w:rPr>
        <w:t>,</w:t>
      </w:r>
      <w:r w:rsidRPr="00C90F6A">
        <w:rPr>
          <w:rFonts w:eastAsia="Times New Roman"/>
          <w:color w:val="212121"/>
          <w:szCs w:val="24"/>
        </w:rPr>
        <w:t xml:space="preserve"> </w:t>
      </w:r>
      <w:r>
        <w:rPr>
          <w:rFonts w:eastAsia="Times New Roman"/>
          <w:color w:val="212121"/>
          <w:szCs w:val="24"/>
        </w:rPr>
        <w:t>με τα οποία</w:t>
      </w:r>
      <w:r w:rsidRPr="00C90F6A">
        <w:rPr>
          <w:rFonts w:eastAsia="Times New Roman"/>
          <w:color w:val="212121"/>
          <w:szCs w:val="24"/>
        </w:rPr>
        <w:t xml:space="preserve"> κάποιοι </w:t>
      </w:r>
      <w:r>
        <w:rPr>
          <w:rFonts w:eastAsia="Times New Roman"/>
          <w:color w:val="212121"/>
          <w:szCs w:val="24"/>
        </w:rPr>
        <w:t xml:space="preserve">«νταλαβεριτζήδες» </w:t>
      </w:r>
      <w:r w:rsidRPr="00C90F6A">
        <w:rPr>
          <w:rFonts w:eastAsia="Times New Roman"/>
          <w:color w:val="212121"/>
          <w:szCs w:val="24"/>
        </w:rPr>
        <w:t xml:space="preserve">της εξουσίας και προπαγανδιστές </w:t>
      </w:r>
      <w:r>
        <w:rPr>
          <w:rFonts w:eastAsia="Times New Roman"/>
          <w:color w:val="212121"/>
          <w:szCs w:val="24"/>
        </w:rPr>
        <w:t xml:space="preserve">αθλιοτήτων, </w:t>
      </w:r>
      <w:r w:rsidRPr="00C90F6A">
        <w:rPr>
          <w:rFonts w:eastAsia="Times New Roman"/>
          <w:color w:val="212121"/>
          <w:szCs w:val="24"/>
        </w:rPr>
        <w:t>δήθεν εθνικιστές και</w:t>
      </w:r>
      <w:r w:rsidRPr="00C90F6A">
        <w:rPr>
          <w:rFonts w:eastAsia="Times New Roman"/>
          <w:color w:val="212121"/>
          <w:szCs w:val="24"/>
        </w:rPr>
        <w:t xml:space="preserve"> δήθεν πατριώτες οδήγησαν σε μία μεγάλη καταστροφή</w:t>
      </w:r>
      <w:r>
        <w:rPr>
          <w:rFonts w:eastAsia="Times New Roman"/>
          <w:color w:val="212121"/>
          <w:szCs w:val="24"/>
        </w:rPr>
        <w:t>. Κ</w:t>
      </w:r>
      <w:r w:rsidRPr="00C90F6A">
        <w:rPr>
          <w:rFonts w:eastAsia="Times New Roman"/>
          <w:color w:val="212121"/>
          <w:szCs w:val="24"/>
        </w:rPr>
        <w:t>αι μετά εμείς πάντα</w:t>
      </w:r>
      <w:r>
        <w:rPr>
          <w:rFonts w:eastAsia="Times New Roman"/>
          <w:color w:val="212121"/>
          <w:szCs w:val="24"/>
        </w:rPr>
        <w:t>, μ</w:t>
      </w:r>
      <w:r w:rsidRPr="00C90F6A">
        <w:rPr>
          <w:rFonts w:eastAsia="Times New Roman"/>
          <w:color w:val="212121"/>
          <w:szCs w:val="24"/>
        </w:rPr>
        <w:t>ετά από κάθε καταστροφή</w:t>
      </w:r>
      <w:r>
        <w:rPr>
          <w:rFonts w:eastAsia="Times New Roman"/>
          <w:color w:val="212121"/>
          <w:szCs w:val="24"/>
        </w:rPr>
        <w:t>, δείχναμε</w:t>
      </w:r>
      <w:r w:rsidRPr="00C90F6A">
        <w:rPr>
          <w:rFonts w:eastAsia="Times New Roman"/>
          <w:color w:val="212121"/>
          <w:szCs w:val="24"/>
        </w:rPr>
        <w:t xml:space="preserve"> οι μισοί τους άλλους μισούς και όλοι μαζί τους ξένους</w:t>
      </w:r>
      <w:r>
        <w:rPr>
          <w:rFonts w:eastAsia="Times New Roman"/>
          <w:color w:val="212121"/>
          <w:szCs w:val="24"/>
        </w:rPr>
        <w:t xml:space="preserve">. </w:t>
      </w:r>
    </w:p>
    <w:p w14:paraId="1286C669" w14:textId="77777777" w:rsidR="000402FE" w:rsidRDefault="007623D8">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Κύριε Ψαριανέ, ολοκληρώστε. </w:t>
      </w:r>
    </w:p>
    <w:p w14:paraId="1286C66A"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ΓΡΗΓΟΡΙΟΣ ΨΑΡΙΑΝΟΣ: </w:t>
      </w:r>
      <w:r>
        <w:rPr>
          <w:rFonts w:eastAsia="Times New Roman"/>
          <w:color w:val="212121"/>
          <w:szCs w:val="24"/>
        </w:rPr>
        <w:t>Κύριε Πρόε</w:t>
      </w:r>
      <w:r>
        <w:rPr>
          <w:rFonts w:eastAsia="Times New Roman"/>
          <w:color w:val="212121"/>
          <w:szCs w:val="24"/>
        </w:rPr>
        <w:t>δρε, τελείωσα, ε</w:t>
      </w:r>
      <w:r w:rsidRPr="00C90F6A">
        <w:rPr>
          <w:rFonts w:eastAsia="Times New Roman"/>
          <w:color w:val="212121"/>
          <w:szCs w:val="24"/>
        </w:rPr>
        <w:t>υχαριστώ πολύ</w:t>
      </w:r>
      <w:r>
        <w:rPr>
          <w:rFonts w:eastAsia="Times New Roman"/>
          <w:color w:val="212121"/>
          <w:szCs w:val="24"/>
        </w:rPr>
        <w:t>.</w:t>
      </w:r>
    </w:p>
    <w:p w14:paraId="1286C66B"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Αυτό π</w:t>
      </w:r>
      <w:r w:rsidRPr="00C90F6A">
        <w:rPr>
          <w:rFonts w:eastAsia="Times New Roman"/>
          <w:color w:val="212121"/>
          <w:szCs w:val="24"/>
        </w:rPr>
        <w:t>ρέπει να τελειώσει εδώ και τώρα</w:t>
      </w:r>
      <w:r>
        <w:rPr>
          <w:rFonts w:eastAsia="Times New Roman"/>
          <w:color w:val="212121"/>
          <w:szCs w:val="24"/>
        </w:rPr>
        <w:t>.</w:t>
      </w:r>
      <w:r w:rsidRPr="00C90F6A">
        <w:rPr>
          <w:rFonts w:eastAsia="Times New Roman"/>
          <w:color w:val="212121"/>
          <w:szCs w:val="24"/>
        </w:rPr>
        <w:t xml:space="preserve"> </w:t>
      </w:r>
    </w:p>
    <w:p w14:paraId="1286C66C"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sidRPr="00876003">
        <w:rPr>
          <w:rFonts w:eastAsia="Times New Roman" w:cs="Times New Roman"/>
          <w:b/>
          <w:szCs w:val="24"/>
        </w:rPr>
        <w:t xml:space="preserve">ΠΡΟΕΔΡΕΥΩΝ (Σπυρίδων Λυκούδης): </w:t>
      </w:r>
      <w:r w:rsidRPr="00C90F6A">
        <w:rPr>
          <w:rFonts w:eastAsia="Times New Roman"/>
          <w:color w:val="212121"/>
          <w:szCs w:val="24"/>
        </w:rPr>
        <w:t>Ευχαριστούμε πολύ</w:t>
      </w:r>
      <w:r>
        <w:rPr>
          <w:rFonts w:eastAsia="Times New Roman"/>
          <w:color w:val="212121"/>
          <w:szCs w:val="24"/>
        </w:rPr>
        <w:t>.</w:t>
      </w:r>
    </w:p>
    <w:p w14:paraId="1286C66D"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 συνάδελφος</w:t>
      </w:r>
      <w:r w:rsidRPr="00C90F6A">
        <w:rPr>
          <w:rFonts w:eastAsia="Times New Roman"/>
          <w:color w:val="212121"/>
          <w:szCs w:val="24"/>
        </w:rPr>
        <w:t xml:space="preserve"> κ</w:t>
      </w:r>
      <w:r>
        <w:rPr>
          <w:rFonts w:eastAsia="Times New Roman"/>
          <w:color w:val="212121"/>
          <w:szCs w:val="24"/>
        </w:rPr>
        <w:t>.</w:t>
      </w:r>
      <w:r w:rsidRPr="00C90F6A">
        <w:rPr>
          <w:rFonts w:eastAsia="Times New Roman"/>
          <w:color w:val="212121"/>
          <w:szCs w:val="24"/>
        </w:rPr>
        <w:t xml:space="preserve"> Παφίλης </w:t>
      </w:r>
      <w:r>
        <w:rPr>
          <w:rFonts w:eastAsia="Times New Roman"/>
          <w:color w:val="212121"/>
          <w:szCs w:val="24"/>
        </w:rPr>
        <w:t xml:space="preserve">έχει τον λόγο. </w:t>
      </w:r>
    </w:p>
    <w:p w14:paraId="1286C66E"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ΑΘΑΝΑΣΙΟΣ ΠΑΦΙΛΗΣ: </w:t>
      </w:r>
      <w:r>
        <w:rPr>
          <w:rFonts w:eastAsia="Times New Roman"/>
          <w:color w:val="212121"/>
          <w:szCs w:val="24"/>
        </w:rPr>
        <w:t>Ο</w:t>
      </w:r>
      <w:r w:rsidRPr="00C90F6A">
        <w:rPr>
          <w:rFonts w:eastAsia="Times New Roman"/>
          <w:color w:val="212121"/>
          <w:szCs w:val="24"/>
        </w:rPr>
        <w:t>ι σκηνές απείρου κάλλους</w:t>
      </w:r>
      <w:r>
        <w:rPr>
          <w:rFonts w:eastAsia="Times New Roman"/>
          <w:color w:val="212121"/>
          <w:szCs w:val="24"/>
        </w:rPr>
        <w:t>,</w:t>
      </w:r>
      <w:r w:rsidRPr="00C90F6A">
        <w:rPr>
          <w:rFonts w:eastAsia="Times New Roman"/>
          <w:color w:val="212121"/>
          <w:szCs w:val="24"/>
        </w:rPr>
        <w:t xml:space="preserve"> κυριολεκτικά</w:t>
      </w:r>
      <w:r>
        <w:rPr>
          <w:rFonts w:eastAsia="Times New Roman"/>
          <w:color w:val="212121"/>
          <w:szCs w:val="24"/>
        </w:rPr>
        <w:t>, που ζούμε στη Β</w:t>
      </w:r>
      <w:r w:rsidRPr="00C90F6A">
        <w:rPr>
          <w:rFonts w:eastAsia="Times New Roman"/>
          <w:color w:val="212121"/>
          <w:szCs w:val="24"/>
        </w:rPr>
        <w:t xml:space="preserve">ουλή και παρακολουθεί και </w:t>
      </w:r>
      <w:r>
        <w:rPr>
          <w:rFonts w:eastAsia="Times New Roman"/>
          <w:color w:val="212121"/>
          <w:szCs w:val="24"/>
        </w:rPr>
        <w:t xml:space="preserve">ο </w:t>
      </w:r>
      <w:r w:rsidRPr="00C90F6A">
        <w:rPr>
          <w:rFonts w:eastAsia="Times New Roman"/>
          <w:color w:val="212121"/>
          <w:szCs w:val="24"/>
        </w:rPr>
        <w:t>ελληνικός λαός</w:t>
      </w:r>
      <w:r>
        <w:rPr>
          <w:rFonts w:eastAsia="Times New Roman"/>
          <w:color w:val="212121"/>
          <w:szCs w:val="24"/>
        </w:rPr>
        <w:t xml:space="preserve">, </w:t>
      </w:r>
      <w:r w:rsidRPr="00C90F6A">
        <w:rPr>
          <w:rFonts w:eastAsia="Times New Roman"/>
          <w:color w:val="212121"/>
          <w:szCs w:val="24"/>
        </w:rPr>
        <w:t xml:space="preserve">η </w:t>
      </w:r>
      <w:r>
        <w:rPr>
          <w:rFonts w:eastAsia="Times New Roman"/>
          <w:color w:val="212121"/>
          <w:szCs w:val="24"/>
        </w:rPr>
        <w:t>«</w:t>
      </w:r>
      <w:r w:rsidRPr="00C90F6A">
        <w:rPr>
          <w:rFonts w:eastAsia="Times New Roman"/>
          <w:color w:val="212121"/>
          <w:szCs w:val="24"/>
        </w:rPr>
        <w:t>σκληρή</w:t>
      </w:r>
      <w:r>
        <w:rPr>
          <w:rFonts w:eastAsia="Times New Roman"/>
          <w:color w:val="212121"/>
          <w:szCs w:val="24"/>
        </w:rPr>
        <w:t>»</w:t>
      </w:r>
      <w:r w:rsidRPr="00C90F6A">
        <w:rPr>
          <w:rFonts w:eastAsia="Times New Roman"/>
          <w:color w:val="212121"/>
          <w:szCs w:val="24"/>
        </w:rPr>
        <w:t xml:space="preserve"> </w:t>
      </w:r>
      <w:r>
        <w:rPr>
          <w:rFonts w:eastAsia="Times New Roman"/>
          <w:color w:val="212121"/>
          <w:szCs w:val="24"/>
        </w:rPr>
        <w:t>-εντός ή</w:t>
      </w:r>
      <w:r w:rsidRPr="00C90F6A">
        <w:rPr>
          <w:rFonts w:eastAsia="Times New Roman"/>
          <w:color w:val="212121"/>
          <w:szCs w:val="24"/>
        </w:rPr>
        <w:t xml:space="preserve"> εκτός εισαγωγικών</w:t>
      </w:r>
      <w:r>
        <w:rPr>
          <w:rFonts w:eastAsia="Times New Roman"/>
          <w:color w:val="212121"/>
          <w:szCs w:val="24"/>
        </w:rPr>
        <w:t>-</w:t>
      </w:r>
      <w:r w:rsidRPr="00C90F6A">
        <w:rPr>
          <w:rFonts w:eastAsia="Times New Roman"/>
          <w:color w:val="212121"/>
          <w:szCs w:val="24"/>
        </w:rPr>
        <w:t xml:space="preserve"> αντιπαράθεση</w:t>
      </w:r>
      <w:r>
        <w:rPr>
          <w:rFonts w:eastAsia="Times New Roman"/>
          <w:color w:val="212121"/>
          <w:szCs w:val="24"/>
        </w:rPr>
        <w:t>,</w:t>
      </w:r>
      <w:r w:rsidRPr="00C90F6A">
        <w:rPr>
          <w:rFonts w:eastAsia="Times New Roman"/>
          <w:color w:val="212121"/>
          <w:szCs w:val="24"/>
        </w:rPr>
        <w:t xml:space="preserve"> οι </w:t>
      </w:r>
      <w:r>
        <w:rPr>
          <w:rFonts w:eastAsia="Times New Roman"/>
          <w:color w:val="212121"/>
          <w:szCs w:val="24"/>
        </w:rPr>
        <w:t>«</w:t>
      </w:r>
      <w:r w:rsidRPr="00C90F6A">
        <w:rPr>
          <w:rFonts w:eastAsia="Times New Roman"/>
          <w:color w:val="212121"/>
          <w:szCs w:val="24"/>
        </w:rPr>
        <w:t>ακραίες</w:t>
      </w:r>
      <w:r>
        <w:rPr>
          <w:rFonts w:eastAsia="Times New Roman"/>
          <w:color w:val="212121"/>
          <w:szCs w:val="24"/>
        </w:rPr>
        <w:t>»</w:t>
      </w:r>
      <w:r w:rsidRPr="00C90F6A">
        <w:rPr>
          <w:rFonts w:eastAsia="Times New Roman"/>
          <w:color w:val="212121"/>
          <w:szCs w:val="24"/>
        </w:rPr>
        <w:t xml:space="preserve"> </w:t>
      </w:r>
      <w:r>
        <w:rPr>
          <w:rFonts w:eastAsia="Times New Roman"/>
          <w:color w:val="212121"/>
          <w:szCs w:val="24"/>
        </w:rPr>
        <w:t xml:space="preserve">-εντός ή </w:t>
      </w:r>
      <w:r w:rsidRPr="00C90F6A">
        <w:rPr>
          <w:rFonts w:eastAsia="Times New Roman"/>
          <w:color w:val="212121"/>
          <w:szCs w:val="24"/>
        </w:rPr>
        <w:t>εκτός εισαγωγικών</w:t>
      </w:r>
      <w:r>
        <w:rPr>
          <w:rFonts w:eastAsia="Times New Roman"/>
          <w:color w:val="212121"/>
          <w:szCs w:val="24"/>
        </w:rPr>
        <w:t>-</w:t>
      </w:r>
      <w:r w:rsidRPr="00C90F6A">
        <w:rPr>
          <w:rFonts w:eastAsia="Times New Roman"/>
          <w:color w:val="212121"/>
          <w:szCs w:val="24"/>
        </w:rPr>
        <w:t xml:space="preserve"> </w:t>
      </w:r>
      <w:r>
        <w:rPr>
          <w:rFonts w:eastAsia="Times New Roman"/>
          <w:color w:val="212121"/>
          <w:szCs w:val="24"/>
        </w:rPr>
        <w:t>εκφράσεις, η</w:t>
      </w:r>
      <w:r w:rsidRPr="00C90F6A">
        <w:rPr>
          <w:rFonts w:eastAsia="Times New Roman"/>
          <w:color w:val="212121"/>
          <w:szCs w:val="24"/>
        </w:rPr>
        <w:t xml:space="preserve"> </w:t>
      </w:r>
      <w:r>
        <w:rPr>
          <w:rFonts w:eastAsia="Times New Roman"/>
          <w:color w:val="212121"/>
          <w:szCs w:val="24"/>
        </w:rPr>
        <w:t>«</w:t>
      </w:r>
      <w:r w:rsidRPr="00C90F6A">
        <w:rPr>
          <w:rFonts w:eastAsia="Times New Roman"/>
          <w:color w:val="212121"/>
          <w:szCs w:val="24"/>
        </w:rPr>
        <w:t>κατάντια</w:t>
      </w:r>
      <w:r>
        <w:rPr>
          <w:rFonts w:eastAsia="Times New Roman"/>
          <w:color w:val="212121"/>
          <w:szCs w:val="24"/>
        </w:rPr>
        <w:t>»</w:t>
      </w:r>
      <w:r w:rsidRPr="00C90F6A">
        <w:rPr>
          <w:rFonts w:eastAsia="Times New Roman"/>
          <w:color w:val="212121"/>
          <w:szCs w:val="24"/>
        </w:rPr>
        <w:t xml:space="preserve"> </w:t>
      </w:r>
      <w:r>
        <w:rPr>
          <w:rFonts w:eastAsia="Times New Roman"/>
          <w:color w:val="212121"/>
          <w:szCs w:val="24"/>
        </w:rPr>
        <w:t>-πάλι εντός ή</w:t>
      </w:r>
      <w:r w:rsidRPr="00C90F6A">
        <w:rPr>
          <w:rFonts w:eastAsia="Times New Roman"/>
          <w:color w:val="212121"/>
          <w:szCs w:val="24"/>
        </w:rPr>
        <w:t xml:space="preserve"> εκτός εισαγωγικών</w:t>
      </w:r>
      <w:r>
        <w:rPr>
          <w:rFonts w:eastAsia="Times New Roman"/>
          <w:color w:val="212121"/>
          <w:szCs w:val="24"/>
        </w:rPr>
        <w:t>-</w:t>
      </w:r>
      <w:r w:rsidRPr="00C90F6A">
        <w:rPr>
          <w:rFonts w:eastAsia="Times New Roman"/>
          <w:color w:val="212121"/>
          <w:szCs w:val="24"/>
        </w:rPr>
        <w:t xml:space="preserve"> όπως προβάλλουν ορισμένοι</w:t>
      </w:r>
      <w:r>
        <w:rPr>
          <w:rFonts w:eastAsia="Times New Roman"/>
          <w:color w:val="212121"/>
          <w:szCs w:val="24"/>
        </w:rPr>
        <w:t>, η κατάντια του Κ</w:t>
      </w:r>
      <w:r w:rsidRPr="00C90F6A">
        <w:rPr>
          <w:rFonts w:eastAsia="Times New Roman"/>
          <w:color w:val="212121"/>
          <w:szCs w:val="24"/>
        </w:rPr>
        <w:t>οινοβουλίου δηλαδή</w:t>
      </w:r>
      <w:r>
        <w:rPr>
          <w:rFonts w:eastAsia="Times New Roman"/>
          <w:color w:val="212121"/>
          <w:szCs w:val="24"/>
        </w:rPr>
        <w:t xml:space="preserve">, η οποία </w:t>
      </w:r>
      <w:r w:rsidRPr="00C90F6A">
        <w:rPr>
          <w:rFonts w:eastAsia="Times New Roman"/>
          <w:color w:val="212121"/>
          <w:szCs w:val="24"/>
        </w:rPr>
        <w:t xml:space="preserve">προβάλλεται και από τα αστικά μέσα </w:t>
      </w:r>
      <w:r>
        <w:rPr>
          <w:rFonts w:eastAsia="Times New Roman"/>
          <w:color w:val="212121"/>
          <w:szCs w:val="24"/>
        </w:rPr>
        <w:t xml:space="preserve">και </w:t>
      </w:r>
      <w:r w:rsidRPr="00C90F6A">
        <w:rPr>
          <w:rFonts w:eastAsia="Times New Roman"/>
          <w:color w:val="212121"/>
          <w:szCs w:val="24"/>
        </w:rPr>
        <w:t>από τα διάφορα μέσα ενημέρωσης</w:t>
      </w:r>
      <w:r>
        <w:rPr>
          <w:rFonts w:eastAsia="Times New Roman"/>
          <w:color w:val="212121"/>
          <w:szCs w:val="24"/>
        </w:rPr>
        <w:t xml:space="preserve">, </w:t>
      </w:r>
      <w:r w:rsidRPr="00C90F6A">
        <w:rPr>
          <w:rFonts w:eastAsia="Times New Roman"/>
          <w:color w:val="212121"/>
          <w:szCs w:val="24"/>
        </w:rPr>
        <w:t>τα παζάρια</w:t>
      </w:r>
      <w:r>
        <w:rPr>
          <w:rFonts w:eastAsia="Times New Roman"/>
          <w:color w:val="212121"/>
          <w:szCs w:val="24"/>
        </w:rPr>
        <w:t>,</w:t>
      </w:r>
      <w:r w:rsidRPr="00C90F6A">
        <w:rPr>
          <w:rFonts w:eastAsia="Times New Roman"/>
          <w:color w:val="212121"/>
          <w:szCs w:val="24"/>
        </w:rPr>
        <w:t xml:space="preserve"> οι πολιτικοί γάμοι</w:t>
      </w:r>
      <w:r>
        <w:rPr>
          <w:rFonts w:eastAsia="Times New Roman"/>
          <w:color w:val="212121"/>
          <w:szCs w:val="24"/>
        </w:rPr>
        <w:t>,</w:t>
      </w:r>
      <w:r w:rsidRPr="00C90F6A">
        <w:rPr>
          <w:rFonts w:eastAsia="Times New Roman"/>
          <w:color w:val="212121"/>
          <w:szCs w:val="24"/>
        </w:rPr>
        <w:t xml:space="preserve"> τα συναινετικά διαζύγια</w:t>
      </w:r>
      <w:r>
        <w:rPr>
          <w:rFonts w:eastAsia="Times New Roman"/>
          <w:color w:val="212121"/>
          <w:szCs w:val="24"/>
        </w:rPr>
        <w:t>, οι μετακινήσεις Β</w:t>
      </w:r>
      <w:r w:rsidRPr="00C90F6A">
        <w:rPr>
          <w:rFonts w:eastAsia="Times New Roman"/>
          <w:color w:val="212121"/>
          <w:szCs w:val="24"/>
        </w:rPr>
        <w:t>ουλευτών είναι αλήθεια κάτι καινούργιο στο αστικό πολιτικό σύστημα</w:t>
      </w:r>
      <w:r>
        <w:rPr>
          <w:rFonts w:eastAsia="Times New Roman"/>
          <w:color w:val="212121"/>
          <w:szCs w:val="24"/>
        </w:rPr>
        <w:t>;</w:t>
      </w:r>
    </w:p>
    <w:p w14:paraId="1286C66F"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w:t>
      </w:r>
      <w:r w:rsidRPr="00C90F6A">
        <w:rPr>
          <w:rFonts w:eastAsia="Times New Roman"/>
          <w:color w:val="212121"/>
          <w:szCs w:val="24"/>
        </w:rPr>
        <w:t xml:space="preserve">ιαβάζει κανένας </w:t>
      </w:r>
      <w:r>
        <w:rPr>
          <w:rFonts w:eastAsia="Times New Roman"/>
          <w:color w:val="212121"/>
          <w:szCs w:val="24"/>
        </w:rPr>
        <w:t>Ι</w:t>
      </w:r>
      <w:r w:rsidRPr="00C90F6A">
        <w:rPr>
          <w:rFonts w:eastAsia="Times New Roman"/>
          <w:color w:val="212121"/>
          <w:szCs w:val="24"/>
        </w:rPr>
        <w:t>στορία</w:t>
      </w:r>
      <w:r>
        <w:rPr>
          <w:rFonts w:eastAsia="Times New Roman"/>
          <w:color w:val="212121"/>
          <w:szCs w:val="24"/>
        </w:rPr>
        <w:t>; Δ</w:t>
      </w:r>
      <w:r w:rsidRPr="00C90F6A">
        <w:rPr>
          <w:rFonts w:eastAsia="Times New Roman"/>
          <w:color w:val="212121"/>
          <w:szCs w:val="24"/>
        </w:rPr>
        <w:t>εν είν</w:t>
      </w:r>
      <w:r w:rsidRPr="00C90F6A">
        <w:rPr>
          <w:rFonts w:eastAsia="Times New Roman"/>
          <w:color w:val="212121"/>
          <w:szCs w:val="24"/>
        </w:rPr>
        <w:t>αι καθόλου καινούργιο</w:t>
      </w:r>
      <w:r>
        <w:rPr>
          <w:rFonts w:eastAsia="Times New Roman"/>
          <w:color w:val="212121"/>
          <w:szCs w:val="24"/>
        </w:rPr>
        <w:t>. Αυτό που</w:t>
      </w:r>
      <w:r w:rsidRPr="00C90F6A">
        <w:rPr>
          <w:rFonts w:eastAsia="Times New Roman"/>
          <w:color w:val="212121"/>
          <w:szCs w:val="24"/>
        </w:rPr>
        <w:t xml:space="preserve"> πρέπει να αντιληφθεί ο λαός είναι ότι έτσι λειτουργούσε πάντα το </w:t>
      </w:r>
      <w:r>
        <w:rPr>
          <w:rFonts w:eastAsia="Times New Roman"/>
          <w:color w:val="212121"/>
          <w:szCs w:val="24"/>
        </w:rPr>
        <w:t xml:space="preserve">αστικό </w:t>
      </w:r>
      <w:r w:rsidRPr="00C90F6A">
        <w:rPr>
          <w:rFonts w:eastAsia="Times New Roman"/>
          <w:color w:val="212121"/>
          <w:szCs w:val="24"/>
        </w:rPr>
        <w:t>σύστημα και στην Ελλάδα και στο εξωτερικό</w:t>
      </w:r>
      <w:r>
        <w:rPr>
          <w:rFonts w:eastAsia="Times New Roman"/>
          <w:color w:val="212121"/>
          <w:szCs w:val="24"/>
        </w:rPr>
        <w:t>. Κ</w:t>
      </w:r>
      <w:r w:rsidRPr="00C90F6A">
        <w:rPr>
          <w:rFonts w:eastAsia="Times New Roman"/>
          <w:color w:val="212121"/>
          <w:szCs w:val="24"/>
        </w:rPr>
        <w:t xml:space="preserve">αι ας τα αφήσουν ορισμένοι </w:t>
      </w:r>
      <w:r>
        <w:rPr>
          <w:rFonts w:eastAsia="Times New Roman"/>
          <w:color w:val="212121"/>
          <w:szCs w:val="24"/>
        </w:rPr>
        <w:t xml:space="preserve">ξύπνιοι αυτά, </w:t>
      </w:r>
      <w:r w:rsidRPr="00C90F6A">
        <w:rPr>
          <w:rFonts w:eastAsia="Times New Roman"/>
          <w:color w:val="212121"/>
          <w:szCs w:val="24"/>
        </w:rPr>
        <w:t xml:space="preserve">ότι είμαστε μία </w:t>
      </w:r>
      <w:r w:rsidRPr="00C90F6A">
        <w:rPr>
          <w:rFonts w:eastAsia="Times New Roman"/>
          <w:color w:val="212121"/>
          <w:szCs w:val="24"/>
        </w:rPr>
        <w:lastRenderedPageBreak/>
        <w:t>εξαίρεση μέσα σε ολόκληρο τον κόσμο και όλα αυτά πο</w:t>
      </w:r>
      <w:r w:rsidRPr="00C90F6A">
        <w:rPr>
          <w:rFonts w:eastAsia="Times New Roman"/>
          <w:color w:val="212121"/>
          <w:szCs w:val="24"/>
        </w:rPr>
        <w:t>υ προβάλλονται</w:t>
      </w:r>
      <w:r>
        <w:rPr>
          <w:rFonts w:eastAsia="Times New Roman"/>
          <w:color w:val="212121"/>
          <w:szCs w:val="24"/>
        </w:rPr>
        <w:t xml:space="preserve">. </w:t>
      </w:r>
    </w:p>
    <w:p w14:paraId="1286C670"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sidRPr="00C90F6A">
        <w:rPr>
          <w:rFonts w:eastAsia="Times New Roman"/>
          <w:color w:val="212121"/>
          <w:szCs w:val="24"/>
        </w:rPr>
        <w:t>Τι έχει σημασία</w:t>
      </w:r>
      <w:r>
        <w:rPr>
          <w:rFonts w:eastAsia="Times New Roman"/>
          <w:color w:val="212121"/>
          <w:szCs w:val="24"/>
        </w:rPr>
        <w:t>,</w:t>
      </w:r>
      <w:r w:rsidRPr="00C90F6A">
        <w:rPr>
          <w:rFonts w:eastAsia="Times New Roman"/>
          <w:color w:val="212121"/>
          <w:szCs w:val="24"/>
        </w:rPr>
        <w:t xml:space="preserve"> κατά τη γνώμη </w:t>
      </w:r>
      <w:r>
        <w:rPr>
          <w:rFonts w:eastAsia="Times New Roman"/>
          <w:color w:val="212121"/>
          <w:szCs w:val="24"/>
        </w:rPr>
        <w:t>μας;</w:t>
      </w:r>
      <w:r w:rsidRPr="00C90F6A">
        <w:rPr>
          <w:rFonts w:eastAsia="Times New Roman"/>
          <w:color w:val="212121"/>
          <w:szCs w:val="24"/>
        </w:rPr>
        <w:t xml:space="preserve"> Σημασία έχει να αξιοποιήσει την παλιότερη</w:t>
      </w:r>
      <w:r>
        <w:rPr>
          <w:rFonts w:eastAsia="Times New Roman"/>
          <w:color w:val="212121"/>
          <w:szCs w:val="24"/>
        </w:rPr>
        <w:t xml:space="preserve">, </w:t>
      </w:r>
      <w:r w:rsidRPr="00C90F6A">
        <w:rPr>
          <w:rFonts w:eastAsia="Times New Roman"/>
          <w:color w:val="212121"/>
          <w:szCs w:val="24"/>
        </w:rPr>
        <w:t xml:space="preserve">αλλά και την πρόσφατη ιστορική εμπειρία η εργατική τάξη και ο </w:t>
      </w:r>
      <w:r>
        <w:rPr>
          <w:rFonts w:eastAsia="Times New Roman"/>
          <w:color w:val="212121"/>
          <w:szCs w:val="24"/>
        </w:rPr>
        <w:t>ελληνικός λαός και να αντιληφθούν</w:t>
      </w:r>
      <w:r w:rsidRPr="00C90F6A">
        <w:rPr>
          <w:rFonts w:eastAsia="Times New Roman"/>
          <w:color w:val="212121"/>
          <w:szCs w:val="24"/>
        </w:rPr>
        <w:t xml:space="preserve"> ότι όλη αυτή η σκληρή αντιπαράθεση των αστικών κομμάτων δεν </w:t>
      </w:r>
      <w:r w:rsidRPr="00C90F6A">
        <w:rPr>
          <w:rFonts w:eastAsia="Times New Roman"/>
          <w:color w:val="212121"/>
          <w:szCs w:val="24"/>
        </w:rPr>
        <w:t>αφορά τη ζωή του και το μέλλον</w:t>
      </w:r>
      <w:r>
        <w:rPr>
          <w:rFonts w:eastAsia="Times New Roman"/>
          <w:color w:val="212121"/>
          <w:szCs w:val="24"/>
        </w:rPr>
        <w:t xml:space="preserve"> του -</w:t>
      </w:r>
      <w:r w:rsidRPr="00C90F6A">
        <w:rPr>
          <w:rFonts w:eastAsia="Times New Roman"/>
          <w:color w:val="212121"/>
          <w:szCs w:val="24"/>
        </w:rPr>
        <w:t>γιατί αυτό είναι καταδικασμένο από αυτό το σύστημα να είναι συνέχεια στην εκμετάλλευση</w:t>
      </w:r>
      <w:r>
        <w:rPr>
          <w:rFonts w:eastAsia="Times New Roman"/>
          <w:color w:val="212121"/>
          <w:szCs w:val="24"/>
        </w:rPr>
        <w:t>,</w:t>
      </w:r>
      <w:r w:rsidRPr="00C90F6A">
        <w:rPr>
          <w:rFonts w:eastAsia="Times New Roman"/>
          <w:color w:val="212121"/>
          <w:szCs w:val="24"/>
        </w:rPr>
        <w:t xml:space="preserve"> στη φτώχεια</w:t>
      </w:r>
      <w:r>
        <w:rPr>
          <w:rFonts w:eastAsia="Times New Roman"/>
          <w:color w:val="212121"/>
          <w:szCs w:val="24"/>
        </w:rPr>
        <w:t xml:space="preserve">, στην αγωνία- αλλά αφορά κυρίως -και έτσι είναι- </w:t>
      </w:r>
      <w:r w:rsidRPr="00C90F6A">
        <w:rPr>
          <w:rFonts w:eastAsia="Times New Roman"/>
          <w:color w:val="212121"/>
          <w:szCs w:val="24"/>
        </w:rPr>
        <w:t xml:space="preserve">τα συμφέροντα της </w:t>
      </w:r>
      <w:r>
        <w:rPr>
          <w:rFonts w:eastAsia="Times New Roman"/>
          <w:color w:val="212121"/>
          <w:szCs w:val="24"/>
        </w:rPr>
        <w:t xml:space="preserve">κυρίαρχης </w:t>
      </w:r>
      <w:r w:rsidRPr="00C90F6A">
        <w:rPr>
          <w:rFonts w:eastAsia="Times New Roman"/>
          <w:color w:val="212121"/>
          <w:szCs w:val="24"/>
        </w:rPr>
        <w:t>αστικής τάξης</w:t>
      </w:r>
      <w:r>
        <w:rPr>
          <w:rFonts w:eastAsia="Times New Roman"/>
          <w:color w:val="212121"/>
          <w:szCs w:val="24"/>
        </w:rPr>
        <w:t>,</w:t>
      </w:r>
      <w:r w:rsidRPr="00C90F6A">
        <w:rPr>
          <w:rFonts w:eastAsia="Times New Roman"/>
          <w:color w:val="212121"/>
          <w:szCs w:val="24"/>
        </w:rPr>
        <w:t xml:space="preserve"> αφορά </w:t>
      </w:r>
      <w:r>
        <w:rPr>
          <w:rFonts w:eastAsia="Times New Roman"/>
          <w:color w:val="212121"/>
          <w:szCs w:val="24"/>
        </w:rPr>
        <w:t>τη διαχείριση ενός</w:t>
      </w:r>
      <w:r w:rsidRPr="00C90F6A">
        <w:rPr>
          <w:rFonts w:eastAsia="Times New Roman"/>
          <w:color w:val="212121"/>
          <w:szCs w:val="24"/>
        </w:rPr>
        <w:t xml:space="preserve"> βάρ</w:t>
      </w:r>
      <w:r w:rsidRPr="00C90F6A">
        <w:rPr>
          <w:rFonts w:eastAsia="Times New Roman"/>
          <w:color w:val="212121"/>
          <w:szCs w:val="24"/>
        </w:rPr>
        <w:t>βαρου συστήματος</w:t>
      </w:r>
      <w:r>
        <w:rPr>
          <w:rFonts w:eastAsia="Times New Roman"/>
          <w:color w:val="212121"/>
          <w:szCs w:val="24"/>
        </w:rPr>
        <w:t>,</w:t>
      </w:r>
      <w:r w:rsidRPr="00C90F6A">
        <w:rPr>
          <w:rFonts w:eastAsia="Times New Roman"/>
          <w:color w:val="212121"/>
          <w:szCs w:val="24"/>
        </w:rPr>
        <w:t xml:space="preserve"> ενός </w:t>
      </w:r>
      <w:r>
        <w:rPr>
          <w:rFonts w:eastAsia="Times New Roman"/>
          <w:color w:val="212121"/>
          <w:szCs w:val="24"/>
        </w:rPr>
        <w:t xml:space="preserve">σάπιου και απάνθρωπου συστήματος </w:t>
      </w:r>
      <w:r w:rsidRPr="00C90F6A">
        <w:rPr>
          <w:rFonts w:eastAsia="Times New Roman"/>
          <w:color w:val="212121"/>
          <w:szCs w:val="24"/>
        </w:rPr>
        <w:t>που ιστορικά έχει ξεπεραστεί</w:t>
      </w:r>
      <w:r>
        <w:rPr>
          <w:rFonts w:eastAsia="Times New Roman"/>
          <w:color w:val="212121"/>
          <w:szCs w:val="24"/>
        </w:rPr>
        <w:t>.</w:t>
      </w:r>
    </w:p>
    <w:p w14:paraId="1286C671"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Ν</w:t>
      </w:r>
      <w:r w:rsidRPr="00C90F6A">
        <w:rPr>
          <w:rFonts w:eastAsia="Times New Roman"/>
          <w:color w:val="212121"/>
          <w:szCs w:val="24"/>
        </w:rPr>
        <w:t>αι ή όχι</w:t>
      </w:r>
      <w:r>
        <w:rPr>
          <w:rFonts w:eastAsia="Times New Roman"/>
          <w:color w:val="212121"/>
          <w:szCs w:val="24"/>
        </w:rPr>
        <w:t>; Μ</w:t>
      </w:r>
      <w:r w:rsidRPr="00C90F6A">
        <w:rPr>
          <w:rFonts w:eastAsia="Times New Roman"/>
          <w:color w:val="212121"/>
          <w:szCs w:val="24"/>
        </w:rPr>
        <w:t>πορεί να δώσει λύση στα προβλήματα</w:t>
      </w:r>
      <w:r>
        <w:rPr>
          <w:rFonts w:eastAsia="Times New Roman"/>
          <w:color w:val="212121"/>
          <w:szCs w:val="24"/>
        </w:rPr>
        <w:t>,</w:t>
      </w:r>
      <w:r w:rsidRPr="00C90F6A">
        <w:rPr>
          <w:rFonts w:eastAsia="Times New Roman"/>
          <w:color w:val="212121"/>
          <w:szCs w:val="24"/>
        </w:rPr>
        <w:t xml:space="preserve"> στις ανάγκες του λαού</w:t>
      </w:r>
      <w:r>
        <w:rPr>
          <w:rFonts w:eastAsia="Times New Roman"/>
          <w:color w:val="212121"/>
          <w:szCs w:val="24"/>
        </w:rPr>
        <w:t>; Ό</w:t>
      </w:r>
      <w:r w:rsidRPr="00C90F6A">
        <w:rPr>
          <w:rFonts w:eastAsia="Times New Roman"/>
          <w:color w:val="212121"/>
          <w:szCs w:val="24"/>
        </w:rPr>
        <w:t>χι</w:t>
      </w:r>
      <w:r>
        <w:rPr>
          <w:rFonts w:eastAsia="Times New Roman"/>
          <w:color w:val="212121"/>
          <w:szCs w:val="24"/>
        </w:rPr>
        <w:t>! Κ</w:t>
      </w:r>
      <w:r w:rsidRPr="00C90F6A">
        <w:rPr>
          <w:rFonts w:eastAsia="Times New Roman"/>
          <w:color w:val="212121"/>
          <w:szCs w:val="24"/>
        </w:rPr>
        <w:t xml:space="preserve">αι γίνεται όλο και χειρότερο και όλο και πιο </w:t>
      </w:r>
      <w:r>
        <w:rPr>
          <w:rFonts w:eastAsia="Times New Roman"/>
          <w:color w:val="212121"/>
          <w:szCs w:val="24"/>
        </w:rPr>
        <w:t xml:space="preserve">επικίνδυνο. </w:t>
      </w:r>
    </w:p>
    <w:p w14:paraId="1286C672"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w:t>
      </w:r>
      <w:r w:rsidRPr="00C90F6A">
        <w:rPr>
          <w:rFonts w:eastAsia="Times New Roman"/>
          <w:color w:val="212121"/>
          <w:szCs w:val="24"/>
        </w:rPr>
        <w:t>έρα από τη χρονική διαφορά</w:t>
      </w:r>
      <w:r>
        <w:rPr>
          <w:rFonts w:eastAsia="Times New Roman"/>
          <w:color w:val="212121"/>
          <w:szCs w:val="24"/>
        </w:rPr>
        <w:t>,</w:t>
      </w:r>
      <w:r w:rsidRPr="00C90F6A">
        <w:rPr>
          <w:rFonts w:eastAsia="Times New Roman"/>
          <w:color w:val="212121"/>
          <w:szCs w:val="24"/>
        </w:rPr>
        <w:t xml:space="preserve"> αυτή η</w:t>
      </w:r>
      <w:r w:rsidRPr="00C90F6A">
        <w:rPr>
          <w:rFonts w:eastAsia="Times New Roman"/>
          <w:color w:val="212121"/>
          <w:szCs w:val="24"/>
        </w:rPr>
        <w:t xml:space="preserve"> κατάσταση ισχύει </w:t>
      </w:r>
      <w:r>
        <w:rPr>
          <w:rFonts w:eastAsia="Times New Roman"/>
          <w:color w:val="212121"/>
          <w:szCs w:val="24"/>
        </w:rPr>
        <w:t>-</w:t>
      </w:r>
      <w:r w:rsidRPr="00C90F6A">
        <w:rPr>
          <w:rFonts w:eastAsia="Times New Roman"/>
          <w:color w:val="212121"/>
          <w:szCs w:val="24"/>
        </w:rPr>
        <w:t>ξαναλέω και μιλάω κυρίως για την Ελλάδα</w:t>
      </w:r>
      <w:r>
        <w:rPr>
          <w:rFonts w:eastAsia="Times New Roman"/>
          <w:color w:val="212121"/>
          <w:szCs w:val="24"/>
        </w:rPr>
        <w:t>-</w:t>
      </w:r>
      <w:r w:rsidRPr="00C90F6A">
        <w:rPr>
          <w:rFonts w:eastAsia="Times New Roman"/>
          <w:color w:val="212121"/>
          <w:szCs w:val="24"/>
        </w:rPr>
        <w:t xml:space="preserve"> σε όλη την ιστορία της αστικής διαχείρισης</w:t>
      </w:r>
      <w:r>
        <w:rPr>
          <w:rFonts w:eastAsia="Times New Roman"/>
          <w:color w:val="212121"/>
          <w:szCs w:val="24"/>
        </w:rPr>
        <w:t>,</w:t>
      </w:r>
      <w:r w:rsidRPr="00C90F6A">
        <w:rPr>
          <w:rFonts w:eastAsia="Times New Roman"/>
          <w:color w:val="212121"/>
          <w:szCs w:val="24"/>
        </w:rPr>
        <w:t xml:space="preserve"> από τη δεκαετία του </w:t>
      </w:r>
      <w:r>
        <w:rPr>
          <w:rFonts w:eastAsia="Times New Roman"/>
          <w:color w:val="212121"/>
          <w:szCs w:val="24"/>
        </w:rPr>
        <w:t>19</w:t>
      </w:r>
      <w:r w:rsidRPr="00C90F6A">
        <w:rPr>
          <w:rFonts w:eastAsia="Times New Roman"/>
          <w:color w:val="212121"/>
          <w:szCs w:val="24"/>
        </w:rPr>
        <w:t>20</w:t>
      </w:r>
      <w:r>
        <w:rPr>
          <w:rFonts w:eastAsia="Times New Roman"/>
          <w:color w:val="212121"/>
          <w:szCs w:val="24"/>
        </w:rPr>
        <w:t>,</w:t>
      </w:r>
      <w:r w:rsidRPr="00C90F6A">
        <w:rPr>
          <w:rFonts w:eastAsia="Times New Roman"/>
          <w:color w:val="212121"/>
          <w:szCs w:val="24"/>
        </w:rPr>
        <w:t xml:space="preserve"> τη δεκαετία </w:t>
      </w:r>
      <w:r w:rsidRPr="00C90F6A">
        <w:rPr>
          <w:rFonts w:eastAsia="Times New Roman"/>
          <w:color w:val="212121"/>
          <w:szCs w:val="24"/>
        </w:rPr>
        <w:lastRenderedPageBreak/>
        <w:t xml:space="preserve">του </w:t>
      </w:r>
      <w:r>
        <w:rPr>
          <w:rFonts w:eastAsia="Times New Roman"/>
          <w:color w:val="212121"/>
          <w:szCs w:val="24"/>
        </w:rPr>
        <w:t>19</w:t>
      </w:r>
      <w:r w:rsidRPr="00C90F6A">
        <w:rPr>
          <w:rFonts w:eastAsia="Times New Roman"/>
          <w:color w:val="212121"/>
          <w:szCs w:val="24"/>
        </w:rPr>
        <w:t>50</w:t>
      </w:r>
      <w:r>
        <w:rPr>
          <w:rFonts w:eastAsia="Times New Roman"/>
          <w:color w:val="212121"/>
          <w:szCs w:val="24"/>
        </w:rPr>
        <w:t>,</w:t>
      </w:r>
      <w:r w:rsidRPr="00C90F6A">
        <w:rPr>
          <w:rFonts w:eastAsia="Times New Roman"/>
          <w:color w:val="212121"/>
          <w:szCs w:val="24"/>
        </w:rPr>
        <w:t xml:space="preserve"> τη δεκαετία του </w:t>
      </w:r>
      <w:r>
        <w:rPr>
          <w:rFonts w:eastAsia="Times New Roman"/>
          <w:color w:val="212121"/>
          <w:szCs w:val="24"/>
        </w:rPr>
        <w:t>1960 και ανάλογα και στη Μ</w:t>
      </w:r>
      <w:r w:rsidRPr="00C90F6A">
        <w:rPr>
          <w:rFonts w:eastAsia="Times New Roman"/>
          <w:color w:val="212121"/>
          <w:szCs w:val="24"/>
        </w:rPr>
        <w:t>εταπολίτευση</w:t>
      </w:r>
      <w:r>
        <w:rPr>
          <w:rFonts w:eastAsia="Times New Roman"/>
          <w:color w:val="212121"/>
          <w:szCs w:val="24"/>
        </w:rPr>
        <w:t>, πέρα βέβαια από ένα πράγμα που έδειξα,</w:t>
      </w:r>
      <w:r w:rsidRPr="00C90F6A">
        <w:rPr>
          <w:rFonts w:eastAsia="Times New Roman"/>
          <w:color w:val="212121"/>
          <w:szCs w:val="24"/>
        </w:rPr>
        <w:t xml:space="preserve"> από την π</w:t>
      </w:r>
      <w:r w:rsidRPr="00C90F6A">
        <w:rPr>
          <w:rFonts w:eastAsia="Times New Roman"/>
          <w:color w:val="212121"/>
          <w:szCs w:val="24"/>
        </w:rPr>
        <w:t xml:space="preserve">ερίοδο του </w:t>
      </w:r>
      <w:r>
        <w:rPr>
          <w:rFonts w:eastAsia="Times New Roman"/>
          <w:color w:val="212121"/>
          <w:szCs w:val="24"/>
        </w:rPr>
        <w:t>19</w:t>
      </w:r>
      <w:r w:rsidRPr="00C90F6A">
        <w:rPr>
          <w:rFonts w:eastAsia="Times New Roman"/>
          <w:color w:val="212121"/>
          <w:szCs w:val="24"/>
        </w:rPr>
        <w:t>40</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19</w:t>
      </w:r>
      <w:r w:rsidRPr="00C90F6A">
        <w:rPr>
          <w:rFonts w:eastAsia="Times New Roman"/>
          <w:color w:val="212121"/>
          <w:szCs w:val="24"/>
        </w:rPr>
        <w:t>50</w:t>
      </w:r>
      <w:r>
        <w:rPr>
          <w:rFonts w:eastAsia="Times New Roman"/>
          <w:color w:val="212121"/>
          <w:szCs w:val="24"/>
        </w:rPr>
        <w:t xml:space="preserve">, όταν ο λαός ετοιμάστηκε, </w:t>
      </w:r>
      <w:r w:rsidRPr="00C90F6A">
        <w:rPr>
          <w:rFonts w:eastAsia="Times New Roman"/>
          <w:color w:val="212121"/>
          <w:szCs w:val="24"/>
        </w:rPr>
        <w:t>ήταν έτοιμος και του άξιζε να πάρει την εξουσία</w:t>
      </w:r>
      <w:r>
        <w:rPr>
          <w:rFonts w:eastAsia="Times New Roman"/>
          <w:color w:val="212121"/>
          <w:szCs w:val="24"/>
        </w:rPr>
        <w:t xml:space="preserve"> και </w:t>
      </w:r>
      <w:r w:rsidRPr="00C90F6A">
        <w:rPr>
          <w:rFonts w:eastAsia="Times New Roman"/>
          <w:color w:val="212121"/>
          <w:szCs w:val="24"/>
        </w:rPr>
        <w:t xml:space="preserve">ενώθηκαν όλες αυτές οι πολιτικές δυνάμεις για να </w:t>
      </w:r>
      <w:r>
        <w:rPr>
          <w:rFonts w:eastAsia="Times New Roman"/>
          <w:color w:val="212121"/>
          <w:szCs w:val="24"/>
        </w:rPr>
        <w:t xml:space="preserve">τον </w:t>
      </w:r>
      <w:r w:rsidRPr="00C90F6A">
        <w:rPr>
          <w:rFonts w:eastAsia="Times New Roman"/>
          <w:color w:val="212121"/>
          <w:szCs w:val="24"/>
        </w:rPr>
        <w:t xml:space="preserve">τσακίσουν με τη βοήθεια των </w:t>
      </w:r>
      <w:r>
        <w:rPr>
          <w:rFonts w:eastAsia="Times New Roman"/>
          <w:color w:val="212121"/>
          <w:szCs w:val="24"/>
        </w:rPr>
        <w:t>Εγγλέζων και των Αμερικάνων</w:t>
      </w:r>
      <w:r w:rsidRPr="00C90F6A">
        <w:rPr>
          <w:rFonts w:eastAsia="Times New Roman"/>
          <w:color w:val="212121"/>
          <w:szCs w:val="24"/>
        </w:rPr>
        <w:t xml:space="preserve"> ιμπεριαλιστών</w:t>
      </w:r>
      <w:r>
        <w:rPr>
          <w:rFonts w:eastAsia="Times New Roman"/>
          <w:color w:val="212121"/>
          <w:szCs w:val="24"/>
        </w:rPr>
        <w:t>.</w:t>
      </w:r>
    </w:p>
    <w:p w14:paraId="1286C673"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sidRPr="00C90F6A">
        <w:rPr>
          <w:rFonts w:eastAsia="Times New Roman"/>
          <w:color w:val="212121"/>
          <w:szCs w:val="24"/>
        </w:rPr>
        <w:t>Επομένως</w:t>
      </w:r>
      <w:r>
        <w:rPr>
          <w:rFonts w:eastAsia="Times New Roman"/>
          <w:color w:val="212121"/>
          <w:szCs w:val="24"/>
        </w:rPr>
        <w:t>,</w:t>
      </w:r>
      <w:r w:rsidRPr="00C90F6A">
        <w:rPr>
          <w:rFonts w:eastAsia="Times New Roman"/>
          <w:color w:val="212121"/>
          <w:szCs w:val="24"/>
        </w:rPr>
        <w:t xml:space="preserve"> αυτή η σκληρή σύγκρου</w:t>
      </w:r>
      <w:r w:rsidRPr="00C90F6A">
        <w:rPr>
          <w:rFonts w:eastAsia="Times New Roman"/>
          <w:color w:val="212121"/>
          <w:szCs w:val="24"/>
        </w:rPr>
        <w:t>ση πάντα είχε δημιουργία μεγάλων κομμάτων</w:t>
      </w:r>
      <w:r>
        <w:rPr>
          <w:rFonts w:eastAsia="Times New Roman"/>
          <w:color w:val="212121"/>
          <w:szCs w:val="24"/>
        </w:rPr>
        <w:t>, μικρότερων στηριγ</w:t>
      </w:r>
      <w:r w:rsidRPr="00C90F6A">
        <w:rPr>
          <w:rFonts w:eastAsia="Times New Roman"/>
          <w:color w:val="212121"/>
          <w:szCs w:val="24"/>
        </w:rPr>
        <w:t>μάτων</w:t>
      </w:r>
      <w:r>
        <w:rPr>
          <w:rFonts w:eastAsia="Times New Roman"/>
          <w:color w:val="212121"/>
          <w:szCs w:val="24"/>
        </w:rPr>
        <w:t xml:space="preserve">, </w:t>
      </w:r>
      <w:r w:rsidRPr="00C90F6A">
        <w:rPr>
          <w:rFonts w:eastAsia="Times New Roman"/>
          <w:color w:val="212121"/>
          <w:szCs w:val="24"/>
        </w:rPr>
        <w:t>διάλυση μεγάλων κομμάτων</w:t>
      </w:r>
      <w:r>
        <w:rPr>
          <w:rFonts w:eastAsia="Times New Roman"/>
          <w:color w:val="212121"/>
          <w:szCs w:val="24"/>
        </w:rPr>
        <w:t xml:space="preserve"> –</w:t>
      </w:r>
      <w:r w:rsidRPr="00C90F6A">
        <w:rPr>
          <w:rFonts w:eastAsia="Times New Roman"/>
          <w:color w:val="212121"/>
          <w:szCs w:val="24"/>
        </w:rPr>
        <w:t>ογκόλιθων</w:t>
      </w:r>
      <w:r>
        <w:rPr>
          <w:rFonts w:eastAsia="Times New Roman"/>
          <w:color w:val="212121"/>
          <w:szCs w:val="24"/>
        </w:rPr>
        <w:t>-</w:t>
      </w:r>
      <w:r w:rsidRPr="00C90F6A">
        <w:rPr>
          <w:rFonts w:eastAsia="Times New Roman"/>
          <w:color w:val="212121"/>
          <w:szCs w:val="24"/>
        </w:rPr>
        <w:t xml:space="preserve"> με</w:t>
      </w:r>
      <w:r>
        <w:rPr>
          <w:rFonts w:eastAsia="Times New Roman"/>
          <w:color w:val="212121"/>
          <w:szCs w:val="24"/>
        </w:rPr>
        <w:t xml:space="preserve">τονομασία μεγάλων κομμάτων -δείτε, Ένωση Κέντρου, </w:t>
      </w:r>
      <w:r w:rsidRPr="00C90F6A">
        <w:rPr>
          <w:rFonts w:eastAsia="Times New Roman"/>
          <w:color w:val="212121"/>
          <w:szCs w:val="24"/>
        </w:rPr>
        <w:t>ΠΑΣΟΚ</w:t>
      </w:r>
      <w:r>
        <w:rPr>
          <w:rFonts w:eastAsia="Times New Roman"/>
          <w:color w:val="212121"/>
          <w:szCs w:val="24"/>
        </w:rPr>
        <w:t>,</w:t>
      </w:r>
      <w:r w:rsidRPr="00C90F6A">
        <w:rPr>
          <w:rFonts w:eastAsia="Times New Roman"/>
          <w:color w:val="212121"/>
          <w:szCs w:val="24"/>
        </w:rPr>
        <w:t xml:space="preserve"> ΣΥΡΙΖΑ </w:t>
      </w:r>
      <w:r>
        <w:rPr>
          <w:rFonts w:eastAsia="Times New Roman"/>
          <w:color w:val="212121"/>
          <w:szCs w:val="24"/>
        </w:rPr>
        <w:t xml:space="preserve">σήμερα, να </w:t>
      </w:r>
      <w:r w:rsidRPr="00C90F6A">
        <w:rPr>
          <w:rFonts w:eastAsia="Times New Roman"/>
          <w:color w:val="212121"/>
          <w:szCs w:val="24"/>
        </w:rPr>
        <w:t>η διαδοχή</w:t>
      </w:r>
      <w:r>
        <w:rPr>
          <w:rFonts w:eastAsia="Times New Roman"/>
          <w:color w:val="212121"/>
          <w:szCs w:val="24"/>
        </w:rPr>
        <w:t>-</w:t>
      </w:r>
      <w:r w:rsidRPr="00C90F6A">
        <w:rPr>
          <w:rFonts w:eastAsia="Times New Roman"/>
          <w:color w:val="212121"/>
          <w:szCs w:val="24"/>
        </w:rPr>
        <w:t xml:space="preserve"> </w:t>
      </w:r>
      <w:r>
        <w:rPr>
          <w:rFonts w:eastAsia="Times New Roman"/>
          <w:color w:val="212121"/>
          <w:szCs w:val="24"/>
        </w:rPr>
        <w:t>και με τι συνδέονταν αυτές οι</w:t>
      </w:r>
      <w:r w:rsidRPr="00C90F6A">
        <w:rPr>
          <w:rFonts w:eastAsia="Times New Roman"/>
          <w:color w:val="212121"/>
          <w:szCs w:val="24"/>
        </w:rPr>
        <w:t xml:space="preserve"> αντιπαραθέσεις</w:t>
      </w:r>
      <w:r>
        <w:rPr>
          <w:rFonts w:eastAsia="Times New Roman"/>
          <w:color w:val="212121"/>
          <w:szCs w:val="24"/>
        </w:rPr>
        <w:t xml:space="preserve">; Δεν είχαν βάση; </w:t>
      </w:r>
      <w:r>
        <w:rPr>
          <w:rFonts w:eastAsia="Times New Roman"/>
          <w:color w:val="212121"/>
          <w:szCs w:val="24"/>
        </w:rPr>
        <w:t>Βεβαίως, είχαν βάση. Είχαν βάση στα συμφέροντα διαφορ</w:t>
      </w:r>
      <w:r w:rsidRPr="00C90F6A">
        <w:rPr>
          <w:rFonts w:eastAsia="Times New Roman"/>
          <w:color w:val="212121"/>
          <w:szCs w:val="24"/>
        </w:rPr>
        <w:t xml:space="preserve">ετικών τμημάτων της </w:t>
      </w:r>
      <w:r>
        <w:rPr>
          <w:rFonts w:eastAsia="Times New Roman"/>
          <w:color w:val="212121"/>
          <w:szCs w:val="24"/>
        </w:rPr>
        <w:t>αστικής τάξης κ</w:t>
      </w:r>
      <w:r w:rsidRPr="00C90F6A">
        <w:rPr>
          <w:rFonts w:eastAsia="Times New Roman"/>
          <w:color w:val="212121"/>
          <w:szCs w:val="24"/>
        </w:rPr>
        <w:t xml:space="preserve">αι φυσικά </w:t>
      </w:r>
      <w:r>
        <w:rPr>
          <w:rFonts w:eastAsia="Times New Roman"/>
          <w:color w:val="212121"/>
          <w:szCs w:val="24"/>
        </w:rPr>
        <w:t>συνδέονταν</w:t>
      </w:r>
      <w:r w:rsidRPr="00C90F6A">
        <w:rPr>
          <w:rFonts w:eastAsia="Times New Roman"/>
          <w:color w:val="212121"/>
          <w:szCs w:val="24"/>
        </w:rPr>
        <w:t xml:space="preserve"> και με διαφορετικά ιμπεριαλιστικά κέντρα</w:t>
      </w:r>
      <w:r>
        <w:rPr>
          <w:rFonts w:eastAsia="Times New Roman"/>
          <w:color w:val="212121"/>
          <w:szCs w:val="24"/>
        </w:rPr>
        <w:t>.</w:t>
      </w:r>
    </w:p>
    <w:p w14:paraId="1286C674"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Όμως, όλη αυτή η σύγκρουση, όπως </w:t>
      </w:r>
      <w:r w:rsidRPr="00C90F6A">
        <w:rPr>
          <w:rFonts w:eastAsia="Times New Roman"/>
          <w:color w:val="212121"/>
          <w:szCs w:val="24"/>
        </w:rPr>
        <w:t>και σήμερα</w:t>
      </w:r>
      <w:r>
        <w:rPr>
          <w:rFonts w:eastAsia="Times New Roman"/>
          <w:color w:val="212121"/>
          <w:szCs w:val="24"/>
        </w:rPr>
        <w:t>, είχε μια</w:t>
      </w:r>
      <w:r w:rsidRPr="00C90F6A">
        <w:rPr>
          <w:rFonts w:eastAsia="Times New Roman"/>
          <w:color w:val="212121"/>
          <w:szCs w:val="24"/>
        </w:rPr>
        <w:t xml:space="preserve"> σταθερά </w:t>
      </w:r>
      <w:r>
        <w:rPr>
          <w:rFonts w:eastAsia="Times New Roman"/>
          <w:color w:val="212121"/>
          <w:szCs w:val="24"/>
        </w:rPr>
        <w:t>πάντα, ήταν εντός των ορίων. Κ</w:t>
      </w:r>
      <w:r w:rsidRPr="00C90F6A">
        <w:rPr>
          <w:rFonts w:eastAsia="Times New Roman"/>
          <w:color w:val="212121"/>
          <w:szCs w:val="24"/>
        </w:rPr>
        <w:t xml:space="preserve">αι ποια ήταν </w:t>
      </w:r>
      <w:r w:rsidRPr="00C90F6A">
        <w:rPr>
          <w:rFonts w:eastAsia="Times New Roman"/>
          <w:color w:val="212121"/>
          <w:szCs w:val="24"/>
        </w:rPr>
        <w:t>αυτά τα όρια</w:t>
      </w:r>
      <w:r>
        <w:rPr>
          <w:rFonts w:eastAsia="Times New Roman"/>
          <w:color w:val="212121"/>
          <w:szCs w:val="24"/>
        </w:rPr>
        <w:t>; Τα συμφέροντα</w:t>
      </w:r>
      <w:r w:rsidRPr="00C90F6A">
        <w:rPr>
          <w:rFonts w:eastAsia="Times New Roman"/>
          <w:color w:val="212121"/>
          <w:szCs w:val="24"/>
        </w:rPr>
        <w:t xml:space="preserve"> του κεφαλαίου και του καπιταλιστικού συστήματος</w:t>
      </w:r>
      <w:r>
        <w:rPr>
          <w:rFonts w:eastAsia="Times New Roman"/>
          <w:color w:val="212121"/>
          <w:szCs w:val="24"/>
        </w:rPr>
        <w:t xml:space="preserve"> κ</w:t>
      </w:r>
      <w:r w:rsidRPr="00C90F6A">
        <w:rPr>
          <w:rFonts w:eastAsia="Times New Roman"/>
          <w:color w:val="212121"/>
          <w:szCs w:val="24"/>
        </w:rPr>
        <w:t>αι φυσικά</w:t>
      </w:r>
      <w:r>
        <w:rPr>
          <w:rFonts w:eastAsia="Times New Roman"/>
          <w:color w:val="212121"/>
          <w:szCs w:val="24"/>
        </w:rPr>
        <w:t>,</w:t>
      </w:r>
      <w:r w:rsidRPr="00C90F6A">
        <w:rPr>
          <w:rFonts w:eastAsia="Times New Roman"/>
          <w:color w:val="212121"/>
          <w:szCs w:val="24"/>
        </w:rPr>
        <w:t xml:space="preserve"> πάντα κάτω από τη σημαία ιμπεριαλιστι</w:t>
      </w:r>
      <w:r w:rsidRPr="00C90F6A">
        <w:rPr>
          <w:rFonts w:eastAsia="Times New Roman"/>
          <w:color w:val="212121"/>
          <w:szCs w:val="24"/>
        </w:rPr>
        <w:lastRenderedPageBreak/>
        <w:t>κών οργανισμών</w:t>
      </w:r>
      <w:r>
        <w:rPr>
          <w:rFonts w:eastAsia="Times New Roman"/>
          <w:color w:val="212121"/>
          <w:szCs w:val="24"/>
        </w:rPr>
        <w:t xml:space="preserve"> -</w:t>
      </w:r>
      <w:r w:rsidRPr="00C90F6A">
        <w:rPr>
          <w:rFonts w:eastAsia="Times New Roman"/>
          <w:color w:val="212121"/>
          <w:szCs w:val="24"/>
        </w:rPr>
        <w:t xml:space="preserve">είτε </w:t>
      </w:r>
      <w:r>
        <w:rPr>
          <w:rFonts w:eastAsia="Times New Roman"/>
          <w:color w:val="212121"/>
          <w:szCs w:val="24"/>
        </w:rPr>
        <w:t xml:space="preserve">ΝΑΤΟ </w:t>
      </w:r>
      <w:r w:rsidRPr="00C90F6A">
        <w:rPr>
          <w:rFonts w:eastAsia="Times New Roman"/>
          <w:color w:val="212121"/>
          <w:szCs w:val="24"/>
        </w:rPr>
        <w:t>λεγόταν τότε</w:t>
      </w:r>
      <w:r>
        <w:rPr>
          <w:rFonts w:eastAsia="Times New Roman"/>
          <w:color w:val="212121"/>
          <w:szCs w:val="24"/>
        </w:rPr>
        <w:t>,</w:t>
      </w:r>
      <w:r w:rsidRPr="00C90F6A">
        <w:rPr>
          <w:rFonts w:eastAsia="Times New Roman"/>
          <w:color w:val="212121"/>
          <w:szCs w:val="24"/>
        </w:rPr>
        <w:t xml:space="preserve"> είτε </w:t>
      </w:r>
      <w:r>
        <w:rPr>
          <w:rFonts w:eastAsia="Times New Roman"/>
          <w:color w:val="212121"/>
          <w:szCs w:val="24"/>
        </w:rPr>
        <w:t>ΕΟΚ</w:t>
      </w:r>
      <w:r w:rsidRPr="00C90F6A">
        <w:rPr>
          <w:rFonts w:eastAsia="Times New Roman"/>
          <w:color w:val="212121"/>
          <w:szCs w:val="24"/>
        </w:rPr>
        <w:t xml:space="preserve"> </w:t>
      </w:r>
      <w:r>
        <w:rPr>
          <w:rFonts w:eastAsia="Times New Roman"/>
          <w:color w:val="212121"/>
          <w:szCs w:val="24"/>
        </w:rPr>
        <w:t xml:space="preserve">που μετονομάστηκε σε </w:t>
      </w:r>
      <w:r w:rsidRPr="00C90F6A">
        <w:rPr>
          <w:rFonts w:eastAsia="Times New Roman"/>
          <w:color w:val="212121"/>
          <w:szCs w:val="24"/>
        </w:rPr>
        <w:t>Ευρωπαϊκή Ένωση</w:t>
      </w:r>
      <w:r>
        <w:rPr>
          <w:rFonts w:eastAsia="Times New Roman"/>
          <w:color w:val="212121"/>
          <w:szCs w:val="24"/>
        </w:rPr>
        <w:t>, είτε Δ</w:t>
      </w:r>
      <w:r w:rsidRPr="00C90F6A">
        <w:rPr>
          <w:rFonts w:eastAsia="Times New Roman"/>
          <w:color w:val="212121"/>
          <w:szCs w:val="24"/>
        </w:rPr>
        <w:t>υτικοευρωπαϊκή Ένωση</w:t>
      </w:r>
      <w:r>
        <w:rPr>
          <w:rFonts w:eastAsia="Times New Roman"/>
          <w:color w:val="212121"/>
          <w:szCs w:val="24"/>
        </w:rPr>
        <w:t>-,</w:t>
      </w:r>
      <w:r w:rsidRPr="00C90F6A">
        <w:rPr>
          <w:rFonts w:eastAsia="Times New Roman"/>
          <w:color w:val="212121"/>
          <w:szCs w:val="24"/>
        </w:rPr>
        <w:t xml:space="preserve"> όλων των διεθνώ</w:t>
      </w:r>
      <w:r w:rsidRPr="00C90F6A">
        <w:rPr>
          <w:rFonts w:eastAsia="Times New Roman"/>
          <w:color w:val="212121"/>
          <w:szCs w:val="24"/>
        </w:rPr>
        <w:t>ν ιμπεριαλιστικών κέντρων</w:t>
      </w:r>
      <w:r>
        <w:rPr>
          <w:rFonts w:eastAsia="Times New Roman"/>
          <w:color w:val="212121"/>
          <w:szCs w:val="24"/>
        </w:rPr>
        <w:t xml:space="preserve">. </w:t>
      </w:r>
    </w:p>
    <w:p w14:paraId="1286C675"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C90F6A">
        <w:rPr>
          <w:rFonts w:eastAsia="Times New Roman"/>
          <w:color w:val="212121"/>
          <w:szCs w:val="24"/>
        </w:rPr>
        <w:t>την πράξη</w:t>
      </w:r>
      <w:r>
        <w:rPr>
          <w:rFonts w:eastAsia="Times New Roman"/>
          <w:color w:val="212121"/>
          <w:szCs w:val="24"/>
        </w:rPr>
        <w:t>, λ</w:t>
      </w:r>
      <w:r w:rsidRPr="00C90F6A">
        <w:rPr>
          <w:rFonts w:eastAsia="Times New Roman"/>
          <w:color w:val="212121"/>
          <w:szCs w:val="24"/>
        </w:rPr>
        <w:t>οιπόν</w:t>
      </w:r>
      <w:r>
        <w:rPr>
          <w:rFonts w:eastAsia="Times New Roman"/>
          <w:color w:val="212121"/>
          <w:szCs w:val="24"/>
        </w:rPr>
        <w:t xml:space="preserve">, ιστορικά και σήμερα δύο </w:t>
      </w:r>
      <w:r w:rsidRPr="00C90F6A">
        <w:rPr>
          <w:rFonts w:eastAsia="Times New Roman"/>
          <w:color w:val="212121"/>
          <w:szCs w:val="24"/>
        </w:rPr>
        <w:t xml:space="preserve">πολιτικές συγκρούονται </w:t>
      </w:r>
      <w:r>
        <w:rPr>
          <w:rFonts w:eastAsia="Times New Roman"/>
          <w:color w:val="212121"/>
          <w:szCs w:val="24"/>
        </w:rPr>
        <w:t>-</w:t>
      </w:r>
      <w:r w:rsidRPr="00C90F6A">
        <w:rPr>
          <w:rFonts w:eastAsia="Times New Roman"/>
          <w:color w:val="212121"/>
          <w:szCs w:val="24"/>
        </w:rPr>
        <w:t>και ας αφήσουν τα υπόλοιπα</w:t>
      </w:r>
      <w:r>
        <w:rPr>
          <w:rFonts w:eastAsia="Times New Roman"/>
          <w:color w:val="212121"/>
          <w:szCs w:val="24"/>
        </w:rPr>
        <w:t>, ήδη πλέον έχουν</w:t>
      </w:r>
      <w:r w:rsidRPr="00C90F6A">
        <w:rPr>
          <w:rFonts w:eastAsia="Times New Roman"/>
          <w:color w:val="212121"/>
          <w:szCs w:val="24"/>
        </w:rPr>
        <w:t xml:space="preserve"> </w:t>
      </w:r>
      <w:r>
        <w:rPr>
          <w:rFonts w:eastAsia="Times New Roman"/>
          <w:color w:val="212121"/>
          <w:szCs w:val="24"/>
        </w:rPr>
        <w:t>πέσει οι μάσκες</w:t>
      </w:r>
      <w:r w:rsidRPr="00C90F6A">
        <w:rPr>
          <w:rFonts w:eastAsia="Times New Roman"/>
          <w:color w:val="212121"/>
          <w:szCs w:val="24"/>
        </w:rPr>
        <w:t xml:space="preserve"> για όλους</w:t>
      </w:r>
      <w:r>
        <w:rPr>
          <w:rFonts w:eastAsia="Times New Roman"/>
          <w:color w:val="212121"/>
          <w:szCs w:val="24"/>
        </w:rPr>
        <w:t>-,</w:t>
      </w:r>
      <w:r w:rsidRPr="00C90F6A">
        <w:rPr>
          <w:rFonts w:eastAsia="Times New Roman"/>
          <w:color w:val="212121"/>
          <w:szCs w:val="24"/>
        </w:rPr>
        <w:t xml:space="preserve"> μία πολιτική της καπιταλιστικής βαρβαρότητας και η πολιτική του </w:t>
      </w:r>
      <w:r>
        <w:rPr>
          <w:rFonts w:eastAsia="Times New Roman"/>
          <w:color w:val="212121"/>
          <w:szCs w:val="24"/>
        </w:rPr>
        <w:t>ΚΚΕ,</w:t>
      </w:r>
      <w:r w:rsidRPr="00C90F6A">
        <w:rPr>
          <w:rFonts w:eastAsia="Times New Roman"/>
          <w:color w:val="212121"/>
          <w:szCs w:val="24"/>
        </w:rPr>
        <w:t xml:space="preserve"> που πάλευε πέρα από</w:t>
      </w:r>
      <w:r w:rsidRPr="00C90F6A">
        <w:rPr>
          <w:rFonts w:eastAsia="Times New Roman"/>
          <w:color w:val="212121"/>
          <w:szCs w:val="24"/>
        </w:rPr>
        <w:t xml:space="preserve"> αδυναμίες και λάθη και παλεύει στην πρώτη γραμμή για την ανατροπή του</w:t>
      </w:r>
      <w:r>
        <w:rPr>
          <w:rFonts w:eastAsia="Times New Roman"/>
          <w:color w:val="212121"/>
          <w:szCs w:val="24"/>
        </w:rPr>
        <w:t xml:space="preserve">. </w:t>
      </w:r>
    </w:p>
    <w:p w14:paraId="1286C676"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Έ</w:t>
      </w:r>
      <w:r w:rsidRPr="00C90F6A">
        <w:rPr>
          <w:rFonts w:eastAsia="Times New Roman"/>
          <w:color w:val="212121"/>
          <w:szCs w:val="24"/>
        </w:rPr>
        <w:t>χει αλλάξει αυτό σήμερα</w:t>
      </w:r>
      <w:r>
        <w:rPr>
          <w:rFonts w:eastAsia="Times New Roman"/>
          <w:color w:val="212121"/>
          <w:szCs w:val="24"/>
        </w:rPr>
        <w:t>; Γ</w:t>
      </w:r>
      <w:r w:rsidRPr="00C90F6A">
        <w:rPr>
          <w:rFonts w:eastAsia="Times New Roman"/>
          <w:color w:val="212121"/>
          <w:szCs w:val="24"/>
        </w:rPr>
        <w:t>ιατί ε</w:t>
      </w:r>
      <w:r>
        <w:rPr>
          <w:rFonts w:eastAsia="Times New Roman"/>
          <w:color w:val="212121"/>
          <w:szCs w:val="24"/>
        </w:rPr>
        <w:t>δώ ακούσαμε ότι το 2015 έγινε μι</w:t>
      </w:r>
      <w:r w:rsidRPr="00C90F6A">
        <w:rPr>
          <w:rFonts w:eastAsia="Times New Roman"/>
          <w:color w:val="212121"/>
          <w:szCs w:val="24"/>
        </w:rPr>
        <w:t>α μεγάλη πολιτική ανατροπή που βγήκε ο ΣΥΡΙΖΑ στην εξουσία</w:t>
      </w:r>
      <w:r>
        <w:rPr>
          <w:rFonts w:eastAsia="Times New Roman"/>
          <w:color w:val="212121"/>
          <w:szCs w:val="24"/>
        </w:rPr>
        <w:t>. Τ</w:t>
      </w:r>
      <w:r w:rsidRPr="00C90F6A">
        <w:rPr>
          <w:rFonts w:eastAsia="Times New Roman"/>
          <w:color w:val="212121"/>
          <w:szCs w:val="24"/>
        </w:rPr>
        <w:t>ι άλλαξε</w:t>
      </w:r>
      <w:r>
        <w:rPr>
          <w:rFonts w:eastAsia="Times New Roman"/>
          <w:color w:val="212121"/>
          <w:szCs w:val="24"/>
        </w:rPr>
        <w:t>, ό</w:t>
      </w:r>
      <w:r w:rsidRPr="00C90F6A">
        <w:rPr>
          <w:rFonts w:eastAsia="Times New Roman"/>
          <w:color w:val="212121"/>
          <w:szCs w:val="24"/>
        </w:rPr>
        <w:t>πως έλεγε ο Χαρίλαος</w:t>
      </w:r>
      <w:r>
        <w:rPr>
          <w:rFonts w:eastAsia="Times New Roman"/>
          <w:color w:val="212121"/>
          <w:szCs w:val="24"/>
        </w:rPr>
        <w:t>; Ο βιολιτζής, αλλά ο χαβά</w:t>
      </w:r>
      <w:r>
        <w:rPr>
          <w:rFonts w:eastAsia="Times New Roman"/>
          <w:color w:val="212121"/>
          <w:szCs w:val="24"/>
        </w:rPr>
        <w:t xml:space="preserve">ς παραμένει ο ίδιος. Έχουμε άδικο; </w:t>
      </w:r>
    </w:p>
    <w:p w14:paraId="1286C677"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Τι δίλημμα θέτει σήμερα</w:t>
      </w:r>
      <w:r w:rsidRPr="00C90F6A">
        <w:rPr>
          <w:rFonts w:eastAsia="Times New Roman"/>
          <w:color w:val="212121"/>
          <w:szCs w:val="24"/>
        </w:rPr>
        <w:t xml:space="preserve"> </w:t>
      </w:r>
      <w:r>
        <w:rPr>
          <w:rFonts w:eastAsia="Times New Roman"/>
          <w:color w:val="212121"/>
          <w:szCs w:val="24"/>
        </w:rPr>
        <w:t>-</w:t>
      </w:r>
      <w:r w:rsidRPr="00C90F6A">
        <w:rPr>
          <w:rFonts w:eastAsia="Times New Roman"/>
          <w:color w:val="212121"/>
          <w:szCs w:val="24"/>
        </w:rPr>
        <w:t>κάτι πολύ γνωστό</w:t>
      </w:r>
      <w:r>
        <w:rPr>
          <w:rFonts w:eastAsia="Times New Roman"/>
          <w:color w:val="212121"/>
          <w:szCs w:val="24"/>
        </w:rPr>
        <w:t>, βέβαια-</w:t>
      </w:r>
      <w:r w:rsidRPr="00C90F6A">
        <w:rPr>
          <w:rFonts w:eastAsia="Times New Roman"/>
          <w:color w:val="212121"/>
          <w:szCs w:val="24"/>
        </w:rPr>
        <w:t xml:space="preserve"> ο ΣΥΡΙΖΑ </w:t>
      </w:r>
      <w:r>
        <w:rPr>
          <w:rFonts w:eastAsia="Times New Roman"/>
          <w:color w:val="212121"/>
          <w:szCs w:val="24"/>
        </w:rPr>
        <w:t xml:space="preserve">κυρίως </w:t>
      </w:r>
      <w:r w:rsidRPr="00C90F6A">
        <w:rPr>
          <w:rFonts w:eastAsia="Times New Roman"/>
          <w:color w:val="212121"/>
          <w:szCs w:val="24"/>
        </w:rPr>
        <w:t xml:space="preserve">και από την άλλη πλευρά </w:t>
      </w:r>
      <w:r>
        <w:rPr>
          <w:rFonts w:eastAsia="Times New Roman"/>
          <w:color w:val="212121"/>
          <w:szCs w:val="24"/>
        </w:rPr>
        <w:t>απαντάει</w:t>
      </w:r>
      <w:r w:rsidRPr="00C90F6A">
        <w:rPr>
          <w:rFonts w:eastAsia="Times New Roman"/>
          <w:color w:val="212121"/>
          <w:szCs w:val="24"/>
        </w:rPr>
        <w:t xml:space="preserve"> η Νέα Δημοκρατία</w:t>
      </w:r>
      <w:r>
        <w:rPr>
          <w:rFonts w:eastAsia="Times New Roman"/>
          <w:color w:val="212121"/>
          <w:szCs w:val="24"/>
        </w:rPr>
        <w:t>; «Π</w:t>
      </w:r>
      <w:r w:rsidRPr="00C90F6A">
        <w:rPr>
          <w:rFonts w:eastAsia="Times New Roman"/>
          <w:color w:val="212121"/>
          <w:szCs w:val="24"/>
        </w:rPr>
        <w:t xml:space="preserve">ρόοδος </w:t>
      </w:r>
      <w:r>
        <w:rPr>
          <w:rFonts w:eastAsia="Times New Roman"/>
          <w:color w:val="212121"/>
          <w:szCs w:val="24"/>
        </w:rPr>
        <w:t xml:space="preserve">ή </w:t>
      </w:r>
      <w:r w:rsidRPr="00C90F6A">
        <w:rPr>
          <w:rFonts w:eastAsia="Times New Roman"/>
          <w:color w:val="212121"/>
          <w:szCs w:val="24"/>
        </w:rPr>
        <w:t>συντήρηση</w:t>
      </w:r>
      <w:r>
        <w:rPr>
          <w:rFonts w:eastAsia="Times New Roman"/>
          <w:color w:val="212121"/>
          <w:szCs w:val="24"/>
        </w:rPr>
        <w:t>», α</w:t>
      </w:r>
      <w:r w:rsidRPr="00C90F6A">
        <w:rPr>
          <w:rFonts w:eastAsia="Times New Roman"/>
          <w:color w:val="212121"/>
          <w:szCs w:val="24"/>
        </w:rPr>
        <w:t>υτό είναι το διακύβευμα</w:t>
      </w:r>
      <w:r>
        <w:rPr>
          <w:rFonts w:eastAsia="Times New Roman"/>
          <w:color w:val="212121"/>
          <w:szCs w:val="24"/>
        </w:rPr>
        <w:t xml:space="preserve"> –λέει-</w:t>
      </w:r>
      <w:r w:rsidRPr="00C90F6A">
        <w:rPr>
          <w:rFonts w:eastAsia="Times New Roman"/>
          <w:color w:val="212121"/>
          <w:szCs w:val="24"/>
        </w:rPr>
        <w:t xml:space="preserve"> και σήμερα</w:t>
      </w:r>
      <w:r>
        <w:rPr>
          <w:rFonts w:eastAsia="Times New Roman"/>
          <w:color w:val="212121"/>
          <w:szCs w:val="24"/>
        </w:rPr>
        <w:t>,</w:t>
      </w:r>
      <w:r w:rsidRPr="00C90F6A">
        <w:rPr>
          <w:rFonts w:eastAsia="Times New Roman"/>
          <w:color w:val="212121"/>
          <w:szCs w:val="24"/>
        </w:rPr>
        <w:t xml:space="preserve"> αλλά κυρίως για τις επόμενες εκλογές</w:t>
      </w:r>
      <w:r>
        <w:rPr>
          <w:rFonts w:eastAsia="Times New Roman"/>
          <w:color w:val="212121"/>
          <w:szCs w:val="24"/>
        </w:rPr>
        <w:t xml:space="preserve">. </w:t>
      </w:r>
    </w:p>
    <w:p w14:paraId="1286C678"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Και ρωτάμε, λ</w:t>
      </w:r>
      <w:r w:rsidRPr="00C90F6A">
        <w:rPr>
          <w:rFonts w:eastAsia="Times New Roman"/>
          <w:color w:val="212121"/>
          <w:szCs w:val="24"/>
        </w:rPr>
        <w:t>οιπόν</w:t>
      </w:r>
      <w:r>
        <w:rPr>
          <w:rFonts w:eastAsia="Times New Roman"/>
          <w:color w:val="212121"/>
          <w:szCs w:val="24"/>
        </w:rPr>
        <w:t>:</w:t>
      </w:r>
      <w:r w:rsidRPr="00C90F6A">
        <w:rPr>
          <w:rFonts w:eastAsia="Times New Roman"/>
          <w:color w:val="212121"/>
          <w:szCs w:val="24"/>
        </w:rPr>
        <w:t xml:space="preserve"> τι είναι πρόοδος</w:t>
      </w:r>
      <w:r>
        <w:rPr>
          <w:rFonts w:eastAsia="Times New Roman"/>
          <w:color w:val="212121"/>
          <w:szCs w:val="24"/>
        </w:rPr>
        <w:t>; Ν</w:t>
      </w:r>
      <w:r w:rsidRPr="00C90F6A">
        <w:rPr>
          <w:rFonts w:eastAsia="Times New Roman"/>
          <w:color w:val="212121"/>
          <w:szCs w:val="24"/>
        </w:rPr>
        <w:t xml:space="preserve">α είσαι με το </w:t>
      </w:r>
      <w:r>
        <w:rPr>
          <w:rFonts w:eastAsia="Times New Roman"/>
          <w:color w:val="212121"/>
          <w:szCs w:val="24"/>
        </w:rPr>
        <w:t>ΝΑΤΟ; Να είσαι με τον αμερικάνικο</w:t>
      </w:r>
      <w:r w:rsidRPr="00C90F6A">
        <w:rPr>
          <w:rFonts w:eastAsia="Times New Roman"/>
          <w:color w:val="212121"/>
          <w:szCs w:val="24"/>
        </w:rPr>
        <w:t xml:space="preserve"> ιμπεριαλισμό και να λέει και ο κ</w:t>
      </w:r>
      <w:r>
        <w:rPr>
          <w:rFonts w:eastAsia="Times New Roman"/>
          <w:color w:val="212121"/>
          <w:szCs w:val="24"/>
        </w:rPr>
        <w:t>. Φ</w:t>
      </w:r>
      <w:r w:rsidRPr="00C90F6A">
        <w:rPr>
          <w:rFonts w:eastAsia="Times New Roman"/>
          <w:color w:val="212121"/>
          <w:szCs w:val="24"/>
        </w:rPr>
        <w:t xml:space="preserve">ίλης ότι </w:t>
      </w:r>
      <w:r>
        <w:rPr>
          <w:rFonts w:eastAsia="Times New Roman"/>
          <w:color w:val="212121"/>
          <w:szCs w:val="24"/>
        </w:rPr>
        <w:t>ο αμερικάνικος</w:t>
      </w:r>
      <w:r w:rsidRPr="00C90F6A">
        <w:rPr>
          <w:rFonts w:eastAsia="Times New Roman"/>
          <w:color w:val="212121"/>
          <w:szCs w:val="24"/>
        </w:rPr>
        <w:t xml:space="preserve"> ιμπεριαλισμός είναι κίνδυνος</w:t>
      </w:r>
      <w:r>
        <w:rPr>
          <w:rFonts w:eastAsia="Times New Roman"/>
          <w:color w:val="212121"/>
          <w:szCs w:val="24"/>
        </w:rPr>
        <w:t xml:space="preserve"> </w:t>
      </w:r>
      <w:r w:rsidRPr="00C90F6A">
        <w:rPr>
          <w:rFonts w:eastAsia="Times New Roman"/>
          <w:color w:val="212121"/>
          <w:szCs w:val="24"/>
        </w:rPr>
        <w:t xml:space="preserve">και </w:t>
      </w:r>
      <w:r>
        <w:rPr>
          <w:rFonts w:eastAsia="Times New Roman"/>
          <w:color w:val="212121"/>
          <w:szCs w:val="24"/>
        </w:rPr>
        <w:t>ο Τραμπ είναι κίνδυνος και ο</w:t>
      </w:r>
      <w:r w:rsidRPr="00C90F6A">
        <w:rPr>
          <w:rFonts w:eastAsia="Times New Roman"/>
          <w:color w:val="212121"/>
          <w:szCs w:val="24"/>
        </w:rPr>
        <w:t xml:space="preserve"> </w:t>
      </w:r>
      <w:r>
        <w:rPr>
          <w:rFonts w:eastAsia="Times New Roman"/>
          <w:color w:val="212121"/>
          <w:szCs w:val="24"/>
        </w:rPr>
        <w:t>Π</w:t>
      </w:r>
      <w:r w:rsidRPr="00C90F6A">
        <w:rPr>
          <w:rFonts w:eastAsia="Times New Roman"/>
          <w:color w:val="212121"/>
          <w:szCs w:val="24"/>
        </w:rPr>
        <w:t>ρωθυπου</w:t>
      </w:r>
      <w:r w:rsidRPr="00C90F6A">
        <w:rPr>
          <w:rFonts w:eastAsia="Times New Roman"/>
          <w:color w:val="212121"/>
          <w:szCs w:val="24"/>
        </w:rPr>
        <w:t xml:space="preserve">ργός να λέει </w:t>
      </w:r>
      <w:r>
        <w:rPr>
          <w:rFonts w:eastAsia="Times New Roman"/>
          <w:color w:val="212121"/>
          <w:szCs w:val="24"/>
        </w:rPr>
        <w:t>«</w:t>
      </w:r>
      <w:r w:rsidRPr="00C90F6A">
        <w:rPr>
          <w:rFonts w:eastAsia="Times New Roman"/>
          <w:color w:val="212121"/>
          <w:szCs w:val="24"/>
        </w:rPr>
        <w:t xml:space="preserve">ο </w:t>
      </w:r>
      <w:r>
        <w:rPr>
          <w:rFonts w:eastAsia="Times New Roman"/>
          <w:color w:val="212121"/>
          <w:szCs w:val="24"/>
        </w:rPr>
        <w:t>διαβολικά καλός Τραμπ»; Α</w:t>
      </w:r>
      <w:r w:rsidRPr="00C90F6A">
        <w:rPr>
          <w:rFonts w:eastAsia="Times New Roman"/>
          <w:color w:val="212121"/>
          <w:szCs w:val="24"/>
        </w:rPr>
        <w:t>υτό είναι πρόοδος</w:t>
      </w:r>
      <w:r>
        <w:rPr>
          <w:rFonts w:eastAsia="Times New Roman"/>
          <w:color w:val="212121"/>
          <w:szCs w:val="24"/>
        </w:rPr>
        <w:t>; Να συντάσσεσ</w:t>
      </w:r>
      <w:r w:rsidRPr="00C90F6A">
        <w:rPr>
          <w:rFonts w:eastAsia="Times New Roman"/>
          <w:color w:val="212121"/>
          <w:szCs w:val="24"/>
        </w:rPr>
        <w:t>αι με το δολοφονικό χέρι του ιμπεριαλισμού</w:t>
      </w:r>
      <w:r>
        <w:rPr>
          <w:rFonts w:eastAsia="Times New Roman"/>
          <w:color w:val="212121"/>
          <w:szCs w:val="24"/>
        </w:rPr>
        <w:t xml:space="preserve">, </w:t>
      </w:r>
      <w:r w:rsidRPr="00C90F6A">
        <w:rPr>
          <w:rFonts w:eastAsia="Times New Roman"/>
          <w:color w:val="212121"/>
          <w:szCs w:val="24"/>
        </w:rPr>
        <w:t>με το</w:t>
      </w:r>
      <w:r>
        <w:rPr>
          <w:rFonts w:eastAsia="Times New Roman"/>
          <w:color w:val="212121"/>
          <w:szCs w:val="24"/>
        </w:rPr>
        <w:t>ν</w:t>
      </w:r>
      <w:r w:rsidRPr="00C90F6A">
        <w:rPr>
          <w:rFonts w:eastAsia="Times New Roman"/>
          <w:color w:val="212121"/>
          <w:szCs w:val="24"/>
        </w:rPr>
        <w:t xml:space="preserve"> χωροφύλακα του </w:t>
      </w:r>
      <w:r>
        <w:rPr>
          <w:rFonts w:eastAsia="Times New Roman"/>
          <w:color w:val="212121"/>
          <w:szCs w:val="24"/>
        </w:rPr>
        <w:t>καπιταλιστικού</w:t>
      </w:r>
      <w:r w:rsidRPr="00C90F6A">
        <w:rPr>
          <w:rFonts w:eastAsia="Times New Roman"/>
          <w:color w:val="212121"/>
          <w:szCs w:val="24"/>
        </w:rPr>
        <w:t xml:space="preserve"> συστήματος παγκόσμια</w:t>
      </w:r>
      <w:r>
        <w:rPr>
          <w:rFonts w:eastAsia="Times New Roman"/>
          <w:color w:val="212121"/>
          <w:szCs w:val="24"/>
        </w:rPr>
        <w:t>, με</w:t>
      </w:r>
      <w:r w:rsidRPr="00C90F6A">
        <w:rPr>
          <w:rFonts w:eastAsia="Times New Roman"/>
          <w:color w:val="212121"/>
          <w:szCs w:val="24"/>
        </w:rPr>
        <w:t xml:space="preserve"> αυτούς που είναι βουτηγμένοι στο αίμα δεκάδων εκατομμυρίων ανθρώπων </w:t>
      </w:r>
      <w:r>
        <w:rPr>
          <w:rFonts w:eastAsia="Times New Roman"/>
          <w:color w:val="212121"/>
          <w:szCs w:val="24"/>
        </w:rPr>
        <w:t>σε ολόκληρ</w:t>
      </w:r>
      <w:r>
        <w:rPr>
          <w:rFonts w:eastAsia="Times New Roman"/>
          <w:color w:val="212121"/>
          <w:szCs w:val="24"/>
        </w:rPr>
        <w:t xml:space="preserve">η την ανθρωπότητα, για </w:t>
      </w:r>
      <w:r w:rsidRPr="00C90F6A">
        <w:rPr>
          <w:rFonts w:eastAsia="Times New Roman"/>
          <w:color w:val="212121"/>
          <w:szCs w:val="24"/>
        </w:rPr>
        <w:t>να επιβάλλουν τα συμφέροντα του κεφαλαίου</w:t>
      </w:r>
      <w:r>
        <w:rPr>
          <w:rFonts w:eastAsia="Times New Roman"/>
          <w:color w:val="212121"/>
          <w:szCs w:val="24"/>
        </w:rPr>
        <w:t>; Αυτό είναι η π</w:t>
      </w:r>
      <w:r w:rsidRPr="00C90F6A">
        <w:rPr>
          <w:rFonts w:eastAsia="Times New Roman"/>
          <w:color w:val="212121"/>
          <w:szCs w:val="24"/>
        </w:rPr>
        <w:t>ρόοδος</w:t>
      </w:r>
      <w:r>
        <w:rPr>
          <w:rFonts w:eastAsia="Times New Roman"/>
          <w:color w:val="212121"/>
          <w:szCs w:val="24"/>
        </w:rPr>
        <w:t xml:space="preserve">; </w:t>
      </w:r>
    </w:p>
    <w:p w14:paraId="1286C679"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Πού διαφωνείτε, λοιπόν και εσείς και</w:t>
      </w:r>
      <w:r w:rsidRPr="00C90F6A">
        <w:rPr>
          <w:rFonts w:eastAsia="Times New Roman"/>
          <w:color w:val="212121"/>
          <w:szCs w:val="24"/>
        </w:rPr>
        <w:t xml:space="preserve"> όλοι μαζί εδώ πέρα</w:t>
      </w:r>
      <w:r>
        <w:rPr>
          <w:rFonts w:eastAsia="Times New Roman"/>
          <w:color w:val="212121"/>
          <w:szCs w:val="24"/>
        </w:rPr>
        <w:t>; Δ</w:t>
      </w:r>
      <w:r w:rsidRPr="00C90F6A">
        <w:rPr>
          <w:rFonts w:eastAsia="Times New Roman"/>
          <w:color w:val="212121"/>
          <w:szCs w:val="24"/>
        </w:rPr>
        <w:t>ιαφωνεί κανένας με το ΝΑΤΟ</w:t>
      </w:r>
      <w:r>
        <w:rPr>
          <w:rFonts w:eastAsia="Times New Roman"/>
          <w:color w:val="212121"/>
          <w:szCs w:val="24"/>
        </w:rPr>
        <w:t>,</w:t>
      </w:r>
      <w:r w:rsidRPr="00C90F6A">
        <w:rPr>
          <w:rFonts w:eastAsia="Times New Roman"/>
          <w:color w:val="212121"/>
          <w:szCs w:val="24"/>
        </w:rPr>
        <w:t xml:space="preserve"> με την </w:t>
      </w:r>
      <w:r>
        <w:rPr>
          <w:rFonts w:eastAsia="Times New Roman"/>
          <w:color w:val="212121"/>
          <w:szCs w:val="24"/>
        </w:rPr>
        <w:t xml:space="preserve">ιμπεριαλιστική </w:t>
      </w:r>
      <w:r w:rsidRPr="00C90F6A">
        <w:rPr>
          <w:rFonts w:eastAsia="Times New Roman"/>
          <w:color w:val="212121"/>
          <w:szCs w:val="24"/>
        </w:rPr>
        <w:t>κυριαρχία που διασφαλίζει την καπιταλιστική βαρβαρότητα</w:t>
      </w:r>
      <w:r>
        <w:rPr>
          <w:rFonts w:eastAsia="Times New Roman"/>
          <w:color w:val="212121"/>
          <w:szCs w:val="24"/>
        </w:rPr>
        <w:t xml:space="preserve">; </w:t>
      </w:r>
      <w:r>
        <w:rPr>
          <w:rFonts w:eastAsia="Times New Roman"/>
          <w:color w:val="212121"/>
          <w:szCs w:val="24"/>
        </w:rPr>
        <w:t>Όχι! Συντάσσεστε όλ</w:t>
      </w:r>
      <w:r w:rsidRPr="00C90F6A">
        <w:rPr>
          <w:rFonts w:eastAsia="Times New Roman"/>
          <w:color w:val="212121"/>
          <w:szCs w:val="24"/>
        </w:rPr>
        <w:t>οι μαζί</w:t>
      </w:r>
      <w:r>
        <w:rPr>
          <w:rFonts w:eastAsia="Times New Roman"/>
          <w:color w:val="212121"/>
          <w:szCs w:val="24"/>
        </w:rPr>
        <w:t>!</w:t>
      </w:r>
      <w:r w:rsidRPr="00C90F6A">
        <w:rPr>
          <w:rFonts w:eastAsia="Times New Roman"/>
          <w:color w:val="212121"/>
          <w:szCs w:val="24"/>
        </w:rPr>
        <w:t xml:space="preserve"> </w:t>
      </w:r>
    </w:p>
    <w:p w14:paraId="1286C67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Πού είναι, λοιπόν, το δίλημμα «πρόοδος ή συντήρηση»; Πρόοδος σημαίνει «έξω από το ΝΑΤΟ», ανεξάρτητη η πολιτική της χώρας και ο πλούτος στα χέρια των εργαζομένων.</w:t>
      </w:r>
    </w:p>
    <w:p w14:paraId="1286C67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πώς τολμάτε να μιλάτε για Αριστερά, για αριστερό κόμμα; </w:t>
      </w:r>
      <w:r>
        <w:rPr>
          <w:rFonts w:eastAsia="Times New Roman" w:cs="Times New Roman"/>
          <w:szCs w:val="24"/>
        </w:rPr>
        <w:t>Πώς τολμάτε να λέτε ότι εσείς ήσασταν κάποτε κατά του ΝΑΤΟ; Είχατε κι ένα ψευτοσύνθημα που είναι και αυτό υπό συζήτηση, το «διάλυση του ΝΑΤΟ». Για πείτε μας, λοιπόν, μια και σε προηγούμενη συνεδρίαση κάποιος -δεν θυμάμαι ποιος- είπε ότι είναι προγραμματική</w:t>
      </w:r>
      <w:r>
        <w:rPr>
          <w:rFonts w:eastAsia="Times New Roman" w:cs="Times New Roman"/>
          <w:szCs w:val="24"/>
        </w:rPr>
        <w:t xml:space="preserve"> θέση του ΣΥΡΙΖΑ! Έλεος! Οι χριστιανοί θα έλεγαν «Χριστός κι Απόστολος, Κύριε!».</w:t>
      </w:r>
    </w:p>
    <w:p w14:paraId="1286C67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Είστε υπέρ της διάλυσης του ΝΑΤΟ; Το λέτε ακόμα; Ας βγει ένας να το υποστηρίξει! Ας βγει και ο Πρωθυπουργός ο ίδιος, παρ’ ότι είπε προεκλογικά καθαρά στη συνέντευξη ότι η Ελλά</w:t>
      </w:r>
      <w:r>
        <w:rPr>
          <w:rFonts w:eastAsia="Times New Roman" w:cs="Times New Roman"/>
          <w:szCs w:val="24"/>
        </w:rPr>
        <w:t>δα ανήκει στο ΝΑΤΟ και δεν αμφισβητείται.</w:t>
      </w:r>
    </w:p>
    <w:p w14:paraId="1286C67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Φυσικά και δεν είστε! Πώς να είστε; Να, παράδειγμα απλό, σημερινό, η Συμφωνία των Πρεσπών! Γιατί γίνεται η Συμφωνία των Πρεσπών -και αφήστε τα υπόλοιπα- και επισπεύδεται τόσο γρήγορα; Διότι είναι απαίτηση των Αμερι</w:t>
      </w:r>
      <w:r>
        <w:rPr>
          <w:rFonts w:eastAsia="Times New Roman" w:cs="Times New Roman"/>
          <w:szCs w:val="24"/>
        </w:rPr>
        <w:t xml:space="preserve">κανών και του ΝΑΤΟ για την ένταξη της </w:t>
      </w:r>
      <w:r>
        <w:rPr>
          <w:rFonts w:eastAsia="Times New Roman" w:cs="Times New Roman"/>
          <w:szCs w:val="24"/>
        </w:rPr>
        <w:t>«</w:t>
      </w:r>
      <w:r>
        <w:rPr>
          <w:rFonts w:eastAsia="Times New Roman" w:cs="Times New Roman"/>
          <w:szCs w:val="24"/>
        </w:rPr>
        <w:t>Πρώην Γιουγκοσλαβικής Δημοκρατίας της Μακεδονίας</w:t>
      </w:r>
      <w:r>
        <w:rPr>
          <w:rFonts w:eastAsia="Times New Roman" w:cs="Times New Roman"/>
          <w:szCs w:val="24"/>
        </w:rPr>
        <w:t>»</w:t>
      </w:r>
      <w:r>
        <w:rPr>
          <w:rFonts w:eastAsia="Times New Roman" w:cs="Times New Roman"/>
          <w:szCs w:val="24"/>
        </w:rPr>
        <w:t xml:space="preserve"> ή της </w:t>
      </w:r>
      <w:r>
        <w:rPr>
          <w:rFonts w:eastAsia="Times New Roman" w:cs="Times New Roman"/>
          <w:szCs w:val="24"/>
        </w:rPr>
        <w:t>«</w:t>
      </w:r>
      <w:r>
        <w:rPr>
          <w:rFonts w:eastAsia="Times New Roman" w:cs="Times New Roman"/>
          <w:szCs w:val="24"/>
        </w:rPr>
        <w:t>Βόρειας Μακεδονίας</w:t>
      </w:r>
      <w:r>
        <w:rPr>
          <w:rFonts w:eastAsia="Times New Roman" w:cs="Times New Roman"/>
          <w:szCs w:val="24"/>
        </w:rPr>
        <w:t>»</w:t>
      </w:r>
      <w:r>
        <w:rPr>
          <w:rFonts w:eastAsia="Times New Roman" w:cs="Times New Roman"/>
          <w:szCs w:val="24"/>
        </w:rPr>
        <w:t>, όπως λέγεται, στο ΝΑΤΟ. Και αυτό υπηρετείτε.</w:t>
      </w:r>
    </w:p>
    <w:p w14:paraId="1286C67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είστε υπέρ της διάλυσης, ενισχύοντας το ΝΑΤΟ; Γιατί ψηφίσατε υπέρ για το </w:t>
      </w:r>
      <w:r>
        <w:rPr>
          <w:rFonts w:eastAsia="Times New Roman" w:cs="Times New Roman"/>
          <w:szCs w:val="24"/>
        </w:rPr>
        <w:t xml:space="preserve">Μαυροβούνιο; Είστε υπέρ της διάλυσης; Γιατί ψηφίσατε όλες τις αποφάσεις –φοβερές αποφάσεις- για χρησιμοποίηση πυρηνικών, για το πρώτο πυρηνικό πλήγμα, για ό,τι θέλετε; Γιατί στηρίζετε όλη την πολιτική του ΝΑΤΟ που είναι πολεμοκάπηλη, φιλοπόλεμη, πάει στην </w:t>
      </w:r>
      <w:r>
        <w:rPr>
          <w:rFonts w:eastAsia="Times New Roman" w:cs="Times New Roman"/>
          <w:szCs w:val="24"/>
        </w:rPr>
        <w:t>περικύκλωση της Ρωσίας και δημιουργεί εκρηκτική κατάσταση παντού ή μπαίνει στη Μέση Ανατολή; Νομίζετε ότι δεν τα βλέπει αυτά ο κόσμος; Κι αυτά τα στηρίζετε όλα!</w:t>
      </w:r>
    </w:p>
    <w:p w14:paraId="1286C67F"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Αυτοί είναι ιμπεριαλιστές;</w:t>
      </w:r>
    </w:p>
    <w:p w14:paraId="1286C680"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Θα συνεχίσω και με άλλα. </w:t>
      </w:r>
      <w:r>
        <w:rPr>
          <w:rFonts w:eastAsia="Times New Roman" w:cs="Times New Roman"/>
          <w:szCs w:val="24"/>
        </w:rPr>
        <w:t>Μη με γαργαλάς. Θα πω κι άλλα.</w:t>
      </w:r>
    </w:p>
    <w:p w14:paraId="1286C68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Συμμετέχετε, ναι ή όχι, σε όλες τις επιθετικές ασκήσεις του ΝΑΤΟ, που έχουν στόχο τη Ρωσία και άλλες χώρες; Όχι ότι η Ρωσία είναι καλή σήμερα –δεν είναι Σοβιετική Ένωση- αλλά δημιουργούν ένα τέτοιο κλίμα. Πόσα πληρώνει, άραγε</w:t>
      </w:r>
      <w:r>
        <w:rPr>
          <w:rFonts w:eastAsia="Times New Roman" w:cs="Times New Roman"/>
          <w:szCs w:val="24"/>
        </w:rPr>
        <w:t xml:space="preserve">, ο ελληνικός λαός, που βγήκε ο κ. Βίτσας και μας είπε για το 13,5%, μόνο γι’ </w:t>
      </w:r>
      <w:r>
        <w:rPr>
          <w:rFonts w:eastAsia="Times New Roman" w:cs="Times New Roman"/>
          <w:szCs w:val="24"/>
        </w:rPr>
        <w:lastRenderedPageBreak/>
        <w:t xml:space="preserve">αυτές τις ασκήσεις και για τα νατοϊκά όπλα; Πληρώνει δισεκατομμύρια ευρώ! Πόσο κόστισαν δύο </w:t>
      </w:r>
      <w:r>
        <w:rPr>
          <w:rFonts w:eastAsia="Times New Roman" w:cs="Times New Roman"/>
          <w:szCs w:val="24"/>
          <w:lang w:val="en-US"/>
        </w:rPr>
        <w:t>F</w:t>
      </w:r>
      <w:r w:rsidRPr="006E4AD8">
        <w:rPr>
          <w:rFonts w:eastAsia="Times New Roman" w:cs="Times New Roman"/>
          <w:szCs w:val="24"/>
        </w:rPr>
        <w:t>-16</w:t>
      </w:r>
      <w:r>
        <w:rPr>
          <w:rFonts w:eastAsia="Times New Roman" w:cs="Times New Roman"/>
          <w:szCs w:val="24"/>
        </w:rPr>
        <w:t xml:space="preserve"> στη Νορβηγία; Ποιος ήταν ο αντίπαλος στη Νορβηγία; Η Τουρκία ή η Ρωσία κι άλλες χ</w:t>
      </w:r>
      <w:r>
        <w:rPr>
          <w:rFonts w:eastAsia="Times New Roman" w:cs="Times New Roman"/>
          <w:szCs w:val="24"/>
        </w:rPr>
        <w:t>ώρες; Και μας μιλάτε τώρα περί αριστερής Κυβέρνησης; Μάλιστα, υπάρχουν και μερικοί οι οποίοι, τέλος πάντων, κατ’ εξαίρεση λένε για ιμπεριαλισμό, αλλά όλη η πολιτική τους είναι με τον ιμπεριαλισμό.</w:t>
      </w:r>
    </w:p>
    <w:p w14:paraId="1286C68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Άρα, για πείτε μας, πώς μεταφράζεται εδώ το δίλημμα «πρόοδο</w:t>
      </w:r>
      <w:r>
        <w:rPr>
          <w:rFonts w:eastAsia="Times New Roman" w:cs="Times New Roman"/>
          <w:szCs w:val="24"/>
        </w:rPr>
        <w:t>ς ή συντήρηση»; Η πρόοδος είναι κόντρα σ’ αυτά. Η συντήρηση είναι με αυτά.</w:t>
      </w:r>
    </w:p>
    <w:p w14:paraId="1286C683"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Και αυτοί είναι κόντρα!</w:t>
      </w:r>
    </w:p>
    <w:p w14:paraId="1286C684"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Ποιοι είναι κόντρα; Δεν είναι καθόλου κόντρα. Δεν τους ακούς καλά, μου φαίνεται, ούτε άκουσες την ιστορία τους. Επ</w:t>
      </w:r>
      <w:r>
        <w:rPr>
          <w:rFonts w:eastAsia="Times New Roman" w:cs="Times New Roman"/>
          <w:szCs w:val="24"/>
        </w:rPr>
        <w:t xml:space="preserve">ί Χούντας ήταν πολύ ψηλά τα πράγματα! Αφήστε τα αυτά! Πρέπει να ντρέπεστε να λέτε «Και αυτοί είναι κόντρα»! Για να μην ανοίξω το στόμα μου! Πρέπει να ντρέπεστε εδώ να το λέτε ή και μόνο να το υπαινίσσεστε, όταν μιλά το ΚΚΕ! </w:t>
      </w:r>
      <w:r>
        <w:rPr>
          <w:rFonts w:eastAsia="Times New Roman" w:cs="Times New Roman"/>
          <w:szCs w:val="24"/>
        </w:rPr>
        <w:lastRenderedPageBreak/>
        <w:t>Εμείς δεν είμαστε ξεπουλημένοι ο</w:t>
      </w:r>
      <w:r>
        <w:rPr>
          <w:rFonts w:eastAsia="Times New Roman" w:cs="Times New Roman"/>
          <w:szCs w:val="24"/>
        </w:rPr>
        <w:t xml:space="preserve">ύτε προσκυνημένοι! Στο δίλημμα της </w:t>
      </w:r>
      <w:r>
        <w:rPr>
          <w:rFonts w:eastAsia="Times New Roman" w:cs="Times New Roman"/>
          <w:szCs w:val="24"/>
        </w:rPr>
        <w:t>ιστορίας</w:t>
      </w:r>
      <w:r>
        <w:rPr>
          <w:rFonts w:eastAsia="Times New Roman" w:cs="Times New Roman"/>
          <w:szCs w:val="24"/>
        </w:rPr>
        <w:t xml:space="preserve"> που λέει «υποταγή στον συσχετισμό δυνάμεων και στη βαρβαρότητα ή ανατροπή» εμείς λέμε «ανατροπή»! Εσάς «με γεια σας»! Τέτοια ξεφτίλα! </w:t>
      </w:r>
    </w:p>
    <w:p w14:paraId="1286C68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Να πείτε στον κόσμο και να του εξηγήσετε τι κάνετε σήμερα! Πολύπλευρη εξωτερι</w:t>
      </w:r>
      <w:r>
        <w:rPr>
          <w:rFonts w:eastAsia="Times New Roman" w:cs="Times New Roman"/>
          <w:szCs w:val="24"/>
        </w:rPr>
        <w:t>κή πολιτική -δηλαδή, μας κοροϊδεύετε ωμά- μαζί με τους Αμερικανούς, μαζί με τους ιμπεριαλιστές! Η Ελλάδα με αμερικανονατοϊκή βάση! Και λέτε και για πολύπλευρη πολιτική! Ποια πολύπλευρη πολιτική; Τα είπε ο Πάιατ. Οι καλύτερες σχέσεις Ελλάδας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Ηνωμένων Πολι</w:t>
      </w:r>
      <w:r>
        <w:rPr>
          <w:rFonts w:eastAsia="Times New Roman" w:cs="Times New Roman"/>
          <w:szCs w:val="24"/>
        </w:rPr>
        <w:t xml:space="preserve">τειών που είχαμε στην </w:t>
      </w:r>
      <w:r>
        <w:rPr>
          <w:rFonts w:eastAsia="Times New Roman" w:cs="Times New Roman"/>
          <w:szCs w:val="24"/>
        </w:rPr>
        <w:t xml:space="preserve">ιστορία </w:t>
      </w:r>
      <w:r>
        <w:rPr>
          <w:rFonts w:eastAsia="Times New Roman" w:cs="Times New Roman"/>
          <w:szCs w:val="24"/>
        </w:rPr>
        <w:t>είναι σήμερα. Και επί Τραμπ μάλιστα, τον οποίο καταγγέλλατε –κι έτσι είναι- για ακροδεξιό και τον οποίο στήριξε και η Κου Κλουξ Κλαν.</w:t>
      </w:r>
    </w:p>
    <w:p w14:paraId="1286C68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Όμως, ο λαός έχει εμπειρία τι είναι το ΝΑΤΟ και ποια είναι η ιστορία του. Το ξέρει από τη Γι</w:t>
      </w:r>
      <w:r>
        <w:rPr>
          <w:rFonts w:eastAsia="Times New Roman" w:cs="Times New Roman"/>
          <w:szCs w:val="24"/>
        </w:rPr>
        <w:t xml:space="preserve">ουγκοσλαβία δίπλα. Και σήμερα τι λέτε; Θα μπει στο ΝΑΤΟ! Αυτούς, δηλαδή, που έκοψαν κομμάτια, που δολοφόνησαν τους λαούς της Γιουγκοσλαβίας, που δημιούργησαν όλη αυτήν την κατάσταση και θα έχουν ασφάλεια στην περιοχή! </w:t>
      </w:r>
    </w:p>
    <w:p w14:paraId="1286C68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Ε, αυτό πώς να το πω; Δεν θέλω να πω </w:t>
      </w:r>
      <w:r>
        <w:rPr>
          <w:rFonts w:eastAsia="Times New Roman" w:cs="Times New Roman"/>
          <w:szCs w:val="24"/>
        </w:rPr>
        <w:t xml:space="preserve">κουβέντες!  Ζητάτε, δηλαδή, από τον λύκο να φυλάει τα πρόβατα. Και διατηρούνται και τα διάφορα αλυτρωτικά, για να χρησιμοποιηθούν για το μέλλον. Και έχει ανοίξει ήδη το πρόβλημα και στην Αλβανία! Και λέτε στον ελληνικό λαό, στους εργαζόμενους, στους λαούς </w:t>
      </w:r>
      <w:r>
        <w:rPr>
          <w:rFonts w:eastAsia="Times New Roman" w:cs="Times New Roman"/>
          <w:szCs w:val="24"/>
        </w:rPr>
        <w:t>της γης που μάτωσαν για πολλά χρόνια «</w:t>
      </w:r>
      <w:r>
        <w:rPr>
          <w:rFonts w:eastAsia="Times New Roman" w:cs="Times New Roman"/>
          <w:szCs w:val="24"/>
        </w:rPr>
        <w:t xml:space="preserve">επιλέγουμε </w:t>
      </w:r>
      <w:r>
        <w:rPr>
          <w:rFonts w:eastAsia="Times New Roman" w:cs="Times New Roman"/>
          <w:szCs w:val="24"/>
        </w:rPr>
        <w:t>το ΝΑΤΟ που είναι παράγοντας ασφάλειας»! Η λέξη «ντροπή» είναι πολύ λίγη.</w:t>
      </w:r>
    </w:p>
    <w:p w14:paraId="1286C68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Το δεύτερο δίλημμα είναι στην οικονομία. «Πρόοδος ή συντήρηση;» είναι το δίλημμα για την επόμενη μέρα. Βέβαια, ο Αντιπρόεδρος της Κυβ</w:t>
      </w:r>
      <w:r>
        <w:rPr>
          <w:rFonts w:eastAsia="Times New Roman" w:cs="Times New Roman"/>
          <w:szCs w:val="24"/>
        </w:rPr>
        <w:t>ερνήσεως κ. Δραγασάκης είπε ότι τώρα το δίλημμα δεν είναι «μνημόνιο ή αντιμνημόνιο», αλλά το δίλημμα είναι ποιος θα διαχειριστεί την επόμενη μέρα τώρα που βγαίνουμε από τα μνημόνια.</w:t>
      </w:r>
    </w:p>
    <w:p w14:paraId="1286C689" w14:textId="77777777" w:rsidR="000402FE" w:rsidRDefault="007623D8">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w:t>
      </w:r>
      <w:r>
        <w:rPr>
          <w:rFonts w:eastAsia="Times New Roman" w:cs="Times New Roman"/>
          <w:szCs w:val="24"/>
        </w:rPr>
        <w:t xml:space="preserve">προειδοποιητικά </w:t>
      </w:r>
      <w:r w:rsidRPr="003231A5">
        <w:rPr>
          <w:rFonts w:eastAsia="Times New Roman" w:cs="Times New Roman"/>
          <w:szCs w:val="24"/>
        </w:rPr>
        <w:t xml:space="preserve">το κουδούνι </w:t>
      </w:r>
      <w:r w:rsidRPr="003231A5">
        <w:rPr>
          <w:rFonts w:eastAsia="Times New Roman" w:cs="Times New Roman"/>
          <w:szCs w:val="24"/>
        </w:rPr>
        <w:t>λήξ</w:t>
      </w:r>
      <w:r>
        <w:rPr>
          <w:rFonts w:eastAsia="Times New Roman" w:cs="Times New Roman"/>
          <w:szCs w:val="24"/>
        </w:rPr>
        <w:t>εως</w:t>
      </w:r>
      <w:r w:rsidRPr="003231A5">
        <w:rPr>
          <w:rFonts w:eastAsia="Times New Roman" w:cs="Times New Roman"/>
          <w:szCs w:val="24"/>
        </w:rPr>
        <w:t xml:space="preserve"> </w:t>
      </w:r>
      <w:r w:rsidRPr="003231A5">
        <w:rPr>
          <w:rFonts w:eastAsia="Times New Roman" w:cs="Times New Roman"/>
          <w:szCs w:val="24"/>
        </w:rPr>
        <w:t>του χρόνου ομι</w:t>
      </w:r>
      <w:r w:rsidRPr="003231A5">
        <w:rPr>
          <w:rFonts w:eastAsia="Times New Roman" w:cs="Times New Roman"/>
          <w:szCs w:val="24"/>
        </w:rPr>
        <w:t>λίας του κυρίου Βουλευτή)</w:t>
      </w:r>
    </w:p>
    <w:p w14:paraId="1286C68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κάνουμε, όμως, ένα γύρισμα προς τα πίσω. Υπήρχε το δίλημμα «μνημόνιο-αντιμνημόνιο» και έτσι διαχωρίστηκαν οι δυνάμεις; Εμείς λέμε «όχι». Πώς αποδεικνύεται αυτό; Από την ίδια την πολιτική του ΣΥΡΙΖΑ. Αν ήταν «αντιμνημόνιο», </w:t>
      </w:r>
      <w:r>
        <w:rPr>
          <w:rFonts w:eastAsia="Times New Roman" w:cs="Times New Roman"/>
          <w:szCs w:val="24"/>
        </w:rPr>
        <w:t>θα τα έσκιζε και τα δύο, όπως έλεγε! Όμως, αντ’ αυτού, τα ενσωμάτωσε και έφερε και τρίτο, το οποίο μάλιστα το ψήφισε και η Νέα Δημοκρατία και όλα τα υπόλοιπα αστικά κόμματα! Και σήμερα κάνουν ότι δεν κατάλαβαν τι ψήφισαν! Λες και δεν ήξεραν τι ψήφιζαν! Και</w:t>
      </w:r>
      <w:r>
        <w:rPr>
          <w:rFonts w:eastAsia="Times New Roman" w:cs="Times New Roman"/>
          <w:szCs w:val="24"/>
        </w:rPr>
        <w:t xml:space="preserve"> σήμερα εμφανίζονται λέγοντας «Δεν θα το ψηφίζαμε εμείς» και «Έπρεπε να διασφαλιστεί η θέση της χώρας». Σωστό είναι αυτό. Τα ιερά και τα όσια! Μην τύχει και τρίξει το ίδιο το καπιταλιστικό σύστημα.</w:t>
      </w:r>
    </w:p>
    <w:p w14:paraId="1286C68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Επομένως, μπαίνουμε σε νέα εποχή. Και αυτό είναι το δίλημμ</w:t>
      </w:r>
      <w:r>
        <w:rPr>
          <w:rFonts w:eastAsia="Times New Roman" w:cs="Times New Roman"/>
          <w:szCs w:val="24"/>
        </w:rPr>
        <w:t xml:space="preserve">α; Εποχή εξόδου από τα μνημόνια; Μα, καλά, ποιον δουλεύετε ψιλό γαζί; Έξοδος από τα μνημόνια με το να ισχύουν όλοι οι νόμοι των τριών μνημονίων; Τι είναι αυτό το κόλπο δηλαδή; Τι λογική είναι αυτή; Μ’ αυτά συμφωνεί και η Νέα Δημοκρατία κι ας </w:t>
      </w:r>
      <w:r>
        <w:rPr>
          <w:rFonts w:eastAsia="Times New Roman" w:cs="Times New Roman"/>
          <w:szCs w:val="24"/>
        </w:rPr>
        <w:lastRenderedPageBreak/>
        <w:t>λέει διάφορα τ</w:t>
      </w:r>
      <w:r>
        <w:rPr>
          <w:rFonts w:eastAsia="Times New Roman" w:cs="Times New Roman"/>
          <w:szCs w:val="24"/>
        </w:rPr>
        <w:t>ώρα. Συμφωνεί. Απλώς, της πήρατε το ψωμί. Έμπαινε στην ουρά του ΟΑΕΔ</w:t>
      </w:r>
      <w:r w:rsidRPr="00EA319B">
        <w:rPr>
          <w:rFonts w:eastAsia="Times New Roman" w:cs="Times New Roman"/>
          <w:szCs w:val="24"/>
        </w:rPr>
        <w:t xml:space="preserve"> </w:t>
      </w:r>
      <w:r>
        <w:rPr>
          <w:rFonts w:eastAsia="Times New Roman" w:cs="Times New Roman"/>
          <w:szCs w:val="24"/>
        </w:rPr>
        <w:t>τώρα, στην ανεργία και γι' αυτό φωνάζει και διαμαρτύρεται τόσο πολύ!</w:t>
      </w:r>
    </w:p>
    <w:p w14:paraId="1286C68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Βγαίνουμε από τα μνημόνια; Μα, σε ποιον τα λέτε αυτά, όταν έχετε όλους αυτούς τους μνημονιακούς νόμους που διασφαλίζου</w:t>
      </w:r>
      <w:r>
        <w:rPr>
          <w:rFonts w:eastAsia="Times New Roman" w:cs="Times New Roman"/>
          <w:szCs w:val="24"/>
        </w:rPr>
        <w:t>ν τη συντριβή της εργατικής τάξης και των λαϊκών στρωμάτων και δημιουργούν κυριολεκτικά έναν παράδεισο για την καπιταλιστική κερδοφορία του μεγάλου κεφαλαίου; Γι' αυτό και σας συγχαίρουν όλα τα ιμπεριαλιστικά κέντρα.</w:t>
      </w:r>
    </w:p>
    <w:p w14:paraId="1286C68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Τώρα τι συνέβη; Άλλαξε η Ευρωπαϊκή Ένωσ</w:t>
      </w:r>
      <w:r>
        <w:rPr>
          <w:rFonts w:eastAsia="Times New Roman" w:cs="Times New Roman"/>
          <w:szCs w:val="24"/>
        </w:rPr>
        <w:t xml:space="preserve">η; Εσείς λέγατε ότι ο ΣΥΡΙΖΑ έρχεται και η Ευρωπαϊκή Ένωση αλλάζει. Άλλαξε προς το χειρότερο. Το να σε συγχαίρει τι σημαίνει; Ότι τους κάνετε τη δουλειά. Άλλαξε η Μέρκελ, όπως λέτε κι ο γερμανικός καπιταλισμός; Όχι. Ποιος άλλαξε; Εσείς αλλάξατε και κάνατε </w:t>
      </w:r>
      <w:r>
        <w:rPr>
          <w:rFonts w:eastAsia="Times New Roman" w:cs="Times New Roman"/>
          <w:szCs w:val="24"/>
        </w:rPr>
        <w:t>αυτό που ιστορικά έχει κάνει η σοσιαλδημοκρατία. Όταν στριμώχνεται το σύστημα, όταν χρεοκοπούν τα παραδοσιακά αστικά κόμματα, έρχονται τότε οι εφεδρείες, όπως έλεγε και ο Ανιέλι, που μπορούν να τα περάσουν αναίμακτα.</w:t>
      </w:r>
    </w:p>
    <w:p w14:paraId="1286C68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Ελλάδα, λέει, είναι όρθια. Τα κάναμε </w:t>
      </w:r>
      <w:r>
        <w:rPr>
          <w:rFonts w:eastAsia="Times New Roman" w:cs="Times New Roman"/>
          <w:szCs w:val="24"/>
        </w:rPr>
        <w:t xml:space="preserve">αυτά, για να την έχουμε όρθια. Μα, καλά, θα πω ένα στοιχείο. Πάνω από το 35% ζει κάτω από το κατώτατο όριο της φτώχειας. Αυτήν την όρθια Ελλάδα ονειρεύεστε; Έτσι λέτε ότι είναι όρθια η Ελλάδα, με έναν στους τρεις Έλληνες να είναι κάτω από το κατώτατο όριο </w:t>
      </w:r>
      <w:r>
        <w:rPr>
          <w:rFonts w:eastAsia="Times New Roman" w:cs="Times New Roman"/>
          <w:szCs w:val="24"/>
        </w:rPr>
        <w:t xml:space="preserve">της φτώχειας και άλλοι να φυτοζωούν, όταν λέτε ότι η Ελλάδα είναι όρθια; Να αντιληφθεί ο κόσμος και οι εργαζόμενοι ότι όρθιοι είναι οι μεγάλοι επιχειρηματίες, τα μονοπώλια και ο αμερικανονατοϊκός ιμπεριαλισμός που τον έχετε ανάγκη ως τον καλύτερο σύμμαχο. </w:t>
      </w:r>
      <w:r>
        <w:rPr>
          <w:rFonts w:eastAsia="Times New Roman" w:cs="Times New Roman"/>
          <w:szCs w:val="24"/>
        </w:rPr>
        <w:t>Αυτοί είναι όρθιοι.</w:t>
      </w:r>
    </w:p>
    <w:p w14:paraId="1286C68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Άρα, με βάση όλα αυτά, θέτουμε ξανά το ερώτημα «Πού είναι η πρόοδος και πού η συντήρηση;». Δίλημμα υπάρχει, πραγματικό δίλημμα και οξύνεται ακόμα περισσότερο. Αυτό που χρειάζεται είναι ο λαός να μη χάφτει αυτά τα παραμύθια και τα «ψίχου</w:t>
      </w:r>
      <w:r>
        <w:rPr>
          <w:rFonts w:eastAsia="Times New Roman" w:cs="Times New Roman"/>
          <w:szCs w:val="24"/>
        </w:rPr>
        <w:t xml:space="preserve">λα» που του δίνετε και παρουσιάζεστε και γαλαντόμοι, γιατί σε τελευταία ανάλυση όλες οι αστικές κυβερνήσεις κάτι θα έδιναν –δεν γίνεται αλλιώς να σταθούν- ενώ του παίρνετε πολύ περισσότερο από την άλλη τσέπη. </w:t>
      </w:r>
    </w:p>
    <w:p w14:paraId="1286C69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σηκωθεί όρθιος ο κόσμος, να μην πέσει ξανά στην παραπλάνηση. Έχει τεράστια εμπειρία. Χρεοκόπησαν όλες οι διαχειριστικές λύσεις. Αποδείχτηκε ότι ήταν </w:t>
      </w:r>
      <w:r>
        <w:rPr>
          <w:rFonts w:eastAsia="Times New Roman" w:cs="Times New Roman"/>
          <w:szCs w:val="24"/>
        </w:rPr>
        <w:t>δ</w:t>
      </w:r>
      <w:r>
        <w:rPr>
          <w:rFonts w:eastAsia="Times New Roman" w:cs="Times New Roman"/>
          <w:szCs w:val="24"/>
        </w:rPr>
        <w:t xml:space="preserve">ούρειος </w:t>
      </w:r>
      <w:r>
        <w:rPr>
          <w:rFonts w:eastAsia="Times New Roman" w:cs="Times New Roman"/>
          <w:szCs w:val="24"/>
        </w:rPr>
        <w:t>ί</w:t>
      </w:r>
      <w:r>
        <w:rPr>
          <w:rFonts w:eastAsia="Times New Roman" w:cs="Times New Roman"/>
          <w:szCs w:val="24"/>
        </w:rPr>
        <w:t>ππος όλα τα λόγια τα μεγάλα. Και αποδεικνύεται και σήμερα, που ακόμα και σήμερα του λέτ</w:t>
      </w:r>
      <w:r>
        <w:rPr>
          <w:rFonts w:eastAsia="Times New Roman" w:cs="Times New Roman"/>
          <w:szCs w:val="24"/>
        </w:rPr>
        <w:t>ε «Να φτιάξουμε μια Ευρώπη ενάντια στον φασισμό»,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Ποιος τον γεννά τον φασισμό; Το ίδιο το καπιταλιστικό σύστημα δεν τον γεννάει; Τι υπηρετεί ο φασισμός και τα φασισταριά της Χρυσής Αυγής εδώ, που κάνουν τον καμπόσο και τον πατριώτη και μιλάνε για Μα</w:t>
      </w:r>
      <w:r>
        <w:rPr>
          <w:rFonts w:eastAsia="Times New Roman" w:cs="Times New Roman"/>
          <w:szCs w:val="24"/>
        </w:rPr>
        <w:t>κεδονία, όταν ο Τσαούς Αντών υπέγραψε σύμφωνο με τον Σιράκοφ, όταν παρέδιδε τα κεφάλια των ΕΠΟΝιτών και έπαιρνε 700.000, την επικήρυξη που είχαν οι Βούλγαροι φασίστες;</w:t>
      </w:r>
    </w:p>
    <w:p w14:paraId="1286C69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Αυτοί τι υπηρετούν; Έ</w:t>
      </w:r>
      <w:r w:rsidRPr="00294AA8">
        <w:rPr>
          <w:rFonts w:eastAsia="Times New Roman" w:cs="Times New Roman"/>
          <w:szCs w:val="24"/>
        </w:rPr>
        <w:t>χετε ακούσει να λένε τίποτα για το μεγάλο κεφάλαιο</w:t>
      </w:r>
      <w:r>
        <w:rPr>
          <w:rFonts w:eastAsia="Times New Roman" w:cs="Times New Roman"/>
          <w:szCs w:val="24"/>
        </w:rPr>
        <w:t>,</w:t>
      </w:r>
      <w:r w:rsidRPr="00294AA8">
        <w:rPr>
          <w:rFonts w:eastAsia="Times New Roman" w:cs="Times New Roman"/>
          <w:szCs w:val="24"/>
        </w:rPr>
        <w:t xml:space="preserve"> για τα μονοπώλι</w:t>
      </w:r>
      <w:r w:rsidRPr="00294AA8">
        <w:rPr>
          <w:rFonts w:eastAsia="Times New Roman" w:cs="Times New Roman"/>
          <w:szCs w:val="24"/>
        </w:rPr>
        <w:t>α</w:t>
      </w:r>
      <w:r>
        <w:rPr>
          <w:rFonts w:eastAsia="Times New Roman" w:cs="Times New Roman"/>
          <w:szCs w:val="24"/>
        </w:rPr>
        <w:t>;</w:t>
      </w:r>
      <w:r w:rsidRPr="00294AA8">
        <w:rPr>
          <w:rFonts w:eastAsia="Times New Roman" w:cs="Times New Roman"/>
          <w:szCs w:val="24"/>
        </w:rPr>
        <w:t xml:space="preserve"> Όχι</w:t>
      </w:r>
      <w:r>
        <w:rPr>
          <w:rFonts w:eastAsia="Times New Roman" w:cs="Times New Roman"/>
          <w:szCs w:val="24"/>
        </w:rPr>
        <w:t>.</w:t>
      </w:r>
      <w:r w:rsidRPr="00294AA8">
        <w:rPr>
          <w:rFonts w:eastAsia="Times New Roman" w:cs="Times New Roman"/>
          <w:szCs w:val="24"/>
        </w:rPr>
        <w:t xml:space="preserve"> </w:t>
      </w:r>
      <w:r>
        <w:rPr>
          <w:rFonts w:eastAsia="Times New Roman" w:cs="Times New Roman"/>
          <w:szCs w:val="24"/>
        </w:rPr>
        <w:t>Εί</w:t>
      </w:r>
      <w:r w:rsidRPr="00294AA8">
        <w:rPr>
          <w:rFonts w:eastAsia="Times New Roman" w:cs="Times New Roman"/>
          <w:szCs w:val="24"/>
        </w:rPr>
        <w:t xml:space="preserve">ναι </w:t>
      </w:r>
      <w:r>
        <w:rPr>
          <w:rFonts w:eastAsia="Times New Roman" w:cs="Times New Roman"/>
          <w:szCs w:val="24"/>
        </w:rPr>
        <w:t>α</w:t>
      </w:r>
      <w:r w:rsidRPr="00294AA8">
        <w:rPr>
          <w:rFonts w:eastAsia="Times New Roman" w:cs="Times New Roman"/>
          <w:szCs w:val="24"/>
        </w:rPr>
        <w:t>ιχμή του δόρατος</w:t>
      </w:r>
      <w:r>
        <w:rPr>
          <w:rFonts w:eastAsia="Times New Roman" w:cs="Times New Roman"/>
          <w:szCs w:val="24"/>
        </w:rPr>
        <w:t>.</w:t>
      </w:r>
      <w:r w:rsidRPr="00294AA8">
        <w:rPr>
          <w:rFonts w:eastAsia="Times New Roman" w:cs="Times New Roman"/>
          <w:szCs w:val="24"/>
        </w:rPr>
        <w:t xml:space="preserve"> </w:t>
      </w:r>
    </w:p>
    <w:p w14:paraId="1286C692" w14:textId="77777777" w:rsidR="000402FE" w:rsidRDefault="007623D8">
      <w:pPr>
        <w:spacing w:line="600" w:lineRule="auto"/>
        <w:ind w:firstLine="720"/>
        <w:jc w:val="both"/>
        <w:rPr>
          <w:rFonts w:eastAsia="Times New Roman" w:cs="Times New Roman"/>
          <w:szCs w:val="24"/>
        </w:rPr>
      </w:pPr>
      <w:r w:rsidRPr="00294AA8">
        <w:rPr>
          <w:rFonts w:eastAsia="Times New Roman" w:cs="Times New Roman"/>
          <w:szCs w:val="24"/>
        </w:rPr>
        <w:t>Επομένως</w:t>
      </w:r>
      <w:r>
        <w:rPr>
          <w:rFonts w:eastAsia="Times New Roman" w:cs="Times New Roman"/>
          <w:szCs w:val="24"/>
        </w:rPr>
        <w:t>,</w:t>
      </w:r>
      <w:r w:rsidRPr="00294AA8">
        <w:rPr>
          <w:rFonts w:eastAsia="Times New Roman" w:cs="Times New Roman"/>
          <w:szCs w:val="24"/>
        </w:rPr>
        <w:t xml:space="preserve"> μη μας λέτε για την Ευρωπαϊκή Ένωση</w:t>
      </w:r>
      <w:r>
        <w:rPr>
          <w:rFonts w:eastAsia="Times New Roman" w:cs="Times New Roman"/>
          <w:szCs w:val="24"/>
        </w:rPr>
        <w:t>.</w:t>
      </w:r>
      <w:r w:rsidRPr="00294AA8">
        <w:rPr>
          <w:rFonts w:eastAsia="Times New Roman" w:cs="Times New Roman"/>
          <w:szCs w:val="24"/>
        </w:rPr>
        <w:t xml:space="preserve"> </w:t>
      </w:r>
      <w:r>
        <w:rPr>
          <w:rFonts w:eastAsia="Times New Roman" w:cs="Times New Roman"/>
          <w:szCs w:val="24"/>
        </w:rPr>
        <w:t>Τ</w:t>
      </w:r>
      <w:r w:rsidRPr="00294AA8">
        <w:rPr>
          <w:rFonts w:eastAsia="Times New Roman" w:cs="Times New Roman"/>
          <w:szCs w:val="24"/>
        </w:rPr>
        <w:t xml:space="preserve">α </w:t>
      </w:r>
      <w:r>
        <w:rPr>
          <w:rFonts w:eastAsia="Times New Roman" w:cs="Times New Roman"/>
          <w:szCs w:val="24"/>
        </w:rPr>
        <w:t>έδειξε</w:t>
      </w:r>
      <w:r w:rsidRPr="00294AA8">
        <w:rPr>
          <w:rFonts w:eastAsia="Times New Roman" w:cs="Times New Roman"/>
          <w:szCs w:val="24"/>
        </w:rPr>
        <w:t xml:space="preserve"> όλα</w:t>
      </w:r>
      <w:r>
        <w:rPr>
          <w:rFonts w:eastAsia="Times New Roman" w:cs="Times New Roman"/>
          <w:szCs w:val="24"/>
        </w:rPr>
        <w:t>. Κ</w:t>
      </w:r>
      <w:r w:rsidRPr="00294AA8">
        <w:rPr>
          <w:rFonts w:eastAsia="Times New Roman" w:cs="Times New Roman"/>
          <w:szCs w:val="24"/>
        </w:rPr>
        <w:t xml:space="preserve">αι η Ευρωπαϊκή Ένωση είναι </w:t>
      </w:r>
      <w:r>
        <w:rPr>
          <w:rFonts w:eastAsia="Times New Roman" w:cs="Times New Roman"/>
          <w:szCs w:val="24"/>
        </w:rPr>
        <w:t>ένωση</w:t>
      </w:r>
      <w:r w:rsidRPr="00294AA8">
        <w:rPr>
          <w:rFonts w:eastAsia="Times New Roman" w:cs="Times New Roman"/>
          <w:szCs w:val="24"/>
        </w:rPr>
        <w:t xml:space="preserve"> ιμπεριαλιστική</w:t>
      </w:r>
      <w:r>
        <w:rPr>
          <w:rFonts w:eastAsia="Times New Roman" w:cs="Times New Roman"/>
          <w:szCs w:val="24"/>
        </w:rPr>
        <w:t>,</w:t>
      </w:r>
      <w:r w:rsidRPr="00294AA8">
        <w:rPr>
          <w:rFonts w:eastAsia="Times New Roman" w:cs="Times New Roman"/>
          <w:szCs w:val="24"/>
        </w:rPr>
        <w:t xml:space="preserve"> </w:t>
      </w:r>
      <w:r w:rsidRPr="00294AA8">
        <w:rPr>
          <w:rFonts w:eastAsia="Times New Roman" w:cs="Times New Roman"/>
          <w:szCs w:val="24"/>
        </w:rPr>
        <w:lastRenderedPageBreak/>
        <w:t>επιθετική</w:t>
      </w:r>
      <w:r>
        <w:rPr>
          <w:rFonts w:eastAsia="Times New Roman" w:cs="Times New Roman"/>
          <w:szCs w:val="24"/>
        </w:rPr>
        <w:t>,</w:t>
      </w:r>
      <w:r w:rsidRPr="00294AA8">
        <w:rPr>
          <w:rFonts w:eastAsia="Times New Roman" w:cs="Times New Roman"/>
          <w:szCs w:val="24"/>
        </w:rPr>
        <w:t xml:space="preserve"> κατά των λαών και δεν </w:t>
      </w:r>
      <w:r>
        <w:rPr>
          <w:rFonts w:eastAsia="Times New Roman" w:cs="Times New Roman"/>
          <w:szCs w:val="24"/>
        </w:rPr>
        <w:t>πρόκειται ποτέ να αλλάξει</w:t>
      </w:r>
      <w:r w:rsidRPr="00294AA8">
        <w:rPr>
          <w:rFonts w:eastAsia="Times New Roman" w:cs="Times New Roman"/>
          <w:szCs w:val="24"/>
        </w:rPr>
        <w:t xml:space="preserve"> χαρακτήρα παρά μόνο όταν τη διαλύσουν </w:t>
      </w:r>
      <w:r>
        <w:rPr>
          <w:rFonts w:eastAsia="Times New Roman" w:cs="Times New Roman"/>
          <w:szCs w:val="24"/>
        </w:rPr>
        <w:t>οι λαοί,</w:t>
      </w:r>
      <w:r w:rsidRPr="00294AA8">
        <w:rPr>
          <w:rFonts w:eastAsia="Times New Roman" w:cs="Times New Roman"/>
          <w:szCs w:val="24"/>
        </w:rPr>
        <w:t xml:space="preserve"> όταν</w:t>
      </w:r>
      <w:r w:rsidRPr="00294AA8">
        <w:rPr>
          <w:rFonts w:eastAsia="Times New Roman" w:cs="Times New Roman"/>
          <w:szCs w:val="24"/>
        </w:rPr>
        <w:t xml:space="preserve"> έρθει ο σοσιαλισμός</w:t>
      </w:r>
      <w:r>
        <w:rPr>
          <w:rFonts w:eastAsia="Times New Roman" w:cs="Times New Roman"/>
          <w:szCs w:val="24"/>
        </w:rPr>
        <w:t>.</w:t>
      </w:r>
    </w:p>
    <w:p w14:paraId="1286C69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Εμείς, λ</w:t>
      </w:r>
      <w:r w:rsidRPr="00294AA8">
        <w:rPr>
          <w:rFonts w:eastAsia="Times New Roman" w:cs="Times New Roman"/>
          <w:szCs w:val="24"/>
        </w:rPr>
        <w:t>οιπόν</w:t>
      </w:r>
      <w:r>
        <w:rPr>
          <w:rFonts w:eastAsia="Times New Roman" w:cs="Times New Roman"/>
          <w:szCs w:val="24"/>
        </w:rPr>
        <w:t>,</w:t>
      </w:r>
      <w:r w:rsidRPr="00294AA8">
        <w:rPr>
          <w:rFonts w:eastAsia="Times New Roman" w:cs="Times New Roman"/>
          <w:szCs w:val="24"/>
        </w:rPr>
        <w:t xml:space="preserve"> ζητάμε από τους εργαζόμενους και τους προοδευτικούς ανθρώπους</w:t>
      </w:r>
      <w:r>
        <w:rPr>
          <w:rFonts w:eastAsia="Times New Roman" w:cs="Times New Roman"/>
          <w:szCs w:val="24"/>
        </w:rPr>
        <w:t>,</w:t>
      </w:r>
      <w:r w:rsidRPr="00294AA8">
        <w:rPr>
          <w:rFonts w:eastAsia="Times New Roman" w:cs="Times New Roman"/>
          <w:szCs w:val="24"/>
        </w:rPr>
        <w:t xml:space="preserve"> πέρα από τις διαφωνίες που μπορεί να έχουν με το </w:t>
      </w:r>
      <w:r>
        <w:rPr>
          <w:rFonts w:eastAsia="Times New Roman" w:cs="Times New Roman"/>
          <w:szCs w:val="24"/>
        </w:rPr>
        <w:t>ΚΚΕ,</w:t>
      </w:r>
      <w:r w:rsidRPr="00294AA8">
        <w:rPr>
          <w:rFonts w:eastAsia="Times New Roman" w:cs="Times New Roman"/>
          <w:szCs w:val="24"/>
        </w:rPr>
        <w:t xml:space="preserve"> να εκτιμήσουν τη συνέπεια</w:t>
      </w:r>
      <w:r>
        <w:rPr>
          <w:rFonts w:eastAsia="Times New Roman" w:cs="Times New Roman"/>
          <w:szCs w:val="24"/>
        </w:rPr>
        <w:t>,</w:t>
      </w:r>
      <w:r w:rsidRPr="00294AA8">
        <w:rPr>
          <w:rFonts w:eastAsia="Times New Roman" w:cs="Times New Roman"/>
          <w:szCs w:val="24"/>
        </w:rPr>
        <w:t xml:space="preserve"> τη στάση του απέναντι στα προβλήματα</w:t>
      </w:r>
      <w:r>
        <w:rPr>
          <w:rFonts w:eastAsia="Times New Roman" w:cs="Times New Roman"/>
          <w:szCs w:val="24"/>
        </w:rPr>
        <w:t>, το</w:t>
      </w:r>
      <w:r w:rsidRPr="00294AA8">
        <w:rPr>
          <w:rFonts w:eastAsia="Times New Roman" w:cs="Times New Roman"/>
          <w:szCs w:val="24"/>
        </w:rPr>
        <w:t xml:space="preserve"> ότι δεν λύγισε </w:t>
      </w:r>
      <w:r>
        <w:rPr>
          <w:rFonts w:eastAsia="Times New Roman" w:cs="Times New Roman"/>
          <w:szCs w:val="24"/>
        </w:rPr>
        <w:t>ούτε μπήκε</w:t>
      </w:r>
      <w:r w:rsidRPr="00294AA8">
        <w:rPr>
          <w:rFonts w:eastAsia="Times New Roman" w:cs="Times New Roman"/>
          <w:szCs w:val="24"/>
        </w:rPr>
        <w:t xml:space="preserve"> σε διάφορους πειρασμούς διαχείρισης του αστικού συστήματος</w:t>
      </w:r>
      <w:r>
        <w:rPr>
          <w:rFonts w:eastAsia="Times New Roman" w:cs="Times New Roman"/>
          <w:szCs w:val="24"/>
        </w:rPr>
        <w:t>,</w:t>
      </w:r>
      <w:r w:rsidRPr="00294AA8">
        <w:rPr>
          <w:rFonts w:eastAsia="Times New Roman" w:cs="Times New Roman"/>
          <w:szCs w:val="24"/>
        </w:rPr>
        <w:t xml:space="preserve"> που μπήκε μπροστά στους αγώνες</w:t>
      </w:r>
      <w:r>
        <w:rPr>
          <w:rFonts w:eastAsia="Times New Roman" w:cs="Times New Roman"/>
          <w:szCs w:val="24"/>
        </w:rPr>
        <w:t>. Κ</w:t>
      </w:r>
      <w:r w:rsidRPr="00294AA8">
        <w:rPr>
          <w:rFonts w:eastAsia="Times New Roman" w:cs="Times New Roman"/>
          <w:szCs w:val="24"/>
        </w:rPr>
        <w:t xml:space="preserve">αι αυτά που </w:t>
      </w:r>
      <w:r>
        <w:rPr>
          <w:rFonts w:eastAsia="Times New Roman" w:cs="Times New Roman"/>
          <w:szCs w:val="24"/>
        </w:rPr>
        <w:t>δίνετε,</w:t>
      </w:r>
      <w:r w:rsidRPr="00294AA8">
        <w:rPr>
          <w:rFonts w:eastAsia="Times New Roman" w:cs="Times New Roman"/>
          <w:szCs w:val="24"/>
        </w:rPr>
        <w:t xml:space="preserve"> αν δεν ήταν το </w:t>
      </w:r>
      <w:r>
        <w:rPr>
          <w:rFonts w:eastAsia="Times New Roman" w:cs="Times New Roman"/>
          <w:szCs w:val="24"/>
        </w:rPr>
        <w:t>ΚΚΕ,</w:t>
      </w:r>
      <w:r w:rsidRPr="00294AA8">
        <w:rPr>
          <w:rFonts w:eastAsia="Times New Roman" w:cs="Times New Roman"/>
          <w:szCs w:val="24"/>
        </w:rPr>
        <w:t xml:space="preserve"> με αυτή τη δύναμη που έχει και με τη δράση στο μαζικό κίνημα</w:t>
      </w:r>
      <w:r>
        <w:rPr>
          <w:rFonts w:eastAsia="Times New Roman" w:cs="Times New Roman"/>
          <w:szCs w:val="24"/>
        </w:rPr>
        <w:t>,</w:t>
      </w:r>
      <w:r w:rsidRPr="00294AA8">
        <w:rPr>
          <w:rFonts w:eastAsia="Times New Roman" w:cs="Times New Roman"/>
          <w:szCs w:val="24"/>
        </w:rPr>
        <w:t xml:space="preserve"> δεν θα τα δίνατε </w:t>
      </w:r>
      <w:r>
        <w:rPr>
          <w:rFonts w:eastAsia="Times New Roman" w:cs="Times New Roman"/>
          <w:szCs w:val="24"/>
        </w:rPr>
        <w:t xml:space="preserve">καν. </w:t>
      </w:r>
    </w:p>
    <w:p w14:paraId="1286C69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Ν</w:t>
      </w:r>
      <w:r w:rsidRPr="00294AA8">
        <w:rPr>
          <w:rFonts w:eastAsia="Times New Roman" w:cs="Times New Roman"/>
          <w:szCs w:val="24"/>
        </w:rPr>
        <w:t xml:space="preserve">α </w:t>
      </w:r>
      <w:r>
        <w:rPr>
          <w:rFonts w:eastAsia="Times New Roman" w:cs="Times New Roman"/>
          <w:szCs w:val="24"/>
        </w:rPr>
        <w:t>’</w:t>
      </w:r>
      <w:r w:rsidRPr="00294AA8">
        <w:rPr>
          <w:rFonts w:eastAsia="Times New Roman" w:cs="Times New Roman"/>
          <w:szCs w:val="24"/>
        </w:rPr>
        <w:t xml:space="preserve">ρθει μαζί </w:t>
      </w:r>
      <w:r>
        <w:rPr>
          <w:rFonts w:eastAsia="Times New Roman" w:cs="Times New Roman"/>
          <w:szCs w:val="24"/>
        </w:rPr>
        <w:t>μας,</w:t>
      </w:r>
      <w:r w:rsidRPr="00294AA8">
        <w:rPr>
          <w:rFonts w:eastAsia="Times New Roman" w:cs="Times New Roman"/>
          <w:szCs w:val="24"/>
        </w:rPr>
        <w:t xml:space="preserve"> λοιπόν</w:t>
      </w:r>
      <w:r>
        <w:rPr>
          <w:rFonts w:eastAsia="Times New Roman" w:cs="Times New Roman"/>
          <w:szCs w:val="24"/>
        </w:rPr>
        <w:t>,</w:t>
      </w:r>
      <w:r w:rsidRPr="00294AA8">
        <w:rPr>
          <w:rFonts w:eastAsia="Times New Roman" w:cs="Times New Roman"/>
          <w:szCs w:val="24"/>
        </w:rPr>
        <w:t xml:space="preserve"> να μας στη</w:t>
      </w:r>
      <w:r w:rsidRPr="00294AA8">
        <w:rPr>
          <w:rFonts w:eastAsia="Times New Roman" w:cs="Times New Roman"/>
          <w:szCs w:val="24"/>
        </w:rPr>
        <w:t>ρίξει</w:t>
      </w:r>
      <w:r>
        <w:rPr>
          <w:rFonts w:eastAsia="Times New Roman" w:cs="Times New Roman"/>
          <w:szCs w:val="24"/>
        </w:rPr>
        <w:t>,</w:t>
      </w:r>
      <w:r w:rsidRPr="00294AA8">
        <w:rPr>
          <w:rFonts w:eastAsia="Times New Roman" w:cs="Times New Roman"/>
          <w:szCs w:val="24"/>
        </w:rPr>
        <w:t xml:space="preserve"> για να ανοίξει ο δρόμος</w:t>
      </w:r>
      <w:r>
        <w:rPr>
          <w:rFonts w:eastAsia="Times New Roman" w:cs="Times New Roman"/>
          <w:szCs w:val="24"/>
        </w:rPr>
        <w:t>,</w:t>
      </w:r>
      <w:r w:rsidRPr="00294AA8">
        <w:rPr>
          <w:rFonts w:eastAsia="Times New Roman" w:cs="Times New Roman"/>
          <w:szCs w:val="24"/>
        </w:rPr>
        <w:t xml:space="preserve"> για να παλέψουμε να σταματήσουμε ό</w:t>
      </w:r>
      <w:r>
        <w:rPr>
          <w:rFonts w:eastAsia="Times New Roman" w:cs="Times New Roman"/>
          <w:szCs w:val="24"/>
        </w:rPr>
        <w:t>,</w:t>
      </w:r>
      <w:r w:rsidRPr="00294AA8">
        <w:rPr>
          <w:rFonts w:eastAsia="Times New Roman" w:cs="Times New Roman"/>
          <w:szCs w:val="24"/>
        </w:rPr>
        <w:t>τι χειρότερο έρχεται</w:t>
      </w:r>
      <w:r>
        <w:rPr>
          <w:rFonts w:eastAsia="Times New Roman" w:cs="Times New Roman"/>
          <w:szCs w:val="24"/>
        </w:rPr>
        <w:t>,</w:t>
      </w:r>
      <w:r w:rsidRPr="00294AA8">
        <w:rPr>
          <w:rFonts w:eastAsia="Times New Roman" w:cs="Times New Roman"/>
          <w:szCs w:val="24"/>
        </w:rPr>
        <w:t xml:space="preserve"> να περάσουμε στην αντεπίθεση</w:t>
      </w:r>
      <w:r>
        <w:rPr>
          <w:rFonts w:eastAsia="Times New Roman" w:cs="Times New Roman"/>
          <w:szCs w:val="24"/>
        </w:rPr>
        <w:t xml:space="preserve"> και</w:t>
      </w:r>
      <w:r w:rsidRPr="00294AA8">
        <w:rPr>
          <w:rFonts w:eastAsia="Times New Roman" w:cs="Times New Roman"/>
          <w:szCs w:val="24"/>
        </w:rPr>
        <w:t xml:space="preserve"> να πάμε εκεί που αξίζει</w:t>
      </w:r>
      <w:r>
        <w:rPr>
          <w:rFonts w:eastAsia="Times New Roman" w:cs="Times New Roman"/>
          <w:szCs w:val="24"/>
        </w:rPr>
        <w:t>, ν</w:t>
      </w:r>
      <w:r w:rsidRPr="00294AA8">
        <w:rPr>
          <w:rFonts w:eastAsia="Times New Roman" w:cs="Times New Roman"/>
          <w:szCs w:val="24"/>
        </w:rPr>
        <w:t>α πάρει ο εργαζόμενος αυτά που του αξίζουν</w:t>
      </w:r>
      <w:r>
        <w:rPr>
          <w:rFonts w:eastAsia="Times New Roman" w:cs="Times New Roman"/>
          <w:szCs w:val="24"/>
        </w:rPr>
        <w:t>. Κ</w:t>
      </w:r>
      <w:r w:rsidRPr="00294AA8">
        <w:rPr>
          <w:rFonts w:eastAsia="Times New Roman" w:cs="Times New Roman"/>
          <w:szCs w:val="24"/>
        </w:rPr>
        <w:t xml:space="preserve">αι αυτά δεν είναι </w:t>
      </w:r>
      <w:r>
        <w:rPr>
          <w:rFonts w:eastAsia="Times New Roman" w:cs="Times New Roman"/>
          <w:szCs w:val="24"/>
        </w:rPr>
        <w:t>τ</w:t>
      </w:r>
      <w:r w:rsidRPr="00294AA8">
        <w:rPr>
          <w:rFonts w:eastAsia="Times New Roman" w:cs="Times New Roman"/>
          <w:szCs w:val="24"/>
        </w:rPr>
        <w:t>α ψίχουλα</w:t>
      </w:r>
      <w:r>
        <w:rPr>
          <w:rFonts w:eastAsia="Times New Roman" w:cs="Times New Roman"/>
          <w:szCs w:val="24"/>
        </w:rPr>
        <w:t>. Ε</w:t>
      </w:r>
      <w:r w:rsidRPr="00294AA8">
        <w:rPr>
          <w:rFonts w:eastAsia="Times New Roman" w:cs="Times New Roman"/>
          <w:szCs w:val="24"/>
        </w:rPr>
        <w:t>ίναι όλα</w:t>
      </w:r>
      <w:r>
        <w:rPr>
          <w:rFonts w:eastAsia="Times New Roman" w:cs="Times New Roman"/>
          <w:szCs w:val="24"/>
        </w:rPr>
        <w:t>, γ</w:t>
      </w:r>
      <w:r w:rsidRPr="00294AA8">
        <w:rPr>
          <w:rFonts w:eastAsia="Times New Roman" w:cs="Times New Roman"/>
          <w:szCs w:val="24"/>
        </w:rPr>
        <w:t xml:space="preserve">ιατί αυτός παράγει </w:t>
      </w:r>
      <w:r w:rsidRPr="00294AA8">
        <w:rPr>
          <w:rFonts w:eastAsia="Times New Roman" w:cs="Times New Roman"/>
          <w:szCs w:val="24"/>
        </w:rPr>
        <w:t>τον πλ</w:t>
      </w:r>
      <w:r>
        <w:rPr>
          <w:rFonts w:eastAsia="Times New Roman" w:cs="Times New Roman"/>
          <w:szCs w:val="24"/>
        </w:rPr>
        <w:t>ούτο. Κ</w:t>
      </w:r>
      <w:r w:rsidRPr="00294AA8">
        <w:rPr>
          <w:rFonts w:eastAsia="Times New Roman" w:cs="Times New Roman"/>
          <w:szCs w:val="24"/>
        </w:rPr>
        <w:t>αι αυτό θα γίνει</w:t>
      </w:r>
      <w:r>
        <w:rPr>
          <w:rFonts w:eastAsia="Times New Roman" w:cs="Times New Roman"/>
          <w:szCs w:val="24"/>
        </w:rPr>
        <w:t>,</w:t>
      </w:r>
      <w:r w:rsidRPr="00294AA8">
        <w:rPr>
          <w:rFonts w:eastAsia="Times New Roman" w:cs="Times New Roman"/>
          <w:szCs w:val="24"/>
        </w:rPr>
        <w:t xml:space="preserve"> είτε το θέλετε είτε όχι</w:t>
      </w:r>
      <w:r>
        <w:rPr>
          <w:rFonts w:eastAsia="Times New Roman" w:cs="Times New Roman"/>
          <w:szCs w:val="24"/>
        </w:rPr>
        <w:t>.</w:t>
      </w:r>
    </w:p>
    <w:p w14:paraId="1286C695"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Ευχαριστώ, κύριε συνάδελφε. </w:t>
      </w:r>
    </w:p>
    <w:p w14:paraId="1286C69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Η Υπουργός </w:t>
      </w:r>
      <w:r>
        <w:rPr>
          <w:rFonts w:eastAsia="Times New Roman" w:cs="Times New Roman"/>
          <w:szCs w:val="24"/>
        </w:rPr>
        <w:t xml:space="preserve">κ. </w:t>
      </w:r>
      <w:r>
        <w:rPr>
          <w:rFonts w:eastAsia="Times New Roman" w:cs="Times New Roman"/>
          <w:szCs w:val="24"/>
        </w:rPr>
        <w:t xml:space="preserve">Μαριλίζα Ξενογιαννακοπούλου έχει τον λόγο. </w:t>
      </w:r>
    </w:p>
    <w:p w14:paraId="1286C697"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(Υπουργός Διοικητικής Ανασυγκρότησης): </w:t>
      </w:r>
      <w:r>
        <w:rPr>
          <w:rFonts w:eastAsia="Times New Roman" w:cs="Times New Roman"/>
          <w:szCs w:val="24"/>
        </w:rPr>
        <w:t>Ευχαριστώ, κύρ</w:t>
      </w:r>
      <w:r>
        <w:rPr>
          <w:rFonts w:eastAsia="Times New Roman" w:cs="Times New Roman"/>
          <w:szCs w:val="24"/>
        </w:rPr>
        <w:t xml:space="preserve">ιε Πρόεδρε. </w:t>
      </w:r>
    </w:p>
    <w:p w14:paraId="1286C69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Κυρίες</w:t>
      </w:r>
      <w:r w:rsidRPr="00294AA8">
        <w:rPr>
          <w:rFonts w:eastAsia="Times New Roman" w:cs="Times New Roman"/>
          <w:szCs w:val="24"/>
        </w:rPr>
        <w:t xml:space="preserve"> και κύριοι </w:t>
      </w:r>
      <w:r>
        <w:rPr>
          <w:rFonts w:eastAsia="Times New Roman" w:cs="Times New Roman"/>
          <w:szCs w:val="24"/>
        </w:rPr>
        <w:t>Β</w:t>
      </w:r>
      <w:r w:rsidRPr="00294AA8">
        <w:rPr>
          <w:rFonts w:eastAsia="Times New Roman" w:cs="Times New Roman"/>
          <w:szCs w:val="24"/>
        </w:rPr>
        <w:t>ουλευτές</w:t>
      </w:r>
      <w:r>
        <w:rPr>
          <w:rFonts w:eastAsia="Times New Roman" w:cs="Times New Roman"/>
          <w:szCs w:val="24"/>
        </w:rPr>
        <w:t>,</w:t>
      </w:r>
      <w:r w:rsidRPr="00294AA8">
        <w:rPr>
          <w:rFonts w:eastAsia="Times New Roman" w:cs="Times New Roman"/>
          <w:szCs w:val="24"/>
        </w:rPr>
        <w:t xml:space="preserve"> η απόφαση του </w:t>
      </w:r>
      <w:r>
        <w:rPr>
          <w:rFonts w:eastAsia="Times New Roman" w:cs="Times New Roman"/>
          <w:szCs w:val="24"/>
        </w:rPr>
        <w:t>Π</w:t>
      </w:r>
      <w:r w:rsidRPr="00294AA8">
        <w:rPr>
          <w:rFonts w:eastAsia="Times New Roman" w:cs="Times New Roman"/>
          <w:szCs w:val="24"/>
        </w:rPr>
        <w:t>ρωθυπουργού να ζητήσει ψήφο εμπιστοσύνης ήταν μία ξεκάθαρη θέση</w:t>
      </w:r>
      <w:r>
        <w:rPr>
          <w:rFonts w:eastAsia="Times New Roman" w:cs="Times New Roman"/>
          <w:szCs w:val="24"/>
        </w:rPr>
        <w:t>.</w:t>
      </w:r>
      <w:r w:rsidRPr="00294AA8">
        <w:rPr>
          <w:rFonts w:eastAsia="Times New Roman" w:cs="Times New Roman"/>
          <w:szCs w:val="24"/>
        </w:rPr>
        <w:t xml:space="preserve"> </w:t>
      </w:r>
      <w:r>
        <w:rPr>
          <w:rFonts w:eastAsia="Times New Roman" w:cs="Times New Roman"/>
          <w:szCs w:val="24"/>
        </w:rPr>
        <w:t>Κ</w:t>
      </w:r>
      <w:r w:rsidRPr="00294AA8">
        <w:rPr>
          <w:rFonts w:eastAsia="Times New Roman" w:cs="Times New Roman"/>
          <w:szCs w:val="24"/>
        </w:rPr>
        <w:t xml:space="preserve">αι πάντα στην πολιτική οι καθαρές θέσεις και λύσεις είναι </w:t>
      </w:r>
      <w:r>
        <w:rPr>
          <w:rFonts w:eastAsia="Times New Roman" w:cs="Times New Roman"/>
          <w:szCs w:val="24"/>
        </w:rPr>
        <w:t>ο</w:t>
      </w:r>
      <w:r w:rsidRPr="00294AA8">
        <w:rPr>
          <w:rFonts w:eastAsia="Times New Roman" w:cs="Times New Roman"/>
          <w:szCs w:val="24"/>
        </w:rPr>
        <w:t>ι σωστές θέσεις και λύσεις</w:t>
      </w:r>
      <w:r>
        <w:rPr>
          <w:rFonts w:eastAsia="Times New Roman" w:cs="Times New Roman"/>
          <w:szCs w:val="24"/>
        </w:rPr>
        <w:t>. Είναι μία απόφαση</w:t>
      </w:r>
      <w:r w:rsidRPr="00294AA8">
        <w:rPr>
          <w:rFonts w:eastAsia="Times New Roman" w:cs="Times New Roman"/>
          <w:szCs w:val="24"/>
        </w:rPr>
        <w:t xml:space="preserve"> δημοκρατική και ταυτόχρονα π</w:t>
      </w:r>
      <w:r w:rsidRPr="00294AA8">
        <w:rPr>
          <w:rFonts w:eastAsia="Times New Roman" w:cs="Times New Roman"/>
          <w:szCs w:val="24"/>
        </w:rPr>
        <w:t xml:space="preserve">ολιτικά </w:t>
      </w:r>
      <w:r>
        <w:rPr>
          <w:rFonts w:eastAsia="Times New Roman" w:cs="Times New Roman"/>
          <w:szCs w:val="24"/>
        </w:rPr>
        <w:t>υπεύθυνη. Ε</w:t>
      </w:r>
      <w:r w:rsidRPr="00294AA8">
        <w:rPr>
          <w:rFonts w:eastAsia="Times New Roman" w:cs="Times New Roman"/>
          <w:szCs w:val="24"/>
        </w:rPr>
        <w:t xml:space="preserve">ίναι απόφαση </w:t>
      </w:r>
      <w:r>
        <w:rPr>
          <w:rFonts w:eastAsia="Times New Roman" w:cs="Times New Roman"/>
          <w:szCs w:val="24"/>
        </w:rPr>
        <w:t>δ</w:t>
      </w:r>
      <w:r w:rsidRPr="00294AA8">
        <w:rPr>
          <w:rFonts w:eastAsia="Times New Roman" w:cs="Times New Roman"/>
          <w:szCs w:val="24"/>
        </w:rPr>
        <w:t>ημοκρατική</w:t>
      </w:r>
      <w:r>
        <w:rPr>
          <w:rFonts w:eastAsia="Times New Roman" w:cs="Times New Roman"/>
          <w:szCs w:val="24"/>
        </w:rPr>
        <w:t>,</w:t>
      </w:r>
      <w:r w:rsidRPr="00294AA8">
        <w:rPr>
          <w:rFonts w:eastAsia="Times New Roman" w:cs="Times New Roman"/>
          <w:szCs w:val="24"/>
        </w:rPr>
        <w:t xml:space="preserve"> γιατί ο </w:t>
      </w:r>
      <w:r>
        <w:rPr>
          <w:rFonts w:eastAsia="Times New Roman" w:cs="Times New Roman"/>
          <w:szCs w:val="24"/>
        </w:rPr>
        <w:t>Π</w:t>
      </w:r>
      <w:r w:rsidRPr="00294AA8">
        <w:rPr>
          <w:rFonts w:eastAsia="Times New Roman" w:cs="Times New Roman"/>
          <w:szCs w:val="24"/>
        </w:rPr>
        <w:t>ρωθυπουργός</w:t>
      </w:r>
      <w:r>
        <w:rPr>
          <w:rFonts w:eastAsia="Times New Roman" w:cs="Times New Roman"/>
          <w:szCs w:val="24"/>
        </w:rPr>
        <w:t>,</w:t>
      </w:r>
      <w:r w:rsidRPr="00294AA8">
        <w:rPr>
          <w:rFonts w:eastAsia="Times New Roman" w:cs="Times New Roman"/>
          <w:szCs w:val="24"/>
        </w:rPr>
        <w:t xml:space="preserve"> με απόλυτο σεβασμό στο Σύνταγμα και χωρίς </w:t>
      </w:r>
      <w:r>
        <w:rPr>
          <w:rFonts w:eastAsia="Times New Roman" w:cs="Times New Roman"/>
          <w:szCs w:val="24"/>
        </w:rPr>
        <w:t>να προσφύγει σε δυνατότητες που, επίσης,</w:t>
      </w:r>
      <w:r w:rsidRPr="00294AA8">
        <w:rPr>
          <w:rFonts w:eastAsia="Times New Roman" w:cs="Times New Roman"/>
          <w:szCs w:val="24"/>
        </w:rPr>
        <w:t xml:space="preserve"> θα μ</w:t>
      </w:r>
      <w:r>
        <w:rPr>
          <w:rFonts w:eastAsia="Times New Roman" w:cs="Times New Roman"/>
          <w:szCs w:val="24"/>
        </w:rPr>
        <w:t xml:space="preserve">πορούσε να έχει από το Σύνταγμα για να συνεχιστεί η Κυβέρνηση, </w:t>
      </w:r>
      <w:r w:rsidRPr="00294AA8">
        <w:rPr>
          <w:rFonts w:eastAsia="Times New Roman" w:cs="Times New Roman"/>
          <w:szCs w:val="24"/>
        </w:rPr>
        <w:t>ζ</w:t>
      </w:r>
      <w:r>
        <w:rPr>
          <w:rFonts w:eastAsia="Times New Roman" w:cs="Times New Roman"/>
          <w:szCs w:val="24"/>
        </w:rPr>
        <w:t>ητά, δημοκρατικά και συνταγματικά</w:t>
      </w:r>
      <w:r w:rsidRPr="00294AA8">
        <w:rPr>
          <w:rFonts w:eastAsia="Times New Roman" w:cs="Times New Roman"/>
          <w:szCs w:val="24"/>
        </w:rPr>
        <w:t xml:space="preserve"> από </w:t>
      </w:r>
      <w:r w:rsidRPr="00294AA8">
        <w:rPr>
          <w:rFonts w:eastAsia="Times New Roman" w:cs="Times New Roman"/>
          <w:szCs w:val="24"/>
        </w:rPr>
        <w:t xml:space="preserve">την </w:t>
      </w:r>
      <w:r>
        <w:rPr>
          <w:rFonts w:eastAsia="Times New Roman" w:cs="Times New Roman"/>
          <w:szCs w:val="24"/>
        </w:rPr>
        <w:t>Ε</w:t>
      </w:r>
      <w:r w:rsidRPr="00294AA8">
        <w:rPr>
          <w:rFonts w:eastAsia="Times New Roman" w:cs="Times New Roman"/>
          <w:szCs w:val="24"/>
        </w:rPr>
        <w:t xml:space="preserve">θνική </w:t>
      </w:r>
      <w:r>
        <w:rPr>
          <w:rFonts w:eastAsia="Times New Roman" w:cs="Times New Roman"/>
          <w:szCs w:val="24"/>
        </w:rPr>
        <w:t>Α</w:t>
      </w:r>
      <w:r w:rsidRPr="00294AA8">
        <w:rPr>
          <w:rFonts w:eastAsia="Times New Roman" w:cs="Times New Roman"/>
          <w:szCs w:val="24"/>
        </w:rPr>
        <w:t>ντιπροσωπεία</w:t>
      </w:r>
      <w:r>
        <w:rPr>
          <w:rFonts w:eastAsia="Times New Roman" w:cs="Times New Roman"/>
          <w:szCs w:val="24"/>
        </w:rPr>
        <w:t>,</w:t>
      </w:r>
      <w:r w:rsidRPr="00294AA8">
        <w:rPr>
          <w:rFonts w:eastAsia="Times New Roman" w:cs="Times New Roman"/>
          <w:szCs w:val="24"/>
        </w:rPr>
        <w:t xml:space="preserve"> </w:t>
      </w:r>
      <w:r>
        <w:rPr>
          <w:rFonts w:eastAsia="Times New Roman" w:cs="Times New Roman"/>
          <w:szCs w:val="24"/>
        </w:rPr>
        <w:t>α</w:t>
      </w:r>
      <w:r w:rsidRPr="00294AA8">
        <w:rPr>
          <w:rFonts w:eastAsia="Times New Roman" w:cs="Times New Roman"/>
          <w:szCs w:val="24"/>
        </w:rPr>
        <w:t>νανέωση και επιβεβαίωση της δεδηλωμένης της Κυβέρνησης</w:t>
      </w:r>
      <w:r>
        <w:rPr>
          <w:rFonts w:eastAsia="Times New Roman" w:cs="Times New Roman"/>
          <w:szCs w:val="24"/>
        </w:rPr>
        <w:t>.</w:t>
      </w:r>
    </w:p>
    <w:p w14:paraId="1286C69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Είναι ταυτόχρονα και στάση</w:t>
      </w:r>
      <w:r w:rsidRPr="00294AA8">
        <w:rPr>
          <w:rFonts w:eastAsia="Times New Roman" w:cs="Times New Roman"/>
          <w:szCs w:val="24"/>
        </w:rPr>
        <w:t xml:space="preserve"> πολιτικής ευθύνης</w:t>
      </w:r>
      <w:r>
        <w:rPr>
          <w:rFonts w:eastAsia="Times New Roman" w:cs="Times New Roman"/>
          <w:szCs w:val="24"/>
        </w:rPr>
        <w:t>,</w:t>
      </w:r>
      <w:r w:rsidRPr="00294AA8">
        <w:rPr>
          <w:rFonts w:eastAsia="Times New Roman" w:cs="Times New Roman"/>
          <w:szCs w:val="24"/>
        </w:rPr>
        <w:t xml:space="preserve"> καθώς σε μία περίοδο κρίσιμη για τη χώρα </w:t>
      </w:r>
      <w:r>
        <w:rPr>
          <w:rFonts w:eastAsia="Times New Roman" w:cs="Times New Roman"/>
          <w:szCs w:val="24"/>
        </w:rPr>
        <w:t>μας,</w:t>
      </w:r>
      <w:r w:rsidRPr="00294AA8">
        <w:rPr>
          <w:rFonts w:eastAsia="Times New Roman" w:cs="Times New Roman"/>
          <w:szCs w:val="24"/>
        </w:rPr>
        <w:t xml:space="preserve"> που χαράζει την πορεία </w:t>
      </w:r>
      <w:r w:rsidRPr="00294AA8">
        <w:rPr>
          <w:rFonts w:eastAsia="Times New Roman" w:cs="Times New Roman"/>
          <w:szCs w:val="24"/>
        </w:rPr>
        <w:lastRenderedPageBreak/>
        <w:t>της μετά τα μνημόνια</w:t>
      </w:r>
      <w:r>
        <w:rPr>
          <w:rFonts w:eastAsia="Times New Roman" w:cs="Times New Roman"/>
          <w:szCs w:val="24"/>
        </w:rPr>
        <w:t>,</w:t>
      </w:r>
      <w:r w:rsidRPr="00294AA8">
        <w:rPr>
          <w:rFonts w:eastAsia="Times New Roman" w:cs="Times New Roman"/>
          <w:szCs w:val="24"/>
        </w:rPr>
        <w:t xml:space="preserve"> σε αυτή</w:t>
      </w:r>
      <w:r>
        <w:rPr>
          <w:rFonts w:eastAsia="Times New Roman" w:cs="Times New Roman"/>
          <w:szCs w:val="24"/>
        </w:rPr>
        <w:t>ν</w:t>
      </w:r>
      <w:r w:rsidRPr="00294AA8">
        <w:rPr>
          <w:rFonts w:eastAsia="Times New Roman" w:cs="Times New Roman"/>
          <w:szCs w:val="24"/>
        </w:rPr>
        <w:t xml:space="preserve"> τη</w:t>
      </w:r>
      <w:r>
        <w:rPr>
          <w:rFonts w:eastAsia="Times New Roman" w:cs="Times New Roman"/>
          <w:szCs w:val="24"/>
        </w:rPr>
        <w:t xml:space="preserve"> </w:t>
      </w:r>
      <w:r w:rsidRPr="00294AA8">
        <w:rPr>
          <w:rFonts w:eastAsia="Times New Roman" w:cs="Times New Roman"/>
          <w:szCs w:val="24"/>
        </w:rPr>
        <w:t>ν</w:t>
      </w:r>
      <w:r>
        <w:rPr>
          <w:rFonts w:eastAsia="Times New Roman" w:cs="Times New Roman"/>
          <w:szCs w:val="24"/>
        </w:rPr>
        <w:t>έα</w:t>
      </w:r>
      <w:r w:rsidRPr="00294AA8">
        <w:rPr>
          <w:rFonts w:eastAsia="Times New Roman" w:cs="Times New Roman"/>
          <w:szCs w:val="24"/>
        </w:rPr>
        <w:t xml:space="preserve"> εποχή για τη θεσμική</w:t>
      </w:r>
      <w:r>
        <w:rPr>
          <w:rFonts w:eastAsia="Times New Roman" w:cs="Times New Roman"/>
          <w:szCs w:val="24"/>
        </w:rPr>
        <w:t>,</w:t>
      </w:r>
      <w:r w:rsidRPr="00294AA8">
        <w:rPr>
          <w:rFonts w:eastAsia="Times New Roman" w:cs="Times New Roman"/>
          <w:szCs w:val="24"/>
        </w:rPr>
        <w:t xml:space="preserve"> οικονομική και κοινωνική ανασυγκρότηση και προοπτική της χώρας και σε ένα δύσκολο και συνεχώς μεταβαλλόμενο </w:t>
      </w:r>
      <w:r>
        <w:rPr>
          <w:rFonts w:eastAsia="Times New Roman" w:cs="Times New Roman"/>
          <w:szCs w:val="24"/>
        </w:rPr>
        <w:t>ε</w:t>
      </w:r>
      <w:r w:rsidRPr="00294AA8">
        <w:rPr>
          <w:rFonts w:eastAsia="Times New Roman" w:cs="Times New Roman"/>
          <w:szCs w:val="24"/>
        </w:rPr>
        <w:t xml:space="preserve">υρωπαϊκό </w:t>
      </w:r>
      <w:r>
        <w:rPr>
          <w:rFonts w:eastAsia="Times New Roman" w:cs="Times New Roman"/>
          <w:szCs w:val="24"/>
        </w:rPr>
        <w:t>γεω</w:t>
      </w:r>
      <w:r w:rsidRPr="00294AA8">
        <w:rPr>
          <w:rFonts w:eastAsia="Times New Roman" w:cs="Times New Roman"/>
          <w:szCs w:val="24"/>
        </w:rPr>
        <w:t>πολιτικό περιβάλλον</w:t>
      </w:r>
      <w:r>
        <w:rPr>
          <w:rFonts w:eastAsia="Times New Roman" w:cs="Times New Roman"/>
          <w:szCs w:val="24"/>
        </w:rPr>
        <w:t xml:space="preserve"> χρειάζεται</w:t>
      </w:r>
      <w:r w:rsidRPr="00294AA8">
        <w:rPr>
          <w:rFonts w:eastAsia="Times New Roman" w:cs="Times New Roman"/>
          <w:szCs w:val="24"/>
        </w:rPr>
        <w:t xml:space="preserve"> μία σταθερή κυβέρνηση</w:t>
      </w:r>
      <w:r>
        <w:rPr>
          <w:rFonts w:eastAsia="Times New Roman" w:cs="Times New Roman"/>
          <w:szCs w:val="24"/>
        </w:rPr>
        <w:t>,</w:t>
      </w:r>
      <w:r w:rsidRPr="00294AA8">
        <w:rPr>
          <w:rFonts w:eastAsia="Times New Roman" w:cs="Times New Roman"/>
          <w:szCs w:val="24"/>
        </w:rPr>
        <w:t xml:space="preserve"> χωρίς </w:t>
      </w:r>
      <w:r>
        <w:rPr>
          <w:rFonts w:eastAsia="Times New Roman" w:cs="Times New Roman"/>
          <w:szCs w:val="24"/>
        </w:rPr>
        <w:t xml:space="preserve">ασάφειες και χωρίς αμφιβολίες </w:t>
      </w:r>
      <w:r w:rsidRPr="00294AA8">
        <w:rPr>
          <w:rFonts w:eastAsia="Times New Roman" w:cs="Times New Roman"/>
          <w:szCs w:val="24"/>
        </w:rPr>
        <w:t>όσον αφορά τη δεδηλωμένη</w:t>
      </w:r>
      <w:r>
        <w:rPr>
          <w:rFonts w:eastAsia="Times New Roman" w:cs="Times New Roman"/>
          <w:szCs w:val="24"/>
        </w:rPr>
        <w:t>.</w:t>
      </w:r>
    </w:p>
    <w:p w14:paraId="1286C69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Μα, πάνω απ’ όλα,</w:t>
      </w:r>
      <w:r w:rsidRPr="00294AA8">
        <w:rPr>
          <w:rFonts w:eastAsia="Times New Roman" w:cs="Times New Roman"/>
          <w:szCs w:val="24"/>
        </w:rPr>
        <w:t xml:space="preserve"> κυρίες και κύριοι </w:t>
      </w:r>
      <w:r>
        <w:rPr>
          <w:rFonts w:eastAsia="Times New Roman" w:cs="Times New Roman"/>
          <w:szCs w:val="24"/>
        </w:rPr>
        <w:t>Β</w:t>
      </w:r>
      <w:r w:rsidRPr="00294AA8">
        <w:rPr>
          <w:rFonts w:eastAsia="Times New Roman" w:cs="Times New Roman"/>
          <w:szCs w:val="24"/>
        </w:rPr>
        <w:t>ουλευτές</w:t>
      </w:r>
      <w:r>
        <w:rPr>
          <w:rFonts w:eastAsia="Times New Roman" w:cs="Times New Roman"/>
          <w:szCs w:val="24"/>
        </w:rPr>
        <w:t>,</w:t>
      </w:r>
      <w:r w:rsidRPr="00294AA8">
        <w:rPr>
          <w:rFonts w:eastAsia="Times New Roman" w:cs="Times New Roman"/>
          <w:szCs w:val="24"/>
        </w:rPr>
        <w:t xml:space="preserve"> η ψήφος εμπιστοσύνης </w:t>
      </w:r>
      <w:r>
        <w:rPr>
          <w:rFonts w:eastAsia="Times New Roman" w:cs="Times New Roman"/>
          <w:szCs w:val="24"/>
        </w:rPr>
        <w:t>ε</w:t>
      </w:r>
      <w:r w:rsidRPr="00294AA8">
        <w:rPr>
          <w:rFonts w:eastAsia="Times New Roman" w:cs="Times New Roman"/>
          <w:szCs w:val="24"/>
        </w:rPr>
        <w:t>ίναι μία απόλυτα πολιτική ψήφος</w:t>
      </w:r>
      <w:r>
        <w:rPr>
          <w:rFonts w:eastAsia="Times New Roman" w:cs="Times New Roman"/>
          <w:szCs w:val="24"/>
        </w:rPr>
        <w:t>. Γιατί σίγουρα η έξοδος από τα μνημόνια,</w:t>
      </w:r>
      <w:r w:rsidRPr="00294AA8">
        <w:rPr>
          <w:rFonts w:eastAsia="Times New Roman" w:cs="Times New Roman"/>
          <w:szCs w:val="24"/>
        </w:rPr>
        <w:t xml:space="preserve"> ο τρόπος με τον οποίο έγινε και</w:t>
      </w:r>
      <w:r>
        <w:rPr>
          <w:rFonts w:eastAsia="Times New Roman" w:cs="Times New Roman"/>
          <w:szCs w:val="24"/>
        </w:rPr>
        <w:t>,</w:t>
      </w:r>
      <w:r w:rsidRPr="00294AA8">
        <w:rPr>
          <w:rFonts w:eastAsia="Times New Roman" w:cs="Times New Roman"/>
          <w:szCs w:val="24"/>
        </w:rPr>
        <w:t xml:space="preserve"> κυρίως</w:t>
      </w:r>
      <w:r>
        <w:rPr>
          <w:rFonts w:eastAsia="Times New Roman" w:cs="Times New Roman"/>
          <w:szCs w:val="24"/>
        </w:rPr>
        <w:t>,</w:t>
      </w:r>
      <w:r w:rsidRPr="00294AA8">
        <w:rPr>
          <w:rFonts w:eastAsia="Times New Roman" w:cs="Times New Roman"/>
          <w:szCs w:val="24"/>
        </w:rPr>
        <w:t xml:space="preserve"> η πολιτική που εφαρμόζεται τους τελευταίους μήνες μετά την έξοδο από τα μνημόνια δεν ήταν </w:t>
      </w:r>
      <w:r w:rsidRPr="00294AA8">
        <w:rPr>
          <w:rFonts w:eastAsia="Times New Roman" w:cs="Times New Roman"/>
          <w:szCs w:val="24"/>
        </w:rPr>
        <w:t>και δεν είναι ούτε δεδομένη ούτε αυτονόητη</w:t>
      </w:r>
      <w:r>
        <w:rPr>
          <w:rFonts w:eastAsia="Times New Roman" w:cs="Times New Roman"/>
          <w:szCs w:val="24"/>
        </w:rPr>
        <w:t>. Έχει να κάνει με συγκεκριμένες</w:t>
      </w:r>
      <w:r w:rsidRPr="00294AA8">
        <w:rPr>
          <w:rFonts w:eastAsia="Times New Roman" w:cs="Times New Roman"/>
          <w:szCs w:val="24"/>
        </w:rPr>
        <w:t xml:space="preserve"> πολιτικές επιλογές</w:t>
      </w:r>
      <w:r>
        <w:rPr>
          <w:rFonts w:eastAsia="Times New Roman" w:cs="Times New Roman"/>
          <w:szCs w:val="24"/>
        </w:rPr>
        <w:t xml:space="preserve">. </w:t>
      </w:r>
    </w:p>
    <w:p w14:paraId="1286C69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Από τότε που η Ελλάδα μπόρεσε -από</w:t>
      </w:r>
      <w:r w:rsidRPr="00294AA8">
        <w:rPr>
          <w:rFonts w:eastAsia="Times New Roman" w:cs="Times New Roman"/>
          <w:szCs w:val="24"/>
        </w:rPr>
        <w:t xml:space="preserve"> τον Αύγουστο και μετά</w:t>
      </w:r>
      <w:r>
        <w:rPr>
          <w:rFonts w:eastAsia="Times New Roman" w:cs="Times New Roman"/>
          <w:szCs w:val="24"/>
        </w:rPr>
        <w:t>-</w:t>
      </w:r>
      <w:r w:rsidRPr="00294AA8">
        <w:rPr>
          <w:rFonts w:eastAsia="Times New Roman" w:cs="Times New Roman"/>
          <w:szCs w:val="24"/>
        </w:rPr>
        <w:t xml:space="preserve"> να έχει μία καθαρή έξοδο από τα μνημόνια</w:t>
      </w:r>
      <w:r>
        <w:rPr>
          <w:rFonts w:eastAsia="Times New Roman" w:cs="Times New Roman"/>
          <w:szCs w:val="24"/>
        </w:rPr>
        <w:t>,</w:t>
      </w:r>
      <w:r w:rsidRPr="00294AA8">
        <w:rPr>
          <w:rFonts w:eastAsia="Times New Roman" w:cs="Times New Roman"/>
          <w:szCs w:val="24"/>
        </w:rPr>
        <w:t xml:space="preserve"> σταδιακά </w:t>
      </w:r>
      <w:r>
        <w:rPr>
          <w:rFonts w:eastAsia="Times New Roman" w:cs="Times New Roman"/>
          <w:szCs w:val="24"/>
        </w:rPr>
        <w:t xml:space="preserve">ανακτά </w:t>
      </w:r>
      <w:r w:rsidRPr="00294AA8">
        <w:rPr>
          <w:rFonts w:eastAsia="Times New Roman" w:cs="Times New Roman"/>
          <w:szCs w:val="24"/>
        </w:rPr>
        <w:t>ξανά τη δική της κυριαρχία και σταδιακά</w:t>
      </w:r>
      <w:r>
        <w:rPr>
          <w:rFonts w:eastAsia="Times New Roman" w:cs="Times New Roman"/>
          <w:szCs w:val="24"/>
        </w:rPr>
        <w:t>,</w:t>
      </w:r>
      <w:r w:rsidRPr="00294AA8">
        <w:rPr>
          <w:rFonts w:eastAsia="Times New Roman" w:cs="Times New Roman"/>
          <w:szCs w:val="24"/>
        </w:rPr>
        <w:t xml:space="preserve"> ως </w:t>
      </w:r>
      <w:r w:rsidRPr="00294AA8">
        <w:rPr>
          <w:rFonts w:eastAsia="Times New Roman" w:cs="Times New Roman"/>
          <w:szCs w:val="24"/>
        </w:rPr>
        <w:t>χώρα</w:t>
      </w:r>
      <w:r>
        <w:rPr>
          <w:rFonts w:eastAsia="Times New Roman" w:cs="Times New Roman"/>
          <w:szCs w:val="24"/>
        </w:rPr>
        <w:t>,</w:t>
      </w:r>
      <w:r w:rsidRPr="00294AA8">
        <w:rPr>
          <w:rFonts w:eastAsia="Times New Roman" w:cs="Times New Roman"/>
          <w:szCs w:val="24"/>
        </w:rPr>
        <w:t xml:space="preserve"> ως </w:t>
      </w:r>
      <w:r>
        <w:rPr>
          <w:rFonts w:eastAsia="Times New Roman" w:cs="Times New Roman"/>
          <w:szCs w:val="24"/>
        </w:rPr>
        <w:t>Κ</w:t>
      </w:r>
      <w:r w:rsidRPr="00294AA8">
        <w:rPr>
          <w:rFonts w:eastAsia="Times New Roman" w:cs="Times New Roman"/>
          <w:szCs w:val="24"/>
        </w:rPr>
        <w:t>υβέρνηση</w:t>
      </w:r>
      <w:r>
        <w:rPr>
          <w:rFonts w:eastAsia="Times New Roman" w:cs="Times New Roman"/>
          <w:szCs w:val="24"/>
        </w:rPr>
        <w:t>,</w:t>
      </w:r>
      <w:r w:rsidRPr="00294AA8">
        <w:rPr>
          <w:rFonts w:eastAsia="Times New Roman" w:cs="Times New Roman"/>
          <w:szCs w:val="24"/>
        </w:rPr>
        <w:t xml:space="preserve"> ως Βουλή</w:t>
      </w:r>
      <w:r>
        <w:rPr>
          <w:rFonts w:eastAsia="Times New Roman" w:cs="Times New Roman"/>
          <w:szCs w:val="24"/>
        </w:rPr>
        <w:t>,</w:t>
      </w:r>
      <w:r w:rsidRPr="00294AA8">
        <w:rPr>
          <w:rFonts w:eastAsia="Times New Roman" w:cs="Times New Roman"/>
          <w:szCs w:val="24"/>
        </w:rPr>
        <w:t xml:space="preserve"> </w:t>
      </w:r>
      <w:r>
        <w:rPr>
          <w:rFonts w:eastAsia="Times New Roman" w:cs="Times New Roman"/>
          <w:szCs w:val="24"/>
        </w:rPr>
        <w:t>ανακτούμε τ</w:t>
      </w:r>
      <w:r w:rsidRPr="00294AA8">
        <w:rPr>
          <w:rFonts w:eastAsia="Times New Roman" w:cs="Times New Roman"/>
          <w:szCs w:val="24"/>
        </w:rPr>
        <w:t>η δυνατότητα των πολιτικών επιλογών</w:t>
      </w:r>
      <w:r>
        <w:rPr>
          <w:rFonts w:eastAsia="Times New Roman" w:cs="Times New Roman"/>
          <w:szCs w:val="24"/>
        </w:rPr>
        <w:t>,</w:t>
      </w:r>
      <w:r w:rsidRPr="00294AA8">
        <w:rPr>
          <w:rFonts w:eastAsia="Times New Roman" w:cs="Times New Roman"/>
          <w:szCs w:val="24"/>
        </w:rPr>
        <w:t xml:space="preserve"> το οποίο είναι και στην καρδιά της ίδιας της </w:t>
      </w:r>
      <w:r>
        <w:rPr>
          <w:rFonts w:eastAsia="Times New Roman" w:cs="Times New Roman"/>
          <w:szCs w:val="24"/>
        </w:rPr>
        <w:t>δ</w:t>
      </w:r>
      <w:r w:rsidRPr="00294AA8">
        <w:rPr>
          <w:rFonts w:eastAsia="Times New Roman" w:cs="Times New Roman"/>
          <w:szCs w:val="24"/>
        </w:rPr>
        <w:t>ημοκρατίας</w:t>
      </w:r>
      <w:r>
        <w:rPr>
          <w:rFonts w:eastAsia="Times New Roman" w:cs="Times New Roman"/>
          <w:szCs w:val="24"/>
        </w:rPr>
        <w:t>.</w:t>
      </w:r>
      <w:r w:rsidRPr="00294AA8">
        <w:rPr>
          <w:rFonts w:eastAsia="Times New Roman" w:cs="Times New Roman"/>
          <w:szCs w:val="24"/>
        </w:rPr>
        <w:t xml:space="preserve"> </w:t>
      </w:r>
    </w:p>
    <w:p w14:paraId="1286C69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Άρα, </w:t>
      </w:r>
      <w:r w:rsidRPr="00294AA8">
        <w:rPr>
          <w:rFonts w:eastAsia="Times New Roman" w:cs="Times New Roman"/>
          <w:szCs w:val="24"/>
        </w:rPr>
        <w:t>και η έξοδος από το μνημόνιο</w:t>
      </w:r>
      <w:r>
        <w:rPr>
          <w:rFonts w:eastAsia="Times New Roman" w:cs="Times New Roman"/>
          <w:szCs w:val="24"/>
        </w:rPr>
        <w:t>,</w:t>
      </w:r>
      <w:r w:rsidRPr="00294AA8">
        <w:rPr>
          <w:rFonts w:eastAsia="Times New Roman" w:cs="Times New Roman"/>
          <w:szCs w:val="24"/>
        </w:rPr>
        <w:t xml:space="preserve"> αλλά και ο τρόπος που επιλέχθηκε να γίνει</w:t>
      </w:r>
      <w:r>
        <w:rPr>
          <w:rFonts w:eastAsia="Times New Roman" w:cs="Times New Roman"/>
          <w:szCs w:val="24"/>
        </w:rPr>
        <w:t>,</w:t>
      </w:r>
      <w:r w:rsidRPr="00294AA8">
        <w:rPr>
          <w:rFonts w:eastAsia="Times New Roman" w:cs="Times New Roman"/>
          <w:szCs w:val="24"/>
        </w:rPr>
        <w:t xml:space="preserve"> με τη συγκεκριμένη ρύθμιση του χρέους</w:t>
      </w:r>
      <w:r>
        <w:rPr>
          <w:rFonts w:eastAsia="Times New Roman" w:cs="Times New Roman"/>
          <w:szCs w:val="24"/>
        </w:rPr>
        <w:t>,</w:t>
      </w:r>
      <w:r w:rsidRPr="00294AA8">
        <w:rPr>
          <w:rFonts w:eastAsia="Times New Roman" w:cs="Times New Roman"/>
          <w:szCs w:val="24"/>
        </w:rPr>
        <w:t xml:space="preserve"> με</w:t>
      </w:r>
      <w:r w:rsidRPr="00294AA8">
        <w:rPr>
          <w:rFonts w:eastAsia="Times New Roman" w:cs="Times New Roman"/>
          <w:szCs w:val="24"/>
        </w:rPr>
        <w:t xml:space="preserve"> μία συγκεκριμένη καθαρή έξοδο</w:t>
      </w:r>
      <w:r>
        <w:rPr>
          <w:rFonts w:eastAsia="Times New Roman" w:cs="Times New Roman"/>
          <w:szCs w:val="24"/>
        </w:rPr>
        <w:t>,</w:t>
      </w:r>
      <w:r w:rsidRPr="00294AA8">
        <w:rPr>
          <w:rFonts w:eastAsia="Times New Roman" w:cs="Times New Roman"/>
          <w:szCs w:val="24"/>
        </w:rPr>
        <w:t xml:space="preserve"> χωρίς πιστοληπτική γραμμή</w:t>
      </w:r>
      <w:r>
        <w:rPr>
          <w:rFonts w:eastAsia="Times New Roman" w:cs="Times New Roman"/>
          <w:szCs w:val="24"/>
        </w:rPr>
        <w:t xml:space="preserve"> -που</w:t>
      </w:r>
      <w:r w:rsidRPr="00294AA8">
        <w:rPr>
          <w:rFonts w:eastAsia="Times New Roman" w:cs="Times New Roman"/>
          <w:szCs w:val="24"/>
        </w:rPr>
        <w:t xml:space="preserve"> κάποιοι άλλοι</w:t>
      </w:r>
      <w:r>
        <w:rPr>
          <w:rFonts w:eastAsia="Times New Roman" w:cs="Times New Roman"/>
          <w:szCs w:val="24"/>
        </w:rPr>
        <w:t xml:space="preserve"> από</w:t>
      </w:r>
      <w:r w:rsidRPr="00294AA8">
        <w:rPr>
          <w:rFonts w:eastAsia="Times New Roman" w:cs="Times New Roman"/>
          <w:szCs w:val="24"/>
        </w:rPr>
        <w:t xml:space="preserve"> την </w:t>
      </w:r>
      <w:r>
        <w:rPr>
          <w:rFonts w:eastAsia="Times New Roman" w:cs="Times New Roman"/>
          <w:szCs w:val="24"/>
        </w:rPr>
        <w:t>Α</w:t>
      </w:r>
      <w:r w:rsidRPr="00294AA8">
        <w:rPr>
          <w:rFonts w:eastAsia="Times New Roman" w:cs="Times New Roman"/>
          <w:szCs w:val="24"/>
        </w:rPr>
        <w:t xml:space="preserve">ξιωματική </w:t>
      </w:r>
      <w:r>
        <w:rPr>
          <w:rFonts w:eastAsia="Times New Roman" w:cs="Times New Roman"/>
          <w:szCs w:val="24"/>
        </w:rPr>
        <w:t>Α</w:t>
      </w:r>
      <w:r w:rsidRPr="00294AA8">
        <w:rPr>
          <w:rFonts w:eastAsia="Times New Roman" w:cs="Times New Roman"/>
          <w:szCs w:val="24"/>
        </w:rPr>
        <w:t>ντιπολίτευση</w:t>
      </w:r>
      <w:r>
        <w:rPr>
          <w:rFonts w:eastAsia="Times New Roman" w:cs="Times New Roman"/>
          <w:szCs w:val="24"/>
        </w:rPr>
        <w:t>,</w:t>
      </w:r>
      <w:r w:rsidRPr="00294AA8">
        <w:rPr>
          <w:rFonts w:eastAsia="Times New Roman" w:cs="Times New Roman"/>
          <w:szCs w:val="24"/>
        </w:rPr>
        <w:t xml:space="preserve"> επένδυαν και υποστήριζαν</w:t>
      </w:r>
      <w:r>
        <w:rPr>
          <w:rFonts w:eastAsia="Times New Roman" w:cs="Times New Roman"/>
          <w:szCs w:val="24"/>
        </w:rPr>
        <w:t>-</w:t>
      </w:r>
      <w:r w:rsidRPr="00294AA8">
        <w:rPr>
          <w:rFonts w:eastAsia="Times New Roman" w:cs="Times New Roman"/>
          <w:szCs w:val="24"/>
        </w:rPr>
        <w:t xml:space="preserve"> και με κατοχύρωση των συντάξεων</w:t>
      </w:r>
      <w:r>
        <w:rPr>
          <w:rFonts w:eastAsia="Times New Roman" w:cs="Times New Roman"/>
          <w:szCs w:val="24"/>
        </w:rPr>
        <w:t>,</w:t>
      </w:r>
      <w:r w:rsidRPr="00294AA8">
        <w:rPr>
          <w:rFonts w:eastAsia="Times New Roman" w:cs="Times New Roman"/>
          <w:szCs w:val="24"/>
        </w:rPr>
        <w:t xml:space="preserve"> έχει να κάνει με πολιτική επιλογή</w:t>
      </w:r>
      <w:r>
        <w:rPr>
          <w:rFonts w:eastAsia="Times New Roman" w:cs="Times New Roman"/>
          <w:szCs w:val="24"/>
        </w:rPr>
        <w:t>,</w:t>
      </w:r>
      <w:r w:rsidRPr="00294AA8">
        <w:rPr>
          <w:rFonts w:eastAsia="Times New Roman" w:cs="Times New Roman"/>
          <w:szCs w:val="24"/>
        </w:rPr>
        <w:t xml:space="preserve"> που δεν είναι δεδομέν</w:t>
      </w:r>
      <w:r>
        <w:rPr>
          <w:rFonts w:eastAsia="Times New Roman" w:cs="Times New Roman"/>
          <w:szCs w:val="24"/>
        </w:rPr>
        <w:t>ο</w:t>
      </w:r>
      <w:r w:rsidRPr="00294AA8">
        <w:rPr>
          <w:rFonts w:eastAsia="Times New Roman" w:cs="Times New Roman"/>
          <w:szCs w:val="24"/>
        </w:rPr>
        <w:t xml:space="preserve"> ότι θα ήταν αυτή η επιλογή </w:t>
      </w:r>
      <w:r>
        <w:rPr>
          <w:rFonts w:eastAsia="Times New Roman" w:cs="Times New Roman"/>
          <w:szCs w:val="24"/>
        </w:rPr>
        <w:t>αν ήταν</w:t>
      </w:r>
      <w:r w:rsidRPr="00294AA8">
        <w:rPr>
          <w:rFonts w:eastAsia="Times New Roman" w:cs="Times New Roman"/>
          <w:szCs w:val="24"/>
        </w:rPr>
        <w:t xml:space="preserve"> μία άλλη </w:t>
      </w:r>
      <w:r>
        <w:rPr>
          <w:rFonts w:eastAsia="Times New Roman" w:cs="Times New Roman"/>
          <w:szCs w:val="24"/>
        </w:rPr>
        <w:t>κ</w:t>
      </w:r>
      <w:r w:rsidRPr="00294AA8">
        <w:rPr>
          <w:rFonts w:eastAsia="Times New Roman" w:cs="Times New Roman"/>
          <w:szCs w:val="24"/>
        </w:rPr>
        <w:t>υβέρνηση</w:t>
      </w:r>
      <w:r>
        <w:rPr>
          <w:rFonts w:eastAsia="Times New Roman" w:cs="Times New Roman"/>
          <w:szCs w:val="24"/>
        </w:rPr>
        <w:t>,</w:t>
      </w:r>
      <w:r w:rsidRPr="00294AA8">
        <w:rPr>
          <w:rFonts w:eastAsia="Times New Roman" w:cs="Times New Roman"/>
          <w:szCs w:val="24"/>
        </w:rPr>
        <w:t xml:space="preserve"> η οποία θα οδηγούσε στην έξοδο από τα μνημόνια</w:t>
      </w:r>
      <w:r>
        <w:rPr>
          <w:rFonts w:eastAsia="Times New Roman" w:cs="Times New Roman"/>
          <w:szCs w:val="24"/>
        </w:rPr>
        <w:t xml:space="preserve">. </w:t>
      </w:r>
    </w:p>
    <w:p w14:paraId="1286C69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w:t>
      </w:r>
      <w:r w:rsidRPr="00294AA8">
        <w:rPr>
          <w:rFonts w:eastAsia="Times New Roman" w:cs="Times New Roman"/>
          <w:szCs w:val="24"/>
        </w:rPr>
        <w:t>ολύ περισσότερο</w:t>
      </w:r>
      <w:r>
        <w:rPr>
          <w:rFonts w:eastAsia="Times New Roman" w:cs="Times New Roman"/>
          <w:szCs w:val="24"/>
        </w:rPr>
        <w:t>,</w:t>
      </w:r>
      <w:r w:rsidRPr="00294AA8">
        <w:rPr>
          <w:rFonts w:eastAsia="Times New Roman" w:cs="Times New Roman"/>
          <w:szCs w:val="24"/>
        </w:rPr>
        <w:t xml:space="preserve"> </w:t>
      </w:r>
      <w:r>
        <w:rPr>
          <w:rFonts w:eastAsia="Times New Roman" w:cs="Times New Roman"/>
          <w:szCs w:val="24"/>
        </w:rPr>
        <w:t>ο</w:t>
      </w:r>
      <w:r w:rsidRPr="00294AA8">
        <w:rPr>
          <w:rFonts w:eastAsia="Times New Roman" w:cs="Times New Roman"/>
          <w:szCs w:val="24"/>
        </w:rPr>
        <w:t>ι πολιτικές επιλογές από τον Αύγουστο και μετά</w:t>
      </w:r>
      <w:r>
        <w:rPr>
          <w:rFonts w:eastAsia="Times New Roman" w:cs="Times New Roman"/>
          <w:szCs w:val="24"/>
        </w:rPr>
        <w:t>,</w:t>
      </w:r>
      <w:r w:rsidRPr="00294AA8">
        <w:rPr>
          <w:rFonts w:eastAsia="Times New Roman" w:cs="Times New Roman"/>
          <w:szCs w:val="24"/>
        </w:rPr>
        <w:t xml:space="preserve"> στη νέα αυτή περίοδο που διανύουμε</w:t>
      </w:r>
      <w:r>
        <w:rPr>
          <w:rFonts w:eastAsia="Times New Roman" w:cs="Times New Roman"/>
          <w:szCs w:val="24"/>
        </w:rPr>
        <w:t>, ο</w:t>
      </w:r>
      <w:r w:rsidRPr="00294AA8">
        <w:rPr>
          <w:rFonts w:eastAsia="Times New Roman" w:cs="Times New Roman"/>
          <w:szCs w:val="24"/>
        </w:rPr>
        <w:t>ι πολιτικές να ψηφιστούν και να υλοποιηθούν τα οικονομικά και κοινωνικά μέτ</w:t>
      </w:r>
      <w:r w:rsidRPr="00294AA8">
        <w:rPr>
          <w:rFonts w:eastAsia="Times New Roman" w:cs="Times New Roman"/>
          <w:szCs w:val="24"/>
        </w:rPr>
        <w:t xml:space="preserve">ρα που είχαν εξαγγελθεί στη ΔΕΘ </w:t>
      </w:r>
      <w:r>
        <w:rPr>
          <w:rFonts w:eastAsia="Times New Roman" w:cs="Times New Roman"/>
          <w:szCs w:val="24"/>
        </w:rPr>
        <w:t>-</w:t>
      </w:r>
      <w:r w:rsidRPr="00294AA8">
        <w:rPr>
          <w:rFonts w:eastAsia="Times New Roman" w:cs="Times New Roman"/>
          <w:szCs w:val="24"/>
        </w:rPr>
        <w:t>και ήδη αυτή την περίοδο υλοποιούνται</w:t>
      </w:r>
      <w:r>
        <w:rPr>
          <w:rFonts w:eastAsia="Times New Roman" w:cs="Times New Roman"/>
          <w:szCs w:val="24"/>
        </w:rPr>
        <w:t>- ο</w:t>
      </w:r>
      <w:r w:rsidRPr="00294AA8">
        <w:rPr>
          <w:rFonts w:eastAsia="Times New Roman" w:cs="Times New Roman"/>
          <w:szCs w:val="24"/>
        </w:rPr>
        <w:t xml:space="preserve">ι πολιτικές επιλογές να προχωρήσουμε το επόμενο διάστημα </w:t>
      </w:r>
      <w:r>
        <w:rPr>
          <w:rFonts w:eastAsia="Times New Roman" w:cs="Times New Roman"/>
          <w:szCs w:val="24"/>
        </w:rPr>
        <w:t>στην αύξηση του κατώτατου μισθού -</w:t>
      </w:r>
      <w:r w:rsidRPr="00294AA8">
        <w:rPr>
          <w:rFonts w:eastAsia="Times New Roman" w:cs="Times New Roman"/>
          <w:szCs w:val="24"/>
        </w:rPr>
        <w:t>είχε ήδη αποκατασταθεί η συλλογική διαπραγμάτευση</w:t>
      </w:r>
      <w:r>
        <w:rPr>
          <w:rFonts w:eastAsia="Times New Roman" w:cs="Times New Roman"/>
          <w:szCs w:val="24"/>
        </w:rPr>
        <w:t>-,</w:t>
      </w:r>
      <w:r w:rsidRPr="00294AA8">
        <w:rPr>
          <w:rFonts w:eastAsia="Times New Roman" w:cs="Times New Roman"/>
          <w:szCs w:val="24"/>
        </w:rPr>
        <w:t xml:space="preserve"> τα συγκεκριμένα σχέδια </w:t>
      </w:r>
      <w:r>
        <w:rPr>
          <w:rFonts w:eastAsia="Times New Roman" w:cs="Times New Roman"/>
          <w:szCs w:val="24"/>
        </w:rPr>
        <w:t>ό</w:t>
      </w:r>
      <w:r w:rsidRPr="00294AA8">
        <w:rPr>
          <w:rFonts w:eastAsia="Times New Roman" w:cs="Times New Roman"/>
          <w:szCs w:val="24"/>
        </w:rPr>
        <w:t>σον αφορά την εν</w:t>
      </w:r>
      <w:r w:rsidRPr="00294AA8">
        <w:rPr>
          <w:rFonts w:eastAsia="Times New Roman" w:cs="Times New Roman"/>
          <w:szCs w:val="24"/>
        </w:rPr>
        <w:t xml:space="preserve">δυνάμωση της </w:t>
      </w:r>
      <w:r>
        <w:rPr>
          <w:rFonts w:eastAsia="Times New Roman" w:cs="Times New Roman"/>
          <w:szCs w:val="24"/>
        </w:rPr>
        <w:t>δ</w:t>
      </w:r>
      <w:r w:rsidRPr="00294AA8">
        <w:rPr>
          <w:rFonts w:eastAsia="Times New Roman" w:cs="Times New Roman"/>
          <w:szCs w:val="24"/>
        </w:rPr>
        <w:t xml:space="preserve">ημόσιας </w:t>
      </w:r>
      <w:r>
        <w:rPr>
          <w:rFonts w:eastAsia="Times New Roman" w:cs="Times New Roman"/>
          <w:szCs w:val="24"/>
        </w:rPr>
        <w:t>δ</w:t>
      </w:r>
      <w:r w:rsidRPr="00294AA8">
        <w:rPr>
          <w:rFonts w:eastAsia="Times New Roman" w:cs="Times New Roman"/>
          <w:szCs w:val="24"/>
        </w:rPr>
        <w:t>ιοίκησης</w:t>
      </w:r>
      <w:r w:rsidRPr="00294AA8">
        <w:rPr>
          <w:rFonts w:eastAsia="Times New Roman" w:cs="Times New Roman"/>
          <w:szCs w:val="24"/>
        </w:rPr>
        <w:t xml:space="preserve"> </w:t>
      </w:r>
      <w:r>
        <w:rPr>
          <w:rFonts w:eastAsia="Times New Roman" w:cs="Times New Roman"/>
          <w:szCs w:val="24"/>
        </w:rPr>
        <w:t>-αύριο ξεκινά</w:t>
      </w:r>
      <w:r w:rsidRPr="00294AA8">
        <w:rPr>
          <w:rFonts w:eastAsia="Times New Roman" w:cs="Times New Roman"/>
          <w:szCs w:val="24"/>
        </w:rPr>
        <w:t xml:space="preserve">με το σχέδιο νόμου στην αρμόδια </w:t>
      </w:r>
      <w:r>
        <w:rPr>
          <w:rFonts w:eastAsia="Times New Roman" w:cs="Times New Roman"/>
          <w:szCs w:val="24"/>
        </w:rPr>
        <w:t>ε</w:t>
      </w:r>
      <w:r w:rsidRPr="00294AA8">
        <w:rPr>
          <w:rFonts w:eastAsia="Times New Roman" w:cs="Times New Roman"/>
          <w:szCs w:val="24"/>
        </w:rPr>
        <w:t>πιτροπή</w:t>
      </w:r>
      <w:r>
        <w:rPr>
          <w:rFonts w:eastAsia="Times New Roman" w:cs="Times New Roman"/>
          <w:szCs w:val="24"/>
        </w:rPr>
        <w:t>-</w:t>
      </w:r>
      <w:r w:rsidRPr="00294AA8">
        <w:rPr>
          <w:rFonts w:eastAsia="Times New Roman" w:cs="Times New Roman"/>
          <w:szCs w:val="24"/>
        </w:rPr>
        <w:t xml:space="preserve"> και της οργ</w:t>
      </w:r>
      <w:r>
        <w:rPr>
          <w:rFonts w:eastAsia="Times New Roman" w:cs="Times New Roman"/>
          <w:szCs w:val="24"/>
        </w:rPr>
        <w:t>άνωση</w:t>
      </w:r>
      <w:r w:rsidRPr="00294AA8">
        <w:rPr>
          <w:rFonts w:eastAsia="Times New Roman" w:cs="Times New Roman"/>
          <w:szCs w:val="24"/>
        </w:rPr>
        <w:t>ς των προσλήψεων βάσει των αναγκών</w:t>
      </w:r>
      <w:r>
        <w:rPr>
          <w:rFonts w:eastAsia="Times New Roman" w:cs="Times New Roman"/>
          <w:szCs w:val="24"/>
        </w:rPr>
        <w:t>,</w:t>
      </w:r>
      <w:r w:rsidRPr="00294AA8">
        <w:rPr>
          <w:rFonts w:eastAsia="Times New Roman" w:cs="Times New Roman"/>
          <w:szCs w:val="24"/>
        </w:rPr>
        <w:t xml:space="preserve"> με προτεραιότητα στοχευμένη και δημοσιονομικά </w:t>
      </w:r>
      <w:r>
        <w:rPr>
          <w:rFonts w:eastAsia="Times New Roman" w:cs="Times New Roman"/>
          <w:szCs w:val="24"/>
        </w:rPr>
        <w:t>καλυμμένη</w:t>
      </w:r>
      <w:r w:rsidRPr="00294AA8">
        <w:rPr>
          <w:rFonts w:eastAsia="Times New Roman" w:cs="Times New Roman"/>
          <w:szCs w:val="24"/>
        </w:rPr>
        <w:t xml:space="preserve"> στην </w:t>
      </w:r>
      <w:r>
        <w:rPr>
          <w:rFonts w:eastAsia="Times New Roman" w:cs="Times New Roman"/>
          <w:szCs w:val="24"/>
        </w:rPr>
        <w:t>υ</w:t>
      </w:r>
      <w:r w:rsidRPr="00294AA8">
        <w:rPr>
          <w:rFonts w:eastAsia="Times New Roman" w:cs="Times New Roman"/>
          <w:szCs w:val="24"/>
        </w:rPr>
        <w:t xml:space="preserve">γεία </w:t>
      </w:r>
      <w:r w:rsidRPr="00294AA8">
        <w:rPr>
          <w:rFonts w:eastAsia="Times New Roman" w:cs="Times New Roman"/>
          <w:szCs w:val="24"/>
        </w:rPr>
        <w:t xml:space="preserve">και </w:t>
      </w:r>
      <w:r w:rsidRPr="00294AA8">
        <w:rPr>
          <w:rFonts w:eastAsia="Times New Roman" w:cs="Times New Roman"/>
          <w:szCs w:val="24"/>
        </w:rPr>
        <w:lastRenderedPageBreak/>
        <w:t xml:space="preserve">στην </w:t>
      </w:r>
      <w:r>
        <w:rPr>
          <w:rFonts w:eastAsia="Times New Roman" w:cs="Times New Roman"/>
          <w:szCs w:val="24"/>
        </w:rPr>
        <w:t>π</w:t>
      </w:r>
      <w:r w:rsidRPr="00294AA8">
        <w:rPr>
          <w:rFonts w:eastAsia="Times New Roman" w:cs="Times New Roman"/>
          <w:szCs w:val="24"/>
        </w:rPr>
        <w:t>αιδεία</w:t>
      </w:r>
      <w:r>
        <w:rPr>
          <w:rFonts w:eastAsia="Times New Roman" w:cs="Times New Roman"/>
          <w:szCs w:val="24"/>
        </w:rPr>
        <w:t>,</w:t>
      </w:r>
      <w:r w:rsidRPr="00294AA8">
        <w:rPr>
          <w:rFonts w:eastAsia="Times New Roman" w:cs="Times New Roman"/>
          <w:szCs w:val="24"/>
        </w:rPr>
        <w:t xml:space="preserve"> κάτι που αρνήθηκε να επιβεβαιώσε</w:t>
      </w:r>
      <w:r w:rsidRPr="00294AA8">
        <w:rPr>
          <w:rFonts w:eastAsia="Times New Roman" w:cs="Times New Roman"/>
          <w:szCs w:val="24"/>
        </w:rPr>
        <w:t xml:space="preserve">ι ο </w:t>
      </w:r>
      <w:r>
        <w:rPr>
          <w:rFonts w:eastAsia="Times New Roman" w:cs="Times New Roman"/>
          <w:szCs w:val="24"/>
        </w:rPr>
        <w:t>Α</w:t>
      </w:r>
      <w:r w:rsidRPr="00294AA8">
        <w:rPr>
          <w:rFonts w:eastAsia="Times New Roman" w:cs="Times New Roman"/>
          <w:szCs w:val="24"/>
        </w:rPr>
        <w:t>ρχηγός</w:t>
      </w:r>
      <w:r>
        <w:rPr>
          <w:rFonts w:eastAsia="Times New Roman" w:cs="Times New Roman"/>
          <w:szCs w:val="24"/>
        </w:rPr>
        <w:t xml:space="preserve"> της Α</w:t>
      </w:r>
      <w:r w:rsidRPr="00294AA8">
        <w:rPr>
          <w:rFonts w:eastAsia="Times New Roman" w:cs="Times New Roman"/>
          <w:szCs w:val="24"/>
        </w:rPr>
        <w:t xml:space="preserve">ξιωματικής </w:t>
      </w:r>
      <w:r>
        <w:rPr>
          <w:rFonts w:eastAsia="Times New Roman" w:cs="Times New Roman"/>
          <w:szCs w:val="24"/>
        </w:rPr>
        <w:t>Α</w:t>
      </w:r>
      <w:r w:rsidRPr="00294AA8">
        <w:rPr>
          <w:rFonts w:eastAsia="Times New Roman" w:cs="Times New Roman"/>
          <w:szCs w:val="24"/>
        </w:rPr>
        <w:t>ντιπολίτευσης</w:t>
      </w:r>
      <w:r>
        <w:rPr>
          <w:rFonts w:eastAsia="Times New Roman" w:cs="Times New Roman"/>
          <w:szCs w:val="24"/>
        </w:rPr>
        <w:t xml:space="preserve"> τις</w:t>
      </w:r>
      <w:r w:rsidRPr="00294AA8">
        <w:rPr>
          <w:rFonts w:eastAsia="Times New Roman" w:cs="Times New Roman"/>
          <w:szCs w:val="24"/>
        </w:rPr>
        <w:t xml:space="preserve"> προηγούμενες μέρες</w:t>
      </w:r>
      <w:r>
        <w:rPr>
          <w:rFonts w:eastAsia="Times New Roman" w:cs="Times New Roman"/>
          <w:szCs w:val="24"/>
        </w:rPr>
        <w:t>, η Συμφωνία των Πρεσπών,</w:t>
      </w:r>
      <w:r w:rsidRPr="00294AA8">
        <w:rPr>
          <w:rFonts w:eastAsia="Times New Roman" w:cs="Times New Roman"/>
          <w:szCs w:val="24"/>
        </w:rPr>
        <w:t xml:space="preserve"> συγκεκριμένη πολιτική επιλογή</w:t>
      </w:r>
      <w:r>
        <w:rPr>
          <w:rFonts w:eastAsia="Times New Roman" w:cs="Times New Roman"/>
          <w:szCs w:val="24"/>
        </w:rPr>
        <w:t>,</w:t>
      </w:r>
      <w:r w:rsidRPr="00294AA8">
        <w:rPr>
          <w:rFonts w:eastAsia="Times New Roman" w:cs="Times New Roman"/>
          <w:szCs w:val="24"/>
        </w:rPr>
        <w:t xml:space="preserve"> για να κλείσει μία πληγή που ταλανίζει χρόνια τη χώρα μας </w:t>
      </w:r>
      <w:r>
        <w:rPr>
          <w:rFonts w:eastAsia="Times New Roman" w:cs="Times New Roman"/>
          <w:szCs w:val="24"/>
        </w:rPr>
        <w:t>επ’ ωφελεία</w:t>
      </w:r>
      <w:r w:rsidRPr="00294AA8">
        <w:rPr>
          <w:rFonts w:eastAsia="Times New Roman" w:cs="Times New Roman"/>
          <w:szCs w:val="24"/>
        </w:rPr>
        <w:t xml:space="preserve"> των εθνικών συμφερόντων και της σταθερότητας της βαλκανικής μας ενδοχώρας και της συνολικής περιοχής </w:t>
      </w:r>
      <w:r>
        <w:rPr>
          <w:rFonts w:eastAsia="Times New Roman" w:cs="Times New Roman"/>
          <w:szCs w:val="24"/>
        </w:rPr>
        <w:t>μας,</w:t>
      </w:r>
      <w:r w:rsidRPr="00294AA8">
        <w:rPr>
          <w:rFonts w:eastAsia="Times New Roman" w:cs="Times New Roman"/>
          <w:szCs w:val="24"/>
        </w:rPr>
        <w:t xml:space="preserve"> η πολιτική επιλογή να προχωρήσει η δημοκρατική και κοινωνική αναθεώρηση του </w:t>
      </w:r>
      <w:r>
        <w:rPr>
          <w:rFonts w:eastAsia="Times New Roman" w:cs="Times New Roman"/>
          <w:szCs w:val="24"/>
        </w:rPr>
        <w:t>Σ</w:t>
      </w:r>
      <w:r w:rsidRPr="00294AA8">
        <w:rPr>
          <w:rFonts w:eastAsia="Times New Roman" w:cs="Times New Roman"/>
          <w:szCs w:val="24"/>
        </w:rPr>
        <w:t xml:space="preserve">υντάγματος και για </w:t>
      </w:r>
      <w:r>
        <w:rPr>
          <w:rFonts w:eastAsia="Times New Roman" w:cs="Times New Roman"/>
          <w:szCs w:val="24"/>
        </w:rPr>
        <w:t xml:space="preserve">λόγους διαφάνειας και δημοσίου συμφέροντος </w:t>
      </w:r>
      <w:r w:rsidRPr="00294AA8">
        <w:rPr>
          <w:rFonts w:eastAsia="Times New Roman" w:cs="Times New Roman"/>
          <w:szCs w:val="24"/>
        </w:rPr>
        <w:t>η αλλαγή</w:t>
      </w:r>
      <w:r>
        <w:rPr>
          <w:rFonts w:eastAsia="Times New Roman" w:cs="Times New Roman"/>
          <w:szCs w:val="24"/>
        </w:rPr>
        <w:t>,</w:t>
      </w:r>
      <w:r w:rsidRPr="00294AA8">
        <w:rPr>
          <w:rFonts w:eastAsia="Times New Roman" w:cs="Times New Roman"/>
          <w:szCs w:val="24"/>
        </w:rPr>
        <w:t xml:space="preserve"> </w:t>
      </w:r>
      <w:r>
        <w:rPr>
          <w:rFonts w:eastAsia="Times New Roman" w:cs="Times New Roman"/>
          <w:szCs w:val="24"/>
        </w:rPr>
        <w:t>ε</w:t>
      </w:r>
      <w:r w:rsidRPr="00294AA8">
        <w:rPr>
          <w:rFonts w:eastAsia="Times New Roman" w:cs="Times New Roman"/>
          <w:szCs w:val="24"/>
        </w:rPr>
        <w:t>πιτέλους</w:t>
      </w:r>
      <w:r>
        <w:rPr>
          <w:rFonts w:eastAsia="Times New Roman" w:cs="Times New Roman"/>
          <w:szCs w:val="24"/>
        </w:rPr>
        <w:t>, του</w:t>
      </w:r>
      <w:r w:rsidRPr="00294AA8">
        <w:rPr>
          <w:rFonts w:eastAsia="Times New Roman" w:cs="Times New Roman"/>
          <w:szCs w:val="24"/>
        </w:rPr>
        <w:t xml:space="preserve"> νόμου </w:t>
      </w:r>
      <w:r>
        <w:rPr>
          <w:rFonts w:eastAsia="Times New Roman" w:cs="Times New Roman"/>
          <w:szCs w:val="24"/>
        </w:rPr>
        <w:t>«</w:t>
      </w:r>
      <w:r w:rsidRPr="00294AA8">
        <w:rPr>
          <w:rFonts w:eastAsia="Times New Roman" w:cs="Times New Roman"/>
          <w:szCs w:val="24"/>
        </w:rPr>
        <w:t xml:space="preserve">περί ευθύνης </w:t>
      </w:r>
      <w:r>
        <w:rPr>
          <w:rFonts w:eastAsia="Times New Roman" w:cs="Times New Roman"/>
          <w:szCs w:val="24"/>
        </w:rPr>
        <w:t>Υ</w:t>
      </w:r>
      <w:r w:rsidRPr="00294AA8">
        <w:rPr>
          <w:rFonts w:eastAsia="Times New Roman" w:cs="Times New Roman"/>
          <w:szCs w:val="24"/>
        </w:rPr>
        <w:t>πουργών</w:t>
      </w:r>
      <w:r>
        <w:rPr>
          <w:rFonts w:eastAsia="Times New Roman" w:cs="Times New Roman"/>
          <w:szCs w:val="24"/>
        </w:rPr>
        <w:t>»,</w:t>
      </w:r>
      <w:r w:rsidRPr="00294AA8">
        <w:rPr>
          <w:rFonts w:eastAsia="Times New Roman" w:cs="Times New Roman"/>
          <w:szCs w:val="24"/>
        </w:rPr>
        <w:t xml:space="preserve"> όπως επίσης και ο εξορθολογισμός των σχέσεων </w:t>
      </w:r>
      <w:r>
        <w:rPr>
          <w:rFonts w:eastAsia="Times New Roman" w:cs="Times New Roman"/>
          <w:szCs w:val="24"/>
        </w:rPr>
        <w:t>Κ</w:t>
      </w:r>
      <w:r w:rsidRPr="00294AA8">
        <w:rPr>
          <w:rFonts w:eastAsia="Times New Roman" w:cs="Times New Roman"/>
          <w:szCs w:val="24"/>
        </w:rPr>
        <w:t xml:space="preserve">ράτους </w:t>
      </w:r>
      <w:r>
        <w:rPr>
          <w:rFonts w:eastAsia="Times New Roman" w:cs="Times New Roman"/>
          <w:szCs w:val="24"/>
        </w:rPr>
        <w:t xml:space="preserve">- Εκκλησίας, </w:t>
      </w:r>
      <w:r>
        <w:rPr>
          <w:rFonts w:eastAsia="Times New Roman" w:cs="Times New Roman"/>
          <w:szCs w:val="24"/>
        </w:rPr>
        <w:t xml:space="preserve">όλα αυτά </w:t>
      </w:r>
      <w:r>
        <w:rPr>
          <w:rFonts w:eastAsia="Times New Roman" w:cs="Times New Roman"/>
          <w:szCs w:val="24"/>
        </w:rPr>
        <w:t xml:space="preserve">είναι πολιτικές αποφάσεις. </w:t>
      </w:r>
      <w:r>
        <w:rPr>
          <w:rFonts w:eastAsia="Times New Roman" w:cs="Times New Roman"/>
          <w:szCs w:val="24"/>
        </w:rPr>
        <w:t>Αποφάσεις που βρίσκοναι</w:t>
      </w:r>
      <w:r w:rsidRPr="00294AA8">
        <w:rPr>
          <w:rFonts w:eastAsia="Times New Roman" w:cs="Times New Roman"/>
          <w:szCs w:val="24"/>
        </w:rPr>
        <w:t xml:space="preserve"> στην καρδιά της πολιτικής διάστασης που έχει η ψήφος εμπιστοσύνης</w:t>
      </w:r>
      <w:r>
        <w:rPr>
          <w:rFonts w:eastAsia="Times New Roman" w:cs="Times New Roman"/>
          <w:szCs w:val="24"/>
        </w:rPr>
        <w:t>.</w:t>
      </w:r>
      <w:r w:rsidRPr="00294AA8">
        <w:rPr>
          <w:rFonts w:eastAsia="Times New Roman" w:cs="Times New Roman"/>
          <w:szCs w:val="24"/>
        </w:rPr>
        <w:t xml:space="preserve"> </w:t>
      </w:r>
    </w:p>
    <w:p w14:paraId="1286C69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Αυτήν </w:t>
      </w:r>
      <w:r w:rsidRPr="00294AA8">
        <w:rPr>
          <w:rFonts w:eastAsia="Times New Roman" w:cs="Times New Roman"/>
          <w:szCs w:val="24"/>
        </w:rPr>
        <w:t>την περίοδ</w:t>
      </w:r>
      <w:r w:rsidRPr="00294AA8">
        <w:rPr>
          <w:rFonts w:eastAsia="Times New Roman" w:cs="Times New Roman"/>
          <w:szCs w:val="24"/>
        </w:rPr>
        <w:t>ο</w:t>
      </w:r>
      <w:r>
        <w:rPr>
          <w:rFonts w:eastAsia="Times New Roman" w:cs="Times New Roman"/>
          <w:szCs w:val="24"/>
        </w:rPr>
        <w:t xml:space="preserve"> </w:t>
      </w:r>
      <w:r w:rsidRPr="00294AA8">
        <w:rPr>
          <w:rFonts w:eastAsia="Times New Roman" w:cs="Times New Roman"/>
          <w:szCs w:val="24"/>
        </w:rPr>
        <w:t>αναδεικνύεται παντού</w:t>
      </w:r>
      <w:r>
        <w:rPr>
          <w:rFonts w:eastAsia="Times New Roman" w:cs="Times New Roman"/>
          <w:szCs w:val="24"/>
        </w:rPr>
        <w:t xml:space="preserve"> -</w:t>
      </w:r>
      <w:r w:rsidRPr="00294AA8">
        <w:rPr>
          <w:rFonts w:eastAsia="Times New Roman" w:cs="Times New Roman"/>
          <w:szCs w:val="24"/>
        </w:rPr>
        <w:t xml:space="preserve">και στην Ευρώπη και στη χώρα </w:t>
      </w:r>
      <w:r>
        <w:rPr>
          <w:rFonts w:eastAsia="Times New Roman" w:cs="Times New Roman"/>
          <w:szCs w:val="24"/>
        </w:rPr>
        <w:t>μας- ένας προοδευτικός π</w:t>
      </w:r>
      <w:r w:rsidRPr="00294AA8">
        <w:rPr>
          <w:rFonts w:eastAsia="Times New Roman" w:cs="Times New Roman"/>
          <w:szCs w:val="24"/>
        </w:rPr>
        <w:t xml:space="preserve">όλος </w:t>
      </w:r>
      <w:r>
        <w:rPr>
          <w:rFonts w:eastAsia="Times New Roman" w:cs="Times New Roman"/>
          <w:szCs w:val="24"/>
        </w:rPr>
        <w:t>με ν</w:t>
      </w:r>
      <w:r w:rsidRPr="00294AA8">
        <w:rPr>
          <w:rFonts w:eastAsia="Times New Roman" w:cs="Times New Roman"/>
          <w:szCs w:val="24"/>
        </w:rPr>
        <w:t>έα χαρακτηριστικά</w:t>
      </w:r>
      <w:r>
        <w:rPr>
          <w:rFonts w:eastAsia="Times New Roman" w:cs="Times New Roman"/>
          <w:szCs w:val="24"/>
        </w:rPr>
        <w:t>,</w:t>
      </w:r>
      <w:r w:rsidRPr="00294AA8">
        <w:rPr>
          <w:rFonts w:eastAsia="Times New Roman" w:cs="Times New Roman"/>
          <w:szCs w:val="24"/>
        </w:rPr>
        <w:t xml:space="preserve"> με βάση τη συγκυρία</w:t>
      </w:r>
      <w:r>
        <w:rPr>
          <w:rFonts w:eastAsia="Times New Roman" w:cs="Times New Roman"/>
          <w:szCs w:val="24"/>
        </w:rPr>
        <w:t>.</w:t>
      </w:r>
      <w:r w:rsidRPr="00294AA8">
        <w:rPr>
          <w:rFonts w:eastAsia="Times New Roman" w:cs="Times New Roman"/>
          <w:szCs w:val="24"/>
        </w:rPr>
        <w:t xml:space="preserve"> </w:t>
      </w:r>
      <w:r>
        <w:rPr>
          <w:rFonts w:eastAsia="Times New Roman" w:cs="Times New Roman"/>
          <w:szCs w:val="24"/>
        </w:rPr>
        <w:t>Α</w:t>
      </w:r>
      <w:r w:rsidRPr="00294AA8">
        <w:rPr>
          <w:rFonts w:eastAsia="Times New Roman" w:cs="Times New Roman"/>
          <w:szCs w:val="24"/>
        </w:rPr>
        <w:t xml:space="preserve">υτό </w:t>
      </w:r>
      <w:r w:rsidRPr="00294AA8">
        <w:rPr>
          <w:rFonts w:eastAsia="Times New Roman" w:cs="Times New Roman"/>
          <w:szCs w:val="24"/>
        </w:rPr>
        <w:t>δεν έχει να κάνει με κομματική γεωγραφία</w:t>
      </w:r>
      <w:r>
        <w:rPr>
          <w:rFonts w:eastAsia="Times New Roman" w:cs="Times New Roman"/>
          <w:szCs w:val="24"/>
        </w:rPr>
        <w:t>,</w:t>
      </w:r>
      <w:r w:rsidRPr="00294AA8">
        <w:rPr>
          <w:rFonts w:eastAsia="Times New Roman" w:cs="Times New Roman"/>
          <w:szCs w:val="24"/>
        </w:rPr>
        <w:t xml:space="preserve"> </w:t>
      </w:r>
      <w:r>
        <w:rPr>
          <w:rFonts w:eastAsia="Times New Roman" w:cs="Times New Roman"/>
          <w:szCs w:val="24"/>
        </w:rPr>
        <w:t>περιχαρακώσεις</w:t>
      </w:r>
      <w:r w:rsidRPr="00294AA8">
        <w:rPr>
          <w:rFonts w:eastAsia="Times New Roman" w:cs="Times New Roman"/>
          <w:szCs w:val="24"/>
        </w:rPr>
        <w:t xml:space="preserve"> χ</w:t>
      </w:r>
      <w:r>
        <w:rPr>
          <w:rFonts w:eastAsia="Times New Roman" w:cs="Times New Roman"/>
          <w:szCs w:val="24"/>
        </w:rPr>
        <w:t>ώρω</w:t>
      </w:r>
      <w:r w:rsidRPr="00294AA8">
        <w:rPr>
          <w:rFonts w:eastAsia="Times New Roman" w:cs="Times New Roman"/>
          <w:szCs w:val="24"/>
        </w:rPr>
        <w:t>ν και</w:t>
      </w:r>
      <w:r>
        <w:rPr>
          <w:rFonts w:eastAsia="Times New Roman" w:cs="Times New Roman"/>
          <w:szCs w:val="24"/>
        </w:rPr>
        <w:t>,</w:t>
      </w:r>
      <w:r w:rsidRPr="00294AA8">
        <w:rPr>
          <w:rFonts w:eastAsia="Times New Roman" w:cs="Times New Roman"/>
          <w:szCs w:val="24"/>
        </w:rPr>
        <w:t xml:space="preserve"> πολύ περισσότερο</w:t>
      </w:r>
      <w:r>
        <w:rPr>
          <w:rFonts w:eastAsia="Times New Roman" w:cs="Times New Roman"/>
          <w:szCs w:val="24"/>
        </w:rPr>
        <w:t>,</w:t>
      </w:r>
      <w:r w:rsidRPr="00294AA8">
        <w:rPr>
          <w:rFonts w:eastAsia="Times New Roman" w:cs="Times New Roman"/>
          <w:szCs w:val="24"/>
        </w:rPr>
        <w:t xml:space="preserve"> με προσωπικές επιλογές και συμμαχίες</w:t>
      </w:r>
      <w:r>
        <w:rPr>
          <w:rFonts w:eastAsia="Times New Roman" w:cs="Times New Roman"/>
          <w:szCs w:val="24"/>
        </w:rPr>
        <w:t>. Έ</w:t>
      </w:r>
      <w:r w:rsidRPr="00294AA8">
        <w:rPr>
          <w:rFonts w:eastAsia="Times New Roman" w:cs="Times New Roman"/>
          <w:szCs w:val="24"/>
        </w:rPr>
        <w:t xml:space="preserve">χει να κάνει </w:t>
      </w:r>
      <w:r w:rsidRPr="00294AA8">
        <w:rPr>
          <w:rFonts w:eastAsia="Times New Roman" w:cs="Times New Roman"/>
          <w:szCs w:val="24"/>
        </w:rPr>
        <w:lastRenderedPageBreak/>
        <w:t xml:space="preserve">με βαθιά ιδεολογικά και πολιτικά χαρακτηριστικά </w:t>
      </w:r>
      <w:r>
        <w:rPr>
          <w:rFonts w:eastAsia="Times New Roman" w:cs="Times New Roman"/>
          <w:szCs w:val="24"/>
        </w:rPr>
        <w:t>στη νέα</w:t>
      </w:r>
      <w:r w:rsidRPr="00294AA8">
        <w:rPr>
          <w:rFonts w:eastAsia="Times New Roman" w:cs="Times New Roman"/>
          <w:szCs w:val="24"/>
        </w:rPr>
        <w:t xml:space="preserve"> περίοδο που διανύουμε</w:t>
      </w:r>
      <w:r>
        <w:rPr>
          <w:rFonts w:eastAsia="Times New Roman" w:cs="Times New Roman"/>
          <w:szCs w:val="24"/>
        </w:rPr>
        <w:t>. Κ</w:t>
      </w:r>
      <w:r w:rsidRPr="00294AA8">
        <w:rPr>
          <w:rFonts w:eastAsia="Times New Roman" w:cs="Times New Roman"/>
          <w:szCs w:val="24"/>
        </w:rPr>
        <w:t>αι</w:t>
      </w:r>
      <w:r>
        <w:rPr>
          <w:rFonts w:eastAsia="Times New Roman" w:cs="Times New Roman"/>
          <w:szCs w:val="24"/>
        </w:rPr>
        <w:t xml:space="preserve"> αφορά στην Ευρώπη συνολικά,</w:t>
      </w:r>
      <w:r w:rsidRPr="00294AA8">
        <w:rPr>
          <w:rFonts w:eastAsia="Times New Roman" w:cs="Times New Roman"/>
          <w:szCs w:val="24"/>
        </w:rPr>
        <w:t xml:space="preserve"> όπου βλέπετε </w:t>
      </w:r>
      <w:r>
        <w:rPr>
          <w:rFonts w:eastAsia="Times New Roman" w:cs="Times New Roman"/>
          <w:szCs w:val="24"/>
        </w:rPr>
        <w:t xml:space="preserve">εκεί </w:t>
      </w:r>
      <w:r w:rsidRPr="00294AA8">
        <w:rPr>
          <w:rFonts w:eastAsia="Times New Roman" w:cs="Times New Roman"/>
          <w:szCs w:val="24"/>
        </w:rPr>
        <w:t>την εναγώνια προσπάθεια να συμπτυχθεί ένα τέτοιο προοδευτικό</w:t>
      </w:r>
      <w:r>
        <w:rPr>
          <w:rFonts w:eastAsia="Times New Roman" w:cs="Times New Roman"/>
          <w:szCs w:val="24"/>
        </w:rPr>
        <w:t>,</w:t>
      </w:r>
      <w:r w:rsidRPr="00294AA8">
        <w:rPr>
          <w:rFonts w:eastAsia="Times New Roman" w:cs="Times New Roman"/>
          <w:szCs w:val="24"/>
        </w:rPr>
        <w:t xml:space="preserve"> δημοκρατικό μέτωπο απέναντι στο </w:t>
      </w:r>
      <w:r>
        <w:rPr>
          <w:rFonts w:eastAsia="Times New Roman" w:cs="Times New Roman"/>
          <w:szCs w:val="24"/>
        </w:rPr>
        <w:t>«</w:t>
      </w:r>
      <w:r w:rsidRPr="00294AA8">
        <w:rPr>
          <w:rFonts w:eastAsia="Times New Roman" w:cs="Times New Roman"/>
          <w:szCs w:val="24"/>
        </w:rPr>
        <w:t xml:space="preserve">μαύρο </w:t>
      </w:r>
      <w:r>
        <w:rPr>
          <w:rFonts w:eastAsia="Times New Roman" w:cs="Times New Roman"/>
          <w:szCs w:val="24"/>
        </w:rPr>
        <w:t>φ</w:t>
      </w:r>
      <w:r w:rsidRPr="00294AA8">
        <w:rPr>
          <w:rFonts w:eastAsia="Times New Roman" w:cs="Times New Roman"/>
          <w:szCs w:val="24"/>
        </w:rPr>
        <w:t>άσμα</w:t>
      </w:r>
      <w:r>
        <w:rPr>
          <w:rFonts w:eastAsia="Times New Roman" w:cs="Times New Roman"/>
          <w:szCs w:val="24"/>
        </w:rPr>
        <w:t>»,</w:t>
      </w:r>
      <w:r w:rsidRPr="00294AA8">
        <w:rPr>
          <w:rFonts w:eastAsia="Times New Roman" w:cs="Times New Roman"/>
          <w:szCs w:val="24"/>
        </w:rPr>
        <w:t xml:space="preserve"> που π</w:t>
      </w:r>
      <w:r w:rsidRPr="00294AA8">
        <w:rPr>
          <w:rFonts w:eastAsia="Times New Roman" w:cs="Times New Roman"/>
          <w:szCs w:val="24"/>
        </w:rPr>
        <w:t>λανάται πάνω από την Ευρώπη αυτό</w:t>
      </w:r>
      <w:r>
        <w:rPr>
          <w:rFonts w:eastAsia="Times New Roman" w:cs="Times New Roman"/>
          <w:szCs w:val="24"/>
        </w:rPr>
        <w:t>ν</w:t>
      </w:r>
      <w:r w:rsidRPr="00294AA8">
        <w:rPr>
          <w:rFonts w:eastAsia="Times New Roman" w:cs="Times New Roman"/>
          <w:szCs w:val="24"/>
        </w:rPr>
        <w:t xml:space="preserve"> τον καιρό</w:t>
      </w:r>
      <w:r>
        <w:rPr>
          <w:rFonts w:eastAsia="Times New Roman" w:cs="Times New Roman"/>
          <w:szCs w:val="24"/>
        </w:rPr>
        <w:t>,</w:t>
      </w:r>
      <w:r w:rsidRPr="00294AA8">
        <w:rPr>
          <w:rFonts w:eastAsia="Times New Roman" w:cs="Times New Roman"/>
          <w:szCs w:val="24"/>
        </w:rPr>
        <w:t xml:space="preserve"> της ακροδεξιάς και του νεοφιλελευθερισμού</w:t>
      </w:r>
      <w:r>
        <w:rPr>
          <w:rFonts w:eastAsia="Times New Roman" w:cs="Times New Roman"/>
          <w:szCs w:val="24"/>
        </w:rPr>
        <w:t>. Τη β</w:t>
      </w:r>
      <w:r w:rsidRPr="00294AA8">
        <w:rPr>
          <w:rFonts w:eastAsia="Times New Roman" w:cs="Times New Roman"/>
          <w:szCs w:val="24"/>
        </w:rPr>
        <w:t xml:space="preserve">λέπουμε σε όλες τις χώρες αυτή την </w:t>
      </w:r>
      <w:r>
        <w:rPr>
          <w:rFonts w:eastAsia="Times New Roman" w:cs="Times New Roman"/>
          <w:szCs w:val="24"/>
        </w:rPr>
        <w:t xml:space="preserve">ανάγκη, όπως </w:t>
      </w:r>
      <w:r w:rsidRPr="00294AA8">
        <w:rPr>
          <w:rFonts w:eastAsia="Times New Roman" w:cs="Times New Roman"/>
          <w:szCs w:val="24"/>
        </w:rPr>
        <w:t>βλέπουμε και μία αναδιάταξη του πολιτικού σκηνικού</w:t>
      </w:r>
      <w:r>
        <w:rPr>
          <w:rFonts w:eastAsia="Times New Roman" w:cs="Times New Roman"/>
          <w:szCs w:val="24"/>
        </w:rPr>
        <w:t>,</w:t>
      </w:r>
      <w:r w:rsidRPr="00294AA8">
        <w:rPr>
          <w:rFonts w:eastAsia="Times New Roman" w:cs="Times New Roman"/>
          <w:szCs w:val="24"/>
        </w:rPr>
        <w:t xml:space="preserve"> που </w:t>
      </w:r>
      <w:r>
        <w:rPr>
          <w:rFonts w:eastAsia="Times New Roman" w:cs="Times New Roman"/>
          <w:szCs w:val="24"/>
        </w:rPr>
        <w:t xml:space="preserve">μη </w:t>
      </w:r>
      <w:r w:rsidRPr="00294AA8">
        <w:rPr>
          <w:rFonts w:eastAsia="Times New Roman" w:cs="Times New Roman"/>
          <w:szCs w:val="24"/>
        </w:rPr>
        <w:t>βιάζεστε να το καθ</w:t>
      </w:r>
      <w:r>
        <w:rPr>
          <w:rFonts w:eastAsia="Times New Roman" w:cs="Times New Roman"/>
          <w:szCs w:val="24"/>
        </w:rPr>
        <w:t>ο</w:t>
      </w:r>
      <w:r w:rsidRPr="00294AA8">
        <w:rPr>
          <w:rFonts w:eastAsia="Times New Roman" w:cs="Times New Roman"/>
          <w:szCs w:val="24"/>
        </w:rPr>
        <w:t xml:space="preserve">ρίσετε μόνο και να το </w:t>
      </w:r>
      <w:r>
        <w:rPr>
          <w:rFonts w:eastAsia="Times New Roman" w:cs="Times New Roman"/>
          <w:szCs w:val="24"/>
        </w:rPr>
        <w:t>στηλιτεύσετε,</w:t>
      </w:r>
      <w:r w:rsidRPr="00294AA8">
        <w:rPr>
          <w:rFonts w:eastAsia="Times New Roman" w:cs="Times New Roman"/>
          <w:szCs w:val="24"/>
        </w:rPr>
        <w:t xml:space="preserve"> </w:t>
      </w:r>
      <w:r>
        <w:rPr>
          <w:rFonts w:eastAsia="Times New Roman" w:cs="Times New Roman"/>
          <w:szCs w:val="24"/>
        </w:rPr>
        <w:t xml:space="preserve">σε σχέση με </w:t>
      </w:r>
      <w:r w:rsidRPr="00294AA8">
        <w:rPr>
          <w:rFonts w:eastAsia="Times New Roman" w:cs="Times New Roman"/>
          <w:szCs w:val="24"/>
        </w:rPr>
        <w:t>προσωπικές μετακινήσεις στελεχών ή εκλογικού σώματος</w:t>
      </w:r>
      <w:r>
        <w:rPr>
          <w:rFonts w:eastAsia="Times New Roman" w:cs="Times New Roman"/>
          <w:szCs w:val="24"/>
        </w:rPr>
        <w:t>. Έ</w:t>
      </w:r>
      <w:r w:rsidRPr="00294AA8">
        <w:rPr>
          <w:rFonts w:eastAsia="Times New Roman" w:cs="Times New Roman"/>
          <w:szCs w:val="24"/>
        </w:rPr>
        <w:t>χει βαθιά πολιτικά και κοινωνικά χαρακτηριστικά</w:t>
      </w:r>
      <w:r>
        <w:rPr>
          <w:rFonts w:eastAsia="Times New Roman" w:cs="Times New Roman"/>
          <w:szCs w:val="24"/>
        </w:rPr>
        <w:t xml:space="preserve"> </w:t>
      </w:r>
      <w:r>
        <w:rPr>
          <w:rFonts w:eastAsia="Times New Roman" w:cs="Times New Roman"/>
          <w:szCs w:val="24"/>
        </w:rPr>
        <w:t xml:space="preserve">αυτό που συντελείται </w:t>
      </w:r>
      <w:r>
        <w:rPr>
          <w:rFonts w:eastAsia="Times New Roman" w:cs="Times New Roman"/>
          <w:szCs w:val="24"/>
        </w:rPr>
        <w:t>αυτή</w:t>
      </w:r>
      <w:r>
        <w:rPr>
          <w:rFonts w:eastAsia="Times New Roman" w:cs="Times New Roman"/>
          <w:szCs w:val="24"/>
        </w:rPr>
        <w:t>ν</w:t>
      </w:r>
      <w:r w:rsidRPr="00294AA8">
        <w:rPr>
          <w:rFonts w:eastAsia="Times New Roman" w:cs="Times New Roman"/>
          <w:szCs w:val="24"/>
        </w:rPr>
        <w:t xml:space="preserve"> την περίοδο</w:t>
      </w:r>
      <w:r>
        <w:rPr>
          <w:rFonts w:eastAsia="Times New Roman" w:cs="Times New Roman"/>
          <w:szCs w:val="24"/>
        </w:rPr>
        <w:t>.</w:t>
      </w:r>
      <w:r w:rsidRPr="00294AA8">
        <w:rPr>
          <w:rFonts w:eastAsia="Times New Roman" w:cs="Times New Roman"/>
          <w:szCs w:val="24"/>
        </w:rPr>
        <w:t xml:space="preserve"> </w:t>
      </w:r>
      <w:r>
        <w:rPr>
          <w:rFonts w:eastAsia="Times New Roman" w:cs="Times New Roman"/>
          <w:szCs w:val="24"/>
        </w:rPr>
        <w:t>Εξελισσόταν</w:t>
      </w:r>
      <w:r w:rsidRPr="00294AA8">
        <w:rPr>
          <w:rFonts w:eastAsia="Times New Roman" w:cs="Times New Roman"/>
          <w:szCs w:val="24"/>
        </w:rPr>
        <w:t xml:space="preserve"> </w:t>
      </w:r>
      <w:r w:rsidRPr="00294AA8">
        <w:rPr>
          <w:rFonts w:eastAsia="Times New Roman" w:cs="Times New Roman"/>
          <w:szCs w:val="24"/>
        </w:rPr>
        <w:t>καθ</w:t>
      </w:r>
      <w:r>
        <w:rPr>
          <w:rFonts w:eastAsia="Times New Roman" w:cs="Times New Roman"/>
          <w:szCs w:val="24"/>
        </w:rPr>
        <w:t xml:space="preserve">’ </w:t>
      </w:r>
      <w:r w:rsidRPr="00294AA8">
        <w:rPr>
          <w:rFonts w:eastAsia="Times New Roman" w:cs="Times New Roman"/>
          <w:szCs w:val="24"/>
        </w:rPr>
        <w:t xml:space="preserve">όλη την περίοδο της κρίσης και τώρα </w:t>
      </w:r>
      <w:r>
        <w:rPr>
          <w:rFonts w:eastAsia="Times New Roman" w:cs="Times New Roman"/>
          <w:szCs w:val="24"/>
        </w:rPr>
        <w:t>ωριμάζει στη νέα</w:t>
      </w:r>
      <w:r w:rsidRPr="00294AA8">
        <w:rPr>
          <w:rFonts w:eastAsia="Times New Roman" w:cs="Times New Roman"/>
          <w:szCs w:val="24"/>
        </w:rPr>
        <w:t xml:space="preserve"> εποχή</w:t>
      </w:r>
      <w:r>
        <w:rPr>
          <w:rFonts w:eastAsia="Times New Roman" w:cs="Times New Roman"/>
          <w:szCs w:val="24"/>
        </w:rPr>
        <w:t>,</w:t>
      </w:r>
      <w:r w:rsidRPr="00294AA8">
        <w:rPr>
          <w:rFonts w:eastAsia="Times New Roman" w:cs="Times New Roman"/>
          <w:szCs w:val="24"/>
        </w:rPr>
        <w:t xml:space="preserve"> μπροστά στις νέες προκλή</w:t>
      </w:r>
      <w:r w:rsidRPr="00294AA8">
        <w:rPr>
          <w:rFonts w:eastAsia="Times New Roman" w:cs="Times New Roman"/>
          <w:szCs w:val="24"/>
        </w:rPr>
        <w:t>σεις</w:t>
      </w:r>
      <w:r>
        <w:rPr>
          <w:rFonts w:eastAsia="Times New Roman" w:cs="Times New Roman"/>
          <w:szCs w:val="24"/>
        </w:rPr>
        <w:t>.</w:t>
      </w:r>
      <w:r w:rsidRPr="00294AA8">
        <w:rPr>
          <w:rFonts w:eastAsia="Times New Roman" w:cs="Times New Roman"/>
          <w:szCs w:val="24"/>
        </w:rPr>
        <w:t xml:space="preserve"> </w:t>
      </w:r>
    </w:p>
    <w:p w14:paraId="1286C69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Γι’</w:t>
      </w:r>
      <w:r w:rsidRPr="00294AA8">
        <w:rPr>
          <w:rFonts w:eastAsia="Times New Roman" w:cs="Times New Roman"/>
          <w:szCs w:val="24"/>
        </w:rPr>
        <w:t xml:space="preserve"> αυτό δεν το βλέπουμε μόνο στη χώρα </w:t>
      </w:r>
      <w:r>
        <w:rPr>
          <w:rFonts w:eastAsia="Times New Roman" w:cs="Times New Roman"/>
          <w:szCs w:val="24"/>
        </w:rPr>
        <w:t>μας.</w:t>
      </w:r>
      <w:r w:rsidRPr="00294AA8">
        <w:rPr>
          <w:rFonts w:eastAsia="Times New Roman" w:cs="Times New Roman"/>
          <w:szCs w:val="24"/>
        </w:rPr>
        <w:t xml:space="preserve"> </w:t>
      </w:r>
      <w:r>
        <w:rPr>
          <w:rFonts w:eastAsia="Times New Roman" w:cs="Times New Roman"/>
          <w:szCs w:val="24"/>
        </w:rPr>
        <w:t>Αφορά στην προγραμματική</w:t>
      </w:r>
      <w:r w:rsidRPr="00294AA8">
        <w:rPr>
          <w:rFonts w:eastAsia="Times New Roman" w:cs="Times New Roman"/>
          <w:szCs w:val="24"/>
        </w:rPr>
        <w:t xml:space="preserve"> πρόταση που χρειάζεται μία τέτοια </w:t>
      </w:r>
      <w:r>
        <w:rPr>
          <w:rFonts w:eastAsia="Times New Roman" w:cs="Times New Roman"/>
          <w:szCs w:val="24"/>
        </w:rPr>
        <w:t>π</w:t>
      </w:r>
      <w:r w:rsidRPr="00294AA8">
        <w:rPr>
          <w:rFonts w:eastAsia="Times New Roman" w:cs="Times New Roman"/>
          <w:szCs w:val="24"/>
        </w:rPr>
        <w:t>ροοδευτική συσπείρωση</w:t>
      </w:r>
      <w:r>
        <w:rPr>
          <w:rFonts w:eastAsia="Times New Roman" w:cs="Times New Roman"/>
          <w:szCs w:val="24"/>
        </w:rPr>
        <w:t>,</w:t>
      </w:r>
      <w:r w:rsidRPr="00294AA8">
        <w:rPr>
          <w:rFonts w:eastAsia="Times New Roman" w:cs="Times New Roman"/>
          <w:szCs w:val="24"/>
        </w:rPr>
        <w:t xml:space="preserve"> </w:t>
      </w:r>
      <w:r>
        <w:rPr>
          <w:rFonts w:eastAsia="Times New Roman" w:cs="Times New Roman"/>
          <w:szCs w:val="24"/>
        </w:rPr>
        <w:t xml:space="preserve">να υπάρχει </w:t>
      </w:r>
      <w:r w:rsidRPr="00294AA8">
        <w:rPr>
          <w:rFonts w:eastAsia="Times New Roman" w:cs="Times New Roman"/>
          <w:szCs w:val="24"/>
        </w:rPr>
        <w:t>ένας τέτοιος πό</w:t>
      </w:r>
      <w:r>
        <w:rPr>
          <w:rFonts w:eastAsia="Times New Roman" w:cs="Times New Roman"/>
          <w:szCs w:val="24"/>
        </w:rPr>
        <w:t>λ</w:t>
      </w:r>
      <w:r w:rsidRPr="00294AA8">
        <w:rPr>
          <w:rFonts w:eastAsia="Times New Roman" w:cs="Times New Roman"/>
          <w:szCs w:val="24"/>
        </w:rPr>
        <w:t>ος για την επόμενη μέρα</w:t>
      </w:r>
      <w:r>
        <w:rPr>
          <w:rFonts w:eastAsia="Times New Roman" w:cs="Times New Roman"/>
          <w:szCs w:val="24"/>
        </w:rPr>
        <w:t>,</w:t>
      </w:r>
      <w:r w:rsidRPr="00294AA8">
        <w:rPr>
          <w:rFonts w:eastAsia="Times New Roman" w:cs="Times New Roman"/>
          <w:szCs w:val="24"/>
        </w:rPr>
        <w:t xml:space="preserve"> για τη θεσμική</w:t>
      </w:r>
      <w:r>
        <w:rPr>
          <w:rFonts w:eastAsia="Times New Roman" w:cs="Times New Roman"/>
          <w:szCs w:val="24"/>
        </w:rPr>
        <w:t>,</w:t>
      </w:r>
      <w:r w:rsidRPr="00294AA8">
        <w:rPr>
          <w:rFonts w:eastAsia="Times New Roman" w:cs="Times New Roman"/>
          <w:szCs w:val="24"/>
        </w:rPr>
        <w:t xml:space="preserve"> οικονομική και κοινωνική ανασυγκρότηση της χώρας</w:t>
      </w:r>
      <w:r>
        <w:rPr>
          <w:rFonts w:eastAsia="Times New Roman" w:cs="Times New Roman"/>
          <w:szCs w:val="24"/>
        </w:rPr>
        <w:t>.</w:t>
      </w:r>
      <w:r w:rsidRPr="00294AA8">
        <w:rPr>
          <w:rFonts w:eastAsia="Times New Roman" w:cs="Times New Roman"/>
          <w:szCs w:val="24"/>
        </w:rPr>
        <w:t xml:space="preserve"> </w:t>
      </w:r>
      <w:r>
        <w:rPr>
          <w:rFonts w:eastAsia="Times New Roman" w:cs="Times New Roman"/>
          <w:szCs w:val="24"/>
        </w:rPr>
        <w:t>Τ</w:t>
      </w:r>
      <w:r w:rsidRPr="00294AA8">
        <w:rPr>
          <w:rFonts w:eastAsia="Times New Roman" w:cs="Times New Roman"/>
          <w:szCs w:val="24"/>
        </w:rPr>
        <w:t>ο β</w:t>
      </w:r>
      <w:r w:rsidRPr="00294AA8">
        <w:rPr>
          <w:rFonts w:eastAsia="Times New Roman" w:cs="Times New Roman"/>
          <w:szCs w:val="24"/>
        </w:rPr>
        <w:t xml:space="preserve">λέπουμε </w:t>
      </w:r>
      <w:r>
        <w:rPr>
          <w:rFonts w:eastAsia="Times New Roman" w:cs="Times New Roman"/>
          <w:szCs w:val="24"/>
        </w:rPr>
        <w:t xml:space="preserve">επίσης </w:t>
      </w:r>
      <w:r>
        <w:rPr>
          <w:rFonts w:eastAsia="Times New Roman" w:cs="Times New Roman"/>
          <w:szCs w:val="24"/>
        </w:rPr>
        <w:t>στην Ιταλία,</w:t>
      </w:r>
      <w:r w:rsidRPr="00294AA8">
        <w:rPr>
          <w:rFonts w:eastAsia="Times New Roman" w:cs="Times New Roman"/>
          <w:szCs w:val="24"/>
        </w:rPr>
        <w:t xml:space="preserve"> το βλέπου</w:t>
      </w:r>
      <w:r>
        <w:rPr>
          <w:rFonts w:eastAsia="Times New Roman" w:cs="Times New Roman"/>
          <w:szCs w:val="24"/>
        </w:rPr>
        <w:t>με</w:t>
      </w:r>
      <w:r w:rsidRPr="00294AA8">
        <w:rPr>
          <w:rFonts w:eastAsia="Times New Roman" w:cs="Times New Roman"/>
          <w:szCs w:val="24"/>
        </w:rPr>
        <w:t xml:space="preserve"> στην </w:t>
      </w:r>
      <w:r w:rsidRPr="00294AA8">
        <w:rPr>
          <w:rFonts w:eastAsia="Times New Roman" w:cs="Times New Roman"/>
          <w:szCs w:val="24"/>
        </w:rPr>
        <w:lastRenderedPageBreak/>
        <w:t>Ισπανία</w:t>
      </w:r>
      <w:r>
        <w:rPr>
          <w:rFonts w:eastAsia="Times New Roman" w:cs="Times New Roman"/>
          <w:szCs w:val="24"/>
        </w:rPr>
        <w:t>,</w:t>
      </w:r>
      <w:r w:rsidRPr="00294AA8">
        <w:rPr>
          <w:rFonts w:eastAsia="Times New Roman" w:cs="Times New Roman"/>
          <w:szCs w:val="24"/>
        </w:rPr>
        <w:t xml:space="preserve"> στην Πορτογαλία</w:t>
      </w:r>
      <w:r>
        <w:rPr>
          <w:rFonts w:eastAsia="Times New Roman" w:cs="Times New Roman"/>
          <w:szCs w:val="24"/>
        </w:rPr>
        <w:t>,</w:t>
      </w:r>
      <w:r w:rsidRPr="00294AA8">
        <w:rPr>
          <w:rFonts w:eastAsia="Times New Roman" w:cs="Times New Roman"/>
          <w:szCs w:val="24"/>
        </w:rPr>
        <w:t xml:space="preserve"> το βλέπουμε στη Γαλλία με τις αναταράξεις που γίνονται</w:t>
      </w:r>
      <w:r>
        <w:rPr>
          <w:rFonts w:eastAsia="Times New Roman" w:cs="Times New Roman"/>
          <w:szCs w:val="24"/>
        </w:rPr>
        <w:t>,</w:t>
      </w:r>
      <w:r w:rsidRPr="00294AA8">
        <w:rPr>
          <w:rFonts w:eastAsia="Times New Roman" w:cs="Times New Roman"/>
          <w:szCs w:val="24"/>
        </w:rPr>
        <w:t xml:space="preserve"> όταν δεν υπάρχει ένα σαφ</w:t>
      </w:r>
      <w:r>
        <w:rPr>
          <w:rFonts w:eastAsia="Times New Roman" w:cs="Times New Roman"/>
          <w:szCs w:val="24"/>
        </w:rPr>
        <w:t>ές πολιτικό στίγμα στην ηγεσία κ</w:t>
      </w:r>
      <w:r w:rsidRPr="00294AA8">
        <w:rPr>
          <w:rFonts w:eastAsia="Times New Roman" w:cs="Times New Roman"/>
          <w:szCs w:val="24"/>
        </w:rPr>
        <w:t>αι το βλέπουμε και στην ίδια τη Γερμανία</w:t>
      </w:r>
      <w:r>
        <w:rPr>
          <w:rFonts w:eastAsia="Times New Roman" w:cs="Times New Roman"/>
          <w:szCs w:val="24"/>
        </w:rPr>
        <w:t>. Και αυτό, βέβαια, δείχνει ότι ε</w:t>
      </w:r>
      <w:r>
        <w:rPr>
          <w:rFonts w:eastAsia="Times New Roman" w:cs="Times New Roman"/>
          <w:szCs w:val="24"/>
        </w:rPr>
        <w:t>ίναι</w:t>
      </w:r>
      <w:r w:rsidRPr="00294AA8">
        <w:rPr>
          <w:rFonts w:eastAsia="Times New Roman" w:cs="Times New Roman"/>
          <w:szCs w:val="24"/>
        </w:rPr>
        <w:t xml:space="preserve"> μία συνολική πολιτική και κοινωνική ανάγκη αυτό που ζ</w:t>
      </w:r>
      <w:r>
        <w:rPr>
          <w:rFonts w:eastAsia="Times New Roman" w:cs="Times New Roman"/>
          <w:szCs w:val="24"/>
        </w:rPr>
        <w:t xml:space="preserve">ούμε. </w:t>
      </w:r>
    </w:p>
    <w:p w14:paraId="1286C6A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Άρα, ας κάνουμε μία διάκριση εδώ και πιστεύω ότι πρέπει να είμαστε σαφείς. Ε</w:t>
      </w:r>
      <w:r w:rsidRPr="00294AA8">
        <w:rPr>
          <w:rFonts w:eastAsia="Times New Roman" w:cs="Times New Roman"/>
          <w:szCs w:val="24"/>
        </w:rPr>
        <w:t>ίναι άλλο πράγμα η ανάδειξη δύο πόλων που εκ των πραγμάτων αναδεικνύονται ξανά</w:t>
      </w:r>
      <w:r>
        <w:rPr>
          <w:rFonts w:eastAsia="Times New Roman" w:cs="Times New Roman"/>
          <w:szCs w:val="24"/>
        </w:rPr>
        <w:t>, μ</w:t>
      </w:r>
      <w:r w:rsidRPr="00294AA8">
        <w:rPr>
          <w:rFonts w:eastAsia="Times New Roman" w:cs="Times New Roman"/>
          <w:szCs w:val="24"/>
        </w:rPr>
        <w:t xml:space="preserve">ιας </w:t>
      </w:r>
      <w:r>
        <w:rPr>
          <w:rFonts w:eastAsia="Times New Roman" w:cs="Times New Roman"/>
          <w:szCs w:val="24"/>
        </w:rPr>
        <w:t>και</w:t>
      </w:r>
      <w:r w:rsidRPr="00294AA8">
        <w:rPr>
          <w:rFonts w:eastAsia="Times New Roman" w:cs="Times New Roman"/>
          <w:szCs w:val="24"/>
        </w:rPr>
        <w:t xml:space="preserve"> η πολιτική μπαίνει στο προσκήνιο και στη χώρα </w:t>
      </w:r>
      <w:r>
        <w:rPr>
          <w:rFonts w:eastAsia="Times New Roman" w:cs="Times New Roman"/>
          <w:szCs w:val="24"/>
        </w:rPr>
        <w:t>μας,</w:t>
      </w:r>
      <w:r w:rsidRPr="00294AA8">
        <w:rPr>
          <w:rFonts w:eastAsia="Times New Roman" w:cs="Times New Roman"/>
          <w:szCs w:val="24"/>
        </w:rPr>
        <w:t xml:space="preserve"> επιτέλους</w:t>
      </w:r>
      <w:r>
        <w:rPr>
          <w:rFonts w:eastAsia="Times New Roman" w:cs="Times New Roman"/>
          <w:szCs w:val="24"/>
        </w:rPr>
        <w:t>, τώρα που σταδιακά απελευθερωνό</w:t>
      </w:r>
      <w:r w:rsidRPr="00294AA8">
        <w:rPr>
          <w:rFonts w:eastAsia="Times New Roman" w:cs="Times New Roman"/>
          <w:szCs w:val="24"/>
        </w:rPr>
        <w:t>μαστε από τις μνημονιακές εντολές και υποχρεώσεις και δεν υπάρχει πλέον το άλλοθι του μνημονιακού μονόδρομο</w:t>
      </w:r>
      <w:r>
        <w:rPr>
          <w:rFonts w:eastAsia="Times New Roman" w:cs="Times New Roman"/>
          <w:szCs w:val="24"/>
        </w:rPr>
        <w:t>υ</w:t>
      </w:r>
      <w:r w:rsidRPr="00294AA8">
        <w:rPr>
          <w:rFonts w:eastAsia="Times New Roman" w:cs="Times New Roman"/>
          <w:szCs w:val="24"/>
        </w:rPr>
        <w:t xml:space="preserve"> για κανέναν</w:t>
      </w:r>
      <w:r>
        <w:rPr>
          <w:rFonts w:eastAsia="Times New Roman" w:cs="Times New Roman"/>
          <w:szCs w:val="24"/>
        </w:rPr>
        <w:t>. Κ</w:t>
      </w:r>
      <w:r w:rsidRPr="00294AA8">
        <w:rPr>
          <w:rFonts w:eastAsia="Times New Roman" w:cs="Times New Roman"/>
          <w:szCs w:val="24"/>
        </w:rPr>
        <w:t>αι εδώ</w:t>
      </w:r>
      <w:r>
        <w:rPr>
          <w:rFonts w:eastAsia="Times New Roman" w:cs="Times New Roman"/>
          <w:szCs w:val="24"/>
        </w:rPr>
        <w:t>, βέβαια, ακριβώς ε</w:t>
      </w:r>
      <w:r w:rsidRPr="00294AA8">
        <w:rPr>
          <w:rFonts w:eastAsia="Times New Roman" w:cs="Times New Roman"/>
          <w:szCs w:val="24"/>
        </w:rPr>
        <w:t>πειδή αναδεικνύ</w:t>
      </w:r>
      <w:r w:rsidRPr="00294AA8">
        <w:rPr>
          <w:rFonts w:eastAsia="Times New Roman" w:cs="Times New Roman"/>
          <w:szCs w:val="24"/>
        </w:rPr>
        <w:t xml:space="preserve">ονται οι προοδευτικές </w:t>
      </w:r>
      <w:r>
        <w:rPr>
          <w:rFonts w:eastAsia="Times New Roman" w:cs="Times New Roman"/>
          <w:szCs w:val="24"/>
        </w:rPr>
        <w:t>κ</w:t>
      </w:r>
      <w:r w:rsidRPr="00294AA8">
        <w:rPr>
          <w:rFonts w:eastAsia="Times New Roman" w:cs="Times New Roman"/>
          <w:szCs w:val="24"/>
        </w:rPr>
        <w:t>αι συντηρητικές νεοφιλελεύθερες</w:t>
      </w:r>
      <w:r>
        <w:rPr>
          <w:rFonts w:eastAsia="Times New Roman" w:cs="Times New Roman"/>
          <w:szCs w:val="24"/>
        </w:rPr>
        <w:t xml:space="preserve"> και</w:t>
      </w:r>
      <w:r w:rsidRPr="00294AA8">
        <w:rPr>
          <w:rFonts w:eastAsia="Times New Roman" w:cs="Times New Roman"/>
          <w:szCs w:val="24"/>
        </w:rPr>
        <w:t xml:space="preserve"> ακροδεξιές πολιτικές</w:t>
      </w:r>
      <w:r>
        <w:rPr>
          <w:rFonts w:eastAsia="Times New Roman" w:cs="Times New Roman"/>
          <w:szCs w:val="24"/>
        </w:rPr>
        <w:t>,</w:t>
      </w:r>
      <w:r w:rsidRPr="00294AA8">
        <w:rPr>
          <w:rFonts w:eastAsia="Times New Roman" w:cs="Times New Roman"/>
          <w:szCs w:val="24"/>
        </w:rPr>
        <w:t xml:space="preserve"> βλέπουμε τώρα τη Νέα Δημοκρατία να έρχεται και να προτάσσει </w:t>
      </w:r>
      <w:r>
        <w:rPr>
          <w:rFonts w:eastAsia="Times New Roman" w:cs="Times New Roman"/>
          <w:szCs w:val="24"/>
        </w:rPr>
        <w:t>-</w:t>
      </w:r>
      <w:r w:rsidRPr="00294AA8">
        <w:rPr>
          <w:rFonts w:eastAsia="Times New Roman" w:cs="Times New Roman"/>
          <w:szCs w:val="24"/>
        </w:rPr>
        <w:t>με το</w:t>
      </w:r>
      <w:r>
        <w:rPr>
          <w:rFonts w:eastAsia="Times New Roman" w:cs="Times New Roman"/>
          <w:szCs w:val="24"/>
        </w:rPr>
        <w:t>ν</w:t>
      </w:r>
      <w:r w:rsidRPr="00294AA8">
        <w:rPr>
          <w:rFonts w:eastAsia="Times New Roman" w:cs="Times New Roman"/>
          <w:szCs w:val="24"/>
        </w:rPr>
        <w:t xml:space="preserve"> δικό της τρόπο</w:t>
      </w:r>
      <w:r>
        <w:rPr>
          <w:rFonts w:eastAsia="Times New Roman" w:cs="Times New Roman"/>
          <w:szCs w:val="24"/>
        </w:rPr>
        <w:t>-</w:t>
      </w:r>
      <w:r w:rsidRPr="00294AA8">
        <w:rPr>
          <w:rFonts w:eastAsia="Times New Roman" w:cs="Times New Roman"/>
          <w:szCs w:val="24"/>
        </w:rPr>
        <w:t xml:space="preserve"> ένα άλλου τύπου </w:t>
      </w:r>
      <w:r>
        <w:rPr>
          <w:rFonts w:eastAsia="Times New Roman" w:cs="Times New Roman"/>
          <w:szCs w:val="24"/>
        </w:rPr>
        <w:t>μνημόνιο με</w:t>
      </w:r>
      <w:r w:rsidRPr="00294AA8">
        <w:rPr>
          <w:rFonts w:eastAsia="Times New Roman" w:cs="Times New Roman"/>
          <w:szCs w:val="24"/>
        </w:rPr>
        <w:t xml:space="preserve"> προγραμματικό τρόπο</w:t>
      </w:r>
      <w:r>
        <w:rPr>
          <w:rFonts w:eastAsia="Times New Roman" w:cs="Times New Roman"/>
          <w:szCs w:val="24"/>
        </w:rPr>
        <w:t>. Το βλέπουμε χαρακτηριστικά -για να αναφερθ</w:t>
      </w:r>
      <w:r>
        <w:rPr>
          <w:rFonts w:eastAsia="Times New Roman" w:cs="Times New Roman"/>
          <w:szCs w:val="24"/>
        </w:rPr>
        <w:t>ώ στον δικό μου τομέα - σ</w:t>
      </w:r>
      <w:r w:rsidRPr="00294AA8">
        <w:rPr>
          <w:rFonts w:eastAsia="Times New Roman" w:cs="Times New Roman"/>
          <w:szCs w:val="24"/>
        </w:rPr>
        <w:t xml:space="preserve">τα θέματα της </w:t>
      </w:r>
      <w:r>
        <w:rPr>
          <w:rFonts w:eastAsia="Times New Roman" w:cs="Times New Roman"/>
          <w:szCs w:val="24"/>
        </w:rPr>
        <w:t>δημόσιας δ</w:t>
      </w:r>
      <w:r w:rsidRPr="00294AA8">
        <w:rPr>
          <w:rFonts w:eastAsia="Times New Roman" w:cs="Times New Roman"/>
          <w:szCs w:val="24"/>
        </w:rPr>
        <w:t>ιοίκησης</w:t>
      </w:r>
      <w:r>
        <w:rPr>
          <w:rFonts w:eastAsia="Times New Roman" w:cs="Times New Roman"/>
          <w:szCs w:val="24"/>
        </w:rPr>
        <w:t>, στα θέματα των προσλήψεων,</w:t>
      </w:r>
      <w:r w:rsidRPr="00294AA8">
        <w:rPr>
          <w:rFonts w:eastAsia="Times New Roman" w:cs="Times New Roman"/>
          <w:szCs w:val="24"/>
        </w:rPr>
        <w:t xml:space="preserve"> λες και </w:t>
      </w:r>
      <w:r>
        <w:rPr>
          <w:rFonts w:eastAsia="Times New Roman" w:cs="Times New Roman"/>
          <w:szCs w:val="24"/>
        </w:rPr>
        <w:t xml:space="preserve">εμείς μιλάμε για προσλήψεις. </w:t>
      </w:r>
    </w:p>
    <w:p w14:paraId="1286C6A1" w14:textId="77777777" w:rsidR="000402FE" w:rsidRDefault="007623D8">
      <w:pPr>
        <w:spacing w:line="600" w:lineRule="auto"/>
        <w:ind w:firstLine="720"/>
        <w:jc w:val="both"/>
        <w:rPr>
          <w:rFonts w:eastAsia="Times New Roman" w:cs="Times New Roman"/>
          <w:szCs w:val="24"/>
        </w:rPr>
      </w:pPr>
      <w:r w:rsidRPr="00294AA8">
        <w:rPr>
          <w:rFonts w:eastAsia="Times New Roman" w:cs="Times New Roman"/>
          <w:szCs w:val="24"/>
        </w:rPr>
        <w:lastRenderedPageBreak/>
        <w:t xml:space="preserve">Εμείς μιλάμε για την ανάγκη να στηριχθούν </w:t>
      </w:r>
      <w:r>
        <w:rPr>
          <w:rFonts w:eastAsia="Times New Roman" w:cs="Times New Roman"/>
          <w:szCs w:val="24"/>
        </w:rPr>
        <w:t xml:space="preserve">και να καλυφθούν οι ανάγκες του </w:t>
      </w:r>
      <w:r>
        <w:rPr>
          <w:rFonts w:eastAsia="Times New Roman" w:cs="Times New Roman"/>
          <w:szCs w:val="24"/>
        </w:rPr>
        <w:t>δ</w:t>
      </w:r>
      <w:r w:rsidRPr="00294AA8">
        <w:rPr>
          <w:rFonts w:eastAsia="Times New Roman" w:cs="Times New Roman"/>
          <w:szCs w:val="24"/>
        </w:rPr>
        <w:t xml:space="preserve">ημοσίου </w:t>
      </w:r>
      <w:r>
        <w:rPr>
          <w:rFonts w:eastAsia="Times New Roman" w:cs="Times New Roman"/>
          <w:szCs w:val="24"/>
        </w:rPr>
        <w:t>για</w:t>
      </w:r>
      <w:r w:rsidRPr="00294AA8">
        <w:rPr>
          <w:rFonts w:eastAsia="Times New Roman" w:cs="Times New Roman"/>
          <w:szCs w:val="24"/>
        </w:rPr>
        <w:t xml:space="preserve"> </w:t>
      </w:r>
      <w:r w:rsidRPr="00294AA8">
        <w:rPr>
          <w:rFonts w:eastAsia="Times New Roman" w:cs="Times New Roman"/>
          <w:szCs w:val="24"/>
        </w:rPr>
        <w:t>να μπορέσει η χώρα μας να έχει ένα</w:t>
      </w:r>
      <w:r>
        <w:rPr>
          <w:rFonts w:eastAsia="Times New Roman" w:cs="Times New Roman"/>
          <w:szCs w:val="24"/>
        </w:rPr>
        <w:t>ν</w:t>
      </w:r>
      <w:r w:rsidRPr="00294AA8">
        <w:rPr>
          <w:rFonts w:eastAsia="Times New Roman" w:cs="Times New Roman"/>
          <w:szCs w:val="24"/>
        </w:rPr>
        <w:t xml:space="preserve"> δημόσιο τ</w:t>
      </w:r>
      <w:r w:rsidRPr="00294AA8">
        <w:rPr>
          <w:rFonts w:eastAsia="Times New Roman" w:cs="Times New Roman"/>
          <w:szCs w:val="24"/>
        </w:rPr>
        <w:t>ομέα που να είναι στην καρδιά της δημοκρατικής λειτουργίας</w:t>
      </w:r>
      <w:r>
        <w:rPr>
          <w:rFonts w:eastAsia="Times New Roman" w:cs="Times New Roman"/>
          <w:szCs w:val="24"/>
        </w:rPr>
        <w:t>,</w:t>
      </w:r>
      <w:r w:rsidRPr="00294AA8">
        <w:rPr>
          <w:rFonts w:eastAsia="Times New Roman" w:cs="Times New Roman"/>
          <w:szCs w:val="24"/>
        </w:rPr>
        <w:t xml:space="preserve"> της παραγωγικής </w:t>
      </w:r>
      <w:r>
        <w:rPr>
          <w:rFonts w:eastAsia="Times New Roman" w:cs="Times New Roman"/>
          <w:szCs w:val="24"/>
        </w:rPr>
        <w:t>α</w:t>
      </w:r>
      <w:r w:rsidRPr="00294AA8">
        <w:rPr>
          <w:rFonts w:eastAsia="Times New Roman" w:cs="Times New Roman"/>
          <w:szCs w:val="24"/>
        </w:rPr>
        <w:t>νασυγκρότησης και του κοινωνικού κράτους</w:t>
      </w:r>
      <w:r>
        <w:rPr>
          <w:rFonts w:eastAsia="Times New Roman" w:cs="Times New Roman"/>
          <w:szCs w:val="24"/>
        </w:rPr>
        <w:t xml:space="preserve">. Σε αυτά πιστεύουμε και εκεί στοχεύουμε. </w:t>
      </w:r>
      <w:r>
        <w:rPr>
          <w:rFonts w:eastAsia="Times New Roman" w:cs="Times New Roman"/>
          <w:szCs w:val="24"/>
        </w:rPr>
        <w:t>Σ</w:t>
      </w:r>
      <w:r>
        <w:rPr>
          <w:rFonts w:eastAsia="Times New Roman" w:cs="Times New Roman"/>
          <w:szCs w:val="24"/>
        </w:rPr>
        <w:t>τον</w:t>
      </w:r>
      <w:r w:rsidRPr="00294AA8">
        <w:rPr>
          <w:rFonts w:eastAsia="Times New Roman" w:cs="Times New Roman"/>
          <w:szCs w:val="24"/>
        </w:rPr>
        <w:t xml:space="preserve"> κοινωνικό τομέα </w:t>
      </w:r>
      <w:r>
        <w:rPr>
          <w:rFonts w:eastAsia="Times New Roman" w:cs="Times New Roman"/>
          <w:szCs w:val="24"/>
        </w:rPr>
        <w:t xml:space="preserve">και </w:t>
      </w:r>
      <w:r>
        <w:rPr>
          <w:rFonts w:eastAsia="Times New Roman" w:cs="Times New Roman"/>
          <w:szCs w:val="24"/>
        </w:rPr>
        <w:t>στην</w:t>
      </w:r>
      <w:r w:rsidRPr="00294AA8">
        <w:rPr>
          <w:rFonts w:eastAsia="Times New Roman" w:cs="Times New Roman"/>
          <w:szCs w:val="24"/>
        </w:rPr>
        <w:t xml:space="preserve"> αναπτυξιακ</w:t>
      </w:r>
      <w:r>
        <w:rPr>
          <w:rFonts w:eastAsia="Times New Roman" w:cs="Times New Roman"/>
          <w:szCs w:val="24"/>
        </w:rPr>
        <w:t>ή πολιτική</w:t>
      </w:r>
      <w:r w:rsidRPr="00294AA8">
        <w:rPr>
          <w:rFonts w:eastAsia="Times New Roman" w:cs="Times New Roman"/>
          <w:szCs w:val="24"/>
        </w:rPr>
        <w:t xml:space="preserve"> διακρίνουμε πλέον </w:t>
      </w:r>
      <w:r>
        <w:rPr>
          <w:rFonts w:eastAsia="Times New Roman" w:cs="Times New Roman"/>
          <w:szCs w:val="24"/>
        </w:rPr>
        <w:t xml:space="preserve">καθαρά </w:t>
      </w:r>
      <w:r w:rsidRPr="00294AA8">
        <w:rPr>
          <w:rFonts w:eastAsia="Times New Roman" w:cs="Times New Roman"/>
          <w:szCs w:val="24"/>
        </w:rPr>
        <w:t>τις διαφορετικές πολι</w:t>
      </w:r>
      <w:r w:rsidRPr="00294AA8">
        <w:rPr>
          <w:rFonts w:eastAsia="Times New Roman" w:cs="Times New Roman"/>
          <w:szCs w:val="24"/>
        </w:rPr>
        <w:t>τικές</w:t>
      </w:r>
      <w:r>
        <w:rPr>
          <w:rFonts w:eastAsia="Times New Roman" w:cs="Times New Roman"/>
          <w:szCs w:val="24"/>
        </w:rPr>
        <w:t>.</w:t>
      </w:r>
      <w:r w:rsidRPr="00294AA8">
        <w:rPr>
          <w:rFonts w:eastAsia="Times New Roman" w:cs="Times New Roman"/>
          <w:szCs w:val="24"/>
        </w:rPr>
        <w:t xml:space="preserve"> </w:t>
      </w:r>
    </w:p>
    <w:p w14:paraId="1286C6A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Άλλο πράγμα, λ</w:t>
      </w:r>
      <w:r w:rsidRPr="00294AA8">
        <w:rPr>
          <w:rFonts w:eastAsia="Times New Roman" w:cs="Times New Roman"/>
          <w:szCs w:val="24"/>
        </w:rPr>
        <w:t>οιπόν</w:t>
      </w:r>
      <w:r>
        <w:rPr>
          <w:rFonts w:eastAsia="Times New Roman" w:cs="Times New Roman"/>
          <w:szCs w:val="24"/>
        </w:rPr>
        <w:t>,</w:t>
      </w:r>
      <w:r w:rsidRPr="00294AA8">
        <w:rPr>
          <w:rFonts w:eastAsia="Times New Roman" w:cs="Times New Roman"/>
          <w:szCs w:val="24"/>
        </w:rPr>
        <w:t xml:space="preserve"> η ανάδειξη των δύο πόλων αυτή</w:t>
      </w:r>
      <w:r>
        <w:rPr>
          <w:rFonts w:eastAsia="Times New Roman" w:cs="Times New Roman"/>
          <w:szCs w:val="24"/>
        </w:rPr>
        <w:t>ν</w:t>
      </w:r>
      <w:r w:rsidRPr="00294AA8">
        <w:rPr>
          <w:rFonts w:eastAsia="Times New Roman" w:cs="Times New Roman"/>
          <w:szCs w:val="24"/>
        </w:rPr>
        <w:t xml:space="preserve"> τη</w:t>
      </w:r>
      <w:r>
        <w:rPr>
          <w:rFonts w:eastAsia="Times New Roman" w:cs="Times New Roman"/>
          <w:szCs w:val="24"/>
        </w:rPr>
        <w:t>ν</w:t>
      </w:r>
      <w:r w:rsidRPr="00294AA8">
        <w:rPr>
          <w:rFonts w:eastAsia="Times New Roman" w:cs="Times New Roman"/>
          <w:szCs w:val="24"/>
        </w:rPr>
        <w:t xml:space="preserve"> </w:t>
      </w:r>
      <w:r>
        <w:rPr>
          <w:rFonts w:eastAsia="Times New Roman" w:cs="Times New Roman"/>
          <w:szCs w:val="24"/>
        </w:rPr>
        <w:t>περίοδο</w:t>
      </w:r>
      <w:r w:rsidRPr="00294AA8">
        <w:rPr>
          <w:rFonts w:eastAsia="Times New Roman" w:cs="Times New Roman"/>
          <w:szCs w:val="24"/>
        </w:rPr>
        <w:t xml:space="preserve"> </w:t>
      </w:r>
      <w:r w:rsidRPr="00294AA8">
        <w:rPr>
          <w:rFonts w:eastAsia="Times New Roman" w:cs="Times New Roman"/>
          <w:szCs w:val="24"/>
        </w:rPr>
        <w:t xml:space="preserve">στην Ευρώπη και στη χώρα </w:t>
      </w:r>
      <w:r>
        <w:rPr>
          <w:rFonts w:eastAsia="Times New Roman" w:cs="Times New Roman"/>
          <w:szCs w:val="24"/>
        </w:rPr>
        <w:t>μας,</w:t>
      </w:r>
      <w:r w:rsidRPr="00294AA8">
        <w:rPr>
          <w:rFonts w:eastAsia="Times New Roman" w:cs="Times New Roman"/>
          <w:szCs w:val="24"/>
        </w:rPr>
        <w:t xml:space="preserve"> και άλλ</w:t>
      </w:r>
      <w:r>
        <w:rPr>
          <w:rFonts w:eastAsia="Times New Roman" w:cs="Times New Roman"/>
          <w:szCs w:val="24"/>
        </w:rPr>
        <w:t>ο</w:t>
      </w:r>
      <w:r w:rsidRPr="00294AA8">
        <w:rPr>
          <w:rFonts w:eastAsia="Times New Roman" w:cs="Times New Roman"/>
          <w:szCs w:val="24"/>
        </w:rPr>
        <w:t xml:space="preserve"> μία τεχνητή πόλωση και ένταση που καλλιεργείται όλο αυτό το διάστημα</w:t>
      </w:r>
      <w:r>
        <w:rPr>
          <w:rFonts w:eastAsia="Times New Roman" w:cs="Times New Roman"/>
          <w:szCs w:val="24"/>
        </w:rPr>
        <w:t xml:space="preserve">, το οποίο </w:t>
      </w:r>
      <w:r w:rsidRPr="00294AA8">
        <w:rPr>
          <w:rFonts w:eastAsia="Times New Roman" w:cs="Times New Roman"/>
          <w:szCs w:val="24"/>
        </w:rPr>
        <w:t xml:space="preserve">είδαμε και χθες στη </w:t>
      </w:r>
      <w:r>
        <w:rPr>
          <w:rFonts w:eastAsia="Times New Roman" w:cs="Times New Roman"/>
          <w:szCs w:val="24"/>
        </w:rPr>
        <w:t>Β</w:t>
      </w:r>
      <w:r w:rsidRPr="00294AA8">
        <w:rPr>
          <w:rFonts w:eastAsia="Times New Roman" w:cs="Times New Roman"/>
          <w:szCs w:val="24"/>
        </w:rPr>
        <w:t>ουλή</w:t>
      </w:r>
      <w:r>
        <w:rPr>
          <w:rFonts w:eastAsia="Times New Roman" w:cs="Times New Roman"/>
          <w:szCs w:val="24"/>
        </w:rPr>
        <w:t>. Γιατί η</w:t>
      </w:r>
      <w:r w:rsidRPr="00294AA8">
        <w:rPr>
          <w:rFonts w:eastAsia="Times New Roman" w:cs="Times New Roman"/>
          <w:szCs w:val="24"/>
        </w:rPr>
        <w:t xml:space="preserve"> τεχνητή πόλωση δεν αφορά ιδέες</w:t>
      </w:r>
      <w:r>
        <w:rPr>
          <w:rFonts w:eastAsia="Times New Roman" w:cs="Times New Roman"/>
          <w:szCs w:val="24"/>
        </w:rPr>
        <w:t>,</w:t>
      </w:r>
      <w:r w:rsidRPr="00294AA8">
        <w:rPr>
          <w:rFonts w:eastAsia="Times New Roman" w:cs="Times New Roman"/>
          <w:szCs w:val="24"/>
        </w:rPr>
        <w:t xml:space="preserve"> επιχειρήματα και </w:t>
      </w:r>
      <w:r>
        <w:rPr>
          <w:rFonts w:eastAsia="Times New Roman" w:cs="Times New Roman"/>
          <w:szCs w:val="24"/>
        </w:rPr>
        <w:t>ι</w:t>
      </w:r>
      <w:r w:rsidRPr="00294AA8">
        <w:rPr>
          <w:rFonts w:eastAsia="Times New Roman" w:cs="Times New Roman"/>
          <w:szCs w:val="24"/>
        </w:rPr>
        <w:t>δεολογία</w:t>
      </w:r>
      <w:r>
        <w:rPr>
          <w:rFonts w:eastAsia="Times New Roman" w:cs="Times New Roman"/>
          <w:szCs w:val="24"/>
        </w:rPr>
        <w:t>.</w:t>
      </w:r>
      <w:r w:rsidRPr="00294AA8">
        <w:rPr>
          <w:rFonts w:eastAsia="Times New Roman" w:cs="Times New Roman"/>
          <w:szCs w:val="24"/>
        </w:rPr>
        <w:t xml:space="preserve"> Αφορά μία τεχνητή ένταση που σκοπό έχει να μη γίνει </w:t>
      </w:r>
      <w:r>
        <w:rPr>
          <w:rFonts w:eastAsia="Times New Roman" w:cs="Times New Roman"/>
          <w:szCs w:val="24"/>
        </w:rPr>
        <w:t xml:space="preserve">τελικά </w:t>
      </w:r>
      <w:r w:rsidRPr="00294AA8">
        <w:rPr>
          <w:rFonts w:eastAsia="Times New Roman" w:cs="Times New Roman"/>
          <w:szCs w:val="24"/>
        </w:rPr>
        <w:t xml:space="preserve">συζήτηση επί των πολιτικών θεμάτων και επιχειρημάτων </w:t>
      </w:r>
      <w:r>
        <w:rPr>
          <w:rFonts w:eastAsia="Times New Roman" w:cs="Times New Roman"/>
          <w:szCs w:val="24"/>
        </w:rPr>
        <w:t>για</w:t>
      </w:r>
      <w:r w:rsidRPr="00294AA8">
        <w:rPr>
          <w:rFonts w:eastAsia="Times New Roman" w:cs="Times New Roman"/>
          <w:szCs w:val="24"/>
        </w:rPr>
        <w:t xml:space="preserve"> τη διάκριση των προτάσεων</w:t>
      </w:r>
      <w:r>
        <w:rPr>
          <w:rFonts w:eastAsia="Times New Roman" w:cs="Times New Roman"/>
          <w:szCs w:val="24"/>
        </w:rPr>
        <w:t>,</w:t>
      </w:r>
      <w:r w:rsidRPr="00294AA8">
        <w:rPr>
          <w:rFonts w:eastAsia="Times New Roman" w:cs="Times New Roman"/>
          <w:szCs w:val="24"/>
        </w:rPr>
        <w:t xml:space="preserve"> αλλά να υπάρχει </w:t>
      </w:r>
      <w:r>
        <w:rPr>
          <w:rFonts w:eastAsia="Times New Roman" w:cs="Times New Roman"/>
          <w:szCs w:val="24"/>
        </w:rPr>
        <w:t xml:space="preserve">ένταση και ένας </w:t>
      </w:r>
      <w:r w:rsidRPr="00294AA8">
        <w:rPr>
          <w:rFonts w:eastAsia="Times New Roman" w:cs="Times New Roman"/>
          <w:szCs w:val="24"/>
        </w:rPr>
        <w:t>ισοπεδωτικός</w:t>
      </w:r>
      <w:r>
        <w:rPr>
          <w:rFonts w:eastAsia="Times New Roman" w:cs="Times New Roman"/>
          <w:szCs w:val="24"/>
        </w:rPr>
        <w:t xml:space="preserve"> </w:t>
      </w:r>
      <w:r>
        <w:rPr>
          <w:rFonts w:eastAsia="Times New Roman" w:cs="Times New Roman"/>
          <w:szCs w:val="24"/>
        </w:rPr>
        <w:t>αντικυβερνητισμός</w:t>
      </w:r>
      <w:r>
        <w:rPr>
          <w:rFonts w:eastAsia="Times New Roman" w:cs="Times New Roman"/>
          <w:szCs w:val="24"/>
        </w:rPr>
        <w:t>.</w:t>
      </w:r>
      <w:r w:rsidRPr="00294AA8">
        <w:rPr>
          <w:rFonts w:eastAsia="Times New Roman" w:cs="Times New Roman"/>
          <w:szCs w:val="24"/>
        </w:rPr>
        <w:t xml:space="preserve"> </w:t>
      </w:r>
      <w:r>
        <w:rPr>
          <w:rFonts w:eastAsia="Times New Roman" w:cs="Times New Roman"/>
          <w:szCs w:val="24"/>
        </w:rPr>
        <w:t>Η</w:t>
      </w:r>
      <w:r w:rsidRPr="00294AA8">
        <w:rPr>
          <w:rFonts w:eastAsia="Times New Roman" w:cs="Times New Roman"/>
          <w:szCs w:val="24"/>
        </w:rPr>
        <w:t xml:space="preserve"> τεχνητή πόλωση </w:t>
      </w:r>
      <w:r>
        <w:rPr>
          <w:rFonts w:eastAsia="Times New Roman" w:cs="Times New Roman"/>
          <w:szCs w:val="24"/>
        </w:rPr>
        <w:t>γίν</w:t>
      </w:r>
      <w:r>
        <w:rPr>
          <w:rFonts w:eastAsia="Times New Roman" w:cs="Times New Roman"/>
          <w:szCs w:val="24"/>
        </w:rPr>
        <w:t xml:space="preserve">εται </w:t>
      </w:r>
      <w:r w:rsidRPr="00294AA8">
        <w:rPr>
          <w:rFonts w:eastAsia="Times New Roman" w:cs="Times New Roman"/>
          <w:szCs w:val="24"/>
        </w:rPr>
        <w:t>επικίνδυνη</w:t>
      </w:r>
      <w:r>
        <w:rPr>
          <w:rFonts w:eastAsia="Times New Roman" w:cs="Times New Roman"/>
          <w:szCs w:val="24"/>
        </w:rPr>
        <w:t>,</w:t>
      </w:r>
      <w:r w:rsidRPr="00294AA8">
        <w:rPr>
          <w:rFonts w:eastAsia="Times New Roman" w:cs="Times New Roman"/>
          <w:szCs w:val="24"/>
        </w:rPr>
        <w:t xml:space="preserve"> στο</w:t>
      </w:r>
      <w:r>
        <w:rPr>
          <w:rFonts w:eastAsia="Times New Roman" w:cs="Times New Roman"/>
          <w:szCs w:val="24"/>
        </w:rPr>
        <w:t>ν</w:t>
      </w:r>
      <w:r w:rsidRPr="00294AA8">
        <w:rPr>
          <w:rFonts w:eastAsia="Times New Roman" w:cs="Times New Roman"/>
          <w:szCs w:val="24"/>
        </w:rPr>
        <w:t xml:space="preserve"> βαθμό που βλέπουμε </w:t>
      </w:r>
      <w:r>
        <w:rPr>
          <w:rFonts w:eastAsia="Times New Roman" w:cs="Times New Roman"/>
          <w:szCs w:val="24"/>
        </w:rPr>
        <w:t xml:space="preserve">πλέον </w:t>
      </w:r>
      <w:r w:rsidRPr="00294AA8">
        <w:rPr>
          <w:rFonts w:eastAsia="Times New Roman" w:cs="Times New Roman"/>
          <w:szCs w:val="24"/>
        </w:rPr>
        <w:t>να στοχοποιούν</w:t>
      </w:r>
      <w:r>
        <w:rPr>
          <w:rFonts w:eastAsia="Times New Roman" w:cs="Times New Roman"/>
          <w:szCs w:val="24"/>
        </w:rPr>
        <w:t>ται</w:t>
      </w:r>
      <w:r w:rsidRPr="00294AA8">
        <w:rPr>
          <w:rFonts w:eastAsia="Times New Roman" w:cs="Times New Roman"/>
          <w:szCs w:val="24"/>
        </w:rPr>
        <w:t xml:space="preserve"> άνθρωποι</w:t>
      </w:r>
      <w:r>
        <w:rPr>
          <w:rFonts w:eastAsia="Times New Roman" w:cs="Times New Roman"/>
          <w:szCs w:val="24"/>
        </w:rPr>
        <w:t xml:space="preserve">, </w:t>
      </w:r>
      <w:r w:rsidRPr="00294AA8">
        <w:rPr>
          <w:rFonts w:eastAsia="Times New Roman" w:cs="Times New Roman"/>
          <w:szCs w:val="24"/>
        </w:rPr>
        <w:t>απόψεις</w:t>
      </w:r>
      <w:r>
        <w:rPr>
          <w:rFonts w:eastAsia="Times New Roman" w:cs="Times New Roman"/>
          <w:szCs w:val="24"/>
        </w:rPr>
        <w:t xml:space="preserve"> και</w:t>
      </w:r>
      <w:r w:rsidRPr="00294AA8">
        <w:rPr>
          <w:rFonts w:eastAsia="Times New Roman" w:cs="Times New Roman"/>
          <w:szCs w:val="24"/>
        </w:rPr>
        <w:t xml:space="preserve"> </w:t>
      </w:r>
      <w:r>
        <w:rPr>
          <w:rFonts w:eastAsia="Times New Roman" w:cs="Times New Roman"/>
          <w:szCs w:val="24"/>
        </w:rPr>
        <w:t>Β</w:t>
      </w:r>
      <w:r w:rsidRPr="00294AA8">
        <w:rPr>
          <w:rFonts w:eastAsia="Times New Roman" w:cs="Times New Roman"/>
          <w:szCs w:val="24"/>
        </w:rPr>
        <w:t>ουλευτές με το</w:t>
      </w:r>
      <w:r>
        <w:rPr>
          <w:rFonts w:eastAsia="Times New Roman" w:cs="Times New Roman"/>
          <w:szCs w:val="24"/>
        </w:rPr>
        <w:t>ν</w:t>
      </w:r>
      <w:r w:rsidRPr="00294AA8">
        <w:rPr>
          <w:rFonts w:eastAsia="Times New Roman" w:cs="Times New Roman"/>
          <w:szCs w:val="24"/>
        </w:rPr>
        <w:t xml:space="preserve"> χειρότερο δυνατό τρόπο</w:t>
      </w:r>
      <w:r>
        <w:rPr>
          <w:rFonts w:eastAsia="Times New Roman" w:cs="Times New Roman"/>
          <w:szCs w:val="24"/>
        </w:rPr>
        <w:t>.</w:t>
      </w:r>
    </w:p>
    <w:p w14:paraId="1286C6A3" w14:textId="77777777" w:rsidR="000402FE" w:rsidRDefault="007623D8">
      <w:pPr>
        <w:spacing w:line="600" w:lineRule="auto"/>
        <w:ind w:firstLine="720"/>
        <w:jc w:val="both"/>
        <w:rPr>
          <w:rFonts w:eastAsia="Times New Roman"/>
          <w:color w:val="000000" w:themeColor="text1"/>
          <w:szCs w:val="24"/>
        </w:rPr>
      </w:pPr>
      <w:r>
        <w:rPr>
          <w:rFonts w:eastAsia="Times New Roman"/>
          <w:szCs w:val="24"/>
        </w:rPr>
        <w:lastRenderedPageBreak/>
        <w:t>Κ</w:t>
      </w:r>
      <w:r w:rsidRPr="00D42E24">
        <w:rPr>
          <w:rFonts w:eastAsia="Times New Roman"/>
          <w:szCs w:val="24"/>
        </w:rPr>
        <w:t>αι επειδή ειπώθηκε πριν ότι αυτά έχουν γίνει και στο παρελθόν</w:t>
      </w:r>
      <w:r>
        <w:rPr>
          <w:rFonts w:eastAsia="Times New Roman"/>
          <w:szCs w:val="24"/>
        </w:rPr>
        <w:t>,</w:t>
      </w:r>
      <w:r w:rsidRPr="00D42E24">
        <w:rPr>
          <w:rFonts w:eastAsia="Times New Roman"/>
          <w:szCs w:val="24"/>
        </w:rPr>
        <w:t xml:space="preserve"> αυτό δεν πρέπει σε κα</w:t>
      </w:r>
      <w:r>
        <w:rPr>
          <w:rFonts w:eastAsia="Times New Roman"/>
          <w:szCs w:val="24"/>
        </w:rPr>
        <w:t>μ</w:t>
      </w:r>
      <w:r w:rsidRPr="00D42E24">
        <w:rPr>
          <w:rFonts w:eastAsia="Times New Roman"/>
          <w:szCs w:val="24"/>
        </w:rPr>
        <w:t>μία περίπτωση να οδηγεί σε λογικές συμψηφι</w:t>
      </w:r>
      <w:r w:rsidRPr="00D42E24">
        <w:rPr>
          <w:rFonts w:eastAsia="Times New Roman"/>
          <w:szCs w:val="24"/>
        </w:rPr>
        <w:t>σμών</w:t>
      </w:r>
      <w:r>
        <w:rPr>
          <w:rFonts w:eastAsia="Times New Roman"/>
          <w:szCs w:val="24"/>
        </w:rPr>
        <w:t>.</w:t>
      </w:r>
      <w:r w:rsidRPr="00D42E24">
        <w:rPr>
          <w:rFonts w:eastAsia="Times New Roman"/>
          <w:szCs w:val="24"/>
        </w:rPr>
        <w:t xml:space="preserve"> </w:t>
      </w:r>
      <w:r>
        <w:rPr>
          <w:rFonts w:eastAsia="Times New Roman"/>
          <w:szCs w:val="24"/>
        </w:rPr>
        <w:t xml:space="preserve">Δεν μπορεί </w:t>
      </w:r>
      <w:r>
        <w:rPr>
          <w:rFonts w:eastAsia="Times New Roman"/>
          <w:szCs w:val="24"/>
        </w:rPr>
        <w:t xml:space="preserve">κανείς </w:t>
      </w:r>
      <w:r>
        <w:rPr>
          <w:rFonts w:eastAsia="Times New Roman"/>
          <w:szCs w:val="24"/>
        </w:rPr>
        <w:t xml:space="preserve">να </w:t>
      </w:r>
      <w:r w:rsidRPr="00D42E24">
        <w:rPr>
          <w:rFonts w:eastAsia="Times New Roman"/>
          <w:szCs w:val="24"/>
        </w:rPr>
        <w:t>επιστρατεύεται τέτοιες μεθόδους</w:t>
      </w:r>
      <w:r>
        <w:rPr>
          <w:rFonts w:eastAsia="Times New Roman"/>
          <w:szCs w:val="24"/>
        </w:rPr>
        <w:t>.</w:t>
      </w:r>
      <w:r w:rsidRPr="00D42E24">
        <w:rPr>
          <w:rFonts w:eastAsia="Times New Roman"/>
          <w:szCs w:val="24"/>
        </w:rPr>
        <w:t xml:space="preserve"> </w:t>
      </w:r>
      <w:r>
        <w:rPr>
          <w:rFonts w:eastAsia="Times New Roman"/>
          <w:szCs w:val="24"/>
        </w:rPr>
        <w:t>Ε</w:t>
      </w:r>
      <w:r w:rsidRPr="00D42E24">
        <w:rPr>
          <w:rFonts w:eastAsia="Times New Roman"/>
          <w:szCs w:val="24"/>
        </w:rPr>
        <w:t xml:space="preserve">ίναι κάτι που </w:t>
      </w:r>
      <w:r>
        <w:rPr>
          <w:rFonts w:eastAsia="Times New Roman"/>
          <w:szCs w:val="24"/>
        </w:rPr>
        <w:t xml:space="preserve">θα έπρεπε να </w:t>
      </w:r>
      <w:r>
        <w:rPr>
          <w:rFonts w:eastAsia="Times New Roman"/>
          <w:szCs w:val="24"/>
        </w:rPr>
        <w:t xml:space="preserve">αποδοκιμάζει </w:t>
      </w:r>
      <w:r>
        <w:rPr>
          <w:rFonts w:eastAsia="Times New Roman"/>
          <w:szCs w:val="24"/>
        </w:rPr>
        <w:t>ο</w:t>
      </w:r>
      <w:r w:rsidRPr="00D42E24">
        <w:rPr>
          <w:rFonts w:eastAsia="Times New Roman"/>
          <w:szCs w:val="24"/>
        </w:rPr>
        <w:t xml:space="preserve"> κάθε δημοκράτης</w:t>
      </w:r>
      <w:r>
        <w:rPr>
          <w:rFonts w:eastAsia="Times New Roman"/>
          <w:szCs w:val="24"/>
        </w:rPr>
        <w:t xml:space="preserve">, </w:t>
      </w:r>
      <w:r w:rsidRPr="00D42E24">
        <w:rPr>
          <w:rFonts w:eastAsia="Times New Roman"/>
          <w:szCs w:val="24"/>
        </w:rPr>
        <w:t xml:space="preserve">ανεξαρτήτως </w:t>
      </w:r>
      <w:r>
        <w:rPr>
          <w:rFonts w:eastAsia="Times New Roman"/>
          <w:szCs w:val="24"/>
        </w:rPr>
        <w:t>αν αυτο</w:t>
      </w:r>
      <w:r w:rsidRPr="00D42E24">
        <w:rPr>
          <w:rFonts w:eastAsia="Times New Roman"/>
          <w:szCs w:val="24"/>
        </w:rPr>
        <w:t>προσδιορίζεται προοδευτικό</w:t>
      </w:r>
      <w:r>
        <w:rPr>
          <w:rFonts w:eastAsia="Times New Roman"/>
          <w:szCs w:val="24"/>
        </w:rPr>
        <w:t>ς ή</w:t>
      </w:r>
      <w:r w:rsidRPr="00D42E24">
        <w:rPr>
          <w:rFonts w:eastAsia="Times New Roman"/>
          <w:szCs w:val="24"/>
        </w:rPr>
        <w:t xml:space="preserve"> συντηρητικός</w:t>
      </w:r>
      <w:r>
        <w:rPr>
          <w:rFonts w:eastAsia="Times New Roman"/>
          <w:szCs w:val="24"/>
        </w:rPr>
        <w:t xml:space="preserve">. </w:t>
      </w:r>
      <w:r>
        <w:rPr>
          <w:rFonts w:eastAsia="Times New Roman"/>
          <w:szCs w:val="24"/>
        </w:rPr>
        <w:t>Π</w:t>
      </w:r>
      <w:r w:rsidRPr="00DD382F">
        <w:rPr>
          <w:rFonts w:eastAsia="Times New Roman"/>
          <w:color w:val="000000" w:themeColor="text1"/>
          <w:szCs w:val="24"/>
        </w:rPr>
        <w:t xml:space="preserve">ιστεύω ότι και οι Βουλευτές της Νέας Δημοκρατίας με δημοκρατική συνείδηση καταδικάζουν </w:t>
      </w:r>
      <w:r>
        <w:rPr>
          <w:rFonts w:eastAsia="Times New Roman"/>
          <w:color w:val="000000" w:themeColor="text1"/>
          <w:szCs w:val="24"/>
        </w:rPr>
        <w:t>-</w:t>
      </w:r>
      <w:r w:rsidRPr="00DD382F">
        <w:rPr>
          <w:rFonts w:eastAsia="Times New Roman"/>
          <w:color w:val="000000" w:themeColor="text1"/>
          <w:szCs w:val="24"/>
        </w:rPr>
        <w:t xml:space="preserve">και θα έπρεπε </w:t>
      </w:r>
      <w:r>
        <w:rPr>
          <w:rFonts w:eastAsia="Times New Roman"/>
          <w:color w:val="000000" w:themeColor="text1"/>
          <w:szCs w:val="24"/>
        </w:rPr>
        <w:t xml:space="preserve">και </w:t>
      </w:r>
      <w:r w:rsidRPr="00DD382F">
        <w:rPr>
          <w:rFonts w:eastAsia="Times New Roman"/>
          <w:color w:val="000000" w:themeColor="text1"/>
          <w:szCs w:val="24"/>
        </w:rPr>
        <w:t>ρητά να καταδικ</w:t>
      </w:r>
      <w:r>
        <w:rPr>
          <w:rFonts w:eastAsia="Times New Roman"/>
          <w:color w:val="000000" w:themeColor="text1"/>
          <w:szCs w:val="24"/>
        </w:rPr>
        <w:t>άσ</w:t>
      </w:r>
      <w:r w:rsidRPr="00DD382F">
        <w:rPr>
          <w:rFonts w:eastAsia="Times New Roman"/>
          <w:color w:val="000000" w:themeColor="text1"/>
          <w:szCs w:val="24"/>
        </w:rPr>
        <w:t xml:space="preserve">ουν- τέτοια φαινόμενα </w:t>
      </w:r>
      <w:r>
        <w:rPr>
          <w:rFonts w:eastAsia="Times New Roman"/>
          <w:color w:val="000000" w:themeColor="text1"/>
          <w:szCs w:val="24"/>
        </w:rPr>
        <w:t xml:space="preserve"> που </w:t>
      </w:r>
      <w:r w:rsidRPr="00DD382F">
        <w:rPr>
          <w:rFonts w:eastAsia="Times New Roman"/>
          <w:color w:val="000000" w:themeColor="text1"/>
          <w:szCs w:val="24"/>
        </w:rPr>
        <w:t xml:space="preserve">όπως φάνηκε  στελέχη τους είναι </w:t>
      </w:r>
      <w:r>
        <w:rPr>
          <w:rFonts w:eastAsia="Times New Roman"/>
          <w:color w:val="000000" w:themeColor="text1"/>
          <w:szCs w:val="24"/>
        </w:rPr>
        <w:t xml:space="preserve">από </w:t>
      </w:r>
      <w:r w:rsidRPr="00DD382F">
        <w:rPr>
          <w:rFonts w:eastAsia="Times New Roman"/>
          <w:color w:val="000000" w:themeColor="text1"/>
          <w:szCs w:val="24"/>
        </w:rPr>
        <w:t>πίσω και τα καθοδηγούν.</w:t>
      </w:r>
    </w:p>
    <w:p w14:paraId="1286C6A4" w14:textId="77777777" w:rsidR="000402FE" w:rsidRDefault="007623D8">
      <w:pPr>
        <w:spacing w:line="600" w:lineRule="auto"/>
        <w:ind w:firstLine="720"/>
        <w:jc w:val="both"/>
        <w:rPr>
          <w:rFonts w:eastAsia="Times New Roman"/>
          <w:szCs w:val="24"/>
        </w:rPr>
      </w:pPr>
      <w:r w:rsidRPr="00D42E24">
        <w:rPr>
          <w:rFonts w:eastAsia="Times New Roman"/>
          <w:szCs w:val="24"/>
        </w:rPr>
        <w:t>Συνεπώς</w:t>
      </w:r>
      <w:r>
        <w:rPr>
          <w:rFonts w:eastAsia="Times New Roman"/>
          <w:szCs w:val="24"/>
        </w:rPr>
        <w:t>,</w:t>
      </w:r>
      <w:r w:rsidRPr="00D42E24">
        <w:rPr>
          <w:rFonts w:eastAsia="Times New Roman"/>
          <w:szCs w:val="24"/>
        </w:rPr>
        <w:t xml:space="preserve"> κυρίες και κύριοι Βουλευτές</w:t>
      </w:r>
      <w:r>
        <w:rPr>
          <w:rFonts w:eastAsia="Times New Roman"/>
          <w:szCs w:val="24"/>
        </w:rPr>
        <w:t>,</w:t>
      </w:r>
      <w:r w:rsidRPr="00D42E24">
        <w:rPr>
          <w:rFonts w:eastAsia="Times New Roman"/>
          <w:szCs w:val="24"/>
        </w:rPr>
        <w:t xml:space="preserve"> είμαστε </w:t>
      </w:r>
      <w:r w:rsidRPr="00D42E24">
        <w:rPr>
          <w:rFonts w:eastAsia="Times New Roman"/>
          <w:szCs w:val="24"/>
        </w:rPr>
        <w:t xml:space="preserve">σε </w:t>
      </w:r>
      <w:r>
        <w:rPr>
          <w:rFonts w:eastAsia="Times New Roman"/>
          <w:szCs w:val="24"/>
        </w:rPr>
        <w:t>μια</w:t>
      </w:r>
      <w:r w:rsidRPr="00D42E24">
        <w:rPr>
          <w:rFonts w:eastAsia="Times New Roman"/>
          <w:szCs w:val="24"/>
        </w:rPr>
        <w:t xml:space="preserve"> συγκυρία που επειδή ακριβώς η πολιτική βγαίνει στο προσκήνιο</w:t>
      </w:r>
      <w:r>
        <w:rPr>
          <w:rFonts w:eastAsia="Times New Roman"/>
          <w:szCs w:val="24"/>
        </w:rPr>
        <w:t>,</w:t>
      </w:r>
      <w:r w:rsidRPr="00D42E24">
        <w:rPr>
          <w:rFonts w:eastAsia="Times New Roman"/>
          <w:szCs w:val="24"/>
        </w:rPr>
        <w:t xml:space="preserve"> έτσι και η ψήφος εμπιστοσύνης </w:t>
      </w:r>
      <w:r>
        <w:rPr>
          <w:rFonts w:eastAsia="Times New Roman"/>
          <w:szCs w:val="24"/>
        </w:rPr>
        <w:t>έχει πολιτικά</w:t>
      </w:r>
      <w:r w:rsidRPr="00D42E24">
        <w:rPr>
          <w:rFonts w:eastAsia="Times New Roman"/>
          <w:szCs w:val="24"/>
        </w:rPr>
        <w:t xml:space="preserve"> </w:t>
      </w:r>
      <w:r w:rsidRPr="00D42E24">
        <w:rPr>
          <w:rFonts w:eastAsia="Times New Roman"/>
          <w:szCs w:val="24"/>
        </w:rPr>
        <w:t>χαρακτηριστικά</w:t>
      </w:r>
      <w:r>
        <w:rPr>
          <w:rFonts w:eastAsia="Times New Roman"/>
          <w:szCs w:val="24"/>
        </w:rPr>
        <w:t>.</w:t>
      </w:r>
      <w:r w:rsidRPr="00D42E24">
        <w:rPr>
          <w:rFonts w:eastAsia="Times New Roman"/>
          <w:szCs w:val="24"/>
        </w:rPr>
        <w:t xml:space="preserve"> </w:t>
      </w:r>
    </w:p>
    <w:p w14:paraId="1286C6A5" w14:textId="77777777" w:rsidR="000402FE" w:rsidRDefault="007623D8">
      <w:pPr>
        <w:spacing w:line="600" w:lineRule="auto"/>
        <w:ind w:firstLine="720"/>
        <w:jc w:val="both"/>
        <w:rPr>
          <w:rFonts w:eastAsia="Times New Roman"/>
          <w:szCs w:val="24"/>
        </w:rPr>
      </w:pPr>
      <w:r w:rsidRPr="00D42E24">
        <w:rPr>
          <w:rFonts w:eastAsia="Times New Roman"/>
          <w:szCs w:val="24"/>
        </w:rPr>
        <w:t xml:space="preserve">Θα μου επιτρέψετε να κάνω και </w:t>
      </w:r>
      <w:r>
        <w:rPr>
          <w:rFonts w:eastAsia="Times New Roman"/>
          <w:szCs w:val="24"/>
        </w:rPr>
        <w:t>μια</w:t>
      </w:r>
      <w:r w:rsidRPr="00D42E24">
        <w:rPr>
          <w:rFonts w:eastAsia="Times New Roman"/>
          <w:szCs w:val="24"/>
        </w:rPr>
        <w:t xml:space="preserve"> προσωπική αναφορά</w:t>
      </w:r>
      <w:r>
        <w:rPr>
          <w:rFonts w:eastAsia="Times New Roman"/>
          <w:szCs w:val="24"/>
        </w:rPr>
        <w:t xml:space="preserve"> </w:t>
      </w:r>
      <w:r>
        <w:rPr>
          <w:rFonts w:eastAsia="Times New Roman"/>
          <w:szCs w:val="24"/>
        </w:rPr>
        <w:t>–</w:t>
      </w:r>
      <w:r w:rsidRPr="00D42E24">
        <w:rPr>
          <w:rFonts w:eastAsia="Times New Roman"/>
          <w:szCs w:val="24"/>
        </w:rPr>
        <w:t>παρ</w:t>
      </w:r>
      <w:r>
        <w:rPr>
          <w:rFonts w:eastAsia="Times New Roman"/>
          <w:szCs w:val="24"/>
        </w:rPr>
        <w:t xml:space="preserve">’ </w:t>
      </w:r>
      <w:r w:rsidRPr="00D42E24">
        <w:rPr>
          <w:rFonts w:eastAsia="Times New Roman"/>
          <w:szCs w:val="24"/>
        </w:rPr>
        <w:t>ότι δεν το συνηθίζω</w:t>
      </w:r>
      <w:r>
        <w:rPr>
          <w:rFonts w:eastAsia="Times New Roman"/>
          <w:szCs w:val="24"/>
        </w:rPr>
        <w:t>-,</w:t>
      </w:r>
      <w:r w:rsidRPr="00D42E24">
        <w:rPr>
          <w:rFonts w:eastAsia="Times New Roman"/>
          <w:szCs w:val="24"/>
        </w:rPr>
        <w:t xml:space="preserve"> γιατί αισθάνομαι ότι έχει </w:t>
      </w:r>
      <w:r>
        <w:rPr>
          <w:rFonts w:eastAsia="Times New Roman"/>
          <w:szCs w:val="24"/>
        </w:rPr>
        <w:t>μια</w:t>
      </w:r>
      <w:r w:rsidRPr="00D42E24">
        <w:rPr>
          <w:rFonts w:eastAsia="Times New Roman"/>
          <w:szCs w:val="24"/>
        </w:rPr>
        <w:t xml:space="preserve"> πολιτική διάστασ</w:t>
      </w:r>
      <w:r w:rsidRPr="00D42E24">
        <w:rPr>
          <w:rFonts w:eastAsia="Times New Roman"/>
          <w:szCs w:val="24"/>
        </w:rPr>
        <w:t>η</w:t>
      </w:r>
      <w:r>
        <w:rPr>
          <w:rFonts w:eastAsia="Times New Roman"/>
          <w:szCs w:val="24"/>
        </w:rPr>
        <w:t>.</w:t>
      </w:r>
    </w:p>
    <w:p w14:paraId="1286C6A6" w14:textId="77777777" w:rsidR="000402FE" w:rsidRDefault="007623D8">
      <w:pPr>
        <w:spacing w:line="600" w:lineRule="auto"/>
        <w:ind w:firstLine="720"/>
        <w:jc w:val="both"/>
        <w:rPr>
          <w:rFonts w:eastAsia="Times New Roman"/>
          <w:szCs w:val="24"/>
        </w:rPr>
      </w:pPr>
      <w:r>
        <w:rPr>
          <w:rFonts w:eastAsia="Times New Roman"/>
          <w:szCs w:val="24"/>
        </w:rPr>
        <w:t>Π</w:t>
      </w:r>
      <w:r w:rsidRPr="00D42E24">
        <w:rPr>
          <w:rFonts w:eastAsia="Times New Roman"/>
          <w:szCs w:val="24"/>
        </w:rPr>
        <w:t>ροσωπικά</w:t>
      </w:r>
      <w:r>
        <w:rPr>
          <w:rFonts w:eastAsia="Times New Roman"/>
          <w:szCs w:val="24"/>
        </w:rPr>
        <w:t xml:space="preserve">, </w:t>
      </w:r>
      <w:r w:rsidRPr="00D42E24">
        <w:rPr>
          <w:rFonts w:eastAsia="Times New Roman"/>
          <w:szCs w:val="24"/>
        </w:rPr>
        <w:t>όπως και άλλοι Βουλευτές</w:t>
      </w:r>
      <w:r>
        <w:rPr>
          <w:rFonts w:eastAsia="Times New Roman"/>
          <w:szCs w:val="24"/>
        </w:rPr>
        <w:t>,</w:t>
      </w:r>
      <w:r w:rsidRPr="00D42E24">
        <w:rPr>
          <w:rFonts w:eastAsia="Times New Roman"/>
          <w:szCs w:val="24"/>
        </w:rPr>
        <w:t xml:space="preserve"> στο παρελθόν διαφωνήσαμε με τη στάση </w:t>
      </w:r>
      <w:r>
        <w:rPr>
          <w:rFonts w:eastAsia="Times New Roman"/>
          <w:szCs w:val="24"/>
        </w:rPr>
        <w:t>των κομμάτων μας. Τ</w:t>
      </w:r>
      <w:r w:rsidRPr="00D42E24">
        <w:rPr>
          <w:rFonts w:eastAsia="Times New Roman"/>
          <w:szCs w:val="24"/>
        </w:rPr>
        <w:t xml:space="preserve">ο 2012 </w:t>
      </w:r>
      <w:r>
        <w:rPr>
          <w:rFonts w:eastAsia="Times New Roman"/>
          <w:szCs w:val="24"/>
        </w:rPr>
        <w:t>παραιτήθηκα από Υ</w:t>
      </w:r>
      <w:r w:rsidRPr="00D42E24">
        <w:rPr>
          <w:rFonts w:eastAsia="Times New Roman"/>
          <w:szCs w:val="24"/>
        </w:rPr>
        <w:t>πουργός Ευρωπαϊκών Υποθέσεων</w:t>
      </w:r>
      <w:r>
        <w:rPr>
          <w:rFonts w:eastAsia="Times New Roman"/>
          <w:szCs w:val="24"/>
        </w:rPr>
        <w:t xml:space="preserve"> και π</w:t>
      </w:r>
      <w:r w:rsidRPr="00D42E24">
        <w:rPr>
          <w:rFonts w:eastAsia="Times New Roman"/>
          <w:szCs w:val="24"/>
        </w:rPr>
        <w:t xml:space="preserve">ήρα </w:t>
      </w:r>
      <w:r>
        <w:rPr>
          <w:rFonts w:eastAsia="Times New Roman"/>
          <w:szCs w:val="24"/>
        </w:rPr>
        <w:t>μια</w:t>
      </w:r>
      <w:r w:rsidRPr="00D42E24">
        <w:rPr>
          <w:rFonts w:eastAsia="Times New Roman"/>
          <w:szCs w:val="24"/>
        </w:rPr>
        <w:t xml:space="preserve"> </w:t>
      </w:r>
      <w:r w:rsidRPr="00D42E24">
        <w:rPr>
          <w:rFonts w:eastAsia="Times New Roman"/>
          <w:szCs w:val="24"/>
        </w:rPr>
        <w:lastRenderedPageBreak/>
        <w:t>ξεκάθαρη θέση για το δεύτερο μνημόνιο</w:t>
      </w:r>
      <w:r>
        <w:rPr>
          <w:rFonts w:eastAsia="Times New Roman"/>
          <w:szCs w:val="24"/>
        </w:rPr>
        <w:t>.</w:t>
      </w:r>
      <w:r w:rsidRPr="00D42E24">
        <w:rPr>
          <w:rFonts w:eastAsia="Times New Roman"/>
          <w:szCs w:val="24"/>
        </w:rPr>
        <w:t xml:space="preserve"> </w:t>
      </w:r>
      <w:r>
        <w:rPr>
          <w:rFonts w:eastAsia="Times New Roman"/>
          <w:szCs w:val="24"/>
        </w:rPr>
        <w:t>Σ</w:t>
      </w:r>
      <w:r>
        <w:rPr>
          <w:rFonts w:eastAsia="Times New Roman"/>
          <w:szCs w:val="24"/>
        </w:rPr>
        <w:t>α</w:t>
      </w:r>
      <w:r w:rsidRPr="00D42E24">
        <w:rPr>
          <w:rFonts w:eastAsia="Times New Roman"/>
          <w:szCs w:val="24"/>
        </w:rPr>
        <w:t xml:space="preserve">ς θυμίζω ότι σε εκείνη τη φάση είχε σαν </w:t>
      </w:r>
      <w:r>
        <w:rPr>
          <w:rFonts w:eastAsia="Times New Roman"/>
          <w:szCs w:val="24"/>
        </w:rPr>
        <w:t>α</w:t>
      </w:r>
      <w:r w:rsidRPr="00D42E24">
        <w:rPr>
          <w:rFonts w:eastAsia="Times New Roman"/>
          <w:szCs w:val="24"/>
        </w:rPr>
        <w:t xml:space="preserve">ιχμή την κατάργηση </w:t>
      </w:r>
      <w:r>
        <w:rPr>
          <w:rFonts w:eastAsia="Times New Roman"/>
          <w:szCs w:val="24"/>
        </w:rPr>
        <w:t xml:space="preserve">των συλλογικών διαπραγματεύσεων, </w:t>
      </w:r>
      <w:r w:rsidRPr="00D42E24">
        <w:rPr>
          <w:rFonts w:eastAsia="Times New Roman"/>
          <w:szCs w:val="24"/>
        </w:rPr>
        <w:t xml:space="preserve">την κατάργηση των εργασιακών δικαιωμάτων και φυσικά </w:t>
      </w:r>
      <w:r>
        <w:rPr>
          <w:rFonts w:eastAsia="Times New Roman"/>
          <w:szCs w:val="24"/>
        </w:rPr>
        <w:t>τ</w:t>
      </w:r>
      <w:r w:rsidRPr="00D42E24">
        <w:rPr>
          <w:rFonts w:eastAsia="Times New Roman"/>
          <w:szCs w:val="24"/>
        </w:rPr>
        <w:t>ου κατώτατου μισθού</w:t>
      </w:r>
      <w:r>
        <w:rPr>
          <w:rFonts w:eastAsia="Times New Roman"/>
          <w:szCs w:val="24"/>
        </w:rPr>
        <w:t>,</w:t>
      </w:r>
      <w:r w:rsidRPr="00D42E24">
        <w:rPr>
          <w:rFonts w:eastAsia="Times New Roman"/>
          <w:szCs w:val="24"/>
        </w:rPr>
        <w:t xml:space="preserve"> </w:t>
      </w:r>
      <w:r>
        <w:rPr>
          <w:rFonts w:eastAsia="Times New Roman"/>
          <w:szCs w:val="24"/>
        </w:rPr>
        <w:t>π</w:t>
      </w:r>
      <w:r w:rsidRPr="00D42E24">
        <w:rPr>
          <w:rFonts w:eastAsia="Times New Roman"/>
          <w:szCs w:val="24"/>
        </w:rPr>
        <w:t>έραν όλων των άλλων</w:t>
      </w:r>
      <w:r>
        <w:rPr>
          <w:rFonts w:eastAsia="Times New Roman"/>
          <w:szCs w:val="24"/>
        </w:rPr>
        <w:t>.</w:t>
      </w:r>
      <w:r w:rsidRPr="00D42E24">
        <w:rPr>
          <w:rFonts w:eastAsia="Times New Roman"/>
          <w:szCs w:val="24"/>
        </w:rPr>
        <w:t xml:space="preserve"> </w:t>
      </w:r>
      <w:r>
        <w:rPr>
          <w:rFonts w:eastAsia="Times New Roman"/>
          <w:szCs w:val="24"/>
        </w:rPr>
        <w:t>Δ</w:t>
      </w:r>
      <w:r w:rsidRPr="00D42E24">
        <w:rPr>
          <w:rFonts w:eastAsia="Times New Roman"/>
          <w:szCs w:val="24"/>
        </w:rPr>
        <w:t>ιαγράφτηκ</w:t>
      </w:r>
      <w:r>
        <w:rPr>
          <w:rFonts w:eastAsia="Times New Roman"/>
          <w:szCs w:val="24"/>
        </w:rPr>
        <w:t>α</w:t>
      </w:r>
      <w:r w:rsidRPr="00D42E24">
        <w:rPr>
          <w:rFonts w:eastAsia="Times New Roman"/>
          <w:szCs w:val="24"/>
        </w:rPr>
        <w:t xml:space="preserve"> από το κόμμα μου</w:t>
      </w:r>
      <w:r>
        <w:rPr>
          <w:rFonts w:eastAsia="Times New Roman"/>
          <w:szCs w:val="24"/>
        </w:rPr>
        <w:t>,</w:t>
      </w:r>
      <w:r w:rsidRPr="00D42E24">
        <w:rPr>
          <w:rFonts w:eastAsia="Times New Roman"/>
          <w:szCs w:val="24"/>
        </w:rPr>
        <w:t xml:space="preserve"> που υπηρέτησα από </w:t>
      </w:r>
      <w:r>
        <w:rPr>
          <w:rFonts w:eastAsia="Times New Roman"/>
          <w:szCs w:val="24"/>
        </w:rPr>
        <w:t xml:space="preserve">δεκαεπτά </w:t>
      </w:r>
      <w:r w:rsidRPr="00D42E24">
        <w:rPr>
          <w:rFonts w:eastAsia="Times New Roman"/>
          <w:szCs w:val="24"/>
        </w:rPr>
        <w:t>ετών</w:t>
      </w:r>
      <w:r>
        <w:rPr>
          <w:rFonts w:eastAsia="Times New Roman"/>
          <w:szCs w:val="24"/>
        </w:rPr>
        <w:t>,</w:t>
      </w:r>
      <w:r w:rsidRPr="00D42E24">
        <w:rPr>
          <w:rFonts w:eastAsia="Times New Roman"/>
          <w:szCs w:val="24"/>
        </w:rPr>
        <w:t xml:space="preserve"> </w:t>
      </w:r>
      <w:r>
        <w:rPr>
          <w:rFonts w:eastAsia="Times New Roman"/>
          <w:szCs w:val="24"/>
        </w:rPr>
        <w:t xml:space="preserve">τριάντα </w:t>
      </w:r>
      <w:r w:rsidRPr="00D42E24">
        <w:rPr>
          <w:rFonts w:eastAsia="Times New Roman"/>
          <w:szCs w:val="24"/>
        </w:rPr>
        <w:t>χρόνια</w:t>
      </w:r>
      <w:r>
        <w:rPr>
          <w:rFonts w:eastAsia="Times New Roman"/>
          <w:szCs w:val="24"/>
        </w:rPr>
        <w:t>. Μ</w:t>
      </w:r>
      <w:r w:rsidRPr="00D42E24">
        <w:rPr>
          <w:rFonts w:eastAsia="Times New Roman"/>
          <w:szCs w:val="24"/>
        </w:rPr>
        <w:t>άλιστα</w:t>
      </w:r>
      <w:r>
        <w:rPr>
          <w:rFonts w:eastAsia="Times New Roman"/>
          <w:szCs w:val="24"/>
        </w:rPr>
        <w:t>,</w:t>
      </w:r>
      <w:r w:rsidRPr="00D42E24">
        <w:rPr>
          <w:rFonts w:eastAsia="Times New Roman"/>
          <w:szCs w:val="24"/>
        </w:rPr>
        <w:t xml:space="preserve"> στις εκλογές του </w:t>
      </w:r>
      <w:r>
        <w:rPr>
          <w:rFonts w:eastAsia="Times New Roman"/>
          <w:szCs w:val="24"/>
        </w:rPr>
        <w:t>20</w:t>
      </w:r>
      <w:r w:rsidRPr="00D42E24">
        <w:rPr>
          <w:rFonts w:eastAsia="Times New Roman"/>
          <w:szCs w:val="24"/>
        </w:rPr>
        <w:t>1</w:t>
      </w:r>
      <w:r w:rsidRPr="00D42E24">
        <w:rPr>
          <w:rFonts w:eastAsia="Times New Roman"/>
          <w:szCs w:val="24"/>
        </w:rPr>
        <w:t>2 έμεινα στο κόμμα μου</w:t>
      </w:r>
      <w:r>
        <w:rPr>
          <w:rFonts w:eastAsia="Times New Roman"/>
          <w:szCs w:val="24"/>
        </w:rPr>
        <w:t>,</w:t>
      </w:r>
      <w:r w:rsidRPr="00D42E24">
        <w:rPr>
          <w:rFonts w:eastAsia="Times New Roman"/>
          <w:szCs w:val="24"/>
        </w:rPr>
        <w:t xml:space="preserve"> γιατί το θεώρησα </w:t>
      </w:r>
      <w:r>
        <w:rPr>
          <w:rFonts w:eastAsia="Times New Roman"/>
          <w:szCs w:val="24"/>
        </w:rPr>
        <w:t>θέμα</w:t>
      </w:r>
      <w:r w:rsidRPr="00D42E24">
        <w:rPr>
          <w:rFonts w:eastAsia="Times New Roman"/>
          <w:szCs w:val="24"/>
        </w:rPr>
        <w:t xml:space="preserve"> </w:t>
      </w:r>
      <w:r>
        <w:rPr>
          <w:rFonts w:eastAsia="Times New Roman"/>
          <w:szCs w:val="24"/>
        </w:rPr>
        <w:t>ε</w:t>
      </w:r>
      <w:r w:rsidRPr="00D42E24">
        <w:rPr>
          <w:rFonts w:eastAsia="Times New Roman"/>
          <w:szCs w:val="24"/>
        </w:rPr>
        <w:t>υθύνη</w:t>
      </w:r>
      <w:r>
        <w:rPr>
          <w:rFonts w:eastAsia="Times New Roman"/>
          <w:szCs w:val="24"/>
        </w:rPr>
        <w:t>ς</w:t>
      </w:r>
      <w:r>
        <w:rPr>
          <w:rFonts w:eastAsia="Times New Roman"/>
          <w:szCs w:val="24"/>
        </w:rPr>
        <w:t>. Δ</w:t>
      </w:r>
      <w:r w:rsidRPr="00D42E24">
        <w:rPr>
          <w:rFonts w:eastAsia="Times New Roman"/>
          <w:szCs w:val="24"/>
        </w:rPr>
        <w:t xml:space="preserve">εν πήγα </w:t>
      </w:r>
      <w:r>
        <w:rPr>
          <w:rFonts w:eastAsia="Times New Roman"/>
          <w:szCs w:val="24"/>
        </w:rPr>
        <w:t>κάπου αλλού, δ</w:t>
      </w:r>
      <w:r w:rsidRPr="00D42E24">
        <w:rPr>
          <w:rFonts w:eastAsia="Times New Roman"/>
          <w:szCs w:val="24"/>
        </w:rPr>
        <w:t>εν χτύπησα κάποια πόρτα</w:t>
      </w:r>
      <w:r>
        <w:rPr>
          <w:rFonts w:eastAsia="Times New Roman"/>
          <w:szCs w:val="24"/>
        </w:rPr>
        <w:t xml:space="preserve"> -θ</w:t>
      </w:r>
      <w:r w:rsidRPr="00D42E24">
        <w:rPr>
          <w:rFonts w:eastAsia="Times New Roman"/>
          <w:szCs w:val="24"/>
        </w:rPr>
        <w:t>έλω να είμαι σαφής</w:t>
      </w:r>
      <w:r>
        <w:rPr>
          <w:rFonts w:eastAsia="Times New Roman"/>
          <w:szCs w:val="24"/>
        </w:rPr>
        <w:t>- γιατί ε</w:t>
      </w:r>
      <w:r w:rsidRPr="00D42E24">
        <w:rPr>
          <w:rFonts w:eastAsia="Times New Roman"/>
          <w:szCs w:val="24"/>
        </w:rPr>
        <w:t xml:space="preserve">ίχα διατελέσει </w:t>
      </w:r>
      <w:r>
        <w:rPr>
          <w:rFonts w:eastAsia="Times New Roman"/>
          <w:szCs w:val="24"/>
        </w:rPr>
        <w:t>γ</w:t>
      </w:r>
      <w:r w:rsidRPr="00D42E24">
        <w:rPr>
          <w:rFonts w:eastAsia="Times New Roman"/>
          <w:szCs w:val="24"/>
        </w:rPr>
        <w:t xml:space="preserve">ραμματέας </w:t>
      </w:r>
      <w:r>
        <w:rPr>
          <w:rFonts w:eastAsia="Times New Roman"/>
          <w:szCs w:val="24"/>
        </w:rPr>
        <w:t xml:space="preserve">του κόμματος </w:t>
      </w:r>
      <w:r w:rsidRPr="00D42E24">
        <w:rPr>
          <w:rFonts w:eastAsia="Times New Roman"/>
          <w:szCs w:val="24"/>
        </w:rPr>
        <w:t xml:space="preserve">και </w:t>
      </w:r>
      <w:r>
        <w:rPr>
          <w:rFonts w:eastAsia="Times New Roman"/>
          <w:szCs w:val="24"/>
        </w:rPr>
        <w:t>θεώρησα</w:t>
      </w:r>
      <w:r w:rsidRPr="00D42E24">
        <w:rPr>
          <w:rFonts w:eastAsia="Times New Roman"/>
          <w:szCs w:val="24"/>
        </w:rPr>
        <w:t xml:space="preserve"> ότι </w:t>
      </w:r>
      <w:r>
        <w:rPr>
          <w:rFonts w:eastAsia="Times New Roman"/>
          <w:szCs w:val="24"/>
        </w:rPr>
        <w:t>ήταν θέμα ηθικής τάξης</w:t>
      </w:r>
      <w:r>
        <w:rPr>
          <w:rFonts w:eastAsia="Times New Roman"/>
          <w:szCs w:val="24"/>
        </w:rPr>
        <w:t>.</w:t>
      </w:r>
      <w:r>
        <w:rPr>
          <w:rFonts w:eastAsia="Times New Roman"/>
          <w:szCs w:val="24"/>
        </w:rPr>
        <w:t xml:space="preserve"> Α</w:t>
      </w:r>
      <w:r w:rsidRPr="00D42E24">
        <w:rPr>
          <w:rFonts w:eastAsia="Times New Roman"/>
          <w:szCs w:val="24"/>
        </w:rPr>
        <w:t>ποχώρησ</w:t>
      </w:r>
      <w:r>
        <w:rPr>
          <w:rFonts w:eastAsia="Times New Roman"/>
          <w:szCs w:val="24"/>
        </w:rPr>
        <w:t>α</w:t>
      </w:r>
      <w:r w:rsidRPr="00D42E24">
        <w:rPr>
          <w:rFonts w:eastAsia="Times New Roman"/>
          <w:szCs w:val="24"/>
        </w:rPr>
        <w:t xml:space="preserve"> τελικά τον Οκτώβριο του </w:t>
      </w:r>
      <w:r>
        <w:rPr>
          <w:rFonts w:eastAsia="Times New Roman"/>
          <w:szCs w:val="24"/>
        </w:rPr>
        <w:t>20</w:t>
      </w:r>
      <w:r w:rsidRPr="00D42E24">
        <w:rPr>
          <w:rFonts w:eastAsia="Times New Roman"/>
          <w:szCs w:val="24"/>
        </w:rPr>
        <w:t>12</w:t>
      </w:r>
      <w:r>
        <w:rPr>
          <w:rFonts w:eastAsia="Times New Roman"/>
          <w:szCs w:val="24"/>
        </w:rPr>
        <w:t>,</w:t>
      </w:r>
      <w:r w:rsidRPr="00D42E24">
        <w:rPr>
          <w:rFonts w:eastAsia="Times New Roman"/>
          <w:szCs w:val="24"/>
        </w:rPr>
        <w:t xml:space="preserve"> </w:t>
      </w:r>
      <w:r>
        <w:rPr>
          <w:rFonts w:eastAsia="Times New Roman"/>
          <w:szCs w:val="24"/>
        </w:rPr>
        <w:t>παρ</w:t>
      </w:r>
      <w:r>
        <w:rPr>
          <w:rFonts w:eastAsia="Times New Roman"/>
          <w:szCs w:val="24"/>
        </w:rPr>
        <w:t xml:space="preserve">’ </w:t>
      </w:r>
      <w:r>
        <w:rPr>
          <w:rFonts w:eastAsia="Times New Roman"/>
          <w:szCs w:val="24"/>
        </w:rPr>
        <w:t>ό</w:t>
      </w:r>
      <w:r>
        <w:rPr>
          <w:rFonts w:eastAsia="Times New Roman"/>
          <w:szCs w:val="24"/>
        </w:rPr>
        <w:t>τι</w:t>
      </w:r>
      <w:r w:rsidRPr="00D42E24">
        <w:rPr>
          <w:rFonts w:eastAsia="Times New Roman"/>
          <w:szCs w:val="24"/>
        </w:rPr>
        <w:t xml:space="preserve"> είχα διαγραφ</w:t>
      </w:r>
      <w:r>
        <w:rPr>
          <w:rFonts w:eastAsia="Times New Roman"/>
          <w:szCs w:val="24"/>
        </w:rPr>
        <w:t>εί</w:t>
      </w:r>
      <w:r w:rsidRPr="00D42E24">
        <w:rPr>
          <w:rFonts w:eastAsia="Times New Roman"/>
          <w:szCs w:val="24"/>
        </w:rPr>
        <w:t xml:space="preserve"> από το</w:t>
      </w:r>
      <w:r>
        <w:rPr>
          <w:rFonts w:eastAsia="Times New Roman"/>
          <w:szCs w:val="24"/>
        </w:rPr>
        <w:t>ν</w:t>
      </w:r>
      <w:r w:rsidRPr="00D42E24">
        <w:rPr>
          <w:rFonts w:eastAsia="Times New Roman"/>
          <w:szCs w:val="24"/>
        </w:rPr>
        <w:t xml:space="preserve"> Φεβρουάριο</w:t>
      </w:r>
      <w:r>
        <w:rPr>
          <w:rFonts w:eastAsia="Times New Roman"/>
          <w:szCs w:val="24"/>
        </w:rPr>
        <w:t>, γιατί τότε διαφώνησα</w:t>
      </w:r>
      <w:r w:rsidRPr="00D42E24">
        <w:rPr>
          <w:rFonts w:eastAsia="Times New Roman"/>
          <w:szCs w:val="24"/>
        </w:rPr>
        <w:t xml:space="preserve"> εκ νέου με τα νέα μέτ</w:t>
      </w:r>
      <w:r>
        <w:rPr>
          <w:rFonts w:eastAsia="Times New Roman"/>
          <w:szCs w:val="24"/>
        </w:rPr>
        <w:t>ρα που ήρθαν</w:t>
      </w:r>
      <w:r w:rsidRPr="00D42E24">
        <w:rPr>
          <w:rFonts w:eastAsia="Times New Roman"/>
          <w:szCs w:val="24"/>
        </w:rPr>
        <w:t xml:space="preserve"> </w:t>
      </w:r>
      <w:r>
        <w:rPr>
          <w:rFonts w:eastAsia="Times New Roman"/>
          <w:szCs w:val="24"/>
        </w:rPr>
        <w:t xml:space="preserve">τότε </w:t>
      </w:r>
      <w:r w:rsidRPr="00D42E24">
        <w:rPr>
          <w:rFonts w:eastAsia="Times New Roman"/>
          <w:szCs w:val="24"/>
        </w:rPr>
        <w:t>από την κυβέρνηση</w:t>
      </w:r>
      <w:r>
        <w:rPr>
          <w:rFonts w:eastAsia="Times New Roman"/>
          <w:szCs w:val="24"/>
        </w:rPr>
        <w:t>.</w:t>
      </w:r>
      <w:r w:rsidRPr="00D42E24">
        <w:rPr>
          <w:rFonts w:eastAsia="Times New Roman"/>
          <w:szCs w:val="24"/>
        </w:rPr>
        <w:t xml:space="preserve"> </w:t>
      </w:r>
      <w:r>
        <w:rPr>
          <w:rFonts w:eastAsia="Times New Roman"/>
          <w:szCs w:val="24"/>
        </w:rPr>
        <w:t>Γ</w:t>
      </w:r>
      <w:r w:rsidRPr="00D42E24">
        <w:rPr>
          <w:rFonts w:eastAsia="Times New Roman"/>
          <w:szCs w:val="24"/>
        </w:rPr>
        <w:t>ια έξι χρόνια επέλεξα να μην είμαι ενεργή πολιτικά</w:t>
      </w:r>
      <w:r>
        <w:rPr>
          <w:rFonts w:eastAsia="Times New Roman"/>
          <w:szCs w:val="24"/>
        </w:rPr>
        <w:t xml:space="preserve">. </w:t>
      </w:r>
      <w:r>
        <w:rPr>
          <w:rFonts w:eastAsia="Times New Roman"/>
          <w:szCs w:val="24"/>
        </w:rPr>
        <w:t>Επανήλθα</w:t>
      </w:r>
      <w:r w:rsidRPr="00D42E24">
        <w:rPr>
          <w:rFonts w:eastAsia="Times New Roman"/>
          <w:szCs w:val="24"/>
        </w:rPr>
        <w:t xml:space="preserve"> </w:t>
      </w:r>
      <w:r w:rsidRPr="00D42E24">
        <w:rPr>
          <w:rFonts w:eastAsia="Times New Roman"/>
          <w:szCs w:val="24"/>
        </w:rPr>
        <w:t>τώρα</w:t>
      </w:r>
      <w:r>
        <w:rPr>
          <w:rFonts w:eastAsia="Times New Roman"/>
          <w:szCs w:val="24"/>
        </w:rPr>
        <w:t>,</w:t>
      </w:r>
      <w:r w:rsidRPr="00D42E24">
        <w:rPr>
          <w:rFonts w:eastAsia="Times New Roman"/>
          <w:szCs w:val="24"/>
        </w:rPr>
        <w:t xml:space="preserve"> στον ανασχηματισμό</w:t>
      </w:r>
      <w:r>
        <w:rPr>
          <w:rFonts w:eastAsia="Times New Roman"/>
          <w:szCs w:val="24"/>
        </w:rPr>
        <w:t>,</w:t>
      </w:r>
      <w:r w:rsidRPr="00D42E24">
        <w:rPr>
          <w:rFonts w:eastAsia="Times New Roman"/>
          <w:szCs w:val="24"/>
        </w:rPr>
        <w:t xml:space="preserve"> τον Αύγουστο σε αυτή</w:t>
      </w:r>
      <w:r>
        <w:rPr>
          <w:rFonts w:eastAsia="Times New Roman"/>
          <w:szCs w:val="24"/>
        </w:rPr>
        <w:t>ν</w:t>
      </w:r>
      <w:r w:rsidRPr="00D42E24">
        <w:rPr>
          <w:rFonts w:eastAsia="Times New Roman"/>
          <w:szCs w:val="24"/>
        </w:rPr>
        <w:t xml:space="preserve"> τη νέα φάση</w:t>
      </w:r>
      <w:r>
        <w:rPr>
          <w:rFonts w:eastAsia="Times New Roman"/>
          <w:szCs w:val="24"/>
        </w:rPr>
        <w:t>.</w:t>
      </w:r>
      <w:r w:rsidRPr="00D42E24">
        <w:rPr>
          <w:rFonts w:eastAsia="Times New Roman"/>
          <w:szCs w:val="24"/>
        </w:rPr>
        <w:t xml:space="preserve"> </w:t>
      </w:r>
    </w:p>
    <w:p w14:paraId="1286C6A7" w14:textId="77777777" w:rsidR="000402FE" w:rsidRDefault="007623D8">
      <w:pPr>
        <w:spacing w:line="600" w:lineRule="auto"/>
        <w:ind w:firstLine="720"/>
        <w:jc w:val="both"/>
        <w:rPr>
          <w:rFonts w:eastAsia="Times New Roman"/>
          <w:szCs w:val="24"/>
        </w:rPr>
      </w:pPr>
      <w:r>
        <w:rPr>
          <w:rFonts w:eastAsia="Times New Roman"/>
          <w:szCs w:val="24"/>
        </w:rPr>
        <w:t>Θ</w:t>
      </w:r>
      <w:r w:rsidRPr="00D42E24">
        <w:rPr>
          <w:rFonts w:eastAsia="Times New Roman"/>
          <w:szCs w:val="24"/>
        </w:rPr>
        <w:t xml:space="preserve">έλω να </w:t>
      </w:r>
      <w:r>
        <w:rPr>
          <w:rFonts w:eastAsia="Times New Roman"/>
          <w:szCs w:val="24"/>
        </w:rPr>
        <w:t xml:space="preserve">κάνω μία προσωπική κατάθεση, γιατί </w:t>
      </w:r>
      <w:r w:rsidRPr="00D42E24">
        <w:rPr>
          <w:rFonts w:eastAsia="Times New Roman"/>
          <w:szCs w:val="24"/>
        </w:rPr>
        <w:t>σέβομαι τους παλιούς μου συντρόφους</w:t>
      </w:r>
      <w:r>
        <w:rPr>
          <w:rFonts w:eastAsia="Times New Roman"/>
          <w:szCs w:val="24"/>
        </w:rPr>
        <w:t>.</w:t>
      </w:r>
      <w:r w:rsidRPr="00D42E24">
        <w:rPr>
          <w:rFonts w:eastAsia="Times New Roman"/>
          <w:szCs w:val="24"/>
        </w:rPr>
        <w:t xml:space="preserve"> </w:t>
      </w:r>
      <w:r>
        <w:rPr>
          <w:rFonts w:eastAsia="Times New Roman"/>
          <w:szCs w:val="24"/>
        </w:rPr>
        <w:t>Δ</w:t>
      </w:r>
      <w:r w:rsidRPr="00D42E24">
        <w:rPr>
          <w:rFonts w:eastAsia="Times New Roman"/>
          <w:szCs w:val="24"/>
        </w:rPr>
        <w:t>εν έχω μιλήσει ποτέ αρνητικά για κανέναν</w:t>
      </w:r>
      <w:r>
        <w:rPr>
          <w:rFonts w:eastAsia="Times New Roman"/>
          <w:szCs w:val="24"/>
        </w:rPr>
        <w:t>,</w:t>
      </w:r>
      <w:r w:rsidRPr="00D42E24">
        <w:rPr>
          <w:rFonts w:eastAsia="Times New Roman"/>
          <w:szCs w:val="24"/>
        </w:rPr>
        <w:t xml:space="preserve"> γιατί πολιτικά </w:t>
      </w:r>
      <w:r w:rsidRPr="00D42E24">
        <w:rPr>
          <w:rFonts w:eastAsia="Times New Roman"/>
          <w:szCs w:val="24"/>
        </w:rPr>
        <w:t>τοποθετούμα</w:t>
      </w:r>
      <w:r>
        <w:rPr>
          <w:rFonts w:eastAsia="Times New Roman"/>
          <w:szCs w:val="24"/>
        </w:rPr>
        <w:t>ι</w:t>
      </w:r>
      <w:r>
        <w:rPr>
          <w:rFonts w:eastAsia="Times New Roman"/>
          <w:szCs w:val="24"/>
        </w:rPr>
        <w:t>.</w:t>
      </w:r>
      <w:r w:rsidRPr="00D42E24">
        <w:rPr>
          <w:rFonts w:eastAsia="Times New Roman"/>
          <w:szCs w:val="24"/>
        </w:rPr>
        <w:t xml:space="preserve"> </w:t>
      </w:r>
      <w:r>
        <w:rPr>
          <w:rFonts w:eastAsia="Times New Roman"/>
          <w:szCs w:val="24"/>
        </w:rPr>
        <w:t>Ε</w:t>
      </w:r>
      <w:r w:rsidRPr="00D42E24">
        <w:rPr>
          <w:rFonts w:eastAsia="Times New Roman"/>
          <w:szCs w:val="24"/>
        </w:rPr>
        <w:t xml:space="preserve">λπίζω και στο μέλλον </w:t>
      </w:r>
      <w:r w:rsidRPr="00D42E24">
        <w:rPr>
          <w:rFonts w:eastAsia="Times New Roman"/>
          <w:szCs w:val="24"/>
        </w:rPr>
        <w:lastRenderedPageBreak/>
        <w:t>να υπάρξουν και ευρύτερες προοδευτικές συσπειρώσεις</w:t>
      </w:r>
      <w:r>
        <w:rPr>
          <w:rFonts w:eastAsia="Times New Roman"/>
          <w:szCs w:val="24"/>
        </w:rPr>
        <w:t xml:space="preserve">. Αισθάνομαι δικαιωμένη αυτήν τη </w:t>
      </w:r>
      <w:r w:rsidRPr="00D42E24">
        <w:rPr>
          <w:rFonts w:eastAsia="Times New Roman"/>
          <w:szCs w:val="24"/>
        </w:rPr>
        <w:t>στιγμή</w:t>
      </w:r>
      <w:r w:rsidRPr="00D42E24">
        <w:rPr>
          <w:rFonts w:eastAsia="Times New Roman"/>
          <w:szCs w:val="24"/>
        </w:rPr>
        <w:t xml:space="preserve"> που σας μιλάω σε αυτή</w:t>
      </w:r>
      <w:r>
        <w:rPr>
          <w:rFonts w:eastAsia="Times New Roman"/>
          <w:szCs w:val="24"/>
        </w:rPr>
        <w:t>ν</w:t>
      </w:r>
      <w:r w:rsidRPr="00D42E24">
        <w:rPr>
          <w:rFonts w:eastAsia="Times New Roman"/>
          <w:szCs w:val="24"/>
        </w:rPr>
        <w:t xml:space="preserve"> την Αίθουσα </w:t>
      </w:r>
      <w:r>
        <w:rPr>
          <w:rFonts w:eastAsia="Times New Roman"/>
          <w:szCs w:val="24"/>
        </w:rPr>
        <w:t xml:space="preserve">όπου </w:t>
      </w:r>
      <w:r w:rsidRPr="00D42E24">
        <w:rPr>
          <w:rFonts w:eastAsia="Times New Roman"/>
          <w:szCs w:val="24"/>
        </w:rPr>
        <w:t xml:space="preserve">είχα διαφωνήσει το </w:t>
      </w:r>
      <w:r>
        <w:rPr>
          <w:rFonts w:eastAsia="Times New Roman"/>
          <w:szCs w:val="24"/>
        </w:rPr>
        <w:t>2012,</w:t>
      </w:r>
      <w:r w:rsidRPr="00D42E24">
        <w:rPr>
          <w:rFonts w:eastAsia="Times New Roman"/>
          <w:szCs w:val="24"/>
        </w:rPr>
        <w:t xml:space="preserve"> γιατί αυτή η Κυβέρνηση</w:t>
      </w:r>
      <w:r>
        <w:rPr>
          <w:rFonts w:eastAsia="Times New Roman"/>
          <w:szCs w:val="24"/>
        </w:rPr>
        <w:t>,</w:t>
      </w:r>
      <w:r w:rsidRPr="00D42E24">
        <w:rPr>
          <w:rFonts w:eastAsia="Times New Roman"/>
          <w:szCs w:val="24"/>
        </w:rPr>
        <w:t xml:space="preserve"> στην οποία συμμετέχ</w:t>
      </w:r>
      <w:r>
        <w:rPr>
          <w:rFonts w:eastAsia="Times New Roman"/>
          <w:szCs w:val="24"/>
        </w:rPr>
        <w:t>ω -είναι</w:t>
      </w:r>
      <w:r w:rsidRPr="00D42E24">
        <w:rPr>
          <w:rFonts w:eastAsia="Times New Roman"/>
          <w:szCs w:val="24"/>
        </w:rPr>
        <w:t xml:space="preserve"> εδώ και </w:t>
      </w:r>
      <w:r>
        <w:rPr>
          <w:rFonts w:eastAsia="Times New Roman"/>
          <w:szCs w:val="24"/>
        </w:rPr>
        <w:t xml:space="preserve">η </w:t>
      </w:r>
      <w:r w:rsidRPr="00D42E24">
        <w:rPr>
          <w:rFonts w:eastAsia="Times New Roman"/>
          <w:szCs w:val="24"/>
        </w:rPr>
        <w:t>Υπουργός Εργασίας</w:t>
      </w:r>
      <w:r>
        <w:rPr>
          <w:rFonts w:eastAsia="Times New Roman"/>
          <w:szCs w:val="24"/>
        </w:rPr>
        <w:t>,</w:t>
      </w:r>
      <w:r w:rsidRPr="00D42E24">
        <w:rPr>
          <w:rFonts w:eastAsia="Times New Roman"/>
          <w:szCs w:val="24"/>
        </w:rPr>
        <w:t xml:space="preserve"> η συνάδελφος </w:t>
      </w:r>
      <w:r w:rsidRPr="00D42E24">
        <w:rPr>
          <w:rFonts w:eastAsia="Times New Roman"/>
          <w:szCs w:val="24"/>
        </w:rPr>
        <w:t>κ</w:t>
      </w:r>
      <w:r>
        <w:rPr>
          <w:rFonts w:eastAsia="Times New Roman"/>
          <w:szCs w:val="24"/>
        </w:rPr>
        <w:t>.</w:t>
      </w:r>
      <w:r w:rsidRPr="00D42E24">
        <w:rPr>
          <w:rFonts w:eastAsia="Times New Roman"/>
          <w:szCs w:val="24"/>
        </w:rPr>
        <w:t xml:space="preserve"> </w:t>
      </w:r>
      <w:r w:rsidRPr="008B524A">
        <w:rPr>
          <w:rFonts w:eastAsia="Times New Roman"/>
          <w:szCs w:val="24"/>
        </w:rPr>
        <w:t>Αχτσιόγλου</w:t>
      </w:r>
      <w:r>
        <w:rPr>
          <w:rFonts w:eastAsia="Times New Roman"/>
          <w:szCs w:val="24"/>
        </w:rPr>
        <w:t xml:space="preserve">- </w:t>
      </w:r>
      <w:r w:rsidRPr="00D42E24">
        <w:rPr>
          <w:rFonts w:eastAsia="Times New Roman"/>
          <w:szCs w:val="24"/>
        </w:rPr>
        <w:t xml:space="preserve">επανέφερε τις </w:t>
      </w:r>
      <w:r>
        <w:rPr>
          <w:rFonts w:eastAsia="Times New Roman"/>
          <w:szCs w:val="24"/>
        </w:rPr>
        <w:t xml:space="preserve">συλλογικές διαπραγματεύσεις </w:t>
      </w:r>
      <w:r w:rsidRPr="00D42E24">
        <w:rPr>
          <w:rFonts w:eastAsia="Times New Roman"/>
          <w:szCs w:val="24"/>
        </w:rPr>
        <w:t xml:space="preserve">και θα φέρει την αύξηση </w:t>
      </w:r>
      <w:r>
        <w:rPr>
          <w:rFonts w:eastAsia="Times New Roman"/>
          <w:szCs w:val="24"/>
        </w:rPr>
        <w:t>τ</w:t>
      </w:r>
      <w:r w:rsidRPr="00D42E24">
        <w:rPr>
          <w:rFonts w:eastAsia="Times New Roman"/>
          <w:szCs w:val="24"/>
        </w:rPr>
        <w:t>ου κατώτατου μ</w:t>
      </w:r>
      <w:r w:rsidRPr="00D42E24">
        <w:rPr>
          <w:rFonts w:eastAsia="Times New Roman"/>
          <w:szCs w:val="24"/>
        </w:rPr>
        <w:t>ισθού</w:t>
      </w:r>
      <w:r>
        <w:rPr>
          <w:rFonts w:eastAsia="Times New Roman"/>
          <w:szCs w:val="24"/>
        </w:rPr>
        <w:t>.</w:t>
      </w:r>
      <w:r w:rsidRPr="00D42E24">
        <w:rPr>
          <w:rFonts w:eastAsia="Times New Roman"/>
          <w:szCs w:val="24"/>
        </w:rPr>
        <w:t xml:space="preserve"> </w:t>
      </w:r>
      <w:r>
        <w:rPr>
          <w:rFonts w:eastAsia="Times New Roman"/>
          <w:szCs w:val="24"/>
        </w:rPr>
        <w:t>Α</w:t>
      </w:r>
      <w:r w:rsidRPr="00D42E24">
        <w:rPr>
          <w:rFonts w:eastAsia="Times New Roman"/>
          <w:szCs w:val="24"/>
        </w:rPr>
        <w:t xml:space="preserve">ισθάνομαι πολιτική </w:t>
      </w:r>
      <w:r>
        <w:rPr>
          <w:rFonts w:eastAsia="Times New Roman"/>
          <w:szCs w:val="24"/>
        </w:rPr>
        <w:t>δ</w:t>
      </w:r>
      <w:r w:rsidRPr="00D42E24">
        <w:rPr>
          <w:rFonts w:eastAsia="Times New Roman"/>
          <w:szCs w:val="24"/>
        </w:rPr>
        <w:t>ικαίωση</w:t>
      </w:r>
      <w:r>
        <w:rPr>
          <w:rFonts w:eastAsia="Times New Roman"/>
          <w:szCs w:val="24"/>
        </w:rPr>
        <w:t>.</w:t>
      </w:r>
    </w:p>
    <w:p w14:paraId="1286C6A8" w14:textId="77777777" w:rsidR="000402FE" w:rsidRDefault="007623D8">
      <w:pPr>
        <w:spacing w:line="600" w:lineRule="auto"/>
        <w:ind w:firstLine="720"/>
        <w:jc w:val="both"/>
        <w:rPr>
          <w:rFonts w:eastAsia="Times New Roman"/>
          <w:szCs w:val="24"/>
        </w:rPr>
      </w:pPr>
      <w:r>
        <w:rPr>
          <w:rFonts w:eastAsia="Times New Roman"/>
          <w:szCs w:val="24"/>
        </w:rPr>
        <w:t>Ά</w:t>
      </w:r>
      <w:r w:rsidRPr="00D42E24">
        <w:rPr>
          <w:rFonts w:eastAsia="Times New Roman"/>
          <w:szCs w:val="24"/>
        </w:rPr>
        <w:t>ρα</w:t>
      </w:r>
      <w:r>
        <w:rPr>
          <w:rFonts w:eastAsia="Times New Roman"/>
          <w:szCs w:val="24"/>
        </w:rPr>
        <w:t>,</w:t>
      </w:r>
      <w:r w:rsidRPr="00D42E24">
        <w:rPr>
          <w:rFonts w:eastAsia="Times New Roman"/>
          <w:szCs w:val="24"/>
        </w:rPr>
        <w:t xml:space="preserve"> έχουν σημασία </w:t>
      </w:r>
      <w:r>
        <w:rPr>
          <w:rFonts w:eastAsia="Times New Roman"/>
          <w:szCs w:val="24"/>
        </w:rPr>
        <w:t>ο</w:t>
      </w:r>
      <w:r w:rsidRPr="00D42E24">
        <w:rPr>
          <w:rFonts w:eastAsia="Times New Roman"/>
          <w:szCs w:val="24"/>
        </w:rPr>
        <w:t>ι πολιτικές και έχει σημασία το πολιτικό περιεχόμενο της ψήφου εμπιστοσύνης</w:t>
      </w:r>
      <w:r>
        <w:rPr>
          <w:rFonts w:eastAsia="Times New Roman"/>
          <w:szCs w:val="24"/>
        </w:rPr>
        <w:t>.</w:t>
      </w:r>
      <w:r w:rsidRPr="00D42E24">
        <w:rPr>
          <w:rFonts w:eastAsia="Times New Roman"/>
          <w:szCs w:val="24"/>
        </w:rPr>
        <w:t xml:space="preserve"> Είναι </w:t>
      </w:r>
      <w:r>
        <w:rPr>
          <w:rFonts w:eastAsia="Times New Roman"/>
          <w:szCs w:val="24"/>
        </w:rPr>
        <w:t>μια</w:t>
      </w:r>
      <w:r w:rsidRPr="00D42E24">
        <w:rPr>
          <w:rFonts w:eastAsia="Times New Roman"/>
          <w:szCs w:val="24"/>
        </w:rPr>
        <w:t xml:space="preserve"> ψήφος εμπιστοσύνης που αφορά τη</w:t>
      </w:r>
      <w:r>
        <w:rPr>
          <w:rFonts w:eastAsia="Times New Roman"/>
          <w:szCs w:val="24"/>
        </w:rPr>
        <w:t>ν</w:t>
      </w:r>
      <w:r w:rsidRPr="00D42E24">
        <w:rPr>
          <w:rFonts w:eastAsia="Times New Roman"/>
          <w:szCs w:val="24"/>
        </w:rPr>
        <w:t xml:space="preserve"> πολιτική μας απόφαση για τους επόμενους μήνες</w:t>
      </w:r>
      <w:r>
        <w:rPr>
          <w:rFonts w:eastAsia="Times New Roman"/>
          <w:szCs w:val="24"/>
        </w:rPr>
        <w:t>, ώστε</w:t>
      </w:r>
      <w:r w:rsidRPr="00D42E24">
        <w:rPr>
          <w:rFonts w:eastAsia="Times New Roman"/>
          <w:szCs w:val="24"/>
        </w:rPr>
        <w:t xml:space="preserve"> </w:t>
      </w:r>
      <w:r>
        <w:rPr>
          <w:rFonts w:eastAsia="Times New Roman"/>
          <w:szCs w:val="24"/>
        </w:rPr>
        <w:t xml:space="preserve">να μπορέσει </w:t>
      </w:r>
      <w:r w:rsidRPr="00D42E24">
        <w:rPr>
          <w:rFonts w:eastAsia="Times New Roman"/>
          <w:szCs w:val="24"/>
        </w:rPr>
        <w:t xml:space="preserve">πραγματικά </w:t>
      </w:r>
      <w:r>
        <w:rPr>
          <w:rFonts w:eastAsia="Times New Roman"/>
          <w:szCs w:val="24"/>
        </w:rPr>
        <w:t>α</w:t>
      </w:r>
      <w:r w:rsidRPr="00D42E24">
        <w:rPr>
          <w:rFonts w:eastAsia="Times New Roman"/>
          <w:szCs w:val="24"/>
        </w:rPr>
        <w:t xml:space="preserve">υτή </w:t>
      </w:r>
      <w:r>
        <w:rPr>
          <w:rFonts w:eastAsia="Times New Roman"/>
          <w:szCs w:val="24"/>
        </w:rPr>
        <w:t>η</w:t>
      </w:r>
      <w:r w:rsidRPr="00D42E24">
        <w:rPr>
          <w:rFonts w:eastAsia="Times New Roman"/>
          <w:szCs w:val="24"/>
        </w:rPr>
        <w:t xml:space="preserve"> μετάβαση</w:t>
      </w:r>
      <w:r>
        <w:rPr>
          <w:rFonts w:eastAsia="Times New Roman"/>
          <w:szCs w:val="24"/>
        </w:rPr>
        <w:t>,</w:t>
      </w:r>
      <w:r w:rsidRPr="00D42E24">
        <w:rPr>
          <w:rFonts w:eastAsia="Times New Roman"/>
          <w:szCs w:val="24"/>
        </w:rPr>
        <w:t xml:space="preserve"> μετά τη μνημονιακή εποχή</w:t>
      </w:r>
      <w:r>
        <w:rPr>
          <w:rFonts w:eastAsia="Times New Roman"/>
          <w:szCs w:val="24"/>
        </w:rPr>
        <w:t>,</w:t>
      </w:r>
      <w:r w:rsidRPr="00D42E24">
        <w:rPr>
          <w:rFonts w:eastAsia="Times New Roman"/>
          <w:szCs w:val="24"/>
        </w:rPr>
        <w:t xml:space="preserve"> να έχει αυτά τα συγκεκριμένα χαρακτηριστικά και τις προτεραιότητες </w:t>
      </w:r>
      <w:r>
        <w:rPr>
          <w:rFonts w:eastAsia="Times New Roman"/>
          <w:szCs w:val="24"/>
        </w:rPr>
        <w:t>στις οποίες αναφέρθηκα. Α</w:t>
      </w:r>
      <w:r w:rsidRPr="00D42E24">
        <w:rPr>
          <w:rFonts w:eastAsia="Times New Roman"/>
          <w:szCs w:val="24"/>
        </w:rPr>
        <w:t>φορά</w:t>
      </w:r>
      <w:r>
        <w:rPr>
          <w:rFonts w:eastAsia="Times New Roman"/>
          <w:szCs w:val="24"/>
        </w:rPr>
        <w:t>,</w:t>
      </w:r>
      <w:r w:rsidRPr="00D42E24">
        <w:rPr>
          <w:rFonts w:eastAsia="Times New Roman"/>
          <w:szCs w:val="24"/>
        </w:rPr>
        <w:t xml:space="preserve"> </w:t>
      </w:r>
      <w:r>
        <w:rPr>
          <w:rFonts w:eastAsia="Times New Roman"/>
          <w:szCs w:val="24"/>
        </w:rPr>
        <w:t>όμως,</w:t>
      </w:r>
      <w:r w:rsidRPr="00D42E24">
        <w:rPr>
          <w:rFonts w:eastAsia="Times New Roman"/>
          <w:szCs w:val="24"/>
        </w:rPr>
        <w:t xml:space="preserve"> και </w:t>
      </w:r>
      <w:r>
        <w:rPr>
          <w:rFonts w:eastAsia="Times New Roman"/>
          <w:szCs w:val="24"/>
        </w:rPr>
        <w:t>μια</w:t>
      </w:r>
      <w:r w:rsidRPr="00D42E24">
        <w:rPr>
          <w:rFonts w:eastAsia="Times New Roman"/>
          <w:szCs w:val="24"/>
        </w:rPr>
        <w:t xml:space="preserve"> ευρύτερη προοπτική που έχει ανάγκη η χώρα μας </w:t>
      </w:r>
      <w:r>
        <w:rPr>
          <w:rFonts w:eastAsia="Times New Roman"/>
          <w:szCs w:val="24"/>
        </w:rPr>
        <w:t xml:space="preserve">και </w:t>
      </w:r>
      <w:r w:rsidRPr="00D42E24">
        <w:rPr>
          <w:rFonts w:eastAsia="Times New Roman"/>
          <w:szCs w:val="24"/>
        </w:rPr>
        <w:t>που πιστεύω</w:t>
      </w:r>
      <w:r>
        <w:rPr>
          <w:rFonts w:eastAsia="Times New Roman"/>
          <w:szCs w:val="24"/>
        </w:rPr>
        <w:t xml:space="preserve"> ότι</w:t>
      </w:r>
      <w:r w:rsidRPr="00D42E24">
        <w:rPr>
          <w:rFonts w:eastAsia="Times New Roman"/>
          <w:szCs w:val="24"/>
        </w:rPr>
        <w:t xml:space="preserve"> κάθε προοδευτικός</w:t>
      </w:r>
      <w:r>
        <w:rPr>
          <w:rFonts w:eastAsia="Times New Roman"/>
          <w:szCs w:val="24"/>
        </w:rPr>
        <w:t>,</w:t>
      </w:r>
      <w:r w:rsidRPr="00D42E24">
        <w:rPr>
          <w:rFonts w:eastAsia="Times New Roman"/>
          <w:szCs w:val="24"/>
        </w:rPr>
        <w:t xml:space="preserve"> αριστερός άνθρωπο</w:t>
      </w:r>
      <w:r w:rsidRPr="00D42E24">
        <w:rPr>
          <w:rFonts w:eastAsia="Times New Roman"/>
          <w:szCs w:val="24"/>
        </w:rPr>
        <w:t>ς</w:t>
      </w:r>
      <w:r>
        <w:rPr>
          <w:rFonts w:eastAsia="Times New Roman"/>
          <w:szCs w:val="24"/>
        </w:rPr>
        <w:t>,</w:t>
      </w:r>
      <w:r w:rsidRPr="00D42E24">
        <w:rPr>
          <w:rFonts w:eastAsia="Times New Roman"/>
          <w:szCs w:val="24"/>
        </w:rPr>
        <w:t xml:space="preserve"> είτε από την Αριστερά</w:t>
      </w:r>
      <w:r>
        <w:rPr>
          <w:rFonts w:eastAsia="Times New Roman"/>
          <w:szCs w:val="24"/>
        </w:rPr>
        <w:t>,</w:t>
      </w:r>
      <w:r w:rsidRPr="00D42E24">
        <w:rPr>
          <w:rFonts w:eastAsia="Times New Roman"/>
          <w:szCs w:val="24"/>
        </w:rPr>
        <w:t xml:space="preserve"> είτε από το</w:t>
      </w:r>
      <w:r>
        <w:rPr>
          <w:rFonts w:eastAsia="Times New Roman"/>
          <w:szCs w:val="24"/>
        </w:rPr>
        <w:t>ν</w:t>
      </w:r>
      <w:r w:rsidRPr="00D42E24">
        <w:rPr>
          <w:rFonts w:eastAsia="Times New Roman"/>
          <w:szCs w:val="24"/>
        </w:rPr>
        <w:t xml:space="preserve"> σοσιαλιστικό χώρο</w:t>
      </w:r>
      <w:r>
        <w:rPr>
          <w:rFonts w:eastAsia="Times New Roman"/>
          <w:szCs w:val="24"/>
        </w:rPr>
        <w:t>,</w:t>
      </w:r>
      <w:r w:rsidRPr="00D42E24">
        <w:rPr>
          <w:rFonts w:eastAsia="Times New Roman"/>
          <w:szCs w:val="24"/>
        </w:rPr>
        <w:t xml:space="preserve"> είτε </w:t>
      </w:r>
      <w:r w:rsidRPr="00D42E24">
        <w:rPr>
          <w:rFonts w:eastAsia="Times New Roman"/>
          <w:szCs w:val="24"/>
        </w:rPr>
        <w:t>δημοκράτ</w:t>
      </w:r>
      <w:r>
        <w:rPr>
          <w:rFonts w:eastAsia="Times New Roman"/>
          <w:szCs w:val="24"/>
        </w:rPr>
        <w:t>ες</w:t>
      </w:r>
      <w:r w:rsidRPr="00D42E24">
        <w:rPr>
          <w:rFonts w:eastAsia="Times New Roman"/>
          <w:szCs w:val="24"/>
        </w:rPr>
        <w:t xml:space="preserve"> </w:t>
      </w:r>
      <w:r>
        <w:rPr>
          <w:rFonts w:eastAsia="Times New Roman"/>
          <w:szCs w:val="24"/>
        </w:rPr>
        <w:t>-</w:t>
      </w:r>
      <w:r>
        <w:rPr>
          <w:rFonts w:eastAsia="Times New Roman"/>
          <w:szCs w:val="24"/>
        </w:rPr>
        <w:t xml:space="preserve">φιλελεύθεροι άνθρωποι </w:t>
      </w:r>
      <w:r w:rsidRPr="00D42E24">
        <w:rPr>
          <w:rFonts w:eastAsia="Times New Roman"/>
          <w:szCs w:val="24"/>
        </w:rPr>
        <w:t>που πιστεύου</w:t>
      </w:r>
      <w:r>
        <w:rPr>
          <w:rFonts w:eastAsia="Times New Roman"/>
          <w:szCs w:val="24"/>
        </w:rPr>
        <w:t>ν</w:t>
      </w:r>
      <w:r w:rsidRPr="00D42E24">
        <w:rPr>
          <w:rFonts w:eastAsia="Times New Roman"/>
          <w:szCs w:val="24"/>
        </w:rPr>
        <w:t xml:space="preserve"> σε αυτή</w:t>
      </w:r>
      <w:r>
        <w:rPr>
          <w:rFonts w:eastAsia="Times New Roman"/>
          <w:szCs w:val="24"/>
        </w:rPr>
        <w:t>ν</w:t>
      </w:r>
      <w:r w:rsidRPr="00D42E24">
        <w:rPr>
          <w:rFonts w:eastAsia="Times New Roman"/>
          <w:szCs w:val="24"/>
        </w:rPr>
        <w:t xml:space="preserve"> την </w:t>
      </w:r>
      <w:r>
        <w:rPr>
          <w:rFonts w:eastAsia="Times New Roman"/>
          <w:szCs w:val="24"/>
        </w:rPr>
        <w:t>π</w:t>
      </w:r>
      <w:r w:rsidRPr="00D42E24">
        <w:rPr>
          <w:rFonts w:eastAsia="Times New Roman"/>
          <w:szCs w:val="24"/>
        </w:rPr>
        <w:t>ροοδευτική κατεύθυνση</w:t>
      </w:r>
      <w:r>
        <w:rPr>
          <w:rFonts w:eastAsia="Times New Roman"/>
          <w:szCs w:val="24"/>
        </w:rPr>
        <w:t>-</w:t>
      </w:r>
      <w:r w:rsidRPr="00D42E24">
        <w:rPr>
          <w:rFonts w:eastAsia="Times New Roman"/>
          <w:szCs w:val="24"/>
        </w:rPr>
        <w:t xml:space="preserve"> αξίζει να </w:t>
      </w:r>
      <w:r>
        <w:rPr>
          <w:rFonts w:eastAsia="Times New Roman"/>
          <w:szCs w:val="24"/>
        </w:rPr>
        <w:t xml:space="preserve">έλθουν </w:t>
      </w:r>
      <w:r>
        <w:rPr>
          <w:rFonts w:eastAsia="Times New Roman"/>
          <w:szCs w:val="24"/>
        </w:rPr>
        <w:t xml:space="preserve">σε </w:t>
      </w:r>
      <w:r w:rsidRPr="00D42E24">
        <w:rPr>
          <w:rFonts w:eastAsia="Times New Roman"/>
          <w:szCs w:val="24"/>
        </w:rPr>
        <w:t>διάλογο</w:t>
      </w:r>
      <w:r>
        <w:rPr>
          <w:rFonts w:eastAsia="Times New Roman"/>
          <w:szCs w:val="24"/>
        </w:rPr>
        <w:t>,</w:t>
      </w:r>
      <w:r w:rsidRPr="00D42E24">
        <w:rPr>
          <w:rFonts w:eastAsia="Times New Roman"/>
          <w:szCs w:val="24"/>
        </w:rPr>
        <w:t xml:space="preserve"> να συναντηθούμε</w:t>
      </w:r>
      <w:r>
        <w:rPr>
          <w:rFonts w:eastAsia="Times New Roman"/>
          <w:szCs w:val="24"/>
        </w:rPr>
        <w:t>,</w:t>
      </w:r>
      <w:r w:rsidRPr="00D42E24">
        <w:rPr>
          <w:rFonts w:eastAsia="Times New Roman"/>
          <w:szCs w:val="24"/>
        </w:rPr>
        <w:t xml:space="preserve"> να υπερβούμε διαχωριστικές γραμμές</w:t>
      </w:r>
      <w:r>
        <w:rPr>
          <w:rFonts w:eastAsia="Times New Roman"/>
          <w:szCs w:val="24"/>
        </w:rPr>
        <w:t>,</w:t>
      </w:r>
      <w:r w:rsidRPr="00D42E24">
        <w:rPr>
          <w:rFonts w:eastAsia="Times New Roman"/>
          <w:szCs w:val="24"/>
        </w:rPr>
        <w:t xml:space="preserve"> </w:t>
      </w:r>
      <w:r w:rsidRPr="00D42E24">
        <w:rPr>
          <w:rFonts w:eastAsia="Times New Roman"/>
          <w:szCs w:val="24"/>
        </w:rPr>
        <w:lastRenderedPageBreak/>
        <w:t>προκαταλήψεις</w:t>
      </w:r>
      <w:r>
        <w:rPr>
          <w:rFonts w:eastAsia="Times New Roman"/>
          <w:szCs w:val="24"/>
        </w:rPr>
        <w:t>,</w:t>
      </w:r>
      <w:r w:rsidRPr="00D42E24">
        <w:rPr>
          <w:rFonts w:eastAsia="Times New Roman"/>
          <w:szCs w:val="24"/>
        </w:rPr>
        <w:t xml:space="preserve"> ενδεχομένως</w:t>
      </w:r>
      <w:r w:rsidRPr="00D42E24">
        <w:rPr>
          <w:rFonts w:eastAsia="Times New Roman"/>
          <w:szCs w:val="24"/>
        </w:rPr>
        <w:t xml:space="preserve"> και πικρίες του παρελθόντος</w:t>
      </w:r>
      <w:r>
        <w:rPr>
          <w:rFonts w:eastAsia="Times New Roman"/>
          <w:szCs w:val="24"/>
        </w:rPr>
        <w:t xml:space="preserve">, για να </w:t>
      </w:r>
      <w:r>
        <w:rPr>
          <w:rFonts w:eastAsia="Times New Roman"/>
          <w:szCs w:val="24"/>
        </w:rPr>
        <w:t xml:space="preserve">κοιτάξουμε </w:t>
      </w:r>
      <w:r>
        <w:rPr>
          <w:rFonts w:eastAsia="Times New Roman"/>
          <w:szCs w:val="24"/>
        </w:rPr>
        <w:t>το μέλλον.</w:t>
      </w:r>
    </w:p>
    <w:p w14:paraId="1286C6A9" w14:textId="77777777" w:rsidR="000402FE" w:rsidRDefault="007623D8">
      <w:pPr>
        <w:spacing w:line="600" w:lineRule="auto"/>
        <w:ind w:firstLine="720"/>
        <w:jc w:val="both"/>
        <w:rPr>
          <w:rFonts w:eastAsia="Times New Roman"/>
          <w:szCs w:val="24"/>
        </w:rPr>
      </w:pPr>
      <w:r>
        <w:rPr>
          <w:rFonts w:eastAsia="Times New Roman"/>
          <w:szCs w:val="24"/>
        </w:rPr>
        <w:t xml:space="preserve">Συνεπώς, </w:t>
      </w:r>
      <w:r w:rsidRPr="00D42E24">
        <w:rPr>
          <w:rFonts w:eastAsia="Times New Roman"/>
          <w:szCs w:val="24"/>
        </w:rPr>
        <w:t xml:space="preserve">χωρίς φόβο και πάθος ο κάθε </w:t>
      </w:r>
      <w:r>
        <w:rPr>
          <w:rFonts w:eastAsia="Times New Roman"/>
          <w:szCs w:val="24"/>
        </w:rPr>
        <w:t>Β</w:t>
      </w:r>
      <w:r w:rsidRPr="00D42E24">
        <w:rPr>
          <w:rFonts w:eastAsia="Times New Roman"/>
          <w:szCs w:val="24"/>
        </w:rPr>
        <w:t xml:space="preserve">ουλευτής και </w:t>
      </w:r>
      <w:r>
        <w:rPr>
          <w:rFonts w:eastAsia="Times New Roman"/>
          <w:szCs w:val="24"/>
        </w:rPr>
        <w:t xml:space="preserve">η </w:t>
      </w:r>
      <w:r w:rsidRPr="00D42E24">
        <w:rPr>
          <w:rFonts w:eastAsia="Times New Roman"/>
          <w:szCs w:val="24"/>
        </w:rPr>
        <w:t xml:space="preserve">κάθε </w:t>
      </w:r>
      <w:r>
        <w:rPr>
          <w:rFonts w:eastAsia="Times New Roman"/>
          <w:szCs w:val="24"/>
        </w:rPr>
        <w:t>Β</w:t>
      </w:r>
      <w:r w:rsidRPr="00D42E24">
        <w:rPr>
          <w:rFonts w:eastAsia="Times New Roman"/>
          <w:szCs w:val="24"/>
        </w:rPr>
        <w:t>ουλευτής σε αυτή</w:t>
      </w:r>
      <w:r>
        <w:rPr>
          <w:rFonts w:eastAsia="Times New Roman"/>
          <w:szCs w:val="24"/>
        </w:rPr>
        <w:t>ν</w:t>
      </w:r>
      <w:r w:rsidRPr="00D42E24">
        <w:rPr>
          <w:rFonts w:eastAsia="Times New Roman"/>
          <w:szCs w:val="24"/>
        </w:rPr>
        <w:t xml:space="preserve"> τη συγκυρία</w:t>
      </w:r>
      <w:r>
        <w:rPr>
          <w:rFonts w:eastAsia="Times New Roman"/>
          <w:szCs w:val="24"/>
        </w:rPr>
        <w:t>,</w:t>
      </w:r>
      <w:r w:rsidRPr="00D42E24">
        <w:rPr>
          <w:rFonts w:eastAsia="Times New Roman"/>
          <w:szCs w:val="24"/>
        </w:rPr>
        <w:t xml:space="preserve"> </w:t>
      </w:r>
      <w:r>
        <w:rPr>
          <w:rFonts w:eastAsia="Times New Roman"/>
          <w:szCs w:val="24"/>
        </w:rPr>
        <w:t>χωρίς να λαμβάνει υπ</w:t>
      </w:r>
      <w:r>
        <w:rPr>
          <w:rFonts w:eastAsia="Times New Roman"/>
          <w:szCs w:val="24"/>
        </w:rPr>
        <w:t xml:space="preserve">’ </w:t>
      </w:r>
      <w:r>
        <w:rPr>
          <w:rFonts w:eastAsia="Times New Roman"/>
          <w:szCs w:val="24"/>
        </w:rPr>
        <w:t xml:space="preserve">όψιν τις απειλές, </w:t>
      </w:r>
      <w:r w:rsidRPr="00D42E24">
        <w:rPr>
          <w:rFonts w:eastAsia="Times New Roman"/>
          <w:szCs w:val="24"/>
        </w:rPr>
        <w:t>τις ύβρεις</w:t>
      </w:r>
      <w:r>
        <w:rPr>
          <w:rFonts w:eastAsia="Times New Roman"/>
          <w:szCs w:val="24"/>
        </w:rPr>
        <w:t>,</w:t>
      </w:r>
      <w:r w:rsidRPr="00D42E24">
        <w:rPr>
          <w:rFonts w:eastAsia="Times New Roman"/>
          <w:szCs w:val="24"/>
        </w:rPr>
        <w:t xml:space="preserve"> τη στοχοποίηση</w:t>
      </w:r>
      <w:r>
        <w:rPr>
          <w:rFonts w:eastAsia="Times New Roman"/>
          <w:szCs w:val="24"/>
        </w:rPr>
        <w:t>,</w:t>
      </w:r>
      <w:r>
        <w:rPr>
          <w:rFonts w:eastAsia="Times New Roman"/>
          <w:szCs w:val="24"/>
        </w:rPr>
        <w:t xml:space="preserve"> </w:t>
      </w:r>
      <w:r w:rsidRPr="00D42E24">
        <w:rPr>
          <w:rFonts w:eastAsia="Times New Roman"/>
          <w:szCs w:val="24"/>
        </w:rPr>
        <w:t xml:space="preserve">που </w:t>
      </w:r>
      <w:r>
        <w:rPr>
          <w:rFonts w:eastAsia="Times New Roman"/>
          <w:szCs w:val="24"/>
        </w:rPr>
        <w:t>σε</w:t>
      </w:r>
      <w:r w:rsidRPr="00D42E24">
        <w:rPr>
          <w:rFonts w:eastAsia="Times New Roman"/>
          <w:szCs w:val="24"/>
        </w:rPr>
        <w:t xml:space="preserve"> όποια παράταξη και αν </w:t>
      </w:r>
      <w:r>
        <w:rPr>
          <w:rFonts w:eastAsia="Times New Roman"/>
          <w:szCs w:val="24"/>
        </w:rPr>
        <w:t>βρισκόμαστε</w:t>
      </w:r>
      <w:r>
        <w:rPr>
          <w:rFonts w:eastAsia="Times New Roman"/>
          <w:szCs w:val="24"/>
        </w:rPr>
        <w:t>,</w:t>
      </w:r>
      <w:r w:rsidRPr="00D42E24">
        <w:rPr>
          <w:rFonts w:eastAsia="Times New Roman"/>
          <w:szCs w:val="24"/>
        </w:rPr>
        <w:t xml:space="preserve"> οφείλουμε να </w:t>
      </w:r>
      <w:r>
        <w:rPr>
          <w:rFonts w:eastAsia="Times New Roman"/>
          <w:szCs w:val="24"/>
        </w:rPr>
        <w:t xml:space="preserve">τα </w:t>
      </w:r>
      <w:r w:rsidRPr="00D42E24">
        <w:rPr>
          <w:rFonts w:eastAsia="Times New Roman"/>
          <w:szCs w:val="24"/>
        </w:rPr>
        <w:t>καταδικάσουμε</w:t>
      </w:r>
      <w:r>
        <w:rPr>
          <w:rFonts w:eastAsia="Times New Roman"/>
          <w:szCs w:val="24"/>
        </w:rPr>
        <w:t>,</w:t>
      </w:r>
      <w:r w:rsidRPr="00D42E24">
        <w:rPr>
          <w:rFonts w:eastAsia="Times New Roman"/>
          <w:szCs w:val="24"/>
        </w:rPr>
        <w:t xml:space="preserve"> πρέπει να σταθεί πολιτικά</w:t>
      </w:r>
      <w:r>
        <w:rPr>
          <w:rFonts w:eastAsia="Times New Roman"/>
          <w:szCs w:val="24"/>
        </w:rPr>
        <w:t>,</w:t>
      </w:r>
      <w:r w:rsidRPr="00D42E24">
        <w:rPr>
          <w:rFonts w:eastAsia="Times New Roman"/>
          <w:szCs w:val="24"/>
        </w:rPr>
        <w:t xml:space="preserve"> με αίσθημα ευθύνης</w:t>
      </w:r>
      <w:r>
        <w:rPr>
          <w:rFonts w:eastAsia="Times New Roman"/>
          <w:szCs w:val="24"/>
        </w:rPr>
        <w:t>,</w:t>
      </w:r>
      <w:r w:rsidRPr="00D42E24">
        <w:rPr>
          <w:rFonts w:eastAsia="Times New Roman"/>
          <w:szCs w:val="24"/>
        </w:rPr>
        <w:t xml:space="preserve"> εφόσον </w:t>
      </w:r>
      <w:r>
        <w:rPr>
          <w:rFonts w:eastAsia="Times New Roman"/>
          <w:szCs w:val="24"/>
        </w:rPr>
        <w:t>π</w:t>
      </w:r>
      <w:r w:rsidRPr="00D42E24">
        <w:rPr>
          <w:rFonts w:eastAsia="Times New Roman"/>
          <w:szCs w:val="24"/>
        </w:rPr>
        <w:t xml:space="preserve">ιστεύει σε </w:t>
      </w:r>
      <w:r>
        <w:rPr>
          <w:rFonts w:eastAsia="Times New Roman"/>
          <w:szCs w:val="24"/>
        </w:rPr>
        <w:t>μια</w:t>
      </w:r>
      <w:r w:rsidRPr="00D42E24">
        <w:rPr>
          <w:rFonts w:eastAsia="Times New Roman"/>
          <w:szCs w:val="24"/>
        </w:rPr>
        <w:t xml:space="preserve"> </w:t>
      </w:r>
      <w:r>
        <w:rPr>
          <w:rFonts w:eastAsia="Times New Roman"/>
          <w:szCs w:val="24"/>
        </w:rPr>
        <w:t>π</w:t>
      </w:r>
      <w:r w:rsidRPr="00D42E24">
        <w:rPr>
          <w:rFonts w:eastAsia="Times New Roman"/>
          <w:szCs w:val="24"/>
        </w:rPr>
        <w:t xml:space="preserve">ροοδευτική συνέχεια και σε </w:t>
      </w:r>
      <w:r>
        <w:rPr>
          <w:rFonts w:eastAsia="Times New Roman"/>
          <w:szCs w:val="24"/>
        </w:rPr>
        <w:t>μια</w:t>
      </w:r>
      <w:r w:rsidRPr="00D42E24">
        <w:rPr>
          <w:rFonts w:eastAsia="Times New Roman"/>
          <w:szCs w:val="24"/>
        </w:rPr>
        <w:t xml:space="preserve"> </w:t>
      </w:r>
      <w:r>
        <w:rPr>
          <w:rFonts w:eastAsia="Times New Roman"/>
          <w:szCs w:val="24"/>
        </w:rPr>
        <w:t>π</w:t>
      </w:r>
      <w:r w:rsidRPr="00D42E24">
        <w:rPr>
          <w:rFonts w:eastAsia="Times New Roman"/>
          <w:szCs w:val="24"/>
        </w:rPr>
        <w:t>ροοδευτική της χώρας και να δώσει ψήφο εμπιστοσύνης στην Κυβέρνηση</w:t>
      </w:r>
      <w:r>
        <w:rPr>
          <w:rFonts w:eastAsia="Times New Roman"/>
          <w:szCs w:val="24"/>
        </w:rPr>
        <w:t>.</w:t>
      </w:r>
    </w:p>
    <w:p w14:paraId="1286C6AA" w14:textId="77777777" w:rsidR="000402FE" w:rsidRDefault="007623D8">
      <w:pPr>
        <w:spacing w:line="600" w:lineRule="auto"/>
        <w:ind w:firstLine="720"/>
        <w:jc w:val="both"/>
        <w:rPr>
          <w:rFonts w:eastAsia="Times New Roman"/>
          <w:szCs w:val="24"/>
        </w:rPr>
      </w:pPr>
      <w:r w:rsidRPr="00D42E24">
        <w:rPr>
          <w:rFonts w:eastAsia="Times New Roman"/>
          <w:szCs w:val="24"/>
        </w:rPr>
        <w:t>Σας ευχαριστώ πολύ</w:t>
      </w:r>
      <w:r>
        <w:rPr>
          <w:rFonts w:eastAsia="Times New Roman"/>
          <w:szCs w:val="24"/>
        </w:rPr>
        <w:t>.</w:t>
      </w:r>
    </w:p>
    <w:p w14:paraId="1286C6AB" w14:textId="77777777" w:rsidR="000402FE" w:rsidRDefault="007623D8">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w:t>
      </w:r>
      <w:r w:rsidRPr="00655E34">
        <w:rPr>
          <w:rFonts w:eastAsia="Times New Roman" w:cs="Times New Roman"/>
          <w:szCs w:val="24"/>
        </w:rPr>
        <w:t>ην πτέρυγα του ΣΥΡΙΖΑ)</w:t>
      </w:r>
    </w:p>
    <w:p w14:paraId="1286C6AC" w14:textId="77777777" w:rsidR="000402FE" w:rsidRDefault="007623D8">
      <w:pPr>
        <w:spacing w:line="600" w:lineRule="auto"/>
        <w:ind w:firstLine="720"/>
        <w:jc w:val="both"/>
        <w:rPr>
          <w:rFonts w:eastAsia="Times New Roman" w:cs="Times New Roman"/>
          <w:b/>
          <w:szCs w:val="24"/>
        </w:rPr>
      </w:pPr>
      <w:r w:rsidRPr="006B6276">
        <w:rPr>
          <w:rFonts w:eastAsia="Times New Roman" w:cs="Times New Roman"/>
          <w:b/>
          <w:szCs w:val="24"/>
        </w:rPr>
        <w:t xml:space="preserve">ΠΡΟΕΔΡΕΥΩΝ (Σπυρίδων Λυκούδης): </w:t>
      </w:r>
      <w:r>
        <w:rPr>
          <w:rFonts w:eastAsia="Times New Roman" w:cs="Times New Roman"/>
          <w:szCs w:val="24"/>
        </w:rPr>
        <w:t xml:space="preserve">Ευχαριστώ, κυρία Υπουργέ. </w:t>
      </w:r>
      <w:r>
        <w:rPr>
          <w:rFonts w:eastAsia="Times New Roman"/>
          <w:szCs w:val="24"/>
        </w:rPr>
        <w:t xml:space="preserve"> </w:t>
      </w:r>
    </w:p>
    <w:p w14:paraId="1286C6AD" w14:textId="77777777" w:rsidR="000402FE" w:rsidRDefault="007623D8">
      <w:pPr>
        <w:spacing w:line="600" w:lineRule="auto"/>
        <w:ind w:firstLine="720"/>
        <w:jc w:val="both"/>
        <w:rPr>
          <w:rFonts w:eastAsia="Times New Roman"/>
          <w:szCs w:val="24"/>
        </w:rPr>
      </w:pPr>
      <w:r>
        <w:rPr>
          <w:rFonts w:eastAsia="Times New Roman"/>
          <w:szCs w:val="24"/>
        </w:rPr>
        <w:t xml:space="preserve">Τον λόγο έχει η Υπουργός </w:t>
      </w:r>
      <w:r>
        <w:rPr>
          <w:rFonts w:eastAsia="Times New Roman"/>
          <w:szCs w:val="24"/>
        </w:rPr>
        <w:t>κ.</w:t>
      </w:r>
      <w:r w:rsidRPr="00E76C71">
        <w:rPr>
          <w:rFonts w:eastAsia="Times New Roman"/>
          <w:szCs w:val="24"/>
        </w:rPr>
        <w:t xml:space="preserve"> </w:t>
      </w:r>
      <w:r w:rsidRPr="00E76C71">
        <w:rPr>
          <w:rFonts w:eastAsia="Times New Roman"/>
          <w:szCs w:val="24"/>
        </w:rPr>
        <w:t>Έφη Αχτσιόγλου</w:t>
      </w:r>
      <w:r>
        <w:rPr>
          <w:rFonts w:eastAsia="Times New Roman"/>
          <w:szCs w:val="24"/>
        </w:rPr>
        <w:t>.</w:t>
      </w:r>
    </w:p>
    <w:p w14:paraId="1286C6AE" w14:textId="77777777" w:rsidR="000402FE" w:rsidRDefault="007623D8">
      <w:pPr>
        <w:spacing w:line="600" w:lineRule="auto"/>
        <w:ind w:firstLine="720"/>
        <w:jc w:val="both"/>
        <w:rPr>
          <w:rFonts w:eastAsia="Times New Roman"/>
          <w:szCs w:val="24"/>
        </w:rPr>
      </w:pPr>
      <w:r w:rsidRPr="00C565BB">
        <w:rPr>
          <w:rFonts w:eastAsia="Times New Roman" w:cs="Times New Roman"/>
          <w:b/>
          <w:szCs w:val="24"/>
        </w:rPr>
        <w:t>ΕΦΗ ΑΧΤΣΙΟΓΛΟΥ (Υπουργός Εργασίας, Κοινωνικής Ασφάλι</w:t>
      </w:r>
      <w:r>
        <w:rPr>
          <w:rFonts w:eastAsia="Times New Roman" w:cs="Times New Roman"/>
          <w:b/>
          <w:szCs w:val="24"/>
        </w:rPr>
        <w:t>σης και Κοινωνικής Αλληλεγγύης):</w:t>
      </w:r>
      <w:r w:rsidRPr="00E76C71">
        <w:rPr>
          <w:rFonts w:eastAsia="Times New Roman"/>
          <w:szCs w:val="24"/>
        </w:rPr>
        <w:t xml:space="preserve"> </w:t>
      </w:r>
      <w:r>
        <w:rPr>
          <w:rFonts w:eastAsia="Times New Roman"/>
          <w:szCs w:val="24"/>
        </w:rPr>
        <w:t>Ε</w:t>
      </w:r>
      <w:r w:rsidRPr="00D42E24">
        <w:rPr>
          <w:rFonts w:eastAsia="Times New Roman"/>
          <w:szCs w:val="24"/>
        </w:rPr>
        <w:t>υχαριστώ</w:t>
      </w:r>
      <w:r>
        <w:rPr>
          <w:rFonts w:eastAsia="Times New Roman"/>
          <w:szCs w:val="24"/>
        </w:rPr>
        <w:t>.</w:t>
      </w:r>
    </w:p>
    <w:p w14:paraId="1286C6AF" w14:textId="77777777" w:rsidR="000402FE" w:rsidRDefault="007623D8">
      <w:pPr>
        <w:spacing w:line="600" w:lineRule="auto"/>
        <w:ind w:firstLine="720"/>
        <w:jc w:val="both"/>
        <w:rPr>
          <w:rFonts w:eastAsia="Times New Roman"/>
          <w:szCs w:val="24"/>
        </w:rPr>
      </w:pPr>
      <w:r>
        <w:rPr>
          <w:rFonts w:eastAsia="Times New Roman"/>
          <w:szCs w:val="24"/>
        </w:rPr>
        <w:lastRenderedPageBreak/>
        <w:t>Κ</w:t>
      </w:r>
      <w:r w:rsidRPr="00D42E24">
        <w:rPr>
          <w:rFonts w:eastAsia="Times New Roman"/>
          <w:szCs w:val="24"/>
        </w:rPr>
        <w:t>υρίες και κύριοι Βουλευτές</w:t>
      </w:r>
      <w:r>
        <w:rPr>
          <w:rFonts w:eastAsia="Times New Roman"/>
          <w:szCs w:val="24"/>
        </w:rPr>
        <w:t>,</w:t>
      </w:r>
      <w:r w:rsidRPr="00D42E24">
        <w:rPr>
          <w:rFonts w:eastAsia="Times New Roman"/>
          <w:szCs w:val="24"/>
        </w:rPr>
        <w:t xml:space="preserve"> απόψε η Βουλή καλείται να πάρει </w:t>
      </w:r>
      <w:r>
        <w:rPr>
          <w:rFonts w:eastAsia="Times New Roman"/>
          <w:szCs w:val="24"/>
        </w:rPr>
        <w:t>μια</w:t>
      </w:r>
      <w:r w:rsidRPr="00D42E24">
        <w:rPr>
          <w:rFonts w:eastAsia="Times New Roman"/>
          <w:szCs w:val="24"/>
        </w:rPr>
        <w:t xml:space="preserve"> εξαιρετικά κρίσιμη απόφαση</w:t>
      </w:r>
      <w:r>
        <w:rPr>
          <w:rFonts w:eastAsia="Times New Roman"/>
          <w:szCs w:val="24"/>
        </w:rPr>
        <w:t>,</w:t>
      </w:r>
      <w:r w:rsidRPr="00D42E24">
        <w:rPr>
          <w:rFonts w:eastAsia="Times New Roman"/>
          <w:szCs w:val="24"/>
        </w:rPr>
        <w:t xml:space="preserve"> την απόφαση αν θα στηρίξει αυτή την Κυβέρνηση </w:t>
      </w:r>
      <w:r>
        <w:rPr>
          <w:rFonts w:eastAsia="Times New Roman"/>
          <w:szCs w:val="24"/>
        </w:rPr>
        <w:t xml:space="preserve">για </w:t>
      </w:r>
      <w:r w:rsidRPr="00D42E24">
        <w:rPr>
          <w:rFonts w:eastAsia="Times New Roman"/>
          <w:szCs w:val="24"/>
        </w:rPr>
        <w:t xml:space="preserve">να συνεχίσει και να ολοκληρώσει το έργο της και τη </w:t>
      </w:r>
      <w:r>
        <w:rPr>
          <w:rFonts w:eastAsia="Times New Roman"/>
          <w:szCs w:val="24"/>
        </w:rPr>
        <w:t>σ</w:t>
      </w:r>
      <w:r w:rsidRPr="00D42E24">
        <w:rPr>
          <w:rFonts w:eastAsia="Times New Roman"/>
          <w:szCs w:val="24"/>
        </w:rPr>
        <w:t>υνταγματική της θητεία μέχρι τον Οκτώβριο του 2019</w:t>
      </w:r>
      <w:r>
        <w:rPr>
          <w:rFonts w:eastAsia="Times New Roman"/>
          <w:szCs w:val="24"/>
        </w:rPr>
        <w:t>.</w:t>
      </w:r>
      <w:r w:rsidRPr="00D42E24">
        <w:rPr>
          <w:rFonts w:eastAsia="Times New Roman"/>
          <w:szCs w:val="24"/>
        </w:rPr>
        <w:t xml:space="preserve"> </w:t>
      </w:r>
      <w:r>
        <w:rPr>
          <w:rFonts w:eastAsia="Times New Roman"/>
          <w:szCs w:val="24"/>
        </w:rPr>
        <w:t>Και α</w:t>
      </w:r>
      <w:r w:rsidRPr="00D42E24">
        <w:rPr>
          <w:rFonts w:eastAsia="Times New Roman"/>
          <w:szCs w:val="24"/>
        </w:rPr>
        <w:t xml:space="preserve">υτό είναι το πολύ συγκεκριμένο </w:t>
      </w:r>
      <w:r>
        <w:rPr>
          <w:rFonts w:eastAsia="Times New Roman"/>
          <w:szCs w:val="24"/>
        </w:rPr>
        <w:t xml:space="preserve">και </w:t>
      </w:r>
      <w:r w:rsidRPr="00D42E24">
        <w:rPr>
          <w:rFonts w:eastAsia="Times New Roman"/>
          <w:szCs w:val="24"/>
        </w:rPr>
        <w:t>ξεκάθαρο ερώτημα</w:t>
      </w:r>
      <w:r>
        <w:rPr>
          <w:rFonts w:eastAsia="Times New Roman"/>
          <w:szCs w:val="24"/>
        </w:rPr>
        <w:t>,</w:t>
      </w:r>
      <w:r w:rsidRPr="00D42E24">
        <w:rPr>
          <w:rFonts w:eastAsia="Times New Roman"/>
          <w:szCs w:val="24"/>
        </w:rPr>
        <w:t xml:space="preserve"> </w:t>
      </w:r>
      <w:r>
        <w:rPr>
          <w:rFonts w:eastAsia="Times New Roman"/>
          <w:szCs w:val="24"/>
        </w:rPr>
        <w:t>από το</w:t>
      </w:r>
      <w:r w:rsidRPr="00D42E24">
        <w:rPr>
          <w:rFonts w:eastAsia="Times New Roman"/>
          <w:szCs w:val="24"/>
        </w:rPr>
        <w:t xml:space="preserve"> οποίο </w:t>
      </w:r>
      <w:r>
        <w:rPr>
          <w:rFonts w:eastAsia="Times New Roman"/>
          <w:szCs w:val="24"/>
        </w:rPr>
        <w:t>κ</w:t>
      </w:r>
      <w:r w:rsidRPr="00D42E24">
        <w:rPr>
          <w:rFonts w:eastAsia="Times New Roman"/>
          <w:szCs w:val="24"/>
        </w:rPr>
        <w:t>ανείς δεν μπορεί να</w:t>
      </w:r>
      <w:r>
        <w:rPr>
          <w:rFonts w:eastAsia="Times New Roman"/>
          <w:szCs w:val="24"/>
        </w:rPr>
        <w:t xml:space="preserve"> υπεκφύγει.</w:t>
      </w:r>
    </w:p>
    <w:p w14:paraId="1286C6B0" w14:textId="77777777" w:rsidR="000402FE" w:rsidRDefault="007623D8">
      <w:pPr>
        <w:spacing w:line="600" w:lineRule="auto"/>
        <w:ind w:firstLine="720"/>
        <w:jc w:val="both"/>
        <w:rPr>
          <w:rFonts w:eastAsia="Times New Roman"/>
          <w:szCs w:val="24"/>
        </w:rPr>
      </w:pPr>
      <w:r>
        <w:rPr>
          <w:rFonts w:eastAsia="Times New Roman"/>
          <w:szCs w:val="24"/>
        </w:rPr>
        <w:t>Το ερώτημα είναι σαφές. Ζητά ξεκάθαρη θέση. Και ακριβώς επειδή</w:t>
      </w:r>
      <w:r w:rsidRPr="00D42E24">
        <w:rPr>
          <w:rFonts w:eastAsia="Times New Roman"/>
          <w:szCs w:val="24"/>
        </w:rPr>
        <w:t xml:space="preserve"> είναι τόσο σαφές και τόσο κρίσιμο</w:t>
      </w:r>
      <w:r>
        <w:rPr>
          <w:rFonts w:eastAsia="Times New Roman"/>
          <w:szCs w:val="24"/>
        </w:rPr>
        <w:t>,</w:t>
      </w:r>
      <w:r w:rsidRPr="00D42E24">
        <w:rPr>
          <w:rFonts w:eastAsia="Times New Roman"/>
          <w:szCs w:val="24"/>
        </w:rPr>
        <w:t xml:space="preserve"> </w:t>
      </w:r>
      <w:r>
        <w:rPr>
          <w:rFonts w:eastAsia="Times New Roman"/>
          <w:szCs w:val="24"/>
        </w:rPr>
        <w:t>ν</w:t>
      </w:r>
      <w:r w:rsidRPr="00D42E24">
        <w:rPr>
          <w:rFonts w:eastAsia="Times New Roman"/>
          <w:szCs w:val="24"/>
        </w:rPr>
        <w:t>ομίζω πως αξίζει σε αυτή</w:t>
      </w:r>
      <w:r>
        <w:rPr>
          <w:rFonts w:eastAsia="Times New Roman"/>
          <w:szCs w:val="24"/>
        </w:rPr>
        <w:t>ν</w:t>
      </w:r>
      <w:r w:rsidRPr="00D42E24">
        <w:rPr>
          <w:rFonts w:eastAsia="Times New Roman"/>
          <w:szCs w:val="24"/>
        </w:rPr>
        <w:t xml:space="preserve"> τη συζήτηση </w:t>
      </w:r>
      <w:r>
        <w:rPr>
          <w:rFonts w:eastAsia="Times New Roman"/>
          <w:szCs w:val="24"/>
        </w:rPr>
        <w:t xml:space="preserve">και </w:t>
      </w:r>
      <w:r w:rsidRPr="00D42E24">
        <w:rPr>
          <w:rFonts w:eastAsia="Times New Roman"/>
          <w:szCs w:val="24"/>
        </w:rPr>
        <w:t>στο</w:t>
      </w:r>
      <w:r>
        <w:rPr>
          <w:rFonts w:eastAsia="Times New Roman"/>
          <w:szCs w:val="24"/>
        </w:rPr>
        <w:t>ν</w:t>
      </w:r>
      <w:r w:rsidRPr="00D42E24">
        <w:rPr>
          <w:rFonts w:eastAsia="Times New Roman"/>
          <w:szCs w:val="24"/>
        </w:rPr>
        <w:t xml:space="preserve"> χρόνο που </w:t>
      </w:r>
      <w:r>
        <w:rPr>
          <w:rFonts w:eastAsia="Times New Roman"/>
          <w:szCs w:val="24"/>
        </w:rPr>
        <w:t>έ</w:t>
      </w:r>
      <w:r w:rsidRPr="00D42E24">
        <w:rPr>
          <w:rFonts w:eastAsia="Times New Roman"/>
          <w:szCs w:val="24"/>
        </w:rPr>
        <w:t>χω να αναφερθώ συνολικά στο έργο</w:t>
      </w:r>
      <w:r w:rsidRPr="00D42E24">
        <w:rPr>
          <w:rFonts w:eastAsia="Times New Roman"/>
          <w:szCs w:val="24"/>
        </w:rPr>
        <w:t xml:space="preserve"> αυτής της Κυβέρνησης αυτά τα τέσσερα χρόνια</w:t>
      </w:r>
      <w:r>
        <w:rPr>
          <w:rFonts w:eastAsia="Times New Roman"/>
          <w:szCs w:val="24"/>
        </w:rPr>
        <w:t>,</w:t>
      </w:r>
      <w:r w:rsidRPr="00D42E24">
        <w:rPr>
          <w:rFonts w:eastAsia="Times New Roman"/>
          <w:szCs w:val="24"/>
        </w:rPr>
        <w:t xml:space="preserve"> με αναφορά στις δεσμεύσεις</w:t>
      </w:r>
      <w:r>
        <w:rPr>
          <w:rFonts w:eastAsia="Times New Roman"/>
          <w:szCs w:val="24"/>
        </w:rPr>
        <w:t>,</w:t>
      </w:r>
      <w:r w:rsidRPr="00D42E24">
        <w:rPr>
          <w:rFonts w:eastAsia="Times New Roman"/>
          <w:szCs w:val="24"/>
        </w:rPr>
        <w:t xml:space="preserve"> βέβαια</w:t>
      </w:r>
      <w:r>
        <w:rPr>
          <w:rFonts w:eastAsia="Times New Roman"/>
          <w:szCs w:val="24"/>
        </w:rPr>
        <w:t>,</w:t>
      </w:r>
      <w:r w:rsidRPr="00D42E24">
        <w:rPr>
          <w:rFonts w:eastAsia="Times New Roman"/>
          <w:szCs w:val="24"/>
        </w:rPr>
        <w:t xml:space="preserve"> που είχαμε αναλάβει</w:t>
      </w:r>
      <w:r>
        <w:rPr>
          <w:rFonts w:eastAsia="Times New Roman"/>
          <w:szCs w:val="24"/>
        </w:rPr>
        <w:t xml:space="preserve"> -ν</w:t>
      </w:r>
      <w:r w:rsidRPr="00D42E24">
        <w:rPr>
          <w:rFonts w:eastAsia="Times New Roman"/>
          <w:szCs w:val="24"/>
        </w:rPr>
        <w:t>ομίζ</w:t>
      </w:r>
      <w:r>
        <w:rPr>
          <w:rFonts w:eastAsia="Times New Roman"/>
          <w:szCs w:val="24"/>
        </w:rPr>
        <w:t>ω</w:t>
      </w:r>
      <w:r w:rsidRPr="00D42E24">
        <w:rPr>
          <w:rFonts w:eastAsia="Times New Roman"/>
          <w:szCs w:val="24"/>
        </w:rPr>
        <w:t xml:space="preserve"> ότι μόνο έτσι </w:t>
      </w:r>
      <w:r>
        <w:rPr>
          <w:rFonts w:eastAsia="Times New Roman"/>
          <w:szCs w:val="24"/>
        </w:rPr>
        <w:t>μ</w:t>
      </w:r>
      <w:r w:rsidRPr="00D42E24">
        <w:rPr>
          <w:rFonts w:eastAsia="Times New Roman"/>
          <w:szCs w:val="24"/>
        </w:rPr>
        <w:t xml:space="preserve">πορεί </w:t>
      </w:r>
      <w:r>
        <w:rPr>
          <w:rFonts w:eastAsia="Times New Roman"/>
          <w:szCs w:val="24"/>
        </w:rPr>
        <w:t xml:space="preserve">κανείς </w:t>
      </w:r>
      <w:r w:rsidRPr="00D42E24">
        <w:rPr>
          <w:rFonts w:eastAsia="Times New Roman"/>
          <w:szCs w:val="24"/>
        </w:rPr>
        <w:t>να αξιολογήσει την ορθότητα ενός έργου</w:t>
      </w:r>
      <w:r>
        <w:rPr>
          <w:rFonts w:eastAsia="Times New Roman"/>
          <w:szCs w:val="24"/>
        </w:rPr>
        <w:t>,</w:t>
      </w:r>
      <w:r w:rsidRPr="00D42E24">
        <w:rPr>
          <w:rFonts w:eastAsia="Times New Roman"/>
          <w:szCs w:val="24"/>
        </w:rPr>
        <w:t xml:space="preserve"> </w:t>
      </w:r>
      <w:r>
        <w:rPr>
          <w:rFonts w:eastAsia="Times New Roman"/>
          <w:szCs w:val="24"/>
        </w:rPr>
        <w:t>α</w:t>
      </w:r>
      <w:r w:rsidRPr="00D42E24">
        <w:rPr>
          <w:rFonts w:eastAsia="Times New Roman"/>
          <w:szCs w:val="24"/>
        </w:rPr>
        <w:t>ν μπορεί να το συγκρίνει με τις δεσμεύσεις που είχαν αναληφθεί</w:t>
      </w:r>
      <w:r>
        <w:rPr>
          <w:rFonts w:eastAsia="Times New Roman"/>
          <w:szCs w:val="24"/>
        </w:rPr>
        <w:t>-</w:t>
      </w:r>
      <w:r w:rsidRPr="00D42E24">
        <w:rPr>
          <w:rFonts w:eastAsia="Times New Roman"/>
          <w:szCs w:val="24"/>
        </w:rPr>
        <w:t xml:space="preserve"> και </w:t>
      </w:r>
      <w:r>
        <w:rPr>
          <w:rFonts w:eastAsia="Times New Roman"/>
          <w:szCs w:val="24"/>
        </w:rPr>
        <w:t>σ</w:t>
      </w:r>
      <w:r w:rsidRPr="00D42E24">
        <w:rPr>
          <w:rFonts w:eastAsia="Times New Roman"/>
          <w:szCs w:val="24"/>
        </w:rPr>
        <w:t>ε τι ακρ</w:t>
      </w:r>
      <w:r w:rsidRPr="00D42E24">
        <w:rPr>
          <w:rFonts w:eastAsia="Times New Roman"/>
          <w:szCs w:val="24"/>
        </w:rPr>
        <w:t>ιβώς συνίσταται η συνέχιση αυτού του έργου</w:t>
      </w:r>
      <w:r>
        <w:rPr>
          <w:rFonts w:eastAsia="Times New Roman"/>
          <w:szCs w:val="24"/>
        </w:rPr>
        <w:t>.</w:t>
      </w:r>
      <w:r w:rsidRPr="00D42E24">
        <w:rPr>
          <w:rFonts w:eastAsia="Times New Roman"/>
          <w:szCs w:val="24"/>
        </w:rPr>
        <w:t xml:space="preserve"> Νομίζω πως αυτό συνιστά και το</w:t>
      </w:r>
      <w:r>
        <w:rPr>
          <w:rFonts w:eastAsia="Times New Roman"/>
          <w:szCs w:val="24"/>
        </w:rPr>
        <w:t>ν</w:t>
      </w:r>
      <w:r w:rsidRPr="00D42E24">
        <w:rPr>
          <w:rFonts w:eastAsia="Times New Roman"/>
          <w:szCs w:val="24"/>
        </w:rPr>
        <w:t xml:space="preserve"> σεβασμό εντέλει του Κοινοβουλίου</w:t>
      </w:r>
      <w:r>
        <w:rPr>
          <w:rFonts w:eastAsia="Times New Roman"/>
          <w:szCs w:val="24"/>
        </w:rPr>
        <w:t>,</w:t>
      </w:r>
      <w:r w:rsidRPr="00D42E24">
        <w:rPr>
          <w:rFonts w:eastAsia="Times New Roman"/>
          <w:szCs w:val="24"/>
        </w:rPr>
        <w:t xml:space="preserve"> να ζητάς την εμπιστοσύνη του</w:t>
      </w:r>
      <w:r>
        <w:rPr>
          <w:rFonts w:eastAsia="Times New Roman"/>
          <w:szCs w:val="24"/>
        </w:rPr>
        <w:t>,</w:t>
      </w:r>
      <w:r w:rsidRPr="00D42E24">
        <w:rPr>
          <w:rFonts w:eastAsia="Times New Roman"/>
          <w:szCs w:val="24"/>
        </w:rPr>
        <w:t xml:space="preserve"> ξεκαθαρίζοντας τις επόμενες πράξεις σου και τις προθέσεις σου</w:t>
      </w:r>
      <w:r>
        <w:rPr>
          <w:rFonts w:eastAsia="Times New Roman"/>
          <w:szCs w:val="24"/>
        </w:rPr>
        <w:t>.</w:t>
      </w:r>
    </w:p>
    <w:p w14:paraId="1286C6B1" w14:textId="77777777" w:rsidR="000402FE" w:rsidRDefault="007623D8">
      <w:pPr>
        <w:spacing w:line="600" w:lineRule="auto"/>
        <w:ind w:firstLine="720"/>
        <w:jc w:val="both"/>
        <w:rPr>
          <w:rFonts w:eastAsia="Times New Roman"/>
          <w:szCs w:val="24"/>
        </w:rPr>
      </w:pPr>
      <w:r>
        <w:rPr>
          <w:rFonts w:eastAsia="Times New Roman"/>
          <w:szCs w:val="24"/>
        </w:rPr>
        <w:lastRenderedPageBreak/>
        <w:t>Πριν από τέσσερα χρόνια ξ</w:t>
      </w:r>
      <w:r w:rsidRPr="00D42E24">
        <w:rPr>
          <w:rFonts w:eastAsia="Times New Roman"/>
          <w:szCs w:val="24"/>
        </w:rPr>
        <w:t xml:space="preserve">εκινήσαμε </w:t>
      </w:r>
      <w:r>
        <w:rPr>
          <w:rFonts w:eastAsia="Times New Roman"/>
          <w:szCs w:val="24"/>
        </w:rPr>
        <w:t>μια μεγάλη προσπάθ</w:t>
      </w:r>
      <w:r>
        <w:rPr>
          <w:rFonts w:eastAsia="Times New Roman"/>
          <w:szCs w:val="24"/>
        </w:rPr>
        <w:t xml:space="preserve">εια με </w:t>
      </w:r>
      <w:r w:rsidRPr="00D42E24">
        <w:rPr>
          <w:rFonts w:eastAsia="Times New Roman"/>
          <w:szCs w:val="24"/>
        </w:rPr>
        <w:t xml:space="preserve">τέσσερις </w:t>
      </w:r>
      <w:r>
        <w:rPr>
          <w:rFonts w:eastAsia="Times New Roman"/>
          <w:szCs w:val="24"/>
        </w:rPr>
        <w:t xml:space="preserve">κορυφαίες δεσμεύσεις απέναντι στην ελληνική </w:t>
      </w:r>
      <w:r w:rsidRPr="00D42E24">
        <w:rPr>
          <w:rFonts w:eastAsia="Times New Roman"/>
          <w:szCs w:val="24"/>
        </w:rPr>
        <w:t>κοινωνία</w:t>
      </w:r>
      <w:r>
        <w:rPr>
          <w:rFonts w:eastAsia="Times New Roman"/>
          <w:szCs w:val="24"/>
        </w:rPr>
        <w:t>.</w:t>
      </w:r>
      <w:r w:rsidRPr="00D42E24">
        <w:rPr>
          <w:rFonts w:eastAsia="Times New Roman"/>
          <w:szCs w:val="24"/>
        </w:rPr>
        <w:t xml:space="preserve"> </w:t>
      </w:r>
      <w:r>
        <w:rPr>
          <w:rFonts w:eastAsia="Times New Roman"/>
          <w:szCs w:val="24"/>
        </w:rPr>
        <w:t xml:space="preserve">Πρώτον, </w:t>
      </w:r>
      <w:r w:rsidRPr="00D42E24">
        <w:rPr>
          <w:rFonts w:eastAsia="Times New Roman"/>
          <w:szCs w:val="24"/>
        </w:rPr>
        <w:t>να βγάλουμε τη χώρα από τα μνημόνια</w:t>
      </w:r>
      <w:r>
        <w:rPr>
          <w:rFonts w:eastAsia="Times New Roman"/>
          <w:szCs w:val="24"/>
        </w:rPr>
        <w:t>. Δεύτερον, να το</w:t>
      </w:r>
      <w:r w:rsidRPr="00D42E24">
        <w:rPr>
          <w:rFonts w:eastAsia="Times New Roman"/>
          <w:szCs w:val="24"/>
        </w:rPr>
        <w:t xml:space="preserve"> κάνουμε αυτό</w:t>
      </w:r>
      <w:r>
        <w:rPr>
          <w:rFonts w:eastAsia="Times New Roman"/>
          <w:szCs w:val="24"/>
        </w:rPr>
        <w:t>,</w:t>
      </w:r>
      <w:r w:rsidRPr="00D42E24">
        <w:rPr>
          <w:rFonts w:eastAsia="Times New Roman"/>
          <w:szCs w:val="24"/>
        </w:rPr>
        <w:t xml:space="preserve"> όχι αδιαφορώντ</w:t>
      </w:r>
      <w:r>
        <w:rPr>
          <w:rFonts w:eastAsia="Times New Roman"/>
          <w:szCs w:val="24"/>
        </w:rPr>
        <w:t xml:space="preserve">ας για τις κοινωνικές συνέπειες, </w:t>
      </w:r>
      <w:r w:rsidRPr="00D42E24">
        <w:rPr>
          <w:rFonts w:eastAsia="Times New Roman"/>
          <w:szCs w:val="24"/>
        </w:rPr>
        <w:t>αλλά προστατεύοντας τα πιο ευάλωτα κοινωνικά στρώματα</w:t>
      </w:r>
      <w:r>
        <w:rPr>
          <w:rFonts w:eastAsia="Times New Roman"/>
          <w:szCs w:val="24"/>
        </w:rPr>
        <w:t>. Τρίτον, ν</w:t>
      </w:r>
      <w:r>
        <w:rPr>
          <w:rFonts w:eastAsia="Times New Roman"/>
          <w:szCs w:val="24"/>
        </w:rPr>
        <w:t>α θέσουμε</w:t>
      </w:r>
      <w:r w:rsidRPr="00D42E24">
        <w:rPr>
          <w:rFonts w:eastAsia="Times New Roman"/>
          <w:szCs w:val="24"/>
        </w:rPr>
        <w:t xml:space="preserve"> τα θεμέλια για την επόμενη περίοδο</w:t>
      </w:r>
      <w:r>
        <w:rPr>
          <w:rFonts w:eastAsia="Times New Roman"/>
          <w:szCs w:val="24"/>
        </w:rPr>
        <w:t>,</w:t>
      </w:r>
      <w:r w:rsidRPr="00D42E24">
        <w:rPr>
          <w:rFonts w:eastAsia="Times New Roman"/>
          <w:szCs w:val="24"/>
        </w:rPr>
        <w:t xml:space="preserve"> για </w:t>
      </w:r>
      <w:r>
        <w:rPr>
          <w:rFonts w:eastAsia="Times New Roman"/>
          <w:szCs w:val="24"/>
        </w:rPr>
        <w:t>μια</w:t>
      </w:r>
      <w:r w:rsidRPr="00D42E24">
        <w:rPr>
          <w:rFonts w:eastAsia="Times New Roman"/>
          <w:szCs w:val="24"/>
        </w:rPr>
        <w:t xml:space="preserve"> δίκαιη ανάπτυξη με επίκεντρο την αξιοπρεπή εργασία και το στιβαρό κοινωνικό κράτος</w:t>
      </w:r>
      <w:r>
        <w:rPr>
          <w:rFonts w:eastAsia="Times New Roman"/>
          <w:szCs w:val="24"/>
        </w:rPr>
        <w:t xml:space="preserve">. Τέταρτον, </w:t>
      </w:r>
      <w:r w:rsidRPr="00D42E24">
        <w:rPr>
          <w:rFonts w:eastAsia="Times New Roman"/>
          <w:szCs w:val="24"/>
        </w:rPr>
        <w:t xml:space="preserve">να βγάλουμε τη χώρα </w:t>
      </w:r>
      <w:r>
        <w:rPr>
          <w:rFonts w:eastAsia="Times New Roman"/>
          <w:szCs w:val="24"/>
        </w:rPr>
        <w:t xml:space="preserve">από το καθεστώς της διεθνούς απαξίας και υποτίμησης </w:t>
      </w:r>
      <w:r w:rsidRPr="00D42E24">
        <w:rPr>
          <w:rFonts w:eastAsia="Times New Roman"/>
          <w:szCs w:val="24"/>
        </w:rPr>
        <w:t xml:space="preserve">που είχε περιέλθει την προηγούμενη </w:t>
      </w:r>
      <w:r w:rsidRPr="00D42E24">
        <w:rPr>
          <w:rFonts w:eastAsia="Times New Roman"/>
          <w:szCs w:val="24"/>
        </w:rPr>
        <w:t>περίοδο</w:t>
      </w:r>
      <w:r>
        <w:rPr>
          <w:rFonts w:eastAsia="Times New Roman"/>
          <w:szCs w:val="24"/>
        </w:rPr>
        <w:t>,</w:t>
      </w:r>
      <w:r w:rsidRPr="00D42E24">
        <w:rPr>
          <w:rFonts w:eastAsia="Times New Roman"/>
          <w:szCs w:val="24"/>
        </w:rPr>
        <w:t xml:space="preserve"> αναβαθμίζοντας τη θέση της στο </w:t>
      </w:r>
      <w:r>
        <w:rPr>
          <w:rFonts w:eastAsia="Times New Roman"/>
          <w:szCs w:val="24"/>
        </w:rPr>
        <w:t>δ</w:t>
      </w:r>
      <w:r w:rsidRPr="00D42E24">
        <w:rPr>
          <w:rFonts w:eastAsia="Times New Roman"/>
          <w:szCs w:val="24"/>
        </w:rPr>
        <w:t>ιεθνές στερέωμα</w:t>
      </w:r>
      <w:r>
        <w:rPr>
          <w:rFonts w:eastAsia="Times New Roman"/>
          <w:szCs w:val="24"/>
        </w:rPr>
        <w:t>.</w:t>
      </w:r>
    </w:p>
    <w:p w14:paraId="1286C6B2" w14:textId="77777777" w:rsidR="000402FE" w:rsidRDefault="007623D8">
      <w:pPr>
        <w:spacing w:line="600" w:lineRule="auto"/>
        <w:ind w:firstLine="720"/>
        <w:jc w:val="both"/>
        <w:rPr>
          <w:rFonts w:eastAsia="Times New Roman"/>
          <w:szCs w:val="24"/>
        </w:rPr>
      </w:pPr>
      <w:r>
        <w:rPr>
          <w:rFonts w:eastAsia="Times New Roman"/>
          <w:szCs w:val="24"/>
        </w:rPr>
        <w:t>Ν</w:t>
      </w:r>
      <w:r w:rsidRPr="00D42E24">
        <w:rPr>
          <w:rFonts w:eastAsia="Times New Roman"/>
          <w:szCs w:val="24"/>
        </w:rPr>
        <w:t>ομίζω πως σήμερα</w:t>
      </w:r>
      <w:r>
        <w:rPr>
          <w:rFonts w:eastAsia="Times New Roman"/>
          <w:szCs w:val="24"/>
        </w:rPr>
        <w:t>,</w:t>
      </w:r>
      <w:r w:rsidRPr="00D42E24">
        <w:rPr>
          <w:rFonts w:eastAsia="Times New Roman"/>
          <w:szCs w:val="24"/>
        </w:rPr>
        <w:t xml:space="preserve"> τέσσερα χρόνια μετά</w:t>
      </w:r>
      <w:r>
        <w:rPr>
          <w:rFonts w:eastAsia="Times New Roman"/>
          <w:szCs w:val="24"/>
        </w:rPr>
        <w:t>,</w:t>
      </w:r>
      <w:r w:rsidRPr="00D42E24">
        <w:rPr>
          <w:rFonts w:eastAsia="Times New Roman"/>
          <w:szCs w:val="24"/>
        </w:rPr>
        <w:t xml:space="preserve"> κανείς μπορεί να δει σε αυτές τις δεσμεύσεις ότι υπήρξαμε πιστοί και αφοσιωμένοι</w:t>
      </w:r>
      <w:r>
        <w:rPr>
          <w:rFonts w:eastAsia="Times New Roman"/>
          <w:szCs w:val="24"/>
        </w:rPr>
        <w:t>.</w:t>
      </w:r>
      <w:r w:rsidRPr="00D42E24">
        <w:rPr>
          <w:rFonts w:eastAsia="Times New Roman"/>
          <w:szCs w:val="24"/>
        </w:rPr>
        <w:t xml:space="preserve"> </w:t>
      </w:r>
      <w:r>
        <w:rPr>
          <w:rFonts w:eastAsia="Times New Roman"/>
          <w:szCs w:val="24"/>
        </w:rPr>
        <w:t>Ί</w:t>
      </w:r>
      <w:r w:rsidRPr="00D42E24">
        <w:rPr>
          <w:rFonts w:eastAsia="Times New Roman"/>
          <w:szCs w:val="24"/>
        </w:rPr>
        <w:t>σως να μην έχουν επιτευχθεί όλοι οι στόχοι στο ακέραιο</w:t>
      </w:r>
      <w:r>
        <w:rPr>
          <w:rFonts w:eastAsia="Times New Roman"/>
          <w:szCs w:val="24"/>
        </w:rPr>
        <w:t>,</w:t>
      </w:r>
      <w:r w:rsidRPr="00D42E24">
        <w:rPr>
          <w:rFonts w:eastAsia="Times New Roman"/>
          <w:szCs w:val="24"/>
        </w:rPr>
        <w:t xml:space="preserve"> αλλά δεν μπορεί καν</w:t>
      </w:r>
      <w:r w:rsidRPr="00D42E24">
        <w:rPr>
          <w:rFonts w:eastAsia="Times New Roman"/>
          <w:szCs w:val="24"/>
        </w:rPr>
        <w:t>είς να μην αναγνωρίσει</w:t>
      </w:r>
      <w:r>
        <w:rPr>
          <w:rFonts w:eastAsia="Times New Roman"/>
          <w:szCs w:val="24"/>
        </w:rPr>
        <w:t>,</w:t>
      </w:r>
      <w:r w:rsidRPr="00D42E24">
        <w:rPr>
          <w:rFonts w:eastAsia="Times New Roman"/>
          <w:szCs w:val="24"/>
        </w:rPr>
        <w:t xml:space="preserve"> αφ</w:t>
      </w:r>
      <w:r>
        <w:rPr>
          <w:rFonts w:eastAsia="Times New Roman"/>
          <w:szCs w:val="24"/>
        </w:rPr>
        <w:t xml:space="preserve">’ </w:t>
      </w:r>
      <w:r w:rsidRPr="00D42E24">
        <w:rPr>
          <w:rFonts w:eastAsia="Times New Roman"/>
          <w:szCs w:val="24"/>
        </w:rPr>
        <w:t>ενός ότι αυτές τις δεσμεύσεις τ</w:t>
      </w:r>
      <w:r>
        <w:rPr>
          <w:rFonts w:eastAsia="Times New Roman"/>
          <w:szCs w:val="24"/>
        </w:rPr>
        <w:t>ι</w:t>
      </w:r>
      <w:r w:rsidRPr="00D42E24">
        <w:rPr>
          <w:rFonts w:eastAsia="Times New Roman"/>
          <w:szCs w:val="24"/>
        </w:rPr>
        <w:t>ς υπηρετήσαμε και υπηρετούμε πιστά και με συνέπεια</w:t>
      </w:r>
      <w:r>
        <w:rPr>
          <w:rFonts w:eastAsia="Times New Roman"/>
          <w:szCs w:val="24"/>
        </w:rPr>
        <w:t>,</w:t>
      </w:r>
      <w:r w:rsidRPr="00D42E24">
        <w:rPr>
          <w:rFonts w:eastAsia="Times New Roman"/>
          <w:szCs w:val="24"/>
        </w:rPr>
        <w:t xml:space="preserve"> αφ</w:t>
      </w:r>
      <w:r>
        <w:rPr>
          <w:rFonts w:eastAsia="Times New Roman"/>
          <w:szCs w:val="24"/>
        </w:rPr>
        <w:t xml:space="preserve">’ </w:t>
      </w:r>
      <w:r w:rsidRPr="00D42E24">
        <w:rPr>
          <w:rFonts w:eastAsia="Times New Roman"/>
          <w:szCs w:val="24"/>
        </w:rPr>
        <w:t xml:space="preserve">ετέρου ότι η χώρα βρίσκεται σε </w:t>
      </w:r>
      <w:r>
        <w:rPr>
          <w:rFonts w:eastAsia="Times New Roman"/>
          <w:szCs w:val="24"/>
        </w:rPr>
        <w:t>μια</w:t>
      </w:r>
      <w:r w:rsidRPr="00D42E24">
        <w:rPr>
          <w:rFonts w:eastAsia="Times New Roman"/>
          <w:szCs w:val="24"/>
        </w:rPr>
        <w:t xml:space="preserve"> εντελώς διαφορετική συνθήκη από αυτή</w:t>
      </w:r>
      <w:r>
        <w:rPr>
          <w:rFonts w:eastAsia="Times New Roman"/>
          <w:szCs w:val="24"/>
        </w:rPr>
        <w:t>ν</w:t>
      </w:r>
      <w:r w:rsidRPr="00D42E24">
        <w:rPr>
          <w:rFonts w:eastAsia="Times New Roman"/>
          <w:szCs w:val="24"/>
        </w:rPr>
        <w:t xml:space="preserve"> που βρισκόταν στα τέλη του 2014</w:t>
      </w:r>
      <w:r>
        <w:rPr>
          <w:rFonts w:eastAsia="Times New Roman"/>
          <w:szCs w:val="24"/>
        </w:rPr>
        <w:t xml:space="preserve"> </w:t>
      </w:r>
      <w:r w:rsidRPr="00D42E24">
        <w:rPr>
          <w:rFonts w:eastAsia="Times New Roman"/>
          <w:szCs w:val="24"/>
        </w:rPr>
        <w:lastRenderedPageBreak/>
        <w:t xml:space="preserve">τόσο στον τομέα της οικονομίας όσο </w:t>
      </w:r>
      <w:r w:rsidRPr="00D42E24">
        <w:rPr>
          <w:rFonts w:eastAsia="Times New Roman"/>
          <w:szCs w:val="24"/>
        </w:rPr>
        <w:t>και της κοινωνικής προστασίας</w:t>
      </w:r>
      <w:r>
        <w:rPr>
          <w:rFonts w:eastAsia="Times New Roman"/>
          <w:szCs w:val="24"/>
        </w:rPr>
        <w:t>,</w:t>
      </w:r>
      <w:r w:rsidRPr="00D42E24">
        <w:rPr>
          <w:rFonts w:eastAsia="Times New Roman"/>
          <w:szCs w:val="24"/>
        </w:rPr>
        <w:t xml:space="preserve"> της πολιτικής </w:t>
      </w:r>
      <w:r>
        <w:rPr>
          <w:rFonts w:eastAsia="Times New Roman"/>
          <w:szCs w:val="24"/>
        </w:rPr>
        <w:t>α</w:t>
      </w:r>
      <w:r w:rsidRPr="00D42E24">
        <w:rPr>
          <w:rFonts w:eastAsia="Times New Roman"/>
          <w:szCs w:val="24"/>
        </w:rPr>
        <w:t>νεξαρτησίας</w:t>
      </w:r>
      <w:r>
        <w:rPr>
          <w:rFonts w:eastAsia="Times New Roman"/>
          <w:szCs w:val="24"/>
        </w:rPr>
        <w:t>,</w:t>
      </w:r>
      <w:r w:rsidRPr="00D42E24">
        <w:rPr>
          <w:rFonts w:eastAsia="Times New Roman"/>
          <w:szCs w:val="24"/>
        </w:rPr>
        <w:t xml:space="preserve"> </w:t>
      </w:r>
      <w:r>
        <w:rPr>
          <w:rFonts w:eastAsia="Times New Roman"/>
          <w:szCs w:val="24"/>
        </w:rPr>
        <w:t>α</w:t>
      </w:r>
      <w:r w:rsidRPr="00D42E24">
        <w:rPr>
          <w:rFonts w:eastAsia="Times New Roman"/>
          <w:szCs w:val="24"/>
        </w:rPr>
        <w:t xml:space="preserve">λλά και της </w:t>
      </w:r>
      <w:r>
        <w:rPr>
          <w:rFonts w:eastAsia="Times New Roman"/>
          <w:szCs w:val="24"/>
        </w:rPr>
        <w:t>δ</w:t>
      </w:r>
      <w:r w:rsidRPr="00D42E24">
        <w:rPr>
          <w:rFonts w:eastAsia="Times New Roman"/>
          <w:szCs w:val="24"/>
        </w:rPr>
        <w:t>ιεθνούς θέσης που της αναγνωρίζεται</w:t>
      </w:r>
      <w:r>
        <w:rPr>
          <w:rFonts w:eastAsia="Times New Roman"/>
          <w:szCs w:val="24"/>
        </w:rPr>
        <w:t xml:space="preserve">. </w:t>
      </w:r>
    </w:p>
    <w:p w14:paraId="1286C6B3" w14:textId="77777777" w:rsidR="000402FE" w:rsidRDefault="007623D8">
      <w:pPr>
        <w:spacing w:line="600" w:lineRule="auto"/>
        <w:ind w:firstLine="720"/>
        <w:jc w:val="both"/>
        <w:rPr>
          <w:rFonts w:eastAsia="Times New Roman"/>
          <w:szCs w:val="24"/>
        </w:rPr>
      </w:pPr>
      <w:r>
        <w:rPr>
          <w:rFonts w:eastAsia="Times New Roman"/>
          <w:szCs w:val="24"/>
        </w:rPr>
        <w:t>Τα τέσσερα αυτά χρόνια, από</w:t>
      </w:r>
      <w:r w:rsidRPr="00D42E24">
        <w:rPr>
          <w:rFonts w:eastAsia="Times New Roman"/>
          <w:szCs w:val="24"/>
        </w:rPr>
        <w:t xml:space="preserve"> το 2015 μέχρι σήμερα</w:t>
      </w:r>
      <w:r>
        <w:rPr>
          <w:rFonts w:eastAsia="Times New Roman"/>
          <w:szCs w:val="24"/>
        </w:rPr>
        <w:t xml:space="preserve"> -</w:t>
      </w:r>
      <w:r w:rsidRPr="00D42E24">
        <w:rPr>
          <w:rFonts w:eastAsia="Times New Roman"/>
          <w:szCs w:val="24"/>
        </w:rPr>
        <w:t xml:space="preserve">πολλές φορές κόντρα στους διεθνείς </w:t>
      </w:r>
      <w:r>
        <w:rPr>
          <w:rFonts w:eastAsia="Times New Roman"/>
          <w:szCs w:val="24"/>
        </w:rPr>
        <w:t>ισχυρισμούς-,</w:t>
      </w:r>
      <w:r w:rsidRPr="00D42E24">
        <w:rPr>
          <w:rFonts w:eastAsia="Times New Roman"/>
          <w:szCs w:val="24"/>
        </w:rPr>
        <w:t xml:space="preserve"> καταφέραμε πράγματα</w:t>
      </w:r>
      <w:r>
        <w:rPr>
          <w:rFonts w:eastAsia="Times New Roman"/>
          <w:szCs w:val="24"/>
        </w:rPr>
        <w:t xml:space="preserve"> που σήμερα θεωρούνται δεδο</w:t>
      </w:r>
      <w:r>
        <w:rPr>
          <w:rFonts w:eastAsia="Times New Roman"/>
          <w:szCs w:val="24"/>
        </w:rPr>
        <w:t xml:space="preserve">μένα, </w:t>
      </w:r>
      <w:r w:rsidRPr="00D42E24">
        <w:rPr>
          <w:rFonts w:eastAsia="Times New Roman"/>
          <w:szCs w:val="24"/>
        </w:rPr>
        <w:t>αλλά δεν νομίζω πως θεωρούν</w:t>
      </w:r>
      <w:r>
        <w:rPr>
          <w:rFonts w:eastAsia="Times New Roman"/>
          <w:szCs w:val="24"/>
        </w:rPr>
        <w:t>ταν</w:t>
      </w:r>
      <w:r w:rsidRPr="00D42E24">
        <w:rPr>
          <w:rFonts w:eastAsia="Times New Roman"/>
          <w:szCs w:val="24"/>
        </w:rPr>
        <w:t xml:space="preserve"> και τόσο δεδομένα πριν</w:t>
      </w:r>
      <w:r>
        <w:rPr>
          <w:rFonts w:eastAsia="Times New Roman"/>
          <w:szCs w:val="24"/>
        </w:rPr>
        <w:t>.</w:t>
      </w:r>
      <w:r w:rsidRPr="00D42E24">
        <w:rPr>
          <w:rFonts w:eastAsia="Times New Roman"/>
          <w:szCs w:val="24"/>
        </w:rPr>
        <w:t xml:space="preserve"> </w:t>
      </w:r>
    </w:p>
    <w:p w14:paraId="1286C6B4" w14:textId="77777777" w:rsidR="000402FE" w:rsidRDefault="007623D8">
      <w:pPr>
        <w:spacing w:line="600" w:lineRule="auto"/>
        <w:ind w:firstLine="720"/>
        <w:jc w:val="both"/>
        <w:rPr>
          <w:rFonts w:eastAsia="Times New Roman"/>
          <w:szCs w:val="24"/>
        </w:rPr>
      </w:pPr>
      <w:r>
        <w:rPr>
          <w:rFonts w:eastAsia="Times New Roman"/>
          <w:szCs w:val="24"/>
        </w:rPr>
        <w:t>Κ</w:t>
      </w:r>
      <w:r w:rsidRPr="00D42E24">
        <w:rPr>
          <w:rFonts w:eastAsia="Times New Roman"/>
          <w:szCs w:val="24"/>
        </w:rPr>
        <w:t>λείσα</w:t>
      </w:r>
      <w:r>
        <w:rPr>
          <w:rFonts w:eastAsia="Times New Roman"/>
          <w:szCs w:val="24"/>
        </w:rPr>
        <w:t>με</w:t>
      </w:r>
      <w:r w:rsidRPr="00D42E24">
        <w:rPr>
          <w:rFonts w:eastAsia="Times New Roman"/>
          <w:szCs w:val="24"/>
        </w:rPr>
        <w:t xml:space="preserve"> οριστικά και αμετάκλητα το</w:t>
      </w:r>
      <w:r>
        <w:rPr>
          <w:rFonts w:eastAsia="Times New Roman"/>
          <w:szCs w:val="24"/>
        </w:rPr>
        <w:t>ν</w:t>
      </w:r>
      <w:r w:rsidRPr="00D42E24">
        <w:rPr>
          <w:rFonts w:eastAsia="Times New Roman"/>
          <w:szCs w:val="24"/>
        </w:rPr>
        <w:t xml:space="preserve"> φαύλο κύκλο των μνημονίων</w:t>
      </w:r>
      <w:r>
        <w:rPr>
          <w:rFonts w:eastAsia="Times New Roman"/>
          <w:szCs w:val="24"/>
        </w:rPr>
        <w:t>.</w:t>
      </w:r>
      <w:r w:rsidRPr="00D42E24">
        <w:rPr>
          <w:rFonts w:eastAsia="Times New Roman"/>
          <w:szCs w:val="24"/>
        </w:rPr>
        <w:t xml:space="preserve"> </w:t>
      </w:r>
      <w:r>
        <w:rPr>
          <w:rFonts w:eastAsia="Times New Roman"/>
          <w:szCs w:val="24"/>
        </w:rPr>
        <w:t>Π</w:t>
      </w:r>
      <w:r w:rsidRPr="00D42E24">
        <w:rPr>
          <w:rFonts w:eastAsia="Times New Roman"/>
          <w:szCs w:val="24"/>
        </w:rPr>
        <w:t>ετύχαμε τη ρύθμιση του δημ</w:t>
      </w:r>
      <w:r>
        <w:rPr>
          <w:rFonts w:eastAsia="Times New Roman"/>
          <w:szCs w:val="24"/>
        </w:rPr>
        <w:t>ο</w:t>
      </w:r>
      <w:r w:rsidRPr="00D42E24">
        <w:rPr>
          <w:rFonts w:eastAsia="Times New Roman"/>
          <w:szCs w:val="24"/>
        </w:rPr>
        <w:t>σ</w:t>
      </w:r>
      <w:r>
        <w:rPr>
          <w:rFonts w:eastAsia="Times New Roman"/>
          <w:szCs w:val="24"/>
        </w:rPr>
        <w:t>ί</w:t>
      </w:r>
      <w:r w:rsidRPr="00D42E24">
        <w:rPr>
          <w:rFonts w:eastAsia="Times New Roman"/>
          <w:szCs w:val="24"/>
        </w:rPr>
        <w:t>ου χρέους</w:t>
      </w:r>
      <w:r>
        <w:rPr>
          <w:rFonts w:eastAsia="Times New Roman"/>
          <w:szCs w:val="24"/>
        </w:rPr>
        <w:t>,</w:t>
      </w:r>
      <w:r w:rsidRPr="00D42E24">
        <w:rPr>
          <w:rFonts w:eastAsia="Times New Roman"/>
          <w:szCs w:val="24"/>
        </w:rPr>
        <w:t xml:space="preserve"> δίνοντας ουσιαστικά ανάσα</w:t>
      </w:r>
      <w:r>
        <w:rPr>
          <w:rFonts w:eastAsia="Times New Roman"/>
          <w:szCs w:val="24"/>
        </w:rPr>
        <w:t>,</w:t>
      </w:r>
      <w:r w:rsidRPr="00D42E24">
        <w:rPr>
          <w:rFonts w:eastAsia="Times New Roman"/>
          <w:szCs w:val="24"/>
        </w:rPr>
        <w:t xml:space="preserve"> </w:t>
      </w:r>
      <w:r>
        <w:rPr>
          <w:rFonts w:eastAsia="Times New Roman"/>
          <w:szCs w:val="24"/>
        </w:rPr>
        <w:t>ελάφρυνση</w:t>
      </w:r>
      <w:r w:rsidRPr="00D42E24">
        <w:rPr>
          <w:rFonts w:eastAsia="Times New Roman"/>
          <w:szCs w:val="24"/>
        </w:rPr>
        <w:t xml:space="preserve"> της χώρας για πολλές δεκαετίες</w:t>
      </w:r>
      <w:r>
        <w:rPr>
          <w:rFonts w:eastAsia="Times New Roman"/>
          <w:szCs w:val="24"/>
        </w:rPr>
        <w:t>.</w:t>
      </w:r>
      <w:r w:rsidRPr="00D42E24">
        <w:rPr>
          <w:rFonts w:eastAsia="Times New Roman"/>
          <w:szCs w:val="24"/>
        </w:rPr>
        <w:t xml:space="preserve"> </w:t>
      </w:r>
      <w:r>
        <w:rPr>
          <w:rFonts w:eastAsia="Times New Roman"/>
          <w:szCs w:val="24"/>
        </w:rPr>
        <w:t>Π</w:t>
      </w:r>
      <w:r w:rsidRPr="00D42E24">
        <w:rPr>
          <w:rFonts w:eastAsia="Times New Roman"/>
          <w:szCs w:val="24"/>
        </w:rPr>
        <w:t>ροστατεύσ</w:t>
      </w:r>
      <w:r>
        <w:rPr>
          <w:rFonts w:eastAsia="Times New Roman"/>
          <w:szCs w:val="24"/>
        </w:rPr>
        <w:t>αμε</w:t>
      </w:r>
      <w:r w:rsidRPr="00D42E24">
        <w:rPr>
          <w:rFonts w:eastAsia="Times New Roman"/>
          <w:szCs w:val="24"/>
        </w:rPr>
        <w:t xml:space="preserve"> τους π</w:t>
      </w:r>
      <w:r w:rsidRPr="00D42E24">
        <w:rPr>
          <w:rFonts w:eastAsia="Times New Roman"/>
          <w:szCs w:val="24"/>
        </w:rPr>
        <w:t xml:space="preserve">λέον ευάλωτους </w:t>
      </w:r>
      <w:r>
        <w:rPr>
          <w:rFonts w:eastAsia="Times New Roman"/>
          <w:szCs w:val="24"/>
        </w:rPr>
        <w:t xml:space="preserve">στην αρχή </w:t>
      </w:r>
      <w:r w:rsidRPr="00D42E24">
        <w:rPr>
          <w:rFonts w:eastAsia="Times New Roman"/>
          <w:szCs w:val="24"/>
        </w:rPr>
        <w:t>με το</w:t>
      </w:r>
      <w:r>
        <w:rPr>
          <w:rFonts w:eastAsia="Times New Roman"/>
          <w:szCs w:val="24"/>
        </w:rPr>
        <w:t>ν</w:t>
      </w:r>
      <w:r w:rsidRPr="00D42E24">
        <w:rPr>
          <w:rFonts w:eastAsia="Times New Roman"/>
          <w:szCs w:val="24"/>
        </w:rPr>
        <w:t xml:space="preserve"> νόμο για την αντιμετώπιση της ανθρωπιστικής κρίσης</w:t>
      </w:r>
      <w:r>
        <w:rPr>
          <w:rFonts w:eastAsia="Times New Roman"/>
          <w:szCs w:val="24"/>
        </w:rPr>
        <w:t>,</w:t>
      </w:r>
      <w:r w:rsidRPr="00D42E24">
        <w:rPr>
          <w:rFonts w:eastAsia="Times New Roman"/>
          <w:szCs w:val="24"/>
        </w:rPr>
        <w:t xml:space="preserve"> με άμεσα μέτρα</w:t>
      </w:r>
      <w:r>
        <w:rPr>
          <w:rFonts w:eastAsia="Times New Roman"/>
          <w:szCs w:val="24"/>
        </w:rPr>
        <w:t>, -ε</w:t>
      </w:r>
      <w:r w:rsidRPr="00D42E24">
        <w:rPr>
          <w:rFonts w:eastAsia="Times New Roman"/>
          <w:szCs w:val="24"/>
        </w:rPr>
        <w:t>πιδότηση ενοικίου</w:t>
      </w:r>
      <w:r>
        <w:rPr>
          <w:rFonts w:eastAsia="Times New Roman"/>
          <w:szCs w:val="24"/>
        </w:rPr>
        <w:t>,</w:t>
      </w:r>
      <w:r w:rsidRPr="00D42E24">
        <w:rPr>
          <w:rFonts w:eastAsia="Times New Roman"/>
          <w:szCs w:val="24"/>
        </w:rPr>
        <w:t xml:space="preserve"> κάρτα σίτισης και δωρεάν ηλεκτρικό ρεύμα σε πολλούς ανθρώπους που αντιμετώπ</w:t>
      </w:r>
      <w:r>
        <w:rPr>
          <w:rFonts w:eastAsia="Times New Roman"/>
          <w:szCs w:val="24"/>
        </w:rPr>
        <w:t>ι</w:t>
      </w:r>
      <w:r w:rsidRPr="00D42E24">
        <w:rPr>
          <w:rFonts w:eastAsia="Times New Roman"/>
          <w:szCs w:val="24"/>
        </w:rPr>
        <w:t xml:space="preserve">ζαν </w:t>
      </w:r>
      <w:r>
        <w:rPr>
          <w:rFonts w:eastAsia="Times New Roman"/>
          <w:szCs w:val="24"/>
        </w:rPr>
        <w:t>τ</w:t>
      </w:r>
      <w:r w:rsidRPr="00D42E24">
        <w:rPr>
          <w:rFonts w:eastAsia="Times New Roman"/>
          <w:szCs w:val="24"/>
        </w:rPr>
        <w:t>ο φάσμα της ανθρωπιστικής κρίσης εκείνη την περίοδο</w:t>
      </w:r>
      <w:r>
        <w:rPr>
          <w:rFonts w:eastAsia="Times New Roman"/>
          <w:szCs w:val="24"/>
        </w:rPr>
        <w:t xml:space="preserve">- </w:t>
      </w:r>
      <w:r>
        <w:rPr>
          <w:rFonts w:eastAsia="Times New Roman"/>
          <w:szCs w:val="24"/>
        </w:rPr>
        <w:t>αλλά και με ό</w:t>
      </w:r>
      <w:r w:rsidRPr="00D42E24">
        <w:rPr>
          <w:rFonts w:eastAsia="Times New Roman"/>
          <w:szCs w:val="24"/>
        </w:rPr>
        <w:t xml:space="preserve">λα αυτά τα μέτρα τα οποία </w:t>
      </w:r>
      <w:r>
        <w:rPr>
          <w:rFonts w:eastAsia="Times New Roman"/>
          <w:szCs w:val="24"/>
        </w:rPr>
        <w:t xml:space="preserve">εν </w:t>
      </w:r>
      <w:r w:rsidRPr="00D42E24">
        <w:rPr>
          <w:rFonts w:eastAsia="Times New Roman"/>
          <w:szCs w:val="24"/>
        </w:rPr>
        <w:t>συν</w:t>
      </w:r>
      <w:r>
        <w:rPr>
          <w:rFonts w:eastAsia="Times New Roman"/>
          <w:szCs w:val="24"/>
        </w:rPr>
        <w:t>ε</w:t>
      </w:r>
      <w:r w:rsidRPr="00D42E24">
        <w:rPr>
          <w:rFonts w:eastAsia="Times New Roman"/>
          <w:szCs w:val="24"/>
        </w:rPr>
        <w:t>χ</w:t>
      </w:r>
      <w:r>
        <w:rPr>
          <w:rFonts w:eastAsia="Times New Roman"/>
          <w:szCs w:val="24"/>
        </w:rPr>
        <w:t>ε</w:t>
      </w:r>
      <w:r w:rsidRPr="00D42E24">
        <w:rPr>
          <w:rFonts w:eastAsia="Times New Roman"/>
          <w:szCs w:val="24"/>
        </w:rPr>
        <w:t>ία ενσωματώθηκαν σε ένα καινοτόμο πρόγραμμα τεράστι</w:t>
      </w:r>
      <w:r>
        <w:rPr>
          <w:rFonts w:eastAsia="Times New Roman"/>
          <w:szCs w:val="24"/>
        </w:rPr>
        <w:t>α</w:t>
      </w:r>
      <w:r w:rsidRPr="00D42E24">
        <w:rPr>
          <w:rFonts w:eastAsia="Times New Roman"/>
          <w:szCs w:val="24"/>
        </w:rPr>
        <w:t>ς κοινωνικής ανακούφισης</w:t>
      </w:r>
      <w:r>
        <w:rPr>
          <w:rFonts w:eastAsia="Times New Roman"/>
          <w:szCs w:val="24"/>
        </w:rPr>
        <w:t>,</w:t>
      </w:r>
      <w:r w:rsidRPr="00D42E24">
        <w:rPr>
          <w:rFonts w:eastAsia="Times New Roman"/>
          <w:szCs w:val="24"/>
        </w:rPr>
        <w:t xml:space="preserve"> το </w:t>
      </w:r>
      <w:r>
        <w:rPr>
          <w:rFonts w:eastAsia="Times New Roman"/>
          <w:szCs w:val="24"/>
        </w:rPr>
        <w:t>Κ</w:t>
      </w:r>
      <w:r w:rsidRPr="00D42E24">
        <w:rPr>
          <w:rFonts w:eastAsia="Times New Roman"/>
          <w:szCs w:val="24"/>
        </w:rPr>
        <w:t xml:space="preserve">οινωνικό </w:t>
      </w:r>
      <w:r>
        <w:rPr>
          <w:rFonts w:eastAsia="Times New Roman"/>
          <w:szCs w:val="24"/>
        </w:rPr>
        <w:t>Ε</w:t>
      </w:r>
      <w:r w:rsidRPr="00D42E24">
        <w:rPr>
          <w:rFonts w:eastAsia="Times New Roman"/>
          <w:szCs w:val="24"/>
        </w:rPr>
        <w:t xml:space="preserve">ισόδημα </w:t>
      </w:r>
      <w:r>
        <w:rPr>
          <w:rFonts w:eastAsia="Times New Roman"/>
          <w:szCs w:val="24"/>
        </w:rPr>
        <w:t>Α</w:t>
      </w:r>
      <w:r w:rsidRPr="00D42E24">
        <w:rPr>
          <w:rFonts w:eastAsia="Times New Roman"/>
          <w:szCs w:val="24"/>
        </w:rPr>
        <w:t>λληλεγγύης</w:t>
      </w:r>
      <w:r>
        <w:rPr>
          <w:rFonts w:eastAsia="Times New Roman"/>
          <w:szCs w:val="24"/>
        </w:rPr>
        <w:t>.</w:t>
      </w:r>
      <w:r w:rsidRPr="00D42E24">
        <w:rPr>
          <w:rFonts w:eastAsia="Times New Roman"/>
          <w:szCs w:val="24"/>
        </w:rPr>
        <w:t xml:space="preserve"> </w:t>
      </w:r>
      <w:r>
        <w:rPr>
          <w:rFonts w:eastAsia="Times New Roman"/>
          <w:szCs w:val="24"/>
        </w:rPr>
        <w:t>Α</w:t>
      </w:r>
      <w:r w:rsidRPr="00D42E24">
        <w:rPr>
          <w:rFonts w:eastAsia="Times New Roman"/>
          <w:szCs w:val="24"/>
        </w:rPr>
        <w:t xml:space="preserve">ναβαθμίσαμε τη δημόσια υγεία </w:t>
      </w:r>
      <w:r w:rsidRPr="00D42E24">
        <w:rPr>
          <w:rFonts w:eastAsia="Times New Roman"/>
          <w:szCs w:val="24"/>
        </w:rPr>
        <w:lastRenderedPageBreak/>
        <w:t xml:space="preserve">και επεκτείναμε την κάλυψη της στους ανασφάλιστους συμπολίτες </w:t>
      </w:r>
      <w:r>
        <w:rPr>
          <w:rFonts w:eastAsia="Times New Roman"/>
          <w:szCs w:val="24"/>
        </w:rPr>
        <w:t>μας</w:t>
      </w:r>
      <w:r>
        <w:rPr>
          <w:rFonts w:eastAsia="Times New Roman"/>
          <w:szCs w:val="24"/>
        </w:rPr>
        <w:t>.</w:t>
      </w:r>
      <w:r w:rsidRPr="00D42E24">
        <w:rPr>
          <w:rFonts w:eastAsia="Times New Roman"/>
          <w:szCs w:val="24"/>
        </w:rPr>
        <w:t xml:space="preserve"> </w:t>
      </w:r>
      <w:r>
        <w:rPr>
          <w:rFonts w:eastAsia="Times New Roman"/>
          <w:szCs w:val="24"/>
        </w:rPr>
        <w:t>Δ</w:t>
      </w:r>
      <w:r w:rsidRPr="00D42E24">
        <w:rPr>
          <w:rFonts w:eastAsia="Times New Roman"/>
          <w:szCs w:val="24"/>
        </w:rPr>
        <w:t xml:space="preserve">ημιουργήσαμε για πρώτη φορά δομές και μηχανισμούς κοινωνικής </w:t>
      </w:r>
      <w:r>
        <w:rPr>
          <w:rFonts w:eastAsia="Times New Roman"/>
          <w:szCs w:val="24"/>
        </w:rPr>
        <w:t>προστασίας π</w:t>
      </w:r>
      <w:r w:rsidRPr="00D42E24">
        <w:rPr>
          <w:rFonts w:eastAsia="Times New Roman"/>
          <w:szCs w:val="24"/>
        </w:rPr>
        <w:t>ου παραδοσιακά εξέλιπαν από αυτό</w:t>
      </w:r>
      <w:r>
        <w:rPr>
          <w:rFonts w:eastAsia="Times New Roman"/>
          <w:szCs w:val="24"/>
        </w:rPr>
        <w:t>ν</w:t>
      </w:r>
      <w:r w:rsidRPr="00D42E24">
        <w:rPr>
          <w:rFonts w:eastAsia="Times New Roman"/>
          <w:szCs w:val="24"/>
        </w:rPr>
        <w:t xml:space="preserve"> τον τόπο</w:t>
      </w:r>
      <w:r>
        <w:rPr>
          <w:rFonts w:eastAsia="Times New Roman"/>
          <w:szCs w:val="24"/>
        </w:rPr>
        <w:t>,</w:t>
      </w:r>
      <w:r w:rsidRPr="00D42E24">
        <w:rPr>
          <w:rFonts w:eastAsia="Times New Roman"/>
          <w:szCs w:val="24"/>
        </w:rPr>
        <w:t xml:space="preserve"> όπως όλοι οι θεσμοί που θέσαμε για την αντιμετώπιση της παιδικής φτώχειας</w:t>
      </w:r>
      <w:r>
        <w:rPr>
          <w:rFonts w:eastAsia="Times New Roman"/>
          <w:szCs w:val="24"/>
        </w:rPr>
        <w:t>.</w:t>
      </w:r>
      <w:r w:rsidRPr="00D42E24">
        <w:rPr>
          <w:rFonts w:eastAsia="Times New Roman"/>
          <w:szCs w:val="24"/>
        </w:rPr>
        <w:t xml:space="preserve"> </w:t>
      </w:r>
    </w:p>
    <w:p w14:paraId="1286C6B5" w14:textId="77777777" w:rsidR="000402FE" w:rsidRDefault="007623D8">
      <w:pPr>
        <w:spacing w:line="600" w:lineRule="auto"/>
        <w:ind w:firstLine="720"/>
        <w:jc w:val="both"/>
        <w:rPr>
          <w:rFonts w:eastAsia="Times New Roman"/>
          <w:szCs w:val="24"/>
        </w:rPr>
      </w:pPr>
      <w:r w:rsidRPr="004B7CCB">
        <w:rPr>
          <w:rFonts w:eastAsia="Times New Roman"/>
          <w:szCs w:val="24"/>
        </w:rPr>
        <w:t>(</w:t>
      </w:r>
      <w:r>
        <w:rPr>
          <w:rFonts w:eastAsia="Times New Roman"/>
          <w:szCs w:val="24"/>
        </w:rPr>
        <w:t>Στο σημείο αυτό την Προεδρική Έδρα καταλαμβάνει η Γ΄ Αντιπρ</w:t>
      </w:r>
      <w:r>
        <w:rPr>
          <w:rFonts w:eastAsia="Times New Roman"/>
          <w:szCs w:val="24"/>
        </w:rPr>
        <w:t xml:space="preserve">όεδρος της Βουλής </w:t>
      </w:r>
      <w:r>
        <w:rPr>
          <w:rFonts w:eastAsia="Times New Roman"/>
          <w:szCs w:val="24"/>
        </w:rPr>
        <w:t xml:space="preserve">κ. </w:t>
      </w:r>
      <w:r w:rsidRPr="00686E07">
        <w:rPr>
          <w:rFonts w:eastAsia="Times New Roman"/>
          <w:b/>
          <w:szCs w:val="24"/>
        </w:rPr>
        <w:t>ΑΝΑΣΤΑΣΙΑ ΧΡΙΣΤΟΔΟΥΛΟΠΟΥΛΟΥ</w:t>
      </w:r>
      <w:r>
        <w:rPr>
          <w:rFonts w:eastAsia="Times New Roman"/>
          <w:szCs w:val="24"/>
        </w:rPr>
        <w:t>)</w:t>
      </w:r>
    </w:p>
    <w:p w14:paraId="1286C6B6" w14:textId="77777777" w:rsidR="000402FE" w:rsidRDefault="007623D8">
      <w:pPr>
        <w:spacing w:line="600" w:lineRule="auto"/>
        <w:ind w:firstLine="720"/>
        <w:jc w:val="both"/>
        <w:rPr>
          <w:rFonts w:eastAsia="Times New Roman"/>
          <w:szCs w:val="24"/>
        </w:rPr>
      </w:pPr>
      <w:r>
        <w:rPr>
          <w:rFonts w:eastAsia="Times New Roman"/>
          <w:szCs w:val="24"/>
        </w:rPr>
        <w:t>Μ</w:t>
      </w:r>
      <w:r w:rsidRPr="00D42E24">
        <w:rPr>
          <w:rFonts w:eastAsia="Times New Roman"/>
          <w:szCs w:val="24"/>
        </w:rPr>
        <w:t>εταφέραμε</w:t>
      </w:r>
      <w:r>
        <w:rPr>
          <w:rFonts w:eastAsia="Times New Roman"/>
          <w:szCs w:val="24"/>
        </w:rPr>
        <w:t>,</w:t>
      </w:r>
      <w:r w:rsidRPr="00D42E24">
        <w:rPr>
          <w:rFonts w:eastAsia="Times New Roman"/>
          <w:szCs w:val="24"/>
        </w:rPr>
        <w:t xml:space="preserve"> κυριολεκτικά</w:t>
      </w:r>
      <w:r>
        <w:rPr>
          <w:rFonts w:eastAsia="Times New Roman"/>
          <w:szCs w:val="24"/>
        </w:rPr>
        <w:t>,</w:t>
      </w:r>
      <w:r w:rsidRPr="00D42E24">
        <w:rPr>
          <w:rFonts w:eastAsia="Times New Roman"/>
          <w:szCs w:val="24"/>
        </w:rPr>
        <w:t xml:space="preserve"> όλους τους διαθέσιμους πόρους σε ασφυκτικό </w:t>
      </w:r>
      <w:r>
        <w:rPr>
          <w:rFonts w:eastAsia="Times New Roman"/>
          <w:szCs w:val="24"/>
        </w:rPr>
        <w:t>-</w:t>
      </w:r>
      <w:r w:rsidRPr="00D42E24">
        <w:rPr>
          <w:rFonts w:eastAsia="Times New Roman"/>
          <w:szCs w:val="24"/>
        </w:rPr>
        <w:t>δημοσιονομικά</w:t>
      </w:r>
      <w:r>
        <w:rPr>
          <w:rFonts w:eastAsia="Times New Roman"/>
          <w:szCs w:val="24"/>
        </w:rPr>
        <w:t>-</w:t>
      </w:r>
      <w:r w:rsidRPr="00D42E24">
        <w:rPr>
          <w:rFonts w:eastAsia="Times New Roman"/>
          <w:szCs w:val="24"/>
        </w:rPr>
        <w:t xml:space="preserve"> περιβάλλον στον τομέα της λεγόμενης </w:t>
      </w:r>
      <w:r>
        <w:rPr>
          <w:rFonts w:eastAsia="Times New Roman"/>
          <w:szCs w:val="24"/>
        </w:rPr>
        <w:t>«</w:t>
      </w:r>
      <w:r w:rsidRPr="00D42E24">
        <w:rPr>
          <w:rFonts w:eastAsia="Times New Roman"/>
          <w:szCs w:val="24"/>
        </w:rPr>
        <w:t>κοινωνικής πρόνοιας</w:t>
      </w:r>
      <w:r>
        <w:rPr>
          <w:rFonts w:eastAsia="Times New Roman"/>
          <w:szCs w:val="24"/>
        </w:rPr>
        <w:t>»,</w:t>
      </w:r>
      <w:r w:rsidRPr="00D42E24">
        <w:rPr>
          <w:rFonts w:eastAsia="Times New Roman"/>
          <w:szCs w:val="24"/>
        </w:rPr>
        <w:t xml:space="preserve"> της </w:t>
      </w:r>
      <w:r>
        <w:rPr>
          <w:rFonts w:eastAsia="Times New Roman"/>
          <w:szCs w:val="24"/>
        </w:rPr>
        <w:t>«</w:t>
      </w:r>
      <w:r w:rsidRPr="00D42E24">
        <w:rPr>
          <w:rFonts w:eastAsia="Times New Roman"/>
          <w:szCs w:val="24"/>
        </w:rPr>
        <w:t>κοινωνικής αλληλεγγύης</w:t>
      </w:r>
      <w:r>
        <w:rPr>
          <w:rFonts w:eastAsia="Times New Roman"/>
          <w:szCs w:val="24"/>
        </w:rPr>
        <w:t>»,</w:t>
      </w:r>
      <w:r w:rsidRPr="00D42E24">
        <w:rPr>
          <w:rFonts w:eastAsia="Times New Roman"/>
          <w:szCs w:val="24"/>
        </w:rPr>
        <w:t xml:space="preserve"> όπως τον ονομάσα</w:t>
      </w:r>
      <w:r>
        <w:rPr>
          <w:rFonts w:eastAsia="Times New Roman"/>
          <w:szCs w:val="24"/>
        </w:rPr>
        <w:t>με</w:t>
      </w:r>
      <w:r w:rsidRPr="00D42E24">
        <w:rPr>
          <w:rFonts w:eastAsia="Times New Roman"/>
          <w:szCs w:val="24"/>
        </w:rPr>
        <w:t xml:space="preserve"> εμείς</w:t>
      </w:r>
      <w:r>
        <w:rPr>
          <w:rFonts w:eastAsia="Times New Roman"/>
          <w:szCs w:val="24"/>
        </w:rPr>
        <w:t>,</w:t>
      </w:r>
      <w:r w:rsidRPr="00D42E24">
        <w:rPr>
          <w:rFonts w:eastAsia="Times New Roman"/>
          <w:szCs w:val="24"/>
        </w:rPr>
        <w:t xml:space="preserve"> τριπλα</w:t>
      </w:r>
      <w:r w:rsidRPr="00D42E24">
        <w:rPr>
          <w:rFonts w:eastAsia="Times New Roman"/>
          <w:szCs w:val="24"/>
        </w:rPr>
        <w:t>σιάζοντας τον προϋπολογισμό της κοινωνικής πρόνοιας</w:t>
      </w:r>
      <w:r>
        <w:rPr>
          <w:rFonts w:eastAsia="Times New Roman"/>
          <w:szCs w:val="24"/>
        </w:rPr>
        <w:t>,</w:t>
      </w:r>
      <w:r w:rsidRPr="00D42E24">
        <w:rPr>
          <w:rFonts w:eastAsia="Times New Roman"/>
          <w:szCs w:val="24"/>
        </w:rPr>
        <w:t xml:space="preserve"> της κοινωνικής αλληλεγγύης μέσα σε αυτά τα χρόνια των εξαιρετικά περιορισμέν</w:t>
      </w:r>
      <w:r>
        <w:rPr>
          <w:rFonts w:eastAsia="Times New Roman"/>
          <w:szCs w:val="24"/>
        </w:rPr>
        <w:t>ων</w:t>
      </w:r>
      <w:r w:rsidRPr="00D42E24">
        <w:rPr>
          <w:rFonts w:eastAsia="Times New Roman"/>
          <w:szCs w:val="24"/>
        </w:rPr>
        <w:t xml:space="preserve"> δημοσιονομικών </w:t>
      </w:r>
      <w:r>
        <w:rPr>
          <w:rFonts w:eastAsia="Times New Roman"/>
          <w:szCs w:val="24"/>
        </w:rPr>
        <w:t>για τη χώρα κ</w:t>
      </w:r>
      <w:r w:rsidRPr="00D42E24">
        <w:rPr>
          <w:rFonts w:eastAsia="Times New Roman"/>
          <w:szCs w:val="24"/>
        </w:rPr>
        <w:t xml:space="preserve">αι </w:t>
      </w:r>
      <w:r>
        <w:rPr>
          <w:rFonts w:eastAsia="Times New Roman"/>
          <w:szCs w:val="24"/>
        </w:rPr>
        <w:t xml:space="preserve">φέραμε την εργασία στο επίκεντρο. Συμβάλαμε ώστε να μειωθεί η ανεργία κατά περίπου </w:t>
      </w:r>
      <w:r w:rsidRPr="00D42E24">
        <w:rPr>
          <w:rFonts w:eastAsia="Times New Roman"/>
          <w:szCs w:val="24"/>
        </w:rPr>
        <w:t>οκτώ ποσοσ</w:t>
      </w:r>
      <w:r w:rsidRPr="00D42E24">
        <w:rPr>
          <w:rFonts w:eastAsia="Times New Roman"/>
          <w:szCs w:val="24"/>
        </w:rPr>
        <w:t>τιαίες μονάδες</w:t>
      </w:r>
      <w:r>
        <w:rPr>
          <w:rFonts w:eastAsia="Times New Roman"/>
          <w:szCs w:val="24"/>
        </w:rPr>
        <w:t>,</w:t>
      </w:r>
      <w:r w:rsidRPr="00D42E24">
        <w:rPr>
          <w:rFonts w:eastAsia="Times New Roman"/>
          <w:szCs w:val="24"/>
        </w:rPr>
        <w:t xml:space="preserve"> να δημιουργηθούν περισσότερες από </w:t>
      </w:r>
      <w:r>
        <w:rPr>
          <w:rFonts w:eastAsia="Times New Roman"/>
          <w:szCs w:val="24"/>
        </w:rPr>
        <w:t>τριακόσιες εβδομήντα χιλιάδες</w:t>
      </w:r>
      <w:r w:rsidRPr="00D42E24">
        <w:rPr>
          <w:rFonts w:eastAsia="Times New Roman"/>
          <w:szCs w:val="24"/>
        </w:rPr>
        <w:t xml:space="preserve"> θέσεις εργασίας</w:t>
      </w:r>
      <w:r>
        <w:rPr>
          <w:rFonts w:eastAsia="Times New Roman"/>
          <w:szCs w:val="24"/>
        </w:rPr>
        <w:t xml:space="preserve"> και περισσότεροι από </w:t>
      </w:r>
      <w:r>
        <w:rPr>
          <w:rFonts w:eastAsia="Times New Roman"/>
          <w:szCs w:val="24"/>
        </w:rPr>
        <w:t>τριακόσιοι εβδομήντα πέντε χιλιάδες</w:t>
      </w:r>
      <w:r>
        <w:rPr>
          <w:rFonts w:eastAsia="Times New Roman"/>
          <w:szCs w:val="24"/>
        </w:rPr>
        <w:t xml:space="preserve"> άνθρωποι, </w:t>
      </w:r>
      <w:r w:rsidRPr="00D42E24">
        <w:rPr>
          <w:rFonts w:eastAsia="Times New Roman"/>
          <w:szCs w:val="24"/>
        </w:rPr>
        <w:t xml:space="preserve">συμπολίτες </w:t>
      </w:r>
      <w:r>
        <w:rPr>
          <w:rFonts w:eastAsia="Times New Roman"/>
          <w:szCs w:val="24"/>
        </w:rPr>
        <w:lastRenderedPageBreak/>
        <w:t>μας,</w:t>
      </w:r>
      <w:r w:rsidRPr="00D42E24">
        <w:rPr>
          <w:rFonts w:eastAsia="Times New Roman"/>
          <w:szCs w:val="24"/>
        </w:rPr>
        <w:t xml:space="preserve"> που μέχρι πριν ήταν άνεργοι</w:t>
      </w:r>
      <w:r>
        <w:rPr>
          <w:rFonts w:eastAsia="Times New Roman"/>
          <w:szCs w:val="24"/>
        </w:rPr>
        <w:t xml:space="preserve">, να βρουν μία θέση εργασίας. Ανατάξαμε </w:t>
      </w:r>
      <w:r w:rsidRPr="00D42E24">
        <w:rPr>
          <w:rFonts w:eastAsia="Times New Roman"/>
          <w:szCs w:val="24"/>
        </w:rPr>
        <w:t>το δημόσιο</w:t>
      </w:r>
      <w:r w:rsidRPr="00D42E24">
        <w:rPr>
          <w:rFonts w:eastAsia="Times New Roman"/>
          <w:szCs w:val="24"/>
        </w:rPr>
        <w:t xml:space="preserve"> σύστημα κοινωνικής ασφάλισης</w:t>
      </w:r>
      <w:r>
        <w:rPr>
          <w:rFonts w:eastAsia="Times New Roman"/>
          <w:szCs w:val="24"/>
        </w:rPr>
        <w:t>,</w:t>
      </w:r>
      <w:r w:rsidRPr="00D42E24">
        <w:rPr>
          <w:rFonts w:eastAsia="Times New Roman"/>
          <w:szCs w:val="24"/>
        </w:rPr>
        <w:t xml:space="preserve"> το οποίο το είχαμε βρει από τη συγκυβέρνηση της Νέας Δημοκρατίας και του ΠΑΣΟΚ στα όρια της κατάρρευσης και της χρεοκοπίας</w:t>
      </w:r>
      <w:r>
        <w:rPr>
          <w:rFonts w:eastAsia="Times New Roman"/>
          <w:szCs w:val="24"/>
        </w:rPr>
        <w:t>.</w:t>
      </w:r>
      <w:r w:rsidRPr="00D42E24">
        <w:rPr>
          <w:rFonts w:eastAsia="Times New Roman"/>
          <w:szCs w:val="24"/>
        </w:rPr>
        <w:t xml:space="preserve"> </w:t>
      </w:r>
    </w:p>
    <w:p w14:paraId="1286C6B7" w14:textId="77777777" w:rsidR="000402FE" w:rsidRDefault="007623D8">
      <w:pPr>
        <w:spacing w:line="600" w:lineRule="auto"/>
        <w:ind w:firstLine="720"/>
        <w:jc w:val="both"/>
        <w:rPr>
          <w:rFonts w:eastAsia="Times New Roman"/>
          <w:szCs w:val="24"/>
        </w:rPr>
      </w:pPr>
      <w:r w:rsidRPr="00D42E24">
        <w:rPr>
          <w:rFonts w:eastAsia="Times New Roman"/>
          <w:szCs w:val="24"/>
        </w:rPr>
        <w:t xml:space="preserve">Θα μου επιτρέψετε </w:t>
      </w:r>
      <w:r>
        <w:rPr>
          <w:rFonts w:eastAsia="Times New Roman"/>
          <w:szCs w:val="24"/>
        </w:rPr>
        <w:t xml:space="preserve">εδώ </w:t>
      </w:r>
      <w:r w:rsidRPr="00D42E24">
        <w:rPr>
          <w:rFonts w:eastAsia="Times New Roman"/>
          <w:szCs w:val="24"/>
        </w:rPr>
        <w:t xml:space="preserve">να ανοίξω </w:t>
      </w:r>
      <w:r>
        <w:rPr>
          <w:rFonts w:eastAsia="Times New Roman"/>
          <w:szCs w:val="24"/>
        </w:rPr>
        <w:t>μια</w:t>
      </w:r>
      <w:r w:rsidRPr="00D42E24">
        <w:rPr>
          <w:rFonts w:eastAsia="Times New Roman"/>
          <w:szCs w:val="24"/>
        </w:rPr>
        <w:t xml:space="preserve"> παρένθεση για το ασφαλιστικό</w:t>
      </w:r>
      <w:r>
        <w:rPr>
          <w:rFonts w:eastAsia="Times New Roman"/>
          <w:szCs w:val="24"/>
        </w:rPr>
        <w:t>,</w:t>
      </w:r>
      <w:r w:rsidRPr="00D42E24">
        <w:rPr>
          <w:rFonts w:eastAsia="Times New Roman"/>
          <w:szCs w:val="24"/>
        </w:rPr>
        <w:t xml:space="preserve"> γιατί άκουσα σε πρόσφατη συνέντευξ</w:t>
      </w:r>
      <w:r w:rsidRPr="00D42E24">
        <w:rPr>
          <w:rFonts w:eastAsia="Times New Roman"/>
          <w:szCs w:val="24"/>
        </w:rPr>
        <w:t>ή του τον κ</w:t>
      </w:r>
      <w:r>
        <w:rPr>
          <w:rFonts w:eastAsia="Times New Roman"/>
          <w:szCs w:val="24"/>
        </w:rPr>
        <w:t>.</w:t>
      </w:r>
      <w:r w:rsidRPr="00D42E24">
        <w:rPr>
          <w:rFonts w:eastAsia="Times New Roman"/>
          <w:szCs w:val="24"/>
        </w:rPr>
        <w:t xml:space="preserve"> Μητσοτάκη να τοποθετείται για αυτό είτε εσκεμμένα διαστρεβλώνοντας την πραγματικότητα</w:t>
      </w:r>
      <w:r>
        <w:rPr>
          <w:rFonts w:eastAsia="Times New Roman"/>
          <w:szCs w:val="24"/>
        </w:rPr>
        <w:t>,</w:t>
      </w:r>
      <w:r w:rsidRPr="00D42E24">
        <w:rPr>
          <w:rFonts w:eastAsia="Times New Roman"/>
          <w:szCs w:val="24"/>
        </w:rPr>
        <w:t xml:space="preserve"> είτε </w:t>
      </w:r>
      <w:r>
        <w:rPr>
          <w:rFonts w:eastAsia="Times New Roman"/>
          <w:szCs w:val="24"/>
        </w:rPr>
        <w:t>-</w:t>
      </w:r>
      <w:r w:rsidRPr="00D42E24">
        <w:rPr>
          <w:rFonts w:eastAsia="Times New Roman"/>
          <w:szCs w:val="24"/>
        </w:rPr>
        <w:t>ας πάρω την καλή εκδοχή</w:t>
      </w:r>
      <w:r>
        <w:rPr>
          <w:rFonts w:eastAsia="Times New Roman"/>
          <w:szCs w:val="24"/>
        </w:rPr>
        <w:t>-</w:t>
      </w:r>
      <w:r w:rsidRPr="00D42E24">
        <w:rPr>
          <w:rFonts w:eastAsia="Times New Roman"/>
          <w:szCs w:val="24"/>
        </w:rPr>
        <w:t xml:space="preserve"> λόγω εξαιρετικά κακής πληροφόρησης</w:t>
      </w:r>
      <w:r>
        <w:rPr>
          <w:rFonts w:eastAsia="Times New Roman"/>
          <w:szCs w:val="24"/>
        </w:rPr>
        <w:t>,</w:t>
      </w:r>
      <w:r w:rsidRPr="00D42E24">
        <w:rPr>
          <w:rFonts w:eastAsia="Times New Roman"/>
          <w:szCs w:val="24"/>
        </w:rPr>
        <w:t xml:space="preserve"> με εντελώς εσφαλμένες πληροφορίες</w:t>
      </w:r>
      <w:r>
        <w:rPr>
          <w:rFonts w:eastAsia="Times New Roman"/>
          <w:szCs w:val="24"/>
        </w:rPr>
        <w:t>.</w:t>
      </w:r>
      <w:r w:rsidRPr="00D42E24">
        <w:rPr>
          <w:rFonts w:eastAsia="Times New Roman"/>
          <w:szCs w:val="24"/>
        </w:rPr>
        <w:t xml:space="preserve"> </w:t>
      </w:r>
      <w:r>
        <w:rPr>
          <w:rFonts w:eastAsia="Times New Roman"/>
          <w:szCs w:val="24"/>
        </w:rPr>
        <w:t>Ε</w:t>
      </w:r>
      <w:r w:rsidRPr="00D42E24">
        <w:rPr>
          <w:rFonts w:eastAsia="Times New Roman"/>
          <w:szCs w:val="24"/>
        </w:rPr>
        <w:t>ίπε ο κ</w:t>
      </w:r>
      <w:r>
        <w:rPr>
          <w:rFonts w:eastAsia="Times New Roman"/>
          <w:szCs w:val="24"/>
        </w:rPr>
        <w:t>.</w:t>
      </w:r>
      <w:r w:rsidRPr="00D42E24">
        <w:rPr>
          <w:rFonts w:eastAsia="Times New Roman"/>
          <w:szCs w:val="24"/>
        </w:rPr>
        <w:t xml:space="preserve"> Μητσοτάκης ότι η Κυβέρνηση</w:t>
      </w:r>
      <w:r>
        <w:rPr>
          <w:rFonts w:eastAsia="Times New Roman"/>
          <w:szCs w:val="24"/>
        </w:rPr>
        <w:t xml:space="preserve"> του ΣΥΡΙΖΑ</w:t>
      </w:r>
      <w:r w:rsidRPr="00D42E24">
        <w:rPr>
          <w:rFonts w:eastAsia="Times New Roman"/>
          <w:szCs w:val="24"/>
        </w:rPr>
        <w:t xml:space="preserve"> προέβη</w:t>
      </w:r>
      <w:r w:rsidRPr="00D42E24">
        <w:rPr>
          <w:rFonts w:eastAsia="Times New Roman"/>
          <w:szCs w:val="24"/>
        </w:rPr>
        <w:t xml:space="preserve"> σε </w:t>
      </w:r>
      <w:r>
        <w:rPr>
          <w:rFonts w:eastAsia="Times New Roman"/>
          <w:szCs w:val="24"/>
        </w:rPr>
        <w:t>δεκαεπτά περικοπές των συντάξεων. Κατ</w:t>
      </w:r>
      <w:r>
        <w:rPr>
          <w:rFonts w:eastAsia="Times New Roman"/>
          <w:szCs w:val="24"/>
        </w:rPr>
        <w:t xml:space="preserve">’ </w:t>
      </w:r>
      <w:r>
        <w:rPr>
          <w:rFonts w:eastAsia="Times New Roman"/>
          <w:szCs w:val="24"/>
        </w:rPr>
        <w:t>αρχάς να πω ότι μέχρι πριν από λ</w:t>
      </w:r>
      <w:r w:rsidRPr="00D42E24">
        <w:rPr>
          <w:rFonts w:eastAsia="Times New Roman"/>
          <w:szCs w:val="24"/>
        </w:rPr>
        <w:t xml:space="preserve">ίγο καιρό μας έλεγαν ότι είχαμε κάνει </w:t>
      </w:r>
      <w:r>
        <w:rPr>
          <w:rFonts w:eastAsia="Times New Roman"/>
          <w:szCs w:val="24"/>
        </w:rPr>
        <w:t xml:space="preserve">είκοσι μια. </w:t>
      </w:r>
      <w:r w:rsidRPr="00D42E24">
        <w:rPr>
          <w:rFonts w:eastAsia="Times New Roman"/>
          <w:szCs w:val="24"/>
        </w:rPr>
        <w:t>Άρα</w:t>
      </w:r>
      <w:r>
        <w:rPr>
          <w:rFonts w:eastAsia="Times New Roman"/>
          <w:szCs w:val="24"/>
        </w:rPr>
        <w:t xml:space="preserve">, το ότι από τις είκοσι μία πήγαμε στις δεκαεπτά είναι μάλλον ένα καλό βήμα. </w:t>
      </w:r>
    </w:p>
    <w:p w14:paraId="1286C6B8" w14:textId="77777777" w:rsidR="000402FE" w:rsidRDefault="007623D8">
      <w:pPr>
        <w:spacing w:line="600" w:lineRule="auto"/>
        <w:ind w:firstLine="720"/>
        <w:jc w:val="both"/>
        <w:rPr>
          <w:rFonts w:eastAsia="Times New Roman"/>
          <w:szCs w:val="24"/>
        </w:rPr>
      </w:pPr>
      <w:r>
        <w:rPr>
          <w:rFonts w:eastAsia="Times New Roman"/>
          <w:szCs w:val="24"/>
        </w:rPr>
        <w:t xml:space="preserve">Παρ’ όλα αυτά, να του πω ότι σε αυτά τα δεκαεπτά </w:t>
      </w:r>
      <w:r w:rsidRPr="00D42E24">
        <w:rPr>
          <w:rFonts w:eastAsia="Times New Roman"/>
          <w:szCs w:val="24"/>
        </w:rPr>
        <w:t>π</w:t>
      </w:r>
      <w:r w:rsidRPr="00D42E24">
        <w:rPr>
          <w:rFonts w:eastAsia="Times New Roman"/>
          <w:szCs w:val="24"/>
        </w:rPr>
        <w:t>ράγματα</w:t>
      </w:r>
      <w:r>
        <w:rPr>
          <w:rFonts w:eastAsia="Times New Roman"/>
          <w:szCs w:val="24"/>
        </w:rPr>
        <w:t>,</w:t>
      </w:r>
      <w:r w:rsidRPr="00D42E24">
        <w:rPr>
          <w:rFonts w:eastAsia="Times New Roman"/>
          <w:szCs w:val="24"/>
        </w:rPr>
        <w:t xml:space="preserve"> που μάλλον του έχουν εισηγηθεί οι συνεργάτες του να λέει ότι ήταν περικοπές συντάξεων</w:t>
      </w:r>
      <w:r>
        <w:rPr>
          <w:rFonts w:eastAsia="Times New Roman"/>
          <w:szCs w:val="24"/>
        </w:rPr>
        <w:t>,</w:t>
      </w:r>
      <w:r w:rsidRPr="00D42E24">
        <w:rPr>
          <w:rFonts w:eastAsia="Times New Roman"/>
          <w:szCs w:val="24"/>
        </w:rPr>
        <w:t xml:space="preserve"> η Νέα Δημοκρατία μέτρα </w:t>
      </w:r>
      <w:r>
        <w:rPr>
          <w:rFonts w:eastAsia="Times New Roman"/>
          <w:szCs w:val="24"/>
        </w:rPr>
        <w:t>ρυθμίσεις</w:t>
      </w:r>
      <w:r w:rsidRPr="00D42E24">
        <w:rPr>
          <w:rFonts w:eastAsia="Times New Roman"/>
          <w:szCs w:val="24"/>
        </w:rPr>
        <w:t xml:space="preserve"> </w:t>
      </w:r>
      <w:r>
        <w:rPr>
          <w:rFonts w:eastAsia="Times New Roman"/>
          <w:szCs w:val="24"/>
        </w:rPr>
        <w:t>όπως</w:t>
      </w:r>
      <w:r w:rsidRPr="00D42E24">
        <w:rPr>
          <w:rFonts w:eastAsia="Times New Roman"/>
          <w:szCs w:val="24"/>
        </w:rPr>
        <w:t xml:space="preserve"> η αλλαγή του υπολογισμού των εισφορών για τους </w:t>
      </w:r>
      <w:r w:rsidRPr="00D42E24">
        <w:rPr>
          <w:rFonts w:eastAsia="Times New Roman"/>
          <w:szCs w:val="24"/>
        </w:rPr>
        <w:lastRenderedPageBreak/>
        <w:t>ελεύθερους επαγγελματίες</w:t>
      </w:r>
      <w:r>
        <w:rPr>
          <w:rFonts w:eastAsia="Times New Roman"/>
          <w:szCs w:val="24"/>
        </w:rPr>
        <w:t>,</w:t>
      </w:r>
      <w:r w:rsidRPr="00D42E24">
        <w:rPr>
          <w:rFonts w:eastAsia="Times New Roman"/>
          <w:szCs w:val="24"/>
        </w:rPr>
        <w:t xml:space="preserve"> η αλλαγή του υπολογισμού των πλασματικών χρόνων ή</w:t>
      </w:r>
      <w:r w:rsidRPr="00D42E24">
        <w:rPr>
          <w:rFonts w:eastAsia="Times New Roman"/>
          <w:szCs w:val="24"/>
        </w:rPr>
        <w:t xml:space="preserve"> ακόμη και οι αλλαγές στα όρια ηλικίας συνταξιοδότησης </w:t>
      </w:r>
      <w:r>
        <w:rPr>
          <w:rFonts w:eastAsia="Times New Roman"/>
          <w:szCs w:val="24"/>
        </w:rPr>
        <w:t>π</w:t>
      </w:r>
      <w:r w:rsidRPr="00D42E24">
        <w:rPr>
          <w:rFonts w:eastAsia="Times New Roman"/>
          <w:szCs w:val="24"/>
        </w:rPr>
        <w:t xml:space="preserve">ου ψήφισε </w:t>
      </w:r>
      <w:r>
        <w:rPr>
          <w:rFonts w:eastAsia="Times New Roman"/>
          <w:szCs w:val="24"/>
        </w:rPr>
        <w:t xml:space="preserve">η </w:t>
      </w:r>
      <w:r w:rsidRPr="00D42E24">
        <w:rPr>
          <w:rFonts w:eastAsia="Times New Roman"/>
          <w:szCs w:val="24"/>
        </w:rPr>
        <w:t>Νέα Δημοκρατία</w:t>
      </w:r>
      <w:r>
        <w:rPr>
          <w:rFonts w:eastAsia="Times New Roman"/>
          <w:szCs w:val="24"/>
        </w:rPr>
        <w:t xml:space="preserve">. </w:t>
      </w:r>
    </w:p>
    <w:p w14:paraId="1286C6B9" w14:textId="77777777" w:rsidR="000402FE" w:rsidRDefault="007623D8">
      <w:pPr>
        <w:spacing w:line="600" w:lineRule="auto"/>
        <w:ind w:firstLine="720"/>
        <w:jc w:val="both"/>
        <w:rPr>
          <w:rFonts w:eastAsia="Times New Roman" w:cs="Times New Roman"/>
          <w:szCs w:val="24"/>
        </w:rPr>
      </w:pPr>
      <w:r>
        <w:rPr>
          <w:rFonts w:eastAsia="Times New Roman"/>
          <w:szCs w:val="24"/>
        </w:rPr>
        <w:t>Όμως,</w:t>
      </w:r>
      <w:r w:rsidRPr="00D42E24">
        <w:rPr>
          <w:rFonts w:eastAsia="Times New Roman"/>
          <w:szCs w:val="24"/>
        </w:rPr>
        <w:t xml:space="preserve"> εκτός από τις αλχημείες</w:t>
      </w:r>
      <w:r>
        <w:rPr>
          <w:rFonts w:eastAsia="Times New Roman"/>
          <w:szCs w:val="24"/>
        </w:rPr>
        <w:t>,</w:t>
      </w:r>
      <w:r w:rsidRPr="00D42E24">
        <w:rPr>
          <w:rFonts w:eastAsia="Times New Roman"/>
          <w:szCs w:val="24"/>
        </w:rPr>
        <w:t xml:space="preserve"> υπάρχουν και κάποια γεγονότα τα οποία είναι πεισματάρικα</w:t>
      </w:r>
      <w:r>
        <w:rPr>
          <w:rFonts w:eastAsia="Times New Roman"/>
          <w:szCs w:val="24"/>
        </w:rPr>
        <w:t>,</w:t>
      </w:r>
      <w:r w:rsidRPr="00D42E24">
        <w:rPr>
          <w:rFonts w:eastAsia="Times New Roman"/>
          <w:szCs w:val="24"/>
        </w:rPr>
        <w:t xml:space="preserve"> για το ασφαλιστικό τουλάχιστον</w:t>
      </w:r>
      <w:r>
        <w:rPr>
          <w:rFonts w:eastAsia="Times New Roman"/>
          <w:szCs w:val="24"/>
        </w:rPr>
        <w:t>.</w:t>
      </w:r>
      <w:r w:rsidRPr="00D42E24">
        <w:rPr>
          <w:rFonts w:eastAsia="Times New Roman"/>
          <w:szCs w:val="24"/>
        </w:rPr>
        <w:t xml:space="preserve"> </w:t>
      </w:r>
      <w:r>
        <w:rPr>
          <w:rFonts w:eastAsia="Times New Roman"/>
          <w:szCs w:val="24"/>
        </w:rPr>
        <w:t>Τ</w:t>
      </w:r>
      <w:r w:rsidRPr="00D42E24">
        <w:rPr>
          <w:rFonts w:eastAsia="Times New Roman"/>
          <w:szCs w:val="24"/>
        </w:rPr>
        <w:t>ο ασφαλιστικό την περίοδο 2010</w:t>
      </w:r>
      <w:r>
        <w:rPr>
          <w:rFonts w:eastAsia="Times New Roman"/>
          <w:szCs w:val="24"/>
        </w:rPr>
        <w:t xml:space="preserve"> </w:t>
      </w:r>
      <w:r w:rsidRPr="00D42E24">
        <w:rPr>
          <w:rFonts w:eastAsia="Times New Roman"/>
          <w:szCs w:val="24"/>
        </w:rPr>
        <w:t>-</w:t>
      </w:r>
      <w:r>
        <w:rPr>
          <w:rFonts w:eastAsia="Times New Roman"/>
          <w:szCs w:val="24"/>
        </w:rPr>
        <w:t xml:space="preserve"> </w:t>
      </w:r>
      <w:r w:rsidRPr="00D42E24">
        <w:rPr>
          <w:rFonts w:eastAsia="Times New Roman"/>
          <w:szCs w:val="24"/>
        </w:rPr>
        <w:t xml:space="preserve">2014 χαρακτηρίστηκε από τις </w:t>
      </w:r>
      <w:r>
        <w:rPr>
          <w:rFonts w:eastAsia="Times New Roman"/>
          <w:szCs w:val="24"/>
        </w:rPr>
        <w:t>δώδεκα</w:t>
      </w:r>
      <w:r w:rsidRPr="00D42E24">
        <w:rPr>
          <w:rFonts w:eastAsia="Times New Roman"/>
          <w:szCs w:val="24"/>
        </w:rPr>
        <w:t xml:space="preserve"> διαδοχικές οριζόντιες περικοπές που έγιναν </w:t>
      </w:r>
      <w:r>
        <w:rPr>
          <w:rFonts w:eastAsia="Times New Roman"/>
          <w:szCs w:val="24"/>
        </w:rPr>
        <w:t xml:space="preserve">στις </w:t>
      </w:r>
      <w:r w:rsidRPr="00D42E24">
        <w:rPr>
          <w:rFonts w:eastAsia="Times New Roman"/>
          <w:szCs w:val="24"/>
        </w:rPr>
        <w:t>συντάξεις</w:t>
      </w:r>
      <w:r>
        <w:rPr>
          <w:rFonts w:eastAsia="Times New Roman"/>
          <w:szCs w:val="24"/>
        </w:rPr>
        <w:t>, π</w:t>
      </w:r>
      <w:r w:rsidRPr="00D42E24">
        <w:rPr>
          <w:rFonts w:eastAsia="Times New Roman"/>
          <w:szCs w:val="24"/>
        </w:rPr>
        <w:t xml:space="preserve">αραδόθηκε με ένα τεράστιο έλλειμμα </w:t>
      </w:r>
      <w:r>
        <w:rPr>
          <w:rFonts w:eastAsia="Times New Roman"/>
          <w:szCs w:val="24"/>
        </w:rPr>
        <w:t>1,</w:t>
      </w:r>
      <w:r w:rsidRPr="00D42E24">
        <w:rPr>
          <w:rFonts w:eastAsia="Times New Roman"/>
          <w:szCs w:val="24"/>
        </w:rPr>
        <w:t xml:space="preserve">1 </w:t>
      </w:r>
      <w:r>
        <w:rPr>
          <w:rFonts w:eastAsia="Times New Roman"/>
          <w:szCs w:val="24"/>
        </w:rPr>
        <w:t xml:space="preserve">δισεκατομμυρίων ευρώ </w:t>
      </w:r>
      <w:r w:rsidRPr="00D42E24">
        <w:rPr>
          <w:rFonts w:eastAsia="Times New Roman"/>
          <w:szCs w:val="24"/>
        </w:rPr>
        <w:t xml:space="preserve">και με </w:t>
      </w:r>
      <w:r>
        <w:rPr>
          <w:rFonts w:eastAsia="Times New Roman"/>
          <w:szCs w:val="24"/>
        </w:rPr>
        <w:t>τετρακόσιες χιλιάδες</w:t>
      </w:r>
      <w:r w:rsidRPr="00D42E24">
        <w:rPr>
          <w:rFonts w:eastAsia="Times New Roman"/>
          <w:szCs w:val="24"/>
        </w:rPr>
        <w:t xml:space="preserve"> απλήρωτ</w:t>
      </w:r>
      <w:r>
        <w:rPr>
          <w:rFonts w:eastAsia="Times New Roman"/>
          <w:szCs w:val="24"/>
        </w:rPr>
        <w:t>ες</w:t>
      </w:r>
      <w:r w:rsidRPr="00D42E24">
        <w:rPr>
          <w:rFonts w:eastAsia="Times New Roman"/>
          <w:szCs w:val="24"/>
        </w:rPr>
        <w:t xml:space="preserve"> συνταξιοδοτικές παροχές</w:t>
      </w:r>
      <w:r>
        <w:rPr>
          <w:rFonts w:eastAsia="Times New Roman"/>
          <w:szCs w:val="24"/>
        </w:rPr>
        <w:t>.</w:t>
      </w:r>
      <w:r w:rsidRPr="00D42E24">
        <w:rPr>
          <w:rFonts w:eastAsia="Times New Roman"/>
          <w:szCs w:val="24"/>
        </w:rPr>
        <w:t xml:space="preserve"> </w:t>
      </w:r>
      <w:r>
        <w:rPr>
          <w:rFonts w:eastAsia="Times New Roman"/>
          <w:szCs w:val="24"/>
        </w:rPr>
        <w:t>Αυτό είναι ένα γεγονός.</w:t>
      </w:r>
    </w:p>
    <w:p w14:paraId="1286C6BA"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Το άλλο γεγονό</w:t>
      </w:r>
      <w:r>
        <w:rPr>
          <w:rFonts w:eastAsia="Times New Roman" w:cs="Times New Roman"/>
          <w:szCs w:val="24"/>
        </w:rPr>
        <w:t>ς είναι ότι αυτή η Κυβέρνηση διέσωσε το Δημόσιο Σύστημα Κοινωνικής Ασφάλισης, μετέτρεψε το έλλειμμά του σε πλεόνασμα, έθεσε ενιαίους και διαφανείς κανόνες για όλους τους ασφαλισμένους και τους συνταξιούχους, ελάφρυνε πλέον το σύνολο των ελευθέρων επαγγελμα</w:t>
      </w:r>
      <w:r>
        <w:rPr>
          <w:rFonts w:eastAsia="Times New Roman" w:cs="Times New Roman"/>
          <w:szCs w:val="24"/>
        </w:rPr>
        <w:t>τιών μετά και τις τελευταίες ρ</w:t>
      </w:r>
      <w:r w:rsidRPr="0085383E">
        <w:rPr>
          <w:rFonts w:eastAsia="Times New Roman" w:cs="Times New Roman"/>
          <w:szCs w:val="24"/>
        </w:rPr>
        <w:t>υθμίσεις που κάν</w:t>
      </w:r>
      <w:r>
        <w:rPr>
          <w:rFonts w:eastAsia="Times New Roman" w:cs="Times New Roman"/>
          <w:szCs w:val="24"/>
        </w:rPr>
        <w:t>α</w:t>
      </w:r>
      <w:r w:rsidRPr="0085383E">
        <w:rPr>
          <w:rFonts w:eastAsia="Times New Roman" w:cs="Times New Roman"/>
          <w:szCs w:val="24"/>
        </w:rPr>
        <w:t>με</w:t>
      </w:r>
      <w:r>
        <w:rPr>
          <w:rFonts w:eastAsia="Times New Roman" w:cs="Times New Roman"/>
          <w:szCs w:val="24"/>
        </w:rPr>
        <w:t xml:space="preserve"> κ</w:t>
      </w:r>
      <w:r w:rsidRPr="0085383E">
        <w:rPr>
          <w:rFonts w:eastAsia="Times New Roman" w:cs="Times New Roman"/>
          <w:szCs w:val="24"/>
        </w:rPr>
        <w:t xml:space="preserve">αι </w:t>
      </w:r>
      <w:r>
        <w:rPr>
          <w:rFonts w:eastAsia="Times New Roman" w:cs="Times New Roman"/>
          <w:szCs w:val="24"/>
        </w:rPr>
        <w:t>-</w:t>
      </w:r>
      <w:r w:rsidRPr="0085383E">
        <w:rPr>
          <w:rFonts w:eastAsia="Times New Roman" w:cs="Times New Roman"/>
          <w:szCs w:val="24"/>
        </w:rPr>
        <w:t>κάτι που συχνά το ξεχνάμε</w:t>
      </w:r>
      <w:r>
        <w:rPr>
          <w:rFonts w:eastAsia="Times New Roman" w:cs="Times New Roman"/>
          <w:szCs w:val="24"/>
        </w:rPr>
        <w:t>-</w:t>
      </w:r>
      <w:r w:rsidRPr="0085383E">
        <w:rPr>
          <w:rFonts w:eastAsia="Times New Roman" w:cs="Times New Roman"/>
          <w:szCs w:val="24"/>
        </w:rPr>
        <w:t xml:space="preserve"> ενέταξε</w:t>
      </w:r>
      <w:r>
        <w:rPr>
          <w:rFonts w:eastAsia="Times New Roman" w:cs="Times New Roman"/>
          <w:szCs w:val="24"/>
        </w:rPr>
        <w:t xml:space="preserve"> και</w:t>
      </w:r>
      <w:r w:rsidRPr="0085383E">
        <w:rPr>
          <w:rFonts w:eastAsia="Times New Roman" w:cs="Times New Roman"/>
          <w:szCs w:val="24"/>
        </w:rPr>
        <w:t xml:space="preserve"> τους αγρότες στο Δημόσιο Σύστημα Κοινωνι</w:t>
      </w:r>
      <w:r w:rsidRPr="0085383E">
        <w:rPr>
          <w:rFonts w:eastAsia="Times New Roman" w:cs="Times New Roman"/>
          <w:szCs w:val="24"/>
        </w:rPr>
        <w:lastRenderedPageBreak/>
        <w:t xml:space="preserve">κής Ασφάλισης </w:t>
      </w:r>
      <w:r>
        <w:rPr>
          <w:rFonts w:eastAsia="Times New Roman" w:cs="Times New Roman"/>
          <w:szCs w:val="24"/>
        </w:rPr>
        <w:t>-</w:t>
      </w:r>
      <w:r w:rsidRPr="0085383E">
        <w:rPr>
          <w:rFonts w:eastAsia="Times New Roman" w:cs="Times New Roman"/>
          <w:szCs w:val="24"/>
        </w:rPr>
        <w:t>εννοώ στον Ενιαίο Φορέα Κοινωνικής Ασφάλισης</w:t>
      </w:r>
      <w:r>
        <w:rPr>
          <w:rFonts w:eastAsia="Times New Roman" w:cs="Times New Roman"/>
          <w:szCs w:val="24"/>
        </w:rPr>
        <w:t>-</w:t>
      </w:r>
      <w:r w:rsidRPr="0085383E">
        <w:rPr>
          <w:rFonts w:eastAsia="Times New Roman" w:cs="Times New Roman"/>
          <w:szCs w:val="24"/>
        </w:rPr>
        <w:t xml:space="preserve"> ώστε να μπορούν και αυτοί να λάβουν μία αξιοπρεπή σύνταξη</w:t>
      </w:r>
      <w:r>
        <w:rPr>
          <w:rFonts w:eastAsia="Times New Roman" w:cs="Times New Roman"/>
          <w:szCs w:val="24"/>
        </w:rPr>
        <w:t xml:space="preserve">. </w:t>
      </w:r>
    </w:p>
    <w:p w14:paraId="1286C6BB"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Π</w:t>
      </w:r>
      <w:r w:rsidRPr="0085383E">
        <w:rPr>
          <w:rFonts w:eastAsia="Times New Roman" w:cs="Times New Roman"/>
          <w:szCs w:val="24"/>
        </w:rPr>
        <w:t>ροφανώς</w:t>
      </w:r>
      <w:r>
        <w:rPr>
          <w:rFonts w:eastAsia="Times New Roman" w:cs="Times New Roman"/>
          <w:szCs w:val="24"/>
        </w:rPr>
        <w:t>,</w:t>
      </w:r>
      <w:r w:rsidRPr="0085383E">
        <w:rPr>
          <w:rFonts w:eastAsia="Times New Roman" w:cs="Times New Roman"/>
          <w:szCs w:val="24"/>
        </w:rPr>
        <w:t xml:space="preserve"> κ</w:t>
      </w:r>
      <w:r>
        <w:rPr>
          <w:rFonts w:eastAsia="Times New Roman" w:cs="Times New Roman"/>
          <w:szCs w:val="24"/>
        </w:rPr>
        <w:t xml:space="preserve">ατάφερε </w:t>
      </w:r>
      <w:r w:rsidRPr="0085383E">
        <w:rPr>
          <w:rFonts w:eastAsia="Times New Roman" w:cs="Times New Roman"/>
          <w:szCs w:val="24"/>
        </w:rPr>
        <w:t xml:space="preserve">η </w:t>
      </w:r>
      <w:r>
        <w:rPr>
          <w:rFonts w:eastAsia="Times New Roman" w:cs="Times New Roman"/>
          <w:szCs w:val="24"/>
        </w:rPr>
        <w:t>Κ</w:t>
      </w:r>
      <w:r w:rsidRPr="0085383E">
        <w:rPr>
          <w:rFonts w:eastAsia="Times New Roman" w:cs="Times New Roman"/>
          <w:szCs w:val="24"/>
        </w:rPr>
        <w:t xml:space="preserve">υβέρνηση </w:t>
      </w:r>
      <w:r>
        <w:rPr>
          <w:rFonts w:eastAsia="Times New Roman" w:cs="Times New Roman"/>
          <w:szCs w:val="24"/>
        </w:rPr>
        <w:t xml:space="preserve">αυτή </w:t>
      </w:r>
      <w:r w:rsidRPr="0085383E">
        <w:rPr>
          <w:rFonts w:eastAsia="Times New Roman" w:cs="Times New Roman"/>
          <w:szCs w:val="24"/>
        </w:rPr>
        <w:t>με επιμονή να προστατεύσει τις καταβαλλόμενες συντάξεις</w:t>
      </w:r>
      <w:r>
        <w:rPr>
          <w:rFonts w:eastAsia="Times New Roman" w:cs="Times New Roman"/>
          <w:szCs w:val="24"/>
        </w:rPr>
        <w:t>,</w:t>
      </w:r>
      <w:r w:rsidRPr="0085383E">
        <w:rPr>
          <w:rFonts w:eastAsia="Times New Roman" w:cs="Times New Roman"/>
          <w:szCs w:val="24"/>
        </w:rPr>
        <w:t xml:space="preserve"> κόντρα στην εμμονή του Διεθνούς </w:t>
      </w:r>
      <w:r>
        <w:rPr>
          <w:rFonts w:eastAsia="Times New Roman" w:cs="Times New Roman"/>
          <w:szCs w:val="24"/>
        </w:rPr>
        <w:t>Νομισματικού Τ</w:t>
      </w:r>
      <w:r w:rsidRPr="0085383E">
        <w:rPr>
          <w:rFonts w:eastAsia="Times New Roman" w:cs="Times New Roman"/>
          <w:szCs w:val="24"/>
        </w:rPr>
        <w:t>αμείου</w:t>
      </w:r>
      <w:r>
        <w:rPr>
          <w:rFonts w:eastAsia="Times New Roman" w:cs="Times New Roman"/>
          <w:szCs w:val="24"/>
        </w:rPr>
        <w:t>,</w:t>
      </w:r>
      <w:r w:rsidRPr="0085383E">
        <w:rPr>
          <w:rFonts w:eastAsia="Times New Roman" w:cs="Times New Roman"/>
          <w:szCs w:val="24"/>
        </w:rPr>
        <w:t xml:space="preserve"> αλλά και κόντρα σε διάφορους </w:t>
      </w:r>
      <w:r>
        <w:rPr>
          <w:rFonts w:eastAsia="Times New Roman" w:cs="Times New Roman"/>
          <w:szCs w:val="24"/>
        </w:rPr>
        <w:t>«</w:t>
      </w:r>
      <w:r w:rsidRPr="0085383E">
        <w:rPr>
          <w:rFonts w:eastAsia="Times New Roman" w:cs="Times New Roman"/>
          <w:szCs w:val="24"/>
        </w:rPr>
        <w:t>πρόθυμους</w:t>
      </w:r>
      <w:r>
        <w:rPr>
          <w:rFonts w:eastAsia="Times New Roman" w:cs="Times New Roman"/>
          <w:szCs w:val="24"/>
        </w:rPr>
        <w:t>»</w:t>
      </w:r>
      <w:r w:rsidRPr="0085383E">
        <w:rPr>
          <w:rFonts w:eastAsia="Times New Roman" w:cs="Times New Roman"/>
          <w:szCs w:val="24"/>
        </w:rPr>
        <w:t xml:space="preserve"> εντός της χώρας</w:t>
      </w:r>
      <w:r>
        <w:rPr>
          <w:rFonts w:eastAsia="Times New Roman" w:cs="Times New Roman"/>
          <w:szCs w:val="24"/>
        </w:rPr>
        <w:t>,</w:t>
      </w:r>
      <w:r w:rsidRPr="0085383E">
        <w:rPr>
          <w:rFonts w:eastAsia="Times New Roman" w:cs="Times New Roman"/>
          <w:szCs w:val="24"/>
        </w:rPr>
        <w:t xml:space="preserve"> που η ακύρωση των περικοπών μάλλον κατέρριπτε το αντ</w:t>
      </w:r>
      <w:r w:rsidRPr="0085383E">
        <w:rPr>
          <w:rFonts w:eastAsia="Times New Roman" w:cs="Times New Roman"/>
          <w:szCs w:val="24"/>
        </w:rPr>
        <w:t>ιπολιτευτικό τ</w:t>
      </w:r>
      <w:r>
        <w:rPr>
          <w:rFonts w:eastAsia="Times New Roman" w:cs="Times New Roman"/>
          <w:szCs w:val="24"/>
        </w:rPr>
        <w:t>ου</w:t>
      </w:r>
      <w:r w:rsidRPr="0085383E">
        <w:rPr>
          <w:rFonts w:eastAsia="Times New Roman" w:cs="Times New Roman"/>
          <w:szCs w:val="24"/>
        </w:rPr>
        <w:t>ς αφήγημα</w:t>
      </w:r>
      <w:r>
        <w:rPr>
          <w:rFonts w:eastAsia="Times New Roman" w:cs="Times New Roman"/>
          <w:szCs w:val="24"/>
        </w:rPr>
        <w:t>. Μάλιστα, όχι μόνο οι συντάξεις περι</w:t>
      </w:r>
      <w:r w:rsidRPr="0085383E">
        <w:rPr>
          <w:rFonts w:eastAsia="Times New Roman" w:cs="Times New Roman"/>
          <w:szCs w:val="24"/>
        </w:rPr>
        <w:t>σώθηκαν</w:t>
      </w:r>
      <w:r>
        <w:rPr>
          <w:rFonts w:eastAsia="Times New Roman" w:cs="Times New Roman"/>
          <w:szCs w:val="24"/>
        </w:rPr>
        <w:t xml:space="preserve"> και</w:t>
      </w:r>
      <w:r w:rsidRPr="0085383E">
        <w:rPr>
          <w:rFonts w:eastAsia="Times New Roman" w:cs="Times New Roman"/>
          <w:szCs w:val="24"/>
        </w:rPr>
        <w:t xml:space="preserve"> οι καταβαλλόμενες προστατεύτηκαν</w:t>
      </w:r>
      <w:r>
        <w:rPr>
          <w:rFonts w:eastAsia="Times New Roman" w:cs="Times New Roman"/>
          <w:szCs w:val="24"/>
        </w:rPr>
        <w:t>, αλλά εξακόσιοι είκοσι χιλιάδες</w:t>
      </w:r>
      <w:r w:rsidRPr="0085383E">
        <w:rPr>
          <w:rFonts w:eastAsia="Times New Roman" w:cs="Times New Roman"/>
          <w:szCs w:val="24"/>
        </w:rPr>
        <w:t xml:space="preserve"> συνταξιούχοι βλέπουν αύξηση των συντάξεών τους από </w:t>
      </w:r>
      <w:r>
        <w:rPr>
          <w:rFonts w:eastAsia="Times New Roman" w:cs="Times New Roman"/>
          <w:szCs w:val="24"/>
        </w:rPr>
        <w:t>1</w:t>
      </w:r>
      <w:r>
        <w:rPr>
          <w:rFonts w:eastAsia="Times New Roman" w:cs="Times New Roman"/>
          <w:szCs w:val="24"/>
          <w:vertAlign w:val="superscript"/>
        </w:rPr>
        <w:t>ης</w:t>
      </w:r>
      <w:r>
        <w:rPr>
          <w:rFonts w:eastAsia="Times New Roman" w:cs="Times New Roman"/>
          <w:szCs w:val="24"/>
        </w:rPr>
        <w:t xml:space="preserve"> Ιανουαρίου </w:t>
      </w:r>
      <w:r w:rsidRPr="0085383E">
        <w:rPr>
          <w:rFonts w:eastAsia="Times New Roman" w:cs="Times New Roman"/>
          <w:szCs w:val="24"/>
        </w:rPr>
        <w:t xml:space="preserve">του </w:t>
      </w:r>
      <w:r>
        <w:rPr>
          <w:rFonts w:eastAsia="Times New Roman" w:cs="Times New Roman"/>
          <w:szCs w:val="24"/>
        </w:rPr>
        <w:t>20</w:t>
      </w:r>
      <w:r w:rsidRPr="0085383E">
        <w:rPr>
          <w:rFonts w:eastAsia="Times New Roman" w:cs="Times New Roman"/>
          <w:szCs w:val="24"/>
        </w:rPr>
        <w:t>19</w:t>
      </w:r>
      <w:r>
        <w:rPr>
          <w:rFonts w:eastAsia="Times New Roman" w:cs="Times New Roman"/>
          <w:szCs w:val="24"/>
        </w:rPr>
        <w:t>.</w:t>
      </w:r>
    </w:p>
    <w:p w14:paraId="1286C6BC"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Θ</w:t>
      </w:r>
      <w:r w:rsidRPr="0085383E">
        <w:rPr>
          <w:rFonts w:eastAsia="Times New Roman" w:cs="Times New Roman"/>
          <w:szCs w:val="24"/>
        </w:rPr>
        <w:t xml:space="preserve">α </w:t>
      </w:r>
      <w:r>
        <w:rPr>
          <w:rFonts w:eastAsia="Times New Roman" w:cs="Times New Roman"/>
          <w:szCs w:val="24"/>
        </w:rPr>
        <w:t xml:space="preserve">ήθελα στο σημείο αυτό να πω </w:t>
      </w:r>
      <w:r w:rsidRPr="0085383E">
        <w:rPr>
          <w:rFonts w:eastAsia="Times New Roman" w:cs="Times New Roman"/>
          <w:szCs w:val="24"/>
        </w:rPr>
        <w:t>και κάτι α</w:t>
      </w:r>
      <w:r w:rsidRPr="0085383E">
        <w:rPr>
          <w:rFonts w:eastAsia="Times New Roman" w:cs="Times New Roman"/>
          <w:szCs w:val="24"/>
        </w:rPr>
        <w:t>κόμη</w:t>
      </w:r>
      <w:r>
        <w:rPr>
          <w:rFonts w:eastAsia="Times New Roman" w:cs="Times New Roman"/>
          <w:szCs w:val="24"/>
        </w:rPr>
        <w:t>,</w:t>
      </w:r>
      <w:r w:rsidRPr="0085383E">
        <w:rPr>
          <w:rFonts w:eastAsia="Times New Roman" w:cs="Times New Roman"/>
          <w:szCs w:val="24"/>
        </w:rPr>
        <w:t xml:space="preserve"> γιατί είπε </w:t>
      </w:r>
      <w:r>
        <w:rPr>
          <w:rFonts w:eastAsia="Times New Roman" w:cs="Times New Roman"/>
          <w:szCs w:val="24"/>
        </w:rPr>
        <w:t xml:space="preserve">ξανά </w:t>
      </w:r>
      <w:r w:rsidRPr="0085383E">
        <w:rPr>
          <w:rFonts w:eastAsia="Times New Roman" w:cs="Times New Roman"/>
          <w:szCs w:val="24"/>
        </w:rPr>
        <w:t>ο κ Μητσοτάκης σε αυτή την ίδια συνέντευξη</w:t>
      </w:r>
      <w:r>
        <w:rPr>
          <w:rFonts w:eastAsia="Times New Roman" w:cs="Times New Roman"/>
          <w:szCs w:val="24"/>
        </w:rPr>
        <w:t>,</w:t>
      </w:r>
      <w:r w:rsidRPr="0085383E">
        <w:rPr>
          <w:rFonts w:eastAsia="Times New Roman" w:cs="Times New Roman"/>
          <w:szCs w:val="24"/>
        </w:rPr>
        <w:t xml:space="preserve"> ότι ο νέος νόμος</w:t>
      </w:r>
      <w:r>
        <w:rPr>
          <w:rFonts w:eastAsia="Times New Roman" w:cs="Times New Roman"/>
          <w:szCs w:val="24"/>
        </w:rPr>
        <w:t>, ο</w:t>
      </w:r>
      <w:r w:rsidRPr="0085383E">
        <w:rPr>
          <w:rFonts w:eastAsia="Times New Roman" w:cs="Times New Roman"/>
          <w:szCs w:val="24"/>
        </w:rPr>
        <w:t xml:space="preserve"> ασφαλιστικός νόμος του </w:t>
      </w:r>
      <w:r>
        <w:rPr>
          <w:rFonts w:eastAsia="Times New Roman" w:cs="Times New Roman"/>
          <w:szCs w:val="24"/>
        </w:rPr>
        <w:t>20</w:t>
      </w:r>
      <w:r w:rsidRPr="0085383E">
        <w:rPr>
          <w:rFonts w:eastAsia="Times New Roman" w:cs="Times New Roman"/>
          <w:szCs w:val="24"/>
        </w:rPr>
        <w:t>16</w:t>
      </w:r>
      <w:r>
        <w:rPr>
          <w:rFonts w:eastAsia="Times New Roman" w:cs="Times New Roman"/>
          <w:szCs w:val="24"/>
        </w:rPr>
        <w:t>,</w:t>
      </w:r>
      <w:r w:rsidRPr="0085383E">
        <w:rPr>
          <w:rFonts w:eastAsia="Times New Roman" w:cs="Times New Roman"/>
          <w:szCs w:val="24"/>
        </w:rPr>
        <w:t xml:space="preserve"> οδ</w:t>
      </w:r>
      <w:r>
        <w:rPr>
          <w:rFonts w:eastAsia="Times New Roman" w:cs="Times New Roman"/>
          <w:szCs w:val="24"/>
        </w:rPr>
        <w:t>η</w:t>
      </w:r>
      <w:r w:rsidRPr="0085383E">
        <w:rPr>
          <w:rFonts w:eastAsia="Times New Roman" w:cs="Times New Roman"/>
          <w:szCs w:val="24"/>
        </w:rPr>
        <w:t>γ</w:t>
      </w:r>
      <w:r>
        <w:rPr>
          <w:rFonts w:eastAsia="Times New Roman" w:cs="Times New Roman"/>
          <w:szCs w:val="24"/>
        </w:rPr>
        <w:t>εί σ</w:t>
      </w:r>
      <w:r w:rsidRPr="0085383E">
        <w:rPr>
          <w:rFonts w:eastAsia="Times New Roman" w:cs="Times New Roman"/>
          <w:szCs w:val="24"/>
        </w:rPr>
        <w:t>ε πετσοκομμένες συντάξεις</w:t>
      </w:r>
      <w:r>
        <w:rPr>
          <w:rFonts w:eastAsia="Times New Roman" w:cs="Times New Roman"/>
          <w:szCs w:val="24"/>
        </w:rPr>
        <w:t xml:space="preserve">, «περικομμένες </w:t>
      </w:r>
      <w:r w:rsidRPr="0085383E">
        <w:rPr>
          <w:rFonts w:eastAsia="Times New Roman" w:cs="Times New Roman"/>
          <w:szCs w:val="24"/>
        </w:rPr>
        <w:t>έως και 40</w:t>
      </w:r>
      <w:r>
        <w:rPr>
          <w:rFonts w:eastAsia="Times New Roman" w:cs="Times New Roman"/>
          <w:szCs w:val="24"/>
        </w:rPr>
        <w:t>%</w:t>
      </w:r>
      <w:r w:rsidRPr="0085383E">
        <w:rPr>
          <w:rFonts w:eastAsia="Times New Roman" w:cs="Times New Roman"/>
          <w:szCs w:val="24"/>
        </w:rPr>
        <w:t xml:space="preserve"> ή 50%</w:t>
      </w:r>
      <w:r>
        <w:rPr>
          <w:rFonts w:eastAsia="Times New Roman" w:cs="Times New Roman"/>
          <w:szCs w:val="24"/>
        </w:rPr>
        <w:t>»,</w:t>
      </w:r>
      <w:r w:rsidRPr="0085383E">
        <w:rPr>
          <w:rFonts w:eastAsia="Times New Roman" w:cs="Times New Roman"/>
          <w:szCs w:val="24"/>
        </w:rPr>
        <w:t xml:space="preserve"> αν θυμάμαι καλά</w:t>
      </w:r>
      <w:r>
        <w:rPr>
          <w:rFonts w:eastAsia="Times New Roman" w:cs="Times New Roman"/>
          <w:szCs w:val="24"/>
        </w:rPr>
        <w:t>, είπε. Δ</w:t>
      </w:r>
      <w:r w:rsidRPr="0085383E">
        <w:rPr>
          <w:rFonts w:eastAsia="Times New Roman" w:cs="Times New Roman"/>
          <w:szCs w:val="24"/>
        </w:rPr>
        <w:t xml:space="preserve">εν θα </w:t>
      </w:r>
      <w:r>
        <w:rPr>
          <w:rFonts w:eastAsia="Times New Roman" w:cs="Times New Roman"/>
          <w:szCs w:val="24"/>
        </w:rPr>
        <w:t xml:space="preserve">αναφερθώ ξανά στο τι έδινε </w:t>
      </w:r>
      <w:r w:rsidRPr="0085383E">
        <w:rPr>
          <w:rFonts w:eastAsia="Times New Roman" w:cs="Times New Roman"/>
          <w:szCs w:val="24"/>
        </w:rPr>
        <w:t>μέση σύνταξη το</w:t>
      </w:r>
      <w:r w:rsidRPr="0085383E">
        <w:rPr>
          <w:rFonts w:eastAsia="Times New Roman" w:cs="Times New Roman"/>
          <w:szCs w:val="24"/>
        </w:rPr>
        <w:t xml:space="preserve"> προηγούμενο σύστημα και τ</w:t>
      </w:r>
      <w:r>
        <w:rPr>
          <w:rFonts w:eastAsia="Times New Roman" w:cs="Times New Roman"/>
          <w:szCs w:val="24"/>
        </w:rPr>
        <w:t>ι</w:t>
      </w:r>
      <w:r w:rsidRPr="0085383E">
        <w:rPr>
          <w:rFonts w:eastAsia="Times New Roman" w:cs="Times New Roman"/>
          <w:szCs w:val="24"/>
        </w:rPr>
        <w:t xml:space="preserve"> δίνει το νέο</w:t>
      </w:r>
      <w:r>
        <w:rPr>
          <w:rFonts w:eastAsia="Times New Roman" w:cs="Times New Roman"/>
          <w:szCs w:val="24"/>
        </w:rPr>
        <w:t>,</w:t>
      </w:r>
      <w:r w:rsidRPr="0085383E">
        <w:rPr>
          <w:rFonts w:eastAsia="Times New Roman" w:cs="Times New Roman"/>
          <w:szCs w:val="24"/>
        </w:rPr>
        <w:t xml:space="preserve"> για να δείτε </w:t>
      </w:r>
      <w:r>
        <w:rPr>
          <w:rFonts w:eastAsia="Times New Roman" w:cs="Times New Roman"/>
          <w:szCs w:val="24"/>
        </w:rPr>
        <w:t xml:space="preserve">ότι είναι </w:t>
      </w:r>
      <w:r w:rsidRPr="0085383E">
        <w:rPr>
          <w:rFonts w:eastAsia="Times New Roman" w:cs="Times New Roman"/>
          <w:szCs w:val="24"/>
        </w:rPr>
        <w:t>ακριβώς ίδια τα στοιχεία</w:t>
      </w:r>
      <w:r>
        <w:rPr>
          <w:rFonts w:eastAsia="Times New Roman" w:cs="Times New Roman"/>
          <w:szCs w:val="24"/>
        </w:rPr>
        <w:t>,</w:t>
      </w:r>
      <w:r w:rsidRPr="0085383E">
        <w:rPr>
          <w:rFonts w:eastAsia="Times New Roman" w:cs="Times New Roman"/>
          <w:szCs w:val="24"/>
        </w:rPr>
        <w:t xml:space="preserve"> ίδια η μέση σύνταξη πριν ίδια και τώρα</w:t>
      </w:r>
      <w:r>
        <w:rPr>
          <w:rFonts w:eastAsia="Times New Roman" w:cs="Times New Roman"/>
          <w:szCs w:val="24"/>
        </w:rPr>
        <w:t xml:space="preserve">, </w:t>
      </w:r>
      <w:r w:rsidRPr="0085383E">
        <w:rPr>
          <w:rFonts w:eastAsia="Times New Roman" w:cs="Times New Roman"/>
          <w:szCs w:val="24"/>
        </w:rPr>
        <w:lastRenderedPageBreak/>
        <w:t xml:space="preserve">αλλά </w:t>
      </w:r>
      <w:r>
        <w:rPr>
          <w:rFonts w:eastAsia="Times New Roman" w:cs="Times New Roman"/>
          <w:szCs w:val="24"/>
        </w:rPr>
        <w:t>θα ανα</w:t>
      </w:r>
      <w:r w:rsidRPr="0085383E">
        <w:rPr>
          <w:rFonts w:eastAsia="Times New Roman" w:cs="Times New Roman"/>
          <w:szCs w:val="24"/>
        </w:rPr>
        <w:t xml:space="preserve">φερθώ σε ένα επιχείρημα που νομίζω </w:t>
      </w:r>
      <w:r>
        <w:rPr>
          <w:rFonts w:eastAsia="Times New Roman" w:cs="Times New Roman"/>
          <w:szCs w:val="24"/>
        </w:rPr>
        <w:t xml:space="preserve">ότι </w:t>
      </w:r>
      <w:r w:rsidRPr="0085383E">
        <w:rPr>
          <w:rFonts w:eastAsia="Times New Roman" w:cs="Times New Roman"/>
          <w:szCs w:val="24"/>
        </w:rPr>
        <w:t>είναι λογικό</w:t>
      </w:r>
      <w:r>
        <w:rPr>
          <w:rFonts w:eastAsia="Times New Roman" w:cs="Times New Roman"/>
          <w:szCs w:val="24"/>
        </w:rPr>
        <w:t>: Ο λόγος που οι εξακόσιοι είκοσι χι</w:t>
      </w:r>
      <w:r w:rsidRPr="0085383E">
        <w:rPr>
          <w:rFonts w:eastAsia="Times New Roman" w:cs="Times New Roman"/>
          <w:szCs w:val="24"/>
        </w:rPr>
        <w:t>λιάδες συνταξιούχοι βλέπουν</w:t>
      </w:r>
      <w:r w:rsidRPr="0085383E">
        <w:rPr>
          <w:rFonts w:eastAsia="Times New Roman" w:cs="Times New Roman"/>
          <w:szCs w:val="24"/>
        </w:rPr>
        <w:t xml:space="preserve"> σήμερα </w:t>
      </w:r>
      <w:r w:rsidRPr="009F6CD1">
        <w:rPr>
          <w:rFonts w:eastAsia="Times New Roman" w:cs="Times New Roman"/>
          <w:szCs w:val="24"/>
        </w:rPr>
        <w:t>αύξηση στις</w:t>
      </w:r>
      <w:r w:rsidRPr="0085383E">
        <w:rPr>
          <w:rFonts w:eastAsia="Times New Roman" w:cs="Times New Roman"/>
          <w:szCs w:val="24"/>
        </w:rPr>
        <w:t xml:space="preserve"> συντάξεις </w:t>
      </w:r>
      <w:r>
        <w:rPr>
          <w:rFonts w:eastAsia="Times New Roman" w:cs="Times New Roman"/>
          <w:szCs w:val="24"/>
        </w:rPr>
        <w:t>τους,</w:t>
      </w:r>
      <w:r w:rsidRPr="0085383E">
        <w:rPr>
          <w:rFonts w:eastAsia="Times New Roman" w:cs="Times New Roman"/>
          <w:szCs w:val="24"/>
        </w:rPr>
        <w:t xml:space="preserve"> είναι ακριβώς εξαιτίας του νέου τρόπου υπολογισμού των συντάξεων</w:t>
      </w:r>
      <w:r>
        <w:rPr>
          <w:rFonts w:eastAsia="Times New Roman" w:cs="Times New Roman"/>
          <w:szCs w:val="24"/>
        </w:rPr>
        <w:t>. Α</w:t>
      </w:r>
      <w:r w:rsidRPr="0085383E">
        <w:rPr>
          <w:rFonts w:eastAsia="Times New Roman" w:cs="Times New Roman"/>
          <w:szCs w:val="24"/>
        </w:rPr>
        <w:t xml:space="preserve">πό </w:t>
      </w:r>
      <w:r>
        <w:rPr>
          <w:rFonts w:eastAsia="Times New Roman" w:cs="Times New Roman"/>
          <w:szCs w:val="24"/>
        </w:rPr>
        <w:t>1</w:t>
      </w:r>
      <w:r>
        <w:rPr>
          <w:rFonts w:eastAsia="Times New Roman" w:cs="Times New Roman"/>
          <w:szCs w:val="24"/>
          <w:vertAlign w:val="superscript"/>
        </w:rPr>
        <w:t>ης</w:t>
      </w:r>
      <w:r>
        <w:rPr>
          <w:rFonts w:eastAsia="Times New Roman" w:cs="Times New Roman"/>
          <w:szCs w:val="24"/>
        </w:rPr>
        <w:t xml:space="preserve"> Ιανουαρίου του 20</w:t>
      </w:r>
      <w:r w:rsidRPr="0085383E">
        <w:rPr>
          <w:rFonts w:eastAsia="Times New Roman" w:cs="Times New Roman"/>
          <w:szCs w:val="24"/>
        </w:rPr>
        <w:t xml:space="preserve">19 όλες οι συντάξεις </w:t>
      </w:r>
      <w:r>
        <w:rPr>
          <w:rFonts w:eastAsia="Times New Roman" w:cs="Times New Roman"/>
          <w:szCs w:val="24"/>
        </w:rPr>
        <w:t>-</w:t>
      </w:r>
      <w:r w:rsidRPr="0085383E">
        <w:rPr>
          <w:rFonts w:eastAsia="Times New Roman" w:cs="Times New Roman"/>
          <w:szCs w:val="24"/>
        </w:rPr>
        <w:t xml:space="preserve">και οι παλιές και οι πριν του </w:t>
      </w:r>
      <w:r>
        <w:rPr>
          <w:rFonts w:eastAsia="Times New Roman" w:cs="Times New Roman"/>
          <w:szCs w:val="24"/>
        </w:rPr>
        <w:t>20</w:t>
      </w:r>
      <w:r w:rsidRPr="0085383E">
        <w:rPr>
          <w:rFonts w:eastAsia="Times New Roman" w:cs="Times New Roman"/>
          <w:szCs w:val="24"/>
        </w:rPr>
        <w:t>16</w:t>
      </w:r>
      <w:r>
        <w:rPr>
          <w:rFonts w:eastAsia="Times New Roman" w:cs="Times New Roman"/>
          <w:szCs w:val="24"/>
        </w:rPr>
        <w:t>-</w:t>
      </w:r>
      <w:r w:rsidRPr="0085383E">
        <w:rPr>
          <w:rFonts w:eastAsia="Times New Roman" w:cs="Times New Roman"/>
          <w:szCs w:val="24"/>
        </w:rPr>
        <w:t xml:space="preserve"> υπολογίζονται με βάση τους νέους τρόπους που έ</w:t>
      </w:r>
      <w:r>
        <w:rPr>
          <w:rFonts w:eastAsia="Times New Roman" w:cs="Times New Roman"/>
          <w:szCs w:val="24"/>
        </w:rPr>
        <w:t>θεσε</w:t>
      </w:r>
      <w:r w:rsidRPr="0085383E">
        <w:rPr>
          <w:rFonts w:eastAsia="Times New Roman" w:cs="Times New Roman"/>
          <w:szCs w:val="24"/>
        </w:rPr>
        <w:t xml:space="preserve"> το σύστημα</w:t>
      </w:r>
      <w:r>
        <w:rPr>
          <w:rFonts w:eastAsia="Times New Roman" w:cs="Times New Roman"/>
          <w:szCs w:val="24"/>
        </w:rPr>
        <w:t>. Τ</w:t>
      </w:r>
      <w:r w:rsidRPr="0085383E">
        <w:rPr>
          <w:rFonts w:eastAsia="Times New Roman" w:cs="Times New Roman"/>
          <w:szCs w:val="24"/>
        </w:rPr>
        <w:t>ο γεγον</w:t>
      </w:r>
      <w:r w:rsidRPr="0085383E">
        <w:rPr>
          <w:rFonts w:eastAsia="Times New Roman" w:cs="Times New Roman"/>
          <w:szCs w:val="24"/>
        </w:rPr>
        <w:t xml:space="preserve">ός ότι βρίσκονται </w:t>
      </w:r>
      <w:r>
        <w:rPr>
          <w:rFonts w:eastAsia="Times New Roman" w:cs="Times New Roman"/>
          <w:szCs w:val="24"/>
        </w:rPr>
        <w:t>εξακόσιοι</w:t>
      </w:r>
      <w:r w:rsidRPr="00571A3D">
        <w:rPr>
          <w:rFonts w:eastAsia="Times New Roman" w:cs="Times New Roman"/>
          <w:szCs w:val="24"/>
        </w:rPr>
        <w:t xml:space="preserve"> είκοσι χιλιάδες συνταξιούχοι </w:t>
      </w:r>
      <w:r w:rsidRPr="0085383E">
        <w:rPr>
          <w:rFonts w:eastAsia="Times New Roman" w:cs="Times New Roman"/>
          <w:szCs w:val="24"/>
        </w:rPr>
        <w:t>να λαμβάνουν αυξήσεις</w:t>
      </w:r>
      <w:r>
        <w:rPr>
          <w:rFonts w:eastAsia="Times New Roman" w:cs="Times New Roman"/>
          <w:szCs w:val="24"/>
        </w:rPr>
        <w:t>,</w:t>
      </w:r>
      <w:r w:rsidRPr="0085383E">
        <w:rPr>
          <w:rFonts w:eastAsia="Times New Roman" w:cs="Times New Roman"/>
          <w:szCs w:val="24"/>
        </w:rPr>
        <w:t xml:space="preserve"> αποδεικνύει ακριβώς ότι με το νέο σύστημα οδηγούμαστε σε υψηλότερες συντάξεις για τους χαμηλοσυνταξιούχους από αυτές που έδινε το προηγούμενο σύστημα</w:t>
      </w:r>
      <w:r>
        <w:rPr>
          <w:rFonts w:eastAsia="Times New Roman" w:cs="Times New Roman"/>
          <w:szCs w:val="24"/>
        </w:rPr>
        <w:t>.</w:t>
      </w:r>
      <w:r w:rsidRPr="0085383E">
        <w:rPr>
          <w:rFonts w:eastAsia="Times New Roman" w:cs="Times New Roman"/>
          <w:szCs w:val="24"/>
        </w:rPr>
        <w:t xml:space="preserve"> Νομίζω πως είναι ένα εύλο</w:t>
      </w:r>
      <w:r w:rsidRPr="0085383E">
        <w:rPr>
          <w:rFonts w:eastAsia="Times New Roman" w:cs="Times New Roman"/>
          <w:szCs w:val="24"/>
        </w:rPr>
        <w:t xml:space="preserve">γο </w:t>
      </w:r>
      <w:r>
        <w:rPr>
          <w:rFonts w:eastAsia="Times New Roman" w:cs="Times New Roman"/>
          <w:szCs w:val="24"/>
        </w:rPr>
        <w:t xml:space="preserve">και </w:t>
      </w:r>
      <w:r w:rsidRPr="0085383E">
        <w:rPr>
          <w:rFonts w:eastAsia="Times New Roman" w:cs="Times New Roman"/>
          <w:szCs w:val="24"/>
        </w:rPr>
        <w:t xml:space="preserve">εξαιρετικά </w:t>
      </w:r>
      <w:r>
        <w:rPr>
          <w:rFonts w:eastAsia="Times New Roman" w:cs="Times New Roman"/>
          <w:szCs w:val="24"/>
        </w:rPr>
        <w:t>λ</w:t>
      </w:r>
      <w:r w:rsidRPr="0085383E">
        <w:rPr>
          <w:rFonts w:eastAsia="Times New Roman" w:cs="Times New Roman"/>
          <w:szCs w:val="24"/>
        </w:rPr>
        <w:t>ογικό επιχείρημα</w:t>
      </w:r>
      <w:r>
        <w:rPr>
          <w:rFonts w:eastAsia="Times New Roman" w:cs="Times New Roman"/>
          <w:szCs w:val="24"/>
        </w:rPr>
        <w:t>,</w:t>
      </w:r>
      <w:r w:rsidRPr="0085383E">
        <w:rPr>
          <w:rFonts w:eastAsia="Times New Roman" w:cs="Times New Roman"/>
          <w:szCs w:val="24"/>
        </w:rPr>
        <w:t xml:space="preserve"> που όποιος νοήμων ακούει μπορεί να καταλάβει γιατί καταρρίπτεται ο ισχυρισμός του κ</w:t>
      </w:r>
      <w:r>
        <w:rPr>
          <w:rFonts w:eastAsia="Times New Roman" w:cs="Times New Roman"/>
          <w:szCs w:val="24"/>
        </w:rPr>
        <w:t>.</w:t>
      </w:r>
      <w:r w:rsidRPr="0085383E">
        <w:rPr>
          <w:rFonts w:eastAsia="Times New Roman" w:cs="Times New Roman"/>
          <w:szCs w:val="24"/>
        </w:rPr>
        <w:t xml:space="preserve"> Μητσοτάκη</w:t>
      </w:r>
      <w:r>
        <w:rPr>
          <w:rFonts w:eastAsia="Times New Roman" w:cs="Times New Roman"/>
          <w:szCs w:val="24"/>
        </w:rPr>
        <w:t>.</w:t>
      </w:r>
    </w:p>
    <w:p w14:paraId="1286C6BD"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Κ</w:t>
      </w:r>
      <w:r w:rsidRPr="0085383E">
        <w:rPr>
          <w:rFonts w:eastAsia="Times New Roman" w:cs="Times New Roman"/>
          <w:szCs w:val="24"/>
        </w:rPr>
        <w:t>λείνω την παρένθεση για την τοποθέτηση του κ</w:t>
      </w:r>
      <w:r>
        <w:rPr>
          <w:rFonts w:eastAsia="Times New Roman" w:cs="Times New Roman"/>
          <w:szCs w:val="24"/>
        </w:rPr>
        <w:t>. Μητσοτάκη για το ασφαλιστικό και επανέρχομαι στο έργο της Κ</w:t>
      </w:r>
      <w:r w:rsidRPr="0085383E">
        <w:rPr>
          <w:rFonts w:eastAsia="Times New Roman" w:cs="Times New Roman"/>
          <w:szCs w:val="24"/>
        </w:rPr>
        <w:t xml:space="preserve">υβέρνησης που είναι </w:t>
      </w:r>
      <w:r>
        <w:rPr>
          <w:rFonts w:eastAsia="Times New Roman" w:cs="Times New Roman"/>
          <w:szCs w:val="24"/>
        </w:rPr>
        <w:t>-</w:t>
      </w:r>
      <w:r w:rsidRPr="0085383E">
        <w:rPr>
          <w:rFonts w:eastAsia="Times New Roman" w:cs="Times New Roman"/>
          <w:szCs w:val="24"/>
        </w:rPr>
        <w:t>όπως είπα</w:t>
      </w:r>
      <w:r>
        <w:rPr>
          <w:rFonts w:eastAsia="Times New Roman" w:cs="Times New Roman"/>
          <w:szCs w:val="24"/>
        </w:rPr>
        <w:t>-</w:t>
      </w:r>
      <w:r w:rsidRPr="0085383E">
        <w:rPr>
          <w:rFonts w:eastAsia="Times New Roman" w:cs="Times New Roman"/>
          <w:szCs w:val="24"/>
        </w:rPr>
        <w:t xml:space="preserve"> και το διακύβευμα της σημερινής ψηφοφορίας</w:t>
      </w:r>
      <w:r>
        <w:rPr>
          <w:rFonts w:eastAsia="Times New Roman" w:cs="Times New Roman"/>
          <w:szCs w:val="24"/>
        </w:rPr>
        <w:t xml:space="preserve">. </w:t>
      </w:r>
    </w:p>
    <w:p w14:paraId="1286C6BE"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Θέσαμε ως πυξίδα της προσπάθειας μας, τη βελτίωση του εισοδήματος και της θέση</w:t>
      </w:r>
      <w:r w:rsidRPr="0085383E">
        <w:rPr>
          <w:rFonts w:eastAsia="Times New Roman" w:cs="Times New Roman"/>
          <w:szCs w:val="24"/>
        </w:rPr>
        <w:t>ς των εργαζομένων</w:t>
      </w:r>
      <w:r>
        <w:rPr>
          <w:rFonts w:eastAsia="Times New Roman" w:cs="Times New Roman"/>
          <w:szCs w:val="24"/>
        </w:rPr>
        <w:t>. Ή</w:t>
      </w:r>
      <w:r w:rsidRPr="0085383E">
        <w:rPr>
          <w:rFonts w:eastAsia="Times New Roman" w:cs="Times New Roman"/>
          <w:szCs w:val="24"/>
        </w:rPr>
        <w:t xml:space="preserve">δη από την </w:t>
      </w:r>
      <w:r w:rsidRPr="0085383E">
        <w:rPr>
          <w:rFonts w:eastAsia="Times New Roman" w:cs="Times New Roman"/>
          <w:szCs w:val="24"/>
        </w:rPr>
        <w:lastRenderedPageBreak/>
        <w:t>21η Αυγούστου επαναφέραμε τις συλλογικές διαπραγματεύσ</w:t>
      </w:r>
      <w:r>
        <w:rPr>
          <w:rFonts w:eastAsia="Times New Roman" w:cs="Times New Roman"/>
          <w:szCs w:val="24"/>
        </w:rPr>
        <w:t>εις στη χ</w:t>
      </w:r>
      <w:r w:rsidRPr="0085383E">
        <w:rPr>
          <w:rFonts w:eastAsia="Times New Roman" w:cs="Times New Roman"/>
          <w:szCs w:val="24"/>
        </w:rPr>
        <w:t>ώρα</w:t>
      </w:r>
      <w:r>
        <w:rPr>
          <w:rFonts w:eastAsia="Times New Roman" w:cs="Times New Roman"/>
          <w:szCs w:val="24"/>
        </w:rPr>
        <w:t>,</w:t>
      </w:r>
      <w:r w:rsidRPr="0085383E">
        <w:rPr>
          <w:rFonts w:eastAsia="Times New Roman" w:cs="Times New Roman"/>
          <w:szCs w:val="24"/>
        </w:rPr>
        <w:t xml:space="preserve"> πρ</w:t>
      </w:r>
      <w:r w:rsidRPr="0085383E">
        <w:rPr>
          <w:rFonts w:eastAsia="Times New Roman" w:cs="Times New Roman"/>
          <w:szCs w:val="24"/>
        </w:rPr>
        <w:t>άγμα το οποίο σημαίνει ότι δεκάδες χιλιάδες εργαζόμενοι</w:t>
      </w:r>
      <w:r>
        <w:rPr>
          <w:rFonts w:eastAsia="Times New Roman" w:cs="Times New Roman"/>
          <w:szCs w:val="24"/>
        </w:rPr>
        <w:t>, που καλύπτονται από μία συλλογική σ</w:t>
      </w:r>
      <w:r w:rsidRPr="0085383E">
        <w:rPr>
          <w:rFonts w:eastAsia="Times New Roman" w:cs="Times New Roman"/>
          <w:szCs w:val="24"/>
        </w:rPr>
        <w:t>ύμβαση</w:t>
      </w:r>
      <w:r>
        <w:rPr>
          <w:rFonts w:eastAsia="Times New Roman" w:cs="Times New Roman"/>
          <w:szCs w:val="24"/>
        </w:rPr>
        <w:t>,</w:t>
      </w:r>
      <w:r w:rsidRPr="0085383E">
        <w:rPr>
          <w:rFonts w:eastAsia="Times New Roman" w:cs="Times New Roman"/>
          <w:szCs w:val="24"/>
        </w:rPr>
        <w:t xml:space="preserve"> βλέπουν ήδη αυξημένους μισθούς</w:t>
      </w:r>
      <w:r>
        <w:rPr>
          <w:rFonts w:eastAsia="Times New Roman" w:cs="Times New Roman"/>
          <w:szCs w:val="24"/>
        </w:rPr>
        <w:t>,</w:t>
      </w:r>
      <w:r w:rsidRPr="0085383E">
        <w:rPr>
          <w:rFonts w:eastAsia="Times New Roman" w:cs="Times New Roman"/>
          <w:szCs w:val="24"/>
        </w:rPr>
        <w:t xml:space="preserve"> λαμβάνουν </w:t>
      </w:r>
      <w:r>
        <w:rPr>
          <w:rFonts w:eastAsia="Times New Roman" w:cs="Times New Roman"/>
          <w:szCs w:val="24"/>
        </w:rPr>
        <w:t xml:space="preserve">ήδη αυξημένους </w:t>
      </w:r>
      <w:r w:rsidRPr="0085383E">
        <w:rPr>
          <w:rFonts w:eastAsia="Times New Roman" w:cs="Times New Roman"/>
          <w:szCs w:val="24"/>
        </w:rPr>
        <w:t>μισθούς σε πολύ κρίσιμους κλάδους της οικονομίας όπως αυτός του τουρισμού</w:t>
      </w:r>
      <w:r>
        <w:rPr>
          <w:rFonts w:eastAsia="Times New Roman" w:cs="Times New Roman"/>
          <w:szCs w:val="24"/>
        </w:rPr>
        <w:t xml:space="preserve">. </w:t>
      </w:r>
    </w:p>
    <w:p w14:paraId="1286C6BF"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Μ</w:t>
      </w:r>
      <w:r w:rsidRPr="0085383E">
        <w:rPr>
          <w:rFonts w:eastAsia="Times New Roman" w:cs="Times New Roman"/>
          <w:szCs w:val="24"/>
        </w:rPr>
        <w:t>ε σειρά νομοθετημάτων</w:t>
      </w:r>
      <w:r>
        <w:rPr>
          <w:rFonts w:eastAsia="Times New Roman" w:cs="Times New Roman"/>
          <w:szCs w:val="24"/>
        </w:rPr>
        <w:t>,</w:t>
      </w:r>
      <w:r w:rsidRPr="0085383E">
        <w:rPr>
          <w:rFonts w:eastAsia="Times New Roman" w:cs="Times New Roman"/>
          <w:szCs w:val="24"/>
        </w:rPr>
        <w:t xml:space="preserve"> που εισηγηθήκαμε στη Βουλή</w:t>
      </w:r>
      <w:r>
        <w:rPr>
          <w:rFonts w:eastAsia="Times New Roman" w:cs="Times New Roman"/>
          <w:szCs w:val="24"/>
        </w:rPr>
        <w:t xml:space="preserve">, </w:t>
      </w:r>
      <w:r w:rsidRPr="0085383E">
        <w:rPr>
          <w:rFonts w:eastAsia="Times New Roman" w:cs="Times New Roman"/>
          <w:szCs w:val="24"/>
        </w:rPr>
        <w:t>ρυθμί</w:t>
      </w:r>
      <w:r>
        <w:rPr>
          <w:rFonts w:eastAsia="Times New Roman" w:cs="Times New Roman"/>
          <w:szCs w:val="24"/>
        </w:rPr>
        <w:t>ζου</w:t>
      </w:r>
      <w:r w:rsidRPr="0085383E">
        <w:rPr>
          <w:rFonts w:eastAsia="Times New Roman" w:cs="Times New Roman"/>
          <w:szCs w:val="24"/>
        </w:rPr>
        <w:t xml:space="preserve">με εκ νέου το τοπίο στην αγορά εργασίας </w:t>
      </w:r>
      <w:r>
        <w:rPr>
          <w:rFonts w:eastAsia="Times New Roman" w:cs="Times New Roman"/>
          <w:szCs w:val="24"/>
        </w:rPr>
        <w:t>-ρυθμίζεται, γιατί, πρ</w:t>
      </w:r>
      <w:r w:rsidRPr="0085383E">
        <w:rPr>
          <w:rFonts w:eastAsia="Times New Roman" w:cs="Times New Roman"/>
          <w:szCs w:val="24"/>
        </w:rPr>
        <w:t>οφανώς</w:t>
      </w:r>
      <w:r>
        <w:rPr>
          <w:rFonts w:eastAsia="Times New Roman" w:cs="Times New Roman"/>
          <w:szCs w:val="24"/>
        </w:rPr>
        <w:t>,</w:t>
      </w:r>
      <w:r w:rsidRPr="0085383E">
        <w:rPr>
          <w:rFonts w:eastAsia="Times New Roman" w:cs="Times New Roman"/>
          <w:szCs w:val="24"/>
        </w:rPr>
        <w:t xml:space="preserve"> δεν έχει φτάσει αυτό</w:t>
      </w:r>
      <w:r>
        <w:rPr>
          <w:rFonts w:eastAsia="Times New Roman" w:cs="Times New Roman"/>
          <w:szCs w:val="24"/>
        </w:rPr>
        <w:t xml:space="preserve"> σε</w:t>
      </w:r>
      <w:r w:rsidRPr="0085383E">
        <w:rPr>
          <w:rFonts w:eastAsia="Times New Roman" w:cs="Times New Roman"/>
          <w:szCs w:val="24"/>
        </w:rPr>
        <w:t xml:space="preserve"> ένα ικανοποιητικό επίπεδο</w:t>
      </w:r>
      <w:r>
        <w:rPr>
          <w:rFonts w:eastAsia="Times New Roman" w:cs="Times New Roman"/>
          <w:szCs w:val="24"/>
        </w:rPr>
        <w:t>-</w:t>
      </w:r>
      <w:r w:rsidRPr="0085383E">
        <w:rPr>
          <w:rFonts w:eastAsia="Times New Roman" w:cs="Times New Roman"/>
          <w:szCs w:val="24"/>
        </w:rPr>
        <w:t xml:space="preserve"> θωρακίζοντας τα δικαιώματα των εργαζομένων απέναντι σε φαινόμενα απλήρωτης εργασίας</w:t>
      </w:r>
      <w:r>
        <w:rPr>
          <w:rFonts w:eastAsia="Times New Roman" w:cs="Times New Roman"/>
          <w:szCs w:val="24"/>
        </w:rPr>
        <w:t>,</w:t>
      </w:r>
      <w:r w:rsidRPr="0085383E">
        <w:rPr>
          <w:rFonts w:eastAsia="Times New Roman" w:cs="Times New Roman"/>
          <w:szCs w:val="24"/>
        </w:rPr>
        <w:t xml:space="preserve"> </w:t>
      </w:r>
      <w:r>
        <w:rPr>
          <w:rFonts w:eastAsia="Times New Roman" w:cs="Times New Roman"/>
          <w:szCs w:val="24"/>
        </w:rPr>
        <w:t>θέτοντας</w:t>
      </w:r>
      <w:r w:rsidRPr="0085383E">
        <w:rPr>
          <w:rFonts w:eastAsia="Times New Roman" w:cs="Times New Roman"/>
          <w:szCs w:val="24"/>
        </w:rPr>
        <w:t xml:space="preserve"> </w:t>
      </w:r>
      <w:r>
        <w:rPr>
          <w:rFonts w:eastAsia="Times New Roman" w:cs="Times New Roman"/>
          <w:szCs w:val="24"/>
        </w:rPr>
        <w:t>-</w:t>
      </w:r>
      <w:r w:rsidRPr="0085383E">
        <w:rPr>
          <w:rFonts w:eastAsia="Times New Roman" w:cs="Times New Roman"/>
          <w:szCs w:val="24"/>
        </w:rPr>
        <w:t>για</w:t>
      </w:r>
      <w:r w:rsidRPr="0085383E">
        <w:rPr>
          <w:rFonts w:eastAsia="Times New Roman" w:cs="Times New Roman"/>
          <w:szCs w:val="24"/>
        </w:rPr>
        <w:t xml:space="preserve"> πρώτη φορά</w:t>
      </w:r>
      <w:r>
        <w:rPr>
          <w:rFonts w:eastAsia="Times New Roman" w:cs="Times New Roman"/>
          <w:szCs w:val="24"/>
        </w:rPr>
        <w:t xml:space="preserve">- κανόνες στην </w:t>
      </w:r>
      <w:r w:rsidRPr="0085383E">
        <w:rPr>
          <w:rFonts w:eastAsia="Times New Roman" w:cs="Times New Roman"/>
          <w:szCs w:val="24"/>
        </w:rPr>
        <w:t>προστασία των εργαζομένων που εργάζονται στις εργολαβίες</w:t>
      </w:r>
      <w:r>
        <w:rPr>
          <w:rFonts w:eastAsia="Times New Roman" w:cs="Times New Roman"/>
          <w:szCs w:val="24"/>
        </w:rPr>
        <w:t>, θέτοντας -</w:t>
      </w:r>
      <w:r w:rsidRPr="0085383E">
        <w:rPr>
          <w:rFonts w:eastAsia="Times New Roman" w:cs="Times New Roman"/>
          <w:szCs w:val="24"/>
        </w:rPr>
        <w:t>για πρώτη φορά</w:t>
      </w:r>
      <w:r>
        <w:rPr>
          <w:rFonts w:eastAsia="Times New Roman" w:cs="Times New Roman"/>
          <w:szCs w:val="24"/>
        </w:rPr>
        <w:t>-</w:t>
      </w:r>
      <w:r w:rsidRPr="0085383E">
        <w:rPr>
          <w:rFonts w:eastAsia="Times New Roman" w:cs="Times New Roman"/>
          <w:szCs w:val="24"/>
        </w:rPr>
        <w:t xml:space="preserve"> κανόνες στην τήρηση των ωραρίων και των υπερωριών</w:t>
      </w:r>
      <w:r>
        <w:rPr>
          <w:rFonts w:eastAsia="Times New Roman" w:cs="Times New Roman"/>
          <w:szCs w:val="24"/>
        </w:rPr>
        <w:t xml:space="preserve">. </w:t>
      </w:r>
    </w:p>
    <w:p w14:paraId="1286C6C0"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Ν</w:t>
      </w:r>
      <w:r w:rsidRPr="0085383E">
        <w:rPr>
          <w:rFonts w:eastAsia="Times New Roman" w:cs="Times New Roman"/>
          <w:szCs w:val="24"/>
        </w:rPr>
        <w:t>α σας επισημάνω εδώ</w:t>
      </w:r>
      <w:r>
        <w:rPr>
          <w:rFonts w:eastAsia="Times New Roman" w:cs="Times New Roman"/>
          <w:szCs w:val="24"/>
        </w:rPr>
        <w:t>,</w:t>
      </w:r>
      <w:r w:rsidRPr="0085383E">
        <w:rPr>
          <w:rFonts w:eastAsia="Times New Roman" w:cs="Times New Roman"/>
          <w:szCs w:val="24"/>
        </w:rPr>
        <w:t xml:space="preserve"> ότι από τη στιγμή που </w:t>
      </w:r>
      <w:r>
        <w:rPr>
          <w:rFonts w:eastAsia="Times New Roman" w:cs="Times New Roman"/>
          <w:szCs w:val="24"/>
        </w:rPr>
        <w:t xml:space="preserve">περάσαμε </w:t>
      </w:r>
      <w:r w:rsidRPr="0085383E">
        <w:rPr>
          <w:rFonts w:eastAsia="Times New Roman" w:cs="Times New Roman"/>
          <w:szCs w:val="24"/>
        </w:rPr>
        <w:t>αυτούς τους κανόνες για την τήρηση των ωρ</w:t>
      </w:r>
      <w:r w:rsidRPr="0085383E">
        <w:rPr>
          <w:rFonts w:eastAsia="Times New Roman" w:cs="Times New Roman"/>
          <w:szCs w:val="24"/>
        </w:rPr>
        <w:t>αρίων και των υπερωριών</w:t>
      </w:r>
      <w:r>
        <w:rPr>
          <w:rFonts w:eastAsia="Times New Roman" w:cs="Times New Roman"/>
          <w:szCs w:val="24"/>
        </w:rPr>
        <w:t>,</w:t>
      </w:r>
      <w:r w:rsidRPr="0085383E">
        <w:rPr>
          <w:rFonts w:eastAsia="Times New Roman" w:cs="Times New Roman"/>
          <w:szCs w:val="24"/>
        </w:rPr>
        <w:t xml:space="preserve"> από τη μία χρονιά στην άλλη</w:t>
      </w:r>
      <w:r>
        <w:rPr>
          <w:rFonts w:eastAsia="Times New Roman" w:cs="Times New Roman"/>
          <w:szCs w:val="24"/>
        </w:rPr>
        <w:t xml:space="preserve"> </w:t>
      </w:r>
      <w:r w:rsidRPr="0085383E">
        <w:rPr>
          <w:rFonts w:eastAsia="Times New Roman" w:cs="Times New Roman"/>
          <w:szCs w:val="24"/>
        </w:rPr>
        <w:t xml:space="preserve">έχουμε μία αύξηση των </w:t>
      </w:r>
      <w:r>
        <w:rPr>
          <w:rFonts w:eastAsia="Times New Roman" w:cs="Times New Roman"/>
          <w:szCs w:val="24"/>
        </w:rPr>
        <w:t xml:space="preserve">επιχειρήσεων </w:t>
      </w:r>
      <w:r w:rsidRPr="0085383E">
        <w:rPr>
          <w:rFonts w:eastAsia="Times New Roman" w:cs="Times New Roman"/>
          <w:szCs w:val="24"/>
        </w:rPr>
        <w:t>που δηλώνουν υπερωρία και υπερεργασία</w:t>
      </w:r>
      <w:r>
        <w:rPr>
          <w:rFonts w:eastAsia="Times New Roman" w:cs="Times New Roman"/>
          <w:szCs w:val="24"/>
        </w:rPr>
        <w:t xml:space="preserve"> κατά </w:t>
      </w:r>
      <w:r>
        <w:rPr>
          <w:rFonts w:eastAsia="Times New Roman" w:cs="Times New Roman"/>
          <w:szCs w:val="24"/>
        </w:rPr>
        <w:lastRenderedPageBreak/>
        <w:t>230%. Υπερδιπλασιάστηκε,</w:t>
      </w:r>
      <w:r w:rsidRPr="0085383E">
        <w:rPr>
          <w:rFonts w:eastAsia="Times New Roman" w:cs="Times New Roman"/>
          <w:szCs w:val="24"/>
        </w:rPr>
        <w:t xml:space="preserve"> δηλαδή</w:t>
      </w:r>
      <w:r>
        <w:rPr>
          <w:rFonts w:eastAsia="Times New Roman" w:cs="Times New Roman"/>
          <w:szCs w:val="24"/>
        </w:rPr>
        <w:t>,</w:t>
      </w:r>
      <w:r w:rsidRPr="0085383E">
        <w:rPr>
          <w:rFonts w:eastAsia="Times New Roman" w:cs="Times New Roman"/>
          <w:szCs w:val="24"/>
        </w:rPr>
        <w:t xml:space="preserve"> ο αριθμός των επιχειρήσεων που δηλώνουν υπερωρία </w:t>
      </w:r>
      <w:r>
        <w:rPr>
          <w:rFonts w:eastAsia="Times New Roman" w:cs="Times New Roman"/>
          <w:szCs w:val="24"/>
        </w:rPr>
        <w:t xml:space="preserve">ή </w:t>
      </w:r>
      <w:r w:rsidRPr="0085383E">
        <w:rPr>
          <w:rFonts w:eastAsia="Times New Roman" w:cs="Times New Roman"/>
          <w:szCs w:val="24"/>
        </w:rPr>
        <w:t>υπερεργασία μέσα σε μία χρονιά</w:t>
      </w:r>
      <w:r>
        <w:rPr>
          <w:rFonts w:eastAsia="Times New Roman" w:cs="Times New Roman"/>
          <w:szCs w:val="24"/>
        </w:rPr>
        <w:t xml:space="preserve">. Αυτό, </w:t>
      </w:r>
      <w:r w:rsidRPr="0085383E">
        <w:rPr>
          <w:rFonts w:eastAsia="Times New Roman" w:cs="Times New Roman"/>
          <w:szCs w:val="24"/>
        </w:rPr>
        <w:t>νομ</w:t>
      </w:r>
      <w:r w:rsidRPr="0085383E">
        <w:rPr>
          <w:rFonts w:eastAsia="Times New Roman" w:cs="Times New Roman"/>
          <w:szCs w:val="24"/>
        </w:rPr>
        <w:t>ίζω</w:t>
      </w:r>
      <w:r>
        <w:rPr>
          <w:rFonts w:eastAsia="Times New Roman" w:cs="Times New Roman"/>
          <w:szCs w:val="24"/>
        </w:rPr>
        <w:t>,</w:t>
      </w:r>
      <w:r w:rsidRPr="0085383E">
        <w:rPr>
          <w:rFonts w:eastAsia="Times New Roman" w:cs="Times New Roman"/>
          <w:szCs w:val="24"/>
        </w:rPr>
        <w:t xml:space="preserve"> </w:t>
      </w:r>
      <w:r>
        <w:rPr>
          <w:rFonts w:eastAsia="Times New Roman" w:cs="Times New Roman"/>
          <w:szCs w:val="24"/>
        </w:rPr>
        <w:t>μαρτυρά</w:t>
      </w:r>
      <w:r w:rsidRPr="0085383E">
        <w:rPr>
          <w:rFonts w:eastAsia="Times New Roman" w:cs="Times New Roman"/>
          <w:szCs w:val="24"/>
        </w:rPr>
        <w:t xml:space="preserve"> με σαφήνεια τι συνέβαινε πριν</w:t>
      </w:r>
      <w:r>
        <w:rPr>
          <w:rFonts w:eastAsia="Times New Roman" w:cs="Times New Roman"/>
          <w:szCs w:val="24"/>
        </w:rPr>
        <w:t>,</w:t>
      </w:r>
      <w:r w:rsidRPr="0085383E">
        <w:rPr>
          <w:rFonts w:eastAsia="Times New Roman" w:cs="Times New Roman"/>
          <w:szCs w:val="24"/>
        </w:rPr>
        <w:t xml:space="preserve"> πόσες ώρες εργασίας πήγαιναν χαμένες και τι συμβαίνει από τότε που </w:t>
      </w:r>
      <w:r>
        <w:rPr>
          <w:rFonts w:eastAsia="Times New Roman" w:cs="Times New Roman"/>
          <w:szCs w:val="24"/>
        </w:rPr>
        <w:t xml:space="preserve">ετέθησαν </w:t>
      </w:r>
      <w:r w:rsidRPr="0085383E">
        <w:rPr>
          <w:rFonts w:eastAsia="Times New Roman" w:cs="Times New Roman"/>
          <w:szCs w:val="24"/>
        </w:rPr>
        <w:t xml:space="preserve">αυτοί </w:t>
      </w:r>
      <w:r>
        <w:rPr>
          <w:rFonts w:eastAsia="Times New Roman" w:cs="Times New Roman"/>
          <w:szCs w:val="24"/>
        </w:rPr>
        <w:t xml:space="preserve">οι </w:t>
      </w:r>
      <w:r w:rsidRPr="0085383E">
        <w:rPr>
          <w:rFonts w:eastAsia="Times New Roman" w:cs="Times New Roman"/>
          <w:szCs w:val="24"/>
        </w:rPr>
        <w:t>κανόνες</w:t>
      </w:r>
      <w:r>
        <w:rPr>
          <w:rFonts w:eastAsia="Times New Roman" w:cs="Times New Roman"/>
          <w:szCs w:val="24"/>
        </w:rPr>
        <w:t>,</w:t>
      </w:r>
      <w:r w:rsidRPr="0085383E">
        <w:rPr>
          <w:rFonts w:eastAsia="Times New Roman" w:cs="Times New Roman"/>
          <w:szCs w:val="24"/>
        </w:rPr>
        <w:t xml:space="preserve"> πόσες ώρες εργασίας είτε δίνονται στους ανθρώπους για να επιστρέψ</w:t>
      </w:r>
      <w:r>
        <w:rPr>
          <w:rFonts w:eastAsia="Times New Roman" w:cs="Times New Roman"/>
          <w:szCs w:val="24"/>
        </w:rPr>
        <w:t>ουν</w:t>
      </w:r>
      <w:r w:rsidRPr="0085383E">
        <w:rPr>
          <w:rFonts w:eastAsia="Times New Roman" w:cs="Times New Roman"/>
          <w:szCs w:val="24"/>
        </w:rPr>
        <w:t xml:space="preserve"> όταν τελειώνει το ωράριό τους στο σπίτι </w:t>
      </w:r>
      <w:r>
        <w:rPr>
          <w:rFonts w:eastAsia="Times New Roman" w:cs="Times New Roman"/>
          <w:szCs w:val="24"/>
        </w:rPr>
        <w:t>τους,</w:t>
      </w:r>
      <w:r w:rsidRPr="0085383E">
        <w:rPr>
          <w:rFonts w:eastAsia="Times New Roman" w:cs="Times New Roman"/>
          <w:szCs w:val="24"/>
        </w:rPr>
        <w:t xml:space="preserve"> είτε πληρώνονται </w:t>
      </w:r>
      <w:r>
        <w:rPr>
          <w:rFonts w:eastAsia="Times New Roman" w:cs="Times New Roman"/>
          <w:szCs w:val="24"/>
        </w:rPr>
        <w:t>-όπως οφείλεται-</w:t>
      </w:r>
      <w:r w:rsidRPr="0085383E">
        <w:rPr>
          <w:rFonts w:eastAsia="Times New Roman" w:cs="Times New Roman"/>
          <w:szCs w:val="24"/>
        </w:rPr>
        <w:t xml:space="preserve"> υπερωριακά</w:t>
      </w:r>
      <w:r>
        <w:rPr>
          <w:rFonts w:eastAsia="Times New Roman" w:cs="Times New Roman"/>
          <w:szCs w:val="24"/>
        </w:rPr>
        <w:t>.</w:t>
      </w:r>
    </w:p>
    <w:p w14:paraId="1286C6C1"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Τους π</w:t>
      </w:r>
      <w:r w:rsidRPr="0085383E">
        <w:rPr>
          <w:rFonts w:eastAsia="Times New Roman" w:cs="Times New Roman"/>
          <w:szCs w:val="24"/>
        </w:rPr>
        <w:t>ροηγούμενο</w:t>
      </w:r>
      <w:r>
        <w:rPr>
          <w:rFonts w:eastAsia="Times New Roman" w:cs="Times New Roman"/>
          <w:szCs w:val="24"/>
        </w:rPr>
        <w:t>υς μήνε</w:t>
      </w:r>
      <w:r w:rsidRPr="0085383E">
        <w:rPr>
          <w:rFonts w:eastAsia="Times New Roman" w:cs="Times New Roman"/>
          <w:szCs w:val="24"/>
        </w:rPr>
        <w:t>ς λάβαμε και άλλα μέτρα που αποδεικνύουν ότι αυτή η έξοδος από τα μνημόνια δεν ήταν μία τυπική διαδικασία</w:t>
      </w:r>
      <w:r>
        <w:rPr>
          <w:rFonts w:eastAsia="Times New Roman" w:cs="Times New Roman"/>
          <w:szCs w:val="24"/>
        </w:rPr>
        <w:t>,</w:t>
      </w:r>
      <w:r w:rsidRPr="0085383E">
        <w:rPr>
          <w:rFonts w:eastAsia="Times New Roman" w:cs="Times New Roman"/>
          <w:szCs w:val="24"/>
        </w:rPr>
        <w:t xml:space="preserve"> αλλά ήταν η μετάβαση σε μία νέα περίοδο ανάκτησης δικαιωμάτων </w:t>
      </w:r>
      <w:r>
        <w:rPr>
          <w:rFonts w:eastAsia="Times New Roman" w:cs="Times New Roman"/>
          <w:szCs w:val="24"/>
        </w:rPr>
        <w:t>όπως τα μέτρα για</w:t>
      </w:r>
      <w:r>
        <w:rPr>
          <w:rFonts w:eastAsia="Times New Roman" w:cs="Times New Roman"/>
          <w:szCs w:val="24"/>
        </w:rPr>
        <w:t xml:space="preserve"> τη</w:t>
      </w:r>
      <w:r w:rsidRPr="0085383E">
        <w:rPr>
          <w:rFonts w:eastAsia="Times New Roman" w:cs="Times New Roman"/>
          <w:szCs w:val="24"/>
        </w:rPr>
        <w:t xml:space="preserve"> μείωση του ΕΝΦΙΑ</w:t>
      </w:r>
      <w:r>
        <w:rPr>
          <w:rFonts w:eastAsia="Times New Roman" w:cs="Times New Roman"/>
          <w:szCs w:val="24"/>
        </w:rPr>
        <w:t>,</w:t>
      </w:r>
      <w:r w:rsidRPr="0085383E">
        <w:rPr>
          <w:rFonts w:eastAsia="Times New Roman" w:cs="Times New Roman"/>
          <w:szCs w:val="24"/>
        </w:rPr>
        <w:t xml:space="preserve"> </w:t>
      </w:r>
      <w:r>
        <w:rPr>
          <w:rFonts w:eastAsia="Times New Roman" w:cs="Times New Roman"/>
          <w:szCs w:val="24"/>
        </w:rPr>
        <w:t>τη</w:t>
      </w:r>
      <w:r w:rsidRPr="0085383E">
        <w:rPr>
          <w:rFonts w:eastAsia="Times New Roman" w:cs="Times New Roman"/>
          <w:szCs w:val="24"/>
        </w:rPr>
        <w:t xml:space="preserve"> μείωση των ασφαλιστικών εισφορών για τους </w:t>
      </w:r>
      <w:r>
        <w:rPr>
          <w:rFonts w:eastAsia="Times New Roman" w:cs="Times New Roman"/>
          <w:szCs w:val="24"/>
        </w:rPr>
        <w:t>διακόσιους πενήντα χιλιάδες</w:t>
      </w:r>
      <w:r w:rsidRPr="0085383E">
        <w:rPr>
          <w:rFonts w:eastAsia="Times New Roman" w:cs="Times New Roman"/>
          <w:szCs w:val="24"/>
        </w:rPr>
        <w:t xml:space="preserve"> ελεύθερους επαγγελματίες</w:t>
      </w:r>
      <w:r>
        <w:rPr>
          <w:rFonts w:eastAsia="Times New Roman" w:cs="Times New Roman"/>
          <w:szCs w:val="24"/>
        </w:rPr>
        <w:t>,</w:t>
      </w:r>
      <w:r w:rsidRPr="0085383E">
        <w:rPr>
          <w:rFonts w:eastAsia="Times New Roman" w:cs="Times New Roman"/>
          <w:szCs w:val="24"/>
        </w:rPr>
        <w:t xml:space="preserve"> αυτοαπασχολούμενους και αγρότες</w:t>
      </w:r>
      <w:r>
        <w:rPr>
          <w:rFonts w:eastAsia="Times New Roman" w:cs="Times New Roman"/>
          <w:szCs w:val="24"/>
        </w:rPr>
        <w:t>. Χορηγήσαμε για τρίτη</w:t>
      </w:r>
      <w:r w:rsidRPr="0085383E">
        <w:rPr>
          <w:rFonts w:eastAsia="Times New Roman" w:cs="Times New Roman"/>
          <w:szCs w:val="24"/>
        </w:rPr>
        <w:t xml:space="preserve"> συνεχόμενη χρονιά κοινωνικό μέρισμα και ψηφίσαμε για πρώτη φορά μετά από </w:t>
      </w:r>
      <w:r>
        <w:rPr>
          <w:rFonts w:eastAsia="Times New Roman" w:cs="Times New Roman"/>
          <w:szCs w:val="24"/>
        </w:rPr>
        <w:t>δέκα</w:t>
      </w:r>
      <w:r w:rsidRPr="0085383E">
        <w:rPr>
          <w:rFonts w:eastAsia="Times New Roman" w:cs="Times New Roman"/>
          <w:szCs w:val="24"/>
        </w:rPr>
        <w:t xml:space="preserve"> χρό</w:t>
      </w:r>
      <w:r w:rsidRPr="0085383E">
        <w:rPr>
          <w:rFonts w:eastAsia="Times New Roman" w:cs="Times New Roman"/>
          <w:szCs w:val="24"/>
        </w:rPr>
        <w:t>νια σε αυτό τον τόπο</w:t>
      </w:r>
      <w:r>
        <w:rPr>
          <w:rFonts w:eastAsia="Times New Roman" w:cs="Times New Roman"/>
          <w:szCs w:val="24"/>
        </w:rPr>
        <w:t>,</w:t>
      </w:r>
      <w:r w:rsidRPr="0085383E">
        <w:rPr>
          <w:rFonts w:eastAsia="Times New Roman" w:cs="Times New Roman"/>
          <w:szCs w:val="24"/>
        </w:rPr>
        <w:t xml:space="preserve"> έναν επεκτατικό προϋπολογισμό</w:t>
      </w:r>
      <w:r>
        <w:rPr>
          <w:rFonts w:eastAsia="Times New Roman" w:cs="Times New Roman"/>
          <w:szCs w:val="24"/>
        </w:rPr>
        <w:t>,</w:t>
      </w:r>
      <w:r w:rsidRPr="0085383E">
        <w:rPr>
          <w:rFonts w:eastAsia="Times New Roman" w:cs="Times New Roman"/>
          <w:szCs w:val="24"/>
        </w:rPr>
        <w:t xml:space="preserve"> δηλαδή ένα</w:t>
      </w:r>
      <w:r>
        <w:rPr>
          <w:rFonts w:eastAsia="Times New Roman" w:cs="Times New Roman"/>
          <w:szCs w:val="24"/>
        </w:rPr>
        <w:t>ν</w:t>
      </w:r>
      <w:r w:rsidRPr="0085383E">
        <w:rPr>
          <w:rFonts w:eastAsia="Times New Roman" w:cs="Times New Roman"/>
          <w:szCs w:val="24"/>
        </w:rPr>
        <w:t xml:space="preserve"> προϋπολογισμό </w:t>
      </w:r>
      <w:r>
        <w:rPr>
          <w:rFonts w:eastAsia="Times New Roman" w:cs="Times New Roman"/>
          <w:szCs w:val="24"/>
        </w:rPr>
        <w:t xml:space="preserve">ο </w:t>
      </w:r>
      <w:r w:rsidRPr="0085383E">
        <w:rPr>
          <w:rFonts w:eastAsia="Times New Roman" w:cs="Times New Roman"/>
          <w:szCs w:val="24"/>
        </w:rPr>
        <w:t>οποίος δεν έχει μέτρα περιορισμών</w:t>
      </w:r>
      <w:r>
        <w:rPr>
          <w:rFonts w:eastAsia="Times New Roman" w:cs="Times New Roman"/>
          <w:szCs w:val="24"/>
        </w:rPr>
        <w:t>, αλλά έχει μέτρα ενίσχυσης της μ</w:t>
      </w:r>
      <w:r w:rsidRPr="0085383E">
        <w:rPr>
          <w:rFonts w:eastAsia="Times New Roman" w:cs="Times New Roman"/>
          <w:szCs w:val="24"/>
        </w:rPr>
        <w:t xml:space="preserve">εγάλης κοινωνικής </w:t>
      </w:r>
      <w:r w:rsidRPr="0085383E">
        <w:rPr>
          <w:rFonts w:eastAsia="Times New Roman" w:cs="Times New Roman"/>
          <w:szCs w:val="24"/>
        </w:rPr>
        <w:lastRenderedPageBreak/>
        <w:t>πλειοψηφίας είτε με κοινωνικές παροχές είτε με ελαφρύνσεις</w:t>
      </w:r>
      <w:r>
        <w:rPr>
          <w:rFonts w:eastAsia="Times New Roman" w:cs="Times New Roman"/>
          <w:szCs w:val="24"/>
        </w:rPr>
        <w:t>,</w:t>
      </w:r>
      <w:r w:rsidRPr="0085383E">
        <w:rPr>
          <w:rFonts w:eastAsia="Times New Roman" w:cs="Times New Roman"/>
          <w:szCs w:val="24"/>
        </w:rPr>
        <w:t xml:space="preserve"> φοροελαφρύνσεις και </w:t>
      </w:r>
      <w:r>
        <w:rPr>
          <w:rFonts w:eastAsia="Times New Roman" w:cs="Times New Roman"/>
          <w:szCs w:val="24"/>
        </w:rPr>
        <w:t>εισφορο</w:t>
      </w:r>
      <w:r w:rsidRPr="0085383E">
        <w:rPr>
          <w:rFonts w:eastAsia="Times New Roman" w:cs="Times New Roman"/>
          <w:szCs w:val="24"/>
        </w:rPr>
        <w:t>ελαφ</w:t>
      </w:r>
      <w:r w:rsidRPr="0085383E">
        <w:rPr>
          <w:rFonts w:eastAsia="Times New Roman" w:cs="Times New Roman"/>
          <w:szCs w:val="24"/>
        </w:rPr>
        <w:t>ρύνσεις</w:t>
      </w:r>
      <w:r>
        <w:rPr>
          <w:rFonts w:eastAsia="Times New Roman" w:cs="Times New Roman"/>
          <w:szCs w:val="24"/>
        </w:rPr>
        <w:t>.</w:t>
      </w:r>
    </w:p>
    <w:p w14:paraId="1286C6C2" w14:textId="77777777" w:rsidR="000402FE" w:rsidRDefault="007623D8">
      <w:pPr>
        <w:tabs>
          <w:tab w:val="left" w:pos="1118"/>
        </w:tabs>
        <w:spacing w:line="600" w:lineRule="auto"/>
        <w:ind w:firstLine="720"/>
        <w:contextualSpacing/>
        <w:jc w:val="both"/>
        <w:rPr>
          <w:rFonts w:eastAsia="Times New Roman" w:cs="Times New Roman"/>
          <w:szCs w:val="24"/>
        </w:rPr>
      </w:pPr>
      <w:r w:rsidRPr="0085383E">
        <w:rPr>
          <w:rFonts w:eastAsia="Times New Roman" w:cs="Times New Roman"/>
          <w:szCs w:val="24"/>
        </w:rPr>
        <w:t>Και φυσικά</w:t>
      </w:r>
      <w:r>
        <w:rPr>
          <w:rFonts w:eastAsia="Times New Roman" w:cs="Times New Roman"/>
          <w:szCs w:val="24"/>
        </w:rPr>
        <w:t>, με τη Σ</w:t>
      </w:r>
      <w:r w:rsidRPr="0085383E">
        <w:rPr>
          <w:rFonts w:eastAsia="Times New Roman" w:cs="Times New Roman"/>
          <w:szCs w:val="24"/>
        </w:rPr>
        <w:t>υμφωνία των Πρεσπών θέ</w:t>
      </w:r>
      <w:r>
        <w:rPr>
          <w:rFonts w:eastAsia="Times New Roman" w:cs="Times New Roman"/>
          <w:szCs w:val="24"/>
        </w:rPr>
        <w:t xml:space="preserve">σαμε </w:t>
      </w:r>
      <w:r w:rsidRPr="0085383E">
        <w:rPr>
          <w:rFonts w:eastAsia="Times New Roman" w:cs="Times New Roman"/>
          <w:szCs w:val="24"/>
        </w:rPr>
        <w:t xml:space="preserve">τα θεμέλια για την επίλυση μιας ιστορικής </w:t>
      </w:r>
      <w:r>
        <w:rPr>
          <w:rFonts w:eastAsia="Times New Roman" w:cs="Times New Roman"/>
          <w:szCs w:val="24"/>
        </w:rPr>
        <w:t>εκκρεμότητας που ταλάνιζε για δεκαετίες</w:t>
      </w:r>
      <w:r w:rsidRPr="0085383E">
        <w:rPr>
          <w:rFonts w:eastAsia="Times New Roman" w:cs="Times New Roman"/>
          <w:szCs w:val="24"/>
        </w:rPr>
        <w:t xml:space="preserve"> τις δύο </w:t>
      </w:r>
      <w:r>
        <w:rPr>
          <w:rFonts w:eastAsia="Times New Roman" w:cs="Times New Roman"/>
          <w:szCs w:val="24"/>
        </w:rPr>
        <w:t xml:space="preserve">χώρες. Θέσαμε τις </w:t>
      </w:r>
      <w:r w:rsidRPr="0085383E">
        <w:rPr>
          <w:rFonts w:eastAsia="Times New Roman" w:cs="Times New Roman"/>
          <w:szCs w:val="24"/>
        </w:rPr>
        <w:t>βάσεις για να ανοίξει μία νέα σελίδα στις σχέσεις των δύο λαών</w:t>
      </w:r>
      <w:r>
        <w:rPr>
          <w:rFonts w:eastAsia="Times New Roman" w:cs="Times New Roman"/>
          <w:szCs w:val="24"/>
        </w:rPr>
        <w:t xml:space="preserve">, με άξονες </w:t>
      </w:r>
      <w:r w:rsidRPr="0085383E">
        <w:rPr>
          <w:rFonts w:eastAsia="Times New Roman" w:cs="Times New Roman"/>
          <w:szCs w:val="24"/>
        </w:rPr>
        <w:t>τη</w:t>
      </w:r>
      <w:r>
        <w:rPr>
          <w:rFonts w:eastAsia="Times New Roman" w:cs="Times New Roman"/>
          <w:szCs w:val="24"/>
        </w:rPr>
        <w:t>ν</w:t>
      </w:r>
      <w:r w:rsidRPr="0085383E">
        <w:rPr>
          <w:rFonts w:eastAsia="Times New Roman" w:cs="Times New Roman"/>
          <w:szCs w:val="24"/>
        </w:rPr>
        <w:t xml:space="preserve"> φιλία</w:t>
      </w:r>
      <w:r>
        <w:rPr>
          <w:rFonts w:eastAsia="Times New Roman" w:cs="Times New Roman"/>
          <w:szCs w:val="24"/>
        </w:rPr>
        <w:t>,</w:t>
      </w:r>
      <w:r w:rsidRPr="0085383E">
        <w:rPr>
          <w:rFonts w:eastAsia="Times New Roman" w:cs="Times New Roman"/>
          <w:szCs w:val="24"/>
        </w:rPr>
        <w:t xml:space="preserve"> την επωφ</w:t>
      </w:r>
      <w:r w:rsidRPr="0085383E">
        <w:rPr>
          <w:rFonts w:eastAsia="Times New Roman" w:cs="Times New Roman"/>
          <w:szCs w:val="24"/>
        </w:rPr>
        <w:t>ελή συνεργασία των δύο λαών</w:t>
      </w:r>
      <w:r>
        <w:rPr>
          <w:rFonts w:eastAsia="Times New Roman" w:cs="Times New Roman"/>
          <w:szCs w:val="24"/>
        </w:rPr>
        <w:t>,</w:t>
      </w:r>
      <w:r w:rsidRPr="0085383E">
        <w:rPr>
          <w:rFonts w:eastAsia="Times New Roman" w:cs="Times New Roman"/>
          <w:szCs w:val="24"/>
        </w:rPr>
        <w:t xml:space="preserve"> σεβόμενοι απολύτως την εθνική γ</w:t>
      </w:r>
      <w:r>
        <w:rPr>
          <w:rFonts w:eastAsia="Times New Roman" w:cs="Times New Roman"/>
          <w:szCs w:val="24"/>
        </w:rPr>
        <w:t>ραμμή που είχε διαμορφωθεί στη χ</w:t>
      </w:r>
      <w:r w:rsidRPr="0085383E">
        <w:rPr>
          <w:rFonts w:eastAsia="Times New Roman" w:cs="Times New Roman"/>
          <w:szCs w:val="24"/>
        </w:rPr>
        <w:t>ώρα εδώ και δεκαετίες για το ονοματολογικό</w:t>
      </w:r>
      <w:r>
        <w:rPr>
          <w:rFonts w:eastAsia="Times New Roman" w:cs="Times New Roman"/>
          <w:szCs w:val="24"/>
        </w:rPr>
        <w:t>. Κα</w:t>
      </w:r>
      <w:r w:rsidRPr="0085383E">
        <w:rPr>
          <w:rFonts w:eastAsia="Times New Roman" w:cs="Times New Roman"/>
          <w:szCs w:val="24"/>
        </w:rPr>
        <w:t>ι κυρίως</w:t>
      </w:r>
      <w:r>
        <w:rPr>
          <w:rFonts w:eastAsia="Times New Roman" w:cs="Times New Roman"/>
          <w:szCs w:val="24"/>
        </w:rPr>
        <w:t>,</w:t>
      </w:r>
      <w:r w:rsidRPr="0085383E">
        <w:rPr>
          <w:rFonts w:eastAsia="Times New Roman" w:cs="Times New Roman"/>
          <w:szCs w:val="24"/>
        </w:rPr>
        <w:t xml:space="preserve"> νομίζω</w:t>
      </w:r>
      <w:r>
        <w:rPr>
          <w:rFonts w:eastAsia="Times New Roman" w:cs="Times New Roman"/>
          <w:szCs w:val="24"/>
        </w:rPr>
        <w:t>,</w:t>
      </w:r>
      <w:r w:rsidRPr="0085383E">
        <w:rPr>
          <w:rFonts w:eastAsia="Times New Roman" w:cs="Times New Roman"/>
          <w:szCs w:val="24"/>
        </w:rPr>
        <w:t xml:space="preserve"> χάρ</w:t>
      </w:r>
      <w:r>
        <w:rPr>
          <w:rFonts w:eastAsia="Times New Roman" w:cs="Times New Roman"/>
          <w:szCs w:val="24"/>
        </w:rPr>
        <w:t xml:space="preserve">η σε αυτή τη </w:t>
      </w:r>
      <w:r>
        <w:rPr>
          <w:rFonts w:eastAsia="Times New Roman" w:cs="Times New Roman"/>
          <w:szCs w:val="24"/>
        </w:rPr>
        <w:t>σ</w:t>
      </w:r>
      <w:r w:rsidRPr="0085383E">
        <w:rPr>
          <w:rFonts w:eastAsia="Times New Roman" w:cs="Times New Roman"/>
          <w:szCs w:val="24"/>
        </w:rPr>
        <w:t xml:space="preserve">υμφωνία </w:t>
      </w:r>
      <w:r w:rsidRPr="0085383E">
        <w:rPr>
          <w:rFonts w:eastAsia="Times New Roman" w:cs="Times New Roman"/>
          <w:szCs w:val="24"/>
        </w:rPr>
        <w:t xml:space="preserve">είναι που η </w:t>
      </w:r>
      <w:r>
        <w:rPr>
          <w:rFonts w:eastAsia="Times New Roman" w:cs="Times New Roman"/>
          <w:szCs w:val="24"/>
        </w:rPr>
        <w:t>δ</w:t>
      </w:r>
      <w:r w:rsidRPr="0085383E">
        <w:rPr>
          <w:rFonts w:eastAsia="Times New Roman" w:cs="Times New Roman"/>
          <w:szCs w:val="24"/>
        </w:rPr>
        <w:t>ιεθνής θέση της χώρας έχει αναβαθμιστεί και αναδεικνύεται σε π</w:t>
      </w:r>
      <w:r w:rsidRPr="0085383E">
        <w:rPr>
          <w:rFonts w:eastAsia="Times New Roman" w:cs="Times New Roman"/>
          <w:szCs w:val="24"/>
        </w:rPr>
        <w:t>υλώνα σταθερότητας</w:t>
      </w:r>
      <w:r>
        <w:rPr>
          <w:rFonts w:eastAsia="Times New Roman" w:cs="Times New Roman"/>
          <w:szCs w:val="24"/>
        </w:rPr>
        <w:t xml:space="preserve"> και ειρήνης στα </w:t>
      </w:r>
      <w:r w:rsidRPr="0085383E">
        <w:rPr>
          <w:rFonts w:eastAsia="Times New Roman" w:cs="Times New Roman"/>
          <w:szCs w:val="24"/>
        </w:rPr>
        <w:t>Βαλκάνια και στην ευρύτερη περιοχή</w:t>
      </w:r>
      <w:r>
        <w:rPr>
          <w:rFonts w:eastAsia="Times New Roman" w:cs="Times New Roman"/>
          <w:szCs w:val="24"/>
        </w:rPr>
        <w:t xml:space="preserve">. </w:t>
      </w:r>
    </w:p>
    <w:p w14:paraId="1286C6C3"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Αυτά είναι κάποια από τα εμβλη</w:t>
      </w:r>
      <w:r w:rsidRPr="0085383E">
        <w:rPr>
          <w:rFonts w:eastAsia="Times New Roman" w:cs="Times New Roman"/>
          <w:szCs w:val="24"/>
        </w:rPr>
        <w:t xml:space="preserve">ματικά έργα που αφήνουμε πίσω </w:t>
      </w:r>
      <w:r>
        <w:rPr>
          <w:rFonts w:eastAsia="Times New Roman" w:cs="Times New Roman"/>
          <w:szCs w:val="24"/>
        </w:rPr>
        <w:t>μας. Κ</w:t>
      </w:r>
      <w:r w:rsidRPr="0085383E">
        <w:rPr>
          <w:rFonts w:eastAsia="Times New Roman" w:cs="Times New Roman"/>
          <w:szCs w:val="24"/>
        </w:rPr>
        <w:t>αι φυσικά</w:t>
      </w:r>
      <w:r>
        <w:rPr>
          <w:rFonts w:eastAsia="Times New Roman" w:cs="Times New Roman"/>
          <w:szCs w:val="24"/>
        </w:rPr>
        <w:t xml:space="preserve"> τ</w:t>
      </w:r>
      <w:r w:rsidRPr="0085383E">
        <w:rPr>
          <w:rFonts w:eastAsia="Times New Roman" w:cs="Times New Roman"/>
          <w:szCs w:val="24"/>
        </w:rPr>
        <w:t xml:space="preserve">ο ζήτημα είναι </w:t>
      </w:r>
      <w:r>
        <w:rPr>
          <w:rFonts w:eastAsia="Times New Roman" w:cs="Times New Roman"/>
          <w:szCs w:val="24"/>
        </w:rPr>
        <w:t>-</w:t>
      </w:r>
      <w:r w:rsidRPr="0085383E">
        <w:rPr>
          <w:rFonts w:eastAsia="Times New Roman" w:cs="Times New Roman"/>
          <w:szCs w:val="24"/>
        </w:rPr>
        <w:t xml:space="preserve">για </w:t>
      </w:r>
      <w:r>
        <w:rPr>
          <w:rFonts w:eastAsia="Times New Roman" w:cs="Times New Roman"/>
          <w:szCs w:val="24"/>
        </w:rPr>
        <w:t>ε</w:t>
      </w:r>
      <w:r w:rsidRPr="0085383E">
        <w:rPr>
          <w:rFonts w:eastAsia="Times New Roman" w:cs="Times New Roman"/>
          <w:szCs w:val="24"/>
        </w:rPr>
        <w:t>σάς κυρίως</w:t>
      </w:r>
      <w:r>
        <w:rPr>
          <w:rFonts w:eastAsia="Times New Roman" w:cs="Times New Roman"/>
          <w:szCs w:val="24"/>
        </w:rPr>
        <w:t>-</w:t>
      </w:r>
      <w:r w:rsidRPr="0085383E">
        <w:rPr>
          <w:rFonts w:eastAsia="Times New Roman" w:cs="Times New Roman"/>
          <w:szCs w:val="24"/>
        </w:rPr>
        <w:t xml:space="preserve"> το τι έχουμε μπροστά </w:t>
      </w:r>
      <w:r>
        <w:rPr>
          <w:rFonts w:eastAsia="Times New Roman" w:cs="Times New Roman"/>
          <w:szCs w:val="24"/>
        </w:rPr>
        <w:t>μας. Μπροστά μας έχουμε κρίσιμες κ</w:t>
      </w:r>
      <w:r w:rsidRPr="0085383E">
        <w:rPr>
          <w:rFonts w:eastAsia="Times New Roman" w:cs="Times New Roman"/>
          <w:szCs w:val="24"/>
        </w:rPr>
        <w:t xml:space="preserve">οινωνικές </w:t>
      </w:r>
      <w:r w:rsidRPr="0085383E">
        <w:rPr>
          <w:rFonts w:eastAsia="Times New Roman" w:cs="Times New Roman"/>
          <w:szCs w:val="24"/>
        </w:rPr>
        <w:t>παρεμβάσεις</w:t>
      </w:r>
      <w:r>
        <w:rPr>
          <w:rFonts w:eastAsia="Times New Roman" w:cs="Times New Roman"/>
          <w:szCs w:val="24"/>
        </w:rPr>
        <w:t>,</w:t>
      </w:r>
      <w:r w:rsidRPr="0085383E">
        <w:rPr>
          <w:rFonts w:eastAsia="Times New Roman" w:cs="Times New Roman"/>
          <w:szCs w:val="24"/>
        </w:rPr>
        <w:t xml:space="preserve"> με σαφές πολιτικό πρόσημο και θεσμικές τομές</w:t>
      </w:r>
      <w:r>
        <w:rPr>
          <w:rFonts w:eastAsia="Times New Roman" w:cs="Times New Roman"/>
          <w:szCs w:val="24"/>
        </w:rPr>
        <w:t>. Τ</w:t>
      </w:r>
      <w:r w:rsidRPr="0085383E">
        <w:rPr>
          <w:rFonts w:eastAsia="Times New Roman" w:cs="Times New Roman"/>
          <w:szCs w:val="24"/>
        </w:rPr>
        <w:t>ις έχουμε εξειδικεύσει επαρκώς</w:t>
      </w:r>
      <w:r>
        <w:rPr>
          <w:rFonts w:eastAsia="Times New Roman" w:cs="Times New Roman"/>
          <w:szCs w:val="24"/>
        </w:rPr>
        <w:t>, ώστε κάθε Β</w:t>
      </w:r>
      <w:r w:rsidRPr="0085383E">
        <w:rPr>
          <w:rFonts w:eastAsia="Times New Roman" w:cs="Times New Roman"/>
          <w:szCs w:val="24"/>
        </w:rPr>
        <w:t xml:space="preserve">ουλευτής να </w:t>
      </w:r>
      <w:r w:rsidRPr="0085383E">
        <w:rPr>
          <w:rFonts w:eastAsia="Times New Roman" w:cs="Times New Roman"/>
          <w:szCs w:val="24"/>
        </w:rPr>
        <w:lastRenderedPageBreak/>
        <w:t>ξέρει για τι πράγμα μιλάμε και να λαμβάνει την απόφαση του συγκεκριμένα</w:t>
      </w:r>
      <w:r>
        <w:rPr>
          <w:rFonts w:eastAsia="Times New Roman" w:cs="Times New Roman"/>
          <w:szCs w:val="24"/>
        </w:rPr>
        <w:t>,</w:t>
      </w:r>
      <w:r w:rsidRPr="0085383E">
        <w:rPr>
          <w:rFonts w:eastAsia="Times New Roman" w:cs="Times New Roman"/>
          <w:szCs w:val="24"/>
        </w:rPr>
        <w:t xml:space="preserve"> </w:t>
      </w:r>
      <w:r>
        <w:rPr>
          <w:rFonts w:eastAsia="Times New Roman" w:cs="Times New Roman"/>
          <w:szCs w:val="24"/>
        </w:rPr>
        <w:t>γ</w:t>
      </w:r>
      <w:r w:rsidRPr="0085383E">
        <w:rPr>
          <w:rFonts w:eastAsia="Times New Roman" w:cs="Times New Roman"/>
          <w:szCs w:val="24"/>
        </w:rPr>
        <w:t xml:space="preserve">νωρίζοντας συγκεκριμένα σε τι ακριβώς συνίσταται </w:t>
      </w:r>
      <w:r>
        <w:rPr>
          <w:rFonts w:eastAsia="Times New Roman" w:cs="Times New Roman"/>
          <w:szCs w:val="24"/>
        </w:rPr>
        <w:t>η συνέχιση του έργ</w:t>
      </w:r>
      <w:r>
        <w:rPr>
          <w:rFonts w:eastAsia="Times New Roman" w:cs="Times New Roman"/>
          <w:szCs w:val="24"/>
        </w:rPr>
        <w:t>ου αυτής της Κ</w:t>
      </w:r>
      <w:r w:rsidRPr="0085383E">
        <w:rPr>
          <w:rFonts w:eastAsia="Times New Roman" w:cs="Times New Roman"/>
          <w:szCs w:val="24"/>
        </w:rPr>
        <w:t>υβέρνησης</w:t>
      </w:r>
      <w:r>
        <w:rPr>
          <w:rFonts w:eastAsia="Times New Roman" w:cs="Times New Roman"/>
          <w:szCs w:val="24"/>
        </w:rPr>
        <w:t xml:space="preserve">. </w:t>
      </w:r>
    </w:p>
    <w:p w14:paraId="1286C6C4"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Τι</w:t>
      </w:r>
      <w:r w:rsidRPr="0085383E">
        <w:rPr>
          <w:rFonts w:eastAsia="Times New Roman" w:cs="Times New Roman"/>
          <w:szCs w:val="24"/>
        </w:rPr>
        <w:t xml:space="preserve"> στηρίζει</w:t>
      </w:r>
      <w:r>
        <w:rPr>
          <w:rFonts w:eastAsia="Times New Roman" w:cs="Times New Roman"/>
          <w:szCs w:val="24"/>
        </w:rPr>
        <w:t>,</w:t>
      </w:r>
      <w:r w:rsidRPr="0085383E">
        <w:rPr>
          <w:rFonts w:eastAsia="Times New Roman" w:cs="Times New Roman"/>
          <w:szCs w:val="24"/>
        </w:rPr>
        <w:t xml:space="preserve"> όποιος δώσει</w:t>
      </w:r>
      <w:r>
        <w:rPr>
          <w:rFonts w:eastAsia="Times New Roman" w:cs="Times New Roman"/>
          <w:szCs w:val="24"/>
        </w:rPr>
        <w:t xml:space="preserve"> σήμερα ψήφο εμπιστοσύνης στην Κ</w:t>
      </w:r>
      <w:r w:rsidRPr="0085383E">
        <w:rPr>
          <w:rFonts w:eastAsia="Times New Roman" w:cs="Times New Roman"/>
          <w:szCs w:val="24"/>
        </w:rPr>
        <w:t>υβέρνηση</w:t>
      </w:r>
      <w:r>
        <w:rPr>
          <w:rFonts w:eastAsia="Times New Roman" w:cs="Times New Roman"/>
          <w:szCs w:val="24"/>
        </w:rPr>
        <w:t>. Ό</w:t>
      </w:r>
      <w:r w:rsidRPr="0085383E">
        <w:rPr>
          <w:rFonts w:eastAsia="Times New Roman" w:cs="Times New Roman"/>
          <w:szCs w:val="24"/>
        </w:rPr>
        <w:t>ποιο</w:t>
      </w:r>
      <w:r>
        <w:rPr>
          <w:rFonts w:eastAsia="Times New Roman" w:cs="Times New Roman"/>
          <w:szCs w:val="24"/>
        </w:rPr>
        <w:t>ς δώσει ψήφο εμπιστοσύνης σήμερα στην Κ</w:t>
      </w:r>
      <w:r w:rsidRPr="0085383E">
        <w:rPr>
          <w:rFonts w:eastAsia="Times New Roman" w:cs="Times New Roman"/>
          <w:szCs w:val="24"/>
        </w:rPr>
        <w:t>υβέρνηση</w:t>
      </w:r>
      <w:r>
        <w:rPr>
          <w:rFonts w:eastAsia="Times New Roman" w:cs="Times New Roman"/>
          <w:szCs w:val="24"/>
        </w:rPr>
        <w:t>, στηρίζει την αύξηση τ</w:t>
      </w:r>
      <w:r w:rsidRPr="0085383E">
        <w:rPr>
          <w:rFonts w:eastAsia="Times New Roman" w:cs="Times New Roman"/>
          <w:szCs w:val="24"/>
        </w:rPr>
        <w:t>ου κατώτατου μισθού</w:t>
      </w:r>
      <w:r>
        <w:rPr>
          <w:rFonts w:eastAsia="Times New Roman" w:cs="Times New Roman"/>
          <w:szCs w:val="24"/>
        </w:rPr>
        <w:t>,</w:t>
      </w:r>
      <w:r w:rsidRPr="0085383E">
        <w:rPr>
          <w:rFonts w:eastAsia="Times New Roman" w:cs="Times New Roman"/>
          <w:szCs w:val="24"/>
        </w:rPr>
        <w:t xml:space="preserve"> στηρίζει την κατάργηση του ντροπιαστικ</w:t>
      </w:r>
      <w:r>
        <w:rPr>
          <w:rFonts w:eastAsia="Times New Roman" w:cs="Times New Roman"/>
          <w:szCs w:val="24"/>
        </w:rPr>
        <w:t>ού υποκατώτατου μισθού για το</w:t>
      </w:r>
      <w:r>
        <w:rPr>
          <w:rFonts w:eastAsia="Times New Roman" w:cs="Times New Roman"/>
          <w:szCs w:val="24"/>
        </w:rPr>
        <w:t>υς νέους. Ό</w:t>
      </w:r>
      <w:r w:rsidRPr="0085383E">
        <w:rPr>
          <w:rFonts w:eastAsia="Times New Roman" w:cs="Times New Roman"/>
          <w:szCs w:val="24"/>
        </w:rPr>
        <w:t>ποιο</w:t>
      </w:r>
      <w:r>
        <w:rPr>
          <w:rFonts w:eastAsia="Times New Roman" w:cs="Times New Roman"/>
          <w:szCs w:val="24"/>
        </w:rPr>
        <w:t>ς δώσει ψήφο εμπιστοσύνης στην Κ</w:t>
      </w:r>
      <w:r w:rsidRPr="0085383E">
        <w:rPr>
          <w:rFonts w:eastAsia="Times New Roman" w:cs="Times New Roman"/>
          <w:szCs w:val="24"/>
        </w:rPr>
        <w:t>υβέρνηση σήμερα</w:t>
      </w:r>
      <w:r>
        <w:rPr>
          <w:rFonts w:eastAsia="Times New Roman" w:cs="Times New Roman"/>
          <w:szCs w:val="24"/>
        </w:rPr>
        <w:t xml:space="preserve"> </w:t>
      </w:r>
      <w:r w:rsidRPr="0085383E">
        <w:rPr>
          <w:rFonts w:eastAsia="Times New Roman" w:cs="Times New Roman"/>
          <w:szCs w:val="24"/>
        </w:rPr>
        <w:t>στηρίζε</w:t>
      </w:r>
      <w:r>
        <w:rPr>
          <w:rFonts w:eastAsia="Times New Roman" w:cs="Times New Roman"/>
          <w:szCs w:val="24"/>
        </w:rPr>
        <w:t>ι τη θέσπιση ενός πλαισίου ελά</w:t>
      </w:r>
      <w:r w:rsidRPr="0085383E">
        <w:rPr>
          <w:rFonts w:eastAsia="Times New Roman" w:cs="Times New Roman"/>
          <w:szCs w:val="24"/>
        </w:rPr>
        <w:t>φρ</w:t>
      </w:r>
      <w:r>
        <w:rPr>
          <w:rFonts w:eastAsia="Times New Roman" w:cs="Times New Roman"/>
          <w:szCs w:val="24"/>
        </w:rPr>
        <w:t>υνσης</w:t>
      </w:r>
      <w:r w:rsidRPr="0085383E">
        <w:rPr>
          <w:rFonts w:eastAsia="Times New Roman" w:cs="Times New Roman"/>
          <w:szCs w:val="24"/>
        </w:rPr>
        <w:t xml:space="preserve"> δεκάδων χιλιάδων συμπολιτών μας που </w:t>
      </w:r>
      <w:r>
        <w:rPr>
          <w:rFonts w:eastAsia="Times New Roman" w:cs="Times New Roman"/>
          <w:szCs w:val="24"/>
        </w:rPr>
        <w:t>σώρευσαν βά</w:t>
      </w:r>
      <w:r w:rsidRPr="0085383E">
        <w:rPr>
          <w:rFonts w:eastAsia="Times New Roman" w:cs="Times New Roman"/>
          <w:szCs w:val="24"/>
        </w:rPr>
        <w:t xml:space="preserve">ρη και χρέη στα χρόνια της κρίσης και τώρα θα έχουν τη δυνατότητα να ρυθμίσουν τις οφειλές </w:t>
      </w:r>
      <w:r>
        <w:rPr>
          <w:rFonts w:eastAsia="Times New Roman" w:cs="Times New Roman"/>
          <w:szCs w:val="24"/>
        </w:rPr>
        <w:t xml:space="preserve">τους. </w:t>
      </w:r>
      <w:r w:rsidRPr="0085383E">
        <w:rPr>
          <w:rFonts w:eastAsia="Times New Roman" w:cs="Times New Roman"/>
          <w:szCs w:val="24"/>
        </w:rPr>
        <w:t xml:space="preserve"> </w:t>
      </w:r>
      <w:r>
        <w:rPr>
          <w:rFonts w:eastAsia="Times New Roman" w:cs="Times New Roman"/>
          <w:szCs w:val="24"/>
        </w:rPr>
        <w:t>Όπο</w:t>
      </w:r>
      <w:r>
        <w:rPr>
          <w:rFonts w:eastAsia="Times New Roman" w:cs="Times New Roman"/>
          <w:szCs w:val="24"/>
        </w:rPr>
        <w:t>ιος δώσει ψήφο εμπιστοσύνης,</w:t>
      </w:r>
      <w:r w:rsidRPr="00AA6C4E">
        <w:rPr>
          <w:rFonts w:eastAsia="Times New Roman" w:cs="Times New Roman"/>
          <w:szCs w:val="24"/>
        </w:rPr>
        <w:t xml:space="preserve"> </w:t>
      </w:r>
      <w:r w:rsidRPr="0085383E">
        <w:rPr>
          <w:rFonts w:eastAsia="Times New Roman" w:cs="Times New Roman"/>
          <w:szCs w:val="24"/>
        </w:rPr>
        <w:t>στηρίζει τη θέσπιση ενός συνολικού πλαισίου για την προστασία της πρώτης κατοικίας</w:t>
      </w:r>
      <w:r>
        <w:rPr>
          <w:rFonts w:eastAsia="Times New Roman" w:cs="Times New Roman"/>
          <w:szCs w:val="24"/>
        </w:rPr>
        <w:t>,</w:t>
      </w:r>
      <w:r w:rsidRPr="0085383E">
        <w:rPr>
          <w:rFonts w:eastAsia="Times New Roman" w:cs="Times New Roman"/>
          <w:szCs w:val="24"/>
        </w:rPr>
        <w:t xml:space="preserve"> ενός συνολικού πλαισίου στεγαστικής πολιτικής </w:t>
      </w:r>
      <w:r>
        <w:rPr>
          <w:rFonts w:eastAsia="Times New Roman" w:cs="Times New Roman"/>
          <w:szCs w:val="24"/>
        </w:rPr>
        <w:t>-</w:t>
      </w:r>
      <w:r w:rsidRPr="0085383E">
        <w:rPr>
          <w:rFonts w:eastAsia="Times New Roman" w:cs="Times New Roman"/>
          <w:szCs w:val="24"/>
        </w:rPr>
        <w:t>για πρώτη φορά στον τόπο</w:t>
      </w:r>
      <w:r>
        <w:rPr>
          <w:rFonts w:eastAsia="Times New Roman" w:cs="Times New Roman"/>
          <w:szCs w:val="24"/>
        </w:rPr>
        <w:t>-</w:t>
      </w:r>
      <w:r w:rsidRPr="0085383E">
        <w:rPr>
          <w:rFonts w:eastAsia="Times New Roman" w:cs="Times New Roman"/>
          <w:szCs w:val="24"/>
        </w:rPr>
        <w:t xml:space="preserve"> που θα δώσει τη δυνατότητα στα χαμηλά και μεσαία εισοδήματα να ανταποκ</w:t>
      </w:r>
      <w:r w:rsidRPr="0085383E">
        <w:rPr>
          <w:rFonts w:eastAsia="Times New Roman" w:cs="Times New Roman"/>
          <w:szCs w:val="24"/>
        </w:rPr>
        <w:t>ριθούν στις πιεστικές στεγαστικές ανάγκες</w:t>
      </w:r>
      <w:r>
        <w:rPr>
          <w:rFonts w:eastAsia="Times New Roman" w:cs="Times New Roman"/>
          <w:szCs w:val="24"/>
        </w:rPr>
        <w:t>,</w:t>
      </w:r>
      <w:r w:rsidRPr="0085383E">
        <w:rPr>
          <w:rFonts w:eastAsia="Times New Roman" w:cs="Times New Roman"/>
          <w:szCs w:val="24"/>
        </w:rPr>
        <w:t xml:space="preserve"> είτε αυτές αφορούν το ενοίκιο</w:t>
      </w:r>
      <w:r>
        <w:rPr>
          <w:rFonts w:eastAsia="Times New Roman" w:cs="Times New Roman"/>
          <w:szCs w:val="24"/>
        </w:rPr>
        <w:t>,</w:t>
      </w:r>
      <w:r w:rsidRPr="0085383E">
        <w:rPr>
          <w:rFonts w:eastAsia="Times New Roman" w:cs="Times New Roman"/>
          <w:szCs w:val="24"/>
        </w:rPr>
        <w:t xml:space="preserve"> είτε αφορούν το δάνειο πρώτης κατοικίας</w:t>
      </w:r>
      <w:r>
        <w:rPr>
          <w:rFonts w:eastAsia="Times New Roman" w:cs="Times New Roman"/>
          <w:szCs w:val="24"/>
        </w:rPr>
        <w:t xml:space="preserve">. </w:t>
      </w:r>
    </w:p>
    <w:p w14:paraId="1286C6C5"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lastRenderedPageBreak/>
        <w:t>Η ψήφος εμπιστοσύνης στην Κ</w:t>
      </w:r>
      <w:r w:rsidRPr="0085383E">
        <w:rPr>
          <w:rFonts w:eastAsia="Times New Roman" w:cs="Times New Roman"/>
          <w:szCs w:val="24"/>
        </w:rPr>
        <w:t xml:space="preserve">υβέρνηση στηρίζει τις προσλήψεις </w:t>
      </w:r>
      <w:r>
        <w:rPr>
          <w:rFonts w:eastAsia="Times New Roman" w:cs="Times New Roman"/>
          <w:szCs w:val="24"/>
        </w:rPr>
        <w:t>δεκαπέντε</w:t>
      </w:r>
      <w:r w:rsidRPr="0085383E">
        <w:rPr>
          <w:rFonts w:eastAsia="Times New Roman" w:cs="Times New Roman"/>
          <w:szCs w:val="24"/>
        </w:rPr>
        <w:t xml:space="preserve"> χιλιάδων εκπαιδευτικών στα σχολεία </w:t>
      </w:r>
      <w:r>
        <w:rPr>
          <w:rFonts w:eastAsia="Times New Roman" w:cs="Times New Roman"/>
          <w:szCs w:val="24"/>
        </w:rPr>
        <w:t>μας. Σ</w:t>
      </w:r>
      <w:r w:rsidRPr="0085383E">
        <w:rPr>
          <w:rFonts w:eastAsia="Times New Roman" w:cs="Times New Roman"/>
          <w:szCs w:val="24"/>
        </w:rPr>
        <w:t>τηρίζει την εξέλιξη της δι</w:t>
      </w:r>
      <w:r>
        <w:rPr>
          <w:rFonts w:eastAsia="Times New Roman" w:cs="Times New Roman"/>
          <w:szCs w:val="24"/>
        </w:rPr>
        <w:t>αδι</w:t>
      </w:r>
      <w:r>
        <w:rPr>
          <w:rFonts w:eastAsia="Times New Roman" w:cs="Times New Roman"/>
          <w:szCs w:val="24"/>
        </w:rPr>
        <w:t xml:space="preserve">κασίας για τη </w:t>
      </w:r>
      <w:r>
        <w:rPr>
          <w:rFonts w:eastAsia="Times New Roman" w:cs="Times New Roman"/>
          <w:szCs w:val="24"/>
        </w:rPr>
        <w:t xml:space="preserve">συνταγματική </w:t>
      </w:r>
      <w:r>
        <w:rPr>
          <w:rFonts w:eastAsia="Times New Roman" w:cs="Times New Roman"/>
          <w:szCs w:val="24"/>
        </w:rPr>
        <w:t>Α</w:t>
      </w:r>
      <w:r w:rsidRPr="0085383E">
        <w:rPr>
          <w:rFonts w:eastAsia="Times New Roman" w:cs="Times New Roman"/>
          <w:szCs w:val="24"/>
        </w:rPr>
        <w:t>ναθεώρηση</w:t>
      </w:r>
      <w:r>
        <w:rPr>
          <w:rFonts w:eastAsia="Times New Roman" w:cs="Times New Roman"/>
          <w:szCs w:val="24"/>
        </w:rPr>
        <w:t>,</w:t>
      </w:r>
      <w:r w:rsidRPr="0085383E">
        <w:rPr>
          <w:rFonts w:eastAsia="Times New Roman" w:cs="Times New Roman"/>
          <w:szCs w:val="24"/>
        </w:rPr>
        <w:t xml:space="preserve"> για να μη χαθεί η άλλη μία πενταετία</w:t>
      </w:r>
      <w:r>
        <w:rPr>
          <w:rFonts w:eastAsia="Times New Roman" w:cs="Times New Roman"/>
          <w:szCs w:val="24"/>
        </w:rPr>
        <w:t>,</w:t>
      </w:r>
      <w:r w:rsidRPr="0085383E">
        <w:rPr>
          <w:rFonts w:eastAsia="Times New Roman" w:cs="Times New Roman"/>
          <w:szCs w:val="24"/>
        </w:rPr>
        <w:t xml:space="preserve"> για να θωρακίσουμε καλύτερα τις κοινοβουλευτικές διαδικασίες να προστατεύσουμε τους δημοκρατικούς θεσμούς από εξωθεσμικά κέντρα λήψης αποφάσεων</w:t>
      </w:r>
      <w:r>
        <w:rPr>
          <w:rFonts w:eastAsia="Times New Roman" w:cs="Times New Roman"/>
          <w:szCs w:val="24"/>
        </w:rPr>
        <w:t>,</w:t>
      </w:r>
      <w:r w:rsidRPr="0085383E">
        <w:rPr>
          <w:rFonts w:eastAsia="Times New Roman" w:cs="Times New Roman"/>
          <w:szCs w:val="24"/>
        </w:rPr>
        <w:t xml:space="preserve"> να καταργήσουμε τον νόμο </w:t>
      </w:r>
      <w:r>
        <w:rPr>
          <w:rFonts w:eastAsia="Times New Roman" w:cs="Times New Roman"/>
          <w:szCs w:val="24"/>
        </w:rPr>
        <w:t xml:space="preserve">«περί </w:t>
      </w:r>
      <w:r>
        <w:rPr>
          <w:rFonts w:eastAsia="Times New Roman" w:cs="Times New Roman"/>
          <w:szCs w:val="24"/>
        </w:rPr>
        <w:t>ευθύνης Υ</w:t>
      </w:r>
      <w:r w:rsidRPr="0085383E">
        <w:rPr>
          <w:rFonts w:eastAsia="Times New Roman" w:cs="Times New Roman"/>
          <w:szCs w:val="24"/>
        </w:rPr>
        <w:t>πουργών</w:t>
      </w:r>
      <w:r>
        <w:rPr>
          <w:rFonts w:eastAsia="Times New Roman" w:cs="Times New Roman"/>
          <w:szCs w:val="24"/>
        </w:rPr>
        <w:t>»</w:t>
      </w:r>
      <w:r w:rsidRPr="0085383E">
        <w:rPr>
          <w:rFonts w:eastAsia="Times New Roman" w:cs="Times New Roman"/>
          <w:szCs w:val="24"/>
        </w:rPr>
        <w:t xml:space="preserve"> που εξοργίζ</w:t>
      </w:r>
      <w:r>
        <w:rPr>
          <w:rFonts w:eastAsia="Times New Roman" w:cs="Times New Roman"/>
          <w:szCs w:val="24"/>
        </w:rPr>
        <w:t xml:space="preserve">ει, </w:t>
      </w:r>
      <w:r w:rsidRPr="0085383E">
        <w:rPr>
          <w:rFonts w:eastAsia="Times New Roman" w:cs="Times New Roman"/>
          <w:szCs w:val="24"/>
        </w:rPr>
        <w:t>νομίζω</w:t>
      </w:r>
      <w:r>
        <w:rPr>
          <w:rFonts w:eastAsia="Times New Roman" w:cs="Times New Roman"/>
          <w:szCs w:val="24"/>
        </w:rPr>
        <w:t>,</w:t>
      </w:r>
      <w:r w:rsidRPr="0085383E">
        <w:rPr>
          <w:rFonts w:eastAsia="Times New Roman" w:cs="Times New Roman"/>
          <w:szCs w:val="24"/>
        </w:rPr>
        <w:t xml:space="preserve"> κάθε δημοκρατικό </w:t>
      </w:r>
      <w:r>
        <w:rPr>
          <w:rFonts w:eastAsia="Times New Roman" w:cs="Times New Roman"/>
          <w:szCs w:val="24"/>
        </w:rPr>
        <w:t>π</w:t>
      </w:r>
      <w:r w:rsidRPr="0085383E">
        <w:rPr>
          <w:rFonts w:eastAsia="Times New Roman" w:cs="Times New Roman"/>
          <w:szCs w:val="24"/>
        </w:rPr>
        <w:t xml:space="preserve">ολίτη αυτής </w:t>
      </w:r>
      <w:r>
        <w:rPr>
          <w:rFonts w:eastAsia="Times New Roman" w:cs="Times New Roman"/>
          <w:szCs w:val="24"/>
        </w:rPr>
        <w:t xml:space="preserve">της χώρας. </w:t>
      </w:r>
    </w:p>
    <w:p w14:paraId="1286C6C6"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Η ψήφος εμπιστοσύνης σε αυτήν την Κ</w:t>
      </w:r>
      <w:r w:rsidRPr="0085383E">
        <w:rPr>
          <w:rFonts w:eastAsia="Times New Roman" w:cs="Times New Roman"/>
          <w:szCs w:val="24"/>
        </w:rPr>
        <w:t>υβέρνηση</w:t>
      </w:r>
      <w:r>
        <w:rPr>
          <w:rFonts w:eastAsia="Times New Roman" w:cs="Times New Roman"/>
          <w:szCs w:val="24"/>
        </w:rPr>
        <w:t>,</w:t>
      </w:r>
      <w:r w:rsidRPr="0085383E">
        <w:rPr>
          <w:rFonts w:eastAsia="Times New Roman" w:cs="Times New Roman"/>
          <w:szCs w:val="24"/>
        </w:rPr>
        <w:t xml:space="preserve"> στηρίζει</w:t>
      </w:r>
      <w:r>
        <w:rPr>
          <w:rFonts w:eastAsia="Times New Roman" w:cs="Times New Roman"/>
          <w:szCs w:val="24"/>
        </w:rPr>
        <w:t xml:space="preserve"> την Κυβέρνηση να προχωρήσει τη συμφωνία για τον εξορθολογισμό των σχέσεων Κράτους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Εκκλησίας. </w:t>
      </w:r>
    </w:p>
    <w:p w14:paraId="1286C6C7"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Σε αυτά τα ζητήματα απαντά η σημερινή ψήφος εμπιστοσύνης, σε αυτές τις πολύ συγκεκριμένες δράσεις εξειδικεύεται η συνέχιση του έργου αυτής της Κυβέρνησης. </w:t>
      </w:r>
      <w:r w:rsidRPr="0085383E">
        <w:rPr>
          <w:rFonts w:eastAsia="Times New Roman" w:cs="Times New Roman"/>
          <w:szCs w:val="24"/>
        </w:rPr>
        <w:t xml:space="preserve"> </w:t>
      </w:r>
      <w:r>
        <w:rPr>
          <w:rFonts w:eastAsia="Times New Roman" w:cs="Times New Roman"/>
          <w:szCs w:val="24"/>
        </w:rPr>
        <w:t>Ε</w:t>
      </w:r>
      <w:r w:rsidRPr="0085383E">
        <w:rPr>
          <w:rFonts w:eastAsia="Times New Roman" w:cs="Times New Roman"/>
          <w:szCs w:val="24"/>
        </w:rPr>
        <w:t>ίπαμε ότι θέλουμε αυτήν την συνέχιση</w:t>
      </w:r>
      <w:r>
        <w:rPr>
          <w:rFonts w:eastAsia="Times New Roman" w:cs="Times New Roman"/>
          <w:szCs w:val="24"/>
        </w:rPr>
        <w:t>,</w:t>
      </w:r>
      <w:r w:rsidRPr="0085383E">
        <w:rPr>
          <w:rFonts w:eastAsia="Times New Roman" w:cs="Times New Roman"/>
          <w:szCs w:val="24"/>
        </w:rPr>
        <w:t xml:space="preserve"> αυτήν την ολοκλήρωση</w:t>
      </w:r>
      <w:r>
        <w:rPr>
          <w:rFonts w:eastAsia="Times New Roman" w:cs="Times New Roman"/>
          <w:szCs w:val="24"/>
        </w:rPr>
        <w:t xml:space="preserve"> να την υλοποιήσουμε </w:t>
      </w:r>
      <w:r w:rsidRPr="0085383E">
        <w:rPr>
          <w:rFonts w:eastAsia="Times New Roman" w:cs="Times New Roman"/>
          <w:szCs w:val="24"/>
        </w:rPr>
        <w:t>με καθαρές λύσεις κα</w:t>
      </w:r>
      <w:r w:rsidRPr="0085383E">
        <w:rPr>
          <w:rFonts w:eastAsia="Times New Roman" w:cs="Times New Roman"/>
          <w:szCs w:val="24"/>
        </w:rPr>
        <w:t xml:space="preserve">ι όχι αναζητώντας </w:t>
      </w:r>
      <w:r>
        <w:rPr>
          <w:rFonts w:eastAsia="Times New Roman" w:cs="Times New Roman"/>
          <w:szCs w:val="24"/>
          <w:lang w:val="en-US"/>
        </w:rPr>
        <w:t>ad</w:t>
      </w:r>
      <w:r w:rsidRPr="00DB56D3">
        <w:rPr>
          <w:rFonts w:eastAsia="Times New Roman" w:cs="Times New Roman"/>
          <w:szCs w:val="24"/>
        </w:rPr>
        <w:t xml:space="preserve"> </w:t>
      </w:r>
      <w:r>
        <w:rPr>
          <w:rFonts w:eastAsia="Times New Roman" w:cs="Times New Roman"/>
          <w:szCs w:val="24"/>
          <w:lang w:val="en-US"/>
        </w:rPr>
        <w:t>hoc</w:t>
      </w:r>
      <w:r w:rsidRPr="0085383E">
        <w:rPr>
          <w:rFonts w:eastAsia="Times New Roman" w:cs="Times New Roman"/>
          <w:szCs w:val="24"/>
        </w:rPr>
        <w:t xml:space="preserve"> πλειοψηφί</w:t>
      </w:r>
      <w:r>
        <w:rPr>
          <w:rFonts w:eastAsia="Times New Roman" w:cs="Times New Roman"/>
          <w:szCs w:val="24"/>
        </w:rPr>
        <w:t>ε</w:t>
      </w:r>
      <w:r w:rsidRPr="0085383E">
        <w:rPr>
          <w:rFonts w:eastAsia="Times New Roman" w:cs="Times New Roman"/>
          <w:szCs w:val="24"/>
        </w:rPr>
        <w:t>ς</w:t>
      </w:r>
      <w:r>
        <w:rPr>
          <w:rFonts w:eastAsia="Times New Roman" w:cs="Times New Roman"/>
          <w:szCs w:val="24"/>
        </w:rPr>
        <w:t xml:space="preserve">. </w:t>
      </w:r>
    </w:p>
    <w:p w14:paraId="1286C6C8"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ότι είναι προφανές πως με αυτά τα μέτρα που ανέφερα, </w:t>
      </w:r>
      <w:r w:rsidRPr="0085383E">
        <w:rPr>
          <w:rFonts w:eastAsia="Times New Roman" w:cs="Times New Roman"/>
          <w:szCs w:val="24"/>
        </w:rPr>
        <w:t>θα μ</w:t>
      </w:r>
      <w:r>
        <w:rPr>
          <w:rFonts w:eastAsia="Times New Roman" w:cs="Times New Roman"/>
          <w:szCs w:val="24"/>
        </w:rPr>
        <w:t>πορούσαμε να διασφαλίσουμε την κ</w:t>
      </w:r>
      <w:r w:rsidRPr="0085383E">
        <w:rPr>
          <w:rFonts w:eastAsia="Times New Roman" w:cs="Times New Roman"/>
          <w:szCs w:val="24"/>
        </w:rPr>
        <w:t>ατά περίπτωση πλειοψηφία εντός το</w:t>
      </w:r>
      <w:r>
        <w:rPr>
          <w:rFonts w:eastAsia="Times New Roman" w:cs="Times New Roman"/>
          <w:szCs w:val="24"/>
        </w:rPr>
        <w:t>υ Κ</w:t>
      </w:r>
      <w:r w:rsidRPr="0085383E">
        <w:rPr>
          <w:rFonts w:eastAsia="Times New Roman" w:cs="Times New Roman"/>
          <w:szCs w:val="24"/>
        </w:rPr>
        <w:t>οινοβουλίου</w:t>
      </w:r>
      <w:r>
        <w:rPr>
          <w:rFonts w:eastAsia="Times New Roman" w:cs="Times New Roman"/>
          <w:szCs w:val="24"/>
        </w:rPr>
        <w:t>. Όμως, ο Π</w:t>
      </w:r>
      <w:r w:rsidRPr="0085383E">
        <w:rPr>
          <w:rFonts w:eastAsia="Times New Roman" w:cs="Times New Roman"/>
          <w:szCs w:val="24"/>
        </w:rPr>
        <w:t>ρωθυπουργός δεν ήθελε αυτό</w:t>
      </w:r>
      <w:r>
        <w:rPr>
          <w:rFonts w:eastAsia="Times New Roman" w:cs="Times New Roman"/>
          <w:szCs w:val="24"/>
        </w:rPr>
        <w:t xml:space="preserve">. Σε μία στιγμή, </w:t>
      </w:r>
      <w:r w:rsidRPr="0085383E">
        <w:rPr>
          <w:rFonts w:eastAsia="Times New Roman" w:cs="Times New Roman"/>
          <w:szCs w:val="24"/>
        </w:rPr>
        <w:t>νομίζω</w:t>
      </w:r>
      <w:r>
        <w:rPr>
          <w:rFonts w:eastAsia="Times New Roman" w:cs="Times New Roman"/>
          <w:szCs w:val="24"/>
        </w:rPr>
        <w:t>,</w:t>
      </w:r>
      <w:r w:rsidRPr="0085383E">
        <w:rPr>
          <w:rFonts w:eastAsia="Times New Roman" w:cs="Times New Roman"/>
          <w:szCs w:val="24"/>
        </w:rPr>
        <w:t xml:space="preserve"> εξαιρετικής </w:t>
      </w:r>
      <w:r w:rsidRPr="0085383E">
        <w:rPr>
          <w:rFonts w:eastAsia="Times New Roman" w:cs="Times New Roman"/>
          <w:szCs w:val="24"/>
        </w:rPr>
        <w:t xml:space="preserve">πολιτικής τιμιότητας και καθαρότητας ζήτησε </w:t>
      </w:r>
      <w:r>
        <w:rPr>
          <w:rFonts w:eastAsia="Times New Roman" w:cs="Times New Roman"/>
          <w:szCs w:val="24"/>
        </w:rPr>
        <w:t>έ</w:t>
      </w:r>
      <w:r w:rsidRPr="0085383E">
        <w:rPr>
          <w:rFonts w:eastAsia="Times New Roman" w:cs="Times New Roman"/>
          <w:szCs w:val="24"/>
        </w:rPr>
        <w:t>να</w:t>
      </w:r>
      <w:r>
        <w:rPr>
          <w:rFonts w:eastAsia="Times New Roman" w:cs="Times New Roman"/>
          <w:szCs w:val="24"/>
        </w:rPr>
        <w:t>ν</w:t>
      </w:r>
      <w:r w:rsidRPr="0085383E">
        <w:rPr>
          <w:rFonts w:eastAsia="Times New Roman" w:cs="Times New Roman"/>
          <w:szCs w:val="24"/>
        </w:rPr>
        <w:t xml:space="preserve"> καθαρό διάδρομο</w:t>
      </w:r>
      <w:r>
        <w:rPr>
          <w:rFonts w:eastAsia="Times New Roman" w:cs="Times New Roman"/>
          <w:szCs w:val="24"/>
        </w:rPr>
        <w:t>,</w:t>
      </w:r>
      <w:r w:rsidRPr="0085383E">
        <w:rPr>
          <w:rFonts w:eastAsia="Times New Roman" w:cs="Times New Roman"/>
          <w:szCs w:val="24"/>
        </w:rPr>
        <w:t xml:space="preserve"> μία εμπιστοσύνη συνολική στην </w:t>
      </w:r>
      <w:r>
        <w:rPr>
          <w:rFonts w:eastAsia="Times New Roman" w:cs="Times New Roman"/>
          <w:szCs w:val="24"/>
        </w:rPr>
        <w:t>Κ</w:t>
      </w:r>
      <w:r w:rsidRPr="0085383E">
        <w:rPr>
          <w:rFonts w:eastAsia="Times New Roman" w:cs="Times New Roman"/>
          <w:szCs w:val="24"/>
        </w:rPr>
        <w:t xml:space="preserve">υβέρνηση για τους επόμενους βηματισμούς </w:t>
      </w:r>
      <w:r>
        <w:rPr>
          <w:rFonts w:eastAsia="Times New Roman" w:cs="Times New Roman"/>
          <w:szCs w:val="24"/>
        </w:rPr>
        <w:t>της,</w:t>
      </w:r>
      <w:r w:rsidRPr="0085383E">
        <w:rPr>
          <w:rFonts w:eastAsia="Times New Roman" w:cs="Times New Roman"/>
          <w:szCs w:val="24"/>
        </w:rPr>
        <w:t xml:space="preserve"> για να μην αμφισβητείται κάθε στιγμή</w:t>
      </w:r>
      <w:r>
        <w:rPr>
          <w:rFonts w:eastAsia="Times New Roman" w:cs="Times New Roman"/>
          <w:szCs w:val="24"/>
        </w:rPr>
        <w:t xml:space="preserve"> αν αυτή η Κ</w:t>
      </w:r>
      <w:r w:rsidRPr="0085383E">
        <w:rPr>
          <w:rFonts w:eastAsia="Times New Roman" w:cs="Times New Roman"/>
          <w:szCs w:val="24"/>
        </w:rPr>
        <w:t>υβέρνηση έχει</w:t>
      </w:r>
      <w:r>
        <w:rPr>
          <w:rFonts w:eastAsia="Times New Roman" w:cs="Times New Roman"/>
          <w:szCs w:val="24"/>
        </w:rPr>
        <w:t xml:space="preserve"> τη δεδηλωμένη εμπιστοσύνη της Β</w:t>
      </w:r>
      <w:r w:rsidRPr="0085383E">
        <w:rPr>
          <w:rFonts w:eastAsia="Times New Roman" w:cs="Times New Roman"/>
          <w:szCs w:val="24"/>
        </w:rPr>
        <w:t>ουλής</w:t>
      </w:r>
      <w:r>
        <w:rPr>
          <w:rFonts w:eastAsia="Times New Roman" w:cs="Times New Roman"/>
          <w:szCs w:val="24"/>
        </w:rPr>
        <w:t xml:space="preserve">. </w:t>
      </w:r>
      <w:r w:rsidRPr="0085383E">
        <w:rPr>
          <w:rFonts w:eastAsia="Times New Roman" w:cs="Times New Roman"/>
          <w:szCs w:val="24"/>
        </w:rPr>
        <w:t>Επομένως</w:t>
      </w:r>
      <w:r>
        <w:rPr>
          <w:rFonts w:eastAsia="Times New Roman" w:cs="Times New Roman"/>
          <w:szCs w:val="24"/>
        </w:rPr>
        <w:t>,</w:t>
      </w:r>
      <w:r w:rsidRPr="0085383E">
        <w:rPr>
          <w:rFonts w:eastAsia="Times New Roman" w:cs="Times New Roman"/>
          <w:szCs w:val="24"/>
        </w:rPr>
        <w:t xml:space="preserve"> αυτά</w:t>
      </w:r>
      <w:r w:rsidRPr="0085383E">
        <w:rPr>
          <w:rFonts w:eastAsia="Times New Roman" w:cs="Times New Roman"/>
          <w:szCs w:val="24"/>
        </w:rPr>
        <w:t xml:space="preserve"> που προανέφερα</w:t>
      </w:r>
      <w:r>
        <w:rPr>
          <w:rFonts w:eastAsia="Times New Roman" w:cs="Times New Roman"/>
          <w:szCs w:val="24"/>
        </w:rPr>
        <w:t>,</w:t>
      </w:r>
      <w:r w:rsidRPr="0085383E">
        <w:rPr>
          <w:rFonts w:eastAsia="Times New Roman" w:cs="Times New Roman"/>
          <w:szCs w:val="24"/>
        </w:rPr>
        <w:t xml:space="preserve"> είναι τα πολύ συγκεκριμένα βήματα</w:t>
      </w:r>
      <w:r>
        <w:rPr>
          <w:rFonts w:eastAsia="Times New Roman" w:cs="Times New Roman"/>
          <w:szCs w:val="24"/>
        </w:rPr>
        <w:t>,</w:t>
      </w:r>
      <w:r w:rsidRPr="0085383E">
        <w:rPr>
          <w:rFonts w:eastAsia="Times New Roman" w:cs="Times New Roman"/>
          <w:szCs w:val="24"/>
        </w:rPr>
        <w:t xml:space="preserve"> στα οποία συνοψίζεται η φράση </w:t>
      </w:r>
      <w:r>
        <w:rPr>
          <w:rFonts w:eastAsia="Times New Roman" w:cs="Times New Roman"/>
          <w:szCs w:val="24"/>
        </w:rPr>
        <w:t>«</w:t>
      </w:r>
      <w:r w:rsidRPr="0085383E">
        <w:rPr>
          <w:rFonts w:eastAsia="Times New Roman" w:cs="Times New Roman"/>
          <w:szCs w:val="24"/>
        </w:rPr>
        <w:t xml:space="preserve">συνέχιση του έργου και </w:t>
      </w:r>
      <w:r>
        <w:rPr>
          <w:rFonts w:eastAsia="Times New Roman" w:cs="Times New Roman"/>
          <w:szCs w:val="24"/>
        </w:rPr>
        <w:t>ολοκλήρωση του έργου αυτής της Κ</w:t>
      </w:r>
      <w:r w:rsidRPr="0085383E">
        <w:rPr>
          <w:rFonts w:eastAsia="Times New Roman" w:cs="Times New Roman"/>
          <w:szCs w:val="24"/>
        </w:rPr>
        <w:t>υβέρνησης</w:t>
      </w:r>
      <w:r>
        <w:rPr>
          <w:rFonts w:eastAsia="Times New Roman" w:cs="Times New Roman"/>
          <w:szCs w:val="24"/>
        </w:rPr>
        <w:t>».</w:t>
      </w:r>
    </w:p>
    <w:p w14:paraId="1286C6C9" w14:textId="77777777" w:rsidR="000402FE" w:rsidRDefault="007623D8">
      <w:pPr>
        <w:tabs>
          <w:tab w:val="left" w:pos="1118"/>
        </w:tabs>
        <w:spacing w:line="600" w:lineRule="auto"/>
        <w:ind w:firstLine="720"/>
        <w:contextualSpacing/>
        <w:jc w:val="both"/>
        <w:rPr>
          <w:rFonts w:eastAsia="Times New Roman" w:cs="Times New Roman"/>
          <w:szCs w:val="24"/>
        </w:rPr>
      </w:pPr>
      <w:r w:rsidRPr="0085383E">
        <w:rPr>
          <w:rFonts w:eastAsia="Times New Roman" w:cs="Times New Roman"/>
          <w:szCs w:val="24"/>
        </w:rPr>
        <w:t>Επ</w:t>
      </w:r>
      <w:r>
        <w:rPr>
          <w:rFonts w:eastAsia="Times New Roman" w:cs="Times New Roman"/>
          <w:szCs w:val="24"/>
        </w:rPr>
        <w:t>’</w:t>
      </w:r>
      <w:r w:rsidRPr="0085383E">
        <w:rPr>
          <w:rFonts w:eastAsia="Times New Roman" w:cs="Times New Roman"/>
          <w:szCs w:val="24"/>
        </w:rPr>
        <w:t xml:space="preserve"> αυτών ζητάμε από τη Βουλή την ψήφο εμπιστοσύνης</w:t>
      </w:r>
      <w:r>
        <w:rPr>
          <w:rFonts w:eastAsia="Times New Roman" w:cs="Times New Roman"/>
          <w:szCs w:val="24"/>
        </w:rPr>
        <w:t>,</w:t>
      </w:r>
      <w:r w:rsidRPr="0085383E">
        <w:rPr>
          <w:rFonts w:eastAsia="Times New Roman" w:cs="Times New Roman"/>
          <w:szCs w:val="24"/>
        </w:rPr>
        <w:t xml:space="preserve"> για να προχωρήσει μέχρι την ολοκλήρωση της θητείας </w:t>
      </w:r>
      <w:r>
        <w:rPr>
          <w:rFonts w:eastAsia="Times New Roman" w:cs="Times New Roman"/>
          <w:szCs w:val="24"/>
        </w:rPr>
        <w:t>της. Κ</w:t>
      </w:r>
      <w:r w:rsidRPr="0085383E">
        <w:rPr>
          <w:rFonts w:eastAsia="Times New Roman" w:cs="Times New Roman"/>
          <w:szCs w:val="24"/>
        </w:rPr>
        <w:t>αι με βέβαιη ότι η εμπιστοσύνη αυτή σήμερα θα επιβεβαιωθεί</w:t>
      </w:r>
      <w:r>
        <w:rPr>
          <w:rFonts w:eastAsia="Times New Roman" w:cs="Times New Roman"/>
          <w:szCs w:val="24"/>
        </w:rPr>
        <w:t>.</w:t>
      </w:r>
    </w:p>
    <w:p w14:paraId="1286C6CA"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Σας ε</w:t>
      </w:r>
      <w:r w:rsidRPr="0085383E">
        <w:rPr>
          <w:rFonts w:eastAsia="Times New Roman" w:cs="Times New Roman"/>
          <w:szCs w:val="24"/>
        </w:rPr>
        <w:t>υχαριστώ</w:t>
      </w:r>
      <w:r>
        <w:rPr>
          <w:rFonts w:eastAsia="Times New Roman" w:cs="Times New Roman"/>
          <w:szCs w:val="24"/>
        </w:rPr>
        <w:t>.</w:t>
      </w:r>
      <w:r w:rsidRPr="005E77FD">
        <w:rPr>
          <w:rFonts w:eastAsia="Times New Roman" w:cs="Times New Roman"/>
          <w:szCs w:val="24"/>
        </w:rPr>
        <w:t xml:space="preserve"> </w:t>
      </w:r>
    </w:p>
    <w:p w14:paraId="1286C6CB" w14:textId="77777777" w:rsidR="000402FE" w:rsidRDefault="007623D8">
      <w:pPr>
        <w:tabs>
          <w:tab w:val="left" w:pos="1118"/>
        </w:tabs>
        <w:spacing w:line="600" w:lineRule="auto"/>
        <w:ind w:firstLine="720"/>
        <w:contextualSpacing/>
        <w:jc w:val="center"/>
        <w:rPr>
          <w:rFonts w:eastAsia="Times New Roman" w:cs="Times New Roman"/>
          <w:szCs w:val="24"/>
        </w:rPr>
      </w:pPr>
      <w:r w:rsidRPr="005E77FD">
        <w:rPr>
          <w:rFonts w:eastAsia="Times New Roman" w:cs="Times New Roman"/>
          <w:szCs w:val="24"/>
        </w:rPr>
        <w:t>(Χειροκροτήματα από την πτέρυγα του ΣΥΡΙΖΑ)</w:t>
      </w:r>
    </w:p>
    <w:p w14:paraId="1286C6CC" w14:textId="77777777" w:rsidR="000402FE" w:rsidRDefault="007623D8">
      <w:pPr>
        <w:tabs>
          <w:tab w:val="left" w:pos="1118"/>
        </w:tabs>
        <w:spacing w:line="600" w:lineRule="auto"/>
        <w:ind w:firstLine="720"/>
        <w:contextualSpacing/>
        <w:jc w:val="both"/>
        <w:rPr>
          <w:rFonts w:eastAsia="Times New Roman" w:cs="Times New Roman"/>
          <w:szCs w:val="24"/>
        </w:rPr>
      </w:pPr>
      <w:r w:rsidRPr="000637CE">
        <w:rPr>
          <w:rFonts w:eastAsia="Times New Roman" w:cs="Times New Roman"/>
          <w:b/>
          <w:szCs w:val="24"/>
        </w:rPr>
        <w:t>ΠΡΟΕΔΡΕΥΟΥΣΑ (</w:t>
      </w:r>
      <w:r>
        <w:rPr>
          <w:rFonts w:eastAsia="Times New Roman" w:cs="Times New Roman"/>
          <w:b/>
          <w:szCs w:val="24"/>
        </w:rPr>
        <w:t>Αναστασία Χριστοδουλοπούλου</w:t>
      </w:r>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Ευχαριστούμε, κυρία Υπουργέ </w:t>
      </w:r>
      <w:r w:rsidRPr="0085383E">
        <w:rPr>
          <w:rFonts w:eastAsia="Times New Roman" w:cs="Times New Roman"/>
          <w:szCs w:val="24"/>
        </w:rPr>
        <w:t>και για το</w:t>
      </w:r>
      <w:r>
        <w:rPr>
          <w:rFonts w:eastAsia="Times New Roman" w:cs="Times New Roman"/>
          <w:szCs w:val="24"/>
        </w:rPr>
        <w:t>ν</w:t>
      </w:r>
      <w:r w:rsidRPr="0085383E">
        <w:rPr>
          <w:rFonts w:eastAsia="Times New Roman" w:cs="Times New Roman"/>
          <w:szCs w:val="24"/>
        </w:rPr>
        <w:t xml:space="preserve"> χρόνο</w:t>
      </w:r>
      <w:r>
        <w:rPr>
          <w:rFonts w:eastAsia="Times New Roman" w:cs="Times New Roman"/>
          <w:szCs w:val="24"/>
        </w:rPr>
        <w:t>.</w:t>
      </w:r>
    </w:p>
    <w:p w14:paraId="1286C6C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w:t>
      </w:r>
      <w:r>
        <w:rPr>
          <w:rFonts w:eastAsia="Times New Roman" w:cs="Times New Roman"/>
          <w:szCs w:val="24"/>
        </w:rPr>
        <w:t xml:space="preserve">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cs="Times New Roman"/>
          <w:szCs w:val="24"/>
        </w:rPr>
        <w:t xml:space="preserve"> Βουλής των Ελλήνων, είκοσι τρείς Αμερικανοί φοιτητές και ένας συνοδός από το Δημόσιο Πανεπιστήμιο Νέας Υόρκης. </w:t>
      </w:r>
    </w:p>
    <w:p w14:paraId="1286C6CE" w14:textId="77777777" w:rsidR="000402FE" w:rsidRDefault="007623D8">
      <w:pPr>
        <w:spacing w:line="600" w:lineRule="auto"/>
        <w:ind w:firstLine="720"/>
        <w:jc w:val="both"/>
        <w:rPr>
          <w:rFonts w:eastAsia="Times New Roman" w:cs="Times New Roman"/>
          <w:szCs w:val="24"/>
          <w:lang w:val="en-US"/>
        </w:rPr>
      </w:pPr>
      <w:r>
        <w:rPr>
          <w:rFonts w:eastAsia="Times New Roman" w:cs="Times New Roman"/>
          <w:szCs w:val="24"/>
          <w:lang w:val="en-US"/>
        </w:rPr>
        <w:t>Welcome</w:t>
      </w:r>
      <w:r w:rsidRPr="004D1209">
        <w:rPr>
          <w:rFonts w:eastAsia="Times New Roman" w:cs="Times New Roman"/>
          <w:szCs w:val="24"/>
          <w:lang w:val="en-US"/>
        </w:rPr>
        <w:t xml:space="preserve"> </w:t>
      </w:r>
      <w:r>
        <w:rPr>
          <w:rFonts w:eastAsia="Times New Roman" w:cs="Times New Roman"/>
          <w:szCs w:val="24"/>
          <w:lang w:val="en-US"/>
        </w:rPr>
        <w:t>to</w:t>
      </w:r>
      <w:r w:rsidRPr="004D1209">
        <w:rPr>
          <w:rFonts w:eastAsia="Times New Roman" w:cs="Times New Roman"/>
          <w:szCs w:val="24"/>
          <w:lang w:val="en-US"/>
        </w:rPr>
        <w:t xml:space="preserve"> </w:t>
      </w:r>
      <w:r>
        <w:rPr>
          <w:rFonts w:eastAsia="Times New Roman" w:cs="Times New Roman"/>
          <w:szCs w:val="24"/>
          <w:lang w:val="en-US"/>
        </w:rPr>
        <w:t>the</w:t>
      </w:r>
      <w:r w:rsidRPr="004D1209">
        <w:rPr>
          <w:rFonts w:eastAsia="Times New Roman" w:cs="Times New Roman"/>
          <w:szCs w:val="24"/>
          <w:lang w:val="en-US"/>
        </w:rPr>
        <w:t xml:space="preserve"> </w:t>
      </w:r>
      <w:r>
        <w:rPr>
          <w:rFonts w:eastAsia="Times New Roman" w:cs="Times New Roman"/>
          <w:szCs w:val="24"/>
          <w:lang w:val="en-US"/>
        </w:rPr>
        <w:t>Greek</w:t>
      </w:r>
      <w:r w:rsidRPr="004D1209">
        <w:rPr>
          <w:rFonts w:eastAsia="Times New Roman" w:cs="Times New Roman"/>
          <w:szCs w:val="24"/>
          <w:lang w:val="en-US"/>
        </w:rPr>
        <w:t xml:space="preserve"> </w:t>
      </w:r>
      <w:r>
        <w:rPr>
          <w:rFonts w:eastAsia="Times New Roman" w:cs="Times New Roman"/>
          <w:szCs w:val="24"/>
          <w:lang w:val="en-US"/>
        </w:rPr>
        <w:t>Parliament</w:t>
      </w:r>
      <w:r w:rsidRPr="004D1209">
        <w:rPr>
          <w:rFonts w:eastAsia="Times New Roman" w:cs="Times New Roman"/>
          <w:szCs w:val="24"/>
          <w:lang w:val="en-US"/>
        </w:rPr>
        <w:t>.</w:t>
      </w:r>
    </w:p>
    <w:p w14:paraId="1286C6CF" w14:textId="77777777" w:rsidR="000402FE" w:rsidRDefault="007623D8">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1286C6D0" w14:textId="77777777" w:rsidR="000402FE" w:rsidRDefault="007623D8">
      <w:pPr>
        <w:tabs>
          <w:tab w:val="left" w:pos="4290"/>
        </w:tabs>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286C6D1"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Τον</w:t>
      </w:r>
      <w:r w:rsidRPr="0085383E">
        <w:rPr>
          <w:rFonts w:eastAsia="Times New Roman" w:cs="Times New Roman"/>
          <w:szCs w:val="24"/>
        </w:rPr>
        <w:t xml:space="preserve"> λόγο έχει τώρα ο </w:t>
      </w:r>
      <w:r>
        <w:rPr>
          <w:rFonts w:eastAsia="Times New Roman" w:cs="Times New Roman"/>
          <w:szCs w:val="24"/>
        </w:rPr>
        <w:t xml:space="preserve">κ. </w:t>
      </w:r>
      <w:r w:rsidRPr="0085383E">
        <w:rPr>
          <w:rFonts w:eastAsia="Times New Roman" w:cs="Times New Roman"/>
          <w:szCs w:val="24"/>
        </w:rPr>
        <w:t>Σαρίδης</w:t>
      </w:r>
      <w:r>
        <w:rPr>
          <w:rFonts w:eastAsia="Times New Roman" w:cs="Times New Roman"/>
          <w:szCs w:val="24"/>
        </w:rPr>
        <w:t xml:space="preserve"> γι</w:t>
      </w:r>
      <w:r>
        <w:rPr>
          <w:rFonts w:eastAsia="Times New Roman" w:cs="Times New Roman"/>
          <w:szCs w:val="24"/>
        </w:rPr>
        <w:t xml:space="preserve">α </w:t>
      </w:r>
      <w:r>
        <w:rPr>
          <w:rFonts w:eastAsia="Times New Roman" w:cs="Times New Roman"/>
          <w:szCs w:val="24"/>
        </w:rPr>
        <w:t>επτά</w:t>
      </w:r>
      <w:r w:rsidRPr="0085383E">
        <w:rPr>
          <w:rFonts w:eastAsia="Times New Roman" w:cs="Times New Roman"/>
          <w:szCs w:val="24"/>
        </w:rPr>
        <w:t xml:space="preserve"> </w:t>
      </w:r>
      <w:r w:rsidRPr="0085383E">
        <w:rPr>
          <w:rFonts w:eastAsia="Times New Roman" w:cs="Times New Roman"/>
          <w:szCs w:val="24"/>
        </w:rPr>
        <w:t>λεπτά</w:t>
      </w:r>
      <w:r>
        <w:rPr>
          <w:rFonts w:eastAsia="Times New Roman" w:cs="Times New Roman"/>
          <w:szCs w:val="24"/>
        </w:rPr>
        <w:t>.</w:t>
      </w:r>
    </w:p>
    <w:p w14:paraId="1286C6D2" w14:textId="77777777" w:rsidR="000402FE" w:rsidRDefault="007623D8">
      <w:pPr>
        <w:tabs>
          <w:tab w:val="left" w:pos="1118"/>
        </w:tabs>
        <w:spacing w:line="600" w:lineRule="auto"/>
        <w:ind w:firstLine="720"/>
        <w:contextualSpacing/>
        <w:jc w:val="both"/>
        <w:rPr>
          <w:rFonts w:eastAsia="Times New Roman" w:cs="Times New Roman"/>
          <w:szCs w:val="24"/>
        </w:rPr>
      </w:pPr>
      <w:r w:rsidRPr="005E77FD">
        <w:rPr>
          <w:rFonts w:eastAsia="Times New Roman" w:cs="Times New Roman"/>
          <w:b/>
          <w:szCs w:val="24"/>
        </w:rPr>
        <w:t xml:space="preserve">ΙΩΑΝΝΗΣ ΣΑΡΙΔΗΣ: </w:t>
      </w:r>
      <w:r>
        <w:rPr>
          <w:rFonts w:eastAsia="Times New Roman" w:cs="Times New Roman"/>
          <w:szCs w:val="24"/>
        </w:rPr>
        <w:t>Ευχαριστώ πολύ, κυρία Πρόεδρε.</w:t>
      </w:r>
    </w:p>
    <w:p w14:paraId="1286C6D3"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Ε</w:t>
      </w:r>
      <w:r w:rsidRPr="0085383E">
        <w:rPr>
          <w:rFonts w:eastAsia="Times New Roman" w:cs="Times New Roman"/>
          <w:szCs w:val="24"/>
        </w:rPr>
        <w:t>λληνίδες</w:t>
      </w:r>
      <w:r>
        <w:rPr>
          <w:rFonts w:eastAsia="Times New Roman" w:cs="Times New Roman"/>
          <w:szCs w:val="24"/>
        </w:rPr>
        <w:t>,</w:t>
      </w:r>
      <w:r w:rsidRPr="0085383E">
        <w:rPr>
          <w:rFonts w:eastAsia="Times New Roman" w:cs="Times New Roman"/>
          <w:szCs w:val="24"/>
        </w:rPr>
        <w:t xml:space="preserve"> Έλληνες</w:t>
      </w:r>
      <w:r>
        <w:rPr>
          <w:rFonts w:eastAsia="Times New Roman" w:cs="Times New Roman"/>
          <w:szCs w:val="24"/>
        </w:rPr>
        <w:t>,</w:t>
      </w:r>
      <w:r w:rsidRPr="0085383E">
        <w:rPr>
          <w:rFonts w:eastAsia="Times New Roman" w:cs="Times New Roman"/>
          <w:szCs w:val="24"/>
        </w:rPr>
        <w:t xml:space="preserve"> το μίσος και η διχόνοια </w:t>
      </w:r>
      <w:r>
        <w:rPr>
          <w:rFonts w:eastAsia="Times New Roman" w:cs="Times New Roman"/>
          <w:szCs w:val="24"/>
        </w:rPr>
        <w:t xml:space="preserve">είναι οι </w:t>
      </w:r>
      <w:r w:rsidRPr="0085383E">
        <w:rPr>
          <w:rFonts w:eastAsia="Times New Roman" w:cs="Times New Roman"/>
          <w:szCs w:val="24"/>
        </w:rPr>
        <w:t xml:space="preserve">πραγματικοί εχθροί της πατρίδας </w:t>
      </w:r>
      <w:r>
        <w:rPr>
          <w:rFonts w:eastAsia="Times New Roman" w:cs="Times New Roman"/>
          <w:szCs w:val="24"/>
        </w:rPr>
        <w:t>μας. Τ</w:t>
      </w:r>
      <w:r w:rsidRPr="0085383E">
        <w:rPr>
          <w:rFonts w:eastAsia="Times New Roman" w:cs="Times New Roman"/>
          <w:szCs w:val="24"/>
        </w:rPr>
        <w:t xml:space="preserve">ο μίσος και η διχόνοια </w:t>
      </w:r>
      <w:r>
        <w:rPr>
          <w:rFonts w:eastAsia="Times New Roman" w:cs="Times New Roman"/>
          <w:szCs w:val="24"/>
        </w:rPr>
        <w:t xml:space="preserve">αποτελούν τον </w:t>
      </w:r>
      <w:r w:rsidRPr="0085383E">
        <w:rPr>
          <w:rFonts w:eastAsia="Times New Roman" w:cs="Times New Roman"/>
          <w:szCs w:val="24"/>
        </w:rPr>
        <w:t xml:space="preserve">σοβαρότερο κίνδυνο για την Ελλάδα </w:t>
      </w:r>
      <w:r>
        <w:rPr>
          <w:rFonts w:eastAsia="Times New Roman" w:cs="Times New Roman"/>
          <w:szCs w:val="24"/>
        </w:rPr>
        <w:t xml:space="preserve">μας. </w:t>
      </w:r>
    </w:p>
    <w:p w14:paraId="1286C6D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w:t>
      </w:r>
      <w:r w:rsidRPr="003D0250">
        <w:rPr>
          <w:rFonts w:eastAsia="Times New Roman" w:cs="Times New Roman"/>
          <w:szCs w:val="24"/>
        </w:rPr>
        <w:t>ίναι η πρώτη φορά που από</w:t>
      </w:r>
      <w:r w:rsidRPr="003D0250">
        <w:rPr>
          <w:rFonts w:eastAsia="Times New Roman" w:cs="Times New Roman"/>
          <w:szCs w:val="24"/>
        </w:rPr>
        <w:t xml:space="preserve"> αυτό το βήμα επιλέγω να απευθυνθώ πρώτα σε εσάς και όχι στους συναδέλφους μου</w:t>
      </w:r>
      <w:r>
        <w:rPr>
          <w:rFonts w:eastAsia="Times New Roman" w:cs="Times New Roman"/>
          <w:szCs w:val="24"/>
        </w:rPr>
        <w:t>,</w:t>
      </w:r>
      <w:r w:rsidRPr="003D0250">
        <w:rPr>
          <w:rFonts w:eastAsia="Times New Roman" w:cs="Times New Roman"/>
          <w:szCs w:val="24"/>
        </w:rPr>
        <w:t xml:space="preserve"> </w:t>
      </w:r>
      <w:r w:rsidRPr="003D0250">
        <w:rPr>
          <w:rFonts w:eastAsia="Times New Roman" w:cs="Times New Roman"/>
          <w:szCs w:val="24"/>
        </w:rPr>
        <w:lastRenderedPageBreak/>
        <w:t>στους ανθρ</w:t>
      </w:r>
      <w:r>
        <w:rPr>
          <w:rFonts w:eastAsia="Times New Roman" w:cs="Times New Roman"/>
          <w:szCs w:val="24"/>
        </w:rPr>
        <w:t>ώπους δηλαδή που έχετε στείλει μέσα σε αυτήν εδώ την Α</w:t>
      </w:r>
      <w:r w:rsidRPr="003D0250">
        <w:rPr>
          <w:rFonts w:eastAsia="Times New Roman" w:cs="Times New Roman"/>
          <w:szCs w:val="24"/>
        </w:rPr>
        <w:t xml:space="preserve">ίθουσα για να σας εκπροσωπήσουν και να αποφασίσουν για σας με την ψήφο </w:t>
      </w:r>
      <w:r>
        <w:rPr>
          <w:rFonts w:eastAsia="Times New Roman" w:cs="Times New Roman"/>
          <w:szCs w:val="24"/>
        </w:rPr>
        <w:t>τους. Α</w:t>
      </w:r>
      <w:r w:rsidRPr="003D0250">
        <w:rPr>
          <w:rFonts w:eastAsia="Times New Roman" w:cs="Times New Roman"/>
          <w:szCs w:val="24"/>
        </w:rPr>
        <w:t>πευθύνομαι σε εσάς τους πολίτες</w:t>
      </w:r>
      <w:r>
        <w:rPr>
          <w:rFonts w:eastAsia="Times New Roman" w:cs="Times New Roman"/>
          <w:szCs w:val="24"/>
        </w:rPr>
        <w:t>, γ</w:t>
      </w:r>
      <w:r>
        <w:rPr>
          <w:rFonts w:eastAsia="Times New Roman" w:cs="Times New Roman"/>
          <w:szCs w:val="24"/>
        </w:rPr>
        <w:t>ιατί όσο και να λ</w:t>
      </w:r>
      <w:r w:rsidRPr="003D0250">
        <w:rPr>
          <w:rFonts w:eastAsia="Times New Roman" w:cs="Times New Roman"/>
          <w:szCs w:val="24"/>
        </w:rPr>
        <w:t>υπάμαι για την εικόνα που παρουσιάζει το ελληνικό Κοινοβούλιο</w:t>
      </w:r>
      <w:r>
        <w:rPr>
          <w:rFonts w:eastAsia="Times New Roman" w:cs="Times New Roman"/>
          <w:szCs w:val="24"/>
        </w:rPr>
        <w:t>,</w:t>
      </w:r>
      <w:r w:rsidRPr="003D0250">
        <w:rPr>
          <w:rFonts w:eastAsia="Times New Roman" w:cs="Times New Roman"/>
          <w:szCs w:val="24"/>
        </w:rPr>
        <w:t xml:space="preserve"> φοβάμαι ότι μπορεί και εγώ να κάνω κάποιο λάθος</w:t>
      </w:r>
      <w:r>
        <w:rPr>
          <w:rFonts w:eastAsia="Times New Roman" w:cs="Times New Roman"/>
          <w:szCs w:val="24"/>
        </w:rPr>
        <w:t>,</w:t>
      </w:r>
      <w:r w:rsidRPr="003D0250">
        <w:rPr>
          <w:rFonts w:eastAsia="Times New Roman" w:cs="Times New Roman"/>
          <w:szCs w:val="24"/>
        </w:rPr>
        <w:t xml:space="preserve"> να παρασυρθώ και να ακολουθήσω και εγώ το δρόμο του μίσους και της διχόνοιας</w:t>
      </w:r>
      <w:r>
        <w:rPr>
          <w:rFonts w:eastAsia="Times New Roman" w:cs="Times New Roman"/>
          <w:szCs w:val="24"/>
        </w:rPr>
        <w:t xml:space="preserve">. </w:t>
      </w:r>
    </w:p>
    <w:p w14:paraId="1286C6D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w:t>
      </w:r>
      <w:r w:rsidRPr="003D0250">
        <w:rPr>
          <w:rFonts w:eastAsia="Times New Roman" w:cs="Times New Roman"/>
          <w:szCs w:val="24"/>
        </w:rPr>
        <w:t>ν ε</w:t>
      </w:r>
      <w:r>
        <w:rPr>
          <w:rFonts w:eastAsia="Times New Roman" w:cs="Times New Roman"/>
          <w:szCs w:val="24"/>
        </w:rPr>
        <w:t>πέλεγα να απευθυνθώ στις πολιτικές δυνάμεις,</w:t>
      </w:r>
      <w:r>
        <w:rPr>
          <w:rFonts w:eastAsia="Times New Roman" w:cs="Times New Roman"/>
          <w:szCs w:val="24"/>
        </w:rPr>
        <w:t xml:space="preserve"> δ</w:t>
      </w:r>
      <w:r w:rsidRPr="003D0250">
        <w:rPr>
          <w:rFonts w:eastAsia="Times New Roman" w:cs="Times New Roman"/>
          <w:szCs w:val="24"/>
        </w:rPr>
        <w:t>εν ξέρω αν θα μπορούσα να συγκρατηθώ και ίσως άνοιγα κα</w:t>
      </w:r>
      <w:r>
        <w:rPr>
          <w:rFonts w:eastAsia="Times New Roman" w:cs="Times New Roman"/>
          <w:szCs w:val="24"/>
        </w:rPr>
        <w:t>ι εγώ το στόμα μου και ξεκινούσα</w:t>
      </w:r>
      <w:r w:rsidRPr="003D0250">
        <w:rPr>
          <w:rFonts w:eastAsia="Times New Roman" w:cs="Times New Roman"/>
          <w:szCs w:val="24"/>
        </w:rPr>
        <w:t xml:space="preserve"> τις ερωτήσεις</w:t>
      </w:r>
      <w:r>
        <w:rPr>
          <w:rFonts w:eastAsia="Times New Roman" w:cs="Times New Roman"/>
          <w:szCs w:val="24"/>
        </w:rPr>
        <w:t>. Είναι αμείλικτες οι ερωτήσεις,</w:t>
      </w:r>
      <w:r w:rsidRPr="003D0250">
        <w:rPr>
          <w:rFonts w:eastAsia="Times New Roman" w:cs="Times New Roman"/>
          <w:szCs w:val="24"/>
        </w:rPr>
        <w:t xml:space="preserve"> που με ευθύνη του πολιτικού κόσμου παραμένουν αναπάντητες</w:t>
      </w:r>
      <w:r>
        <w:rPr>
          <w:rFonts w:eastAsia="Times New Roman" w:cs="Times New Roman"/>
          <w:szCs w:val="24"/>
        </w:rPr>
        <w:t xml:space="preserve"> εδώ και πάρα πολλά χρόνια,</w:t>
      </w:r>
      <w:r w:rsidRPr="003D0250">
        <w:rPr>
          <w:rFonts w:eastAsia="Times New Roman" w:cs="Times New Roman"/>
          <w:szCs w:val="24"/>
        </w:rPr>
        <w:t xml:space="preserve"> ενώ βρίσκονται στα χείλη και στο μυ</w:t>
      </w:r>
      <w:r w:rsidRPr="003D0250">
        <w:rPr>
          <w:rFonts w:eastAsia="Times New Roman" w:cs="Times New Roman"/>
          <w:szCs w:val="24"/>
        </w:rPr>
        <w:t>αλό όλων των Ελλήνων πολιτών</w:t>
      </w:r>
      <w:r>
        <w:rPr>
          <w:rFonts w:eastAsia="Times New Roman" w:cs="Times New Roman"/>
          <w:szCs w:val="24"/>
        </w:rPr>
        <w:t>. Ερωτήσεις που είναι βέβαιο ότι θα οδηγούσαν σε ά</w:t>
      </w:r>
      <w:r w:rsidRPr="003D0250">
        <w:rPr>
          <w:rFonts w:eastAsia="Times New Roman" w:cs="Times New Roman"/>
          <w:szCs w:val="24"/>
        </w:rPr>
        <w:t>γριες καταστάσεις</w:t>
      </w:r>
      <w:r>
        <w:rPr>
          <w:rFonts w:eastAsia="Times New Roman" w:cs="Times New Roman"/>
          <w:szCs w:val="24"/>
        </w:rPr>
        <w:t xml:space="preserve">, εάν κάποιοι τολμούσαν να τις απαντήσουν. </w:t>
      </w:r>
    </w:p>
    <w:p w14:paraId="1286C6D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Γ</w:t>
      </w:r>
      <w:r w:rsidRPr="003D0250">
        <w:rPr>
          <w:rFonts w:eastAsia="Times New Roman" w:cs="Times New Roman"/>
          <w:szCs w:val="24"/>
        </w:rPr>
        <w:t xml:space="preserve">ιατί </w:t>
      </w:r>
      <w:r>
        <w:rPr>
          <w:rFonts w:eastAsia="Times New Roman" w:cs="Times New Roman"/>
          <w:szCs w:val="24"/>
        </w:rPr>
        <w:t xml:space="preserve">οι απαντήσεις που έχουν στο τσεπάκι </w:t>
      </w:r>
      <w:r w:rsidRPr="003D0250">
        <w:rPr>
          <w:rFonts w:eastAsia="Times New Roman" w:cs="Times New Roman"/>
          <w:szCs w:val="24"/>
        </w:rPr>
        <w:t>τους όλες οι πολιτικές δυνάμεις για κάθε ερώτημα</w:t>
      </w:r>
      <w:r>
        <w:rPr>
          <w:rFonts w:eastAsia="Times New Roman" w:cs="Times New Roman"/>
          <w:szCs w:val="24"/>
        </w:rPr>
        <w:t>, για κάθε</w:t>
      </w:r>
      <w:r w:rsidRPr="003D0250">
        <w:rPr>
          <w:rFonts w:eastAsia="Times New Roman" w:cs="Times New Roman"/>
          <w:szCs w:val="24"/>
        </w:rPr>
        <w:t xml:space="preserve"> εύστοχη απορία τ</w:t>
      </w:r>
      <w:r w:rsidRPr="003D0250">
        <w:rPr>
          <w:rFonts w:eastAsia="Times New Roman" w:cs="Times New Roman"/>
          <w:szCs w:val="24"/>
        </w:rPr>
        <w:t>ων πολιτών</w:t>
      </w:r>
      <w:r>
        <w:rPr>
          <w:rFonts w:eastAsia="Times New Roman" w:cs="Times New Roman"/>
          <w:szCs w:val="24"/>
        </w:rPr>
        <w:t>,</w:t>
      </w:r>
      <w:r w:rsidRPr="003D0250">
        <w:rPr>
          <w:rFonts w:eastAsia="Times New Roman" w:cs="Times New Roman"/>
          <w:szCs w:val="24"/>
        </w:rPr>
        <w:t xml:space="preserve"> είναι τέτοιες που </w:t>
      </w:r>
      <w:r>
        <w:rPr>
          <w:rFonts w:eastAsia="Times New Roman" w:cs="Times New Roman"/>
          <w:szCs w:val="24"/>
        </w:rPr>
        <w:t>είτε έχουν σκοπό να αποκοιμί</w:t>
      </w:r>
      <w:r>
        <w:rPr>
          <w:rFonts w:eastAsia="Times New Roman" w:cs="Times New Roman"/>
          <w:szCs w:val="24"/>
        </w:rPr>
        <w:lastRenderedPageBreak/>
        <w:t xml:space="preserve">σουν είτε </w:t>
      </w:r>
      <w:r w:rsidRPr="003D0250">
        <w:rPr>
          <w:rFonts w:eastAsia="Times New Roman" w:cs="Times New Roman"/>
          <w:szCs w:val="24"/>
        </w:rPr>
        <w:t>στοχεύουν στο να μπερδέψουν</w:t>
      </w:r>
      <w:r>
        <w:rPr>
          <w:rFonts w:eastAsia="Times New Roman" w:cs="Times New Roman"/>
          <w:szCs w:val="24"/>
        </w:rPr>
        <w:t>.</w:t>
      </w:r>
      <w:r w:rsidRPr="003D0250">
        <w:rPr>
          <w:rFonts w:eastAsia="Times New Roman" w:cs="Times New Roman"/>
          <w:szCs w:val="24"/>
        </w:rPr>
        <w:t xml:space="preserve"> </w:t>
      </w:r>
      <w:r>
        <w:rPr>
          <w:rFonts w:eastAsia="Times New Roman" w:cs="Times New Roman"/>
          <w:szCs w:val="24"/>
        </w:rPr>
        <w:t>Π</w:t>
      </w:r>
      <w:r w:rsidRPr="003D0250">
        <w:rPr>
          <w:rFonts w:eastAsia="Times New Roman" w:cs="Times New Roman"/>
          <w:szCs w:val="24"/>
        </w:rPr>
        <w:t>άντα</w:t>
      </w:r>
      <w:r>
        <w:rPr>
          <w:rFonts w:eastAsia="Times New Roman" w:cs="Times New Roman"/>
          <w:szCs w:val="24"/>
        </w:rPr>
        <w:t>, μα πάντα, όμως,</w:t>
      </w:r>
      <w:r w:rsidRPr="003D0250">
        <w:rPr>
          <w:rFonts w:eastAsia="Times New Roman" w:cs="Times New Roman"/>
          <w:szCs w:val="24"/>
        </w:rPr>
        <w:t xml:space="preserve"> οδηγούν στο μίσος</w:t>
      </w:r>
      <w:r>
        <w:rPr>
          <w:rFonts w:eastAsia="Times New Roman" w:cs="Times New Roman"/>
          <w:szCs w:val="24"/>
        </w:rPr>
        <w:t>,</w:t>
      </w:r>
      <w:r w:rsidRPr="003D0250">
        <w:rPr>
          <w:rFonts w:eastAsia="Times New Roman" w:cs="Times New Roman"/>
          <w:szCs w:val="24"/>
        </w:rPr>
        <w:t xml:space="preserve"> προκαλούν τη φαγωμάρα</w:t>
      </w:r>
      <w:r>
        <w:rPr>
          <w:rFonts w:eastAsia="Times New Roman" w:cs="Times New Roman"/>
          <w:szCs w:val="24"/>
        </w:rPr>
        <w:t>, ευνοούν</w:t>
      </w:r>
      <w:r w:rsidRPr="003D0250">
        <w:rPr>
          <w:rFonts w:eastAsia="Times New Roman" w:cs="Times New Roman"/>
          <w:szCs w:val="24"/>
        </w:rPr>
        <w:t xml:space="preserve"> τη διχόνοια</w:t>
      </w:r>
      <w:r>
        <w:rPr>
          <w:rFonts w:eastAsia="Times New Roman" w:cs="Times New Roman"/>
          <w:szCs w:val="24"/>
        </w:rPr>
        <w:t xml:space="preserve">. </w:t>
      </w:r>
    </w:p>
    <w:p w14:paraId="1286C6D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w:t>
      </w:r>
      <w:r w:rsidRPr="003D0250">
        <w:rPr>
          <w:rFonts w:eastAsia="Times New Roman" w:cs="Times New Roman"/>
          <w:szCs w:val="24"/>
        </w:rPr>
        <w:t>λληνίδες</w:t>
      </w:r>
      <w:r>
        <w:rPr>
          <w:rFonts w:eastAsia="Times New Roman" w:cs="Times New Roman"/>
          <w:szCs w:val="24"/>
        </w:rPr>
        <w:t>,</w:t>
      </w:r>
      <w:r w:rsidRPr="003D0250">
        <w:rPr>
          <w:rFonts w:eastAsia="Times New Roman" w:cs="Times New Roman"/>
          <w:szCs w:val="24"/>
        </w:rPr>
        <w:t xml:space="preserve"> Έλληνες </w:t>
      </w:r>
      <w:r>
        <w:rPr>
          <w:rFonts w:eastAsia="Times New Roman" w:cs="Times New Roman"/>
          <w:szCs w:val="24"/>
        </w:rPr>
        <w:t xml:space="preserve">αξίζετε </w:t>
      </w:r>
      <w:r w:rsidRPr="003D0250">
        <w:rPr>
          <w:rFonts w:eastAsia="Times New Roman" w:cs="Times New Roman"/>
          <w:szCs w:val="24"/>
        </w:rPr>
        <w:t>να σας προσφέρο</w:t>
      </w:r>
      <w:r>
        <w:rPr>
          <w:rFonts w:eastAsia="Times New Roman" w:cs="Times New Roman"/>
          <w:szCs w:val="24"/>
        </w:rPr>
        <w:t xml:space="preserve">υμε </w:t>
      </w:r>
      <w:r w:rsidRPr="003D0250">
        <w:rPr>
          <w:rFonts w:eastAsia="Times New Roman" w:cs="Times New Roman"/>
          <w:szCs w:val="24"/>
        </w:rPr>
        <w:t>καλύτερη εκπροσώπηση</w:t>
      </w:r>
      <w:r>
        <w:rPr>
          <w:rFonts w:eastAsia="Times New Roman" w:cs="Times New Roman"/>
          <w:szCs w:val="24"/>
        </w:rPr>
        <w:t>,</w:t>
      </w:r>
      <w:r w:rsidRPr="003D0250">
        <w:rPr>
          <w:rFonts w:eastAsia="Times New Roman" w:cs="Times New Roman"/>
          <w:szCs w:val="24"/>
        </w:rPr>
        <w:t xml:space="preserve"> από αυτήν που παρακολουθείτε</w:t>
      </w:r>
      <w:r>
        <w:rPr>
          <w:rFonts w:eastAsia="Times New Roman" w:cs="Times New Roman"/>
          <w:szCs w:val="24"/>
        </w:rPr>
        <w:t xml:space="preserve"> μέσα σε αυτήν την Α</w:t>
      </w:r>
      <w:r w:rsidRPr="003D0250">
        <w:rPr>
          <w:rFonts w:eastAsia="Times New Roman" w:cs="Times New Roman"/>
          <w:szCs w:val="24"/>
        </w:rPr>
        <w:t>ίθουσα</w:t>
      </w:r>
      <w:r>
        <w:rPr>
          <w:rFonts w:eastAsia="Times New Roman" w:cs="Times New Roman"/>
          <w:szCs w:val="24"/>
        </w:rPr>
        <w:t>. Δεν είναι</w:t>
      </w:r>
      <w:r w:rsidRPr="003D0250">
        <w:rPr>
          <w:rFonts w:eastAsia="Times New Roman" w:cs="Times New Roman"/>
          <w:szCs w:val="24"/>
        </w:rPr>
        <w:t xml:space="preserve"> η αληθινή εικόνα της Ελλάδας</w:t>
      </w:r>
      <w:r>
        <w:rPr>
          <w:rFonts w:eastAsia="Times New Roman" w:cs="Times New Roman"/>
          <w:szCs w:val="24"/>
        </w:rPr>
        <w:t>. Δεν είναι</w:t>
      </w:r>
      <w:r w:rsidRPr="003D0250">
        <w:rPr>
          <w:rFonts w:eastAsia="Times New Roman" w:cs="Times New Roman"/>
          <w:szCs w:val="24"/>
        </w:rPr>
        <w:t xml:space="preserve"> αυτή η αλήθεια </w:t>
      </w:r>
      <w:r>
        <w:rPr>
          <w:rFonts w:eastAsia="Times New Roman" w:cs="Times New Roman"/>
          <w:szCs w:val="24"/>
        </w:rPr>
        <w:t>της Ελλάδα</w:t>
      </w:r>
      <w:r w:rsidRPr="003D0250">
        <w:rPr>
          <w:rFonts w:eastAsia="Times New Roman" w:cs="Times New Roman"/>
          <w:szCs w:val="24"/>
        </w:rPr>
        <w:t>ς</w:t>
      </w:r>
      <w:r>
        <w:rPr>
          <w:rFonts w:eastAsia="Times New Roman" w:cs="Times New Roman"/>
          <w:szCs w:val="24"/>
        </w:rPr>
        <w:t>.</w:t>
      </w:r>
    </w:p>
    <w:p w14:paraId="1286C6D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Και τώρα, κυρίες και κύριοι συνάδελφοι,</w:t>
      </w:r>
      <w:r w:rsidRPr="003D0250">
        <w:rPr>
          <w:rFonts w:eastAsia="Times New Roman" w:cs="Times New Roman"/>
          <w:szCs w:val="24"/>
        </w:rPr>
        <w:t xml:space="preserve"> έρχομαι σε </w:t>
      </w:r>
      <w:r>
        <w:rPr>
          <w:rFonts w:eastAsia="Times New Roman" w:cs="Times New Roman"/>
          <w:szCs w:val="24"/>
        </w:rPr>
        <w:t>σας.</w:t>
      </w:r>
      <w:r w:rsidRPr="003D0250">
        <w:rPr>
          <w:rFonts w:eastAsia="Times New Roman" w:cs="Times New Roman"/>
          <w:szCs w:val="24"/>
        </w:rPr>
        <w:t xml:space="preserve"> </w:t>
      </w:r>
      <w:r>
        <w:rPr>
          <w:rFonts w:eastAsia="Times New Roman" w:cs="Times New Roman"/>
          <w:szCs w:val="24"/>
        </w:rPr>
        <w:t>Νιώθετε περήφανοι; Μ</w:t>
      </w:r>
      <w:r w:rsidRPr="003D0250">
        <w:rPr>
          <w:rFonts w:eastAsia="Times New Roman" w:cs="Times New Roman"/>
          <w:szCs w:val="24"/>
        </w:rPr>
        <w:t>πορεί</w:t>
      </w:r>
      <w:r>
        <w:rPr>
          <w:rFonts w:eastAsia="Times New Roman" w:cs="Times New Roman"/>
          <w:szCs w:val="24"/>
        </w:rPr>
        <w:t>τε</w:t>
      </w:r>
      <w:r w:rsidRPr="003D0250">
        <w:rPr>
          <w:rFonts w:eastAsia="Times New Roman" w:cs="Times New Roman"/>
          <w:szCs w:val="24"/>
        </w:rPr>
        <w:t xml:space="preserve"> να κοιμάστε ήσυχα τα βράδια</w:t>
      </w:r>
      <w:r>
        <w:rPr>
          <w:rFonts w:eastAsia="Times New Roman" w:cs="Times New Roman"/>
          <w:szCs w:val="24"/>
        </w:rPr>
        <w:t>; Είστε εν</w:t>
      </w:r>
      <w:r>
        <w:rPr>
          <w:rFonts w:eastAsia="Times New Roman" w:cs="Times New Roman"/>
          <w:szCs w:val="24"/>
        </w:rPr>
        <w:t>τάξει με τη</w:t>
      </w:r>
      <w:r w:rsidRPr="003D0250">
        <w:rPr>
          <w:rFonts w:eastAsia="Times New Roman" w:cs="Times New Roman"/>
          <w:szCs w:val="24"/>
        </w:rPr>
        <w:t xml:space="preserve"> συνείδησή </w:t>
      </w:r>
      <w:r>
        <w:rPr>
          <w:rFonts w:eastAsia="Times New Roman" w:cs="Times New Roman"/>
          <w:szCs w:val="24"/>
        </w:rPr>
        <w:t>σας;</w:t>
      </w:r>
      <w:r w:rsidRPr="003D0250">
        <w:rPr>
          <w:rFonts w:eastAsia="Times New Roman" w:cs="Times New Roman"/>
          <w:szCs w:val="24"/>
        </w:rPr>
        <w:t xml:space="preserve"> </w:t>
      </w:r>
      <w:r>
        <w:rPr>
          <w:rFonts w:eastAsia="Times New Roman" w:cs="Times New Roman"/>
          <w:szCs w:val="24"/>
        </w:rPr>
        <w:t>Εσάς,</w:t>
      </w:r>
      <w:r w:rsidRPr="003D0250">
        <w:rPr>
          <w:rFonts w:eastAsia="Times New Roman" w:cs="Times New Roman"/>
          <w:szCs w:val="24"/>
        </w:rPr>
        <w:t xml:space="preserve"> κυρίες και κύριοι συνάδελφοι του ΣΥΡΙΖΑ</w:t>
      </w:r>
      <w:r>
        <w:rPr>
          <w:rFonts w:eastAsia="Times New Roman" w:cs="Times New Roman"/>
          <w:szCs w:val="24"/>
        </w:rPr>
        <w:t>,</w:t>
      </w:r>
      <w:r w:rsidRPr="003D0250">
        <w:rPr>
          <w:rFonts w:eastAsia="Times New Roman" w:cs="Times New Roman"/>
          <w:szCs w:val="24"/>
        </w:rPr>
        <w:t xml:space="preserve"> </w:t>
      </w:r>
      <w:r>
        <w:rPr>
          <w:rFonts w:eastAsia="Times New Roman" w:cs="Times New Roman"/>
          <w:szCs w:val="24"/>
        </w:rPr>
        <w:t>εσάς τους εκατόν σαράντα πέντε Βουλευτές, -</w:t>
      </w:r>
      <w:r w:rsidRPr="003D0250">
        <w:rPr>
          <w:rFonts w:eastAsia="Times New Roman" w:cs="Times New Roman"/>
          <w:szCs w:val="24"/>
        </w:rPr>
        <w:t xml:space="preserve">που </w:t>
      </w:r>
      <w:r>
        <w:rPr>
          <w:rFonts w:eastAsia="Times New Roman" w:cs="Times New Roman"/>
          <w:szCs w:val="24"/>
        </w:rPr>
        <w:t>πράγματι,</w:t>
      </w:r>
      <w:r w:rsidRPr="003D0250">
        <w:rPr>
          <w:rFonts w:eastAsia="Times New Roman" w:cs="Times New Roman"/>
          <w:szCs w:val="24"/>
        </w:rPr>
        <w:t xml:space="preserve"> </w:t>
      </w:r>
      <w:r>
        <w:rPr>
          <w:rFonts w:eastAsia="Times New Roman" w:cs="Times New Roman"/>
          <w:szCs w:val="24"/>
        </w:rPr>
        <w:t xml:space="preserve">το παραδέχομαι, δεν έχετε αλλάξει γνώμη </w:t>
      </w:r>
      <w:r w:rsidRPr="003D0250">
        <w:rPr>
          <w:rFonts w:eastAsia="Times New Roman" w:cs="Times New Roman"/>
          <w:szCs w:val="24"/>
        </w:rPr>
        <w:t xml:space="preserve">για </w:t>
      </w:r>
      <w:r>
        <w:rPr>
          <w:rFonts w:eastAsia="Times New Roman" w:cs="Times New Roman"/>
          <w:szCs w:val="24"/>
        </w:rPr>
        <w:t xml:space="preserve">το </w:t>
      </w:r>
      <w:r>
        <w:rPr>
          <w:rFonts w:eastAsia="Times New Roman" w:cs="Times New Roman"/>
          <w:szCs w:val="24"/>
        </w:rPr>
        <w:t xml:space="preserve">σκοπιανό </w:t>
      </w:r>
      <w:r>
        <w:rPr>
          <w:rFonts w:eastAsia="Times New Roman" w:cs="Times New Roman"/>
          <w:szCs w:val="24"/>
        </w:rPr>
        <w:t>και είσαστε πράγματι συνεπείς σε αυτά που πιστεύα</w:t>
      </w:r>
      <w:r w:rsidRPr="003D0250">
        <w:rPr>
          <w:rFonts w:eastAsia="Times New Roman" w:cs="Times New Roman"/>
          <w:szCs w:val="24"/>
        </w:rPr>
        <w:t>τε για το συγκεκριμέ</w:t>
      </w:r>
      <w:r w:rsidRPr="003D0250">
        <w:rPr>
          <w:rFonts w:eastAsia="Times New Roman" w:cs="Times New Roman"/>
          <w:szCs w:val="24"/>
        </w:rPr>
        <w:t>νο θέμα</w:t>
      </w:r>
      <w:r>
        <w:rPr>
          <w:rFonts w:eastAsia="Times New Roman" w:cs="Times New Roman"/>
          <w:szCs w:val="24"/>
        </w:rPr>
        <w:t>-</w:t>
      </w:r>
      <w:r w:rsidRPr="003D0250">
        <w:rPr>
          <w:rFonts w:eastAsia="Times New Roman" w:cs="Times New Roman"/>
          <w:szCs w:val="24"/>
        </w:rPr>
        <w:t xml:space="preserve"> σας ρωτώ</w:t>
      </w:r>
      <w:r>
        <w:rPr>
          <w:rFonts w:eastAsia="Times New Roman" w:cs="Times New Roman"/>
          <w:szCs w:val="24"/>
        </w:rPr>
        <w:t>:</w:t>
      </w:r>
      <w:r w:rsidRPr="003D0250">
        <w:rPr>
          <w:rFonts w:eastAsia="Times New Roman" w:cs="Times New Roman"/>
          <w:szCs w:val="24"/>
        </w:rPr>
        <w:t xml:space="preserve"> Πόσοι από τους Έλληνες που σας ψήφισαν το</w:t>
      </w:r>
      <w:r>
        <w:rPr>
          <w:rFonts w:eastAsia="Times New Roman" w:cs="Times New Roman"/>
          <w:szCs w:val="24"/>
        </w:rPr>
        <w:t>ν</w:t>
      </w:r>
      <w:r w:rsidRPr="003D0250">
        <w:rPr>
          <w:rFonts w:eastAsia="Times New Roman" w:cs="Times New Roman"/>
          <w:szCs w:val="24"/>
        </w:rPr>
        <w:t xml:space="preserve"> Σεπτέμβρη του 2015 ήξεραν </w:t>
      </w:r>
      <w:r>
        <w:rPr>
          <w:rFonts w:eastAsia="Times New Roman" w:cs="Times New Roman"/>
          <w:szCs w:val="24"/>
        </w:rPr>
        <w:t xml:space="preserve">τι σκοπεύετε να κάνετε για το </w:t>
      </w:r>
      <w:r>
        <w:rPr>
          <w:rFonts w:eastAsia="Times New Roman" w:cs="Times New Roman"/>
          <w:szCs w:val="24"/>
        </w:rPr>
        <w:t>σ</w:t>
      </w:r>
      <w:r w:rsidRPr="003D0250">
        <w:rPr>
          <w:rFonts w:eastAsia="Times New Roman" w:cs="Times New Roman"/>
          <w:szCs w:val="24"/>
        </w:rPr>
        <w:t>κοπιανό</w:t>
      </w:r>
      <w:r>
        <w:rPr>
          <w:rFonts w:eastAsia="Times New Roman" w:cs="Times New Roman"/>
          <w:szCs w:val="24"/>
        </w:rPr>
        <w:t>; Πόσοι απ’ αυτούς</w:t>
      </w:r>
      <w:r w:rsidRPr="003D0250">
        <w:rPr>
          <w:rFonts w:eastAsia="Times New Roman" w:cs="Times New Roman"/>
          <w:szCs w:val="24"/>
        </w:rPr>
        <w:t xml:space="preserve"> </w:t>
      </w:r>
      <w:r>
        <w:rPr>
          <w:rFonts w:eastAsia="Times New Roman" w:cs="Times New Roman"/>
          <w:szCs w:val="24"/>
        </w:rPr>
        <w:t>που σας</w:t>
      </w:r>
      <w:r w:rsidRPr="003D0250">
        <w:rPr>
          <w:rFonts w:eastAsia="Times New Roman" w:cs="Times New Roman"/>
          <w:szCs w:val="24"/>
        </w:rPr>
        <w:t xml:space="preserve"> επέλεξαν ως τους καλύτερους διαχειριστές </w:t>
      </w:r>
      <w:r>
        <w:rPr>
          <w:rFonts w:eastAsia="Times New Roman" w:cs="Times New Roman"/>
          <w:szCs w:val="24"/>
        </w:rPr>
        <w:t>των μνημονίων γνώριζαν</w:t>
      </w:r>
      <w:r w:rsidRPr="003D0250">
        <w:rPr>
          <w:rFonts w:eastAsia="Times New Roman" w:cs="Times New Roman"/>
          <w:szCs w:val="24"/>
        </w:rPr>
        <w:t xml:space="preserve"> ότι θα προχωρούσα</w:t>
      </w:r>
      <w:r>
        <w:rPr>
          <w:rFonts w:eastAsia="Times New Roman" w:cs="Times New Roman"/>
          <w:szCs w:val="24"/>
        </w:rPr>
        <w:t>τε</w:t>
      </w:r>
      <w:r w:rsidRPr="003D0250">
        <w:rPr>
          <w:rFonts w:eastAsia="Times New Roman" w:cs="Times New Roman"/>
          <w:szCs w:val="24"/>
        </w:rPr>
        <w:t xml:space="preserve"> σε αυτές εδώ τις εν</w:t>
      </w:r>
      <w:r w:rsidRPr="003D0250">
        <w:rPr>
          <w:rFonts w:eastAsia="Times New Roman" w:cs="Times New Roman"/>
          <w:szCs w:val="24"/>
        </w:rPr>
        <w:t xml:space="preserve">έργειες </w:t>
      </w:r>
      <w:r>
        <w:rPr>
          <w:rFonts w:eastAsia="Times New Roman" w:cs="Times New Roman"/>
          <w:szCs w:val="24"/>
        </w:rPr>
        <w:t>σ</w:t>
      </w:r>
      <w:r w:rsidRPr="003D0250">
        <w:rPr>
          <w:rFonts w:eastAsia="Times New Roman" w:cs="Times New Roman"/>
          <w:szCs w:val="24"/>
        </w:rPr>
        <w:t>τις οποίες έχετε προχωρήσει</w:t>
      </w:r>
      <w:r>
        <w:rPr>
          <w:rFonts w:eastAsia="Times New Roman" w:cs="Times New Roman"/>
          <w:szCs w:val="24"/>
        </w:rPr>
        <w:t xml:space="preserve"> και καλούμαστε</w:t>
      </w:r>
      <w:r w:rsidRPr="003D0250">
        <w:rPr>
          <w:rFonts w:eastAsia="Times New Roman" w:cs="Times New Roman"/>
          <w:szCs w:val="24"/>
        </w:rPr>
        <w:t xml:space="preserve"> να τις </w:t>
      </w:r>
      <w:r>
        <w:rPr>
          <w:rFonts w:eastAsia="Times New Roman" w:cs="Times New Roman"/>
          <w:szCs w:val="24"/>
        </w:rPr>
        <w:t>ζήσουμε</w:t>
      </w:r>
      <w:r w:rsidRPr="00FB0813">
        <w:rPr>
          <w:rFonts w:eastAsia="Times New Roman" w:cs="Times New Roman"/>
          <w:szCs w:val="24"/>
        </w:rPr>
        <w:t xml:space="preserve"> </w:t>
      </w:r>
      <w:r w:rsidRPr="003D0250">
        <w:rPr>
          <w:rFonts w:eastAsia="Times New Roman" w:cs="Times New Roman"/>
          <w:szCs w:val="24"/>
        </w:rPr>
        <w:t>αυτές τις μέρες</w:t>
      </w:r>
      <w:r>
        <w:rPr>
          <w:rFonts w:eastAsia="Times New Roman" w:cs="Times New Roman"/>
          <w:szCs w:val="24"/>
        </w:rPr>
        <w:t xml:space="preserve">; </w:t>
      </w:r>
    </w:p>
    <w:p w14:paraId="1286C6D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Εσείς,</w:t>
      </w:r>
      <w:r w:rsidRPr="003D0250">
        <w:rPr>
          <w:rFonts w:eastAsia="Times New Roman" w:cs="Times New Roman"/>
          <w:szCs w:val="24"/>
        </w:rPr>
        <w:t xml:space="preserve"> κυρίες και κύριοι συνάδελφοι της Νέας Δημοκρατίας</w:t>
      </w:r>
      <w:r>
        <w:rPr>
          <w:rFonts w:eastAsia="Times New Roman" w:cs="Times New Roman"/>
          <w:szCs w:val="24"/>
        </w:rPr>
        <w:t>,</w:t>
      </w:r>
      <w:r w:rsidRPr="003D0250">
        <w:rPr>
          <w:rFonts w:eastAsia="Times New Roman" w:cs="Times New Roman"/>
          <w:szCs w:val="24"/>
        </w:rPr>
        <w:t xml:space="preserve"> τελικά καταλαβαίνετε</w:t>
      </w:r>
      <w:r>
        <w:rPr>
          <w:rFonts w:eastAsia="Times New Roman" w:cs="Times New Roman"/>
          <w:szCs w:val="24"/>
        </w:rPr>
        <w:t>,</w:t>
      </w:r>
      <w:r w:rsidRPr="003D0250">
        <w:rPr>
          <w:rFonts w:eastAsia="Times New Roman" w:cs="Times New Roman"/>
          <w:szCs w:val="24"/>
        </w:rPr>
        <w:t xml:space="preserve"> ναι ή όχι</w:t>
      </w:r>
      <w:r>
        <w:rPr>
          <w:rFonts w:eastAsia="Times New Roman" w:cs="Times New Roman"/>
          <w:szCs w:val="24"/>
        </w:rPr>
        <w:t>,</w:t>
      </w:r>
      <w:r w:rsidRPr="003D0250">
        <w:rPr>
          <w:rFonts w:eastAsia="Times New Roman" w:cs="Times New Roman"/>
          <w:szCs w:val="24"/>
        </w:rPr>
        <w:t xml:space="preserve"> τι σημαίνει η φράση πολιτική σταθερότητα</w:t>
      </w:r>
      <w:r>
        <w:rPr>
          <w:rFonts w:eastAsia="Times New Roman" w:cs="Times New Roman"/>
          <w:szCs w:val="24"/>
        </w:rPr>
        <w:t>; Κ</w:t>
      </w:r>
      <w:r w:rsidRPr="003D0250">
        <w:rPr>
          <w:rFonts w:eastAsia="Times New Roman" w:cs="Times New Roman"/>
          <w:szCs w:val="24"/>
        </w:rPr>
        <w:t>αταλαβαίνετε ότι π</w:t>
      </w:r>
      <w:r>
        <w:rPr>
          <w:rFonts w:eastAsia="Times New Roman" w:cs="Times New Roman"/>
          <w:szCs w:val="24"/>
        </w:rPr>
        <w:t>ρόωρες</w:t>
      </w:r>
      <w:r w:rsidRPr="003D0250">
        <w:rPr>
          <w:rFonts w:eastAsia="Times New Roman" w:cs="Times New Roman"/>
          <w:szCs w:val="24"/>
        </w:rPr>
        <w:t xml:space="preserve"> εκλογές ισού</w:t>
      </w:r>
      <w:r>
        <w:rPr>
          <w:rFonts w:eastAsia="Times New Roman" w:cs="Times New Roman"/>
          <w:szCs w:val="24"/>
        </w:rPr>
        <w:t>ν</w:t>
      </w:r>
      <w:r w:rsidRPr="003D0250">
        <w:rPr>
          <w:rFonts w:eastAsia="Times New Roman" w:cs="Times New Roman"/>
          <w:szCs w:val="24"/>
        </w:rPr>
        <w:t>ται με πολιτική αστάθεια</w:t>
      </w:r>
      <w:r>
        <w:rPr>
          <w:rFonts w:eastAsia="Times New Roman" w:cs="Times New Roman"/>
          <w:szCs w:val="24"/>
        </w:rPr>
        <w:t>; Ζ</w:t>
      </w:r>
      <w:r w:rsidRPr="003D0250">
        <w:rPr>
          <w:rFonts w:eastAsia="Times New Roman" w:cs="Times New Roman"/>
          <w:szCs w:val="24"/>
        </w:rPr>
        <w:t xml:space="preserve">ητάτε εκλογές εδώ και </w:t>
      </w:r>
      <w:r>
        <w:rPr>
          <w:rFonts w:eastAsia="Times New Roman" w:cs="Times New Roman"/>
          <w:szCs w:val="24"/>
        </w:rPr>
        <w:t>τρία</w:t>
      </w:r>
      <w:r w:rsidRPr="003D0250">
        <w:rPr>
          <w:rFonts w:eastAsia="Times New Roman" w:cs="Times New Roman"/>
          <w:szCs w:val="24"/>
        </w:rPr>
        <w:t xml:space="preserve"> χρόνια</w:t>
      </w:r>
      <w:r>
        <w:rPr>
          <w:rFonts w:eastAsia="Times New Roman" w:cs="Times New Roman"/>
          <w:szCs w:val="24"/>
        </w:rPr>
        <w:t>. Δεν έχετε</w:t>
      </w:r>
      <w:r w:rsidRPr="003D0250">
        <w:rPr>
          <w:rFonts w:eastAsia="Times New Roman" w:cs="Times New Roman"/>
          <w:szCs w:val="24"/>
        </w:rPr>
        <w:t xml:space="preserve"> να προτείνετε</w:t>
      </w:r>
      <w:r w:rsidRPr="005856DC">
        <w:rPr>
          <w:rFonts w:eastAsia="Times New Roman" w:cs="Times New Roman"/>
          <w:szCs w:val="24"/>
        </w:rPr>
        <w:t xml:space="preserve"> </w:t>
      </w:r>
      <w:r w:rsidRPr="003D0250">
        <w:rPr>
          <w:rFonts w:eastAsia="Times New Roman" w:cs="Times New Roman"/>
          <w:szCs w:val="24"/>
        </w:rPr>
        <w:t>τίποτα άλλο</w:t>
      </w:r>
      <w:r>
        <w:rPr>
          <w:rFonts w:eastAsia="Times New Roman" w:cs="Times New Roman"/>
          <w:szCs w:val="24"/>
        </w:rPr>
        <w:t>, τίποτα δηλαδή κοστολογημένο, πέρα</w:t>
      </w:r>
      <w:r w:rsidRPr="003D0250">
        <w:rPr>
          <w:rFonts w:eastAsia="Times New Roman" w:cs="Times New Roman"/>
          <w:szCs w:val="24"/>
        </w:rPr>
        <w:t xml:space="preserve"> από τις εκλογές</w:t>
      </w:r>
      <w:r>
        <w:rPr>
          <w:rFonts w:eastAsia="Times New Roman" w:cs="Times New Roman"/>
          <w:szCs w:val="24"/>
        </w:rPr>
        <w:t>;</w:t>
      </w:r>
      <w:r w:rsidRPr="003D0250">
        <w:rPr>
          <w:rFonts w:eastAsia="Times New Roman" w:cs="Times New Roman"/>
          <w:szCs w:val="24"/>
        </w:rPr>
        <w:t xml:space="preserve"> </w:t>
      </w:r>
      <w:r>
        <w:rPr>
          <w:rFonts w:eastAsia="Times New Roman" w:cs="Times New Roman"/>
          <w:szCs w:val="24"/>
        </w:rPr>
        <w:t>Για το καλό του τόπου το κάνε</w:t>
      </w:r>
      <w:r w:rsidRPr="003D0250">
        <w:rPr>
          <w:rFonts w:eastAsia="Times New Roman" w:cs="Times New Roman"/>
          <w:szCs w:val="24"/>
        </w:rPr>
        <w:t>τε άραγε αυτό</w:t>
      </w:r>
      <w:r>
        <w:rPr>
          <w:rFonts w:eastAsia="Times New Roman" w:cs="Times New Roman"/>
          <w:szCs w:val="24"/>
        </w:rPr>
        <w:t>; Π</w:t>
      </w:r>
      <w:r w:rsidRPr="003D0250">
        <w:rPr>
          <w:rFonts w:eastAsia="Times New Roman" w:cs="Times New Roman"/>
          <w:szCs w:val="24"/>
        </w:rPr>
        <w:t>είτε μας τελικά</w:t>
      </w:r>
      <w:r>
        <w:rPr>
          <w:rFonts w:eastAsia="Times New Roman" w:cs="Times New Roman"/>
          <w:szCs w:val="24"/>
        </w:rPr>
        <w:t>, τ</w:t>
      </w:r>
      <w:r w:rsidRPr="003D0250">
        <w:rPr>
          <w:rFonts w:eastAsia="Times New Roman" w:cs="Times New Roman"/>
          <w:szCs w:val="24"/>
        </w:rPr>
        <w:t>ι σας νοιάζει περισσότερο</w:t>
      </w:r>
      <w:r>
        <w:rPr>
          <w:rFonts w:eastAsia="Times New Roman" w:cs="Times New Roman"/>
          <w:szCs w:val="24"/>
        </w:rPr>
        <w:t>,</w:t>
      </w:r>
      <w:r w:rsidRPr="003D0250">
        <w:rPr>
          <w:rFonts w:eastAsia="Times New Roman" w:cs="Times New Roman"/>
          <w:szCs w:val="24"/>
        </w:rPr>
        <w:t xml:space="preserve"> να π</w:t>
      </w:r>
      <w:r>
        <w:rPr>
          <w:rFonts w:eastAsia="Times New Roman" w:cs="Times New Roman"/>
          <w:szCs w:val="24"/>
        </w:rPr>
        <w:t>έσει</w:t>
      </w:r>
      <w:r w:rsidRPr="003D0250">
        <w:rPr>
          <w:rFonts w:eastAsia="Times New Roman" w:cs="Times New Roman"/>
          <w:szCs w:val="24"/>
        </w:rPr>
        <w:t xml:space="preserve"> αυτ</w:t>
      </w:r>
      <w:r>
        <w:rPr>
          <w:rFonts w:eastAsia="Times New Roman" w:cs="Times New Roman"/>
          <w:szCs w:val="24"/>
        </w:rPr>
        <w:t>ή η</w:t>
      </w:r>
      <w:r>
        <w:rPr>
          <w:rFonts w:eastAsia="Times New Roman" w:cs="Times New Roman"/>
          <w:szCs w:val="24"/>
        </w:rPr>
        <w:t xml:space="preserve"> Κ</w:t>
      </w:r>
      <w:r w:rsidRPr="003D0250">
        <w:rPr>
          <w:rFonts w:eastAsia="Times New Roman" w:cs="Times New Roman"/>
          <w:szCs w:val="24"/>
        </w:rPr>
        <w:t xml:space="preserve">υβέρνηση με όποιο κόστος για τον τόπο ή να μην δοθεί το όνομα της Μακεδονίας </w:t>
      </w:r>
      <w:r>
        <w:rPr>
          <w:rFonts w:eastAsia="Times New Roman" w:cs="Times New Roman"/>
          <w:szCs w:val="24"/>
        </w:rPr>
        <w:t>μας; Απαντήστε επιτέλους ευθέως</w:t>
      </w:r>
      <w:r w:rsidRPr="003D0250">
        <w:rPr>
          <w:rFonts w:eastAsia="Times New Roman" w:cs="Times New Roman"/>
          <w:szCs w:val="24"/>
        </w:rPr>
        <w:t xml:space="preserve"> σε αυτό το ερώτημα</w:t>
      </w:r>
      <w:r>
        <w:rPr>
          <w:rFonts w:eastAsia="Times New Roman" w:cs="Times New Roman"/>
          <w:szCs w:val="24"/>
        </w:rPr>
        <w:t>.</w:t>
      </w:r>
      <w:r w:rsidRPr="003D0250">
        <w:rPr>
          <w:rFonts w:eastAsia="Times New Roman" w:cs="Times New Roman"/>
          <w:szCs w:val="24"/>
        </w:rPr>
        <w:t xml:space="preserve"> Το δίνετ</w:t>
      </w:r>
      <w:r>
        <w:rPr>
          <w:rFonts w:eastAsia="Times New Roman" w:cs="Times New Roman"/>
          <w:szCs w:val="24"/>
        </w:rPr>
        <w:t>ε</w:t>
      </w:r>
      <w:r w:rsidRPr="003D0250">
        <w:rPr>
          <w:rFonts w:eastAsia="Times New Roman" w:cs="Times New Roman"/>
          <w:szCs w:val="24"/>
        </w:rPr>
        <w:t xml:space="preserve"> το όνομα ναι ή όχι</w:t>
      </w:r>
      <w:r>
        <w:rPr>
          <w:rFonts w:eastAsia="Times New Roman" w:cs="Times New Roman"/>
          <w:szCs w:val="24"/>
        </w:rPr>
        <w:t>;</w:t>
      </w:r>
    </w:p>
    <w:p w14:paraId="1286C6DA"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Αν πέσει, δεν θα δοθεί το όνομα. </w:t>
      </w:r>
    </w:p>
    <w:p w14:paraId="1286C6DB"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Το ίδιο ρωτάω και εσάς, α</w:t>
      </w:r>
      <w:r w:rsidRPr="003D0250">
        <w:rPr>
          <w:rFonts w:eastAsia="Times New Roman" w:cs="Times New Roman"/>
          <w:szCs w:val="24"/>
        </w:rPr>
        <w:t>γαπητοί συνάδελφοι του ΠΑΣΟΚ</w:t>
      </w:r>
      <w:r>
        <w:rPr>
          <w:rFonts w:eastAsia="Times New Roman" w:cs="Times New Roman"/>
          <w:szCs w:val="24"/>
        </w:rPr>
        <w:t>,</w:t>
      </w:r>
      <w:r w:rsidRPr="003D0250">
        <w:rPr>
          <w:rFonts w:eastAsia="Times New Roman" w:cs="Times New Roman"/>
          <w:szCs w:val="24"/>
        </w:rPr>
        <w:t xml:space="preserve"> που αλλάξατε ΑΦΜ</w:t>
      </w:r>
      <w:r>
        <w:rPr>
          <w:rFonts w:eastAsia="Times New Roman" w:cs="Times New Roman"/>
          <w:szCs w:val="24"/>
        </w:rPr>
        <w:t>,</w:t>
      </w:r>
      <w:r w:rsidRPr="003D0250">
        <w:rPr>
          <w:rFonts w:eastAsia="Times New Roman" w:cs="Times New Roman"/>
          <w:szCs w:val="24"/>
        </w:rPr>
        <w:t xml:space="preserve"> που αλλάξατε όνομα</w:t>
      </w:r>
      <w:r>
        <w:rPr>
          <w:rFonts w:eastAsia="Times New Roman" w:cs="Times New Roman"/>
          <w:szCs w:val="24"/>
        </w:rPr>
        <w:t>,</w:t>
      </w:r>
      <w:r w:rsidRPr="003D0250">
        <w:rPr>
          <w:rFonts w:eastAsia="Times New Roman" w:cs="Times New Roman"/>
          <w:szCs w:val="24"/>
        </w:rPr>
        <w:t xml:space="preserve"> αλλά </w:t>
      </w:r>
      <w:r>
        <w:rPr>
          <w:rFonts w:eastAsia="Times New Roman" w:cs="Times New Roman"/>
          <w:szCs w:val="24"/>
        </w:rPr>
        <w:t>χαλιά δεν αλλάξατε.</w:t>
      </w:r>
      <w:r w:rsidRPr="003D0250">
        <w:rPr>
          <w:rFonts w:eastAsia="Times New Roman" w:cs="Times New Roman"/>
          <w:szCs w:val="24"/>
        </w:rPr>
        <w:t xml:space="preserve"> </w:t>
      </w:r>
      <w:r>
        <w:rPr>
          <w:rFonts w:eastAsia="Times New Roman" w:cs="Times New Roman"/>
          <w:szCs w:val="24"/>
        </w:rPr>
        <w:t xml:space="preserve">Και έχετε πολύ μεγάλα χαλιά </w:t>
      </w:r>
      <w:r w:rsidRPr="003D0250">
        <w:rPr>
          <w:rFonts w:eastAsia="Times New Roman" w:cs="Times New Roman"/>
          <w:szCs w:val="24"/>
        </w:rPr>
        <w:t>εκεί στο ΠΑΣΟΚ</w:t>
      </w:r>
      <w:r>
        <w:rPr>
          <w:rFonts w:eastAsia="Times New Roman" w:cs="Times New Roman"/>
          <w:szCs w:val="24"/>
        </w:rPr>
        <w:t>.</w:t>
      </w:r>
      <w:r w:rsidRPr="003D0250">
        <w:rPr>
          <w:rFonts w:eastAsia="Times New Roman" w:cs="Times New Roman"/>
          <w:szCs w:val="24"/>
        </w:rPr>
        <w:t xml:space="preserve"> Γιατί αυτά που κρύβετ</w:t>
      </w:r>
      <w:r>
        <w:rPr>
          <w:rFonts w:eastAsia="Times New Roman" w:cs="Times New Roman"/>
          <w:szCs w:val="24"/>
        </w:rPr>
        <w:t>ε</w:t>
      </w:r>
      <w:r w:rsidRPr="003D0250">
        <w:rPr>
          <w:rFonts w:eastAsia="Times New Roman" w:cs="Times New Roman"/>
          <w:szCs w:val="24"/>
        </w:rPr>
        <w:t xml:space="preserve"> κάτω από αυτά τα χ</w:t>
      </w:r>
      <w:r>
        <w:rPr>
          <w:rFonts w:eastAsia="Times New Roman" w:cs="Times New Roman"/>
          <w:szCs w:val="24"/>
        </w:rPr>
        <w:t>αλιά</w:t>
      </w:r>
      <w:r w:rsidRPr="003D0250">
        <w:rPr>
          <w:rFonts w:eastAsia="Times New Roman" w:cs="Times New Roman"/>
          <w:szCs w:val="24"/>
        </w:rPr>
        <w:t xml:space="preserve"> δεν θα μπορούσαν να χωρέσουν πουθενά αλλού</w:t>
      </w:r>
      <w:r>
        <w:rPr>
          <w:rFonts w:eastAsia="Times New Roman" w:cs="Times New Roman"/>
          <w:szCs w:val="24"/>
        </w:rPr>
        <w:t>.</w:t>
      </w:r>
      <w:r w:rsidRPr="003D0250">
        <w:rPr>
          <w:rFonts w:eastAsia="Times New Roman" w:cs="Times New Roman"/>
          <w:szCs w:val="24"/>
        </w:rPr>
        <w:t xml:space="preserve"> Γιατί δεν καταγγείλατε</w:t>
      </w:r>
      <w:r>
        <w:rPr>
          <w:rFonts w:eastAsia="Times New Roman" w:cs="Times New Roman"/>
          <w:szCs w:val="24"/>
        </w:rPr>
        <w:t>,</w:t>
      </w:r>
      <w:r w:rsidRPr="003D0250">
        <w:rPr>
          <w:rFonts w:eastAsia="Times New Roman" w:cs="Times New Roman"/>
          <w:szCs w:val="24"/>
        </w:rPr>
        <w:t xml:space="preserve"> κυρίε</w:t>
      </w:r>
      <w:r w:rsidRPr="003D0250">
        <w:rPr>
          <w:rFonts w:eastAsia="Times New Roman" w:cs="Times New Roman"/>
          <w:szCs w:val="24"/>
        </w:rPr>
        <w:t xml:space="preserve">ς και κύριοι συνάδελφοι </w:t>
      </w:r>
      <w:r>
        <w:rPr>
          <w:rFonts w:eastAsia="Times New Roman" w:cs="Times New Roman"/>
          <w:szCs w:val="24"/>
        </w:rPr>
        <w:t>του Κινήματος Α</w:t>
      </w:r>
      <w:r w:rsidRPr="003D0250">
        <w:rPr>
          <w:rFonts w:eastAsia="Times New Roman" w:cs="Times New Roman"/>
          <w:szCs w:val="24"/>
        </w:rPr>
        <w:t>λλα</w:t>
      </w:r>
      <w:r w:rsidRPr="003D0250">
        <w:rPr>
          <w:rFonts w:eastAsia="Times New Roman" w:cs="Times New Roman"/>
          <w:szCs w:val="24"/>
        </w:rPr>
        <w:lastRenderedPageBreak/>
        <w:t>γής</w:t>
      </w:r>
      <w:r>
        <w:rPr>
          <w:rFonts w:eastAsia="Times New Roman" w:cs="Times New Roman"/>
          <w:szCs w:val="24"/>
        </w:rPr>
        <w:t>,</w:t>
      </w:r>
      <w:r w:rsidRPr="003D0250">
        <w:rPr>
          <w:rFonts w:eastAsia="Times New Roman" w:cs="Times New Roman"/>
          <w:szCs w:val="24"/>
        </w:rPr>
        <w:t xml:space="preserve"> ποτέ την </w:t>
      </w:r>
      <w:r>
        <w:rPr>
          <w:rFonts w:eastAsia="Times New Roman" w:cs="Times New Roman"/>
          <w:szCs w:val="24"/>
        </w:rPr>
        <w:t>ε</w:t>
      </w:r>
      <w:r w:rsidRPr="003D0250">
        <w:rPr>
          <w:rFonts w:eastAsia="Times New Roman" w:cs="Times New Roman"/>
          <w:szCs w:val="24"/>
        </w:rPr>
        <w:t xml:space="preserve">νδιάμεση Συμφωνία </w:t>
      </w:r>
      <w:r>
        <w:rPr>
          <w:rFonts w:eastAsia="Times New Roman" w:cs="Times New Roman"/>
          <w:szCs w:val="24"/>
        </w:rPr>
        <w:t>με τα Σκόπια;</w:t>
      </w:r>
      <w:r w:rsidRPr="003D0250">
        <w:rPr>
          <w:rFonts w:eastAsia="Times New Roman" w:cs="Times New Roman"/>
          <w:szCs w:val="24"/>
        </w:rPr>
        <w:t xml:space="preserve"> Γιατί δεν καταγγείλατε ποτέ τις καθημερινές παραβιάσεις</w:t>
      </w:r>
      <w:r>
        <w:rPr>
          <w:rFonts w:eastAsia="Times New Roman" w:cs="Times New Roman"/>
          <w:szCs w:val="24"/>
        </w:rPr>
        <w:t xml:space="preserve"> της ενδιάμεσης </w:t>
      </w:r>
      <w:r>
        <w:rPr>
          <w:rFonts w:eastAsia="Times New Roman" w:cs="Times New Roman"/>
          <w:szCs w:val="24"/>
        </w:rPr>
        <w:t>σ</w:t>
      </w:r>
      <w:r>
        <w:rPr>
          <w:rFonts w:eastAsia="Times New Roman" w:cs="Times New Roman"/>
          <w:szCs w:val="24"/>
        </w:rPr>
        <w:t>υμφωνίας;</w:t>
      </w:r>
      <w:r w:rsidRPr="003D0250">
        <w:rPr>
          <w:rFonts w:eastAsia="Times New Roman" w:cs="Times New Roman"/>
          <w:szCs w:val="24"/>
        </w:rPr>
        <w:t xml:space="preserve"> </w:t>
      </w:r>
      <w:r>
        <w:rPr>
          <w:rFonts w:eastAsia="Times New Roman" w:cs="Times New Roman"/>
          <w:szCs w:val="24"/>
        </w:rPr>
        <w:t>Α</w:t>
      </w:r>
      <w:r w:rsidRPr="003D0250">
        <w:rPr>
          <w:rFonts w:eastAsia="Times New Roman" w:cs="Times New Roman"/>
          <w:szCs w:val="24"/>
        </w:rPr>
        <w:t xml:space="preserve">υτό να μας απαντήσει </w:t>
      </w:r>
      <w:r>
        <w:rPr>
          <w:rFonts w:eastAsia="Times New Roman" w:cs="Times New Roman"/>
          <w:szCs w:val="24"/>
        </w:rPr>
        <w:t>ο κ. Σημίτης και όχι να μας</w:t>
      </w:r>
      <w:r w:rsidRPr="003D0250">
        <w:rPr>
          <w:rFonts w:eastAsia="Times New Roman" w:cs="Times New Roman"/>
          <w:szCs w:val="24"/>
        </w:rPr>
        <w:t xml:space="preserve"> απειλεί πως θα ξαναπούμε πάλι μέσα στα μνημόνια</w:t>
      </w:r>
      <w:r>
        <w:rPr>
          <w:rFonts w:eastAsia="Times New Roman" w:cs="Times New Roman"/>
          <w:szCs w:val="24"/>
        </w:rPr>
        <w:t>.</w:t>
      </w:r>
    </w:p>
    <w:p w14:paraId="1286C6D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Εσείς, κύριοι συνάδελφοι του Ποταμιού,</w:t>
      </w:r>
      <w:r w:rsidRPr="003D0250">
        <w:rPr>
          <w:rFonts w:eastAsia="Times New Roman" w:cs="Times New Roman"/>
          <w:szCs w:val="24"/>
        </w:rPr>
        <w:t xml:space="preserve"> έχετε καταλάβει τι λέτε στους Έλληνες</w:t>
      </w:r>
      <w:r>
        <w:rPr>
          <w:rFonts w:eastAsia="Times New Roman" w:cs="Times New Roman"/>
          <w:szCs w:val="24"/>
        </w:rPr>
        <w:t>; Τ</w:t>
      </w:r>
      <w:r w:rsidRPr="003D0250">
        <w:rPr>
          <w:rFonts w:eastAsia="Times New Roman" w:cs="Times New Roman"/>
          <w:szCs w:val="24"/>
        </w:rPr>
        <w:t xml:space="preserve">ους λέτε ότι τη στάση σας σε αυτό το κρίσιμο εθνικό θέμα θα </w:t>
      </w:r>
      <w:r>
        <w:rPr>
          <w:rFonts w:eastAsia="Times New Roman" w:cs="Times New Roman"/>
          <w:szCs w:val="24"/>
        </w:rPr>
        <w:t>την αποφασίσετε σ</w:t>
      </w:r>
      <w:r w:rsidRPr="003D0250">
        <w:rPr>
          <w:rFonts w:eastAsia="Times New Roman" w:cs="Times New Roman"/>
          <w:szCs w:val="24"/>
        </w:rPr>
        <w:t>ύμφωνα με τις εσωκομματικές</w:t>
      </w:r>
      <w:r>
        <w:rPr>
          <w:rFonts w:eastAsia="Times New Roman" w:cs="Times New Roman"/>
          <w:szCs w:val="24"/>
        </w:rPr>
        <w:t>,</w:t>
      </w:r>
      <w:r w:rsidRPr="003D0250">
        <w:rPr>
          <w:rFonts w:eastAsia="Times New Roman" w:cs="Times New Roman"/>
          <w:szCs w:val="24"/>
        </w:rPr>
        <w:t xml:space="preserve"> μικροκομματικές εξελί</w:t>
      </w:r>
      <w:r w:rsidRPr="003D0250">
        <w:rPr>
          <w:rFonts w:eastAsia="Times New Roman" w:cs="Times New Roman"/>
          <w:szCs w:val="24"/>
        </w:rPr>
        <w:t>ξεις</w:t>
      </w:r>
      <w:r>
        <w:rPr>
          <w:rFonts w:eastAsia="Times New Roman" w:cs="Times New Roman"/>
          <w:szCs w:val="24"/>
        </w:rPr>
        <w:t>.</w:t>
      </w:r>
      <w:r w:rsidRPr="003D0250">
        <w:rPr>
          <w:rFonts w:eastAsia="Times New Roman" w:cs="Times New Roman"/>
          <w:szCs w:val="24"/>
        </w:rPr>
        <w:t xml:space="preserve"> </w:t>
      </w:r>
      <w:r>
        <w:rPr>
          <w:rFonts w:eastAsia="Times New Roman" w:cs="Times New Roman"/>
          <w:szCs w:val="24"/>
        </w:rPr>
        <w:t>«</w:t>
      </w:r>
      <w:r w:rsidRPr="003D0250">
        <w:rPr>
          <w:rFonts w:eastAsia="Times New Roman" w:cs="Times New Roman"/>
          <w:szCs w:val="24"/>
        </w:rPr>
        <w:t>Αν φύγει ο κ</w:t>
      </w:r>
      <w:r>
        <w:rPr>
          <w:rFonts w:eastAsia="Times New Roman" w:cs="Times New Roman"/>
          <w:szCs w:val="24"/>
        </w:rPr>
        <w:t>.</w:t>
      </w:r>
      <w:r w:rsidRPr="003D0250">
        <w:rPr>
          <w:rFonts w:eastAsia="Times New Roman" w:cs="Times New Roman"/>
          <w:szCs w:val="24"/>
        </w:rPr>
        <w:t xml:space="preserve"> Δανέλλης</w:t>
      </w:r>
      <w:r>
        <w:rPr>
          <w:rFonts w:eastAsia="Times New Roman" w:cs="Times New Roman"/>
          <w:szCs w:val="24"/>
        </w:rPr>
        <w:t>,</w:t>
      </w:r>
      <w:r w:rsidRPr="003D0250">
        <w:rPr>
          <w:rFonts w:eastAsia="Times New Roman" w:cs="Times New Roman"/>
          <w:szCs w:val="24"/>
        </w:rPr>
        <w:t xml:space="preserve"> θα καταψηφίσουμε</w:t>
      </w:r>
      <w:r>
        <w:rPr>
          <w:rFonts w:eastAsia="Times New Roman" w:cs="Times New Roman"/>
          <w:szCs w:val="24"/>
        </w:rPr>
        <w:t>. Α</w:t>
      </w:r>
      <w:r w:rsidRPr="003D0250">
        <w:rPr>
          <w:rFonts w:eastAsia="Times New Roman" w:cs="Times New Roman"/>
          <w:szCs w:val="24"/>
        </w:rPr>
        <w:t>ν δεν φύγει ο κ</w:t>
      </w:r>
      <w:r>
        <w:rPr>
          <w:rFonts w:eastAsia="Times New Roman" w:cs="Times New Roman"/>
          <w:szCs w:val="24"/>
        </w:rPr>
        <w:t>.</w:t>
      </w:r>
      <w:r w:rsidRPr="003D0250">
        <w:rPr>
          <w:rFonts w:eastAsia="Times New Roman" w:cs="Times New Roman"/>
          <w:szCs w:val="24"/>
        </w:rPr>
        <w:t xml:space="preserve"> Δανέλ</w:t>
      </w:r>
      <w:r>
        <w:rPr>
          <w:rFonts w:eastAsia="Times New Roman" w:cs="Times New Roman"/>
          <w:szCs w:val="24"/>
        </w:rPr>
        <w:t>λ</w:t>
      </w:r>
      <w:r w:rsidRPr="003D0250">
        <w:rPr>
          <w:rFonts w:eastAsia="Times New Roman" w:cs="Times New Roman"/>
          <w:szCs w:val="24"/>
        </w:rPr>
        <w:t>ης</w:t>
      </w:r>
      <w:r>
        <w:rPr>
          <w:rFonts w:eastAsia="Times New Roman" w:cs="Times New Roman"/>
          <w:szCs w:val="24"/>
        </w:rPr>
        <w:t>, θα υπερψηφίσουμε».</w:t>
      </w:r>
    </w:p>
    <w:p w14:paraId="1286C6D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w:t>
      </w:r>
      <w:r w:rsidRPr="003D0250">
        <w:rPr>
          <w:rFonts w:eastAsia="Times New Roman" w:cs="Times New Roman"/>
          <w:szCs w:val="24"/>
        </w:rPr>
        <w:t>πύρο</w:t>
      </w:r>
      <w:r>
        <w:rPr>
          <w:rFonts w:eastAsia="Times New Roman" w:cs="Times New Roman"/>
          <w:szCs w:val="24"/>
        </w:rPr>
        <w:t>,</w:t>
      </w:r>
      <w:r w:rsidRPr="003D0250">
        <w:rPr>
          <w:rFonts w:eastAsia="Times New Roman" w:cs="Times New Roman"/>
          <w:szCs w:val="24"/>
        </w:rPr>
        <w:t xml:space="preserve"> διαφωνώ μαζί σου </w:t>
      </w:r>
      <w:r>
        <w:rPr>
          <w:rFonts w:eastAsia="Times New Roman" w:cs="Times New Roman"/>
          <w:szCs w:val="24"/>
        </w:rPr>
        <w:t>-</w:t>
      </w:r>
      <w:r w:rsidRPr="003D0250">
        <w:rPr>
          <w:rFonts w:eastAsia="Times New Roman" w:cs="Times New Roman"/>
          <w:szCs w:val="24"/>
        </w:rPr>
        <w:t>και το ξέρεις</w:t>
      </w:r>
      <w:r>
        <w:rPr>
          <w:rFonts w:eastAsia="Times New Roman" w:cs="Times New Roman"/>
          <w:szCs w:val="24"/>
        </w:rPr>
        <w:t>- για το θέμα της Σ</w:t>
      </w:r>
      <w:r w:rsidRPr="003D0250">
        <w:rPr>
          <w:rFonts w:eastAsia="Times New Roman" w:cs="Times New Roman"/>
          <w:szCs w:val="24"/>
        </w:rPr>
        <w:t>υμφωνίας των Πρεσπών</w:t>
      </w:r>
      <w:r>
        <w:rPr>
          <w:rFonts w:eastAsia="Times New Roman" w:cs="Times New Roman"/>
          <w:szCs w:val="24"/>
        </w:rPr>
        <w:t>.</w:t>
      </w:r>
      <w:r w:rsidRPr="003D0250">
        <w:rPr>
          <w:rFonts w:eastAsia="Times New Roman" w:cs="Times New Roman"/>
          <w:szCs w:val="24"/>
        </w:rPr>
        <w:t xml:space="preserve"> </w:t>
      </w:r>
      <w:r>
        <w:rPr>
          <w:rFonts w:eastAsia="Times New Roman" w:cs="Times New Roman"/>
          <w:szCs w:val="24"/>
        </w:rPr>
        <w:t xml:space="preserve">Όμως, </w:t>
      </w:r>
      <w:r w:rsidRPr="003D0250">
        <w:rPr>
          <w:rFonts w:eastAsia="Times New Roman" w:cs="Times New Roman"/>
          <w:szCs w:val="24"/>
        </w:rPr>
        <w:t>αυτό που κάνουν σε σένα και στην οικογένειά σου</w:t>
      </w:r>
      <w:r>
        <w:rPr>
          <w:rFonts w:eastAsia="Times New Roman" w:cs="Times New Roman"/>
          <w:szCs w:val="24"/>
        </w:rPr>
        <w:t>,</w:t>
      </w:r>
      <w:r w:rsidRPr="003D0250">
        <w:rPr>
          <w:rFonts w:eastAsia="Times New Roman" w:cs="Times New Roman"/>
          <w:szCs w:val="24"/>
        </w:rPr>
        <w:t xml:space="preserve"> το καταδικάζω από τα βάθη </w:t>
      </w:r>
      <w:r w:rsidRPr="003D0250">
        <w:rPr>
          <w:rFonts w:eastAsia="Times New Roman" w:cs="Times New Roman"/>
          <w:szCs w:val="24"/>
        </w:rPr>
        <w:t>της καρδιάς μου και θα σταθώ δίπλα σου</w:t>
      </w:r>
      <w:r>
        <w:rPr>
          <w:rFonts w:eastAsia="Times New Roman" w:cs="Times New Roman"/>
          <w:szCs w:val="24"/>
        </w:rPr>
        <w:t>. Οι αισχροί και οι θρασύδειλοι που σου επιτίθε</w:t>
      </w:r>
      <w:r w:rsidRPr="003D0250">
        <w:rPr>
          <w:rFonts w:eastAsia="Times New Roman" w:cs="Times New Roman"/>
          <w:szCs w:val="24"/>
        </w:rPr>
        <w:t>νται</w:t>
      </w:r>
      <w:r>
        <w:rPr>
          <w:rFonts w:eastAsia="Times New Roman" w:cs="Times New Roman"/>
          <w:szCs w:val="24"/>
        </w:rPr>
        <w:t>,</w:t>
      </w:r>
      <w:r w:rsidRPr="003D0250">
        <w:rPr>
          <w:rFonts w:eastAsia="Times New Roman" w:cs="Times New Roman"/>
          <w:szCs w:val="24"/>
        </w:rPr>
        <w:t xml:space="preserve"> κάνουν επίθεση και σε μένα και σε κάθε δημοκράτη που σέβεται τον εαυτό του</w:t>
      </w:r>
      <w:r>
        <w:rPr>
          <w:rFonts w:eastAsia="Times New Roman" w:cs="Times New Roman"/>
          <w:szCs w:val="24"/>
        </w:rPr>
        <w:t>.</w:t>
      </w:r>
      <w:r w:rsidRPr="003D0250">
        <w:rPr>
          <w:rFonts w:eastAsia="Times New Roman" w:cs="Times New Roman"/>
          <w:szCs w:val="24"/>
        </w:rPr>
        <w:t xml:space="preserve"> </w:t>
      </w:r>
    </w:p>
    <w:p w14:paraId="1286C6DE" w14:textId="77777777" w:rsidR="000402FE" w:rsidRDefault="007623D8">
      <w:pPr>
        <w:spacing w:line="600" w:lineRule="auto"/>
        <w:ind w:firstLine="720"/>
        <w:jc w:val="both"/>
        <w:rPr>
          <w:rFonts w:eastAsia="Times New Roman" w:cs="Times New Roman"/>
          <w:szCs w:val="24"/>
        </w:rPr>
      </w:pPr>
      <w:r w:rsidRPr="003D0250">
        <w:rPr>
          <w:rFonts w:eastAsia="Times New Roman" w:cs="Times New Roman"/>
          <w:szCs w:val="24"/>
        </w:rPr>
        <w:lastRenderedPageBreak/>
        <w:t xml:space="preserve">Όσον αφορά τους </w:t>
      </w:r>
      <w:r>
        <w:rPr>
          <w:rFonts w:eastAsia="Times New Roman" w:cs="Times New Roman"/>
          <w:szCs w:val="24"/>
        </w:rPr>
        <w:t>Ανεξάρτητους Έλληνες, τους μέχρι χθες</w:t>
      </w:r>
      <w:r w:rsidRPr="003D0250">
        <w:rPr>
          <w:rFonts w:eastAsia="Times New Roman" w:cs="Times New Roman"/>
          <w:szCs w:val="24"/>
        </w:rPr>
        <w:t xml:space="preserve"> συγκυβερνώντες και σήμερα αντιπολι</w:t>
      </w:r>
      <w:r w:rsidRPr="003D0250">
        <w:rPr>
          <w:rFonts w:eastAsia="Times New Roman" w:cs="Times New Roman"/>
          <w:szCs w:val="24"/>
        </w:rPr>
        <w:t>τευόμενους</w:t>
      </w:r>
      <w:r>
        <w:rPr>
          <w:rFonts w:eastAsia="Times New Roman" w:cs="Times New Roman"/>
          <w:szCs w:val="24"/>
        </w:rPr>
        <w:t>,</w:t>
      </w:r>
      <w:r w:rsidRPr="003D0250">
        <w:rPr>
          <w:rFonts w:eastAsia="Times New Roman" w:cs="Times New Roman"/>
          <w:szCs w:val="24"/>
        </w:rPr>
        <w:t xml:space="preserve"> δεν υπάρχει κανένα </w:t>
      </w:r>
      <w:r>
        <w:rPr>
          <w:rFonts w:eastAsia="Times New Roman" w:cs="Times New Roman"/>
          <w:szCs w:val="24"/>
        </w:rPr>
        <w:t xml:space="preserve">κόσμιο </w:t>
      </w:r>
      <w:r w:rsidRPr="003D0250">
        <w:rPr>
          <w:rFonts w:eastAsia="Times New Roman" w:cs="Times New Roman"/>
          <w:szCs w:val="24"/>
        </w:rPr>
        <w:t>σχόλιο που θα μπορούσα να κάνω</w:t>
      </w:r>
      <w:r>
        <w:rPr>
          <w:rFonts w:eastAsia="Times New Roman" w:cs="Times New Roman"/>
          <w:szCs w:val="24"/>
        </w:rPr>
        <w:t xml:space="preserve">. </w:t>
      </w:r>
    </w:p>
    <w:p w14:paraId="1286C6D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Προς το ΚΚΕ δηλώνω μονάχα τον σεβασμό μου. Διαφωνώ μαζί σας σχεδόν σε όλα, κύριε Δελή. Ο σεβασμός μου για εσάς</w:t>
      </w:r>
      <w:r w:rsidRPr="003D0250">
        <w:rPr>
          <w:rFonts w:eastAsia="Times New Roman" w:cs="Times New Roman"/>
          <w:szCs w:val="24"/>
        </w:rPr>
        <w:t xml:space="preserve"> </w:t>
      </w:r>
      <w:r>
        <w:rPr>
          <w:rFonts w:eastAsia="Times New Roman" w:cs="Times New Roman"/>
          <w:szCs w:val="24"/>
        </w:rPr>
        <w:t>αυξήθηκε τώρα που είδα</w:t>
      </w:r>
      <w:r w:rsidRPr="003D0250">
        <w:rPr>
          <w:rFonts w:eastAsia="Times New Roman" w:cs="Times New Roman"/>
          <w:szCs w:val="24"/>
        </w:rPr>
        <w:t xml:space="preserve"> και πώς έχουν τα πράγματα </w:t>
      </w:r>
      <w:r>
        <w:rPr>
          <w:rFonts w:eastAsia="Times New Roman" w:cs="Times New Roman"/>
          <w:szCs w:val="24"/>
        </w:rPr>
        <w:t>μέσα απ’ αυτήν την Αίθουσ</w:t>
      </w:r>
      <w:r>
        <w:rPr>
          <w:rFonts w:eastAsia="Times New Roman" w:cs="Times New Roman"/>
          <w:szCs w:val="24"/>
        </w:rPr>
        <w:t>α, ως Β</w:t>
      </w:r>
      <w:r w:rsidRPr="003D0250">
        <w:rPr>
          <w:rFonts w:eastAsia="Times New Roman" w:cs="Times New Roman"/>
          <w:szCs w:val="24"/>
        </w:rPr>
        <w:t>ουλευτής</w:t>
      </w:r>
      <w:r>
        <w:rPr>
          <w:rFonts w:eastAsia="Times New Roman" w:cs="Times New Roman"/>
          <w:szCs w:val="24"/>
        </w:rPr>
        <w:t xml:space="preserve"> δηλαδή. </w:t>
      </w:r>
    </w:p>
    <w:p w14:paraId="1286C6E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Για τη Χρυσή Αυγή </w:t>
      </w:r>
      <w:r w:rsidRPr="003D0250">
        <w:rPr>
          <w:rFonts w:eastAsia="Times New Roman" w:cs="Times New Roman"/>
          <w:szCs w:val="24"/>
        </w:rPr>
        <w:t>ένα μόνο έχω να πω</w:t>
      </w:r>
      <w:r>
        <w:rPr>
          <w:rFonts w:eastAsia="Times New Roman" w:cs="Times New Roman"/>
          <w:szCs w:val="24"/>
        </w:rPr>
        <w:t>.</w:t>
      </w:r>
      <w:r w:rsidRPr="003D0250">
        <w:rPr>
          <w:rFonts w:eastAsia="Times New Roman" w:cs="Times New Roman"/>
          <w:szCs w:val="24"/>
        </w:rPr>
        <w:t xml:space="preserve"> </w:t>
      </w:r>
      <w:r>
        <w:rPr>
          <w:rFonts w:eastAsia="Times New Roman" w:cs="Times New Roman"/>
          <w:szCs w:val="24"/>
        </w:rPr>
        <w:t xml:space="preserve">Η </w:t>
      </w:r>
      <w:r w:rsidRPr="003D0250">
        <w:rPr>
          <w:rFonts w:eastAsia="Times New Roman" w:cs="Times New Roman"/>
          <w:szCs w:val="24"/>
        </w:rPr>
        <w:t xml:space="preserve">παρουσία σας και μόνο στο ελληνικό Κοινοβούλιο αποδεικνύει το μέγεθος των εγκλημάτων κατά της </w:t>
      </w:r>
      <w:r>
        <w:rPr>
          <w:rFonts w:eastAsia="Times New Roman" w:cs="Times New Roman"/>
          <w:szCs w:val="24"/>
        </w:rPr>
        <w:t>δ</w:t>
      </w:r>
      <w:r w:rsidRPr="003D0250">
        <w:rPr>
          <w:rFonts w:eastAsia="Times New Roman" w:cs="Times New Roman"/>
          <w:szCs w:val="24"/>
        </w:rPr>
        <w:t>ημοκρατίας που έχουν διαπράξει οι δυνάμεις του δημοκρατικού τόξου</w:t>
      </w:r>
      <w:r>
        <w:rPr>
          <w:rFonts w:eastAsia="Times New Roman" w:cs="Times New Roman"/>
          <w:szCs w:val="24"/>
        </w:rPr>
        <w:t>.</w:t>
      </w:r>
      <w:r w:rsidRPr="003D0250">
        <w:rPr>
          <w:rFonts w:eastAsia="Times New Roman" w:cs="Times New Roman"/>
          <w:szCs w:val="24"/>
        </w:rPr>
        <w:t xml:space="preserve"> </w:t>
      </w:r>
    </w:p>
    <w:p w14:paraId="1286C6E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Ελληνίδες, Έλληνες </w:t>
      </w:r>
      <w:r w:rsidRPr="003D0250">
        <w:rPr>
          <w:rFonts w:eastAsia="Times New Roman" w:cs="Times New Roman"/>
          <w:szCs w:val="24"/>
        </w:rPr>
        <w:t xml:space="preserve">αξίζετε </w:t>
      </w:r>
      <w:r w:rsidRPr="003D0250">
        <w:rPr>
          <w:rFonts w:eastAsia="Times New Roman" w:cs="Times New Roman"/>
          <w:szCs w:val="24"/>
        </w:rPr>
        <w:t>καλύτερα</w:t>
      </w:r>
      <w:r>
        <w:rPr>
          <w:rFonts w:eastAsia="Times New Roman" w:cs="Times New Roman"/>
          <w:szCs w:val="24"/>
        </w:rPr>
        <w:t>. Μ</w:t>
      </w:r>
      <w:r w:rsidRPr="003D0250">
        <w:rPr>
          <w:rFonts w:eastAsia="Times New Roman" w:cs="Times New Roman"/>
          <w:szCs w:val="24"/>
        </w:rPr>
        <w:t>ην αφήσετε τη διχόνοια και το μίσος να καταστρέψει αυτή τη χώρα</w:t>
      </w:r>
      <w:r>
        <w:rPr>
          <w:rFonts w:eastAsia="Times New Roman" w:cs="Times New Roman"/>
          <w:szCs w:val="24"/>
        </w:rPr>
        <w:t>. Μ</w:t>
      </w:r>
      <w:r w:rsidRPr="003D0250">
        <w:rPr>
          <w:rFonts w:eastAsia="Times New Roman" w:cs="Times New Roman"/>
          <w:szCs w:val="24"/>
        </w:rPr>
        <w:t>ην αφήσετε να σας παρασύρουν</w:t>
      </w:r>
      <w:r>
        <w:rPr>
          <w:rFonts w:eastAsia="Times New Roman" w:cs="Times New Roman"/>
          <w:szCs w:val="24"/>
        </w:rPr>
        <w:t>. Ό</w:t>
      </w:r>
      <w:r w:rsidRPr="003D0250">
        <w:rPr>
          <w:rFonts w:eastAsia="Times New Roman" w:cs="Times New Roman"/>
          <w:szCs w:val="24"/>
        </w:rPr>
        <w:t xml:space="preserve">σοι σας βάζουνε να τσακώνεστε μεταξύ </w:t>
      </w:r>
      <w:r>
        <w:rPr>
          <w:rFonts w:eastAsia="Times New Roman" w:cs="Times New Roman"/>
          <w:szCs w:val="24"/>
        </w:rPr>
        <w:t>σας, το κάνουν</w:t>
      </w:r>
      <w:r w:rsidRPr="003D0250">
        <w:rPr>
          <w:rFonts w:eastAsia="Times New Roman" w:cs="Times New Roman"/>
          <w:szCs w:val="24"/>
        </w:rPr>
        <w:t xml:space="preserve"> για να μην έχετε χρόνο να προσέξε</w:t>
      </w:r>
      <w:r>
        <w:rPr>
          <w:rFonts w:eastAsia="Times New Roman" w:cs="Times New Roman"/>
          <w:szCs w:val="24"/>
        </w:rPr>
        <w:t>τε π</w:t>
      </w:r>
      <w:r w:rsidRPr="003D0250">
        <w:rPr>
          <w:rFonts w:eastAsia="Times New Roman" w:cs="Times New Roman"/>
          <w:szCs w:val="24"/>
        </w:rPr>
        <w:t>ως σας κλέβουν</w:t>
      </w:r>
      <w:r>
        <w:rPr>
          <w:rFonts w:eastAsia="Times New Roman" w:cs="Times New Roman"/>
          <w:szCs w:val="24"/>
        </w:rPr>
        <w:t>,</w:t>
      </w:r>
      <w:r w:rsidRPr="003D0250">
        <w:rPr>
          <w:rFonts w:eastAsia="Times New Roman" w:cs="Times New Roman"/>
          <w:szCs w:val="24"/>
        </w:rPr>
        <w:t xml:space="preserve"> σας λεηλατούν</w:t>
      </w:r>
      <w:r>
        <w:rPr>
          <w:rFonts w:eastAsia="Times New Roman" w:cs="Times New Roman"/>
          <w:szCs w:val="24"/>
        </w:rPr>
        <w:t>,</w:t>
      </w:r>
      <w:r w:rsidRPr="003D0250">
        <w:rPr>
          <w:rFonts w:eastAsia="Times New Roman" w:cs="Times New Roman"/>
          <w:szCs w:val="24"/>
        </w:rPr>
        <w:t xml:space="preserve"> σας ξεπουλάνε</w:t>
      </w:r>
      <w:r>
        <w:rPr>
          <w:rFonts w:eastAsia="Times New Roman" w:cs="Times New Roman"/>
          <w:szCs w:val="24"/>
        </w:rPr>
        <w:t xml:space="preserve">. Να φυλάγεστε </w:t>
      </w:r>
      <w:r>
        <w:rPr>
          <w:rFonts w:eastAsia="Times New Roman" w:cs="Times New Roman"/>
          <w:szCs w:val="24"/>
        </w:rPr>
        <w:t>απ’ αυτούς που σας ωθούν στη διχόνοια.</w:t>
      </w:r>
    </w:p>
    <w:p w14:paraId="1286C6E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Ελληνίδες, Έλληνες,</w:t>
      </w:r>
      <w:r w:rsidRPr="003D0250">
        <w:rPr>
          <w:rFonts w:eastAsia="Times New Roman" w:cs="Times New Roman"/>
          <w:szCs w:val="24"/>
        </w:rPr>
        <w:t xml:space="preserve"> </w:t>
      </w:r>
      <w:r>
        <w:rPr>
          <w:rFonts w:eastAsia="Times New Roman" w:cs="Times New Roman"/>
          <w:szCs w:val="24"/>
        </w:rPr>
        <w:t xml:space="preserve">κυρίες </w:t>
      </w:r>
      <w:r w:rsidRPr="003D0250">
        <w:rPr>
          <w:rFonts w:eastAsia="Times New Roman" w:cs="Times New Roman"/>
          <w:szCs w:val="24"/>
        </w:rPr>
        <w:t>και κύριοι συνάδελφοι</w:t>
      </w:r>
      <w:r>
        <w:rPr>
          <w:rFonts w:eastAsia="Times New Roman" w:cs="Times New Roman"/>
          <w:szCs w:val="24"/>
        </w:rPr>
        <w:t>,</w:t>
      </w:r>
      <w:r w:rsidRPr="003D0250">
        <w:rPr>
          <w:rFonts w:eastAsia="Times New Roman" w:cs="Times New Roman"/>
          <w:szCs w:val="24"/>
        </w:rPr>
        <w:t xml:space="preserve"> καταψηφί</w:t>
      </w:r>
      <w:r>
        <w:rPr>
          <w:rFonts w:eastAsia="Times New Roman" w:cs="Times New Roman"/>
          <w:szCs w:val="24"/>
        </w:rPr>
        <w:t>ζω την πρόταση της Κ</w:t>
      </w:r>
      <w:r w:rsidRPr="003D0250">
        <w:rPr>
          <w:rFonts w:eastAsia="Times New Roman" w:cs="Times New Roman"/>
          <w:szCs w:val="24"/>
        </w:rPr>
        <w:t>υβέρνησης</w:t>
      </w:r>
      <w:r>
        <w:rPr>
          <w:rFonts w:eastAsia="Times New Roman" w:cs="Times New Roman"/>
          <w:szCs w:val="24"/>
        </w:rPr>
        <w:t>.</w:t>
      </w:r>
    </w:p>
    <w:p w14:paraId="1286C6E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 Ε</w:t>
      </w:r>
      <w:r w:rsidRPr="003D0250">
        <w:rPr>
          <w:rFonts w:eastAsia="Times New Roman" w:cs="Times New Roman"/>
          <w:szCs w:val="24"/>
        </w:rPr>
        <w:t>υχαριστώ πολύ</w:t>
      </w:r>
      <w:r>
        <w:rPr>
          <w:rFonts w:eastAsia="Times New Roman" w:cs="Times New Roman"/>
          <w:szCs w:val="24"/>
        </w:rPr>
        <w:t>.</w:t>
      </w:r>
    </w:p>
    <w:p w14:paraId="1286C6E4"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1286C6E5" w14:textId="77777777" w:rsidR="000402FE" w:rsidRDefault="007623D8">
      <w:pPr>
        <w:spacing w:line="600" w:lineRule="auto"/>
        <w:ind w:firstLine="720"/>
        <w:jc w:val="both"/>
        <w:rPr>
          <w:rFonts w:eastAsia="Times New Roman" w:cs="Times New Roman"/>
          <w:szCs w:val="24"/>
        </w:rPr>
      </w:pPr>
      <w:r>
        <w:rPr>
          <w:rFonts w:eastAsia="Times New Roman"/>
          <w:b/>
          <w:bCs/>
          <w:szCs w:val="24"/>
        </w:rPr>
        <w:t>ΠΡΟΕΔΡΕΥΟΥΣΑ (Αναστασία Χριστοδουλοπούλου):</w:t>
      </w:r>
      <w:r>
        <w:rPr>
          <w:rFonts w:eastAsia="Times New Roman"/>
          <w:bCs/>
          <w:szCs w:val="24"/>
        </w:rPr>
        <w:t xml:space="preserve"> </w:t>
      </w:r>
      <w:r>
        <w:rPr>
          <w:rFonts w:eastAsia="Times New Roman" w:cs="Times New Roman"/>
          <w:szCs w:val="24"/>
        </w:rPr>
        <w:t xml:space="preserve">Ευχαριστούμε, </w:t>
      </w:r>
      <w:r>
        <w:rPr>
          <w:rFonts w:eastAsia="Times New Roman" w:cs="Times New Roman"/>
          <w:szCs w:val="24"/>
        </w:rPr>
        <w:t>κύριε Σ</w:t>
      </w:r>
      <w:r w:rsidRPr="003D0250">
        <w:rPr>
          <w:rFonts w:eastAsia="Times New Roman" w:cs="Times New Roman"/>
          <w:szCs w:val="24"/>
        </w:rPr>
        <w:t>αρίδη</w:t>
      </w:r>
      <w:r>
        <w:rPr>
          <w:rFonts w:eastAsia="Times New Roman" w:cs="Times New Roman"/>
          <w:szCs w:val="24"/>
        </w:rPr>
        <w:t>.</w:t>
      </w:r>
    </w:p>
    <w:p w14:paraId="1286C6E6" w14:textId="77777777" w:rsidR="000402FE" w:rsidRDefault="007623D8">
      <w:pPr>
        <w:spacing w:line="600" w:lineRule="auto"/>
        <w:ind w:firstLine="720"/>
        <w:jc w:val="both"/>
        <w:rPr>
          <w:rFonts w:eastAsia="Times New Roman" w:cs="Times New Roman"/>
          <w:szCs w:val="24"/>
        </w:rPr>
      </w:pPr>
      <w:r w:rsidRPr="003D0250">
        <w:rPr>
          <w:rFonts w:eastAsia="Times New Roman" w:cs="Times New Roman"/>
          <w:szCs w:val="24"/>
        </w:rPr>
        <w:t xml:space="preserve"> </w:t>
      </w:r>
      <w:r>
        <w:rPr>
          <w:rFonts w:eastAsia="Times New Roman" w:cs="Times New Roman"/>
          <w:szCs w:val="24"/>
        </w:rPr>
        <w:t>Τ</w:t>
      </w:r>
      <w:r w:rsidRPr="003D0250">
        <w:rPr>
          <w:rFonts w:eastAsia="Times New Roman" w:cs="Times New Roman"/>
          <w:szCs w:val="24"/>
        </w:rPr>
        <w:t>ο</w:t>
      </w:r>
      <w:r>
        <w:rPr>
          <w:rFonts w:eastAsia="Times New Roman" w:cs="Times New Roman"/>
          <w:szCs w:val="24"/>
        </w:rPr>
        <w:t>ν</w:t>
      </w:r>
      <w:r w:rsidRPr="003D0250">
        <w:rPr>
          <w:rFonts w:eastAsia="Times New Roman" w:cs="Times New Roman"/>
          <w:szCs w:val="24"/>
        </w:rPr>
        <w:t xml:space="preserve"> λόγο</w:t>
      </w:r>
      <w:r>
        <w:rPr>
          <w:rFonts w:eastAsia="Times New Roman" w:cs="Times New Roman"/>
          <w:szCs w:val="24"/>
        </w:rPr>
        <w:t xml:space="preserve"> έχει ο κ. Λαζαρίδης για επτά λεπτά.</w:t>
      </w:r>
      <w:r w:rsidRPr="003D0250">
        <w:rPr>
          <w:rFonts w:eastAsia="Times New Roman" w:cs="Times New Roman"/>
          <w:szCs w:val="24"/>
        </w:rPr>
        <w:t xml:space="preserve"> </w:t>
      </w:r>
      <w:r>
        <w:rPr>
          <w:rFonts w:eastAsia="Times New Roman" w:cs="Times New Roman"/>
          <w:szCs w:val="24"/>
        </w:rPr>
        <w:t>Κ</w:t>
      </w:r>
      <w:r w:rsidRPr="003D0250">
        <w:rPr>
          <w:rFonts w:eastAsia="Times New Roman" w:cs="Times New Roman"/>
          <w:szCs w:val="24"/>
        </w:rPr>
        <w:t xml:space="preserve">αι μετά </w:t>
      </w:r>
      <w:r>
        <w:rPr>
          <w:rFonts w:eastAsia="Times New Roman" w:cs="Times New Roman"/>
          <w:szCs w:val="24"/>
        </w:rPr>
        <w:t>τον λόγο θα πάρει</w:t>
      </w:r>
      <w:r w:rsidRPr="003D0250">
        <w:rPr>
          <w:rFonts w:eastAsia="Times New Roman" w:cs="Times New Roman"/>
          <w:szCs w:val="24"/>
        </w:rPr>
        <w:t xml:space="preserve"> ο Κοινοβουλευτικός Εκπρόσωπος της Ένωσης Κεντρώων</w:t>
      </w:r>
      <w:r>
        <w:rPr>
          <w:rFonts w:eastAsia="Times New Roman" w:cs="Times New Roman"/>
          <w:szCs w:val="24"/>
        </w:rPr>
        <w:t>.</w:t>
      </w:r>
    </w:p>
    <w:p w14:paraId="1286C6E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Ορίστε, κύριε Λαζαρίδη, έχετε τον λόγο.</w:t>
      </w:r>
    </w:p>
    <w:p w14:paraId="1286C6E8" w14:textId="77777777" w:rsidR="000402FE" w:rsidRDefault="007623D8">
      <w:pPr>
        <w:spacing w:line="600" w:lineRule="auto"/>
        <w:ind w:firstLine="720"/>
        <w:jc w:val="both"/>
        <w:rPr>
          <w:rFonts w:eastAsia="Times New Roman" w:cs="Times New Roman"/>
          <w:szCs w:val="24"/>
        </w:rPr>
      </w:pPr>
      <w:r w:rsidRPr="00086D84">
        <w:rPr>
          <w:rFonts w:eastAsia="Times New Roman" w:cs="Times New Roman"/>
          <w:b/>
          <w:szCs w:val="24"/>
        </w:rPr>
        <w:t>ΓΕΩΡΓΙΟΣ ΛΑΖΑΡΙΔΗΣ:</w:t>
      </w:r>
      <w:r>
        <w:rPr>
          <w:rFonts w:eastAsia="Times New Roman" w:cs="Times New Roman"/>
          <w:szCs w:val="24"/>
        </w:rPr>
        <w:t xml:space="preserve"> Σας ευχαριστώ, κυρία Π</w:t>
      </w:r>
      <w:r w:rsidRPr="003D0250">
        <w:rPr>
          <w:rFonts w:eastAsia="Times New Roman" w:cs="Times New Roman"/>
          <w:szCs w:val="24"/>
        </w:rPr>
        <w:t>ρόεδρε</w:t>
      </w:r>
      <w:r>
        <w:rPr>
          <w:rFonts w:eastAsia="Times New Roman" w:cs="Times New Roman"/>
          <w:szCs w:val="24"/>
        </w:rPr>
        <w:t>.</w:t>
      </w:r>
    </w:p>
    <w:p w14:paraId="1286C6E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Ξ</w:t>
      </w:r>
      <w:r w:rsidRPr="003D0250">
        <w:rPr>
          <w:rFonts w:eastAsia="Times New Roman" w:cs="Times New Roman"/>
          <w:szCs w:val="24"/>
        </w:rPr>
        <w:t>έρετε</w:t>
      </w:r>
      <w:r>
        <w:rPr>
          <w:rFonts w:eastAsia="Times New Roman" w:cs="Times New Roman"/>
          <w:szCs w:val="24"/>
        </w:rPr>
        <w:t>, κυρία Π</w:t>
      </w:r>
      <w:r w:rsidRPr="003D0250">
        <w:rPr>
          <w:rFonts w:eastAsia="Times New Roman" w:cs="Times New Roman"/>
          <w:szCs w:val="24"/>
        </w:rPr>
        <w:t>ρόεδρε</w:t>
      </w:r>
      <w:r>
        <w:rPr>
          <w:rFonts w:eastAsia="Times New Roman" w:cs="Times New Roman"/>
          <w:szCs w:val="24"/>
        </w:rPr>
        <w:t>,</w:t>
      </w:r>
      <w:r w:rsidRPr="003D0250">
        <w:rPr>
          <w:rFonts w:eastAsia="Times New Roman" w:cs="Times New Roman"/>
          <w:szCs w:val="24"/>
        </w:rPr>
        <w:t xml:space="preserve"> κυρίε</w:t>
      </w:r>
      <w:r w:rsidRPr="003D0250">
        <w:rPr>
          <w:rFonts w:eastAsia="Times New Roman" w:cs="Times New Roman"/>
          <w:szCs w:val="24"/>
        </w:rPr>
        <w:t>ς και κύριοι συνάδελφοι</w:t>
      </w:r>
      <w:r>
        <w:rPr>
          <w:rFonts w:eastAsia="Times New Roman" w:cs="Times New Roman"/>
          <w:szCs w:val="24"/>
        </w:rPr>
        <w:t>,</w:t>
      </w:r>
      <w:r w:rsidRPr="003D0250">
        <w:rPr>
          <w:rFonts w:eastAsia="Times New Roman" w:cs="Times New Roman"/>
          <w:szCs w:val="24"/>
        </w:rPr>
        <w:t xml:space="preserve"> η συζή</w:t>
      </w:r>
      <w:r>
        <w:rPr>
          <w:rFonts w:eastAsia="Times New Roman" w:cs="Times New Roman"/>
          <w:szCs w:val="24"/>
        </w:rPr>
        <w:t>τηση για την ψήφο εμπιστοσύνης ε</w:t>
      </w:r>
      <w:r w:rsidRPr="003D0250">
        <w:rPr>
          <w:rFonts w:eastAsia="Times New Roman" w:cs="Times New Roman"/>
          <w:szCs w:val="24"/>
        </w:rPr>
        <w:t>ίναι μία από τις κορυφαίες διαδικασίες</w:t>
      </w:r>
      <w:r>
        <w:rPr>
          <w:rFonts w:eastAsia="Times New Roman" w:cs="Times New Roman"/>
          <w:szCs w:val="24"/>
        </w:rPr>
        <w:t>,</w:t>
      </w:r>
      <w:r w:rsidRPr="003D0250">
        <w:rPr>
          <w:rFonts w:eastAsia="Times New Roman" w:cs="Times New Roman"/>
          <w:szCs w:val="24"/>
        </w:rPr>
        <w:t xml:space="preserve"> κορυφαία για την Κυβέρνηση</w:t>
      </w:r>
      <w:r>
        <w:rPr>
          <w:rFonts w:eastAsia="Times New Roman" w:cs="Times New Roman"/>
          <w:szCs w:val="24"/>
        </w:rPr>
        <w:t>,</w:t>
      </w:r>
      <w:r w:rsidRPr="003D0250">
        <w:rPr>
          <w:rFonts w:eastAsia="Times New Roman" w:cs="Times New Roman"/>
          <w:szCs w:val="24"/>
        </w:rPr>
        <w:t xml:space="preserve"> κορυφαία για το Κοινοβούλιο</w:t>
      </w:r>
      <w:r>
        <w:rPr>
          <w:rFonts w:eastAsia="Times New Roman" w:cs="Times New Roman"/>
          <w:szCs w:val="24"/>
        </w:rPr>
        <w:t>,</w:t>
      </w:r>
      <w:r w:rsidRPr="003D0250">
        <w:rPr>
          <w:rFonts w:eastAsia="Times New Roman" w:cs="Times New Roman"/>
          <w:szCs w:val="24"/>
        </w:rPr>
        <w:t xml:space="preserve"> τον κοινοβουλευτισμό και κορυ</w:t>
      </w:r>
      <w:r>
        <w:rPr>
          <w:rFonts w:eastAsia="Times New Roman" w:cs="Times New Roman"/>
          <w:szCs w:val="24"/>
        </w:rPr>
        <w:t>φαία για όλους εμάς τους Β</w:t>
      </w:r>
      <w:r w:rsidRPr="003D0250">
        <w:rPr>
          <w:rFonts w:eastAsia="Times New Roman" w:cs="Times New Roman"/>
          <w:szCs w:val="24"/>
        </w:rPr>
        <w:t>ουλευτές</w:t>
      </w:r>
      <w:r>
        <w:rPr>
          <w:rFonts w:eastAsia="Times New Roman" w:cs="Times New Roman"/>
          <w:szCs w:val="24"/>
        </w:rPr>
        <w:t>,</w:t>
      </w:r>
      <w:r w:rsidRPr="003D0250">
        <w:rPr>
          <w:rFonts w:eastAsia="Times New Roman" w:cs="Times New Roman"/>
          <w:szCs w:val="24"/>
        </w:rPr>
        <w:t xml:space="preserve"> γιατί μας δίνεται η ευκαιρία να</w:t>
      </w:r>
      <w:r w:rsidRPr="003D0250">
        <w:rPr>
          <w:rFonts w:eastAsia="Times New Roman" w:cs="Times New Roman"/>
          <w:szCs w:val="24"/>
        </w:rPr>
        <w:t xml:space="preserve"> καταθέσουμε τις </w:t>
      </w:r>
      <w:r w:rsidRPr="003D0250">
        <w:rPr>
          <w:rFonts w:eastAsia="Times New Roman" w:cs="Times New Roman"/>
          <w:szCs w:val="24"/>
        </w:rPr>
        <w:lastRenderedPageBreak/>
        <w:t xml:space="preserve">απόψεις </w:t>
      </w:r>
      <w:r>
        <w:rPr>
          <w:rFonts w:eastAsia="Times New Roman" w:cs="Times New Roman"/>
          <w:szCs w:val="24"/>
        </w:rPr>
        <w:t>μας. Αφού ακούσαμε τα μέλη της Κ</w:t>
      </w:r>
      <w:r w:rsidRPr="003D0250">
        <w:rPr>
          <w:rFonts w:eastAsia="Times New Roman" w:cs="Times New Roman"/>
          <w:szCs w:val="24"/>
        </w:rPr>
        <w:t>υβέρνησης</w:t>
      </w:r>
      <w:r>
        <w:rPr>
          <w:rFonts w:eastAsia="Times New Roman" w:cs="Times New Roman"/>
          <w:szCs w:val="24"/>
        </w:rPr>
        <w:t>, ακούσαμε τον Πρόεδρο της Κ</w:t>
      </w:r>
      <w:r w:rsidRPr="003D0250">
        <w:rPr>
          <w:rFonts w:eastAsia="Times New Roman" w:cs="Times New Roman"/>
          <w:szCs w:val="24"/>
        </w:rPr>
        <w:t>υβέρνησης</w:t>
      </w:r>
      <w:r>
        <w:rPr>
          <w:rFonts w:eastAsia="Times New Roman" w:cs="Times New Roman"/>
          <w:szCs w:val="24"/>
        </w:rPr>
        <w:t>,</w:t>
      </w:r>
      <w:r w:rsidRPr="003D0250">
        <w:rPr>
          <w:rFonts w:eastAsia="Times New Roman" w:cs="Times New Roman"/>
          <w:szCs w:val="24"/>
        </w:rPr>
        <w:t xml:space="preserve"> καλούμαστε να καταθέσουμε τις απόψεις </w:t>
      </w:r>
      <w:r>
        <w:rPr>
          <w:rFonts w:eastAsia="Times New Roman" w:cs="Times New Roman"/>
          <w:szCs w:val="24"/>
        </w:rPr>
        <w:t>μας.</w:t>
      </w:r>
    </w:p>
    <w:p w14:paraId="1286C6EA" w14:textId="77777777" w:rsidR="000402FE" w:rsidRDefault="007623D8">
      <w:pPr>
        <w:spacing w:line="600" w:lineRule="auto"/>
        <w:ind w:firstLine="720"/>
        <w:jc w:val="both"/>
        <w:rPr>
          <w:rFonts w:eastAsia="Times New Roman" w:cs="Times New Roman"/>
          <w:szCs w:val="24"/>
        </w:rPr>
      </w:pPr>
      <w:r w:rsidRPr="003D0250">
        <w:rPr>
          <w:rFonts w:eastAsia="Times New Roman" w:cs="Times New Roman"/>
          <w:szCs w:val="24"/>
        </w:rPr>
        <w:t xml:space="preserve"> Για άλλη μία φορά</w:t>
      </w:r>
      <w:r>
        <w:rPr>
          <w:rFonts w:eastAsia="Times New Roman" w:cs="Times New Roman"/>
          <w:szCs w:val="24"/>
        </w:rPr>
        <w:t>,</w:t>
      </w:r>
      <w:r w:rsidRPr="003D0250">
        <w:rPr>
          <w:rFonts w:eastAsia="Times New Roman" w:cs="Times New Roman"/>
          <w:szCs w:val="24"/>
        </w:rPr>
        <w:t xml:space="preserve"> </w:t>
      </w:r>
      <w:r>
        <w:rPr>
          <w:rFonts w:eastAsia="Times New Roman" w:cs="Times New Roman"/>
          <w:szCs w:val="24"/>
        </w:rPr>
        <w:t>όμως,</w:t>
      </w:r>
      <w:r w:rsidRPr="003D0250">
        <w:rPr>
          <w:rFonts w:eastAsia="Times New Roman" w:cs="Times New Roman"/>
          <w:szCs w:val="24"/>
        </w:rPr>
        <w:t xml:space="preserve"> καλούμαστε να κάνουμε ό</w:t>
      </w:r>
      <w:r>
        <w:rPr>
          <w:rFonts w:eastAsia="Times New Roman" w:cs="Times New Roman"/>
          <w:szCs w:val="24"/>
        </w:rPr>
        <w:t>,</w:t>
      </w:r>
      <w:r w:rsidRPr="003D0250">
        <w:rPr>
          <w:rFonts w:eastAsia="Times New Roman" w:cs="Times New Roman"/>
          <w:szCs w:val="24"/>
        </w:rPr>
        <w:t>τι κάνουμε με συνοπτικές διαδικασίες</w:t>
      </w:r>
      <w:r>
        <w:rPr>
          <w:rFonts w:eastAsia="Times New Roman" w:cs="Times New Roman"/>
          <w:szCs w:val="24"/>
        </w:rPr>
        <w:t>.</w:t>
      </w:r>
      <w:r w:rsidRPr="003D0250">
        <w:rPr>
          <w:rFonts w:eastAsia="Times New Roman" w:cs="Times New Roman"/>
          <w:szCs w:val="24"/>
        </w:rPr>
        <w:t xml:space="preserve"> Επτά λεπ</w:t>
      </w:r>
      <w:r>
        <w:rPr>
          <w:rFonts w:eastAsia="Times New Roman" w:cs="Times New Roman"/>
          <w:szCs w:val="24"/>
        </w:rPr>
        <w:t xml:space="preserve">τά έχει στη </w:t>
      </w:r>
      <w:r>
        <w:rPr>
          <w:rFonts w:eastAsia="Times New Roman" w:cs="Times New Roman"/>
          <w:szCs w:val="24"/>
        </w:rPr>
        <w:t>διάθεσή του ο κάθε Β</w:t>
      </w:r>
      <w:r w:rsidRPr="003D0250">
        <w:rPr>
          <w:rFonts w:eastAsia="Times New Roman" w:cs="Times New Roman"/>
          <w:szCs w:val="24"/>
        </w:rPr>
        <w:t>ουλευτής</w:t>
      </w:r>
      <w:r>
        <w:rPr>
          <w:rFonts w:eastAsia="Times New Roman" w:cs="Times New Roman"/>
          <w:szCs w:val="24"/>
        </w:rPr>
        <w:t>. Μέσα σε αυτά τα ε</w:t>
      </w:r>
      <w:r w:rsidRPr="003D0250">
        <w:rPr>
          <w:rFonts w:eastAsia="Times New Roman" w:cs="Times New Roman"/>
          <w:szCs w:val="24"/>
        </w:rPr>
        <w:t>πτά λεπτά θα πρέπει να τοποθετηθεί πάνω σε όλα αυτά τα θέματα</w:t>
      </w:r>
      <w:r>
        <w:rPr>
          <w:rFonts w:eastAsia="Times New Roman" w:cs="Times New Roman"/>
          <w:szCs w:val="24"/>
        </w:rPr>
        <w:t>.</w:t>
      </w:r>
    </w:p>
    <w:p w14:paraId="1286C6E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 Ε</w:t>
      </w:r>
      <w:r w:rsidRPr="003D0250">
        <w:rPr>
          <w:rFonts w:eastAsia="Times New Roman" w:cs="Times New Roman"/>
          <w:szCs w:val="24"/>
        </w:rPr>
        <w:t>γώ θα ξεκινήσω από κάποι</w:t>
      </w:r>
      <w:r>
        <w:rPr>
          <w:rFonts w:eastAsia="Times New Roman" w:cs="Times New Roman"/>
          <w:szCs w:val="24"/>
        </w:rPr>
        <w:t>α θέματα, τα οποία θα τα συμπτύξω</w:t>
      </w:r>
      <w:r w:rsidRPr="003D0250">
        <w:rPr>
          <w:rFonts w:eastAsia="Times New Roman" w:cs="Times New Roman"/>
          <w:szCs w:val="24"/>
        </w:rPr>
        <w:t xml:space="preserve"> όσο μπορώ</w:t>
      </w:r>
      <w:r>
        <w:rPr>
          <w:rFonts w:eastAsia="Times New Roman" w:cs="Times New Roman"/>
          <w:szCs w:val="24"/>
        </w:rPr>
        <w:t>.</w:t>
      </w:r>
      <w:r w:rsidRPr="003D0250">
        <w:rPr>
          <w:rFonts w:eastAsia="Times New Roman" w:cs="Times New Roman"/>
          <w:szCs w:val="24"/>
        </w:rPr>
        <w:t xml:space="preserve"> </w:t>
      </w:r>
      <w:r>
        <w:rPr>
          <w:rFonts w:eastAsia="Times New Roman" w:cs="Times New Roman"/>
          <w:szCs w:val="24"/>
        </w:rPr>
        <w:t>Κανονικά ό</w:t>
      </w:r>
      <w:r w:rsidRPr="003D0250">
        <w:rPr>
          <w:rFonts w:eastAsia="Times New Roman" w:cs="Times New Roman"/>
          <w:szCs w:val="24"/>
        </w:rPr>
        <w:t>λα αυτά τα οποία θα περάσω γρήγορα</w:t>
      </w:r>
      <w:r>
        <w:rPr>
          <w:rFonts w:eastAsia="Times New Roman" w:cs="Times New Roman"/>
          <w:szCs w:val="24"/>
        </w:rPr>
        <w:t>,</w:t>
      </w:r>
      <w:r w:rsidRPr="003D0250">
        <w:rPr>
          <w:rFonts w:eastAsia="Times New Roman" w:cs="Times New Roman"/>
          <w:szCs w:val="24"/>
        </w:rPr>
        <w:t xml:space="preserve"> θα έπρεπε να είχαμε το</w:t>
      </w:r>
      <w:r>
        <w:rPr>
          <w:rFonts w:eastAsia="Times New Roman" w:cs="Times New Roman"/>
          <w:szCs w:val="24"/>
        </w:rPr>
        <w:t>ν</w:t>
      </w:r>
      <w:r w:rsidRPr="003D0250">
        <w:rPr>
          <w:rFonts w:eastAsia="Times New Roman" w:cs="Times New Roman"/>
          <w:szCs w:val="24"/>
        </w:rPr>
        <w:t xml:space="preserve"> χρόνο</w:t>
      </w:r>
      <w:r w:rsidRPr="003D0250">
        <w:rPr>
          <w:rFonts w:eastAsia="Times New Roman" w:cs="Times New Roman"/>
          <w:szCs w:val="24"/>
        </w:rPr>
        <w:t xml:space="preserve"> να τα αναπτύξουμε</w:t>
      </w:r>
      <w:r>
        <w:rPr>
          <w:rFonts w:eastAsia="Times New Roman" w:cs="Times New Roman"/>
          <w:szCs w:val="24"/>
        </w:rPr>
        <w:t>, είτε για το Μ</w:t>
      </w:r>
      <w:r w:rsidRPr="003D0250">
        <w:rPr>
          <w:rFonts w:eastAsia="Times New Roman" w:cs="Times New Roman"/>
          <w:szCs w:val="24"/>
        </w:rPr>
        <w:t>άτι</w:t>
      </w:r>
      <w:r>
        <w:rPr>
          <w:rFonts w:eastAsia="Times New Roman" w:cs="Times New Roman"/>
          <w:szCs w:val="24"/>
        </w:rPr>
        <w:t>,</w:t>
      </w:r>
      <w:r w:rsidRPr="003D0250">
        <w:rPr>
          <w:rFonts w:eastAsia="Times New Roman" w:cs="Times New Roman"/>
          <w:szCs w:val="24"/>
        </w:rPr>
        <w:t xml:space="preserve"> είτε για το</w:t>
      </w:r>
      <w:r>
        <w:rPr>
          <w:rFonts w:eastAsia="Times New Roman" w:cs="Times New Roman"/>
          <w:szCs w:val="24"/>
        </w:rPr>
        <w:t>ν</w:t>
      </w:r>
      <w:r w:rsidRPr="003D0250">
        <w:rPr>
          <w:rFonts w:eastAsia="Times New Roman" w:cs="Times New Roman"/>
          <w:szCs w:val="24"/>
        </w:rPr>
        <w:t xml:space="preserve"> διωγμό της μεσαίας τάξεως</w:t>
      </w:r>
      <w:r>
        <w:rPr>
          <w:rFonts w:eastAsia="Times New Roman" w:cs="Times New Roman"/>
          <w:szCs w:val="24"/>
        </w:rPr>
        <w:t>. Γ</w:t>
      </w:r>
      <w:r w:rsidRPr="003D0250">
        <w:rPr>
          <w:rFonts w:eastAsia="Times New Roman" w:cs="Times New Roman"/>
          <w:szCs w:val="24"/>
        </w:rPr>
        <w:t xml:space="preserve">ιατί ακούσαμε εδώ πριν από μερικούς μήνες από Υπουργό </w:t>
      </w:r>
      <w:r>
        <w:rPr>
          <w:rFonts w:eastAsia="Times New Roman" w:cs="Times New Roman"/>
          <w:szCs w:val="24"/>
        </w:rPr>
        <w:t>ότι ήταν επιλογή αυτής της Κ</w:t>
      </w:r>
      <w:r w:rsidRPr="003D0250">
        <w:rPr>
          <w:rFonts w:eastAsia="Times New Roman" w:cs="Times New Roman"/>
          <w:szCs w:val="24"/>
        </w:rPr>
        <w:t xml:space="preserve">υβέρνησης να φορολογηθεί </w:t>
      </w:r>
      <w:r>
        <w:rPr>
          <w:rFonts w:eastAsia="Times New Roman" w:cs="Times New Roman"/>
          <w:szCs w:val="24"/>
        </w:rPr>
        <w:t xml:space="preserve">η </w:t>
      </w:r>
      <w:r w:rsidRPr="003D0250">
        <w:rPr>
          <w:rFonts w:eastAsia="Times New Roman" w:cs="Times New Roman"/>
          <w:szCs w:val="24"/>
        </w:rPr>
        <w:t>μεσαία τάξη</w:t>
      </w:r>
      <w:r>
        <w:rPr>
          <w:rFonts w:eastAsia="Times New Roman" w:cs="Times New Roman"/>
          <w:szCs w:val="24"/>
        </w:rPr>
        <w:t>.</w:t>
      </w:r>
      <w:r w:rsidRPr="003D0250">
        <w:rPr>
          <w:rFonts w:eastAsia="Times New Roman" w:cs="Times New Roman"/>
          <w:szCs w:val="24"/>
        </w:rPr>
        <w:t xml:space="preserve"> Η μεσαία τάξη</w:t>
      </w:r>
      <w:r>
        <w:rPr>
          <w:rFonts w:eastAsia="Times New Roman" w:cs="Times New Roman"/>
          <w:szCs w:val="24"/>
        </w:rPr>
        <w:t xml:space="preserve"> είναι η</w:t>
      </w:r>
      <w:r w:rsidRPr="003D0250">
        <w:rPr>
          <w:rFonts w:eastAsia="Times New Roman" w:cs="Times New Roman"/>
          <w:szCs w:val="24"/>
        </w:rPr>
        <w:t xml:space="preserve"> ραχοκοκαλιά της οικονομίας και τη</w:t>
      </w:r>
      <w:r w:rsidRPr="003D0250">
        <w:rPr>
          <w:rFonts w:eastAsia="Times New Roman" w:cs="Times New Roman"/>
          <w:szCs w:val="24"/>
        </w:rPr>
        <w:t>ς κοινωνίας</w:t>
      </w:r>
      <w:r>
        <w:rPr>
          <w:rFonts w:eastAsia="Times New Roman" w:cs="Times New Roman"/>
          <w:szCs w:val="24"/>
        </w:rPr>
        <w:t>.</w:t>
      </w:r>
      <w:r w:rsidRPr="003D0250">
        <w:rPr>
          <w:rFonts w:eastAsia="Times New Roman" w:cs="Times New Roman"/>
          <w:szCs w:val="24"/>
        </w:rPr>
        <w:t xml:space="preserve"> </w:t>
      </w:r>
    </w:p>
    <w:p w14:paraId="1286C6EC" w14:textId="77777777" w:rsidR="000402FE" w:rsidRDefault="007623D8">
      <w:pPr>
        <w:spacing w:line="600" w:lineRule="auto"/>
        <w:ind w:firstLine="720"/>
        <w:jc w:val="both"/>
        <w:rPr>
          <w:rFonts w:eastAsia="Times New Roman" w:cs="Times New Roman"/>
          <w:szCs w:val="24"/>
        </w:rPr>
      </w:pPr>
      <w:r w:rsidRPr="003D0250">
        <w:rPr>
          <w:rFonts w:eastAsia="Times New Roman" w:cs="Times New Roman"/>
          <w:szCs w:val="24"/>
        </w:rPr>
        <w:t>Θα κάνω μερικά σχόλια για τις οικονομικές επιδόσεις</w:t>
      </w:r>
      <w:r>
        <w:rPr>
          <w:rFonts w:eastAsia="Times New Roman" w:cs="Times New Roman"/>
          <w:szCs w:val="24"/>
        </w:rPr>
        <w:t>.</w:t>
      </w:r>
      <w:r w:rsidRPr="003D0250">
        <w:rPr>
          <w:rFonts w:eastAsia="Times New Roman" w:cs="Times New Roman"/>
          <w:szCs w:val="24"/>
        </w:rPr>
        <w:t xml:space="preserve"> </w:t>
      </w:r>
      <w:r>
        <w:rPr>
          <w:rFonts w:eastAsia="Times New Roman" w:cs="Times New Roman"/>
          <w:szCs w:val="24"/>
        </w:rPr>
        <w:t>Χθες μας ήρθε αυτό α</w:t>
      </w:r>
      <w:r w:rsidRPr="003D0250">
        <w:rPr>
          <w:rFonts w:eastAsia="Times New Roman" w:cs="Times New Roman"/>
          <w:szCs w:val="24"/>
        </w:rPr>
        <w:t>πό τον ΟΟΣΑ</w:t>
      </w:r>
      <w:r>
        <w:rPr>
          <w:rFonts w:eastAsia="Times New Roman" w:cs="Times New Roman"/>
          <w:szCs w:val="24"/>
        </w:rPr>
        <w:t xml:space="preserve">. </w:t>
      </w:r>
      <w:r w:rsidRPr="003D0250">
        <w:rPr>
          <w:rFonts w:eastAsia="Times New Roman" w:cs="Times New Roman"/>
          <w:szCs w:val="24"/>
        </w:rPr>
        <w:t>Σας διαβάζω τα σχόλια</w:t>
      </w:r>
      <w:r>
        <w:rPr>
          <w:rFonts w:eastAsia="Times New Roman" w:cs="Times New Roman"/>
          <w:szCs w:val="24"/>
        </w:rPr>
        <w:t xml:space="preserve">: </w:t>
      </w:r>
      <w:r>
        <w:rPr>
          <w:rFonts w:eastAsia="Times New Roman" w:cs="Times New Roman"/>
          <w:szCs w:val="24"/>
        </w:rPr>
        <w:lastRenderedPageBreak/>
        <w:t>Επιβράδυνση της ε</w:t>
      </w:r>
      <w:r w:rsidRPr="003D0250">
        <w:rPr>
          <w:rFonts w:eastAsia="Times New Roman" w:cs="Times New Roman"/>
          <w:szCs w:val="24"/>
        </w:rPr>
        <w:t xml:space="preserve">λληνικής οικονομίας </w:t>
      </w:r>
      <w:r>
        <w:rPr>
          <w:rFonts w:eastAsia="Times New Roman" w:cs="Times New Roman"/>
          <w:szCs w:val="24"/>
        </w:rPr>
        <w:t>βλέπει ο ΟΟΣΑ. Πτωτικές τάσεις στην ελληνική οικονομία βλέπει ο ΟΟΣΑ για το επόμενο εννιάμηνο. Ε</w:t>
      </w:r>
      <w:r>
        <w:rPr>
          <w:rFonts w:eastAsia="Times New Roman" w:cs="Times New Roman"/>
          <w:szCs w:val="24"/>
        </w:rPr>
        <w:t>ίναι α</w:t>
      </w:r>
      <w:r w:rsidRPr="003D0250">
        <w:rPr>
          <w:rFonts w:eastAsia="Times New Roman" w:cs="Times New Roman"/>
          <w:szCs w:val="24"/>
        </w:rPr>
        <w:t>ρνητικά όλα τα προγνωστικά του ΟΟΣΑ</w:t>
      </w:r>
      <w:r>
        <w:rPr>
          <w:rFonts w:eastAsia="Times New Roman" w:cs="Times New Roman"/>
          <w:szCs w:val="24"/>
        </w:rPr>
        <w:t>.</w:t>
      </w:r>
    </w:p>
    <w:p w14:paraId="1286C6ED" w14:textId="77777777" w:rsidR="000402FE" w:rsidRDefault="007623D8">
      <w:pPr>
        <w:spacing w:line="600" w:lineRule="auto"/>
        <w:ind w:firstLine="720"/>
        <w:jc w:val="both"/>
        <w:rPr>
          <w:rFonts w:eastAsia="Times New Roman"/>
          <w:szCs w:val="24"/>
        </w:rPr>
      </w:pPr>
      <w:r>
        <w:rPr>
          <w:rFonts w:eastAsia="Times New Roman"/>
          <w:szCs w:val="24"/>
        </w:rPr>
        <w:t>Όσον αφορά στο Πρόγραμμα Δημοσίων Επενδύσεων,</w:t>
      </w:r>
      <w:r w:rsidRPr="0098135F">
        <w:rPr>
          <w:rFonts w:eastAsia="Times New Roman"/>
          <w:szCs w:val="24"/>
        </w:rPr>
        <w:t xml:space="preserve"> οι δαπάνες διαμορφώθηκαν σε 6 </w:t>
      </w:r>
      <w:r>
        <w:rPr>
          <w:rFonts w:eastAsia="Times New Roman"/>
          <w:szCs w:val="24"/>
        </w:rPr>
        <w:t xml:space="preserve">δισεκατομμύρια </w:t>
      </w:r>
      <w:r w:rsidRPr="0098135F">
        <w:rPr>
          <w:rFonts w:eastAsia="Times New Roman"/>
          <w:szCs w:val="24"/>
        </w:rPr>
        <w:t>237 εκατομμύρια παρουσιάζοντας μείωση έναντι του στόχου</w:t>
      </w:r>
      <w:r>
        <w:rPr>
          <w:rFonts w:eastAsia="Times New Roman"/>
          <w:szCs w:val="24"/>
        </w:rPr>
        <w:t>.</w:t>
      </w:r>
      <w:r w:rsidRPr="0098135F">
        <w:rPr>
          <w:rFonts w:eastAsia="Times New Roman"/>
          <w:szCs w:val="24"/>
        </w:rPr>
        <w:t xml:space="preserve"> </w:t>
      </w:r>
      <w:r>
        <w:rPr>
          <w:rFonts w:eastAsia="Times New Roman"/>
          <w:szCs w:val="24"/>
        </w:rPr>
        <w:t>Γ</w:t>
      </w:r>
      <w:r w:rsidRPr="0098135F">
        <w:rPr>
          <w:rFonts w:eastAsia="Times New Roman"/>
          <w:szCs w:val="24"/>
        </w:rPr>
        <w:t>ια πολλοστή φορά μειώνονται οι δαπάνες</w:t>
      </w:r>
      <w:r>
        <w:rPr>
          <w:rFonts w:eastAsia="Times New Roman"/>
          <w:szCs w:val="24"/>
        </w:rPr>
        <w:t xml:space="preserve"> ό</w:t>
      </w:r>
      <w:r w:rsidRPr="0098135F">
        <w:rPr>
          <w:rFonts w:eastAsia="Times New Roman"/>
          <w:szCs w:val="24"/>
        </w:rPr>
        <w:t>σον αφορά τις δημόσιες ε</w:t>
      </w:r>
      <w:r w:rsidRPr="0098135F">
        <w:rPr>
          <w:rFonts w:eastAsia="Times New Roman"/>
          <w:szCs w:val="24"/>
        </w:rPr>
        <w:t>πενδύσεις</w:t>
      </w:r>
      <w:r>
        <w:rPr>
          <w:rFonts w:eastAsia="Times New Roman"/>
          <w:szCs w:val="24"/>
        </w:rPr>
        <w:t>.</w:t>
      </w:r>
    </w:p>
    <w:p w14:paraId="1286C6EE" w14:textId="77777777" w:rsidR="000402FE" w:rsidRDefault="007623D8">
      <w:pPr>
        <w:spacing w:line="600" w:lineRule="auto"/>
        <w:ind w:firstLine="720"/>
        <w:jc w:val="both"/>
        <w:rPr>
          <w:rFonts w:eastAsia="Times New Roman"/>
          <w:szCs w:val="24"/>
        </w:rPr>
      </w:pPr>
      <w:r>
        <w:rPr>
          <w:rFonts w:eastAsia="Times New Roman"/>
          <w:szCs w:val="24"/>
        </w:rPr>
        <w:t>Ε</w:t>
      </w:r>
      <w:r w:rsidRPr="0098135F">
        <w:rPr>
          <w:rFonts w:eastAsia="Times New Roman"/>
          <w:szCs w:val="24"/>
        </w:rPr>
        <w:t xml:space="preserve">πιπλέον φόρο </w:t>
      </w:r>
      <w:r>
        <w:rPr>
          <w:rFonts w:eastAsia="Times New Roman"/>
          <w:szCs w:val="24"/>
        </w:rPr>
        <w:t>θ</w:t>
      </w:r>
      <w:r w:rsidRPr="0098135F">
        <w:rPr>
          <w:rFonts w:eastAsia="Times New Roman"/>
          <w:szCs w:val="24"/>
        </w:rPr>
        <w:t>α κληθούν να πληρώσουν οι αμειβόμενοι με ειδικά μισθολόγια και τα λοιπά</w:t>
      </w:r>
      <w:r>
        <w:rPr>
          <w:rFonts w:eastAsia="Times New Roman"/>
          <w:szCs w:val="24"/>
        </w:rPr>
        <w:t>.</w:t>
      </w:r>
    </w:p>
    <w:p w14:paraId="1286C6EF" w14:textId="77777777" w:rsidR="000402FE" w:rsidRDefault="007623D8">
      <w:pPr>
        <w:spacing w:line="600" w:lineRule="auto"/>
        <w:ind w:firstLine="720"/>
        <w:jc w:val="both"/>
        <w:rPr>
          <w:rFonts w:eastAsia="Times New Roman"/>
          <w:szCs w:val="24"/>
        </w:rPr>
      </w:pPr>
      <w:r>
        <w:rPr>
          <w:rFonts w:eastAsia="Times New Roman"/>
          <w:szCs w:val="24"/>
        </w:rPr>
        <w:t>Θα ή</w:t>
      </w:r>
      <w:r w:rsidRPr="0098135F">
        <w:rPr>
          <w:rFonts w:eastAsia="Times New Roman"/>
          <w:szCs w:val="24"/>
        </w:rPr>
        <w:t xml:space="preserve">θελα τώρα να περάσω σε αυτό το οποίο απασχολεί την </w:t>
      </w:r>
      <w:r>
        <w:rPr>
          <w:rFonts w:eastAsia="Times New Roman"/>
          <w:szCs w:val="24"/>
        </w:rPr>
        <w:t>ε</w:t>
      </w:r>
      <w:r w:rsidRPr="0098135F">
        <w:rPr>
          <w:rFonts w:eastAsia="Times New Roman"/>
          <w:szCs w:val="24"/>
        </w:rPr>
        <w:t>λληνική κοινωνία</w:t>
      </w:r>
      <w:r>
        <w:rPr>
          <w:rFonts w:eastAsia="Times New Roman"/>
          <w:szCs w:val="24"/>
        </w:rPr>
        <w:t>,</w:t>
      </w:r>
      <w:r w:rsidRPr="0098135F">
        <w:rPr>
          <w:rFonts w:eastAsia="Times New Roman"/>
          <w:szCs w:val="24"/>
        </w:rPr>
        <w:t xml:space="preserve"> αλλά για </w:t>
      </w:r>
      <w:r>
        <w:rPr>
          <w:rFonts w:eastAsia="Times New Roman"/>
          <w:szCs w:val="24"/>
        </w:rPr>
        <w:t>εμάς</w:t>
      </w:r>
      <w:r w:rsidRPr="0098135F">
        <w:rPr>
          <w:rFonts w:eastAsia="Times New Roman"/>
          <w:szCs w:val="24"/>
        </w:rPr>
        <w:t xml:space="preserve"> επάνω στη Μακεδονία είναι ένα κάρβουνο αναμμένο</w:t>
      </w:r>
      <w:r>
        <w:rPr>
          <w:rFonts w:eastAsia="Times New Roman"/>
          <w:szCs w:val="24"/>
        </w:rPr>
        <w:t xml:space="preserve"> αυτή </w:t>
      </w:r>
      <w:r w:rsidRPr="0098135F">
        <w:rPr>
          <w:rFonts w:eastAsia="Times New Roman"/>
          <w:szCs w:val="24"/>
        </w:rPr>
        <w:t xml:space="preserve">η υπόθεση της </w:t>
      </w:r>
      <w:r w:rsidRPr="0098135F">
        <w:rPr>
          <w:rFonts w:eastAsia="Times New Roman"/>
          <w:szCs w:val="24"/>
        </w:rPr>
        <w:t>Συμφωνίας των Πρεσπών</w:t>
      </w:r>
      <w:r>
        <w:rPr>
          <w:rFonts w:eastAsia="Times New Roman"/>
          <w:szCs w:val="24"/>
        </w:rPr>
        <w:t>.</w:t>
      </w:r>
      <w:r w:rsidRPr="0098135F">
        <w:rPr>
          <w:rFonts w:eastAsia="Times New Roman"/>
          <w:szCs w:val="24"/>
        </w:rPr>
        <w:t xml:space="preserve"> Άκουσ</w:t>
      </w:r>
      <w:r>
        <w:rPr>
          <w:rFonts w:eastAsia="Times New Roman"/>
          <w:szCs w:val="24"/>
        </w:rPr>
        <w:t xml:space="preserve">α </w:t>
      </w:r>
      <w:r w:rsidRPr="0098135F">
        <w:rPr>
          <w:rFonts w:eastAsia="Times New Roman"/>
          <w:szCs w:val="24"/>
        </w:rPr>
        <w:t xml:space="preserve">εδώ κάποιους συναδέλφους </w:t>
      </w:r>
      <w:r>
        <w:rPr>
          <w:rFonts w:eastAsia="Times New Roman"/>
          <w:szCs w:val="24"/>
        </w:rPr>
        <w:t>-</w:t>
      </w:r>
      <w:r w:rsidRPr="0098135F">
        <w:rPr>
          <w:rFonts w:eastAsia="Times New Roman"/>
          <w:szCs w:val="24"/>
        </w:rPr>
        <w:t>και εδώ και καιρό λέγεται αυτό</w:t>
      </w:r>
      <w:r>
        <w:rPr>
          <w:rFonts w:eastAsia="Times New Roman"/>
          <w:szCs w:val="24"/>
        </w:rPr>
        <w:t>-</w:t>
      </w:r>
      <w:r w:rsidRPr="0098135F">
        <w:rPr>
          <w:rFonts w:eastAsia="Times New Roman"/>
          <w:szCs w:val="24"/>
        </w:rPr>
        <w:t xml:space="preserve"> </w:t>
      </w:r>
      <w:r>
        <w:rPr>
          <w:rFonts w:eastAsia="Times New Roman"/>
          <w:szCs w:val="24"/>
        </w:rPr>
        <w:t xml:space="preserve">οι οποίοι </w:t>
      </w:r>
      <w:r w:rsidRPr="0098135F">
        <w:rPr>
          <w:rFonts w:eastAsia="Times New Roman"/>
          <w:szCs w:val="24"/>
        </w:rPr>
        <w:t>προκειμένου να δημιουργήσουν εντυπώσεις</w:t>
      </w:r>
      <w:r>
        <w:rPr>
          <w:rFonts w:eastAsia="Times New Roman"/>
          <w:szCs w:val="24"/>
        </w:rPr>
        <w:t xml:space="preserve">, λένε </w:t>
      </w:r>
      <w:r w:rsidRPr="0098135F">
        <w:rPr>
          <w:rFonts w:eastAsia="Times New Roman"/>
          <w:szCs w:val="24"/>
        </w:rPr>
        <w:t xml:space="preserve">ότι </w:t>
      </w:r>
      <w:r>
        <w:rPr>
          <w:rFonts w:eastAsia="Times New Roman"/>
          <w:szCs w:val="24"/>
        </w:rPr>
        <w:t xml:space="preserve">εκατόν σαράντα </w:t>
      </w:r>
      <w:r w:rsidRPr="0098135F">
        <w:rPr>
          <w:rFonts w:eastAsia="Times New Roman"/>
          <w:szCs w:val="24"/>
        </w:rPr>
        <w:t>χώρες έχουν αναγνωρίσει τα Σκόπια</w:t>
      </w:r>
      <w:r>
        <w:rPr>
          <w:rFonts w:eastAsia="Times New Roman"/>
          <w:szCs w:val="24"/>
        </w:rPr>
        <w:t>.</w:t>
      </w:r>
    </w:p>
    <w:p w14:paraId="1286C6F0" w14:textId="77777777" w:rsidR="000402FE" w:rsidRDefault="007623D8">
      <w:pPr>
        <w:spacing w:line="600" w:lineRule="auto"/>
        <w:ind w:firstLine="720"/>
        <w:jc w:val="both"/>
        <w:rPr>
          <w:rFonts w:eastAsia="Times New Roman"/>
          <w:szCs w:val="24"/>
        </w:rPr>
      </w:pPr>
      <w:r>
        <w:rPr>
          <w:rFonts w:eastAsia="Times New Roman"/>
          <w:szCs w:val="24"/>
        </w:rPr>
        <w:lastRenderedPageBreak/>
        <w:t>Κ</w:t>
      </w:r>
      <w:r w:rsidRPr="0098135F">
        <w:rPr>
          <w:rFonts w:eastAsia="Times New Roman"/>
          <w:szCs w:val="24"/>
        </w:rPr>
        <w:t>υρίες και κύριοι συνάδελφοι</w:t>
      </w:r>
      <w:r>
        <w:rPr>
          <w:rFonts w:eastAsia="Times New Roman"/>
          <w:szCs w:val="24"/>
        </w:rPr>
        <w:t xml:space="preserve">, εκατόν ενενήντα τρείς </w:t>
      </w:r>
      <w:r w:rsidRPr="0098135F">
        <w:rPr>
          <w:rFonts w:eastAsia="Times New Roman"/>
          <w:szCs w:val="24"/>
        </w:rPr>
        <w:t xml:space="preserve">χώρες </w:t>
      </w:r>
      <w:r w:rsidRPr="0098135F">
        <w:rPr>
          <w:rFonts w:eastAsia="Times New Roman"/>
          <w:szCs w:val="24"/>
        </w:rPr>
        <w:t>είναι τα μέλη του Οργανισμού Ηνωμένων Εθνών</w:t>
      </w:r>
      <w:r>
        <w:rPr>
          <w:rFonts w:eastAsia="Times New Roman"/>
          <w:szCs w:val="24"/>
        </w:rPr>
        <w:t>.</w:t>
      </w:r>
      <w:r w:rsidRPr="0098135F">
        <w:rPr>
          <w:rFonts w:eastAsia="Times New Roman"/>
          <w:szCs w:val="24"/>
        </w:rPr>
        <w:t xml:space="preserve"> Δεν υπάρχει ούτε ένα μέλος στο</w:t>
      </w:r>
      <w:r>
        <w:rPr>
          <w:rFonts w:eastAsia="Times New Roman"/>
          <w:szCs w:val="24"/>
        </w:rPr>
        <w:t>ν ΟΗΕ που να έχει μέσα στο όνομά</w:t>
      </w:r>
      <w:r w:rsidRPr="0098135F">
        <w:rPr>
          <w:rFonts w:eastAsia="Times New Roman"/>
          <w:szCs w:val="24"/>
        </w:rPr>
        <w:t xml:space="preserve"> του τον όρο </w:t>
      </w:r>
      <w:r>
        <w:rPr>
          <w:rFonts w:eastAsia="Times New Roman"/>
          <w:szCs w:val="24"/>
        </w:rPr>
        <w:t>«</w:t>
      </w:r>
      <w:r w:rsidRPr="0098135F">
        <w:rPr>
          <w:rFonts w:eastAsia="Times New Roman"/>
          <w:szCs w:val="24"/>
        </w:rPr>
        <w:t>Μακεδονία</w:t>
      </w:r>
      <w:r>
        <w:rPr>
          <w:rFonts w:eastAsia="Times New Roman"/>
          <w:szCs w:val="24"/>
        </w:rPr>
        <w:t>»,</w:t>
      </w:r>
      <w:r w:rsidRPr="0098135F">
        <w:rPr>
          <w:rFonts w:eastAsia="Times New Roman"/>
          <w:szCs w:val="24"/>
        </w:rPr>
        <w:t xml:space="preserve"> είτε σε σύνθετη ονομασία είτε σαν </w:t>
      </w:r>
      <w:r>
        <w:rPr>
          <w:rFonts w:eastAsia="Times New Roman"/>
          <w:szCs w:val="24"/>
        </w:rPr>
        <w:t>όρο</w:t>
      </w:r>
      <w:r w:rsidRPr="0098135F">
        <w:rPr>
          <w:rFonts w:eastAsia="Times New Roman"/>
          <w:szCs w:val="24"/>
        </w:rPr>
        <w:t xml:space="preserve"> </w:t>
      </w:r>
      <w:r>
        <w:rPr>
          <w:rFonts w:eastAsia="Times New Roman"/>
          <w:szCs w:val="24"/>
        </w:rPr>
        <w:t>«</w:t>
      </w:r>
      <w:r w:rsidRPr="0098135F">
        <w:rPr>
          <w:rFonts w:eastAsia="Times New Roman"/>
          <w:szCs w:val="24"/>
        </w:rPr>
        <w:t>Μακεδονία</w:t>
      </w:r>
      <w:r>
        <w:rPr>
          <w:rFonts w:eastAsia="Times New Roman"/>
          <w:szCs w:val="24"/>
        </w:rPr>
        <w:t>».</w:t>
      </w:r>
      <w:r w:rsidRPr="0098135F">
        <w:rPr>
          <w:rFonts w:eastAsia="Times New Roman"/>
          <w:szCs w:val="24"/>
        </w:rPr>
        <w:t xml:space="preserve"> Δεν υπάρχει σε κα</w:t>
      </w:r>
      <w:r>
        <w:rPr>
          <w:rFonts w:eastAsia="Times New Roman"/>
          <w:szCs w:val="24"/>
        </w:rPr>
        <w:t>μ</w:t>
      </w:r>
      <w:r w:rsidRPr="0098135F">
        <w:rPr>
          <w:rFonts w:eastAsia="Times New Roman"/>
          <w:szCs w:val="24"/>
        </w:rPr>
        <w:t xml:space="preserve">μιά </w:t>
      </w:r>
      <w:r>
        <w:rPr>
          <w:rFonts w:eastAsia="Times New Roman"/>
          <w:szCs w:val="24"/>
        </w:rPr>
        <w:t>χώρα</w:t>
      </w:r>
      <w:r w:rsidRPr="0098135F">
        <w:rPr>
          <w:rFonts w:eastAsia="Times New Roman"/>
          <w:szCs w:val="24"/>
        </w:rPr>
        <w:t xml:space="preserve"> στον ΟΗΕ</w:t>
      </w:r>
      <w:r>
        <w:rPr>
          <w:rFonts w:eastAsia="Times New Roman"/>
          <w:szCs w:val="24"/>
        </w:rPr>
        <w:t>.</w:t>
      </w:r>
      <w:r w:rsidRPr="0098135F">
        <w:rPr>
          <w:rFonts w:eastAsia="Times New Roman"/>
          <w:szCs w:val="24"/>
        </w:rPr>
        <w:t xml:space="preserve"> Εάν κάποιες μεταξύ τους </w:t>
      </w:r>
      <w:r>
        <w:rPr>
          <w:rFonts w:eastAsia="Times New Roman"/>
          <w:szCs w:val="24"/>
        </w:rPr>
        <w:t>σ</w:t>
      </w:r>
      <w:r w:rsidRPr="0098135F">
        <w:rPr>
          <w:rFonts w:eastAsia="Times New Roman"/>
          <w:szCs w:val="24"/>
        </w:rPr>
        <w:t>τις διμερε</w:t>
      </w:r>
      <w:r w:rsidRPr="0098135F">
        <w:rPr>
          <w:rFonts w:eastAsia="Times New Roman"/>
          <w:szCs w:val="24"/>
        </w:rPr>
        <w:t>ίς σχέσεις επέλεξαν να τους αναγνωρίσουν</w:t>
      </w:r>
      <w:r>
        <w:rPr>
          <w:rFonts w:eastAsia="Times New Roman"/>
          <w:szCs w:val="24"/>
        </w:rPr>
        <w:t>,</w:t>
      </w:r>
      <w:r w:rsidRPr="0098135F">
        <w:rPr>
          <w:rFonts w:eastAsia="Times New Roman"/>
          <w:szCs w:val="24"/>
        </w:rPr>
        <w:t xml:space="preserve"> </w:t>
      </w:r>
      <w:r>
        <w:rPr>
          <w:rFonts w:eastAsia="Times New Roman"/>
          <w:szCs w:val="24"/>
        </w:rPr>
        <w:t>α</w:t>
      </w:r>
      <w:r w:rsidRPr="0098135F">
        <w:rPr>
          <w:rFonts w:eastAsia="Times New Roman"/>
          <w:szCs w:val="24"/>
        </w:rPr>
        <w:t xml:space="preserve">υτό </w:t>
      </w:r>
      <w:r>
        <w:rPr>
          <w:rFonts w:eastAsia="Times New Roman"/>
          <w:szCs w:val="24"/>
        </w:rPr>
        <w:t>έχει πολύ</w:t>
      </w:r>
      <w:r w:rsidRPr="0098135F">
        <w:rPr>
          <w:rFonts w:eastAsia="Times New Roman"/>
          <w:szCs w:val="24"/>
        </w:rPr>
        <w:t xml:space="preserve"> λίγη σημασία</w:t>
      </w:r>
      <w:r>
        <w:rPr>
          <w:rFonts w:eastAsia="Times New Roman"/>
          <w:szCs w:val="24"/>
        </w:rPr>
        <w:t>.</w:t>
      </w:r>
    </w:p>
    <w:p w14:paraId="1286C6F1" w14:textId="77777777" w:rsidR="000402FE" w:rsidRDefault="007623D8">
      <w:pPr>
        <w:spacing w:line="600" w:lineRule="auto"/>
        <w:ind w:firstLine="720"/>
        <w:jc w:val="both"/>
        <w:rPr>
          <w:rFonts w:eastAsia="Times New Roman"/>
          <w:szCs w:val="24"/>
        </w:rPr>
      </w:pPr>
      <w:r>
        <w:rPr>
          <w:rFonts w:eastAsia="Times New Roman"/>
          <w:szCs w:val="24"/>
        </w:rPr>
        <w:t>Θ</w:t>
      </w:r>
      <w:r w:rsidRPr="0098135F">
        <w:rPr>
          <w:rFonts w:eastAsia="Times New Roman"/>
          <w:szCs w:val="24"/>
        </w:rPr>
        <w:t>α ήθελα να πω και κάτι άλλο</w:t>
      </w:r>
      <w:r>
        <w:rPr>
          <w:rFonts w:eastAsia="Times New Roman"/>
          <w:szCs w:val="24"/>
        </w:rPr>
        <w:t>,</w:t>
      </w:r>
      <w:r w:rsidRPr="0098135F">
        <w:rPr>
          <w:rFonts w:eastAsia="Times New Roman"/>
          <w:szCs w:val="24"/>
        </w:rPr>
        <w:t xml:space="preserve"> κυρίες και κύριοι συνάδελφοι</w:t>
      </w:r>
      <w:r>
        <w:rPr>
          <w:rFonts w:eastAsia="Times New Roman"/>
          <w:szCs w:val="24"/>
        </w:rPr>
        <w:t>.</w:t>
      </w:r>
      <w:r w:rsidRPr="0098135F">
        <w:rPr>
          <w:rFonts w:eastAsia="Times New Roman"/>
          <w:szCs w:val="24"/>
        </w:rPr>
        <w:t xml:space="preserve"> Αποστάτες </w:t>
      </w:r>
      <w:r>
        <w:rPr>
          <w:rFonts w:eastAsia="Times New Roman"/>
          <w:szCs w:val="24"/>
        </w:rPr>
        <w:t>δ</w:t>
      </w:r>
      <w:r w:rsidRPr="0098135F">
        <w:rPr>
          <w:rFonts w:eastAsia="Times New Roman"/>
          <w:szCs w:val="24"/>
        </w:rPr>
        <w:t>εν είναι μόνο αυτοί που ρίχνουν μία κυβέρνηση</w:t>
      </w:r>
      <w:r>
        <w:rPr>
          <w:rFonts w:eastAsia="Times New Roman"/>
          <w:szCs w:val="24"/>
        </w:rPr>
        <w:t>,</w:t>
      </w:r>
      <w:r w:rsidRPr="0098135F">
        <w:rPr>
          <w:rFonts w:eastAsia="Times New Roman"/>
          <w:szCs w:val="24"/>
        </w:rPr>
        <w:t xml:space="preserve"> αποστάτες είναι και </w:t>
      </w:r>
      <w:r>
        <w:rPr>
          <w:rFonts w:eastAsia="Times New Roman"/>
          <w:szCs w:val="24"/>
        </w:rPr>
        <w:t>αυτοί</w:t>
      </w:r>
      <w:r w:rsidRPr="0098135F">
        <w:rPr>
          <w:rFonts w:eastAsia="Times New Roman"/>
          <w:szCs w:val="24"/>
        </w:rPr>
        <w:t xml:space="preserve"> </w:t>
      </w:r>
      <w:r>
        <w:rPr>
          <w:rFonts w:eastAsia="Times New Roman"/>
          <w:szCs w:val="24"/>
        </w:rPr>
        <w:t>οι οποίοι</w:t>
      </w:r>
      <w:r w:rsidRPr="0098135F">
        <w:rPr>
          <w:rFonts w:eastAsia="Times New Roman"/>
          <w:szCs w:val="24"/>
        </w:rPr>
        <w:t xml:space="preserve"> επιστρατεύονται για να στηρίξου</w:t>
      </w:r>
      <w:r w:rsidRPr="0098135F">
        <w:rPr>
          <w:rFonts w:eastAsia="Times New Roman"/>
          <w:szCs w:val="24"/>
        </w:rPr>
        <w:t>ν μία παραπαίουσα κυβέρνηση</w:t>
      </w:r>
      <w:r>
        <w:rPr>
          <w:rFonts w:eastAsia="Times New Roman"/>
          <w:szCs w:val="24"/>
        </w:rPr>
        <w:t>.</w:t>
      </w:r>
    </w:p>
    <w:p w14:paraId="1286C6F2" w14:textId="77777777" w:rsidR="000402FE" w:rsidRDefault="007623D8">
      <w:pPr>
        <w:spacing w:line="600" w:lineRule="auto"/>
        <w:ind w:firstLine="720"/>
        <w:jc w:val="both"/>
        <w:rPr>
          <w:rFonts w:eastAsia="Times New Roman"/>
          <w:szCs w:val="24"/>
        </w:rPr>
      </w:pPr>
      <w:r>
        <w:rPr>
          <w:rFonts w:eastAsia="Times New Roman"/>
          <w:szCs w:val="24"/>
        </w:rPr>
        <w:t>Α</w:t>
      </w:r>
      <w:r w:rsidRPr="0098135F">
        <w:rPr>
          <w:rFonts w:eastAsia="Times New Roman"/>
          <w:szCs w:val="24"/>
        </w:rPr>
        <w:t xml:space="preserve">υτές τις μέρες και </w:t>
      </w:r>
      <w:r>
        <w:rPr>
          <w:rFonts w:eastAsia="Times New Roman"/>
          <w:szCs w:val="24"/>
        </w:rPr>
        <w:t>όλον</w:t>
      </w:r>
      <w:r w:rsidRPr="0098135F">
        <w:rPr>
          <w:rFonts w:eastAsia="Times New Roman"/>
          <w:szCs w:val="24"/>
        </w:rPr>
        <w:t xml:space="preserve"> αυτό τον καιρό μάλλον</w:t>
      </w:r>
      <w:r>
        <w:rPr>
          <w:rFonts w:eastAsia="Times New Roman"/>
          <w:szCs w:val="24"/>
        </w:rPr>
        <w:t>,</w:t>
      </w:r>
      <w:r w:rsidRPr="0098135F">
        <w:rPr>
          <w:rFonts w:eastAsia="Times New Roman"/>
          <w:szCs w:val="24"/>
        </w:rPr>
        <w:t xml:space="preserve"> αυτούς τους μήνες μετά την υπογραφή της Συμφωνίας των Πρεσπών</w:t>
      </w:r>
      <w:r>
        <w:rPr>
          <w:rFonts w:eastAsia="Times New Roman"/>
          <w:szCs w:val="24"/>
        </w:rPr>
        <w:t>,</w:t>
      </w:r>
      <w:r w:rsidRPr="0098135F">
        <w:rPr>
          <w:rFonts w:eastAsia="Times New Roman"/>
          <w:szCs w:val="24"/>
        </w:rPr>
        <w:t xml:space="preserve"> οι Σκοπιανοί έχουν παραβιάσει σε πάρα πολλά σημεία τη </w:t>
      </w:r>
      <w:r>
        <w:rPr>
          <w:rFonts w:eastAsia="Times New Roman"/>
          <w:szCs w:val="24"/>
        </w:rPr>
        <w:t>σ</w:t>
      </w:r>
      <w:r w:rsidRPr="0098135F">
        <w:rPr>
          <w:rFonts w:eastAsia="Times New Roman"/>
          <w:szCs w:val="24"/>
        </w:rPr>
        <w:t>υμφωνία</w:t>
      </w:r>
      <w:r>
        <w:rPr>
          <w:rFonts w:eastAsia="Times New Roman"/>
          <w:szCs w:val="24"/>
        </w:rPr>
        <w:t>.</w:t>
      </w:r>
      <w:r w:rsidRPr="0098135F">
        <w:rPr>
          <w:rFonts w:eastAsia="Times New Roman"/>
          <w:szCs w:val="24"/>
        </w:rPr>
        <w:t xml:space="preserve"> Δεν υπήρξε κα</w:t>
      </w:r>
      <w:r>
        <w:rPr>
          <w:rFonts w:eastAsia="Times New Roman"/>
          <w:szCs w:val="24"/>
        </w:rPr>
        <w:t>μ</w:t>
      </w:r>
      <w:r w:rsidRPr="0098135F">
        <w:rPr>
          <w:rFonts w:eastAsia="Times New Roman"/>
          <w:szCs w:val="24"/>
        </w:rPr>
        <w:t xml:space="preserve">μία απολύτως αντίδραση από την </w:t>
      </w:r>
      <w:r w:rsidRPr="0098135F">
        <w:rPr>
          <w:rFonts w:eastAsia="Times New Roman"/>
          <w:szCs w:val="24"/>
        </w:rPr>
        <w:t>Κυβέρνηση σε αντίθεση με τους Βούλγαρους που αυτές τις μέρες</w:t>
      </w:r>
      <w:r>
        <w:rPr>
          <w:rFonts w:eastAsia="Times New Roman"/>
          <w:szCs w:val="24"/>
        </w:rPr>
        <w:t>,</w:t>
      </w:r>
      <w:r w:rsidRPr="0098135F">
        <w:rPr>
          <w:rFonts w:eastAsia="Times New Roman"/>
          <w:szCs w:val="24"/>
        </w:rPr>
        <w:t xml:space="preserve"> εχθές και προχθές</w:t>
      </w:r>
      <w:r>
        <w:rPr>
          <w:rFonts w:eastAsia="Times New Roman"/>
          <w:szCs w:val="24"/>
        </w:rPr>
        <w:t xml:space="preserve">, αντέδρασαν και </w:t>
      </w:r>
      <w:r w:rsidRPr="0098135F">
        <w:rPr>
          <w:rFonts w:eastAsia="Times New Roman"/>
          <w:szCs w:val="24"/>
        </w:rPr>
        <w:t>μάλιστα πολύ έντονα</w:t>
      </w:r>
      <w:r>
        <w:rPr>
          <w:rFonts w:eastAsia="Times New Roman"/>
          <w:szCs w:val="24"/>
        </w:rPr>
        <w:t xml:space="preserve"> κ</w:t>
      </w:r>
      <w:r w:rsidRPr="0098135F">
        <w:rPr>
          <w:rFonts w:eastAsia="Times New Roman"/>
          <w:szCs w:val="24"/>
        </w:rPr>
        <w:t>αι λένε ότι θα βάλουν εμπόδια και στη διαδικασία ένταξης στην Ευρωπαϊκή Ένωση και στη διαδικασία ένταξης στο ΝΑΤΟ</w:t>
      </w:r>
      <w:r>
        <w:rPr>
          <w:rFonts w:eastAsia="Times New Roman"/>
          <w:szCs w:val="24"/>
        </w:rPr>
        <w:t>,</w:t>
      </w:r>
      <w:r w:rsidRPr="0098135F">
        <w:rPr>
          <w:rFonts w:eastAsia="Times New Roman"/>
          <w:szCs w:val="24"/>
        </w:rPr>
        <w:t xml:space="preserve"> γιατί </w:t>
      </w:r>
      <w:r>
        <w:rPr>
          <w:rFonts w:eastAsia="Times New Roman"/>
          <w:szCs w:val="24"/>
        </w:rPr>
        <w:t>λένε</w:t>
      </w:r>
      <w:r w:rsidRPr="0098135F">
        <w:rPr>
          <w:rFonts w:eastAsia="Times New Roman"/>
          <w:szCs w:val="24"/>
        </w:rPr>
        <w:t xml:space="preserve"> </w:t>
      </w:r>
      <w:r w:rsidRPr="0098135F">
        <w:rPr>
          <w:rFonts w:eastAsia="Times New Roman"/>
          <w:szCs w:val="24"/>
        </w:rPr>
        <w:lastRenderedPageBreak/>
        <w:t>ότι προσπαθού</w:t>
      </w:r>
      <w:r w:rsidRPr="0098135F">
        <w:rPr>
          <w:rFonts w:eastAsia="Times New Roman"/>
          <w:szCs w:val="24"/>
        </w:rPr>
        <w:t>ν να αλλοιώσουν την ιστορία</w:t>
      </w:r>
      <w:r>
        <w:rPr>
          <w:rFonts w:eastAsia="Times New Roman"/>
          <w:szCs w:val="24"/>
        </w:rPr>
        <w:t>.</w:t>
      </w:r>
      <w:r w:rsidRPr="0098135F">
        <w:rPr>
          <w:rFonts w:eastAsia="Times New Roman"/>
          <w:szCs w:val="24"/>
        </w:rPr>
        <w:t xml:space="preserve"> </w:t>
      </w:r>
      <w:r>
        <w:rPr>
          <w:rFonts w:eastAsia="Times New Roman"/>
          <w:szCs w:val="24"/>
        </w:rPr>
        <w:t>Α</w:t>
      </w:r>
      <w:r w:rsidRPr="0098135F">
        <w:rPr>
          <w:rFonts w:eastAsia="Times New Roman"/>
          <w:szCs w:val="24"/>
        </w:rPr>
        <w:t xml:space="preserve">πό </w:t>
      </w:r>
      <w:r>
        <w:rPr>
          <w:rFonts w:eastAsia="Times New Roman"/>
          <w:szCs w:val="24"/>
        </w:rPr>
        <w:t>ε</w:t>
      </w:r>
      <w:r w:rsidRPr="0098135F">
        <w:rPr>
          <w:rFonts w:eastAsia="Times New Roman"/>
          <w:szCs w:val="24"/>
        </w:rPr>
        <w:t xml:space="preserve">μάς </w:t>
      </w:r>
      <w:r>
        <w:rPr>
          <w:rFonts w:eastAsia="Times New Roman"/>
          <w:szCs w:val="24"/>
        </w:rPr>
        <w:t>δε</w:t>
      </w:r>
      <w:r w:rsidRPr="0098135F">
        <w:rPr>
          <w:rFonts w:eastAsia="Times New Roman"/>
          <w:szCs w:val="24"/>
        </w:rPr>
        <w:t>ν υπήρξε κα</w:t>
      </w:r>
      <w:r>
        <w:rPr>
          <w:rFonts w:eastAsia="Times New Roman"/>
          <w:szCs w:val="24"/>
        </w:rPr>
        <w:t>μ</w:t>
      </w:r>
      <w:r w:rsidRPr="0098135F">
        <w:rPr>
          <w:rFonts w:eastAsia="Times New Roman"/>
          <w:szCs w:val="24"/>
        </w:rPr>
        <w:t>μία αντίδραση</w:t>
      </w:r>
      <w:r>
        <w:rPr>
          <w:rFonts w:eastAsia="Times New Roman"/>
          <w:szCs w:val="24"/>
        </w:rPr>
        <w:t>.</w:t>
      </w:r>
    </w:p>
    <w:p w14:paraId="1286C6F3" w14:textId="77777777" w:rsidR="000402FE" w:rsidRDefault="007623D8">
      <w:pPr>
        <w:spacing w:line="600" w:lineRule="auto"/>
        <w:ind w:firstLine="720"/>
        <w:jc w:val="both"/>
        <w:rPr>
          <w:rFonts w:eastAsia="Times New Roman"/>
          <w:szCs w:val="24"/>
        </w:rPr>
      </w:pPr>
      <w:r w:rsidRPr="0098135F">
        <w:rPr>
          <w:rFonts w:eastAsia="Times New Roman"/>
          <w:szCs w:val="24"/>
        </w:rPr>
        <w:t xml:space="preserve"> Κυρίες και κύριοι συνάδελφοι</w:t>
      </w:r>
      <w:r>
        <w:rPr>
          <w:rFonts w:eastAsia="Times New Roman"/>
          <w:szCs w:val="24"/>
        </w:rPr>
        <w:t>, επέλεξαν τα Σκόπια</w:t>
      </w:r>
      <w:r w:rsidRPr="0098135F">
        <w:rPr>
          <w:rFonts w:eastAsia="Times New Roman"/>
          <w:szCs w:val="24"/>
        </w:rPr>
        <w:t xml:space="preserve"> να κάνουν δημοψήφισμα και ορθώς έπραξαν</w:t>
      </w:r>
      <w:r>
        <w:rPr>
          <w:rFonts w:eastAsia="Times New Roman"/>
          <w:szCs w:val="24"/>
        </w:rPr>
        <w:t>. Εμείς</w:t>
      </w:r>
      <w:r w:rsidRPr="0098135F">
        <w:rPr>
          <w:rFonts w:eastAsia="Times New Roman"/>
          <w:szCs w:val="24"/>
        </w:rPr>
        <w:t xml:space="preserve"> από την πλευρά μας δεν κάνουμε δημοψήφισμα</w:t>
      </w:r>
      <w:r>
        <w:rPr>
          <w:rFonts w:eastAsia="Times New Roman"/>
          <w:szCs w:val="24"/>
        </w:rPr>
        <w:t>,</w:t>
      </w:r>
      <w:r w:rsidRPr="0098135F">
        <w:rPr>
          <w:rFonts w:eastAsia="Times New Roman"/>
          <w:szCs w:val="24"/>
        </w:rPr>
        <w:t xml:space="preserve"> κάτι το οποίο ζητάνε όλα τα κόμματα</w:t>
      </w:r>
      <w:r>
        <w:rPr>
          <w:rFonts w:eastAsia="Times New Roman"/>
          <w:szCs w:val="24"/>
        </w:rPr>
        <w:t xml:space="preserve">, όπως </w:t>
      </w:r>
      <w:r w:rsidRPr="0098135F">
        <w:rPr>
          <w:rFonts w:eastAsia="Times New Roman"/>
          <w:szCs w:val="24"/>
        </w:rPr>
        <w:t xml:space="preserve">και ο </w:t>
      </w:r>
      <w:r w:rsidRPr="0098135F">
        <w:rPr>
          <w:rFonts w:eastAsia="Times New Roman"/>
          <w:szCs w:val="24"/>
        </w:rPr>
        <w:t>ελληνικός λαός</w:t>
      </w:r>
      <w:r>
        <w:rPr>
          <w:rFonts w:eastAsia="Times New Roman"/>
          <w:szCs w:val="24"/>
        </w:rPr>
        <w:t>.</w:t>
      </w:r>
      <w:r w:rsidRPr="0098135F">
        <w:rPr>
          <w:rFonts w:eastAsia="Times New Roman"/>
          <w:szCs w:val="24"/>
        </w:rPr>
        <w:t xml:space="preserve"> Και πρέπει ο ελληνικός λαός να αποφασίσει για το τι θα γίνει σε αυτή</w:t>
      </w:r>
      <w:r>
        <w:rPr>
          <w:rFonts w:eastAsia="Times New Roman"/>
          <w:szCs w:val="24"/>
        </w:rPr>
        <w:t>ν</w:t>
      </w:r>
      <w:r w:rsidRPr="0098135F">
        <w:rPr>
          <w:rFonts w:eastAsia="Times New Roman"/>
          <w:szCs w:val="24"/>
        </w:rPr>
        <w:t xml:space="preserve"> την περίπτωση</w:t>
      </w:r>
      <w:r>
        <w:rPr>
          <w:rFonts w:eastAsia="Times New Roman"/>
          <w:szCs w:val="24"/>
        </w:rPr>
        <w:t>.</w:t>
      </w:r>
      <w:r w:rsidRPr="0098135F">
        <w:rPr>
          <w:rFonts w:eastAsia="Times New Roman"/>
          <w:szCs w:val="24"/>
        </w:rPr>
        <w:t xml:space="preserve"> </w:t>
      </w:r>
    </w:p>
    <w:p w14:paraId="1286C6F4" w14:textId="77777777" w:rsidR="000402FE" w:rsidRDefault="007623D8">
      <w:pPr>
        <w:spacing w:line="600" w:lineRule="auto"/>
        <w:ind w:firstLine="720"/>
        <w:jc w:val="both"/>
        <w:rPr>
          <w:rFonts w:eastAsia="Times New Roman"/>
          <w:szCs w:val="24"/>
        </w:rPr>
      </w:pPr>
      <w:r w:rsidRPr="0098135F">
        <w:rPr>
          <w:rFonts w:eastAsia="Times New Roman"/>
          <w:szCs w:val="24"/>
        </w:rPr>
        <w:t>Προσέξτε τώρα τι έχουν κάνει οι Σκοπιανοί στο δημοψήφισμα</w:t>
      </w:r>
      <w:r>
        <w:rPr>
          <w:rFonts w:eastAsia="Times New Roman"/>
          <w:szCs w:val="24"/>
        </w:rPr>
        <w:t>.</w:t>
      </w:r>
      <w:r w:rsidRPr="0098135F">
        <w:rPr>
          <w:rFonts w:eastAsia="Times New Roman"/>
          <w:szCs w:val="24"/>
        </w:rPr>
        <w:t xml:space="preserve"> Το ερώτημα στο οποίο </w:t>
      </w:r>
      <w:r>
        <w:rPr>
          <w:rFonts w:eastAsia="Times New Roman"/>
          <w:szCs w:val="24"/>
        </w:rPr>
        <w:t>καλούνταν</w:t>
      </w:r>
      <w:r w:rsidRPr="0098135F">
        <w:rPr>
          <w:rFonts w:eastAsia="Times New Roman"/>
          <w:szCs w:val="24"/>
        </w:rPr>
        <w:t xml:space="preserve"> να απαντήσουν οι πολίτες των Σκοπίων ήταν</w:t>
      </w:r>
      <w:r w:rsidRPr="000154DA">
        <w:rPr>
          <w:rFonts w:eastAsia="Times New Roman"/>
          <w:szCs w:val="24"/>
        </w:rPr>
        <w:t>:</w:t>
      </w:r>
      <w:r w:rsidRPr="0098135F">
        <w:rPr>
          <w:rFonts w:eastAsia="Times New Roman"/>
          <w:szCs w:val="24"/>
        </w:rPr>
        <w:t xml:space="preserve"> </w:t>
      </w:r>
      <w:r>
        <w:rPr>
          <w:rFonts w:eastAsia="Times New Roman"/>
          <w:szCs w:val="24"/>
        </w:rPr>
        <w:t>«</w:t>
      </w:r>
      <w:r w:rsidRPr="0098135F">
        <w:rPr>
          <w:rFonts w:eastAsia="Times New Roman"/>
          <w:szCs w:val="24"/>
        </w:rPr>
        <w:t>Είστε υπέρ της ένταξ</w:t>
      </w:r>
      <w:r w:rsidRPr="0098135F">
        <w:rPr>
          <w:rFonts w:eastAsia="Times New Roman"/>
          <w:szCs w:val="24"/>
        </w:rPr>
        <w:t>ης στην Ευρωπαϊκή Ένωση και στο ΝΑΤΟ</w:t>
      </w:r>
      <w:r>
        <w:rPr>
          <w:rFonts w:eastAsia="Times New Roman"/>
          <w:szCs w:val="24"/>
        </w:rPr>
        <w:t>,</w:t>
      </w:r>
      <w:r w:rsidRPr="0098135F">
        <w:rPr>
          <w:rFonts w:eastAsia="Times New Roman"/>
          <w:szCs w:val="24"/>
        </w:rPr>
        <w:t xml:space="preserve"> </w:t>
      </w:r>
      <w:r>
        <w:rPr>
          <w:rFonts w:eastAsia="Times New Roman"/>
          <w:szCs w:val="24"/>
        </w:rPr>
        <w:t>αποδεχόμενοι</w:t>
      </w:r>
      <w:r w:rsidRPr="0098135F">
        <w:rPr>
          <w:rFonts w:eastAsia="Times New Roman"/>
          <w:szCs w:val="24"/>
        </w:rPr>
        <w:t xml:space="preserve"> τη </w:t>
      </w:r>
      <w:r>
        <w:rPr>
          <w:rFonts w:eastAsia="Times New Roman"/>
          <w:szCs w:val="24"/>
        </w:rPr>
        <w:t>σ</w:t>
      </w:r>
      <w:r w:rsidRPr="0098135F">
        <w:rPr>
          <w:rFonts w:eastAsia="Times New Roman"/>
          <w:szCs w:val="24"/>
        </w:rPr>
        <w:t>υμφωνία μεταξύ της Δημοκρατίας της Μακεδονίας και της Δημοκρατίας της Ελλάδας</w:t>
      </w:r>
      <w:r>
        <w:rPr>
          <w:rFonts w:eastAsia="Times New Roman"/>
          <w:szCs w:val="24"/>
        </w:rPr>
        <w:t>;»</w:t>
      </w:r>
      <w:r w:rsidRPr="0098135F">
        <w:rPr>
          <w:rFonts w:eastAsia="Times New Roman"/>
          <w:szCs w:val="24"/>
        </w:rPr>
        <w:t xml:space="preserve"> Αυτό ήταν το ερώτημα στο οποίο </w:t>
      </w:r>
      <w:r>
        <w:rPr>
          <w:rFonts w:eastAsia="Times New Roman"/>
          <w:szCs w:val="24"/>
        </w:rPr>
        <w:t>καλούνταν</w:t>
      </w:r>
      <w:r w:rsidRPr="0098135F">
        <w:rPr>
          <w:rFonts w:eastAsia="Times New Roman"/>
          <w:szCs w:val="24"/>
        </w:rPr>
        <w:t xml:space="preserve"> να απαντήσουν οι Σκοπιανοί</w:t>
      </w:r>
      <w:r>
        <w:rPr>
          <w:rFonts w:eastAsia="Times New Roman"/>
          <w:szCs w:val="24"/>
        </w:rPr>
        <w:t>.</w:t>
      </w:r>
    </w:p>
    <w:p w14:paraId="1286C6F5" w14:textId="77777777" w:rsidR="000402FE" w:rsidRDefault="007623D8">
      <w:pPr>
        <w:spacing w:line="600" w:lineRule="auto"/>
        <w:ind w:firstLine="720"/>
        <w:jc w:val="both"/>
        <w:rPr>
          <w:rFonts w:eastAsia="Times New Roman"/>
          <w:szCs w:val="24"/>
        </w:rPr>
      </w:pPr>
      <w:r>
        <w:rPr>
          <w:rFonts w:eastAsia="Times New Roman"/>
          <w:szCs w:val="24"/>
        </w:rPr>
        <w:t>Υ</w:t>
      </w:r>
      <w:r w:rsidRPr="0098135F">
        <w:rPr>
          <w:rFonts w:eastAsia="Times New Roman"/>
          <w:szCs w:val="24"/>
        </w:rPr>
        <w:t xml:space="preserve">πάρχει πουθενά εδώ στη </w:t>
      </w:r>
      <w:r>
        <w:rPr>
          <w:rFonts w:eastAsia="Times New Roman"/>
          <w:szCs w:val="24"/>
        </w:rPr>
        <w:t>σ</w:t>
      </w:r>
      <w:r w:rsidRPr="0098135F">
        <w:rPr>
          <w:rFonts w:eastAsia="Times New Roman"/>
          <w:szCs w:val="24"/>
        </w:rPr>
        <w:t xml:space="preserve">υμφωνία αναφορά σε </w:t>
      </w:r>
      <w:r>
        <w:rPr>
          <w:rFonts w:eastAsia="Times New Roman"/>
          <w:szCs w:val="24"/>
        </w:rPr>
        <w:t>«</w:t>
      </w:r>
      <w:r w:rsidRPr="0098135F">
        <w:rPr>
          <w:rFonts w:eastAsia="Times New Roman"/>
          <w:szCs w:val="24"/>
        </w:rPr>
        <w:t>Δημοκρατία της Μακεδονίας</w:t>
      </w:r>
      <w:r>
        <w:rPr>
          <w:rFonts w:eastAsia="Times New Roman"/>
          <w:szCs w:val="24"/>
        </w:rPr>
        <w:t>»;</w:t>
      </w:r>
      <w:r w:rsidRPr="0098135F">
        <w:rPr>
          <w:rFonts w:eastAsia="Times New Roman"/>
          <w:szCs w:val="24"/>
        </w:rPr>
        <w:t xml:space="preserve"> </w:t>
      </w:r>
      <w:r>
        <w:rPr>
          <w:rFonts w:eastAsia="Times New Roman"/>
          <w:szCs w:val="24"/>
        </w:rPr>
        <w:t>Πουθενά δεν υπάρχει. Ξ</w:t>
      </w:r>
      <w:r w:rsidRPr="0098135F">
        <w:rPr>
          <w:rFonts w:eastAsia="Times New Roman"/>
          <w:szCs w:val="24"/>
        </w:rPr>
        <w:t>έρετε τι λέει εδώ</w:t>
      </w:r>
      <w:r>
        <w:rPr>
          <w:rFonts w:eastAsia="Times New Roman"/>
          <w:szCs w:val="24"/>
        </w:rPr>
        <w:t>;</w:t>
      </w:r>
      <w:r w:rsidRPr="0098135F">
        <w:rPr>
          <w:rFonts w:eastAsia="Times New Roman"/>
          <w:szCs w:val="24"/>
        </w:rPr>
        <w:t xml:space="preserve"> </w:t>
      </w:r>
      <w:r>
        <w:rPr>
          <w:rFonts w:eastAsia="Times New Roman"/>
          <w:szCs w:val="24"/>
        </w:rPr>
        <w:t xml:space="preserve">Εδώ </w:t>
      </w:r>
      <w:r w:rsidRPr="0098135F">
        <w:rPr>
          <w:rFonts w:eastAsia="Times New Roman"/>
          <w:szCs w:val="24"/>
        </w:rPr>
        <w:t>λέει</w:t>
      </w:r>
      <w:r w:rsidRPr="00CB5FE1">
        <w:rPr>
          <w:rFonts w:eastAsia="Times New Roman"/>
          <w:szCs w:val="24"/>
        </w:rPr>
        <w:t xml:space="preserve">: </w:t>
      </w:r>
      <w:r>
        <w:rPr>
          <w:rFonts w:eastAsia="Times New Roman"/>
          <w:szCs w:val="24"/>
        </w:rPr>
        <w:t>«Τ</w:t>
      </w:r>
      <w:r w:rsidRPr="0098135F">
        <w:rPr>
          <w:rFonts w:eastAsia="Times New Roman"/>
          <w:szCs w:val="24"/>
        </w:rPr>
        <w:t xml:space="preserve">ελική </w:t>
      </w:r>
      <w:r>
        <w:rPr>
          <w:rFonts w:eastAsia="Times New Roman"/>
          <w:szCs w:val="24"/>
        </w:rPr>
        <w:t>σ</w:t>
      </w:r>
      <w:r w:rsidRPr="0098135F">
        <w:rPr>
          <w:rFonts w:eastAsia="Times New Roman"/>
          <w:szCs w:val="24"/>
        </w:rPr>
        <w:t>υμφωνία για την επίλυση των διαφορών</w:t>
      </w:r>
      <w:r>
        <w:rPr>
          <w:rFonts w:eastAsia="Times New Roman"/>
          <w:szCs w:val="24"/>
        </w:rPr>
        <w:t>...»</w:t>
      </w:r>
      <w:r w:rsidRPr="0098135F">
        <w:rPr>
          <w:rFonts w:eastAsia="Times New Roman"/>
          <w:szCs w:val="24"/>
        </w:rPr>
        <w:t xml:space="preserve"> </w:t>
      </w:r>
      <w:r>
        <w:rPr>
          <w:rFonts w:eastAsia="Times New Roman"/>
          <w:szCs w:val="24"/>
        </w:rPr>
        <w:t>και λέει</w:t>
      </w:r>
      <w:r w:rsidRPr="000154DA">
        <w:rPr>
          <w:rFonts w:eastAsia="Times New Roman"/>
          <w:szCs w:val="24"/>
        </w:rPr>
        <w:t xml:space="preserve">: </w:t>
      </w:r>
      <w:r>
        <w:rPr>
          <w:rFonts w:eastAsia="Times New Roman"/>
          <w:szCs w:val="24"/>
        </w:rPr>
        <w:t>«</w:t>
      </w:r>
      <w:r w:rsidRPr="000154DA">
        <w:rPr>
          <w:rFonts w:eastAsia="Times New Roman" w:cs="Times New Roman"/>
          <w:szCs w:val="24"/>
        </w:rPr>
        <w:t xml:space="preserve">Το πρώτο </w:t>
      </w:r>
      <w:r w:rsidRPr="000154DA">
        <w:rPr>
          <w:rFonts w:eastAsia="Times New Roman" w:cs="Times New Roman"/>
          <w:bCs/>
          <w:szCs w:val="24"/>
        </w:rPr>
        <w:t>μέρος</w:t>
      </w:r>
      <w:r w:rsidRPr="000154DA">
        <w:rPr>
          <w:rFonts w:eastAsia="Times New Roman" w:cs="Times New Roman"/>
          <w:szCs w:val="24"/>
        </w:rPr>
        <w:t>, η Ελληνική Δημοκρατία</w:t>
      </w:r>
      <w:r>
        <w:rPr>
          <w:rFonts w:eastAsia="Times New Roman" w:cs="Times New Roman"/>
          <w:szCs w:val="24"/>
        </w:rPr>
        <w:t xml:space="preserve"> </w:t>
      </w:r>
      <w:r w:rsidRPr="00CB5FE1">
        <w:rPr>
          <w:rFonts w:eastAsia="Times New Roman" w:cs="Times New Roman"/>
          <w:szCs w:val="24"/>
        </w:rPr>
        <w:t xml:space="preserve">(το </w:t>
      </w:r>
      <w:r w:rsidRPr="00CB5FE1">
        <w:rPr>
          <w:rFonts w:eastAsia="Times New Roman" w:cs="Times New Roman"/>
          <w:szCs w:val="24"/>
        </w:rPr>
        <w:lastRenderedPageBreak/>
        <w:t xml:space="preserve">«Πρώτο </w:t>
      </w:r>
      <w:r w:rsidRPr="00CB5FE1">
        <w:rPr>
          <w:rFonts w:eastAsia="Times New Roman" w:cs="Times New Roman"/>
          <w:bCs/>
          <w:szCs w:val="24"/>
        </w:rPr>
        <w:t>Μέρος</w:t>
      </w:r>
      <w:r w:rsidRPr="00CB5FE1">
        <w:rPr>
          <w:rFonts w:eastAsia="Times New Roman" w:cs="Times New Roman"/>
          <w:szCs w:val="24"/>
        </w:rPr>
        <w:t>»)</w:t>
      </w:r>
      <w:r>
        <w:rPr>
          <w:rFonts w:eastAsia="Times New Roman"/>
          <w:color w:val="545454"/>
          <w:szCs w:val="24"/>
        </w:rPr>
        <w:t xml:space="preserve"> </w:t>
      </w:r>
      <w:r w:rsidRPr="000154DA">
        <w:rPr>
          <w:rFonts w:eastAsia="Times New Roman" w:cs="Times New Roman"/>
          <w:szCs w:val="24"/>
        </w:rPr>
        <w:t xml:space="preserve">και το </w:t>
      </w:r>
      <w:r w:rsidRPr="000154DA">
        <w:rPr>
          <w:rFonts w:eastAsia="Times New Roman" w:cs="Times New Roman"/>
          <w:bCs/>
          <w:szCs w:val="24"/>
        </w:rPr>
        <w:t>δεύτερο μέρος</w:t>
      </w:r>
      <w:r w:rsidRPr="000154DA">
        <w:rPr>
          <w:rFonts w:eastAsia="Times New Roman" w:cs="Times New Roman"/>
          <w:szCs w:val="24"/>
        </w:rPr>
        <w:t xml:space="preserve">, που έγινε δεκτό στα </w:t>
      </w:r>
      <w:r w:rsidRPr="000154DA">
        <w:rPr>
          <w:rFonts w:eastAsia="Times New Roman" w:cs="Times New Roman"/>
          <w:bCs/>
          <w:szCs w:val="24"/>
        </w:rPr>
        <w:t>Ηνωμένα Έθνη</w:t>
      </w:r>
      <w:r>
        <w:rPr>
          <w:rFonts w:eastAsia="Times New Roman" w:cs="Times New Roman"/>
          <w:bCs/>
          <w:szCs w:val="24"/>
        </w:rPr>
        <w:t>,</w:t>
      </w:r>
      <w:r w:rsidRPr="000154DA">
        <w:rPr>
          <w:rFonts w:eastAsia="Times New Roman" w:cs="Times New Roman"/>
          <w:szCs w:val="24"/>
        </w:rPr>
        <w:t xml:space="preserve"> σύμφωνα με την απόφαση της </w:t>
      </w:r>
      <w:r>
        <w:rPr>
          <w:rFonts w:eastAsia="Times New Roman" w:cs="Times New Roman"/>
          <w:bCs/>
          <w:szCs w:val="24"/>
        </w:rPr>
        <w:t>γ</w:t>
      </w:r>
      <w:r w:rsidRPr="000154DA">
        <w:rPr>
          <w:rFonts w:eastAsia="Times New Roman" w:cs="Times New Roman"/>
          <w:bCs/>
          <w:szCs w:val="24"/>
        </w:rPr>
        <w:t xml:space="preserve">ενικής </w:t>
      </w:r>
      <w:r>
        <w:rPr>
          <w:rFonts w:eastAsia="Times New Roman" w:cs="Times New Roman"/>
          <w:bCs/>
          <w:szCs w:val="24"/>
        </w:rPr>
        <w:t>σ</w:t>
      </w:r>
      <w:r w:rsidRPr="000154DA">
        <w:rPr>
          <w:rFonts w:eastAsia="Times New Roman" w:cs="Times New Roman"/>
          <w:bCs/>
          <w:szCs w:val="24"/>
        </w:rPr>
        <w:t>υνέλευσης</w:t>
      </w:r>
      <w:r w:rsidRPr="000154DA">
        <w:rPr>
          <w:rFonts w:eastAsia="Times New Roman" w:cs="Times New Roman"/>
          <w:szCs w:val="24"/>
        </w:rPr>
        <w:t xml:space="preserve"> των </w:t>
      </w:r>
      <w:r w:rsidRPr="000154DA">
        <w:rPr>
          <w:rFonts w:eastAsia="Times New Roman" w:cs="Times New Roman"/>
          <w:bCs/>
          <w:szCs w:val="24"/>
        </w:rPr>
        <w:t>Ηνωμένων Εθνών 47/225</w:t>
      </w:r>
      <w:r w:rsidRPr="000154DA">
        <w:rPr>
          <w:rFonts w:eastAsia="Times New Roman" w:cs="Times New Roman"/>
          <w:szCs w:val="24"/>
        </w:rPr>
        <w:t xml:space="preserve"> της </w:t>
      </w:r>
      <w:r>
        <w:rPr>
          <w:rFonts w:eastAsia="Times New Roman" w:cs="Times New Roman"/>
          <w:bCs/>
          <w:szCs w:val="24"/>
        </w:rPr>
        <w:t>8</w:t>
      </w:r>
      <w:r w:rsidRPr="00CB5FE1">
        <w:rPr>
          <w:rFonts w:eastAsia="Times New Roman" w:cs="Times New Roman"/>
          <w:bCs/>
          <w:szCs w:val="24"/>
          <w:vertAlign w:val="superscript"/>
        </w:rPr>
        <w:t>ης</w:t>
      </w:r>
      <w:r>
        <w:rPr>
          <w:rFonts w:eastAsia="Times New Roman" w:cs="Times New Roman"/>
          <w:bCs/>
          <w:szCs w:val="24"/>
        </w:rPr>
        <w:t xml:space="preserve"> </w:t>
      </w:r>
      <w:r>
        <w:rPr>
          <w:rFonts w:eastAsia="Times New Roman" w:cs="Times New Roman"/>
          <w:szCs w:val="24"/>
        </w:rPr>
        <w:t>Ιουλίου του</w:t>
      </w:r>
      <w:r w:rsidRPr="000154DA">
        <w:rPr>
          <w:rFonts w:eastAsia="Times New Roman" w:cs="Times New Roman"/>
          <w:szCs w:val="24"/>
        </w:rPr>
        <w:t xml:space="preserve"> </w:t>
      </w:r>
      <w:r w:rsidRPr="000154DA">
        <w:rPr>
          <w:rFonts w:eastAsia="Times New Roman" w:cs="Times New Roman"/>
          <w:bCs/>
          <w:szCs w:val="24"/>
        </w:rPr>
        <w:t>1993</w:t>
      </w:r>
      <w:r>
        <w:rPr>
          <w:rFonts w:eastAsia="Times New Roman"/>
          <w:szCs w:val="24"/>
        </w:rPr>
        <w:t xml:space="preserve"> </w:t>
      </w:r>
      <w:r w:rsidRPr="0098135F">
        <w:rPr>
          <w:rFonts w:eastAsia="Times New Roman"/>
          <w:szCs w:val="24"/>
        </w:rPr>
        <w:t xml:space="preserve">το </w:t>
      </w:r>
      <w:r>
        <w:rPr>
          <w:rFonts w:eastAsia="Times New Roman"/>
          <w:szCs w:val="24"/>
        </w:rPr>
        <w:t>«</w:t>
      </w:r>
      <w:r w:rsidRPr="0098135F">
        <w:rPr>
          <w:rFonts w:eastAsia="Times New Roman"/>
          <w:szCs w:val="24"/>
        </w:rPr>
        <w:t xml:space="preserve">Δεύτερο </w:t>
      </w:r>
      <w:r w:rsidRPr="0098135F">
        <w:rPr>
          <w:rFonts w:eastAsia="Times New Roman"/>
          <w:szCs w:val="24"/>
        </w:rPr>
        <w:t>Μ</w:t>
      </w:r>
      <w:r w:rsidRPr="0098135F">
        <w:rPr>
          <w:rFonts w:eastAsia="Times New Roman"/>
          <w:szCs w:val="24"/>
        </w:rPr>
        <w:t>έρος</w:t>
      </w:r>
      <w:r>
        <w:rPr>
          <w:rFonts w:eastAsia="Times New Roman"/>
          <w:szCs w:val="24"/>
        </w:rPr>
        <w:t>».</w:t>
      </w:r>
      <w:r w:rsidRPr="0098135F">
        <w:rPr>
          <w:rFonts w:eastAsia="Times New Roman"/>
          <w:szCs w:val="24"/>
        </w:rPr>
        <w:t xml:space="preserve"> Έτσι ονομάζεται εδώ και έτσι είναι χαρακτηρισμένο και στο Συμβούλιο Ασφαλείας των Ηνωμένων Εθνών</w:t>
      </w:r>
      <w:r>
        <w:rPr>
          <w:rFonts w:eastAsia="Times New Roman"/>
          <w:szCs w:val="24"/>
        </w:rPr>
        <w:t>.</w:t>
      </w:r>
      <w:r w:rsidRPr="0098135F">
        <w:rPr>
          <w:rFonts w:eastAsia="Times New Roman"/>
          <w:szCs w:val="24"/>
        </w:rPr>
        <w:t xml:space="preserve"> Δεν είναι πουθενά καταχωρημένο σαν </w:t>
      </w:r>
      <w:r>
        <w:rPr>
          <w:rFonts w:eastAsia="Times New Roman"/>
          <w:szCs w:val="24"/>
        </w:rPr>
        <w:t>«</w:t>
      </w:r>
      <w:r w:rsidRPr="0098135F">
        <w:rPr>
          <w:rFonts w:eastAsia="Times New Roman"/>
          <w:szCs w:val="24"/>
        </w:rPr>
        <w:t>Δημο</w:t>
      </w:r>
      <w:r w:rsidRPr="0098135F">
        <w:rPr>
          <w:rFonts w:eastAsia="Times New Roman"/>
          <w:szCs w:val="24"/>
        </w:rPr>
        <w:t>κρατία της Μακεδονίας</w:t>
      </w:r>
      <w:r>
        <w:rPr>
          <w:rFonts w:eastAsia="Times New Roman"/>
          <w:szCs w:val="24"/>
        </w:rPr>
        <w:t>».</w:t>
      </w:r>
      <w:r w:rsidRPr="0098135F">
        <w:rPr>
          <w:rFonts w:eastAsia="Times New Roman"/>
          <w:szCs w:val="24"/>
        </w:rPr>
        <w:t xml:space="preserve"> Δεν έπρεπε να </w:t>
      </w:r>
      <w:r>
        <w:rPr>
          <w:rFonts w:eastAsia="Times New Roman"/>
          <w:szCs w:val="24"/>
        </w:rPr>
        <w:t>αντιδράσει</w:t>
      </w:r>
      <w:r w:rsidRPr="0098135F">
        <w:rPr>
          <w:rFonts w:eastAsia="Times New Roman"/>
          <w:szCs w:val="24"/>
        </w:rPr>
        <w:t xml:space="preserve"> η Κυβέρνηση σε αυτό</w:t>
      </w:r>
      <w:r>
        <w:rPr>
          <w:rFonts w:eastAsia="Times New Roman"/>
          <w:szCs w:val="24"/>
        </w:rPr>
        <w:t>;</w:t>
      </w:r>
      <w:r w:rsidRPr="0098135F">
        <w:rPr>
          <w:rFonts w:eastAsia="Times New Roman"/>
          <w:szCs w:val="24"/>
        </w:rPr>
        <w:t xml:space="preserve"> Σαφώς και έπρεπε να αντιδράσ</w:t>
      </w:r>
      <w:r>
        <w:rPr>
          <w:rFonts w:eastAsia="Times New Roman"/>
          <w:szCs w:val="24"/>
        </w:rPr>
        <w:t>ει η</w:t>
      </w:r>
      <w:r w:rsidRPr="0098135F">
        <w:rPr>
          <w:rFonts w:eastAsia="Times New Roman"/>
          <w:szCs w:val="24"/>
        </w:rPr>
        <w:t xml:space="preserve"> Κυβέρνηση σε αυτό</w:t>
      </w:r>
      <w:r>
        <w:rPr>
          <w:rFonts w:eastAsia="Times New Roman"/>
          <w:szCs w:val="24"/>
        </w:rPr>
        <w:t>.</w:t>
      </w:r>
    </w:p>
    <w:p w14:paraId="1286C6F6" w14:textId="77777777" w:rsidR="000402FE" w:rsidRDefault="007623D8">
      <w:pPr>
        <w:spacing w:line="600" w:lineRule="auto"/>
        <w:ind w:firstLine="720"/>
        <w:jc w:val="both"/>
        <w:rPr>
          <w:rFonts w:eastAsia="Times New Roman"/>
          <w:szCs w:val="24"/>
        </w:rPr>
      </w:pPr>
      <w:r w:rsidRPr="0098135F">
        <w:rPr>
          <w:rFonts w:eastAsia="Times New Roman"/>
          <w:szCs w:val="24"/>
        </w:rPr>
        <w:t>Από την άλλη</w:t>
      </w:r>
      <w:r>
        <w:rPr>
          <w:rFonts w:eastAsia="Times New Roman"/>
          <w:szCs w:val="24"/>
        </w:rPr>
        <w:t>,</w:t>
      </w:r>
      <w:r w:rsidRPr="0098135F">
        <w:rPr>
          <w:rFonts w:eastAsia="Times New Roman"/>
          <w:szCs w:val="24"/>
        </w:rPr>
        <w:t xml:space="preserve"> έρχεται η Κυβέρνηση και </w:t>
      </w:r>
      <w:r>
        <w:rPr>
          <w:rFonts w:eastAsia="Times New Roman"/>
          <w:szCs w:val="24"/>
        </w:rPr>
        <w:t xml:space="preserve">όλους αυτούς τους πολίτες οι οποίοι αντιδρούν </w:t>
      </w:r>
      <w:r w:rsidRPr="0098135F">
        <w:rPr>
          <w:rFonts w:eastAsia="Times New Roman"/>
          <w:szCs w:val="24"/>
        </w:rPr>
        <w:t xml:space="preserve">είτε με συλλαλητήρια </w:t>
      </w:r>
      <w:r>
        <w:rPr>
          <w:rFonts w:eastAsia="Times New Roman"/>
          <w:szCs w:val="24"/>
        </w:rPr>
        <w:t xml:space="preserve">-εγώ μιλάω για τους νόμιμους τρόπους αντίδρασης- </w:t>
      </w:r>
      <w:r w:rsidRPr="0098135F">
        <w:rPr>
          <w:rFonts w:eastAsia="Times New Roman"/>
          <w:szCs w:val="24"/>
        </w:rPr>
        <w:t xml:space="preserve">είτε με οποιονδήποτε τρόπο είτε </w:t>
      </w:r>
      <w:r>
        <w:rPr>
          <w:rFonts w:eastAsia="Times New Roman"/>
          <w:szCs w:val="24"/>
        </w:rPr>
        <w:t>β</w:t>
      </w:r>
      <w:r w:rsidRPr="0098135F">
        <w:rPr>
          <w:rFonts w:eastAsia="Times New Roman"/>
          <w:szCs w:val="24"/>
        </w:rPr>
        <w:t xml:space="preserve">γαίνοντας </w:t>
      </w:r>
      <w:r>
        <w:rPr>
          <w:rFonts w:eastAsia="Times New Roman"/>
          <w:szCs w:val="24"/>
        </w:rPr>
        <w:t>σ</w:t>
      </w:r>
      <w:r w:rsidRPr="0098135F">
        <w:rPr>
          <w:rFonts w:eastAsia="Times New Roman"/>
          <w:szCs w:val="24"/>
        </w:rPr>
        <w:t xml:space="preserve">τα </w:t>
      </w:r>
      <w:r>
        <w:rPr>
          <w:rFonts w:eastAsia="Times New Roman"/>
          <w:szCs w:val="24"/>
        </w:rPr>
        <w:t>μ</w:t>
      </w:r>
      <w:r w:rsidRPr="0098135F">
        <w:rPr>
          <w:rFonts w:eastAsia="Times New Roman"/>
          <w:szCs w:val="24"/>
        </w:rPr>
        <w:t xml:space="preserve">έσα </w:t>
      </w:r>
      <w:r>
        <w:rPr>
          <w:rFonts w:eastAsia="Times New Roman"/>
          <w:szCs w:val="24"/>
        </w:rPr>
        <w:t>κ.λπ. τους</w:t>
      </w:r>
      <w:r w:rsidRPr="0098135F">
        <w:rPr>
          <w:rFonts w:eastAsia="Times New Roman"/>
          <w:szCs w:val="24"/>
        </w:rPr>
        <w:t xml:space="preserve"> χαρακτηρίζει </w:t>
      </w:r>
      <w:r>
        <w:rPr>
          <w:rFonts w:eastAsia="Times New Roman"/>
          <w:szCs w:val="24"/>
        </w:rPr>
        <w:t xml:space="preserve">ως </w:t>
      </w:r>
      <w:r w:rsidRPr="0098135F">
        <w:rPr>
          <w:rFonts w:eastAsia="Times New Roman"/>
          <w:szCs w:val="24"/>
        </w:rPr>
        <w:t>ακροδεξιούς</w:t>
      </w:r>
      <w:r>
        <w:rPr>
          <w:rFonts w:eastAsia="Times New Roman"/>
          <w:szCs w:val="24"/>
        </w:rPr>
        <w:t>.</w:t>
      </w:r>
      <w:r w:rsidRPr="0098135F">
        <w:rPr>
          <w:rFonts w:eastAsia="Times New Roman"/>
          <w:szCs w:val="24"/>
        </w:rPr>
        <w:t xml:space="preserve"> Αυτό είναι </w:t>
      </w:r>
      <w:r>
        <w:rPr>
          <w:rFonts w:eastAsia="Times New Roman"/>
          <w:szCs w:val="24"/>
        </w:rPr>
        <w:t>α</w:t>
      </w:r>
      <w:r w:rsidRPr="0098135F">
        <w:rPr>
          <w:rFonts w:eastAsia="Times New Roman"/>
          <w:szCs w:val="24"/>
        </w:rPr>
        <w:t>παράδεκτο και εξοργίζει ακόμη περισσότερο τους πολίτες</w:t>
      </w:r>
      <w:r>
        <w:rPr>
          <w:rFonts w:eastAsia="Times New Roman"/>
          <w:szCs w:val="24"/>
        </w:rPr>
        <w:t>.</w:t>
      </w:r>
      <w:r w:rsidRPr="0098135F">
        <w:rPr>
          <w:rFonts w:eastAsia="Times New Roman"/>
          <w:szCs w:val="24"/>
        </w:rPr>
        <w:t xml:space="preserve"> Γιατί όταν έχεις τη συντριπτική πλειοψηφία απέν</w:t>
      </w:r>
      <w:r w:rsidRPr="0098135F">
        <w:rPr>
          <w:rFonts w:eastAsia="Times New Roman"/>
          <w:szCs w:val="24"/>
        </w:rPr>
        <w:t>αντι σε αυτή</w:t>
      </w:r>
      <w:r>
        <w:rPr>
          <w:rFonts w:eastAsia="Times New Roman"/>
          <w:szCs w:val="24"/>
        </w:rPr>
        <w:t>ν</w:t>
      </w:r>
      <w:r w:rsidRPr="0098135F">
        <w:rPr>
          <w:rFonts w:eastAsia="Times New Roman"/>
          <w:szCs w:val="24"/>
        </w:rPr>
        <w:t xml:space="preserve"> τη </w:t>
      </w:r>
      <w:r>
        <w:rPr>
          <w:rFonts w:eastAsia="Times New Roman"/>
          <w:szCs w:val="24"/>
        </w:rPr>
        <w:t>σ</w:t>
      </w:r>
      <w:r w:rsidRPr="0098135F">
        <w:rPr>
          <w:rFonts w:eastAsia="Times New Roman"/>
          <w:szCs w:val="24"/>
        </w:rPr>
        <w:t>υμφωνία</w:t>
      </w:r>
      <w:r>
        <w:rPr>
          <w:rFonts w:eastAsia="Times New Roman"/>
          <w:szCs w:val="24"/>
        </w:rPr>
        <w:t>,</w:t>
      </w:r>
      <w:r w:rsidRPr="0098135F">
        <w:rPr>
          <w:rFonts w:eastAsia="Times New Roman"/>
          <w:szCs w:val="24"/>
        </w:rPr>
        <w:t xml:space="preserve"> πάνω από το 80%</w:t>
      </w:r>
      <w:r>
        <w:rPr>
          <w:rFonts w:eastAsia="Times New Roman"/>
          <w:szCs w:val="24"/>
        </w:rPr>
        <w:t>,</w:t>
      </w:r>
      <w:r w:rsidRPr="0098135F">
        <w:rPr>
          <w:rFonts w:eastAsia="Times New Roman"/>
          <w:szCs w:val="24"/>
        </w:rPr>
        <w:t xml:space="preserve"> περίπου στο 85% προσμετράτ</w:t>
      </w:r>
      <w:r>
        <w:rPr>
          <w:rFonts w:eastAsia="Times New Roman"/>
          <w:szCs w:val="24"/>
        </w:rPr>
        <w:t>αι</w:t>
      </w:r>
      <w:r w:rsidRPr="0098135F">
        <w:rPr>
          <w:rFonts w:eastAsia="Times New Roman"/>
          <w:szCs w:val="24"/>
        </w:rPr>
        <w:t xml:space="preserve"> </w:t>
      </w:r>
      <w:r>
        <w:rPr>
          <w:rFonts w:eastAsia="Times New Roman"/>
          <w:szCs w:val="24"/>
        </w:rPr>
        <w:t>στη Μακεδονία</w:t>
      </w:r>
      <w:r w:rsidRPr="0098135F">
        <w:rPr>
          <w:rFonts w:eastAsia="Times New Roman"/>
          <w:szCs w:val="24"/>
        </w:rPr>
        <w:t xml:space="preserve"> η αντίθεση των πολιτών σε αυτή</w:t>
      </w:r>
      <w:r>
        <w:rPr>
          <w:rFonts w:eastAsia="Times New Roman"/>
          <w:szCs w:val="24"/>
        </w:rPr>
        <w:t>ν</w:t>
      </w:r>
      <w:r w:rsidRPr="0098135F">
        <w:rPr>
          <w:rFonts w:eastAsia="Times New Roman"/>
          <w:szCs w:val="24"/>
        </w:rPr>
        <w:t xml:space="preserve"> τη </w:t>
      </w:r>
      <w:r>
        <w:rPr>
          <w:rFonts w:eastAsia="Times New Roman"/>
          <w:szCs w:val="24"/>
        </w:rPr>
        <w:t>σ</w:t>
      </w:r>
      <w:r w:rsidRPr="0098135F">
        <w:rPr>
          <w:rFonts w:eastAsia="Times New Roman"/>
          <w:szCs w:val="24"/>
        </w:rPr>
        <w:t>υμφωνία</w:t>
      </w:r>
      <w:r>
        <w:rPr>
          <w:rFonts w:eastAsia="Times New Roman"/>
          <w:szCs w:val="24"/>
        </w:rPr>
        <w:t>,</w:t>
      </w:r>
      <w:r w:rsidRPr="0098135F">
        <w:rPr>
          <w:rFonts w:eastAsia="Times New Roman"/>
          <w:szCs w:val="24"/>
        </w:rPr>
        <w:t xml:space="preserve"> δεν μπορείς αυτούς να τους </w:t>
      </w:r>
      <w:r>
        <w:rPr>
          <w:rFonts w:eastAsia="Times New Roman"/>
          <w:szCs w:val="24"/>
        </w:rPr>
        <w:t>αποκαλείς</w:t>
      </w:r>
      <w:r w:rsidRPr="0098135F">
        <w:rPr>
          <w:rFonts w:eastAsia="Times New Roman"/>
          <w:szCs w:val="24"/>
        </w:rPr>
        <w:t xml:space="preserve"> ακροδεξιούς</w:t>
      </w:r>
      <w:r>
        <w:rPr>
          <w:rFonts w:eastAsia="Times New Roman"/>
          <w:szCs w:val="24"/>
        </w:rPr>
        <w:t>.</w:t>
      </w:r>
      <w:r w:rsidRPr="0098135F">
        <w:rPr>
          <w:rFonts w:eastAsia="Times New Roman"/>
          <w:szCs w:val="24"/>
        </w:rPr>
        <w:t xml:space="preserve"> </w:t>
      </w:r>
      <w:r>
        <w:rPr>
          <w:rFonts w:eastAsia="Times New Roman"/>
          <w:szCs w:val="24"/>
        </w:rPr>
        <w:t>Ο</w:t>
      </w:r>
      <w:r w:rsidRPr="0098135F">
        <w:rPr>
          <w:rFonts w:eastAsia="Times New Roman"/>
          <w:szCs w:val="24"/>
        </w:rPr>
        <w:t>ύτε μπορεί</w:t>
      </w:r>
      <w:r>
        <w:rPr>
          <w:rFonts w:eastAsia="Times New Roman"/>
          <w:szCs w:val="24"/>
        </w:rPr>
        <w:t>ς</w:t>
      </w:r>
      <w:r w:rsidRPr="0098135F">
        <w:rPr>
          <w:rFonts w:eastAsia="Times New Roman"/>
          <w:szCs w:val="24"/>
        </w:rPr>
        <w:t xml:space="preserve"> να κατηγορ</w:t>
      </w:r>
      <w:r>
        <w:rPr>
          <w:rFonts w:eastAsia="Times New Roman"/>
          <w:szCs w:val="24"/>
        </w:rPr>
        <w:t>είς</w:t>
      </w:r>
      <w:r w:rsidRPr="0098135F">
        <w:rPr>
          <w:rFonts w:eastAsia="Times New Roman"/>
          <w:szCs w:val="24"/>
        </w:rPr>
        <w:t xml:space="preserve"> φιλήσυχους πολίτες</w:t>
      </w:r>
      <w:r>
        <w:rPr>
          <w:rFonts w:eastAsia="Times New Roman"/>
          <w:szCs w:val="24"/>
        </w:rPr>
        <w:t>,</w:t>
      </w:r>
      <w:r w:rsidRPr="0098135F">
        <w:rPr>
          <w:rFonts w:eastAsia="Times New Roman"/>
          <w:szCs w:val="24"/>
        </w:rPr>
        <w:t xml:space="preserve"> </w:t>
      </w:r>
      <w:r w:rsidRPr="0098135F">
        <w:rPr>
          <w:rFonts w:eastAsia="Times New Roman"/>
          <w:szCs w:val="24"/>
        </w:rPr>
        <w:lastRenderedPageBreak/>
        <w:t>οι οποίοι αντιδρούν και κάν</w:t>
      </w:r>
      <w:r w:rsidRPr="0098135F">
        <w:rPr>
          <w:rFonts w:eastAsia="Times New Roman"/>
          <w:szCs w:val="24"/>
        </w:rPr>
        <w:t>ουν ειρηνικά συλλαλητήρια</w:t>
      </w:r>
      <w:r>
        <w:rPr>
          <w:rFonts w:eastAsia="Times New Roman"/>
          <w:szCs w:val="24"/>
        </w:rPr>
        <w:t>,</w:t>
      </w:r>
      <w:r w:rsidRPr="0098135F">
        <w:rPr>
          <w:rFonts w:eastAsia="Times New Roman"/>
          <w:szCs w:val="24"/>
        </w:rPr>
        <w:t xml:space="preserve"> ότι κινούνται από κάποιες </w:t>
      </w:r>
      <w:r>
        <w:rPr>
          <w:rFonts w:eastAsia="Times New Roman"/>
          <w:szCs w:val="24"/>
        </w:rPr>
        <w:t>ύποπτες</w:t>
      </w:r>
      <w:r w:rsidRPr="0098135F">
        <w:rPr>
          <w:rFonts w:eastAsia="Times New Roman"/>
          <w:szCs w:val="24"/>
        </w:rPr>
        <w:t xml:space="preserve"> ομάδες</w:t>
      </w:r>
      <w:r>
        <w:rPr>
          <w:rFonts w:eastAsia="Times New Roman"/>
          <w:szCs w:val="24"/>
        </w:rPr>
        <w:t>.</w:t>
      </w:r>
    </w:p>
    <w:p w14:paraId="1286C6F7" w14:textId="77777777" w:rsidR="000402FE" w:rsidRDefault="007623D8">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286C6F8" w14:textId="77777777" w:rsidR="000402FE" w:rsidRDefault="007623D8">
      <w:pPr>
        <w:spacing w:line="600" w:lineRule="auto"/>
        <w:ind w:firstLine="720"/>
        <w:jc w:val="both"/>
        <w:rPr>
          <w:rFonts w:eastAsia="Times New Roman"/>
          <w:szCs w:val="24"/>
        </w:rPr>
      </w:pPr>
      <w:r>
        <w:rPr>
          <w:rFonts w:eastAsia="Times New Roman"/>
          <w:szCs w:val="24"/>
        </w:rPr>
        <w:t>Ολοκληρώνω</w:t>
      </w:r>
      <w:r w:rsidRPr="0098135F">
        <w:rPr>
          <w:rFonts w:eastAsia="Times New Roman"/>
          <w:szCs w:val="24"/>
        </w:rPr>
        <w:t xml:space="preserve"> σε πολύ λίγο</w:t>
      </w:r>
      <w:r>
        <w:rPr>
          <w:rFonts w:eastAsia="Times New Roman"/>
          <w:szCs w:val="24"/>
        </w:rPr>
        <w:t>,</w:t>
      </w:r>
      <w:r w:rsidRPr="0098135F">
        <w:rPr>
          <w:rFonts w:eastAsia="Times New Roman"/>
          <w:szCs w:val="24"/>
        </w:rPr>
        <w:t xml:space="preserve"> κυρία Πρόεδρε</w:t>
      </w:r>
      <w:r>
        <w:rPr>
          <w:rFonts w:eastAsia="Times New Roman"/>
          <w:szCs w:val="24"/>
        </w:rPr>
        <w:t>. Θα ήθελα</w:t>
      </w:r>
      <w:r w:rsidRPr="0098135F">
        <w:rPr>
          <w:rFonts w:eastAsia="Times New Roman"/>
          <w:szCs w:val="24"/>
        </w:rPr>
        <w:t xml:space="preserve"> την ανοχή σας για λιγότερο από </w:t>
      </w:r>
      <w:r>
        <w:rPr>
          <w:rFonts w:eastAsia="Times New Roman"/>
          <w:szCs w:val="24"/>
        </w:rPr>
        <w:t>ένα</w:t>
      </w:r>
      <w:r w:rsidRPr="0098135F">
        <w:rPr>
          <w:rFonts w:eastAsia="Times New Roman"/>
          <w:szCs w:val="24"/>
        </w:rPr>
        <w:t xml:space="preserve"> λεπτό</w:t>
      </w:r>
      <w:r>
        <w:rPr>
          <w:rFonts w:eastAsia="Times New Roman"/>
          <w:szCs w:val="24"/>
        </w:rPr>
        <w:t>.</w:t>
      </w:r>
    </w:p>
    <w:p w14:paraId="1286C6F9" w14:textId="77777777" w:rsidR="000402FE" w:rsidRDefault="007623D8">
      <w:pPr>
        <w:spacing w:line="600" w:lineRule="auto"/>
        <w:ind w:firstLine="720"/>
        <w:jc w:val="both"/>
        <w:rPr>
          <w:rFonts w:eastAsia="Times New Roman"/>
          <w:szCs w:val="24"/>
        </w:rPr>
      </w:pPr>
      <w:r>
        <w:rPr>
          <w:rFonts w:eastAsia="Times New Roman"/>
          <w:szCs w:val="24"/>
        </w:rPr>
        <w:t>Ά</w:t>
      </w:r>
      <w:r w:rsidRPr="0098135F">
        <w:rPr>
          <w:rFonts w:eastAsia="Times New Roman"/>
          <w:szCs w:val="24"/>
        </w:rPr>
        <w:t>κουσα προηγ</w:t>
      </w:r>
      <w:r w:rsidRPr="0098135F">
        <w:rPr>
          <w:rFonts w:eastAsia="Times New Roman"/>
          <w:szCs w:val="24"/>
        </w:rPr>
        <w:t>ουμένως κάποιο</w:t>
      </w:r>
      <w:r>
        <w:rPr>
          <w:rFonts w:eastAsia="Times New Roman"/>
          <w:szCs w:val="24"/>
        </w:rPr>
        <w:t>ν</w:t>
      </w:r>
      <w:r w:rsidRPr="0098135F">
        <w:rPr>
          <w:rFonts w:eastAsia="Times New Roman"/>
          <w:szCs w:val="24"/>
        </w:rPr>
        <w:t xml:space="preserve"> συνάδελφο ο οποίος είπε ότι για να γίνου</w:t>
      </w:r>
      <w:r>
        <w:rPr>
          <w:rFonts w:eastAsia="Times New Roman"/>
          <w:szCs w:val="24"/>
        </w:rPr>
        <w:t>μ</w:t>
      </w:r>
      <w:r w:rsidRPr="0098135F">
        <w:rPr>
          <w:rFonts w:eastAsia="Times New Roman"/>
          <w:szCs w:val="24"/>
        </w:rPr>
        <w:t>ε ηγέτιδα ή να παραμείνουμε ηγέτιδα χώρα των Βαλκανίων</w:t>
      </w:r>
      <w:r>
        <w:rPr>
          <w:rFonts w:eastAsia="Times New Roman"/>
          <w:szCs w:val="24"/>
        </w:rPr>
        <w:t>,</w:t>
      </w:r>
      <w:r w:rsidRPr="0098135F">
        <w:rPr>
          <w:rFonts w:eastAsia="Times New Roman"/>
          <w:szCs w:val="24"/>
        </w:rPr>
        <w:t xml:space="preserve"> θα πρέπει να κάνουμε αυτές </w:t>
      </w:r>
      <w:r>
        <w:rPr>
          <w:rFonts w:eastAsia="Times New Roman"/>
          <w:szCs w:val="24"/>
        </w:rPr>
        <w:t xml:space="preserve">τις </w:t>
      </w:r>
      <w:r w:rsidRPr="0098135F">
        <w:rPr>
          <w:rFonts w:eastAsia="Times New Roman"/>
          <w:szCs w:val="24"/>
        </w:rPr>
        <w:t>συμφωνίες</w:t>
      </w:r>
      <w:r>
        <w:rPr>
          <w:rFonts w:eastAsia="Times New Roman"/>
          <w:szCs w:val="24"/>
        </w:rPr>
        <w:t>.</w:t>
      </w:r>
      <w:r w:rsidRPr="0098135F">
        <w:rPr>
          <w:rFonts w:eastAsia="Times New Roman"/>
          <w:szCs w:val="24"/>
        </w:rPr>
        <w:t xml:space="preserve"> Κανείς δεν διαφωνεί για τον ηγετικό ρόλο της πατρίδας μας στα Βαλκάνια</w:t>
      </w:r>
      <w:r>
        <w:rPr>
          <w:rFonts w:eastAsia="Times New Roman"/>
          <w:szCs w:val="24"/>
        </w:rPr>
        <w:t>,</w:t>
      </w:r>
      <w:r w:rsidRPr="0098135F">
        <w:rPr>
          <w:rFonts w:eastAsia="Times New Roman"/>
          <w:szCs w:val="24"/>
        </w:rPr>
        <w:t xml:space="preserve"> ότι πρέπει όλοι να συμβάλουμε</w:t>
      </w:r>
      <w:r w:rsidRPr="0098135F">
        <w:rPr>
          <w:rFonts w:eastAsia="Times New Roman"/>
          <w:szCs w:val="24"/>
        </w:rPr>
        <w:t xml:space="preserve"> σε αυτό</w:t>
      </w:r>
      <w:r>
        <w:rPr>
          <w:rFonts w:eastAsia="Times New Roman"/>
          <w:szCs w:val="24"/>
        </w:rPr>
        <w:t>,</w:t>
      </w:r>
      <w:r w:rsidRPr="0098135F">
        <w:rPr>
          <w:rFonts w:eastAsia="Times New Roman"/>
          <w:szCs w:val="24"/>
        </w:rPr>
        <w:t xml:space="preserve"> αλλά όχι υποχωρώντας σε μείζονα εθνικά θέματα</w:t>
      </w:r>
      <w:r>
        <w:rPr>
          <w:rFonts w:eastAsia="Times New Roman"/>
          <w:szCs w:val="24"/>
        </w:rPr>
        <w:t>,</w:t>
      </w:r>
      <w:r w:rsidRPr="0098135F">
        <w:rPr>
          <w:rFonts w:eastAsia="Times New Roman"/>
          <w:szCs w:val="24"/>
        </w:rPr>
        <w:t xml:space="preserve"> όπως αυτό</w:t>
      </w:r>
      <w:r>
        <w:rPr>
          <w:rFonts w:eastAsia="Times New Roman"/>
          <w:szCs w:val="24"/>
        </w:rPr>
        <w:t>.</w:t>
      </w:r>
    </w:p>
    <w:p w14:paraId="1286C6FA" w14:textId="77777777" w:rsidR="000402FE" w:rsidRDefault="007623D8">
      <w:pPr>
        <w:spacing w:line="600" w:lineRule="auto"/>
        <w:ind w:firstLine="720"/>
        <w:jc w:val="both"/>
        <w:rPr>
          <w:rFonts w:eastAsia="Times New Roman"/>
          <w:szCs w:val="24"/>
        </w:rPr>
      </w:pPr>
      <w:r w:rsidRPr="00857EE3">
        <w:rPr>
          <w:rFonts w:eastAsia="Times New Roman"/>
          <w:szCs w:val="24"/>
        </w:rPr>
        <w:t>Εκείνο το οποίον θα πρέπει να κάνει</w:t>
      </w:r>
      <w:r w:rsidRPr="0098135F">
        <w:rPr>
          <w:rFonts w:eastAsia="Times New Roman"/>
          <w:szCs w:val="24"/>
        </w:rPr>
        <w:t xml:space="preserve"> </w:t>
      </w:r>
      <w:r>
        <w:rPr>
          <w:rFonts w:eastAsia="Times New Roman"/>
          <w:szCs w:val="24"/>
        </w:rPr>
        <w:t>η Κυβέρνηση -</w:t>
      </w:r>
      <w:r w:rsidRPr="0098135F">
        <w:rPr>
          <w:rFonts w:eastAsia="Times New Roman"/>
          <w:szCs w:val="24"/>
        </w:rPr>
        <w:t>και εδώ κλείνω</w:t>
      </w:r>
      <w:r>
        <w:rPr>
          <w:rFonts w:eastAsia="Times New Roman"/>
          <w:szCs w:val="24"/>
        </w:rPr>
        <w:t>,</w:t>
      </w:r>
      <w:r w:rsidRPr="0098135F">
        <w:rPr>
          <w:rFonts w:eastAsia="Times New Roman"/>
          <w:szCs w:val="24"/>
        </w:rPr>
        <w:t xml:space="preserve"> κυρία Πρόεδρε</w:t>
      </w:r>
      <w:r>
        <w:rPr>
          <w:rFonts w:eastAsia="Times New Roman"/>
          <w:szCs w:val="24"/>
        </w:rPr>
        <w:t>-</w:t>
      </w:r>
      <w:r w:rsidRPr="0098135F">
        <w:rPr>
          <w:rFonts w:eastAsia="Times New Roman"/>
          <w:szCs w:val="24"/>
        </w:rPr>
        <w:t xml:space="preserve"> θα είναι </w:t>
      </w:r>
      <w:r>
        <w:rPr>
          <w:rFonts w:eastAsia="Times New Roman"/>
          <w:szCs w:val="24"/>
        </w:rPr>
        <w:t xml:space="preserve">ή </w:t>
      </w:r>
      <w:r w:rsidRPr="0098135F">
        <w:rPr>
          <w:rFonts w:eastAsia="Times New Roman"/>
          <w:szCs w:val="24"/>
        </w:rPr>
        <w:t xml:space="preserve">να προκηρύξει εκλογές άμεσα και να κληθεί να αποφασίσει ο ελληνικός λαός για την τύχη αυτής της </w:t>
      </w:r>
      <w:r>
        <w:rPr>
          <w:rFonts w:eastAsia="Times New Roman"/>
          <w:szCs w:val="24"/>
        </w:rPr>
        <w:t>σ</w:t>
      </w:r>
      <w:r w:rsidRPr="0098135F">
        <w:rPr>
          <w:rFonts w:eastAsia="Times New Roman"/>
          <w:szCs w:val="24"/>
        </w:rPr>
        <w:t>υμφωνίας ή να γίνει δημοψήφισμα</w:t>
      </w:r>
      <w:r>
        <w:rPr>
          <w:rFonts w:eastAsia="Times New Roman"/>
          <w:szCs w:val="24"/>
        </w:rPr>
        <w:t>.</w:t>
      </w:r>
    </w:p>
    <w:p w14:paraId="1286C6FB" w14:textId="77777777" w:rsidR="000402FE" w:rsidRDefault="007623D8">
      <w:pPr>
        <w:spacing w:line="600" w:lineRule="auto"/>
        <w:ind w:firstLine="720"/>
        <w:jc w:val="both"/>
        <w:rPr>
          <w:rFonts w:eastAsia="Times New Roman"/>
          <w:szCs w:val="24"/>
        </w:rPr>
      </w:pPr>
      <w:r>
        <w:rPr>
          <w:rFonts w:eastAsia="Times New Roman"/>
          <w:szCs w:val="24"/>
        </w:rPr>
        <w:t>Θα ήθελα να πω κ</w:t>
      </w:r>
      <w:r w:rsidRPr="0098135F">
        <w:rPr>
          <w:rFonts w:eastAsia="Times New Roman"/>
          <w:szCs w:val="24"/>
        </w:rPr>
        <w:t>αι κάτι τελευταίο</w:t>
      </w:r>
      <w:r>
        <w:rPr>
          <w:rFonts w:eastAsia="Times New Roman"/>
          <w:szCs w:val="24"/>
        </w:rPr>
        <w:t>.</w:t>
      </w:r>
      <w:r w:rsidRPr="0098135F">
        <w:rPr>
          <w:rFonts w:eastAsia="Times New Roman"/>
          <w:szCs w:val="24"/>
        </w:rPr>
        <w:t xml:space="preserve"> Δεν αντέδρασε κανείς όταν πήγε να ψηφίσει ο Ζάεφ με φόντο αυτόν τον </w:t>
      </w:r>
      <w:r>
        <w:rPr>
          <w:rFonts w:eastAsia="Times New Roman"/>
          <w:szCs w:val="24"/>
        </w:rPr>
        <w:t>α</w:t>
      </w:r>
      <w:r w:rsidRPr="0098135F">
        <w:rPr>
          <w:rFonts w:eastAsia="Times New Roman"/>
          <w:szCs w:val="24"/>
        </w:rPr>
        <w:t xml:space="preserve">παράδεκτο </w:t>
      </w:r>
      <w:r w:rsidRPr="0098135F">
        <w:rPr>
          <w:rFonts w:eastAsia="Times New Roman"/>
          <w:szCs w:val="24"/>
        </w:rPr>
        <w:lastRenderedPageBreak/>
        <w:t>χάρτη</w:t>
      </w:r>
      <w:r>
        <w:rPr>
          <w:rFonts w:eastAsia="Times New Roman"/>
          <w:szCs w:val="24"/>
        </w:rPr>
        <w:t>.</w:t>
      </w:r>
      <w:r w:rsidRPr="0098135F">
        <w:rPr>
          <w:rFonts w:eastAsia="Times New Roman"/>
          <w:szCs w:val="24"/>
        </w:rPr>
        <w:t xml:space="preserve"> Κανένας δεν αντέδρασε από την Κυβέρνηση και </w:t>
      </w:r>
      <w:r>
        <w:rPr>
          <w:rFonts w:eastAsia="Times New Roman"/>
          <w:szCs w:val="24"/>
        </w:rPr>
        <w:t>προεβλήθη</w:t>
      </w:r>
      <w:r w:rsidRPr="0098135F">
        <w:rPr>
          <w:rFonts w:eastAsia="Times New Roman"/>
          <w:szCs w:val="24"/>
        </w:rPr>
        <w:t xml:space="preserve"> σε όλα τα </w:t>
      </w:r>
      <w:r>
        <w:rPr>
          <w:rFonts w:eastAsia="Times New Roman"/>
          <w:szCs w:val="24"/>
        </w:rPr>
        <w:t>μ</w:t>
      </w:r>
      <w:r w:rsidRPr="0098135F">
        <w:rPr>
          <w:rFonts w:eastAsia="Times New Roman"/>
          <w:szCs w:val="24"/>
        </w:rPr>
        <w:t>έσα σε όλο τον κόσμο</w:t>
      </w:r>
      <w:r>
        <w:rPr>
          <w:rFonts w:eastAsia="Times New Roman"/>
          <w:szCs w:val="24"/>
        </w:rPr>
        <w:t>.</w:t>
      </w:r>
      <w:r w:rsidRPr="0098135F">
        <w:rPr>
          <w:rFonts w:eastAsia="Times New Roman"/>
          <w:szCs w:val="24"/>
        </w:rPr>
        <w:t xml:space="preserve"> Ήταν </w:t>
      </w:r>
      <w:r>
        <w:rPr>
          <w:rFonts w:eastAsia="Times New Roman"/>
          <w:szCs w:val="24"/>
        </w:rPr>
        <w:t>ο χάρτης τ</w:t>
      </w:r>
      <w:r>
        <w:rPr>
          <w:rFonts w:eastAsia="Times New Roman"/>
          <w:szCs w:val="24"/>
        </w:rPr>
        <w:t>ου 1934 από το 7</w:t>
      </w:r>
      <w:r w:rsidRPr="009A4501">
        <w:rPr>
          <w:rFonts w:eastAsia="Times New Roman"/>
          <w:szCs w:val="24"/>
          <w:vertAlign w:val="superscript"/>
        </w:rPr>
        <w:t>ο</w:t>
      </w:r>
      <w:r>
        <w:rPr>
          <w:rFonts w:eastAsia="Times New Roman"/>
          <w:szCs w:val="24"/>
        </w:rPr>
        <w:t xml:space="preserve"> </w:t>
      </w:r>
      <w:r w:rsidRPr="0098135F">
        <w:rPr>
          <w:rFonts w:eastAsia="Times New Roman"/>
          <w:szCs w:val="24"/>
        </w:rPr>
        <w:t>Συνέδριο της Κομμουνιστικής Διεθνούς</w:t>
      </w:r>
      <w:r>
        <w:rPr>
          <w:rFonts w:eastAsia="Times New Roman"/>
          <w:szCs w:val="24"/>
        </w:rPr>
        <w:t>,</w:t>
      </w:r>
      <w:r w:rsidRPr="0098135F">
        <w:rPr>
          <w:rFonts w:eastAsia="Times New Roman"/>
          <w:szCs w:val="24"/>
        </w:rPr>
        <w:t xml:space="preserve"> </w:t>
      </w:r>
      <w:r>
        <w:rPr>
          <w:rFonts w:eastAsia="Times New Roman"/>
          <w:szCs w:val="24"/>
        </w:rPr>
        <w:t>ό</w:t>
      </w:r>
      <w:r w:rsidRPr="0098135F">
        <w:rPr>
          <w:rFonts w:eastAsia="Times New Roman"/>
          <w:szCs w:val="24"/>
        </w:rPr>
        <w:t xml:space="preserve">που ο Πρόεδρός </w:t>
      </w:r>
      <w:r>
        <w:rPr>
          <w:rFonts w:eastAsia="Times New Roman"/>
          <w:szCs w:val="24"/>
        </w:rPr>
        <w:t>της,</w:t>
      </w:r>
      <w:r w:rsidRPr="0098135F">
        <w:rPr>
          <w:rFonts w:eastAsia="Times New Roman"/>
          <w:szCs w:val="24"/>
        </w:rPr>
        <w:t xml:space="preserve"> ο Βούλγαρος Δημητρόφ</w:t>
      </w:r>
      <w:r>
        <w:rPr>
          <w:rFonts w:eastAsia="Times New Roman"/>
          <w:szCs w:val="24"/>
        </w:rPr>
        <w:t>,</w:t>
      </w:r>
      <w:r w:rsidRPr="0098135F">
        <w:rPr>
          <w:rFonts w:eastAsia="Times New Roman"/>
          <w:szCs w:val="24"/>
        </w:rPr>
        <w:t xml:space="preserve"> έθεσε αυτό το ζήτημα</w:t>
      </w:r>
      <w:r>
        <w:rPr>
          <w:rFonts w:eastAsia="Times New Roman"/>
          <w:szCs w:val="24"/>
        </w:rPr>
        <w:t>,</w:t>
      </w:r>
      <w:r w:rsidRPr="0098135F">
        <w:rPr>
          <w:rFonts w:eastAsia="Times New Roman"/>
          <w:szCs w:val="24"/>
        </w:rPr>
        <w:t xml:space="preserve"> τη δημιουργία του ανεξάρτητου κράτους του Αιγαίου</w:t>
      </w:r>
      <w:r>
        <w:rPr>
          <w:rFonts w:eastAsia="Times New Roman"/>
          <w:szCs w:val="24"/>
        </w:rPr>
        <w:t>,</w:t>
      </w:r>
      <w:r w:rsidRPr="0098135F">
        <w:rPr>
          <w:rFonts w:eastAsia="Times New Roman"/>
          <w:szCs w:val="24"/>
        </w:rPr>
        <w:t xml:space="preserve"> το οποίο θα αποτελείται από τρία τμήματα</w:t>
      </w:r>
      <w:r>
        <w:rPr>
          <w:rFonts w:eastAsia="Times New Roman"/>
          <w:szCs w:val="24"/>
        </w:rPr>
        <w:t>. Και το τμήμα το</w:t>
      </w:r>
      <w:r w:rsidRPr="0098135F">
        <w:rPr>
          <w:rFonts w:eastAsia="Times New Roman"/>
          <w:szCs w:val="24"/>
        </w:rPr>
        <w:t xml:space="preserve"> ελληνικό</w:t>
      </w:r>
      <w:r>
        <w:rPr>
          <w:rFonts w:eastAsia="Times New Roman"/>
          <w:szCs w:val="24"/>
        </w:rPr>
        <w:t>,</w:t>
      </w:r>
      <w:r w:rsidRPr="0098135F">
        <w:rPr>
          <w:rFonts w:eastAsia="Times New Roman"/>
          <w:szCs w:val="24"/>
        </w:rPr>
        <w:t xml:space="preserve"> κατά τη δική του</w:t>
      </w:r>
      <w:r w:rsidRPr="0098135F">
        <w:rPr>
          <w:rFonts w:eastAsia="Times New Roman"/>
          <w:szCs w:val="24"/>
        </w:rPr>
        <w:t xml:space="preserve"> άποψη</w:t>
      </w:r>
      <w:r>
        <w:rPr>
          <w:rFonts w:eastAsia="Times New Roman"/>
          <w:szCs w:val="24"/>
        </w:rPr>
        <w:t>,</w:t>
      </w:r>
      <w:r w:rsidRPr="0098135F">
        <w:rPr>
          <w:rFonts w:eastAsia="Times New Roman"/>
          <w:szCs w:val="24"/>
        </w:rPr>
        <w:t xml:space="preserve"> ήταν το υπόδουλο</w:t>
      </w:r>
      <w:r>
        <w:rPr>
          <w:rFonts w:eastAsia="Times New Roman"/>
          <w:szCs w:val="24"/>
        </w:rPr>
        <w:t>.</w:t>
      </w:r>
    </w:p>
    <w:p w14:paraId="1286C6FC" w14:textId="77777777" w:rsidR="000402FE" w:rsidRDefault="007623D8">
      <w:pPr>
        <w:spacing w:line="600" w:lineRule="auto"/>
        <w:ind w:firstLine="720"/>
        <w:jc w:val="both"/>
        <w:rPr>
          <w:rFonts w:eastAsia="Times New Roman"/>
          <w:szCs w:val="24"/>
        </w:rPr>
      </w:pPr>
      <w:r>
        <w:rPr>
          <w:rFonts w:eastAsia="Times New Roman"/>
          <w:szCs w:val="24"/>
        </w:rPr>
        <w:t>Ε</w:t>
      </w:r>
      <w:r w:rsidRPr="0098135F">
        <w:rPr>
          <w:rFonts w:eastAsia="Times New Roman"/>
          <w:szCs w:val="24"/>
        </w:rPr>
        <w:t xml:space="preserve">γώ ψηφίζω </w:t>
      </w:r>
      <w:r>
        <w:rPr>
          <w:rFonts w:eastAsia="Times New Roman"/>
          <w:szCs w:val="24"/>
        </w:rPr>
        <w:t>«</w:t>
      </w:r>
      <w:r>
        <w:rPr>
          <w:rFonts w:eastAsia="Times New Roman"/>
          <w:szCs w:val="24"/>
        </w:rPr>
        <w:t>όχι</w:t>
      </w:r>
      <w:r>
        <w:rPr>
          <w:rFonts w:eastAsia="Times New Roman"/>
          <w:szCs w:val="24"/>
        </w:rPr>
        <w:t xml:space="preserve">» στο αίτημα </w:t>
      </w:r>
      <w:r w:rsidRPr="0098135F">
        <w:rPr>
          <w:rFonts w:eastAsia="Times New Roman"/>
          <w:szCs w:val="24"/>
        </w:rPr>
        <w:t>για ψήφο εμπιστοσύνης</w:t>
      </w:r>
      <w:r>
        <w:rPr>
          <w:rFonts w:eastAsia="Times New Roman"/>
          <w:szCs w:val="24"/>
        </w:rPr>
        <w:t>,</w:t>
      </w:r>
      <w:r w:rsidRPr="0098135F">
        <w:rPr>
          <w:rFonts w:eastAsia="Times New Roman"/>
          <w:szCs w:val="24"/>
        </w:rPr>
        <w:t xml:space="preserve"> γιατί θεωρώ ότι κάθε ψήφος εμπιστοσύνης </w:t>
      </w:r>
      <w:r>
        <w:rPr>
          <w:rFonts w:eastAsia="Times New Roman"/>
          <w:szCs w:val="24"/>
        </w:rPr>
        <w:t>ε</w:t>
      </w:r>
      <w:r w:rsidRPr="0098135F">
        <w:rPr>
          <w:rFonts w:eastAsia="Times New Roman"/>
          <w:szCs w:val="24"/>
        </w:rPr>
        <w:t>ίναι ένα στήριγμα στο χέρι που σημαδεύει στην καρδιά της Μακεδονίας</w:t>
      </w:r>
      <w:r>
        <w:rPr>
          <w:rFonts w:eastAsia="Times New Roman"/>
          <w:szCs w:val="24"/>
        </w:rPr>
        <w:t>.</w:t>
      </w:r>
      <w:r w:rsidRPr="0098135F">
        <w:rPr>
          <w:rFonts w:eastAsia="Times New Roman"/>
          <w:szCs w:val="24"/>
        </w:rPr>
        <w:t xml:space="preserve"> </w:t>
      </w:r>
    </w:p>
    <w:p w14:paraId="1286C6FD" w14:textId="77777777" w:rsidR="000402FE" w:rsidRDefault="007623D8">
      <w:pPr>
        <w:spacing w:line="600" w:lineRule="auto"/>
        <w:ind w:firstLine="720"/>
        <w:jc w:val="both"/>
        <w:rPr>
          <w:rFonts w:eastAsia="Times New Roman"/>
          <w:szCs w:val="24"/>
        </w:rPr>
      </w:pPr>
      <w:r w:rsidRPr="0098135F">
        <w:rPr>
          <w:rFonts w:eastAsia="Times New Roman"/>
          <w:szCs w:val="24"/>
        </w:rPr>
        <w:t>Σας ευχαριστώ</w:t>
      </w:r>
      <w:r>
        <w:rPr>
          <w:rFonts w:eastAsia="Times New Roman"/>
          <w:szCs w:val="24"/>
        </w:rPr>
        <w:t>.</w:t>
      </w:r>
    </w:p>
    <w:p w14:paraId="1286C6FE" w14:textId="77777777" w:rsidR="000402FE" w:rsidRDefault="007623D8">
      <w:pPr>
        <w:spacing w:line="600" w:lineRule="auto"/>
        <w:ind w:firstLine="720"/>
        <w:jc w:val="both"/>
        <w:rPr>
          <w:rFonts w:eastAsia="Times New Roman"/>
          <w:szCs w:val="24"/>
        </w:rPr>
      </w:pPr>
      <w:r w:rsidRPr="009A4501">
        <w:rPr>
          <w:rFonts w:eastAsia="Times New Roman"/>
          <w:b/>
          <w:szCs w:val="24"/>
        </w:rPr>
        <w:t>ΠΡΟΕΔΡΕΥΟΥΣΑ (Αναστασία Χριστοδουλοπούλου):</w:t>
      </w:r>
      <w:r>
        <w:rPr>
          <w:rFonts w:eastAsia="Times New Roman"/>
          <w:b/>
          <w:szCs w:val="24"/>
        </w:rPr>
        <w:t xml:space="preserve"> </w:t>
      </w:r>
      <w:r w:rsidRPr="009A4501">
        <w:rPr>
          <w:rFonts w:eastAsia="Times New Roman"/>
          <w:szCs w:val="24"/>
        </w:rPr>
        <w:t>Τ</w:t>
      </w:r>
      <w:r w:rsidRPr="0098135F">
        <w:rPr>
          <w:rFonts w:eastAsia="Times New Roman"/>
          <w:szCs w:val="24"/>
        </w:rPr>
        <w:t>ώρα το</w:t>
      </w:r>
      <w:r>
        <w:rPr>
          <w:rFonts w:eastAsia="Times New Roman"/>
          <w:szCs w:val="24"/>
        </w:rPr>
        <w:t>ν</w:t>
      </w:r>
      <w:r w:rsidRPr="0098135F">
        <w:rPr>
          <w:rFonts w:eastAsia="Times New Roman"/>
          <w:szCs w:val="24"/>
        </w:rPr>
        <w:t xml:space="preserve"> λόγο</w:t>
      </w:r>
      <w:r>
        <w:rPr>
          <w:rFonts w:eastAsia="Times New Roman"/>
          <w:szCs w:val="24"/>
        </w:rPr>
        <w:t>,</w:t>
      </w:r>
      <w:r w:rsidRPr="0098135F">
        <w:rPr>
          <w:rFonts w:eastAsia="Times New Roman"/>
          <w:szCs w:val="24"/>
        </w:rPr>
        <w:t xml:space="preserve"> όπως έχω ανακοινώσει</w:t>
      </w:r>
      <w:r>
        <w:rPr>
          <w:rFonts w:eastAsia="Times New Roman"/>
          <w:szCs w:val="24"/>
        </w:rPr>
        <w:t>,</w:t>
      </w:r>
      <w:r w:rsidRPr="0098135F">
        <w:rPr>
          <w:rFonts w:eastAsia="Times New Roman"/>
          <w:szCs w:val="24"/>
        </w:rPr>
        <w:t xml:space="preserve"> έχει ο Κοινοβουλευτικός Εκπρόσωπος της Ένωσης Κεντρώων</w:t>
      </w:r>
      <w:r>
        <w:rPr>
          <w:rFonts w:eastAsia="Times New Roman"/>
          <w:szCs w:val="24"/>
        </w:rPr>
        <w:t>,</w:t>
      </w:r>
      <w:r w:rsidRPr="0098135F">
        <w:rPr>
          <w:rFonts w:eastAsia="Times New Roman"/>
          <w:szCs w:val="24"/>
        </w:rPr>
        <w:t xml:space="preserve"> ο </w:t>
      </w:r>
      <w:r>
        <w:rPr>
          <w:rFonts w:eastAsia="Times New Roman"/>
          <w:szCs w:val="24"/>
        </w:rPr>
        <w:t>κ.</w:t>
      </w:r>
      <w:r w:rsidRPr="0098135F">
        <w:rPr>
          <w:rFonts w:eastAsia="Times New Roman"/>
          <w:szCs w:val="24"/>
        </w:rPr>
        <w:t xml:space="preserve"> Μεγαλομύστακας για </w:t>
      </w:r>
      <w:r>
        <w:rPr>
          <w:rFonts w:eastAsia="Times New Roman"/>
          <w:szCs w:val="24"/>
        </w:rPr>
        <w:t>δώδεκα</w:t>
      </w:r>
      <w:r w:rsidRPr="0098135F">
        <w:rPr>
          <w:rFonts w:eastAsia="Times New Roman"/>
          <w:szCs w:val="24"/>
        </w:rPr>
        <w:t xml:space="preserve"> λεπτά</w:t>
      </w:r>
      <w:r>
        <w:rPr>
          <w:rFonts w:eastAsia="Times New Roman"/>
          <w:szCs w:val="24"/>
        </w:rPr>
        <w:t>.</w:t>
      </w:r>
      <w:r w:rsidRPr="0098135F">
        <w:rPr>
          <w:rFonts w:eastAsia="Times New Roman"/>
          <w:szCs w:val="24"/>
        </w:rPr>
        <w:t xml:space="preserve"> </w:t>
      </w:r>
    </w:p>
    <w:p w14:paraId="1286C6FF" w14:textId="77777777" w:rsidR="000402FE" w:rsidRDefault="007623D8">
      <w:pPr>
        <w:spacing w:line="600" w:lineRule="auto"/>
        <w:ind w:firstLine="720"/>
        <w:jc w:val="both"/>
        <w:rPr>
          <w:rFonts w:eastAsia="Times New Roman"/>
          <w:szCs w:val="24"/>
        </w:rPr>
      </w:pPr>
      <w:r>
        <w:rPr>
          <w:rFonts w:eastAsia="Times New Roman"/>
          <w:szCs w:val="24"/>
        </w:rPr>
        <w:t>Μετά θα πάρει τον λόγο ο κ.</w:t>
      </w:r>
      <w:r w:rsidRPr="0098135F">
        <w:rPr>
          <w:rFonts w:eastAsia="Times New Roman"/>
          <w:szCs w:val="24"/>
        </w:rPr>
        <w:t xml:space="preserve"> Μάριος Γεωργιάδης</w:t>
      </w:r>
      <w:r>
        <w:rPr>
          <w:rFonts w:eastAsia="Times New Roman"/>
          <w:szCs w:val="24"/>
        </w:rPr>
        <w:t>.</w:t>
      </w:r>
      <w:r w:rsidRPr="0098135F">
        <w:rPr>
          <w:rFonts w:eastAsia="Times New Roman"/>
          <w:szCs w:val="24"/>
        </w:rPr>
        <w:t xml:space="preserve"> </w:t>
      </w:r>
    </w:p>
    <w:p w14:paraId="1286C700" w14:textId="77777777" w:rsidR="000402FE" w:rsidRDefault="007623D8">
      <w:pPr>
        <w:spacing w:line="600" w:lineRule="auto"/>
        <w:ind w:firstLine="720"/>
        <w:jc w:val="both"/>
        <w:rPr>
          <w:rFonts w:eastAsia="Times New Roman"/>
          <w:szCs w:val="24"/>
        </w:rPr>
      </w:pPr>
      <w:r w:rsidRPr="009A4501">
        <w:rPr>
          <w:rFonts w:eastAsia="Times New Roman"/>
          <w:b/>
          <w:szCs w:val="24"/>
        </w:rPr>
        <w:t>ΑΝΑΣΤΑΣΙΟΣ ΜΕΓΑΛΟΜΥΣΤΑΚΑΣ:</w:t>
      </w:r>
      <w:r>
        <w:rPr>
          <w:rFonts w:eastAsia="Times New Roman"/>
          <w:szCs w:val="24"/>
        </w:rPr>
        <w:t xml:space="preserve"> </w:t>
      </w:r>
      <w:r w:rsidRPr="0098135F">
        <w:rPr>
          <w:rFonts w:eastAsia="Times New Roman"/>
          <w:szCs w:val="24"/>
        </w:rPr>
        <w:t>Ευχαριστώ</w:t>
      </w:r>
      <w:r>
        <w:rPr>
          <w:rFonts w:eastAsia="Times New Roman"/>
          <w:szCs w:val="24"/>
        </w:rPr>
        <w:t>,</w:t>
      </w:r>
      <w:r w:rsidRPr="0098135F">
        <w:rPr>
          <w:rFonts w:eastAsia="Times New Roman"/>
          <w:szCs w:val="24"/>
        </w:rPr>
        <w:t xml:space="preserve"> κυρία </w:t>
      </w:r>
      <w:r>
        <w:rPr>
          <w:rFonts w:eastAsia="Times New Roman"/>
          <w:szCs w:val="24"/>
        </w:rPr>
        <w:t>Πρόεδρε.</w:t>
      </w:r>
    </w:p>
    <w:p w14:paraId="1286C701" w14:textId="77777777" w:rsidR="000402FE" w:rsidRDefault="007623D8">
      <w:pPr>
        <w:spacing w:line="600" w:lineRule="auto"/>
        <w:ind w:firstLine="720"/>
        <w:jc w:val="both"/>
        <w:rPr>
          <w:rFonts w:eastAsia="Times New Roman"/>
          <w:szCs w:val="24"/>
        </w:rPr>
      </w:pPr>
      <w:r>
        <w:rPr>
          <w:rFonts w:eastAsia="Times New Roman"/>
          <w:szCs w:val="24"/>
        </w:rPr>
        <w:lastRenderedPageBreak/>
        <w:t xml:space="preserve">Κυρίες και κύριοι </w:t>
      </w:r>
      <w:r w:rsidRPr="0098135F">
        <w:rPr>
          <w:rFonts w:eastAsia="Times New Roman"/>
          <w:szCs w:val="24"/>
        </w:rPr>
        <w:t>συνάδελφοι</w:t>
      </w:r>
      <w:r>
        <w:rPr>
          <w:rFonts w:eastAsia="Times New Roman"/>
          <w:szCs w:val="24"/>
        </w:rPr>
        <w:t>, μ</w:t>
      </w:r>
      <w:r>
        <w:rPr>
          <w:rFonts w:eastAsia="Times New Roman"/>
          <w:szCs w:val="24"/>
        </w:rPr>
        <w:t>ε λύπη, αλλά και με οργή</w:t>
      </w:r>
      <w:r w:rsidRPr="0098135F">
        <w:rPr>
          <w:rFonts w:eastAsia="Times New Roman"/>
          <w:szCs w:val="24"/>
        </w:rPr>
        <w:t xml:space="preserve"> παρακολουθώ τους τελευταίους μήνες </w:t>
      </w:r>
      <w:r>
        <w:rPr>
          <w:rFonts w:eastAsia="Times New Roman"/>
          <w:szCs w:val="24"/>
        </w:rPr>
        <w:t xml:space="preserve">τα δρώμενα στην </w:t>
      </w:r>
      <w:r w:rsidRPr="0098135F">
        <w:rPr>
          <w:rFonts w:eastAsia="Times New Roman"/>
          <w:szCs w:val="24"/>
        </w:rPr>
        <w:t>πολιτική σκηνή αυτής της χώρας και νομίζω ότι είναι μία μαύρη περίοδος για τον κοινοβουλευτισμό</w:t>
      </w:r>
      <w:r>
        <w:rPr>
          <w:rFonts w:eastAsia="Times New Roman"/>
          <w:szCs w:val="24"/>
        </w:rPr>
        <w:t>. Και αυτό</w:t>
      </w:r>
      <w:r w:rsidRPr="0098135F">
        <w:rPr>
          <w:rFonts w:eastAsia="Times New Roman"/>
          <w:szCs w:val="24"/>
        </w:rPr>
        <w:t xml:space="preserve"> δεν το λέω μόνο εγώ</w:t>
      </w:r>
      <w:r>
        <w:rPr>
          <w:rFonts w:eastAsia="Times New Roman"/>
          <w:szCs w:val="24"/>
        </w:rPr>
        <w:t>,</w:t>
      </w:r>
      <w:r w:rsidRPr="0098135F">
        <w:rPr>
          <w:rFonts w:eastAsia="Times New Roman"/>
          <w:szCs w:val="24"/>
        </w:rPr>
        <w:t xml:space="preserve"> το αντιλαμβάνονται και</w:t>
      </w:r>
      <w:r>
        <w:rPr>
          <w:rFonts w:eastAsia="Times New Roman"/>
          <w:szCs w:val="24"/>
        </w:rPr>
        <w:t xml:space="preserve"> οι </w:t>
      </w:r>
      <w:r w:rsidRPr="0098135F">
        <w:rPr>
          <w:rFonts w:eastAsia="Times New Roman"/>
          <w:szCs w:val="24"/>
        </w:rPr>
        <w:t>Έλληνες πολίτες οι οποίοι σ</w:t>
      </w:r>
      <w:r w:rsidRPr="0098135F">
        <w:rPr>
          <w:rFonts w:eastAsia="Times New Roman"/>
          <w:szCs w:val="24"/>
        </w:rPr>
        <w:t xml:space="preserve">ε κάθε συζήτηση που κάνεις μαζί τους αυτό που λένε </w:t>
      </w:r>
      <w:r>
        <w:rPr>
          <w:rFonts w:eastAsia="Times New Roman"/>
          <w:szCs w:val="24"/>
        </w:rPr>
        <w:t>ε</w:t>
      </w:r>
      <w:r w:rsidRPr="0098135F">
        <w:rPr>
          <w:rFonts w:eastAsia="Times New Roman"/>
          <w:szCs w:val="24"/>
        </w:rPr>
        <w:t xml:space="preserve">ίναι ότι όλοι </w:t>
      </w:r>
      <w:r>
        <w:rPr>
          <w:rFonts w:eastAsia="Times New Roman"/>
          <w:szCs w:val="24"/>
        </w:rPr>
        <w:t>ε</w:t>
      </w:r>
      <w:r w:rsidRPr="0098135F">
        <w:rPr>
          <w:rFonts w:eastAsia="Times New Roman"/>
          <w:szCs w:val="24"/>
        </w:rPr>
        <w:t>ίμαστε ίδιοι έχοντας απαξιώσει εντελώς την πολιτική</w:t>
      </w:r>
      <w:r>
        <w:rPr>
          <w:rFonts w:eastAsia="Times New Roman"/>
          <w:szCs w:val="24"/>
        </w:rPr>
        <w:t>,</w:t>
      </w:r>
      <w:r w:rsidRPr="0098135F">
        <w:rPr>
          <w:rFonts w:eastAsia="Times New Roman"/>
          <w:szCs w:val="24"/>
        </w:rPr>
        <w:t xml:space="preserve"> αλλά και τους πολιτικούς</w:t>
      </w:r>
      <w:r>
        <w:rPr>
          <w:rFonts w:eastAsia="Times New Roman"/>
          <w:szCs w:val="24"/>
        </w:rPr>
        <w:t>,</w:t>
      </w:r>
      <w:r w:rsidRPr="0098135F">
        <w:rPr>
          <w:rFonts w:eastAsia="Times New Roman"/>
          <w:szCs w:val="24"/>
        </w:rPr>
        <w:t xml:space="preserve"> κάτι που είναι πολύ θλιβερό</w:t>
      </w:r>
      <w:r>
        <w:rPr>
          <w:rFonts w:eastAsia="Times New Roman"/>
          <w:szCs w:val="24"/>
        </w:rPr>
        <w:t>.</w:t>
      </w:r>
    </w:p>
    <w:p w14:paraId="1286C702" w14:textId="77777777" w:rsidR="000402FE" w:rsidRDefault="007623D8">
      <w:pPr>
        <w:spacing w:line="600" w:lineRule="auto"/>
        <w:ind w:firstLine="720"/>
        <w:jc w:val="both"/>
        <w:rPr>
          <w:rFonts w:eastAsia="Times New Roman"/>
          <w:szCs w:val="24"/>
        </w:rPr>
      </w:pPr>
      <w:r>
        <w:rPr>
          <w:rFonts w:eastAsia="Times New Roman"/>
          <w:szCs w:val="24"/>
        </w:rPr>
        <w:t>Δεν γίνεται</w:t>
      </w:r>
      <w:r w:rsidRPr="0098135F">
        <w:rPr>
          <w:rFonts w:eastAsia="Times New Roman"/>
          <w:szCs w:val="24"/>
        </w:rPr>
        <w:t xml:space="preserve"> να θεωρούμε σωστό αυτό που γίνεται εδώ μέσα</w:t>
      </w:r>
      <w:r>
        <w:rPr>
          <w:rFonts w:eastAsia="Times New Roman"/>
          <w:szCs w:val="24"/>
        </w:rPr>
        <w:t>.</w:t>
      </w:r>
      <w:r w:rsidRPr="0098135F">
        <w:rPr>
          <w:rFonts w:eastAsia="Times New Roman"/>
          <w:szCs w:val="24"/>
        </w:rPr>
        <w:t xml:space="preserve"> Ο λόγος που ο ελληνικός </w:t>
      </w:r>
      <w:r w:rsidRPr="0098135F">
        <w:rPr>
          <w:rFonts w:eastAsia="Times New Roman"/>
          <w:szCs w:val="24"/>
        </w:rPr>
        <w:t>λαός έχει απαξιώσει όλους όσους βρίσκονται εδώ</w:t>
      </w:r>
      <w:r>
        <w:rPr>
          <w:rFonts w:eastAsia="Times New Roman"/>
          <w:szCs w:val="24"/>
        </w:rPr>
        <w:t xml:space="preserve"> και γενικότερα το</w:t>
      </w:r>
      <w:r w:rsidRPr="0098135F">
        <w:rPr>
          <w:rFonts w:eastAsia="Times New Roman"/>
          <w:szCs w:val="24"/>
        </w:rPr>
        <w:t xml:space="preserve"> πολιτικό σύστημα είναι εξαιτίας της κυβερνητικής πολιτικής που ασκείτ</w:t>
      </w:r>
      <w:r>
        <w:rPr>
          <w:rFonts w:eastAsia="Times New Roman"/>
          <w:szCs w:val="24"/>
        </w:rPr>
        <w:t>ε,</w:t>
      </w:r>
      <w:r w:rsidRPr="0098135F">
        <w:rPr>
          <w:rFonts w:eastAsia="Times New Roman"/>
          <w:szCs w:val="24"/>
        </w:rPr>
        <w:t xml:space="preserve"> είναι </w:t>
      </w:r>
      <w:r>
        <w:rPr>
          <w:rFonts w:eastAsia="Times New Roman"/>
          <w:szCs w:val="24"/>
        </w:rPr>
        <w:t>εξαιτίας του τρόπου νομοθέτησης, τ</w:t>
      </w:r>
      <w:r w:rsidRPr="0098135F">
        <w:rPr>
          <w:rFonts w:eastAsia="Times New Roman"/>
          <w:szCs w:val="24"/>
        </w:rPr>
        <w:t>ον οποίο και εσείς κατακρίν</w:t>
      </w:r>
      <w:r>
        <w:rPr>
          <w:rFonts w:eastAsia="Times New Roman"/>
          <w:szCs w:val="24"/>
        </w:rPr>
        <w:t>α</w:t>
      </w:r>
      <w:r w:rsidRPr="0098135F">
        <w:rPr>
          <w:rFonts w:eastAsia="Times New Roman"/>
          <w:szCs w:val="24"/>
        </w:rPr>
        <w:t>τε τόσα χρόνια</w:t>
      </w:r>
      <w:r>
        <w:rPr>
          <w:rFonts w:eastAsia="Times New Roman"/>
          <w:szCs w:val="24"/>
        </w:rPr>
        <w:t>,</w:t>
      </w:r>
      <w:r w:rsidRPr="0098135F">
        <w:rPr>
          <w:rFonts w:eastAsia="Times New Roman"/>
          <w:szCs w:val="24"/>
        </w:rPr>
        <w:t xml:space="preserve"> αλλά συνεχίζετε να κάνετε </w:t>
      </w:r>
      <w:r>
        <w:rPr>
          <w:rFonts w:eastAsia="Times New Roman"/>
          <w:szCs w:val="24"/>
        </w:rPr>
        <w:t>α</w:t>
      </w:r>
      <w:r w:rsidRPr="0098135F">
        <w:rPr>
          <w:rFonts w:eastAsia="Times New Roman"/>
          <w:szCs w:val="24"/>
        </w:rPr>
        <w:t>κριβώς α</w:t>
      </w:r>
      <w:r w:rsidRPr="0098135F">
        <w:rPr>
          <w:rFonts w:eastAsia="Times New Roman"/>
          <w:szCs w:val="24"/>
        </w:rPr>
        <w:t>υτό το πράγμα</w:t>
      </w:r>
      <w:r>
        <w:rPr>
          <w:rFonts w:eastAsia="Times New Roman"/>
          <w:szCs w:val="24"/>
        </w:rPr>
        <w:t>,</w:t>
      </w:r>
      <w:r w:rsidRPr="0098135F">
        <w:rPr>
          <w:rFonts w:eastAsia="Times New Roman"/>
          <w:szCs w:val="24"/>
        </w:rPr>
        <w:t xml:space="preserve"> είναι ακόμη και το επίπεδο</w:t>
      </w:r>
      <w:r>
        <w:rPr>
          <w:rFonts w:eastAsia="Times New Roman"/>
          <w:szCs w:val="24"/>
        </w:rPr>
        <w:t xml:space="preserve"> που παρουσιάζουμε</w:t>
      </w:r>
      <w:r w:rsidRPr="0098135F">
        <w:rPr>
          <w:rFonts w:eastAsia="Times New Roman"/>
          <w:szCs w:val="24"/>
        </w:rPr>
        <w:t xml:space="preserve"> εμείς </w:t>
      </w:r>
      <w:r>
        <w:rPr>
          <w:rFonts w:eastAsia="Times New Roman"/>
          <w:szCs w:val="24"/>
        </w:rPr>
        <w:t xml:space="preserve">οι </w:t>
      </w:r>
      <w:r w:rsidRPr="0098135F">
        <w:rPr>
          <w:rFonts w:eastAsia="Times New Roman"/>
          <w:szCs w:val="24"/>
        </w:rPr>
        <w:t xml:space="preserve">Βουλευτές εντός του </w:t>
      </w:r>
      <w:r>
        <w:rPr>
          <w:rFonts w:eastAsia="Times New Roman"/>
          <w:szCs w:val="24"/>
        </w:rPr>
        <w:t>ε</w:t>
      </w:r>
      <w:r w:rsidRPr="0098135F">
        <w:rPr>
          <w:rFonts w:eastAsia="Times New Roman"/>
          <w:szCs w:val="24"/>
        </w:rPr>
        <w:t>λληνικού Κοινοβουλίου</w:t>
      </w:r>
      <w:r>
        <w:rPr>
          <w:rFonts w:eastAsia="Times New Roman"/>
          <w:szCs w:val="24"/>
        </w:rPr>
        <w:t>, που είναι πάρα πολύ</w:t>
      </w:r>
      <w:r w:rsidRPr="0098135F">
        <w:rPr>
          <w:rFonts w:eastAsia="Times New Roman"/>
          <w:szCs w:val="24"/>
        </w:rPr>
        <w:t xml:space="preserve"> χαμηλό</w:t>
      </w:r>
      <w:r>
        <w:rPr>
          <w:rFonts w:eastAsia="Times New Roman"/>
          <w:szCs w:val="24"/>
        </w:rPr>
        <w:t xml:space="preserve">. Οι </w:t>
      </w:r>
      <w:r w:rsidRPr="0098135F">
        <w:rPr>
          <w:rFonts w:eastAsia="Times New Roman"/>
          <w:szCs w:val="24"/>
        </w:rPr>
        <w:t>εικόνες</w:t>
      </w:r>
      <w:r>
        <w:rPr>
          <w:rFonts w:eastAsia="Times New Roman"/>
          <w:szCs w:val="24"/>
        </w:rPr>
        <w:t>, α</w:t>
      </w:r>
      <w:r w:rsidRPr="0098135F">
        <w:rPr>
          <w:rFonts w:eastAsia="Times New Roman"/>
          <w:szCs w:val="24"/>
        </w:rPr>
        <w:t xml:space="preserve">λλά και </w:t>
      </w:r>
      <w:r>
        <w:rPr>
          <w:rFonts w:eastAsia="Times New Roman"/>
          <w:szCs w:val="24"/>
        </w:rPr>
        <w:t>όσα</w:t>
      </w:r>
      <w:r w:rsidRPr="0098135F">
        <w:rPr>
          <w:rFonts w:eastAsia="Times New Roman"/>
          <w:szCs w:val="24"/>
        </w:rPr>
        <w:t xml:space="preserve"> ακούγονται εδώ μέσα δεν αρμόζουν σίγουρα σε αυτό</w:t>
      </w:r>
      <w:r>
        <w:rPr>
          <w:rFonts w:eastAsia="Times New Roman"/>
          <w:szCs w:val="24"/>
        </w:rPr>
        <w:t>ν</w:t>
      </w:r>
      <w:r w:rsidRPr="0098135F">
        <w:rPr>
          <w:rFonts w:eastAsia="Times New Roman"/>
          <w:szCs w:val="24"/>
        </w:rPr>
        <w:t xml:space="preserve"> το χώρο</w:t>
      </w:r>
      <w:r>
        <w:rPr>
          <w:rFonts w:eastAsia="Times New Roman"/>
          <w:szCs w:val="24"/>
        </w:rPr>
        <w:t>.</w:t>
      </w:r>
    </w:p>
    <w:p w14:paraId="1286C703" w14:textId="77777777" w:rsidR="000402FE" w:rsidRDefault="007623D8">
      <w:pPr>
        <w:spacing w:line="600" w:lineRule="auto"/>
        <w:ind w:firstLine="720"/>
        <w:jc w:val="both"/>
        <w:rPr>
          <w:rFonts w:eastAsia="Times New Roman"/>
          <w:szCs w:val="24"/>
        </w:rPr>
      </w:pPr>
      <w:r w:rsidRPr="00C91746">
        <w:rPr>
          <w:rFonts w:eastAsia="Times New Roman"/>
          <w:b/>
          <w:szCs w:val="24"/>
        </w:rPr>
        <w:lastRenderedPageBreak/>
        <w:t>ΝΙΚΟΛΑΟΣ ΠΑΠΑΔΟΠΟΥΛΟΣ:</w:t>
      </w:r>
      <w:r w:rsidRPr="00C91746">
        <w:rPr>
          <w:rFonts w:eastAsia="Times New Roman"/>
          <w:szCs w:val="24"/>
        </w:rPr>
        <w:t xml:space="preserve"> </w:t>
      </w:r>
      <w:r>
        <w:rPr>
          <w:rFonts w:eastAsia="Times New Roman"/>
          <w:szCs w:val="24"/>
        </w:rPr>
        <w:t xml:space="preserve">Για τον </w:t>
      </w:r>
      <w:r>
        <w:rPr>
          <w:rFonts w:eastAsia="Times New Roman"/>
          <w:szCs w:val="24"/>
        </w:rPr>
        <w:t>εαυτό σου να μιλάς.</w:t>
      </w:r>
    </w:p>
    <w:p w14:paraId="1286C704" w14:textId="77777777" w:rsidR="000402FE" w:rsidRDefault="007623D8">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Είναι σ</w:t>
      </w:r>
      <w:r w:rsidRPr="0098135F">
        <w:rPr>
          <w:rFonts w:eastAsia="Times New Roman"/>
          <w:szCs w:val="24"/>
        </w:rPr>
        <w:t>υνήθης ύποπτος ο κ</w:t>
      </w:r>
      <w:r>
        <w:rPr>
          <w:rFonts w:eastAsia="Times New Roman"/>
          <w:szCs w:val="24"/>
        </w:rPr>
        <w:t>ύριος.</w:t>
      </w:r>
    </w:p>
    <w:p w14:paraId="1286C705" w14:textId="77777777" w:rsidR="000402FE" w:rsidRDefault="007623D8">
      <w:pPr>
        <w:spacing w:line="600" w:lineRule="auto"/>
        <w:ind w:firstLine="720"/>
        <w:jc w:val="both"/>
        <w:rPr>
          <w:rFonts w:eastAsia="Times New Roman"/>
          <w:szCs w:val="24"/>
        </w:rPr>
      </w:pPr>
      <w:r>
        <w:rPr>
          <w:rFonts w:eastAsia="Times New Roman"/>
          <w:szCs w:val="24"/>
        </w:rPr>
        <w:t>Κ</w:t>
      </w:r>
      <w:r w:rsidRPr="0098135F">
        <w:rPr>
          <w:rFonts w:eastAsia="Times New Roman"/>
          <w:szCs w:val="24"/>
        </w:rPr>
        <w:t>αι θα σας πω γιατί</w:t>
      </w:r>
      <w:r>
        <w:rPr>
          <w:rFonts w:eastAsia="Times New Roman"/>
          <w:szCs w:val="24"/>
        </w:rPr>
        <w:t>. Εδώ μέσα ακούστηκε ο όρος</w:t>
      </w:r>
      <w:r w:rsidRPr="0098135F">
        <w:rPr>
          <w:rFonts w:eastAsia="Times New Roman"/>
          <w:szCs w:val="24"/>
        </w:rPr>
        <w:t xml:space="preserve"> </w:t>
      </w:r>
      <w:r>
        <w:rPr>
          <w:rFonts w:eastAsia="Times New Roman"/>
          <w:szCs w:val="24"/>
        </w:rPr>
        <w:t>«</w:t>
      </w:r>
      <w:r w:rsidRPr="0098135F">
        <w:rPr>
          <w:rFonts w:eastAsia="Times New Roman"/>
          <w:szCs w:val="24"/>
        </w:rPr>
        <w:t>προδότης</w:t>
      </w:r>
      <w:r>
        <w:rPr>
          <w:rFonts w:eastAsia="Times New Roman"/>
          <w:szCs w:val="24"/>
        </w:rPr>
        <w:t>»,</w:t>
      </w:r>
      <w:r w:rsidRPr="0098135F">
        <w:rPr>
          <w:rFonts w:eastAsia="Times New Roman"/>
          <w:szCs w:val="24"/>
        </w:rPr>
        <w:t xml:space="preserve"> εδώ μέσα ακούστηκε </w:t>
      </w:r>
      <w:r>
        <w:rPr>
          <w:rFonts w:eastAsia="Times New Roman"/>
          <w:szCs w:val="24"/>
        </w:rPr>
        <w:t>ο όρος «</w:t>
      </w:r>
      <w:r w:rsidRPr="0098135F">
        <w:rPr>
          <w:rFonts w:eastAsia="Times New Roman"/>
          <w:szCs w:val="24"/>
        </w:rPr>
        <w:t>ψεύτης</w:t>
      </w:r>
      <w:r>
        <w:rPr>
          <w:rFonts w:eastAsia="Times New Roman"/>
          <w:szCs w:val="24"/>
        </w:rPr>
        <w:t>», ο</w:t>
      </w:r>
      <w:r w:rsidRPr="0098135F">
        <w:rPr>
          <w:rFonts w:eastAsia="Times New Roman"/>
          <w:szCs w:val="24"/>
        </w:rPr>
        <w:t xml:space="preserve"> όρος </w:t>
      </w:r>
      <w:r>
        <w:rPr>
          <w:rFonts w:eastAsia="Times New Roman"/>
          <w:szCs w:val="24"/>
        </w:rPr>
        <w:t>«κλέφτης»,</w:t>
      </w:r>
      <w:r w:rsidRPr="0098135F">
        <w:rPr>
          <w:rFonts w:eastAsia="Times New Roman"/>
          <w:szCs w:val="24"/>
        </w:rPr>
        <w:t xml:space="preserve"> ο </w:t>
      </w:r>
      <w:r>
        <w:rPr>
          <w:rFonts w:eastAsia="Times New Roman"/>
          <w:szCs w:val="24"/>
        </w:rPr>
        <w:t>όρος «π</w:t>
      </w:r>
      <w:r w:rsidRPr="0098135F">
        <w:rPr>
          <w:rFonts w:eastAsia="Times New Roman"/>
          <w:szCs w:val="24"/>
        </w:rPr>
        <w:t>ουλημένος</w:t>
      </w:r>
      <w:r>
        <w:rPr>
          <w:rFonts w:eastAsia="Times New Roman"/>
          <w:szCs w:val="24"/>
        </w:rPr>
        <w:t>».</w:t>
      </w:r>
    </w:p>
    <w:p w14:paraId="1286C706" w14:textId="77777777" w:rsidR="000402FE" w:rsidRDefault="007623D8">
      <w:pPr>
        <w:spacing w:line="600" w:lineRule="auto"/>
        <w:ind w:firstLine="720"/>
        <w:jc w:val="both"/>
        <w:rPr>
          <w:rFonts w:eastAsia="Times New Roman"/>
          <w:szCs w:val="24"/>
        </w:rPr>
      </w:pPr>
      <w:r w:rsidRPr="00C91746">
        <w:rPr>
          <w:rFonts w:eastAsia="Times New Roman"/>
          <w:b/>
          <w:szCs w:val="24"/>
        </w:rPr>
        <w:t xml:space="preserve">ΠΑΝΑΓΙΩΤΗΣ </w:t>
      </w:r>
      <w:r>
        <w:rPr>
          <w:rFonts w:eastAsia="Times New Roman"/>
          <w:b/>
          <w:szCs w:val="24"/>
        </w:rPr>
        <w:t xml:space="preserve">(ΠΑΝΟΣ) </w:t>
      </w:r>
      <w:r w:rsidRPr="00C91746">
        <w:rPr>
          <w:rFonts w:eastAsia="Times New Roman"/>
          <w:b/>
          <w:szCs w:val="24"/>
        </w:rPr>
        <w:t>ΣΚΟΥΡΟΛΙΑΚΟΣ:</w:t>
      </w:r>
      <w:r w:rsidRPr="00C91746">
        <w:rPr>
          <w:rFonts w:eastAsia="Times New Roman"/>
          <w:szCs w:val="24"/>
        </w:rPr>
        <w:t xml:space="preserve"> </w:t>
      </w:r>
      <w:r>
        <w:rPr>
          <w:rFonts w:eastAsia="Times New Roman"/>
          <w:szCs w:val="24"/>
        </w:rPr>
        <w:t>Ο Πρόεδρός</w:t>
      </w:r>
      <w:r>
        <w:rPr>
          <w:rFonts w:eastAsia="Times New Roman"/>
          <w:szCs w:val="24"/>
        </w:rPr>
        <w:t xml:space="preserve"> σου τα λέει αυτά.</w:t>
      </w:r>
    </w:p>
    <w:p w14:paraId="1286C707" w14:textId="77777777" w:rsidR="000402FE" w:rsidRDefault="007623D8">
      <w:pPr>
        <w:spacing w:line="600" w:lineRule="auto"/>
        <w:ind w:firstLine="720"/>
        <w:jc w:val="both"/>
        <w:rPr>
          <w:rFonts w:eastAsia="Times New Roman"/>
          <w:szCs w:val="24"/>
        </w:rPr>
      </w:pPr>
      <w:r>
        <w:rPr>
          <w:rFonts w:eastAsia="Times New Roman"/>
          <w:b/>
          <w:szCs w:val="24"/>
        </w:rPr>
        <w:t>ΑΝΑΣΤΑΣΙΟΣ ΜΕΓΑΛΟΜΥΣΤΑΚΑΣ:</w:t>
      </w:r>
      <w:r w:rsidRPr="00C91746">
        <w:rPr>
          <w:rFonts w:eastAsia="Times New Roman"/>
          <w:szCs w:val="24"/>
        </w:rPr>
        <w:t xml:space="preserve"> </w:t>
      </w:r>
      <w:r w:rsidRPr="0098135F">
        <w:rPr>
          <w:rFonts w:eastAsia="Times New Roman"/>
          <w:szCs w:val="24"/>
        </w:rPr>
        <w:t>Σας παρακαλώ</w:t>
      </w:r>
      <w:r w:rsidRPr="00C91746">
        <w:rPr>
          <w:rFonts w:eastAsia="Times New Roman"/>
          <w:szCs w:val="24"/>
        </w:rPr>
        <w:t>,</w:t>
      </w:r>
      <w:r w:rsidRPr="0098135F">
        <w:rPr>
          <w:rFonts w:eastAsia="Times New Roman"/>
          <w:szCs w:val="24"/>
        </w:rPr>
        <w:t xml:space="preserve"> αυτά </w:t>
      </w:r>
      <w:r>
        <w:rPr>
          <w:rFonts w:eastAsia="Times New Roman"/>
          <w:szCs w:val="24"/>
        </w:rPr>
        <w:t>ακούστηκαν</w:t>
      </w:r>
      <w:r w:rsidRPr="0098135F">
        <w:rPr>
          <w:rFonts w:eastAsia="Times New Roman"/>
          <w:szCs w:val="24"/>
        </w:rPr>
        <w:t xml:space="preserve"> εδώ μέσα</w:t>
      </w:r>
      <w:r>
        <w:rPr>
          <w:rFonts w:eastAsia="Times New Roman"/>
          <w:szCs w:val="24"/>
        </w:rPr>
        <w:t>.</w:t>
      </w:r>
      <w:r w:rsidRPr="0098135F">
        <w:rPr>
          <w:rFonts w:eastAsia="Times New Roman"/>
          <w:szCs w:val="24"/>
        </w:rPr>
        <w:t xml:space="preserve"> Αυτά ακούστηκαν εδώ μέσα και σας παρακαλώ </w:t>
      </w:r>
      <w:r>
        <w:rPr>
          <w:rFonts w:eastAsia="Times New Roman"/>
          <w:szCs w:val="24"/>
        </w:rPr>
        <w:t>να μη</w:t>
      </w:r>
      <w:r w:rsidRPr="0098135F">
        <w:rPr>
          <w:rFonts w:eastAsia="Times New Roman"/>
          <w:szCs w:val="24"/>
        </w:rPr>
        <w:t xml:space="preserve"> με διακόπτετε</w:t>
      </w:r>
      <w:r>
        <w:rPr>
          <w:rFonts w:eastAsia="Times New Roman"/>
          <w:szCs w:val="24"/>
        </w:rPr>
        <w:t>.</w:t>
      </w:r>
    </w:p>
    <w:p w14:paraId="1286C708" w14:textId="77777777" w:rsidR="000402FE" w:rsidRDefault="007623D8">
      <w:pPr>
        <w:spacing w:line="600" w:lineRule="auto"/>
        <w:ind w:firstLine="720"/>
        <w:jc w:val="both"/>
        <w:rPr>
          <w:rFonts w:eastAsia="Times New Roman"/>
          <w:szCs w:val="24"/>
        </w:rPr>
      </w:pPr>
      <w:r>
        <w:rPr>
          <w:rFonts w:eastAsia="Times New Roman"/>
          <w:szCs w:val="24"/>
        </w:rPr>
        <w:t>Ε</w:t>
      </w:r>
      <w:r w:rsidRPr="0098135F">
        <w:rPr>
          <w:rFonts w:eastAsia="Times New Roman"/>
          <w:szCs w:val="24"/>
        </w:rPr>
        <w:t>δώ πέρα έχει ανέβει στο Βήμα Πρόεδρος</w:t>
      </w:r>
      <w:r>
        <w:rPr>
          <w:rFonts w:eastAsia="Times New Roman"/>
          <w:szCs w:val="24"/>
        </w:rPr>
        <w:t xml:space="preserve"> ο</w:t>
      </w:r>
      <w:r w:rsidRPr="0098135F">
        <w:rPr>
          <w:rFonts w:eastAsia="Times New Roman"/>
          <w:szCs w:val="24"/>
        </w:rPr>
        <w:t xml:space="preserve"> οποίος έχει</w:t>
      </w:r>
      <w:r>
        <w:rPr>
          <w:rFonts w:eastAsia="Times New Roman"/>
          <w:szCs w:val="24"/>
        </w:rPr>
        <w:t xml:space="preserve"> πει ότι η κυβερνητική πολιτική, </w:t>
      </w:r>
      <w:r w:rsidRPr="0098135F">
        <w:rPr>
          <w:rFonts w:eastAsia="Times New Roman"/>
          <w:szCs w:val="24"/>
        </w:rPr>
        <w:t xml:space="preserve">ο εθνικός </w:t>
      </w:r>
      <w:r>
        <w:rPr>
          <w:rFonts w:eastAsia="Times New Roman"/>
          <w:szCs w:val="24"/>
        </w:rPr>
        <w:t>σχεδιασμός ε</w:t>
      </w:r>
      <w:r>
        <w:rPr>
          <w:rFonts w:eastAsia="Times New Roman"/>
          <w:szCs w:val="24"/>
        </w:rPr>
        <w:t>πηρεάζεται</w:t>
      </w:r>
      <w:r w:rsidRPr="0098135F">
        <w:rPr>
          <w:rFonts w:eastAsia="Times New Roman"/>
          <w:szCs w:val="24"/>
        </w:rPr>
        <w:t xml:space="preserve"> από τα ξένα συμφέροντα</w:t>
      </w:r>
      <w:r>
        <w:rPr>
          <w:rFonts w:eastAsia="Times New Roman"/>
          <w:szCs w:val="24"/>
        </w:rPr>
        <w:t>, ό</w:t>
      </w:r>
      <w:r w:rsidRPr="0098135F">
        <w:rPr>
          <w:rFonts w:eastAsia="Times New Roman"/>
          <w:szCs w:val="24"/>
        </w:rPr>
        <w:t xml:space="preserve">τι δηλαδή η πολιτική που ασκεί το πολιτικό μας σύστημα </w:t>
      </w:r>
      <w:r>
        <w:rPr>
          <w:rFonts w:eastAsia="Times New Roman"/>
          <w:szCs w:val="24"/>
        </w:rPr>
        <w:t xml:space="preserve">-και μιλάω θεσμικά- είναι προϊόν ανταλλαγής. Αυτό δεν μας τιμά και μπορείτε να αντιδράσετε όσο </w:t>
      </w:r>
      <w:r w:rsidRPr="0098135F">
        <w:rPr>
          <w:rFonts w:eastAsia="Times New Roman"/>
          <w:szCs w:val="24"/>
        </w:rPr>
        <w:t>θέλετε</w:t>
      </w:r>
      <w:r>
        <w:rPr>
          <w:rFonts w:eastAsia="Times New Roman"/>
          <w:szCs w:val="24"/>
        </w:rPr>
        <w:t>.</w:t>
      </w:r>
    </w:p>
    <w:p w14:paraId="1286C709" w14:textId="77777777" w:rsidR="000402FE" w:rsidRDefault="007623D8">
      <w:pPr>
        <w:spacing w:line="600" w:lineRule="auto"/>
        <w:ind w:firstLine="720"/>
        <w:jc w:val="both"/>
        <w:rPr>
          <w:rFonts w:eastAsia="Times New Roman"/>
          <w:szCs w:val="24"/>
        </w:rPr>
      </w:pPr>
      <w:r>
        <w:rPr>
          <w:rFonts w:eastAsia="Times New Roman"/>
          <w:szCs w:val="24"/>
        </w:rPr>
        <w:lastRenderedPageBreak/>
        <w:t>Εμείς είμαστε</w:t>
      </w:r>
      <w:r w:rsidRPr="0098135F">
        <w:rPr>
          <w:rFonts w:eastAsia="Times New Roman"/>
          <w:szCs w:val="24"/>
        </w:rPr>
        <w:t xml:space="preserve"> το </w:t>
      </w:r>
      <w:r>
        <w:rPr>
          <w:rFonts w:eastAsia="Times New Roman"/>
          <w:szCs w:val="24"/>
        </w:rPr>
        <w:t>κ</w:t>
      </w:r>
      <w:r w:rsidRPr="0098135F">
        <w:rPr>
          <w:rFonts w:eastAsia="Times New Roman"/>
          <w:szCs w:val="24"/>
        </w:rPr>
        <w:t>έντρο και είμαστε εδώ για να πούμε και τα σω</w:t>
      </w:r>
      <w:r w:rsidRPr="0098135F">
        <w:rPr>
          <w:rFonts w:eastAsia="Times New Roman"/>
          <w:szCs w:val="24"/>
        </w:rPr>
        <w:t>στά και τα άσχημα από όλες τις πλευρές</w:t>
      </w:r>
      <w:r>
        <w:rPr>
          <w:rFonts w:eastAsia="Times New Roman"/>
          <w:szCs w:val="24"/>
        </w:rPr>
        <w:t>.</w:t>
      </w:r>
      <w:r w:rsidRPr="0098135F">
        <w:rPr>
          <w:rFonts w:eastAsia="Times New Roman"/>
          <w:szCs w:val="24"/>
        </w:rPr>
        <w:t xml:space="preserve"> Μιλάτε για αποστασίες</w:t>
      </w:r>
      <w:r>
        <w:rPr>
          <w:rFonts w:eastAsia="Times New Roman"/>
          <w:szCs w:val="24"/>
        </w:rPr>
        <w:t>,</w:t>
      </w:r>
      <w:r w:rsidRPr="0098135F">
        <w:rPr>
          <w:rFonts w:eastAsia="Times New Roman"/>
          <w:szCs w:val="24"/>
        </w:rPr>
        <w:t xml:space="preserve"> μεταγραφές</w:t>
      </w:r>
      <w:r>
        <w:rPr>
          <w:rFonts w:eastAsia="Times New Roman"/>
          <w:szCs w:val="24"/>
        </w:rPr>
        <w:t>.</w:t>
      </w:r>
      <w:r w:rsidRPr="0098135F">
        <w:rPr>
          <w:rFonts w:eastAsia="Times New Roman"/>
          <w:szCs w:val="24"/>
        </w:rPr>
        <w:t xml:space="preserve"> Όλοι τα ίδια κάνετε</w:t>
      </w:r>
      <w:r>
        <w:rPr>
          <w:rFonts w:eastAsia="Times New Roman"/>
          <w:szCs w:val="24"/>
        </w:rPr>
        <w:t>. Όλοι τα ίδια!</w:t>
      </w:r>
    </w:p>
    <w:p w14:paraId="1286C70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Σχεδόν όλοι οι χώροι έχετε πάρει Βουλευτές και από τη μια και από την άλλη. Και ο ΣΥΡΙΖΑ έχει πάρει από την Ένωση Κεντρώων και η Νέα Δημοκρατία </w:t>
      </w:r>
      <w:r>
        <w:rPr>
          <w:rFonts w:eastAsia="Times New Roman" w:cs="Times New Roman"/>
          <w:szCs w:val="24"/>
        </w:rPr>
        <w:t>έχει πάρει και η Δημοκρατική Συμπαράταξη έχει πάρει. Το ίδιο έχει γίνει και με το Π</w:t>
      </w:r>
      <w:r>
        <w:rPr>
          <w:rFonts w:eastAsia="Times New Roman" w:cs="Times New Roman"/>
          <w:szCs w:val="24"/>
        </w:rPr>
        <w:t>οτάμι</w:t>
      </w:r>
      <w:r>
        <w:rPr>
          <w:rFonts w:eastAsia="Times New Roman" w:cs="Times New Roman"/>
          <w:szCs w:val="24"/>
        </w:rPr>
        <w:t xml:space="preserve">. Δεν τα βλέπετε; Και τολμάτε να μιλήσετε για αποστασίες και μεταγραφές; Κανένας από εσάς δεν θα έπρεπε να το κάνει. Ούτε να μιλάει ούτε να δεχθεί στο χώρο του τέτοιου </w:t>
      </w:r>
      <w:r>
        <w:rPr>
          <w:rFonts w:eastAsia="Times New Roman" w:cs="Times New Roman"/>
          <w:szCs w:val="24"/>
        </w:rPr>
        <w:t xml:space="preserve">είδους κινήσεις και τέτοιους ανθρώπους. </w:t>
      </w:r>
    </w:p>
    <w:p w14:paraId="1286C70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Εντείνετε την πόλωση σε κάθε δυνατότητα που έχετε. Θέλετε να επιστρέψετε στον δικομματισμό του παρελθόντος. Θέλετε όσο το δυνατόν λιγότερα κόμματα εντός του Κοινοβουλίου, και η Κυβέρνηση και η Αξιωματική Αντιπολίτευ</w:t>
      </w:r>
      <w:r>
        <w:rPr>
          <w:rFonts w:eastAsia="Times New Roman" w:cs="Times New Roman"/>
          <w:szCs w:val="24"/>
        </w:rPr>
        <w:t xml:space="preserve">ση. </w:t>
      </w:r>
    </w:p>
    <w:p w14:paraId="1286C70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Και όταν μιλάω για απαξίωση του πολιτικού συστήματος, αναφέρομαι και σε ένα γεγονός που είδα σε πολλά Μέσα και μου </w:t>
      </w:r>
      <w:r>
        <w:rPr>
          <w:rFonts w:eastAsia="Times New Roman" w:cs="Times New Roman"/>
          <w:szCs w:val="24"/>
        </w:rPr>
        <w:lastRenderedPageBreak/>
        <w:t>έστειλαν και πολλοί συμπολίτες μου, όπου ένας από τους Βουλευτές σας, ο οποίος μάλιστα χειρίζεται και άψογα την γλώσσα των Σλάβων, έβγαζ</w:t>
      </w:r>
      <w:r>
        <w:rPr>
          <w:rFonts w:eastAsia="Times New Roman" w:cs="Times New Roman"/>
          <w:szCs w:val="24"/>
        </w:rPr>
        <w:t xml:space="preserve">ε με φίλτρα </w:t>
      </w:r>
      <w:r>
        <w:rPr>
          <w:rFonts w:eastAsia="Times New Roman" w:cs="Times New Roman"/>
          <w:szCs w:val="24"/>
          <w:lang w:val="en-US"/>
        </w:rPr>
        <w:t>selfies</w:t>
      </w:r>
      <w:r w:rsidRPr="002A59CA">
        <w:rPr>
          <w:rFonts w:eastAsia="Times New Roman" w:cs="Times New Roman"/>
          <w:szCs w:val="24"/>
        </w:rPr>
        <w:t xml:space="preserve"> </w:t>
      </w:r>
      <w:r>
        <w:rPr>
          <w:rFonts w:eastAsia="Times New Roman" w:cs="Times New Roman"/>
          <w:szCs w:val="24"/>
          <w:lang w:val="en-US"/>
        </w:rPr>
        <w:t>stories</w:t>
      </w:r>
      <w:r>
        <w:rPr>
          <w:rFonts w:eastAsia="Times New Roman" w:cs="Times New Roman"/>
          <w:szCs w:val="24"/>
        </w:rPr>
        <w:t xml:space="preserve"> εντός του Κοινοβουλίου. Δείτε τα </w:t>
      </w:r>
      <w:r>
        <w:rPr>
          <w:rFonts w:eastAsia="Times New Roman" w:cs="Times New Roman"/>
          <w:szCs w:val="24"/>
        </w:rPr>
        <w:t>μ</w:t>
      </w:r>
      <w:r>
        <w:rPr>
          <w:rFonts w:eastAsia="Times New Roman" w:cs="Times New Roman"/>
          <w:szCs w:val="24"/>
        </w:rPr>
        <w:t xml:space="preserve">έσα και παρακολουθείστε λίγο την επικαιρότητα. </w:t>
      </w:r>
    </w:p>
    <w:p w14:paraId="1286C70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Όπως, επίσης, χθες παρακολουθώντας κατά τις </w:t>
      </w:r>
      <w:r>
        <w:rPr>
          <w:rFonts w:eastAsia="Times New Roman" w:cs="Times New Roman"/>
          <w:szCs w:val="24"/>
        </w:rPr>
        <w:t>11</w:t>
      </w:r>
      <w:r>
        <w:rPr>
          <w:rFonts w:eastAsia="Times New Roman" w:cs="Times New Roman"/>
          <w:szCs w:val="24"/>
        </w:rPr>
        <w:t>.00΄ το βράδυ την Ολομέλεια παρακολούθησα έναν ακόμη ονειρικό καβγά ανάμεσα στον Αντιπρόεδρο της Αξι</w:t>
      </w:r>
      <w:r>
        <w:rPr>
          <w:rFonts w:eastAsia="Times New Roman" w:cs="Times New Roman"/>
          <w:szCs w:val="24"/>
        </w:rPr>
        <w:t xml:space="preserve">ωματικής Αντιπολίτευσης και στον Υφυπουργό Υγείας, όπου φυσικά και το επίπεδο δεν ήταν αυτό που έπρεπε και το γνωρίζετε και εσείς. </w:t>
      </w:r>
    </w:p>
    <w:p w14:paraId="1286C70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Στη συζήτηση, λοιπόν, αυτή ακούστηκε ότι στα σκάνδαλα του ΚΕΕΛΠΝΟ, όπως εσείς θέλετε να λέτε, είναι μπλεγμένη και η κ</w:t>
      </w:r>
      <w:r>
        <w:rPr>
          <w:rFonts w:eastAsia="Times New Roman" w:cs="Times New Roman"/>
          <w:szCs w:val="24"/>
        </w:rPr>
        <w:t>.</w:t>
      </w:r>
      <w:r>
        <w:rPr>
          <w:rFonts w:eastAsia="Times New Roman" w:cs="Times New Roman"/>
          <w:szCs w:val="24"/>
        </w:rPr>
        <w:t xml:space="preserve"> Κουντ</w:t>
      </w:r>
      <w:r>
        <w:rPr>
          <w:rFonts w:eastAsia="Times New Roman" w:cs="Times New Roman"/>
          <w:szCs w:val="24"/>
        </w:rPr>
        <w:t>ουρά, η οποία έχει λάβει και αυτή ή η εταιρεία του συζύγου της στην οποία είναι και μέτοχος μεγάλα ποσά. Αυτό που θέλω να ρωτήσω σαν διευκρίνιση είναι σε ποια περίοδο έγινε αυτό. Να μας απαντηθεί εάν έγινε επί ΣΥΡΙΖΑ ή αν έγινε επί Νέας Δημοκρατίας. Πάντως</w:t>
      </w:r>
      <w:r>
        <w:rPr>
          <w:rFonts w:eastAsia="Times New Roman" w:cs="Times New Roman"/>
          <w:szCs w:val="24"/>
        </w:rPr>
        <w:t xml:space="preserve"> κανέναν από τους δύο δεν τιμά αυτή η κατάσταση. </w:t>
      </w:r>
    </w:p>
    <w:p w14:paraId="1286C70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Δεν γίνεται εσείς του ΣΥΡΙΖΑ να την έχετε κάτω από την φτερούγα σας πλέον, γιατί δεν είναι πλέον Βουλευτής των ΑΝΕΛ, είναι Βουλευτής της δικής σας Κυβέρνησης και Υπουργός της δικής σας Κυβέρνησης. Όταν θέλε</w:t>
      </w:r>
      <w:r>
        <w:rPr>
          <w:rFonts w:eastAsia="Times New Roman" w:cs="Times New Roman"/>
          <w:szCs w:val="24"/>
        </w:rPr>
        <w:t>τε να λέγεστε ηθική πολιτική παράταξη, αυτό δεν σας τιμά σε κα</w:t>
      </w:r>
      <w:r>
        <w:rPr>
          <w:rFonts w:eastAsia="Times New Roman" w:cs="Times New Roman"/>
          <w:szCs w:val="24"/>
        </w:rPr>
        <w:t>μ</w:t>
      </w:r>
      <w:r>
        <w:rPr>
          <w:rFonts w:eastAsia="Times New Roman" w:cs="Times New Roman"/>
          <w:szCs w:val="24"/>
        </w:rPr>
        <w:t>μία περίπτωση, όπως δεν τιμά και τη Νέα Δημοκρατία για την οποία, αν είναι στην περίοδο που κυβερνούσε αυτή, θεωρώ απαράδεκτο να γίνεται κάτι τέτοιο, δηλαδή ένας δικός τους άνθρωπος να πριμοδοτ</w:t>
      </w:r>
      <w:r>
        <w:rPr>
          <w:rFonts w:eastAsia="Times New Roman" w:cs="Times New Roman"/>
          <w:szCs w:val="24"/>
        </w:rPr>
        <w:t xml:space="preserve">είται με τόσα χρήματα. Αυτά είναι εικόνες που προκαλούν ντροπή. </w:t>
      </w:r>
    </w:p>
    <w:p w14:paraId="1286C71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Πάμε τώρα σε αυτό που ζητάτε, στον λόγο που είμαστε σήμερα εδώ στο Κοινοβούλιο. Ζητάτε ψήφο εμπιστοσύνης για το </w:t>
      </w:r>
      <w:r>
        <w:rPr>
          <w:rFonts w:eastAsia="Times New Roman" w:cs="Times New Roman"/>
          <w:szCs w:val="24"/>
        </w:rPr>
        <w:t>σ</w:t>
      </w:r>
      <w:r>
        <w:rPr>
          <w:rFonts w:eastAsia="Times New Roman" w:cs="Times New Roman"/>
          <w:szCs w:val="24"/>
        </w:rPr>
        <w:t>κοπιανό. Είναι άμεσα συνδεδεμένο και το ξέρετε πολύ καλά και το ξέρουμε και εμ</w:t>
      </w:r>
      <w:r>
        <w:rPr>
          <w:rFonts w:eastAsia="Times New Roman" w:cs="Times New Roman"/>
          <w:szCs w:val="24"/>
        </w:rPr>
        <w:t xml:space="preserve">είς. </w:t>
      </w:r>
    </w:p>
    <w:p w14:paraId="1286C71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Για να δούμε τι λέει η Αριστερά και ο ΣΥΡΙΖΑ, γιατί δεν θεωρώ τον ΣΥΡΙΖΑ Αριστερά. Ανέκαθεν στις αρχές σας ήταν ο διεθνισμός. Δεν μπορώ να σας κατηγορήσω για αυτό. Δεν συμφωνώ σε καμμία περίπτωση. Το ίδιο και το ΚΚΕ. Δεν θεωρούν κακό το να δοθεί το όνομα κ</w:t>
      </w:r>
      <w:r>
        <w:rPr>
          <w:rFonts w:eastAsia="Times New Roman" w:cs="Times New Roman"/>
          <w:szCs w:val="24"/>
        </w:rPr>
        <w:t xml:space="preserve">αι όλα τα υπόλοιπα στη γειτονική χώρα. </w:t>
      </w:r>
    </w:p>
    <w:p w14:paraId="1286C712"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ΜΠΑΡΚΑΣ: </w:t>
      </w:r>
      <w:r>
        <w:rPr>
          <w:rFonts w:eastAsia="Times New Roman" w:cs="Times New Roman"/>
          <w:szCs w:val="24"/>
        </w:rPr>
        <w:t xml:space="preserve">Δεν είναι διεθνιστές το ΚΚΕ. </w:t>
      </w:r>
    </w:p>
    <w:p w14:paraId="1286C713"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Μίλησα για εσάς και σας παρακαλώ μην με διακόπτετε. </w:t>
      </w:r>
    </w:p>
    <w:p w14:paraId="1286C71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Και πάλι, όμως, θέλω να δω και τη θέση της Νέας Δημοκρατίας και του ΠΑΣΟΚ, οι οποίοι</w:t>
      </w:r>
      <w:r>
        <w:rPr>
          <w:rFonts w:eastAsia="Times New Roman" w:cs="Times New Roman"/>
          <w:szCs w:val="24"/>
        </w:rPr>
        <w:t xml:space="preserve"> δεν έχουν μια ξεκάθαρη στάση σε αυτό το θέμα. Δεν έχω ακούσει τους συναδέλφους μου να λένε ξεκάθαρα από αυτό το Βήμα ότι «εμείς δεν θα δώσουμε το όνομα». Ακούστηκε προηγουμένως σε απάντηση στον κ. Σαρίδη από τα έδρανα ότι αν τους ρίξουμε «εμείς δεν θα δώσ</w:t>
      </w:r>
      <w:r>
        <w:rPr>
          <w:rFonts w:eastAsia="Times New Roman" w:cs="Times New Roman"/>
          <w:szCs w:val="24"/>
        </w:rPr>
        <w:t xml:space="preserve">ουμε το όνομα», αλλά ωστόσο εγώ θέλω να το ακούσω από εδώ, από το Βήμα, από επίσημα χείλη. </w:t>
      </w:r>
    </w:p>
    <w:p w14:paraId="1286C71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Το χειρότερο όλων, όμως, εδώ μέσα είναι η στάση των ΑΝΕΛ. Αυτοί οι οποίοι προσχηματικά το καλοκαίρι επέτρεψαν σε αυτήν την Κυβέρνηση, στην Κυβέρνηση του κ. Τσίπρα, </w:t>
      </w:r>
      <w:r>
        <w:rPr>
          <w:rFonts w:eastAsia="Times New Roman" w:cs="Times New Roman"/>
          <w:szCs w:val="24"/>
        </w:rPr>
        <w:t xml:space="preserve">να κάνει τη συμφωνία με τον κ. Ζάεφ, είναι αυτοί που έχουν την μεγαλύτερη ευθύνη από όλους. Είναι αυτοί που, ενώ είχαν στις προγραμματικές τους δηλώσεις ορισμένο το γεγονός ότι δεν δίνουν </w:t>
      </w:r>
      <w:r>
        <w:rPr>
          <w:rFonts w:eastAsia="Times New Roman" w:cs="Times New Roman"/>
          <w:szCs w:val="24"/>
        </w:rPr>
        <w:lastRenderedPageBreak/>
        <w:t>το όνομα και ότι θα είναι υπέρ του εθνικού συμφέροντος, δεν έκαναν τ</w:t>
      </w:r>
      <w:r>
        <w:rPr>
          <w:rFonts w:eastAsia="Times New Roman" w:cs="Times New Roman"/>
          <w:szCs w:val="24"/>
        </w:rPr>
        <w:t xml:space="preserve">ίποτα. Και τώρα ανεβαίνουν στο Βήμα και χωρίς ντροπή υποστηρίζουν ότι «εμείς θα κάνουμε το αδύνατο δυνατό». Δεν το κάνουν. </w:t>
      </w:r>
    </w:p>
    <w:p w14:paraId="1286C71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Δεν γίνεται ο Αρχηγός των ΑΝΕΛ να βγαίνει και να κατηγορεί τώρα την κ</w:t>
      </w:r>
      <w:r>
        <w:rPr>
          <w:rFonts w:eastAsia="Times New Roman" w:cs="Times New Roman"/>
          <w:szCs w:val="24"/>
        </w:rPr>
        <w:t>.</w:t>
      </w:r>
      <w:r>
        <w:rPr>
          <w:rFonts w:eastAsia="Times New Roman" w:cs="Times New Roman"/>
          <w:szCs w:val="24"/>
        </w:rPr>
        <w:t xml:space="preserve"> Κουντουρά λέγοντας ότι ο πατέρας της έχει γράψει τον ύμνο της</w:t>
      </w:r>
      <w:r>
        <w:rPr>
          <w:rFonts w:eastAsia="Times New Roman" w:cs="Times New Roman"/>
          <w:szCs w:val="24"/>
        </w:rPr>
        <w:t xml:space="preserve"> χούντας. Γιατί; Δηλαδή δεν είναι αποδεκτό το να ανήκει στον ΣΥΡΙΖΑ, αλλά είναι αποδεκτό το να ανήκει στους ΑΝΕΛ τόσα χρόνια; Δεν το κατάλαβα. </w:t>
      </w:r>
    </w:p>
    <w:p w14:paraId="1286C71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Πρέπει να καταλάβουμε ότι είμαστε Βουλευτές στην Ελλάδα. Πρέπει να έχουμε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ποιες είναι οι ευθύνες μα</w:t>
      </w:r>
      <w:r>
        <w:rPr>
          <w:rFonts w:eastAsia="Times New Roman" w:cs="Times New Roman"/>
          <w:szCs w:val="24"/>
        </w:rPr>
        <w:t xml:space="preserve">ς και ποια θα πρέπει να είναι η στάση μας, πράγμα που δεν γίνεται. </w:t>
      </w:r>
    </w:p>
    <w:p w14:paraId="1286C71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Το μόνο κόμμα που έχει από την αρχή ξεκάθαρη θέση και παλεύει με νύχια και με δόντια, είναι η Ένωση Κεντρώων. Είναι το μόνο κόμμα που δεν θέλει ούτε ονομασία, ούτε εθνότητα, ούτε γλώσσα μα</w:t>
      </w:r>
      <w:r>
        <w:rPr>
          <w:rFonts w:eastAsia="Times New Roman" w:cs="Times New Roman"/>
          <w:szCs w:val="24"/>
        </w:rPr>
        <w:t xml:space="preserve">κεδονική για τους γείτονες. </w:t>
      </w:r>
    </w:p>
    <w:p w14:paraId="1286C719"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Και η Χρυσή Αυγή. </w:t>
      </w:r>
    </w:p>
    <w:p w14:paraId="1286C71A"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ΜΕΓΑΛΟΜΥΣΤΑΚΑΣ: </w:t>
      </w:r>
      <w:r>
        <w:rPr>
          <w:rFonts w:eastAsia="Times New Roman" w:cs="Times New Roman"/>
          <w:szCs w:val="24"/>
        </w:rPr>
        <w:t>Σας παρακαλώ, που μας συγκρίνετε με την Χρυσή Αυγή! Έχω μιλήσει από το Βήμα για το ποια είναι η θέση μας. Αν νομίζετε ότι είστε έξυπνος παρεμβαίνοντας συνεχώς,</w:t>
      </w:r>
      <w:r>
        <w:rPr>
          <w:rFonts w:eastAsia="Times New Roman" w:cs="Times New Roman"/>
          <w:szCs w:val="24"/>
        </w:rPr>
        <w:t xml:space="preserve"> κάνετε λάθος. </w:t>
      </w:r>
    </w:p>
    <w:p w14:paraId="1286C71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Εμείς δεν θα ζητήσουμε εκλογές. Εμείς ζητούμε δημοψήφισμα. Αν λέτε, που το λέτε, ότι είναι προς το εθνικό συμφέρον αυτή η συμφωνία, βγείτε, κάντε καμπάνια, ενημερώστε τον κόσμο, γιατί ο απλός πολίτης δεν νομίζω ότι ξέρει ακριβώς τι επιφυλάσ</w:t>
      </w:r>
      <w:r>
        <w:rPr>
          <w:rFonts w:eastAsia="Times New Roman" w:cs="Times New Roman"/>
          <w:szCs w:val="24"/>
        </w:rPr>
        <w:t xml:space="preserve">σει αυτή η συμφωνία. Και αν κρίνει ότι είναι σωστή και εθνική ωφέλιμη, τότε θα σας υποστηρίξει. </w:t>
      </w:r>
    </w:p>
    <w:p w14:paraId="1286C71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Είστε ένα δημοκρατικό κόμμα και αυτό πρέπει να κάνετε. Έχετε δει ποιες είναι οι αντιδράσεις του κόσμου και το μέγεθος του πλήθους που αντιδρά. Επομένως, η μόνη</w:t>
      </w:r>
      <w:r>
        <w:rPr>
          <w:rFonts w:eastAsia="Times New Roman" w:cs="Times New Roman"/>
          <w:szCs w:val="24"/>
        </w:rPr>
        <w:t xml:space="preserve"> λύση είναι το δημοψήφισμα. Δημοψήφισμα που έκαναν και οι γείτονες. Επομένως, δείτε την πιθανότητα άλλη μια φορά τώρα, πριν έρθει στη Βουλή η συμφωνία Τσίπρα-Ζάεφ. </w:t>
      </w:r>
    </w:p>
    <w:p w14:paraId="1286C71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Τέλος, θέλω να καταθέσω στα Πρακτικά ένα μητρώο του κ. Βακαλόπουλου, του ιστορικού, ο οποίο</w:t>
      </w:r>
      <w:r>
        <w:rPr>
          <w:rFonts w:eastAsia="Times New Roman" w:cs="Times New Roman"/>
          <w:szCs w:val="24"/>
        </w:rPr>
        <w:t xml:space="preserve">ς μας παραθέτει τους μαχητές του Μακεδονικού Αγώνα και ένα σύντομο ιστορικό.  </w:t>
      </w:r>
    </w:p>
    <w:p w14:paraId="1286C71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Θέλω να το δείτε προσεκτικά, όταν πάρετε τα Πρακτικά στα χέρια σας, για να ξέρετε ποιοι αγωνίστηκαν και ποιοι είναι αυτοί που έδωσαν ακόμα και τη ζωή τους για να είναι η Μακεδον</w:t>
      </w:r>
      <w:r>
        <w:rPr>
          <w:rFonts w:eastAsia="Times New Roman" w:cs="Times New Roman"/>
          <w:szCs w:val="24"/>
        </w:rPr>
        <w:t xml:space="preserve">ία μας ελεύθερη. </w:t>
      </w:r>
    </w:p>
    <w:p w14:paraId="1286C71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Και θα καταθέσω και αυτήν τη μαύρη σελίδα στην οποία ελπίζω να μην γραφτούν τα ονόματα όλων αυτών που θα δώσουν το όνομα της Μακεδονίας μας στους γείτονες. Ο ελληνικός λαός πρέπει να ξέρει, και είναι ευθύνη μας αυτό, ότι δεν είμαστε όλοι </w:t>
      </w:r>
      <w:r>
        <w:rPr>
          <w:rFonts w:eastAsia="Times New Roman" w:cs="Times New Roman"/>
          <w:szCs w:val="24"/>
        </w:rPr>
        <w:t xml:space="preserve">ίδιοι. </w:t>
      </w:r>
    </w:p>
    <w:p w14:paraId="1286C72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286C72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Αναστάσιος Μεγαλομύστακας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w:t>
      </w:r>
    </w:p>
    <w:p w14:paraId="1286C722"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lastRenderedPageBreak/>
        <w:t xml:space="preserve">(Χειροκροτήματα από </w:t>
      </w:r>
      <w:r>
        <w:rPr>
          <w:rFonts w:eastAsia="Times New Roman" w:cs="Times New Roman"/>
          <w:szCs w:val="24"/>
        </w:rPr>
        <w:t>την πτέρυγα της Ένωσης Κεντρώων)</w:t>
      </w:r>
    </w:p>
    <w:p w14:paraId="1286C723" w14:textId="77777777" w:rsidR="000402FE" w:rsidRDefault="007623D8">
      <w:pPr>
        <w:spacing w:line="600" w:lineRule="auto"/>
        <w:ind w:firstLine="720"/>
        <w:jc w:val="both"/>
        <w:rPr>
          <w:rFonts w:eastAsia="Times New Roman" w:cs="Times New Roman"/>
          <w:szCs w:val="24"/>
        </w:rPr>
      </w:pPr>
      <w:r w:rsidRPr="00BF0D04">
        <w:rPr>
          <w:rFonts w:eastAsia="Times New Roman" w:cs="Times New Roman"/>
          <w:b/>
          <w:szCs w:val="24"/>
        </w:rPr>
        <w:t>ΠΡΟΕΔΡΕΥΟΥΣΑ (Αναστασία Χριστοδουλοπούλου):</w:t>
      </w:r>
      <w:r w:rsidRPr="00BF0D04">
        <w:rPr>
          <w:rFonts w:eastAsia="Times New Roman" w:cs="Times New Roman"/>
          <w:szCs w:val="24"/>
        </w:rPr>
        <w:t xml:space="preserve"> </w:t>
      </w:r>
      <w:r>
        <w:rPr>
          <w:rFonts w:eastAsia="Times New Roman" w:cs="Times New Roman"/>
          <w:szCs w:val="24"/>
        </w:rPr>
        <w:t xml:space="preserve">Ευχαριστούμε. </w:t>
      </w:r>
    </w:p>
    <w:p w14:paraId="1286C72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Γεωργιάδης για οκτώ λεπτά από την Ένωση Κεντρώων και μετά ο κ. Μπαλαούρας. </w:t>
      </w:r>
    </w:p>
    <w:p w14:paraId="1286C725"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Ευχαριστώ πολύ, κυρία Πρόεδρε. </w:t>
      </w:r>
    </w:p>
    <w:p w14:paraId="1286C72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τις τελευταίες ώρες έχουμε γίνει όλοι θεατές στο λεγόμενο θέατρο του παραλόγου και οι πρωταγωνιστές έχουν ερμηνείες οσκαρικές. Ακόμη δεν μας έχει παραθέσει τη δική του οσκαρική ερμηνεία ο κ. Καμ</w:t>
      </w:r>
      <w:r>
        <w:rPr>
          <w:rFonts w:eastAsia="Times New Roman" w:cs="Times New Roman"/>
          <w:szCs w:val="24"/>
        </w:rPr>
        <w:t xml:space="preserve">μένος με τον οποίο θα ξεκινήσω, αλλά αναμένουμε με αγωνία να δούμε πώς θα τοποθετηθεί από το Βήμα της Βουλής. Ο κ. Καμμένος ο οποίος έφυγε, όπως λέει, αλλά άφησε παρακαταθήκη τους μισούς Βουλευτές του στην Κυβέρνηση του ΣΥΡΙΖΑ. Άρα, εμμέσως, για να μην πω </w:t>
      </w:r>
      <w:r>
        <w:rPr>
          <w:rFonts w:eastAsia="Times New Roman" w:cs="Times New Roman"/>
          <w:szCs w:val="24"/>
        </w:rPr>
        <w:t xml:space="preserve">ευθέως, στηρίζει την Κυβέρνηση. Έφυγε, όμως, για να μην την στηρίξει. </w:t>
      </w:r>
    </w:p>
    <w:p w14:paraId="1286C72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Ο κ. Καμμένος που εδώ και έναν χρόνο μοιάζει με τον </w:t>
      </w:r>
      <w:r>
        <w:rPr>
          <w:rFonts w:eastAsia="Times New Roman" w:cs="Times New Roman"/>
          <w:szCs w:val="24"/>
        </w:rPr>
        <w:t>δ</w:t>
      </w:r>
      <w:r>
        <w:rPr>
          <w:rFonts w:eastAsia="Times New Roman" w:cs="Times New Roman"/>
          <w:szCs w:val="24"/>
        </w:rPr>
        <w:t xml:space="preserve">ακτύλιο, τις μονές μέρες φεύγει, τις ζυγές μέρες μένει. Είναι ο λεγόμενος μακεδονομάχος του </w:t>
      </w:r>
      <w:r>
        <w:rPr>
          <w:rFonts w:eastAsia="Times New Roman" w:cs="Times New Roman"/>
          <w:szCs w:val="24"/>
        </w:rPr>
        <w:t>σ</w:t>
      </w:r>
      <w:r>
        <w:rPr>
          <w:rFonts w:eastAsia="Times New Roman" w:cs="Times New Roman"/>
          <w:szCs w:val="24"/>
        </w:rPr>
        <w:t>αββατοκύριακου, δηλαδή Δευτέρα με Παρασ</w:t>
      </w:r>
      <w:r>
        <w:rPr>
          <w:rFonts w:eastAsia="Times New Roman" w:cs="Times New Roman"/>
          <w:szCs w:val="24"/>
        </w:rPr>
        <w:t xml:space="preserve">κευή στηρίζει τα όσα λέει η Κυβέρνηση και το σαββατοκύριακο βγαίνει στα πάνελ και λέει: «Για τη Συμφωνία των Πρεσπών εμείς θα καταψηφίσουμε τα πάντα». </w:t>
      </w:r>
    </w:p>
    <w:p w14:paraId="1286C728" w14:textId="77777777" w:rsidR="000402FE" w:rsidRDefault="007623D8">
      <w:pPr>
        <w:spacing w:line="600" w:lineRule="auto"/>
        <w:jc w:val="both"/>
        <w:rPr>
          <w:rFonts w:eastAsia="Times New Roman" w:cs="Times New Roman"/>
          <w:szCs w:val="24"/>
        </w:rPr>
      </w:pPr>
      <w:r>
        <w:rPr>
          <w:rFonts w:eastAsia="Times New Roman" w:cs="Times New Roman"/>
          <w:szCs w:val="24"/>
        </w:rPr>
        <w:t xml:space="preserve">Άρα, εμμέσως στηρίζει την Κυβέρνηση. </w:t>
      </w:r>
    </w:p>
    <w:p w14:paraId="1286C72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Ξέρετε τι μου θυμίζει ο κ. Καμμένος; Μου θυμίζει τα ποντίκια που π</w:t>
      </w:r>
      <w:r>
        <w:rPr>
          <w:rFonts w:eastAsia="Times New Roman" w:cs="Times New Roman"/>
          <w:szCs w:val="24"/>
        </w:rPr>
        <w:t>ηδάνε από το καράβι την ώρα που βουλιάζει. Είχε την ευκαιρία να άρει την εμπιστοσύνη του στην Κυβέρνηση</w:t>
      </w:r>
      <w:r w:rsidRPr="005D2691">
        <w:rPr>
          <w:rFonts w:eastAsia="Times New Roman" w:cs="Times New Roman"/>
          <w:szCs w:val="24"/>
        </w:rPr>
        <w:t>,</w:t>
      </w:r>
      <w:r>
        <w:rPr>
          <w:rFonts w:eastAsia="Times New Roman" w:cs="Times New Roman"/>
          <w:szCs w:val="24"/>
        </w:rPr>
        <w:t xml:space="preserve"> όχι μόνο κατά τη διάρκεια της πρότασης δυσπιστίας της Αξιωματικής Αντιπολίτευσης, γιατί δεν ήθελε να ταυτιστεί με τη Νέα Δημοκρατία -ο οποίος να υπενθυ</w:t>
      </w:r>
      <w:r>
        <w:rPr>
          <w:rFonts w:eastAsia="Times New Roman" w:cs="Times New Roman"/>
          <w:szCs w:val="24"/>
        </w:rPr>
        <w:t>μίσω ότι προέρχεται από τη Νέα Δημοκρατία- αλλά όταν ανακάλυψε ότι η όλη συμφωνία η προσωπική με τον κ. Τσίπρα που είχαν πει στις προεκλογικές εξαγγελίες και στο πλαίσιο της συμφωνίας τους ότι δεν ήταν η Συμφωνία των Σκοπίων, αλλά η οικονομία της χώρας και</w:t>
      </w:r>
      <w:r>
        <w:rPr>
          <w:rFonts w:eastAsia="Times New Roman" w:cs="Times New Roman"/>
          <w:szCs w:val="24"/>
        </w:rPr>
        <w:t xml:space="preserve"> η έξοδος από τα μνημόνια και η σκανδαλολογία, όταν αντιλήφθηκε ότι ξε</w:t>
      </w:r>
      <w:r>
        <w:rPr>
          <w:rFonts w:eastAsia="Times New Roman" w:cs="Times New Roman"/>
          <w:szCs w:val="24"/>
        </w:rPr>
        <w:lastRenderedPageBreak/>
        <w:t>κινούν οι διαπραγματεύσεις για το όνομα των Σκοπίων και η παραχώρηση του ονόματος της Μακεδονίας, πριν από έναν χρόνο περίπου, μπορούσε να φύγει. Όμως, παρέμεινε. Άρα στηρίζει την Κυβέρν</w:t>
      </w:r>
      <w:r>
        <w:rPr>
          <w:rFonts w:eastAsia="Times New Roman" w:cs="Times New Roman"/>
          <w:szCs w:val="24"/>
        </w:rPr>
        <w:t xml:space="preserve">ηση. Άρα είναι ο άνθρωπος ο οποίος δίνει τον στυλό στο χέρι στον κ. Τσίπρα και στον κ. Κοτζιά να πάνε να υπογράψουν. </w:t>
      </w:r>
    </w:p>
    <w:p w14:paraId="1286C72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Μιλάμε για έναν άνθρωπο που μέσα σε μια ώρα άλλαξε γνώμη για την καλύτερη του Υπουργό, για την κ. Κουντουρά. Μία ώρα πριν είπε ότι ήταν η </w:t>
      </w:r>
      <w:r>
        <w:rPr>
          <w:rFonts w:eastAsia="Times New Roman" w:cs="Times New Roman"/>
          <w:szCs w:val="24"/>
        </w:rPr>
        <w:t>καλύτερη Υπουργός που είχε στο κόμμα του και ξαφνικά μετά θυμήθηκε ότι ο πατέρας της έγραψε τους στίχους για την 21</w:t>
      </w:r>
      <w:r w:rsidRPr="00337CA6">
        <w:rPr>
          <w:rFonts w:eastAsia="Times New Roman" w:cs="Times New Roman"/>
          <w:szCs w:val="24"/>
          <w:vertAlign w:val="superscript"/>
        </w:rPr>
        <w:t>η</w:t>
      </w:r>
      <w:r>
        <w:rPr>
          <w:rFonts w:eastAsia="Times New Roman" w:cs="Times New Roman"/>
          <w:szCs w:val="24"/>
        </w:rPr>
        <w:t xml:space="preserve"> Απριλίου. Δηλαδή, μέχρι τότε, μέχρι πριν μία ώρα, ο πατέρας της έγραφε στίχους για τον Καζαντζίδη; Δεν το γνώριζε ο κ. Καμμένος αυτό για το</w:t>
      </w:r>
      <w:r>
        <w:rPr>
          <w:rFonts w:eastAsia="Times New Roman" w:cs="Times New Roman"/>
          <w:szCs w:val="24"/>
        </w:rPr>
        <w:t xml:space="preserve">ν πατέρα της κ. Κουντουρά, παρά μόνο βγήκε να κατηγορεί μετά; </w:t>
      </w:r>
    </w:p>
    <w:p w14:paraId="1286C72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Κατηγόρησε τον κ. Κόκκαλη ότι βρίσκεται στη Κίνα, όταν</w:t>
      </w:r>
      <w:r w:rsidRPr="00617AA9">
        <w:rPr>
          <w:rFonts w:eastAsia="Times New Roman" w:cs="Times New Roman"/>
          <w:b/>
          <w:szCs w:val="24"/>
        </w:rPr>
        <w:t xml:space="preserve"> </w:t>
      </w:r>
      <w:r w:rsidRPr="00F267EF">
        <w:rPr>
          <w:rFonts w:eastAsia="Times New Roman" w:cs="Times New Roman"/>
          <w:szCs w:val="24"/>
        </w:rPr>
        <w:t>έκανε</w:t>
      </w:r>
      <w:r>
        <w:rPr>
          <w:rFonts w:eastAsia="Times New Roman" w:cs="Times New Roman"/>
          <w:szCs w:val="24"/>
        </w:rPr>
        <w:t xml:space="preserve"> την Κοινοβουλευτική του Ομάδα. Να υπενθυμίσω πού βρισκόταν ο κ. Καμμένος όταν συζητούσαμε για το </w:t>
      </w:r>
      <w:r>
        <w:rPr>
          <w:rFonts w:eastAsia="Times New Roman" w:cs="Times New Roman"/>
          <w:szCs w:val="24"/>
        </w:rPr>
        <w:t>σ</w:t>
      </w:r>
      <w:r>
        <w:rPr>
          <w:rFonts w:eastAsia="Times New Roman" w:cs="Times New Roman"/>
          <w:szCs w:val="24"/>
        </w:rPr>
        <w:t xml:space="preserve">ύμφωνο </w:t>
      </w:r>
      <w:r>
        <w:rPr>
          <w:rFonts w:eastAsia="Times New Roman" w:cs="Times New Roman"/>
          <w:szCs w:val="24"/>
        </w:rPr>
        <w:t>σ</w:t>
      </w:r>
      <w:r>
        <w:rPr>
          <w:rFonts w:eastAsia="Times New Roman" w:cs="Times New Roman"/>
          <w:szCs w:val="24"/>
        </w:rPr>
        <w:t xml:space="preserve">υμβίωσης; Όταν συζητούσαμε για την ταυτότητα φύλου; Όταν μιλούσαμε για την Εκκλησία; Πού βρισκόταν τότε ο κ. Καμμένος; </w:t>
      </w:r>
      <w:r>
        <w:rPr>
          <w:rFonts w:eastAsia="Times New Roman" w:cs="Times New Roman"/>
          <w:szCs w:val="24"/>
        </w:rPr>
        <w:lastRenderedPageBreak/>
        <w:t xml:space="preserve">Σε ταξίδια δεν ήταν τότε ο κ. Καμμένος; Όμως, κατηγορεί τους μαθητές τους ότι κάνουν το ίδιο με τον δάσκαλο. </w:t>
      </w:r>
    </w:p>
    <w:p w14:paraId="1286C72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Μάλιστα μίλησε για κόκκινες</w:t>
      </w:r>
      <w:r>
        <w:rPr>
          <w:rFonts w:eastAsia="Times New Roman" w:cs="Times New Roman"/>
          <w:szCs w:val="24"/>
        </w:rPr>
        <w:t xml:space="preserve"> γραμμές και έκανε και ολόκληρο σποτάκι για τις κόκκινες γραμμές. Θυμήθηκε τις κόκκινες γραμμές που έχουμε σαν Ένωση Κεντρώων, γιατί εμείς πραγματικά έχουμε κόκκινες γραμμές. Οι κόκκινες γραμμές του κ. Καμμένου γίνονταν και ενίοτε ροζ κατά τη διάρκεια της </w:t>
      </w:r>
      <w:r>
        <w:rPr>
          <w:rFonts w:eastAsia="Times New Roman" w:cs="Times New Roman"/>
          <w:szCs w:val="24"/>
        </w:rPr>
        <w:t xml:space="preserve">κοινοβουλευτικής περιόδου και όταν χρειαζόταν να ψηφίζει πράγματα τα οποία δεν πιστεύει και ο ίδιος. </w:t>
      </w:r>
    </w:p>
    <w:p w14:paraId="1286C72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Κλείνω με μια ιστορία που θα σας διηγηθώ για το ηθικό πλεονέκτημα του κ. Καμμένου που είχε μέχρι πρότινος. Με έπιασε στους διαδρόμους κάποια στιγμή που βρ</w:t>
      </w:r>
      <w:r>
        <w:rPr>
          <w:rFonts w:eastAsia="Times New Roman" w:cs="Times New Roman"/>
          <w:szCs w:val="24"/>
        </w:rPr>
        <w:t xml:space="preserve">εθήκαμε και μου λέει: «Εσύ τώρα τελευταία λες πολλά για μένα. Είσαι ο μόνος από την Ένωση Κεντρώων που λες για μένα». Και του λέω: «Πρόεδρε, τι να κάνουμε; Την αλήθεια λέω, αυτά που πιστεύω. Πολιτική κάνουμε, αυτά λέω». </w:t>
      </w:r>
    </w:p>
    <w:p w14:paraId="1286C72E" w14:textId="77777777" w:rsidR="000402FE" w:rsidRDefault="007623D8">
      <w:pPr>
        <w:spacing w:line="600" w:lineRule="auto"/>
        <w:ind w:firstLine="720"/>
        <w:jc w:val="both"/>
        <w:rPr>
          <w:rFonts w:eastAsia="Times New Roman" w:cs="Times New Roman"/>
          <w:szCs w:val="24"/>
        </w:rPr>
      </w:pPr>
      <w:r w:rsidRPr="00E164FC">
        <w:rPr>
          <w:rFonts w:eastAsia="Times New Roman" w:cs="Times New Roman"/>
          <w:b/>
          <w:szCs w:val="24"/>
        </w:rPr>
        <w:t xml:space="preserve">ΝΙΚΟΛΑΟΣ ΠΑΠΠΑΣ (Υπουργός Ψηφιακής </w:t>
      </w:r>
      <w:r w:rsidRPr="00E164FC">
        <w:rPr>
          <w:rFonts w:eastAsia="Times New Roman" w:cs="Times New Roman"/>
          <w:b/>
          <w:szCs w:val="24"/>
        </w:rPr>
        <w:t xml:space="preserve">Πολιτικής, Τηλεπικοινωνιών και Ενημέρωσης): </w:t>
      </w:r>
      <w:r>
        <w:rPr>
          <w:rFonts w:eastAsia="Times New Roman" w:cs="Times New Roman"/>
          <w:szCs w:val="24"/>
        </w:rPr>
        <w:t xml:space="preserve">Κουτσομπολεύετε. </w:t>
      </w:r>
    </w:p>
    <w:p w14:paraId="1286C72F"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lastRenderedPageBreak/>
        <w:t>ΜΑΡΙΟΣ ΓΕΩΡΓΙΑΔΗΣ (Θ΄ Αντιπρόεδρος της Βουλής): «</w:t>
      </w:r>
      <w:r>
        <w:rPr>
          <w:rFonts w:eastAsia="Times New Roman" w:cs="Times New Roman"/>
          <w:szCs w:val="24"/>
        </w:rPr>
        <w:t>Όταν οι Βουλευτές σου έρχονται και μου χτυπάνε την πόρτα, εγώ τους πετάω έξω με τις κλωτσιές». Το απέδειξε χθες πώς τους πετάει έξω με τις κλωτσι</w:t>
      </w:r>
      <w:r>
        <w:rPr>
          <w:rFonts w:eastAsia="Times New Roman" w:cs="Times New Roman"/>
          <w:szCs w:val="24"/>
        </w:rPr>
        <w:t>ές, κύριε Παππά, που βιαστήκατε να με διακόψετε. Καλοδεχούμενος ο παοκτζής στο κόμμα. Δεν είναι κουτσομπολιό. Αν θεωρείτε κουτσομπολιό το ότι λέω κάποιες αλήθειες, λυπάμαι.</w:t>
      </w:r>
    </w:p>
    <w:p w14:paraId="1286C73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Πάμε στον δεύτερο πρωταγωνιστή, στον κ. Μητσοτάκη, ο οποίος εχθές βγήκε και είπε ότ</w:t>
      </w:r>
      <w:r>
        <w:rPr>
          <w:rFonts w:eastAsia="Times New Roman" w:cs="Times New Roman"/>
          <w:szCs w:val="24"/>
        </w:rPr>
        <w:t>ι αλλιώς κάποιοι Βουλευτές μπήκαν μέσα στη Βουλή, αλλιώς προχώρησαν και αλλιώς θα φύγουν. Συγγνώμη, ο Πρόεδρος σας τέσσερις δεν έχει φιλοξενήσει στο κόμμα σας, που έχουν εκλεγεί με λίστα με άλλο κόμμα; Άρα, γιατί μας κουνάει το δάχτυλο και μας λέει ότι δια</w:t>
      </w:r>
      <w:r>
        <w:rPr>
          <w:rFonts w:eastAsia="Times New Roman" w:cs="Times New Roman"/>
          <w:szCs w:val="24"/>
        </w:rPr>
        <w:t xml:space="preserve">φέρει σε αυτό το επίπεδο με τους υπολοίπους; </w:t>
      </w:r>
    </w:p>
    <w:p w14:paraId="1286C73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Έχετε καταντήσει τη Βουλή πραγματικά σαν ένα χρηματιστήριο, όπου οι μετοχές του Βουλευτών ανεβοκατεβαίνουν αναλόγως με τα συμφέροντά σας. Δυστυχώς, μεγαλύτερο σόου στο θέατρο </w:t>
      </w:r>
      <w:r>
        <w:rPr>
          <w:rFonts w:eastAsia="Times New Roman" w:cs="Times New Roman"/>
          <w:szCs w:val="24"/>
        </w:rPr>
        <w:t>τ</w:t>
      </w:r>
      <w:r>
        <w:rPr>
          <w:rFonts w:eastAsia="Times New Roman" w:cs="Times New Roman"/>
          <w:szCs w:val="24"/>
        </w:rPr>
        <w:t>ου παραλόγου δεν έχουμε παρακολουθ</w:t>
      </w:r>
      <w:r>
        <w:rPr>
          <w:rFonts w:eastAsia="Times New Roman" w:cs="Times New Roman"/>
          <w:szCs w:val="24"/>
        </w:rPr>
        <w:t xml:space="preserve">ήσει τον τελευταίο καιρό. </w:t>
      </w:r>
    </w:p>
    <w:p w14:paraId="1286C73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Πάμε τώρα στην οικονομία και στον μεγαλύτερο πρωταγωνιστή όλων, τον κ. Τσίπρα, ο οποίος ζητά ψήφο εμπιστοσύνης –προσέξτε!- με το δυνατό του ατού να λέει ότι είναι η οικονομία και ότι κοιμάται ήσυχος τα βράδια. Αυτό είναι στα όρια</w:t>
      </w:r>
      <w:r>
        <w:rPr>
          <w:rFonts w:eastAsia="Times New Roman" w:cs="Times New Roman"/>
          <w:szCs w:val="24"/>
        </w:rPr>
        <w:t xml:space="preserve"> της αναισθησίας, το ότι κοιμάται ήσυχος τα βράδια, γιατί μιλάει για ένα ατού στην οικονομία με ενάμισι εκατομμύριο πολιτών μας να βρίσκονται στα όρια της φτώχειας, με τους φόρους και τις εισφορές στην ιδιωτική οικονομία να αγγίζουν το 70%, με τα </w:t>
      </w:r>
      <w:r>
        <w:rPr>
          <w:rFonts w:eastAsia="Times New Roman" w:cs="Times New Roman"/>
          <w:szCs w:val="24"/>
          <w:lang w:val="en-US"/>
        </w:rPr>
        <w:t>spreads</w:t>
      </w:r>
      <w:r>
        <w:rPr>
          <w:rFonts w:eastAsia="Times New Roman" w:cs="Times New Roman"/>
          <w:szCs w:val="24"/>
        </w:rPr>
        <w:t xml:space="preserve"> να φτάνουν στο 5%, αντί να πέφτουν προς το 2% και να μην μπορεί κανένας να βγει έξω στις αγορές, με την υποθήκευση της δημόσιας περιουσίας για ενενήντα εννιά χρόνια, με την επιχειρηματικότητα στην Ελλάδα να είναι σχεδόν ανύπαρκτη, με το </w:t>
      </w:r>
      <w:r>
        <w:rPr>
          <w:rFonts w:eastAsia="Times New Roman" w:cs="Times New Roman"/>
          <w:szCs w:val="24"/>
          <w:lang w:val="en-US"/>
        </w:rPr>
        <w:t>brain</w:t>
      </w:r>
      <w:r w:rsidRPr="002545EC">
        <w:rPr>
          <w:rFonts w:eastAsia="Times New Roman" w:cs="Times New Roman"/>
          <w:szCs w:val="24"/>
        </w:rPr>
        <w:t xml:space="preserve"> </w:t>
      </w:r>
      <w:r>
        <w:rPr>
          <w:rFonts w:eastAsia="Times New Roman" w:cs="Times New Roman"/>
          <w:szCs w:val="24"/>
          <w:lang w:val="en-US"/>
        </w:rPr>
        <w:t>drain</w:t>
      </w:r>
      <w:r w:rsidRPr="002545EC">
        <w:rPr>
          <w:rFonts w:eastAsia="Times New Roman" w:cs="Times New Roman"/>
          <w:szCs w:val="24"/>
        </w:rPr>
        <w:t xml:space="preserve"> </w:t>
      </w:r>
      <w:r>
        <w:rPr>
          <w:rFonts w:eastAsia="Times New Roman" w:cs="Times New Roman"/>
          <w:szCs w:val="24"/>
        </w:rPr>
        <w:t xml:space="preserve">πλέον </w:t>
      </w:r>
      <w:r>
        <w:rPr>
          <w:rFonts w:eastAsia="Times New Roman" w:cs="Times New Roman"/>
          <w:szCs w:val="24"/>
        </w:rPr>
        <w:t xml:space="preserve">να έχει καταντήσει να γίνεται και </w:t>
      </w:r>
      <w:r>
        <w:rPr>
          <w:rFonts w:eastAsia="Times New Roman" w:cs="Times New Roman"/>
          <w:szCs w:val="24"/>
          <w:lang w:val="en-US"/>
        </w:rPr>
        <w:t>business</w:t>
      </w:r>
      <w:r w:rsidRPr="002545EC">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Πέρα, δηλαδή, από τους νέους που βγαίνουν και φεύγουν έξω να έχουμε και τους επιχειρηματίες που παίρνουν τις εταιρείες τους και πηγαίνουν στο εξωτερικό. </w:t>
      </w:r>
    </w:p>
    <w:p w14:paraId="1286C73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Μιλάει για την παιδεία, που έχει παραδώσει τα πανεπι</w:t>
      </w:r>
      <w:r>
        <w:rPr>
          <w:rFonts w:eastAsia="Times New Roman" w:cs="Times New Roman"/>
          <w:szCs w:val="24"/>
        </w:rPr>
        <w:t xml:space="preserve">στήμια στον </w:t>
      </w:r>
      <w:r>
        <w:rPr>
          <w:rFonts w:eastAsia="Times New Roman" w:cs="Times New Roman"/>
          <w:szCs w:val="24"/>
        </w:rPr>
        <w:t>«</w:t>
      </w:r>
      <w:r>
        <w:rPr>
          <w:rFonts w:eastAsia="Times New Roman" w:cs="Times New Roman"/>
          <w:szCs w:val="24"/>
        </w:rPr>
        <w:t>Ρουβίκωνα</w:t>
      </w:r>
      <w:r>
        <w:rPr>
          <w:rFonts w:eastAsia="Times New Roman" w:cs="Times New Roman"/>
          <w:szCs w:val="24"/>
        </w:rPr>
        <w:t>»</w:t>
      </w:r>
      <w:r>
        <w:rPr>
          <w:rFonts w:eastAsia="Times New Roman" w:cs="Times New Roman"/>
          <w:szCs w:val="24"/>
        </w:rPr>
        <w:t xml:space="preserve"> και στους εμπόρους των ναρκωτικών. </w:t>
      </w:r>
      <w:r>
        <w:rPr>
          <w:rFonts w:eastAsia="Times New Roman" w:cs="Times New Roman"/>
          <w:szCs w:val="24"/>
        </w:rPr>
        <w:lastRenderedPageBreak/>
        <w:t xml:space="preserve">Τα διαβάζουμε όλα αυτά σε διάφορα δημοσιεύματα που βγαίνουν. </w:t>
      </w:r>
    </w:p>
    <w:p w14:paraId="1286C73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Να μιλήσουμε για τη βία, που έχετε καταντήσει γκέτο τις περισσότερες περιοχές της Αθήνας; </w:t>
      </w:r>
    </w:p>
    <w:p w14:paraId="1286C73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Για την υγεία; Έχετε κάνει κα</w:t>
      </w:r>
      <w:r>
        <w:rPr>
          <w:rFonts w:eastAsia="Times New Roman" w:cs="Times New Roman"/>
          <w:szCs w:val="24"/>
        </w:rPr>
        <w:t>μ</w:t>
      </w:r>
      <w:r>
        <w:rPr>
          <w:rFonts w:eastAsia="Times New Roman" w:cs="Times New Roman"/>
          <w:szCs w:val="24"/>
        </w:rPr>
        <w:t>μία βόλτα, κύρ</w:t>
      </w:r>
      <w:r>
        <w:rPr>
          <w:rFonts w:eastAsia="Times New Roman" w:cs="Times New Roman"/>
          <w:szCs w:val="24"/>
        </w:rPr>
        <w:t>ιε Πρωθυπουργέ, σε κανένα νοσοκομείο να δείτε πώς λειτουργεί; Αν έχει ελλείψεις τόσο σε προσωπικό όσο και σε υλικά;</w:t>
      </w:r>
    </w:p>
    <w:p w14:paraId="1286C73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Μιλάτε για τον αναβαθμισμένο διεθνή ρόλο της χώρας μας, για μια χώρα, κύριε Πρωθυπουργέ, η οποία είναι απομονωμένη χωρίς κα</w:t>
      </w:r>
      <w:r>
        <w:rPr>
          <w:rFonts w:eastAsia="Times New Roman" w:cs="Times New Roman"/>
          <w:szCs w:val="24"/>
        </w:rPr>
        <w:t>μ</w:t>
      </w:r>
      <w:r>
        <w:rPr>
          <w:rFonts w:eastAsia="Times New Roman" w:cs="Times New Roman"/>
          <w:szCs w:val="24"/>
        </w:rPr>
        <w:t>μία στρατηγική σ</w:t>
      </w:r>
      <w:r>
        <w:rPr>
          <w:rFonts w:eastAsia="Times New Roman" w:cs="Times New Roman"/>
          <w:szCs w:val="24"/>
        </w:rPr>
        <w:t xml:space="preserve">την εξωτερική πολιτική, με τον κ. Ράμα να κάνει ό,τι θέλει. </w:t>
      </w:r>
    </w:p>
    <w:p w14:paraId="1286C73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Πάμε τώρα στη σκανδαλολογία, όπου στη σκανδαλολογία έχετε βάλει όλη τη κυβερνητική σας πολιτική και στους συμψηφισμούς από τη μια, έχουμε την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τ</w:t>
      </w:r>
      <w:r>
        <w:rPr>
          <w:rFonts w:eastAsia="Times New Roman" w:cs="Times New Roman"/>
          <w:szCs w:val="24"/>
        </w:rPr>
        <w:t>ο</w:t>
      </w:r>
      <w:r>
        <w:rPr>
          <w:rFonts w:eastAsia="Times New Roman" w:cs="Times New Roman"/>
          <w:szCs w:val="24"/>
        </w:rPr>
        <w:t xml:space="preserve"> </w:t>
      </w:r>
      <w:r w:rsidRPr="00F8575B">
        <w:rPr>
          <w:rFonts w:eastAsia="Times New Roman" w:cs="Times New Roman"/>
          <w:szCs w:val="24"/>
          <w:lang w:val="en-US"/>
        </w:rPr>
        <w:t>C</w:t>
      </w:r>
      <w:r w:rsidRPr="00F8575B">
        <w:rPr>
          <w:rFonts w:eastAsia="Times New Roman" w:cs="Times New Roman"/>
          <w:szCs w:val="24"/>
        </w:rPr>
        <w:t>4</w:t>
      </w:r>
      <w:r w:rsidRPr="00F8575B">
        <w:rPr>
          <w:rFonts w:eastAsia="Times New Roman" w:cs="Times New Roman"/>
          <w:szCs w:val="24"/>
          <w:lang w:val="en-US"/>
        </w:rPr>
        <w:t>I</w:t>
      </w:r>
      <w:r>
        <w:rPr>
          <w:rFonts w:eastAsia="Times New Roman" w:cs="Times New Roman"/>
          <w:b/>
          <w:szCs w:val="24"/>
        </w:rPr>
        <w:t xml:space="preserve"> </w:t>
      </w:r>
      <w:r w:rsidRPr="00F8575B">
        <w:rPr>
          <w:rFonts w:eastAsia="Times New Roman" w:cs="Times New Roman"/>
          <w:szCs w:val="24"/>
        </w:rPr>
        <w:t>και</w:t>
      </w:r>
      <w:r w:rsidRPr="002545EC">
        <w:rPr>
          <w:rFonts w:eastAsia="Times New Roman" w:cs="Times New Roman"/>
          <w:szCs w:val="24"/>
        </w:rPr>
        <w:t xml:space="preserve"> </w:t>
      </w:r>
      <w:r>
        <w:rPr>
          <w:rFonts w:eastAsia="Times New Roman" w:cs="Times New Roman"/>
          <w:szCs w:val="24"/>
        </w:rPr>
        <w:t xml:space="preserve">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sidRPr="002545EC">
        <w:rPr>
          <w:rFonts w:eastAsia="Times New Roman" w:cs="Times New Roman"/>
          <w:szCs w:val="24"/>
        </w:rPr>
        <w:t xml:space="preserve"> </w:t>
      </w:r>
      <w:r>
        <w:rPr>
          <w:rFonts w:eastAsia="Times New Roman" w:cs="Times New Roman"/>
          <w:szCs w:val="24"/>
        </w:rPr>
        <w:t>και από την άλλη,</w:t>
      </w:r>
      <w:r>
        <w:rPr>
          <w:rFonts w:eastAsia="Times New Roman" w:cs="Times New Roman"/>
          <w:szCs w:val="24"/>
        </w:rPr>
        <w:t xml:space="preserve"> έχουμε τα δικά σας σκάνδαλα, τις σφαίρες Καμμένου, τη ΔΕΠΑ, το Θριάσιο, το </w:t>
      </w:r>
      <w:r>
        <w:rPr>
          <w:rFonts w:eastAsia="Times New Roman" w:cs="Times New Roman"/>
          <w:szCs w:val="24"/>
        </w:rPr>
        <w:t>α</w:t>
      </w:r>
      <w:r>
        <w:rPr>
          <w:rFonts w:eastAsia="Times New Roman" w:cs="Times New Roman"/>
          <w:szCs w:val="24"/>
        </w:rPr>
        <w:t>εροδρόμιο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 xml:space="preserve">κ.. </w:t>
      </w:r>
    </w:p>
    <w:p w14:paraId="1286C73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Μιλάμε για σκανδαλολογία εδώ πέρα μέσα στην ελληνική Βουλή, αντί να μιλάμε για τα προβλήματα που απασχολούν τον Έλληνα πολίτη, για τα προβλήματα της επιβίωσής τ</w:t>
      </w:r>
      <w:r>
        <w:rPr>
          <w:rFonts w:eastAsia="Times New Roman" w:cs="Times New Roman"/>
          <w:szCs w:val="24"/>
        </w:rPr>
        <w:t>ου.</w:t>
      </w:r>
    </w:p>
    <w:p w14:paraId="1286C73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Κύριε Τσίπρα, δυστυχώς, δεν είμαστε όλοι ίδιοι. Εμείς βγαίνουμε στους δρόμους και κυκλοφορούμε χωρίς αστυνομικούς. Εσείς δεν νομίζω να τολμάτε να περπατάτε σε κάποιους δρόμους μόνοι σας. </w:t>
      </w:r>
    </w:p>
    <w:p w14:paraId="1286C73A"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(ΜΑΚΗΣ)</w:t>
      </w:r>
      <w:r>
        <w:rPr>
          <w:rFonts w:eastAsia="Times New Roman" w:cs="Times New Roman"/>
          <w:b/>
          <w:szCs w:val="24"/>
        </w:rPr>
        <w:t xml:space="preserve"> ΜΠΑΛΑΟΥΡΑΣ:</w:t>
      </w:r>
      <w:r>
        <w:rPr>
          <w:rFonts w:eastAsia="Times New Roman" w:cs="Times New Roman"/>
          <w:szCs w:val="24"/>
        </w:rPr>
        <w:t xml:space="preserve"> Εμείς;</w:t>
      </w:r>
    </w:p>
    <w:p w14:paraId="1286C73B" w14:textId="77777777" w:rsidR="000402FE" w:rsidRDefault="007623D8">
      <w:pPr>
        <w:spacing w:line="600" w:lineRule="auto"/>
        <w:ind w:firstLine="720"/>
        <w:jc w:val="both"/>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Κύριε Τσίπρα, είπα. Σας παρακαλώ, κύριε Μπαλαούρα. Αν θίγεστε, επειδή θέλει ο Πρωθυπουργός πέντε χιλιάδες αστυνομικούς για να πάει στη Θεσσαλονίκη συγγνώμη, είναι δικό σας πρόβλημα και όχι δικό μου. Εμείς δεν</w:t>
      </w:r>
      <w:r>
        <w:rPr>
          <w:rFonts w:eastAsia="Times New Roman" w:cs="Times New Roman"/>
          <w:szCs w:val="24"/>
        </w:rPr>
        <w:t xml:space="preserve"> είμαστε λάτρεις του ψεύδους, όπως προσπαθείτε να πείσετε όλους. Εμάς δεν στηρίζεται όλο μας το κόμμα στα παλιά και σαθρά δικά σας …</w:t>
      </w:r>
    </w:p>
    <w:p w14:paraId="1286C73C"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w:t>
      </w:r>
      <w:r w:rsidRPr="00F41032">
        <w:rPr>
          <w:rFonts w:eastAsia="Times New Roman" w:cs="Times New Roman"/>
          <w:szCs w:val="24"/>
        </w:rPr>
        <w:t>…</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1286C73D"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Μη μιλάτε, κυρία μου, εσείς, γιατ</w:t>
      </w:r>
      <w:r>
        <w:rPr>
          <w:rFonts w:eastAsia="Times New Roman" w:cs="Times New Roman"/>
          <w:szCs w:val="24"/>
        </w:rPr>
        <w:t>ί η εκατ</w:t>
      </w:r>
      <w:r>
        <w:rPr>
          <w:rFonts w:eastAsia="Times New Roman" w:cs="Times New Roman"/>
          <w:szCs w:val="24"/>
        </w:rPr>
        <w:t>οστή</w:t>
      </w:r>
      <w:r>
        <w:rPr>
          <w:rFonts w:eastAsia="Times New Roman" w:cs="Times New Roman"/>
          <w:szCs w:val="24"/>
        </w:rPr>
        <w:t xml:space="preserve"> πεντηκοστή </w:t>
      </w:r>
      <w:r>
        <w:rPr>
          <w:rFonts w:eastAsia="Times New Roman" w:cs="Times New Roman"/>
          <w:szCs w:val="24"/>
        </w:rPr>
        <w:lastRenderedPageBreak/>
        <w:t>πρώτη ψήφος που έχει αυτή τη στιγμή το κόμμα της Κυβέρνησης ΣΥΡΙΖΑ-ΑΝΕΛ οφείλεται σε αποστάτη! Να τη χαίρεστε και καλοδεχούμενη να την έχετε!</w:t>
      </w:r>
    </w:p>
    <w:p w14:paraId="1286C73E" w14:textId="77777777" w:rsidR="000402FE" w:rsidRDefault="007623D8">
      <w:pPr>
        <w:spacing w:line="600" w:lineRule="auto"/>
        <w:ind w:firstLine="720"/>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sidRPr="007B2A9C">
        <w:rPr>
          <w:rFonts w:eastAsia="Times New Roman" w:cs="Times New Roman"/>
          <w:szCs w:val="24"/>
        </w:rPr>
        <w:t xml:space="preserve"> </w:t>
      </w:r>
      <w:r>
        <w:rPr>
          <w:rFonts w:eastAsia="Times New Roman" w:cs="Times New Roman"/>
          <w:szCs w:val="24"/>
        </w:rPr>
        <w:t>Σας παρακαλώ!</w:t>
      </w:r>
    </w:p>
    <w:p w14:paraId="1286C73F"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Κυρία Π</w:t>
      </w:r>
      <w:r>
        <w:rPr>
          <w:rFonts w:eastAsia="Times New Roman" w:cs="Times New Roman"/>
          <w:szCs w:val="24"/>
        </w:rPr>
        <w:t xml:space="preserve">ρόεδρε, ζητώ τον λόγο επί προσωπικού. </w:t>
      </w:r>
    </w:p>
    <w:p w14:paraId="1286C740"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Μιλάμε τώρα για το </w:t>
      </w:r>
      <w:r>
        <w:rPr>
          <w:rFonts w:eastAsia="Times New Roman" w:cs="Times New Roman"/>
          <w:szCs w:val="24"/>
        </w:rPr>
        <w:t>σ</w:t>
      </w:r>
      <w:r>
        <w:rPr>
          <w:rFonts w:eastAsia="Times New Roman" w:cs="Times New Roman"/>
          <w:szCs w:val="24"/>
        </w:rPr>
        <w:t>κοπιανό και κλείνω με αυτό. Μιλάμε για κάποιους από τα πάνελς που βγαίνουν…</w:t>
      </w:r>
    </w:p>
    <w:p w14:paraId="1286C741" w14:textId="77777777" w:rsidR="000402FE" w:rsidRDefault="007623D8">
      <w:pPr>
        <w:spacing w:line="600" w:lineRule="auto"/>
        <w:ind w:firstLine="720"/>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sidRPr="007B2A9C">
        <w:rPr>
          <w:rFonts w:eastAsia="Times New Roman" w:cs="Times New Roman"/>
          <w:szCs w:val="24"/>
        </w:rPr>
        <w:t xml:space="preserve"> </w:t>
      </w:r>
      <w:r>
        <w:rPr>
          <w:rFonts w:eastAsia="Times New Roman" w:cs="Times New Roman"/>
          <w:szCs w:val="24"/>
        </w:rPr>
        <w:t>Κύρια Μεγαλοοικονόμου, δεν θα</w:t>
      </w:r>
      <w:r>
        <w:rPr>
          <w:rFonts w:eastAsia="Times New Roman" w:cs="Times New Roman"/>
          <w:szCs w:val="24"/>
        </w:rPr>
        <w:t xml:space="preserve"> κάνουμε τώρα αυτό το πράγμα. </w:t>
      </w:r>
    </w:p>
    <w:p w14:paraId="1286C74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Και εσείς κύριε Γεωργιάδη, ολοκληρώστε. </w:t>
      </w:r>
    </w:p>
    <w:p w14:paraId="1286C743"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Ολοκληρώνω, κυρία Πρόεδρε, και σας ευχαριστώ για την ανοχή. </w:t>
      </w:r>
    </w:p>
    <w:p w14:paraId="1286C74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Μιλάτε για εθνική πρωτοβουλία χωρίς συμβούλιο πολιτικών Αρχηγών, χωρίς Υπου</w:t>
      </w:r>
      <w:r>
        <w:rPr>
          <w:rFonts w:eastAsia="Times New Roman" w:cs="Times New Roman"/>
          <w:szCs w:val="24"/>
        </w:rPr>
        <w:t>ργικό Συμβούλιο, χωρίς να απευθυνθείτε στον ελληνικό λαό, όπου το 80% αυτού δεν θέλει το όνομα, χωρίς να έχετε …</w:t>
      </w:r>
    </w:p>
    <w:p w14:paraId="1286C745"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Πού το μετρήσατε; </w:t>
      </w:r>
    </w:p>
    <w:p w14:paraId="1286C746"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Βγείτε στα συλλαλητήρια να δείτε τι γίνεται, για ρωτή</w:t>
      </w:r>
      <w:r>
        <w:rPr>
          <w:rFonts w:eastAsia="Times New Roman" w:cs="Times New Roman"/>
          <w:szCs w:val="24"/>
        </w:rPr>
        <w:t>στε τον κόσμο. Κάντε ένα δημοψήφισμα να το μετρήσετε, αν έχετε το θάρρος. Χωρίς να έχετε του μέχρι πρότινος κυβερνητικού εταίρου την συγκατάθεση, χωρίς να περάσει από την ελληνική Βουλή πρώτα και να πάτε μετά έξω. Αυτό, κυρίες και κύριοι, συγγνώμη, αλλά δε</w:t>
      </w:r>
      <w:r>
        <w:rPr>
          <w:rFonts w:eastAsia="Times New Roman" w:cs="Times New Roman"/>
          <w:szCs w:val="24"/>
        </w:rPr>
        <w:t xml:space="preserve">ν είναι εθνική πρωτοβουλία, αυτό είναι πρωθυπουργική μειοδοσία στα όρια της προδοσίας. </w:t>
      </w:r>
    </w:p>
    <w:p w14:paraId="1286C74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Θα σας κρίνει ο ελληνικός λαός όταν έρθει η ώρα, γιατί το όνομα το παραχωρούν όλοι. Και από την πλευρά της Νέας Δημοκρατίας δεν έχουν πρόβλημα με το όνομα και από την </w:t>
      </w:r>
      <w:r>
        <w:rPr>
          <w:rFonts w:eastAsia="Times New Roman" w:cs="Times New Roman"/>
          <w:szCs w:val="24"/>
        </w:rPr>
        <w:t>πλευρά του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ΚΙΝΑΛ και από την πλευρά του Ποταμιού και το ΚΚΕ δεν έχει θέμα με το όνομα, το πρόβλημά του είναι με το </w:t>
      </w:r>
      <w:r>
        <w:rPr>
          <w:rFonts w:eastAsia="Times New Roman" w:cs="Times New Roman"/>
          <w:szCs w:val="24"/>
        </w:rPr>
        <w:lastRenderedPageBreak/>
        <w:t>ΝΑΤΟ. Κανείς δεν έχει πρόβλημα με το όνομα. Το όνομα για την Ένωση Κεντρώων είναι η επιτομή του αλυτρωτισμού και για αυτό θα παλέψουμ</w:t>
      </w:r>
      <w:r>
        <w:rPr>
          <w:rFonts w:eastAsia="Times New Roman" w:cs="Times New Roman"/>
          <w:szCs w:val="24"/>
        </w:rPr>
        <w:t xml:space="preserve">ε μέχρι κεραίας. </w:t>
      </w:r>
    </w:p>
    <w:p w14:paraId="1286C74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Επειδή έχω καταχραστεί και τον χρόνο, κυρίες και κύριοι, θα κλείσω λέγοντας ότι συνταγματικά και με βάση τον Κανονισμό της Βουλής είσαστε ορθοί, ηθικά θεωρώ ότι δεν είσαστε ορθοί με τον τρόπο που πάτε να συνεχίσετε τη διακυβέρνηση της χώρ</w:t>
      </w:r>
      <w:r>
        <w:rPr>
          <w:rFonts w:eastAsia="Times New Roman" w:cs="Times New Roman"/>
          <w:szCs w:val="24"/>
        </w:rPr>
        <w:t xml:space="preserve">ας. Και προς πάσα κατεύθυνση, όποιος δώσει εμπιστοσύνη αυτήν τη στιγμή στην ελληνική Κυβέρνηση, ευθέως δίνει εμπιστοσύνη και στη Συμφωνία των Πρεσπών. </w:t>
      </w:r>
    </w:p>
    <w:p w14:paraId="1286C74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1286C74A" w14:textId="77777777" w:rsidR="000402FE" w:rsidRDefault="007623D8">
      <w:pPr>
        <w:spacing w:line="600" w:lineRule="auto"/>
        <w:ind w:firstLine="720"/>
        <w:jc w:val="center"/>
        <w:rPr>
          <w:rFonts w:eastAsia="Times New Roman"/>
          <w:bCs/>
        </w:rPr>
      </w:pPr>
      <w:r w:rsidRPr="006651D3">
        <w:rPr>
          <w:rFonts w:eastAsia="Times New Roman"/>
          <w:bCs/>
        </w:rPr>
        <w:t>(Χειροκροτ</w:t>
      </w:r>
      <w:r>
        <w:rPr>
          <w:rFonts w:eastAsia="Times New Roman"/>
          <w:bCs/>
        </w:rPr>
        <w:t>ήματα από την πτέρυγα της Ένωσης Κεντρώων</w:t>
      </w:r>
      <w:r w:rsidRPr="006651D3">
        <w:rPr>
          <w:rFonts w:eastAsia="Times New Roman"/>
          <w:bCs/>
        </w:rPr>
        <w:t>)</w:t>
      </w:r>
    </w:p>
    <w:p w14:paraId="1286C74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 </w:t>
      </w:r>
      <w:r w:rsidRPr="007B2A9C">
        <w:rPr>
          <w:rFonts w:eastAsia="Times New Roman" w:cs="Times New Roman"/>
          <w:b/>
          <w:szCs w:val="24"/>
        </w:rPr>
        <w:t xml:space="preserve">ΠΡΟΕΔΡΕΥΟΥΣΑ (Αναστασία </w:t>
      </w:r>
      <w:r w:rsidRPr="007B2A9C">
        <w:rPr>
          <w:rFonts w:eastAsia="Times New Roman" w:cs="Times New Roman"/>
          <w:b/>
          <w:szCs w:val="24"/>
        </w:rPr>
        <w:t>Χριστοδουλοπούλου):</w:t>
      </w:r>
      <w:r w:rsidRPr="007B2A9C">
        <w:rPr>
          <w:rFonts w:eastAsia="Times New Roman" w:cs="Times New Roman"/>
          <w:szCs w:val="24"/>
        </w:rPr>
        <w:t xml:space="preserve"> </w:t>
      </w:r>
      <w:r>
        <w:rPr>
          <w:rFonts w:eastAsia="Times New Roman" w:cs="Times New Roman"/>
          <w:szCs w:val="24"/>
        </w:rPr>
        <w:t xml:space="preserve">Σας ευχαριστώ. Τον λόγο έχει ο κ. Μπαλαούρας. </w:t>
      </w:r>
    </w:p>
    <w:p w14:paraId="1286C74C"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Κυρία Πρόεδρε…</w:t>
      </w:r>
    </w:p>
    <w:p w14:paraId="1286C74D" w14:textId="77777777" w:rsidR="000402FE" w:rsidRDefault="007623D8">
      <w:pPr>
        <w:spacing w:line="600" w:lineRule="auto"/>
        <w:ind w:firstLine="720"/>
        <w:jc w:val="both"/>
        <w:rPr>
          <w:rFonts w:eastAsia="Times New Roman" w:cs="Times New Roman"/>
          <w:szCs w:val="24"/>
        </w:rPr>
      </w:pPr>
      <w:r w:rsidRPr="007B2A9C">
        <w:rPr>
          <w:rFonts w:eastAsia="Times New Roman" w:cs="Times New Roman"/>
          <w:b/>
          <w:szCs w:val="24"/>
        </w:rPr>
        <w:lastRenderedPageBreak/>
        <w:t>ΠΡΟΕΔΡΕΥΟΥΣΑ (Αναστασία Χριστοδουλοπούλου):</w:t>
      </w:r>
      <w:r w:rsidRPr="007B2A9C">
        <w:rPr>
          <w:rFonts w:eastAsia="Times New Roman" w:cs="Times New Roman"/>
          <w:szCs w:val="24"/>
        </w:rPr>
        <w:t xml:space="preserve"> </w:t>
      </w:r>
      <w:r>
        <w:rPr>
          <w:rFonts w:eastAsia="Times New Roman" w:cs="Times New Roman"/>
          <w:szCs w:val="24"/>
        </w:rPr>
        <w:t>Κυρία Μεγαλοοικονόμου, τα είπατε και χθες. Δεν έχει νόημα. Αυτές είναι αντιδικίες μεταξύ...</w:t>
      </w:r>
    </w:p>
    <w:p w14:paraId="1286C74E"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(Θόρυβος στην</w:t>
      </w:r>
      <w:r>
        <w:rPr>
          <w:rFonts w:eastAsia="Times New Roman" w:cs="Times New Roman"/>
          <w:szCs w:val="24"/>
        </w:rPr>
        <w:t xml:space="preserve"> Αίθουσα)</w:t>
      </w:r>
    </w:p>
    <w:p w14:paraId="1286C74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Κύριε Γεωργιάδη, μη μιλάτε έτσι. Εμείς δεν μπορούμε να είμαστε διαιτητές σε αυτά. </w:t>
      </w:r>
    </w:p>
    <w:p w14:paraId="1286C750"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Στο εξάμηνο που δεν μας άλλαξε ο Πρόεδρος, ο κ. Γεωργιάδης για να έδινε το καλό παράδειγμα, ας παραιτούνταν και ας παρέδιδε την έδρα του. </w:t>
      </w:r>
      <w:r>
        <w:rPr>
          <w:rFonts w:eastAsia="Times New Roman" w:cs="Times New Roman"/>
          <w:szCs w:val="24"/>
        </w:rPr>
        <w:t>Εγώ είπα να παραδώσω την έδρα μου, δεν το δέχθηκαν. Μπορείτε να ακούσετε ηχητικά από ραδιοφωνικούς σταθμούς, διότι πίσω μου ήταν ο κ. Καλλ</w:t>
      </w:r>
      <w:r>
        <w:rPr>
          <w:rFonts w:eastAsia="Times New Roman" w:cs="Times New Roman"/>
          <w:szCs w:val="24"/>
        </w:rPr>
        <w:t>ιά</w:t>
      </w:r>
      <w:r>
        <w:rPr>
          <w:rFonts w:eastAsia="Times New Roman" w:cs="Times New Roman"/>
          <w:szCs w:val="24"/>
        </w:rPr>
        <w:t>νος. Να σταματήσουν.</w:t>
      </w:r>
    </w:p>
    <w:p w14:paraId="1286C751" w14:textId="77777777" w:rsidR="000402FE" w:rsidRDefault="007623D8">
      <w:pPr>
        <w:spacing w:line="600" w:lineRule="auto"/>
        <w:ind w:firstLine="720"/>
        <w:jc w:val="both"/>
        <w:rPr>
          <w:rFonts w:eastAsia="Times New Roman" w:cs="Times New Roman"/>
          <w:szCs w:val="24"/>
        </w:rPr>
      </w:pPr>
      <w:r w:rsidRPr="007B2A9C">
        <w:rPr>
          <w:rFonts w:eastAsia="Times New Roman" w:cs="Times New Roman"/>
          <w:b/>
          <w:szCs w:val="24"/>
        </w:rPr>
        <w:t>ΠΡΟΕΔΡΕΥΟΥΣΑ (Αναστασία Χριστοδουλοπούλου):</w:t>
      </w:r>
      <w:r w:rsidRPr="007B2A9C">
        <w:rPr>
          <w:rFonts w:eastAsia="Times New Roman" w:cs="Times New Roman"/>
          <w:szCs w:val="24"/>
        </w:rPr>
        <w:t xml:space="preserve"> </w:t>
      </w:r>
      <w:r>
        <w:rPr>
          <w:rFonts w:eastAsia="Times New Roman" w:cs="Times New Roman"/>
          <w:szCs w:val="24"/>
        </w:rPr>
        <w:t>Κυρία Μέγαλοοικονόμου, τα είπατε και χθες. Δεν έχει</w:t>
      </w:r>
      <w:r>
        <w:rPr>
          <w:rFonts w:eastAsia="Times New Roman" w:cs="Times New Roman"/>
          <w:szCs w:val="24"/>
        </w:rPr>
        <w:t xml:space="preserve"> νόημα.</w:t>
      </w:r>
    </w:p>
    <w:p w14:paraId="1286C752"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sidRPr="00006970">
        <w:rPr>
          <w:rFonts w:eastAsia="Times New Roman" w:cs="Times New Roman"/>
          <w:b/>
          <w:szCs w:val="24"/>
        </w:rPr>
        <w:t>:</w:t>
      </w:r>
      <w:r>
        <w:rPr>
          <w:rFonts w:eastAsia="Times New Roman" w:cs="Times New Roman"/>
          <w:szCs w:val="24"/>
        </w:rPr>
        <w:t xml:space="preserve"> Ναι, αλλά δεν είμαι εγώ το «151». Εγώ προσχώρησα στον ΣΥΡΙΖΑ εδώ και έναν </w:t>
      </w:r>
      <w:r>
        <w:rPr>
          <w:rFonts w:eastAsia="Times New Roman" w:cs="Times New Roman"/>
          <w:szCs w:val="24"/>
        </w:rPr>
        <w:lastRenderedPageBreak/>
        <w:t xml:space="preserve">χρόνο. Ψήφισα και τον προϋπολογισμό, ψήφισα και το πολυνομοσχέδιο και μόνη μου ήρθα να συστρατευθώ μαζί σας. Να με αφήσει, λοιπόν, ο κύριος Πρόεδρος </w:t>
      </w:r>
      <w:r>
        <w:rPr>
          <w:rFonts w:eastAsia="Times New Roman" w:cs="Times New Roman"/>
          <w:szCs w:val="24"/>
        </w:rPr>
        <w:t xml:space="preserve">περί αυτών, ήσυχη. </w:t>
      </w:r>
    </w:p>
    <w:p w14:paraId="1286C753" w14:textId="77777777" w:rsidR="000402FE" w:rsidRDefault="007623D8">
      <w:pPr>
        <w:spacing w:line="600" w:lineRule="auto"/>
        <w:ind w:firstLine="720"/>
        <w:jc w:val="center"/>
        <w:rPr>
          <w:rFonts w:eastAsia="Times New Roman" w:cs="Times New Roman"/>
          <w:szCs w:val="24"/>
        </w:rPr>
      </w:pPr>
      <w:r w:rsidRPr="00C47A25">
        <w:rPr>
          <w:rFonts w:eastAsia="Times New Roman" w:cs="Times New Roman"/>
          <w:szCs w:val="24"/>
        </w:rPr>
        <w:t>(</w:t>
      </w:r>
      <w:r>
        <w:rPr>
          <w:rFonts w:eastAsia="Times New Roman" w:cs="Times New Roman"/>
          <w:szCs w:val="24"/>
        </w:rPr>
        <w:t>Χειροκροτήματα από την πτέρυγα του ΣΥΡΙΖΑ)</w:t>
      </w:r>
    </w:p>
    <w:p w14:paraId="1286C754" w14:textId="77777777" w:rsidR="000402FE" w:rsidRDefault="007623D8">
      <w:pPr>
        <w:spacing w:line="600" w:lineRule="auto"/>
        <w:ind w:firstLine="720"/>
        <w:jc w:val="both"/>
        <w:rPr>
          <w:rFonts w:eastAsia="Times New Roman" w:cs="Times New Roman"/>
          <w:szCs w:val="24"/>
        </w:rPr>
      </w:pPr>
      <w:r w:rsidRPr="00536E1D">
        <w:rPr>
          <w:rFonts w:eastAsia="Times New Roman" w:cs="Times New Roman"/>
          <w:b/>
          <w:szCs w:val="24"/>
        </w:rPr>
        <w:t>ΠΡΟΕΔΡΕΥΟΥΣΑ (Αναστασία Χριστοδουλοπούλου)</w:t>
      </w:r>
      <w:r w:rsidRPr="00006970">
        <w:rPr>
          <w:rFonts w:eastAsia="Times New Roman" w:cs="Times New Roman"/>
          <w:b/>
          <w:szCs w:val="24"/>
        </w:rPr>
        <w:t>:</w:t>
      </w:r>
      <w:r w:rsidRPr="00536E1D">
        <w:rPr>
          <w:rFonts w:eastAsia="Times New Roman" w:cs="Times New Roman"/>
          <w:b/>
          <w:szCs w:val="24"/>
        </w:rPr>
        <w:t xml:space="preserve"> </w:t>
      </w:r>
      <w:r>
        <w:rPr>
          <w:rFonts w:eastAsia="Times New Roman" w:cs="Times New Roman"/>
          <w:szCs w:val="24"/>
        </w:rPr>
        <w:t>Ο κ. Μπαλαούρας έχει τον λόγο για επτά λεπτά.</w:t>
      </w:r>
    </w:p>
    <w:p w14:paraId="1286C755"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(ΜΑΚΗΣ)</w:t>
      </w:r>
      <w:r>
        <w:rPr>
          <w:rFonts w:eastAsia="Times New Roman" w:cs="Times New Roman"/>
          <w:b/>
          <w:szCs w:val="24"/>
        </w:rPr>
        <w:t xml:space="preserve"> ΜΠΑΛΑΟΥΡΑΣ</w:t>
      </w:r>
      <w:r w:rsidRPr="00BC053E">
        <w:rPr>
          <w:rFonts w:eastAsia="Times New Roman" w:cs="Times New Roman"/>
          <w:b/>
          <w:szCs w:val="24"/>
        </w:rPr>
        <w:t>:</w:t>
      </w:r>
      <w:r>
        <w:rPr>
          <w:rFonts w:eastAsia="Times New Roman" w:cs="Times New Roman"/>
          <w:szCs w:val="24"/>
        </w:rPr>
        <w:t xml:space="preserve"> Συνάδελφοι, άνδρες και γυναίκες, είναι άλλη μια γενναία και τολμηρή πρωτ</w:t>
      </w:r>
      <w:r>
        <w:rPr>
          <w:rFonts w:eastAsia="Times New Roman" w:cs="Times New Roman"/>
          <w:szCs w:val="24"/>
        </w:rPr>
        <w:t>οβουλία του Πρωθυπουργού. Θα μπορούσαμε να συνεχίσουμε σφυρίζοντας αδιάφορα ή να περιμένουμε κάθε φορά να δημιουργούνται ψευτοδιαφορές και συγκρούσεις αν έχουμε τη δεδηλωμένη ή όχι.</w:t>
      </w:r>
    </w:p>
    <w:p w14:paraId="1286C75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Εσείς, όμως, κύριε Βορίδη, επειδή φωνάζετε από κάτω, δεν τολμάτε να υποβάλ</w:t>
      </w:r>
      <w:r>
        <w:rPr>
          <w:rFonts w:eastAsia="Times New Roman" w:cs="Times New Roman"/>
          <w:szCs w:val="24"/>
        </w:rPr>
        <w:t xml:space="preserve">λετε πρόταση δυσπιστίας. Μετά την πρόταση εμπιστοσύνης, την απόφαση της Βουλής, τι θα υπάρξει; Ούτε τα παιδάκια δεν παίζουν έτσι. </w:t>
      </w:r>
    </w:p>
    <w:p w14:paraId="1286C75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Μητσοτάκη, ήρθατε για να μας πείτε ότι ταυτιζόμαστε –σε αυτό το σημείο φτάσατε- με τη χούντα, γιατί βάλαμε Υπουργό τον </w:t>
      </w:r>
      <w:r>
        <w:rPr>
          <w:rFonts w:eastAsia="Times New Roman" w:cs="Times New Roman"/>
          <w:szCs w:val="24"/>
        </w:rPr>
        <w:t xml:space="preserve">Ναύαρχο Αποστολάκη και τον συγκρίνατε με τον Σπαντιδάκη. Ο πρώτος σας καφές γίνεται με ανάγνωση των εφημερίδων της Αντιπολίτευσης. Λογικό. Ό,τι, όμως, διαβάζετε, το καταπίνετε αμάσητο και το κάνετε γραμμή του κόμματός σας. Και δεν είναι η πρώτη φορά. </w:t>
      </w:r>
    </w:p>
    <w:p w14:paraId="1286C75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για πρώτη φορά επί αρχηγίας σας γίνεται αυτό σε σχέση με το παρελθόν. Αν διαβάσει κάποιος την Ελένη Βλάχου για παράδειγμα, οι αρχηγοί των κομμάτων των παλιών προσπαθούσαν να δίνουν γραμμή στους εκδότες των εφημερίδων για το τι θα προβάλλουν και τι θα έχο</w:t>
      </w:r>
      <w:r>
        <w:rPr>
          <w:rFonts w:eastAsia="Times New Roman" w:cs="Times New Roman"/>
          <w:szCs w:val="24"/>
        </w:rPr>
        <w:t>υν. Σήμερα έχει αντιστραφεί αυτό. Εσείς παίρνετε γραμμή από τις εφημερίδες και από τους ανθρώπους που γράφουν σε αυτές. Ήταν καθήκον σας, όμως, να ψάχνατε ότι και ο Κωνσταντίνος Καραμανλής και ο Ανδρέας Παπανδρέου και οι υπόλοιποι Πρωθυπουργοί είχαν διορίσ</w:t>
      </w:r>
      <w:r>
        <w:rPr>
          <w:rFonts w:eastAsia="Times New Roman" w:cs="Times New Roman"/>
          <w:szCs w:val="24"/>
        </w:rPr>
        <w:t xml:space="preserve">ει Αρχηγούς των Σωμάτων Υπουργούς, όπως ο Ντάβος, ο Κουρής, ο Χηνοφώτης και άλλοι. </w:t>
      </w:r>
    </w:p>
    <w:p w14:paraId="1286C759"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sidRPr="005A1E4E">
        <w:rPr>
          <w:rFonts w:eastAsia="Times New Roman" w:cs="Times New Roman"/>
          <w:b/>
          <w:szCs w:val="24"/>
        </w:rPr>
        <w:t>:</w:t>
      </w:r>
      <w:r>
        <w:rPr>
          <w:rFonts w:eastAsia="Times New Roman" w:cs="Times New Roman"/>
          <w:szCs w:val="24"/>
        </w:rPr>
        <w:t xml:space="preserve"> Όταν αποστρατεύτηκαν.</w:t>
      </w:r>
    </w:p>
    <w:p w14:paraId="1286C75A"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lastRenderedPageBreak/>
        <w:t xml:space="preserve">ΓΕΡΑΣΙΜΟΣ </w:t>
      </w:r>
      <w:r>
        <w:rPr>
          <w:rFonts w:eastAsia="Times New Roman" w:cs="Times New Roman"/>
          <w:b/>
          <w:szCs w:val="24"/>
        </w:rPr>
        <w:t>(ΜΑΚΗΣ)</w:t>
      </w:r>
      <w:r>
        <w:rPr>
          <w:rFonts w:eastAsia="Times New Roman" w:cs="Times New Roman"/>
          <w:b/>
          <w:szCs w:val="24"/>
        </w:rPr>
        <w:t xml:space="preserve"> ΜΠΑΛΑΟΥΡΑΣ</w:t>
      </w:r>
      <w:r w:rsidRPr="005A1E4E">
        <w:rPr>
          <w:rFonts w:eastAsia="Times New Roman" w:cs="Times New Roman"/>
          <w:b/>
          <w:szCs w:val="24"/>
        </w:rPr>
        <w:t>:</w:t>
      </w:r>
      <w:r w:rsidRPr="005A1E4E">
        <w:rPr>
          <w:rFonts w:eastAsia="Times New Roman" w:cs="Times New Roman"/>
          <w:szCs w:val="24"/>
        </w:rPr>
        <w:t xml:space="preserve"> </w:t>
      </w:r>
      <w:r>
        <w:rPr>
          <w:rFonts w:eastAsia="Times New Roman" w:cs="Times New Roman"/>
          <w:szCs w:val="24"/>
        </w:rPr>
        <w:t>Και τι έγινε; Ορκίστηκαν. Αυτά είναι παραμύθια. Είναι ιστορίες που ούτε για την Χαλιμά δεν κάνουν.</w:t>
      </w:r>
    </w:p>
    <w:p w14:paraId="1286C75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Θέλω να κάνω μία φιλική υπόδειξη προς εσάς. Δεν ψάχνετε, κύριε Μητσοτάκη, και οι υπόλοιποι του κόμματός σας, μήπως ο κ. Πρετεντέρης είναι προβοκάτορας και σας έχει οδηγήσει τόσες φορές, όπως και εχθές, σε ατραπούς δύσκολους; </w:t>
      </w:r>
    </w:p>
    <w:p w14:paraId="1286C75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Πάμε στο </w:t>
      </w:r>
      <w:r>
        <w:rPr>
          <w:rFonts w:eastAsia="Times New Roman" w:cs="Times New Roman"/>
          <w:szCs w:val="24"/>
        </w:rPr>
        <w:t>μ</w:t>
      </w:r>
      <w:r>
        <w:rPr>
          <w:rFonts w:eastAsia="Times New Roman" w:cs="Times New Roman"/>
          <w:szCs w:val="24"/>
        </w:rPr>
        <w:t>ακεδονικό. Άλλα λέτ</w:t>
      </w:r>
      <w:r>
        <w:rPr>
          <w:rFonts w:eastAsia="Times New Roman" w:cs="Times New Roman"/>
          <w:szCs w:val="24"/>
        </w:rPr>
        <w:t>ε μέσα, άλλα έξω. Δεν θα πω για ποιους λόγους φτάσατε σε αυτό το σημείο. Όμως, φθάσατε σε ένα έσχατο σημείο να μιλήσετε για ανταλλαγή με τις συντάξεις, όταν «φάγατε πάγο» από Γιούνγκερ, Μοσκοβισί, Μέρκελ κ.λπ.</w:t>
      </w:r>
      <w:r>
        <w:rPr>
          <w:rFonts w:eastAsia="Times New Roman" w:cs="Times New Roman"/>
          <w:szCs w:val="24"/>
        </w:rPr>
        <w:t>.</w:t>
      </w:r>
      <w:r>
        <w:rPr>
          <w:rFonts w:eastAsia="Times New Roman" w:cs="Times New Roman"/>
          <w:szCs w:val="24"/>
        </w:rPr>
        <w:t xml:space="preserve"> Και δεν είχατε την αυτογνωσία</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μ</w:t>
      </w:r>
      <w:r>
        <w:rPr>
          <w:rFonts w:eastAsia="Times New Roman" w:cs="Times New Roman"/>
          <w:szCs w:val="24"/>
        </w:rPr>
        <w:t xml:space="preserve">εταξύ σας να πείτε ότι το παρατραβήξατε. Ούτε αυτό δεν κάνατε. Σήμερα μάλιστα Μέσα δικά σας γράφουν ότι λύνεται το </w:t>
      </w:r>
      <w:r>
        <w:rPr>
          <w:rFonts w:eastAsia="Times New Roman" w:cs="Times New Roman"/>
          <w:szCs w:val="24"/>
        </w:rPr>
        <w:t>μ</w:t>
      </w:r>
      <w:r>
        <w:rPr>
          <w:rFonts w:eastAsia="Times New Roman" w:cs="Times New Roman"/>
          <w:szCs w:val="24"/>
        </w:rPr>
        <w:t>ακεδονικό, για να πέσουν τα επιτόκια, προκειμένου να βγούμε στις αγορές. Αυτά είναι πρωτοφανή πράγματα. Δεν στέκουν σε κα</w:t>
      </w:r>
      <w:r>
        <w:rPr>
          <w:rFonts w:eastAsia="Times New Roman" w:cs="Times New Roman"/>
          <w:szCs w:val="24"/>
        </w:rPr>
        <w:t>μ</w:t>
      </w:r>
      <w:r>
        <w:rPr>
          <w:rFonts w:eastAsia="Times New Roman" w:cs="Times New Roman"/>
          <w:szCs w:val="24"/>
        </w:rPr>
        <w:t>μία λογική. Ούτε κ</w:t>
      </w:r>
      <w:r>
        <w:rPr>
          <w:rFonts w:eastAsia="Times New Roman" w:cs="Times New Roman"/>
          <w:szCs w:val="24"/>
        </w:rPr>
        <w:t xml:space="preserve">αν στα πιο χαμηλά στρώματα της ελληνικής κοινωνίας. </w:t>
      </w:r>
    </w:p>
    <w:p w14:paraId="1286C75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Και όχι μόνο αυτό δεν κάνετε, αλλά οξύνετε τα πιο κατώτερα αντανακλαστικά των λαϊκών στρωμάτων. Αυτή η πολιτική σας μας επιστρέφει στη μεταπολεμική εποχή μέχρι τη Μεταπολίτευση. Αυτό είναι. Εκεί επιστρέφ</w:t>
      </w:r>
      <w:r>
        <w:rPr>
          <w:rFonts w:eastAsia="Times New Roman" w:cs="Times New Roman"/>
          <w:szCs w:val="24"/>
        </w:rPr>
        <w:t xml:space="preserve">εται η πολιτική ζωή. </w:t>
      </w:r>
    </w:p>
    <w:p w14:paraId="1286C75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Ακούστε, όμως, κύριοι συνάδελφοι. Δεν μας φοβίζουν οι απειλές αυτών των υποκειμένων. Δεν φοβηθήκαμε ούτε τις σκληρές εποχές με τα τανκς, τα στρατοδικεία, τα βασανιστήρια, τις φυλακές και τις εξορίες, θα φοβηθούμε τώρα αυτά τα υποθαλμέ</w:t>
      </w:r>
      <w:r>
        <w:rPr>
          <w:rFonts w:eastAsia="Times New Roman" w:cs="Times New Roman"/>
          <w:szCs w:val="24"/>
        </w:rPr>
        <w:t>να από διάφορους κύκλους ρεμάλια της κοινωνίας; Και όπως λέει ο στίχος του τραγουδιού «σιγά μην φοβηθώ, σιγά μην κλάψω».</w:t>
      </w:r>
    </w:p>
    <w:p w14:paraId="1286C75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 Λέτε ότι μας το επέβαλαν ξένες δυνάμεις. Πράγματι, μας το επέβαλαν από πολύ παλιά, από την εποχή του ΚΚΕ Εσωτερικού, από την εποχή της</w:t>
      </w:r>
      <w:r>
        <w:rPr>
          <w:rFonts w:eastAsia="Times New Roman" w:cs="Times New Roman"/>
          <w:szCs w:val="24"/>
        </w:rPr>
        <w:t xml:space="preserve"> ΑΚΟΑ, από την εποχή του Συνασπισμού, από την εποχή του ΣΥΡΙΖΑ, όταν την επίλυση του </w:t>
      </w:r>
      <w:r>
        <w:rPr>
          <w:rFonts w:eastAsia="Times New Roman" w:cs="Times New Roman"/>
          <w:szCs w:val="24"/>
        </w:rPr>
        <w:t>μ</w:t>
      </w:r>
      <w:r>
        <w:rPr>
          <w:rFonts w:eastAsia="Times New Roman" w:cs="Times New Roman"/>
          <w:szCs w:val="24"/>
        </w:rPr>
        <w:t xml:space="preserve">ακεδονικού την είχαν όλα αυτά τα κόμματα και τα μορφώματα στις συνεδριακές τους αποφάσεις. </w:t>
      </w:r>
    </w:p>
    <w:p w14:paraId="1286C76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Είναι ή δεν είναι έτσι; Και τις προγραμματικές δηλώσεις που σχηματίσαμε και το</w:t>
      </w:r>
      <w:r>
        <w:rPr>
          <w:rFonts w:eastAsia="Times New Roman" w:cs="Times New Roman"/>
          <w:szCs w:val="24"/>
        </w:rPr>
        <w:t>ν Γενάρη και τον Σεπτέμβρη, οι ξένες δυνάμεις μας τις έβαλαν όταν ακόμη ήταν στο δύσκολο εξάμηνο του ’15; Είναι πρωτοφανή και για την πολιτική ζωή αυτά τα πράγματα.</w:t>
      </w:r>
    </w:p>
    <w:p w14:paraId="1286C76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Θέλω εδώ να απευθυνθώ στους συντρόφους του ΚΚΕ. Άλλο το αν ένας λαός επιθυμεί να ενταχθεί στο ΝΑΤΟ ή αν υπήρχε Σύμφωνο Βαρσοβίας -είναι δικαίωμά του αναφαίρετο. Δεν θα αποφασίσουμε εμείς αν πρέπει ένα κράτος να ενταχθεί στην Ευρωπαϊκή Ένωση ή στο ΝΑΤΟ. Εμε</w:t>
      </w:r>
      <w:r>
        <w:rPr>
          <w:rFonts w:eastAsia="Times New Roman" w:cs="Times New Roman"/>
          <w:szCs w:val="24"/>
        </w:rPr>
        <w:t xml:space="preserve">ίς κάνουμε μια συμφωνία, η οποία αφορά τα δύο κράτη μας και τον περίγυρο των Βαλκανίων. Δεν θα πω τίποτα παραπάνω πάνω σε αυτό. </w:t>
      </w:r>
    </w:p>
    <w:p w14:paraId="1286C76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Απευθυνόμενος ξανά στη Νέα Δημοκρατία θα πω ότι με αυτήν την πολιτική έχει χάσει και όσα ψήγματα ορισμένων νεοφιλελεύθερων στελ</w:t>
      </w:r>
      <w:r>
        <w:rPr>
          <w:rFonts w:eastAsia="Times New Roman" w:cs="Times New Roman"/>
          <w:szCs w:val="24"/>
        </w:rPr>
        <w:t xml:space="preserve">εχών είχε από αυτήν την πλευρά. Εσείς δεν είσαστε, κύριε Βορίδη. Είσαστε αλλού. Γιατί δεν ανέχεστε ακόμα, εσείς και τα έντυπά σας, κατσαπλιάδες, άσχετους, άπειρους, αριστερή παρένθεση, όπως μας λέγατε. Και τώρα στη νέα ρήτρα </w:t>
      </w:r>
      <w:r>
        <w:rPr>
          <w:rFonts w:eastAsia="Times New Roman" w:cs="Times New Roman"/>
          <w:szCs w:val="24"/>
        </w:rPr>
        <w:lastRenderedPageBreak/>
        <w:t>για εσάς μετά από τεσσεράμισι χ</w:t>
      </w:r>
      <w:r>
        <w:rPr>
          <w:rFonts w:eastAsia="Times New Roman" w:cs="Times New Roman"/>
          <w:szCs w:val="24"/>
        </w:rPr>
        <w:t>ρόνια, τέτοιες παρενθέσεις δεν έχω δει στην ιστορία.</w:t>
      </w:r>
    </w:p>
    <w:p w14:paraId="1286C76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Είπε και η κ. Αχτσιόγλου πολλά πράγματα που έγιναν, αλλά εγώ θα πω αυτά που επίκεινται, που τα ξέρετε πολύ καλά και εσείς και τα άλλα κόμματα της Αντιπολίτευσης. Γιατί θα γίνει αναθεώρηση Συντάγματος, πρ</w:t>
      </w:r>
      <w:r>
        <w:rPr>
          <w:rFonts w:eastAsia="Times New Roman" w:cs="Times New Roman"/>
          <w:szCs w:val="24"/>
        </w:rPr>
        <w:t>άγμα που δεν θέλετε. Έστω και ένα άρθρο να αναθεωρηθεί, το άρθρο περί προστασίας των Υπουργών. Την αύξηση του κατώτατου μισθού που επίκειται. Την κατάργηση του υποκατώτατου για τους νέους. Τη ρύθμιση για τη διευκόλυνση όσων έχουν συσσωρευμένες τις πρώτες ο</w:t>
      </w:r>
      <w:r>
        <w:rPr>
          <w:rFonts w:eastAsia="Times New Roman" w:cs="Times New Roman"/>
          <w:szCs w:val="24"/>
        </w:rPr>
        <w:t>φειλές με τη θέσπιση δόσεων. Την προστασία της πρώτης κατοικίας, αλλά και τη στήριξη της στεγαστικής πολιτικής με την επιδότηση δανείων και την επιδότηση των δόσεων των δανειοληπτών για δάνεια πρώτης κατοικίας. Για πρώτη φορά στην ιστορία της χώρας γίνεται</w:t>
      </w:r>
      <w:r>
        <w:rPr>
          <w:rFonts w:eastAsia="Times New Roman" w:cs="Times New Roman"/>
          <w:szCs w:val="24"/>
        </w:rPr>
        <w:t xml:space="preserve"> αυτό το πράγμα. </w:t>
      </w:r>
    </w:p>
    <w:p w14:paraId="1286C76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Τέλος, εξορθολογισμός των σχέσεων Κράτους και Εκκλησίας. Αυτά φοβάστε. Για όλα αυτά δεν θέλετε να αναμετρηθούμε με τα πραγματικά δεδομένα. Θέλετε να αναμετρηθούμε με ψευτοδιλήμματα και παραπλανητικά λόγια προς τον ελληνικό λαό. </w:t>
      </w:r>
      <w:r>
        <w:rPr>
          <w:rFonts w:eastAsia="Times New Roman" w:cs="Times New Roman"/>
          <w:szCs w:val="24"/>
        </w:rPr>
        <w:lastRenderedPageBreak/>
        <w:t>Εδώ θα είμ</w:t>
      </w:r>
      <w:r>
        <w:rPr>
          <w:rFonts w:eastAsia="Times New Roman" w:cs="Times New Roman"/>
          <w:szCs w:val="24"/>
        </w:rPr>
        <w:t xml:space="preserve">αστε και προγραμματικά, αλλά και κρινόμενοι με την πραγματικότητα των τεσσεράμισι χρόνων της Κυβέρνησής μας, με τα έργα που κάνουμε και με το κοινωνικό πρόγραμμα που θα έχουμε στην επόμενη φάση. </w:t>
      </w:r>
    </w:p>
    <w:p w14:paraId="1286C76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Ευχαριστώ.</w:t>
      </w:r>
    </w:p>
    <w:p w14:paraId="1286C766" w14:textId="77777777" w:rsidR="000402FE" w:rsidRDefault="007623D8">
      <w:pPr>
        <w:spacing w:line="600" w:lineRule="auto"/>
        <w:ind w:firstLine="720"/>
        <w:jc w:val="center"/>
        <w:rPr>
          <w:rFonts w:eastAsia="Times New Roman" w:cs="Times New Roman"/>
          <w:szCs w:val="24"/>
        </w:rPr>
      </w:pPr>
      <w:r w:rsidRPr="00BC4DF6">
        <w:rPr>
          <w:rFonts w:eastAsia="Times New Roman" w:cs="Times New Roman"/>
          <w:szCs w:val="24"/>
        </w:rPr>
        <w:t>(Χειροκροτήματα από την πτέρυγα του ΣΥΡΙΖΑ)</w:t>
      </w:r>
    </w:p>
    <w:p w14:paraId="1286C76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 </w:t>
      </w:r>
      <w:r w:rsidRPr="00536E1D">
        <w:rPr>
          <w:rFonts w:eastAsia="Times New Roman" w:cs="Times New Roman"/>
          <w:b/>
          <w:szCs w:val="24"/>
        </w:rPr>
        <w:t>ΠΡΟΕ</w:t>
      </w:r>
      <w:r w:rsidRPr="00536E1D">
        <w:rPr>
          <w:rFonts w:eastAsia="Times New Roman" w:cs="Times New Roman"/>
          <w:b/>
          <w:szCs w:val="24"/>
        </w:rPr>
        <w:t>ΔΡΕΥΟΥΣΑ (Αναστασία Χριστοδουλοπούλου)</w:t>
      </w:r>
      <w:r w:rsidRPr="00CC04F2">
        <w:rPr>
          <w:rFonts w:eastAsia="Times New Roman" w:cs="Times New Roman"/>
          <w:b/>
          <w:szCs w:val="24"/>
        </w:rPr>
        <w:t>:</w:t>
      </w:r>
      <w:r w:rsidRPr="00536E1D">
        <w:rPr>
          <w:rFonts w:eastAsia="Times New Roman" w:cs="Times New Roman"/>
          <w:b/>
          <w:szCs w:val="24"/>
        </w:rPr>
        <w:t xml:space="preserve"> </w:t>
      </w:r>
      <w:r>
        <w:rPr>
          <w:rFonts w:eastAsia="Times New Roman" w:cs="Times New Roman"/>
          <w:szCs w:val="24"/>
        </w:rPr>
        <w:t>Ευχαριστούμε.</w:t>
      </w:r>
    </w:p>
    <w:p w14:paraId="1286C76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Τον λόγο έχει η κ. Αραμπατζή από τη Νέα Δημοκρατία για επτά λεπτά.</w:t>
      </w:r>
    </w:p>
    <w:p w14:paraId="1286C769"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ΦΩΤΕΙΝΗ ΑΡΑΜΠΑΤΖΗ</w:t>
      </w:r>
      <w:r w:rsidRPr="00CC04F2">
        <w:rPr>
          <w:rFonts w:eastAsia="Times New Roman" w:cs="Times New Roman"/>
          <w:b/>
          <w:szCs w:val="24"/>
        </w:rPr>
        <w:t>:</w:t>
      </w:r>
      <w:r>
        <w:rPr>
          <w:rFonts w:eastAsia="Times New Roman" w:cs="Times New Roman"/>
          <w:b/>
          <w:szCs w:val="24"/>
        </w:rPr>
        <w:t xml:space="preserve"> </w:t>
      </w:r>
      <w:r>
        <w:rPr>
          <w:rFonts w:eastAsia="Times New Roman" w:cs="Times New Roman"/>
          <w:szCs w:val="24"/>
        </w:rPr>
        <w:t>Κυρίες και κύριοι συνάδελφοι, ανεβαίνω στο Βήμα της Ολομέλειας με πλήρη συνείδηση της ιστορικής στιγμής, στην οποία διεξάγεται η συζήτηση για την παροχή ψήφου εμπιστοσύνης. Αλλά ακόμη και αυτήν την ιστορική στιγμή, αυτήν την ύψιστη κοινοβουλευτική διαδικασ</w:t>
      </w:r>
      <w:r>
        <w:rPr>
          <w:rFonts w:eastAsia="Times New Roman" w:cs="Times New Roman"/>
          <w:szCs w:val="24"/>
        </w:rPr>
        <w:t xml:space="preserve">ία, όπως είναι η ψήφος εμπιστοσύνης, η Κυβέρνηση επέλεξε να την ευτελίσει, να την συρρικνώσει άρον-άρον σε μία συζήτηση </w:t>
      </w:r>
      <w:r>
        <w:rPr>
          <w:rFonts w:eastAsia="Times New Roman" w:cs="Times New Roman"/>
          <w:szCs w:val="24"/>
          <w:lang w:val="en-GB"/>
        </w:rPr>
        <w:t>fast</w:t>
      </w:r>
      <w:r w:rsidRPr="00CC04F2">
        <w:rPr>
          <w:rFonts w:eastAsia="Times New Roman" w:cs="Times New Roman"/>
          <w:szCs w:val="24"/>
        </w:rPr>
        <w:t xml:space="preserve"> </w:t>
      </w:r>
      <w:r>
        <w:rPr>
          <w:rFonts w:eastAsia="Times New Roman" w:cs="Times New Roman"/>
          <w:szCs w:val="24"/>
          <w:lang w:val="en-GB"/>
        </w:rPr>
        <w:t>track</w:t>
      </w:r>
      <w:r w:rsidRPr="00CC04F2">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Γιατί αυτή η πρωτοφανής, άραγε, βιασύνη; Γιατί αυτή η σπουδή κουκουλώματος; </w:t>
      </w:r>
    </w:p>
    <w:p w14:paraId="1286C76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Δυστυχώς, η απάντηση είναι εύκολη και απλή εξίσ</w:t>
      </w:r>
      <w:r>
        <w:rPr>
          <w:rFonts w:eastAsia="Times New Roman" w:cs="Times New Roman"/>
          <w:szCs w:val="24"/>
        </w:rPr>
        <w:t>ου. Για να ακουστούν όσο το δυνατόν λιγότεροι Βουλευτές, για να διατυπωθεί όσο το δυνατόν λιγότερη κριτική που καίει φυσικά από την Αντιπολίτευση, για να πιεστούν όσο το δυνατόν λιγότερο οι πρόθυμοι Βουλευτές, τα καινούργια δεκανίκια του κ. Τσίπρα, δανεικά</w:t>
      </w:r>
      <w:r>
        <w:rPr>
          <w:rFonts w:eastAsia="Times New Roman" w:cs="Times New Roman"/>
          <w:szCs w:val="24"/>
        </w:rPr>
        <w:t xml:space="preserve"> και μη, και να δώσουν απόψε ψήφο εμπιστοσύνης στην καταρρέουσα Κυβέρνηση Τσίπρα με τους ουρές ΑΝΕΛ. Και όλα αυτά, βεβαίως, για λίγες ακόμη μέρες παραμονής στην εξουσία. </w:t>
      </w:r>
    </w:p>
    <w:p w14:paraId="1286C76B"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Όμως, γιατί άραγε οδηγηθήκαμε στη συζήτηση </w:t>
      </w:r>
      <w:r w:rsidRPr="00BE77DE">
        <w:rPr>
          <w:rFonts w:eastAsia="Times New Roman"/>
          <w:color w:val="212121"/>
          <w:szCs w:val="24"/>
        </w:rPr>
        <w:t>για την ψήφο εμπιστοσύνης</w:t>
      </w:r>
      <w:r>
        <w:rPr>
          <w:rFonts w:eastAsia="Times New Roman"/>
          <w:color w:val="212121"/>
          <w:szCs w:val="24"/>
        </w:rPr>
        <w:t>, σ</w:t>
      </w:r>
      <w:r w:rsidRPr="00BE77DE">
        <w:rPr>
          <w:rFonts w:eastAsia="Times New Roman"/>
          <w:color w:val="212121"/>
          <w:szCs w:val="24"/>
        </w:rPr>
        <w:t>ε αυτή που ισχ</w:t>
      </w:r>
      <w:r w:rsidRPr="00BE77DE">
        <w:rPr>
          <w:rFonts w:eastAsia="Times New Roman"/>
          <w:color w:val="212121"/>
          <w:szCs w:val="24"/>
        </w:rPr>
        <w:t xml:space="preserve">υρίστηκε </w:t>
      </w:r>
      <w:r>
        <w:rPr>
          <w:rFonts w:eastAsia="Times New Roman"/>
          <w:color w:val="212121"/>
          <w:szCs w:val="24"/>
        </w:rPr>
        <w:t>μεγαλόθυμα ο Πρωθυπουργός</w:t>
      </w:r>
      <w:r w:rsidRPr="00BE77DE">
        <w:rPr>
          <w:rFonts w:eastAsia="Times New Roman"/>
          <w:color w:val="212121"/>
          <w:szCs w:val="24"/>
        </w:rPr>
        <w:t xml:space="preserve"> ότι από την καλή του την καρδιά </w:t>
      </w:r>
      <w:r>
        <w:rPr>
          <w:rFonts w:eastAsia="Times New Roman"/>
          <w:color w:val="212121"/>
          <w:szCs w:val="24"/>
        </w:rPr>
        <w:t xml:space="preserve">εισήγαγε προς συζήτηση, </w:t>
      </w:r>
      <w:r w:rsidRPr="00BE77DE">
        <w:rPr>
          <w:rFonts w:eastAsia="Times New Roman"/>
          <w:color w:val="212121"/>
          <w:szCs w:val="24"/>
        </w:rPr>
        <w:t xml:space="preserve">λες και δεν ήταν </w:t>
      </w:r>
      <w:r>
        <w:rPr>
          <w:rFonts w:eastAsia="Times New Roman"/>
          <w:color w:val="212121"/>
          <w:szCs w:val="24"/>
        </w:rPr>
        <w:t xml:space="preserve">υποχρεωμένος από το Σύνταγμα; </w:t>
      </w:r>
      <w:r w:rsidRPr="00BE77DE">
        <w:rPr>
          <w:rFonts w:eastAsia="Times New Roman"/>
          <w:color w:val="212121"/>
          <w:szCs w:val="24"/>
        </w:rPr>
        <w:t>Μα</w:t>
      </w:r>
      <w:r>
        <w:rPr>
          <w:rFonts w:eastAsia="Times New Roman"/>
          <w:color w:val="212121"/>
          <w:szCs w:val="24"/>
        </w:rPr>
        <w:t xml:space="preserve">, </w:t>
      </w:r>
      <w:r w:rsidRPr="00BE77DE">
        <w:rPr>
          <w:rFonts w:eastAsia="Times New Roman"/>
          <w:color w:val="212121"/>
          <w:szCs w:val="24"/>
        </w:rPr>
        <w:t xml:space="preserve">γιατί ο </w:t>
      </w:r>
      <w:r>
        <w:rPr>
          <w:rFonts w:eastAsia="Times New Roman"/>
          <w:color w:val="212121"/>
          <w:szCs w:val="24"/>
        </w:rPr>
        <w:t xml:space="preserve">εξαϋλωμένος </w:t>
      </w:r>
      <w:r w:rsidRPr="00BE77DE">
        <w:rPr>
          <w:rFonts w:eastAsia="Times New Roman"/>
          <w:color w:val="212121"/>
          <w:szCs w:val="24"/>
        </w:rPr>
        <w:t>δημοσκοπικά Πάνος Καμμένος</w:t>
      </w:r>
      <w:r>
        <w:rPr>
          <w:rFonts w:eastAsia="Times New Roman"/>
          <w:color w:val="212121"/>
          <w:szCs w:val="24"/>
        </w:rPr>
        <w:t xml:space="preserve"> προσπαθεί να σώσει οτιδήποτε -και</w:t>
      </w:r>
      <w:r w:rsidRPr="00BE77DE">
        <w:rPr>
          <w:rFonts w:eastAsia="Times New Roman"/>
          <w:color w:val="212121"/>
          <w:szCs w:val="24"/>
        </w:rPr>
        <w:t xml:space="preserve"> αν σώζεται</w:t>
      </w:r>
      <w:r>
        <w:rPr>
          <w:rFonts w:eastAsia="Times New Roman"/>
          <w:color w:val="212121"/>
          <w:szCs w:val="24"/>
        </w:rPr>
        <w:t>-</w:t>
      </w:r>
      <w:r w:rsidRPr="00BE77DE">
        <w:rPr>
          <w:rFonts w:eastAsia="Times New Roman"/>
          <w:color w:val="212121"/>
          <w:szCs w:val="24"/>
        </w:rPr>
        <w:t xml:space="preserve"> και να παίξει την τελ</w:t>
      </w:r>
      <w:r w:rsidRPr="00BE77DE">
        <w:rPr>
          <w:rFonts w:eastAsia="Times New Roman"/>
          <w:color w:val="212121"/>
          <w:szCs w:val="24"/>
        </w:rPr>
        <w:t xml:space="preserve">ευταία παράσταση με τίτλο </w:t>
      </w:r>
      <w:r>
        <w:rPr>
          <w:rFonts w:eastAsia="Times New Roman"/>
          <w:color w:val="212121"/>
          <w:szCs w:val="24"/>
        </w:rPr>
        <w:t>«Καμμένος-ο εξολοθρευτής της Σ</w:t>
      </w:r>
      <w:r w:rsidRPr="00BE77DE">
        <w:rPr>
          <w:rFonts w:eastAsia="Times New Roman"/>
          <w:color w:val="212121"/>
          <w:szCs w:val="24"/>
        </w:rPr>
        <w:t>υμφωνίας των Πρεσπών</w:t>
      </w:r>
      <w:r>
        <w:rPr>
          <w:rFonts w:eastAsia="Times New Roman"/>
          <w:color w:val="212121"/>
          <w:szCs w:val="24"/>
        </w:rPr>
        <w:t>»,</w:t>
      </w:r>
      <w:r w:rsidRPr="00BE77DE">
        <w:rPr>
          <w:rFonts w:eastAsia="Times New Roman"/>
          <w:color w:val="212121"/>
          <w:szCs w:val="24"/>
        </w:rPr>
        <w:t xml:space="preserve"> μ</w:t>
      </w:r>
      <w:r>
        <w:rPr>
          <w:rFonts w:eastAsia="Times New Roman"/>
          <w:color w:val="212121"/>
          <w:szCs w:val="24"/>
        </w:rPr>
        <w:t>ια παράσταση-</w:t>
      </w:r>
      <w:r w:rsidRPr="00BE77DE">
        <w:rPr>
          <w:rFonts w:eastAsia="Times New Roman"/>
          <w:color w:val="212121"/>
          <w:szCs w:val="24"/>
        </w:rPr>
        <w:t>φιάσκο</w:t>
      </w:r>
      <w:r>
        <w:rPr>
          <w:rFonts w:eastAsia="Times New Roman"/>
          <w:color w:val="212121"/>
          <w:szCs w:val="24"/>
        </w:rPr>
        <w:t>, β</w:t>
      </w:r>
      <w:r w:rsidRPr="00BE77DE">
        <w:rPr>
          <w:rFonts w:eastAsia="Times New Roman"/>
          <w:color w:val="212121"/>
          <w:szCs w:val="24"/>
        </w:rPr>
        <w:t>έβαια</w:t>
      </w:r>
      <w:r>
        <w:rPr>
          <w:rFonts w:eastAsia="Times New Roman"/>
          <w:color w:val="212121"/>
          <w:szCs w:val="24"/>
        </w:rPr>
        <w:t>,</w:t>
      </w:r>
      <w:r w:rsidRPr="00BE77DE">
        <w:rPr>
          <w:rFonts w:eastAsia="Times New Roman"/>
          <w:color w:val="212121"/>
          <w:szCs w:val="24"/>
        </w:rPr>
        <w:t xml:space="preserve"> με </w:t>
      </w:r>
      <w:r w:rsidRPr="00BE77DE">
        <w:rPr>
          <w:rFonts w:eastAsia="Times New Roman"/>
          <w:color w:val="212121"/>
          <w:szCs w:val="24"/>
        </w:rPr>
        <w:lastRenderedPageBreak/>
        <w:t>υποβολέα τον ίδιο τον κ</w:t>
      </w:r>
      <w:r>
        <w:rPr>
          <w:rFonts w:eastAsia="Times New Roman"/>
          <w:color w:val="212121"/>
          <w:szCs w:val="24"/>
        </w:rPr>
        <w:t xml:space="preserve">. Τσίπρα, </w:t>
      </w:r>
      <w:r w:rsidRPr="00BE77DE">
        <w:rPr>
          <w:rFonts w:eastAsia="Times New Roman"/>
          <w:color w:val="212121"/>
          <w:szCs w:val="24"/>
        </w:rPr>
        <w:t>που δεν βρίσκει βέβαια κανέναν θεατή</w:t>
      </w:r>
      <w:r>
        <w:rPr>
          <w:rFonts w:eastAsia="Times New Roman"/>
          <w:color w:val="212121"/>
          <w:szCs w:val="24"/>
        </w:rPr>
        <w:t xml:space="preserve">. </w:t>
      </w:r>
    </w:p>
    <w:p w14:paraId="1286C76C"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Και ο θεατρικός </w:t>
      </w:r>
      <w:r w:rsidRPr="00BE77DE">
        <w:rPr>
          <w:rFonts w:eastAsia="Times New Roman"/>
          <w:color w:val="212121"/>
          <w:szCs w:val="24"/>
        </w:rPr>
        <w:t xml:space="preserve">ερασιτεχνισμός </w:t>
      </w:r>
      <w:r>
        <w:rPr>
          <w:rFonts w:eastAsia="Times New Roman"/>
          <w:color w:val="212121"/>
          <w:szCs w:val="24"/>
        </w:rPr>
        <w:t>τω</w:t>
      </w:r>
      <w:r w:rsidRPr="00BE77DE">
        <w:rPr>
          <w:rFonts w:eastAsia="Times New Roman"/>
          <w:color w:val="212121"/>
          <w:szCs w:val="24"/>
        </w:rPr>
        <w:t xml:space="preserve">ν δύο </w:t>
      </w:r>
      <w:r>
        <w:rPr>
          <w:rFonts w:eastAsia="Times New Roman"/>
          <w:color w:val="212121"/>
          <w:szCs w:val="24"/>
        </w:rPr>
        <w:t>«</w:t>
      </w:r>
      <w:r w:rsidRPr="00BE77DE">
        <w:rPr>
          <w:rFonts w:eastAsia="Times New Roman"/>
          <w:color w:val="212121"/>
          <w:szCs w:val="24"/>
        </w:rPr>
        <w:t>πρώην</w:t>
      </w:r>
      <w:r>
        <w:rPr>
          <w:rFonts w:eastAsia="Times New Roman"/>
          <w:color w:val="212121"/>
          <w:szCs w:val="24"/>
        </w:rPr>
        <w:t>» -σε εισαγωγικά-</w:t>
      </w:r>
      <w:r w:rsidRPr="00BE77DE">
        <w:rPr>
          <w:rFonts w:eastAsia="Times New Roman"/>
          <w:color w:val="212121"/>
          <w:szCs w:val="24"/>
        </w:rPr>
        <w:t xml:space="preserve"> εταίρων </w:t>
      </w:r>
      <w:r>
        <w:rPr>
          <w:rFonts w:eastAsia="Times New Roman"/>
          <w:color w:val="212121"/>
          <w:szCs w:val="24"/>
        </w:rPr>
        <w:t>ί</w:t>
      </w:r>
      <w:r>
        <w:rPr>
          <w:rFonts w:eastAsia="Times New Roman"/>
          <w:color w:val="212121"/>
          <w:szCs w:val="24"/>
        </w:rPr>
        <w:t>σως</w:t>
      </w:r>
      <w:r w:rsidRPr="00BE77DE">
        <w:rPr>
          <w:rFonts w:eastAsia="Times New Roman"/>
          <w:color w:val="212121"/>
          <w:szCs w:val="24"/>
        </w:rPr>
        <w:t xml:space="preserve"> προκαλούσε θυ</w:t>
      </w:r>
      <w:r>
        <w:rPr>
          <w:rFonts w:eastAsia="Times New Roman"/>
          <w:color w:val="212121"/>
          <w:szCs w:val="24"/>
        </w:rPr>
        <w:t>μηδία στον κουρασμένο μας</w:t>
      </w:r>
      <w:r w:rsidRPr="00BE77DE">
        <w:rPr>
          <w:rFonts w:eastAsia="Times New Roman"/>
          <w:color w:val="212121"/>
          <w:szCs w:val="24"/>
        </w:rPr>
        <w:t xml:space="preserve"> λαό</w:t>
      </w:r>
      <w:r>
        <w:rPr>
          <w:rFonts w:eastAsia="Times New Roman"/>
          <w:color w:val="212121"/>
          <w:szCs w:val="24"/>
        </w:rPr>
        <w:t>,</w:t>
      </w:r>
      <w:r w:rsidRPr="00BE77DE">
        <w:rPr>
          <w:rFonts w:eastAsia="Times New Roman"/>
          <w:color w:val="212121"/>
          <w:szCs w:val="24"/>
        </w:rPr>
        <w:t xml:space="preserve"> αν δεν έβλαπτε την πατρίδα</w:t>
      </w:r>
      <w:r>
        <w:rPr>
          <w:rFonts w:eastAsia="Times New Roman"/>
          <w:color w:val="212121"/>
          <w:szCs w:val="24"/>
        </w:rPr>
        <w:t>, αν δεν έβλαπτ</w:t>
      </w:r>
      <w:r w:rsidRPr="00BE77DE">
        <w:rPr>
          <w:rFonts w:eastAsia="Times New Roman"/>
          <w:color w:val="212121"/>
          <w:szCs w:val="24"/>
        </w:rPr>
        <w:t>ε τη Μακεδονία</w:t>
      </w:r>
      <w:r>
        <w:rPr>
          <w:rFonts w:eastAsia="Times New Roman"/>
          <w:color w:val="212121"/>
          <w:szCs w:val="24"/>
        </w:rPr>
        <w:t>,</w:t>
      </w:r>
      <w:r w:rsidRPr="00BE77DE">
        <w:rPr>
          <w:rFonts w:eastAsia="Times New Roman"/>
          <w:color w:val="212121"/>
          <w:szCs w:val="24"/>
        </w:rPr>
        <w:t xml:space="preserve"> τη Μακεδονία για την οποία δ</w:t>
      </w:r>
      <w:r>
        <w:rPr>
          <w:rFonts w:eastAsia="Times New Roman"/>
          <w:color w:val="212121"/>
          <w:szCs w:val="24"/>
        </w:rPr>
        <w:t xml:space="preserve">εν του καίγεται καρφί του κ. Καμμένου. </w:t>
      </w:r>
    </w:p>
    <w:p w14:paraId="1286C76D"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w:t>
      </w:r>
      <w:r w:rsidRPr="00BE77DE">
        <w:rPr>
          <w:rFonts w:eastAsia="Times New Roman"/>
          <w:color w:val="212121"/>
          <w:szCs w:val="24"/>
        </w:rPr>
        <w:t>ύτε στα αλήθεια ο κ</w:t>
      </w:r>
      <w:r>
        <w:rPr>
          <w:rFonts w:eastAsia="Times New Roman"/>
          <w:color w:val="212121"/>
          <w:szCs w:val="24"/>
        </w:rPr>
        <w:t>.</w:t>
      </w:r>
      <w:r w:rsidRPr="00BE77DE">
        <w:rPr>
          <w:rFonts w:eastAsia="Times New Roman"/>
          <w:color w:val="212121"/>
          <w:szCs w:val="24"/>
        </w:rPr>
        <w:t xml:space="preserve"> </w:t>
      </w:r>
      <w:r>
        <w:rPr>
          <w:rFonts w:eastAsia="Times New Roman"/>
          <w:color w:val="212121"/>
          <w:szCs w:val="24"/>
        </w:rPr>
        <w:t>Καμμένος θέλει να μπλοκάρει τη Συμφωνία των Πρεσπών, γ</w:t>
      </w:r>
      <w:r w:rsidRPr="00BE77DE">
        <w:rPr>
          <w:rFonts w:eastAsia="Times New Roman"/>
          <w:color w:val="212121"/>
          <w:szCs w:val="24"/>
        </w:rPr>
        <w:t>ιατί αν</w:t>
      </w:r>
      <w:r w:rsidRPr="00BE77DE">
        <w:rPr>
          <w:rFonts w:eastAsia="Times New Roman"/>
          <w:color w:val="212121"/>
          <w:szCs w:val="24"/>
        </w:rPr>
        <w:t xml:space="preserve"> στοιχειωδώς τον ενδιέφερε</w:t>
      </w:r>
      <w:r>
        <w:rPr>
          <w:rFonts w:eastAsia="Times New Roman"/>
          <w:color w:val="212121"/>
          <w:szCs w:val="24"/>
        </w:rPr>
        <w:t>, δεν θα έδινε, β</w:t>
      </w:r>
      <w:r w:rsidRPr="00BE77DE">
        <w:rPr>
          <w:rFonts w:eastAsia="Times New Roman"/>
          <w:color w:val="212121"/>
          <w:szCs w:val="24"/>
        </w:rPr>
        <w:t>εβαίως</w:t>
      </w:r>
      <w:r>
        <w:rPr>
          <w:rFonts w:eastAsia="Times New Roman"/>
          <w:color w:val="212121"/>
          <w:szCs w:val="24"/>
        </w:rPr>
        <w:t xml:space="preserve">, το εισιτήριο στον κ. </w:t>
      </w:r>
      <w:r w:rsidRPr="00BE77DE">
        <w:rPr>
          <w:rFonts w:eastAsia="Times New Roman"/>
          <w:color w:val="212121"/>
          <w:szCs w:val="24"/>
        </w:rPr>
        <w:t>Κοτζιά τον Ιούνιο να πάει στις Πρέσπες και να υπογράψει</w:t>
      </w:r>
      <w:r>
        <w:rPr>
          <w:rFonts w:eastAsia="Times New Roman"/>
          <w:color w:val="212121"/>
          <w:szCs w:val="24"/>
        </w:rPr>
        <w:t>. Α</w:t>
      </w:r>
      <w:r w:rsidRPr="00BE77DE">
        <w:rPr>
          <w:rFonts w:eastAsia="Times New Roman"/>
          <w:color w:val="212121"/>
          <w:szCs w:val="24"/>
        </w:rPr>
        <w:t>ν στοιχειωδώς τον ενδιέφερε</w:t>
      </w:r>
      <w:r>
        <w:rPr>
          <w:rFonts w:eastAsia="Times New Roman"/>
          <w:color w:val="212121"/>
          <w:szCs w:val="24"/>
        </w:rPr>
        <w:t>, θα μπλόκαρε τότε την</w:t>
      </w:r>
      <w:r w:rsidRPr="00BE77DE">
        <w:rPr>
          <w:rFonts w:eastAsia="Times New Roman"/>
          <w:color w:val="212121"/>
          <w:szCs w:val="24"/>
        </w:rPr>
        <w:t xml:space="preserve"> υλοποίηση </w:t>
      </w:r>
      <w:r>
        <w:rPr>
          <w:rFonts w:eastAsia="Times New Roman"/>
          <w:color w:val="212121"/>
          <w:szCs w:val="24"/>
        </w:rPr>
        <w:t xml:space="preserve">αυτής </w:t>
      </w:r>
      <w:r w:rsidRPr="00BE77DE">
        <w:rPr>
          <w:rFonts w:eastAsia="Times New Roman"/>
          <w:color w:val="212121"/>
          <w:szCs w:val="24"/>
        </w:rPr>
        <w:t xml:space="preserve">της </w:t>
      </w:r>
      <w:r>
        <w:rPr>
          <w:rFonts w:eastAsia="Times New Roman"/>
          <w:color w:val="212121"/>
          <w:szCs w:val="24"/>
        </w:rPr>
        <w:t xml:space="preserve">κατάπτυστης </w:t>
      </w:r>
      <w:r>
        <w:rPr>
          <w:rFonts w:eastAsia="Times New Roman"/>
          <w:color w:val="212121"/>
          <w:szCs w:val="24"/>
        </w:rPr>
        <w:t>σ</w:t>
      </w:r>
      <w:r w:rsidRPr="00BE77DE">
        <w:rPr>
          <w:rFonts w:eastAsia="Times New Roman"/>
          <w:color w:val="212121"/>
          <w:szCs w:val="24"/>
        </w:rPr>
        <w:t>υμφωνίας</w:t>
      </w:r>
      <w:r>
        <w:rPr>
          <w:rFonts w:eastAsia="Times New Roman"/>
          <w:color w:val="212121"/>
          <w:szCs w:val="24"/>
        </w:rPr>
        <w:t>,</w:t>
      </w:r>
      <w:r w:rsidRPr="00BE77DE">
        <w:rPr>
          <w:rFonts w:eastAsia="Times New Roman"/>
          <w:color w:val="212121"/>
          <w:szCs w:val="24"/>
        </w:rPr>
        <w:t xml:space="preserve"> ψηφίζοντας </w:t>
      </w:r>
      <w:r>
        <w:rPr>
          <w:rFonts w:eastAsia="Times New Roman"/>
          <w:color w:val="212121"/>
          <w:szCs w:val="24"/>
        </w:rPr>
        <w:t>«</w:t>
      </w:r>
      <w:r>
        <w:rPr>
          <w:rFonts w:eastAsia="Times New Roman"/>
          <w:color w:val="212121"/>
          <w:szCs w:val="24"/>
        </w:rPr>
        <w:t>ναι</w:t>
      </w:r>
      <w:r>
        <w:rPr>
          <w:rFonts w:eastAsia="Times New Roman"/>
          <w:color w:val="212121"/>
          <w:szCs w:val="24"/>
        </w:rPr>
        <w:t>»</w:t>
      </w:r>
      <w:r w:rsidRPr="00BE77DE">
        <w:rPr>
          <w:rFonts w:eastAsia="Times New Roman"/>
          <w:color w:val="212121"/>
          <w:szCs w:val="24"/>
        </w:rPr>
        <w:t xml:space="preserve"> στην πρόταση δυσ</w:t>
      </w:r>
      <w:r w:rsidRPr="00BE77DE">
        <w:rPr>
          <w:rFonts w:eastAsia="Times New Roman"/>
          <w:color w:val="212121"/>
          <w:szCs w:val="24"/>
        </w:rPr>
        <w:t>πιστίας της Νέας Δημοκρατίας</w:t>
      </w:r>
      <w:r>
        <w:rPr>
          <w:rFonts w:eastAsia="Times New Roman"/>
          <w:color w:val="212121"/>
          <w:szCs w:val="24"/>
        </w:rPr>
        <w:t xml:space="preserve">. </w:t>
      </w:r>
    </w:p>
    <w:p w14:paraId="1286C76E"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Όμως,</w:t>
      </w:r>
      <w:r w:rsidRPr="00BE77DE">
        <w:rPr>
          <w:rFonts w:eastAsia="Times New Roman"/>
          <w:color w:val="212121"/>
          <w:szCs w:val="24"/>
        </w:rPr>
        <w:t xml:space="preserve"> τότε μα</w:t>
      </w:r>
      <w:r>
        <w:rPr>
          <w:rFonts w:eastAsia="Times New Roman"/>
          <w:color w:val="212121"/>
          <w:szCs w:val="24"/>
        </w:rPr>
        <w:t xml:space="preserve">ς κουνούσε το δάχτυλο, </w:t>
      </w:r>
      <w:r w:rsidRPr="00BE77DE">
        <w:rPr>
          <w:rFonts w:eastAsia="Times New Roman"/>
          <w:color w:val="212121"/>
          <w:szCs w:val="24"/>
        </w:rPr>
        <w:t>μας έλεγε ότι θέλει να βγάλει τη χώρα από τα μνημόνια</w:t>
      </w:r>
      <w:r>
        <w:rPr>
          <w:rFonts w:eastAsia="Times New Roman"/>
          <w:color w:val="212121"/>
          <w:szCs w:val="24"/>
        </w:rPr>
        <w:t>,</w:t>
      </w:r>
      <w:r w:rsidRPr="00BE77DE">
        <w:rPr>
          <w:rFonts w:eastAsia="Times New Roman"/>
          <w:color w:val="212121"/>
          <w:szCs w:val="24"/>
        </w:rPr>
        <w:t xml:space="preserve"> στοιχημάτιζε με </w:t>
      </w:r>
      <w:r>
        <w:rPr>
          <w:rFonts w:eastAsia="Times New Roman"/>
          <w:color w:val="212121"/>
          <w:szCs w:val="24"/>
        </w:rPr>
        <w:t xml:space="preserve">φαιδρό </w:t>
      </w:r>
      <w:r>
        <w:rPr>
          <w:rFonts w:eastAsia="Times New Roman"/>
          <w:color w:val="212121"/>
          <w:szCs w:val="24"/>
        </w:rPr>
        <w:lastRenderedPageBreak/>
        <w:t xml:space="preserve">τρόπο ότι η </w:t>
      </w:r>
      <w:r>
        <w:rPr>
          <w:rFonts w:eastAsia="Times New Roman"/>
          <w:color w:val="212121"/>
          <w:szCs w:val="24"/>
        </w:rPr>
        <w:t>σ</w:t>
      </w:r>
      <w:r w:rsidRPr="00BE77DE">
        <w:rPr>
          <w:rFonts w:eastAsia="Times New Roman"/>
          <w:color w:val="212121"/>
          <w:szCs w:val="24"/>
        </w:rPr>
        <w:t>υμφωνία δεν θα περάσει ποτέ από τα Σκόπια</w:t>
      </w:r>
      <w:r>
        <w:rPr>
          <w:rFonts w:eastAsia="Times New Roman"/>
          <w:color w:val="212121"/>
          <w:szCs w:val="24"/>
        </w:rPr>
        <w:t xml:space="preserve">, αποκαλούσε τον κ. </w:t>
      </w:r>
      <w:r w:rsidRPr="00BE77DE">
        <w:rPr>
          <w:rFonts w:eastAsia="Times New Roman"/>
          <w:color w:val="212121"/>
          <w:szCs w:val="24"/>
        </w:rPr>
        <w:t>Κοτζιά φοβερό Υπουργό</w:t>
      </w:r>
      <w:r>
        <w:rPr>
          <w:rFonts w:eastAsia="Times New Roman"/>
          <w:color w:val="212121"/>
          <w:szCs w:val="24"/>
        </w:rPr>
        <w:t>, στον οποίο</w:t>
      </w:r>
      <w:r w:rsidRPr="00BE77DE">
        <w:rPr>
          <w:rFonts w:eastAsia="Times New Roman"/>
          <w:color w:val="212121"/>
          <w:szCs w:val="24"/>
        </w:rPr>
        <w:t xml:space="preserve"> έλε</w:t>
      </w:r>
      <w:r w:rsidRPr="00BE77DE">
        <w:rPr>
          <w:rFonts w:eastAsia="Times New Roman"/>
          <w:color w:val="212121"/>
          <w:szCs w:val="24"/>
        </w:rPr>
        <w:t>γε ότι έχει και μεγάλη εμπιστοσύνη</w:t>
      </w:r>
      <w:r>
        <w:rPr>
          <w:rFonts w:eastAsia="Times New Roman"/>
          <w:color w:val="212121"/>
          <w:szCs w:val="24"/>
        </w:rPr>
        <w:t xml:space="preserve">. </w:t>
      </w:r>
    </w:p>
    <w:p w14:paraId="1286C76F"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BE77DE">
        <w:rPr>
          <w:rFonts w:eastAsia="Times New Roman"/>
          <w:color w:val="212121"/>
          <w:szCs w:val="24"/>
        </w:rPr>
        <w:t>αι όταν</w:t>
      </w:r>
      <w:r>
        <w:rPr>
          <w:rFonts w:eastAsia="Times New Roman"/>
          <w:color w:val="212121"/>
          <w:szCs w:val="24"/>
        </w:rPr>
        <w:t>,</w:t>
      </w:r>
      <w:r w:rsidRPr="00BE77DE">
        <w:rPr>
          <w:rFonts w:eastAsia="Times New Roman"/>
          <w:color w:val="212121"/>
          <w:szCs w:val="24"/>
        </w:rPr>
        <w:t xml:space="preserve"> </w:t>
      </w:r>
      <w:r>
        <w:rPr>
          <w:rFonts w:eastAsia="Times New Roman"/>
          <w:color w:val="212121"/>
          <w:szCs w:val="24"/>
        </w:rPr>
        <w:t xml:space="preserve">βεβαίως, </w:t>
      </w:r>
      <w:r w:rsidRPr="00BE77DE">
        <w:rPr>
          <w:rFonts w:eastAsia="Times New Roman"/>
          <w:color w:val="212121"/>
          <w:szCs w:val="24"/>
        </w:rPr>
        <w:t xml:space="preserve">όλες οι </w:t>
      </w:r>
      <w:r>
        <w:rPr>
          <w:rFonts w:eastAsia="Times New Roman"/>
          <w:color w:val="212121"/>
          <w:szCs w:val="24"/>
        </w:rPr>
        <w:t>προφάσεις και οι δικαιολογίες διαψεύστηκαν</w:t>
      </w:r>
      <w:r w:rsidRPr="00BE77DE">
        <w:rPr>
          <w:rFonts w:eastAsia="Times New Roman"/>
          <w:color w:val="212121"/>
          <w:szCs w:val="24"/>
        </w:rPr>
        <w:t xml:space="preserve"> </w:t>
      </w:r>
      <w:r>
        <w:rPr>
          <w:rFonts w:eastAsia="Times New Roman"/>
          <w:color w:val="212121"/>
          <w:szCs w:val="24"/>
        </w:rPr>
        <w:t>από την πραγματικότητα, όταν με τον κ. Κοτζιά από θερμοί</w:t>
      </w:r>
      <w:r w:rsidRPr="00BE77DE">
        <w:rPr>
          <w:rFonts w:eastAsia="Times New Roman"/>
          <w:color w:val="212121"/>
          <w:szCs w:val="24"/>
        </w:rPr>
        <w:t xml:space="preserve"> φίλοι έγιναν θανάσιμοι εχθροί</w:t>
      </w:r>
      <w:r>
        <w:rPr>
          <w:rFonts w:eastAsia="Times New Roman"/>
          <w:color w:val="212121"/>
          <w:szCs w:val="24"/>
        </w:rPr>
        <w:t>,</w:t>
      </w:r>
      <w:r w:rsidRPr="00BE77DE">
        <w:rPr>
          <w:rFonts w:eastAsia="Times New Roman"/>
          <w:color w:val="212121"/>
          <w:szCs w:val="24"/>
        </w:rPr>
        <w:t xml:space="preserve"> καταγγέλλοντας ο </w:t>
      </w:r>
      <w:r>
        <w:rPr>
          <w:rFonts w:eastAsia="Times New Roman"/>
          <w:color w:val="212121"/>
          <w:szCs w:val="24"/>
        </w:rPr>
        <w:t>ένας τον άλλον στο τραπέζι του Υ</w:t>
      </w:r>
      <w:r w:rsidRPr="00BE77DE">
        <w:rPr>
          <w:rFonts w:eastAsia="Times New Roman"/>
          <w:color w:val="212121"/>
          <w:szCs w:val="24"/>
        </w:rPr>
        <w:t>πουργικού Συ</w:t>
      </w:r>
      <w:r w:rsidRPr="00BE77DE">
        <w:rPr>
          <w:rFonts w:eastAsia="Times New Roman"/>
          <w:color w:val="212121"/>
          <w:szCs w:val="24"/>
        </w:rPr>
        <w:t>μβουλίου</w:t>
      </w:r>
      <w:r>
        <w:rPr>
          <w:rFonts w:eastAsia="Times New Roman"/>
          <w:color w:val="212121"/>
          <w:szCs w:val="24"/>
        </w:rPr>
        <w:t xml:space="preserve"> και όταν η Συμφωνία των Πρεσπών έφτασε </w:t>
      </w:r>
      <w:r w:rsidRPr="00BE77DE">
        <w:rPr>
          <w:rFonts w:eastAsia="Times New Roman"/>
          <w:color w:val="212121"/>
          <w:szCs w:val="24"/>
        </w:rPr>
        <w:t xml:space="preserve">να είναι προ των πυλών στην </w:t>
      </w:r>
      <w:r>
        <w:rPr>
          <w:rFonts w:eastAsia="Times New Roman"/>
          <w:color w:val="212121"/>
          <w:szCs w:val="24"/>
        </w:rPr>
        <w:t>ε</w:t>
      </w:r>
      <w:r w:rsidRPr="00BE77DE">
        <w:rPr>
          <w:rFonts w:eastAsia="Times New Roman"/>
          <w:color w:val="212121"/>
          <w:szCs w:val="24"/>
        </w:rPr>
        <w:t>λληνική Βουλή</w:t>
      </w:r>
      <w:r>
        <w:rPr>
          <w:rFonts w:eastAsia="Times New Roman"/>
          <w:color w:val="212121"/>
          <w:szCs w:val="24"/>
        </w:rPr>
        <w:t>, τότε</w:t>
      </w:r>
      <w:r w:rsidRPr="00BE77DE">
        <w:rPr>
          <w:rFonts w:eastAsia="Times New Roman"/>
          <w:color w:val="212121"/>
          <w:szCs w:val="24"/>
        </w:rPr>
        <w:t xml:space="preserve"> ο κ</w:t>
      </w:r>
      <w:r>
        <w:rPr>
          <w:rFonts w:eastAsia="Times New Roman"/>
          <w:color w:val="212121"/>
          <w:szCs w:val="24"/>
        </w:rPr>
        <w:t>.</w:t>
      </w:r>
      <w:r w:rsidRPr="00BE77DE">
        <w:rPr>
          <w:rFonts w:eastAsia="Times New Roman"/>
          <w:color w:val="212121"/>
          <w:szCs w:val="24"/>
        </w:rPr>
        <w:t xml:space="preserve"> Καμμένος θυμήθηκε δήθεν </w:t>
      </w:r>
      <w:r>
        <w:rPr>
          <w:rFonts w:eastAsia="Times New Roman"/>
          <w:color w:val="212121"/>
          <w:szCs w:val="24"/>
        </w:rPr>
        <w:t>τ</w:t>
      </w:r>
      <w:r w:rsidRPr="00BE77DE">
        <w:rPr>
          <w:rFonts w:eastAsia="Times New Roman"/>
          <w:color w:val="212121"/>
          <w:szCs w:val="24"/>
        </w:rPr>
        <w:t>η Μακεδονία</w:t>
      </w:r>
      <w:r>
        <w:rPr>
          <w:rFonts w:eastAsia="Times New Roman"/>
          <w:color w:val="212121"/>
          <w:szCs w:val="24"/>
        </w:rPr>
        <w:t xml:space="preserve">. </w:t>
      </w:r>
    </w:p>
    <w:p w14:paraId="1286C770"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w:t>
      </w:r>
      <w:r w:rsidRPr="00BE77DE">
        <w:rPr>
          <w:rFonts w:eastAsia="Times New Roman"/>
          <w:color w:val="212121"/>
          <w:szCs w:val="24"/>
        </w:rPr>
        <w:t>ολύ αργά για δάκρυα</w:t>
      </w:r>
      <w:r>
        <w:rPr>
          <w:rFonts w:eastAsia="Times New Roman"/>
          <w:color w:val="212121"/>
          <w:szCs w:val="24"/>
        </w:rPr>
        <w:t>, κύριε Κ</w:t>
      </w:r>
      <w:r w:rsidRPr="00BE77DE">
        <w:rPr>
          <w:rFonts w:eastAsia="Times New Roman"/>
          <w:color w:val="212121"/>
          <w:szCs w:val="24"/>
        </w:rPr>
        <w:t>αμμένε</w:t>
      </w:r>
      <w:r>
        <w:rPr>
          <w:rFonts w:eastAsia="Times New Roman"/>
          <w:color w:val="212121"/>
          <w:szCs w:val="24"/>
        </w:rPr>
        <w:t xml:space="preserve">, </w:t>
      </w:r>
      <w:r w:rsidRPr="00BE77DE">
        <w:rPr>
          <w:rFonts w:eastAsia="Times New Roman"/>
          <w:color w:val="212121"/>
          <w:szCs w:val="24"/>
        </w:rPr>
        <w:t xml:space="preserve">γιατί </w:t>
      </w:r>
      <w:r>
        <w:rPr>
          <w:rFonts w:eastAsia="Times New Roman"/>
          <w:color w:val="212121"/>
          <w:szCs w:val="24"/>
        </w:rPr>
        <w:t>αν θέλατε να μην περάσει η Σ</w:t>
      </w:r>
      <w:r w:rsidRPr="00BE77DE">
        <w:rPr>
          <w:rFonts w:eastAsia="Times New Roman"/>
          <w:color w:val="212121"/>
          <w:szCs w:val="24"/>
        </w:rPr>
        <w:t>υμφωνία των Πρεσπών</w:t>
      </w:r>
      <w:r>
        <w:rPr>
          <w:rFonts w:eastAsia="Times New Roman"/>
          <w:color w:val="212121"/>
          <w:szCs w:val="24"/>
        </w:rPr>
        <w:t>, θα ρίχνατε την Κ</w:t>
      </w:r>
      <w:r w:rsidRPr="00BE77DE">
        <w:rPr>
          <w:rFonts w:eastAsia="Times New Roman"/>
          <w:color w:val="212121"/>
          <w:szCs w:val="24"/>
        </w:rPr>
        <w:t>υβέρνησ</w:t>
      </w:r>
      <w:r w:rsidRPr="00BE77DE">
        <w:rPr>
          <w:rFonts w:eastAsia="Times New Roman"/>
          <w:color w:val="212121"/>
          <w:szCs w:val="24"/>
        </w:rPr>
        <w:t>η πριν την υπογραφή Κοτζιά</w:t>
      </w:r>
      <w:r>
        <w:rPr>
          <w:rFonts w:eastAsia="Times New Roman"/>
          <w:color w:val="212121"/>
          <w:szCs w:val="24"/>
        </w:rPr>
        <w:t>.  Γιατί αν θέλατε να μην περάσει η Σ</w:t>
      </w:r>
      <w:r w:rsidRPr="00BE77DE">
        <w:rPr>
          <w:rFonts w:eastAsia="Times New Roman"/>
          <w:color w:val="212121"/>
          <w:szCs w:val="24"/>
        </w:rPr>
        <w:t>υμφωνία των Πρεσπών</w:t>
      </w:r>
      <w:r>
        <w:rPr>
          <w:rFonts w:eastAsia="Times New Roman"/>
          <w:color w:val="212121"/>
          <w:szCs w:val="24"/>
        </w:rPr>
        <w:t>, πώς αντέξατ</w:t>
      </w:r>
      <w:r w:rsidRPr="00BE77DE">
        <w:rPr>
          <w:rFonts w:eastAsia="Times New Roman"/>
          <w:color w:val="212121"/>
          <w:szCs w:val="24"/>
        </w:rPr>
        <w:t xml:space="preserve">ε </w:t>
      </w:r>
      <w:r>
        <w:rPr>
          <w:rFonts w:eastAsia="Times New Roman"/>
          <w:color w:val="212121"/>
          <w:szCs w:val="24"/>
        </w:rPr>
        <w:t>να φωτογραφίζεστε</w:t>
      </w:r>
      <w:r w:rsidRPr="00BE77DE">
        <w:rPr>
          <w:rFonts w:eastAsia="Times New Roman"/>
          <w:color w:val="212121"/>
          <w:szCs w:val="24"/>
        </w:rPr>
        <w:t xml:space="preserve"> πλάι στον κ</w:t>
      </w:r>
      <w:r>
        <w:rPr>
          <w:rFonts w:eastAsia="Times New Roman"/>
          <w:color w:val="212121"/>
          <w:szCs w:val="24"/>
        </w:rPr>
        <w:t xml:space="preserve">. Ζάεφ </w:t>
      </w:r>
      <w:r w:rsidRPr="00BE77DE">
        <w:rPr>
          <w:rFonts w:eastAsia="Times New Roman"/>
          <w:color w:val="212121"/>
          <w:szCs w:val="24"/>
        </w:rPr>
        <w:t>το καλοκαίρι</w:t>
      </w:r>
      <w:r>
        <w:rPr>
          <w:rFonts w:eastAsia="Times New Roman"/>
          <w:color w:val="212121"/>
          <w:szCs w:val="24"/>
        </w:rPr>
        <w:t>,</w:t>
      </w:r>
      <w:r w:rsidRPr="00BE77DE">
        <w:rPr>
          <w:rFonts w:eastAsia="Times New Roman"/>
          <w:color w:val="212121"/>
          <w:szCs w:val="24"/>
        </w:rPr>
        <w:t xml:space="preserve"> μετά την πρόσκληση που του απηύθυνε το ΝΑΤΟ ως νεοεισερχόμενο μέλος</w:t>
      </w:r>
      <w:r>
        <w:rPr>
          <w:rFonts w:eastAsia="Times New Roman"/>
          <w:color w:val="212121"/>
          <w:szCs w:val="24"/>
        </w:rPr>
        <w:t xml:space="preserve"> στις προενταξιακές διαπραγματεύσεις, ε</w:t>
      </w:r>
      <w:r w:rsidRPr="00BE77DE">
        <w:rPr>
          <w:rFonts w:eastAsia="Times New Roman"/>
          <w:color w:val="212121"/>
          <w:szCs w:val="24"/>
        </w:rPr>
        <w:t xml:space="preserve">πειδή ακριβώς είχε υπογραφεί </w:t>
      </w:r>
      <w:r>
        <w:rPr>
          <w:rFonts w:eastAsia="Times New Roman"/>
          <w:color w:val="212121"/>
          <w:szCs w:val="24"/>
        </w:rPr>
        <w:t>η ανιστόρητη Σ</w:t>
      </w:r>
      <w:r w:rsidRPr="00BE77DE">
        <w:rPr>
          <w:rFonts w:eastAsia="Times New Roman"/>
          <w:color w:val="212121"/>
          <w:szCs w:val="24"/>
        </w:rPr>
        <w:t>υμφωνία των Πρεσπών</w:t>
      </w:r>
      <w:r>
        <w:rPr>
          <w:rFonts w:eastAsia="Times New Roman"/>
          <w:color w:val="212121"/>
          <w:szCs w:val="24"/>
        </w:rPr>
        <w:t>,</w:t>
      </w:r>
      <w:r w:rsidRPr="00BE77DE">
        <w:rPr>
          <w:rFonts w:eastAsia="Times New Roman"/>
          <w:color w:val="212121"/>
          <w:szCs w:val="24"/>
        </w:rPr>
        <w:t xml:space="preserve"> που παρήγαγε </w:t>
      </w:r>
      <w:r>
        <w:rPr>
          <w:rFonts w:eastAsia="Times New Roman"/>
          <w:color w:val="212121"/>
          <w:szCs w:val="24"/>
        </w:rPr>
        <w:t xml:space="preserve">ήδη τετελεσμένα; </w:t>
      </w:r>
    </w:p>
    <w:p w14:paraId="1286C771"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Γ</w:t>
      </w:r>
      <w:r w:rsidRPr="00BE77DE">
        <w:rPr>
          <w:rFonts w:eastAsia="Times New Roman"/>
          <w:color w:val="212121"/>
          <w:szCs w:val="24"/>
        </w:rPr>
        <w:t>ιατί αν ο κ</w:t>
      </w:r>
      <w:r>
        <w:rPr>
          <w:rFonts w:eastAsia="Times New Roman"/>
          <w:color w:val="212121"/>
          <w:szCs w:val="24"/>
        </w:rPr>
        <w:t>.</w:t>
      </w:r>
      <w:r w:rsidRPr="00BE77DE">
        <w:rPr>
          <w:rFonts w:eastAsia="Times New Roman"/>
          <w:color w:val="212121"/>
          <w:szCs w:val="24"/>
        </w:rPr>
        <w:t xml:space="preserve"> Καμμένος </w:t>
      </w:r>
      <w:r>
        <w:rPr>
          <w:rFonts w:eastAsia="Times New Roman"/>
          <w:color w:val="212121"/>
          <w:szCs w:val="24"/>
        </w:rPr>
        <w:t>δεν ήθελε τη Σ</w:t>
      </w:r>
      <w:r w:rsidRPr="00BE77DE">
        <w:rPr>
          <w:rFonts w:eastAsia="Times New Roman"/>
          <w:color w:val="212121"/>
          <w:szCs w:val="24"/>
        </w:rPr>
        <w:t>υμφωνία των Πρεσπών</w:t>
      </w:r>
      <w:r>
        <w:rPr>
          <w:rFonts w:eastAsia="Times New Roman"/>
          <w:color w:val="212121"/>
          <w:szCs w:val="24"/>
        </w:rPr>
        <w:t>, θα είχε ρίξει την Κ</w:t>
      </w:r>
      <w:r w:rsidRPr="00BE77DE">
        <w:rPr>
          <w:rFonts w:eastAsia="Times New Roman"/>
          <w:color w:val="212121"/>
          <w:szCs w:val="24"/>
        </w:rPr>
        <w:t>υβέρνηση π</w:t>
      </w:r>
      <w:r>
        <w:rPr>
          <w:rFonts w:eastAsia="Times New Roman"/>
          <w:color w:val="212121"/>
          <w:szCs w:val="24"/>
        </w:rPr>
        <w:t>ριν από το δημοψήφισμα και πριν από τη σ</w:t>
      </w:r>
      <w:r w:rsidRPr="00BE77DE">
        <w:rPr>
          <w:rFonts w:eastAsia="Times New Roman"/>
          <w:color w:val="212121"/>
          <w:szCs w:val="24"/>
        </w:rPr>
        <w:t>υνταγματική αναθεώρηση στη γείτονα</w:t>
      </w:r>
      <w:r w:rsidRPr="00BE77DE">
        <w:rPr>
          <w:rFonts w:eastAsia="Times New Roman"/>
          <w:color w:val="212121"/>
          <w:szCs w:val="24"/>
        </w:rPr>
        <w:t xml:space="preserve"> χώρα</w:t>
      </w:r>
      <w:r>
        <w:rPr>
          <w:rFonts w:eastAsia="Times New Roman"/>
          <w:color w:val="212121"/>
          <w:szCs w:val="24"/>
        </w:rPr>
        <w:t xml:space="preserve">. </w:t>
      </w:r>
    </w:p>
    <w:p w14:paraId="1286C772"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 κ. Καμμένος τ</w:t>
      </w:r>
      <w:r w:rsidRPr="00BE77DE">
        <w:rPr>
          <w:rFonts w:eastAsia="Times New Roman"/>
          <w:color w:val="212121"/>
          <w:szCs w:val="24"/>
        </w:rPr>
        <w:t>ο μόνο που ήθελε είναι η υπουργική καρέκλα</w:t>
      </w:r>
      <w:r>
        <w:rPr>
          <w:rFonts w:eastAsia="Times New Roman"/>
          <w:color w:val="212121"/>
          <w:szCs w:val="24"/>
        </w:rPr>
        <w:t xml:space="preserve"> χθες και το μόνο που θέλει σήμερα είναι μι</w:t>
      </w:r>
      <w:r w:rsidRPr="00BE77DE">
        <w:rPr>
          <w:rFonts w:eastAsia="Times New Roman"/>
          <w:color w:val="212121"/>
          <w:szCs w:val="24"/>
        </w:rPr>
        <w:t xml:space="preserve">α </w:t>
      </w:r>
      <w:r>
        <w:rPr>
          <w:rFonts w:eastAsia="Times New Roman"/>
          <w:color w:val="212121"/>
          <w:szCs w:val="24"/>
        </w:rPr>
        <w:t>άλλη</w:t>
      </w:r>
      <w:r w:rsidRPr="00BE77DE">
        <w:rPr>
          <w:rFonts w:eastAsia="Times New Roman"/>
          <w:color w:val="212121"/>
          <w:szCs w:val="24"/>
        </w:rPr>
        <w:t xml:space="preserve"> καρέκλα </w:t>
      </w:r>
      <w:r>
        <w:rPr>
          <w:rFonts w:eastAsia="Times New Roman"/>
          <w:color w:val="212121"/>
          <w:szCs w:val="24"/>
        </w:rPr>
        <w:t>που θέλει γερά να</w:t>
      </w:r>
      <w:r w:rsidRPr="00BE77DE">
        <w:rPr>
          <w:rFonts w:eastAsia="Times New Roman"/>
          <w:color w:val="212121"/>
          <w:szCs w:val="24"/>
        </w:rPr>
        <w:t xml:space="preserve"> κρατήσει</w:t>
      </w:r>
      <w:r>
        <w:rPr>
          <w:rFonts w:eastAsia="Times New Roman"/>
          <w:color w:val="212121"/>
          <w:szCs w:val="24"/>
        </w:rPr>
        <w:t>, αυτή του Αρχηγού κόμματος και του Β</w:t>
      </w:r>
      <w:r w:rsidRPr="00BE77DE">
        <w:rPr>
          <w:rFonts w:eastAsia="Times New Roman"/>
          <w:color w:val="212121"/>
          <w:szCs w:val="24"/>
        </w:rPr>
        <w:t>ουλευτή</w:t>
      </w:r>
      <w:r>
        <w:rPr>
          <w:rFonts w:eastAsia="Times New Roman"/>
          <w:color w:val="212121"/>
          <w:szCs w:val="24"/>
        </w:rPr>
        <w:t>,</w:t>
      </w:r>
      <w:r w:rsidRPr="00BE77DE">
        <w:rPr>
          <w:rFonts w:eastAsia="Times New Roman"/>
          <w:color w:val="212121"/>
          <w:szCs w:val="24"/>
        </w:rPr>
        <w:t xml:space="preserve"> με κάθε παραδοξότητα και κάθε συμβιβασμό</w:t>
      </w:r>
      <w:r>
        <w:rPr>
          <w:rFonts w:eastAsia="Times New Roman"/>
          <w:color w:val="212121"/>
          <w:szCs w:val="24"/>
        </w:rPr>
        <w:t>. Η</w:t>
      </w:r>
      <w:r w:rsidRPr="00BE77DE">
        <w:rPr>
          <w:rFonts w:eastAsia="Times New Roman"/>
          <w:color w:val="212121"/>
          <w:szCs w:val="24"/>
        </w:rPr>
        <w:t xml:space="preserve">θική </w:t>
      </w:r>
      <w:r>
        <w:rPr>
          <w:rFonts w:eastAsia="Times New Roman"/>
          <w:color w:val="212121"/>
          <w:szCs w:val="24"/>
        </w:rPr>
        <w:t>«</w:t>
      </w:r>
      <w:r w:rsidRPr="00BE77DE">
        <w:rPr>
          <w:rFonts w:eastAsia="Times New Roman"/>
          <w:color w:val="212121"/>
          <w:szCs w:val="24"/>
        </w:rPr>
        <w:t>α</w:t>
      </w:r>
      <w:r>
        <w:rPr>
          <w:rFonts w:eastAsia="Times New Roman"/>
          <w:color w:val="212121"/>
          <w:szCs w:val="24"/>
        </w:rPr>
        <w:t xml:space="preserve"> λα</w:t>
      </w:r>
      <w:r w:rsidRPr="00BE77DE">
        <w:rPr>
          <w:rFonts w:eastAsia="Times New Roman"/>
          <w:color w:val="212121"/>
          <w:szCs w:val="24"/>
        </w:rPr>
        <w:t xml:space="preserve"> καρτ</w:t>
      </w:r>
      <w:r>
        <w:rPr>
          <w:rFonts w:eastAsia="Times New Roman"/>
          <w:color w:val="212121"/>
          <w:szCs w:val="24"/>
        </w:rPr>
        <w:t>»</w:t>
      </w:r>
      <w:r w:rsidRPr="00BE77DE">
        <w:rPr>
          <w:rFonts w:eastAsia="Times New Roman"/>
          <w:color w:val="212121"/>
          <w:szCs w:val="24"/>
        </w:rPr>
        <w:t xml:space="preserve"> η</w:t>
      </w:r>
      <w:r w:rsidRPr="00BE77DE">
        <w:rPr>
          <w:rFonts w:eastAsia="Times New Roman"/>
          <w:color w:val="212121"/>
          <w:szCs w:val="24"/>
        </w:rPr>
        <w:t xml:space="preserve"> ηθική Καμμένου</w:t>
      </w:r>
      <w:r>
        <w:rPr>
          <w:rFonts w:eastAsia="Times New Roman"/>
          <w:color w:val="212121"/>
          <w:szCs w:val="24"/>
        </w:rPr>
        <w:t xml:space="preserve">, </w:t>
      </w:r>
      <w:r w:rsidRPr="00BE77DE">
        <w:rPr>
          <w:rFonts w:eastAsia="Times New Roman"/>
          <w:color w:val="212121"/>
          <w:szCs w:val="24"/>
        </w:rPr>
        <w:t xml:space="preserve">ηθική </w:t>
      </w:r>
      <w:r>
        <w:rPr>
          <w:rFonts w:eastAsia="Times New Roman"/>
          <w:color w:val="212121"/>
          <w:szCs w:val="24"/>
        </w:rPr>
        <w:t>«α λα καρτ»</w:t>
      </w:r>
      <w:r w:rsidRPr="00BE77DE">
        <w:rPr>
          <w:rFonts w:eastAsia="Times New Roman"/>
          <w:color w:val="212121"/>
          <w:szCs w:val="24"/>
        </w:rPr>
        <w:t xml:space="preserve"> και </w:t>
      </w:r>
      <w:r>
        <w:rPr>
          <w:rFonts w:eastAsia="Times New Roman"/>
          <w:color w:val="212121"/>
          <w:szCs w:val="24"/>
        </w:rPr>
        <w:t>η ηθική των Β</w:t>
      </w:r>
      <w:r w:rsidRPr="00BE77DE">
        <w:rPr>
          <w:rFonts w:eastAsia="Times New Roman"/>
          <w:color w:val="212121"/>
          <w:szCs w:val="24"/>
        </w:rPr>
        <w:t xml:space="preserve">ουλευτών </w:t>
      </w:r>
      <w:r>
        <w:rPr>
          <w:rFonts w:eastAsia="Times New Roman"/>
          <w:color w:val="212121"/>
          <w:szCs w:val="24"/>
        </w:rPr>
        <w:t>του, διότι ο κ. Καμμένος με ευκολία «πυροβολεί» τον κ. Κ</w:t>
      </w:r>
      <w:r w:rsidRPr="00BE77DE">
        <w:rPr>
          <w:rFonts w:eastAsia="Times New Roman"/>
          <w:color w:val="212121"/>
          <w:szCs w:val="24"/>
        </w:rPr>
        <w:t>όκκαλη και την κ</w:t>
      </w:r>
      <w:r>
        <w:rPr>
          <w:rFonts w:eastAsia="Times New Roman"/>
          <w:color w:val="212121"/>
          <w:szCs w:val="24"/>
        </w:rPr>
        <w:t>.</w:t>
      </w:r>
      <w:r w:rsidRPr="00BE77DE">
        <w:rPr>
          <w:rFonts w:eastAsia="Times New Roman"/>
          <w:color w:val="212121"/>
          <w:szCs w:val="24"/>
        </w:rPr>
        <w:t xml:space="preserve"> Κουντουρά</w:t>
      </w:r>
      <w:r>
        <w:rPr>
          <w:rFonts w:eastAsia="Times New Roman"/>
          <w:color w:val="212121"/>
          <w:szCs w:val="24"/>
        </w:rPr>
        <w:t>,</w:t>
      </w:r>
      <w:r w:rsidRPr="00BE77DE">
        <w:rPr>
          <w:rFonts w:eastAsia="Times New Roman"/>
          <w:color w:val="212121"/>
          <w:szCs w:val="24"/>
        </w:rPr>
        <w:t xml:space="preserve"> επειδή τάχα δεν πειθάρχησαν στην απόφασή του</w:t>
      </w:r>
      <w:r>
        <w:rPr>
          <w:rFonts w:eastAsia="Times New Roman"/>
          <w:color w:val="212121"/>
          <w:szCs w:val="24"/>
        </w:rPr>
        <w:t>,</w:t>
      </w:r>
      <w:r w:rsidRPr="00BE77DE">
        <w:rPr>
          <w:rFonts w:eastAsia="Times New Roman"/>
          <w:color w:val="212121"/>
          <w:szCs w:val="24"/>
        </w:rPr>
        <w:t xml:space="preserve"> αλλά την ίδια στιγμή </w:t>
      </w:r>
      <w:r>
        <w:rPr>
          <w:rFonts w:eastAsia="Times New Roman"/>
          <w:color w:val="212121"/>
          <w:szCs w:val="24"/>
        </w:rPr>
        <w:t>ανέχεται τον κ. Ζουράρι και τον κ. Παπαχρισ</w:t>
      </w:r>
      <w:r>
        <w:rPr>
          <w:rFonts w:eastAsia="Times New Roman"/>
          <w:color w:val="212121"/>
          <w:szCs w:val="24"/>
        </w:rPr>
        <w:t>τόπουλο, γ</w:t>
      </w:r>
      <w:r w:rsidRPr="00BE77DE">
        <w:rPr>
          <w:rFonts w:eastAsia="Times New Roman"/>
          <w:color w:val="212121"/>
          <w:szCs w:val="24"/>
        </w:rPr>
        <w:t xml:space="preserve">ιατί δεν του </w:t>
      </w:r>
      <w:r>
        <w:rPr>
          <w:rFonts w:eastAsia="Times New Roman"/>
          <w:color w:val="212121"/>
          <w:szCs w:val="24"/>
        </w:rPr>
        <w:t>βγαίνουν οι πέντε, για να εξακολουθεί να είναι Α</w:t>
      </w:r>
      <w:r w:rsidRPr="00BE77DE">
        <w:rPr>
          <w:rFonts w:eastAsia="Times New Roman"/>
          <w:color w:val="212121"/>
          <w:szCs w:val="24"/>
        </w:rPr>
        <w:t>ρχηγός κοινοβουλευτικού κόμματος</w:t>
      </w:r>
      <w:r>
        <w:rPr>
          <w:rFonts w:eastAsia="Times New Roman"/>
          <w:color w:val="212121"/>
          <w:szCs w:val="24"/>
        </w:rPr>
        <w:t xml:space="preserve">. </w:t>
      </w:r>
    </w:p>
    <w:p w14:paraId="1286C773"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BE77DE">
        <w:rPr>
          <w:rFonts w:eastAsia="Times New Roman"/>
          <w:color w:val="212121"/>
          <w:szCs w:val="24"/>
        </w:rPr>
        <w:t>υνισμός</w:t>
      </w:r>
      <w:r>
        <w:rPr>
          <w:rFonts w:eastAsia="Times New Roman"/>
          <w:color w:val="212121"/>
          <w:szCs w:val="24"/>
        </w:rPr>
        <w:t>,</w:t>
      </w:r>
      <w:r w:rsidRPr="00BE77DE">
        <w:rPr>
          <w:rFonts w:eastAsia="Times New Roman"/>
          <w:color w:val="212121"/>
          <w:szCs w:val="24"/>
        </w:rPr>
        <w:t xml:space="preserve"> καιροσκοπισμός</w:t>
      </w:r>
      <w:r>
        <w:rPr>
          <w:rFonts w:eastAsia="Times New Roman"/>
          <w:color w:val="212121"/>
          <w:szCs w:val="24"/>
        </w:rPr>
        <w:t>,</w:t>
      </w:r>
      <w:r w:rsidRPr="00BE77DE">
        <w:rPr>
          <w:rFonts w:eastAsia="Times New Roman"/>
          <w:color w:val="212121"/>
          <w:szCs w:val="24"/>
        </w:rPr>
        <w:t xml:space="preserve"> φαρισαϊσμός σε όλο του το μεγαλείο</w:t>
      </w:r>
      <w:r>
        <w:rPr>
          <w:rFonts w:eastAsia="Times New Roman"/>
          <w:color w:val="212121"/>
          <w:szCs w:val="24"/>
        </w:rPr>
        <w:t>! Α</w:t>
      </w:r>
      <w:r w:rsidRPr="00BE77DE">
        <w:rPr>
          <w:rFonts w:eastAsia="Times New Roman"/>
          <w:color w:val="212121"/>
          <w:szCs w:val="24"/>
        </w:rPr>
        <w:t xml:space="preserve">δίστακτοι και </w:t>
      </w:r>
      <w:r>
        <w:rPr>
          <w:rFonts w:eastAsia="Times New Roman"/>
          <w:color w:val="212121"/>
          <w:szCs w:val="24"/>
        </w:rPr>
        <w:t>«</w:t>
      </w:r>
      <w:r w:rsidRPr="00BE77DE">
        <w:rPr>
          <w:rFonts w:eastAsia="Times New Roman"/>
          <w:color w:val="212121"/>
          <w:szCs w:val="24"/>
        </w:rPr>
        <w:t>μαϊμού</w:t>
      </w:r>
      <w:r>
        <w:rPr>
          <w:rFonts w:eastAsia="Times New Roman"/>
          <w:color w:val="212121"/>
          <w:szCs w:val="24"/>
        </w:rPr>
        <w:t>»</w:t>
      </w:r>
      <w:r w:rsidRPr="00BE77DE">
        <w:rPr>
          <w:rFonts w:eastAsia="Times New Roman"/>
          <w:color w:val="212121"/>
          <w:szCs w:val="24"/>
        </w:rPr>
        <w:t xml:space="preserve"> μακεδονομάχοι</w:t>
      </w:r>
      <w:r>
        <w:rPr>
          <w:rFonts w:eastAsia="Times New Roman"/>
          <w:color w:val="212121"/>
          <w:szCs w:val="24"/>
        </w:rPr>
        <w:t>,</w:t>
      </w:r>
      <w:r w:rsidRPr="00BE77DE">
        <w:rPr>
          <w:rFonts w:eastAsia="Times New Roman"/>
          <w:color w:val="212121"/>
          <w:szCs w:val="24"/>
        </w:rPr>
        <w:t xml:space="preserve"> γιατί με τις </w:t>
      </w:r>
      <w:r>
        <w:rPr>
          <w:rFonts w:eastAsia="Times New Roman"/>
          <w:color w:val="212121"/>
          <w:szCs w:val="24"/>
        </w:rPr>
        <w:t>σκηνοθετημένες μεθοδεύσεις σας η Κυβ</w:t>
      </w:r>
      <w:r>
        <w:rPr>
          <w:rFonts w:eastAsia="Times New Roman"/>
          <w:color w:val="212121"/>
          <w:szCs w:val="24"/>
        </w:rPr>
        <w:t>έρνηση θ</w:t>
      </w:r>
      <w:r w:rsidRPr="00BE77DE">
        <w:rPr>
          <w:rFonts w:eastAsia="Times New Roman"/>
          <w:color w:val="212121"/>
          <w:szCs w:val="24"/>
        </w:rPr>
        <w:t>α πάρει</w:t>
      </w:r>
      <w:r>
        <w:rPr>
          <w:rFonts w:eastAsia="Times New Roman"/>
          <w:color w:val="212121"/>
          <w:szCs w:val="24"/>
        </w:rPr>
        <w:t>, όπως</w:t>
      </w:r>
      <w:r w:rsidRPr="00BE77DE">
        <w:rPr>
          <w:rFonts w:eastAsia="Times New Roman"/>
          <w:color w:val="212121"/>
          <w:szCs w:val="24"/>
        </w:rPr>
        <w:t xml:space="preserve"> φαίνεται</w:t>
      </w:r>
      <w:r>
        <w:rPr>
          <w:rFonts w:eastAsia="Times New Roman"/>
          <w:color w:val="212121"/>
          <w:szCs w:val="24"/>
        </w:rPr>
        <w:t>,</w:t>
      </w:r>
      <w:r w:rsidRPr="00BE77DE">
        <w:rPr>
          <w:rFonts w:eastAsia="Times New Roman"/>
          <w:color w:val="212121"/>
          <w:szCs w:val="24"/>
        </w:rPr>
        <w:t xml:space="preserve"> ψήφο εμπιστοσύνης</w:t>
      </w:r>
      <w:r>
        <w:rPr>
          <w:rFonts w:eastAsia="Times New Roman"/>
          <w:color w:val="212121"/>
          <w:szCs w:val="24"/>
        </w:rPr>
        <w:t>,</w:t>
      </w:r>
      <w:r w:rsidRPr="00BE77DE">
        <w:rPr>
          <w:rFonts w:eastAsia="Times New Roman"/>
          <w:color w:val="212121"/>
          <w:szCs w:val="24"/>
        </w:rPr>
        <w:t xml:space="preserve"> οδεύοντας ολοταχώς και </w:t>
      </w:r>
      <w:r>
        <w:rPr>
          <w:rFonts w:eastAsia="Times New Roman"/>
          <w:color w:val="212121"/>
          <w:szCs w:val="24"/>
        </w:rPr>
        <w:t>σαν α</w:t>
      </w:r>
      <w:r>
        <w:rPr>
          <w:rFonts w:eastAsia="Times New Roman"/>
          <w:color w:val="212121"/>
          <w:szCs w:val="24"/>
        </w:rPr>
        <w:lastRenderedPageBreak/>
        <w:t>στραπή για την κύρωση της Σ</w:t>
      </w:r>
      <w:r w:rsidRPr="00BE77DE">
        <w:rPr>
          <w:rFonts w:eastAsia="Times New Roman"/>
          <w:color w:val="212121"/>
          <w:szCs w:val="24"/>
        </w:rPr>
        <w:t>υμφωνίας των Πρεσπών</w:t>
      </w:r>
      <w:r>
        <w:rPr>
          <w:rFonts w:eastAsia="Times New Roman"/>
          <w:color w:val="212121"/>
          <w:szCs w:val="24"/>
        </w:rPr>
        <w:t>, πληγώνοντας τον λαό</w:t>
      </w:r>
      <w:r w:rsidRPr="00BE77DE">
        <w:rPr>
          <w:rFonts w:eastAsia="Times New Roman"/>
          <w:color w:val="212121"/>
          <w:szCs w:val="24"/>
        </w:rPr>
        <w:t xml:space="preserve"> της Μακεδονίας και ολόκληρο τον ελληνικό λαό</w:t>
      </w:r>
      <w:r>
        <w:rPr>
          <w:rFonts w:eastAsia="Times New Roman"/>
          <w:color w:val="212121"/>
          <w:szCs w:val="24"/>
        </w:rPr>
        <w:t>,</w:t>
      </w:r>
      <w:r w:rsidRPr="00BE77DE">
        <w:rPr>
          <w:rFonts w:eastAsia="Times New Roman"/>
          <w:color w:val="212121"/>
          <w:szCs w:val="24"/>
        </w:rPr>
        <w:t xml:space="preserve"> που ανάστατος παρακολουθεί να </w:t>
      </w:r>
      <w:r>
        <w:rPr>
          <w:rFonts w:eastAsia="Times New Roman"/>
          <w:color w:val="212121"/>
          <w:szCs w:val="24"/>
        </w:rPr>
        <w:t>κουρελιάζεται</w:t>
      </w:r>
      <w:r w:rsidRPr="00BE77DE">
        <w:rPr>
          <w:rFonts w:eastAsia="Times New Roman"/>
          <w:color w:val="212121"/>
          <w:szCs w:val="24"/>
        </w:rPr>
        <w:t xml:space="preserve"> το πατριωτικό του </w:t>
      </w:r>
      <w:r>
        <w:rPr>
          <w:rFonts w:eastAsia="Times New Roman"/>
          <w:color w:val="212121"/>
          <w:szCs w:val="24"/>
        </w:rPr>
        <w:t xml:space="preserve">φιλότιμο, η </w:t>
      </w:r>
      <w:r w:rsidRPr="00BE77DE">
        <w:rPr>
          <w:rFonts w:eastAsia="Times New Roman"/>
          <w:color w:val="212121"/>
          <w:szCs w:val="24"/>
        </w:rPr>
        <w:t xml:space="preserve">ιστορία και </w:t>
      </w:r>
      <w:r>
        <w:rPr>
          <w:rFonts w:eastAsia="Times New Roman"/>
          <w:color w:val="212121"/>
          <w:szCs w:val="24"/>
        </w:rPr>
        <w:t xml:space="preserve">ο </w:t>
      </w:r>
      <w:r w:rsidRPr="00BE77DE">
        <w:rPr>
          <w:rFonts w:eastAsia="Times New Roman"/>
          <w:color w:val="212121"/>
          <w:szCs w:val="24"/>
        </w:rPr>
        <w:t>πολιτισμός του</w:t>
      </w:r>
      <w:r>
        <w:rPr>
          <w:rFonts w:eastAsia="Times New Roman"/>
          <w:color w:val="212121"/>
          <w:szCs w:val="24"/>
        </w:rPr>
        <w:t xml:space="preserve">. </w:t>
      </w:r>
    </w:p>
    <w:p w14:paraId="1286C774"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BE77DE">
        <w:rPr>
          <w:rFonts w:eastAsia="Times New Roman"/>
          <w:color w:val="212121"/>
          <w:szCs w:val="24"/>
        </w:rPr>
        <w:t>νάστατο</w:t>
      </w:r>
      <w:r>
        <w:rPr>
          <w:rFonts w:eastAsia="Times New Roman"/>
          <w:color w:val="212121"/>
          <w:szCs w:val="24"/>
        </w:rPr>
        <w:t>ς σας παρακολουθεί να ξεπουλάτ</w:t>
      </w:r>
      <w:r w:rsidRPr="00BE77DE">
        <w:rPr>
          <w:rFonts w:eastAsia="Times New Roman"/>
          <w:color w:val="212121"/>
          <w:szCs w:val="24"/>
        </w:rPr>
        <w:t>ε τη Μακεδονία με δική σας υπογραφή</w:t>
      </w:r>
      <w:r>
        <w:rPr>
          <w:rFonts w:eastAsia="Times New Roman"/>
          <w:color w:val="212121"/>
          <w:szCs w:val="24"/>
        </w:rPr>
        <w:t>. Α</w:t>
      </w:r>
      <w:r w:rsidRPr="00BE77DE">
        <w:rPr>
          <w:rFonts w:eastAsia="Times New Roman"/>
          <w:color w:val="212121"/>
          <w:szCs w:val="24"/>
        </w:rPr>
        <w:t>νάστατος πα</w:t>
      </w:r>
      <w:r>
        <w:rPr>
          <w:rFonts w:eastAsia="Times New Roman"/>
          <w:color w:val="212121"/>
          <w:szCs w:val="24"/>
        </w:rPr>
        <w:t>ρακολουθεί τους εναπομείναντες Β</w:t>
      </w:r>
      <w:r w:rsidRPr="00BE77DE">
        <w:rPr>
          <w:rFonts w:eastAsia="Times New Roman"/>
          <w:color w:val="212121"/>
          <w:szCs w:val="24"/>
        </w:rPr>
        <w:t>ουλευτές των ΑΝΕΛ</w:t>
      </w:r>
      <w:r>
        <w:rPr>
          <w:rFonts w:eastAsia="Times New Roman"/>
          <w:color w:val="212121"/>
          <w:szCs w:val="24"/>
        </w:rPr>
        <w:t>, που τάχα τ</w:t>
      </w:r>
      <w:r w:rsidRPr="00BE77DE">
        <w:rPr>
          <w:rFonts w:eastAsia="Times New Roman"/>
          <w:color w:val="212121"/>
          <w:szCs w:val="24"/>
        </w:rPr>
        <w:t>ώρα θυμήθηκα</w:t>
      </w:r>
      <w:r>
        <w:rPr>
          <w:rFonts w:eastAsia="Times New Roman"/>
          <w:color w:val="212121"/>
          <w:szCs w:val="24"/>
        </w:rPr>
        <w:t>ν</w:t>
      </w:r>
      <w:r w:rsidRPr="00BE77DE">
        <w:rPr>
          <w:rFonts w:eastAsia="Times New Roman"/>
          <w:color w:val="212121"/>
          <w:szCs w:val="24"/>
        </w:rPr>
        <w:t xml:space="preserve"> την υπεράσπιση της Μακεδονίας και ότι κατάγονται απ</w:t>
      </w:r>
      <w:r w:rsidRPr="00BE77DE">
        <w:rPr>
          <w:rFonts w:eastAsia="Times New Roman"/>
          <w:color w:val="212121"/>
          <w:szCs w:val="24"/>
        </w:rPr>
        <w:t>ό τη Μακεδονία</w:t>
      </w:r>
      <w:r>
        <w:rPr>
          <w:rFonts w:eastAsia="Times New Roman"/>
          <w:color w:val="212121"/>
          <w:szCs w:val="24"/>
        </w:rPr>
        <w:t xml:space="preserve">, </w:t>
      </w:r>
      <w:r w:rsidRPr="00BE77DE">
        <w:rPr>
          <w:rFonts w:eastAsia="Times New Roman"/>
          <w:color w:val="212121"/>
          <w:szCs w:val="24"/>
        </w:rPr>
        <w:t xml:space="preserve">να προκαλούν εδώ με την υποκρισία </w:t>
      </w:r>
      <w:r>
        <w:rPr>
          <w:rFonts w:eastAsia="Times New Roman"/>
          <w:color w:val="212121"/>
          <w:szCs w:val="24"/>
        </w:rPr>
        <w:t xml:space="preserve">τους. </w:t>
      </w:r>
    </w:p>
    <w:p w14:paraId="1286C775"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Ά</w:t>
      </w:r>
      <w:r w:rsidRPr="00BE77DE">
        <w:rPr>
          <w:rFonts w:eastAsia="Times New Roman"/>
          <w:color w:val="212121"/>
          <w:szCs w:val="24"/>
        </w:rPr>
        <w:t>κουσα χθες τ</w:t>
      </w:r>
      <w:r>
        <w:rPr>
          <w:rFonts w:eastAsia="Times New Roman"/>
          <w:color w:val="212121"/>
          <w:szCs w:val="24"/>
        </w:rPr>
        <w:t>ην κ</w:t>
      </w:r>
      <w:r>
        <w:rPr>
          <w:rFonts w:eastAsia="Times New Roman"/>
          <w:color w:val="212121"/>
          <w:szCs w:val="24"/>
        </w:rPr>
        <w:t>.</w:t>
      </w:r>
      <w:r>
        <w:rPr>
          <w:rFonts w:eastAsia="Times New Roman"/>
          <w:color w:val="212121"/>
          <w:szCs w:val="24"/>
        </w:rPr>
        <w:t xml:space="preserve"> Τσαρουχά να λέει ότι τάχα ο κ. Κοτζιάς έφερε τη </w:t>
      </w:r>
      <w:r>
        <w:rPr>
          <w:rFonts w:eastAsia="Times New Roman"/>
          <w:color w:val="212121"/>
          <w:szCs w:val="24"/>
        </w:rPr>
        <w:t>σ</w:t>
      </w:r>
      <w:r w:rsidRPr="00BE77DE">
        <w:rPr>
          <w:rFonts w:eastAsia="Times New Roman"/>
          <w:color w:val="212121"/>
          <w:szCs w:val="24"/>
        </w:rPr>
        <w:t xml:space="preserve">υμφωνία </w:t>
      </w:r>
      <w:r>
        <w:rPr>
          <w:rFonts w:eastAsia="Times New Roman"/>
          <w:color w:val="212121"/>
          <w:szCs w:val="24"/>
        </w:rPr>
        <w:t>εκβιαστικά, τις μέρες που προσπαθούσε η Κ</w:t>
      </w:r>
      <w:r w:rsidRPr="00BE77DE">
        <w:rPr>
          <w:rFonts w:eastAsia="Times New Roman"/>
          <w:color w:val="212121"/>
          <w:szCs w:val="24"/>
        </w:rPr>
        <w:t>υβέρνηση με νύχια και με δόντια να βγει από το μνημόνιο</w:t>
      </w:r>
      <w:r>
        <w:rPr>
          <w:rFonts w:eastAsia="Times New Roman"/>
          <w:color w:val="212121"/>
          <w:szCs w:val="24"/>
        </w:rPr>
        <w:t xml:space="preserve">. </w:t>
      </w:r>
      <w:r>
        <w:rPr>
          <w:rFonts w:eastAsia="Times New Roman"/>
          <w:color w:val="212121"/>
          <w:szCs w:val="24"/>
        </w:rPr>
        <w:tab/>
        <w:t>Μ</w:t>
      </w:r>
      <w:r w:rsidRPr="00BE77DE">
        <w:rPr>
          <w:rFonts w:eastAsia="Times New Roman"/>
          <w:color w:val="212121"/>
          <w:szCs w:val="24"/>
        </w:rPr>
        <w:t>όνο που τον εκβιασμό το</w:t>
      </w:r>
      <w:r>
        <w:rPr>
          <w:rFonts w:eastAsia="Times New Roman"/>
          <w:color w:val="212121"/>
          <w:szCs w:val="24"/>
        </w:rPr>
        <w:t>ν</w:t>
      </w:r>
      <w:r w:rsidRPr="00BE77DE">
        <w:rPr>
          <w:rFonts w:eastAsia="Times New Roman"/>
          <w:color w:val="212121"/>
          <w:szCs w:val="24"/>
        </w:rPr>
        <w:t xml:space="preserve"> θυμήθηκε πολύ αργά και </w:t>
      </w:r>
      <w:r>
        <w:rPr>
          <w:rFonts w:eastAsia="Times New Roman"/>
          <w:color w:val="212121"/>
          <w:szCs w:val="24"/>
        </w:rPr>
        <w:t>ξέχασε</w:t>
      </w:r>
      <w:r w:rsidRPr="00BE77DE">
        <w:rPr>
          <w:rFonts w:eastAsia="Times New Roman"/>
          <w:color w:val="212121"/>
          <w:szCs w:val="24"/>
        </w:rPr>
        <w:t xml:space="preserve"> ότι τότε</w:t>
      </w:r>
      <w:r>
        <w:rPr>
          <w:rFonts w:eastAsia="Times New Roman"/>
          <w:color w:val="212121"/>
          <w:szCs w:val="24"/>
        </w:rPr>
        <w:t>,</w:t>
      </w:r>
      <w:r w:rsidRPr="00BE77DE">
        <w:rPr>
          <w:rFonts w:eastAsia="Times New Roman"/>
          <w:color w:val="212121"/>
          <w:szCs w:val="24"/>
        </w:rPr>
        <w:t xml:space="preserve"> παρέα με όλους τους ΑΝΕΛ</w:t>
      </w:r>
      <w:r>
        <w:rPr>
          <w:rFonts w:eastAsia="Times New Roman"/>
          <w:color w:val="212121"/>
          <w:szCs w:val="24"/>
        </w:rPr>
        <w:t>,</w:t>
      </w:r>
      <w:r w:rsidRPr="00BE77DE">
        <w:rPr>
          <w:rFonts w:eastAsia="Times New Roman"/>
          <w:color w:val="212121"/>
          <w:szCs w:val="24"/>
        </w:rPr>
        <w:t xml:space="preserve"> σε εκείνα εκεί τα έδρανα χειροκροτούσαν όρθιοι και με πάθος τον κ</w:t>
      </w:r>
      <w:r>
        <w:rPr>
          <w:rFonts w:eastAsia="Times New Roman"/>
          <w:color w:val="212121"/>
          <w:szCs w:val="24"/>
        </w:rPr>
        <w:t>. Κοτζιά που υποστήριζε τη Σ</w:t>
      </w:r>
      <w:r w:rsidRPr="00BE77DE">
        <w:rPr>
          <w:rFonts w:eastAsia="Times New Roman"/>
          <w:color w:val="212121"/>
          <w:szCs w:val="24"/>
        </w:rPr>
        <w:t>υμφωνία των Πρεσπών</w:t>
      </w:r>
      <w:r>
        <w:rPr>
          <w:rFonts w:eastAsia="Times New Roman"/>
          <w:color w:val="212121"/>
          <w:szCs w:val="24"/>
        </w:rPr>
        <w:t xml:space="preserve"> και έλεγε «όχι» στην </w:t>
      </w:r>
      <w:r w:rsidRPr="00BE77DE">
        <w:rPr>
          <w:rFonts w:eastAsia="Times New Roman"/>
          <w:color w:val="212121"/>
          <w:szCs w:val="24"/>
        </w:rPr>
        <w:t>πρόταση δυσπιστίας της Νέας Δημοκρατίας</w:t>
      </w:r>
      <w:r>
        <w:rPr>
          <w:rFonts w:eastAsia="Times New Roman"/>
          <w:color w:val="212121"/>
          <w:szCs w:val="24"/>
        </w:rPr>
        <w:t>.</w:t>
      </w:r>
    </w:p>
    <w:p w14:paraId="1286C776"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Όμως,</w:t>
      </w:r>
      <w:r w:rsidRPr="00BE77DE">
        <w:rPr>
          <w:rFonts w:eastAsia="Times New Roman"/>
          <w:color w:val="212121"/>
          <w:szCs w:val="24"/>
        </w:rPr>
        <w:t xml:space="preserve"> αν αυτή</w:t>
      </w:r>
      <w:r w:rsidRPr="00BE77DE">
        <w:rPr>
          <w:rFonts w:eastAsia="Times New Roman"/>
          <w:color w:val="212121"/>
          <w:szCs w:val="24"/>
        </w:rPr>
        <w:t xml:space="preserve"> η </w:t>
      </w:r>
      <w:r>
        <w:rPr>
          <w:rFonts w:eastAsia="Times New Roman"/>
          <w:color w:val="212121"/>
          <w:szCs w:val="24"/>
        </w:rPr>
        <w:t xml:space="preserve">χυδαία </w:t>
      </w:r>
      <w:r w:rsidRPr="00BE77DE">
        <w:rPr>
          <w:rFonts w:eastAsia="Times New Roman"/>
          <w:color w:val="212121"/>
          <w:szCs w:val="24"/>
        </w:rPr>
        <w:t xml:space="preserve">παράσταση πολιτικού καιροσκοπισμού </w:t>
      </w:r>
      <w:r>
        <w:rPr>
          <w:rFonts w:eastAsia="Times New Roman"/>
          <w:color w:val="212121"/>
          <w:szCs w:val="24"/>
        </w:rPr>
        <w:t xml:space="preserve">που </w:t>
      </w:r>
      <w:r w:rsidRPr="00BE77DE">
        <w:rPr>
          <w:rFonts w:eastAsia="Times New Roman"/>
          <w:color w:val="212121"/>
          <w:szCs w:val="24"/>
        </w:rPr>
        <w:t>παρακολουθούμε τις τελευταίες ημέρες έχει δύο πρωταγωνιστές</w:t>
      </w:r>
      <w:r>
        <w:rPr>
          <w:rFonts w:eastAsia="Times New Roman"/>
          <w:color w:val="212121"/>
          <w:szCs w:val="24"/>
        </w:rPr>
        <w:t xml:space="preserve">, </w:t>
      </w:r>
      <w:r w:rsidRPr="00BE77DE">
        <w:rPr>
          <w:rFonts w:eastAsia="Times New Roman"/>
          <w:color w:val="212121"/>
          <w:szCs w:val="24"/>
        </w:rPr>
        <w:t>τον κ</w:t>
      </w:r>
      <w:r>
        <w:rPr>
          <w:rFonts w:eastAsia="Times New Roman"/>
          <w:color w:val="212121"/>
          <w:szCs w:val="24"/>
        </w:rPr>
        <w:t xml:space="preserve">. Τσίπρα και τον κ. </w:t>
      </w:r>
      <w:r w:rsidRPr="00BE77DE">
        <w:rPr>
          <w:rFonts w:eastAsia="Times New Roman"/>
          <w:color w:val="212121"/>
          <w:szCs w:val="24"/>
        </w:rPr>
        <w:t>Καμμένο</w:t>
      </w:r>
      <w:r>
        <w:rPr>
          <w:rFonts w:eastAsia="Times New Roman"/>
          <w:color w:val="212121"/>
          <w:szCs w:val="24"/>
        </w:rPr>
        <w:t>,</w:t>
      </w:r>
      <w:r w:rsidRPr="00BE77DE">
        <w:rPr>
          <w:rFonts w:eastAsia="Times New Roman"/>
          <w:color w:val="212121"/>
          <w:szCs w:val="24"/>
        </w:rPr>
        <w:t xml:space="preserve"> έχει από χθες και </w:t>
      </w:r>
      <w:r>
        <w:rPr>
          <w:rFonts w:eastAsia="Times New Roman"/>
          <w:color w:val="212121"/>
          <w:szCs w:val="24"/>
        </w:rPr>
        <w:t>έξι</w:t>
      </w:r>
      <w:r w:rsidRPr="00BE77DE">
        <w:rPr>
          <w:rFonts w:eastAsia="Times New Roman"/>
          <w:color w:val="212121"/>
          <w:szCs w:val="24"/>
        </w:rPr>
        <w:t xml:space="preserve"> κομπάρσους</w:t>
      </w:r>
      <w:r>
        <w:rPr>
          <w:rFonts w:eastAsia="Times New Roman"/>
          <w:color w:val="212121"/>
          <w:szCs w:val="24"/>
        </w:rPr>
        <w:t>, κομπάρσους που</w:t>
      </w:r>
      <w:r w:rsidRPr="00BE77DE">
        <w:rPr>
          <w:rFonts w:eastAsia="Times New Roman"/>
          <w:color w:val="212121"/>
          <w:szCs w:val="24"/>
        </w:rPr>
        <w:t xml:space="preserve"> με τη στάση τους δηλητηριάζουν την πολιτική ζωή του τόπου</w:t>
      </w:r>
      <w:r>
        <w:rPr>
          <w:rFonts w:eastAsia="Times New Roman"/>
          <w:color w:val="212121"/>
          <w:szCs w:val="24"/>
        </w:rPr>
        <w:t xml:space="preserve">. </w:t>
      </w:r>
    </w:p>
    <w:p w14:paraId="1286C777"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Δια</w:t>
      </w:r>
      <w:r>
        <w:rPr>
          <w:rFonts w:eastAsia="Times New Roman"/>
          <w:color w:val="212121"/>
          <w:szCs w:val="24"/>
        </w:rPr>
        <w:t>λύετε</w:t>
      </w:r>
      <w:r w:rsidRPr="00BE77DE">
        <w:rPr>
          <w:rFonts w:eastAsia="Times New Roman"/>
          <w:color w:val="212121"/>
          <w:szCs w:val="24"/>
        </w:rPr>
        <w:t xml:space="preserve"> κόμματα</w:t>
      </w:r>
      <w:r>
        <w:rPr>
          <w:rFonts w:eastAsia="Times New Roman"/>
          <w:color w:val="212121"/>
          <w:szCs w:val="24"/>
        </w:rPr>
        <w:t xml:space="preserve">, διαφθείρετε συνειδήσεις, υπονομεύετε </w:t>
      </w:r>
      <w:r w:rsidRPr="00BE77DE">
        <w:rPr>
          <w:rFonts w:eastAsia="Times New Roman"/>
          <w:color w:val="212121"/>
          <w:szCs w:val="24"/>
        </w:rPr>
        <w:t>θεσμούς</w:t>
      </w:r>
      <w:r>
        <w:rPr>
          <w:rFonts w:eastAsia="Times New Roman"/>
          <w:color w:val="212121"/>
          <w:szCs w:val="24"/>
        </w:rPr>
        <w:t>, μετατρέπετε</w:t>
      </w:r>
      <w:r w:rsidRPr="00BE77DE">
        <w:rPr>
          <w:rFonts w:eastAsia="Times New Roman"/>
          <w:color w:val="212121"/>
          <w:szCs w:val="24"/>
        </w:rPr>
        <w:t xml:space="preserve"> την πολιτική ζωή σε ένα απίστευτο ανατολίτικο παζάρι συνδιαλλαγής</w:t>
      </w:r>
      <w:r>
        <w:rPr>
          <w:rFonts w:eastAsia="Times New Roman"/>
          <w:color w:val="212121"/>
          <w:szCs w:val="24"/>
        </w:rPr>
        <w:t>. Και φυσικά, έ</w:t>
      </w:r>
      <w:r w:rsidRPr="00BE77DE">
        <w:rPr>
          <w:rFonts w:eastAsia="Times New Roman"/>
          <w:color w:val="212121"/>
          <w:szCs w:val="24"/>
        </w:rPr>
        <w:t xml:space="preserve">χετε ξεχάσει τον </w:t>
      </w:r>
      <w:r>
        <w:rPr>
          <w:rFonts w:eastAsia="Times New Roman"/>
          <w:color w:val="212121"/>
          <w:szCs w:val="24"/>
        </w:rPr>
        <w:t>τοξικό σας λόγο, το δηλητήριο που ρίχνατε σε όσους Β</w:t>
      </w:r>
      <w:r w:rsidRPr="00BE77DE">
        <w:rPr>
          <w:rFonts w:eastAsia="Times New Roman"/>
          <w:color w:val="212121"/>
          <w:szCs w:val="24"/>
        </w:rPr>
        <w:t>ουλευτές σκέφτονταν να ψηφίσουν το</w:t>
      </w:r>
      <w:r w:rsidRPr="00BE77DE">
        <w:rPr>
          <w:rFonts w:eastAsia="Times New Roman"/>
          <w:color w:val="212121"/>
          <w:szCs w:val="24"/>
        </w:rPr>
        <w:t xml:space="preserve"> 2014 το</w:t>
      </w:r>
      <w:r>
        <w:rPr>
          <w:rFonts w:eastAsia="Times New Roman"/>
          <w:color w:val="212121"/>
          <w:szCs w:val="24"/>
        </w:rPr>
        <w:t>ν</w:t>
      </w:r>
      <w:r w:rsidRPr="00BE77DE">
        <w:rPr>
          <w:rFonts w:eastAsia="Times New Roman"/>
          <w:color w:val="212121"/>
          <w:szCs w:val="24"/>
        </w:rPr>
        <w:t xml:space="preserve"> Σταύρο Δήμα για Πρόεδρο της Δημοκρατίας και ν</w:t>
      </w:r>
      <w:r>
        <w:rPr>
          <w:rFonts w:eastAsia="Times New Roman"/>
          <w:color w:val="212121"/>
          <w:szCs w:val="24"/>
        </w:rPr>
        <w:t xml:space="preserve">α μην ανακόψουν την πορεία της </w:t>
      </w:r>
      <w:r>
        <w:rPr>
          <w:rFonts w:eastAsia="Times New Roman"/>
          <w:color w:val="212121"/>
          <w:szCs w:val="24"/>
        </w:rPr>
        <w:t>κ</w:t>
      </w:r>
      <w:r w:rsidRPr="00BE77DE">
        <w:rPr>
          <w:rFonts w:eastAsia="Times New Roman"/>
          <w:color w:val="212121"/>
          <w:szCs w:val="24"/>
        </w:rPr>
        <w:t>υβέρνησης</w:t>
      </w:r>
      <w:r>
        <w:rPr>
          <w:rFonts w:eastAsia="Times New Roman"/>
          <w:color w:val="212121"/>
          <w:szCs w:val="24"/>
        </w:rPr>
        <w:t>. Με τι ένταση τού</w:t>
      </w:r>
      <w:r w:rsidRPr="00BE77DE">
        <w:rPr>
          <w:rFonts w:eastAsia="Times New Roman"/>
          <w:color w:val="212121"/>
          <w:szCs w:val="24"/>
        </w:rPr>
        <w:t>ς χαρακτηρίζατε τότε αργυρώνητο</w:t>
      </w:r>
      <w:r>
        <w:rPr>
          <w:rFonts w:eastAsia="Times New Roman"/>
          <w:color w:val="212121"/>
          <w:szCs w:val="24"/>
        </w:rPr>
        <w:t>υς και αποστάτε</w:t>
      </w:r>
      <w:r w:rsidRPr="00BE77DE">
        <w:rPr>
          <w:rFonts w:eastAsia="Times New Roman"/>
          <w:color w:val="212121"/>
          <w:szCs w:val="24"/>
        </w:rPr>
        <w:t>ς</w:t>
      </w:r>
      <w:r>
        <w:rPr>
          <w:rFonts w:eastAsia="Times New Roman"/>
          <w:color w:val="212121"/>
          <w:szCs w:val="24"/>
        </w:rPr>
        <w:t>! Κ</w:t>
      </w:r>
      <w:r w:rsidRPr="00BE77DE">
        <w:rPr>
          <w:rFonts w:eastAsia="Times New Roman"/>
          <w:color w:val="212121"/>
          <w:szCs w:val="24"/>
        </w:rPr>
        <w:t>αι</w:t>
      </w:r>
      <w:r>
        <w:rPr>
          <w:rFonts w:eastAsia="Times New Roman"/>
          <w:color w:val="212121"/>
          <w:szCs w:val="24"/>
        </w:rPr>
        <w:t xml:space="preserve"> σήμερα αυτοί που θα στηρίξουν έτσι ξαφνικά την Κ</w:t>
      </w:r>
      <w:r w:rsidRPr="00BE77DE">
        <w:rPr>
          <w:rFonts w:eastAsia="Times New Roman"/>
          <w:color w:val="212121"/>
          <w:szCs w:val="24"/>
        </w:rPr>
        <w:t xml:space="preserve">υβέρνησή </w:t>
      </w:r>
      <w:r>
        <w:rPr>
          <w:rFonts w:eastAsia="Times New Roman"/>
          <w:color w:val="212121"/>
          <w:szCs w:val="24"/>
        </w:rPr>
        <w:t>σας,</w:t>
      </w:r>
      <w:r w:rsidRPr="00BE77DE">
        <w:rPr>
          <w:rFonts w:eastAsia="Times New Roman"/>
          <w:color w:val="212121"/>
          <w:szCs w:val="24"/>
        </w:rPr>
        <w:t xml:space="preserve"> λες και </w:t>
      </w:r>
      <w:r>
        <w:rPr>
          <w:rFonts w:eastAsia="Times New Roman"/>
          <w:color w:val="212121"/>
          <w:szCs w:val="24"/>
        </w:rPr>
        <w:t>είδαν</w:t>
      </w:r>
      <w:r w:rsidRPr="00BE77DE">
        <w:rPr>
          <w:rFonts w:eastAsia="Times New Roman"/>
          <w:color w:val="212121"/>
          <w:szCs w:val="24"/>
        </w:rPr>
        <w:t xml:space="preserve"> το φως το αλη</w:t>
      </w:r>
      <w:r w:rsidRPr="00BE77DE">
        <w:rPr>
          <w:rFonts w:eastAsia="Times New Roman"/>
          <w:color w:val="212121"/>
          <w:szCs w:val="24"/>
        </w:rPr>
        <w:t>θινό</w:t>
      </w:r>
      <w:r>
        <w:rPr>
          <w:rFonts w:eastAsia="Times New Roman"/>
          <w:color w:val="212121"/>
          <w:szCs w:val="24"/>
        </w:rPr>
        <w:t>,</w:t>
      </w:r>
      <w:r w:rsidRPr="00BE77DE">
        <w:rPr>
          <w:rFonts w:eastAsia="Times New Roman"/>
          <w:color w:val="212121"/>
          <w:szCs w:val="24"/>
        </w:rPr>
        <w:t xml:space="preserve"> δεν είναι βέβαια αργυρώνητοι</w:t>
      </w:r>
      <w:r>
        <w:rPr>
          <w:rFonts w:eastAsia="Times New Roman"/>
          <w:color w:val="212121"/>
          <w:szCs w:val="24"/>
        </w:rPr>
        <w:t>,</w:t>
      </w:r>
      <w:r w:rsidRPr="00BE77DE">
        <w:rPr>
          <w:rFonts w:eastAsia="Times New Roman"/>
          <w:color w:val="212121"/>
          <w:szCs w:val="24"/>
        </w:rPr>
        <w:t xml:space="preserve"> δεν είναι βέβαια </w:t>
      </w:r>
      <w:r>
        <w:rPr>
          <w:rFonts w:eastAsia="Times New Roman"/>
          <w:color w:val="212121"/>
          <w:szCs w:val="24"/>
        </w:rPr>
        <w:t>αποστάτες. Διότι ο κ.</w:t>
      </w:r>
      <w:r w:rsidRPr="00BE77DE">
        <w:rPr>
          <w:rFonts w:eastAsia="Times New Roman"/>
          <w:color w:val="212121"/>
          <w:szCs w:val="24"/>
        </w:rPr>
        <w:t xml:space="preserve"> Τσίπρας άλλαξε την κασέτα του 2014 χθες κ</w:t>
      </w:r>
      <w:r>
        <w:rPr>
          <w:rFonts w:eastAsia="Times New Roman"/>
          <w:color w:val="212121"/>
          <w:szCs w:val="24"/>
        </w:rPr>
        <w:t>αι λέει ότι αποστάτες είναι αυτοί</w:t>
      </w:r>
      <w:r w:rsidRPr="00BE77DE">
        <w:rPr>
          <w:rFonts w:eastAsia="Times New Roman"/>
          <w:color w:val="212121"/>
          <w:szCs w:val="24"/>
        </w:rPr>
        <w:t xml:space="preserve"> που </w:t>
      </w:r>
      <w:r>
        <w:rPr>
          <w:rFonts w:eastAsia="Times New Roman"/>
          <w:color w:val="212121"/>
          <w:szCs w:val="24"/>
        </w:rPr>
        <w:t>ρίχνουν την Κυβέρνηση και όχι αυτοί</w:t>
      </w:r>
      <w:r w:rsidRPr="00BE77DE">
        <w:rPr>
          <w:rFonts w:eastAsia="Times New Roman"/>
          <w:color w:val="212121"/>
          <w:szCs w:val="24"/>
        </w:rPr>
        <w:t xml:space="preserve"> που τη στηρίζουν</w:t>
      </w:r>
      <w:r>
        <w:rPr>
          <w:rFonts w:eastAsia="Times New Roman"/>
          <w:color w:val="212121"/>
          <w:szCs w:val="24"/>
        </w:rPr>
        <w:t>.</w:t>
      </w:r>
    </w:p>
    <w:p w14:paraId="1286C778" w14:textId="77777777" w:rsidR="000402FE" w:rsidRDefault="007623D8">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lastRenderedPageBreak/>
        <w:t xml:space="preserve">(Στο σημείο αυτό </w:t>
      </w:r>
      <w:r>
        <w:rPr>
          <w:rFonts w:eastAsia="Times New Roman" w:cs="Times New Roman"/>
          <w:szCs w:val="24"/>
        </w:rPr>
        <w:t>κ</w:t>
      </w:r>
      <w:r w:rsidRPr="00C255F0">
        <w:rPr>
          <w:rFonts w:eastAsia="Times New Roman" w:cs="Times New Roman"/>
          <w:szCs w:val="24"/>
        </w:rPr>
        <w:t>τυπάει το κουδού</w:t>
      </w:r>
      <w:r>
        <w:rPr>
          <w:rFonts w:eastAsia="Times New Roman" w:cs="Times New Roman"/>
          <w:szCs w:val="24"/>
        </w:rPr>
        <w:t xml:space="preserve">νι λήξεως του </w:t>
      </w:r>
      <w:r>
        <w:rPr>
          <w:rFonts w:eastAsia="Times New Roman" w:cs="Times New Roman"/>
          <w:szCs w:val="24"/>
        </w:rPr>
        <w:t>χρόνου ομιλίας της κυρίας</w:t>
      </w:r>
      <w:r w:rsidRPr="00C255F0">
        <w:rPr>
          <w:rFonts w:eastAsia="Times New Roman" w:cs="Times New Roman"/>
          <w:szCs w:val="24"/>
        </w:rPr>
        <w:t xml:space="preserve"> </w:t>
      </w:r>
      <w:r>
        <w:rPr>
          <w:rFonts w:eastAsia="Times New Roman" w:cs="Times New Roman"/>
          <w:szCs w:val="24"/>
        </w:rPr>
        <w:t>Βουλευτού</w:t>
      </w:r>
      <w:r w:rsidRPr="00C255F0">
        <w:rPr>
          <w:rFonts w:eastAsia="Times New Roman" w:cs="Times New Roman"/>
          <w:szCs w:val="24"/>
        </w:rPr>
        <w:t>)</w:t>
      </w:r>
    </w:p>
    <w:p w14:paraId="1286C779"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Κυρίες και κύριοι –και </w:t>
      </w:r>
      <w:r w:rsidRPr="00BE77DE">
        <w:rPr>
          <w:rFonts w:eastAsia="Times New Roman"/>
          <w:color w:val="212121"/>
          <w:szCs w:val="24"/>
        </w:rPr>
        <w:t>με την ανοχή σας για ένα λεπτό</w:t>
      </w:r>
      <w:r>
        <w:rPr>
          <w:rFonts w:eastAsia="Times New Roman"/>
          <w:color w:val="212121"/>
          <w:szCs w:val="24"/>
        </w:rPr>
        <w:t>, κυρία Π</w:t>
      </w:r>
      <w:r w:rsidRPr="00BE77DE">
        <w:rPr>
          <w:rFonts w:eastAsia="Times New Roman"/>
          <w:color w:val="212121"/>
          <w:szCs w:val="24"/>
        </w:rPr>
        <w:t>ρόεδρε</w:t>
      </w:r>
      <w:r>
        <w:rPr>
          <w:rFonts w:eastAsia="Times New Roman"/>
          <w:color w:val="212121"/>
          <w:szCs w:val="24"/>
        </w:rPr>
        <w:t>- αυτή την κρίσιμη</w:t>
      </w:r>
      <w:r w:rsidRPr="00BE77DE">
        <w:rPr>
          <w:rFonts w:eastAsia="Times New Roman"/>
          <w:color w:val="212121"/>
          <w:szCs w:val="24"/>
        </w:rPr>
        <w:t xml:space="preserve"> και ιστορική ώρα είναι ώρα για καθαρές κουβέντες</w:t>
      </w:r>
      <w:r>
        <w:rPr>
          <w:rFonts w:eastAsia="Times New Roman"/>
          <w:color w:val="212121"/>
          <w:szCs w:val="24"/>
        </w:rPr>
        <w:t>. Α</w:t>
      </w:r>
      <w:r w:rsidRPr="00BE77DE">
        <w:rPr>
          <w:rFonts w:eastAsia="Times New Roman"/>
          <w:color w:val="212121"/>
          <w:szCs w:val="24"/>
        </w:rPr>
        <w:t xml:space="preserve">υτό που διακυβεύεται απόψε το βράδυ δεν </w:t>
      </w:r>
      <w:r>
        <w:rPr>
          <w:rFonts w:eastAsia="Times New Roman"/>
          <w:color w:val="212121"/>
          <w:szCs w:val="24"/>
        </w:rPr>
        <w:t>είναι αν</w:t>
      </w:r>
      <w:r w:rsidRPr="00BE77DE">
        <w:rPr>
          <w:rFonts w:eastAsia="Times New Roman"/>
          <w:color w:val="212121"/>
          <w:szCs w:val="24"/>
        </w:rPr>
        <w:t xml:space="preserve"> η χώρα θα έχει αύριο κυβέρνηση</w:t>
      </w:r>
      <w:r>
        <w:rPr>
          <w:rFonts w:eastAsia="Times New Roman"/>
          <w:color w:val="212121"/>
          <w:szCs w:val="24"/>
        </w:rPr>
        <w:t>,</w:t>
      </w:r>
      <w:r w:rsidRPr="00BE77DE">
        <w:rPr>
          <w:rFonts w:eastAsia="Times New Roman"/>
          <w:color w:val="212121"/>
          <w:szCs w:val="24"/>
        </w:rPr>
        <w:t xml:space="preserve"> αυτό</w:t>
      </w:r>
      <w:r>
        <w:rPr>
          <w:rFonts w:eastAsia="Times New Roman"/>
          <w:color w:val="212121"/>
          <w:szCs w:val="24"/>
        </w:rPr>
        <w:t>,</w:t>
      </w:r>
      <w:r w:rsidRPr="00BE77DE">
        <w:rPr>
          <w:rFonts w:eastAsia="Times New Roman"/>
          <w:color w:val="212121"/>
          <w:szCs w:val="24"/>
        </w:rPr>
        <w:t xml:space="preserve"> που διακυβεύεται απόψε είναι αν η συμπαιγνία των </w:t>
      </w:r>
      <w:r>
        <w:rPr>
          <w:rFonts w:eastAsia="Times New Roman"/>
          <w:color w:val="212121"/>
          <w:szCs w:val="24"/>
        </w:rPr>
        <w:t>«</w:t>
      </w:r>
      <w:r w:rsidRPr="00BE77DE">
        <w:rPr>
          <w:rFonts w:eastAsia="Times New Roman"/>
          <w:color w:val="212121"/>
          <w:szCs w:val="24"/>
        </w:rPr>
        <w:t>προθύμων</w:t>
      </w:r>
      <w:r>
        <w:rPr>
          <w:rFonts w:eastAsia="Times New Roman"/>
          <w:color w:val="212121"/>
          <w:szCs w:val="24"/>
        </w:rPr>
        <w:t>» Βουλευτών θα ανοίξει</w:t>
      </w:r>
      <w:r w:rsidRPr="00BE77DE">
        <w:rPr>
          <w:rFonts w:eastAsia="Times New Roman"/>
          <w:color w:val="212121"/>
          <w:szCs w:val="24"/>
        </w:rPr>
        <w:t xml:space="preserve"> </w:t>
      </w:r>
      <w:r>
        <w:rPr>
          <w:rFonts w:eastAsia="Times New Roman"/>
          <w:color w:val="212121"/>
          <w:szCs w:val="24"/>
        </w:rPr>
        <w:t xml:space="preserve">την </w:t>
      </w:r>
      <w:r w:rsidRPr="00BE77DE">
        <w:rPr>
          <w:rFonts w:eastAsia="Times New Roman"/>
          <w:color w:val="212121"/>
          <w:szCs w:val="24"/>
        </w:rPr>
        <w:t>κερκόπορτα για το ξεπούλημα της Μακεδονίας</w:t>
      </w:r>
      <w:r>
        <w:rPr>
          <w:rFonts w:eastAsia="Times New Roman"/>
          <w:color w:val="212121"/>
          <w:szCs w:val="24"/>
        </w:rPr>
        <w:t>. Και ε</w:t>
      </w:r>
      <w:r w:rsidRPr="00BE77DE">
        <w:rPr>
          <w:rFonts w:eastAsia="Times New Roman"/>
          <w:color w:val="212121"/>
          <w:szCs w:val="24"/>
        </w:rPr>
        <w:t>δώ</w:t>
      </w:r>
      <w:r>
        <w:rPr>
          <w:rFonts w:eastAsia="Times New Roman"/>
          <w:color w:val="212121"/>
          <w:szCs w:val="24"/>
        </w:rPr>
        <w:t>,</w:t>
      </w:r>
      <w:r w:rsidRPr="00BE77DE">
        <w:rPr>
          <w:rFonts w:eastAsia="Times New Roman"/>
          <w:color w:val="212121"/>
          <w:szCs w:val="24"/>
        </w:rPr>
        <w:t xml:space="preserve"> δυστυχώς</w:t>
      </w:r>
      <w:r>
        <w:rPr>
          <w:rFonts w:eastAsia="Times New Roman"/>
          <w:color w:val="212121"/>
          <w:szCs w:val="24"/>
        </w:rPr>
        <w:t>,</w:t>
      </w:r>
      <w:r w:rsidRPr="00BE77DE">
        <w:rPr>
          <w:rFonts w:eastAsia="Times New Roman"/>
          <w:color w:val="212121"/>
          <w:szCs w:val="24"/>
        </w:rPr>
        <w:t xml:space="preserve"> ο </w:t>
      </w:r>
      <w:r>
        <w:rPr>
          <w:rFonts w:eastAsia="Times New Roman"/>
          <w:color w:val="212121"/>
          <w:szCs w:val="24"/>
        </w:rPr>
        <w:t>«Ε</w:t>
      </w:r>
      <w:r w:rsidRPr="00BE77DE">
        <w:rPr>
          <w:rFonts w:eastAsia="Times New Roman"/>
          <w:color w:val="212121"/>
          <w:szCs w:val="24"/>
        </w:rPr>
        <w:t>φιάλτης</w:t>
      </w:r>
      <w:r>
        <w:rPr>
          <w:rFonts w:eastAsia="Times New Roman"/>
          <w:color w:val="212121"/>
          <w:szCs w:val="24"/>
        </w:rPr>
        <w:t>»</w:t>
      </w:r>
      <w:r w:rsidRPr="00BE77DE">
        <w:rPr>
          <w:rFonts w:eastAsia="Times New Roman"/>
          <w:color w:val="212121"/>
          <w:szCs w:val="24"/>
        </w:rPr>
        <w:t xml:space="preserve"> δεν είναι </w:t>
      </w:r>
      <w:r>
        <w:rPr>
          <w:rFonts w:eastAsia="Times New Roman"/>
          <w:color w:val="212121"/>
          <w:szCs w:val="24"/>
        </w:rPr>
        <w:t>ένας,</w:t>
      </w:r>
      <w:r w:rsidRPr="00BE77DE">
        <w:rPr>
          <w:rFonts w:eastAsia="Times New Roman"/>
          <w:color w:val="212121"/>
          <w:szCs w:val="24"/>
        </w:rPr>
        <w:t xml:space="preserve"> αλλά είναι </w:t>
      </w:r>
      <w:r>
        <w:rPr>
          <w:rFonts w:eastAsia="Times New Roman"/>
          <w:color w:val="212121"/>
          <w:szCs w:val="24"/>
        </w:rPr>
        <w:t>έξι. «Ναι στην Κ</w:t>
      </w:r>
      <w:r w:rsidRPr="00BE77DE">
        <w:rPr>
          <w:rFonts w:eastAsia="Times New Roman"/>
          <w:color w:val="212121"/>
          <w:szCs w:val="24"/>
        </w:rPr>
        <w:t>υβέρνηση Τσίπρα</w:t>
      </w:r>
      <w:r>
        <w:rPr>
          <w:rFonts w:eastAsia="Times New Roman"/>
          <w:color w:val="212121"/>
          <w:szCs w:val="24"/>
        </w:rPr>
        <w:t>»</w:t>
      </w:r>
      <w:r w:rsidRPr="00BE77DE">
        <w:rPr>
          <w:rFonts w:eastAsia="Times New Roman"/>
          <w:color w:val="212121"/>
          <w:szCs w:val="24"/>
        </w:rPr>
        <w:t xml:space="preserve"> απόψε σημαίνει </w:t>
      </w:r>
      <w:r>
        <w:rPr>
          <w:rFonts w:eastAsia="Times New Roman"/>
          <w:color w:val="212121"/>
          <w:szCs w:val="24"/>
        </w:rPr>
        <w:t>«Ναι στη Σ</w:t>
      </w:r>
      <w:r w:rsidRPr="00BE77DE">
        <w:rPr>
          <w:rFonts w:eastAsia="Times New Roman"/>
          <w:color w:val="212121"/>
          <w:szCs w:val="24"/>
        </w:rPr>
        <w:t>υμφωνία των Πρεσπών</w:t>
      </w:r>
      <w:r>
        <w:rPr>
          <w:rFonts w:eastAsia="Times New Roman"/>
          <w:color w:val="212121"/>
          <w:szCs w:val="24"/>
        </w:rPr>
        <w:t>» σ</w:t>
      </w:r>
      <w:r w:rsidRPr="00BE77DE">
        <w:rPr>
          <w:rFonts w:eastAsia="Times New Roman"/>
          <w:color w:val="212121"/>
          <w:szCs w:val="24"/>
        </w:rPr>
        <w:t>ε λίγες μέρες ή και σε λίγες ώρες</w:t>
      </w:r>
      <w:r>
        <w:rPr>
          <w:rFonts w:eastAsia="Times New Roman"/>
          <w:color w:val="212121"/>
          <w:szCs w:val="24"/>
        </w:rPr>
        <w:t xml:space="preserve">, </w:t>
      </w:r>
      <w:r w:rsidRPr="00BE77DE">
        <w:rPr>
          <w:rFonts w:eastAsia="Times New Roman"/>
          <w:color w:val="212121"/>
          <w:szCs w:val="24"/>
        </w:rPr>
        <w:t xml:space="preserve"> όπως ακούμε </w:t>
      </w:r>
      <w:r>
        <w:rPr>
          <w:rFonts w:eastAsia="Times New Roman"/>
          <w:color w:val="212121"/>
          <w:szCs w:val="24"/>
        </w:rPr>
        <w:t xml:space="preserve">από </w:t>
      </w:r>
      <w:r w:rsidRPr="00BE77DE">
        <w:rPr>
          <w:rFonts w:eastAsia="Times New Roman"/>
          <w:color w:val="212121"/>
          <w:szCs w:val="24"/>
        </w:rPr>
        <w:t>χθες στους διαδρόμους της Βουλής</w:t>
      </w:r>
      <w:r>
        <w:rPr>
          <w:rFonts w:eastAsia="Times New Roman"/>
          <w:color w:val="212121"/>
          <w:szCs w:val="24"/>
        </w:rPr>
        <w:t>.</w:t>
      </w:r>
    </w:p>
    <w:p w14:paraId="1286C77A"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Όμως, πραγματικά, θα ήθελα ως Μακεδόνισσα </w:t>
      </w:r>
      <w:r w:rsidRPr="00BE77DE">
        <w:rPr>
          <w:rFonts w:eastAsia="Times New Roman"/>
          <w:color w:val="212121"/>
          <w:szCs w:val="24"/>
        </w:rPr>
        <w:t>να ρωτήσω κ</w:t>
      </w:r>
      <w:r>
        <w:rPr>
          <w:rFonts w:eastAsia="Times New Roman"/>
          <w:color w:val="212121"/>
          <w:szCs w:val="24"/>
        </w:rPr>
        <w:t>υρίως τους Β</w:t>
      </w:r>
      <w:r w:rsidRPr="00BE77DE">
        <w:rPr>
          <w:rFonts w:eastAsia="Times New Roman"/>
          <w:color w:val="212121"/>
          <w:szCs w:val="24"/>
        </w:rPr>
        <w:t>ουλευτές που σκέφ</w:t>
      </w:r>
      <w:r>
        <w:rPr>
          <w:rFonts w:eastAsia="Times New Roman"/>
          <w:color w:val="212121"/>
          <w:szCs w:val="24"/>
        </w:rPr>
        <w:t>τονται σήμερα να δώσουν ψήφο εμπιστοσύνης στην Κ</w:t>
      </w:r>
      <w:r w:rsidRPr="00BE77DE">
        <w:rPr>
          <w:rFonts w:eastAsia="Times New Roman"/>
          <w:color w:val="212121"/>
          <w:szCs w:val="24"/>
        </w:rPr>
        <w:t>υβέρνηση</w:t>
      </w:r>
      <w:r>
        <w:rPr>
          <w:rFonts w:eastAsia="Times New Roman"/>
          <w:color w:val="212121"/>
          <w:szCs w:val="24"/>
        </w:rPr>
        <w:t>, αλλά λέν</w:t>
      </w:r>
      <w:r>
        <w:rPr>
          <w:rFonts w:eastAsia="Times New Roman"/>
          <w:color w:val="212121"/>
          <w:szCs w:val="24"/>
        </w:rPr>
        <w:t>ε ότι διαφωνούν με τη Σ</w:t>
      </w:r>
      <w:r w:rsidRPr="00BE77DE">
        <w:rPr>
          <w:rFonts w:eastAsia="Times New Roman"/>
          <w:color w:val="212121"/>
          <w:szCs w:val="24"/>
        </w:rPr>
        <w:t>υμφωνία των Πρεσπών</w:t>
      </w:r>
      <w:r>
        <w:rPr>
          <w:rFonts w:eastAsia="Times New Roman"/>
          <w:color w:val="212121"/>
          <w:szCs w:val="24"/>
        </w:rPr>
        <w:t>:</w:t>
      </w:r>
      <w:r w:rsidRPr="00BE77DE">
        <w:rPr>
          <w:rFonts w:eastAsia="Times New Roman"/>
          <w:color w:val="212121"/>
          <w:szCs w:val="24"/>
        </w:rPr>
        <w:t xml:space="preserve"> Α</w:t>
      </w:r>
      <w:r>
        <w:rPr>
          <w:rFonts w:eastAsia="Times New Roman"/>
          <w:color w:val="212121"/>
          <w:szCs w:val="24"/>
        </w:rPr>
        <w:t xml:space="preserve">ναρωτιέμαι πώς θα δεχτείτε μία </w:t>
      </w:r>
      <w:r>
        <w:rPr>
          <w:rFonts w:eastAsia="Times New Roman"/>
          <w:color w:val="212121"/>
          <w:szCs w:val="24"/>
        </w:rPr>
        <w:t>σ</w:t>
      </w:r>
      <w:r w:rsidRPr="00BE77DE">
        <w:rPr>
          <w:rFonts w:eastAsia="Times New Roman"/>
          <w:color w:val="212121"/>
          <w:szCs w:val="24"/>
        </w:rPr>
        <w:t>υμφωνία</w:t>
      </w:r>
      <w:r>
        <w:rPr>
          <w:rFonts w:eastAsia="Times New Roman"/>
          <w:color w:val="212121"/>
          <w:szCs w:val="24"/>
        </w:rPr>
        <w:t xml:space="preserve">, </w:t>
      </w:r>
      <w:r w:rsidRPr="00BE77DE">
        <w:rPr>
          <w:rFonts w:eastAsia="Times New Roman"/>
          <w:color w:val="212121"/>
          <w:szCs w:val="24"/>
        </w:rPr>
        <w:t>που θα αποτελεί μόνιμη πληγή στο σώμα της Μακεδονίας</w:t>
      </w:r>
      <w:r>
        <w:rPr>
          <w:rFonts w:eastAsia="Times New Roman"/>
          <w:color w:val="212121"/>
          <w:szCs w:val="24"/>
        </w:rPr>
        <w:t>,</w:t>
      </w:r>
      <w:r w:rsidRPr="00BE77DE">
        <w:rPr>
          <w:rFonts w:eastAsia="Times New Roman"/>
          <w:color w:val="212121"/>
          <w:szCs w:val="24"/>
        </w:rPr>
        <w:t xml:space="preserve"> να περάσει ακόμα και με λιγότερες από </w:t>
      </w:r>
      <w:r>
        <w:rPr>
          <w:rFonts w:eastAsia="Times New Roman"/>
          <w:color w:val="212121"/>
          <w:szCs w:val="24"/>
        </w:rPr>
        <w:t xml:space="preserve">εκατόν </w:t>
      </w:r>
      <w:r>
        <w:rPr>
          <w:rFonts w:eastAsia="Times New Roman"/>
          <w:color w:val="212121"/>
          <w:szCs w:val="24"/>
        </w:rPr>
        <w:lastRenderedPageBreak/>
        <w:t xml:space="preserve">πενήντα μία </w:t>
      </w:r>
      <w:r w:rsidRPr="00BE77DE">
        <w:rPr>
          <w:rFonts w:eastAsia="Times New Roman"/>
          <w:color w:val="212121"/>
          <w:szCs w:val="24"/>
        </w:rPr>
        <w:t>ψήφους</w:t>
      </w:r>
      <w:r>
        <w:rPr>
          <w:rFonts w:eastAsia="Times New Roman"/>
          <w:color w:val="212121"/>
          <w:szCs w:val="24"/>
        </w:rPr>
        <w:t>,</w:t>
      </w:r>
      <w:r w:rsidRPr="00BE77DE">
        <w:rPr>
          <w:rFonts w:eastAsia="Times New Roman"/>
          <w:color w:val="212121"/>
          <w:szCs w:val="24"/>
        </w:rPr>
        <w:t xml:space="preserve"> επειδή εσείς απόψε εδώ θα δώσετε ψήφο εμπιστοσύνης</w:t>
      </w:r>
      <w:r>
        <w:rPr>
          <w:rFonts w:eastAsia="Times New Roman"/>
          <w:color w:val="212121"/>
          <w:szCs w:val="24"/>
        </w:rPr>
        <w:t>.</w:t>
      </w:r>
      <w:r>
        <w:rPr>
          <w:rFonts w:eastAsia="Times New Roman"/>
          <w:color w:val="212121"/>
          <w:szCs w:val="24"/>
        </w:rPr>
        <w:t xml:space="preserve"> </w:t>
      </w:r>
    </w:p>
    <w:p w14:paraId="1286C77B"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BE77DE">
        <w:rPr>
          <w:rFonts w:eastAsia="Times New Roman"/>
          <w:color w:val="212121"/>
          <w:szCs w:val="24"/>
        </w:rPr>
        <w:t>αι θέλω να προειδοποιήσω για κάτι</w:t>
      </w:r>
      <w:r>
        <w:rPr>
          <w:rFonts w:eastAsia="Times New Roman"/>
          <w:color w:val="212121"/>
          <w:szCs w:val="24"/>
        </w:rPr>
        <w:t>: Αν η Σ</w:t>
      </w:r>
      <w:r w:rsidRPr="00BE77DE">
        <w:rPr>
          <w:rFonts w:eastAsia="Times New Roman"/>
          <w:color w:val="212121"/>
          <w:szCs w:val="24"/>
        </w:rPr>
        <w:t xml:space="preserve">υμφωνία των Πρεσπών </w:t>
      </w:r>
      <w:r>
        <w:rPr>
          <w:rFonts w:eastAsia="Times New Roman"/>
          <w:color w:val="212121"/>
          <w:szCs w:val="24"/>
        </w:rPr>
        <w:t xml:space="preserve">περάσει </w:t>
      </w:r>
      <w:r w:rsidRPr="00BE77DE">
        <w:rPr>
          <w:rFonts w:eastAsia="Times New Roman"/>
          <w:color w:val="212121"/>
          <w:szCs w:val="24"/>
        </w:rPr>
        <w:t xml:space="preserve">με λιγότερες από </w:t>
      </w:r>
      <w:r>
        <w:rPr>
          <w:rFonts w:eastAsia="Times New Roman"/>
          <w:color w:val="212121"/>
          <w:szCs w:val="24"/>
        </w:rPr>
        <w:t>εκατόν πενήντα μία</w:t>
      </w:r>
      <w:r w:rsidRPr="00BE77DE">
        <w:rPr>
          <w:rFonts w:eastAsia="Times New Roman"/>
          <w:color w:val="212121"/>
          <w:szCs w:val="24"/>
        </w:rPr>
        <w:t xml:space="preserve"> ψήφους</w:t>
      </w:r>
      <w:r>
        <w:rPr>
          <w:rFonts w:eastAsia="Times New Roman"/>
          <w:color w:val="212121"/>
          <w:szCs w:val="24"/>
        </w:rPr>
        <w:t>,</w:t>
      </w:r>
      <w:r w:rsidRPr="00BE77DE">
        <w:rPr>
          <w:rFonts w:eastAsia="Times New Roman"/>
          <w:color w:val="212121"/>
          <w:szCs w:val="24"/>
        </w:rPr>
        <w:t xml:space="preserve"> τ</w:t>
      </w:r>
      <w:r>
        <w:rPr>
          <w:rFonts w:eastAsia="Times New Roman"/>
          <w:color w:val="212121"/>
          <w:szCs w:val="24"/>
        </w:rPr>
        <w:t>ο πολιτικό πρόβλημα που θα προκλη</w:t>
      </w:r>
      <w:r w:rsidRPr="00BE77DE">
        <w:rPr>
          <w:rFonts w:eastAsia="Times New Roman"/>
          <w:color w:val="212121"/>
          <w:szCs w:val="24"/>
        </w:rPr>
        <w:t xml:space="preserve">θεί θα είναι </w:t>
      </w:r>
      <w:r>
        <w:rPr>
          <w:rFonts w:eastAsia="Times New Roman"/>
          <w:color w:val="212121"/>
          <w:szCs w:val="24"/>
        </w:rPr>
        <w:t>πολύ μεγάλο και θα ανοίξει στη χ</w:t>
      </w:r>
      <w:r w:rsidRPr="00BE77DE">
        <w:rPr>
          <w:rFonts w:eastAsia="Times New Roman"/>
          <w:color w:val="212121"/>
          <w:szCs w:val="24"/>
        </w:rPr>
        <w:t>ώρα ένα τεράστιο κεφάλαιο διχασμού</w:t>
      </w:r>
      <w:r>
        <w:rPr>
          <w:rFonts w:eastAsia="Times New Roman"/>
          <w:color w:val="212121"/>
          <w:szCs w:val="24"/>
        </w:rPr>
        <w:t xml:space="preserve">. </w:t>
      </w:r>
      <w:r w:rsidRPr="00BE77DE">
        <w:rPr>
          <w:rFonts w:eastAsia="Times New Roman"/>
          <w:color w:val="212121"/>
          <w:szCs w:val="24"/>
        </w:rPr>
        <w:t>Προσέξτε</w:t>
      </w:r>
      <w:r>
        <w:rPr>
          <w:rFonts w:eastAsia="Times New Roman"/>
          <w:color w:val="212121"/>
          <w:szCs w:val="24"/>
        </w:rPr>
        <w:t>,</w:t>
      </w:r>
      <w:r w:rsidRPr="00BE77DE">
        <w:rPr>
          <w:rFonts w:eastAsia="Times New Roman"/>
          <w:color w:val="212121"/>
          <w:szCs w:val="24"/>
        </w:rPr>
        <w:t xml:space="preserve"> γιατί παίζετε μ</w:t>
      </w:r>
      <w:r w:rsidRPr="00BE77DE">
        <w:rPr>
          <w:rFonts w:eastAsia="Times New Roman"/>
          <w:color w:val="212121"/>
          <w:szCs w:val="24"/>
        </w:rPr>
        <w:t>ε τη φωτιά</w:t>
      </w:r>
      <w:r>
        <w:rPr>
          <w:rFonts w:eastAsia="Times New Roman"/>
          <w:color w:val="212121"/>
          <w:szCs w:val="24"/>
        </w:rPr>
        <w:t>! Όποιος σ</w:t>
      </w:r>
      <w:r w:rsidRPr="00BE77DE">
        <w:rPr>
          <w:rFonts w:eastAsia="Times New Roman"/>
          <w:color w:val="212121"/>
          <w:szCs w:val="24"/>
        </w:rPr>
        <w:t xml:space="preserve">ήμερα </w:t>
      </w:r>
      <w:r>
        <w:rPr>
          <w:rFonts w:eastAsia="Times New Roman"/>
          <w:color w:val="212121"/>
          <w:szCs w:val="24"/>
        </w:rPr>
        <w:t>ψηφίσει</w:t>
      </w:r>
      <w:r w:rsidRPr="00BE77DE">
        <w:rPr>
          <w:rFonts w:eastAsia="Times New Roman"/>
          <w:color w:val="212121"/>
          <w:szCs w:val="24"/>
        </w:rPr>
        <w:t xml:space="preserve"> </w:t>
      </w:r>
      <w:r>
        <w:rPr>
          <w:rFonts w:eastAsia="Times New Roman"/>
          <w:color w:val="212121"/>
          <w:szCs w:val="24"/>
        </w:rPr>
        <w:t xml:space="preserve">θα </w:t>
      </w:r>
      <w:r w:rsidRPr="00BE77DE">
        <w:rPr>
          <w:rFonts w:eastAsia="Times New Roman"/>
          <w:color w:val="212121"/>
          <w:szCs w:val="24"/>
        </w:rPr>
        <w:t>είναι συνένοχος</w:t>
      </w:r>
      <w:r>
        <w:rPr>
          <w:rFonts w:eastAsia="Times New Roman"/>
          <w:color w:val="212121"/>
          <w:szCs w:val="24"/>
        </w:rPr>
        <w:t>,</w:t>
      </w:r>
      <w:r w:rsidRPr="00BE77DE">
        <w:rPr>
          <w:rFonts w:eastAsia="Times New Roman"/>
          <w:color w:val="212121"/>
          <w:szCs w:val="24"/>
        </w:rPr>
        <w:t xml:space="preserve"> είτε συμφωνεί ε</w:t>
      </w:r>
      <w:r>
        <w:rPr>
          <w:rFonts w:eastAsia="Times New Roman"/>
          <w:color w:val="212121"/>
          <w:szCs w:val="24"/>
        </w:rPr>
        <w:t>ίτε διαφωνεί με την κύρωση της Σ</w:t>
      </w:r>
      <w:r w:rsidRPr="00BE77DE">
        <w:rPr>
          <w:rFonts w:eastAsia="Times New Roman"/>
          <w:color w:val="212121"/>
          <w:szCs w:val="24"/>
        </w:rPr>
        <w:t>υμφωνίας των Πρεσπών</w:t>
      </w:r>
      <w:r>
        <w:rPr>
          <w:rFonts w:eastAsia="Times New Roman"/>
          <w:color w:val="212121"/>
          <w:szCs w:val="24"/>
        </w:rPr>
        <w:t>. Θ</w:t>
      </w:r>
      <w:r w:rsidRPr="00BE77DE">
        <w:rPr>
          <w:rFonts w:eastAsia="Times New Roman"/>
          <w:color w:val="212121"/>
          <w:szCs w:val="24"/>
        </w:rPr>
        <w:t>α είναι συνένοχος για την παράδοση της μακεδονικής εθνότητας</w:t>
      </w:r>
      <w:r>
        <w:rPr>
          <w:rFonts w:eastAsia="Times New Roman"/>
          <w:color w:val="212121"/>
          <w:szCs w:val="24"/>
        </w:rPr>
        <w:t>,</w:t>
      </w:r>
      <w:r w:rsidRPr="00BE77DE">
        <w:rPr>
          <w:rFonts w:eastAsia="Times New Roman"/>
          <w:color w:val="212121"/>
          <w:szCs w:val="24"/>
        </w:rPr>
        <w:t xml:space="preserve"> της μακεδονικής γλώσσας </w:t>
      </w:r>
      <w:r>
        <w:rPr>
          <w:rFonts w:eastAsia="Times New Roman"/>
          <w:color w:val="212121"/>
          <w:szCs w:val="24"/>
        </w:rPr>
        <w:t>στους Σ</w:t>
      </w:r>
      <w:r w:rsidRPr="00BE77DE">
        <w:rPr>
          <w:rFonts w:eastAsia="Times New Roman"/>
          <w:color w:val="212121"/>
          <w:szCs w:val="24"/>
        </w:rPr>
        <w:t>κοπιανούς και αύρ</w:t>
      </w:r>
      <w:r>
        <w:rPr>
          <w:rFonts w:eastAsia="Times New Roman"/>
          <w:color w:val="212121"/>
          <w:szCs w:val="24"/>
        </w:rPr>
        <w:t>ιο ί</w:t>
      </w:r>
      <w:r w:rsidRPr="00BE77DE">
        <w:rPr>
          <w:rFonts w:eastAsia="Times New Roman"/>
          <w:color w:val="212121"/>
          <w:szCs w:val="24"/>
        </w:rPr>
        <w:t xml:space="preserve">σως με αμετάκλητη </w:t>
      </w:r>
      <w:r w:rsidRPr="00BE77DE">
        <w:rPr>
          <w:rFonts w:eastAsia="Times New Roman"/>
          <w:color w:val="212121"/>
          <w:szCs w:val="24"/>
        </w:rPr>
        <w:t>υπογραφή του θα δώσει νερό στο</w:t>
      </w:r>
      <w:r>
        <w:rPr>
          <w:rFonts w:eastAsia="Times New Roman"/>
          <w:color w:val="212121"/>
          <w:szCs w:val="24"/>
        </w:rPr>
        <w:t>ν</w:t>
      </w:r>
      <w:r w:rsidRPr="00BE77DE">
        <w:rPr>
          <w:rFonts w:eastAsia="Times New Roman"/>
          <w:color w:val="212121"/>
          <w:szCs w:val="24"/>
        </w:rPr>
        <w:t xml:space="preserve"> μύλο στο όχημα του </w:t>
      </w:r>
      <w:r>
        <w:rPr>
          <w:rFonts w:eastAsia="Times New Roman"/>
          <w:color w:val="212121"/>
          <w:szCs w:val="24"/>
        </w:rPr>
        <w:t>μακεδονισμού. Διότι</w:t>
      </w:r>
      <w:r w:rsidRPr="00BE77DE">
        <w:rPr>
          <w:rFonts w:eastAsia="Times New Roman"/>
          <w:color w:val="212121"/>
          <w:szCs w:val="24"/>
        </w:rPr>
        <w:t xml:space="preserve"> τίποτα από όλα αυτά που παραχ</w:t>
      </w:r>
      <w:r>
        <w:rPr>
          <w:rFonts w:eastAsia="Times New Roman"/>
          <w:color w:val="212121"/>
          <w:szCs w:val="24"/>
        </w:rPr>
        <w:t>ωρείτε δεν ήταν στην περίφημη ε</w:t>
      </w:r>
      <w:r w:rsidRPr="00BE77DE">
        <w:rPr>
          <w:rFonts w:eastAsia="Times New Roman"/>
          <w:color w:val="212121"/>
          <w:szCs w:val="24"/>
        </w:rPr>
        <w:t>θ</w:t>
      </w:r>
      <w:r>
        <w:rPr>
          <w:rFonts w:eastAsia="Times New Roman"/>
          <w:color w:val="212121"/>
          <w:szCs w:val="24"/>
        </w:rPr>
        <w:t>νική γραμμή που μας αναφέρει ο Π</w:t>
      </w:r>
      <w:r w:rsidRPr="00BE77DE">
        <w:rPr>
          <w:rFonts w:eastAsia="Times New Roman"/>
          <w:color w:val="212121"/>
          <w:szCs w:val="24"/>
        </w:rPr>
        <w:t>ρωθυπουργός εδώ και καιρό για να εξιλεωθεί</w:t>
      </w:r>
      <w:r>
        <w:rPr>
          <w:rFonts w:eastAsia="Times New Roman"/>
          <w:color w:val="212121"/>
          <w:szCs w:val="24"/>
        </w:rPr>
        <w:t>.</w:t>
      </w:r>
    </w:p>
    <w:p w14:paraId="1286C77C"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BE77DE">
        <w:rPr>
          <w:rFonts w:eastAsia="Times New Roman"/>
          <w:color w:val="212121"/>
          <w:szCs w:val="24"/>
        </w:rPr>
        <w:t>πευθύνομα</w:t>
      </w:r>
      <w:r>
        <w:rPr>
          <w:rFonts w:eastAsia="Times New Roman"/>
          <w:color w:val="212121"/>
          <w:szCs w:val="24"/>
        </w:rPr>
        <w:t>ι, λ</w:t>
      </w:r>
      <w:r w:rsidRPr="00BE77DE">
        <w:rPr>
          <w:rFonts w:eastAsia="Times New Roman"/>
          <w:color w:val="212121"/>
          <w:szCs w:val="24"/>
        </w:rPr>
        <w:t>οιπόν</w:t>
      </w:r>
      <w:r>
        <w:rPr>
          <w:rFonts w:eastAsia="Times New Roman"/>
          <w:color w:val="212121"/>
          <w:szCs w:val="24"/>
        </w:rPr>
        <w:t xml:space="preserve">, προσωπικά σε εσάς τους έξι </w:t>
      </w:r>
      <w:r>
        <w:rPr>
          <w:rFonts w:eastAsia="Times New Roman"/>
          <w:color w:val="212121"/>
          <w:szCs w:val="24"/>
        </w:rPr>
        <w:t>Β</w:t>
      </w:r>
      <w:r w:rsidRPr="00BE77DE">
        <w:rPr>
          <w:rFonts w:eastAsia="Times New Roman"/>
          <w:color w:val="212121"/>
          <w:szCs w:val="24"/>
        </w:rPr>
        <w:t>ουλευτές που είστε έτοιμοι να δώσετε ψήφο εμπιστοσύνης</w:t>
      </w:r>
      <w:r>
        <w:rPr>
          <w:rFonts w:eastAsia="Times New Roman"/>
          <w:color w:val="212121"/>
          <w:szCs w:val="24"/>
        </w:rPr>
        <w:t xml:space="preserve">. </w:t>
      </w:r>
      <w:r w:rsidRPr="00BE77DE">
        <w:rPr>
          <w:rFonts w:eastAsia="Times New Roman"/>
          <w:color w:val="212121"/>
          <w:szCs w:val="24"/>
        </w:rPr>
        <w:t xml:space="preserve">Ποιος </w:t>
      </w:r>
      <w:r>
        <w:rPr>
          <w:rFonts w:eastAsia="Times New Roman"/>
          <w:color w:val="212121"/>
          <w:szCs w:val="24"/>
        </w:rPr>
        <w:t>σας νομιμοποιεί να σφραγίζετε και να επικυρώνετε</w:t>
      </w:r>
      <w:r w:rsidRPr="00BE77DE">
        <w:rPr>
          <w:rFonts w:eastAsia="Times New Roman"/>
          <w:color w:val="212121"/>
          <w:szCs w:val="24"/>
        </w:rPr>
        <w:t xml:space="preserve"> με την ψήφο </w:t>
      </w:r>
      <w:r>
        <w:rPr>
          <w:rFonts w:eastAsia="Times New Roman"/>
          <w:color w:val="212121"/>
          <w:szCs w:val="24"/>
        </w:rPr>
        <w:t>σας τις ντροπιαστικές δηλώσεις Ζ</w:t>
      </w:r>
      <w:r w:rsidRPr="00BE77DE">
        <w:rPr>
          <w:rFonts w:eastAsia="Times New Roman"/>
          <w:color w:val="212121"/>
          <w:szCs w:val="24"/>
        </w:rPr>
        <w:t xml:space="preserve">άεφ περί δήθεν μακεδονικής </w:t>
      </w:r>
      <w:r w:rsidRPr="00BE77DE">
        <w:rPr>
          <w:rFonts w:eastAsia="Times New Roman"/>
          <w:color w:val="212121"/>
          <w:szCs w:val="24"/>
        </w:rPr>
        <w:lastRenderedPageBreak/>
        <w:t>γλώσσας και εθνότητας και ίσως αύριο περί δήθεν μακεδονικής μειονότητας</w:t>
      </w:r>
      <w:r>
        <w:rPr>
          <w:rFonts w:eastAsia="Times New Roman"/>
          <w:color w:val="212121"/>
          <w:szCs w:val="24"/>
        </w:rPr>
        <w:t xml:space="preserve">; </w:t>
      </w:r>
    </w:p>
    <w:p w14:paraId="1286C77D" w14:textId="77777777" w:rsidR="000402FE" w:rsidRDefault="007623D8">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Είπατε ότι θα μιλήσετε ένα λεπτό παραπάνω και έχετε μιλήσει ήδη δυόμισι λεπτά. </w:t>
      </w:r>
    </w:p>
    <w:p w14:paraId="1286C77E"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ΦΩΤΕΙΝΗ ΑΡΑΜΠΑΤΖΗ: </w:t>
      </w:r>
      <w:r w:rsidRPr="00BE77DE">
        <w:rPr>
          <w:rFonts w:eastAsia="Times New Roman"/>
          <w:color w:val="212121"/>
          <w:szCs w:val="24"/>
        </w:rPr>
        <w:t xml:space="preserve">Αν αισθάνεστε έστω λίγο </w:t>
      </w:r>
      <w:r>
        <w:rPr>
          <w:rFonts w:eastAsia="Times New Roman"/>
          <w:color w:val="212121"/>
          <w:szCs w:val="24"/>
        </w:rPr>
        <w:t xml:space="preserve">από </w:t>
      </w:r>
      <w:r w:rsidRPr="00BE77DE">
        <w:rPr>
          <w:rFonts w:eastAsia="Times New Roman"/>
          <w:color w:val="212121"/>
          <w:szCs w:val="24"/>
        </w:rPr>
        <w:t>το βά</w:t>
      </w:r>
      <w:r>
        <w:rPr>
          <w:rFonts w:eastAsia="Times New Roman"/>
          <w:color w:val="212121"/>
          <w:szCs w:val="24"/>
        </w:rPr>
        <w:t>ρος της ευθύνης που αναλαμβάνετε</w:t>
      </w:r>
      <w:r w:rsidRPr="00BE77DE">
        <w:rPr>
          <w:rFonts w:eastAsia="Times New Roman"/>
          <w:color w:val="212121"/>
          <w:szCs w:val="24"/>
        </w:rPr>
        <w:t xml:space="preserve"> </w:t>
      </w:r>
      <w:r>
        <w:rPr>
          <w:rFonts w:eastAsia="Times New Roman"/>
          <w:color w:val="212121"/>
          <w:szCs w:val="24"/>
        </w:rPr>
        <w:t>απέναντι στους πολίτες, να πείτε τ</w:t>
      </w:r>
      <w:r w:rsidRPr="00BE77DE">
        <w:rPr>
          <w:rFonts w:eastAsia="Times New Roman"/>
          <w:color w:val="212121"/>
          <w:szCs w:val="24"/>
        </w:rPr>
        <w:t xml:space="preserve">ο μεγάλο </w:t>
      </w:r>
      <w:r>
        <w:rPr>
          <w:rFonts w:eastAsia="Times New Roman"/>
          <w:color w:val="212121"/>
          <w:szCs w:val="24"/>
        </w:rPr>
        <w:t>«όχ</w:t>
      </w:r>
      <w:r>
        <w:rPr>
          <w:rFonts w:eastAsia="Times New Roman"/>
          <w:color w:val="212121"/>
          <w:szCs w:val="24"/>
        </w:rPr>
        <w:t>ι». Η χώρα απόψε έχει μι</w:t>
      </w:r>
      <w:r w:rsidRPr="00BE77DE">
        <w:rPr>
          <w:rFonts w:eastAsia="Times New Roman"/>
          <w:color w:val="212121"/>
          <w:szCs w:val="24"/>
        </w:rPr>
        <w:t>α μεγάλη ευκαιρία να πάει σε εκλογές</w:t>
      </w:r>
      <w:r>
        <w:rPr>
          <w:rFonts w:eastAsia="Times New Roman"/>
          <w:color w:val="212121"/>
          <w:szCs w:val="24"/>
        </w:rPr>
        <w:t>, να πέσει η Κ</w:t>
      </w:r>
      <w:r w:rsidRPr="00BE77DE">
        <w:rPr>
          <w:rFonts w:eastAsia="Times New Roman"/>
          <w:color w:val="212121"/>
          <w:szCs w:val="24"/>
        </w:rPr>
        <w:t>υβέρνηση Τσίπρα και να αποφασίσουν οι πολίτες</w:t>
      </w:r>
      <w:r>
        <w:rPr>
          <w:rFonts w:eastAsia="Times New Roman"/>
          <w:color w:val="212121"/>
          <w:szCs w:val="24"/>
        </w:rPr>
        <w:t>,</w:t>
      </w:r>
      <w:r w:rsidRPr="00BE77DE">
        <w:rPr>
          <w:rFonts w:eastAsia="Times New Roman"/>
          <w:color w:val="212121"/>
          <w:szCs w:val="24"/>
        </w:rPr>
        <w:t xml:space="preserve"> οι οποίοι λένε </w:t>
      </w:r>
      <w:r>
        <w:rPr>
          <w:rFonts w:eastAsia="Times New Roman"/>
          <w:color w:val="212121"/>
          <w:szCs w:val="24"/>
        </w:rPr>
        <w:t>«όχι», στεντορεί</w:t>
      </w:r>
      <w:r w:rsidRPr="00BE77DE">
        <w:rPr>
          <w:rFonts w:eastAsia="Times New Roman"/>
          <w:color w:val="212121"/>
          <w:szCs w:val="24"/>
        </w:rPr>
        <w:t>α τη φωνή</w:t>
      </w:r>
      <w:r>
        <w:rPr>
          <w:rFonts w:eastAsia="Times New Roman"/>
          <w:color w:val="212121"/>
          <w:szCs w:val="24"/>
        </w:rPr>
        <w:t>, στην κατάπτυστη Σ</w:t>
      </w:r>
      <w:r w:rsidRPr="00BE77DE">
        <w:rPr>
          <w:rFonts w:eastAsia="Times New Roman"/>
          <w:color w:val="212121"/>
          <w:szCs w:val="24"/>
        </w:rPr>
        <w:t>υμφωνία των Πρεσπών</w:t>
      </w:r>
      <w:r>
        <w:rPr>
          <w:rFonts w:eastAsia="Times New Roman"/>
          <w:color w:val="212121"/>
          <w:szCs w:val="24"/>
        </w:rPr>
        <w:t>.</w:t>
      </w:r>
    </w:p>
    <w:p w14:paraId="1286C77F"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BE77DE">
        <w:rPr>
          <w:rFonts w:eastAsia="Times New Roman"/>
          <w:color w:val="212121"/>
          <w:szCs w:val="24"/>
        </w:rPr>
        <w:t>υχαριστώ</w:t>
      </w:r>
      <w:r>
        <w:rPr>
          <w:rFonts w:eastAsia="Times New Roman"/>
          <w:color w:val="212121"/>
          <w:szCs w:val="24"/>
        </w:rPr>
        <w:t>.</w:t>
      </w:r>
    </w:p>
    <w:p w14:paraId="1286C780" w14:textId="77777777" w:rsidR="000402FE" w:rsidRDefault="007623D8">
      <w:pPr>
        <w:spacing w:line="600" w:lineRule="auto"/>
        <w:ind w:left="360"/>
        <w:jc w:val="center"/>
        <w:rPr>
          <w:rFonts w:eastAsia="Times New Roman" w:cs="Times New Roman"/>
          <w:szCs w:val="24"/>
        </w:rPr>
      </w:pPr>
      <w:r w:rsidRPr="00635622">
        <w:rPr>
          <w:rFonts w:eastAsia="Times New Roman" w:cs="Times New Roman"/>
          <w:szCs w:val="24"/>
        </w:rPr>
        <w:t>(Χειροκροτήματα από την πτέρυγα της Νέας Δημ</w:t>
      </w:r>
      <w:r w:rsidRPr="00635622">
        <w:rPr>
          <w:rFonts w:eastAsia="Times New Roman" w:cs="Times New Roman"/>
          <w:szCs w:val="24"/>
        </w:rPr>
        <w:t>οκρατίας)</w:t>
      </w:r>
    </w:p>
    <w:p w14:paraId="1286C781" w14:textId="77777777" w:rsidR="000402FE" w:rsidRDefault="007623D8">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Παρακαλώ να τηρείται ο χρόνος, γιατί τώρα πια δεν υπάρχουν περιθώρια πολυτελείας. </w:t>
      </w:r>
    </w:p>
    <w:p w14:paraId="1286C782" w14:textId="77777777" w:rsidR="000402FE" w:rsidRDefault="007623D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Μπάρκας από τον ΣΥΡΙΖΑ έχει τον λόγο για επτά λεπτά. </w:t>
      </w:r>
    </w:p>
    <w:p w14:paraId="1286C783"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lastRenderedPageBreak/>
        <w:t xml:space="preserve">ΚΩΝΣΤΑΝΤΙΝΟΣ ΜΠΑΡΚΑΣ: </w:t>
      </w:r>
      <w:r>
        <w:rPr>
          <w:rFonts w:eastAsia="Times New Roman"/>
          <w:color w:val="212121"/>
          <w:szCs w:val="24"/>
        </w:rPr>
        <w:t>Ε</w:t>
      </w:r>
      <w:r w:rsidRPr="00BE77DE">
        <w:rPr>
          <w:rFonts w:eastAsia="Times New Roman"/>
          <w:color w:val="212121"/>
          <w:szCs w:val="24"/>
        </w:rPr>
        <w:t>υχαριστώ</w:t>
      </w:r>
      <w:r>
        <w:rPr>
          <w:rFonts w:eastAsia="Times New Roman"/>
          <w:color w:val="212121"/>
          <w:szCs w:val="24"/>
        </w:rPr>
        <w:t>, κυρία Π</w:t>
      </w:r>
      <w:r w:rsidRPr="00BE77DE">
        <w:rPr>
          <w:rFonts w:eastAsia="Times New Roman"/>
          <w:color w:val="212121"/>
          <w:szCs w:val="24"/>
        </w:rPr>
        <w:t>ρόεδρε</w:t>
      </w:r>
      <w:r>
        <w:rPr>
          <w:rFonts w:eastAsia="Times New Roman"/>
          <w:color w:val="212121"/>
          <w:szCs w:val="24"/>
        </w:rPr>
        <w:t>.</w:t>
      </w:r>
    </w:p>
    <w:p w14:paraId="1286C784"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Κύριοι Υπουρ</w:t>
      </w:r>
      <w:r>
        <w:rPr>
          <w:rFonts w:eastAsia="Times New Roman"/>
          <w:color w:val="212121"/>
          <w:szCs w:val="24"/>
        </w:rPr>
        <w:t xml:space="preserve">γοί, κυρίες και κύριοι Βουλευτές, η </w:t>
      </w:r>
      <w:r w:rsidRPr="00BE77DE">
        <w:rPr>
          <w:rFonts w:eastAsia="Times New Roman"/>
          <w:color w:val="212121"/>
          <w:szCs w:val="24"/>
        </w:rPr>
        <w:t xml:space="preserve">συζήτηση για την πρόταση εμπιστοσύνης έχει υπερβεί τους λόγους που την προκάλεσαν </w:t>
      </w:r>
      <w:r>
        <w:rPr>
          <w:rFonts w:eastAsia="Times New Roman"/>
          <w:color w:val="212121"/>
          <w:szCs w:val="24"/>
        </w:rPr>
        <w:t xml:space="preserve">και θέτει νέα ερωτήματα. </w:t>
      </w:r>
    </w:p>
    <w:p w14:paraId="1286C785"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Αυτό στο οποίο όλοι θα κριθούμε είναι το εξής: Ποια θα είναι η επόμενη μέρα για τη χώρα και τον λαό της; Κ</w:t>
      </w:r>
      <w:r w:rsidRPr="00BE77DE">
        <w:rPr>
          <w:rFonts w:eastAsia="Times New Roman"/>
          <w:color w:val="212121"/>
          <w:szCs w:val="24"/>
        </w:rPr>
        <w:t>αι πάν</w:t>
      </w:r>
      <w:r w:rsidRPr="00BE77DE">
        <w:rPr>
          <w:rFonts w:eastAsia="Times New Roman"/>
          <w:color w:val="212121"/>
          <w:szCs w:val="24"/>
        </w:rPr>
        <w:t>ω σε αυτό το ερώτημα θα διαμορφωθεί το πολιτικό σκηνικό της χώρας</w:t>
      </w:r>
      <w:r>
        <w:rPr>
          <w:rFonts w:eastAsia="Times New Roman"/>
          <w:color w:val="212121"/>
          <w:szCs w:val="24"/>
        </w:rPr>
        <w:t xml:space="preserve">. </w:t>
      </w:r>
    </w:p>
    <w:p w14:paraId="1286C786" w14:textId="77777777" w:rsidR="000402FE" w:rsidRDefault="007623D8">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Β</w:t>
      </w:r>
      <w:r w:rsidRPr="00BE77DE">
        <w:rPr>
          <w:rFonts w:eastAsia="Times New Roman"/>
          <w:color w:val="212121"/>
          <w:szCs w:val="24"/>
        </w:rPr>
        <w:t>ρισκόμαστε σε μία συγκυρία ιδιαίτερα έντονη και κ</w:t>
      </w:r>
      <w:r>
        <w:rPr>
          <w:rFonts w:eastAsia="Times New Roman"/>
          <w:color w:val="212121"/>
          <w:szCs w:val="24"/>
        </w:rPr>
        <w:t>ομβι</w:t>
      </w:r>
      <w:r w:rsidRPr="00BE77DE">
        <w:rPr>
          <w:rFonts w:eastAsia="Times New Roman"/>
          <w:color w:val="212121"/>
          <w:szCs w:val="24"/>
        </w:rPr>
        <w:t>κή από όλες τις απόψεις</w:t>
      </w:r>
      <w:r>
        <w:rPr>
          <w:rFonts w:eastAsia="Times New Roman"/>
          <w:color w:val="212121"/>
          <w:szCs w:val="24"/>
        </w:rPr>
        <w:t>. Β</w:t>
      </w:r>
      <w:r w:rsidRPr="00BE77DE">
        <w:rPr>
          <w:rFonts w:eastAsia="Times New Roman"/>
          <w:color w:val="212121"/>
          <w:szCs w:val="24"/>
        </w:rPr>
        <w:t>ρισκόμαστε στη στροφή της ιστορίας</w:t>
      </w:r>
      <w:r>
        <w:rPr>
          <w:rFonts w:eastAsia="Times New Roman"/>
          <w:color w:val="212121"/>
          <w:szCs w:val="24"/>
        </w:rPr>
        <w:t>. Ε</w:t>
      </w:r>
      <w:r w:rsidRPr="00BE77DE">
        <w:rPr>
          <w:rFonts w:eastAsia="Times New Roman"/>
          <w:color w:val="212121"/>
          <w:szCs w:val="24"/>
        </w:rPr>
        <w:t xml:space="preserve">ίμαστε σήμερα λίγες μέρες μετά την επικύρωση του προϋπολογισμού του </w:t>
      </w:r>
      <w:r w:rsidRPr="00BE77DE">
        <w:rPr>
          <w:rFonts w:eastAsia="Times New Roman"/>
          <w:color w:val="212121"/>
          <w:szCs w:val="24"/>
        </w:rPr>
        <w:t>2019</w:t>
      </w:r>
      <w:r>
        <w:rPr>
          <w:rFonts w:eastAsia="Times New Roman"/>
          <w:color w:val="212121"/>
          <w:szCs w:val="24"/>
        </w:rPr>
        <w:t>, του πρώτου μεταμνημονιακού</w:t>
      </w:r>
      <w:r w:rsidRPr="00BE77DE">
        <w:rPr>
          <w:rFonts w:eastAsia="Times New Roman"/>
          <w:color w:val="212121"/>
          <w:szCs w:val="24"/>
        </w:rPr>
        <w:t xml:space="preserve"> προϋπολογισμού της χώρας</w:t>
      </w:r>
      <w:r>
        <w:rPr>
          <w:rFonts w:eastAsia="Times New Roman"/>
          <w:color w:val="212121"/>
          <w:szCs w:val="24"/>
        </w:rPr>
        <w:t>, όπου η Κ</w:t>
      </w:r>
      <w:r w:rsidRPr="00BE77DE">
        <w:rPr>
          <w:rFonts w:eastAsia="Times New Roman"/>
          <w:color w:val="212121"/>
          <w:szCs w:val="24"/>
        </w:rPr>
        <w:t>υβέρνηση έλαβε ψήφο εμπιστοσύνης σε ένα οικονομικό και πολιτικό σχέδιο πολύ ξεκάθαρο για το ποιους υπηρετεί</w:t>
      </w:r>
      <w:r>
        <w:rPr>
          <w:rFonts w:eastAsia="Times New Roman"/>
          <w:color w:val="212121"/>
          <w:szCs w:val="24"/>
        </w:rPr>
        <w:t xml:space="preserve">, σε </w:t>
      </w:r>
      <w:r w:rsidRPr="00BE77DE">
        <w:rPr>
          <w:rFonts w:eastAsia="Times New Roman"/>
          <w:color w:val="212121"/>
          <w:szCs w:val="24"/>
        </w:rPr>
        <w:t>ένα οικονομικό πρόγρ</w:t>
      </w:r>
      <w:r>
        <w:rPr>
          <w:rFonts w:eastAsia="Times New Roman"/>
          <w:color w:val="212121"/>
          <w:szCs w:val="24"/>
        </w:rPr>
        <w:t>αμμα που επιχειρεί να εξυπηρετήσει τη μεγάλη κοινωνική πλ</w:t>
      </w:r>
      <w:r>
        <w:rPr>
          <w:rFonts w:eastAsia="Times New Roman"/>
          <w:color w:val="212121"/>
          <w:szCs w:val="24"/>
        </w:rPr>
        <w:t xml:space="preserve">ειοψηφία, </w:t>
      </w:r>
      <w:r w:rsidRPr="00BE77DE">
        <w:rPr>
          <w:rFonts w:eastAsia="Times New Roman"/>
          <w:color w:val="212121"/>
          <w:szCs w:val="24"/>
        </w:rPr>
        <w:t>τους εργαζόμενους</w:t>
      </w:r>
      <w:r>
        <w:rPr>
          <w:rFonts w:eastAsia="Times New Roman"/>
          <w:color w:val="212121"/>
          <w:szCs w:val="24"/>
        </w:rPr>
        <w:t>,</w:t>
      </w:r>
      <w:r w:rsidRPr="00BE77DE">
        <w:rPr>
          <w:rFonts w:eastAsia="Times New Roman"/>
          <w:color w:val="212121"/>
          <w:szCs w:val="24"/>
        </w:rPr>
        <w:t xml:space="preserve"> τους άνεργους</w:t>
      </w:r>
      <w:r>
        <w:rPr>
          <w:rFonts w:eastAsia="Times New Roman"/>
          <w:color w:val="212121"/>
          <w:szCs w:val="24"/>
        </w:rPr>
        <w:t>,</w:t>
      </w:r>
      <w:r w:rsidRPr="00BE77DE">
        <w:rPr>
          <w:rFonts w:eastAsia="Times New Roman"/>
          <w:color w:val="212121"/>
          <w:szCs w:val="24"/>
        </w:rPr>
        <w:t xml:space="preserve"> τους νέους και τις νέες αυτής της χώρας</w:t>
      </w:r>
      <w:r>
        <w:rPr>
          <w:rFonts w:eastAsia="Times New Roman"/>
          <w:color w:val="212121"/>
          <w:szCs w:val="24"/>
        </w:rPr>
        <w:t>,</w:t>
      </w:r>
      <w:r w:rsidRPr="00BE77DE">
        <w:rPr>
          <w:rFonts w:eastAsia="Times New Roman"/>
          <w:color w:val="212121"/>
          <w:szCs w:val="24"/>
        </w:rPr>
        <w:t xml:space="preserve"> </w:t>
      </w:r>
      <w:r w:rsidRPr="00BE77DE">
        <w:rPr>
          <w:rFonts w:eastAsia="Times New Roman"/>
          <w:color w:val="212121"/>
          <w:szCs w:val="24"/>
        </w:rPr>
        <w:lastRenderedPageBreak/>
        <w:t>τους συνταξιούχους</w:t>
      </w:r>
      <w:r>
        <w:rPr>
          <w:rFonts w:eastAsia="Times New Roman"/>
          <w:color w:val="212121"/>
          <w:szCs w:val="24"/>
        </w:rPr>
        <w:t>,</w:t>
      </w:r>
      <w:r w:rsidRPr="00BE77DE">
        <w:rPr>
          <w:rFonts w:eastAsia="Times New Roman"/>
          <w:color w:val="212121"/>
          <w:szCs w:val="24"/>
        </w:rPr>
        <w:t xml:space="preserve"> τις μικρές επιχειρήσεις</w:t>
      </w:r>
      <w:r>
        <w:rPr>
          <w:rFonts w:eastAsia="Times New Roman"/>
          <w:color w:val="212121"/>
          <w:szCs w:val="24"/>
        </w:rPr>
        <w:t>, όλες και όλου</w:t>
      </w:r>
      <w:r w:rsidRPr="00BE77DE">
        <w:rPr>
          <w:rFonts w:eastAsia="Times New Roman"/>
          <w:color w:val="212121"/>
          <w:szCs w:val="24"/>
        </w:rPr>
        <w:t>ς αυτούς που στοχοποιήθηκαν από τα μνημόνια και που επωμίστηκαν το βάρος της επιβίωσης της χώρας</w:t>
      </w:r>
      <w:r>
        <w:rPr>
          <w:rFonts w:eastAsia="Times New Roman"/>
          <w:color w:val="212121"/>
          <w:szCs w:val="24"/>
        </w:rPr>
        <w:t xml:space="preserve">. </w:t>
      </w:r>
    </w:p>
    <w:p w14:paraId="1286C78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Είμαστε λίγες </w:t>
      </w:r>
      <w:r>
        <w:rPr>
          <w:rFonts w:eastAsia="Times New Roman" w:cs="Times New Roman"/>
          <w:szCs w:val="24"/>
        </w:rPr>
        <w:t xml:space="preserve">μέρες πριν κλείσουμε </w:t>
      </w:r>
      <w:r w:rsidRPr="0090626B">
        <w:rPr>
          <w:rFonts w:eastAsia="Times New Roman" w:cs="Times New Roman"/>
          <w:szCs w:val="24"/>
        </w:rPr>
        <w:t>τέσσερα χρόνια από τις εκλογές του 2015</w:t>
      </w:r>
      <w:r>
        <w:rPr>
          <w:rFonts w:eastAsia="Times New Roman" w:cs="Times New Roman"/>
          <w:szCs w:val="24"/>
        </w:rPr>
        <w:t>,</w:t>
      </w:r>
      <w:r w:rsidRPr="0090626B">
        <w:rPr>
          <w:rFonts w:eastAsia="Times New Roman" w:cs="Times New Roman"/>
          <w:szCs w:val="24"/>
        </w:rPr>
        <w:t xml:space="preserve"> όπου </w:t>
      </w:r>
      <w:r>
        <w:rPr>
          <w:rFonts w:eastAsia="Times New Roman" w:cs="Times New Roman"/>
          <w:szCs w:val="24"/>
        </w:rPr>
        <w:t>ε</w:t>
      </w:r>
      <w:r w:rsidRPr="0090626B">
        <w:rPr>
          <w:rFonts w:eastAsia="Times New Roman" w:cs="Times New Roman"/>
          <w:szCs w:val="24"/>
        </w:rPr>
        <w:t>πίσης αναμετρήθηκαν δύο πολιτικά σχέδια</w:t>
      </w:r>
      <w:r>
        <w:rPr>
          <w:rFonts w:eastAsia="Times New Roman" w:cs="Times New Roman"/>
          <w:szCs w:val="24"/>
        </w:rPr>
        <w:t xml:space="preserve"> και που ο λαός</w:t>
      </w:r>
      <w:r w:rsidRPr="0090626B">
        <w:rPr>
          <w:rFonts w:eastAsia="Times New Roman" w:cs="Times New Roman"/>
          <w:szCs w:val="24"/>
        </w:rPr>
        <w:t xml:space="preserve"> απέναντι στο σκοτάδι που προέτασσε το σχέδιο Σαμαρά επέλεξε τον ΣΥΡΙΖΑ</w:t>
      </w:r>
      <w:r>
        <w:rPr>
          <w:rFonts w:eastAsia="Times New Roman" w:cs="Times New Roman"/>
          <w:szCs w:val="24"/>
        </w:rPr>
        <w:t>,</w:t>
      </w:r>
      <w:r w:rsidRPr="0090626B">
        <w:rPr>
          <w:rFonts w:eastAsia="Times New Roman" w:cs="Times New Roman"/>
          <w:szCs w:val="24"/>
        </w:rPr>
        <w:t xml:space="preserve"> για να εκπροσωπήσει τα συμφέροντ</w:t>
      </w:r>
      <w:r>
        <w:rPr>
          <w:rFonts w:eastAsia="Times New Roman" w:cs="Times New Roman"/>
          <w:szCs w:val="24"/>
        </w:rPr>
        <w:t>ά</w:t>
      </w:r>
      <w:r w:rsidRPr="0090626B">
        <w:rPr>
          <w:rFonts w:eastAsia="Times New Roman" w:cs="Times New Roman"/>
          <w:szCs w:val="24"/>
        </w:rPr>
        <w:t xml:space="preserve"> του</w:t>
      </w:r>
      <w:r>
        <w:rPr>
          <w:rFonts w:eastAsia="Times New Roman" w:cs="Times New Roman"/>
          <w:szCs w:val="24"/>
        </w:rPr>
        <w:t>, να δώσει τη μάχη</w:t>
      </w:r>
      <w:r w:rsidRPr="0090626B">
        <w:rPr>
          <w:rFonts w:eastAsia="Times New Roman" w:cs="Times New Roman"/>
          <w:szCs w:val="24"/>
        </w:rPr>
        <w:t xml:space="preserve"> απένα</w:t>
      </w:r>
      <w:r w:rsidRPr="0090626B">
        <w:rPr>
          <w:rFonts w:eastAsia="Times New Roman" w:cs="Times New Roman"/>
          <w:szCs w:val="24"/>
        </w:rPr>
        <w:t xml:space="preserve">ντι στην </w:t>
      </w:r>
      <w:r>
        <w:rPr>
          <w:rFonts w:eastAsia="Times New Roman" w:cs="Times New Roman"/>
          <w:szCs w:val="24"/>
        </w:rPr>
        <w:t>ε</w:t>
      </w:r>
      <w:r w:rsidRPr="0090626B">
        <w:rPr>
          <w:rFonts w:eastAsia="Times New Roman" w:cs="Times New Roman"/>
          <w:szCs w:val="24"/>
        </w:rPr>
        <w:t xml:space="preserve">υρωπαϊκή </w:t>
      </w:r>
      <w:r>
        <w:rPr>
          <w:rFonts w:eastAsia="Times New Roman" w:cs="Times New Roman"/>
          <w:szCs w:val="24"/>
        </w:rPr>
        <w:t>ε</w:t>
      </w:r>
      <w:r w:rsidRPr="0090626B">
        <w:rPr>
          <w:rFonts w:eastAsia="Times New Roman" w:cs="Times New Roman"/>
          <w:szCs w:val="24"/>
        </w:rPr>
        <w:t>λίτ και να υπερασπιστεί τα συμφέροντα των οικονομικά και κοινωνικά ασθενέστερων</w:t>
      </w:r>
      <w:r>
        <w:rPr>
          <w:rFonts w:eastAsia="Times New Roman" w:cs="Times New Roman"/>
          <w:szCs w:val="24"/>
        </w:rPr>
        <w:t>,</w:t>
      </w:r>
      <w:r w:rsidRPr="0090626B">
        <w:rPr>
          <w:rFonts w:eastAsia="Times New Roman" w:cs="Times New Roman"/>
          <w:szCs w:val="24"/>
        </w:rPr>
        <w:t xml:space="preserve"> τα δικαιώματα της </w:t>
      </w:r>
      <w:r>
        <w:rPr>
          <w:rFonts w:eastAsia="Times New Roman" w:cs="Times New Roman"/>
          <w:szCs w:val="24"/>
        </w:rPr>
        <w:t>μ</w:t>
      </w:r>
      <w:r w:rsidRPr="0090626B">
        <w:rPr>
          <w:rFonts w:eastAsia="Times New Roman" w:cs="Times New Roman"/>
          <w:szCs w:val="24"/>
        </w:rPr>
        <w:t>εγάλης πλειοψηφίας του ελληνικού λαού</w:t>
      </w:r>
      <w:r>
        <w:rPr>
          <w:rFonts w:eastAsia="Times New Roman" w:cs="Times New Roman"/>
          <w:szCs w:val="24"/>
        </w:rPr>
        <w:t xml:space="preserve"> τα οποία είχαν μπει στο</w:t>
      </w:r>
      <w:r w:rsidRPr="0090626B">
        <w:rPr>
          <w:rFonts w:eastAsia="Times New Roman" w:cs="Times New Roman"/>
          <w:szCs w:val="24"/>
        </w:rPr>
        <w:t xml:space="preserve"> στόχαστρο από το μνημόνιο</w:t>
      </w:r>
      <w:r w:rsidRPr="00940DB4">
        <w:rPr>
          <w:rFonts w:eastAsia="Times New Roman" w:cs="Times New Roman"/>
          <w:szCs w:val="24"/>
        </w:rPr>
        <w:t>,</w:t>
      </w:r>
      <w:r w:rsidRPr="0090626B">
        <w:rPr>
          <w:rFonts w:eastAsia="Times New Roman" w:cs="Times New Roman"/>
          <w:szCs w:val="24"/>
        </w:rPr>
        <w:t xml:space="preserve"> που </w:t>
      </w:r>
      <w:r>
        <w:rPr>
          <w:rFonts w:eastAsia="Times New Roman" w:cs="Times New Roman"/>
          <w:szCs w:val="24"/>
        </w:rPr>
        <w:t>-</w:t>
      </w:r>
      <w:r w:rsidRPr="0090626B">
        <w:rPr>
          <w:rFonts w:eastAsia="Times New Roman" w:cs="Times New Roman"/>
          <w:szCs w:val="24"/>
        </w:rPr>
        <w:t>να θυμίσω</w:t>
      </w:r>
      <w:r>
        <w:rPr>
          <w:rFonts w:eastAsia="Times New Roman" w:cs="Times New Roman"/>
          <w:szCs w:val="24"/>
        </w:rPr>
        <w:t>-</w:t>
      </w:r>
      <w:r w:rsidRPr="0090626B">
        <w:rPr>
          <w:rFonts w:eastAsia="Times New Roman" w:cs="Times New Roman"/>
          <w:szCs w:val="24"/>
        </w:rPr>
        <w:t xml:space="preserve"> </w:t>
      </w:r>
      <w:r>
        <w:rPr>
          <w:rFonts w:eastAsia="Times New Roman" w:cs="Times New Roman"/>
          <w:szCs w:val="24"/>
        </w:rPr>
        <w:t>ε</w:t>
      </w:r>
      <w:r w:rsidRPr="0090626B">
        <w:rPr>
          <w:rFonts w:eastAsia="Times New Roman" w:cs="Times New Roman"/>
          <w:szCs w:val="24"/>
        </w:rPr>
        <w:t>άν δεν μας είχε επιβληθεί</w:t>
      </w:r>
      <w:r>
        <w:rPr>
          <w:rFonts w:eastAsia="Times New Roman" w:cs="Times New Roman"/>
          <w:szCs w:val="24"/>
        </w:rPr>
        <w:t>,</w:t>
      </w:r>
      <w:r w:rsidRPr="0090626B">
        <w:rPr>
          <w:rFonts w:eastAsia="Times New Roman" w:cs="Times New Roman"/>
          <w:szCs w:val="24"/>
        </w:rPr>
        <w:t xml:space="preserve"> θα </w:t>
      </w:r>
      <w:r w:rsidRPr="0090626B">
        <w:rPr>
          <w:rFonts w:eastAsia="Times New Roman" w:cs="Times New Roman"/>
          <w:szCs w:val="24"/>
        </w:rPr>
        <w:t>έπρεπε να το εφεύρουμε</w:t>
      </w:r>
      <w:r>
        <w:rPr>
          <w:rFonts w:eastAsia="Times New Roman" w:cs="Times New Roman"/>
          <w:szCs w:val="24"/>
        </w:rPr>
        <w:t>,</w:t>
      </w:r>
      <w:r w:rsidRPr="0090626B">
        <w:rPr>
          <w:rFonts w:eastAsia="Times New Roman" w:cs="Times New Roman"/>
          <w:szCs w:val="24"/>
        </w:rPr>
        <w:t xml:space="preserve"> σύμφωνα με την άποψη της τότε </w:t>
      </w:r>
      <w:r>
        <w:rPr>
          <w:rFonts w:eastAsia="Times New Roman" w:cs="Times New Roman"/>
          <w:szCs w:val="24"/>
        </w:rPr>
        <w:t>Κ</w:t>
      </w:r>
      <w:r w:rsidRPr="0090626B">
        <w:rPr>
          <w:rFonts w:eastAsia="Times New Roman" w:cs="Times New Roman"/>
          <w:szCs w:val="24"/>
        </w:rPr>
        <w:t>υβέρνησης</w:t>
      </w:r>
      <w:r>
        <w:rPr>
          <w:rFonts w:eastAsia="Times New Roman" w:cs="Times New Roman"/>
          <w:szCs w:val="24"/>
        </w:rPr>
        <w:t>.</w:t>
      </w:r>
      <w:r w:rsidRPr="0090626B">
        <w:rPr>
          <w:rFonts w:eastAsia="Times New Roman" w:cs="Times New Roman"/>
          <w:szCs w:val="24"/>
        </w:rPr>
        <w:t xml:space="preserve"> </w:t>
      </w:r>
    </w:p>
    <w:p w14:paraId="1286C78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w:t>
      </w:r>
      <w:r w:rsidRPr="0090626B">
        <w:rPr>
          <w:rFonts w:eastAsia="Times New Roman" w:cs="Times New Roman"/>
          <w:szCs w:val="24"/>
        </w:rPr>
        <w:t xml:space="preserve">ίμαστε λίγες μέρες πριν έρθει στη </w:t>
      </w:r>
      <w:r>
        <w:rPr>
          <w:rFonts w:eastAsia="Times New Roman" w:cs="Times New Roman"/>
          <w:szCs w:val="24"/>
        </w:rPr>
        <w:t>Β</w:t>
      </w:r>
      <w:r w:rsidRPr="0090626B">
        <w:rPr>
          <w:rFonts w:eastAsia="Times New Roman" w:cs="Times New Roman"/>
          <w:szCs w:val="24"/>
        </w:rPr>
        <w:t>ουλή για κύρωση μία συμφωνία που επιλύει ένα χρόνιο ζήτημα που ταλάνιζε τους δύο γειτονικούς λαούς</w:t>
      </w:r>
      <w:r>
        <w:rPr>
          <w:rFonts w:eastAsia="Times New Roman" w:cs="Times New Roman"/>
          <w:szCs w:val="24"/>
        </w:rPr>
        <w:t>,</w:t>
      </w:r>
      <w:r w:rsidRPr="0090626B">
        <w:rPr>
          <w:rFonts w:eastAsia="Times New Roman" w:cs="Times New Roman"/>
          <w:szCs w:val="24"/>
        </w:rPr>
        <w:t xml:space="preserve"> που καλλιεργούσε εθνικισμούς και στις δύο χώρες</w:t>
      </w:r>
      <w:r>
        <w:rPr>
          <w:rFonts w:eastAsia="Times New Roman" w:cs="Times New Roman"/>
          <w:szCs w:val="24"/>
        </w:rPr>
        <w:t>.</w:t>
      </w:r>
    </w:p>
    <w:p w14:paraId="1286C78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Είμα</w:t>
      </w:r>
      <w:r>
        <w:rPr>
          <w:rFonts w:eastAsia="Times New Roman" w:cs="Times New Roman"/>
          <w:szCs w:val="24"/>
        </w:rPr>
        <w:t>στε, όμως, εδώ πλέον</w:t>
      </w:r>
      <w:r w:rsidRPr="0090626B">
        <w:rPr>
          <w:rFonts w:eastAsia="Times New Roman" w:cs="Times New Roman"/>
          <w:szCs w:val="24"/>
        </w:rPr>
        <w:t xml:space="preserve"> με ξεκάθαρα πεπραγμένα</w:t>
      </w:r>
      <w:r>
        <w:rPr>
          <w:rFonts w:eastAsia="Times New Roman" w:cs="Times New Roman"/>
          <w:szCs w:val="24"/>
        </w:rPr>
        <w:t xml:space="preserve"> και η</w:t>
      </w:r>
      <w:r w:rsidRPr="0090626B">
        <w:rPr>
          <w:rFonts w:eastAsia="Times New Roman" w:cs="Times New Roman"/>
          <w:szCs w:val="24"/>
        </w:rPr>
        <w:t xml:space="preserve"> σύγκριση είναι αναπόφευκτη</w:t>
      </w:r>
      <w:r>
        <w:rPr>
          <w:rFonts w:eastAsia="Times New Roman" w:cs="Times New Roman"/>
          <w:szCs w:val="24"/>
        </w:rPr>
        <w:t xml:space="preserve">. </w:t>
      </w:r>
    </w:p>
    <w:p w14:paraId="1286C78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Η</w:t>
      </w:r>
      <w:r w:rsidRPr="0090626B">
        <w:rPr>
          <w:rFonts w:eastAsia="Times New Roman" w:cs="Times New Roman"/>
          <w:szCs w:val="24"/>
        </w:rPr>
        <w:t xml:space="preserve"> </w:t>
      </w:r>
      <w:r>
        <w:rPr>
          <w:rFonts w:eastAsia="Times New Roman" w:cs="Times New Roman"/>
          <w:szCs w:val="24"/>
        </w:rPr>
        <w:t>κ</w:t>
      </w:r>
      <w:r w:rsidRPr="0090626B">
        <w:rPr>
          <w:rFonts w:eastAsia="Times New Roman" w:cs="Times New Roman"/>
          <w:szCs w:val="24"/>
        </w:rPr>
        <w:t>υβέρνηση Σαμαρά ζητάει μία δεύτερη ευκαιρία</w:t>
      </w:r>
      <w:r>
        <w:rPr>
          <w:rFonts w:eastAsia="Times New Roman" w:cs="Times New Roman"/>
          <w:szCs w:val="24"/>
        </w:rPr>
        <w:t>,</w:t>
      </w:r>
      <w:r w:rsidRPr="0090626B">
        <w:rPr>
          <w:rFonts w:eastAsia="Times New Roman" w:cs="Times New Roman"/>
          <w:szCs w:val="24"/>
        </w:rPr>
        <w:t xml:space="preserve"> διότι είναι ξεκάθαρο ότι ο Σαμαράς είναι ο </w:t>
      </w:r>
      <w:r>
        <w:rPr>
          <w:rFonts w:eastAsia="Times New Roman" w:cs="Times New Roman"/>
          <w:szCs w:val="24"/>
        </w:rPr>
        <w:t>Α</w:t>
      </w:r>
      <w:r w:rsidRPr="0090626B">
        <w:rPr>
          <w:rFonts w:eastAsia="Times New Roman" w:cs="Times New Roman"/>
          <w:szCs w:val="24"/>
        </w:rPr>
        <w:t>ρχηγός της Νέας Δημοκρατίας</w:t>
      </w:r>
      <w:r>
        <w:rPr>
          <w:rFonts w:eastAsia="Times New Roman" w:cs="Times New Roman"/>
          <w:szCs w:val="24"/>
        </w:rPr>
        <w:t>. Ο</w:t>
      </w:r>
      <w:r w:rsidRPr="0090626B">
        <w:rPr>
          <w:rFonts w:eastAsia="Times New Roman" w:cs="Times New Roman"/>
          <w:szCs w:val="24"/>
        </w:rPr>
        <w:t xml:space="preserve"> κ</w:t>
      </w:r>
      <w:r>
        <w:rPr>
          <w:rFonts w:eastAsia="Times New Roman" w:cs="Times New Roman"/>
          <w:szCs w:val="24"/>
        </w:rPr>
        <w:t>.</w:t>
      </w:r>
      <w:r w:rsidRPr="0090626B">
        <w:rPr>
          <w:rFonts w:eastAsia="Times New Roman" w:cs="Times New Roman"/>
          <w:szCs w:val="24"/>
        </w:rPr>
        <w:t xml:space="preserve"> Μητσοτάκης παραμένει δέσμιος μιας συμφωνίας</w:t>
      </w:r>
      <w:r>
        <w:rPr>
          <w:rFonts w:eastAsia="Times New Roman" w:cs="Times New Roman"/>
          <w:szCs w:val="24"/>
        </w:rPr>
        <w:t>,</w:t>
      </w:r>
      <w:r w:rsidRPr="0090626B">
        <w:rPr>
          <w:rFonts w:eastAsia="Times New Roman" w:cs="Times New Roman"/>
          <w:szCs w:val="24"/>
        </w:rPr>
        <w:t xml:space="preserve"> που έκανε με τον πρώην </w:t>
      </w:r>
      <w:r>
        <w:rPr>
          <w:rFonts w:eastAsia="Times New Roman" w:cs="Times New Roman"/>
          <w:szCs w:val="24"/>
        </w:rPr>
        <w:t>Π</w:t>
      </w:r>
      <w:r w:rsidRPr="0090626B">
        <w:rPr>
          <w:rFonts w:eastAsia="Times New Roman" w:cs="Times New Roman"/>
          <w:szCs w:val="24"/>
        </w:rPr>
        <w:t>ρωθυπουργό</w:t>
      </w:r>
      <w:r>
        <w:rPr>
          <w:rFonts w:eastAsia="Times New Roman" w:cs="Times New Roman"/>
          <w:szCs w:val="24"/>
        </w:rPr>
        <w:t>,</w:t>
      </w:r>
      <w:r w:rsidRPr="0090626B">
        <w:rPr>
          <w:rFonts w:eastAsia="Times New Roman" w:cs="Times New Roman"/>
          <w:szCs w:val="24"/>
        </w:rPr>
        <w:t xml:space="preserve"> όταν του ζήτησε την υποστήριξή του στις διαδικασίες ανάδειξης </w:t>
      </w:r>
      <w:r>
        <w:rPr>
          <w:rFonts w:eastAsia="Times New Roman" w:cs="Times New Roman"/>
          <w:szCs w:val="24"/>
        </w:rPr>
        <w:t>Α</w:t>
      </w:r>
      <w:r w:rsidRPr="0090626B">
        <w:rPr>
          <w:rFonts w:eastAsia="Times New Roman" w:cs="Times New Roman"/>
          <w:szCs w:val="24"/>
        </w:rPr>
        <w:t>ρχηγού της Νέας Δημοκρατίας το 2015</w:t>
      </w:r>
      <w:r w:rsidRPr="00940DB4">
        <w:rPr>
          <w:rFonts w:eastAsia="Times New Roman" w:cs="Times New Roman"/>
          <w:szCs w:val="24"/>
        </w:rPr>
        <w:t xml:space="preserve">. </w:t>
      </w:r>
      <w:r>
        <w:rPr>
          <w:rFonts w:eastAsia="Times New Roman" w:cs="Times New Roman"/>
          <w:szCs w:val="24"/>
        </w:rPr>
        <w:t>Κ</w:t>
      </w:r>
      <w:r w:rsidRPr="0090626B">
        <w:rPr>
          <w:rFonts w:eastAsia="Times New Roman" w:cs="Times New Roman"/>
          <w:szCs w:val="24"/>
        </w:rPr>
        <w:t>αι εξηγούμαι</w:t>
      </w:r>
      <w:r>
        <w:rPr>
          <w:rFonts w:eastAsia="Times New Roman" w:cs="Times New Roman"/>
          <w:szCs w:val="24"/>
        </w:rPr>
        <w:t>.</w:t>
      </w:r>
    </w:p>
    <w:p w14:paraId="1286C78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w:t>
      </w:r>
      <w:r w:rsidRPr="0090626B">
        <w:rPr>
          <w:rFonts w:eastAsia="Times New Roman" w:cs="Times New Roman"/>
          <w:szCs w:val="24"/>
        </w:rPr>
        <w:t xml:space="preserve">η γραμμή Σαμαρά υιοθετεί η Νέα Δημοκρατία στο </w:t>
      </w:r>
      <w:r>
        <w:rPr>
          <w:rFonts w:eastAsia="Times New Roman" w:cs="Times New Roman"/>
          <w:szCs w:val="24"/>
        </w:rPr>
        <w:t>μ</w:t>
      </w:r>
      <w:r w:rsidRPr="0090626B">
        <w:rPr>
          <w:rFonts w:eastAsia="Times New Roman" w:cs="Times New Roman"/>
          <w:szCs w:val="24"/>
        </w:rPr>
        <w:t>ακεδονικό</w:t>
      </w:r>
      <w:r>
        <w:rPr>
          <w:rFonts w:eastAsia="Times New Roman" w:cs="Times New Roman"/>
          <w:szCs w:val="24"/>
        </w:rPr>
        <w:t>,</w:t>
      </w:r>
      <w:r w:rsidRPr="0090626B">
        <w:rPr>
          <w:rFonts w:eastAsia="Times New Roman" w:cs="Times New Roman"/>
          <w:szCs w:val="24"/>
        </w:rPr>
        <w:t xml:space="preserve"> επιχειρώντας να τορπιλίσει μία συμφωνία που δ</w:t>
      </w:r>
      <w:r w:rsidRPr="0090626B">
        <w:rPr>
          <w:rFonts w:eastAsia="Times New Roman" w:cs="Times New Roman"/>
          <w:szCs w:val="24"/>
        </w:rPr>
        <w:t>ημιουργεί αντί να καταστρέφει</w:t>
      </w:r>
      <w:r>
        <w:rPr>
          <w:rFonts w:eastAsia="Times New Roman" w:cs="Times New Roman"/>
          <w:szCs w:val="24"/>
        </w:rPr>
        <w:t>.</w:t>
      </w:r>
    </w:p>
    <w:p w14:paraId="1286C78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w:t>
      </w:r>
      <w:r w:rsidRPr="0090626B">
        <w:rPr>
          <w:rFonts w:eastAsia="Times New Roman" w:cs="Times New Roman"/>
          <w:szCs w:val="24"/>
        </w:rPr>
        <w:t>η γραμμή Σαμαρά υιοθετεί</w:t>
      </w:r>
      <w:r>
        <w:rPr>
          <w:rFonts w:eastAsia="Times New Roman" w:cs="Times New Roman"/>
          <w:szCs w:val="24"/>
        </w:rPr>
        <w:t>,</w:t>
      </w:r>
      <w:r w:rsidRPr="0090626B">
        <w:rPr>
          <w:rFonts w:eastAsia="Times New Roman" w:cs="Times New Roman"/>
          <w:szCs w:val="24"/>
        </w:rPr>
        <w:t xml:space="preserve"> όταν </w:t>
      </w:r>
      <w:r>
        <w:rPr>
          <w:rFonts w:eastAsia="Times New Roman" w:cs="Times New Roman"/>
          <w:szCs w:val="24"/>
        </w:rPr>
        <w:t>δίνει</w:t>
      </w:r>
      <w:r w:rsidRPr="0090626B">
        <w:rPr>
          <w:rFonts w:eastAsia="Times New Roman" w:cs="Times New Roman"/>
          <w:szCs w:val="24"/>
        </w:rPr>
        <w:t xml:space="preserve"> κυρίαρχο ρόλο στον Γεωργιάδη και </w:t>
      </w:r>
      <w:r>
        <w:rPr>
          <w:rFonts w:eastAsia="Times New Roman" w:cs="Times New Roman"/>
          <w:szCs w:val="24"/>
        </w:rPr>
        <w:t xml:space="preserve">στον Βορίδη στο </w:t>
      </w:r>
      <w:r>
        <w:rPr>
          <w:rFonts w:eastAsia="Times New Roman" w:cs="Times New Roman"/>
          <w:szCs w:val="24"/>
        </w:rPr>
        <w:t>κ</w:t>
      </w:r>
      <w:r>
        <w:rPr>
          <w:rFonts w:eastAsia="Times New Roman" w:cs="Times New Roman"/>
          <w:szCs w:val="24"/>
        </w:rPr>
        <w:t xml:space="preserve">όμμα. </w:t>
      </w:r>
    </w:p>
    <w:p w14:paraId="1286C78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w:t>
      </w:r>
      <w:r w:rsidRPr="0090626B">
        <w:rPr>
          <w:rFonts w:eastAsia="Times New Roman" w:cs="Times New Roman"/>
          <w:szCs w:val="24"/>
        </w:rPr>
        <w:t>η γραμμή Σαμαρά υιοθετεί</w:t>
      </w:r>
      <w:r>
        <w:rPr>
          <w:rFonts w:eastAsia="Times New Roman" w:cs="Times New Roman"/>
          <w:szCs w:val="24"/>
        </w:rPr>
        <w:t>,</w:t>
      </w:r>
      <w:r w:rsidRPr="0090626B">
        <w:rPr>
          <w:rFonts w:eastAsia="Times New Roman" w:cs="Times New Roman"/>
          <w:szCs w:val="24"/>
        </w:rPr>
        <w:t xml:space="preserve"> όταν </w:t>
      </w:r>
      <w:r>
        <w:rPr>
          <w:rFonts w:eastAsia="Times New Roman" w:cs="Times New Roman"/>
          <w:szCs w:val="24"/>
        </w:rPr>
        <w:t>στοχοποιεί</w:t>
      </w:r>
      <w:r w:rsidRPr="0090626B">
        <w:rPr>
          <w:rFonts w:eastAsia="Times New Roman" w:cs="Times New Roman"/>
          <w:szCs w:val="24"/>
        </w:rPr>
        <w:t xml:space="preserve"> όλους όσοι διαφωνούν ακόμα και με πρακτικές βγαλμένες από τις πιο σκοτεινές περιόδους</w:t>
      </w:r>
      <w:r>
        <w:rPr>
          <w:rFonts w:eastAsia="Times New Roman" w:cs="Times New Roman"/>
          <w:szCs w:val="24"/>
        </w:rPr>
        <w:t>.</w:t>
      </w:r>
    </w:p>
    <w:p w14:paraId="1286C78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Τ</w:t>
      </w:r>
      <w:r w:rsidRPr="0090626B">
        <w:rPr>
          <w:rFonts w:eastAsia="Times New Roman" w:cs="Times New Roman"/>
          <w:szCs w:val="24"/>
        </w:rPr>
        <w:t>η γραμμή Σαμαρά υιοθετεί</w:t>
      </w:r>
      <w:r>
        <w:rPr>
          <w:rFonts w:eastAsia="Times New Roman" w:cs="Times New Roman"/>
          <w:szCs w:val="24"/>
        </w:rPr>
        <w:t>,</w:t>
      </w:r>
      <w:r w:rsidRPr="0090626B">
        <w:rPr>
          <w:rFonts w:eastAsia="Times New Roman" w:cs="Times New Roman"/>
          <w:szCs w:val="24"/>
        </w:rPr>
        <w:t xml:space="preserve"> όταν προσκολλάται στο ά</w:t>
      </w:r>
      <w:r>
        <w:rPr>
          <w:rFonts w:eastAsia="Times New Roman" w:cs="Times New Roman"/>
          <w:szCs w:val="24"/>
        </w:rPr>
        <w:t>ρ</w:t>
      </w:r>
      <w:r w:rsidRPr="0090626B">
        <w:rPr>
          <w:rFonts w:eastAsia="Times New Roman" w:cs="Times New Roman"/>
          <w:szCs w:val="24"/>
        </w:rPr>
        <w:t>μα των πιο συντηρητικών κύκλων της ευρωπαϊκής ακροδεξιάς</w:t>
      </w:r>
      <w:r>
        <w:rPr>
          <w:rFonts w:eastAsia="Times New Roman" w:cs="Times New Roman"/>
          <w:szCs w:val="24"/>
        </w:rPr>
        <w:t>,</w:t>
      </w:r>
      <w:r w:rsidRPr="0090626B">
        <w:rPr>
          <w:rFonts w:eastAsia="Times New Roman" w:cs="Times New Roman"/>
          <w:szCs w:val="24"/>
        </w:rPr>
        <w:t xml:space="preserve"> συντασσόμενος πλήρως στο μπλ</w:t>
      </w:r>
      <w:r>
        <w:rPr>
          <w:rFonts w:eastAsia="Times New Roman" w:cs="Times New Roman"/>
          <w:szCs w:val="24"/>
        </w:rPr>
        <w:t>οκ</w:t>
      </w:r>
      <w:r w:rsidRPr="0090626B">
        <w:rPr>
          <w:rFonts w:eastAsia="Times New Roman" w:cs="Times New Roman"/>
          <w:szCs w:val="24"/>
        </w:rPr>
        <w:t xml:space="preserve"> των </w:t>
      </w:r>
      <w:r>
        <w:rPr>
          <w:rFonts w:eastAsia="Times New Roman" w:cs="Times New Roman"/>
          <w:szCs w:val="24"/>
        </w:rPr>
        <w:t>Όρμπαν, Λεπέν και Σαλβίνι.</w:t>
      </w:r>
    </w:p>
    <w:p w14:paraId="1286C78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Είστε </w:t>
      </w:r>
      <w:r w:rsidRPr="0090626B">
        <w:rPr>
          <w:rFonts w:eastAsia="Times New Roman" w:cs="Times New Roman"/>
          <w:szCs w:val="24"/>
        </w:rPr>
        <w:t>σε πανικό</w:t>
      </w:r>
      <w:r>
        <w:rPr>
          <w:rFonts w:eastAsia="Times New Roman" w:cs="Times New Roman"/>
          <w:szCs w:val="24"/>
        </w:rPr>
        <w:t>,</w:t>
      </w:r>
      <w:r w:rsidRPr="0090626B">
        <w:rPr>
          <w:rFonts w:eastAsia="Times New Roman" w:cs="Times New Roman"/>
          <w:szCs w:val="24"/>
        </w:rPr>
        <w:t xml:space="preserve"> κυρίες </w:t>
      </w:r>
      <w:r>
        <w:rPr>
          <w:rFonts w:eastAsia="Times New Roman" w:cs="Times New Roman"/>
          <w:szCs w:val="24"/>
        </w:rPr>
        <w:t xml:space="preserve">και κύριοι </w:t>
      </w:r>
      <w:r w:rsidRPr="0090626B">
        <w:rPr>
          <w:rFonts w:eastAsia="Times New Roman" w:cs="Times New Roman"/>
          <w:szCs w:val="24"/>
        </w:rPr>
        <w:t>της Νέας Δημοκρατίας</w:t>
      </w:r>
      <w:r>
        <w:rPr>
          <w:rFonts w:eastAsia="Times New Roman" w:cs="Times New Roman"/>
          <w:szCs w:val="24"/>
        </w:rPr>
        <w:t>,</w:t>
      </w:r>
      <w:r w:rsidRPr="0090626B">
        <w:rPr>
          <w:rFonts w:eastAsia="Times New Roman" w:cs="Times New Roman"/>
          <w:szCs w:val="24"/>
        </w:rPr>
        <w:t xml:space="preserve"> και ο πανικός είναι κακός σύ</w:t>
      </w:r>
      <w:r w:rsidRPr="0090626B">
        <w:rPr>
          <w:rFonts w:eastAsia="Times New Roman" w:cs="Times New Roman"/>
          <w:szCs w:val="24"/>
        </w:rPr>
        <w:t>μβουλος στη ζωή</w:t>
      </w:r>
      <w:r>
        <w:rPr>
          <w:rFonts w:eastAsia="Times New Roman" w:cs="Times New Roman"/>
          <w:szCs w:val="24"/>
        </w:rPr>
        <w:t xml:space="preserve">. </w:t>
      </w:r>
    </w:p>
    <w:p w14:paraId="1286C79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Όμως,</w:t>
      </w:r>
      <w:r w:rsidRPr="0090626B">
        <w:rPr>
          <w:rFonts w:eastAsia="Times New Roman" w:cs="Times New Roman"/>
          <w:szCs w:val="24"/>
        </w:rPr>
        <w:t xml:space="preserve"> κυρίες και κύριοι συνάδελφοι</w:t>
      </w:r>
      <w:r>
        <w:rPr>
          <w:rFonts w:eastAsia="Times New Roman" w:cs="Times New Roman"/>
          <w:szCs w:val="24"/>
        </w:rPr>
        <w:t>,</w:t>
      </w:r>
      <w:r w:rsidRPr="0090626B">
        <w:rPr>
          <w:rFonts w:eastAsia="Times New Roman" w:cs="Times New Roman"/>
          <w:szCs w:val="24"/>
        </w:rPr>
        <w:t xml:space="preserve"> υπάρχει μία μεγάλη διαφορά</w:t>
      </w:r>
      <w:r>
        <w:rPr>
          <w:rFonts w:eastAsia="Times New Roman" w:cs="Times New Roman"/>
          <w:szCs w:val="24"/>
        </w:rPr>
        <w:t>: Σ</w:t>
      </w:r>
      <w:r w:rsidRPr="0090626B">
        <w:rPr>
          <w:rFonts w:eastAsia="Times New Roman" w:cs="Times New Roman"/>
          <w:szCs w:val="24"/>
        </w:rPr>
        <w:t>την Ελλάδα πλέον δεν κυβερνά ο Σαμαράς</w:t>
      </w:r>
      <w:r>
        <w:rPr>
          <w:rFonts w:eastAsia="Times New Roman" w:cs="Times New Roman"/>
          <w:szCs w:val="24"/>
        </w:rPr>
        <w:t>,</w:t>
      </w:r>
      <w:r w:rsidRPr="0090626B">
        <w:rPr>
          <w:rFonts w:eastAsia="Times New Roman" w:cs="Times New Roman"/>
          <w:szCs w:val="24"/>
        </w:rPr>
        <w:t xml:space="preserve"> αλλά ο Τσίπρας και ο ΣΥΡΙΖΑ και μπορούμε </w:t>
      </w:r>
      <w:r>
        <w:rPr>
          <w:rFonts w:eastAsia="Times New Roman" w:cs="Times New Roman"/>
          <w:szCs w:val="24"/>
        </w:rPr>
        <w:t>ό</w:t>
      </w:r>
      <w:r w:rsidRPr="0090626B">
        <w:rPr>
          <w:rFonts w:eastAsia="Times New Roman" w:cs="Times New Roman"/>
          <w:szCs w:val="24"/>
        </w:rPr>
        <w:t>λοι και όλες να κριθούμε από αυτά που κάνουμε και όχι από αυτά που λέμε</w:t>
      </w:r>
      <w:r>
        <w:rPr>
          <w:rFonts w:eastAsia="Times New Roman" w:cs="Times New Roman"/>
          <w:szCs w:val="24"/>
        </w:rPr>
        <w:t>. Κ</w:t>
      </w:r>
      <w:r w:rsidRPr="0090626B">
        <w:rPr>
          <w:rFonts w:eastAsia="Times New Roman" w:cs="Times New Roman"/>
          <w:szCs w:val="24"/>
        </w:rPr>
        <w:t xml:space="preserve">αι ο κύριος </w:t>
      </w:r>
      <w:r w:rsidRPr="0090626B">
        <w:rPr>
          <w:rFonts w:eastAsia="Times New Roman" w:cs="Times New Roman"/>
          <w:szCs w:val="24"/>
        </w:rPr>
        <w:t>Βορίδης μ</w:t>
      </w:r>
      <w:r>
        <w:rPr>
          <w:rFonts w:eastAsia="Times New Roman" w:cs="Times New Roman"/>
          <w:szCs w:val="24"/>
        </w:rPr>
        <w:t>ά</w:t>
      </w:r>
      <w:r w:rsidRPr="0090626B">
        <w:rPr>
          <w:rFonts w:eastAsia="Times New Roman" w:cs="Times New Roman"/>
          <w:szCs w:val="24"/>
        </w:rPr>
        <w:t>ς τα υπενθύμισε</w:t>
      </w:r>
      <w:r>
        <w:rPr>
          <w:rFonts w:eastAsia="Times New Roman" w:cs="Times New Roman"/>
          <w:szCs w:val="24"/>
        </w:rPr>
        <w:t>. Θέλει την ήττα της Κυβέρνησης,</w:t>
      </w:r>
      <w:r w:rsidRPr="0090626B">
        <w:rPr>
          <w:rFonts w:eastAsia="Times New Roman" w:cs="Times New Roman"/>
          <w:szCs w:val="24"/>
        </w:rPr>
        <w:t xml:space="preserve"> για να ηττηθεί </w:t>
      </w:r>
      <w:r>
        <w:rPr>
          <w:rFonts w:eastAsia="Times New Roman" w:cs="Times New Roman"/>
          <w:szCs w:val="24"/>
        </w:rPr>
        <w:t xml:space="preserve">η </w:t>
      </w:r>
      <w:r w:rsidRPr="0090626B">
        <w:rPr>
          <w:rFonts w:eastAsia="Times New Roman" w:cs="Times New Roman"/>
          <w:szCs w:val="24"/>
        </w:rPr>
        <w:t xml:space="preserve">ηγεμονία της </w:t>
      </w:r>
      <w:r>
        <w:rPr>
          <w:rFonts w:eastAsia="Times New Roman" w:cs="Times New Roman"/>
          <w:szCs w:val="24"/>
        </w:rPr>
        <w:t>Α</w:t>
      </w:r>
      <w:r w:rsidRPr="0090626B">
        <w:rPr>
          <w:rFonts w:eastAsia="Times New Roman" w:cs="Times New Roman"/>
          <w:szCs w:val="24"/>
        </w:rPr>
        <w:t xml:space="preserve">ριστεράς στη </w:t>
      </w:r>
      <w:r>
        <w:rPr>
          <w:rFonts w:eastAsia="Times New Roman" w:cs="Times New Roman"/>
          <w:szCs w:val="24"/>
        </w:rPr>
        <w:t>χ</w:t>
      </w:r>
      <w:r w:rsidRPr="0090626B">
        <w:rPr>
          <w:rFonts w:eastAsia="Times New Roman" w:cs="Times New Roman"/>
          <w:szCs w:val="24"/>
        </w:rPr>
        <w:t>ώρα και αναζητά την παλινόρθωση του αντιδραστικού πολιτικ</w:t>
      </w:r>
      <w:r>
        <w:rPr>
          <w:rFonts w:eastAsia="Times New Roman" w:cs="Times New Roman"/>
          <w:szCs w:val="24"/>
        </w:rPr>
        <w:t>ού</w:t>
      </w:r>
      <w:r w:rsidRPr="0090626B">
        <w:rPr>
          <w:rFonts w:eastAsia="Times New Roman" w:cs="Times New Roman"/>
          <w:szCs w:val="24"/>
        </w:rPr>
        <w:t xml:space="preserve"> </w:t>
      </w:r>
      <w:r>
        <w:rPr>
          <w:rFonts w:eastAsia="Times New Roman" w:cs="Times New Roman"/>
          <w:szCs w:val="24"/>
        </w:rPr>
        <w:t>μπλοκ</w:t>
      </w:r>
      <w:r w:rsidRPr="0090626B">
        <w:rPr>
          <w:rFonts w:eastAsia="Times New Roman" w:cs="Times New Roman"/>
          <w:szCs w:val="24"/>
        </w:rPr>
        <w:t xml:space="preserve"> που επιβάλλ</w:t>
      </w:r>
      <w:r>
        <w:rPr>
          <w:rFonts w:eastAsia="Times New Roman" w:cs="Times New Roman"/>
          <w:szCs w:val="24"/>
        </w:rPr>
        <w:t xml:space="preserve">ει τις </w:t>
      </w:r>
      <w:r w:rsidRPr="0090626B">
        <w:rPr>
          <w:rFonts w:eastAsia="Times New Roman" w:cs="Times New Roman"/>
          <w:szCs w:val="24"/>
        </w:rPr>
        <w:t xml:space="preserve">απόψεις του με </w:t>
      </w:r>
      <w:r>
        <w:rPr>
          <w:rFonts w:eastAsia="Times New Roman" w:cs="Times New Roman"/>
          <w:szCs w:val="24"/>
        </w:rPr>
        <w:t>κραυγές και</w:t>
      </w:r>
      <w:r w:rsidRPr="0090626B">
        <w:rPr>
          <w:rFonts w:eastAsia="Times New Roman" w:cs="Times New Roman"/>
          <w:szCs w:val="24"/>
        </w:rPr>
        <w:t xml:space="preserve"> τσεκούρια</w:t>
      </w:r>
      <w:r>
        <w:rPr>
          <w:rFonts w:eastAsia="Times New Roman" w:cs="Times New Roman"/>
          <w:szCs w:val="24"/>
        </w:rPr>
        <w:t>.</w:t>
      </w:r>
    </w:p>
    <w:p w14:paraId="1286C79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w:t>
      </w:r>
      <w:r w:rsidRPr="0090626B">
        <w:rPr>
          <w:rFonts w:eastAsia="Times New Roman" w:cs="Times New Roman"/>
          <w:szCs w:val="24"/>
        </w:rPr>
        <w:t xml:space="preserve">ο </w:t>
      </w:r>
      <w:r>
        <w:rPr>
          <w:rFonts w:eastAsia="Times New Roman" w:cs="Times New Roman"/>
          <w:szCs w:val="24"/>
        </w:rPr>
        <w:t>ερώτημα, λοιπόν,</w:t>
      </w:r>
      <w:r w:rsidRPr="0090626B">
        <w:rPr>
          <w:rFonts w:eastAsia="Times New Roman" w:cs="Times New Roman"/>
          <w:szCs w:val="24"/>
        </w:rPr>
        <w:t xml:space="preserve"> παραμένει</w:t>
      </w:r>
      <w:r>
        <w:rPr>
          <w:rFonts w:eastAsia="Times New Roman" w:cs="Times New Roman"/>
          <w:szCs w:val="24"/>
        </w:rPr>
        <w:t>:</w:t>
      </w:r>
      <w:r w:rsidRPr="0090626B">
        <w:rPr>
          <w:rFonts w:eastAsia="Times New Roman" w:cs="Times New Roman"/>
          <w:szCs w:val="24"/>
        </w:rPr>
        <w:t xml:space="preserve"> </w:t>
      </w:r>
      <w:r>
        <w:rPr>
          <w:rFonts w:eastAsia="Times New Roman" w:cs="Times New Roman"/>
          <w:szCs w:val="24"/>
        </w:rPr>
        <w:t>Π</w:t>
      </w:r>
      <w:r w:rsidRPr="0090626B">
        <w:rPr>
          <w:rFonts w:eastAsia="Times New Roman" w:cs="Times New Roman"/>
          <w:szCs w:val="24"/>
        </w:rPr>
        <w:t xml:space="preserve">οια θα είναι η </w:t>
      </w:r>
      <w:r>
        <w:rPr>
          <w:rFonts w:eastAsia="Times New Roman" w:cs="Times New Roman"/>
          <w:szCs w:val="24"/>
        </w:rPr>
        <w:t>κ</w:t>
      </w:r>
      <w:r w:rsidRPr="0090626B">
        <w:rPr>
          <w:rFonts w:eastAsia="Times New Roman" w:cs="Times New Roman"/>
          <w:szCs w:val="24"/>
        </w:rPr>
        <w:t xml:space="preserve">υβέρνηση της επόμενης περιόδου και ποιες πολιτικές </w:t>
      </w:r>
      <w:r>
        <w:rPr>
          <w:rFonts w:eastAsia="Times New Roman" w:cs="Times New Roman"/>
          <w:szCs w:val="24"/>
        </w:rPr>
        <w:t xml:space="preserve">θα </w:t>
      </w:r>
      <w:r w:rsidRPr="0090626B">
        <w:rPr>
          <w:rFonts w:eastAsia="Times New Roman" w:cs="Times New Roman"/>
          <w:szCs w:val="24"/>
        </w:rPr>
        <w:t>εφαρμοστούν</w:t>
      </w:r>
      <w:r>
        <w:rPr>
          <w:rFonts w:eastAsia="Times New Roman" w:cs="Times New Roman"/>
          <w:szCs w:val="24"/>
        </w:rPr>
        <w:t>;</w:t>
      </w:r>
      <w:r w:rsidRPr="0090626B">
        <w:rPr>
          <w:rFonts w:eastAsia="Times New Roman" w:cs="Times New Roman"/>
          <w:szCs w:val="24"/>
        </w:rPr>
        <w:t xml:space="preserve"> </w:t>
      </w:r>
    </w:p>
    <w:p w14:paraId="1286C79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Η</w:t>
      </w:r>
      <w:r w:rsidRPr="0090626B">
        <w:rPr>
          <w:rFonts w:eastAsia="Times New Roman" w:cs="Times New Roman"/>
          <w:szCs w:val="24"/>
        </w:rPr>
        <w:t xml:space="preserve"> Νέα Δημοκρατία τ</w:t>
      </w:r>
      <w:r>
        <w:rPr>
          <w:rFonts w:eastAsia="Times New Roman" w:cs="Times New Roman"/>
          <w:szCs w:val="24"/>
        </w:rPr>
        <w:t>ω</w:t>
      </w:r>
      <w:r w:rsidRPr="0090626B">
        <w:rPr>
          <w:rFonts w:eastAsia="Times New Roman" w:cs="Times New Roman"/>
          <w:szCs w:val="24"/>
        </w:rPr>
        <w:t>ν Σαμαρά</w:t>
      </w:r>
      <w:r>
        <w:rPr>
          <w:rFonts w:eastAsia="Times New Roman" w:cs="Times New Roman"/>
          <w:szCs w:val="24"/>
        </w:rPr>
        <w:t>,</w:t>
      </w:r>
      <w:r w:rsidRPr="0090626B">
        <w:rPr>
          <w:rFonts w:eastAsia="Times New Roman" w:cs="Times New Roman"/>
          <w:szCs w:val="24"/>
        </w:rPr>
        <w:t xml:space="preserve"> </w:t>
      </w:r>
      <w:r>
        <w:rPr>
          <w:rFonts w:eastAsia="Times New Roman" w:cs="Times New Roman"/>
          <w:szCs w:val="24"/>
        </w:rPr>
        <w:t>Β</w:t>
      </w:r>
      <w:r w:rsidRPr="0090626B">
        <w:rPr>
          <w:rFonts w:eastAsia="Times New Roman" w:cs="Times New Roman"/>
          <w:szCs w:val="24"/>
        </w:rPr>
        <w:t>ορίδη</w:t>
      </w:r>
      <w:r>
        <w:rPr>
          <w:rFonts w:eastAsia="Times New Roman" w:cs="Times New Roman"/>
          <w:szCs w:val="24"/>
        </w:rPr>
        <w:t>,</w:t>
      </w:r>
      <w:r w:rsidRPr="0090626B">
        <w:rPr>
          <w:rFonts w:eastAsia="Times New Roman" w:cs="Times New Roman"/>
          <w:szCs w:val="24"/>
        </w:rPr>
        <w:t xml:space="preserve"> Γεωργιάδη κυβερνούσε αυτό</w:t>
      </w:r>
      <w:r>
        <w:rPr>
          <w:rFonts w:eastAsia="Times New Roman" w:cs="Times New Roman"/>
          <w:szCs w:val="24"/>
        </w:rPr>
        <w:t>ν</w:t>
      </w:r>
      <w:r w:rsidRPr="0090626B">
        <w:rPr>
          <w:rFonts w:eastAsia="Times New Roman" w:cs="Times New Roman"/>
          <w:szCs w:val="24"/>
        </w:rPr>
        <w:t xml:space="preserve"> τον τόπο</w:t>
      </w:r>
      <w:r>
        <w:rPr>
          <w:rFonts w:eastAsia="Times New Roman" w:cs="Times New Roman"/>
          <w:szCs w:val="24"/>
        </w:rPr>
        <w:t>.</w:t>
      </w:r>
      <w:r w:rsidRPr="0090626B">
        <w:rPr>
          <w:rFonts w:eastAsia="Times New Roman" w:cs="Times New Roman"/>
          <w:szCs w:val="24"/>
        </w:rPr>
        <w:t xml:space="preserve"> </w:t>
      </w:r>
      <w:r>
        <w:rPr>
          <w:rFonts w:eastAsia="Times New Roman" w:cs="Times New Roman"/>
          <w:szCs w:val="24"/>
        </w:rPr>
        <w:t>Ε</w:t>
      </w:r>
      <w:r w:rsidRPr="0090626B">
        <w:rPr>
          <w:rFonts w:eastAsia="Times New Roman" w:cs="Times New Roman"/>
          <w:szCs w:val="24"/>
        </w:rPr>
        <w:t>πιθυμούν να επανέλθουν</w:t>
      </w:r>
      <w:r>
        <w:rPr>
          <w:rFonts w:eastAsia="Times New Roman" w:cs="Times New Roman"/>
          <w:szCs w:val="24"/>
        </w:rPr>
        <w:t>,</w:t>
      </w:r>
      <w:r w:rsidRPr="0090626B">
        <w:rPr>
          <w:rFonts w:eastAsia="Times New Roman" w:cs="Times New Roman"/>
          <w:szCs w:val="24"/>
        </w:rPr>
        <w:t xml:space="preserve"> για να εκδικηθούν</w:t>
      </w:r>
      <w:r>
        <w:rPr>
          <w:rFonts w:eastAsia="Times New Roman" w:cs="Times New Roman"/>
          <w:szCs w:val="24"/>
        </w:rPr>
        <w:t>.</w:t>
      </w:r>
      <w:r w:rsidRPr="0090626B">
        <w:rPr>
          <w:rFonts w:eastAsia="Times New Roman" w:cs="Times New Roman"/>
          <w:szCs w:val="24"/>
        </w:rPr>
        <w:t xml:space="preserve"> </w:t>
      </w:r>
      <w:r>
        <w:rPr>
          <w:rFonts w:eastAsia="Times New Roman" w:cs="Times New Roman"/>
          <w:szCs w:val="24"/>
        </w:rPr>
        <w:t>Θέλουν</w:t>
      </w:r>
      <w:r w:rsidRPr="0090626B">
        <w:rPr>
          <w:rFonts w:eastAsia="Times New Roman" w:cs="Times New Roman"/>
          <w:szCs w:val="24"/>
        </w:rPr>
        <w:t xml:space="preserve"> τη νεολαία και τα δικαιώματ</w:t>
      </w:r>
      <w:r>
        <w:rPr>
          <w:rFonts w:eastAsia="Times New Roman" w:cs="Times New Roman"/>
          <w:szCs w:val="24"/>
        </w:rPr>
        <w:t>ά</w:t>
      </w:r>
      <w:r w:rsidRPr="0090626B">
        <w:rPr>
          <w:rFonts w:eastAsia="Times New Roman" w:cs="Times New Roman"/>
          <w:szCs w:val="24"/>
        </w:rPr>
        <w:t xml:space="preserve"> της στο </w:t>
      </w:r>
      <w:r>
        <w:rPr>
          <w:rFonts w:eastAsia="Times New Roman" w:cs="Times New Roman"/>
          <w:szCs w:val="24"/>
        </w:rPr>
        <w:t>στόχαστρο</w:t>
      </w:r>
      <w:r>
        <w:rPr>
          <w:rFonts w:eastAsia="Times New Roman" w:cs="Times New Roman"/>
          <w:szCs w:val="24"/>
        </w:rPr>
        <w:t xml:space="preserve">. Θέλουν </w:t>
      </w:r>
      <w:r w:rsidRPr="0090626B">
        <w:rPr>
          <w:rFonts w:eastAsia="Times New Roman" w:cs="Times New Roman"/>
          <w:szCs w:val="24"/>
        </w:rPr>
        <w:t>την υποτίμηση της εργασίας</w:t>
      </w:r>
      <w:r>
        <w:rPr>
          <w:rFonts w:eastAsia="Times New Roman" w:cs="Times New Roman"/>
          <w:szCs w:val="24"/>
        </w:rPr>
        <w:t>,</w:t>
      </w:r>
      <w:r w:rsidRPr="0090626B">
        <w:rPr>
          <w:rFonts w:eastAsia="Times New Roman" w:cs="Times New Roman"/>
          <w:szCs w:val="24"/>
        </w:rPr>
        <w:t xml:space="preserve"> </w:t>
      </w:r>
      <w:r>
        <w:rPr>
          <w:rFonts w:eastAsia="Times New Roman" w:cs="Times New Roman"/>
          <w:szCs w:val="24"/>
        </w:rPr>
        <w:t>θέλουν τον συνταξιούχο</w:t>
      </w:r>
      <w:r w:rsidRPr="0090626B">
        <w:rPr>
          <w:rFonts w:eastAsia="Times New Roman" w:cs="Times New Roman"/>
          <w:szCs w:val="24"/>
        </w:rPr>
        <w:t xml:space="preserve"> στο κοινωνικό περιθώριο</w:t>
      </w:r>
      <w:r>
        <w:rPr>
          <w:rFonts w:eastAsia="Times New Roman" w:cs="Times New Roman"/>
          <w:szCs w:val="24"/>
        </w:rPr>
        <w:t>.</w:t>
      </w:r>
      <w:r w:rsidRPr="0090626B">
        <w:rPr>
          <w:rFonts w:eastAsia="Times New Roman" w:cs="Times New Roman"/>
          <w:szCs w:val="24"/>
        </w:rPr>
        <w:t xml:space="preserve"> </w:t>
      </w:r>
      <w:r>
        <w:rPr>
          <w:rFonts w:eastAsia="Times New Roman" w:cs="Times New Roman"/>
          <w:szCs w:val="24"/>
        </w:rPr>
        <w:t>Θέλουν</w:t>
      </w:r>
      <w:r w:rsidRPr="0090626B">
        <w:rPr>
          <w:rFonts w:eastAsia="Times New Roman" w:cs="Times New Roman"/>
          <w:szCs w:val="24"/>
        </w:rPr>
        <w:t xml:space="preserve"> το Αιγαίο να ξαναγίνει νεκροταφείο ψυχών</w:t>
      </w:r>
      <w:r>
        <w:rPr>
          <w:rFonts w:eastAsia="Times New Roman" w:cs="Times New Roman"/>
          <w:szCs w:val="24"/>
        </w:rPr>
        <w:t>.</w:t>
      </w:r>
      <w:r w:rsidRPr="0090626B">
        <w:rPr>
          <w:rFonts w:eastAsia="Times New Roman" w:cs="Times New Roman"/>
          <w:szCs w:val="24"/>
        </w:rPr>
        <w:t xml:space="preserve"> </w:t>
      </w:r>
      <w:r>
        <w:rPr>
          <w:rFonts w:eastAsia="Times New Roman" w:cs="Times New Roman"/>
          <w:szCs w:val="24"/>
        </w:rPr>
        <w:t>Θ</w:t>
      </w:r>
      <w:r w:rsidRPr="0090626B">
        <w:rPr>
          <w:rFonts w:eastAsia="Times New Roman" w:cs="Times New Roman"/>
          <w:szCs w:val="24"/>
        </w:rPr>
        <w:t xml:space="preserve">έλουν υγεία ιδιωτική για τους </w:t>
      </w:r>
      <w:r>
        <w:rPr>
          <w:rFonts w:eastAsia="Times New Roman" w:cs="Times New Roman"/>
          <w:szCs w:val="24"/>
        </w:rPr>
        <w:t>λίγους.</w:t>
      </w:r>
      <w:r w:rsidRPr="0090626B">
        <w:rPr>
          <w:rFonts w:eastAsia="Times New Roman" w:cs="Times New Roman"/>
          <w:szCs w:val="24"/>
        </w:rPr>
        <w:t xml:space="preserve"> Θέλ</w:t>
      </w:r>
      <w:r>
        <w:rPr>
          <w:rFonts w:eastAsia="Times New Roman" w:cs="Times New Roman"/>
          <w:szCs w:val="24"/>
        </w:rPr>
        <w:t>ουν</w:t>
      </w:r>
      <w:r w:rsidRPr="0090626B">
        <w:rPr>
          <w:rFonts w:eastAsia="Times New Roman" w:cs="Times New Roman"/>
          <w:szCs w:val="24"/>
        </w:rPr>
        <w:t xml:space="preserve"> μία χώρα κατεστραμμένη οικονομικά και ηθικά</w:t>
      </w:r>
      <w:r>
        <w:rPr>
          <w:rFonts w:eastAsia="Times New Roman" w:cs="Times New Roman"/>
          <w:szCs w:val="24"/>
        </w:rPr>
        <w:t>,</w:t>
      </w:r>
      <w:r w:rsidRPr="0090626B">
        <w:rPr>
          <w:rFonts w:eastAsia="Times New Roman" w:cs="Times New Roman"/>
          <w:szCs w:val="24"/>
        </w:rPr>
        <w:t xml:space="preserve"> για να συνεχίζουν να κερδίζουν </w:t>
      </w:r>
      <w:r w:rsidRPr="0090626B">
        <w:rPr>
          <w:rFonts w:eastAsia="Times New Roman" w:cs="Times New Roman"/>
          <w:szCs w:val="24"/>
        </w:rPr>
        <w:t>αυτοί που μέσα στην κρίση κέρδισαν</w:t>
      </w:r>
      <w:r>
        <w:rPr>
          <w:rFonts w:eastAsia="Times New Roman" w:cs="Times New Roman"/>
          <w:szCs w:val="24"/>
        </w:rPr>
        <w:t>,</w:t>
      </w:r>
      <w:r w:rsidRPr="0090626B">
        <w:rPr>
          <w:rFonts w:eastAsia="Times New Roman" w:cs="Times New Roman"/>
          <w:szCs w:val="24"/>
        </w:rPr>
        <w:t xml:space="preserve"> οι </w:t>
      </w:r>
      <w:r>
        <w:rPr>
          <w:rFonts w:eastAsia="Times New Roman" w:cs="Times New Roman"/>
          <w:szCs w:val="24"/>
        </w:rPr>
        <w:t>μιντιάρχες</w:t>
      </w:r>
      <w:r w:rsidRPr="0090626B">
        <w:rPr>
          <w:rFonts w:eastAsia="Times New Roman" w:cs="Times New Roman"/>
          <w:szCs w:val="24"/>
        </w:rPr>
        <w:t xml:space="preserve"> και οι μεγαλοδημοσιογράφοι από τους οποίους </w:t>
      </w:r>
      <w:r>
        <w:rPr>
          <w:rFonts w:eastAsia="Times New Roman" w:cs="Times New Roman"/>
          <w:szCs w:val="24"/>
        </w:rPr>
        <w:t>παίρνουν</w:t>
      </w:r>
      <w:r w:rsidRPr="0090626B">
        <w:rPr>
          <w:rFonts w:eastAsia="Times New Roman" w:cs="Times New Roman"/>
          <w:szCs w:val="24"/>
        </w:rPr>
        <w:t xml:space="preserve"> γραμμή</w:t>
      </w:r>
      <w:r>
        <w:rPr>
          <w:rFonts w:eastAsia="Times New Roman" w:cs="Times New Roman"/>
          <w:szCs w:val="24"/>
        </w:rPr>
        <w:t>. Όμως,</w:t>
      </w:r>
      <w:r w:rsidRPr="0090626B">
        <w:rPr>
          <w:rFonts w:eastAsia="Times New Roman" w:cs="Times New Roman"/>
          <w:szCs w:val="24"/>
        </w:rPr>
        <w:t xml:space="preserve"> θα </w:t>
      </w:r>
      <w:r>
        <w:rPr>
          <w:rFonts w:eastAsia="Times New Roman" w:cs="Times New Roman"/>
          <w:szCs w:val="24"/>
        </w:rPr>
        <w:t>ητ</w:t>
      </w:r>
      <w:r w:rsidRPr="0090626B">
        <w:rPr>
          <w:rFonts w:eastAsia="Times New Roman" w:cs="Times New Roman"/>
          <w:szCs w:val="24"/>
        </w:rPr>
        <w:t xml:space="preserve">τηθούν </w:t>
      </w:r>
      <w:r>
        <w:rPr>
          <w:rFonts w:eastAsia="Times New Roman" w:cs="Times New Roman"/>
          <w:szCs w:val="24"/>
        </w:rPr>
        <w:t>-</w:t>
      </w:r>
      <w:r w:rsidRPr="0090626B">
        <w:rPr>
          <w:rFonts w:eastAsia="Times New Roman" w:cs="Times New Roman"/>
          <w:szCs w:val="24"/>
        </w:rPr>
        <w:t>είναι σίγουρο</w:t>
      </w:r>
      <w:r>
        <w:rPr>
          <w:rFonts w:eastAsia="Times New Roman" w:cs="Times New Roman"/>
          <w:szCs w:val="24"/>
        </w:rPr>
        <w:t>-</w:t>
      </w:r>
      <w:r w:rsidRPr="0090626B">
        <w:rPr>
          <w:rFonts w:eastAsia="Times New Roman" w:cs="Times New Roman"/>
          <w:szCs w:val="24"/>
        </w:rPr>
        <w:t xml:space="preserve"> για άλλη μ</w:t>
      </w:r>
      <w:r>
        <w:rPr>
          <w:rFonts w:eastAsia="Times New Roman" w:cs="Times New Roman"/>
          <w:szCs w:val="24"/>
        </w:rPr>
        <w:t>ια</w:t>
      </w:r>
      <w:r w:rsidRPr="0090626B">
        <w:rPr>
          <w:rFonts w:eastAsia="Times New Roman" w:cs="Times New Roman"/>
          <w:szCs w:val="24"/>
        </w:rPr>
        <w:t xml:space="preserve"> φορά</w:t>
      </w:r>
      <w:r>
        <w:rPr>
          <w:rFonts w:eastAsia="Times New Roman" w:cs="Times New Roman"/>
          <w:szCs w:val="24"/>
        </w:rPr>
        <w:t xml:space="preserve">. </w:t>
      </w:r>
    </w:p>
    <w:p w14:paraId="1286C79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Η πραγματικότητα, δ</w:t>
      </w:r>
      <w:r w:rsidRPr="0090626B">
        <w:rPr>
          <w:rFonts w:eastAsia="Times New Roman" w:cs="Times New Roman"/>
          <w:szCs w:val="24"/>
        </w:rPr>
        <w:t>υστυχώς</w:t>
      </w:r>
      <w:r>
        <w:rPr>
          <w:rFonts w:eastAsia="Times New Roman" w:cs="Times New Roman"/>
          <w:szCs w:val="24"/>
        </w:rPr>
        <w:t xml:space="preserve"> </w:t>
      </w:r>
      <w:r w:rsidRPr="0090626B">
        <w:rPr>
          <w:rFonts w:eastAsia="Times New Roman" w:cs="Times New Roman"/>
          <w:szCs w:val="24"/>
        </w:rPr>
        <w:t>για τη Νέα Δημοκρατία</w:t>
      </w:r>
      <w:r>
        <w:rPr>
          <w:rFonts w:eastAsia="Times New Roman" w:cs="Times New Roman"/>
          <w:szCs w:val="24"/>
        </w:rPr>
        <w:t>,</w:t>
      </w:r>
      <w:r w:rsidRPr="0090626B">
        <w:rPr>
          <w:rFonts w:eastAsia="Times New Roman" w:cs="Times New Roman"/>
          <w:szCs w:val="24"/>
        </w:rPr>
        <w:t xml:space="preserve"> είναι αμείλικτη</w:t>
      </w:r>
      <w:r>
        <w:rPr>
          <w:rFonts w:eastAsia="Times New Roman" w:cs="Times New Roman"/>
          <w:szCs w:val="24"/>
        </w:rPr>
        <w:t>. Θ</w:t>
      </w:r>
      <w:r w:rsidRPr="0090626B">
        <w:rPr>
          <w:rFonts w:eastAsia="Times New Roman" w:cs="Times New Roman"/>
          <w:szCs w:val="24"/>
        </w:rPr>
        <w:t xml:space="preserve">α </w:t>
      </w:r>
      <w:r>
        <w:rPr>
          <w:rFonts w:eastAsia="Times New Roman" w:cs="Times New Roman"/>
          <w:szCs w:val="24"/>
        </w:rPr>
        <w:t>συνεχίσουμε</w:t>
      </w:r>
      <w:r w:rsidRPr="0090626B">
        <w:rPr>
          <w:rFonts w:eastAsia="Times New Roman" w:cs="Times New Roman"/>
          <w:szCs w:val="24"/>
        </w:rPr>
        <w:t xml:space="preserve"> να είμαστε εδώ</w:t>
      </w:r>
      <w:r>
        <w:rPr>
          <w:rFonts w:eastAsia="Times New Roman" w:cs="Times New Roman"/>
          <w:szCs w:val="24"/>
        </w:rPr>
        <w:t>,</w:t>
      </w:r>
      <w:r w:rsidRPr="0090626B">
        <w:rPr>
          <w:rFonts w:eastAsia="Times New Roman" w:cs="Times New Roman"/>
          <w:szCs w:val="24"/>
        </w:rPr>
        <w:t xml:space="preserve"> για να θεσμοθετούμε μέτρα </w:t>
      </w:r>
      <w:r>
        <w:rPr>
          <w:rFonts w:eastAsia="Times New Roman" w:cs="Times New Roman"/>
          <w:szCs w:val="24"/>
        </w:rPr>
        <w:t>μεροληπτικά</w:t>
      </w:r>
      <w:r w:rsidRPr="0090626B">
        <w:rPr>
          <w:rFonts w:eastAsia="Times New Roman" w:cs="Times New Roman"/>
          <w:szCs w:val="24"/>
        </w:rPr>
        <w:t xml:space="preserve"> υπέρ του κόσμου της εργασίας</w:t>
      </w:r>
      <w:r>
        <w:rPr>
          <w:rFonts w:eastAsia="Times New Roman" w:cs="Times New Roman"/>
          <w:szCs w:val="24"/>
        </w:rPr>
        <w:t>,</w:t>
      </w:r>
      <w:r w:rsidRPr="0090626B">
        <w:rPr>
          <w:rFonts w:eastAsia="Times New Roman" w:cs="Times New Roman"/>
          <w:szCs w:val="24"/>
        </w:rPr>
        <w:t xml:space="preserve"> υπέρ της νεολαίας</w:t>
      </w:r>
      <w:r>
        <w:rPr>
          <w:rFonts w:eastAsia="Times New Roman" w:cs="Times New Roman"/>
          <w:szCs w:val="24"/>
        </w:rPr>
        <w:t>.</w:t>
      </w:r>
      <w:r w:rsidRPr="0090626B">
        <w:rPr>
          <w:rFonts w:eastAsia="Times New Roman" w:cs="Times New Roman"/>
          <w:szCs w:val="24"/>
        </w:rPr>
        <w:t xml:space="preserve"> </w:t>
      </w:r>
      <w:r>
        <w:rPr>
          <w:rFonts w:eastAsia="Times New Roman" w:cs="Times New Roman"/>
          <w:szCs w:val="24"/>
        </w:rPr>
        <w:t>Ε</w:t>
      </w:r>
      <w:r w:rsidRPr="0090626B">
        <w:rPr>
          <w:rFonts w:eastAsia="Times New Roman" w:cs="Times New Roman"/>
          <w:szCs w:val="24"/>
        </w:rPr>
        <w:t>νδεικτικά αναφέρ</w:t>
      </w:r>
      <w:r>
        <w:rPr>
          <w:rFonts w:eastAsia="Times New Roman" w:cs="Times New Roman"/>
          <w:szCs w:val="24"/>
        </w:rPr>
        <w:t xml:space="preserve">ω </w:t>
      </w:r>
      <w:r w:rsidRPr="0090626B">
        <w:rPr>
          <w:rFonts w:eastAsia="Times New Roman" w:cs="Times New Roman"/>
          <w:szCs w:val="24"/>
        </w:rPr>
        <w:t xml:space="preserve">την αύξηση </w:t>
      </w:r>
      <w:r>
        <w:rPr>
          <w:rFonts w:eastAsia="Times New Roman" w:cs="Times New Roman"/>
          <w:szCs w:val="24"/>
        </w:rPr>
        <w:t>τ</w:t>
      </w:r>
      <w:r w:rsidRPr="0090626B">
        <w:rPr>
          <w:rFonts w:eastAsia="Times New Roman" w:cs="Times New Roman"/>
          <w:szCs w:val="24"/>
        </w:rPr>
        <w:t>ου κατώτατου μισθού</w:t>
      </w:r>
      <w:r>
        <w:rPr>
          <w:rFonts w:eastAsia="Times New Roman" w:cs="Times New Roman"/>
          <w:szCs w:val="24"/>
        </w:rPr>
        <w:t>,</w:t>
      </w:r>
      <w:r w:rsidRPr="0090626B">
        <w:rPr>
          <w:rFonts w:eastAsia="Times New Roman" w:cs="Times New Roman"/>
          <w:szCs w:val="24"/>
        </w:rPr>
        <w:t xml:space="preserve"> την ολοκλήρωση της συνταγματικής αναθεώρησης</w:t>
      </w:r>
      <w:r>
        <w:rPr>
          <w:rFonts w:eastAsia="Times New Roman" w:cs="Times New Roman"/>
          <w:szCs w:val="24"/>
        </w:rPr>
        <w:t>,</w:t>
      </w:r>
      <w:r w:rsidRPr="0090626B">
        <w:rPr>
          <w:rFonts w:eastAsia="Times New Roman" w:cs="Times New Roman"/>
          <w:szCs w:val="24"/>
        </w:rPr>
        <w:t xml:space="preserve"> την εμπέδωση της σταθερότητας</w:t>
      </w:r>
      <w:r>
        <w:rPr>
          <w:rFonts w:eastAsia="Times New Roman" w:cs="Times New Roman"/>
          <w:szCs w:val="24"/>
        </w:rPr>
        <w:t>,</w:t>
      </w:r>
      <w:r w:rsidRPr="0090626B">
        <w:rPr>
          <w:rFonts w:eastAsia="Times New Roman" w:cs="Times New Roman"/>
          <w:szCs w:val="24"/>
        </w:rPr>
        <w:t xml:space="preserve"> την ενίσχυση της θετική</w:t>
      </w:r>
      <w:r w:rsidRPr="0090626B">
        <w:rPr>
          <w:rFonts w:eastAsia="Times New Roman" w:cs="Times New Roman"/>
          <w:szCs w:val="24"/>
        </w:rPr>
        <w:t>ς πορείας της οικονομίας και την περαιτέρω μείωση της ανεργίας</w:t>
      </w:r>
      <w:r>
        <w:rPr>
          <w:rFonts w:eastAsia="Times New Roman" w:cs="Times New Roman"/>
          <w:szCs w:val="24"/>
        </w:rPr>
        <w:t>,</w:t>
      </w:r>
      <w:r w:rsidRPr="0090626B">
        <w:rPr>
          <w:rFonts w:eastAsia="Times New Roman" w:cs="Times New Roman"/>
          <w:szCs w:val="24"/>
        </w:rPr>
        <w:t xml:space="preserve"> την ολο</w:t>
      </w:r>
      <w:r w:rsidRPr="0090626B">
        <w:rPr>
          <w:rFonts w:eastAsia="Times New Roman" w:cs="Times New Roman"/>
          <w:szCs w:val="24"/>
        </w:rPr>
        <w:lastRenderedPageBreak/>
        <w:t xml:space="preserve">κλήρωση του διαλόγου με την </w:t>
      </w:r>
      <w:r>
        <w:rPr>
          <w:rFonts w:eastAsia="Times New Roman" w:cs="Times New Roman"/>
          <w:szCs w:val="24"/>
        </w:rPr>
        <w:t>Ε</w:t>
      </w:r>
      <w:r w:rsidRPr="0090626B">
        <w:rPr>
          <w:rFonts w:eastAsia="Times New Roman" w:cs="Times New Roman"/>
          <w:szCs w:val="24"/>
        </w:rPr>
        <w:t>κκλησία</w:t>
      </w:r>
      <w:r>
        <w:rPr>
          <w:rFonts w:eastAsia="Times New Roman" w:cs="Times New Roman"/>
          <w:szCs w:val="24"/>
        </w:rPr>
        <w:t>, τη</w:t>
      </w:r>
      <w:r w:rsidRPr="0090626B">
        <w:rPr>
          <w:rFonts w:eastAsia="Times New Roman" w:cs="Times New Roman"/>
          <w:szCs w:val="24"/>
        </w:rPr>
        <w:t xml:space="preserve"> λήψη μέτρων κοινωνικής στήριξης</w:t>
      </w:r>
      <w:r>
        <w:rPr>
          <w:rFonts w:eastAsia="Times New Roman" w:cs="Times New Roman"/>
          <w:szCs w:val="24"/>
        </w:rPr>
        <w:t>,</w:t>
      </w:r>
      <w:r w:rsidRPr="0090626B">
        <w:rPr>
          <w:rFonts w:eastAsia="Times New Roman" w:cs="Times New Roman"/>
          <w:szCs w:val="24"/>
        </w:rPr>
        <w:t xml:space="preserve"> </w:t>
      </w:r>
      <w:r>
        <w:rPr>
          <w:rFonts w:eastAsia="Times New Roman" w:cs="Times New Roman"/>
          <w:szCs w:val="24"/>
        </w:rPr>
        <w:t>όπως,</w:t>
      </w:r>
      <w:r w:rsidRPr="0090626B">
        <w:rPr>
          <w:rFonts w:eastAsia="Times New Roman" w:cs="Times New Roman"/>
          <w:szCs w:val="24"/>
        </w:rPr>
        <w:t xml:space="preserve"> παραδείγματος χάρη</w:t>
      </w:r>
      <w:r>
        <w:rPr>
          <w:rFonts w:eastAsia="Times New Roman" w:cs="Times New Roman"/>
          <w:szCs w:val="24"/>
        </w:rPr>
        <w:t>,</w:t>
      </w:r>
      <w:r w:rsidRPr="0090626B">
        <w:rPr>
          <w:rFonts w:eastAsia="Times New Roman" w:cs="Times New Roman"/>
          <w:szCs w:val="24"/>
        </w:rPr>
        <w:t xml:space="preserve"> με τον νόμο και την προστασία της πρώτης κατοικίας</w:t>
      </w:r>
      <w:r>
        <w:rPr>
          <w:rFonts w:eastAsia="Times New Roman" w:cs="Times New Roman"/>
          <w:szCs w:val="24"/>
        </w:rPr>
        <w:t>, τη ρύθμιση</w:t>
      </w:r>
      <w:r w:rsidRPr="0090626B">
        <w:rPr>
          <w:rFonts w:eastAsia="Times New Roman" w:cs="Times New Roman"/>
          <w:szCs w:val="24"/>
        </w:rPr>
        <w:t xml:space="preserve"> των </w:t>
      </w:r>
      <w:r>
        <w:rPr>
          <w:rFonts w:eastAsia="Times New Roman" w:cs="Times New Roman"/>
          <w:szCs w:val="24"/>
        </w:rPr>
        <w:t>εκατόν είκοσι</w:t>
      </w:r>
      <w:r w:rsidRPr="0090626B">
        <w:rPr>
          <w:rFonts w:eastAsia="Times New Roman" w:cs="Times New Roman"/>
          <w:szCs w:val="24"/>
        </w:rPr>
        <w:t xml:space="preserve"> δόσε</w:t>
      </w:r>
      <w:r w:rsidRPr="0090626B">
        <w:rPr>
          <w:rFonts w:eastAsia="Times New Roman" w:cs="Times New Roman"/>
          <w:szCs w:val="24"/>
        </w:rPr>
        <w:t>ων για τους ελεύθερους επαγγελματίες</w:t>
      </w:r>
      <w:r>
        <w:rPr>
          <w:rFonts w:eastAsia="Times New Roman" w:cs="Times New Roman"/>
          <w:szCs w:val="24"/>
        </w:rPr>
        <w:t>.</w:t>
      </w:r>
    </w:p>
    <w:p w14:paraId="1286C79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Ο</w:t>
      </w:r>
      <w:r w:rsidRPr="0090626B">
        <w:rPr>
          <w:rFonts w:eastAsia="Times New Roman" w:cs="Times New Roman"/>
          <w:szCs w:val="24"/>
        </w:rPr>
        <w:t xml:space="preserve"> ελληνικός λαός βλέπει</w:t>
      </w:r>
      <w:r>
        <w:rPr>
          <w:rFonts w:eastAsia="Times New Roman" w:cs="Times New Roman"/>
          <w:szCs w:val="24"/>
        </w:rPr>
        <w:t>,</w:t>
      </w:r>
      <w:r w:rsidRPr="0090626B">
        <w:rPr>
          <w:rFonts w:eastAsia="Times New Roman" w:cs="Times New Roman"/>
          <w:szCs w:val="24"/>
        </w:rPr>
        <w:t xml:space="preserve"> ξέρε</w:t>
      </w:r>
      <w:r>
        <w:rPr>
          <w:rFonts w:eastAsia="Times New Roman" w:cs="Times New Roman"/>
          <w:szCs w:val="24"/>
        </w:rPr>
        <w:t>ι</w:t>
      </w:r>
      <w:r w:rsidRPr="0090626B">
        <w:rPr>
          <w:rFonts w:eastAsia="Times New Roman" w:cs="Times New Roman"/>
          <w:szCs w:val="24"/>
        </w:rPr>
        <w:t xml:space="preserve"> και </w:t>
      </w:r>
      <w:r>
        <w:rPr>
          <w:rFonts w:eastAsia="Times New Roman" w:cs="Times New Roman"/>
          <w:szCs w:val="24"/>
        </w:rPr>
        <w:t>αναγνωρίζει.</w:t>
      </w:r>
      <w:r w:rsidRPr="0090626B">
        <w:rPr>
          <w:rFonts w:eastAsia="Times New Roman" w:cs="Times New Roman"/>
          <w:szCs w:val="24"/>
        </w:rPr>
        <w:t xml:space="preserve"> </w:t>
      </w:r>
      <w:r>
        <w:rPr>
          <w:rFonts w:eastAsia="Times New Roman" w:cs="Times New Roman"/>
          <w:szCs w:val="24"/>
        </w:rPr>
        <w:t xml:space="preserve">Βλέπει τις προσπάθειες της ελληνικής Κυβέρνησης </w:t>
      </w:r>
      <w:r w:rsidRPr="0090626B">
        <w:rPr>
          <w:rFonts w:eastAsia="Times New Roman" w:cs="Times New Roman"/>
          <w:szCs w:val="24"/>
        </w:rPr>
        <w:t>σε δύσκολες στιγμές να αποκτήσει την κυριαρχία στην άσκηση πολιτικής</w:t>
      </w:r>
      <w:r>
        <w:rPr>
          <w:rFonts w:eastAsia="Times New Roman" w:cs="Times New Roman"/>
          <w:szCs w:val="24"/>
        </w:rPr>
        <w:t>. Ξ</w:t>
      </w:r>
      <w:r w:rsidRPr="0090626B">
        <w:rPr>
          <w:rFonts w:eastAsia="Times New Roman" w:cs="Times New Roman"/>
          <w:szCs w:val="24"/>
        </w:rPr>
        <w:t xml:space="preserve">έρει ότι η </w:t>
      </w:r>
      <w:r>
        <w:rPr>
          <w:rFonts w:eastAsia="Times New Roman" w:cs="Times New Roman"/>
          <w:szCs w:val="24"/>
        </w:rPr>
        <w:t>Κ</w:t>
      </w:r>
      <w:r w:rsidRPr="0090626B">
        <w:rPr>
          <w:rFonts w:eastAsia="Times New Roman" w:cs="Times New Roman"/>
          <w:szCs w:val="24"/>
        </w:rPr>
        <w:t>υβέρνησή μας δεν χρωστά σε κανέναν μεγα</w:t>
      </w:r>
      <w:r w:rsidRPr="0090626B">
        <w:rPr>
          <w:rFonts w:eastAsia="Times New Roman" w:cs="Times New Roman"/>
          <w:szCs w:val="24"/>
        </w:rPr>
        <w:t>λοβιομήχανο</w:t>
      </w:r>
      <w:r>
        <w:rPr>
          <w:rFonts w:eastAsia="Times New Roman" w:cs="Times New Roman"/>
          <w:szCs w:val="24"/>
        </w:rPr>
        <w:t>,</w:t>
      </w:r>
      <w:r w:rsidRPr="0090626B">
        <w:rPr>
          <w:rFonts w:eastAsia="Times New Roman" w:cs="Times New Roman"/>
          <w:szCs w:val="24"/>
        </w:rPr>
        <w:t xml:space="preserve"> σε κανέναν μεγαλοτραπεζίτη</w:t>
      </w:r>
      <w:r>
        <w:rPr>
          <w:rFonts w:eastAsia="Times New Roman" w:cs="Times New Roman"/>
          <w:szCs w:val="24"/>
        </w:rPr>
        <w:t>, σ</w:t>
      </w:r>
      <w:r w:rsidRPr="0090626B">
        <w:rPr>
          <w:rFonts w:eastAsia="Times New Roman" w:cs="Times New Roman"/>
          <w:szCs w:val="24"/>
        </w:rPr>
        <w:t>ε κα</w:t>
      </w:r>
      <w:r>
        <w:rPr>
          <w:rFonts w:eastAsia="Times New Roman" w:cs="Times New Roman"/>
          <w:szCs w:val="24"/>
        </w:rPr>
        <w:t>μ</w:t>
      </w:r>
      <w:r w:rsidRPr="0090626B">
        <w:rPr>
          <w:rFonts w:eastAsia="Times New Roman" w:cs="Times New Roman"/>
          <w:szCs w:val="24"/>
        </w:rPr>
        <w:t>μία φαρμακοβιομηχανία</w:t>
      </w:r>
      <w:r>
        <w:rPr>
          <w:rFonts w:eastAsia="Times New Roman" w:cs="Times New Roman"/>
          <w:szCs w:val="24"/>
        </w:rPr>
        <w:t>.</w:t>
      </w:r>
      <w:r w:rsidRPr="0090626B">
        <w:rPr>
          <w:rFonts w:eastAsia="Times New Roman" w:cs="Times New Roman"/>
          <w:szCs w:val="24"/>
        </w:rPr>
        <w:t xml:space="preserve"> </w:t>
      </w:r>
      <w:r>
        <w:rPr>
          <w:rFonts w:eastAsia="Times New Roman" w:cs="Times New Roman"/>
          <w:szCs w:val="24"/>
        </w:rPr>
        <w:t>Α</w:t>
      </w:r>
      <w:r w:rsidRPr="0090626B">
        <w:rPr>
          <w:rFonts w:eastAsia="Times New Roman" w:cs="Times New Roman"/>
          <w:szCs w:val="24"/>
        </w:rPr>
        <w:t>ναγνωρίζει τον καθημερινό μας αγώνα να επικρατήσει το φως και η ελπίδα</w:t>
      </w:r>
      <w:r>
        <w:rPr>
          <w:rFonts w:eastAsia="Times New Roman" w:cs="Times New Roman"/>
          <w:szCs w:val="24"/>
        </w:rPr>
        <w:t>.</w:t>
      </w:r>
    </w:p>
    <w:p w14:paraId="1286C79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w:t>
      </w:r>
      <w:r w:rsidRPr="0090626B">
        <w:rPr>
          <w:rFonts w:eastAsia="Times New Roman" w:cs="Times New Roman"/>
          <w:szCs w:val="24"/>
        </w:rPr>
        <w:t xml:space="preserve"> η </w:t>
      </w:r>
      <w:r>
        <w:rPr>
          <w:rFonts w:eastAsia="Times New Roman" w:cs="Times New Roman"/>
          <w:szCs w:val="24"/>
        </w:rPr>
        <w:t>Κ</w:t>
      </w:r>
      <w:r w:rsidRPr="0090626B">
        <w:rPr>
          <w:rFonts w:eastAsia="Times New Roman" w:cs="Times New Roman"/>
          <w:szCs w:val="24"/>
        </w:rPr>
        <w:t>υβέρνησή μας ποτέ δεν φοβήθηκε το</w:t>
      </w:r>
      <w:r>
        <w:rPr>
          <w:rFonts w:eastAsia="Times New Roman" w:cs="Times New Roman"/>
          <w:szCs w:val="24"/>
        </w:rPr>
        <w:t>ν</w:t>
      </w:r>
      <w:r w:rsidRPr="0090626B">
        <w:rPr>
          <w:rFonts w:eastAsia="Times New Roman" w:cs="Times New Roman"/>
          <w:szCs w:val="24"/>
        </w:rPr>
        <w:t xml:space="preserve"> λαό και ξέρετε γιατί</w:t>
      </w:r>
      <w:r>
        <w:rPr>
          <w:rFonts w:eastAsia="Times New Roman" w:cs="Times New Roman"/>
          <w:szCs w:val="24"/>
        </w:rPr>
        <w:t>;</w:t>
      </w:r>
      <w:r w:rsidRPr="0090626B">
        <w:rPr>
          <w:rFonts w:eastAsia="Times New Roman" w:cs="Times New Roman"/>
          <w:szCs w:val="24"/>
        </w:rPr>
        <w:t xml:space="preserve"> </w:t>
      </w:r>
      <w:r>
        <w:rPr>
          <w:rFonts w:eastAsia="Times New Roman" w:cs="Times New Roman"/>
          <w:szCs w:val="24"/>
        </w:rPr>
        <w:t xml:space="preserve">Γιατί αυτόν εκπροσωπεί και </w:t>
      </w:r>
      <w:r w:rsidRPr="0090626B">
        <w:rPr>
          <w:rFonts w:eastAsia="Times New Roman" w:cs="Times New Roman"/>
          <w:szCs w:val="24"/>
        </w:rPr>
        <w:t>σε αυτόν δίνει λόγο</w:t>
      </w:r>
      <w:r>
        <w:rPr>
          <w:rFonts w:eastAsia="Times New Roman" w:cs="Times New Roman"/>
          <w:szCs w:val="24"/>
        </w:rPr>
        <w:t>. Δ</w:t>
      </w:r>
      <w:r w:rsidRPr="0090626B">
        <w:rPr>
          <w:rFonts w:eastAsia="Times New Roman" w:cs="Times New Roman"/>
          <w:szCs w:val="24"/>
        </w:rPr>
        <w:t xml:space="preserve">εν κρυβόμαστε στα </w:t>
      </w:r>
      <w:r>
        <w:rPr>
          <w:rFonts w:eastAsia="Times New Roman" w:cs="Times New Roman"/>
          <w:szCs w:val="24"/>
        </w:rPr>
        <w:t>λαγούμια</w:t>
      </w:r>
      <w:r w:rsidRPr="0090626B">
        <w:rPr>
          <w:rFonts w:eastAsia="Times New Roman" w:cs="Times New Roman"/>
          <w:szCs w:val="24"/>
        </w:rPr>
        <w:t xml:space="preserve"> της ιστορίας</w:t>
      </w:r>
      <w:r>
        <w:rPr>
          <w:rFonts w:eastAsia="Times New Roman" w:cs="Times New Roman"/>
          <w:szCs w:val="24"/>
        </w:rPr>
        <w:t>,</w:t>
      </w:r>
      <w:r w:rsidRPr="0090626B">
        <w:rPr>
          <w:rFonts w:eastAsia="Times New Roman" w:cs="Times New Roman"/>
          <w:szCs w:val="24"/>
        </w:rPr>
        <w:t xml:space="preserve"> αλλά αντιθέτως </w:t>
      </w:r>
      <w:r>
        <w:rPr>
          <w:rFonts w:eastAsia="Times New Roman" w:cs="Times New Roman"/>
          <w:szCs w:val="24"/>
        </w:rPr>
        <w:t>α</w:t>
      </w:r>
      <w:r w:rsidRPr="0090626B">
        <w:rPr>
          <w:rFonts w:eastAsia="Times New Roman" w:cs="Times New Roman"/>
          <w:szCs w:val="24"/>
        </w:rPr>
        <w:t>ναλαμβάνουμε την εθνική ευθύνη</w:t>
      </w:r>
      <w:r>
        <w:rPr>
          <w:rFonts w:eastAsia="Times New Roman" w:cs="Times New Roman"/>
          <w:szCs w:val="24"/>
        </w:rPr>
        <w:t>,</w:t>
      </w:r>
      <w:r w:rsidRPr="0090626B">
        <w:rPr>
          <w:rFonts w:eastAsia="Times New Roman" w:cs="Times New Roman"/>
          <w:szCs w:val="24"/>
        </w:rPr>
        <w:t xml:space="preserve"> με γνώμονα το</w:t>
      </w:r>
      <w:r>
        <w:rPr>
          <w:rFonts w:eastAsia="Times New Roman" w:cs="Times New Roman"/>
          <w:szCs w:val="24"/>
        </w:rPr>
        <w:t>ν</w:t>
      </w:r>
      <w:r w:rsidRPr="0090626B">
        <w:rPr>
          <w:rFonts w:eastAsia="Times New Roman" w:cs="Times New Roman"/>
          <w:szCs w:val="24"/>
        </w:rPr>
        <w:t xml:space="preserve"> λαό</w:t>
      </w:r>
      <w:r>
        <w:rPr>
          <w:rFonts w:eastAsia="Times New Roman" w:cs="Times New Roman"/>
          <w:szCs w:val="24"/>
        </w:rPr>
        <w:t>.</w:t>
      </w:r>
      <w:r w:rsidRPr="0090626B">
        <w:rPr>
          <w:rFonts w:eastAsia="Times New Roman" w:cs="Times New Roman"/>
          <w:szCs w:val="24"/>
        </w:rPr>
        <w:t xml:space="preserve"> </w:t>
      </w:r>
      <w:r>
        <w:rPr>
          <w:rFonts w:eastAsia="Times New Roman" w:cs="Times New Roman"/>
          <w:szCs w:val="24"/>
        </w:rPr>
        <w:t>Α</w:t>
      </w:r>
      <w:r w:rsidRPr="0090626B">
        <w:rPr>
          <w:rFonts w:eastAsia="Times New Roman" w:cs="Times New Roman"/>
          <w:szCs w:val="24"/>
        </w:rPr>
        <w:t>πό αυτόν παίρνου</w:t>
      </w:r>
      <w:r>
        <w:rPr>
          <w:rFonts w:eastAsia="Times New Roman" w:cs="Times New Roman"/>
          <w:szCs w:val="24"/>
        </w:rPr>
        <w:t>με</w:t>
      </w:r>
      <w:r w:rsidRPr="0090626B">
        <w:rPr>
          <w:rFonts w:eastAsia="Times New Roman" w:cs="Times New Roman"/>
          <w:szCs w:val="24"/>
        </w:rPr>
        <w:t xml:space="preserve"> εντολή</w:t>
      </w:r>
      <w:r>
        <w:rPr>
          <w:rFonts w:eastAsia="Times New Roman" w:cs="Times New Roman"/>
          <w:szCs w:val="24"/>
        </w:rPr>
        <w:t>. Α</w:t>
      </w:r>
      <w:r w:rsidRPr="0090626B">
        <w:rPr>
          <w:rFonts w:eastAsia="Times New Roman" w:cs="Times New Roman"/>
          <w:szCs w:val="24"/>
        </w:rPr>
        <w:t>υτόν και τα συμφέροντ</w:t>
      </w:r>
      <w:r>
        <w:rPr>
          <w:rFonts w:eastAsia="Times New Roman" w:cs="Times New Roman"/>
          <w:szCs w:val="24"/>
        </w:rPr>
        <w:t>ά</w:t>
      </w:r>
      <w:r w:rsidRPr="0090626B">
        <w:rPr>
          <w:rFonts w:eastAsia="Times New Roman" w:cs="Times New Roman"/>
          <w:szCs w:val="24"/>
        </w:rPr>
        <w:t xml:space="preserve"> του </w:t>
      </w:r>
      <w:r>
        <w:rPr>
          <w:rFonts w:eastAsia="Times New Roman" w:cs="Times New Roman"/>
          <w:szCs w:val="24"/>
        </w:rPr>
        <w:t>εκπροσωπούμε. Α</w:t>
      </w:r>
      <w:r w:rsidRPr="0090626B">
        <w:rPr>
          <w:rFonts w:eastAsia="Times New Roman" w:cs="Times New Roman"/>
          <w:szCs w:val="24"/>
        </w:rPr>
        <w:t>υτό θα συνεχίσουμε να κάνου</w:t>
      </w:r>
      <w:r w:rsidRPr="0090626B">
        <w:rPr>
          <w:rFonts w:eastAsia="Times New Roman" w:cs="Times New Roman"/>
          <w:szCs w:val="24"/>
        </w:rPr>
        <w:t>με</w:t>
      </w:r>
      <w:r>
        <w:rPr>
          <w:rFonts w:eastAsia="Times New Roman" w:cs="Times New Roman"/>
          <w:szCs w:val="24"/>
        </w:rPr>
        <w:t>,</w:t>
      </w:r>
      <w:r w:rsidRPr="0090626B">
        <w:rPr>
          <w:rFonts w:eastAsia="Times New Roman" w:cs="Times New Roman"/>
          <w:szCs w:val="24"/>
        </w:rPr>
        <w:t xml:space="preserve"> χωρίς να φοβόμαστε τη στοχοποίηση</w:t>
      </w:r>
      <w:r>
        <w:rPr>
          <w:rFonts w:eastAsia="Times New Roman" w:cs="Times New Roman"/>
          <w:szCs w:val="24"/>
        </w:rPr>
        <w:t>, ό</w:t>
      </w:r>
      <w:r w:rsidRPr="0090626B">
        <w:rPr>
          <w:rFonts w:eastAsia="Times New Roman" w:cs="Times New Roman"/>
          <w:szCs w:val="24"/>
        </w:rPr>
        <w:t xml:space="preserve">σες </w:t>
      </w:r>
      <w:r>
        <w:rPr>
          <w:rFonts w:eastAsia="Times New Roman" w:cs="Times New Roman"/>
          <w:szCs w:val="24"/>
        </w:rPr>
        <w:t>αφίσες με</w:t>
      </w:r>
      <w:r w:rsidRPr="0090626B">
        <w:rPr>
          <w:rFonts w:eastAsia="Times New Roman" w:cs="Times New Roman"/>
          <w:szCs w:val="24"/>
        </w:rPr>
        <w:t xml:space="preserve"> τα πρόσωπά μας </w:t>
      </w:r>
      <w:r w:rsidRPr="0090626B">
        <w:rPr>
          <w:rFonts w:eastAsia="Times New Roman" w:cs="Times New Roman"/>
          <w:szCs w:val="24"/>
        </w:rPr>
        <w:lastRenderedPageBreak/>
        <w:t>και αν κολλήσουν τα στελέχη</w:t>
      </w:r>
      <w:r>
        <w:rPr>
          <w:rFonts w:eastAsia="Times New Roman" w:cs="Times New Roman"/>
          <w:szCs w:val="24"/>
        </w:rPr>
        <w:t xml:space="preserve"> σας.</w:t>
      </w:r>
      <w:r w:rsidRPr="0090626B">
        <w:rPr>
          <w:rFonts w:eastAsia="Times New Roman" w:cs="Times New Roman"/>
          <w:szCs w:val="24"/>
        </w:rPr>
        <w:t xml:space="preserve"> </w:t>
      </w:r>
      <w:r>
        <w:rPr>
          <w:rFonts w:eastAsia="Times New Roman" w:cs="Times New Roman"/>
          <w:szCs w:val="24"/>
        </w:rPr>
        <w:t>Κ</w:t>
      </w:r>
      <w:r w:rsidRPr="0090626B">
        <w:rPr>
          <w:rFonts w:eastAsia="Times New Roman" w:cs="Times New Roman"/>
          <w:szCs w:val="24"/>
        </w:rPr>
        <w:t>αι ξέρετε γιατί</w:t>
      </w:r>
      <w:r>
        <w:rPr>
          <w:rFonts w:eastAsia="Times New Roman" w:cs="Times New Roman"/>
          <w:szCs w:val="24"/>
        </w:rPr>
        <w:t>;</w:t>
      </w:r>
      <w:r w:rsidRPr="0090626B">
        <w:rPr>
          <w:rFonts w:eastAsia="Times New Roman" w:cs="Times New Roman"/>
          <w:szCs w:val="24"/>
        </w:rPr>
        <w:t xml:space="preserve"> </w:t>
      </w:r>
      <w:r>
        <w:rPr>
          <w:rFonts w:eastAsia="Times New Roman" w:cs="Times New Roman"/>
          <w:szCs w:val="24"/>
        </w:rPr>
        <w:t>Γ</w:t>
      </w:r>
      <w:r w:rsidRPr="0090626B">
        <w:rPr>
          <w:rFonts w:eastAsia="Times New Roman" w:cs="Times New Roman"/>
          <w:szCs w:val="24"/>
        </w:rPr>
        <w:t>ιατί εμείς δεν κρυβόμαστε</w:t>
      </w:r>
      <w:r>
        <w:rPr>
          <w:rFonts w:eastAsia="Times New Roman" w:cs="Times New Roman"/>
          <w:szCs w:val="24"/>
        </w:rPr>
        <w:t xml:space="preserve">. </w:t>
      </w:r>
    </w:p>
    <w:p w14:paraId="1286C79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w:t>
      </w:r>
      <w:r w:rsidRPr="0090626B">
        <w:rPr>
          <w:rFonts w:eastAsia="Times New Roman" w:cs="Times New Roman"/>
          <w:szCs w:val="24"/>
        </w:rPr>
        <w:t>ίμαστε παντού</w:t>
      </w:r>
      <w:r>
        <w:rPr>
          <w:rFonts w:eastAsia="Times New Roman" w:cs="Times New Roman"/>
          <w:szCs w:val="24"/>
        </w:rPr>
        <w:t>,</w:t>
      </w:r>
      <w:r w:rsidRPr="0090626B">
        <w:rPr>
          <w:rFonts w:eastAsia="Times New Roman" w:cs="Times New Roman"/>
          <w:szCs w:val="24"/>
        </w:rPr>
        <w:t xml:space="preserve"> με καθαρό πρόσωπο και ειλικρινή τοποθέτηση</w:t>
      </w:r>
      <w:r>
        <w:rPr>
          <w:rFonts w:eastAsia="Times New Roman" w:cs="Times New Roman"/>
          <w:szCs w:val="24"/>
        </w:rPr>
        <w:t>. Μ</w:t>
      </w:r>
      <w:r w:rsidRPr="0090626B">
        <w:rPr>
          <w:rFonts w:eastAsia="Times New Roman" w:cs="Times New Roman"/>
          <w:szCs w:val="24"/>
        </w:rPr>
        <w:t xml:space="preserve">ας ξέρουν όλοι και </w:t>
      </w:r>
      <w:r>
        <w:rPr>
          <w:rFonts w:eastAsia="Times New Roman" w:cs="Times New Roman"/>
          <w:szCs w:val="24"/>
        </w:rPr>
        <w:t>όλες.</w:t>
      </w:r>
      <w:r w:rsidRPr="0090626B">
        <w:rPr>
          <w:rFonts w:eastAsia="Times New Roman" w:cs="Times New Roman"/>
          <w:szCs w:val="24"/>
        </w:rPr>
        <w:t xml:space="preserve"> Είμαστε στα σχολεία μ</w:t>
      </w:r>
      <w:r w:rsidRPr="0090626B">
        <w:rPr>
          <w:rFonts w:eastAsia="Times New Roman" w:cs="Times New Roman"/>
          <w:szCs w:val="24"/>
        </w:rPr>
        <w:t>αζί με τους γονείς</w:t>
      </w:r>
      <w:r>
        <w:rPr>
          <w:rFonts w:eastAsia="Times New Roman" w:cs="Times New Roman"/>
          <w:szCs w:val="24"/>
        </w:rPr>
        <w:t>,</w:t>
      </w:r>
      <w:r w:rsidRPr="0090626B">
        <w:rPr>
          <w:rFonts w:eastAsia="Times New Roman" w:cs="Times New Roman"/>
          <w:szCs w:val="24"/>
        </w:rPr>
        <w:t xml:space="preserve"> τους καθηγητές και τα παιδιά και προσπαθούμε για ένα καλύτερο δημόσιο δωρεάν σχολείο</w:t>
      </w:r>
      <w:r>
        <w:rPr>
          <w:rFonts w:eastAsia="Times New Roman" w:cs="Times New Roman"/>
          <w:szCs w:val="24"/>
        </w:rPr>
        <w:t>.</w:t>
      </w:r>
      <w:r w:rsidRPr="0090626B">
        <w:rPr>
          <w:rFonts w:eastAsia="Times New Roman" w:cs="Times New Roman"/>
          <w:szCs w:val="24"/>
        </w:rPr>
        <w:t xml:space="preserve"> Είμαστε στα καφενεία</w:t>
      </w:r>
      <w:r>
        <w:rPr>
          <w:rFonts w:eastAsia="Times New Roman" w:cs="Times New Roman"/>
          <w:szCs w:val="24"/>
        </w:rPr>
        <w:t>,</w:t>
      </w:r>
      <w:r w:rsidRPr="0090626B">
        <w:rPr>
          <w:rFonts w:eastAsia="Times New Roman" w:cs="Times New Roman"/>
          <w:szCs w:val="24"/>
        </w:rPr>
        <w:t xml:space="preserve"> στις πλατείες και στα χωριά</w:t>
      </w:r>
      <w:r>
        <w:rPr>
          <w:rFonts w:eastAsia="Times New Roman" w:cs="Times New Roman"/>
          <w:szCs w:val="24"/>
        </w:rPr>
        <w:t>,</w:t>
      </w:r>
      <w:r w:rsidRPr="0090626B">
        <w:rPr>
          <w:rFonts w:eastAsia="Times New Roman" w:cs="Times New Roman"/>
          <w:szCs w:val="24"/>
        </w:rPr>
        <w:t xml:space="preserve"> για να συνομιλήσουμε </w:t>
      </w:r>
      <w:r>
        <w:rPr>
          <w:rFonts w:eastAsia="Times New Roman" w:cs="Times New Roman"/>
          <w:szCs w:val="24"/>
        </w:rPr>
        <w:t>π</w:t>
      </w:r>
      <w:r w:rsidRPr="0090626B">
        <w:rPr>
          <w:rFonts w:eastAsia="Times New Roman" w:cs="Times New Roman"/>
          <w:szCs w:val="24"/>
        </w:rPr>
        <w:t xml:space="preserve">ρόσωπο με </w:t>
      </w:r>
      <w:r>
        <w:rPr>
          <w:rFonts w:eastAsia="Times New Roman" w:cs="Times New Roman"/>
          <w:szCs w:val="24"/>
        </w:rPr>
        <w:t>π</w:t>
      </w:r>
      <w:r w:rsidRPr="0090626B">
        <w:rPr>
          <w:rFonts w:eastAsia="Times New Roman" w:cs="Times New Roman"/>
          <w:szCs w:val="24"/>
        </w:rPr>
        <w:t>ρόσωπο με τους συμπολίτες μας και να τους πούμε τι μπορούμε και τ</w:t>
      </w:r>
      <w:r>
        <w:rPr>
          <w:rFonts w:eastAsia="Times New Roman" w:cs="Times New Roman"/>
          <w:szCs w:val="24"/>
        </w:rPr>
        <w:t>ι</w:t>
      </w:r>
      <w:r w:rsidRPr="0090626B">
        <w:rPr>
          <w:rFonts w:eastAsia="Times New Roman" w:cs="Times New Roman"/>
          <w:szCs w:val="24"/>
        </w:rPr>
        <w:t xml:space="preserve"> δεν μπορούμε να κάνουμε</w:t>
      </w:r>
      <w:r>
        <w:rPr>
          <w:rFonts w:eastAsia="Times New Roman" w:cs="Times New Roman"/>
          <w:szCs w:val="24"/>
        </w:rPr>
        <w:t>. Ε</w:t>
      </w:r>
      <w:r w:rsidRPr="0090626B">
        <w:rPr>
          <w:rFonts w:eastAsia="Times New Roman" w:cs="Times New Roman"/>
          <w:szCs w:val="24"/>
        </w:rPr>
        <w:t>ίμαστε μαζί με τους αγρότες και προσπαθούμε μαζί να ανασυγκροτήσουμε παραγωγικά μ</w:t>
      </w:r>
      <w:r>
        <w:rPr>
          <w:rFonts w:eastAsia="Times New Roman" w:cs="Times New Roman"/>
          <w:szCs w:val="24"/>
        </w:rPr>
        <w:t>ι</w:t>
      </w:r>
      <w:r w:rsidRPr="0090626B">
        <w:rPr>
          <w:rFonts w:eastAsia="Times New Roman" w:cs="Times New Roman"/>
          <w:szCs w:val="24"/>
        </w:rPr>
        <w:t>α χώρα που εσείς καταστρέψατε</w:t>
      </w:r>
      <w:r>
        <w:rPr>
          <w:rFonts w:eastAsia="Times New Roman" w:cs="Times New Roman"/>
          <w:szCs w:val="24"/>
        </w:rPr>
        <w:t>. Ε</w:t>
      </w:r>
      <w:r w:rsidRPr="0090626B">
        <w:rPr>
          <w:rFonts w:eastAsia="Times New Roman" w:cs="Times New Roman"/>
          <w:szCs w:val="24"/>
        </w:rPr>
        <w:t>ίμαστε μαζί με τον άνεργο και προσπαθούμε να αναπτύξουμε πολιτικές δημιουργίας νέων θέσεων εργασίας</w:t>
      </w:r>
      <w:r>
        <w:rPr>
          <w:rFonts w:eastAsia="Times New Roman" w:cs="Times New Roman"/>
          <w:szCs w:val="24"/>
        </w:rPr>
        <w:t>,</w:t>
      </w:r>
      <w:r w:rsidRPr="0090626B">
        <w:rPr>
          <w:rFonts w:eastAsia="Times New Roman" w:cs="Times New Roman"/>
          <w:szCs w:val="24"/>
        </w:rPr>
        <w:t xml:space="preserve"> αλλά και σταθε</w:t>
      </w:r>
      <w:r w:rsidRPr="0090626B">
        <w:rPr>
          <w:rFonts w:eastAsia="Times New Roman" w:cs="Times New Roman"/>
          <w:szCs w:val="24"/>
        </w:rPr>
        <w:t>ρών και αξιοπρεπών θέσεων εργασίας</w:t>
      </w:r>
      <w:r>
        <w:rPr>
          <w:rFonts w:eastAsia="Times New Roman" w:cs="Times New Roman"/>
          <w:szCs w:val="24"/>
        </w:rPr>
        <w:t>. Ε</w:t>
      </w:r>
      <w:r w:rsidRPr="0090626B">
        <w:rPr>
          <w:rFonts w:eastAsia="Times New Roman" w:cs="Times New Roman"/>
          <w:szCs w:val="24"/>
        </w:rPr>
        <w:t xml:space="preserve">ίμαστε μαζί με τον μικρό επαγγελματία και </w:t>
      </w:r>
      <w:r>
        <w:rPr>
          <w:rFonts w:eastAsia="Times New Roman" w:cs="Times New Roman"/>
          <w:szCs w:val="24"/>
        </w:rPr>
        <w:t>γ</w:t>
      </w:r>
      <w:r w:rsidRPr="0090626B">
        <w:rPr>
          <w:rFonts w:eastAsia="Times New Roman" w:cs="Times New Roman"/>
          <w:szCs w:val="24"/>
        </w:rPr>
        <w:t xml:space="preserve">νωρίζουμε από πρώτο χέρι την ανακούφιση που θα προσφέρει η ρύθμιση των </w:t>
      </w:r>
      <w:r>
        <w:rPr>
          <w:rFonts w:eastAsia="Times New Roman" w:cs="Times New Roman"/>
          <w:szCs w:val="24"/>
        </w:rPr>
        <w:t>εκατόν είκοσι</w:t>
      </w:r>
      <w:r w:rsidRPr="0090626B">
        <w:rPr>
          <w:rFonts w:eastAsia="Times New Roman" w:cs="Times New Roman"/>
          <w:szCs w:val="24"/>
        </w:rPr>
        <w:t xml:space="preserve"> δόσεων</w:t>
      </w:r>
      <w:r>
        <w:rPr>
          <w:rFonts w:eastAsia="Times New Roman" w:cs="Times New Roman"/>
          <w:szCs w:val="24"/>
        </w:rPr>
        <w:t>.</w:t>
      </w:r>
    </w:p>
    <w:p w14:paraId="1286C79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προφανώς και</w:t>
      </w:r>
      <w:r w:rsidRPr="0090626B">
        <w:rPr>
          <w:rFonts w:eastAsia="Times New Roman" w:cs="Times New Roman"/>
          <w:szCs w:val="24"/>
        </w:rPr>
        <w:t xml:space="preserve"> δίνω ψήφο εμπιστοσύνης στην κυβέρνηση να συνεχίσει το έργο </w:t>
      </w:r>
      <w:r>
        <w:rPr>
          <w:rFonts w:eastAsia="Times New Roman" w:cs="Times New Roman"/>
          <w:szCs w:val="24"/>
        </w:rPr>
        <w:t>της,</w:t>
      </w:r>
      <w:r w:rsidRPr="0090626B">
        <w:rPr>
          <w:rFonts w:eastAsia="Times New Roman" w:cs="Times New Roman"/>
          <w:szCs w:val="24"/>
        </w:rPr>
        <w:t xml:space="preserve"> για να </w:t>
      </w:r>
      <w:r w:rsidRPr="0090626B">
        <w:rPr>
          <w:rFonts w:eastAsia="Times New Roman" w:cs="Times New Roman"/>
          <w:szCs w:val="24"/>
        </w:rPr>
        <w:lastRenderedPageBreak/>
        <w:t>συνεχιστεί η οικονομική</w:t>
      </w:r>
      <w:r>
        <w:rPr>
          <w:rFonts w:eastAsia="Times New Roman" w:cs="Times New Roman"/>
          <w:szCs w:val="24"/>
        </w:rPr>
        <w:t>,</w:t>
      </w:r>
      <w:r w:rsidRPr="0090626B">
        <w:rPr>
          <w:rFonts w:eastAsia="Times New Roman" w:cs="Times New Roman"/>
          <w:szCs w:val="24"/>
        </w:rPr>
        <w:t xml:space="preserve"> πολιτική</w:t>
      </w:r>
      <w:r>
        <w:rPr>
          <w:rFonts w:eastAsia="Times New Roman" w:cs="Times New Roman"/>
          <w:szCs w:val="24"/>
        </w:rPr>
        <w:t>,</w:t>
      </w:r>
      <w:r w:rsidRPr="0090626B">
        <w:rPr>
          <w:rFonts w:eastAsia="Times New Roman" w:cs="Times New Roman"/>
          <w:szCs w:val="24"/>
        </w:rPr>
        <w:t xml:space="preserve"> κοινωνική και </w:t>
      </w:r>
      <w:r>
        <w:rPr>
          <w:rFonts w:eastAsia="Times New Roman" w:cs="Times New Roman"/>
          <w:szCs w:val="24"/>
        </w:rPr>
        <w:t xml:space="preserve">ηθική ανοικοδόμηση </w:t>
      </w:r>
      <w:r w:rsidRPr="0090626B">
        <w:rPr>
          <w:rFonts w:eastAsia="Times New Roman" w:cs="Times New Roman"/>
          <w:szCs w:val="24"/>
        </w:rPr>
        <w:t xml:space="preserve">της χώρας </w:t>
      </w:r>
      <w:r>
        <w:rPr>
          <w:rFonts w:eastAsia="Times New Roman" w:cs="Times New Roman"/>
          <w:szCs w:val="24"/>
        </w:rPr>
        <w:t>μας.</w:t>
      </w:r>
      <w:r w:rsidRPr="0090626B">
        <w:rPr>
          <w:rFonts w:eastAsia="Times New Roman" w:cs="Times New Roman"/>
          <w:szCs w:val="24"/>
        </w:rPr>
        <w:t xml:space="preserve"> </w:t>
      </w:r>
    </w:p>
    <w:p w14:paraId="1286C79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w:t>
      </w:r>
      <w:r w:rsidRPr="0090626B">
        <w:rPr>
          <w:rFonts w:eastAsia="Times New Roman" w:cs="Times New Roman"/>
          <w:szCs w:val="24"/>
        </w:rPr>
        <w:t>υχαριστώ πολύ</w:t>
      </w:r>
      <w:r>
        <w:rPr>
          <w:rFonts w:eastAsia="Times New Roman" w:cs="Times New Roman"/>
          <w:szCs w:val="24"/>
        </w:rPr>
        <w:t>.</w:t>
      </w:r>
    </w:p>
    <w:p w14:paraId="1286C799"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86C79A"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w:t>
      </w:r>
      <w:r>
        <w:rPr>
          <w:rFonts w:eastAsia="Times New Roman" w:cs="Times New Roman"/>
          <w:b/>
          <w:szCs w:val="24"/>
        </w:rPr>
        <w:t xml:space="preserve">υ): </w:t>
      </w:r>
      <w:r>
        <w:rPr>
          <w:rFonts w:eastAsia="Times New Roman" w:cs="Times New Roman"/>
          <w:szCs w:val="24"/>
        </w:rPr>
        <w:t xml:space="preserve">Ευχαριστώ, κύριε Μπάρκα, και για την τήρηση του χρόνου. </w:t>
      </w:r>
    </w:p>
    <w:p w14:paraId="1286C79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Κεγκέρογλου. </w:t>
      </w:r>
    </w:p>
    <w:p w14:paraId="1286C79C"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Κυρίες και κύριοι συνάδελφοι, ο κ. Τσίπρας </w:t>
      </w:r>
      <w:r w:rsidRPr="0090626B">
        <w:rPr>
          <w:rFonts w:eastAsia="Times New Roman" w:cs="Times New Roman"/>
          <w:szCs w:val="24"/>
        </w:rPr>
        <w:t xml:space="preserve">χαρακτήρισε την </w:t>
      </w:r>
      <w:r>
        <w:rPr>
          <w:rFonts w:eastAsia="Times New Roman" w:cs="Times New Roman"/>
          <w:szCs w:val="24"/>
        </w:rPr>
        <w:t>κ</w:t>
      </w:r>
      <w:r w:rsidRPr="0090626B">
        <w:rPr>
          <w:rFonts w:eastAsia="Times New Roman" w:cs="Times New Roman"/>
          <w:szCs w:val="24"/>
        </w:rPr>
        <w:t xml:space="preserve">υβέρνηση </w:t>
      </w:r>
      <w:r>
        <w:rPr>
          <w:rFonts w:eastAsia="Times New Roman" w:cs="Times New Roman"/>
          <w:szCs w:val="24"/>
        </w:rPr>
        <w:t>Π</w:t>
      </w:r>
      <w:r w:rsidRPr="0090626B">
        <w:rPr>
          <w:rFonts w:eastAsia="Times New Roman" w:cs="Times New Roman"/>
          <w:szCs w:val="24"/>
        </w:rPr>
        <w:t xml:space="preserve">απαδήμου </w:t>
      </w:r>
      <w:r>
        <w:rPr>
          <w:rFonts w:eastAsia="Times New Roman" w:cs="Times New Roman"/>
          <w:szCs w:val="24"/>
        </w:rPr>
        <w:t>ως «κουρελού». Τ</w:t>
      </w:r>
      <w:r w:rsidRPr="0090626B">
        <w:rPr>
          <w:rFonts w:eastAsia="Times New Roman" w:cs="Times New Roman"/>
          <w:szCs w:val="24"/>
        </w:rPr>
        <w:t>ου θυμίζω ότι πήρε ψήφο εμπιστοσύνης απ</w:t>
      </w:r>
      <w:r w:rsidRPr="0090626B">
        <w:rPr>
          <w:rFonts w:eastAsia="Times New Roman" w:cs="Times New Roman"/>
          <w:szCs w:val="24"/>
        </w:rPr>
        <w:t xml:space="preserve">ό </w:t>
      </w:r>
      <w:r>
        <w:rPr>
          <w:rFonts w:eastAsia="Times New Roman" w:cs="Times New Roman"/>
          <w:szCs w:val="24"/>
        </w:rPr>
        <w:t>διακόσιους πενήντα πέντε Β</w:t>
      </w:r>
      <w:r w:rsidRPr="0090626B">
        <w:rPr>
          <w:rFonts w:eastAsia="Times New Roman" w:cs="Times New Roman"/>
          <w:szCs w:val="24"/>
        </w:rPr>
        <w:t>ουλευτές και ότι ο ίδιος ο κ</w:t>
      </w:r>
      <w:r>
        <w:rPr>
          <w:rFonts w:eastAsia="Times New Roman" w:cs="Times New Roman"/>
          <w:szCs w:val="24"/>
        </w:rPr>
        <w:t>.</w:t>
      </w:r>
      <w:r w:rsidRPr="0090626B">
        <w:rPr>
          <w:rFonts w:eastAsia="Times New Roman" w:cs="Times New Roman"/>
          <w:szCs w:val="24"/>
        </w:rPr>
        <w:t xml:space="preserve"> Τσίπρας υπουργοποίησ</w:t>
      </w:r>
      <w:r>
        <w:rPr>
          <w:rFonts w:eastAsia="Times New Roman" w:cs="Times New Roman"/>
          <w:szCs w:val="24"/>
        </w:rPr>
        <w:t>ε</w:t>
      </w:r>
      <w:r w:rsidRPr="0090626B">
        <w:rPr>
          <w:rFonts w:eastAsia="Times New Roman" w:cs="Times New Roman"/>
          <w:szCs w:val="24"/>
        </w:rPr>
        <w:t xml:space="preserve"> μέλη εκείνης της </w:t>
      </w:r>
      <w:r>
        <w:rPr>
          <w:rFonts w:eastAsia="Times New Roman" w:cs="Times New Roman"/>
          <w:szCs w:val="24"/>
        </w:rPr>
        <w:t>Κ</w:t>
      </w:r>
      <w:r w:rsidRPr="0090626B">
        <w:rPr>
          <w:rFonts w:eastAsia="Times New Roman" w:cs="Times New Roman"/>
          <w:szCs w:val="24"/>
        </w:rPr>
        <w:t>υβέρνησης</w:t>
      </w:r>
      <w:r>
        <w:rPr>
          <w:rFonts w:eastAsia="Times New Roman" w:cs="Times New Roman"/>
          <w:szCs w:val="24"/>
        </w:rPr>
        <w:t>,</w:t>
      </w:r>
      <w:r w:rsidRPr="0090626B">
        <w:rPr>
          <w:rFonts w:eastAsia="Times New Roman" w:cs="Times New Roman"/>
          <w:szCs w:val="24"/>
        </w:rPr>
        <w:t xml:space="preserve"> αλλά μας </w:t>
      </w:r>
      <w:r>
        <w:rPr>
          <w:rFonts w:eastAsia="Times New Roman" w:cs="Times New Roman"/>
          <w:szCs w:val="24"/>
        </w:rPr>
        <w:t xml:space="preserve">το </w:t>
      </w:r>
      <w:r w:rsidRPr="0090626B">
        <w:rPr>
          <w:rFonts w:eastAsia="Times New Roman" w:cs="Times New Roman"/>
          <w:szCs w:val="24"/>
        </w:rPr>
        <w:t>απέκρυψε και ότι η πολυδια</w:t>
      </w:r>
      <w:r>
        <w:rPr>
          <w:rFonts w:eastAsia="Times New Roman" w:cs="Times New Roman"/>
          <w:szCs w:val="24"/>
        </w:rPr>
        <w:t xml:space="preserve">φημιζόμενη διεύρυνση του </w:t>
      </w:r>
      <w:r>
        <w:rPr>
          <w:rFonts w:eastAsia="Times New Roman" w:cs="Times New Roman"/>
          <w:szCs w:val="24"/>
        </w:rPr>
        <w:t>«</w:t>
      </w:r>
      <w:r>
        <w:rPr>
          <w:rFonts w:eastAsia="Times New Roman" w:cs="Times New Roman"/>
          <w:szCs w:val="24"/>
        </w:rPr>
        <w:t>ΣΥΡΙΖ</w:t>
      </w:r>
      <w:r w:rsidRPr="0090626B">
        <w:rPr>
          <w:rFonts w:eastAsia="Times New Roman" w:cs="Times New Roman"/>
          <w:szCs w:val="24"/>
        </w:rPr>
        <w:t>ΑΝΕΛ</w:t>
      </w:r>
      <w:r>
        <w:rPr>
          <w:rFonts w:eastAsia="Times New Roman" w:cs="Times New Roman"/>
          <w:szCs w:val="24"/>
        </w:rPr>
        <w:t>»</w:t>
      </w:r>
      <w:r w:rsidRPr="0090626B">
        <w:rPr>
          <w:rFonts w:eastAsia="Times New Roman" w:cs="Times New Roman"/>
          <w:szCs w:val="24"/>
        </w:rPr>
        <w:t xml:space="preserve"> περιλαμβάνει ορισμένα ακόμη </w:t>
      </w:r>
      <w:r>
        <w:rPr>
          <w:rFonts w:eastAsia="Times New Roman" w:cs="Times New Roman"/>
          <w:szCs w:val="24"/>
        </w:rPr>
        <w:t>«</w:t>
      </w:r>
      <w:r w:rsidRPr="0090626B">
        <w:rPr>
          <w:rFonts w:eastAsia="Times New Roman" w:cs="Times New Roman"/>
          <w:szCs w:val="24"/>
        </w:rPr>
        <w:t>κουρέλια</w:t>
      </w:r>
      <w:r>
        <w:rPr>
          <w:rFonts w:eastAsia="Times New Roman" w:cs="Times New Roman"/>
          <w:szCs w:val="24"/>
        </w:rPr>
        <w:t>».</w:t>
      </w:r>
    </w:p>
    <w:p w14:paraId="1286C79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Κύριε Τσίπρα, με</w:t>
      </w:r>
      <w:r w:rsidRPr="0090626B">
        <w:rPr>
          <w:rFonts w:eastAsia="Times New Roman" w:cs="Times New Roman"/>
          <w:szCs w:val="24"/>
        </w:rPr>
        <w:t xml:space="preserve"> μεθοδεύσεις και</w:t>
      </w:r>
      <w:r w:rsidRPr="0090626B">
        <w:rPr>
          <w:rFonts w:eastAsia="Times New Roman" w:cs="Times New Roman"/>
          <w:szCs w:val="24"/>
        </w:rPr>
        <w:t xml:space="preserve"> παζάρια παρασκηνίου</w:t>
      </w:r>
      <w:r>
        <w:rPr>
          <w:rFonts w:eastAsia="Times New Roman" w:cs="Times New Roman"/>
          <w:szCs w:val="24"/>
        </w:rPr>
        <w:t xml:space="preserve">, με συμφωνίες </w:t>
      </w:r>
      <w:r w:rsidRPr="0090626B">
        <w:rPr>
          <w:rFonts w:eastAsia="Times New Roman" w:cs="Times New Roman"/>
          <w:szCs w:val="24"/>
        </w:rPr>
        <w:t xml:space="preserve">χωρίς </w:t>
      </w:r>
      <w:r>
        <w:rPr>
          <w:rFonts w:eastAsia="Times New Roman" w:cs="Times New Roman"/>
          <w:szCs w:val="24"/>
        </w:rPr>
        <w:t>αρχές,</w:t>
      </w:r>
      <w:r w:rsidRPr="0090626B">
        <w:rPr>
          <w:rFonts w:eastAsia="Times New Roman" w:cs="Times New Roman"/>
          <w:szCs w:val="24"/>
        </w:rPr>
        <w:t xml:space="preserve"> χωρίς ηθικούς φραγμούς φαίνεται ότι θα πάρετε την ψήφο εμπιστοσύνης</w:t>
      </w:r>
      <w:r>
        <w:rPr>
          <w:rFonts w:eastAsia="Times New Roman" w:cs="Times New Roman"/>
          <w:szCs w:val="24"/>
        </w:rPr>
        <w:t>. Όμως,</w:t>
      </w:r>
      <w:r w:rsidRPr="0090626B">
        <w:rPr>
          <w:rFonts w:eastAsia="Times New Roman" w:cs="Times New Roman"/>
          <w:szCs w:val="24"/>
        </w:rPr>
        <w:t xml:space="preserve"> είναι μία ισχνή</w:t>
      </w:r>
      <w:r>
        <w:rPr>
          <w:rFonts w:eastAsia="Times New Roman" w:cs="Times New Roman"/>
          <w:szCs w:val="24"/>
        </w:rPr>
        <w:t>,</w:t>
      </w:r>
      <w:r w:rsidRPr="0090626B">
        <w:rPr>
          <w:rFonts w:eastAsia="Times New Roman" w:cs="Times New Roman"/>
          <w:szCs w:val="24"/>
        </w:rPr>
        <w:t xml:space="preserve"> πρόσκαιρη και γκρίζα κοινοβουλευτική </w:t>
      </w:r>
      <w:r>
        <w:rPr>
          <w:rFonts w:eastAsia="Times New Roman" w:cs="Times New Roman"/>
          <w:szCs w:val="24"/>
        </w:rPr>
        <w:t>Π</w:t>
      </w:r>
      <w:r w:rsidRPr="0090626B">
        <w:rPr>
          <w:rFonts w:eastAsia="Times New Roman" w:cs="Times New Roman"/>
          <w:szCs w:val="24"/>
        </w:rPr>
        <w:t>λειοψηφία</w:t>
      </w:r>
      <w:r>
        <w:rPr>
          <w:rFonts w:eastAsia="Times New Roman" w:cs="Times New Roman"/>
          <w:szCs w:val="24"/>
        </w:rPr>
        <w:t>.</w:t>
      </w:r>
      <w:r w:rsidRPr="0090626B">
        <w:rPr>
          <w:rFonts w:eastAsia="Times New Roman" w:cs="Times New Roman"/>
          <w:szCs w:val="24"/>
        </w:rPr>
        <w:t xml:space="preserve"> </w:t>
      </w:r>
    </w:p>
    <w:p w14:paraId="1286C79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Μ</w:t>
      </w:r>
      <w:r w:rsidRPr="0090626B">
        <w:rPr>
          <w:rFonts w:eastAsia="Times New Roman" w:cs="Times New Roman"/>
          <w:szCs w:val="24"/>
        </w:rPr>
        <w:t>ε όλα αυτά</w:t>
      </w:r>
      <w:r>
        <w:rPr>
          <w:rFonts w:eastAsia="Times New Roman" w:cs="Times New Roman"/>
          <w:szCs w:val="24"/>
        </w:rPr>
        <w:t>,</w:t>
      </w:r>
      <w:r w:rsidRPr="0090626B">
        <w:rPr>
          <w:rFonts w:eastAsia="Times New Roman" w:cs="Times New Roman"/>
          <w:szCs w:val="24"/>
        </w:rPr>
        <w:t xml:space="preserve"> που έχε</w:t>
      </w:r>
      <w:r>
        <w:rPr>
          <w:rFonts w:eastAsia="Times New Roman" w:cs="Times New Roman"/>
          <w:szCs w:val="24"/>
        </w:rPr>
        <w:t>τε</w:t>
      </w:r>
      <w:r w:rsidRPr="0090626B">
        <w:rPr>
          <w:rFonts w:eastAsia="Times New Roman" w:cs="Times New Roman"/>
          <w:szCs w:val="24"/>
        </w:rPr>
        <w:t xml:space="preserve"> κάνει τέσσερα χρόνια τώρα </w:t>
      </w:r>
      <w:r>
        <w:rPr>
          <w:rFonts w:eastAsia="Times New Roman" w:cs="Times New Roman"/>
          <w:szCs w:val="24"/>
        </w:rPr>
        <w:t>έ</w:t>
      </w:r>
      <w:r w:rsidRPr="0090626B">
        <w:rPr>
          <w:rFonts w:eastAsia="Times New Roman" w:cs="Times New Roman"/>
          <w:szCs w:val="24"/>
        </w:rPr>
        <w:t xml:space="preserve">χετε χάσει την εμπιστοσύνη της </w:t>
      </w:r>
      <w:r>
        <w:rPr>
          <w:rFonts w:eastAsia="Times New Roman" w:cs="Times New Roman"/>
          <w:szCs w:val="24"/>
        </w:rPr>
        <w:t>μ</w:t>
      </w:r>
      <w:r w:rsidRPr="0090626B">
        <w:rPr>
          <w:rFonts w:eastAsia="Times New Roman" w:cs="Times New Roman"/>
          <w:szCs w:val="24"/>
        </w:rPr>
        <w:t>εγάλης πλειοψηφίας του ελληνικού λαού</w:t>
      </w:r>
      <w:r>
        <w:rPr>
          <w:rFonts w:eastAsia="Times New Roman" w:cs="Times New Roman"/>
          <w:szCs w:val="24"/>
        </w:rPr>
        <w:t>. Δ</w:t>
      </w:r>
      <w:r w:rsidRPr="0090626B">
        <w:rPr>
          <w:rFonts w:eastAsia="Times New Roman" w:cs="Times New Roman"/>
          <w:szCs w:val="24"/>
        </w:rPr>
        <w:t xml:space="preserve">εν σας δίνουν ψήφο εμπιστοσύνης οι παραγωγικές </w:t>
      </w:r>
      <w:r>
        <w:rPr>
          <w:rFonts w:eastAsia="Times New Roman" w:cs="Times New Roman"/>
          <w:szCs w:val="24"/>
        </w:rPr>
        <w:t>και</w:t>
      </w:r>
      <w:r w:rsidRPr="0090626B">
        <w:rPr>
          <w:rFonts w:eastAsia="Times New Roman" w:cs="Times New Roman"/>
          <w:szCs w:val="24"/>
        </w:rPr>
        <w:t xml:space="preserve"> δημιουργικές δυνάμεις της χώρας</w:t>
      </w:r>
      <w:r>
        <w:rPr>
          <w:rFonts w:eastAsia="Times New Roman" w:cs="Times New Roman"/>
          <w:szCs w:val="24"/>
        </w:rPr>
        <w:t>. Δ</w:t>
      </w:r>
      <w:r w:rsidRPr="0090626B">
        <w:rPr>
          <w:rFonts w:eastAsia="Times New Roman" w:cs="Times New Roman"/>
          <w:szCs w:val="24"/>
        </w:rPr>
        <w:t>εν σας δίνουν ψήφο εμπιστοσύνης οι εργαζόμενοι</w:t>
      </w:r>
      <w:r>
        <w:rPr>
          <w:rFonts w:eastAsia="Times New Roman" w:cs="Times New Roman"/>
          <w:szCs w:val="24"/>
        </w:rPr>
        <w:t>,</w:t>
      </w:r>
      <w:r w:rsidRPr="0090626B">
        <w:rPr>
          <w:rFonts w:eastAsia="Times New Roman" w:cs="Times New Roman"/>
          <w:szCs w:val="24"/>
        </w:rPr>
        <w:t xml:space="preserve"> που διαπιστώνουν τα ψεύτικα τα λόγια τα μεγάλα και </w:t>
      </w:r>
      <w:r w:rsidRPr="0090626B">
        <w:rPr>
          <w:rFonts w:eastAsia="Times New Roman" w:cs="Times New Roman"/>
          <w:szCs w:val="24"/>
        </w:rPr>
        <w:t>βλέπουν το εισόδημά τους να μειώνεται και τις συνθήκες εργασίας να χειροτερεύουν</w:t>
      </w:r>
      <w:r>
        <w:rPr>
          <w:rFonts w:eastAsia="Times New Roman" w:cs="Times New Roman"/>
          <w:szCs w:val="24"/>
        </w:rPr>
        <w:t>. Δ</w:t>
      </w:r>
      <w:r w:rsidRPr="0090626B">
        <w:rPr>
          <w:rFonts w:eastAsia="Times New Roman" w:cs="Times New Roman"/>
          <w:szCs w:val="24"/>
        </w:rPr>
        <w:t>εν σας δίνουν ψήφο εμπιστοσύνης οι μικρομεσαίοι επιχειρηματίες</w:t>
      </w:r>
      <w:r>
        <w:rPr>
          <w:rFonts w:eastAsia="Times New Roman" w:cs="Times New Roman"/>
          <w:szCs w:val="24"/>
        </w:rPr>
        <w:t>, οι έμποροι, ο</w:t>
      </w:r>
      <w:r w:rsidRPr="0090626B">
        <w:rPr>
          <w:rFonts w:eastAsia="Times New Roman" w:cs="Times New Roman"/>
          <w:szCs w:val="24"/>
        </w:rPr>
        <w:t>ι ελεύθεροι επαγγελματίες</w:t>
      </w:r>
      <w:r>
        <w:rPr>
          <w:rFonts w:eastAsia="Times New Roman" w:cs="Times New Roman"/>
          <w:szCs w:val="24"/>
        </w:rPr>
        <w:t>,</w:t>
      </w:r>
      <w:r w:rsidRPr="0090626B">
        <w:rPr>
          <w:rFonts w:eastAsia="Times New Roman" w:cs="Times New Roman"/>
          <w:szCs w:val="24"/>
        </w:rPr>
        <w:t xml:space="preserve"> οι επιστήμονες</w:t>
      </w:r>
      <w:r>
        <w:rPr>
          <w:rFonts w:eastAsia="Times New Roman" w:cs="Times New Roman"/>
          <w:szCs w:val="24"/>
        </w:rPr>
        <w:t>,</w:t>
      </w:r>
      <w:r w:rsidRPr="0090626B">
        <w:rPr>
          <w:rFonts w:eastAsia="Times New Roman" w:cs="Times New Roman"/>
          <w:szCs w:val="24"/>
        </w:rPr>
        <w:t xml:space="preserve"> γιατροί</w:t>
      </w:r>
      <w:r>
        <w:rPr>
          <w:rFonts w:eastAsia="Times New Roman" w:cs="Times New Roman"/>
          <w:szCs w:val="24"/>
        </w:rPr>
        <w:t>,</w:t>
      </w:r>
      <w:r w:rsidRPr="0090626B">
        <w:rPr>
          <w:rFonts w:eastAsia="Times New Roman" w:cs="Times New Roman"/>
          <w:szCs w:val="24"/>
        </w:rPr>
        <w:t xml:space="preserve"> δικηγόροι</w:t>
      </w:r>
      <w:r>
        <w:rPr>
          <w:rFonts w:eastAsia="Times New Roman" w:cs="Times New Roman"/>
          <w:szCs w:val="24"/>
        </w:rPr>
        <w:t>,</w:t>
      </w:r>
      <w:r w:rsidRPr="0090626B">
        <w:rPr>
          <w:rFonts w:eastAsia="Times New Roman" w:cs="Times New Roman"/>
          <w:szCs w:val="24"/>
        </w:rPr>
        <w:t xml:space="preserve"> μηχανικοί</w:t>
      </w:r>
      <w:r>
        <w:rPr>
          <w:rFonts w:eastAsia="Times New Roman" w:cs="Times New Roman"/>
          <w:szCs w:val="24"/>
        </w:rPr>
        <w:t>,</w:t>
      </w:r>
      <w:r w:rsidRPr="0090626B">
        <w:rPr>
          <w:rFonts w:eastAsia="Times New Roman" w:cs="Times New Roman"/>
          <w:szCs w:val="24"/>
        </w:rPr>
        <w:t xml:space="preserve"> που ασφ</w:t>
      </w:r>
      <w:r>
        <w:rPr>
          <w:rFonts w:eastAsia="Times New Roman" w:cs="Times New Roman"/>
          <w:szCs w:val="24"/>
        </w:rPr>
        <w:t>υκτιούν από την</w:t>
      </w:r>
      <w:r>
        <w:rPr>
          <w:rFonts w:eastAsia="Times New Roman" w:cs="Times New Roman"/>
          <w:szCs w:val="24"/>
        </w:rPr>
        <w:t xml:space="preserve"> υπερφορολόγηση και τις υψηλές </w:t>
      </w:r>
      <w:r w:rsidRPr="0090626B">
        <w:rPr>
          <w:rFonts w:eastAsia="Times New Roman" w:cs="Times New Roman"/>
          <w:szCs w:val="24"/>
        </w:rPr>
        <w:t>ασφαλιστικές εισφορές</w:t>
      </w:r>
      <w:r>
        <w:rPr>
          <w:rFonts w:eastAsia="Times New Roman" w:cs="Times New Roman"/>
          <w:szCs w:val="24"/>
        </w:rPr>
        <w:t>,</w:t>
      </w:r>
      <w:r w:rsidRPr="0090626B">
        <w:rPr>
          <w:rFonts w:eastAsia="Times New Roman" w:cs="Times New Roman"/>
          <w:szCs w:val="24"/>
        </w:rPr>
        <w:t xml:space="preserve"> την έλλειψη ρευστότητας και τη μεγάλη καθυστέρηση </w:t>
      </w:r>
      <w:r>
        <w:rPr>
          <w:rFonts w:eastAsia="Times New Roman" w:cs="Times New Roman"/>
          <w:szCs w:val="24"/>
        </w:rPr>
        <w:t>στην αξιοποίηση δι</w:t>
      </w:r>
      <w:r w:rsidRPr="0090626B">
        <w:rPr>
          <w:rFonts w:eastAsia="Times New Roman" w:cs="Times New Roman"/>
          <w:szCs w:val="24"/>
        </w:rPr>
        <w:t>ασφαλισμένων πόρων του ΕΣΠΑ</w:t>
      </w:r>
      <w:r>
        <w:rPr>
          <w:rFonts w:eastAsia="Times New Roman" w:cs="Times New Roman"/>
          <w:szCs w:val="24"/>
        </w:rPr>
        <w:t>.</w:t>
      </w:r>
    </w:p>
    <w:p w14:paraId="1286C79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Δ</w:t>
      </w:r>
      <w:r w:rsidRPr="0090626B">
        <w:rPr>
          <w:rFonts w:eastAsia="Times New Roman" w:cs="Times New Roman"/>
          <w:szCs w:val="24"/>
        </w:rPr>
        <w:t xml:space="preserve">εν σας δίνουν ψήφο εμπιστοσύνης οι γεωργοί και </w:t>
      </w:r>
      <w:r>
        <w:rPr>
          <w:rFonts w:eastAsia="Times New Roman" w:cs="Times New Roman"/>
          <w:szCs w:val="24"/>
        </w:rPr>
        <w:t xml:space="preserve">οι </w:t>
      </w:r>
      <w:r w:rsidRPr="0090626B">
        <w:rPr>
          <w:rFonts w:eastAsia="Times New Roman" w:cs="Times New Roman"/>
          <w:szCs w:val="24"/>
        </w:rPr>
        <w:t xml:space="preserve">κτηνοτρόφοι που βλέπουν το εισόδημά τους να μειώνεται </w:t>
      </w:r>
      <w:r w:rsidRPr="0090626B">
        <w:rPr>
          <w:rFonts w:eastAsia="Times New Roman" w:cs="Times New Roman"/>
          <w:szCs w:val="24"/>
        </w:rPr>
        <w:t xml:space="preserve">λόγω της </w:t>
      </w:r>
      <w:r>
        <w:rPr>
          <w:rFonts w:eastAsia="Times New Roman" w:cs="Times New Roman"/>
          <w:szCs w:val="24"/>
        </w:rPr>
        <w:t>μ</w:t>
      </w:r>
      <w:r w:rsidRPr="0090626B">
        <w:rPr>
          <w:rFonts w:eastAsia="Times New Roman" w:cs="Times New Roman"/>
          <w:szCs w:val="24"/>
        </w:rPr>
        <w:t>εγάλης αύξησης του κόστους παραγωγής</w:t>
      </w:r>
      <w:r>
        <w:rPr>
          <w:rFonts w:eastAsia="Times New Roman" w:cs="Times New Roman"/>
          <w:szCs w:val="24"/>
        </w:rPr>
        <w:t>,</w:t>
      </w:r>
      <w:r w:rsidRPr="0090626B">
        <w:rPr>
          <w:rFonts w:eastAsia="Times New Roman" w:cs="Times New Roman"/>
          <w:szCs w:val="24"/>
        </w:rPr>
        <w:t xml:space="preserve"> την απουσία ελέγχων</w:t>
      </w:r>
      <w:r>
        <w:rPr>
          <w:rFonts w:eastAsia="Times New Roman" w:cs="Times New Roman"/>
          <w:szCs w:val="24"/>
        </w:rPr>
        <w:t>,</w:t>
      </w:r>
      <w:r w:rsidRPr="0090626B">
        <w:rPr>
          <w:rFonts w:eastAsia="Times New Roman" w:cs="Times New Roman"/>
          <w:szCs w:val="24"/>
        </w:rPr>
        <w:t xml:space="preserve"> τις ελληνοποιήσεις που εξευτελίζουν τις τιμές</w:t>
      </w:r>
      <w:r>
        <w:rPr>
          <w:rFonts w:eastAsia="Times New Roman" w:cs="Times New Roman"/>
          <w:szCs w:val="24"/>
        </w:rPr>
        <w:t>,</w:t>
      </w:r>
      <w:r w:rsidRPr="0090626B">
        <w:rPr>
          <w:rFonts w:eastAsia="Times New Roman" w:cs="Times New Roman"/>
          <w:szCs w:val="24"/>
        </w:rPr>
        <w:t xml:space="preserve"> ιδιαίτερα την τιμή ελαιολάδου και γάλακτος</w:t>
      </w:r>
      <w:r>
        <w:rPr>
          <w:rFonts w:eastAsia="Times New Roman" w:cs="Times New Roman"/>
          <w:szCs w:val="24"/>
        </w:rPr>
        <w:t xml:space="preserve">. </w:t>
      </w:r>
    </w:p>
    <w:p w14:paraId="1286C7A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Δεν σας δίνουν ψήφο εμπιστοσύνης</w:t>
      </w:r>
      <w:r w:rsidRPr="0090626B">
        <w:rPr>
          <w:rFonts w:eastAsia="Times New Roman" w:cs="Times New Roman"/>
          <w:szCs w:val="24"/>
        </w:rPr>
        <w:t xml:space="preserve"> </w:t>
      </w:r>
      <w:r>
        <w:rPr>
          <w:rFonts w:eastAsia="Times New Roman" w:cs="Times New Roman"/>
          <w:szCs w:val="24"/>
        </w:rPr>
        <w:t>τετρακόσιες χιλιάδες</w:t>
      </w:r>
      <w:r w:rsidRPr="0090626B">
        <w:rPr>
          <w:rFonts w:eastAsia="Times New Roman" w:cs="Times New Roman"/>
          <w:szCs w:val="24"/>
        </w:rPr>
        <w:t xml:space="preserve"> συνταξιούχοι που τους καταργήσατε το </w:t>
      </w:r>
      <w:r>
        <w:rPr>
          <w:rFonts w:eastAsia="Times New Roman" w:cs="Times New Roman"/>
          <w:szCs w:val="24"/>
        </w:rPr>
        <w:t>ΕΚΑΣ</w:t>
      </w:r>
      <w:r>
        <w:rPr>
          <w:rFonts w:eastAsia="Times New Roman" w:cs="Times New Roman"/>
          <w:szCs w:val="24"/>
        </w:rPr>
        <w:t>,</w:t>
      </w:r>
      <w:r w:rsidRPr="0090626B">
        <w:rPr>
          <w:rFonts w:eastAsia="Times New Roman" w:cs="Times New Roman"/>
          <w:szCs w:val="24"/>
        </w:rPr>
        <w:t xml:space="preserve"> οι μικροσυνταξιούχοι</w:t>
      </w:r>
      <w:r>
        <w:rPr>
          <w:rFonts w:eastAsia="Times New Roman" w:cs="Times New Roman"/>
          <w:szCs w:val="24"/>
        </w:rPr>
        <w:t>. Δ</w:t>
      </w:r>
      <w:r w:rsidRPr="0090626B">
        <w:rPr>
          <w:rFonts w:eastAsia="Times New Roman" w:cs="Times New Roman"/>
          <w:szCs w:val="24"/>
        </w:rPr>
        <w:t xml:space="preserve">εν σας δίνουν ψήφο εμπιστοσύνης </w:t>
      </w:r>
      <w:r>
        <w:rPr>
          <w:rFonts w:eastAsia="Times New Roman" w:cs="Times New Roman"/>
          <w:szCs w:val="24"/>
        </w:rPr>
        <w:t>ό</w:t>
      </w:r>
      <w:r w:rsidRPr="0090626B">
        <w:rPr>
          <w:rFonts w:eastAsia="Times New Roman" w:cs="Times New Roman"/>
          <w:szCs w:val="24"/>
        </w:rPr>
        <w:t>σοι παίρνουν από το 2016 και μετά μειωμέν</w:t>
      </w:r>
      <w:r>
        <w:rPr>
          <w:rFonts w:eastAsia="Times New Roman" w:cs="Times New Roman"/>
          <w:szCs w:val="24"/>
        </w:rPr>
        <w:t>ες</w:t>
      </w:r>
      <w:r w:rsidRPr="0090626B">
        <w:rPr>
          <w:rFonts w:eastAsia="Times New Roman" w:cs="Times New Roman"/>
          <w:szCs w:val="24"/>
        </w:rPr>
        <w:t xml:space="preserve"> σ</w:t>
      </w:r>
      <w:r>
        <w:rPr>
          <w:rFonts w:eastAsia="Times New Roman" w:cs="Times New Roman"/>
          <w:szCs w:val="24"/>
        </w:rPr>
        <w:t>υντάξεις,</w:t>
      </w:r>
      <w:r w:rsidRPr="0090626B">
        <w:rPr>
          <w:rFonts w:eastAsia="Times New Roman" w:cs="Times New Roman"/>
          <w:szCs w:val="24"/>
        </w:rPr>
        <w:t xml:space="preserve"> με βάση το</w:t>
      </w:r>
      <w:r>
        <w:rPr>
          <w:rFonts w:eastAsia="Times New Roman" w:cs="Times New Roman"/>
          <w:szCs w:val="24"/>
        </w:rPr>
        <w:t>ν</w:t>
      </w:r>
      <w:r w:rsidRPr="0090626B">
        <w:rPr>
          <w:rFonts w:eastAsia="Times New Roman" w:cs="Times New Roman"/>
          <w:szCs w:val="24"/>
        </w:rPr>
        <w:t xml:space="preserve"> νόμο Κατρούγκαλου</w:t>
      </w:r>
      <w:r>
        <w:rPr>
          <w:rFonts w:eastAsia="Times New Roman" w:cs="Times New Roman"/>
          <w:szCs w:val="24"/>
        </w:rPr>
        <w:t>.</w:t>
      </w:r>
    </w:p>
    <w:p w14:paraId="1286C7A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Δ</w:t>
      </w:r>
      <w:r w:rsidRPr="0090626B">
        <w:rPr>
          <w:rFonts w:eastAsia="Times New Roman" w:cs="Times New Roman"/>
          <w:szCs w:val="24"/>
        </w:rPr>
        <w:t xml:space="preserve">εν σας δίνουν ψήφο εμπιστοσύνης </w:t>
      </w:r>
      <w:r>
        <w:rPr>
          <w:rFonts w:eastAsia="Times New Roman" w:cs="Times New Roman"/>
          <w:szCs w:val="24"/>
        </w:rPr>
        <w:t>οι νέοι,</w:t>
      </w:r>
      <w:r w:rsidRPr="0090626B">
        <w:rPr>
          <w:rFonts w:eastAsia="Times New Roman" w:cs="Times New Roman"/>
          <w:szCs w:val="24"/>
        </w:rPr>
        <w:t xml:space="preserve"> όχι μόνο γιατί δεν δημιουργήσατε προϋποθέσεις για να διαβούν ένα</w:t>
      </w:r>
      <w:r>
        <w:rPr>
          <w:rFonts w:eastAsia="Times New Roman" w:cs="Times New Roman"/>
          <w:szCs w:val="24"/>
        </w:rPr>
        <w:t>ν</w:t>
      </w:r>
      <w:r w:rsidRPr="0090626B">
        <w:rPr>
          <w:rFonts w:eastAsia="Times New Roman" w:cs="Times New Roman"/>
          <w:szCs w:val="24"/>
        </w:rPr>
        <w:t xml:space="preserve"> δρόμ</w:t>
      </w:r>
      <w:r w:rsidRPr="0090626B">
        <w:rPr>
          <w:rFonts w:eastAsia="Times New Roman" w:cs="Times New Roman"/>
          <w:szCs w:val="24"/>
        </w:rPr>
        <w:t xml:space="preserve">ο αντάξιο </w:t>
      </w:r>
      <w:r>
        <w:rPr>
          <w:rFonts w:eastAsia="Times New Roman" w:cs="Times New Roman"/>
          <w:szCs w:val="24"/>
        </w:rPr>
        <w:t>τ</w:t>
      </w:r>
      <w:r w:rsidRPr="0090626B">
        <w:rPr>
          <w:rFonts w:eastAsia="Times New Roman" w:cs="Times New Roman"/>
          <w:szCs w:val="24"/>
        </w:rPr>
        <w:t xml:space="preserve">ων σπουδών </w:t>
      </w:r>
      <w:r>
        <w:rPr>
          <w:rFonts w:eastAsia="Times New Roman" w:cs="Times New Roman"/>
          <w:szCs w:val="24"/>
        </w:rPr>
        <w:t>τους,</w:t>
      </w:r>
      <w:r w:rsidRPr="0090626B">
        <w:rPr>
          <w:rFonts w:eastAsia="Times New Roman" w:cs="Times New Roman"/>
          <w:szCs w:val="24"/>
        </w:rPr>
        <w:t xml:space="preserve"> αλλά κυρίως γιατί τους κλέψατε την </w:t>
      </w:r>
      <w:r>
        <w:rPr>
          <w:rFonts w:eastAsia="Times New Roman" w:cs="Times New Roman"/>
          <w:szCs w:val="24"/>
        </w:rPr>
        <w:t>ε</w:t>
      </w:r>
      <w:r w:rsidRPr="0090626B">
        <w:rPr>
          <w:rFonts w:eastAsia="Times New Roman" w:cs="Times New Roman"/>
          <w:szCs w:val="24"/>
        </w:rPr>
        <w:t>λπίδα και τους δ</w:t>
      </w:r>
      <w:r>
        <w:rPr>
          <w:rFonts w:eastAsia="Times New Roman" w:cs="Times New Roman"/>
          <w:szCs w:val="24"/>
        </w:rPr>
        <w:t>είχ</w:t>
      </w:r>
      <w:r w:rsidRPr="0090626B">
        <w:rPr>
          <w:rFonts w:eastAsia="Times New Roman" w:cs="Times New Roman"/>
          <w:szCs w:val="24"/>
        </w:rPr>
        <w:t>νετ</w:t>
      </w:r>
      <w:r>
        <w:rPr>
          <w:rFonts w:eastAsia="Times New Roman" w:cs="Times New Roman"/>
          <w:szCs w:val="24"/>
        </w:rPr>
        <w:t xml:space="preserve">ε </w:t>
      </w:r>
      <w:r w:rsidRPr="0090626B">
        <w:rPr>
          <w:rFonts w:eastAsia="Times New Roman" w:cs="Times New Roman"/>
          <w:szCs w:val="24"/>
        </w:rPr>
        <w:t>ένα μίζερο μέλλον</w:t>
      </w:r>
      <w:r>
        <w:rPr>
          <w:rFonts w:eastAsia="Times New Roman" w:cs="Times New Roman"/>
          <w:szCs w:val="24"/>
        </w:rPr>
        <w:t>,</w:t>
      </w:r>
      <w:r w:rsidRPr="0090626B">
        <w:rPr>
          <w:rFonts w:eastAsia="Times New Roman" w:cs="Times New Roman"/>
          <w:szCs w:val="24"/>
        </w:rPr>
        <w:t xml:space="preserve"> που περιορίζεται ανάμεσα στην κοινωφελή εργασία και την αβεβαιότητα</w:t>
      </w:r>
      <w:r>
        <w:rPr>
          <w:rFonts w:eastAsia="Times New Roman" w:cs="Times New Roman"/>
          <w:szCs w:val="24"/>
        </w:rPr>
        <w:t>.</w:t>
      </w:r>
    </w:p>
    <w:p w14:paraId="1286C7A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Δ</w:t>
      </w:r>
      <w:r w:rsidRPr="0090626B">
        <w:rPr>
          <w:rFonts w:eastAsia="Times New Roman" w:cs="Times New Roman"/>
          <w:szCs w:val="24"/>
        </w:rPr>
        <w:t>εν σας δίνουν ψήφο εμπιστοσύνης οι γιατροί</w:t>
      </w:r>
      <w:r>
        <w:rPr>
          <w:rFonts w:eastAsia="Times New Roman" w:cs="Times New Roman"/>
          <w:szCs w:val="24"/>
        </w:rPr>
        <w:t>,</w:t>
      </w:r>
      <w:r w:rsidRPr="0090626B">
        <w:rPr>
          <w:rFonts w:eastAsia="Times New Roman" w:cs="Times New Roman"/>
          <w:szCs w:val="24"/>
        </w:rPr>
        <w:t xml:space="preserve"> το νοσηλευτικό προσωπικό και </w:t>
      </w:r>
      <w:r>
        <w:rPr>
          <w:rFonts w:eastAsia="Times New Roman" w:cs="Times New Roman"/>
          <w:szCs w:val="24"/>
        </w:rPr>
        <w:t xml:space="preserve">οι </w:t>
      </w:r>
      <w:r w:rsidRPr="0090626B">
        <w:rPr>
          <w:rFonts w:eastAsia="Times New Roman" w:cs="Times New Roman"/>
          <w:szCs w:val="24"/>
        </w:rPr>
        <w:t>εργαζόμενοι στα νοσοκομεία</w:t>
      </w:r>
      <w:r>
        <w:rPr>
          <w:rFonts w:eastAsia="Times New Roman" w:cs="Times New Roman"/>
          <w:szCs w:val="24"/>
        </w:rPr>
        <w:t>,</w:t>
      </w:r>
      <w:r w:rsidRPr="0090626B">
        <w:rPr>
          <w:rFonts w:eastAsia="Times New Roman" w:cs="Times New Roman"/>
          <w:szCs w:val="24"/>
        </w:rPr>
        <w:t xml:space="preserve"> τα </w:t>
      </w:r>
      <w:r>
        <w:rPr>
          <w:rFonts w:eastAsia="Times New Roman" w:cs="Times New Roman"/>
          <w:szCs w:val="24"/>
        </w:rPr>
        <w:t>κ</w:t>
      </w:r>
      <w:r w:rsidRPr="0090626B">
        <w:rPr>
          <w:rFonts w:eastAsia="Times New Roman" w:cs="Times New Roman"/>
          <w:szCs w:val="24"/>
        </w:rPr>
        <w:t xml:space="preserve">έντρα </w:t>
      </w:r>
      <w:r>
        <w:rPr>
          <w:rFonts w:eastAsia="Times New Roman" w:cs="Times New Roman"/>
          <w:szCs w:val="24"/>
        </w:rPr>
        <w:t>υ</w:t>
      </w:r>
      <w:r w:rsidRPr="0090626B">
        <w:rPr>
          <w:rFonts w:eastAsia="Times New Roman" w:cs="Times New Roman"/>
          <w:szCs w:val="24"/>
        </w:rPr>
        <w:t>γείας</w:t>
      </w:r>
      <w:r>
        <w:rPr>
          <w:rFonts w:eastAsia="Times New Roman" w:cs="Times New Roman"/>
          <w:szCs w:val="24"/>
        </w:rPr>
        <w:t>, τα</w:t>
      </w:r>
      <w:r w:rsidRPr="0090626B">
        <w:rPr>
          <w:rFonts w:eastAsia="Times New Roman" w:cs="Times New Roman"/>
          <w:szCs w:val="24"/>
        </w:rPr>
        <w:t xml:space="preserve"> αγροτικά ιατρεία</w:t>
      </w:r>
      <w:r>
        <w:rPr>
          <w:rFonts w:eastAsia="Times New Roman" w:cs="Times New Roman"/>
          <w:szCs w:val="24"/>
        </w:rPr>
        <w:t>,</w:t>
      </w:r>
      <w:r w:rsidRPr="0090626B">
        <w:rPr>
          <w:rFonts w:eastAsia="Times New Roman" w:cs="Times New Roman"/>
          <w:szCs w:val="24"/>
        </w:rPr>
        <w:t xml:space="preserve"> γιατί με την πολιτική σας διαλύσατε το </w:t>
      </w:r>
      <w:r>
        <w:rPr>
          <w:rFonts w:eastAsia="Times New Roman" w:cs="Times New Roman"/>
          <w:szCs w:val="24"/>
        </w:rPr>
        <w:t>Ε</w:t>
      </w:r>
      <w:r w:rsidRPr="0090626B">
        <w:rPr>
          <w:rFonts w:eastAsia="Times New Roman" w:cs="Times New Roman"/>
          <w:szCs w:val="24"/>
        </w:rPr>
        <w:t xml:space="preserve">θνικό </w:t>
      </w:r>
      <w:r>
        <w:rPr>
          <w:rFonts w:eastAsia="Times New Roman" w:cs="Times New Roman"/>
          <w:szCs w:val="24"/>
        </w:rPr>
        <w:t>Σ</w:t>
      </w:r>
      <w:r w:rsidRPr="0090626B">
        <w:rPr>
          <w:rFonts w:eastAsia="Times New Roman" w:cs="Times New Roman"/>
          <w:szCs w:val="24"/>
        </w:rPr>
        <w:t xml:space="preserve">ύστημα </w:t>
      </w:r>
      <w:r>
        <w:rPr>
          <w:rFonts w:eastAsia="Times New Roman" w:cs="Times New Roman"/>
          <w:szCs w:val="24"/>
        </w:rPr>
        <w:t>Υ</w:t>
      </w:r>
      <w:r w:rsidRPr="0090626B">
        <w:rPr>
          <w:rFonts w:eastAsia="Times New Roman" w:cs="Times New Roman"/>
          <w:szCs w:val="24"/>
        </w:rPr>
        <w:t>γείας</w:t>
      </w:r>
      <w:r>
        <w:rPr>
          <w:rFonts w:eastAsia="Times New Roman" w:cs="Times New Roman"/>
          <w:szCs w:val="24"/>
        </w:rPr>
        <w:t>.</w:t>
      </w:r>
    </w:p>
    <w:p w14:paraId="1286C7A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Δ</w:t>
      </w:r>
      <w:r w:rsidRPr="0090626B">
        <w:rPr>
          <w:rFonts w:eastAsia="Times New Roman" w:cs="Times New Roman"/>
          <w:szCs w:val="24"/>
        </w:rPr>
        <w:t xml:space="preserve">εν σας δίνουν ψήφο εμπιστοσύνης οι </w:t>
      </w:r>
      <w:r>
        <w:rPr>
          <w:rFonts w:eastAsia="Times New Roman" w:cs="Times New Roman"/>
          <w:szCs w:val="24"/>
        </w:rPr>
        <w:t xml:space="preserve">νέοι, οι </w:t>
      </w:r>
      <w:r w:rsidRPr="0090626B">
        <w:rPr>
          <w:rFonts w:eastAsia="Times New Roman" w:cs="Times New Roman"/>
          <w:szCs w:val="24"/>
        </w:rPr>
        <w:t>εκπαιδευτικοί και οι γονείς</w:t>
      </w:r>
      <w:r>
        <w:rPr>
          <w:rFonts w:eastAsia="Times New Roman" w:cs="Times New Roman"/>
          <w:szCs w:val="24"/>
        </w:rPr>
        <w:t>,</w:t>
      </w:r>
      <w:r w:rsidRPr="0090626B">
        <w:rPr>
          <w:rFonts w:eastAsia="Times New Roman" w:cs="Times New Roman"/>
          <w:szCs w:val="24"/>
        </w:rPr>
        <w:t xml:space="preserve"> γιατί υποβαθμίζετ</w:t>
      </w:r>
      <w:r>
        <w:rPr>
          <w:rFonts w:eastAsia="Times New Roman" w:cs="Times New Roman"/>
          <w:szCs w:val="24"/>
        </w:rPr>
        <w:t xml:space="preserve">ε </w:t>
      </w:r>
      <w:r w:rsidRPr="0090626B">
        <w:rPr>
          <w:rFonts w:eastAsia="Times New Roman" w:cs="Times New Roman"/>
          <w:szCs w:val="24"/>
        </w:rPr>
        <w:t>τη δημόσια παιδεία</w:t>
      </w:r>
      <w:r>
        <w:rPr>
          <w:rFonts w:eastAsia="Times New Roman" w:cs="Times New Roman"/>
          <w:szCs w:val="24"/>
        </w:rPr>
        <w:t xml:space="preserve">, το σχολείο, </w:t>
      </w:r>
      <w:r w:rsidRPr="0090626B">
        <w:rPr>
          <w:rFonts w:eastAsia="Times New Roman" w:cs="Times New Roman"/>
          <w:szCs w:val="24"/>
        </w:rPr>
        <w:t>το</w:t>
      </w:r>
      <w:r w:rsidRPr="0090626B">
        <w:rPr>
          <w:rFonts w:eastAsia="Times New Roman" w:cs="Times New Roman"/>
          <w:szCs w:val="24"/>
        </w:rPr>
        <w:t xml:space="preserve"> πανεπιστήμιο και απαξιώνετ</w:t>
      </w:r>
      <w:r>
        <w:rPr>
          <w:rFonts w:eastAsia="Times New Roman" w:cs="Times New Roman"/>
          <w:szCs w:val="24"/>
        </w:rPr>
        <w:t>ε</w:t>
      </w:r>
      <w:r w:rsidRPr="0090626B">
        <w:rPr>
          <w:rFonts w:eastAsia="Times New Roman" w:cs="Times New Roman"/>
          <w:szCs w:val="24"/>
        </w:rPr>
        <w:t xml:space="preserve"> τη γνώση που μπορεί να αποτελέσει ασφαλές διαβατήριο για το αύριο</w:t>
      </w:r>
      <w:r>
        <w:rPr>
          <w:rFonts w:eastAsia="Times New Roman" w:cs="Times New Roman"/>
          <w:szCs w:val="24"/>
        </w:rPr>
        <w:t>.</w:t>
      </w:r>
    </w:p>
    <w:p w14:paraId="1286C7A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Δ</w:t>
      </w:r>
      <w:r w:rsidRPr="0090626B">
        <w:rPr>
          <w:rFonts w:eastAsia="Times New Roman" w:cs="Times New Roman"/>
          <w:szCs w:val="24"/>
        </w:rPr>
        <w:t xml:space="preserve">εν σας δίνουν ψήφο εμπιστοσύνης </w:t>
      </w:r>
      <w:r>
        <w:rPr>
          <w:rFonts w:eastAsia="Times New Roman" w:cs="Times New Roman"/>
          <w:szCs w:val="24"/>
        </w:rPr>
        <w:t>ο</w:t>
      </w:r>
      <w:r w:rsidRPr="0090626B">
        <w:rPr>
          <w:rFonts w:eastAsia="Times New Roman" w:cs="Times New Roman"/>
          <w:szCs w:val="24"/>
        </w:rPr>
        <w:t xml:space="preserve">ι άνεργοι και </w:t>
      </w:r>
      <w:r>
        <w:rPr>
          <w:rFonts w:eastAsia="Times New Roman" w:cs="Times New Roman"/>
          <w:szCs w:val="24"/>
        </w:rPr>
        <w:t xml:space="preserve">οι </w:t>
      </w:r>
      <w:r w:rsidRPr="0090626B">
        <w:rPr>
          <w:rFonts w:eastAsia="Times New Roman" w:cs="Times New Roman"/>
          <w:szCs w:val="24"/>
        </w:rPr>
        <w:t>οικονομικά αδύναμοι</w:t>
      </w:r>
      <w:r>
        <w:rPr>
          <w:rFonts w:eastAsia="Times New Roman" w:cs="Times New Roman"/>
          <w:szCs w:val="24"/>
        </w:rPr>
        <w:t>,</w:t>
      </w:r>
      <w:r w:rsidRPr="0090626B">
        <w:rPr>
          <w:rFonts w:eastAsia="Times New Roman" w:cs="Times New Roman"/>
          <w:szCs w:val="24"/>
        </w:rPr>
        <w:t xml:space="preserve"> τους οποίους θέλετε να χρησιμοποιήσετε με πελατειακές σχέσεις</w:t>
      </w:r>
      <w:r>
        <w:rPr>
          <w:rFonts w:eastAsia="Times New Roman" w:cs="Times New Roman"/>
          <w:szCs w:val="24"/>
        </w:rPr>
        <w:t>,</w:t>
      </w:r>
      <w:r w:rsidRPr="0090626B">
        <w:rPr>
          <w:rFonts w:eastAsia="Times New Roman" w:cs="Times New Roman"/>
          <w:szCs w:val="24"/>
        </w:rPr>
        <w:t xml:space="preserve"> αλλά ταυτόχρονα τους κατα</w:t>
      </w:r>
      <w:r w:rsidRPr="0090626B">
        <w:rPr>
          <w:rFonts w:eastAsia="Times New Roman" w:cs="Times New Roman"/>
          <w:szCs w:val="24"/>
        </w:rPr>
        <w:t>δικάζετ</w:t>
      </w:r>
      <w:r>
        <w:rPr>
          <w:rFonts w:eastAsia="Times New Roman" w:cs="Times New Roman"/>
          <w:szCs w:val="24"/>
        </w:rPr>
        <w:t xml:space="preserve">ε </w:t>
      </w:r>
      <w:r w:rsidRPr="0090626B">
        <w:rPr>
          <w:rFonts w:eastAsia="Times New Roman" w:cs="Times New Roman"/>
          <w:szCs w:val="24"/>
        </w:rPr>
        <w:t>στην παγίδα φτώχειας με τα πρόχειρα επιδόματα επιβίωσης αντί</w:t>
      </w:r>
      <w:r>
        <w:rPr>
          <w:rFonts w:eastAsia="Times New Roman" w:cs="Times New Roman"/>
          <w:szCs w:val="24"/>
        </w:rPr>
        <w:t xml:space="preserve"> πολιτικών</w:t>
      </w:r>
      <w:r w:rsidRPr="0090626B">
        <w:rPr>
          <w:rFonts w:eastAsia="Times New Roman" w:cs="Times New Roman"/>
          <w:szCs w:val="24"/>
        </w:rPr>
        <w:t xml:space="preserve"> επανένταξη</w:t>
      </w:r>
      <w:r>
        <w:rPr>
          <w:rFonts w:eastAsia="Times New Roman" w:cs="Times New Roman"/>
          <w:szCs w:val="24"/>
        </w:rPr>
        <w:t>ς</w:t>
      </w:r>
      <w:r w:rsidRPr="0090626B">
        <w:rPr>
          <w:rFonts w:eastAsia="Times New Roman" w:cs="Times New Roman"/>
          <w:szCs w:val="24"/>
        </w:rPr>
        <w:t xml:space="preserve"> </w:t>
      </w:r>
      <w:r>
        <w:rPr>
          <w:rFonts w:eastAsia="Times New Roman" w:cs="Times New Roman"/>
          <w:szCs w:val="24"/>
        </w:rPr>
        <w:t>στην εργασία</w:t>
      </w:r>
      <w:r w:rsidRPr="0090626B">
        <w:rPr>
          <w:rFonts w:eastAsia="Times New Roman" w:cs="Times New Roman"/>
          <w:szCs w:val="24"/>
        </w:rPr>
        <w:t xml:space="preserve"> με διασφαλισμένους </w:t>
      </w:r>
      <w:r>
        <w:rPr>
          <w:rFonts w:eastAsia="Times New Roman" w:cs="Times New Roman"/>
          <w:szCs w:val="24"/>
        </w:rPr>
        <w:t>π</w:t>
      </w:r>
      <w:r w:rsidRPr="0090626B">
        <w:rPr>
          <w:rFonts w:eastAsia="Times New Roman" w:cs="Times New Roman"/>
          <w:szCs w:val="24"/>
        </w:rPr>
        <w:t>όρους που σας παραδώσαμε</w:t>
      </w:r>
      <w:r>
        <w:rPr>
          <w:rFonts w:eastAsia="Times New Roman" w:cs="Times New Roman"/>
          <w:szCs w:val="24"/>
        </w:rPr>
        <w:t>.</w:t>
      </w:r>
    </w:p>
    <w:p w14:paraId="1286C7A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Δ</w:t>
      </w:r>
      <w:r w:rsidRPr="0090626B">
        <w:rPr>
          <w:rFonts w:eastAsia="Times New Roman" w:cs="Times New Roman"/>
          <w:szCs w:val="24"/>
        </w:rPr>
        <w:t xml:space="preserve">εν σας δίνουν ψήφο εμπιστοσύνης τα άτομα με αναπηρία για τις εξευτελιστικές συντάξεις και την αδιαφορία </w:t>
      </w:r>
      <w:r w:rsidRPr="0090626B">
        <w:rPr>
          <w:rFonts w:eastAsia="Times New Roman" w:cs="Times New Roman"/>
          <w:szCs w:val="24"/>
        </w:rPr>
        <w:t xml:space="preserve">στα δικαιώματά </w:t>
      </w:r>
      <w:r>
        <w:rPr>
          <w:rFonts w:eastAsia="Times New Roman" w:cs="Times New Roman"/>
          <w:szCs w:val="24"/>
        </w:rPr>
        <w:t>τους.</w:t>
      </w:r>
    </w:p>
    <w:p w14:paraId="1286C7A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Δεν σας δίνουν ψήφο εμπιστοσύνης οι νησιώτες για την κατάργηση του μειωμένου ΦΠΑ. Δεν σας δίνουν ψήφο εμπιστοσύνης οι Κρητικοί που τους εξαιρέσατε από το μεταφορικό ισοδύναμο και οι οικογένειές τους από 1</w:t>
      </w:r>
      <w:r w:rsidRPr="00A55A7E">
        <w:rPr>
          <w:rFonts w:eastAsia="Times New Roman" w:cs="Times New Roman"/>
          <w:szCs w:val="24"/>
          <w:vertAlign w:val="superscript"/>
        </w:rPr>
        <w:t>η</w:t>
      </w:r>
      <w:r>
        <w:rPr>
          <w:rFonts w:eastAsia="Times New Roman" w:cs="Times New Roman"/>
          <w:szCs w:val="24"/>
        </w:rPr>
        <w:t xml:space="preserve"> Γενάρη του 2019 επιβαρύνονται</w:t>
      </w:r>
      <w:r>
        <w:rPr>
          <w:rFonts w:eastAsia="Times New Roman" w:cs="Times New Roman"/>
          <w:szCs w:val="24"/>
        </w:rPr>
        <w:t xml:space="preserve"> κάθε μήνα με 15 εκατομμύρια ευρώ. </w:t>
      </w:r>
    </w:p>
    <w:p w14:paraId="1286C7A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Δεν σας δίνουν ψήφο εμπιστοσύνης οι πολυμελείς οικογένειες, τρίτεκνοι και πολύτεκνοι, γιατί αρνείστε στη Βουλή τη συζήτηση της πρότασης νόμου του Κινήματος Αλλαγής για το δημογραφικό. Και βέβαια αυτή η πρόταση είναι το α</w:t>
      </w:r>
      <w:r>
        <w:rPr>
          <w:rFonts w:eastAsia="Times New Roman" w:cs="Times New Roman"/>
          <w:szCs w:val="24"/>
        </w:rPr>
        <w:t xml:space="preserve">ποτέλεσμα της </w:t>
      </w:r>
      <w:r>
        <w:rPr>
          <w:rFonts w:eastAsia="Times New Roman" w:cs="Times New Roman"/>
          <w:szCs w:val="24"/>
        </w:rPr>
        <w:lastRenderedPageBreak/>
        <w:t xml:space="preserve">συζήτησης στην αντίστοιχη </w:t>
      </w:r>
      <w:r>
        <w:rPr>
          <w:rFonts w:eastAsia="Times New Roman" w:cs="Times New Roman"/>
          <w:szCs w:val="24"/>
        </w:rPr>
        <w:t>ε</w:t>
      </w:r>
      <w:r>
        <w:rPr>
          <w:rFonts w:eastAsia="Times New Roman" w:cs="Times New Roman"/>
          <w:szCs w:val="24"/>
        </w:rPr>
        <w:t>πιτροπή που συγκροτήθηκε μετά από πρόταση της Δημοκρατικής Συμπαράταξης, της Προέδρου Φώφης Γεννηματά. Δεν σας δίνουν ψήφο εμπιστοσύνης, γιατί στην κραυγή αγωνίας και στην αναφορά των προβλημάτων τους ανταποκρίνεστε</w:t>
      </w:r>
      <w:r>
        <w:rPr>
          <w:rFonts w:eastAsia="Times New Roman" w:cs="Times New Roman"/>
          <w:szCs w:val="24"/>
        </w:rPr>
        <w:t xml:space="preserve"> με ειρωνεία, όπως κάνατε προηγουμένως. </w:t>
      </w:r>
    </w:p>
    <w:p w14:paraId="1286C7A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Δεν σας δίνουν ψήφο εμπιστοσύνης οι Έλληνες και οι Ελληνίδες, γιατί οπισθοδρομήσατε τις προοδευτικές μεταρρυθμίσεις του τόπου και προβήκατε μόνο σε διευθετήσεις συμφερόντων και σε νέα «deal» ανάμεσα σε παλιά και νέα</w:t>
      </w:r>
      <w:r>
        <w:rPr>
          <w:rFonts w:eastAsia="Times New Roman" w:cs="Times New Roman"/>
          <w:szCs w:val="24"/>
        </w:rPr>
        <w:t xml:space="preserve"> «τζάκια». </w:t>
      </w:r>
    </w:p>
    <w:p w14:paraId="1286C7A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Απαξιώσατε τη διαδικασία </w:t>
      </w:r>
      <w:r>
        <w:rPr>
          <w:rFonts w:eastAsia="Times New Roman" w:cs="Times New Roman"/>
          <w:szCs w:val="24"/>
        </w:rPr>
        <w:t>α</w:t>
      </w:r>
      <w:r>
        <w:rPr>
          <w:rFonts w:eastAsia="Times New Roman" w:cs="Times New Roman"/>
          <w:szCs w:val="24"/>
        </w:rPr>
        <w:t xml:space="preserve">ναθεώρησης του Συντάγματος ανάμεσα σε «επιτροπές γειτονιάς» και σε μια </w:t>
      </w:r>
      <w:r>
        <w:rPr>
          <w:rFonts w:eastAsia="Times New Roman" w:cs="Times New Roman"/>
          <w:szCs w:val="24"/>
        </w:rPr>
        <w:t>ε</w:t>
      </w:r>
      <w:r>
        <w:rPr>
          <w:rFonts w:eastAsia="Times New Roman" w:cs="Times New Roman"/>
          <w:szCs w:val="24"/>
        </w:rPr>
        <w:t xml:space="preserve">πιτροπή που τη χάσαμε στην πορεία. </w:t>
      </w:r>
    </w:p>
    <w:p w14:paraId="1286C7A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Κυρίως, όμως, δεν συμφωνούν με τον χειρισμό των εθνικών θεμάτων.</w:t>
      </w:r>
    </w:p>
    <w:p w14:paraId="1286C7A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κύριοι της Κυβέρνησης, είχατε όλες τις προϋποθέσεις για να δώσετε μια βιώσιμη και εθνικά συμφέρουσα λύση. Είχατε τη στήριξη από παντού, στην καλύ</w:t>
      </w:r>
      <w:r>
        <w:rPr>
          <w:rFonts w:eastAsia="Times New Roman" w:cs="Times New Roman"/>
          <w:szCs w:val="24"/>
        </w:rPr>
        <w:lastRenderedPageBreak/>
        <w:t>τερη συγκυρία και δεν καταφέρατε να την αξιοποιήσετε. Προτιμήσατε να αξιοποιήσετε</w:t>
      </w:r>
      <w:r>
        <w:rPr>
          <w:rFonts w:eastAsia="Times New Roman" w:cs="Times New Roman"/>
          <w:szCs w:val="24"/>
        </w:rPr>
        <w:t xml:space="preserve"> αυτή τη στήριξη όχι για τη διασφάλιση των εθνικών συμφερόντων, αλλά για να γίνετε μέλος της αμερικανονατοϊκής αλυσίδας, να είναι ο Πρωθυπουργός βολικός και χρήσιμος, αδιαφορώντας για το ότι ανοίγει νέες πληγές, διατηρεί και ενισχύει τον αλυτρωτισμό των Σκ</w:t>
      </w:r>
      <w:r>
        <w:rPr>
          <w:rFonts w:eastAsia="Times New Roman" w:cs="Times New Roman"/>
          <w:szCs w:val="24"/>
        </w:rPr>
        <w:t xml:space="preserve">οπίων. </w:t>
      </w:r>
    </w:p>
    <w:p w14:paraId="1286C7A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Η κοινωνία σάς απέρριψε, κύριε Τσίπρα. Όσα επικοινωνιακά τεχνάσματα και αν σκαρφιστήκατε και αν σκαρφιστείτε από εδώ και πέρα, η Κυβέρνησή σας δεν μπορεί να μακροημερεύσει. Υπάρχει πλήρης δυσαρμονία των αναγκών της χώρας και της κοινωνίας με την πο</w:t>
      </w:r>
      <w:r>
        <w:rPr>
          <w:rFonts w:eastAsia="Times New Roman" w:cs="Times New Roman"/>
          <w:szCs w:val="24"/>
        </w:rPr>
        <w:t xml:space="preserve">λιτική συμπεριφορά της Κυβέρνησης. </w:t>
      </w:r>
    </w:p>
    <w:p w14:paraId="1286C7A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Το Κίνημα Αλλαγής, προφανώς, εναρμονίζεται με τις ανάγκες της χώρας και την αγωνία των πολιτών, με υπευθυνότητα και αλήθεια και καταψηφίζει τα πεπραγμένα αυτής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Την ίδια ώρα,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w:t>
      </w:r>
      <w:r>
        <w:rPr>
          <w:rFonts w:eastAsia="Times New Roman" w:cs="Times New Roman"/>
          <w:szCs w:val="24"/>
        </w:rPr>
        <w:t xml:space="preserve">ι Νέα Δημοκρατία έχουν στήσει ένα σκηνικό πόλωσης και διχασμού, επιδιώκοντας να εξυπηρετήσουν τις μικροκομματικές σκοπιμότητες ο καθένας για τον εαυτό του. Προωθούν το πλαστό δίλημμα </w:t>
      </w:r>
      <w:r>
        <w:rPr>
          <w:rFonts w:eastAsia="Times New Roman" w:cs="Times New Roman"/>
          <w:szCs w:val="24"/>
        </w:rPr>
        <w:lastRenderedPageBreak/>
        <w:t>«Τσίπρας ή Μητσοτάκης», με στόχο ο ένας να κρατήσει την καρέκλα και ο άλλ</w:t>
      </w:r>
      <w:r>
        <w:rPr>
          <w:rFonts w:eastAsia="Times New Roman" w:cs="Times New Roman"/>
          <w:szCs w:val="24"/>
        </w:rPr>
        <w:t xml:space="preserve">ος να τον αντικαταστήσει σε αυτήν. Όμως, το διακύβευμα για τη χώρα, τον ελληνικό λαό, την κοινωνία, τους νέους, δεν είναι η εναλλαγή κομμάτων ή προσώπων στις θέσεις εξουσίας, αλλά η αλλαγή πολιτικής, η αλλαγή γραμμής για τη χώρα. </w:t>
      </w:r>
    </w:p>
    <w:p w14:paraId="1286C7A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Το πραγματικό, λοιπόν, δί</w:t>
      </w:r>
      <w:r>
        <w:rPr>
          <w:rFonts w:eastAsia="Times New Roman" w:cs="Times New Roman"/>
          <w:szCs w:val="24"/>
        </w:rPr>
        <w:t>λημμα είναι ανάμεσα στην πολιτική και τις πρακτικές διχασμού και πόλωσης που οδηγούν σε αδιέξοδο και στην πολιτική εθνικής συνεννόησης και συνεργασίας όλων των δυνάμεων της χώρας για την ανασυγκρότησή της.</w:t>
      </w:r>
    </w:p>
    <w:p w14:paraId="1286C7A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Εμείς, το ΠΑΣΟΚ, το Κίνημα Αλλαγής στο σύνολό του,</w:t>
      </w:r>
      <w:r>
        <w:rPr>
          <w:rFonts w:eastAsia="Times New Roman" w:cs="Times New Roman"/>
          <w:szCs w:val="24"/>
        </w:rPr>
        <w:t xml:space="preserve"> έχουμε επεξεργαστεί το «Σχέδιο Ε</w:t>
      </w:r>
      <w:r>
        <w:rPr>
          <w:rFonts w:eastAsia="Times New Roman" w:cs="Times New Roman"/>
          <w:szCs w:val="24"/>
        </w:rPr>
        <w:t>λλάδα</w:t>
      </w:r>
      <w:r>
        <w:rPr>
          <w:rFonts w:eastAsia="Times New Roman" w:cs="Times New Roman"/>
          <w:szCs w:val="24"/>
        </w:rPr>
        <w:t>» και μ' αυτό ζητούμε ισχυρή εντολή για βιώσιμες λύσεις, για εθνική γραμμή, για προοδευτική πατριωτική πολιτική, για να πάψει η χώρα να πελαγοδρομεί χωρίς πυξίδα.</w:t>
      </w:r>
    </w:p>
    <w:p w14:paraId="1286C7B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Εμείς έχουμε εμπιστοσύνη στον ελληνικό λαό ότι θα δυναμ</w:t>
      </w:r>
      <w:r>
        <w:rPr>
          <w:rFonts w:eastAsia="Times New Roman" w:cs="Times New Roman"/>
          <w:szCs w:val="24"/>
        </w:rPr>
        <w:t xml:space="preserve">ώσει την ελπίδα ότι μπορούμε να πετύχουμε για την Ελλάδα </w:t>
      </w:r>
      <w:r>
        <w:rPr>
          <w:rFonts w:eastAsia="Times New Roman" w:cs="Times New Roman"/>
          <w:szCs w:val="24"/>
        </w:rPr>
        <w:lastRenderedPageBreak/>
        <w:t>να ανοίξουν ξανά οι δρόμοι για την πρόοδο και την ευημερία του λαού σε στέρεες βάσεις.</w:t>
      </w:r>
    </w:p>
    <w:p w14:paraId="1286C7B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Ευχαριστώ.</w:t>
      </w:r>
    </w:p>
    <w:p w14:paraId="1286C7B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286C7B3"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 xml:space="preserve">Χριστοδουλοπούλου): </w:t>
      </w:r>
      <w:r>
        <w:rPr>
          <w:rFonts w:eastAsia="Times New Roman" w:cs="Times New Roman"/>
          <w:szCs w:val="24"/>
        </w:rPr>
        <w:t>Ευχαριστούμε.</w:t>
      </w:r>
    </w:p>
    <w:p w14:paraId="1286C7B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Τώρα τον λόγο έχει ο κ. Βαρβιτσιώτης και μετά θα μιλήσει ο Υπουργός Εσωτερικών κ. Χαρίτσης.</w:t>
      </w:r>
    </w:p>
    <w:p w14:paraId="1286C7B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Ορίστε, κύριε Βαρβιτσιώτη, έχετε τον λόγο.</w:t>
      </w:r>
    </w:p>
    <w:p w14:paraId="1286C7B6"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Θα ήθελα να θυμίσω και στον κ. Κεγκέρογλου και στον κ. Τσίπρα ό</w:t>
      </w:r>
      <w:r>
        <w:rPr>
          <w:rFonts w:eastAsia="Times New Roman" w:cs="Times New Roman"/>
          <w:szCs w:val="24"/>
        </w:rPr>
        <w:t xml:space="preserve">τι η </w:t>
      </w:r>
      <w:r>
        <w:rPr>
          <w:rFonts w:eastAsia="Times New Roman" w:cs="Times New Roman"/>
          <w:szCs w:val="24"/>
        </w:rPr>
        <w:t>κ</w:t>
      </w:r>
      <w:r>
        <w:rPr>
          <w:rFonts w:eastAsia="Times New Roman" w:cs="Times New Roman"/>
          <w:szCs w:val="24"/>
        </w:rPr>
        <w:t>υβέρνηση Παπαδήμου συγκροτήθηκε μετά από κίνηση Βουλευτών που δεν έβαλαν ανταλλάγματα, δεν ζήτησαν θέσεις σε Υπουργικά Συμβούλια, δεν αντάλλαξαν την ψήφο τους με κάποια καρέκλα, αλλά ζητήσαμε τότε –μεταξύ των οποίων και ο Πρόεδρος της Νέας Δημοκρατία</w:t>
      </w:r>
      <w:r>
        <w:rPr>
          <w:rFonts w:eastAsia="Times New Roman" w:cs="Times New Roman"/>
          <w:szCs w:val="24"/>
        </w:rPr>
        <w:t>ς, ο Κυριάκος Μητσοτάκης- να ξεπεράσουμε διαχω</w:t>
      </w:r>
      <w:r>
        <w:rPr>
          <w:rFonts w:eastAsia="Times New Roman" w:cs="Times New Roman"/>
          <w:szCs w:val="24"/>
        </w:rPr>
        <w:lastRenderedPageBreak/>
        <w:t xml:space="preserve">ριστικές γραμμές, για να προχωρήσουμε μπροστά, σε μία επωφελή συμφωνία. Και ήταν τόσο επωφελής αυτή η συμφωνία, που ο κ. Χαρίτσης σαν Αναπληρωτής Υπουργός Οικονομικών στον </w:t>
      </w:r>
      <w:r>
        <w:rPr>
          <w:rFonts w:eastAsia="Times New Roman" w:cs="Times New Roman"/>
          <w:szCs w:val="24"/>
        </w:rPr>
        <w:t>π</w:t>
      </w:r>
      <w:r>
        <w:rPr>
          <w:rFonts w:eastAsia="Times New Roman" w:cs="Times New Roman"/>
          <w:szCs w:val="24"/>
        </w:rPr>
        <w:t>ροϋπολογισμό που μας έστειλε και πέρυ</w:t>
      </w:r>
      <w:r>
        <w:rPr>
          <w:rFonts w:eastAsia="Times New Roman" w:cs="Times New Roman"/>
          <w:szCs w:val="24"/>
        </w:rPr>
        <w:t>σι, αλλά και φέτος σ’ αυτόν που ήρθε, έγραφε ότι το PSI ήταν αυτό που ανακούφισε τα δημόσια οικονομικά, όσο κανένα άλλο γεγονός στην Ιστορία.</w:t>
      </w:r>
    </w:p>
    <w:p w14:paraId="1286C7B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Εδώ και τέσσερα χρόνια, όμως, ζούμε το μεγαλύτερο θέατρο παραλόγου, διότι άλλα λέτε και κάθε μέρα οβιδιακά αλλάζετ</w:t>
      </w:r>
      <w:r>
        <w:rPr>
          <w:rFonts w:eastAsia="Times New Roman" w:cs="Times New Roman"/>
          <w:szCs w:val="24"/>
        </w:rPr>
        <w:t>ε απόψεις και άλλα κάνετε. Ζούμε πάνω απ’ όλα τη μαεστρία που δείχνει ο κ. Τσίπρας σαν γνήσιο τέκνο Έλληνα εργολάβου. Ξέρει πάρα πολύ καλά να μετέρχεται τις συνθήκες της αντιπαροχής. Ξέρει πάρα πολύ καλά να χρησιμοποιεί αυτά που έχει στη διάθεσή του, για ν</w:t>
      </w:r>
      <w:r>
        <w:rPr>
          <w:rFonts w:eastAsia="Times New Roman" w:cs="Times New Roman"/>
          <w:szCs w:val="24"/>
        </w:rPr>
        <w:t>α κερδίζει ψήφους μέσα στο Κοινοβούλιο, να κερδίζει Βουλευτές, να διαμορφώνει εύθραυστες ισορροπίες, ώστε να διατηρείται στην εξουσία. Αυτό το παιχνίδι της αντιπαροχής, ως γνήσιο τέκνο Έλληνα εργολάβου, το έπαιξε πάρα πολύ καλά με το γνήσιο τέκνο του εμπόρ</w:t>
      </w:r>
      <w:r>
        <w:rPr>
          <w:rFonts w:eastAsia="Times New Roman" w:cs="Times New Roman"/>
          <w:szCs w:val="24"/>
        </w:rPr>
        <w:t xml:space="preserve">ου μεταχειρισμένων αυτοκινήτων, ο οποίος πουλούσε φύκια για μεταξωτές κορδέλες. Πούλησε εθνικισμό, για να καθίσει στην καρέκλα τέσσερα χρόνια </w:t>
      </w:r>
      <w:r>
        <w:rPr>
          <w:rFonts w:eastAsia="Times New Roman" w:cs="Times New Roman"/>
          <w:szCs w:val="24"/>
        </w:rPr>
        <w:lastRenderedPageBreak/>
        <w:t>και να κάνει ένα αδιάλειπτο σόου, αλλά και μία σειρά από συμφωνίες για τις οποίες κατηγορείται ότι είναι αδιαφανεί</w:t>
      </w:r>
      <w:r>
        <w:rPr>
          <w:rFonts w:eastAsia="Times New Roman" w:cs="Times New Roman"/>
          <w:szCs w:val="24"/>
        </w:rPr>
        <w:t>ς και οι οποίες βεβαίως θα ελεγχθούν μέχρι το τέλος.</w:t>
      </w:r>
    </w:p>
    <w:p w14:paraId="1286C7B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Πρώτη απόφαση του κ. Καμμένου ήταν η αναβάθμιση των αεροπλάνων αεροναυπηγικής συνεργασίας Ρ</w:t>
      </w:r>
      <w:r>
        <w:rPr>
          <w:rFonts w:eastAsia="Times New Roman" w:cs="Times New Roman"/>
          <w:szCs w:val="24"/>
        </w:rPr>
        <w:t>-</w:t>
      </w:r>
      <w:r>
        <w:rPr>
          <w:rFonts w:eastAsia="Times New Roman" w:cs="Times New Roman"/>
          <w:szCs w:val="24"/>
        </w:rPr>
        <w:t>3 –σ’ αυτούς θα πάτε, κύριε Δανέλλη και θα δώσετε ψήφο εμπιστοσύνης- με 500 εκατομμύρια ευρώ και 70% προκαταβολ</w:t>
      </w:r>
      <w:r>
        <w:rPr>
          <w:rFonts w:eastAsia="Times New Roman" w:cs="Times New Roman"/>
          <w:szCs w:val="24"/>
        </w:rPr>
        <w:t xml:space="preserve">ή, με διαβεβαίωση δική του ότι θα πετάει το πρώτο το 2016. Έχουμε 2019 και ακόμα δεν έχει βγει από το υπόστεγο. </w:t>
      </w:r>
    </w:p>
    <w:p w14:paraId="1286C7B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Προχθές, τελευταία μέρα της παράστασής του ως Υπουργός, ήρθε να φέρει παράνομη σύμβαση αντισταθμιστικών ωφελημάτων, με τα οποία απαλλάσσεται η </w:t>
      </w:r>
      <w:r>
        <w:rPr>
          <w:rFonts w:eastAsia="Times New Roman" w:cs="Times New Roman"/>
          <w:szCs w:val="24"/>
        </w:rPr>
        <w:t>«</w:t>
      </w:r>
      <w:r>
        <w:rPr>
          <w:rFonts w:eastAsia="Times New Roman" w:cs="Times New Roman"/>
          <w:szCs w:val="24"/>
          <w:lang w:val="en-US"/>
        </w:rPr>
        <w:t>LOCKHEED</w:t>
      </w:r>
      <w:r w:rsidRPr="00C44797">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sidRPr="00F558EC">
        <w:rPr>
          <w:rFonts w:eastAsia="Times New Roman" w:cs="Times New Roman"/>
          <w:szCs w:val="24"/>
        </w:rPr>
        <w:t xml:space="preserve"> </w:t>
      </w:r>
      <w:r>
        <w:rPr>
          <w:rFonts w:eastAsia="Times New Roman" w:cs="Times New Roman"/>
          <w:szCs w:val="24"/>
        </w:rPr>
        <w:t>στο διηνεκές για ό</w:t>
      </w:r>
      <w:r w:rsidRPr="00F558EC">
        <w:rPr>
          <w:rFonts w:eastAsia="Times New Roman" w:cs="Times New Roman"/>
          <w:szCs w:val="24"/>
        </w:rPr>
        <w:t>,</w:t>
      </w:r>
      <w:r>
        <w:rPr>
          <w:rFonts w:eastAsia="Times New Roman" w:cs="Times New Roman"/>
          <w:szCs w:val="24"/>
        </w:rPr>
        <w:t>τι οφειλόμενα έχει στο ελληνικό κράτος. Και δεν ξέρουμε ούτε ποια είναι αυτά τα αντισταθμιστικά, ούτε σε ποιους θα δοθούν, ούτε ποιος είναι ο ρόλος τους.</w:t>
      </w:r>
    </w:p>
    <w:p w14:paraId="1286C7B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Θέλετε να πούμε κι άλλα; Θέλετε να πούμε για τους Υπουργούς που </w:t>
      </w:r>
      <w:r>
        <w:rPr>
          <w:rFonts w:eastAsia="Times New Roman" w:cs="Times New Roman"/>
          <w:szCs w:val="24"/>
        </w:rPr>
        <w:t xml:space="preserve">σήμερα κρατάνε τις καρέκλες τους, ενώ βοά ο </w:t>
      </w:r>
      <w:r>
        <w:rPr>
          <w:rFonts w:eastAsia="Times New Roman" w:cs="Times New Roman"/>
          <w:szCs w:val="24"/>
        </w:rPr>
        <w:lastRenderedPageBreak/>
        <w:t>Τύπος ότι χρωστάνε της Μιχαλούς σε μεγάλα δάνεια, ότι χρωστάνε στην εφορία και ακόμα δεν έχουν το θάρρος να έρθουν να απαντήσουν σ’ αυτές τις κατηγορίες;</w:t>
      </w:r>
    </w:p>
    <w:p w14:paraId="1286C7B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κυβέρνηση που έπαιξε τόσο πο</w:t>
      </w:r>
      <w:r>
        <w:rPr>
          <w:rFonts w:eastAsia="Times New Roman" w:cs="Times New Roman"/>
          <w:szCs w:val="24"/>
        </w:rPr>
        <w:t>λύ το παιχνίδι τού «άλλα λέω μέσα και άλλα λέω έξω και κάνω» δεν έχει ξαναπεράσει. Είστε οι απόλυτοι υποτελείς όλων των απαιτήσεων του διεθνούς παράγοντα. Αυτά που ζητούσαν από τον Παπανδρέου, από τον Σαμαρά, από τον Παπαδήμο και δεν τα έκαναν, τα κάνατε ε</w:t>
      </w:r>
      <w:r>
        <w:rPr>
          <w:rFonts w:eastAsia="Times New Roman" w:cs="Times New Roman"/>
          <w:szCs w:val="24"/>
        </w:rPr>
        <w:t xml:space="preserve">σείς. Ζητούσαν τον αφελληνισμό του ελληνικού τραπεζικού συστήματος και το κάνατε με τον τρόπο με τον οποίο ανακεφαλαιοποιήσατε τις τράπεζες το 2015. Ζητούσαν το </w:t>
      </w:r>
      <w:r>
        <w:rPr>
          <w:rFonts w:eastAsia="Times New Roman" w:cs="Times New Roman"/>
          <w:szCs w:val="24"/>
        </w:rPr>
        <w:t>υ</w:t>
      </w:r>
      <w:r>
        <w:rPr>
          <w:rFonts w:eastAsia="Times New Roman" w:cs="Times New Roman"/>
          <w:szCs w:val="24"/>
        </w:rPr>
        <w:t xml:space="preserve">περταμείο. Μας έλεγε η </w:t>
      </w:r>
      <w:r>
        <w:rPr>
          <w:rFonts w:eastAsia="Times New Roman" w:cs="Times New Roman"/>
          <w:szCs w:val="24"/>
        </w:rPr>
        <w:t>«</w:t>
      </w:r>
      <w:r>
        <w:rPr>
          <w:rFonts w:eastAsia="Times New Roman" w:cs="Times New Roman"/>
          <w:szCs w:val="24"/>
          <w:lang w:val="en-US"/>
        </w:rPr>
        <w:t>BILD</w:t>
      </w:r>
      <w:r>
        <w:rPr>
          <w:rFonts w:eastAsia="Times New Roman" w:cs="Times New Roman"/>
          <w:szCs w:val="24"/>
        </w:rPr>
        <w:t>»</w:t>
      </w:r>
      <w:r w:rsidRPr="00E6588E">
        <w:rPr>
          <w:rFonts w:eastAsia="Times New Roman" w:cs="Times New Roman"/>
          <w:szCs w:val="24"/>
        </w:rPr>
        <w:t xml:space="preserve"> </w:t>
      </w:r>
      <w:r>
        <w:rPr>
          <w:rFonts w:eastAsia="Times New Roman" w:cs="Times New Roman"/>
          <w:szCs w:val="24"/>
        </w:rPr>
        <w:t>«Να βάλετε ενέχυρο την Ακρόπολη για τα δάνειά σας». Τα βάλατε. Σ</w:t>
      </w:r>
      <w:r>
        <w:rPr>
          <w:rFonts w:eastAsia="Times New Roman" w:cs="Times New Roman"/>
          <w:szCs w:val="24"/>
        </w:rPr>
        <w:t xml:space="preserve">ήμερα, το </w:t>
      </w:r>
      <w:r>
        <w:rPr>
          <w:rFonts w:eastAsia="Times New Roman" w:cs="Times New Roman"/>
          <w:szCs w:val="24"/>
        </w:rPr>
        <w:t>υ</w:t>
      </w:r>
      <w:r>
        <w:rPr>
          <w:rFonts w:eastAsia="Times New Roman" w:cs="Times New Roman"/>
          <w:szCs w:val="24"/>
        </w:rPr>
        <w:t xml:space="preserve">περταμείο προσφεύγει. Γίνεται συμμέτοχο στη δίκη που έχει ξεκινήσει το Συμβούλιο της Επικρατείας για την ακύρωση της μεταβίβασης της Κνωσσού και άλλων μνημείων προς το </w:t>
      </w:r>
      <w:r>
        <w:rPr>
          <w:rFonts w:eastAsia="Times New Roman" w:cs="Times New Roman"/>
          <w:szCs w:val="24"/>
        </w:rPr>
        <w:t>υ</w:t>
      </w:r>
      <w:r>
        <w:rPr>
          <w:rFonts w:eastAsia="Times New Roman" w:cs="Times New Roman"/>
          <w:szCs w:val="24"/>
        </w:rPr>
        <w:t xml:space="preserve">περταμείο. Και έρχεται το ίδιο το </w:t>
      </w:r>
      <w:r>
        <w:rPr>
          <w:rFonts w:eastAsia="Times New Roman" w:cs="Times New Roman"/>
          <w:szCs w:val="24"/>
        </w:rPr>
        <w:t>υ</w:t>
      </w:r>
      <w:r>
        <w:rPr>
          <w:rFonts w:eastAsia="Times New Roman" w:cs="Times New Roman"/>
          <w:szCs w:val="24"/>
        </w:rPr>
        <w:t>περταμείο και λέει «Όχι. Παραβιάζετε αυτά</w:t>
      </w:r>
      <w:r>
        <w:rPr>
          <w:rFonts w:eastAsia="Times New Roman" w:cs="Times New Roman"/>
          <w:szCs w:val="24"/>
        </w:rPr>
        <w:t xml:space="preserve"> που έχουν συμφωνηθεί. Θα πρέπει να δοθούν σε μένα και να αξιοποιηθούν υπό τη διεθνή επιτροπεία».</w:t>
      </w:r>
    </w:p>
    <w:p w14:paraId="1286C7B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Πήγατε στις Ηνωμένες Πολιτείες και είπατε «Κάντε βάσεις όπου θέλετε. Διαλέξτε νησί. Διαλέξτε οικόπεδο. Ελάτε και εγκατασταθείτε.», χωρίς να πάρετε ούτε μία εγ</w:t>
      </w:r>
      <w:r>
        <w:rPr>
          <w:rFonts w:eastAsia="Times New Roman" w:cs="Times New Roman"/>
          <w:szCs w:val="24"/>
        </w:rPr>
        <w:t xml:space="preserve">γύηση διασφάλισης των διεθνών μας συμφερόντων στο Αιγαίο. Και είδαμε προχθές το άθλιο σόου μίλια μακριά από τα Ίμια ο Υπουργός Άμυνας να πετάει το στεφάνι, γιατί δεν τολμούσε να πετάξει κοντύτερα. </w:t>
      </w:r>
    </w:p>
    <w:p w14:paraId="1286C7BD" w14:textId="77777777" w:rsidR="000402FE" w:rsidRDefault="007623D8">
      <w:pPr>
        <w:spacing w:line="600" w:lineRule="auto"/>
        <w:ind w:firstLine="720"/>
        <w:jc w:val="both"/>
        <w:rPr>
          <w:rFonts w:eastAsia="Times New Roman"/>
          <w:szCs w:val="24"/>
        </w:rPr>
      </w:pPr>
      <w:r>
        <w:rPr>
          <w:rFonts w:eastAsia="Times New Roman"/>
          <w:szCs w:val="24"/>
        </w:rPr>
        <w:t xml:space="preserve">Καταδικάσατε οριστικά </w:t>
      </w:r>
      <w:r w:rsidRPr="002F5FB4">
        <w:rPr>
          <w:rFonts w:eastAsia="Times New Roman"/>
          <w:szCs w:val="24"/>
        </w:rPr>
        <w:t>τα νησιά</w:t>
      </w:r>
      <w:r>
        <w:rPr>
          <w:rFonts w:eastAsia="Times New Roman"/>
          <w:szCs w:val="24"/>
        </w:rPr>
        <w:t xml:space="preserve"> στο να δέχονται τους παράνο</w:t>
      </w:r>
      <w:r>
        <w:rPr>
          <w:rFonts w:eastAsia="Times New Roman"/>
          <w:szCs w:val="24"/>
        </w:rPr>
        <w:t>μους</w:t>
      </w:r>
      <w:r w:rsidRPr="002F5FB4">
        <w:rPr>
          <w:rFonts w:eastAsia="Times New Roman"/>
          <w:szCs w:val="24"/>
        </w:rPr>
        <w:t xml:space="preserve"> μετανάστες και</w:t>
      </w:r>
      <w:r>
        <w:rPr>
          <w:rFonts w:eastAsia="Times New Roman"/>
          <w:szCs w:val="24"/>
        </w:rPr>
        <w:t>,</w:t>
      </w:r>
      <w:r w:rsidRPr="002F5FB4">
        <w:rPr>
          <w:rFonts w:eastAsia="Times New Roman"/>
          <w:szCs w:val="24"/>
        </w:rPr>
        <w:t xml:space="preserve"> μάλιστα</w:t>
      </w:r>
      <w:r>
        <w:rPr>
          <w:rFonts w:eastAsia="Times New Roman"/>
          <w:szCs w:val="24"/>
        </w:rPr>
        <w:t>,</w:t>
      </w:r>
      <w:r w:rsidRPr="002F5FB4">
        <w:rPr>
          <w:rFonts w:eastAsia="Times New Roman"/>
          <w:szCs w:val="24"/>
        </w:rPr>
        <w:t xml:space="preserve"> παραβιάζοντας τα ανθρώπινα δικαιώματα αυτών των ανθρώπων</w:t>
      </w:r>
      <w:r>
        <w:rPr>
          <w:rFonts w:eastAsia="Times New Roman"/>
          <w:szCs w:val="24"/>
        </w:rPr>
        <w:t>.</w:t>
      </w:r>
      <w:r w:rsidRPr="002F5FB4">
        <w:rPr>
          <w:rFonts w:eastAsia="Times New Roman"/>
          <w:szCs w:val="24"/>
        </w:rPr>
        <w:t xml:space="preserve"> </w:t>
      </w:r>
      <w:r>
        <w:rPr>
          <w:rFonts w:eastAsia="Times New Roman"/>
          <w:szCs w:val="24"/>
        </w:rPr>
        <w:t>Δ</w:t>
      </w:r>
      <w:r w:rsidRPr="002F5FB4">
        <w:rPr>
          <w:rFonts w:eastAsia="Times New Roman"/>
          <w:szCs w:val="24"/>
        </w:rPr>
        <w:t>ιότι δεχθήκατε ότι για τη διατήρηση του χαμηλού συντελεστή του ΦΠΑ</w:t>
      </w:r>
      <w:r>
        <w:rPr>
          <w:rFonts w:eastAsia="Times New Roman"/>
          <w:szCs w:val="24"/>
        </w:rPr>
        <w:t>,</w:t>
      </w:r>
      <w:r w:rsidRPr="002F5FB4">
        <w:rPr>
          <w:rFonts w:eastAsia="Times New Roman"/>
          <w:szCs w:val="24"/>
        </w:rPr>
        <w:t xml:space="preserve"> αυτο</w:t>
      </w:r>
      <w:r>
        <w:rPr>
          <w:rFonts w:eastAsia="Times New Roman"/>
          <w:szCs w:val="24"/>
        </w:rPr>
        <w:t>ί οι άνθρωποι θα πρέπει να ζουν</w:t>
      </w:r>
      <w:r w:rsidRPr="002F5FB4">
        <w:rPr>
          <w:rFonts w:eastAsia="Times New Roman"/>
          <w:szCs w:val="24"/>
        </w:rPr>
        <w:t xml:space="preserve"> σε άθλιες συνθήκες</w:t>
      </w:r>
      <w:r>
        <w:rPr>
          <w:rFonts w:eastAsia="Times New Roman"/>
          <w:szCs w:val="24"/>
        </w:rPr>
        <w:t>, σε κέντρα</w:t>
      </w:r>
      <w:r w:rsidRPr="002F5FB4">
        <w:rPr>
          <w:rFonts w:eastAsia="Times New Roman"/>
          <w:szCs w:val="24"/>
        </w:rPr>
        <w:t xml:space="preserve"> </w:t>
      </w:r>
      <w:r>
        <w:rPr>
          <w:rFonts w:eastAsia="Times New Roman"/>
          <w:szCs w:val="24"/>
        </w:rPr>
        <w:t>–</w:t>
      </w:r>
      <w:r>
        <w:rPr>
          <w:rFonts w:eastAsia="Times New Roman"/>
          <w:szCs w:val="24"/>
        </w:rPr>
        <w:t xml:space="preserve"> </w:t>
      </w:r>
      <w:r w:rsidRPr="002F5FB4">
        <w:rPr>
          <w:rFonts w:eastAsia="Times New Roman"/>
          <w:szCs w:val="24"/>
        </w:rPr>
        <w:t>hot</w:t>
      </w:r>
      <w:r>
        <w:rPr>
          <w:rFonts w:eastAsia="Times New Roman"/>
          <w:szCs w:val="24"/>
        </w:rPr>
        <w:t xml:space="preserve"> </w:t>
      </w:r>
      <w:r w:rsidRPr="002F5FB4">
        <w:rPr>
          <w:rFonts w:eastAsia="Times New Roman"/>
          <w:szCs w:val="24"/>
        </w:rPr>
        <w:t>spot</w:t>
      </w:r>
      <w:r>
        <w:rPr>
          <w:rFonts w:eastAsia="Times New Roman"/>
          <w:szCs w:val="24"/>
          <w:lang w:val="en-US"/>
        </w:rPr>
        <w:t>s</w:t>
      </w:r>
      <w:r w:rsidRPr="002F5FB4">
        <w:rPr>
          <w:rFonts w:eastAsia="Times New Roman"/>
          <w:szCs w:val="24"/>
        </w:rPr>
        <w:t xml:space="preserve"> τα οποία θα είναι υπε</w:t>
      </w:r>
      <w:r w:rsidRPr="002F5FB4">
        <w:rPr>
          <w:rFonts w:eastAsia="Times New Roman"/>
          <w:szCs w:val="24"/>
        </w:rPr>
        <w:t>ρπλήρη</w:t>
      </w:r>
      <w:r>
        <w:rPr>
          <w:rFonts w:eastAsia="Times New Roman"/>
          <w:szCs w:val="24"/>
        </w:rPr>
        <w:t>, γ</w:t>
      </w:r>
      <w:r w:rsidRPr="002F5FB4">
        <w:rPr>
          <w:rFonts w:eastAsia="Times New Roman"/>
          <w:szCs w:val="24"/>
        </w:rPr>
        <w:t>ιατί μόνο έτσι θα διατηρεί</w:t>
      </w:r>
      <w:r>
        <w:rPr>
          <w:rFonts w:eastAsia="Times New Roman"/>
          <w:szCs w:val="24"/>
        </w:rPr>
        <w:t>ται</w:t>
      </w:r>
      <w:r w:rsidRPr="002F5FB4">
        <w:rPr>
          <w:rFonts w:eastAsia="Times New Roman"/>
          <w:szCs w:val="24"/>
        </w:rPr>
        <w:t xml:space="preserve"> </w:t>
      </w:r>
      <w:r>
        <w:rPr>
          <w:rFonts w:eastAsia="Times New Roman"/>
          <w:szCs w:val="24"/>
        </w:rPr>
        <w:t>ο</w:t>
      </w:r>
      <w:r w:rsidRPr="002F5FB4">
        <w:rPr>
          <w:rFonts w:eastAsia="Times New Roman"/>
          <w:szCs w:val="24"/>
        </w:rPr>
        <w:t xml:space="preserve"> χαμηλό</w:t>
      </w:r>
      <w:r>
        <w:rPr>
          <w:rFonts w:eastAsia="Times New Roman"/>
          <w:szCs w:val="24"/>
        </w:rPr>
        <w:t>ς</w:t>
      </w:r>
      <w:r w:rsidRPr="002F5FB4">
        <w:rPr>
          <w:rFonts w:eastAsia="Times New Roman"/>
          <w:szCs w:val="24"/>
        </w:rPr>
        <w:t xml:space="preserve"> συντελεστή</w:t>
      </w:r>
      <w:r>
        <w:rPr>
          <w:rFonts w:eastAsia="Times New Roman"/>
          <w:szCs w:val="24"/>
        </w:rPr>
        <w:t>ς</w:t>
      </w:r>
      <w:r w:rsidRPr="002F5FB4">
        <w:rPr>
          <w:rFonts w:eastAsia="Times New Roman"/>
          <w:szCs w:val="24"/>
        </w:rPr>
        <w:t xml:space="preserve"> του ΦΠΑ</w:t>
      </w:r>
      <w:r>
        <w:rPr>
          <w:rFonts w:eastAsia="Times New Roman"/>
          <w:szCs w:val="24"/>
        </w:rPr>
        <w:t xml:space="preserve">. Αλήθεια, τι έγινε στη Σάμο; Τι έγινε η αποσυμφόρηση της Σάμου που η Κυβέρνηση αυτή, η λαοπρόβλητος, </w:t>
      </w:r>
      <w:r w:rsidRPr="002F5FB4">
        <w:rPr>
          <w:rFonts w:eastAsia="Times New Roman"/>
          <w:szCs w:val="24"/>
        </w:rPr>
        <w:t>έχει υποσχεθεί εδώ και πολύ καιρό</w:t>
      </w:r>
      <w:r>
        <w:rPr>
          <w:rFonts w:eastAsia="Times New Roman"/>
          <w:szCs w:val="24"/>
        </w:rPr>
        <w:t>;</w:t>
      </w:r>
      <w:r w:rsidRPr="002F5FB4">
        <w:rPr>
          <w:rFonts w:eastAsia="Times New Roman"/>
          <w:szCs w:val="24"/>
        </w:rPr>
        <w:t xml:space="preserve"> </w:t>
      </w:r>
    </w:p>
    <w:p w14:paraId="1286C7BE" w14:textId="77777777" w:rsidR="000402FE" w:rsidRDefault="007623D8">
      <w:pPr>
        <w:spacing w:line="600" w:lineRule="auto"/>
        <w:ind w:firstLine="720"/>
        <w:jc w:val="both"/>
        <w:rPr>
          <w:rFonts w:eastAsia="Times New Roman"/>
          <w:szCs w:val="24"/>
        </w:rPr>
      </w:pPr>
      <w:r w:rsidRPr="0047548D">
        <w:rPr>
          <w:rFonts w:eastAsia="Times New Roman"/>
          <w:szCs w:val="24"/>
        </w:rPr>
        <w:t>Κυρίες και κύριοι συνάδελφοι,</w:t>
      </w:r>
      <w:r>
        <w:rPr>
          <w:rFonts w:eastAsia="Times New Roman"/>
          <w:szCs w:val="24"/>
        </w:rPr>
        <w:t xml:space="preserve"> </w:t>
      </w:r>
      <w:r w:rsidRPr="002F5FB4">
        <w:rPr>
          <w:rFonts w:eastAsia="Times New Roman"/>
          <w:szCs w:val="24"/>
        </w:rPr>
        <w:t xml:space="preserve">εγώ </w:t>
      </w:r>
      <w:r>
        <w:rPr>
          <w:rFonts w:eastAsia="Times New Roman"/>
          <w:szCs w:val="24"/>
        </w:rPr>
        <w:t xml:space="preserve">θέλω να σας </w:t>
      </w:r>
      <w:r w:rsidRPr="002F5FB4">
        <w:rPr>
          <w:rFonts w:eastAsia="Times New Roman"/>
          <w:szCs w:val="24"/>
        </w:rPr>
        <w:t xml:space="preserve">πω </w:t>
      </w:r>
      <w:r w:rsidRPr="002F5FB4">
        <w:rPr>
          <w:rFonts w:eastAsia="Times New Roman"/>
          <w:szCs w:val="24"/>
        </w:rPr>
        <w:t>ότι ο τρόπος με τον οποίο διαχειρίζ</w:t>
      </w:r>
      <w:r>
        <w:rPr>
          <w:rFonts w:eastAsia="Times New Roman"/>
          <w:szCs w:val="24"/>
        </w:rPr>
        <w:t>εστε</w:t>
      </w:r>
      <w:r w:rsidRPr="002F5FB4">
        <w:rPr>
          <w:rFonts w:eastAsia="Times New Roman"/>
          <w:szCs w:val="24"/>
        </w:rPr>
        <w:t xml:space="preserve"> την εξουσία</w:t>
      </w:r>
      <w:r>
        <w:rPr>
          <w:rFonts w:eastAsia="Times New Roman"/>
          <w:szCs w:val="24"/>
        </w:rPr>
        <w:t>,</w:t>
      </w:r>
      <w:r w:rsidRPr="002F5FB4">
        <w:rPr>
          <w:rFonts w:eastAsia="Times New Roman"/>
          <w:szCs w:val="24"/>
        </w:rPr>
        <w:t xml:space="preserve"> είναι </w:t>
      </w:r>
      <w:r>
        <w:rPr>
          <w:rFonts w:eastAsia="Times New Roman"/>
          <w:szCs w:val="24"/>
        </w:rPr>
        <w:t>τραγικός. Ε</w:t>
      </w:r>
      <w:r w:rsidRPr="002F5FB4">
        <w:rPr>
          <w:rFonts w:eastAsia="Times New Roman"/>
          <w:szCs w:val="24"/>
        </w:rPr>
        <w:t xml:space="preserve">χθές </w:t>
      </w:r>
      <w:r>
        <w:rPr>
          <w:rFonts w:eastAsia="Times New Roman"/>
          <w:szCs w:val="24"/>
        </w:rPr>
        <w:t>-β</w:t>
      </w:r>
      <w:r w:rsidRPr="002F5FB4">
        <w:rPr>
          <w:rFonts w:eastAsia="Times New Roman"/>
          <w:szCs w:val="24"/>
        </w:rPr>
        <w:t>λέπω και τον κ</w:t>
      </w:r>
      <w:r>
        <w:rPr>
          <w:rFonts w:eastAsia="Times New Roman"/>
          <w:szCs w:val="24"/>
        </w:rPr>
        <w:t xml:space="preserve">. </w:t>
      </w:r>
      <w:r w:rsidRPr="002F5FB4">
        <w:rPr>
          <w:rFonts w:eastAsia="Times New Roman"/>
          <w:szCs w:val="24"/>
        </w:rPr>
        <w:t>Πολάκη εδώ</w:t>
      </w:r>
      <w:r>
        <w:rPr>
          <w:rFonts w:eastAsia="Times New Roman"/>
          <w:szCs w:val="24"/>
        </w:rPr>
        <w:t>-</w:t>
      </w:r>
      <w:r w:rsidRPr="002F5FB4">
        <w:rPr>
          <w:rFonts w:eastAsia="Times New Roman"/>
          <w:szCs w:val="24"/>
        </w:rPr>
        <w:t xml:space="preserve"> το Αττικό Νοσοκομείο στις </w:t>
      </w:r>
      <w:r>
        <w:rPr>
          <w:rFonts w:eastAsia="Times New Roman"/>
          <w:szCs w:val="24"/>
        </w:rPr>
        <w:t>4</w:t>
      </w:r>
      <w:r w:rsidRPr="002F5FB4">
        <w:rPr>
          <w:rFonts w:eastAsia="Times New Roman"/>
          <w:szCs w:val="24"/>
        </w:rPr>
        <w:t>:00</w:t>
      </w:r>
      <w:r>
        <w:rPr>
          <w:rFonts w:eastAsia="Times New Roman"/>
          <w:szCs w:val="24"/>
        </w:rPr>
        <w:t>΄</w:t>
      </w:r>
      <w:r w:rsidRPr="002F5FB4">
        <w:rPr>
          <w:rFonts w:eastAsia="Times New Roman"/>
          <w:szCs w:val="24"/>
        </w:rPr>
        <w:t xml:space="preserve"> το απόγευμα δήλωσε αδυναμία να δεχθεί άλλους ασθενείς</w:t>
      </w:r>
      <w:r>
        <w:rPr>
          <w:rFonts w:eastAsia="Times New Roman"/>
          <w:szCs w:val="24"/>
        </w:rPr>
        <w:t>,</w:t>
      </w:r>
      <w:r w:rsidRPr="002F5FB4">
        <w:rPr>
          <w:rFonts w:eastAsia="Times New Roman"/>
          <w:szCs w:val="24"/>
        </w:rPr>
        <w:t xml:space="preserve"> </w:t>
      </w:r>
      <w:r w:rsidRPr="002F5FB4">
        <w:rPr>
          <w:rFonts w:eastAsia="Times New Roman"/>
          <w:szCs w:val="24"/>
        </w:rPr>
        <w:lastRenderedPageBreak/>
        <w:t xml:space="preserve">γιατί είχαν εξαντληθεί </w:t>
      </w:r>
      <w:r>
        <w:rPr>
          <w:rFonts w:eastAsia="Times New Roman"/>
          <w:szCs w:val="24"/>
        </w:rPr>
        <w:t>μ</w:t>
      </w:r>
      <w:r w:rsidRPr="002F5FB4">
        <w:rPr>
          <w:rFonts w:eastAsia="Times New Roman"/>
          <w:szCs w:val="24"/>
        </w:rPr>
        <w:t>έχρι και τα ράντζα σε όλους τους διαδρόμ</w:t>
      </w:r>
      <w:r w:rsidRPr="002F5FB4">
        <w:rPr>
          <w:rFonts w:eastAsia="Times New Roman"/>
          <w:szCs w:val="24"/>
        </w:rPr>
        <w:t>ους από την εφημερία</w:t>
      </w:r>
      <w:r>
        <w:rPr>
          <w:rFonts w:eastAsia="Times New Roman"/>
          <w:szCs w:val="24"/>
        </w:rPr>
        <w:t>.</w:t>
      </w:r>
      <w:r w:rsidRPr="002F5FB4">
        <w:rPr>
          <w:rFonts w:eastAsia="Times New Roman"/>
          <w:szCs w:val="24"/>
        </w:rPr>
        <w:t xml:space="preserve"> </w:t>
      </w:r>
      <w:r>
        <w:rPr>
          <w:rFonts w:eastAsia="Times New Roman"/>
          <w:szCs w:val="24"/>
        </w:rPr>
        <w:t>Κ</w:t>
      </w:r>
      <w:r w:rsidRPr="002F5FB4">
        <w:rPr>
          <w:rFonts w:eastAsia="Times New Roman"/>
          <w:szCs w:val="24"/>
        </w:rPr>
        <w:t xml:space="preserve">αι αυτή είναι η αναβάθμιση της </w:t>
      </w:r>
      <w:r>
        <w:rPr>
          <w:rFonts w:eastAsia="Times New Roman"/>
          <w:szCs w:val="24"/>
        </w:rPr>
        <w:t>δ</w:t>
      </w:r>
      <w:r w:rsidRPr="002F5FB4">
        <w:rPr>
          <w:rFonts w:eastAsia="Times New Roman"/>
          <w:szCs w:val="24"/>
        </w:rPr>
        <w:t xml:space="preserve">ημόσιας </w:t>
      </w:r>
      <w:r>
        <w:rPr>
          <w:rFonts w:eastAsia="Times New Roman"/>
          <w:szCs w:val="24"/>
        </w:rPr>
        <w:t>υ</w:t>
      </w:r>
      <w:r w:rsidRPr="002F5FB4">
        <w:rPr>
          <w:rFonts w:eastAsia="Times New Roman"/>
          <w:szCs w:val="24"/>
        </w:rPr>
        <w:t>γείας</w:t>
      </w:r>
      <w:r>
        <w:rPr>
          <w:rFonts w:eastAsia="Times New Roman"/>
          <w:szCs w:val="24"/>
        </w:rPr>
        <w:t>,</w:t>
      </w:r>
      <w:r w:rsidRPr="002F5FB4">
        <w:rPr>
          <w:rFonts w:eastAsia="Times New Roman"/>
          <w:szCs w:val="24"/>
        </w:rPr>
        <w:t xml:space="preserve"> εκεί που πραγματικά υπάρχει φτωχολογιά</w:t>
      </w:r>
      <w:r>
        <w:rPr>
          <w:rFonts w:eastAsia="Times New Roman"/>
          <w:szCs w:val="24"/>
        </w:rPr>
        <w:t>,</w:t>
      </w:r>
      <w:r w:rsidRPr="002F5FB4">
        <w:rPr>
          <w:rFonts w:eastAsia="Times New Roman"/>
          <w:szCs w:val="24"/>
        </w:rPr>
        <w:t xml:space="preserve"> στη </w:t>
      </w:r>
      <w:r>
        <w:rPr>
          <w:rFonts w:eastAsia="Times New Roman"/>
          <w:szCs w:val="24"/>
        </w:rPr>
        <w:t>δ</w:t>
      </w:r>
      <w:r w:rsidRPr="002F5FB4">
        <w:rPr>
          <w:rFonts w:eastAsia="Times New Roman"/>
          <w:szCs w:val="24"/>
        </w:rPr>
        <w:t>υτική Αθήνα</w:t>
      </w:r>
      <w:r>
        <w:rPr>
          <w:rFonts w:eastAsia="Times New Roman"/>
          <w:szCs w:val="24"/>
        </w:rPr>
        <w:t>, την οποία δεν έχετε κοιτάξει πουθενά!</w:t>
      </w:r>
      <w:r w:rsidRPr="002F5FB4">
        <w:rPr>
          <w:rFonts w:eastAsia="Times New Roman"/>
          <w:szCs w:val="24"/>
        </w:rPr>
        <w:t xml:space="preserve"> </w:t>
      </w:r>
    </w:p>
    <w:p w14:paraId="1286C7BF" w14:textId="77777777" w:rsidR="000402FE" w:rsidRDefault="007623D8">
      <w:pPr>
        <w:spacing w:line="600" w:lineRule="auto"/>
        <w:ind w:firstLine="720"/>
        <w:jc w:val="both"/>
        <w:rPr>
          <w:rFonts w:eastAsia="Times New Roman"/>
          <w:szCs w:val="24"/>
        </w:rPr>
      </w:pPr>
      <w:r>
        <w:rPr>
          <w:rFonts w:eastAsia="Times New Roman"/>
          <w:szCs w:val="24"/>
        </w:rPr>
        <w:t>Και τέλος, ακούω αυτά τα δακρύβρεχτα</w:t>
      </w:r>
      <w:r w:rsidRPr="002F5FB4">
        <w:rPr>
          <w:rFonts w:eastAsia="Times New Roman"/>
          <w:szCs w:val="24"/>
        </w:rPr>
        <w:t xml:space="preserve"> για τις απειλές</w:t>
      </w:r>
      <w:r>
        <w:rPr>
          <w:rFonts w:eastAsia="Times New Roman"/>
          <w:szCs w:val="24"/>
        </w:rPr>
        <w:t>. Εγώ συμφωνώ ότι είναι</w:t>
      </w:r>
      <w:r w:rsidRPr="002F5FB4">
        <w:rPr>
          <w:rFonts w:eastAsia="Times New Roman"/>
          <w:szCs w:val="24"/>
        </w:rPr>
        <w:t xml:space="preserve"> απαράδεκτες </w:t>
      </w:r>
      <w:r>
        <w:rPr>
          <w:rFonts w:eastAsia="Times New Roman"/>
          <w:szCs w:val="24"/>
        </w:rPr>
        <w:t>ο</w:t>
      </w:r>
      <w:r w:rsidRPr="002F5FB4">
        <w:rPr>
          <w:rFonts w:eastAsia="Times New Roman"/>
          <w:szCs w:val="24"/>
        </w:rPr>
        <w:t>ι αφίσες</w:t>
      </w:r>
      <w:r>
        <w:rPr>
          <w:rFonts w:eastAsia="Times New Roman"/>
          <w:szCs w:val="24"/>
        </w:rPr>
        <w:t>.</w:t>
      </w:r>
      <w:r w:rsidRPr="002F5FB4">
        <w:rPr>
          <w:rFonts w:eastAsia="Times New Roman"/>
          <w:szCs w:val="24"/>
        </w:rPr>
        <w:t xml:space="preserve"> </w:t>
      </w:r>
    </w:p>
    <w:p w14:paraId="1286C7C0" w14:textId="77777777" w:rsidR="000402FE" w:rsidRDefault="007623D8">
      <w:pPr>
        <w:spacing w:line="600" w:lineRule="auto"/>
        <w:ind w:firstLine="720"/>
        <w:jc w:val="both"/>
        <w:rPr>
          <w:rFonts w:eastAsia="Times New Roman"/>
          <w:szCs w:val="24"/>
        </w:rPr>
      </w:pPr>
      <w:r w:rsidRPr="00EC0CDD">
        <w:rPr>
          <w:rFonts w:eastAsia="Times New Roman"/>
          <w:b/>
          <w:szCs w:val="24"/>
        </w:rPr>
        <w:t>ΝΙΚΟΛΑΟΣ ΗΓΟΥΜΕΝΙΔΗΣ:</w:t>
      </w:r>
      <w:r>
        <w:rPr>
          <w:rFonts w:eastAsia="Times New Roman"/>
          <w:szCs w:val="24"/>
        </w:rPr>
        <w:t xml:space="preserve"> Φασιστικές! </w:t>
      </w:r>
    </w:p>
    <w:p w14:paraId="1286C7C1" w14:textId="77777777" w:rsidR="000402FE" w:rsidRDefault="007623D8">
      <w:pPr>
        <w:spacing w:line="600" w:lineRule="auto"/>
        <w:ind w:firstLine="720"/>
        <w:jc w:val="both"/>
        <w:rPr>
          <w:rFonts w:eastAsia="Times New Roman"/>
          <w:szCs w:val="24"/>
        </w:rPr>
      </w:pPr>
      <w:r w:rsidRPr="00EC0CDD">
        <w:rPr>
          <w:rFonts w:eastAsia="Times New Roman"/>
          <w:b/>
          <w:szCs w:val="24"/>
        </w:rPr>
        <w:t>ΜΙΛΤΙΑΔΗΣ ΒΑΡΒΙΤΣΙΩΤΗΣ:</w:t>
      </w:r>
      <w:r>
        <w:rPr>
          <w:rFonts w:eastAsia="Times New Roman"/>
          <w:szCs w:val="24"/>
        </w:rPr>
        <w:t xml:space="preserve"> </w:t>
      </w:r>
      <w:r w:rsidRPr="002F5FB4">
        <w:rPr>
          <w:rFonts w:eastAsia="Times New Roman"/>
          <w:szCs w:val="24"/>
        </w:rPr>
        <w:t xml:space="preserve">Ποιος από </w:t>
      </w:r>
      <w:r>
        <w:rPr>
          <w:rFonts w:eastAsia="Times New Roman"/>
          <w:szCs w:val="24"/>
        </w:rPr>
        <w:t>εσάς,</w:t>
      </w:r>
      <w:r w:rsidRPr="002F5FB4">
        <w:rPr>
          <w:rFonts w:eastAsia="Times New Roman"/>
          <w:szCs w:val="24"/>
        </w:rPr>
        <w:t xml:space="preserve"> </w:t>
      </w:r>
      <w:r>
        <w:rPr>
          <w:rFonts w:eastAsia="Times New Roman"/>
          <w:szCs w:val="24"/>
        </w:rPr>
        <w:t>όταν ήρθε η νεολαία του Σ</w:t>
      </w:r>
      <w:r w:rsidRPr="002F5FB4">
        <w:rPr>
          <w:rFonts w:eastAsia="Times New Roman"/>
          <w:szCs w:val="24"/>
        </w:rPr>
        <w:t xml:space="preserve">ΥΡΙΖΑ </w:t>
      </w:r>
      <w:r>
        <w:rPr>
          <w:rFonts w:eastAsia="Times New Roman"/>
          <w:szCs w:val="24"/>
        </w:rPr>
        <w:t xml:space="preserve">και κατέλαβε </w:t>
      </w:r>
      <w:r w:rsidRPr="002F5FB4">
        <w:rPr>
          <w:rFonts w:eastAsia="Times New Roman"/>
          <w:szCs w:val="24"/>
        </w:rPr>
        <w:t>το γραφείο μου</w:t>
      </w:r>
      <w:r>
        <w:rPr>
          <w:rFonts w:eastAsia="Times New Roman"/>
          <w:szCs w:val="24"/>
        </w:rPr>
        <w:t>,</w:t>
      </w:r>
      <w:r w:rsidRPr="002F5FB4">
        <w:rPr>
          <w:rFonts w:eastAsia="Times New Roman"/>
          <w:szCs w:val="24"/>
        </w:rPr>
        <w:t xml:space="preserve"> </w:t>
      </w:r>
      <w:r>
        <w:rPr>
          <w:rFonts w:eastAsia="Times New Roman"/>
          <w:szCs w:val="24"/>
        </w:rPr>
        <w:t>με έγραφε στους τοίχους ως δολοφόνο, βγήκε σε αυτήν την Αίθουσα να τα καταδικάσει; Ποιος;</w:t>
      </w:r>
    </w:p>
    <w:p w14:paraId="1286C7C2" w14:textId="77777777" w:rsidR="000402FE" w:rsidRDefault="007623D8">
      <w:pPr>
        <w:spacing w:line="600" w:lineRule="auto"/>
        <w:ind w:firstLine="720"/>
        <w:jc w:val="both"/>
        <w:rPr>
          <w:rFonts w:eastAsia="Times New Roman"/>
          <w:szCs w:val="24"/>
        </w:rPr>
      </w:pPr>
      <w:r>
        <w:rPr>
          <w:rFonts w:eastAsia="Times New Roman"/>
          <w:szCs w:val="24"/>
        </w:rPr>
        <w:t>Δ</w:t>
      </w:r>
      <w:r w:rsidRPr="002F5FB4">
        <w:rPr>
          <w:rFonts w:eastAsia="Times New Roman"/>
          <w:szCs w:val="24"/>
        </w:rPr>
        <w:t>εν έχετε το δικαίω</w:t>
      </w:r>
      <w:r w:rsidRPr="002F5FB4">
        <w:rPr>
          <w:rFonts w:eastAsia="Times New Roman"/>
          <w:szCs w:val="24"/>
        </w:rPr>
        <w:t xml:space="preserve">μα να κουνήσετε το χέρι σε </w:t>
      </w:r>
      <w:r>
        <w:rPr>
          <w:rFonts w:eastAsia="Times New Roman"/>
          <w:szCs w:val="24"/>
        </w:rPr>
        <w:t>κ</w:t>
      </w:r>
      <w:r w:rsidRPr="002F5FB4">
        <w:rPr>
          <w:rFonts w:eastAsia="Times New Roman"/>
          <w:szCs w:val="24"/>
        </w:rPr>
        <w:t>ανέναν</w:t>
      </w:r>
      <w:r>
        <w:rPr>
          <w:rFonts w:eastAsia="Times New Roman"/>
          <w:szCs w:val="24"/>
        </w:rPr>
        <w:t>,</w:t>
      </w:r>
      <w:r w:rsidRPr="002F5FB4">
        <w:rPr>
          <w:rFonts w:eastAsia="Times New Roman"/>
          <w:szCs w:val="24"/>
        </w:rPr>
        <w:t xml:space="preserve"> διότι όταν </w:t>
      </w:r>
      <w:r>
        <w:rPr>
          <w:rFonts w:eastAsia="Times New Roman"/>
          <w:szCs w:val="24"/>
        </w:rPr>
        <w:t>τ</w:t>
      </w:r>
      <w:r w:rsidRPr="002F5FB4">
        <w:rPr>
          <w:rFonts w:eastAsia="Times New Roman"/>
          <w:szCs w:val="24"/>
        </w:rPr>
        <w:t>α προκαλούσα</w:t>
      </w:r>
      <w:r>
        <w:rPr>
          <w:rFonts w:eastAsia="Times New Roman"/>
          <w:szCs w:val="24"/>
        </w:rPr>
        <w:t>τε, όταν τα κάνα</w:t>
      </w:r>
      <w:r w:rsidRPr="002F5FB4">
        <w:rPr>
          <w:rFonts w:eastAsia="Times New Roman"/>
          <w:szCs w:val="24"/>
        </w:rPr>
        <w:t xml:space="preserve">τε με την υπογραφή </w:t>
      </w:r>
      <w:r>
        <w:rPr>
          <w:rFonts w:eastAsia="Times New Roman"/>
          <w:szCs w:val="24"/>
        </w:rPr>
        <w:t>σας,</w:t>
      </w:r>
      <w:r w:rsidRPr="002F5FB4">
        <w:rPr>
          <w:rFonts w:eastAsia="Times New Roman"/>
          <w:szCs w:val="24"/>
        </w:rPr>
        <w:t xml:space="preserve"> με τη φυσική σας παρουσία</w:t>
      </w:r>
      <w:r>
        <w:rPr>
          <w:rFonts w:eastAsia="Times New Roman"/>
          <w:szCs w:val="24"/>
        </w:rPr>
        <w:t>,</w:t>
      </w:r>
      <w:r w:rsidRPr="002F5FB4">
        <w:rPr>
          <w:rFonts w:eastAsia="Times New Roman"/>
          <w:szCs w:val="24"/>
        </w:rPr>
        <w:t xml:space="preserve"> τότε θεωρ</w:t>
      </w:r>
      <w:r>
        <w:rPr>
          <w:rFonts w:eastAsia="Times New Roman"/>
          <w:szCs w:val="24"/>
        </w:rPr>
        <w:t>ούσατε</w:t>
      </w:r>
      <w:r w:rsidRPr="002F5FB4">
        <w:rPr>
          <w:rFonts w:eastAsia="Times New Roman"/>
          <w:szCs w:val="24"/>
        </w:rPr>
        <w:t xml:space="preserve"> ότι ήταν ιερή αγανάκτηση</w:t>
      </w:r>
      <w:r>
        <w:rPr>
          <w:rFonts w:eastAsia="Times New Roman"/>
          <w:szCs w:val="24"/>
        </w:rPr>
        <w:t>.</w:t>
      </w:r>
    </w:p>
    <w:p w14:paraId="1286C7C3" w14:textId="77777777" w:rsidR="000402FE" w:rsidRDefault="007623D8">
      <w:pPr>
        <w:spacing w:line="600" w:lineRule="auto"/>
        <w:ind w:firstLine="720"/>
        <w:jc w:val="both"/>
        <w:rPr>
          <w:rFonts w:eastAsia="Times New Roman"/>
          <w:szCs w:val="24"/>
        </w:rPr>
      </w:pPr>
      <w:r>
        <w:rPr>
          <w:rFonts w:eastAsia="Times New Roman"/>
          <w:szCs w:val="24"/>
        </w:rPr>
        <w:t>Σ</w:t>
      </w:r>
      <w:r w:rsidRPr="002F5FB4">
        <w:rPr>
          <w:rFonts w:eastAsia="Times New Roman"/>
          <w:szCs w:val="24"/>
        </w:rPr>
        <w:t xml:space="preserve">ήμερα εμείς καταδικάζουμε ευθέως τις οποιεσδήποτε </w:t>
      </w:r>
      <w:r>
        <w:rPr>
          <w:rFonts w:eastAsia="Times New Roman"/>
          <w:szCs w:val="24"/>
        </w:rPr>
        <w:t xml:space="preserve">απειλές. Σεβόμαστε το </w:t>
      </w:r>
      <w:r w:rsidRPr="002F5FB4">
        <w:rPr>
          <w:rFonts w:eastAsia="Times New Roman"/>
          <w:szCs w:val="24"/>
        </w:rPr>
        <w:t xml:space="preserve">δικαίωμα των </w:t>
      </w:r>
      <w:r w:rsidRPr="002F5FB4">
        <w:rPr>
          <w:rFonts w:eastAsia="Times New Roman"/>
          <w:szCs w:val="24"/>
        </w:rPr>
        <w:t>πολιτών να διαδηλώνουν</w:t>
      </w:r>
      <w:r>
        <w:rPr>
          <w:rFonts w:eastAsia="Times New Roman"/>
          <w:szCs w:val="24"/>
        </w:rPr>
        <w:t>.</w:t>
      </w:r>
      <w:r w:rsidRPr="002F5FB4">
        <w:rPr>
          <w:rFonts w:eastAsia="Times New Roman"/>
          <w:szCs w:val="24"/>
        </w:rPr>
        <w:t xml:space="preserve"> </w:t>
      </w:r>
      <w:r>
        <w:rPr>
          <w:rFonts w:eastAsia="Times New Roman"/>
          <w:szCs w:val="24"/>
        </w:rPr>
        <w:lastRenderedPageBreak/>
        <w:t>Θ</w:t>
      </w:r>
      <w:r w:rsidRPr="002F5FB4">
        <w:rPr>
          <w:rFonts w:eastAsia="Times New Roman"/>
          <w:szCs w:val="24"/>
        </w:rPr>
        <w:t>α βρεθούμε με τους πολίτες που μεθαύριο ειρηνικά θα διαδηλώσουν για τη Μακεδονία</w:t>
      </w:r>
      <w:r>
        <w:rPr>
          <w:rFonts w:eastAsia="Times New Roman"/>
          <w:szCs w:val="24"/>
        </w:rPr>
        <w:t>. Όμως, σε καμμία</w:t>
      </w:r>
      <w:r w:rsidRPr="002F5FB4">
        <w:rPr>
          <w:rFonts w:eastAsia="Times New Roman"/>
          <w:szCs w:val="24"/>
        </w:rPr>
        <w:t xml:space="preserve"> περίπτωση δεν θα δεχτούμε το εθνικό μας φρόνημα </w:t>
      </w:r>
      <w:r>
        <w:rPr>
          <w:rFonts w:eastAsia="Times New Roman"/>
          <w:szCs w:val="24"/>
        </w:rPr>
        <w:t>εσείς</w:t>
      </w:r>
      <w:r w:rsidRPr="002F5FB4">
        <w:rPr>
          <w:rFonts w:eastAsia="Times New Roman"/>
          <w:szCs w:val="24"/>
        </w:rPr>
        <w:t xml:space="preserve"> να τ</w:t>
      </w:r>
      <w:r>
        <w:rPr>
          <w:rFonts w:eastAsia="Times New Roman"/>
          <w:szCs w:val="24"/>
        </w:rPr>
        <w:t xml:space="preserve">ο κάνετε και να το ονομάσετε </w:t>
      </w:r>
      <w:r w:rsidRPr="002F5FB4">
        <w:rPr>
          <w:rFonts w:eastAsia="Times New Roman"/>
          <w:szCs w:val="24"/>
        </w:rPr>
        <w:t>φασισμό</w:t>
      </w:r>
      <w:r>
        <w:rPr>
          <w:rFonts w:eastAsia="Times New Roman"/>
          <w:szCs w:val="24"/>
        </w:rPr>
        <w:t xml:space="preserve">. </w:t>
      </w:r>
    </w:p>
    <w:p w14:paraId="1286C7C4" w14:textId="77777777" w:rsidR="000402FE" w:rsidRDefault="007623D8">
      <w:pPr>
        <w:spacing w:line="600" w:lineRule="auto"/>
        <w:ind w:firstLine="720"/>
        <w:jc w:val="both"/>
        <w:rPr>
          <w:rFonts w:eastAsia="Times New Roman"/>
          <w:szCs w:val="24"/>
        </w:rPr>
      </w:pPr>
      <w:r>
        <w:rPr>
          <w:rFonts w:eastAsia="Times New Roman"/>
          <w:szCs w:val="24"/>
        </w:rPr>
        <w:t>Η</w:t>
      </w:r>
      <w:r w:rsidRPr="002F5FB4">
        <w:rPr>
          <w:rFonts w:eastAsia="Times New Roman"/>
          <w:szCs w:val="24"/>
        </w:rPr>
        <w:t xml:space="preserve"> ολοκλήρωση του δράματος απέναντι σ</w:t>
      </w:r>
      <w:r w:rsidRPr="002F5FB4">
        <w:rPr>
          <w:rFonts w:eastAsia="Times New Roman"/>
          <w:szCs w:val="24"/>
        </w:rPr>
        <w:t xml:space="preserve">τα κελεύσματα των </w:t>
      </w:r>
      <w:r>
        <w:rPr>
          <w:rFonts w:eastAsia="Times New Roman"/>
          <w:szCs w:val="24"/>
        </w:rPr>
        <w:t>ξ</w:t>
      </w:r>
      <w:r w:rsidRPr="002F5FB4">
        <w:rPr>
          <w:rFonts w:eastAsia="Times New Roman"/>
          <w:szCs w:val="24"/>
        </w:rPr>
        <w:t>ένων</w:t>
      </w:r>
      <w:r>
        <w:rPr>
          <w:rFonts w:eastAsia="Times New Roman"/>
          <w:szCs w:val="24"/>
        </w:rPr>
        <w:t>,</w:t>
      </w:r>
      <w:r w:rsidRPr="002F5FB4">
        <w:rPr>
          <w:rFonts w:eastAsia="Times New Roman"/>
          <w:szCs w:val="24"/>
        </w:rPr>
        <w:t xml:space="preserve"> είναι ακριβώς η </w:t>
      </w:r>
      <w:r>
        <w:rPr>
          <w:rFonts w:eastAsia="Times New Roman"/>
          <w:szCs w:val="24"/>
        </w:rPr>
        <w:t>σ</w:t>
      </w:r>
      <w:r>
        <w:rPr>
          <w:rFonts w:eastAsia="Times New Roman"/>
          <w:szCs w:val="24"/>
        </w:rPr>
        <w:t>υμφωνία</w:t>
      </w:r>
      <w:r>
        <w:rPr>
          <w:rFonts w:eastAsia="Times New Roman"/>
          <w:szCs w:val="24"/>
        </w:rPr>
        <w:t>,</w:t>
      </w:r>
      <w:r>
        <w:rPr>
          <w:rFonts w:eastAsia="Times New Roman"/>
          <w:szCs w:val="24"/>
        </w:rPr>
        <w:t xml:space="preserve"> που θα φέρετε μεθαύριο να </w:t>
      </w:r>
      <w:r w:rsidRPr="002F5FB4">
        <w:rPr>
          <w:rFonts w:eastAsia="Times New Roman"/>
          <w:szCs w:val="24"/>
        </w:rPr>
        <w:t>κυρώσετε εδώ</w:t>
      </w:r>
      <w:r>
        <w:rPr>
          <w:rFonts w:eastAsia="Times New Roman"/>
          <w:szCs w:val="24"/>
        </w:rPr>
        <w:t>.</w:t>
      </w:r>
      <w:r w:rsidRPr="002F5FB4">
        <w:rPr>
          <w:rFonts w:eastAsia="Times New Roman"/>
          <w:szCs w:val="24"/>
        </w:rPr>
        <w:t xml:space="preserve"> </w:t>
      </w:r>
      <w:r>
        <w:rPr>
          <w:rFonts w:eastAsia="Times New Roman"/>
          <w:szCs w:val="24"/>
        </w:rPr>
        <w:t>Ε</w:t>
      </w:r>
      <w:r w:rsidRPr="002F5FB4">
        <w:rPr>
          <w:rFonts w:eastAsia="Times New Roman"/>
          <w:szCs w:val="24"/>
        </w:rPr>
        <w:t>ίναι το τελευταίο πράγμα που σας ζήτησαν</w:t>
      </w:r>
      <w:r>
        <w:rPr>
          <w:rFonts w:eastAsia="Times New Roman"/>
          <w:szCs w:val="24"/>
        </w:rPr>
        <w:t>.</w:t>
      </w:r>
      <w:r w:rsidRPr="002F5FB4">
        <w:rPr>
          <w:rFonts w:eastAsia="Times New Roman"/>
          <w:szCs w:val="24"/>
        </w:rPr>
        <w:t xml:space="preserve"> </w:t>
      </w:r>
      <w:r>
        <w:rPr>
          <w:rFonts w:eastAsia="Times New Roman"/>
          <w:szCs w:val="24"/>
        </w:rPr>
        <w:t>Σ</w:t>
      </w:r>
      <w:r w:rsidRPr="002F5FB4">
        <w:rPr>
          <w:rFonts w:eastAsia="Times New Roman"/>
          <w:szCs w:val="24"/>
        </w:rPr>
        <w:t xml:space="preserve">ας ζήτησαν να τελειώσετε και το </w:t>
      </w:r>
      <w:r>
        <w:rPr>
          <w:rFonts w:eastAsia="Times New Roman"/>
          <w:szCs w:val="24"/>
        </w:rPr>
        <w:t>«</w:t>
      </w:r>
      <w:r>
        <w:rPr>
          <w:rFonts w:eastAsia="Times New Roman"/>
          <w:szCs w:val="24"/>
        </w:rPr>
        <w:t>σ</w:t>
      </w:r>
      <w:r w:rsidRPr="002F5FB4">
        <w:rPr>
          <w:rFonts w:eastAsia="Times New Roman"/>
          <w:szCs w:val="24"/>
        </w:rPr>
        <w:t>κοπιανό</w:t>
      </w:r>
      <w:r>
        <w:rPr>
          <w:rFonts w:eastAsia="Times New Roman"/>
          <w:szCs w:val="24"/>
        </w:rPr>
        <w:t>»</w:t>
      </w:r>
      <w:r w:rsidRPr="002F5FB4">
        <w:rPr>
          <w:rFonts w:eastAsia="Times New Roman"/>
          <w:szCs w:val="24"/>
        </w:rPr>
        <w:t xml:space="preserve"> και να είσαστε η </w:t>
      </w:r>
      <w:r>
        <w:rPr>
          <w:rFonts w:eastAsia="Times New Roman"/>
          <w:szCs w:val="24"/>
        </w:rPr>
        <w:t>«</w:t>
      </w:r>
      <w:r w:rsidRPr="002F5FB4">
        <w:rPr>
          <w:rFonts w:eastAsia="Times New Roman"/>
          <w:szCs w:val="24"/>
        </w:rPr>
        <w:t xml:space="preserve">πρώτη φορά </w:t>
      </w:r>
      <w:r>
        <w:rPr>
          <w:rFonts w:eastAsia="Times New Roman"/>
          <w:szCs w:val="24"/>
        </w:rPr>
        <w:t>Α</w:t>
      </w:r>
      <w:r w:rsidRPr="002F5FB4">
        <w:rPr>
          <w:rFonts w:eastAsia="Times New Roman"/>
          <w:szCs w:val="24"/>
        </w:rPr>
        <w:t>ριστερά</w:t>
      </w:r>
      <w:r>
        <w:rPr>
          <w:rFonts w:eastAsia="Times New Roman"/>
          <w:szCs w:val="24"/>
        </w:rPr>
        <w:t>»</w:t>
      </w:r>
      <w:r w:rsidRPr="002F5FB4">
        <w:rPr>
          <w:rFonts w:eastAsia="Times New Roman"/>
          <w:szCs w:val="24"/>
        </w:rPr>
        <w:t xml:space="preserve"> που τα ξεπούλησε όλα</w:t>
      </w:r>
      <w:r>
        <w:rPr>
          <w:rFonts w:eastAsia="Times New Roman"/>
          <w:szCs w:val="24"/>
        </w:rPr>
        <w:t xml:space="preserve"> και έκανε </w:t>
      </w:r>
      <w:r w:rsidRPr="002F5FB4">
        <w:rPr>
          <w:rFonts w:eastAsia="Times New Roman"/>
          <w:szCs w:val="24"/>
        </w:rPr>
        <w:t>ό</w:t>
      </w:r>
      <w:r>
        <w:rPr>
          <w:rFonts w:eastAsia="Times New Roman"/>
          <w:szCs w:val="24"/>
        </w:rPr>
        <w:t>,</w:t>
      </w:r>
      <w:r w:rsidRPr="002F5FB4">
        <w:rPr>
          <w:rFonts w:eastAsia="Times New Roman"/>
          <w:szCs w:val="24"/>
        </w:rPr>
        <w:t>τι δεν</w:t>
      </w:r>
      <w:r w:rsidRPr="002F5FB4">
        <w:rPr>
          <w:rFonts w:eastAsia="Times New Roman"/>
          <w:szCs w:val="24"/>
        </w:rPr>
        <w:t xml:space="preserve"> δέχτηκε</w:t>
      </w:r>
      <w:r w:rsidRPr="007C3EF8">
        <w:rPr>
          <w:rFonts w:eastAsia="Times New Roman"/>
          <w:szCs w:val="24"/>
        </w:rPr>
        <w:t xml:space="preserve"> </w:t>
      </w:r>
      <w:r w:rsidRPr="002F5FB4">
        <w:rPr>
          <w:rFonts w:eastAsia="Times New Roman"/>
          <w:szCs w:val="24"/>
        </w:rPr>
        <w:t xml:space="preserve">ποτέ οποιαδήποτε άλλη κυβέρνηση με </w:t>
      </w:r>
      <w:r>
        <w:rPr>
          <w:rFonts w:eastAsia="Times New Roman"/>
          <w:szCs w:val="24"/>
        </w:rPr>
        <w:t>ε</w:t>
      </w:r>
      <w:r w:rsidRPr="002F5FB4">
        <w:rPr>
          <w:rFonts w:eastAsia="Times New Roman"/>
          <w:szCs w:val="24"/>
        </w:rPr>
        <w:t>θνικό πρόστιμο να κάνει</w:t>
      </w:r>
      <w:r>
        <w:rPr>
          <w:rFonts w:eastAsia="Times New Roman"/>
          <w:szCs w:val="24"/>
        </w:rPr>
        <w:t>.</w:t>
      </w:r>
      <w:r w:rsidRPr="002F5FB4">
        <w:rPr>
          <w:rFonts w:eastAsia="Times New Roman"/>
          <w:szCs w:val="24"/>
        </w:rPr>
        <w:t xml:space="preserve"> </w:t>
      </w:r>
      <w:r>
        <w:rPr>
          <w:rFonts w:eastAsia="Times New Roman"/>
          <w:szCs w:val="24"/>
        </w:rPr>
        <w:t>Και σ</w:t>
      </w:r>
      <w:r w:rsidRPr="002F5FB4">
        <w:rPr>
          <w:rFonts w:eastAsia="Times New Roman"/>
          <w:szCs w:val="24"/>
        </w:rPr>
        <w:t xml:space="preserve">ήμερα προσπαθείτε να πουλήσετε </w:t>
      </w:r>
      <w:r>
        <w:rPr>
          <w:rFonts w:eastAsia="Times New Roman"/>
          <w:szCs w:val="24"/>
        </w:rPr>
        <w:t xml:space="preserve">φύκια για μεταξωτές </w:t>
      </w:r>
      <w:r w:rsidRPr="002F5FB4">
        <w:rPr>
          <w:rFonts w:eastAsia="Times New Roman"/>
          <w:szCs w:val="24"/>
        </w:rPr>
        <w:t>κορδέλες</w:t>
      </w:r>
      <w:r>
        <w:rPr>
          <w:rFonts w:eastAsia="Times New Roman"/>
          <w:szCs w:val="24"/>
        </w:rPr>
        <w:t xml:space="preserve"> .</w:t>
      </w:r>
    </w:p>
    <w:p w14:paraId="1286C7C5" w14:textId="77777777" w:rsidR="000402FE" w:rsidRDefault="007623D8">
      <w:pPr>
        <w:spacing w:line="600" w:lineRule="auto"/>
        <w:ind w:firstLine="720"/>
        <w:jc w:val="both"/>
        <w:rPr>
          <w:rFonts w:eastAsia="Times New Roman"/>
          <w:szCs w:val="24"/>
        </w:rPr>
      </w:pPr>
      <w:r>
        <w:rPr>
          <w:rFonts w:eastAsia="Times New Roman"/>
          <w:szCs w:val="24"/>
        </w:rPr>
        <w:t>Α</w:t>
      </w:r>
      <w:r w:rsidRPr="002F5FB4">
        <w:rPr>
          <w:rFonts w:eastAsia="Times New Roman"/>
          <w:szCs w:val="24"/>
        </w:rPr>
        <w:t>υτό το οποίο θα συμβεί</w:t>
      </w:r>
      <w:r>
        <w:rPr>
          <w:rFonts w:eastAsia="Times New Roman"/>
          <w:szCs w:val="24"/>
        </w:rPr>
        <w:t>,</w:t>
      </w:r>
      <w:r w:rsidRPr="002F5FB4">
        <w:rPr>
          <w:rFonts w:eastAsia="Times New Roman"/>
          <w:szCs w:val="24"/>
        </w:rPr>
        <w:t xml:space="preserve"> θα είναι </w:t>
      </w:r>
      <w:r>
        <w:rPr>
          <w:rFonts w:eastAsia="Times New Roman"/>
          <w:szCs w:val="24"/>
        </w:rPr>
        <w:t>μια</w:t>
      </w:r>
      <w:r w:rsidRPr="002F5FB4">
        <w:rPr>
          <w:rFonts w:eastAsia="Times New Roman"/>
          <w:szCs w:val="24"/>
        </w:rPr>
        <w:t xml:space="preserve"> οριστική καταδίκη </w:t>
      </w:r>
      <w:r>
        <w:rPr>
          <w:rFonts w:eastAsia="Times New Roman"/>
          <w:szCs w:val="24"/>
        </w:rPr>
        <w:t>-κ</w:t>
      </w:r>
      <w:r w:rsidRPr="002F5FB4">
        <w:rPr>
          <w:rFonts w:eastAsia="Times New Roman"/>
          <w:szCs w:val="24"/>
        </w:rPr>
        <w:t>αι η δικιά σας προσωπικ</w:t>
      </w:r>
      <w:r>
        <w:rPr>
          <w:rFonts w:eastAsia="Times New Roman"/>
          <w:szCs w:val="24"/>
        </w:rPr>
        <w:t>ά,</w:t>
      </w:r>
      <w:r w:rsidRPr="002F5FB4">
        <w:rPr>
          <w:rFonts w:eastAsia="Times New Roman"/>
          <w:szCs w:val="24"/>
        </w:rPr>
        <w:t xml:space="preserve"> </w:t>
      </w:r>
      <w:r>
        <w:rPr>
          <w:rFonts w:eastAsia="Times New Roman"/>
          <w:szCs w:val="24"/>
        </w:rPr>
        <w:t>α</w:t>
      </w:r>
      <w:r w:rsidRPr="002F5FB4">
        <w:rPr>
          <w:rFonts w:eastAsia="Times New Roman"/>
          <w:szCs w:val="24"/>
        </w:rPr>
        <w:t>λλά και της Αριστεράς εν συνόλω</w:t>
      </w:r>
      <w:r>
        <w:rPr>
          <w:rFonts w:eastAsia="Times New Roman"/>
          <w:szCs w:val="24"/>
        </w:rPr>
        <w:t>- α</w:t>
      </w:r>
      <w:r>
        <w:rPr>
          <w:rFonts w:eastAsia="Times New Roman"/>
          <w:szCs w:val="24"/>
        </w:rPr>
        <w:t>πό τον ε</w:t>
      </w:r>
      <w:r w:rsidRPr="002F5FB4">
        <w:rPr>
          <w:rFonts w:eastAsia="Times New Roman"/>
          <w:szCs w:val="24"/>
        </w:rPr>
        <w:t>λληνικό λαό</w:t>
      </w:r>
      <w:r>
        <w:rPr>
          <w:rFonts w:eastAsia="Times New Roman"/>
          <w:szCs w:val="24"/>
        </w:rPr>
        <w:t>.</w:t>
      </w:r>
      <w:r w:rsidRPr="002F5FB4">
        <w:rPr>
          <w:rFonts w:eastAsia="Times New Roman"/>
          <w:szCs w:val="24"/>
        </w:rPr>
        <w:t xml:space="preserve"> </w:t>
      </w:r>
      <w:r>
        <w:rPr>
          <w:rFonts w:eastAsia="Times New Roman"/>
          <w:szCs w:val="24"/>
        </w:rPr>
        <w:t>Π</w:t>
      </w:r>
      <w:r w:rsidRPr="002F5FB4">
        <w:rPr>
          <w:rFonts w:eastAsia="Times New Roman"/>
          <w:szCs w:val="24"/>
        </w:rPr>
        <w:t>οτέ ξανά Αριστερά</w:t>
      </w:r>
      <w:r>
        <w:rPr>
          <w:rFonts w:eastAsia="Times New Roman"/>
          <w:szCs w:val="24"/>
        </w:rPr>
        <w:t>!</w:t>
      </w:r>
    </w:p>
    <w:p w14:paraId="1286C7C6" w14:textId="77777777" w:rsidR="000402FE" w:rsidRDefault="007623D8">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1286C7C7" w14:textId="77777777" w:rsidR="000402FE" w:rsidRDefault="007623D8">
      <w:pPr>
        <w:spacing w:line="600" w:lineRule="auto"/>
        <w:ind w:firstLine="720"/>
        <w:jc w:val="both"/>
        <w:rPr>
          <w:rFonts w:eastAsia="Times New Roman"/>
          <w:szCs w:val="24"/>
        </w:rPr>
      </w:pPr>
      <w:r w:rsidRPr="00E7322B">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Τον λόγο έχει ο Υπουργός</w:t>
      </w:r>
      <w:r>
        <w:rPr>
          <w:rFonts w:eastAsia="Times New Roman"/>
          <w:szCs w:val="24"/>
        </w:rPr>
        <w:t xml:space="preserve"> κ. Χαρίτσης για δεκαπέντε λεπτά. </w:t>
      </w:r>
    </w:p>
    <w:p w14:paraId="1286C7C8" w14:textId="77777777" w:rsidR="000402FE" w:rsidRDefault="007623D8">
      <w:pPr>
        <w:spacing w:line="600" w:lineRule="auto"/>
        <w:ind w:firstLine="720"/>
        <w:jc w:val="both"/>
        <w:rPr>
          <w:rFonts w:eastAsia="Times New Roman"/>
          <w:szCs w:val="24"/>
        </w:rPr>
      </w:pPr>
      <w:r w:rsidRPr="00672394">
        <w:rPr>
          <w:rFonts w:eastAsia="Times New Roman"/>
          <w:b/>
          <w:szCs w:val="24"/>
        </w:rPr>
        <w:t>ΑΛΕΞ</w:t>
      </w:r>
      <w:r>
        <w:rPr>
          <w:rFonts w:eastAsia="Times New Roman"/>
          <w:b/>
          <w:szCs w:val="24"/>
        </w:rPr>
        <w:t>Η</w:t>
      </w:r>
      <w:r w:rsidRPr="00672394">
        <w:rPr>
          <w:rFonts w:eastAsia="Times New Roman"/>
          <w:b/>
          <w:szCs w:val="24"/>
        </w:rPr>
        <w:t>Σ ΧΑΡΙΤΣΗΣ (Υπουργός Εσωτερικών):</w:t>
      </w:r>
      <w:r>
        <w:rPr>
          <w:rFonts w:eastAsia="Times New Roman"/>
          <w:szCs w:val="24"/>
        </w:rPr>
        <w:t xml:space="preserve"> Ευχαριστώ, κυρία Πρόεδρε. </w:t>
      </w:r>
    </w:p>
    <w:p w14:paraId="1286C7C9" w14:textId="77777777" w:rsidR="000402FE" w:rsidRDefault="007623D8">
      <w:pPr>
        <w:spacing w:line="600" w:lineRule="auto"/>
        <w:ind w:firstLine="720"/>
        <w:jc w:val="both"/>
        <w:rPr>
          <w:rFonts w:eastAsia="Times New Roman"/>
          <w:szCs w:val="24"/>
        </w:rPr>
      </w:pPr>
      <w:r>
        <w:rPr>
          <w:rFonts w:eastAsia="Times New Roman"/>
          <w:szCs w:val="24"/>
        </w:rPr>
        <w:t>Να ενημερώσω κατ</w:t>
      </w:r>
      <w:r>
        <w:rPr>
          <w:rFonts w:eastAsia="Times New Roman"/>
          <w:szCs w:val="24"/>
        </w:rPr>
        <w:t xml:space="preserve">’ </w:t>
      </w:r>
      <w:r>
        <w:rPr>
          <w:rFonts w:eastAsia="Times New Roman"/>
          <w:szCs w:val="24"/>
        </w:rPr>
        <w:t xml:space="preserve">αρχάς τον κ. Βαρβιτσιώτη, που αναφέρθηκε προσωπικά σε εμένα νωρίτερα, ότι ήμουν </w:t>
      </w:r>
      <w:r w:rsidRPr="002F5FB4">
        <w:rPr>
          <w:rFonts w:eastAsia="Times New Roman"/>
          <w:szCs w:val="24"/>
        </w:rPr>
        <w:t>Αναπληρωτής Υπουργός Οικονομίας και Ανάπτυξης</w:t>
      </w:r>
      <w:r>
        <w:rPr>
          <w:rFonts w:eastAsia="Times New Roman"/>
          <w:szCs w:val="24"/>
        </w:rPr>
        <w:t>.</w:t>
      </w:r>
      <w:r w:rsidRPr="002F5FB4">
        <w:rPr>
          <w:rFonts w:eastAsia="Times New Roman"/>
          <w:szCs w:val="24"/>
        </w:rPr>
        <w:t xml:space="preserve"> </w:t>
      </w:r>
      <w:r>
        <w:rPr>
          <w:rFonts w:eastAsia="Times New Roman"/>
          <w:szCs w:val="24"/>
        </w:rPr>
        <w:t>Ο</w:t>
      </w:r>
      <w:r w:rsidRPr="002F5FB4">
        <w:rPr>
          <w:rFonts w:eastAsia="Times New Roman"/>
          <w:szCs w:val="24"/>
        </w:rPr>
        <w:t xml:space="preserve"> προϋπολογισμός κατατίθεται στη Βουλή από το Υπουργείο Οικονομικών</w:t>
      </w:r>
      <w:r>
        <w:rPr>
          <w:rFonts w:eastAsia="Times New Roman"/>
          <w:szCs w:val="24"/>
        </w:rPr>
        <w:t>.</w:t>
      </w:r>
      <w:r w:rsidRPr="002F5FB4">
        <w:rPr>
          <w:rFonts w:eastAsia="Times New Roman"/>
          <w:szCs w:val="24"/>
        </w:rPr>
        <w:t xml:space="preserve"> </w:t>
      </w:r>
      <w:r>
        <w:rPr>
          <w:rFonts w:eastAsia="Times New Roman"/>
          <w:szCs w:val="24"/>
        </w:rPr>
        <w:t>Τ</w:t>
      </w:r>
      <w:r w:rsidRPr="002F5FB4">
        <w:rPr>
          <w:rFonts w:eastAsia="Times New Roman"/>
          <w:szCs w:val="24"/>
        </w:rPr>
        <w:t>ουλάχιστον τα</w:t>
      </w:r>
      <w:r w:rsidRPr="002F5FB4">
        <w:rPr>
          <w:rFonts w:eastAsia="Times New Roman"/>
          <w:szCs w:val="24"/>
        </w:rPr>
        <w:t xml:space="preserve"> στοιχειώδη</w:t>
      </w:r>
      <w:r>
        <w:rPr>
          <w:rFonts w:eastAsia="Times New Roman"/>
          <w:szCs w:val="24"/>
        </w:rPr>
        <w:t>,</w:t>
      </w:r>
      <w:r w:rsidRPr="002F5FB4">
        <w:rPr>
          <w:rFonts w:eastAsia="Times New Roman"/>
          <w:szCs w:val="24"/>
        </w:rPr>
        <w:t xml:space="preserve"> μετά από τόσα χρόνια</w:t>
      </w:r>
      <w:r>
        <w:rPr>
          <w:rFonts w:eastAsia="Times New Roman"/>
          <w:szCs w:val="24"/>
        </w:rPr>
        <w:t>,</w:t>
      </w:r>
      <w:r w:rsidRPr="002F5FB4">
        <w:rPr>
          <w:rFonts w:eastAsia="Times New Roman"/>
          <w:szCs w:val="24"/>
        </w:rPr>
        <w:t xml:space="preserve"> να τα ξεχωρίζουμε</w:t>
      </w:r>
      <w:r>
        <w:rPr>
          <w:rFonts w:eastAsia="Times New Roman"/>
          <w:szCs w:val="24"/>
        </w:rPr>
        <w:t>.</w:t>
      </w:r>
    </w:p>
    <w:p w14:paraId="1286C7CA" w14:textId="77777777" w:rsidR="000402FE" w:rsidRDefault="007623D8">
      <w:pPr>
        <w:spacing w:line="600" w:lineRule="auto"/>
        <w:ind w:firstLine="720"/>
        <w:jc w:val="both"/>
        <w:rPr>
          <w:rFonts w:eastAsia="Times New Roman"/>
          <w:szCs w:val="24"/>
        </w:rPr>
      </w:pPr>
      <w:r w:rsidRPr="001050FD">
        <w:rPr>
          <w:rFonts w:eastAsia="Times New Roman"/>
          <w:b/>
          <w:szCs w:val="24"/>
        </w:rPr>
        <w:t xml:space="preserve">ΜΙΛΤΙΑΔΗΣ ΒΑΡΒΙΤΣΙΩΤΗΣ: </w:t>
      </w:r>
      <w:r>
        <w:rPr>
          <w:rFonts w:eastAsia="Times New Roman"/>
          <w:szCs w:val="24"/>
        </w:rPr>
        <w:t xml:space="preserve">Εντάξει, δεν πειράζει. </w:t>
      </w:r>
    </w:p>
    <w:p w14:paraId="1286C7CB" w14:textId="77777777" w:rsidR="000402FE" w:rsidRDefault="007623D8">
      <w:pPr>
        <w:spacing w:line="600" w:lineRule="auto"/>
        <w:ind w:firstLine="720"/>
        <w:jc w:val="both"/>
        <w:rPr>
          <w:rFonts w:eastAsia="Times New Roman"/>
          <w:szCs w:val="24"/>
        </w:rPr>
      </w:pPr>
      <w:r w:rsidRPr="001050FD">
        <w:rPr>
          <w:rFonts w:eastAsia="Times New Roman"/>
          <w:b/>
          <w:szCs w:val="24"/>
        </w:rPr>
        <w:t>ΚΩΝΣΤΑΝΤΙΝΟΣ ΤΑΣΟΥΛΑΣ:</w:t>
      </w:r>
      <w:r>
        <w:rPr>
          <w:rFonts w:eastAsia="Times New Roman"/>
          <w:szCs w:val="24"/>
        </w:rPr>
        <w:t xml:space="preserve"> Και εις ανώτερα! </w:t>
      </w:r>
    </w:p>
    <w:p w14:paraId="1286C7CC" w14:textId="77777777" w:rsidR="000402FE" w:rsidRDefault="007623D8">
      <w:pPr>
        <w:spacing w:line="600" w:lineRule="auto"/>
        <w:ind w:firstLine="720"/>
        <w:jc w:val="both"/>
        <w:rPr>
          <w:rFonts w:eastAsia="Times New Roman"/>
          <w:szCs w:val="24"/>
        </w:rPr>
      </w:pPr>
      <w:r w:rsidRPr="002270B7">
        <w:rPr>
          <w:rFonts w:eastAsia="Times New Roman"/>
          <w:b/>
          <w:szCs w:val="24"/>
        </w:rPr>
        <w:t>ΑΛΕΞ</w:t>
      </w:r>
      <w:r>
        <w:rPr>
          <w:rFonts w:eastAsia="Times New Roman"/>
          <w:b/>
          <w:szCs w:val="24"/>
        </w:rPr>
        <w:t>Η</w:t>
      </w:r>
      <w:r w:rsidRPr="002270B7">
        <w:rPr>
          <w:rFonts w:eastAsia="Times New Roman"/>
          <w:b/>
          <w:szCs w:val="24"/>
        </w:rPr>
        <w:t>Σ ΧΑΡΙΤΣΗΣ (Υπουργός Εσωτερικών):</w:t>
      </w:r>
      <w:r>
        <w:rPr>
          <w:rFonts w:eastAsia="Times New Roman"/>
          <w:szCs w:val="24"/>
        </w:rPr>
        <w:t xml:space="preserve"> Κ</w:t>
      </w:r>
      <w:r w:rsidRPr="002F5FB4">
        <w:rPr>
          <w:rFonts w:eastAsia="Times New Roman"/>
          <w:szCs w:val="24"/>
        </w:rPr>
        <w:t>υρίες και κύριοι Βουλευτές</w:t>
      </w:r>
      <w:r>
        <w:rPr>
          <w:rFonts w:eastAsia="Times New Roman"/>
          <w:szCs w:val="24"/>
        </w:rPr>
        <w:t>,</w:t>
      </w:r>
      <w:r w:rsidRPr="002F5FB4">
        <w:rPr>
          <w:rFonts w:eastAsia="Times New Roman"/>
          <w:szCs w:val="24"/>
        </w:rPr>
        <w:t xml:space="preserve"> οι στιγμές είναι εξαιρετικά κρίσιμες</w:t>
      </w:r>
      <w:r>
        <w:rPr>
          <w:rFonts w:eastAsia="Times New Roman"/>
          <w:szCs w:val="24"/>
        </w:rPr>
        <w:t>.</w:t>
      </w:r>
      <w:r w:rsidRPr="002F5FB4">
        <w:rPr>
          <w:rFonts w:eastAsia="Times New Roman"/>
          <w:szCs w:val="24"/>
        </w:rPr>
        <w:t xml:space="preserve"> </w:t>
      </w:r>
      <w:r>
        <w:rPr>
          <w:rFonts w:eastAsia="Times New Roman"/>
          <w:szCs w:val="24"/>
        </w:rPr>
        <w:t>Η</w:t>
      </w:r>
      <w:r w:rsidRPr="002F5FB4">
        <w:rPr>
          <w:rFonts w:eastAsia="Times New Roman"/>
          <w:szCs w:val="24"/>
        </w:rPr>
        <w:t xml:space="preserve"> χώρα </w:t>
      </w:r>
      <w:r w:rsidRPr="002F5FB4">
        <w:rPr>
          <w:rFonts w:eastAsia="Times New Roman"/>
          <w:szCs w:val="24"/>
        </w:rPr>
        <w:t>βρίσκεται μπροστά σε μεγάλα ιστορικά διλήμματα</w:t>
      </w:r>
      <w:r>
        <w:rPr>
          <w:rFonts w:eastAsia="Times New Roman"/>
          <w:szCs w:val="24"/>
        </w:rPr>
        <w:t>, β</w:t>
      </w:r>
      <w:r w:rsidRPr="002F5FB4">
        <w:rPr>
          <w:rFonts w:eastAsia="Times New Roman"/>
          <w:szCs w:val="24"/>
        </w:rPr>
        <w:t xml:space="preserve">γαίνει από </w:t>
      </w:r>
      <w:r>
        <w:rPr>
          <w:rFonts w:eastAsia="Times New Roman"/>
          <w:szCs w:val="24"/>
        </w:rPr>
        <w:t>μια βαθιά,</w:t>
      </w:r>
      <w:r w:rsidRPr="002F5FB4">
        <w:rPr>
          <w:rFonts w:eastAsia="Times New Roman"/>
          <w:szCs w:val="24"/>
        </w:rPr>
        <w:t xml:space="preserve"> πρωτόγνωρη κρίση που δοκίμασε τις αντοχές </w:t>
      </w:r>
      <w:r>
        <w:rPr>
          <w:rFonts w:eastAsia="Times New Roman"/>
          <w:szCs w:val="24"/>
        </w:rPr>
        <w:t xml:space="preserve">της κοινωνίας. </w:t>
      </w:r>
    </w:p>
    <w:p w14:paraId="1286C7CD" w14:textId="77777777" w:rsidR="000402FE" w:rsidRDefault="007623D8">
      <w:pPr>
        <w:spacing w:line="600" w:lineRule="auto"/>
        <w:ind w:firstLine="720"/>
        <w:jc w:val="both"/>
        <w:rPr>
          <w:rFonts w:eastAsia="Times New Roman"/>
          <w:szCs w:val="24"/>
        </w:rPr>
      </w:pPr>
      <w:r>
        <w:rPr>
          <w:rFonts w:eastAsia="Times New Roman"/>
          <w:szCs w:val="24"/>
        </w:rPr>
        <w:t>Τ</w:t>
      </w:r>
      <w:r w:rsidRPr="002F5FB4">
        <w:rPr>
          <w:rFonts w:eastAsia="Times New Roman"/>
          <w:szCs w:val="24"/>
        </w:rPr>
        <w:t>ώρα καλούμαστε να χαράξου</w:t>
      </w:r>
      <w:r>
        <w:rPr>
          <w:rFonts w:eastAsia="Times New Roman"/>
          <w:szCs w:val="24"/>
        </w:rPr>
        <w:t>με</w:t>
      </w:r>
      <w:r w:rsidRPr="002F5FB4">
        <w:rPr>
          <w:rFonts w:eastAsia="Times New Roman"/>
          <w:szCs w:val="24"/>
        </w:rPr>
        <w:t xml:space="preserve"> </w:t>
      </w:r>
      <w:r>
        <w:rPr>
          <w:rFonts w:eastAsia="Times New Roman"/>
          <w:szCs w:val="24"/>
        </w:rPr>
        <w:t>μια</w:t>
      </w:r>
      <w:r w:rsidRPr="002F5FB4">
        <w:rPr>
          <w:rFonts w:eastAsia="Times New Roman"/>
          <w:szCs w:val="24"/>
        </w:rPr>
        <w:t xml:space="preserve"> νέα πορεία</w:t>
      </w:r>
      <w:r>
        <w:rPr>
          <w:rFonts w:eastAsia="Times New Roman"/>
          <w:szCs w:val="24"/>
        </w:rPr>
        <w:t>,</w:t>
      </w:r>
      <w:r w:rsidRPr="002F5FB4">
        <w:rPr>
          <w:rFonts w:eastAsia="Times New Roman"/>
          <w:szCs w:val="24"/>
        </w:rPr>
        <w:t xml:space="preserve"> μακριά από τα προβλήματα και τις παθογένειες του παρελθόντος</w:t>
      </w:r>
      <w:r>
        <w:rPr>
          <w:rFonts w:eastAsia="Times New Roman"/>
          <w:szCs w:val="24"/>
        </w:rPr>
        <w:t>,</w:t>
      </w:r>
      <w:r>
        <w:rPr>
          <w:rFonts w:eastAsia="Times New Roman"/>
          <w:szCs w:val="24"/>
        </w:rPr>
        <w:t xml:space="preserve"> που </w:t>
      </w:r>
      <w:r>
        <w:rPr>
          <w:rFonts w:eastAsia="Times New Roman"/>
          <w:szCs w:val="24"/>
        </w:rPr>
        <w:lastRenderedPageBreak/>
        <w:t xml:space="preserve">μας </w:t>
      </w:r>
      <w:r w:rsidRPr="002F5FB4">
        <w:rPr>
          <w:rFonts w:eastAsia="Times New Roman"/>
          <w:szCs w:val="24"/>
        </w:rPr>
        <w:t>οδήγησαν στη</w:t>
      </w:r>
      <w:r w:rsidRPr="002F5FB4">
        <w:rPr>
          <w:rFonts w:eastAsia="Times New Roman"/>
          <w:szCs w:val="24"/>
        </w:rPr>
        <w:t xml:space="preserve"> χρεοκοπία</w:t>
      </w:r>
      <w:r>
        <w:rPr>
          <w:rFonts w:eastAsia="Times New Roman"/>
          <w:szCs w:val="24"/>
        </w:rPr>
        <w:t>,</w:t>
      </w:r>
      <w:r w:rsidRPr="002F5FB4">
        <w:rPr>
          <w:rFonts w:eastAsia="Times New Roman"/>
          <w:szCs w:val="24"/>
        </w:rPr>
        <w:t xml:space="preserve"> να βάλουμε τα θεμέλια για </w:t>
      </w:r>
      <w:r>
        <w:rPr>
          <w:rFonts w:eastAsia="Times New Roman"/>
          <w:szCs w:val="24"/>
        </w:rPr>
        <w:t>μια</w:t>
      </w:r>
      <w:r w:rsidRPr="002F5FB4">
        <w:rPr>
          <w:rFonts w:eastAsia="Times New Roman"/>
          <w:szCs w:val="24"/>
        </w:rPr>
        <w:t xml:space="preserve"> δίκαιη</w:t>
      </w:r>
      <w:r>
        <w:rPr>
          <w:rFonts w:eastAsia="Times New Roman"/>
          <w:szCs w:val="24"/>
        </w:rPr>
        <w:t>,</w:t>
      </w:r>
      <w:r w:rsidRPr="002F5FB4">
        <w:rPr>
          <w:rFonts w:eastAsia="Times New Roman"/>
          <w:szCs w:val="24"/>
        </w:rPr>
        <w:t xml:space="preserve"> βιώσιμη και συμπεριληπτική ανάπτυξη που θα στηρίζεται σε στέρεες παραγωγικ</w:t>
      </w:r>
      <w:r>
        <w:rPr>
          <w:rFonts w:eastAsia="Times New Roman"/>
          <w:szCs w:val="24"/>
        </w:rPr>
        <w:t>ές</w:t>
      </w:r>
      <w:r w:rsidRPr="002F5FB4">
        <w:rPr>
          <w:rFonts w:eastAsia="Times New Roman"/>
          <w:szCs w:val="24"/>
        </w:rPr>
        <w:t xml:space="preserve"> βάσ</w:t>
      </w:r>
      <w:r>
        <w:rPr>
          <w:rFonts w:eastAsia="Times New Roman"/>
          <w:szCs w:val="24"/>
        </w:rPr>
        <w:t>ει</w:t>
      </w:r>
      <w:r w:rsidRPr="002F5FB4">
        <w:rPr>
          <w:rFonts w:eastAsia="Times New Roman"/>
          <w:szCs w:val="24"/>
        </w:rPr>
        <w:t>ς</w:t>
      </w:r>
      <w:r>
        <w:rPr>
          <w:rFonts w:eastAsia="Times New Roman"/>
          <w:szCs w:val="24"/>
        </w:rPr>
        <w:t xml:space="preserve"> και ό</w:t>
      </w:r>
      <w:r w:rsidRPr="002F5FB4">
        <w:rPr>
          <w:rFonts w:eastAsia="Times New Roman"/>
          <w:szCs w:val="24"/>
        </w:rPr>
        <w:t>χι στις φούσκες</w:t>
      </w:r>
      <w:r>
        <w:rPr>
          <w:rFonts w:eastAsia="Times New Roman"/>
          <w:szCs w:val="24"/>
        </w:rPr>
        <w:t>,</w:t>
      </w:r>
      <w:r w:rsidRPr="002F5FB4">
        <w:rPr>
          <w:rFonts w:eastAsia="Times New Roman"/>
          <w:szCs w:val="24"/>
        </w:rPr>
        <w:t xml:space="preserve"> στις ανισότητες και τους αποκλεισμούς του παρελθόντος</w:t>
      </w:r>
      <w:r>
        <w:rPr>
          <w:rFonts w:eastAsia="Times New Roman"/>
          <w:szCs w:val="24"/>
        </w:rPr>
        <w:t>.</w:t>
      </w:r>
      <w:r w:rsidRPr="002F5FB4">
        <w:rPr>
          <w:rFonts w:eastAsia="Times New Roman"/>
          <w:szCs w:val="24"/>
        </w:rPr>
        <w:t xml:space="preserve"> </w:t>
      </w:r>
      <w:r>
        <w:rPr>
          <w:rFonts w:eastAsia="Times New Roman"/>
          <w:szCs w:val="24"/>
        </w:rPr>
        <w:t>Τώρα καλούμαστε ν</w:t>
      </w:r>
      <w:r w:rsidRPr="002F5FB4">
        <w:rPr>
          <w:rFonts w:eastAsia="Times New Roman"/>
          <w:szCs w:val="24"/>
        </w:rPr>
        <w:t>α αναζωογονήσου</w:t>
      </w:r>
      <w:r>
        <w:rPr>
          <w:rFonts w:eastAsia="Times New Roman"/>
          <w:szCs w:val="24"/>
        </w:rPr>
        <w:t>με</w:t>
      </w:r>
      <w:r w:rsidRPr="002F5FB4">
        <w:rPr>
          <w:rFonts w:eastAsia="Times New Roman"/>
          <w:szCs w:val="24"/>
        </w:rPr>
        <w:t xml:space="preserve"> την εμπιστ</w:t>
      </w:r>
      <w:r w:rsidRPr="002F5FB4">
        <w:rPr>
          <w:rFonts w:eastAsia="Times New Roman"/>
          <w:szCs w:val="24"/>
        </w:rPr>
        <w:t xml:space="preserve">οσύνη των πολιτών </w:t>
      </w:r>
      <w:r>
        <w:rPr>
          <w:rFonts w:eastAsia="Times New Roman"/>
          <w:szCs w:val="24"/>
        </w:rPr>
        <w:t>προς τους</w:t>
      </w:r>
      <w:r w:rsidRPr="002F5FB4">
        <w:rPr>
          <w:rFonts w:eastAsia="Times New Roman"/>
          <w:szCs w:val="24"/>
        </w:rPr>
        <w:t xml:space="preserve"> θεσμούς</w:t>
      </w:r>
      <w:r>
        <w:rPr>
          <w:rFonts w:eastAsia="Times New Roman"/>
          <w:szCs w:val="24"/>
        </w:rPr>
        <w:t>,</w:t>
      </w:r>
      <w:r w:rsidRPr="002F5FB4">
        <w:rPr>
          <w:rFonts w:eastAsia="Times New Roman"/>
          <w:szCs w:val="24"/>
        </w:rPr>
        <w:t xml:space="preserve"> που επλήγη βάναυσα τα χρόνια της κρίσης</w:t>
      </w:r>
      <w:r>
        <w:rPr>
          <w:rFonts w:eastAsia="Times New Roman"/>
          <w:szCs w:val="24"/>
        </w:rPr>
        <w:t>.</w:t>
      </w:r>
    </w:p>
    <w:p w14:paraId="1286C7CE" w14:textId="77777777" w:rsidR="000402FE" w:rsidRDefault="007623D8">
      <w:pPr>
        <w:spacing w:line="600" w:lineRule="auto"/>
        <w:ind w:firstLine="720"/>
        <w:jc w:val="both"/>
        <w:rPr>
          <w:rFonts w:eastAsia="Times New Roman"/>
          <w:szCs w:val="24"/>
        </w:rPr>
      </w:pPr>
      <w:r>
        <w:rPr>
          <w:rFonts w:eastAsia="Times New Roman"/>
          <w:szCs w:val="24"/>
        </w:rPr>
        <w:t>Ελ</w:t>
      </w:r>
      <w:r w:rsidRPr="002F5FB4">
        <w:rPr>
          <w:rFonts w:eastAsia="Times New Roman"/>
          <w:szCs w:val="24"/>
        </w:rPr>
        <w:t>λοχεύει</w:t>
      </w:r>
      <w:r>
        <w:rPr>
          <w:rFonts w:eastAsia="Times New Roman"/>
          <w:szCs w:val="24"/>
        </w:rPr>
        <w:t>,</w:t>
      </w:r>
      <w:r w:rsidRPr="002F5FB4">
        <w:rPr>
          <w:rFonts w:eastAsia="Times New Roman"/>
          <w:szCs w:val="24"/>
        </w:rPr>
        <w:t xml:space="preserve"> όμως και ένα</w:t>
      </w:r>
      <w:r>
        <w:rPr>
          <w:rFonts w:eastAsia="Times New Roman"/>
          <w:szCs w:val="24"/>
        </w:rPr>
        <w:t>ς</w:t>
      </w:r>
      <w:r w:rsidRPr="002F5FB4">
        <w:rPr>
          <w:rFonts w:eastAsia="Times New Roman"/>
          <w:szCs w:val="24"/>
        </w:rPr>
        <w:t xml:space="preserve"> σοβαρό</w:t>
      </w:r>
      <w:r>
        <w:rPr>
          <w:rFonts w:eastAsia="Times New Roman"/>
          <w:szCs w:val="24"/>
        </w:rPr>
        <w:t>ς</w:t>
      </w:r>
      <w:r w:rsidRPr="002F5FB4">
        <w:rPr>
          <w:rFonts w:eastAsia="Times New Roman"/>
          <w:szCs w:val="24"/>
        </w:rPr>
        <w:t xml:space="preserve"> </w:t>
      </w:r>
      <w:r>
        <w:rPr>
          <w:rFonts w:eastAsia="Times New Roman"/>
          <w:szCs w:val="24"/>
        </w:rPr>
        <w:t>κίνδυνος:</w:t>
      </w:r>
      <w:r w:rsidRPr="002F5FB4">
        <w:rPr>
          <w:rFonts w:eastAsia="Times New Roman"/>
          <w:szCs w:val="24"/>
        </w:rPr>
        <w:t xml:space="preserve"> </w:t>
      </w:r>
      <w:r>
        <w:rPr>
          <w:rFonts w:eastAsia="Times New Roman"/>
          <w:szCs w:val="24"/>
        </w:rPr>
        <w:t>Ν</w:t>
      </w:r>
      <w:r w:rsidRPr="002F5FB4">
        <w:rPr>
          <w:rFonts w:eastAsia="Times New Roman"/>
          <w:szCs w:val="24"/>
        </w:rPr>
        <w:t>α γυρίσουμε πίσω στις χρεοκοπημένες και αμαρτωλές πρακτικές που σωρευτικά δημιούργησαν την κρίση</w:t>
      </w:r>
      <w:r>
        <w:rPr>
          <w:rFonts w:eastAsia="Times New Roman"/>
          <w:szCs w:val="24"/>
        </w:rPr>
        <w:t>,</w:t>
      </w:r>
      <w:r w:rsidRPr="002F5FB4">
        <w:rPr>
          <w:rFonts w:eastAsia="Times New Roman"/>
          <w:szCs w:val="24"/>
        </w:rPr>
        <w:t xml:space="preserve"> στις αντιλήψεις και τις νοοτροπίες π</w:t>
      </w:r>
      <w:r w:rsidRPr="002F5FB4">
        <w:rPr>
          <w:rFonts w:eastAsia="Times New Roman"/>
          <w:szCs w:val="24"/>
        </w:rPr>
        <w:t xml:space="preserve">ου </w:t>
      </w:r>
      <w:r>
        <w:rPr>
          <w:rFonts w:eastAsia="Times New Roman"/>
          <w:szCs w:val="24"/>
        </w:rPr>
        <w:t>εκμαύλισαν</w:t>
      </w:r>
      <w:r w:rsidRPr="002F5FB4">
        <w:rPr>
          <w:rFonts w:eastAsia="Times New Roman"/>
          <w:szCs w:val="24"/>
        </w:rPr>
        <w:t xml:space="preserve"> τη δημόσια σφαίρα και </w:t>
      </w:r>
      <w:r>
        <w:rPr>
          <w:rFonts w:eastAsia="Times New Roman"/>
          <w:szCs w:val="24"/>
        </w:rPr>
        <w:t xml:space="preserve">αποξένωσαν </w:t>
      </w:r>
      <w:r w:rsidRPr="002F5FB4">
        <w:rPr>
          <w:rFonts w:eastAsia="Times New Roman"/>
          <w:szCs w:val="24"/>
        </w:rPr>
        <w:t>τους πολίτες από την πολιτική</w:t>
      </w:r>
      <w:r>
        <w:rPr>
          <w:rFonts w:eastAsia="Times New Roman"/>
          <w:szCs w:val="24"/>
        </w:rPr>
        <w:t>.</w:t>
      </w:r>
    </w:p>
    <w:p w14:paraId="1286C7CF" w14:textId="77777777" w:rsidR="000402FE" w:rsidRDefault="007623D8">
      <w:pPr>
        <w:spacing w:line="600" w:lineRule="auto"/>
        <w:ind w:firstLine="720"/>
        <w:jc w:val="both"/>
        <w:rPr>
          <w:rFonts w:eastAsia="Times New Roman"/>
          <w:szCs w:val="24"/>
        </w:rPr>
      </w:pPr>
      <w:r>
        <w:rPr>
          <w:rFonts w:eastAsia="Times New Roman"/>
          <w:szCs w:val="24"/>
        </w:rPr>
        <w:t>Υ</w:t>
      </w:r>
      <w:r w:rsidRPr="002F5FB4">
        <w:rPr>
          <w:rFonts w:eastAsia="Times New Roman"/>
          <w:szCs w:val="24"/>
        </w:rPr>
        <w:t>πάρχει</w:t>
      </w:r>
      <w:r>
        <w:rPr>
          <w:rFonts w:eastAsia="Times New Roman"/>
          <w:szCs w:val="24"/>
        </w:rPr>
        <w:t>,</w:t>
      </w:r>
      <w:r w:rsidRPr="002F5FB4">
        <w:rPr>
          <w:rFonts w:eastAsia="Times New Roman"/>
          <w:szCs w:val="24"/>
        </w:rPr>
        <w:t xml:space="preserve"> άλλωστε</w:t>
      </w:r>
      <w:r>
        <w:rPr>
          <w:rFonts w:eastAsia="Times New Roman"/>
          <w:szCs w:val="24"/>
        </w:rPr>
        <w:t>,</w:t>
      </w:r>
      <w:r w:rsidRPr="002F5FB4">
        <w:rPr>
          <w:rFonts w:eastAsia="Times New Roman"/>
          <w:szCs w:val="24"/>
        </w:rPr>
        <w:t xml:space="preserve"> ένα ολόκληρο σύστημα</w:t>
      </w:r>
      <w:r>
        <w:rPr>
          <w:rFonts w:eastAsia="Times New Roman"/>
          <w:szCs w:val="24"/>
        </w:rPr>
        <w:t>,</w:t>
      </w:r>
      <w:r w:rsidRPr="002F5FB4">
        <w:rPr>
          <w:rFonts w:eastAsia="Times New Roman"/>
          <w:szCs w:val="24"/>
        </w:rPr>
        <w:t xml:space="preserve"> το οποίο τα τέσσερα τελευταία χρόνια έχει πάθει σύνδρομο στέρησης από την αποκοπή του από την εξουσία και κάνει ό</w:t>
      </w:r>
      <w:r>
        <w:rPr>
          <w:rFonts w:eastAsia="Times New Roman"/>
          <w:szCs w:val="24"/>
        </w:rPr>
        <w:t>,</w:t>
      </w:r>
      <w:r w:rsidRPr="002F5FB4">
        <w:rPr>
          <w:rFonts w:eastAsia="Times New Roman"/>
          <w:szCs w:val="24"/>
        </w:rPr>
        <w:t>τι μπορεί για να επανέλθ</w:t>
      </w:r>
      <w:r w:rsidRPr="002F5FB4">
        <w:rPr>
          <w:rFonts w:eastAsia="Times New Roman"/>
          <w:szCs w:val="24"/>
        </w:rPr>
        <w:t>ει</w:t>
      </w:r>
      <w:r>
        <w:rPr>
          <w:rFonts w:eastAsia="Times New Roman"/>
          <w:szCs w:val="24"/>
        </w:rPr>
        <w:t>.</w:t>
      </w:r>
      <w:r w:rsidRPr="002F5FB4">
        <w:rPr>
          <w:rFonts w:eastAsia="Times New Roman"/>
          <w:szCs w:val="24"/>
        </w:rPr>
        <w:t xml:space="preserve"> </w:t>
      </w:r>
      <w:r>
        <w:rPr>
          <w:rFonts w:eastAsia="Times New Roman"/>
          <w:szCs w:val="24"/>
        </w:rPr>
        <w:t>Υ</w:t>
      </w:r>
      <w:r w:rsidRPr="002F5FB4">
        <w:rPr>
          <w:rFonts w:eastAsia="Times New Roman"/>
          <w:szCs w:val="24"/>
        </w:rPr>
        <w:t>πάρχει το παλιό πολιτικό προσωπικό</w:t>
      </w:r>
      <w:r>
        <w:rPr>
          <w:rFonts w:eastAsia="Times New Roman"/>
          <w:szCs w:val="24"/>
        </w:rPr>
        <w:t>,</w:t>
      </w:r>
      <w:r w:rsidRPr="002F5FB4">
        <w:rPr>
          <w:rFonts w:eastAsia="Times New Roman"/>
          <w:szCs w:val="24"/>
        </w:rPr>
        <w:t xml:space="preserve"> αυτό που διαχειρίστηκε τις τύχες της χώρας τις τελευταίες δεκαετίες</w:t>
      </w:r>
      <w:r>
        <w:rPr>
          <w:rFonts w:eastAsia="Times New Roman"/>
          <w:szCs w:val="24"/>
        </w:rPr>
        <w:t>,</w:t>
      </w:r>
      <w:r w:rsidRPr="002F5FB4">
        <w:rPr>
          <w:rFonts w:eastAsia="Times New Roman"/>
          <w:szCs w:val="24"/>
        </w:rPr>
        <w:t xml:space="preserve"> με τα γνωστά θλιβερά αποτελέσματα</w:t>
      </w:r>
      <w:r>
        <w:rPr>
          <w:rFonts w:eastAsia="Times New Roman"/>
          <w:szCs w:val="24"/>
        </w:rPr>
        <w:t>,</w:t>
      </w:r>
      <w:r w:rsidRPr="002F5FB4">
        <w:rPr>
          <w:rFonts w:eastAsia="Times New Roman"/>
          <w:szCs w:val="24"/>
        </w:rPr>
        <w:t xml:space="preserve"> το οποίο θεωρεί ότι η χώρα δικαιωματικά του ανήκει</w:t>
      </w:r>
      <w:r>
        <w:rPr>
          <w:rFonts w:eastAsia="Times New Roman"/>
          <w:szCs w:val="24"/>
        </w:rPr>
        <w:t>. Είναι</w:t>
      </w:r>
      <w:r w:rsidRPr="002F5FB4">
        <w:rPr>
          <w:rFonts w:eastAsia="Times New Roman"/>
          <w:szCs w:val="24"/>
        </w:rPr>
        <w:t xml:space="preserve"> ένα σύστημα που θεωρεί ότι είναι </w:t>
      </w:r>
      <w:r w:rsidRPr="002F5FB4">
        <w:rPr>
          <w:rFonts w:eastAsia="Times New Roman"/>
          <w:szCs w:val="24"/>
        </w:rPr>
        <w:lastRenderedPageBreak/>
        <w:t>προορισμένο να κυβερ</w:t>
      </w:r>
      <w:r w:rsidRPr="002F5FB4">
        <w:rPr>
          <w:rFonts w:eastAsia="Times New Roman"/>
          <w:szCs w:val="24"/>
        </w:rPr>
        <w:t>νά και αντιμετωπί</w:t>
      </w:r>
      <w:r>
        <w:rPr>
          <w:rFonts w:eastAsia="Times New Roman"/>
          <w:szCs w:val="24"/>
        </w:rPr>
        <w:t>ζ</w:t>
      </w:r>
      <w:r w:rsidRPr="002F5FB4">
        <w:rPr>
          <w:rFonts w:eastAsia="Times New Roman"/>
          <w:szCs w:val="24"/>
        </w:rPr>
        <w:t>ει οποιονδήποτε βρίσκεται αυτή</w:t>
      </w:r>
      <w:r>
        <w:rPr>
          <w:rFonts w:eastAsia="Times New Roman"/>
          <w:szCs w:val="24"/>
        </w:rPr>
        <w:t>ν</w:t>
      </w:r>
      <w:r w:rsidRPr="002F5FB4">
        <w:rPr>
          <w:rFonts w:eastAsia="Times New Roman"/>
          <w:szCs w:val="24"/>
        </w:rPr>
        <w:t xml:space="preserve"> τη στιγμή στην Κυβέρνηση</w:t>
      </w:r>
      <w:r>
        <w:rPr>
          <w:rFonts w:eastAsia="Times New Roman"/>
          <w:szCs w:val="24"/>
        </w:rPr>
        <w:t>,</w:t>
      </w:r>
      <w:r w:rsidRPr="002F5FB4">
        <w:rPr>
          <w:rFonts w:eastAsia="Times New Roman"/>
          <w:szCs w:val="24"/>
        </w:rPr>
        <w:t xml:space="preserve"> </w:t>
      </w:r>
      <w:r>
        <w:rPr>
          <w:rFonts w:eastAsia="Times New Roman"/>
          <w:szCs w:val="24"/>
        </w:rPr>
        <w:t>ως σφετεριστή της</w:t>
      </w:r>
      <w:r w:rsidRPr="002F5FB4">
        <w:rPr>
          <w:rFonts w:eastAsia="Times New Roman"/>
          <w:szCs w:val="24"/>
        </w:rPr>
        <w:t xml:space="preserve"> εξουσίας</w:t>
      </w:r>
      <w:r>
        <w:rPr>
          <w:rFonts w:eastAsia="Times New Roman"/>
          <w:szCs w:val="24"/>
        </w:rPr>
        <w:t>,</w:t>
      </w:r>
      <w:r w:rsidRPr="002F5FB4">
        <w:rPr>
          <w:rFonts w:eastAsia="Times New Roman"/>
          <w:szCs w:val="24"/>
        </w:rPr>
        <w:t xml:space="preserve"> ως περιστασιακ</w:t>
      </w:r>
      <w:r>
        <w:rPr>
          <w:rFonts w:eastAsia="Times New Roman"/>
          <w:szCs w:val="24"/>
        </w:rPr>
        <w:t>ό</w:t>
      </w:r>
      <w:r w:rsidRPr="002F5FB4">
        <w:rPr>
          <w:rFonts w:eastAsia="Times New Roman"/>
          <w:szCs w:val="24"/>
        </w:rPr>
        <w:t xml:space="preserve"> </w:t>
      </w:r>
      <w:r>
        <w:rPr>
          <w:rFonts w:eastAsia="Times New Roman"/>
          <w:szCs w:val="24"/>
        </w:rPr>
        <w:t xml:space="preserve">ένοικο </w:t>
      </w:r>
      <w:r w:rsidRPr="002F5FB4">
        <w:rPr>
          <w:rFonts w:eastAsia="Times New Roman"/>
          <w:szCs w:val="24"/>
        </w:rPr>
        <w:t xml:space="preserve">που πρέπει γρήγορα να φύγει από τη θέση του και να επιστρέψει </w:t>
      </w:r>
      <w:r>
        <w:rPr>
          <w:rFonts w:eastAsia="Times New Roman"/>
          <w:szCs w:val="24"/>
        </w:rPr>
        <w:t>τ</w:t>
      </w:r>
      <w:r w:rsidRPr="002F5FB4">
        <w:rPr>
          <w:rFonts w:eastAsia="Times New Roman"/>
          <w:szCs w:val="24"/>
        </w:rPr>
        <w:t>η</w:t>
      </w:r>
      <w:r>
        <w:rPr>
          <w:rFonts w:eastAsia="Times New Roman"/>
          <w:szCs w:val="24"/>
        </w:rPr>
        <w:t>ν</w:t>
      </w:r>
      <w:r w:rsidRPr="002F5FB4">
        <w:rPr>
          <w:rFonts w:eastAsia="Times New Roman"/>
          <w:szCs w:val="24"/>
        </w:rPr>
        <w:t xml:space="preserve"> Κυβέρνηση </w:t>
      </w:r>
      <w:r>
        <w:rPr>
          <w:rFonts w:eastAsia="Times New Roman"/>
          <w:szCs w:val="24"/>
        </w:rPr>
        <w:t>στους</w:t>
      </w:r>
      <w:r w:rsidRPr="002F5FB4">
        <w:rPr>
          <w:rFonts w:eastAsia="Times New Roman"/>
          <w:szCs w:val="24"/>
        </w:rPr>
        <w:t xml:space="preserve"> </w:t>
      </w:r>
      <w:r>
        <w:rPr>
          <w:rFonts w:eastAsia="Times New Roman"/>
          <w:szCs w:val="24"/>
        </w:rPr>
        <w:t>νόμιμους</w:t>
      </w:r>
      <w:r w:rsidRPr="002F5FB4">
        <w:rPr>
          <w:rFonts w:eastAsia="Times New Roman"/>
          <w:szCs w:val="24"/>
        </w:rPr>
        <w:t xml:space="preserve"> ιδιοκτήτ</w:t>
      </w:r>
      <w:r>
        <w:rPr>
          <w:rFonts w:eastAsia="Times New Roman"/>
          <w:szCs w:val="24"/>
        </w:rPr>
        <w:t>ε</w:t>
      </w:r>
      <w:r w:rsidRPr="002F5FB4">
        <w:rPr>
          <w:rFonts w:eastAsia="Times New Roman"/>
          <w:szCs w:val="24"/>
        </w:rPr>
        <w:t xml:space="preserve">ς </w:t>
      </w:r>
      <w:r>
        <w:rPr>
          <w:rFonts w:eastAsia="Times New Roman"/>
          <w:szCs w:val="24"/>
        </w:rPr>
        <w:t>της.</w:t>
      </w:r>
    </w:p>
    <w:p w14:paraId="1286C7D0" w14:textId="77777777" w:rsidR="000402FE" w:rsidRDefault="007623D8">
      <w:pPr>
        <w:spacing w:line="600" w:lineRule="auto"/>
        <w:ind w:firstLine="720"/>
        <w:jc w:val="both"/>
        <w:rPr>
          <w:rFonts w:eastAsia="Times New Roman"/>
          <w:szCs w:val="24"/>
        </w:rPr>
      </w:pPr>
      <w:r w:rsidRPr="002F5FB4">
        <w:rPr>
          <w:rFonts w:eastAsia="Times New Roman"/>
          <w:szCs w:val="24"/>
        </w:rPr>
        <w:t>Πέρα από αυτά</w:t>
      </w:r>
      <w:r>
        <w:rPr>
          <w:rFonts w:eastAsia="Times New Roman"/>
          <w:szCs w:val="24"/>
        </w:rPr>
        <w:t>, όμως,</w:t>
      </w:r>
      <w:r w:rsidRPr="002F5FB4">
        <w:rPr>
          <w:rFonts w:eastAsia="Times New Roman"/>
          <w:szCs w:val="24"/>
        </w:rPr>
        <w:t xml:space="preserve"> </w:t>
      </w:r>
      <w:r>
        <w:rPr>
          <w:rFonts w:eastAsia="Times New Roman"/>
          <w:szCs w:val="24"/>
        </w:rPr>
        <w:t>β</w:t>
      </w:r>
      <w:r w:rsidRPr="002F5FB4">
        <w:rPr>
          <w:rFonts w:eastAsia="Times New Roman"/>
          <w:szCs w:val="24"/>
        </w:rPr>
        <w:t xml:space="preserve">ρισκόμαστε μπροστά και σε ένα άλλο ιστορικό </w:t>
      </w:r>
      <w:r>
        <w:rPr>
          <w:rFonts w:eastAsia="Times New Roman"/>
          <w:szCs w:val="24"/>
        </w:rPr>
        <w:t>δ</w:t>
      </w:r>
      <w:r w:rsidRPr="002F5FB4">
        <w:rPr>
          <w:rFonts w:eastAsia="Times New Roman"/>
          <w:szCs w:val="24"/>
        </w:rPr>
        <w:t>ίλ</w:t>
      </w:r>
      <w:r>
        <w:rPr>
          <w:rFonts w:eastAsia="Times New Roman"/>
          <w:szCs w:val="24"/>
        </w:rPr>
        <w:t>η</w:t>
      </w:r>
      <w:r w:rsidRPr="002F5FB4">
        <w:rPr>
          <w:rFonts w:eastAsia="Times New Roman"/>
          <w:szCs w:val="24"/>
        </w:rPr>
        <w:t>μμα</w:t>
      </w:r>
      <w:r>
        <w:rPr>
          <w:rFonts w:eastAsia="Times New Roman"/>
          <w:szCs w:val="24"/>
        </w:rPr>
        <w:t>,</w:t>
      </w:r>
      <w:r w:rsidRPr="002F5FB4">
        <w:rPr>
          <w:rFonts w:eastAsia="Times New Roman"/>
          <w:szCs w:val="24"/>
        </w:rPr>
        <w:t xml:space="preserve"> σε ένα ζήτημα το οποίο πυροδότησε και τις τελευταίες πολιτικές εξελίξεις</w:t>
      </w:r>
      <w:r>
        <w:rPr>
          <w:rFonts w:eastAsia="Times New Roman"/>
          <w:szCs w:val="24"/>
        </w:rPr>
        <w:t>. Αναφέρομαι, βεβαίως, στο «</w:t>
      </w:r>
      <w:r>
        <w:rPr>
          <w:rFonts w:eastAsia="Times New Roman"/>
          <w:szCs w:val="24"/>
        </w:rPr>
        <w:t>μ</w:t>
      </w:r>
      <w:r>
        <w:rPr>
          <w:rFonts w:eastAsia="Times New Roman"/>
          <w:szCs w:val="24"/>
        </w:rPr>
        <w:t xml:space="preserve">ακεδονικό», </w:t>
      </w:r>
      <w:r w:rsidRPr="002F5FB4">
        <w:rPr>
          <w:rFonts w:eastAsia="Times New Roman"/>
          <w:szCs w:val="24"/>
        </w:rPr>
        <w:t>ένα πρόβλημα που όλοι συζητούσαν όλα αυτά τα χρόνια</w:t>
      </w:r>
      <w:r>
        <w:rPr>
          <w:rFonts w:eastAsia="Times New Roman"/>
          <w:szCs w:val="24"/>
        </w:rPr>
        <w:t>,</w:t>
      </w:r>
      <w:r w:rsidRPr="002F5FB4">
        <w:rPr>
          <w:rFonts w:eastAsia="Times New Roman"/>
          <w:szCs w:val="24"/>
        </w:rPr>
        <w:t xml:space="preserve"> </w:t>
      </w:r>
      <w:r>
        <w:rPr>
          <w:rFonts w:eastAsia="Times New Roman"/>
          <w:szCs w:val="24"/>
        </w:rPr>
        <w:t>αλλά κανείς μέχρι σήμερα δεν το</w:t>
      </w:r>
      <w:r w:rsidRPr="002F5FB4">
        <w:rPr>
          <w:rFonts w:eastAsia="Times New Roman"/>
          <w:szCs w:val="24"/>
        </w:rPr>
        <w:t xml:space="preserve"> </w:t>
      </w:r>
      <w:r>
        <w:rPr>
          <w:rFonts w:eastAsia="Times New Roman"/>
          <w:szCs w:val="24"/>
        </w:rPr>
        <w:t>άγγιξ</w:t>
      </w:r>
      <w:r>
        <w:rPr>
          <w:rFonts w:eastAsia="Times New Roman"/>
          <w:szCs w:val="24"/>
        </w:rPr>
        <w:t>ε. Είναι</w:t>
      </w:r>
      <w:r w:rsidRPr="002F5FB4">
        <w:rPr>
          <w:rFonts w:eastAsia="Times New Roman"/>
          <w:szCs w:val="24"/>
        </w:rPr>
        <w:t xml:space="preserve"> ένα ζήτημα που </w:t>
      </w:r>
      <w:r>
        <w:rPr>
          <w:rFonts w:eastAsia="Times New Roman"/>
          <w:szCs w:val="24"/>
        </w:rPr>
        <w:t>διεγείρει, β</w:t>
      </w:r>
      <w:r w:rsidRPr="002F5FB4">
        <w:rPr>
          <w:rFonts w:eastAsia="Times New Roman"/>
          <w:szCs w:val="24"/>
        </w:rPr>
        <w:t>εβαίως</w:t>
      </w:r>
      <w:r>
        <w:rPr>
          <w:rFonts w:eastAsia="Times New Roman"/>
          <w:szCs w:val="24"/>
        </w:rPr>
        <w:t>,</w:t>
      </w:r>
      <w:r w:rsidRPr="002F5FB4">
        <w:rPr>
          <w:rFonts w:eastAsia="Times New Roman"/>
          <w:szCs w:val="24"/>
        </w:rPr>
        <w:t xml:space="preserve"> έντονα </w:t>
      </w:r>
      <w:r>
        <w:rPr>
          <w:rFonts w:eastAsia="Times New Roman"/>
          <w:szCs w:val="24"/>
        </w:rPr>
        <w:t>π</w:t>
      </w:r>
      <w:r w:rsidRPr="002F5FB4">
        <w:rPr>
          <w:rFonts w:eastAsia="Times New Roman"/>
          <w:szCs w:val="24"/>
        </w:rPr>
        <w:t>άθη και προκαλεί σφοδρές συγκρούσεις</w:t>
      </w:r>
      <w:r>
        <w:rPr>
          <w:rFonts w:eastAsia="Times New Roman"/>
          <w:szCs w:val="24"/>
        </w:rPr>
        <w:t>.</w:t>
      </w:r>
      <w:r w:rsidRPr="002F5FB4">
        <w:rPr>
          <w:rFonts w:eastAsia="Times New Roman"/>
          <w:szCs w:val="24"/>
        </w:rPr>
        <w:t xml:space="preserve"> </w:t>
      </w:r>
    </w:p>
    <w:p w14:paraId="1286C7D1" w14:textId="77777777" w:rsidR="000402FE" w:rsidRDefault="007623D8">
      <w:pPr>
        <w:spacing w:line="600" w:lineRule="auto"/>
        <w:ind w:firstLine="720"/>
        <w:jc w:val="both"/>
        <w:rPr>
          <w:rFonts w:eastAsia="Times New Roman"/>
          <w:szCs w:val="24"/>
        </w:rPr>
      </w:pPr>
      <w:r>
        <w:rPr>
          <w:rFonts w:eastAsia="Times New Roman"/>
          <w:szCs w:val="24"/>
        </w:rPr>
        <w:t>Η</w:t>
      </w:r>
      <w:r w:rsidRPr="002F5FB4">
        <w:rPr>
          <w:rFonts w:eastAsia="Times New Roman"/>
          <w:szCs w:val="24"/>
        </w:rPr>
        <w:t xml:space="preserve"> Κυβέρνηση</w:t>
      </w:r>
      <w:r>
        <w:rPr>
          <w:rFonts w:eastAsia="Times New Roman"/>
          <w:szCs w:val="24"/>
        </w:rPr>
        <w:t>,</w:t>
      </w:r>
      <w:r w:rsidRPr="002F5FB4">
        <w:rPr>
          <w:rFonts w:eastAsia="Times New Roman"/>
          <w:szCs w:val="24"/>
        </w:rPr>
        <w:t xml:space="preserve"> </w:t>
      </w:r>
      <w:r>
        <w:rPr>
          <w:rFonts w:eastAsia="Times New Roman"/>
          <w:szCs w:val="24"/>
        </w:rPr>
        <w:t>λ</w:t>
      </w:r>
      <w:r w:rsidRPr="002F5FB4">
        <w:rPr>
          <w:rFonts w:eastAsia="Times New Roman"/>
          <w:szCs w:val="24"/>
        </w:rPr>
        <w:t>οιπόν</w:t>
      </w:r>
      <w:r>
        <w:rPr>
          <w:rFonts w:eastAsia="Times New Roman"/>
          <w:szCs w:val="24"/>
        </w:rPr>
        <w:t>,</w:t>
      </w:r>
      <w:r w:rsidRPr="002F5FB4">
        <w:rPr>
          <w:rFonts w:eastAsia="Times New Roman"/>
          <w:szCs w:val="24"/>
        </w:rPr>
        <w:t xml:space="preserve"> επέλεξε να αντιμετωπίσει αυτό το ζήτημα</w:t>
      </w:r>
      <w:r>
        <w:rPr>
          <w:rFonts w:eastAsia="Times New Roman"/>
          <w:szCs w:val="24"/>
        </w:rPr>
        <w:t>,</w:t>
      </w:r>
      <w:r w:rsidRPr="002F5FB4">
        <w:rPr>
          <w:rFonts w:eastAsia="Times New Roman"/>
          <w:szCs w:val="24"/>
        </w:rPr>
        <w:t xml:space="preserve"> αναλαμβάνοντας το πολιτικό ρίσκο</w:t>
      </w:r>
      <w:r>
        <w:rPr>
          <w:rFonts w:eastAsia="Times New Roman"/>
          <w:szCs w:val="24"/>
        </w:rPr>
        <w:t>,</w:t>
      </w:r>
      <w:r w:rsidRPr="002F5FB4">
        <w:rPr>
          <w:rFonts w:eastAsia="Times New Roman"/>
          <w:szCs w:val="24"/>
        </w:rPr>
        <w:t xml:space="preserve"> δίχως να υπολογίσει το πολιτικό κόστος</w:t>
      </w:r>
      <w:r>
        <w:rPr>
          <w:rFonts w:eastAsia="Times New Roman"/>
          <w:szCs w:val="24"/>
        </w:rPr>
        <w:t>.</w:t>
      </w:r>
      <w:r w:rsidRPr="002F5FB4">
        <w:rPr>
          <w:rFonts w:eastAsia="Times New Roman"/>
          <w:szCs w:val="24"/>
        </w:rPr>
        <w:t xml:space="preserve"> </w:t>
      </w:r>
      <w:r>
        <w:rPr>
          <w:rFonts w:eastAsia="Times New Roman"/>
          <w:szCs w:val="24"/>
        </w:rPr>
        <w:t>Ά</w:t>
      </w:r>
      <w:r w:rsidRPr="002F5FB4">
        <w:rPr>
          <w:rFonts w:eastAsia="Times New Roman"/>
          <w:szCs w:val="24"/>
        </w:rPr>
        <w:t>δραξε τη μοναδική ευκαιρία τ</w:t>
      </w:r>
      <w:r w:rsidRPr="002F5FB4">
        <w:rPr>
          <w:rFonts w:eastAsia="Times New Roman"/>
          <w:szCs w:val="24"/>
        </w:rPr>
        <w:t xml:space="preserve">ης ταυτόχρονης παρουσίας </w:t>
      </w:r>
      <w:r>
        <w:rPr>
          <w:rFonts w:eastAsia="Times New Roman"/>
          <w:szCs w:val="24"/>
        </w:rPr>
        <w:t>-</w:t>
      </w:r>
      <w:r w:rsidRPr="002F5FB4">
        <w:rPr>
          <w:rFonts w:eastAsia="Times New Roman"/>
          <w:szCs w:val="24"/>
        </w:rPr>
        <w:t>στις δύο πλευρές των συνόρων</w:t>
      </w:r>
      <w:r>
        <w:rPr>
          <w:rFonts w:eastAsia="Times New Roman"/>
          <w:szCs w:val="24"/>
        </w:rPr>
        <w:t>-</w:t>
      </w:r>
      <w:r w:rsidRPr="002F5FB4">
        <w:rPr>
          <w:rFonts w:eastAsia="Times New Roman"/>
          <w:szCs w:val="24"/>
        </w:rPr>
        <w:t xml:space="preserve"> προοδευτικών κυβερνήσεων και διαπραγματε</w:t>
      </w:r>
      <w:r>
        <w:rPr>
          <w:rFonts w:eastAsia="Times New Roman"/>
          <w:szCs w:val="24"/>
        </w:rPr>
        <w:t>ύτηκε</w:t>
      </w:r>
      <w:r w:rsidRPr="002F5FB4">
        <w:rPr>
          <w:rFonts w:eastAsia="Times New Roman"/>
          <w:szCs w:val="24"/>
        </w:rPr>
        <w:t xml:space="preserve"> </w:t>
      </w:r>
      <w:r>
        <w:rPr>
          <w:rFonts w:eastAsia="Times New Roman"/>
          <w:szCs w:val="24"/>
        </w:rPr>
        <w:t>μια</w:t>
      </w:r>
      <w:r w:rsidRPr="002F5FB4">
        <w:rPr>
          <w:rFonts w:eastAsia="Times New Roman"/>
          <w:szCs w:val="24"/>
        </w:rPr>
        <w:t xml:space="preserve"> λύση πάνω στη</w:t>
      </w:r>
      <w:r>
        <w:rPr>
          <w:rFonts w:eastAsia="Times New Roman"/>
          <w:szCs w:val="24"/>
        </w:rPr>
        <w:t>ν</w:t>
      </w:r>
      <w:r w:rsidRPr="002F5FB4">
        <w:rPr>
          <w:rFonts w:eastAsia="Times New Roman"/>
          <w:szCs w:val="24"/>
        </w:rPr>
        <w:t xml:space="preserve"> </w:t>
      </w:r>
      <w:r>
        <w:rPr>
          <w:rFonts w:eastAsia="Times New Roman"/>
          <w:szCs w:val="24"/>
        </w:rPr>
        <w:t>εθνική</w:t>
      </w:r>
      <w:r w:rsidRPr="002F5FB4">
        <w:rPr>
          <w:rFonts w:eastAsia="Times New Roman"/>
          <w:szCs w:val="24"/>
        </w:rPr>
        <w:t xml:space="preserve"> γραμμή</w:t>
      </w:r>
      <w:r>
        <w:rPr>
          <w:rFonts w:eastAsia="Times New Roman"/>
          <w:szCs w:val="24"/>
        </w:rPr>
        <w:t>. Έφτασε σε μια</w:t>
      </w:r>
      <w:r w:rsidRPr="002F5FB4">
        <w:rPr>
          <w:rFonts w:eastAsia="Times New Roman"/>
          <w:szCs w:val="24"/>
        </w:rPr>
        <w:t xml:space="preserve"> συμφωνία</w:t>
      </w:r>
      <w:r>
        <w:rPr>
          <w:rFonts w:eastAsia="Times New Roman"/>
          <w:szCs w:val="24"/>
        </w:rPr>
        <w:t>, στη Συμφωνία</w:t>
      </w:r>
      <w:r w:rsidRPr="002F5FB4">
        <w:rPr>
          <w:rFonts w:eastAsia="Times New Roman"/>
          <w:szCs w:val="24"/>
        </w:rPr>
        <w:t xml:space="preserve"> των </w:t>
      </w:r>
      <w:r w:rsidRPr="002F5FB4">
        <w:rPr>
          <w:rFonts w:eastAsia="Times New Roman"/>
          <w:szCs w:val="24"/>
        </w:rPr>
        <w:lastRenderedPageBreak/>
        <w:t>Πρεσπών</w:t>
      </w:r>
      <w:r>
        <w:rPr>
          <w:rFonts w:eastAsia="Times New Roman"/>
          <w:szCs w:val="24"/>
        </w:rPr>
        <w:t>,</w:t>
      </w:r>
      <w:r w:rsidRPr="002F5FB4">
        <w:rPr>
          <w:rFonts w:eastAsia="Times New Roman"/>
          <w:szCs w:val="24"/>
        </w:rPr>
        <w:t xml:space="preserve"> που περιλαμβάνει όλα όσα </w:t>
      </w:r>
      <w:r>
        <w:rPr>
          <w:rFonts w:eastAsia="Times New Roman"/>
          <w:szCs w:val="24"/>
        </w:rPr>
        <w:t xml:space="preserve">διεκδικούσε </w:t>
      </w:r>
      <w:r w:rsidRPr="002F5FB4">
        <w:rPr>
          <w:rFonts w:eastAsia="Times New Roman"/>
          <w:szCs w:val="24"/>
        </w:rPr>
        <w:t>η χώρα</w:t>
      </w:r>
      <w:r>
        <w:rPr>
          <w:rFonts w:eastAsia="Times New Roman"/>
          <w:szCs w:val="24"/>
        </w:rPr>
        <w:t>.</w:t>
      </w:r>
      <w:r w:rsidRPr="002F5FB4">
        <w:rPr>
          <w:rFonts w:eastAsia="Times New Roman"/>
          <w:szCs w:val="24"/>
        </w:rPr>
        <w:t xml:space="preserve"> </w:t>
      </w:r>
      <w:r>
        <w:rPr>
          <w:rFonts w:eastAsia="Times New Roman"/>
          <w:szCs w:val="24"/>
        </w:rPr>
        <w:t>Α</w:t>
      </w:r>
      <w:r w:rsidRPr="002F5FB4">
        <w:rPr>
          <w:rFonts w:eastAsia="Times New Roman"/>
          <w:szCs w:val="24"/>
        </w:rPr>
        <w:t>υτή</w:t>
      </w:r>
      <w:r>
        <w:rPr>
          <w:rFonts w:eastAsia="Times New Roman"/>
          <w:szCs w:val="24"/>
        </w:rPr>
        <w:t xml:space="preserve">ν τη </w:t>
      </w:r>
      <w:r>
        <w:rPr>
          <w:rFonts w:eastAsia="Times New Roman"/>
          <w:szCs w:val="24"/>
        </w:rPr>
        <w:t>σ</w:t>
      </w:r>
      <w:r w:rsidRPr="002F5FB4">
        <w:rPr>
          <w:rFonts w:eastAsia="Times New Roman"/>
          <w:szCs w:val="24"/>
        </w:rPr>
        <w:t xml:space="preserve">υμφωνία </w:t>
      </w:r>
      <w:r>
        <w:rPr>
          <w:rFonts w:eastAsia="Times New Roman"/>
          <w:szCs w:val="24"/>
        </w:rPr>
        <w:t>η</w:t>
      </w:r>
      <w:r w:rsidRPr="002F5FB4">
        <w:rPr>
          <w:rFonts w:eastAsia="Times New Roman"/>
          <w:szCs w:val="24"/>
        </w:rPr>
        <w:t xml:space="preserve"> Αξιωμ</w:t>
      </w:r>
      <w:r w:rsidRPr="002F5FB4">
        <w:rPr>
          <w:rFonts w:eastAsia="Times New Roman"/>
          <w:szCs w:val="24"/>
        </w:rPr>
        <w:t>ατική Αντιπολίτευση την καταγγέλλει ως εθνικά μειοδοτική</w:t>
      </w:r>
      <w:r>
        <w:rPr>
          <w:rFonts w:eastAsia="Times New Roman"/>
          <w:szCs w:val="24"/>
        </w:rPr>
        <w:t>,</w:t>
      </w:r>
      <w:r w:rsidRPr="002F5FB4">
        <w:rPr>
          <w:rFonts w:eastAsia="Times New Roman"/>
          <w:szCs w:val="24"/>
        </w:rPr>
        <w:t xml:space="preserve"> μαζί</w:t>
      </w:r>
      <w:r>
        <w:rPr>
          <w:rFonts w:eastAsia="Times New Roman"/>
          <w:szCs w:val="24"/>
        </w:rPr>
        <w:t>,</w:t>
      </w:r>
      <w:r w:rsidRPr="002F5FB4">
        <w:rPr>
          <w:rFonts w:eastAsia="Times New Roman"/>
          <w:szCs w:val="24"/>
        </w:rPr>
        <w:t xml:space="preserve"> </w:t>
      </w:r>
      <w:r>
        <w:rPr>
          <w:rFonts w:eastAsia="Times New Roman"/>
          <w:szCs w:val="24"/>
        </w:rPr>
        <w:t>μάλιστα, με όλο το σύστημα της επιχείρησης «</w:t>
      </w:r>
      <w:r>
        <w:rPr>
          <w:rFonts w:eastAsia="Times New Roman"/>
          <w:szCs w:val="24"/>
        </w:rPr>
        <w:t>ΜΑΚΕΔΟΝΙΚΟ Α.Ε.</w:t>
      </w:r>
      <w:r>
        <w:rPr>
          <w:rFonts w:eastAsia="Times New Roman"/>
          <w:szCs w:val="24"/>
        </w:rPr>
        <w:t>»</w:t>
      </w:r>
      <w:r w:rsidRPr="002F5FB4">
        <w:rPr>
          <w:rFonts w:eastAsia="Times New Roman"/>
          <w:szCs w:val="24"/>
        </w:rPr>
        <w:t xml:space="preserve"> </w:t>
      </w:r>
      <w:r>
        <w:rPr>
          <w:rFonts w:eastAsia="Times New Roman"/>
          <w:szCs w:val="24"/>
        </w:rPr>
        <w:t xml:space="preserve">-για να χρησιμοποιήσω και μια </w:t>
      </w:r>
      <w:r w:rsidRPr="002F5FB4">
        <w:rPr>
          <w:rFonts w:eastAsia="Times New Roman"/>
          <w:szCs w:val="24"/>
        </w:rPr>
        <w:t>έκφραση πολύ πετυχημένη</w:t>
      </w:r>
      <w:r>
        <w:rPr>
          <w:rFonts w:eastAsia="Times New Roman"/>
          <w:szCs w:val="24"/>
        </w:rPr>
        <w:t>,</w:t>
      </w:r>
      <w:r w:rsidRPr="002F5FB4">
        <w:rPr>
          <w:rFonts w:eastAsia="Times New Roman"/>
          <w:szCs w:val="24"/>
        </w:rPr>
        <w:t xml:space="preserve"> κατά τη γνώμη</w:t>
      </w:r>
      <w:r>
        <w:rPr>
          <w:rFonts w:eastAsia="Times New Roman"/>
          <w:szCs w:val="24"/>
        </w:rPr>
        <w:t>,</w:t>
      </w:r>
      <w:r w:rsidRPr="002F5FB4">
        <w:rPr>
          <w:rFonts w:eastAsia="Times New Roman"/>
          <w:szCs w:val="24"/>
        </w:rPr>
        <w:t xml:space="preserve"> του Κωστή Παπαϊωάννου</w:t>
      </w:r>
      <w:r>
        <w:rPr>
          <w:rFonts w:eastAsia="Times New Roman"/>
          <w:szCs w:val="24"/>
        </w:rPr>
        <w:t xml:space="preserve">- </w:t>
      </w:r>
      <w:r w:rsidRPr="002F5FB4">
        <w:rPr>
          <w:rFonts w:eastAsia="Times New Roman"/>
          <w:szCs w:val="24"/>
        </w:rPr>
        <w:t xml:space="preserve">ένα σύστημα το οποίο επί τρεις </w:t>
      </w:r>
      <w:r w:rsidRPr="002F5FB4">
        <w:rPr>
          <w:rFonts w:eastAsia="Times New Roman"/>
          <w:szCs w:val="24"/>
        </w:rPr>
        <w:t>δεκαετίες κερδοσκοπ</w:t>
      </w:r>
      <w:r>
        <w:rPr>
          <w:rFonts w:eastAsia="Times New Roman"/>
          <w:szCs w:val="24"/>
        </w:rPr>
        <w:t>εί</w:t>
      </w:r>
      <w:r w:rsidRPr="002F5FB4">
        <w:rPr>
          <w:rFonts w:eastAsia="Times New Roman"/>
          <w:szCs w:val="24"/>
        </w:rPr>
        <w:t xml:space="preserve"> πολιτικά στις πλάτες ενός ευαίσθητου εθνικού ζητήματος</w:t>
      </w:r>
      <w:r>
        <w:rPr>
          <w:rFonts w:eastAsia="Times New Roman"/>
          <w:szCs w:val="24"/>
        </w:rPr>
        <w:t>.</w:t>
      </w:r>
      <w:r w:rsidRPr="002F5FB4">
        <w:rPr>
          <w:rFonts w:eastAsia="Times New Roman"/>
          <w:szCs w:val="24"/>
        </w:rPr>
        <w:t xml:space="preserve"> </w:t>
      </w:r>
      <w:r>
        <w:rPr>
          <w:rFonts w:eastAsia="Times New Roman"/>
          <w:szCs w:val="24"/>
        </w:rPr>
        <w:t>Μ</w:t>
      </w:r>
      <w:r w:rsidRPr="002F5FB4">
        <w:rPr>
          <w:rFonts w:eastAsia="Times New Roman"/>
          <w:szCs w:val="24"/>
        </w:rPr>
        <w:t>ε χονδροειδέ</w:t>
      </w:r>
      <w:r>
        <w:rPr>
          <w:rFonts w:eastAsia="Times New Roman"/>
          <w:szCs w:val="24"/>
        </w:rPr>
        <w:t>στατα</w:t>
      </w:r>
      <w:r w:rsidRPr="002F5FB4">
        <w:rPr>
          <w:rFonts w:eastAsia="Times New Roman"/>
          <w:szCs w:val="24"/>
        </w:rPr>
        <w:t xml:space="preserve"> ψεύδη</w:t>
      </w:r>
      <w:r>
        <w:rPr>
          <w:rFonts w:eastAsia="Times New Roman"/>
          <w:szCs w:val="24"/>
        </w:rPr>
        <w:t>,</w:t>
      </w:r>
      <w:r w:rsidRPr="002F5FB4">
        <w:rPr>
          <w:rFonts w:eastAsia="Times New Roman"/>
          <w:szCs w:val="24"/>
        </w:rPr>
        <w:t xml:space="preserve"> με fake news και κραυγαλέα παραπληροφόρηση</w:t>
      </w:r>
      <w:r>
        <w:rPr>
          <w:rFonts w:eastAsia="Times New Roman"/>
          <w:szCs w:val="24"/>
        </w:rPr>
        <w:t xml:space="preserve">, εργαλειοποιούν </w:t>
      </w:r>
      <w:r w:rsidRPr="002F5FB4">
        <w:rPr>
          <w:rFonts w:eastAsia="Times New Roman"/>
          <w:szCs w:val="24"/>
        </w:rPr>
        <w:t xml:space="preserve">το </w:t>
      </w:r>
      <w:r>
        <w:rPr>
          <w:rFonts w:eastAsia="Times New Roman"/>
          <w:szCs w:val="24"/>
        </w:rPr>
        <w:t>«</w:t>
      </w:r>
      <w:r>
        <w:rPr>
          <w:rFonts w:eastAsia="Times New Roman"/>
          <w:szCs w:val="24"/>
        </w:rPr>
        <w:t>μ</w:t>
      </w:r>
      <w:r w:rsidRPr="002F5FB4">
        <w:rPr>
          <w:rFonts w:eastAsia="Times New Roman"/>
          <w:szCs w:val="24"/>
        </w:rPr>
        <w:t>ακεδονικό</w:t>
      </w:r>
      <w:r>
        <w:rPr>
          <w:rFonts w:eastAsia="Times New Roman"/>
          <w:szCs w:val="24"/>
        </w:rPr>
        <w:t>»</w:t>
      </w:r>
      <w:r w:rsidRPr="002F5FB4">
        <w:rPr>
          <w:rFonts w:eastAsia="Times New Roman"/>
          <w:szCs w:val="24"/>
        </w:rPr>
        <w:t xml:space="preserve"> και καπηλεύονται</w:t>
      </w:r>
      <w:r>
        <w:rPr>
          <w:rFonts w:eastAsia="Times New Roman"/>
          <w:szCs w:val="24"/>
        </w:rPr>
        <w:t>,</w:t>
      </w:r>
      <w:r w:rsidRPr="002F5FB4">
        <w:rPr>
          <w:rFonts w:eastAsia="Times New Roman"/>
          <w:szCs w:val="24"/>
        </w:rPr>
        <w:t xml:space="preserve"> για πρόσκαιρο κομματικό όφελος</w:t>
      </w:r>
      <w:r>
        <w:rPr>
          <w:rFonts w:eastAsia="Times New Roman"/>
          <w:szCs w:val="24"/>
        </w:rPr>
        <w:t>,</w:t>
      </w:r>
      <w:r w:rsidRPr="002F5FB4">
        <w:rPr>
          <w:rFonts w:eastAsia="Times New Roman"/>
          <w:szCs w:val="24"/>
        </w:rPr>
        <w:t xml:space="preserve"> το πατριωτικό αίσθημα των Ε</w:t>
      </w:r>
      <w:r w:rsidRPr="002F5FB4">
        <w:rPr>
          <w:rFonts w:eastAsia="Times New Roman"/>
          <w:szCs w:val="24"/>
        </w:rPr>
        <w:t>λλήνων πολιτών</w:t>
      </w:r>
      <w:r>
        <w:rPr>
          <w:rFonts w:eastAsia="Times New Roman"/>
          <w:szCs w:val="24"/>
        </w:rPr>
        <w:t>.</w:t>
      </w:r>
    </w:p>
    <w:p w14:paraId="1286C7D2" w14:textId="77777777" w:rsidR="000402FE" w:rsidRDefault="007623D8">
      <w:pPr>
        <w:spacing w:line="600" w:lineRule="auto"/>
        <w:ind w:firstLine="720"/>
        <w:jc w:val="both"/>
        <w:rPr>
          <w:rFonts w:eastAsia="Times New Roman"/>
          <w:szCs w:val="24"/>
        </w:rPr>
      </w:pPr>
      <w:r>
        <w:rPr>
          <w:rFonts w:eastAsia="Times New Roman"/>
          <w:szCs w:val="24"/>
        </w:rPr>
        <w:t>Η πραγματικότητα, όμως, είναι εντελώς διαφορετική, γιατί η</w:t>
      </w:r>
      <w:r w:rsidRPr="002F5FB4">
        <w:rPr>
          <w:rFonts w:eastAsia="Times New Roman"/>
          <w:szCs w:val="24"/>
        </w:rPr>
        <w:t xml:space="preserve"> Συμφωνία των Πρεσπών πετυχαίνει όλες </w:t>
      </w:r>
      <w:r>
        <w:rPr>
          <w:rFonts w:eastAsia="Times New Roman"/>
          <w:szCs w:val="24"/>
        </w:rPr>
        <w:t>τις</w:t>
      </w:r>
      <w:r w:rsidRPr="002F5FB4">
        <w:rPr>
          <w:rFonts w:eastAsia="Times New Roman"/>
          <w:szCs w:val="24"/>
        </w:rPr>
        <w:t xml:space="preserve"> εθνικές διεκδικήσεις</w:t>
      </w:r>
      <w:r>
        <w:rPr>
          <w:rFonts w:eastAsia="Times New Roman"/>
          <w:szCs w:val="24"/>
        </w:rPr>
        <w:t>: Τ</w:t>
      </w:r>
      <w:r w:rsidRPr="002F5FB4">
        <w:rPr>
          <w:rFonts w:eastAsia="Times New Roman"/>
          <w:szCs w:val="24"/>
        </w:rPr>
        <w:t>η σύνθετη ονομασία με γεωγραφικό προσδιορισμό για όλες τις χρήσεις και έναντι όλων τόσο στο εξωτερικό όσο και στο εσω</w:t>
      </w:r>
      <w:r w:rsidRPr="002F5FB4">
        <w:rPr>
          <w:rFonts w:eastAsia="Times New Roman"/>
          <w:szCs w:val="24"/>
        </w:rPr>
        <w:t>τερικό της γειτονικής χώρας</w:t>
      </w:r>
      <w:r>
        <w:rPr>
          <w:rFonts w:eastAsia="Times New Roman"/>
          <w:szCs w:val="24"/>
        </w:rPr>
        <w:t>, την αλλαγή του Συντάγματος -</w:t>
      </w:r>
      <w:r w:rsidRPr="002F5FB4">
        <w:rPr>
          <w:rFonts w:eastAsia="Times New Roman"/>
          <w:szCs w:val="24"/>
        </w:rPr>
        <w:t>κάτι που</w:t>
      </w:r>
      <w:r>
        <w:rPr>
          <w:rFonts w:eastAsia="Times New Roman"/>
          <w:szCs w:val="24"/>
        </w:rPr>
        <w:t>,</w:t>
      </w:r>
      <w:r w:rsidRPr="002F5FB4">
        <w:rPr>
          <w:rFonts w:eastAsia="Times New Roman"/>
          <w:szCs w:val="24"/>
        </w:rPr>
        <w:t xml:space="preserve"> </w:t>
      </w:r>
      <w:r>
        <w:rPr>
          <w:rFonts w:eastAsia="Times New Roman"/>
          <w:szCs w:val="24"/>
        </w:rPr>
        <w:t>μ</w:t>
      </w:r>
      <w:r w:rsidRPr="002F5FB4">
        <w:rPr>
          <w:rFonts w:eastAsia="Times New Roman"/>
          <w:szCs w:val="24"/>
        </w:rPr>
        <w:t>άλιστα</w:t>
      </w:r>
      <w:r>
        <w:rPr>
          <w:rFonts w:eastAsia="Times New Roman"/>
          <w:szCs w:val="24"/>
        </w:rPr>
        <w:t>,</w:t>
      </w:r>
      <w:r w:rsidRPr="002F5FB4">
        <w:rPr>
          <w:rFonts w:eastAsia="Times New Roman"/>
          <w:szCs w:val="24"/>
        </w:rPr>
        <w:t xml:space="preserve"> δεν έχει προηγούμενο σε καιρό </w:t>
      </w:r>
      <w:r>
        <w:rPr>
          <w:rFonts w:eastAsia="Times New Roman"/>
          <w:szCs w:val="24"/>
        </w:rPr>
        <w:t>ε</w:t>
      </w:r>
      <w:r w:rsidRPr="002F5FB4">
        <w:rPr>
          <w:rFonts w:eastAsia="Times New Roman"/>
          <w:szCs w:val="24"/>
        </w:rPr>
        <w:t>ιρήνης για ανεξάρτητο κράτος</w:t>
      </w:r>
      <w:r>
        <w:rPr>
          <w:rFonts w:eastAsia="Times New Roman"/>
          <w:szCs w:val="24"/>
        </w:rPr>
        <w:t>-</w:t>
      </w:r>
      <w:r w:rsidRPr="002F5FB4">
        <w:rPr>
          <w:rFonts w:eastAsia="Times New Roman"/>
          <w:szCs w:val="24"/>
        </w:rPr>
        <w:t xml:space="preserve"> και την απάλειψη όλων των αλυτρωτικών αναφορών</w:t>
      </w:r>
      <w:r>
        <w:rPr>
          <w:rFonts w:eastAsia="Times New Roman"/>
          <w:szCs w:val="24"/>
        </w:rPr>
        <w:t>,</w:t>
      </w:r>
      <w:r w:rsidRPr="002F5FB4">
        <w:rPr>
          <w:rFonts w:eastAsia="Times New Roman"/>
          <w:szCs w:val="24"/>
        </w:rPr>
        <w:t xml:space="preserve"> καθώς και οιασδήποτε αναφοράς άμεσης ή έμμεσης </w:t>
      </w:r>
      <w:r>
        <w:rPr>
          <w:rFonts w:eastAsia="Times New Roman"/>
          <w:szCs w:val="24"/>
        </w:rPr>
        <w:lastRenderedPageBreak/>
        <w:t xml:space="preserve">σε </w:t>
      </w:r>
      <w:r w:rsidRPr="002F5FB4">
        <w:rPr>
          <w:rFonts w:eastAsia="Times New Roman"/>
          <w:szCs w:val="24"/>
        </w:rPr>
        <w:t>μειονότητα</w:t>
      </w:r>
      <w:r>
        <w:rPr>
          <w:rFonts w:eastAsia="Times New Roman"/>
          <w:szCs w:val="24"/>
        </w:rPr>
        <w:t>,</w:t>
      </w:r>
      <w:r w:rsidRPr="002F5FB4">
        <w:rPr>
          <w:rFonts w:eastAsia="Times New Roman"/>
          <w:szCs w:val="24"/>
        </w:rPr>
        <w:t xml:space="preserve"> την επιβε</w:t>
      </w:r>
      <w:r w:rsidRPr="002F5FB4">
        <w:rPr>
          <w:rFonts w:eastAsia="Times New Roman"/>
          <w:szCs w:val="24"/>
        </w:rPr>
        <w:t>βαίωση της σλαβικής καταγωγής της γλώσσας των γειτόνων και του ξεκάθαρο</w:t>
      </w:r>
      <w:r>
        <w:rPr>
          <w:rFonts w:eastAsia="Times New Roman"/>
          <w:szCs w:val="24"/>
        </w:rPr>
        <w:t>υ</w:t>
      </w:r>
      <w:r w:rsidRPr="002F5FB4">
        <w:rPr>
          <w:rFonts w:eastAsia="Times New Roman"/>
          <w:szCs w:val="24"/>
        </w:rPr>
        <w:t xml:space="preserve"> διαχωρισμ</w:t>
      </w:r>
      <w:r>
        <w:rPr>
          <w:rFonts w:eastAsia="Times New Roman"/>
          <w:szCs w:val="24"/>
        </w:rPr>
        <w:t>ού</w:t>
      </w:r>
      <w:r w:rsidRPr="002F5FB4">
        <w:rPr>
          <w:rFonts w:eastAsia="Times New Roman"/>
          <w:szCs w:val="24"/>
        </w:rPr>
        <w:t xml:space="preserve"> από την αρχαία μακεδονική κληρονομιά και ιστορία</w:t>
      </w:r>
      <w:r>
        <w:rPr>
          <w:rFonts w:eastAsia="Times New Roman"/>
          <w:szCs w:val="24"/>
        </w:rPr>
        <w:t>.</w:t>
      </w:r>
      <w:r w:rsidRPr="002F5FB4">
        <w:rPr>
          <w:rFonts w:eastAsia="Times New Roman"/>
          <w:szCs w:val="24"/>
        </w:rPr>
        <w:t xml:space="preserve"> </w:t>
      </w:r>
    </w:p>
    <w:p w14:paraId="1286C7D3" w14:textId="77777777" w:rsidR="000402FE" w:rsidRDefault="007623D8">
      <w:pPr>
        <w:spacing w:line="600" w:lineRule="auto"/>
        <w:ind w:firstLine="720"/>
        <w:jc w:val="both"/>
        <w:rPr>
          <w:rFonts w:eastAsia="Times New Roman"/>
          <w:szCs w:val="24"/>
        </w:rPr>
      </w:pPr>
      <w:r>
        <w:rPr>
          <w:rFonts w:eastAsia="Times New Roman"/>
          <w:szCs w:val="24"/>
        </w:rPr>
        <w:t>Ε</w:t>
      </w:r>
      <w:r w:rsidRPr="002F5FB4">
        <w:rPr>
          <w:rFonts w:eastAsia="Times New Roman"/>
          <w:szCs w:val="24"/>
        </w:rPr>
        <w:t>πιπλέον</w:t>
      </w:r>
      <w:r>
        <w:rPr>
          <w:rFonts w:eastAsia="Times New Roman"/>
          <w:szCs w:val="24"/>
        </w:rPr>
        <w:t>,</w:t>
      </w:r>
      <w:r w:rsidRPr="002F5FB4">
        <w:rPr>
          <w:rFonts w:eastAsia="Times New Roman"/>
          <w:szCs w:val="24"/>
        </w:rPr>
        <w:t xml:space="preserve"> η </w:t>
      </w:r>
      <w:r>
        <w:rPr>
          <w:rFonts w:eastAsia="Times New Roman"/>
          <w:szCs w:val="24"/>
        </w:rPr>
        <w:t>σ</w:t>
      </w:r>
      <w:r w:rsidRPr="002F5FB4">
        <w:rPr>
          <w:rFonts w:eastAsia="Times New Roman"/>
          <w:szCs w:val="24"/>
        </w:rPr>
        <w:t>υμφωνία κάνει λόγο για ιθαγένεια και όχι</w:t>
      </w:r>
      <w:r>
        <w:rPr>
          <w:rFonts w:eastAsia="Times New Roman"/>
          <w:szCs w:val="24"/>
        </w:rPr>
        <w:t>,</w:t>
      </w:r>
      <w:r w:rsidRPr="002F5FB4">
        <w:rPr>
          <w:rFonts w:eastAsia="Times New Roman"/>
          <w:szCs w:val="24"/>
        </w:rPr>
        <w:t xml:space="preserve"> </w:t>
      </w:r>
      <w:r>
        <w:rPr>
          <w:rFonts w:eastAsia="Times New Roman"/>
          <w:szCs w:val="24"/>
        </w:rPr>
        <w:t>β</w:t>
      </w:r>
      <w:r w:rsidRPr="002F5FB4">
        <w:rPr>
          <w:rFonts w:eastAsia="Times New Roman"/>
          <w:szCs w:val="24"/>
        </w:rPr>
        <w:t>εβαίως</w:t>
      </w:r>
      <w:r>
        <w:rPr>
          <w:rFonts w:eastAsia="Times New Roman"/>
          <w:szCs w:val="24"/>
        </w:rPr>
        <w:t>,</w:t>
      </w:r>
      <w:r w:rsidRPr="002F5FB4">
        <w:rPr>
          <w:rFonts w:eastAsia="Times New Roman"/>
          <w:szCs w:val="24"/>
        </w:rPr>
        <w:t xml:space="preserve"> για εθνότητα</w:t>
      </w:r>
      <w:r>
        <w:rPr>
          <w:rFonts w:eastAsia="Times New Roman"/>
          <w:szCs w:val="24"/>
        </w:rPr>
        <w:t>,</w:t>
      </w:r>
      <w:r w:rsidRPr="002F5FB4">
        <w:rPr>
          <w:rFonts w:eastAsia="Times New Roman"/>
          <w:szCs w:val="24"/>
        </w:rPr>
        <w:t xml:space="preserve"> </w:t>
      </w:r>
      <w:r>
        <w:rPr>
          <w:rFonts w:eastAsia="Times New Roman"/>
          <w:szCs w:val="24"/>
        </w:rPr>
        <w:t>ό</w:t>
      </w:r>
      <w:r w:rsidRPr="002F5FB4">
        <w:rPr>
          <w:rFonts w:eastAsia="Times New Roman"/>
          <w:szCs w:val="24"/>
        </w:rPr>
        <w:t>πως παραπλανητικά υποστηρίζει η Αντιπολίτ</w:t>
      </w:r>
      <w:r w:rsidRPr="002F5FB4">
        <w:rPr>
          <w:rFonts w:eastAsia="Times New Roman"/>
          <w:szCs w:val="24"/>
        </w:rPr>
        <w:t xml:space="preserve">ευση </w:t>
      </w:r>
      <w:r>
        <w:rPr>
          <w:rFonts w:eastAsia="Times New Roman"/>
          <w:szCs w:val="24"/>
        </w:rPr>
        <w:t xml:space="preserve">για </w:t>
      </w:r>
      <w:r w:rsidRPr="002F5FB4">
        <w:rPr>
          <w:rFonts w:eastAsia="Times New Roman"/>
          <w:szCs w:val="24"/>
        </w:rPr>
        <w:t>να δημιουργήσει εντυπώσεις</w:t>
      </w:r>
      <w:r>
        <w:rPr>
          <w:rFonts w:eastAsia="Times New Roman"/>
          <w:szCs w:val="24"/>
        </w:rPr>
        <w:t xml:space="preserve">. Είναι μια </w:t>
      </w:r>
      <w:r>
        <w:rPr>
          <w:rFonts w:eastAsia="Times New Roman"/>
          <w:szCs w:val="24"/>
        </w:rPr>
        <w:t>σ</w:t>
      </w:r>
      <w:r w:rsidRPr="002F5FB4">
        <w:rPr>
          <w:rFonts w:eastAsia="Times New Roman"/>
          <w:szCs w:val="24"/>
        </w:rPr>
        <w:t>υμφωνία άρτια και πλήρω</w:t>
      </w:r>
      <w:r>
        <w:rPr>
          <w:rFonts w:eastAsia="Times New Roman"/>
          <w:szCs w:val="24"/>
        </w:rPr>
        <w:t xml:space="preserve">ς </w:t>
      </w:r>
      <w:r w:rsidRPr="002F5FB4">
        <w:rPr>
          <w:rFonts w:eastAsia="Times New Roman"/>
          <w:szCs w:val="24"/>
        </w:rPr>
        <w:t>οχυρωμένη</w:t>
      </w:r>
      <w:r>
        <w:rPr>
          <w:rFonts w:eastAsia="Times New Roman"/>
          <w:szCs w:val="24"/>
        </w:rPr>
        <w:t>.</w:t>
      </w:r>
      <w:r w:rsidRPr="002F5FB4">
        <w:rPr>
          <w:rFonts w:eastAsia="Times New Roman"/>
          <w:szCs w:val="24"/>
        </w:rPr>
        <w:t xml:space="preserve"> </w:t>
      </w:r>
      <w:r>
        <w:rPr>
          <w:rFonts w:eastAsia="Times New Roman"/>
          <w:szCs w:val="24"/>
        </w:rPr>
        <w:t>Γι’</w:t>
      </w:r>
      <w:r w:rsidRPr="002F5FB4">
        <w:rPr>
          <w:rFonts w:eastAsia="Times New Roman"/>
          <w:szCs w:val="24"/>
        </w:rPr>
        <w:t xml:space="preserve"> αυτό και την υποστηρίζουν ακόμα και άνθρωποι με τους οποίους έχουμε σαφείς ιδεολογικές διαφορές </w:t>
      </w:r>
      <w:r>
        <w:rPr>
          <w:rFonts w:eastAsia="Times New Roman"/>
          <w:szCs w:val="24"/>
        </w:rPr>
        <w:t>κ</w:t>
      </w:r>
      <w:r w:rsidRPr="002F5FB4">
        <w:rPr>
          <w:rFonts w:eastAsia="Times New Roman"/>
          <w:szCs w:val="24"/>
        </w:rPr>
        <w:t>αι σίγουρα δεν μπορούν να κατηγο</w:t>
      </w:r>
      <w:r>
        <w:rPr>
          <w:rFonts w:eastAsia="Times New Roman"/>
          <w:szCs w:val="24"/>
        </w:rPr>
        <w:t xml:space="preserve">ρηθούν για </w:t>
      </w:r>
      <w:r w:rsidRPr="00515714">
        <w:rPr>
          <w:rFonts w:eastAsia="Times New Roman"/>
          <w:szCs w:val="24"/>
        </w:rPr>
        <w:t>φιλο-ΣΥΡΙΖΑϊσμό</w:t>
      </w:r>
      <w:r>
        <w:rPr>
          <w:rFonts w:eastAsia="Times New Roman"/>
          <w:szCs w:val="24"/>
        </w:rPr>
        <w:t xml:space="preserve">, </w:t>
      </w:r>
      <w:r w:rsidRPr="002F5FB4">
        <w:rPr>
          <w:rFonts w:eastAsia="Times New Roman"/>
          <w:szCs w:val="24"/>
        </w:rPr>
        <w:t xml:space="preserve">όπως </w:t>
      </w:r>
      <w:r>
        <w:rPr>
          <w:rFonts w:eastAsia="Times New Roman"/>
          <w:szCs w:val="24"/>
        </w:rPr>
        <w:t xml:space="preserve">είπε </w:t>
      </w:r>
      <w:r w:rsidRPr="002F5FB4">
        <w:rPr>
          <w:rFonts w:eastAsia="Times New Roman"/>
          <w:szCs w:val="24"/>
        </w:rPr>
        <w:t>πολύ πρόσφατα</w:t>
      </w:r>
      <w:r>
        <w:rPr>
          <w:rFonts w:eastAsia="Times New Roman"/>
          <w:szCs w:val="24"/>
        </w:rPr>
        <w:t>,</w:t>
      </w:r>
      <w:r w:rsidRPr="002F5FB4">
        <w:rPr>
          <w:rFonts w:eastAsia="Times New Roman"/>
          <w:szCs w:val="24"/>
        </w:rPr>
        <w:t xml:space="preserve"> με άρθρο του στην εφημερίδα </w:t>
      </w:r>
      <w:r>
        <w:rPr>
          <w:rFonts w:eastAsia="Times New Roman"/>
          <w:szCs w:val="24"/>
        </w:rPr>
        <w:t>«</w:t>
      </w:r>
      <w:r w:rsidRPr="002F5FB4">
        <w:rPr>
          <w:rFonts w:eastAsia="Times New Roman"/>
          <w:szCs w:val="24"/>
        </w:rPr>
        <w:t>ΚΑΘΗΜΕΡΙΝΗ</w:t>
      </w:r>
      <w:r>
        <w:rPr>
          <w:rFonts w:eastAsia="Times New Roman"/>
          <w:szCs w:val="24"/>
        </w:rPr>
        <w:t>»,</w:t>
      </w:r>
      <w:r w:rsidRPr="002F5FB4">
        <w:rPr>
          <w:rFonts w:eastAsia="Times New Roman"/>
          <w:szCs w:val="24"/>
        </w:rPr>
        <w:t xml:space="preserve"> ο πρώην Πρόεδρος της </w:t>
      </w:r>
      <w:r w:rsidRPr="002F5FB4">
        <w:rPr>
          <w:rFonts w:eastAsia="Times New Roman"/>
          <w:szCs w:val="24"/>
        </w:rPr>
        <w:t>Ε</w:t>
      </w:r>
      <w:r w:rsidRPr="002F5FB4">
        <w:rPr>
          <w:rFonts w:eastAsia="Times New Roman"/>
          <w:szCs w:val="24"/>
        </w:rPr>
        <w:t>ταιρείας Μακεδονικών Σπουδών κ</w:t>
      </w:r>
      <w:r>
        <w:rPr>
          <w:rFonts w:eastAsia="Times New Roman"/>
          <w:szCs w:val="24"/>
        </w:rPr>
        <w:t>.</w:t>
      </w:r>
      <w:r w:rsidRPr="002F5FB4">
        <w:rPr>
          <w:rFonts w:eastAsia="Times New Roman"/>
          <w:szCs w:val="24"/>
        </w:rPr>
        <w:t xml:space="preserve"> Μέρτζος</w:t>
      </w:r>
      <w:r>
        <w:rPr>
          <w:rFonts w:eastAsia="Times New Roman"/>
          <w:szCs w:val="24"/>
        </w:rPr>
        <w:t>.</w:t>
      </w:r>
    </w:p>
    <w:p w14:paraId="1286C7D4" w14:textId="77777777" w:rsidR="000402FE" w:rsidRDefault="007623D8">
      <w:pPr>
        <w:spacing w:line="600" w:lineRule="auto"/>
        <w:ind w:firstLine="720"/>
        <w:jc w:val="both"/>
        <w:rPr>
          <w:rFonts w:eastAsia="Times New Roman"/>
          <w:szCs w:val="24"/>
        </w:rPr>
      </w:pPr>
      <w:r>
        <w:rPr>
          <w:rFonts w:eastAsia="Times New Roman"/>
          <w:szCs w:val="24"/>
        </w:rPr>
        <w:t>Όλα όσα</w:t>
      </w:r>
      <w:r w:rsidRPr="002F5FB4">
        <w:rPr>
          <w:rFonts w:eastAsia="Times New Roman"/>
          <w:szCs w:val="24"/>
        </w:rPr>
        <w:t xml:space="preserve"> καταλογίζει </w:t>
      </w:r>
      <w:r>
        <w:rPr>
          <w:rFonts w:eastAsia="Times New Roman"/>
          <w:szCs w:val="24"/>
        </w:rPr>
        <w:t>η</w:t>
      </w:r>
      <w:r w:rsidRPr="002F5FB4">
        <w:rPr>
          <w:rFonts w:eastAsia="Times New Roman"/>
          <w:szCs w:val="24"/>
        </w:rPr>
        <w:t xml:space="preserve"> Αντιπολίτευση στην Κυβέρνηση για τη Συμφωνία των Πρεσπών</w:t>
      </w:r>
      <w:r>
        <w:rPr>
          <w:rFonts w:eastAsia="Times New Roman"/>
          <w:szCs w:val="24"/>
        </w:rPr>
        <w:t>,</w:t>
      </w:r>
      <w:r w:rsidRPr="002F5FB4">
        <w:rPr>
          <w:rFonts w:eastAsia="Times New Roman"/>
          <w:szCs w:val="24"/>
        </w:rPr>
        <w:t xml:space="preserve"> δεν </w:t>
      </w:r>
      <w:r>
        <w:rPr>
          <w:rFonts w:eastAsia="Times New Roman"/>
          <w:szCs w:val="24"/>
        </w:rPr>
        <w:t>αποτελούν</w:t>
      </w:r>
      <w:r w:rsidRPr="002F5FB4">
        <w:rPr>
          <w:rFonts w:eastAsia="Times New Roman"/>
          <w:szCs w:val="24"/>
        </w:rPr>
        <w:t xml:space="preserve"> παρά προφάσεις εν αμαρτίαις</w:t>
      </w:r>
      <w:r>
        <w:rPr>
          <w:rFonts w:eastAsia="Times New Roman"/>
          <w:szCs w:val="24"/>
        </w:rPr>
        <w:t>.</w:t>
      </w:r>
      <w:r w:rsidRPr="002F5FB4">
        <w:rPr>
          <w:rFonts w:eastAsia="Times New Roman"/>
          <w:szCs w:val="24"/>
        </w:rPr>
        <w:t xml:space="preserve"> </w:t>
      </w:r>
      <w:r>
        <w:rPr>
          <w:rFonts w:eastAsia="Times New Roman"/>
          <w:szCs w:val="24"/>
        </w:rPr>
        <w:t>Π</w:t>
      </w:r>
      <w:r w:rsidRPr="002F5FB4">
        <w:rPr>
          <w:rFonts w:eastAsia="Times New Roman"/>
          <w:szCs w:val="24"/>
        </w:rPr>
        <w:t>ροσπαθούν να</w:t>
      </w:r>
      <w:r w:rsidRPr="002F5FB4">
        <w:rPr>
          <w:rFonts w:eastAsia="Times New Roman"/>
          <w:szCs w:val="24"/>
        </w:rPr>
        <w:t xml:space="preserve"> καλύψουν την πλήρη απομάκρυνση της Νέας Δημοκρατίας και του ΚΙΝΑΛ από την επίσημη</w:t>
      </w:r>
      <w:r>
        <w:rPr>
          <w:rFonts w:eastAsia="Times New Roman"/>
          <w:szCs w:val="24"/>
        </w:rPr>
        <w:t>,</w:t>
      </w:r>
      <w:r w:rsidRPr="002F5FB4">
        <w:rPr>
          <w:rFonts w:eastAsia="Times New Roman"/>
          <w:szCs w:val="24"/>
        </w:rPr>
        <w:t xml:space="preserve"> την εθνική θέση της χώρας </w:t>
      </w:r>
      <w:r>
        <w:rPr>
          <w:rFonts w:eastAsia="Times New Roman"/>
          <w:szCs w:val="24"/>
        </w:rPr>
        <w:t xml:space="preserve">και </w:t>
      </w:r>
      <w:r w:rsidRPr="002F5FB4">
        <w:rPr>
          <w:rFonts w:eastAsia="Times New Roman"/>
          <w:szCs w:val="24"/>
        </w:rPr>
        <w:t>τη διολίσθησ</w:t>
      </w:r>
      <w:r>
        <w:rPr>
          <w:rFonts w:eastAsia="Times New Roman"/>
          <w:szCs w:val="24"/>
        </w:rPr>
        <w:t>ή</w:t>
      </w:r>
      <w:r w:rsidRPr="002F5FB4">
        <w:rPr>
          <w:rFonts w:eastAsia="Times New Roman"/>
          <w:szCs w:val="24"/>
        </w:rPr>
        <w:t xml:space="preserve"> του</w:t>
      </w:r>
      <w:r>
        <w:rPr>
          <w:rFonts w:eastAsia="Times New Roman"/>
          <w:szCs w:val="24"/>
        </w:rPr>
        <w:t>ς</w:t>
      </w:r>
      <w:r w:rsidRPr="002F5FB4">
        <w:rPr>
          <w:rFonts w:eastAsia="Times New Roman"/>
          <w:szCs w:val="24"/>
        </w:rPr>
        <w:t xml:space="preserve"> σε εθνικιστικές</w:t>
      </w:r>
      <w:r>
        <w:rPr>
          <w:rFonts w:eastAsia="Times New Roman"/>
          <w:szCs w:val="24"/>
        </w:rPr>
        <w:t>,</w:t>
      </w:r>
      <w:r w:rsidRPr="002F5FB4">
        <w:rPr>
          <w:rFonts w:eastAsia="Times New Roman"/>
          <w:szCs w:val="24"/>
        </w:rPr>
        <w:t xml:space="preserve"> ακροδεξιές θέσεις</w:t>
      </w:r>
      <w:r>
        <w:rPr>
          <w:rFonts w:eastAsia="Times New Roman"/>
          <w:szCs w:val="24"/>
        </w:rPr>
        <w:t>,</w:t>
      </w:r>
      <w:r w:rsidRPr="002F5FB4">
        <w:rPr>
          <w:rFonts w:eastAsia="Times New Roman"/>
          <w:szCs w:val="24"/>
        </w:rPr>
        <w:t xml:space="preserve"> </w:t>
      </w:r>
      <w:r>
        <w:rPr>
          <w:rFonts w:eastAsia="Times New Roman"/>
          <w:szCs w:val="24"/>
        </w:rPr>
        <w:t>θέσεις ανιστόρητες,</w:t>
      </w:r>
      <w:r w:rsidRPr="002F5FB4">
        <w:rPr>
          <w:rFonts w:eastAsia="Times New Roman"/>
          <w:szCs w:val="24"/>
        </w:rPr>
        <w:t xml:space="preserve"> </w:t>
      </w:r>
      <w:r>
        <w:rPr>
          <w:rFonts w:eastAsia="Times New Roman"/>
          <w:szCs w:val="24"/>
        </w:rPr>
        <w:t xml:space="preserve">θέσεις </w:t>
      </w:r>
      <w:r w:rsidRPr="002F5FB4">
        <w:rPr>
          <w:rFonts w:eastAsia="Times New Roman"/>
          <w:szCs w:val="24"/>
        </w:rPr>
        <w:t>ανεύθυνες και επικίνδυνες για τα συμφέροντα της χώρας</w:t>
      </w:r>
      <w:r>
        <w:rPr>
          <w:rFonts w:eastAsia="Times New Roman"/>
          <w:szCs w:val="24"/>
        </w:rPr>
        <w:t>.</w:t>
      </w:r>
      <w:r w:rsidRPr="002F5FB4">
        <w:rPr>
          <w:rFonts w:eastAsia="Times New Roman"/>
          <w:szCs w:val="24"/>
        </w:rPr>
        <w:t xml:space="preserve"> </w:t>
      </w:r>
    </w:p>
    <w:p w14:paraId="1286C7D5" w14:textId="77777777" w:rsidR="000402FE" w:rsidRDefault="007623D8">
      <w:pPr>
        <w:spacing w:line="600" w:lineRule="auto"/>
        <w:ind w:firstLine="720"/>
        <w:jc w:val="both"/>
        <w:rPr>
          <w:rFonts w:eastAsia="Times New Roman" w:cs="Times New Roman"/>
          <w:b/>
          <w:szCs w:val="24"/>
        </w:rPr>
      </w:pPr>
      <w:r>
        <w:rPr>
          <w:rFonts w:eastAsia="Times New Roman"/>
          <w:szCs w:val="24"/>
        </w:rPr>
        <w:lastRenderedPageBreak/>
        <w:t>Έχου</w:t>
      </w:r>
      <w:r>
        <w:rPr>
          <w:rFonts w:eastAsia="Times New Roman"/>
          <w:szCs w:val="24"/>
        </w:rPr>
        <w:t>με, λοιπόν, το εξής παράδοξο: Ε</w:t>
      </w:r>
      <w:r w:rsidRPr="002F5FB4">
        <w:rPr>
          <w:rFonts w:eastAsia="Times New Roman"/>
          <w:szCs w:val="24"/>
        </w:rPr>
        <w:t xml:space="preserve">κείνες </w:t>
      </w:r>
      <w:r>
        <w:rPr>
          <w:rFonts w:eastAsia="Times New Roman"/>
          <w:szCs w:val="24"/>
        </w:rPr>
        <w:t xml:space="preserve">οι </w:t>
      </w:r>
      <w:r w:rsidRPr="002F5FB4">
        <w:rPr>
          <w:rFonts w:eastAsia="Times New Roman"/>
          <w:szCs w:val="24"/>
        </w:rPr>
        <w:t xml:space="preserve">πολιτικές δυνάμεις που </w:t>
      </w:r>
      <w:r>
        <w:rPr>
          <w:rFonts w:eastAsia="Times New Roman"/>
          <w:szCs w:val="24"/>
        </w:rPr>
        <w:t xml:space="preserve">όλα </w:t>
      </w:r>
      <w:r w:rsidRPr="002F5FB4">
        <w:rPr>
          <w:rFonts w:eastAsia="Times New Roman"/>
          <w:szCs w:val="24"/>
        </w:rPr>
        <w:t xml:space="preserve">τα προηγούμενα χρόνια έκαναν σημαία τους την </w:t>
      </w:r>
      <w:r>
        <w:rPr>
          <w:rFonts w:eastAsia="Times New Roman"/>
          <w:szCs w:val="24"/>
        </w:rPr>
        <w:t>κριτική</w:t>
      </w:r>
      <w:r w:rsidRPr="002F5FB4">
        <w:rPr>
          <w:rFonts w:eastAsia="Times New Roman"/>
          <w:szCs w:val="24"/>
        </w:rPr>
        <w:t xml:space="preserve"> στον επάρατο αριστερό λαϊκισμό</w:t>
      </w:r>
      <w:r>
        <w:rPr>
          <w:rFonts w:eastAsia="Times New Roman"/>
          <w:szCs w:val="24"/>
        </w:rPr>
        <w:t>,</w:t>
      </w:r>
      <w:r w:rsidRPr="002F5FB4">
        <w:rPr>
          <w:rFonts w:eastAsia="Times New Roman"/>
          <w:szCs w:val="24"/>
        </w:rPr>
        <w:t xml:space="preserve"> τώρα</w:t>
      </w:r>
      <w:r>
        <w:rPr>
          <w:rFonts w:eastAsia="Times New Roman"/>
          <w:szCs w:val="24"/>
        </w:rPr>
        <w:t>,</w:t>
      </w:r>
      <w:r w:rsidRPr="002F5FB4">
        <w:rPr>
          <w:rFonts w:eastAsia="Times New Roman"/>
          <w:szCs w:val="24"/>
        </w:rPr>
        <w:t xml:space="preserve"> σε ένα κρίσιμο θέμα</w:t>
      </w:r>
      <w:r>
        <w:rPr>
          <w:rFonts w:eastAsia="Times New Roman"/>
          <w:szCs w:val="24"/>
        </w:rPr>
        <w:t xml:space="preserve"> μείζονος εθνικής σημασίας,</w:t>
      </w:r>
      <w:r w:rsidRPr="002F5FB4">
        <w:rPr>
          <w:rFonts w:eastAsia="Times New Roman"/>
          <w:szCs w:val="24"/>
        </w:rPr>
        <w:t xml:space="preserve"> υιοθετούν την πιο ανεύθυνη</w:t>
      </w:r>
      <w:r>
        <w:rPr>
          <w:rFonts w:eastAsia="Times New Roman"/>
          <w:szCs w:val="24"/>
        </w:rPr>
        <w:t>,</w:t>
      </w:r>
      <w:r w:rsidRPr="002F5FB4">
        <w:rPr>
          <w:rFonts w:eastAsia="Times New Roman"/>
          <w:szCs w:val="24"/>
        </w:rPr>
        <w:t xml:space="preserve"> την πιο ακροδεξιά</w:t>
      </w:r>
      <w:r>
        <w:rPr>
          <w:rFonts w:eastAsia="Times New Roman"/>
          <w:szCs w:val="24"/>
        </w:rPr>
        <w:t>,</w:t>
      </w:r>
      <w:r w:rsidRPr="002F5FB4">
        <w:rPr>
          <w:rFonts w:eastAsia="Times New Roman"/>
          <w:szCs w:val="24"/>
        </w:rPr>
        <w:t xml:space="preserve"> την</w:t>
      </w:r>
      <w:r w:rsidRPr="002F5FB4">
        <w:rPr>
          <w:rFonts w:eastAsia="Times New Roman"/>
          <w:szCs w:val="24"/>
        </w:rPr>
        <w:t xml:space="preserve"> πιο </w:t>
      </w:r>
      <w:r>
        <w:rPr>
          <w:rFonts w:eastAsia="Times New Roman"/>
          <w:szCs w:val="24"/>
        </w:rPr>
        <w:t xml:space="preserve">λαϊκίστικη, την </w:t>
      </w:r>
      <w:r w:rsidRPr="002F5FB4">
        <w:rPr>
          <w:rFonts w:eastAsia="Times New Roman"/>
          <w:szCs w:val="24"/>
        </w:rPr>
        <w:t xml:space="preserve">πιο επικίνδυνη για τα συμφέροντα της χώρας </w:t>
      </w:r>
      <w:r>
        <w:rPr>
          <w:rFonts w:eastAsia="Times New Roman"/>
          <w:szCs w:val="24"/>
        </w:rPr>
        <w:t>θέση. Α</w:t>
      </w:r>
      <w:r w:rsidRPr="002F5FB4">
        <w:rPr>
          <w:rFonts w:eastAsia="Times New Roman"/>
          <w:szCs w:val="24"/>
        </w:rPr>
        <w:t xml:space="preserve">ντί να στηρίξουν τις προσπάθειες </w:t>
      </w:r>
      <w:r>
        <w:rPr>
          <w:rFonts w:eastAsia="Times New Roman"/>
          <w:szCs w:val="24"/>
        </w:rPr>
        <w:t>της</w:t>
      </w:r>
      <w:r w:rsidRPr="002F5FB4">
        <w:rPr>
          <w:rFonts w:eastAsia="Times New Roman"/>
          <w:szCs w:val="24"/>
        </w:rPr>
        <w:t xml:space="preserve"> </w:t>
      </w:r>
      <w:r>
        <w:rPr>
          <w:rFonts w:eastAsia="Times New Roman"/>
          <w:szCs w:val="24"/>
        </w:rPr>
        <w:t>Κ</w:t>
      </w:r>
      <w:r w:rsidRPr="002F5FB4">
        <w:rPr>
          <w:rFonts w:eastAsia="Times New Roman"/>
          <w:szCs w:val="24"/>
        </w:rPr>
        <w:t>υβέρνηση</w:t>
      </w:r>
      <w:r>
        <w:rPr>
          <w:rFonts w:eastAsia="Times New Roman"/>
          <w:szCs w:val="24"/>
        </w:rPr>
        <w:t>ς</w:t>
      </w:r>
      <w:r w:rsidRPr="002F5FB4">
        <w:rPr>
          <w:rFonts w:eastAsia="Times New Roman"/>
          <w:szCs w:val="24"/>
        </w:rPr>
        <w:t xml:space="preserve"> να επιλύσει ένα μείζον </w:t>
      </w:r>
      <w:r>
        <w:rPr>
          <w:rFonts w:eastAsia="Times New Roman"/>
          <w:szCs w:val="24"/>
        </w:rPr>
        <w:t>ε</w:t>
      </w:r>
      <w:r w:rsidRPr="002F5FB4">
        <w:rPr>
          <w:rFonts w:eastAsia="Times New Roman"/>
          <w:szCs w:val="24"/>
        </w:rPr>
        <w:t xml:space="preserve">θνικό πρόβλημα με βάση τις θέσεις που και οι ίδιοι υποστήριζαν </w:t>
      </w:r>
      <w:r>
        <w:rPr>
          <w:rFonts w:eastAsia="Times New Roman"/>
          <w:szCs w:val="24"/>
        </w:rPr>
        <w:t>μ</w:t>
      </w:r>
      <w:r w:rsidRPr="002F5FB4">
        <w:rPr>
          <w:rFonts w:eastAsia="Times New Roman"/>
          <w:szCs w:val="24"/>
        </w:rPr>
        <w:t>έχρι πριν από μερικούς μήνες</w:t>
      </w:r>
      <w:r>
        <w:rPr>
          <w:rFonts w:eastAsia="Times New Roman"/>
          <w:szCs w:val="24"/>
        </w:rPr>
        <w:t>,</w:t>
      </w:r>
      <w:r w:rsidRPr="002F5FB4">
        <w:rPr>
          <w:rFonts w:eastAsia="Times New Roman"/>
          <w:szCs w:val="24"/>
        </w:rPr>
        <w:t xml:space="preserve"> επιλέγουν να ψαρεύουν</w:t>
      </w:r>
      <w:r>
        <w:rPr>
          <w:rFonts w:eastAsia="Times New Roman"/>
          <w:szCs w:val="24"/>
        </w:rPr>
        <w:t xml:space="preserve"> όχι </w:t>
      </w:r>
      <w:r w:rsidRPr="002F5FB4">
        <w:rPr>
          <w:rFonts w:eastAsia="Times New Roman"/>
          <w:szCs w:val="24"/>
        </w:rPr>
        <w:t>στα θολά</w:t>
      </w:r>
      <w:r>
        <w:rPr>
          <w:rFonts w:eastAsia="Times New Roman"/>
          <w:szCs w:val="24"/>
        </w:rPr>
        <w:t xml:space="preserve"> νερά -</w:t>
      </w:r>
      <w:r w:rsidRPr="002F5FB4">
        <w:rPr>
          <w:rFonts w:eastAsia="Times New Roman"/>
          <w:szCs w:val="24"/>
        </w:rPr>
        <w:t>όπως λέει το γνωστό κλισέ</w:t>
      </w:r>
      <w:r>
        <w:rPr>
          <w:rFonts w:eastAsia="Times New Roman"/>
          <w:szCs w:val="24"/>
        </w:rPr>
        <w:t>-, αλλά</w:t>
      </w:r>
      <w:r w:rsidRPr="002F5FB4">
        <w:rPr>
          <w:rFonts w:eastAsia="Times New Roman"/>
          <w:szCs w:val="24"/>
        </w:rPr>
        <w:t xml:space="preserve"> </w:t>
      </w:r>
      <w:r>
        <w:rPr>
          <w:rFonts w:eastAsia="Times New Roman"/>
          <w:szCs w:val="24"/>
        </w:rPr>
        <w:t>στα</w:t>
      </w:r>
      <w:r w:rsidRPr="002F5FB4">
        <w:rPr>
          <w:rFonts w:eastAsia="Times New Roman"/>
          <w:szCs w:val="24"/>
        </w:rPr>
        <w:t xml:space="preserve"> κατάμαυρα νερά της άκρας δεξιάς</w:t>
      </w:r>
      <w:r>
        <w:rPr>
          <w:rFonts w:eastAsia="Times New Roman"/>
          <w:szCs w:val="24"/>
        </w:rPr>
        <w:t>, ακριβώς, μάλιστα, με</w:t>
      </w:r>
      <w:r w:rsidRPr="002F5FB4">
        <w:rPr>
          <w:rFonts w:eastAsia="Times New Roman"/>
          <w:szCs w:val="24"/>
        </w:rPr>
        <w:t xml:space="preserve"> τα ίδια επιχειρήματα περί υποχωρητικότητα</w:t>
      </w:r>
      <w:r>
        <w:rPr>
          <w:rFonts w:eastAsia="Times New Roman"/>
          <w:szCs w:val="24"/>
        </w:rPr>
        <w:t xml:space="preserve">ς και ενδοτισμού </w:t>
      </w:r>
      <w:r w:rsidRPr="002F5FB4">
        <w:rPr>
          <w:rFonts w:eastAsia="Times New Roman"/>
          <w:szCs w:val="24"/>
        </w:rPr>
        <w:t xml:space="preserve">που χρησιμοποιούν οι πολέμιοι της </w:t>
      </w:r>
      <w:r>
        <w:rPr>
          <w:rFonts w:eastAsia="Times New Roman"/>
          <w:szCs w:val="24"/>
        </w:rPr>
        <w:t>σ</w:t>
      </w:r>
      <w:r w:rsidRPr="002F5FB4">
        <w:rPr>
          <w:rFonts w:eastAsia="Times New Roman"/>
          <w:szCs w:val="24"/>
        </w:rPr>
        <w:t>υμφωνίας και από την άλλη πλευ</w:t>
      </w:r>
      <w:r w:rsidRPr="002F5FB4">
        <w:rPr>
          <w:rFonts w:eastAsia="Times New Roman"/>
          <w:szCs w:val="24"/>
        </w:rPr>
        <w:t>ρά των συνόρων</w:t>
      </w:r>
      <w:r>
        <w:rPr>
          <w:rFonts w:eastAsia="Times New Roman"/>
          <w:szCs w:val="24"/>
        </w:rPr>
        <w:t>.</w:t>
      </w:r>
    </w:p>
    <w:p w14:paraId="1286C7D6" w14:textId="77777777" w:rsidR="000402FE" w:rsidRDefault="007623D8">
      <w:pPr>
        <w:tabs>
          <w:tab w:val="left" w:pos="1118"/>
        </w:tabs>
        <w:spacing w:line="600" w:lineRule="auto"/>
        <w:ind w:firstLine="720"/>
        <w:contextualSpacing/>
        <w:jc w:val="both"/>
        <w:rPr>
          <w:rFonts w:eastAsia="Times New Roman" w:cs="Times New Roman"/>
          <w:szCs w:val="24"/>
        </w:rPr>
      </w:pPr>
      <w:r w:rsidRPr="00C5263D">
        <w:rPr>
          <w:rFonts w:eastAsia="Times New Roman" w:cs="Times New Roman"/>
          <w:szCs w:val="24"/>
        </w:rPr>
        <w:t>Νέα Δημοκρατία και ΚΙΝΑΛ</w:t>
      </w:r>
      <w:r>
        <w:rPr>
          <w:rFonts w:eastAsia="Times New Roman" w:cs="Times New Roman"/>
          <w:szCs w:val="24"/>
        </w:rPr>
        <w:t>, λοιπόν,</w:t>
      </w:r>
      <w:r w:rsidRPr="00C5263D">
        <w:rPr>
          <w:rFonts w:eastAsia="Times New Roman" w:cs="Times New Roman"/>
          <w:szCs w:val="24"/>
        </w:rPr>
        <w:t xml:space="preserve"> ομνύουν στην υπευθυνότητα, αλλά σε αυτό το κρίσιμο εθνικό θέμα επιδεικνύουν τη μέγιστη ανευθυνότητα</w:t>
      </w:r>
      <w:r>
        <w:rPr>
          <w:rFonts w:eastAsia="Times New Roman" w:cs="Times New Roman"/>
          <w:szCs w:val="24"/>
        </w:rPr>
        <w:t>.</w:t>
      </w:r>
      <w:r w:rsidRPr="00C5263D">
        <w:rPr>
          <w:rFonts w:eastAsia="Times New Roman" w:cs="Times New Roman"/>
          <w:szCs w:val="24"/>
        </w:rPr>
        <w:t xml:space="preserve"> </w:t>
      </w:r>
      <w:r>
        <w:rPr>
          <w:rFonts w:eastAsia="Times New Roman" w:cs="Times New Roman"/>
          <w:szCs w:val="24"/>
        </w:rPr>
        <w:t>Κ</w:t>
      </w:r>
      <w:r w:rsidRPr="00C5263D">
        <w:rPr>
          <w:rFonts w:eastAsia="Times New Roman" w:cs="Times New Roman"/>
          <w:szCs w:val="24"/>
        </w:rPr>
        <w:t>αι</w:t>
      </w:r>
      <w:r>
        <w:rPr>
          <w:rFonts w:eastAsia="Times New Roman" w:cs="Times New Roman"/>
          <w:szCs w:val="24"/>
        </w:rPr>
        <w:t>,</w:t>
      </w:r>
      <w:r w:rsidRPr="00C5263D">
        <w:rPr>
          <w:rFonts w:eastAsia="Times New Roman" w:cs="Times New Roman"/>
          <w:szCs w:val="24"/>
        </w:rPr>
        <w:t xml:space="preserve"> μάλιστα</w:t>
      </w:r>
      <w:r>
        <w:rPr>
          <w:rFonts w:eastAsia="Times New Roman" w:cs="Times New Roman"/>
          <w:szCs w:val="24"/>
        </w:rPr>
        <w:t>, αυτό</w:t>
      </w:r>
      <w:r w:rsidRPr="00C5263D">
        <w:rPr>
          <w:rFonts w:eastAsia="Times New Roman" w:cs="Times New Roman"/>
          <w:szCs w:val="24"/>
        </w:rPr>
        <w:t xml:space="preserve"> το κάνουν τη στιγμή που ορκίζονται </w:t>
      </w:r>
      <w:r>
        <w:rPr>
          <w:rFonts w:eastAsia="Times New Roman" w:cs="Times New Roman"/>
          <w:szCs w:val="24"/>
        </w:rPr>
        <w:t>σ</w:t>
      </w:r>
      <w:r w:rsidRPr="00C5263D">
        <w:rPr>
          <w:rFonts w:eastAsia="Times New Roman" w:cs="Times New Roman"/>
          <w:szCs w:val="24"/>
        </w:rPr>
        <w:t>τον ευρωπαϊσμό</w:t>
      </w:r>
      <w:r>
        <w:rPr>
          <w:rFonts w:eastAsia="Times New Roman" w:cs="Times New Roman"/>
          <w:szCs w:val="24"/>
        </w:rPr>
        <w:t>,</w:t>
      </w:r>
      <w:r w:rsidRPr="00C5263D">
        <w:rPr>
          <w:rFonts w:eastAsia="Times New Roman" w:cs="Times New Roman"/>
          <w:szCs w:val="24"/>
        </w:rPr>
        <w:t xml:space="preserve"> ενώ γνωρίζουν πάρα πολύ καλά</w:t>
      </w:r>
      <w:r w:rsidRPr="00C47BC6">
        <w:rPr>
          <w:rFonts w:eastAsia="Times New Roman" w:cs="Times New Roman"/>
          <w:szCs w:val="24"/>
        </w:rPr>
        <w:t xml:space="preserve"> ότι σ</w:t>
      </w:r>
      <w:r w:rsidRPr="00C47BC6">
        <w:rPr>
          <w:rFonts w:eastAsia="Times New Roman" w:cs="Times New Roman"/>
          <w:szCs w:val="24"/>
        </w:rPr>
        <w:t xml:space="preserve">την Ευρώπη στέκονται απέναντί τους </w:t>
      </w:r>
      <w:r>
        <w:rPr>
          <w:rFonts w:eastAsia="Times New Roman" w:cs="Times New Roman"/>
          <w:szCs w:val="24"/>
        </w:rPr>
        <w:t xml:space="preserve">στο συγκεκριμένο θέμα </w:t>
      </w:r>
      <w:r w:rsidRPr="00C47BC6">
        <w:rPr>
          <w:rFonts w:eastAsia="Times New Roman" w:cs="Times New Roman"/>
          <w:szCs w:val="24"/>
        </w:rPr>
        <w:t>οι πάντες</w:t>
      </w:r>
      <w:r>
        <w:rPr>
          <w:rFonts w:eastAsia="Times New Roman" w:cs="Times New Roman"/>
          <w:szCs w:val="24"/>
        </w:rPr>
        <w:t>, ακόμα και οι ίδιες οι ε</w:t>
      </w:r>
      <w:r w:rsidRPr="00C47BC6">
        <w:rPr>
          <w:rFonts w:eastAsia="Times New Roman" w:cs="Times New Roman"/>
          <w:szCs w:val="24"/>
        </w:rPr>
        <w:t xml:space="preserve">υρωπαϊκές πολιτικές </w:t>
      </w:r>
      <w:r>
        <w:rPr>
          <w:rFonts w:eastAsia="Times New Roman" w:cs="Times New Roman"/>
          <w:szCs w:val="24"/>
        </w:rPr>
        <w:lastRenderedPageBreak/>
        <w:t xml:space="preserve">τους </w:t>
      </w:r>
      <w:r w:rsidRPr="00C47BC6">
        <w:rPr>
          <w:rFonts w:eastAsia="Times New Roman" w:cs="Times New Roman"/>
          <w:szCs w:val="24"/>
        </w:rPr>
        <w:t>οικογένειες</w:t>
      </w:r>
      <w:r>
        <w:rPr>
          <w:rFonts w:eastAsia="Times New Roman" w:cs="Times New Roman"/>
          <w:szCs w:val="24"/>
        </w:rPr>
        <w:t>,</w:t>
      </w:r>
      <w:r w:rsidRPr="00C47BC6">
        <w:rPr>
          <w:rFonts w:eastAsia="Times New Roman" w:cs="Times New Roman"/>
          <w:szCs w:val="24"/>
        </w:rPr>
        <w:t xml:space="preserve"> όπως το Ευρωπαϊκό Λαϊκό Κόμμα και το Ευρωπαϊκό Σοσιαλιστικό Κόμμα</w:t>
      </w:r>
      <w:r>
        <w:rPr>
          <w:rFonts w:eastAsia="Times New Roman" w:cs="Times New Roman"/>
          <w:szCs w:val="24"/>
        </w:rPr>
        <w:t xml:space="preserve">. </w:t>
      </w:r>
    </w:p>
    <w:p w14:paraId="1286C7D7"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Π</w:t>
      </w:r>
      <w:r w:rsidRPr="00C47BC6">
        <w:rPr>
          <w:rFonts w:eastAsia="Times New Roman" w:cs="Times New Roman"/>
          <w:szCs w:val="24"/>
        </w:rPr>
        <w:t>αρ</w:t>
      </w:r>
      <w:r>
        <w:rPr>
          <w:rFonts w:eastAsia="Times New Roman" w:cs="Times New Roman"/>
          <w:szCs w:val="24"/>
        </w:rPr>
        <w:t xml:space="preserve">’ </w:t>
      </w:r>
      <w:r w:rsidRPr="00C47BC6">
        <w:rPr>
          <w:rFonts w:eastAsia="Times New Roman" w:cs="Times New Roman"/>
          <w:szCs w:val="24"/>
        </w:rPr>
        <w:t>όλα αυτά</w:t>
      </w:r>
      <w:r>
        <w:rPr>
          <w:rFonts w:eastAsia="Times New Roman" w:cs="Times New Roman"/>
          <w:szCs w:val="24"/>
        </w:rPr>
        <w:t>,</w:t>
      </w:r>
      <w:r w:rsidRPr="00C47BC6">
        <w:rPr>
          <w:rFonts w:eastAsia="Times New Roman" w:cs="Times New Roman"/>
          <w:szCs w:val="24"/>
        </w:rPr>
        <w:t xml:space="preserve"> ο Αρχηγός </w:t>
      </w:r>
      <w:r>
        <w:rPr>
          <w:rFonts w:eastAsia="Times New Roman" w:cs="Times New Roman"/>
          <w:szCs w:val="24"/>
        </w:rPr>
        <w:t xml:space="preserve">της </w:t>
      </w:r>
      <w:r w:rsidRPr="00C47BC6">
        <w:rPr>
          <w:rFonts w:eastAsia="Times New Roman" w:cs="Times New Roman"/>
          <w:szCs w:val="24"/>
        </w:rPr>
        <w:t>Αξιωματικής Αντιπολίτευσης</w:t>
      </w:r>
      <w:r>
        <w:rPr>
          <w:rFonts w:eastAsia="Times New Roman" w:cs="Times New Roman"/>
          <w:szCs w:val="24"/>
        </w:rPr>
        <w:t>,</w:t>
      </w:r>
      <w:r w:rsidRPr="00C47BC6">
        <w:rPr>
          <w:rFonts w:eastAsia="Times New Roman" w:cs="Times New Roman"/>
          <w:szCs w:val="24"/>
        </w:rPr>
        <w:t xml:space="preserve"> ο </w:t>
      </w:r>
      <w:r w:rsidRPr="00C47BC6">
        <w:rPr>
          <w:rFonts w:eastAsia="Times New Roman" w:cs="Times New Roman"/>
          <w:szCs w:val="24"/>
        </w:rPr>
        <w:t>κ</w:t>
      </w:r>
      <w:r>
        <w:rPr>
          <w:rFonts w:eastAsia="Times New Roman" w:cs="Times New Roman"/>
          <w:szCs w:val="24"/>
        </w:rPr>
        <w:t>.</w:t>
      </w:r>
      <w:r w:rsidRPr="00C47BC6">
        <w:rPr>
          <w:rFonts w:eastAsia="Times New Roman" w:cs="Times New Roman"/>
          <w:szCs w:val="24"/>
        </w:rPr>
        <w:t xml:space="preserve"> Μητσοτάκης</w:t>
      </w:r>
      <w:r>
        <w:rPr>
          <w:rFonts w:eastAsia="Times New Roman" w:cs="Times New Roman"/>
          <w:szCs w:val="24"/>
        </w:rPr>
        <w:t>,</w:t>
      </w:r>
      <w:r w:rsidRPr="00C47BC6">
        <w:rPr>
          <w:rFonts w:eastAsia="Times New Roman" w:cs="Times New Roman"/>
          <w:szCs w:val="24"/>
        </w:rPr>
        <w:t xml:space="preserve"> λέει ότι εφόσον έρθει στην εξουσία</w:t>
      </w:r>
      <w:r>
        <w:rPr>
          <w:rFonts w:eastAsia="Times New Roman" w:cs="Times New Roman"/>
          <w:szCs w:val="24"/>
        </w:rPr>
        <w:t>,</w:t>
      </w:r>
      <w:r w:rsidRPr="00C47BC6">
        <w:rPr>
          <w:rFonts w:eastAsia="Times New Roman" w:cs="Times New Roman"/>
          <w:szCs w:val="24"/>
        </w:rPr>
        <w:t xml:space="preserve"> θα αναλάβει να επαναδιαπραγματευτεί και να φέρει μία καλύτερη </w:t>
      </w:r>
      <w:r>
        <w:rPr>
          <w:rFonts w:eastAsia="Times New Roman" w:cs="Times New Roman"/>
          <w:szCs w:val="24"/>
        </w:rPr>
        <w:t>σ</w:t>
      </w:r>
      <w:r w:rsidRPr="00C47BC6">
        <w:rPr>
          <w:rFonts w:eastAsia="Times New Roman" w:cs="Times New Roman"/>
          <w:szCs w:val="24"/>
        </w:rPr>
        <w:t xml:space="preserve">υμφωνία για το </w:t>
      </w:r>
      <w:r>
        <w:rPr>
          <w:rFonts w:eastAsia="Times New Roman" w:cs="Times New Roman"/>
          <w:szCs w:val="24"/>
        </w:rPr>
        <w:t>μ</w:t>
      </w:r>
      <w:r w:rsidRPr="00C47BC6">
        <w:rPr>
          <w:rFonts w:eastAsia="Times New Roman" w:cs="Times New Roman"/>
          <w:szCs w:val="24"/>
        </w:rPr>
        <w:t>ακεδονικό</w:t>
      </w:r>
      <w:r>
        <w:rPr>
          <w:rFonts w:eastAsia="Times New Roman" w:cs="Times New Roman"/>
          <w:szCs w:val="24"/>
        </w:rPr>
        <w:t>.</w:t>
      </w:r>
      <w:r w:rsidRPr="00C47BC6">
        <w:rPr>
          <w:rFonts w:eastAsia="Times New Roman" w:cs="Times New Roman"/>
          <w:szCs w:val="24"/>
        </w:rPr>
        <w:t xml:space="preserve"> Ποιος</w:t>
      </w:r>
      <w:r>
        <w:rPr>
          <w:rFonts w:eastAsia="Times New Roman" w:cs="Times New Roman"/>
          <w:szCs w:val="24"/>
        </w:rPr>
        <w:t>;</w:t>
      </w:r>
      <w:r w:rsidRPr="00C47BC6">
        <w:rPr>
          <w:rFonts w:eastAsia="Times New Roman" w:cs="Times New Roman"/>
          <w:szCs w:val="24"/>
        </w:rPr>
        <w:t xml:space="preserve"> </w:t>
      </w:r>
      <w:r>
        <w:rPr>
          <w:rFonts w:eastAsia="Times New Roman" w:cs="Times New Roman"/>
          <w:szCs w:val="24"/>
        </w:rPr>
        <w:t>Αυτός,</w:t>
      </w:r>
      <w:r w:rsidRPr="00C47BC6">
        <w:rPr>
          <w:rFonts w:eastAsia="Times New Roman" w:cs="Times New Roman"/>
          <w:szCs w:val="24"/>
        </w:rPr>
        <w:t xml:space="preserve"> οποίος δεν</w:t>
      </w:r>
      <w:r>
        <w:rPr>
          <w:rFonts w:eastAsia="Times New Roman" w:cs="Times New Roman"/>
          <w:szCs w:val="24"/>
        </w:rPr>
        <w:t xml:space="preserve"> έχει ούτε έναν υποστηρικτή σε ε</w:t>
      </w:r>
      <w:r w:rsidRPr="00C47BC6">
        <w:rPr>
          <w:rFonts w:eastAsia="Times New Roman" w:cs="Times New Roman"/>
          <w:szCs w:val="24"/>
        </w:rPr>
        <w:t>υρωπαϊκό επίπεδο στο συγκεκριμένο θέμα</w:t>
      </w:r>
      <w:r>
        <w:rPr>
          <w:rFonts w:eastAsia="Times New Roman" w:cs="Times New Roman"/>
          <w:szCs w:val="24"/>
        </w:rPr>
        <w:t>. Κ</w:t>
      </w:r>
      <w:r w:rsidRPr="00C47BC6">
        <w:rPr>
          <w:rFonts w:eastAsia="Times New Roman" w:cs="Times New Roman"/>
          <w:szCs w:val="24"/>
        </w:rPr>
        <w:t>αι με ποιους</w:t>
      </w:r>
      <w:r>
        <w:rPr>
          <w:rFonts w:eastAsia="Times New Roman" w:cs="Times New Roman"/>
          <w:szCs w:val="24"/>
        </w:rPr>
        <w:t>;</w:t>
      </w:r>
      <w:r w:rsidRPr="00C47BC6">
        <w:rPr>
          <w:rFonts w:eastAsia="Times New Roman" w:cs="Times New Roman"/>
          <w:szCs w:val="24"/>
        </w:rPr>
        <w:t xml:space="preserve"> </w:t>
      </w:r>
      <w:r>
        <w:rPr>
          <w:rFonts w:eastAsia="Times New Roman" w:cs="Times New Roman"/>
          <w:szCs w:val="24"/>
        </w:rPr>
        <w:t xml:space="preserve">Με </w:t>
      </w:r>
      <w:r>
        <w:rPr>
          <w:rFonts w:eastAsia="Times New Roman" w:cs="Times New Roman"/>
          <w:szCs w:val="24"/>
        </w:rPr>
        <w:t>τους γείτονες, τους οποίους ήδη, με τη Σ</w:t>
      </w:r>
      <w:r w:rsidRPr="00C47BC6">
        <w:rPr>
          <w:rFonts w:eastAsia="Times New Roman" w:cs="Times New Roman"/>
          <w:szCs w:val="24"/>
        </w:rPr>
        <w:t>υμφωνία των Πρεσπών</w:t>
      </w:r>
      <w:r>
        <w:rPr>
          <w:rFonts w:eastAsia="Times New Roman" w:cs="Times New Roman"/>
          <w:szCs w:val="24"/>
        </w:rPr>
        <w:t>,</w:t>
      </w:r>
      <w:r w:rsidRPr="00C47BC6">
        <w:rPr>
          <w:rFonts w:eastAsia="Times New Roman" w:cs="Times New Roman"/>
          <w:szCs w:val="24"/>
        </w:rPr>
        <w:t xml:space="preserve"> έχουμε οδηγήσει σε αλλαγή </w:t>
      </w:r>
      <w:r>
        <w:rPr>
          <w:rFonts w:eastAsia="Times New Roman" w:cs="Times New Roman"/>
          <w:szCs w:val="24"/>
        </w:rPr>
        <w:t>Σ</w:t>
      </w:r>
      <w:r w:rsidRPr="00C47BC6">
        <w:rPr>
          <w:rFonts w:eastAsia="Times New Roman" w:cs="Times New Roman"/>
          <w:szCs w:val="24"/>
        </w:rPr>
        <w:t>υντάγματος</w:t>
      </w:r>
      <w:r>
        <w:rPr>
          <w:rFonts w:eastAsia="Times New Roman" w:cs="Times New Roman"/>
          <w:szCs w:val="24"/>
        </w:rPr>
        <w:t>,</w:t>
      </w:r>
      <w:r w:rsidRPr="00C47BC6">
        <w:rPr>
          <w:rFonts w:eastAsia="Times New Roman" w:cs="Times New Roman"/>
          <w:szCs w:val="24"/>
        </w:rPr>
        <w:t xml:space="preserve"> αλλαγή ονομάτων δρόμων</w:t>
      </w:r>
      <w:r>
        <w:rPr>
          <w:rFonts w:eastAsia="Times New Roman" w:cs="Times New Roman"/>
          <w:szCs w:val="24"/>
        </w:rPr>
        <w:t>,</w:t>
      </w:r>
      <w:r w:rsidRPr="00C47BC6">
        <w:rPr>
          <w:rFonts w:eastAsia="Times New Roman" w:cs="Times New Roman"/>
          <w:szCs w:val="24"/>
        </w:rPr>
        <w:t xml:space="preserve"> αεροδρομίων</w:t>
      </w:r>
      <w:r>
        <w:rPr>
          <w:rFonts w:eastAsia="Times New Roman" w:cs="Times New Roman"/>
          <w:szCs w:val="24"/>
        </w:rPr>
        <w:t>,</w:t>
      </w:r>
      <w:r w:rsidRPr="00C47BC6">
        <w:rPr>
          <w:rFonts w:eastAsia="Times New Roman" w:cs="Times New Roman"/>
          <w:szCs w:val="24"/>
        </w:rPr>
        <w:t xml:space="preserve"> πλατειών</w:t>
      </w:r>
      <w:r>
        <w:rPr>
          <w:rFonts w:eastAsia="Times New Roman" w:cs="Times New Roman"/>
          <w:szCs w:val="24"/>
        </w:rPr>
        <w:t>,</w:t>
      </w:r>
      <w:r w:rsidRPr="00C47BC6">
        <w:rPr>
          <w:rFonts w:eastAsia="Times New Roman" w:cs="Times New Roman"/>
          <w:szCs w:val="24"/>
        </w:rPr>
        <w:t xml:space="preserve"> ακριβώς για να προσαρμοστούν στα δεδομένα της </w:t>
      </w:r>
      <w:r>
        <w:rPr>
          <w:rFonts w:eastAsia="Times New Roman" w:cs="Times New Roman"/>
          <w:szCs w:val="24"/>
        </w:rPr>
        <w:t>σ</w:t>
      </w:r>
      <w:r w:rsidRPr="00C47BC6">
        <w:rPr>
          <w:rFonts w:eastAsia="Times New Roman" w:cs="Times New Roman"/>
          <w:szCs w:val="24"/>
        </w:rPr>
        <w:t>υμφωνίας</w:t>
      </w:r>
      <w:r>
        <w:rPr>
          <w:rFonts w:eastAsia="Times New Roman" w:cs="Times New Roman"/>
          <w:szCs w:val="24"/>
        </w:rPr>
        <w:t>.</w:t>
      </w:r>
      <w:r w:rsidRPr="00C47BC6">
        <w:rPr>
          <w:rFonts w:eastAsia="Times New Roman" w:cs="Times New Roman"/>
          <w:szCs w:val="24"/>
        </w:rPr>
        <w:t xml:space="preserve"> </w:t>
      </w:r>
    </w:p>
    <w:p w14:paraId="1286C7D8" w14:textId="77777777" w:rsidR="000402FE" w:rsidRDefault="007623D8">
      <w:pPr>
        <w:tabs>
          <w:tab w:val="left" w:pos="1118"/>
        </w:tabs>
        <w:spacing w:line="600" w:lineRule="auto"/>
        <w:ind w:firstLine="720"/>
        <w:contextualSpacing/>
        <w:jc w:val="both"/>
        <w:rPr>
          <w:rFonts w:eastAsia="Times New Roman" w:cs="Times New Roman"/>
          <w:szCs w:val="24"/>
        </w:rPr>
      </w:pPr>
      <w:r w:rsidRPr="00C47BC6">
        <w:rPr>
          <w:rFonts w:eastAsia="Times New Roman" w:cs="Times New Roman"/>
          <w:szCs w:val="24"/>
        </w:rPr>
        <w:t>Αν αυτό δεν συνιστά μέγιστη υποκρισία</w:t>
      </w:r>
      <w:r>
        <w:rPr>
          <w:rFonts w:eastAsia="Times New Roman" w:cs="Times New Roman"/>
          <w:szCs w:val="24"/>
        </w:rPr>
        <w:t>, τότε ειλικρι</w:t>
      </w:r>
      <w:r>
        <w:rPr>
          <w:rFonts w:eastAsia="Times New Roman" w:cs="Times New Roman"/>
          <w:szCs w:val="24"/>
        </w:rPr>
        <w:t>νά α</w:t>
      </w:r>
      <w:r w:rsidRPr="00C47BC6">
        <w:rPr>
          <w:rFonts w:eastAsia="Times New Roman" w:cs="Times New Roman"/>
          <w:szCs w:val="24"/>
        </w:rPr>
        <w:t xml:space="preserve">ναρωτιέμαι τι είναι </w:t>
      </w:r>
      <w:r>
        <w:rPr>
          <w:rFonts w:eastAsia="Times New Roman" w:cs="Times New Roman"/>
          <w:szCs w:val="24"/>
        </w:rPr>
        <w:t xml:space="preserve">υποκρισία. </w:t>
      </w:r>
    </w:p>
    <w:p w14:paraId="1286C7D9"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Α</w:t>
      </w:r>
      <w:r w:rsidRPr="00C47BC6">
        <w:rPr>
          <w:rFonts w:eastAsia="Times New Roman" w:cs="Times New Roman"/>
          <w:szCs w:val="24"/>
        </w:rPr>
        <w:t xml:space="preserve">πέναντι σε αυτή την τυχοδιωκτική στάση της </w:t>
      </w:r>
      <w:r>
        <w:rPr>
          <w:rFonts w:eastAsia="Times New Roman" w:cs="Times New Roman"/>
          <w:szCs w:val="24"/>
        </w:rPr>
        <w:t>Α</w:t>
      </w:r>
      <w:r w:rsidRPr="00C47BC6">
        <w:rPr>
          <w:rFonts w:eastAsia="Times New Roman" w:cs="Times New Roman"/>
          <w:szCs w:val="24"/>
        </w:rPr>
        <w:t>ντιπολίτευσης</w:t>
      </w:r>
      <w:r>
        <w:rPr>
          <w:rFonts w:eastAsia="Times New Roman" w:cs="Times New Roman"/>
          <w:szCs w:val="24"/>
        </w:rPr>
        <w:t>,</w:t>
      </w:r>
      <w:r w:rsidRPr="00C47BC6">
        <w:rPr>
          <w:rFonts w:eastAsia="Times New Roman" w:cs="Times New Roman"/>
          <w:szCs w:val="24"/>
        </w:rPr>
        <w:t xml:space="preserve"> εμείς απευθυνόμαστε στους δημοκρατικούς</w:t>
      </w:r>
      <w:r>
        <w:rPr>
          <w:rFonts w:eastAsia="Times New Roman" w:cs="Times New Roman"/>
          <w:szCs w:val="24"/>
        </w:rPr>
        <w:t>,</w:t>
      </w:r>
      <w:r w:rsidRPr="00C47BC6">
        <w:rPr>
          <w:rFonts w:eastAsia="Times New Roman" w:cs="Times New Roman"/>
          <w:szCs w:val="24"/>
        </w:rPr>
        <w:t xml:space="preserve"> πατριώτες Έλληνες πολίτες</w:t>
      </w:r>
      <w:r>
        <w:rPr>
          <w:rFonts w:eastAsia="Times New Roman" w:cs="Times New Roman"/>
          <w:szCs w:val="24"/>
        </w:rPr>
        <w:t>,</w:t>
      </w:r>
      <w:r w:rsidRPr="00C47BC6">
        <w:rPr>
          <w:rFonts w:eastAsia="Times New Roman" w:cs="Times New Roman"/>
          <w:szCs w:val="24"/>
        </w:rPr>
        <w:t xml:space="preserve"> που δεν είναι πρόθυμοι να θυσιάσουν το εθνικό συμφέρον στο βωμό μικροκομματικών σκοπιμοτήτων</w:t>
      </w:r>
      <w:r>
        <w:rPr>
          <w:rFonts w:eastAsia="Times New Roman" w:cs="Times New Roman"/>
          <w:szCs w:val="24"/>
        </w:rPr>
        <w:t>,</w:t>
      </w:r>
      <w:r w:rsidRPr="00C47BC6">
        <w:rPr>
          <w:rFonts w:eastAsia="Times New Roman" w:cs="Times New Roman"/>
          <w:szCs w:val="24"/>
        </w:rPr>
        <w:t xml:space="preserve"> που αντιλαμβάνονται </w:t>
      </w:r>
      <w:r>
        <w:rPr>
          <w:rFonts w:eastAsia="Times New Roman" w:cs="Times New Roman"/>
          <w:szCs w:val="24"/>
        </w:rPr>
        <w:t xml:space="preserve">ότι </w:t>
      </w:r>
      <w:r w:rsidRPr="00C47BC6">
        <w:rPr>
          <w:rFonts w:eastAsia="Times New Roman" w:cs="Times New Roman"/>
          <w:szCs w:val="24"/>
        </w:rPr>
        <w:t>η πρωτοφανή</w:t>
      </w:r>
      <w:r>
        <w:rPr>
          <w:rFonts w:eastAsia="Times New Roman" w:cs="Times New Roman"/>
          <w:szCs w:val="24"/>
        </w:rPr>
        <w:t>ς</w:t>
      </w:r>
      <w:r w:rsidRPr="00C47BC6">
        <w:rPr>
          <w:rFonts w:eastAsia="Times New Roman" w:cs="Times New Roman"/>
          <w:szCs w:val="24"/>
        </w:rPr>
        <w:t xml:space="preserve"> εκστρατεία εκφοβισμού</w:t>
      </w:r>
      <w:r>
        <w:rPr>
          <w:rFonts w:eastAsia="Times New Roman" w:cs="Times New Roman"/>
          <w:szCs w:val="24"/>
        </w:rPr>
        <w:t>,</w:t>
      </w:r>
      <w:r w:rsidRPr="00C47BC6">
        <w:rPr>
          <w:rFonts w:eastAsia="Times New Roman" w:cs="Times New Roman"/>
          <w:szCs w:val="24"/>
        </w:rPr>
        <w:t xml:space="preserve"> </w:t>
      </w:r>
      <w:r>
        <w:rPr>
          <w:rFonts w:eastAsia="Times New Roman" w:cs="Times New Roman"/>
          <w:szCs w:val="24"/>
        </w:rPr>
        <w:t>απειλών και εκμαυλισμού</w:t>
      </w:r>
      <w:r w:rsidRPr="00C47BC6">
        <w:rPr>
          <w:rFonts w:eastAsia="Times New Roman" w:cs="Times New Roman"/>
          <w:szCs w:val="24"/>
        </w:rPr>
        <w:t xml:space="preserve"> συνειδήσεων</w:t>
      </w:r>
      <w:r>
        <w:rPr>
          <w:rFonts w:eastAsia="Times New Roman" w:cs="Times New Roman"/>
          <w:szCs w:val="24"/>
        </w:rPr>
        <w:t>,</w:t>
      </w:r>
      <w:r w:rsidRPr="00C47BC6">
        <w:rPr>
          <w:rFonts w:eastAsia="Times New Roman" w:cs="Times New Roman"/>
          <w:szCs w:val="24"/>
        </w:rPr>
        <w:t xml:space="preserve"> που ξετυλίγεται τελευταίο </w:t>
      </w:r>
      <w:r w:rsidRPr="00C47BC6">
        <w:rPr>
          <w:rFonts w:eastAsia="Times New Roman" w:cs="Times New Roman"/>
          <w:szCs w:val="24"/>
        </w:rPr>
        <w:lastRenderedPageBreak/>
        <w:t>διάστημα</w:t>
      </w:r>
      <w:r>
        <w:rPr>
          <w:rFonts w:eastAsia="Times New Roman" w:cs="Times New Roman"/>
          <w:szCs w:val="24"/>
        </w:rPr>
        <w:t>,</w:t>
      </w:r>
      <w:r w:rsidRPr="00C47BC6">
        <w:rPr>
          <w:rFonts w:eastAsia="Times New Roman" w:cs="Times New Roman"/>
          <w:szCs w:val="24"/>
        </w:rPr>
        <w:t xml:space="preserve"> δεν γίνεται για να προστατευτούν </w:t>
      </w:r>
      <w:r>
        <w:rPr>
          <w:rFonts w:eastAsia="Times New Roman" w:cs="Times New Roman"/>
          <w:szCs w:val="24"/>
        </w:rPr>
        <w:t>τα εθνικά συμφέροντα, αλλά έχει ως μοναδικό στόχο την</w:t>
      </w:r>
      <w:r w:rsidRPr="00C47BC6">
        <w:rPr>
          <w:rFonts w:eastAsia="Times New Roman" w:cs="Times New Roman"/>
          <w:szCs w:val="24"/>
        </w:rPr>
        <w:t xml:space="preserve"> πτώση της </w:t>
      </w:r>
      <w:r>
        <w:rPr>
          <w:rFonts w:eastAsia="Times New Roman" w:cs="Times New Roman"/>
          <w:szCs w:val="24"/>
        </w:rPr>
        <w:t>Κ</w:t>
      </w:r>
      <w:r w:rsidRPr="00C47BC6">
        <w:rPr>
          <w:rFonts w:eastAsia="Times New Roman" w:cs="Times New Roman"/>
          <w:szCs w:val="24"/>
        </w:rPr>
        <w:t>υβέρνησης</w:t>
      </w:r>
      <w:r>
        <w:rPr>
          <w:rFonts w:eastAsia="Times New Roman" w:cs="Times New Roman"/>
          <w:szCs w:val="24"/>
        </w:rPr>
        <w:t xml:space="preserve"> </w:t>
      </w:r>
      <w:r w:rsidRPr="00C47BC6">
        <w:rPr>
          <w:rFonts w:eastAsia="Times New Roman" w:cs="Times New Roman"/>
          <w:szCs w:val="24"/>
        </w:rPr>
        <w:t>και τους καλο</w:t>
      </w:r>
      <w:r w:rsidRPr="00C47BC6">
        <w:rPr>
          <w:rFonts w:eastAsia="Times New Roman" w:cs="Times New Roman"/>
          <w:szCs w:val="24"/>
        </w:rPr>
        <w:t>ύμε με θάρρος κ</w:t>
      </w:r>
      <w:r>
        <w:rPr>
          <w:rFonts w:eastAsia="Times New Roman" w:cs="Times New Roman"/>
          <w:szCs w:val="24"/>
        </w:rPr>
        <w:t>αι παρρησία να υποστηρίξουν τη Σ</w:t>
      </w:r>
      <w:r w:rsidRPr="00C47BC6">
        <w:rPr>
          <w:rFonts w:eastAsia="Times New Roman" w:cs="Times New Roman"/>
          <w:szCs w:val="24"/>
        </w:rPr>
        <w:t>υμφωνία των Πρεσπών</w:t>
      </w:r>
      <w:r>
        <w:rPr>
          <w:rFonts w:eastAsia="Times New Roman" w:cs="Times New Roman"/>
          <w:szCs w:val="24"/>
        </w:rPr>
        <w:t>. Ν</w:t>
      </w:r>
      <w:r w:rsidRPr="00C47BC6">
        <w:rPr>
          <w:rFonts w:eastAsia="Times New Roman" w:cs="Times New Roman"/>
          <w:szCs w:val="24"/>
        </w:rPr>
        <w:t>α τη στηρί</w:t>
      </w:r>
      <w:r>
        <w:rPr>
          <w:rFonts w:eastAsia="Times New Roman" w:cs="Times New Roman"/>
          <w:szCs w:val="24"/>
        </w:rPr>
        <w:t>ξουν γιατί είναι εθνικά επωφελή</w:t>
      </w:r>
      <w:r w:rsidRPr="00C47BC6">
        <w:rPr>
          <w:rFonts w:eastAsia="Times New Roman" w:cs="Times New Roman"/>
          <w:szCs w:val="24"/>
        </w:rPr>
        <w:t>ς</w:t>
      </w:r>
      <w:r>
        <w:rPr>
          <w:rFonts w:eastAsia="Times New Roman" w:cs="Times New Roman"/>
          <w:szCs w:val="24"/>
        </w:rPr>
        <w:t>. Να τη στηρίξουν, επίσης,</w:t>
      </w:r>
      <w:r w:rsidRPr="00C47BC6">
        <w:rPr>
          <w:rFonts w:eastAsia="Times New Roman" w:cs="Times New Roman"/>
          <w:szCs w:val="24"/>
        </w:rPr>
        <w:t xml:space="preserve"> γιατί δημιουργεί πολύ σημαντικό πολιτικό κεφάλαιο για τη χώρα μας διεθνώς</w:t>
      </w:r>
      <w:r>
        <w:rPr>
          <w:rFonts w:eastAsia="Times New Roman" w:cs="Times New Roman"/>
          <w:szCs w:val="24"/>
        </w:rPr>
        <w:t>,</w:t>
      </w:r>
      <w:r w:rsidRPr="00C47BC6">
        <w:rPr>
          <w:rFonts w:eastAsia="Times New Roman" w:cs="Times New Roman"/>
          <w:szCs w:val="24"/>
        </w:rPr>
        <w:t xml:space="preserve"> κεφάλαιο το οποίο είναι κρίσιμο για την αντ</w:t>
      </w:r>
      <w:r w:rsidRPr="00C47BC6">
        <w:rPr>
          <w:rFonts w:eastAsia="Times New Roman" w:cs="Times New Roman"/>
          <w:szCs w:val="24"/>
        </w:rPr>
        <w:t>ιμετώπιση άλλων</w:t>
      </w:r>
      <w:r>
        <w:rPr>
          <w:rFonts w:eastAsia="Times New Roman" w:cs="Times New Roman"/>
          <w:szCs w:val="24"/>
        </w:rPr>
        <w:t>,</w:t>
      </w:r>
      <w:r w:rsidRPr="00C47BC6">
        <w:rPr>
          <w:rFonts w:eastAsia="Times New Roman" w:cs="Times New Roman"/>
          <w:szCs w:val="24"/>
        </w:rPr>
        <w:t xml:space="preserve"> πιο σύνθετων και πιο επικίνδυνων εθνικών ζητημάτων</w:t>
      </w:r>
      <w:r>
        <w:rPr>
          <w:rFonts w:eastAsia="Times New Roman" w:cs="Times New Roman"/>
          <w:szCs w:val="24"/>
        </w:rPr>
        <w:t xml:space="preserve">. Να την στηρίξουν, επιπλέον, γιατί αποτελεί </w:t>
      </w:r>
      <w:r w:rsidRPr="00C47BC6">
        <w:rPr>
          <w:rFonts w:eastAsia="Times New Roman" w:cs="Times New Roman"/>
          <w:szCs w:val="24"/>
        </w:rPr>
        <w:t xml:space="preserve"> </w:t>
      </w:r>
      <w:r>
        <w:rPr>
          <w:rFonts w:eastAsia="Times New Roman" w:cs="Times New Roman"/>
          <w:szCs w:val="24"/>
        </w:rPr>
        <w:t xml:space="preserve">παρακαταθήκη </w:t>
      </w:r>
      <w:r w:rsidRPr="00C47BC6">
        <w:rPr>
          <w:rFonts w:eastAsia="Times New Roman" w:cs="Times New Roman"/>
          <w:szCs w:val="24"/>
        </w:rPr>
        <w:t>για την Ευρώπη</w:t>
      </w:r>
      <w:r>
        <w:rPr>
          <w:rFonts w:eastAsia="Times New Roman" w:cs="Times New Roman"/>
          <w:szCs w:val="24"/>
        </w:rPr>
        <w:t>,</w:t>
      </w:r>
      <w:r w:rsidRPr="00C47BC6">
        <w:rPr>
          <w:rFonts w:eastAsia="Times New Roman" w:cs="Times New Roman"/>
          <w:szCs w:val="24"/>
        </w:rPr>
        <w:t xml:space="preserve"> κόντρα στις δυνάμεις του σωβινισμού</w:t>
      </w:r>
      <w:r>
        <w:rPr>
          <w:rFonts w:eastAsia="Times New Roman" w:cs="Times New Roman"/>
          <w:szCs w:val="24"/>
        </w:rPr>
        <w:t>,</w:t>
      </w:r>
      <w:r w:rsidRPr="00C47BC6">
        <w:rPr>
          <w:rFonts w:eastAsia="Times New Roman" w:cs="Times New Roman"/>
          <w:szCs w:val="24"/>
        </w:rPr>
        <w:t xml:space="preserve"> της εθνικής περιχαράκωσης και του ρατσισμού</w:t>
      </w:r>
      <w:r>
        <w:rPr>
          <w:rFonts w:eastAsia="Times New Roman" w:cs="Times New Roman"/>
          <w:szCs w:val="24"/>
        </w:rPr>
        <w:t>,</w:t>
      </w:r>
      <w:r w:rsidRPr="00C47BC6">
        <w:rPr>
          <w:rFonts w:eastAsia="Times New Roman" w:cs="Times New Roman"/>
          <w:szCs w:val="24"/>
        </w:rPr>
        <w:t xml:space="preserve"> που έχουν ενισχυθεί τελευταία</w:t>
      </w:r>
      <w:r>
        <w:rPr>
          <w:rFonts w:eastAsia="Times New Roman" w:cs="Times New Roman"/>
          <w:szCs w:val="24"/>
        </w:rPr>
        <w:t>. Ν</w:t>
      </w:r>
      <w:r w:rsidRPr="00C47BC6">
        <w:rPr>
          <w:rFonts w:eastAsia="Times New Roman" w:cs="Times New Roman"/>
          <w:szCs w:val="24"/>
        </w:rPr>
        <w:t>α τη στηρίξουν</w:t>
      </w:r>
      <w:r>
        <w:rPr>
          <w:rFonts w:eastAsia="Times New Roman" w:cs="Times New Roman"/>
          <w:szCs w:val="24"/>
        </w:rPr>
        <w:t>,</w:t>
      </w:r>
      <w:r w:rsidRPr="00C47BC6">
        <w:rPr>
          <w:rFonts w:eastAsia="Times New Roman" w:cs="Times New Roman"/>
          <w:szCs w:val="24"/>
        </w:rPr>
        <w:t xml:space="preserve"> τέλος</w:t>
      </w:r>
      <w:r>
        <w:rPr>
          <w:rFonts w:eastAsia="Times New Roman" w:cs="Times New Roman"/>
          <w:szCs w:val="24"/>
        </w:rPr>
        <w:t xml:space="preserve">, γιατί είναι η μόνη </w:t>
      </w:r>
      <w:r>
        <w:rPr>
          <w:rFonts w:eastAsia="Times New Roman" w:cs="Times New Roman"/>
          <w:szCs w:val="24"/>
        </w:rPr>
        <w:t>σ</w:t>
      </w:r>
      <w:r w:rsidRPr="00C47BC6">
        <w:rPr>
          <w:rFonts w:eastAsia="Times New Roman" w:cs="Times New Roman"/>
          <w:szCs w:val="24"/>
        </w:rPr>
        <w:t>υμφωνία</w:t>
      </w:r>
      <w:r>
        <w:rPr>
          <w:rFonts w:eastAsia="Times New Roman" w:cs="Times New Roman"/>
          <w:szCs w:val="24"/>
        </w:rPr>
        <w:t>,</w:t>
      </w:r>
      <w:r w:rsidRPr="00C47BC6">
        <w:rPr>
          <w:rFonts w:eastAsia="Times New Roman" w:cs="Times New Roman"/>
          <w:szCs w:val="24"/>
        </w:rPr>
        <w:t xml:space="preserve"> η οποία μπορεί να απαλλάξει τη χώρα και την πολιτική ζωή του τόπου από την τοξικότητα που έχει δημιουργήσει στα </w:t>
      </w:r>
      <w:r>
        <w:rPr>
          <w:rFonts w:eastAsia="Times New Roman" w:cs="Times New Roman"/>
          <w:szCs w:val="24"/>
        </w:rPr>
        <w:t>πολιτικά πράγματα το «</w:t>
      </w:r>
      <w:r>
        <w:rPr>
          <w:rFonts w:eastAsia="Times New Roman" w:cs="Times New Roman"/>
          <w:szCs w:val="24"/>
        </w:rPr>
        <w:t>μ</w:t>
      </w:r>
      <w:r>
        <w:rPr>
          <w:rFonts w:eastAsia="Times New Roman" w:cs="Times New Roman"/>
          <w:szCs w:val="24"/>
        </w:rPr>
        <w:t>ακεδονικό»</w:t>
      </w:r>
      <w:r w:rsidRPr="00C47BC6">
        <w:rPr>
          <w:rFonts w:eastAsia="Times New Roman" w:cs="Times New Roman"/>
          <w:szCs w:val="24"/>
        </w:rPr>
        <w:t xml:space="preserve"> εδώ και τρεις δεκαετίες</w:t>
      </w:r>
      <w:r>
        <w:rPr>
          <w:rFonts w:eastAsia="Times New Roman" w:cs="Times New Roman"/>
          <w:szCs w:val="24"/>
        </w:rPr>
        <w:t>.</w:t>
      </w:r>
    </w:p>
    <w:p w14:paraId="1286C7DA"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αφιέ</w:t>
      </w:r>
      <w:r>
        <w:rPr>
          <w:rFonts w:eastAsia="Times New Roman" w:cs="Times New Roman"/>
          <w:szCs w:val="24"/>
        </w:rPr>
        <w:t xml:space="preserve">ρωσα </w:t>
      </w:r>
      <w:r w:rsidRPr="00C47BC6">
        <w:rPr>
          <w:rFonts w:eastAsia="Times New Roman" w:cs="Times New Roman"/>
          <w:szCs w:val="24"/>
        </w:rPr>
        <w:t xml:space="preserve">ένα σημαντικό μέρος της ομιλίας μου στο </w:t>
      </w:r>
      <w:r>
        <w:rPr>
          <w:rFonts w:eastAsia="Times New Roman" w:cs="Times New Roman"/>
          <w:szCs w:val="24"/>
        </w:rPr>
        <w:t>«</w:t>
      </w:r>
      <w:r w:rsidRPr="00C47BC6">
        <w:rPr>
          <w:rFonts w:eastAsia="Times New Roman" w:cs="Times New Roman"/>
          <w:szCs w:val="24"/>
        </w:rPr>
        <w:t>Μακεδονικό</w:t>
      </w:r>
      <w:r>
        <w:rPr>
          <w:rFonts w:eastAsia="Times New Roman" w:cs="Times New Roman"/>
          <w:szCs w:val="24"/>
        </w:rPr>
        <w:t>» ό</w:t>
      </w:r>
      <w:r w:rsidRPr="00C47BC6">
        <w:rPr>
          <w:rFonts w:eastAsia="Times New Roman" w:cs="Times New Roman"/>
          <w:szCs w:val="24"/>
        </w:rPr>
        <w:t>χι γιατί είναι το θέμα της επικαιρότητας</w:t>
      </w:r>
      <w:r>
        <w:rPr>
          <w:rFonts w:eastAsia="Times New Roman" w:cs="Times New Roman"/>
          <w:szCs w:val="24"/>
        </w:rPr>
        <w:t>,</w:t>
      </w:r>
      <w:r w:rsidRPr="00C47BC6">
        <w:rPr>
          <w:rFonts w:eastAsia="Times New Roman" w:cs="Times New Roman"/>
          <w:szCs w:val="24"/>
        </w:rPr>
        <w:t xml:space="preserve"> το θέμα των ημερών</w:t>
      </w:r>
      <w:r>
        <w:rPr>
          <w:rFonts w:eastAsia="Times New Roman" w:cs="Times New Roman"/>
          <w:szCs w:val="24"/>
        </w:rPr>
        <w:t>,</w:t>
      </w:r>
      <w:r w:rsidRPr="00C47BC6">
        <w:rPr>
          <w:rFonts w:eastAsia="Times New Roman" w:cs="Times New Roman"/>
          <w:szCs w:val="24"/>
        </w:rPr>
        <w:t xml:space="preserve"> αλλά γιατί θεωρώ ότι συ</w:t>
      </w:r>
      <w:r w:rsidRPr="00C47BC6">
        <w:rPr>
          <w:rFonts w:eastAsia="Times New Roman" w:cs="Times New Roman"/>
          <w:szCs w:val="24"/>
        </w:rPr>
        <w:lastRenderedPageBreak/>
        <w:t>μπυκνώνει</w:t>
      </w:r>
      <w:r>
        <w:rPr>
          <w:rFonts w:eastAsia="Times New Roman" w:cs="Times New Roman"/>
          <w:szCs w:val="24"/>
        </w:rPr>
        <w:t>,</w:t>
      </w:r>
      <w:r w:rsidRPr="00C47BC6">
        <w:rPr>
          <w:rFonts w:eastAsia="Times New Roman" w:cs="Times New Roman"/>
          <w:szCs w:val="24"/>
        </w:rPr>
        <w:t xml:space="preserve"> με τον πιο καθαρό τρόπο</w:t>
      </w:r>
      <w:r>
        <w:rPr>
          <w:rFonts w:eastAsia="Times New Roman" w:cs="Times New Roman"/>
          <w:szCs w:val="24"/>
        </w:rPr>
        <w:t>,</w:t>
      </w:r>
      <w:r w:rsidRPr="00C47BC6">
        <w:rPr>
          <w:rFonts w:eastAsia="Times New Roman" w:cs="Times New Roman"/>
          <w:szCs w:val="24"/>
        </w:rPr>
        <w:t xml:space="preserve"> τις δύο εντελώς διαφορετικές αντιλήψεις που υπάρχουν αυτή τη στιγμή σε σχέση</w:t>
      </w:r>
      <w:r w:rsidRPr="00C47BC6">
        <w:rPr>
          <w:rFonts w:eastAsia="Times New Roman" w:cs="Times New Roman"/>
          <w:szCs w:val="24"/>
        </w:rPr>
        <w:t xml:space="preserve"> με το πώς πρέπει να πορευτεί η χώρα στο μέλλον</w:t>
      </w:r>
      <w:r>
        <w:rPr>
          <w:rFonts w:eastAsia="Times New Roman" w:cs="Times New Roman"/>
          <w:szCs w:val="24"/>
        </w:rPr>
        <w:t>,</w:t>
      </w:r>
      <w:r w:rsidRPr="00C47BC6">
        <w:rPr>
          <w:rFonts w:eastAsia="Times New Roman" w:cs="Times New Roman"/>
          <w:szCs w:val="24"/>
        </w:rPr>
        <w:t xml:space="preserve"> γιατί </w:t>
      </w:r>
      <w:r>
        <w:rPr>
          <w:rFonts w:eastAsia="Times New Roman" w:cs="Times New Roman"/>
          <w:szCs w:val="24"/>
        </w:rPr>
        <w:t xml:space="preserve">η </w:t>
      </w:r>
      <w:r w:rsidRPr="00C47BC6">
        <w:rPr>
          <w:rFonts w:eastAsia="Times New Roman" w:cs="Times New Roman"/>
          <w:szCs w:val="24"/>
        </w:rPr>
        <w:t>ψήφος εμπιστοσύνης αφορά</w:t>
      </w:r>
      <w:r>
        <w:rPr>
          <w:rFonts w:eastAsia="Times New Roman" w:cs="Times New Roman"/>
          <w:szCs w:val="24"/>
        </w:rPr>
        <w:t>,</w:t>
      </w:r>
      <w:r w:rsidRPr="00C47BC6">
        <w:rPr>
          <w:rFonts w:eastAsia="Times New Roman" w:cs="Times New Roman"/>
          <w:szCs w:val="24"/>
        </w:rPr>
        <w:t xml:space="preserve"> </w:t>
      </w:r>
      <w:r>
        <w:rPr>
          <w:rFonts w:eastAsia="Times New Roman" w:cs="Times New Roman"/>
          <w:szCs w:val="24"/>
        </w:rPr>
        <w:t>β</w:t>
      </w:r>
      <w:r w:rsidRPr="00C47BC6">
        <w:rPr>
          <w:rFonts w:eastAsia="Times New Roman" w:cs="Times New Roman"/>
          <w:szCs w:val="24"/>
        </w:rPr>
        <w:t>εβαίως</w:t>
      </w:r>
      <w:r>
        <w:rPr>
          <w:rFonts w:eastAsia="Times New Roman" w:cs="Times New Roman"/>
          <w:szCs w:val="24"/>
        </w:rPr>
        <w:t>, τ</w:t>
      </w:r>
      <w:r w:rsidRPr="00C47BC6">
        <w:rPr>
          <w:rFonts w:eastAsia="Times New Roman" w:cs="Times New Roman"/>
          <w:szCs w:val="24"/>
        </w:rPr>
        <w:t>α πεπραγμένα της Κυβέρνησης</w:t>
      </w:r>
      <w:r>
        <w:rPr>
          <w:rFonts w:eastAsia="Times New Roman" w:cs="Times New Roman"/>
          <w:szCs w:val="24"/>
        </w:rPr>
        <w:t xml:space="preserve">. Αφορά, όμως, κυρίως και </w:t>
      </w:r>
      <w:r w:rsidRPr="00C47BC6">
        <w:rPr>
          <w:rFonts w:eastAsia="Times New Roman" w:cs="Times New Roman"/>
          <w:szCs w:val="24"/>
        </w:rPr>
        <w:t>πρωτίστως</w:t>
      </w:r>
      <w:r>
        <w:rPr>
          <w:rFonts w:eastAsia="Times New Roman" w:cs="Times New Roman"/>
          <w:szCs w:val="24"/>
        </w:rPr>
        <w:t>,</w:t>
      </w:r>
      <w:r w:rsidRPr="00C47BC6">
        <w:rPr>
          <w:rFonts w:eastAsia="Times New Roman" w:cs="Times New Roman"/>
          <w:szCs w:val="24"/>
        </w:rPr>
        <w:t xml:space="preserve"> κατά τη γνώμη μου</w:t>
      </w:r>
      <w:r>
        <w:rPr>
          <w:rFonts w:eastAsia="Times New Roman" w:cs="Times New Roman"/>
          <w:szCs w:val="24"/>
        </w:rPr>
        <w:t>,</w:t>
      </w:r>
      <w:r w:rsidRPr="00C47BC6">
        <w:rPr>
          <w:rFonts w:eastAsia="Times New Roman" w:cs="Times New Roman"/>
          <w:szCs w:val="24"/>
        </w:rPr>
        <w:t xml:space="preserve"> το μέλλον</w:t>
      </w:r>
      <w:r>
        <w:rPr>
          <w:rFonts w:eastAsia="Times New Roman" w:cs="Times New Roman"/>
          <w:szCs w:val="24"/>
        </w:rPr>
        <w:t>, α</w:t>
      </w:r>
      <w:r w:rsidRPr="00C47BC6">
        <w:rPr>
          <w:rFonts w:eastAsia="Times New Roman" w:cs="Times New Roman"/>
          <w:szCs w:val="24"/>
        </w:rPr>
        <w:t>φορά το τι θα γίνει από δω και πέρα</w:t>
      </w:r>
      <w:r>
        <w:rPr>
          <w:rFonts w:eastAsia="Times New Roman" w:cs="Times New Roman"/>
          <w:szCs w:val="24"/>
        </w:rPr>
        <w:t xml:space="preserve">. </w:t>
      </w:r>
    </w:p>
    <w:p w14:paraId="1286C7DB"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Το πώς ονειρευόμαστε, λ</w:t>
      </w:r>
      <w:r w:rsidRPr="00C47BC6">
        <w:rPr>
          <w:rFonts w:eastAsia="Times New Roman" w:cs="Times New Roman"/>
          <w:szCs w:val="24"/>
        </w:rPr>
        <w:t>οιπόν</w:t>
      </w:r>
      <w:r>
        <w:rPr>
          <w:rFonts w:eastAsia="Times New Roman" w:cs="Times New Roman"/>
          <w:szCs w:val="24"/>
        </w:rPr>
        <w:t>,</w:t>
      </w:r>
      <w:r w:rsidRPr="00C47BC6">
        <w:rPr>
          <w:rFonts w:eastAsia="Times New Roman" w:cs="Times New Roman"/>
          <w:szCs w:val="24"/>
        </w:rPr>
        <w:t xml:space="preserve"> </w:t>
      </w:r>
      <w:r>
        <w:rPr>
          <w:rFonts w:eastAsia="Times New Roman" w:cs="Times New Roman"/>
          <w:szCs w:val="24"/>
        </w:rPr>
        <w:t>τ</w:t>
      </w:r>
      <w:r w:rsidRPr="00C47BC6">
        <w:rPr>
          <w:rFonts w:eastAsia="Times New Roman" w:cs="Times New Roman"/>
          <w:szCs w:val="24"/>
        </w:rPr>
        <w:t xml:space="preserve">ην </w:t>
      </w:r>
      <w:r>
        <w:rPr>
          <w:rFonts w:eastAsia="Times New Roman" w:cs="Times New Roman"/>
          <w:szCs w:val="24"/>
        </w:rPr>
        <w:t>ε</w:t>
      </w:r>
      <w:r w:rsidRPr="00C47BC6">
        <w:rPr>
          <w:rFonts w:eastAsia="Times New Roman" w:cs="Times New Roman"/>
          <w:szCs w:val="24"/>
        </w:rPr>
        <w:t>λληνική κοινωνία τα επόμενα χρόνια</w:t>
      </w:r>
      <w:r>
        <w:rPr>
          <w:rFonts w:eastAsia="Times New Roman" w:cs="Times New Roman"/>
          <w:szCs w:val="24"/>
        </w:rPr>
        <w:t>,</w:t>
      </w:r>
      <w:r w:rsidRPr="00C47BC6">
        <w:rPr>
          <w:rFonts w:eastAsia="Times New Roman" w:cs="Times New Roman"/>
          <w:szCs w:val="24"/>
        </w:rPr>
        <w:t xml:space="preserve"> είναι το κρίσιμο ερώτημα</w:t>
      </w:r>
      <w:r>
        <w:rPr>
          <w:rFonts w:eastAsia="Times New Roman" w:cs="Times New Roman"/>
          <w:szCs w:val="24"/>
        </w:rPr>
        <w:t>. Μι</w:t>
      </w:r>
      <w:r w:rsidRPr="00C47BC6">
        <w:rPr>
          <w:rFonts w:eastAsia="Times New Roman" w:cs="Times New Roman"/>
          <w:szCs w:val="24"/>
        </w:rPr>
        <w:t xml:space="preserve">α κοινωνία </w:t>
      </w:r>
      <w:r>
        <w:rPr>
          <w:rFonts w:eastAsia="Times New Roman" w:cs="Times New Roman"/>
          <w:szCs w:val="24"/>
        </w:rPr>
        <w:t xml:space="preserve">περίκλειστη, </w:t>
      </w:r>
      <w:r w:rsidRPr="00C47BC6">
        <w:rPr>
          <w:rFonts w:eastAsia="Times New Roman" w:cs="Times New Roman"/>
          <w:szCs w:val="24"/>
        </w:rPr>
        <w:t>φοβική</w:t>
      </w:r>
      <w:r>
        <w:rPr>
          <w:rFonts w:eastAsia="Times New Roman" w:cs="Times New Roman"/>
          <w:szCs w:val="24"/>
        </w:rPr>
        <w:t>,</w:t>
      </w:r>
      <w:r w:rsidRPr="00C47BC6">
        <w:rPr>
          <w:rFonts w:eastAsia="Times New Roman" w:cs="Times New Roman"/>
          <w:szCs w:val="24"/>
        </w:rPr>
        <w:t xml:space="preserve"> απομονωμένη και περιχαρακωμένη από τους γύρω</w:t>
      </w:r>
      <w:r>
        <w:rPr>
          <w:rFonts w:eastAsia="Times New Roman" w:cs="Times New Roman"/>
          <w:szCs w:val="24"/>
        </w:rPr>
        <w:t xml:space="preserve"> της ή μια </w:t>
      </w:r>
      <w:r w:rsidRPr="00C47BC6">
        <w:rPr>
          <w:rFonts w:eastAsia="Times New Roman" w:cs="Times New Roman"/>
          <w:szCs w:val="24"/>
        </w:rPr>
        <w:t xml:space="preserve">μία κοινωνία με πίστη στις δυνάμεις </w:t>
      </w:r>
      <w:r>
        <w:rPr>
          <w:rFonts w:eastAsia="Times New Roman" w:cs="Times New Roman"/>
          <w:szCs w:val="24"/>
        </w:rPr>
        <w:t>της,</w:t>
      </w:r>
      <w:r w:rsidRPr="00C47BC6">
        <w:rPr>
          <w:rFonts w:eastAsia="Times New Roman" w:cs="Times New Roman"/>
          <w:szCs w:val="24"/>
        </w:rPr>
        <w:t xml:space="preserve"> που θα έχει αφήσει οριστικά πίσω της την κρίση και θα πορεύ</w:t>
      </w:r>
      <w:r w:rsidRPr="00C47BC6">
        <w:rPr>
          <w:rFonts w:eastAsia="Times New Roman" w:cs="Times New Roman"/>
          <w:szCs w:val="24"/>
        </w:rPr>
        <w:t>εται σε αυτό το σύνθετο</w:t>
      </w:r>
      <w:r>
        <w:rPr>
          <w:rFonts w:eastAsia="Times New Roman" w:cs="Times New Roman"/>
          <w:szCs w:val="24"/>
        </w:rPr>
        <w:t>,</w:t>
      </w:r>
      <w:r w:rsidRPr="00C47BC6">
        <w:rPr>
          <w:rFonts w:eastAsia="Times New Roman" w:cs="Times New Roman"/>
          <w:szCs w:val="24"/>
        </w:rPr>
        <w:t xml:space="preserve"> δύσκολο</w:t>
      </w:r>
      <w:r>
        <w:rPr>
          <w:rFonts w:eastAsia="Times New Roman" w:cs="Times New Roman"/>
          <w:szCs w:val="24"/>
        </w:rPr>
        <w:t>,</w:t>
      </w:r>
      <w:r w:rsidRPr="00C47BC6">
        <w:rPr>
          <w:rFonts w:eastAsia="Times New Roman" w:cs="Times New Roman"/>
          <w:szCs w:val="24"/>
        </w:rPr>
        <w:t xml:space="preserve"> διεθνές περιβάλλον με αυτοπεποίθηση</w:t>
      </w:r>
      <w:r>
        <w:rPr>
          <w:rFonts w:eastAsia="Times New Roman" w:cs="Times New Roman"/>
          <w:szCs w:val="24"/>
        </w:rPr>
        <w:t>,</w:t>
      </w:r>
      <w:r w:rsidRPr="00C47BC6">
        <w:rPr>
          <w:rFonts w:eastAsia="Times New Roman" w:cs="Times New Roman"/>
          <w:szCs w:val="24"/>
        </w:rPr>
        <w:t xml:space="preserve"> </w:t>
      </w:r>
      <w:r>
        <w:rPr>
          <w:rFonts w:eastAsia="Times New Roman" w:cs="Times New Roman"/>
          <w:szCs w:val="24"/>
        </w:rPr>
        <w:t>όμως,</w:t>
      </w:r>
      <w:r w:rsidRPr="00C47BC6">
        <w:rPr>
          <w:rFonts w:eastAsia="Times New Roman" w:cs="Times New Roman"/>
          <w:szCs w:val="24"/>
        </w:rPr>
        <w:t xml:space="preserve"> με αποφασιστικότητα και σχέδιο</w:t>
      </w:r>
      <w:r>
        <w:rPr>
          <w:rFonts w:eastAsia="Times New Roman" w:cs="Times New Roman"/>
          <w:szCs w:val="24"/>
        </w:rPr>
        <w:t>;</w:t>
      </w:r>
    </w:p>
    <w:p w14:paraId="1286C7DC"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Σε σχέση με τα πεπραγμένα της Κ</w:t>
      </w:r>
      <w:r w:rsidRPr="00C47BC6">
        <w:rPr>
          <w:rFonts w:eastAsia="Times New Roman" w:cs="Times New Roman"/>
          <w:szCs w:val="24"/>
        </w:rPr>
        <w:t>υβέρνησης</w:t>
      </w:r>
      <w:r>
        <w:rPr>
          <w:rFonts w:eastAsia="Times New Roman" w:cs="Times New Roman"/>
          <w:szCs w:val="24"/>
        </w:rPr>
        <w:t>,</w:t>
      </w:r>
      <w:r w:rsidRPr="00C47BC6">
        <w:rPr>
          <w:rFonts w:eastAsia="Times New Roman" w:cs="Times New Roman"/>
          <w:szCs w:val="24"/>
        </w:rPr>
        <w:t xml:space="preserve"> παρά τις όποιες παραλείψεις και λάθη που μπορεί να έχουν γίνει</w:t>
      </w:r>
      <w:r>
        <w:rPr>
          <w:rFonts w:eastAsia="Times New Roman" w:cs="Times New Roman"/>
          <w:szCs w:val="24"/>
        </w:rPr>
        <w:t>, η Κ</w:t>
      </w:r>
      <w:r w:rsidRPr="00C47BC6">
        <w:rPr>
          <w:rFonts w:eastAsia="Times New Roman" w:cs="Times New Roman"/>
          <w:szCs w:val="24"/>
        </w:rPr>
        <w:t>υβέρνηση έχει ήδη καταφέρει να πετύχει</w:t>
      </w:r>
      <w:r w:rsidRPr="00C47BC6">
        <w:rPr>
          <w:rFonts w:eastAsia="Times New Roman" w:cs="Times New Roman"/>
          <w:szCs w:val="24"/>
        </w:rPr>
        <w:t xml:space="preserve"> πολλά</w:t>
      </w:r>
      <w:r>
        <w:rPr>
          <w:rFonts w:eastAsia="Times New Roman" w:cs="Times New Roman"/>
          <w:szCs w:val="24"/>
        </w:rPr>
        <w:t>: Έβγαλε τη</w:t>
      </w:r>
      <w:r w:rsidRPr="00C47BC6">
        <w:rPr>
          <w:rFonts w:eastAsia="Times New Roman" w:cs="Times New Roman"/>
          <w:szCs w:val="24"/>
        </w:rPr>
        <w:t xml:space="preserve"> χώρα από το μνημόνιο με την κοινωνία όρθια</w:t>
      </w:r>
      <w:r>
        <w:rPr>
          <w:rFonts w:eastAsia="Times New Roman" w:cs="Times New Roman"/>
          <w:szCs w:val="24"/>
        </w:rPr>
        <w:t>,</w:t>
      </w:r>
      <w:r w:rsidRPr="00C47BC6">
        <w:rPr>
          <w:rFonts w:eastAsia="Times New Roman" w:cs="Times New Roman"/>
          <w:szCs w:val="24"/>
        </w:rPr>
        <w:t xml:space="preserve"> καθώς κατάφερε</w:t>
      </w:r>
      <w:r>
        <w:rPr>
          <w:rFonts w:eastAsia="Times New Roman" w:cs="Times New Roman"/>
          <w:szCs w:val="24"/>
        </w:rPr>
        <w:t>, μ</w:t>
      </w:r>
      <w:r w:rsidRPr="00C47BC6">
        <w:rPr>
          <w:rFonts w:eastAsia="Times New Roman" w:cs="Times New Roman"/>
          <w:szCs w:val="24"/>
        </w:rPr>
        <w:t>έσα σε αυτές τις δύσκολες</w:t>
      </w:r>
      <w:r>
        <w:rPr>
          <w:rFonts w:eastAsia="Times New Roman" w:cs="Times New Roman"/>
          <w:szCs w:val="24"/>
        </w:rPr>
        <w:t>,</w:t>
      </w:r>
      <w:r w:rsidRPr="00C47BC6">
        <w:rPr>
          <w:rFonts w:eastAsia="Times New Roman" w:cs="Times New Roman"/>
          <w:szCs w:val="24"/>
        </w:rPr>
        <w:t xml:space="preserve"> ασφυκτικές μ</w:t>
      </w:r>
      <w:r>
        <w:rPr>
          <w:rFonts w:eastAsia="Times New Roman" w:cs="Times New Roman"/>
          <w:szCs w:val="24"/>
        </w:rPr>
        <w:t xml:space="preserve">νημονιακές </w:t>
      </w:r>
      <w:r w:rsidRPr="00C47BC6">
        <w:rPr>
          <w:rFonts w:eastAsia="Times New Roman" w:cs="Times New Roman"/>
          <w:szCs w:val="24"/>
        </w:rPr>
        <w:t>συνθήκες</w:t>
      </w:r>
      <w:r>
        <w:rPr>
          <w:rFonts w:eastAsia="Times New Roman" w:cs="Times New Roman"/>
          <w:szCs w:val="24"/>
        </w:rPr>
        <w:t>, να επαναφέρει μι</w:t>
      </w:r>
      <w:r w:rsidRPr="00C47BC6">
        <w:rPr>
          <w:rFonts w:eastAsia="Times New Roman" w:cs="Times New Roman"/>
          <w:szCs w:val="24"/>
        </w:rPr>
        <w:t xml:space="preserve">α στοιχειώδη κανονικότητα στην </w:t>
      </w:r>
      <w:r>
        <w:rPr>
          <w:rFonts w:eastAsia="Times New Roman" w:cs="Times New Roman"/>
          <w:szCs w:val="24"/>
        </w:rPr>
        <w:t>π</w:t>
      </w:r>
      <w:r w:rsidRPr="00C47BC6">
        <w:rPr>
          <w:rFonts w:eastAsia="Times New Roman" w:cs="Times New Roman"/>
          <w:szCs w:val="24"/>
        </w:rPr>
        <w:t>αιδεία</w:t>
      </w:r>
      <w:r>
        <w:rPr>
          <w:rFonts w:eastAsia="Times New Roman" w:cs="Times New Roman"/>
          <w:szCs w:val="24"/>
        </w:rPr>
        <w:t>,</w:t>
      </w:r>
      <w:r w:rsidRPr="00C47BC6">
        <w:rPr>
          <w:rFonts w:eastAsia="Times New Roman" w:cs="Times New Roman"/>
          <w:szCs w:val="24"/>
        </w:rPr>
        <w:t xml:space="preserve"> την υγεία </w:t>
      </w:r>
      <w:r w:rsidRPr="00C47BC6">
        <w:rPr>
          <w:rFonts w:eastAsia="Times New Roman" w:cs="Times New Roman"/>
          <w:szCs w:val="24"/>
        </w:rPr>
        <w:lastRenderedPageBreak/>
        <w:t>και την πρόνοια</w:t>
      </w:r>
      <w:r>
        <w:rPr>
          <w:rFonts w:eastAsia="Times New Roman" w:cs="Times New Roman"/>
          <w:szCs w:val="24"/>
        </w:rPr>
        <w:t>.</w:t>
      </w:r>
      <w:r w:rsidRPr="00C47BC6">
        <w:rPr>
          <w:rFonts w:eastAsia="Times New Roman" w:cs="Times New Roman"/>
          <w:szCs w:val="24"/>
        </w:rPr>
        <w:t xml:space="preserve"> </w:t>
      </w:r>
      <w:r>
        <w:rPr>
          <w:rFonts w:eastAsia="Times New Roman" w:cs="Times New Roman"/>
          <w:szCs w:val="24"/>
        </w:rPr>
        <w:t>Αίρει βήμα το βήμα τις αδικίες</w:t>
      </w:r>
      <w:r w:rsidRPr="00C47BC6">
        <w:rPr>
          <w:rFonts w:eastAsia="Times New Roman" w:cs="Times New Roman"/>
          <w:szCs w:val="24"/>
        </w:rPr>
        <w:t xml:space="preserve"> που</w:t>
      </w:r>
      <w:r w:rsidRPr="00C47BC6">
        <w:rPr>
          <w:rFonts w:eastAsia="Times New Roman" w:cs="Times New Roman"/>
          <w:szCs w:val="24"/>
        </w:rPr>
        <w:t xml:space="preserve"> συσσώρευσε η κρίση και</w:t>
      </w:r>
      <w:r>
        <w:rPr>
          <w:rFonts w:eastAsia="Times New Roman" w:cs="Times New Roman"/>
          <w:szCs w:val="24"/>
        </w:rPr>
        <w:t xml:space="preserve"> η</w:t>
      </w:r>
      <w:r w:rsidRPr="00C47BC6">
        <w:rPr>
          <w:rFonts w:eastAsia="Times New Roman" w:cs="Times New Roman"/>
          <w:szCs w:val="24"/>
        </w:rPr>
        <w:t xml:space="preserve"> λιτότητα</w:t>
      </w:r>
      <w:r>
        <w:rPr>
          <w:rFonts w:eastAsia="Times New Roman" w:cs="Times New Roman"/>
          <w:szCs w:val="24"/>
        </w:rPr>
        <w:t>. Κα</w:t>
      </w:r>
      <w:r w:rsidRPr="00C47BC6">
        <w:rPr>
          <w:rFonts w:eastAsia="Times New Roman" w:cs="Times New Roman"/>
          <w:szCs w:val="24"/>
        </w:rPr>
        <w:t>ταπολεμά την ανεργία και βελτιώνει τη σχετική θέση των εργαζομένων</w:t>
      </w:r>
      <w:r>
        <w:rPr>
          <w:rFonts w:eastAsia="Times New Roman" w:cs="Times New Roman"/>
          <w:szCs w:val="24"/>
        </w:rPr>
        <w:t xml:space="preserve">. Στήνει </w:t>
      </w:r>
      <w:r w:rsidRPr="00C47BC6">
        <w:rPr>
          <w:rFonts w:eastAsia="Times New Roman" w:cs="Times New Roman"/>
          <w:szCs w:val="24"/>
        </w:rPr>
        <w:t xml:space="preserve">ξανά την οικονομία στα πόδια της </w:t>
      </w:r>
      <w:r>
        <w:rPr>
          <w:rFonts w:eastAsia="Times New Roman" w:cs="Times New Roman"/>
          <w:szCs w:val="24"/>
        </w:rPr>
        <w:t>,</w:t>
      </w:r>
      <w:r w:rsidRPr="00C47BC6">
        <w:rPr>
          <w:rFonts w:eastAsia="Times New Roman" w:cs="Times New Roman"/>
          <w:szCs w:val="24"/>
        </w:rPr>
        <w:t>σ</w:t>
      </w:r>
      <w:r>
        <w:rPr>
          <w:rFonts w:eastAsia="Times New Roman" w:cs="Times New Roman"/>
          <w:szCs w:val="24"/>
        </w:rPr>
        <w:t>ε</w:t>
      </w:r>
      <w:r w:rsidRPr="00C47BC6">
        <w:rPr>
          <w:rFonts w:eastAsia="Times New Roman" w:cs="Times New Roman"/>
          <w:szCs w:val="24"/>
        </w:rPr>
        <w:t xml:space="preserve"> πιο στέρεες βάσεις</w:t>
      </w:r>
      <w:r>
        <w:rPr>
          <w:rFonts w:eastAsia="Times New Roman" w:cs="Times New Roman"/>
          <w:szCs w:val="24"/>
        </w:rPr>
        <w:t>,</w:t>
      </w:r>
      <w:r w:rsidRPr="00C47BC6">
        <w:rPr>
          <w:rFonts w:eastAsia="Times New Roman" w:cs="Times New Roman"/>
          <w:szCs w:val="24"/>
        </w:rPr>
        <w:t xml:space="preserve"> αυτή τη φορά</w:t>
      </w:r>
      <w:r>
        <w:rPr>
          <w:rFonts w:eastAsia="Times New Roman" w:cs="Times New Roman"/>
          <w:szCs w:val="24"/>
        </w:rPr>
        <w:t>. Σ</w:t>
      </w:r>
      <w:r w:rsidRPr="00C47BC6">
        <w:rPr>
          <w:rFonts w:eastAsia="Times New Roman" w:cs="Times New Roman"/>
          <w:szCs w:val="24"/>
        </w:rPr>
        <w:t>υγκρούεται με το σύστημα της διαπλοκής και της διασπάθισης του δημόσιου</w:t>
      </w:r>
      <w:r w:rsidRPr="00C47BC6">
        <w:rPr>
          <w:rFonts w:eastAsia="Times New Roman" w:cs="Times New Roman"/>
          <w:szCs w:val="24"/>
        </w:rPr>
        <w:t xml:space="preserve"> χρήματος και αποκαθιστά την εμπιστοσύνη των πολιτών προς </w:t>
      </w:r>
      <w:r>
        <w:rPr>
          <w:rFonts w:eastAsia="Times New Roman" w:cs="Times New Roman"/>
          <w:szCs w:val="24"/>
        </w:rPr>
        <w:t xml:space="preserve">τους </w:t>
      </w:r>
      <w:r w:rsidRPr="00C47BC6">
        <w:rPr>
          <w:rFonts w:eastAsia="Times New Roman" w:cs="Times New Roman"/>
          <w:szCs w:val="24"/>
        </w:rPr>
        <w:t>θεσμούς</w:t>
      </w:r>
      <w:r>
        <w:rPr>
          <w:rFonts w:eastAsia="Times New Roman" w:cs="Times New Roman"/>
          <w:szCs w:val="24"/>
        </w:rPr>
        <w:t>. Δ</w:t>
      </w:r>
      <w:r w:rsidRPr="00C47BC6">
        <w:rPr>
          <w:rFonts w:eastAsia="Times New Roman" w:cs="Times New Roman"/>
          <w:szCs w:val="24"/>
        </w:rPr>
        <w:t xml:space="preserve">ιαχειρίζεται τους δημόσιους </w:t>
      </w:r>
      <w:r>
        <w:rPr>
          <w:rFonts w:eastAsia="Times New Roman" w:cs="Times New Roman"/>
          <w:szCs w:val="24"/>
        </w:rPr>
        <w:t>π</w:t>
      </w:r>
      <w:r w:rsidRPr="00C47BC6">
        <w:rPr>
          <w:rFonts w:eastAsia="Times New Roman" w:cs="Times New Roman"/>
          <w:szCs w:val="24"/>
        </w:rPr>
        <w:t>όρους</w:t>
      </w:r>
      <w:r>
        <w:rPr>
          <w:rFonts w:eastAsia="Times New Roman" w:cs="Times New Roman"/>
          <w:szCs w:val="24"/>
        </w:rPr>
        <w:t xml:space="preserve"> -</w:t>
      </w:r>
      <w:r w:rsidRPr="00C47BC6">
        <w:rPr>
          <w:rFonts w:eastAsia="Times New Roman" w:cs="Times New Roman"/>
          <w:szCs w:val="24"/>
        </w:rPr>
        <w:t>εθνικούς και ευρωπαϊκούς</w:t>
      </w:r>
      <w:r>
        <w:rPr>
          <w:rFonts w:eastAsia="Times New Roman" w:cs="Times New Roman"/>
          <w:szCs w:val="24"/>
        </w:rPr>
        <w:t>-</w:t>
      </w:r>
      <w:r w:rsidRPr="00C47BC6">
        <w:rPr>
          <w:rFonts w:eastAsia="Times New Roman" w:cs="Times New Roman"/>
          <w:szCs w:val="24"/>
        </w:rPr>
        <w:t xml:space="preserve"> με αποτελεσματικότητα και με αντικειμενικότητα και διαφάνεια</w:t>
      </w:r>
      <w:r>
        <w:rPr>
          <w:rFonts w:eastAsia="Times New Roman" w:cs="Times New Roman"/>
          <w:szCs w:val="24"/>
        </w:rPr>
        <w:t>,</w:t>
      </w:r>
      <w:r w:rsidRPr="00C47BC6">
        <w:rPr>
          <w:rFonts w:eastAsia="Times New Roman" w:cs="Times New Roman"/>
          <w:szCs w:val="24"/>
        </w:rPr>
        <w:t xml:space="preserve"> με γνώμονα τις ανάγκες της κοινωνίας και όχι βάσει των ορέξ</w:t>
      </w:r>
      <w:r w:rsidRPr="00C47BC6">
        <w:rPr>
          <w:rFonts w:eastAsia="Times New Roman" w:cs="Times New Roman"/>
          <w:szCs w:val="24"/>
        </w:rPr>
        <w:t>εων των ημετέρων</w:t>
      </w:r>
      <w:r>
        <w:rPr>
          <w:rFonts w:eastAsia="Times New Roman" w:cs="Times New Roman"/>
          <w:szCs w:val="24"/>
        </w:rPr>
        <w:t>. Κ</w:t>
      </w:r>
      <w:r w:rsidRPr="00C47BC6">
        <w:rPr>
          <w:rFonts w:eastAsia="Times New Roman" w:cs="Times New Roman"/>
          <w:szCs w:val="24"/>
        </w:rPr>
        <w:t xml:space="preserve">αι προχωράει το </w:t>
      </w:r>
      <w:r>
        <w:rPr>
          <w:rFonts w:eastAsia="Times New Roman" w:cs="Times New Roman"/>
          <w:szCs w:val="24"/>
        </w:rPr>
        <w:t>αμέσως επόμενο διάστημα,</w:t>
      </w:r>
      <w:r w:rsidRPr="00C47BC6">
        <w:rPr>
          <w:rFonts w:eastAsia="Times New Roman" w:cs="Times New Roman"/>
          <w:szCs w:val="24"/>
        </w:rPr>
        <w:t xml:space="preserve"> τις επόμενες εβδομάδες</w:t>
      </w:r>
      <w:r>
        <w:rPr>
          <w:rFonts w:eastAsia="Times New Roman" w:cs="Times New Roman"/>
          <w:szCs w:val="24"/>
        </w:rPr>
        <w:t>,</w:t>
      </w:r>
      <w:r w:rsidRPr="00C47BC6">
        <w:rPr>
          <w:rFonts w:eastAsia="Times New Roman" w:cs="Times New Roman"/>
          <w:szCs w:val="24"/>
        </w:rPr>
        <w:t xml:space="preserve"> σε νέες</w:t>
      </w:r>
      <w:r>
        <w:rPr>
          <w:rFonts w:eastAsia="Times New Roman" w:cs="Times New Roman"/>
          <w:szCs w:val="24"/>
        </w:rPr>
        <w:t>,</w:t>
      </w:r>
      <w:r w:rsidRPr="00C47BC6">
        <w:rPr>
          <w:rFonts w:eastAsia="Times New Roman" w:cs="Times New Roman"/>
          <w:szCs w:val="24"/>
        </w:rPr>
        <w:t xml:space="preserve"> πολύ σημαντικές πρωτοβουλίες</w:t>
      </w:r>
      <w:r>
        <w:rPr>
          <w:rFonts w:eastAsia="Times New Roman" w:cs="Times New Roman"/>
          <w:szCs w:val="24"/>
        </w:rPr>
        <w:t>: Την αύξηση του κατώ</w:t>
      </w:r>
      <w:r w:rsidRPr="00C47BC6">
        <w:rPr>
          <w:rFonts w:eastAsia="Times New Roman" w:cs="Times New Roman"/>
          <w:szCs w:val="24"/>
        </w:rPr>
        <w:t xml:space="preserve">τατου μισθού και την κατάργηση του </w:t>
      </w:r>
      <w:r>
        <w:rPr>
          <w:rFonts w:eastAsia="Times New Roman" w:cs="Times New Roman"/>
          <w:szCs w:val="24"/>
        </w:rPr>
        <w:t>υπο</w:t>
      </w:r>
      <w:r w:rsidRPr="00C47BC6">
        <w:rPr>
          <w:rFonts w:eastAsia="Times New Roman" w:cs="Times New Roman"/>
          <w:szCs w:val="24"/>
        </w:rPr>
        <w:t>κατώτατου</w:t>
      </w:r>
      <w:r>
        <w:rPr>
          <w:rFonts w:eastAsia="Times New Roman" w:cs="Times New Roman"/>
          <w:szCs w:val="24"/>
        </w:rPr>
        <w:t>, το νέο π</w:t>
      </w:r>
      <w:r w:rsidRPr="00C47BC6">
        <w:rPr>
          <w:rFonts w:eastAsia="Times New Roman" w:cs="Times New Roman"/>
          <w:szCs w:val="24"/>
        </w:rPr>
        <w:t>λαίσιο προστασίας της πρώτης κατοικίας</w:t>
      </w:r>
      <w:r>
        <w:rPr>
          <w:rFonts w:eastAsia="Times New Roman" w:cs="Times New Roman"/>
          <w:szCs w:val="24"/>
        </w:rPr>
        <w:t xml:space="preserve">, τις νέες </w:t>
      </w:r>
      <w:r w:rsidRPr="00C47BC6">
        <w:rPr>
          <w:rFonts w:eastAsia="Times New Roman" w:cs="Times New Roman"/>
          <w:szCs w:val="24"/>
        </w:rPr>
        <w:t>διατάξει</w:t>
      </w:r>
      <w:r w:rsidRPr="00C47BC6">
        <w:rPr>
          <w:rFonts w:eastAsia="Times New Roman" w:cs="Times New Roman"/>
          <w:szCs w:val="24"/>
        </w:rPr>
        <w:t>ς για τη ρύθμιση των οφειλών των πολιτών</w:t>
      </w:r>
      <w:r>
        <w:rPr>
          <w:rFonts w:eastAsia="Times New Roman" w:cs="Times New Roman"/>
          <w:szCs w:val="24"/>
        </w:rPr>
        <w:t>.</w:t>
      </w:r>
      <w:r w:rsidRPr="00C47BC6">
        <w:rPr>
          <w:rFonts w:eastAsia="Times New Roman" w:cs="Times New Roman"/>
          <w:szCs w:val="24"/>
        </w:rPr>
        <w:t xml:space="preserve"> Ήδη έχουν αναλυθεί αυτά πάρα πολύ από τους συναδέλφους μου </w:t>
      </w:r>
      <w:r>
        <w:rPr>
          <w:rFonts w:eastAsia="Times New Roman" w:cs="Times New Roman"/>
          <w:szCs w:val="24"/>
        </w:rPr>
        <w:t>Υ</w:t>
      </w:r>
      <w:r w:rsidRPr="00C47BC6">
        <w:rPr>
          <w:rFonts w:eastAsia="Times New Roman" w:cs="Times New Roman"/>
          <w:szCs w:val="24"/>
        </w:rPr>
        <w:t>πουργούς</w:t>
      </w:r>
      <w:r>
        <w:rPr>
          <w:rFonts w:eastAsia="Times New Roman" w:cs="Times New Roman"/>
          <w:szCs w:val="24"/>
        </w:rPr>
        <w:t>. Δ</w:t>
      </w:r>
      <w:r w:rsidRPr="00C47BC6">
        <w:rPr>
          <w:rFonts w:eastAsia="Times New Roman" w:cs="Times New Roman"/>
          <w:szCs w:val="24"/>
        </w:rPr>
        <w:t>εν χρειάζεται να υπεισέλθω περισσότερο</w:t>
      </w:r>
      <w:r>
        <w:rPr>
          <w:rFonts w:eastAsia="Times New Roman" w:cs="Times New Roman"/>
          <w:szCs w:val="24"/>
        </w:rPr>
        <w:t>.</w:t>
      </w:r>
    </w:p>
    <w:p w14:paraId="1286C7DD"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lastRenderedPageBreak/>
        <w:t>Κρίσιμο, όμως, εδώ, κατά τη γνώμη μου,</w:t>
      </w:r>
      <w:r w:rsidRPr="00C47BC6">
        <w:rPr>
          <w:rFonts w:eastAsia="Times New Roman" w:cs="Times New Roman"/>
          <w:szCs w:val="24"/>
        </w:rPr>
        <w:t xml:space="preserve"> </w:t>
      </w:r>
      <w:r>
        <w:rPr>
          <w:rFonts w:eastAsia="Times New Roman" w:cs="Times New Roman"/>
          <w:szCs w:val="24"/>
        </w:rPr>
        <w:t>είναι και το γεγονός ότι μιας και μιλάμε για το μέλλον, η Κ</w:t>
      </w:r>
      <w:r w:rsidRPr="00C47BC6">
        <w:rPr>
          <w:rFonts w:eastAsia="Times New Roman" w:cs="Times New Roman"/>
          <w:szCs w:val="24"/>
        </w:rPr>
        <w:t>υβέρν</w:t>
      </w:r>
      <w:r w:rsidRPr="00C47BC6">
        <w:rPr>
          <w:rFonts w:eastAsia="Times New Roman" w:cs="Times New Roman"/>
          <w:szCs w:val="24"/>
        </w:rPr>
        <w:t>ηση έχει εκπονήσει και μ</w:t>
      </w:r>
      <w:r>
        <w:rPr>
          <w:rFonts w:eastAsia="Times New Roman" w:cs="Times New Roman"/>
          <w:szCs w:val="24"/>
        </w:rPr>
        <w:t>ι</w:t>
      </w:r>
      <w:r w:rsidRPr="00C47BC6">
        <w:rPr>
          <w:rFonts w:eastAsia="Times New Roman" w:cs="Times New Roman"/>
          <w:szCs w:val="24"/>
        </w:rPr>
        <w:t>α ολοκληρωμένη αναπτυξιακή στρατηγική που έχει μεσοπρόθεσμο ορίζοντα</w:t>
      </w:r>
      <w:r>
        <w:rPr>
          <w:rFonts w:eastAsia="Times New Roman" w:cs="Times New Roman"/>
          <w:szCs w:val="24"/>
        </w:rPr>
        <w:t>, με πολύ σαφείς</w:t>
      </w:r>
      <w:r w:rsidRPr="00C47BC6">
        <w:rPr>
          <w:rFonts w:eastAsia="Times New Roman" w:cs="Times New Roman"/>
          <w:szCs w:val="24"/>
        </w:rPr>
        <w:t xml:space="preserve"> στόχους</w:t>
      </w:r>
      <w:r>
        <w:rPr>
          <w:rFonts w:eastAsia="Times New Roman" w:cs="Times New Roman"/>
          <w:szCs w:val="24"/>
        </w:rPr>
        <w:t>,</w:t>
      </w:r>
      <w:r w:rsidRPr="00C47BC6">
        <w:rPr>
          <w:rFonts w:eastAsia="Times New Roman" w:cs="Times New Roman"/>
          <w:szCs w:val="24"/>
        </w:rPr>
        <w:t xml:space="preserve"> με συγκεκριμένες παρεμβάσεις και αυστηρά χρονοδιαγράμματα</w:t>
      </w:r>
      <w:r>
        <w:rPr>
          <w:rFonts w:eastAsia="Times New Roman" w:cs="Times New Roman"/>
          <w:szCs w:val="24"/>
        </w:rPr>
        <w:t xml:space="preserve">, για κρίσιμες </w:t>
      </w:r>
      <w:r w:rsidRPr="00C47BC6">
        <w:rPr>
          <w:rFonts w:eastAsia="Times New Roman" w:cs="Times New Roman"/>
          <w:szCs w:val="24"/>
        </w:rPr>
        <w:t xml:space="preserve"> μεταρρυθμίσεις στο σύνολο των π</w:t>
      </w:r>
      <w:r>
        <w:rPr>
          <w:rFonts w:eastAsia="Times New Roman" w:cs="Times New Roman"/>
          <w:szCs w:val="24"/>
        </w:rPr>
        <w:t>εδίων</w:t>
      </w:r>
      <w:r w:rsidRPr="00C47BC6">
        <w:rPr>
          <w:rFonts w:eastAsia="Times New Roman" w:cs="Times New Roman"/>
          <w:szCs w:val="24"/>
        </w:rPr>
        <w:t xml:space="preserve"> της </w:t>
      </w:r>
      <w:r>
        <w:rPr>
          <w:rFonts w:eastAsia="Times New Roman" w:cs="Times New Roman"/>
          <w:szCs w:val="24"/>
        </w:rPr>
        <w:t>δ</w:t>
      </w:r>
      <w:r w:rsidRPr="00C47BC6">
        <w:rPr>
          <w:rFonts w:eastAsia="Times New Roman" w:cs="Times New Roman"/>
          <w:szCs w:val="24"/>
        </w:rPr>
        <w:t xml:space="preserve">ημόσιας </w:t>
      </w:r>
      <w:r>
        <w:rPr>
          <w:rFonts w:eastAsia="Times New Roman" w:cs="Times New Roman"/>
          <w:szCs w:val="24"/>
        </w:rPr>
        <w:t>δ</w:t>
      </w:r>
      <w:r w:rsidRPr="00C47BC6">
        <w:rPr>
          <w:rFonts w:eastAsia="Times New Roman" w:cs="Times New Roman"/>
          <w:szCs w:val="24"/>
        </w:rPr>
        <w:t>ιοίκησης</w:t>
      </w:r>
      <w:r>
        <w:rPr>
          <w:rFonts w:eastAsia="Times New Roman" w:cs="Times New Roman"/>
          <w:szCs w:val="24"/>
        </w:rPr>
        <w:t>,</w:t>
      </w:r>
      <w:r w:rsidRPr="00C47BC6">
        <w:rPr>
          <w:rFonts w:eastAsia="Times New Roman" w:cs="Times New Roman"/>
          <w:szCs w:val="24"/>
        </w:rPr>
        <w:t xml:space="preserve"> από τη χωροταξία και το περιβάλλον</w:t>
      </w:r>
      <w:r>
        <w:rPr>
          <w:rFonts w:eastAsia="Times New Roman" w:cs="Times New Roman"/>
          <w:szCs w:val="24"/>
        </w:rPr>
        <w:t>, μέχρι τη</w:t>
      </w:r>
      <w:r w:rsidRPr="00C47BC6">
        <w:rPr>
          <w:rFonts w:eastAsia="Times New Roman" w:cs="Times New Roman"/>
          <w:szCs w:val="24"/>
        </w:rPr>
        <w:t xml:space="preserve"> </w:t>
      </w:r>
      <w:r>
        <w:rPr>
          <w:rFonts w:eastAsia="Times New Roman" w:cs="Times New Roman"/>
          <w:szCs w:val="24"/>
        </w:rPr>
        <w:t>δ</w:t>
      </w:r>
      <w:r w:rsidRPr="00C47BC6">
        <w:rPr>
          <w:rFonts w:eastAsia="Times New Roman" w:cs="Times New Roman"/>
          <w:szCs w:val="24"/>
        </w:rPr>
        <w:t xml:space="preserve">ικαιοσύνη και τη </w:t>
      </w:r>
      <w:r>
        <w:rPr>
          <w:rFonts w:eastAsia="Times New Roman" w:cs="Times New Roman"/>
          <w:szCs w:val="24"/>
        </w:rPr>
        <w:t>δ</w:t>
      </w:r>
      <w:r w:rsidRPr="00C47BC6">
        <w:rPr>
          <w:rFonts w:eastAsia="Times New Roman" w:cs="Times New Roman"/>
          <w:szCs w:val="24"/>
        </w:rPr>
        <w:t xml:space="preserve">ημόσια </w:t>
      </w:r>
      <w:r>
        <w:rPr>
          <w:rFonts w:eastAsia="Times New Roman" w:cs="Times New Roman"/>
          <w:szCs w:val="24"/>
        </w:rPr>
        <w:t>δ</w:t>
      </w:r>
      <w:r w:rsidRPr="00C47BC6">
        <w:rPr>
          <w:rFonts w:eastAsia="Times New Roman" w:cs="Times New Roman"/>
          <w:szCs w:val="24"/>
        </w:rPr>
        <w:t>ιοίκηση</w:t>
      </w:r>
      <w:r>
        <w:rPr>
          <w:rFonts w:eastAsia="Times New Roman" w:cs="Times New Roman"/>
          <w:szCs w:val="24"/>
        </w:rPr>
        <w:t>,</w:t>
      </w:r>
      <w:r w:rsidRPr="00C47BC6">
        <w:rPr>
          <w:rFonts w:eastAsia="Times New Roman" w:cs="Times New Roman"/>
          <w:szCs w:val="24"/>
        </w:rPr>
        <w:t xml:space="preserve"> με μέτρα στήριξης της κοινωνικής πλειοψηφίας</w:t>
      </w:r>
      <w:r>
        <w:rPr>
          <w:rFonts w:eastAsia="Times New Roman" w:cs="Times New Roman"/>
          <w:szCs w:val="24"/>
        </w:rPr>
        <w:t>,</w:t>
      </w:r>
      <w:r w:rsidRPr="00C47BC6">
        <w:rPr>
          <w:rFonts w:eastAsia="Times New Roman" w:cs="Times New Roman"/>
          <w:szCs w:val="24"/>
        </w:rPr>
        <w:t xml:space="preserve"> ενίσχυσης της </w:t>
      </w:r>
      <w:r>
        <w:rPr>
          <w:rFonts w:eastAsia="Times New Roman" w:cs="Times New Roman"/>
          <w:szCs w:val="24"/>
        </w:rPr>
        <w:t>π</w:t>
      </w:r>
      <w:r w:rsidRPr="00C47BC6">
        <w:rPr>
          <w:rFonts w:eastAsia="Times New Roman" w:cs="Times New Roman"/>
          <w:szCs w:val="24"/>
        </w:rPr>
        <w:t>αιδείας</w:t>
      </w:r>
      <w:r>
        <w:rPr>
          <w:rFonts w:eastAsia="Times New Roman" w:cs="Times New Roman"/>
          <w:szCs w:val="24"/>
        </w:rPr>
        <w:t xml:space="preserve">, της </w:t>
      </w:r>
      <w:r>
        <w:rPr>
          <w:rFonts w:eastAsia="Times New Roman" w:cs="Times New Roman"/>
          <w:szCs w:val="24"/>
        </w:rPr>
        <w:t>υ</w:t>
      </w:r>
      <w:r>
        <w:rPr>
          <w:rFonts w:eastAsia="Times New Roman" w:cs="Times New Roman"/>
          <w:szCs w:val="24"/>
        </w:rPr>
        <w:t xml:space="preserve">γείας και της </w:t>
      </w:r>
      <w:r>
        <w:rPr>
          <w:rFonts w:eastAsia="Times New Roman" w:cs="Times New Roman"/>
          <w:szCs w:val="24"/>
        </w:rPr>
        <w:t>τ</w:t>
      </w:r>
      <w:r w:rsidRPr="00C47BC6">
        <w:rPr>
          <w:rFonts w:eastAsia="Times New Roman" w:cs="Times New Roman"/>
          <w:szCs w:val="24"/>
        </w:rPr>
        <w:t xml:space="preserve">οπικής </w:t>
      </w:r>
      <w:r>
        <w:rPr>
          <w:rFonts w:eastAsia="Times New Roman" w:cs="Times New Roman"/>
          <w:szCs w:val="24"/>
        </w:rPr>
        <w:t>α</w:t>
      </w:r>
      <w:r w:rsidRPr="00C47BC6">
        <w:rPr>
          <w:rFonts w:eastAsia="Times New Roman" w:cs="Times New Roman"/>
          <w:szCs w:val="24"/>
        </w:rPr>
        <w:t>υτοδιοίκησης με χιλιάδες νέες θέσεις εργασίας επιστημονικού και τεχνικού προ</w:t>
      </w:r>
      <w:r w:rsidRPr="00C47BC6">
        <w:rPr>
          <w:rFonts w:eastAsia="Times New Roman" w:cs="Times New Roman"/>
          <w:szCs w:val="24"/>
        </w:rPr>
        <w:t>σωπικού</w:t>
      </w:r>
      <w:r>
        <w:rPr>
          <w:rFonts w:eastAsia="Times New Roman" w:cs="Times New Roman"/>
          <w:szCs w:val="24"/>
        </w:rPr>
        <w:t xml:space="preserve">, με την ολοκλήρωση της υπερώριμης Συνταγματικής </w:t>
      </w:r>
      <w:r>
        <w:rPr>
          <w:rFonts w:eastAsia="Times New Roman" w:cs="Times New Roman"/>
          <w:szCs w:val="24"/>
        </w:rPr>
        <w:t>α</w:t>
      </w:r>
      <w:r w:rsidRPr="00C47BC6">
        <w:rPr>
          <w:rFonts w:eastAsia="Times New Roman" w:cs="Times New Roman"/>
          <w:szCs w:val="24"/>
        </w:rPr>
        <w:t>ναθεώρησης</w:t>
      </w:r>
      <w:r>
        <w:rPr>
          <w:rFonts w:eastAsia="Times New Roman" w:cs="Times New Roman"/>
          <w:szCs w:val="24"/>
        </w:rPr>
        <w:t>,</w:t>
      </w:r>
      <w:r w:rsidRPr="00C47BC6">
        <w:rPr>
          <w:rFonts w:eastAsia="Times New Roman" w:cs="Times New Roman"/>
          <w:szCs w:val="24"/>
        </w:rPr>
        <w:t xml:space="preserve"> που αποτελεί και πάνδημο αίτημα της ελληνικής κοινωνίας</w:t>
      </w:r>
      <w:r>
        <w:rPr>
          <w:rFonts w:eastAsia="Times New Roman" w:cs="Times New Roman"/>
          <w:szCs w:val="24"/>
        </w:rPr>
        <w:t>,</w:t>
      </w:r>
      <w:r w:rsidRPr="00C47BC6">
        <w:rPr>
          <w:rFonts w:eastAsia="Times New Roman" w:cs="Times New Roman"/>
          <w:szCs w:val="24"/>
        </w:rPr>
        <w:t xml:space="preserve"> αλλά και με </w:t>
      </w:r>
      <w:r>
        <w:rPr>
          <w:rFonts w:eastAsia="Times New Roman" w:cs="Times New Roman"/>
          <w:szCs w:val="24"/>
        </w:rPr>
        <w:t xml:space="preserve">τον αμοιβαίο, </w:t>
      </w:r>
      <w:r w:rsidRPr="00C47BC6">
        <w:rPr>
          <w:rFonts w:eastAsia="Times New Roman" w:cs="Times New Roman"/>
          <w:szCs w:val="24"/>
        </w:rPr>
        <w:t>επωφ</w:t>
      </w:r>
      <w:r>
        <w:rPr>
          <w:rFonts w:eastAsia="Times New Roman" w:cs="Times New Roman"/>
          <w:szCs w:val="24"/>
        </w:rPr>
        <w:t>ελή επανακαθορισμό των σχέσεων Κ</w:t>
      </w:r>
      <w:r w:rsidRPr="00C47BC6">
        <w:rPr>
          <w:rFonts w:eastAsia="Times New Roman" w:cs="Times New Roman"/>
          <w:szCs w:val="24"/>
        </w:rPr>
        <w:t>ράτους</w:t>
      </w:r>
      <w:r>
        <w:rPr>
          <w:rFonts w:eastAsia="Times New Roman" w:cs="Times New Roman"/>
          <w:szCs w:val="24"/>
        </w:rPr>
        <w:t xml:space="preserve"> - Ε</w:t>
      </w:r>
      <w:r w:rsidRPr="00C47BC6">
        <w:rPr>
          <w:rFonts w:eastAsia="Times New Roman" w:cs="Times New Roman"/>
          <w:szCs w:val="24"/>
        </w:rPr>
        <w:t>κκλησίας</w:t>
      </w:r>
      <w:r>
        <w:rPr>
          <w:rFonts w:eastAsia="Times New Roman" w:cs="Times New Roman"/>
          <w:szCs w:val="24"/>
        </w:rPr>
        <w:t xml:space="preserve">. </w:t>
      </w:r>
    </w:p>
    <w:p w14:paraId="1286C7DE"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Στον αντίποδα όλων αυτών, η Νέα</w:t>
      </w:r>
      <w:r w:rsidRPr="00C47BC6">
        <w:rPr>
          <w:rFonts w:eastAsia="Times New Roman" w:cs="Times New Roman"/>
          <w:szCs w:val="24"/>
        </w:rPr>
        <w:t xml:space="preserve"> Δημοκρατίας </w:t>
      </w:r>
      <w:r>
        <w:rPr>
          <w:rFonts w:eastAsia="Times New Roman" w:cs="Times New Roman"/>
          <w:szCs w:val="24"/>
        </w:rPr>
        <w:t xml:space="preserve">ζητά </w:t>
      </w:r>
      <w:r w:rsidRPr="00C47BC6">
        <w:rPr>
          <w:rFonts w:eastAsia="Times New Roman" w:cs="Times New Roman"/>
          <w:szCs w:val="24"/>
        </w:rPr>
        <w:t>την επιστροφή στις πιο σκληρές νεοφιλελεύθερες πολιτικές</w:t>
      </w:r>
      <w:r>
        <w:rPr>
          <w:rFonts w:eastAsia="Times New Roman" w:cs="Times New Roman"/>
          <w:szCs w:val="24"/>
        </w:rPr>
        <w:t>,</w:t>
      </w:r>
      <w:r w:rsidRPr="00C47BC6">
        <w:rPr>
          <w:rFonts w:eastAsia="Times New Roman" w:cs="Times New Roman"/>
          <w:szCs w:val="24"/>
        </w:rPr>
        <w:t xml:space="preserve"> στα περίφημα </w:t>
      </w:r>
      <w:r>
        <w:rPr>
          <w:rFonts w:eastAsia="Times New Roman" w:cs="Times New Roman"/>
          <w:szCs w:val="24"/>
        </w:rPr>
        <w:t>«</w:t>
      </w:r>
      <w:r w:rsidRPr="00C47BC6">
        <w:rPr>
          <w:rFonts w:eastAsia="Times New Roman" w:cs="Times New Roman"/>
          <w:szCs w:val="24"/>
        </w:rPr>
        <w:t>trickle</w:t>
      </w:r>
      <w:r>
        <w:rPr>
          <w:rFonts w:eastAsia="Times New Roman" w:cs="Times New Roman"/>
          <w:szCs w:val="24"/>
        </w:rPr>
        <w:t>-</w:t>
      </w:r>
      <w:r w:rsidRPr="00C47BC6">
        <w:rPr>
          <w:rFonts w:eastAsia="Times New Roman" w:cs="Times New Roman"/>
          <w:szCs w:val="24"/>
        </w:rPr>
        <w:t xml:space="preserve">down </w:t>
      </w:r>
      <w:r>
        <w:rPr>
          <w:rFonts w:eastAsia="Times New Roman" w:cs="Times New Roman"/>
          <w:szCs w:val="24"/>
          <w:lang w:val="en-US"/>
        </w:rPr>
        <w:t>economics</w:t>
      </w:r>
      <w:r>
        <w:rPr>
          <w:rFonts w:eastAsia="Times New Roman" w:cs="Times New Roman"/>
          <w:szCs w:val="24"/>
        </w:rPr>
        <w:t>»</w:t>
      </w:r>
      <w:r w:rsidRPr="00CE3EAB">
        <w:rPr>
          <w:rFonts w:eastAsia="Times New Roman" w:cs="Times New Roman"/>
          <w:szCs w:val="24"/>
        </w:rPr>
        <w:t>,</w:t>
      </w:r>
      <w:r w:rsidRPr="00C47BC6">
        <w:rPr>
          <w:rFonts w:eastAsia="Times New Roman" w:cs="Times New Roman"/>
          <w:szCs w:val="24"/>
        </w:rPr>
        <w:t xml:space="preserve"> που οδήγησαν και στην παγκόσμια κρίση του 2008</w:t>
      </w:r>
      <w:r w:rsidRPr="00CE3EAB">
        <w:rPr>
          <w:rFonts w:eastAsia="Times New Roman" w:cs="Times New Roman"/>
          <w:szCs w:val="24"/>
        </w:rPr>
        <w:t>,</w:t>
      </w:r>
      <w:r>
        <w:rPr>
          <w:rFonts w:eastAsia="Times New Roman" w:cs="Times New Roman"/>
          <w:szCs w:val="24"/>
        </w:rPr>
        <w:t xml:space="preserve"> αλλά και στη</w:t>
      </w:r>
      <w:r w:rsidRPr="00C47BC6">
        <w:rPr>
          <w:rFonts w:eastAsia="Times New Roman" w:cs="Times New Roman"/>
          <w:szCs w:val="24"/>
        </w:rPr>
        <w:t xml:space="preserve"> χρεοκοπία της χώρας μας</w:t>
      </w:r>
      <w:r w:rsidRPr="00CE3EAB">
        <w:rPr>
          <w:rFonts w:eastAsia="Times New Roman" w:cs="Times New Roman"/>
          <w:szCs w:val="24"/>
        </w:rPr>
        <w:t>,</w:t>
      </w:r>
      <w:r w:rsidRPr="00C47BC6">
        <w:rPr>
          <w:rFonts w:eastAsia="Times New Roman" w:cs="Times New Roman"/>
          <w:szCs w:val="24"/>
        </w:rPr>
        <w:t xml:space="preserve"> με προτάσεις για ιδιωτικοποίηση του ασφαλιστικού συστήματος</w:t>
      </w:r>
      <w:r w:rsidRPr="00CE3EAB">
        <w:rPr>
          <w:rFonts w:eastAsia="Times New Roman" w:cs="Times New Roman"/>
          <w:szCs w:val="24"/>
        </w:rPr>
        <w:t>,</w:t>
      </w:r>
      <w:r w:rsidRPr="00C47BC6">
        <w:rPr>
          <w:rFonts w:eastAsia="Times New Roman" w:cs="Times New Roman"/>
          <w:szCs w:val="24"/>
        </w:rPr>
        <w:t xml:space="preserve"> </w:t>
      </w:r>
      <w:r w:rsidRPr="00C47BC6">
        <w:rPr>
          <w:rFonts w:eastAsia="Times New Roman" w:cs="Times New Roman"/>
          <w:szCs w:val="24"/>
        </w:rPr>
        <w:lastRenderedPageBreak/>
        <w:t>για περ</w:t>
      </w:r>
      <w:r w:rsidRPr="00C47BC6">
        <w:rPr>
          <w:rFonts w:eastAsia="Times New Roman" w:cs="Times New Roman"/>
          <w:szCs w:val="24"/>
        </w:rPr>
        <w:t>αιτέρω απορρύθμιση των εργασιακών σχέσεων</w:t>
      </w:r>
      <w:r>
        <w:rPr>
          <w:rFonts w:eastAsia="Times New Roman" w:cs="Times New Roman"/>
          <w:szCs w:val="24"/>
        </w:rPr>
        <w:t xml:space="preserve"> και </w:t>
      </w:r>
      <w:r w:rsidRPr="00C47BC6">
        <w:rPr>
          <w:rFonts w:eastAsia="Times New Roman" w:cs="Times New Roman"/>
          <w:szCs w:val="24"/>
        </w:rPr>
        <w:t>ακόμα μεγαλύτερη συρρίκνωση του δημόσιου</w:t>
      </w:r>
      <w:r>
        <w:rPr>
          <w:rFonts w:eastAsia="Times New Roman" w:cs="Times New Roman"/>
          <w:szCs w:val="24"/>
        </w:rPr>
        <w:t>,</w:t>
      </w:r>
      <w:r w:rsidRPr="00C47BC6">
        <w:rPr>
          <w:rFonts w:eastAsia="Times New Roman" w:cs="Times New Roman"/>
          <w:szCs w:val="24"/>
        </w:rPr>
        <w:t xml:space="preserve"> επαναφέροντας τον κανόνα 1 προς 5 </w:t>
      </w:r>
      <w:r>
        <w:rPr>
          <w:rFonts w:eastAsia="Times New Roman" w:cs="Times New Roman"/>
          <w:szCs w:val="24"/>
        </w:rPr>
        <w:t xml:space="preserve">στις </w:t>
      </w:r>
      <w:r w:rsidRPr="00C47BC6">
        <w:rPr>
          <w:rFonts w:eastAsia="Times New Roman" w:cs="Times New Roman"/>
          <w:szCs w:val="24"/>
        </w:rPr>
        <w:t>προσλήψεις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C47BC6">
        <w:rPr>
          <w:rFonts w:eastAsia="Times New Roman" w:cs="Times New Roman"/>
          <w:szCs w:val="24"/>
        </w:rPr>
        <w:t>αποχωρήσεις</w:t>
      </w:r>
      <w:r>
        <w:rPr>
          <w:rFonts w:eastAsia="Times New Roman" w:cs="Times New Roman"/>
          <w:szCs w:val="24"/>
        </w:rPr>
        <w:t xml:space="preserve">. </w:t>
      </w:r>
      <w:r w:rsidRPr="00C47BC6">
        <w:rPr>
          <w:rFonts w:eastAsia="Times New Roman" w:cs="Times New Roman"/>
          <w:szCs w:val="24"/>
        </w:rPr>
        <w:t xml:space="preserve">Τύφλα να </w:t>
      </w:r>
      <w:r>
        <w:rPr>
          <w:rFonts w:eastAsia="Times New Roman" w:cs="Times New Roman"/>
          <w:szCs w:val="24"/>
        </w:rPr>
        <w:t>‘</w:t>
      </w:r>
      <w:r w:rsidRPr="00C47BC6">
        <w:rPr>
          <w:rFonts w:eastAsia="Times New Roman" w:cs="Times New Roman"/>
          <w:szCs w:val="24"/>
        </w:rPr>
        <w:t>χει</w:t>
      </w:r>
      <w:r>
        <w:rPr>
          <w:rFonts w:eastAsia="Times New Roman" w:cs="Times New Roman"/>
          <w:szCs w:val="24"/>
        </w:rPr>
        <w:t>,</w:t>
      </w:r>
      <w:r w:rsidRPr="00C47BC6">
        <w:rPr>
          <w:rFonts w:eastAsia="Times New Roman" w:cs="Times New Roman"/>
          <w:szCs w:val="24"/>
        </w:rPr>
        <w:t xml:space="preserve"> δηλαδή</w:t>
      </w:r>
      <w:r>
        <w:rPr>
          <w:rFonts w:eastAsia="Times New Roman" w:cs="Times New Roman"/>
          <w:szCs w:val="24"/>
        </w:rPr>
        <w:t>,</w:t>
      </w:r>
      <w:r w:rsidRPr="00C47BC6">
        <w:rPr>
          <w:rFonts w:eastAsia="Times New Roman" w:cs="Times New Roman"/>
          <w:szCs w:val="24"/>
        </w:rPr>
        <w:t xml:space="preserve"> το Διεθνές Νομισματικό Ταμείο</w:t>
      </w:r>
      <w:r>
        <w:rPr>
          <w:rFonts w:eastAsia="Times New Roman" w:cs="Times New Roman"/>
          <w:szCs w:val="24"/>
        </w:rPr>
        <w:t>.</w:t>
      </w:r>
    </w:p>
    <w:p w14:paraId="1286C7DF"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Β</w:t>
      </w:r>
      <w:r w:rsidRPr="00C47BC6">
        <w:rPr>
          <w:rFonts w:eastAsia="Times New Roman" w:cs="Times New Roman"/>
          <w:szCs w:val="24"/>
        </w:rPr>
        <w:t>ουλευτές</w:t>
      </w:r>
      <w:r>
        <w:rPr>
          <w:rFonts w:eastAsia="Times New Roman" w:cs="Times New Roman"/>
          <w:szCs w:val="24"/>
        </w:rPr>
        <w:t>,</w:t>
      </w:r>
      <w:r w:rsidRPr="00C47BC6">
        <w:rPr>
          <w:rFonts w:eastAsia="Times New Roman" w:cs="Times New Roman"/>
          <w:szCs w:val="24"/>
        </w:rPr>
        <w:t xml:space="preserve"> </w:t>
      </w:r>
      <w:r>
        <w:rPr>
          <w:rFonts w:eastAsia="Times New Roman" w:cs="Times New Roman"/>
          <w:szCs w:val="24"/>
        </w:rPr>
        <w:t xml:space="preserve">δύο κόσμοι </w:t>
      </w:r>
      <w:r>
        <w:rPr>
          <w:rFonts w:eastAsia="Times New Roman" w:cs="Times New Roman"/>
          <w:szCs w:val="24"/>
        </w:rPr>
        <w:t>συγκρούονται αυτή τη στιγμή στη χ</w:t>
      </w:r>
      <w:r w:rsidRPr="00C47BC6">
        <w:rPr>
          <w:rFonts w:eastAsia="Times New Roman" w:cs="Times New Roman"/>
          <w:szCs w:val="24"/>
        </w:rPr>
        <w:t>ώρα σ</w:t>
      </w:r>
      <w:r>
        <w:rPr>
          <w:rFonts w:eastAsia="Times New Roman" w:cs="Times New Roman"/>
          <w:szCs w:val="24"/>
        </w:rPr>
        <w:t>ε όλα</w:t>
      </w:r>
      <w:r w:rsidRPr="00C47BC6">
        <w:rPr>
          <w:rFonts w:eastAsia="Times New Roman" w:cs="Times New Roman"/>
          <w:szCs w:val="24"/>
        </w:rPr>
        <w:t xml:space="preserve"> τ</w:t>
      </w:r>
      <w:r>
        <w:rPr>
          <w:rFonts w:eastAsia="Times New Roman" w:cs="Times New Roman"/>
          <w:szCs w:val="24"/>
        </w:rPr>
        <w:t>α επίπεδα, σ</w:t>
      </w:r>
      <w:r w:rsidRPr="00C47BC6">
        <w:rPr>
          <w:rFonts w:eastAsia="Times New Roman" w:cs="Times New Roman"/>
          <w:szCs w:val="24"/>
        </w:rPr>
        <w:t>την οικονομία</w:t>
      </w:r>
      <w:r>
        <w:rPr>
          <w:rFonts w:eastAsia="Times New Roman" w:cs="Times New Roman"/>
          <w:szCs w:val="24"/>
        </w:rPr>
        <w:t>,</w:t>
      </w:r>
      <w:r w:rsidRPr="00C47BC6">
        <w:rPr>
          <w:rFonts w:eastAsia="Times New Roman" w:cs="Times New Roman"/>
          <w:szCs w:val="24"/>
        </w:rPr>
        <w:t xml:space="preserve"> στο κοινωνικό κράτος</w:t>
      </w:r>
      <w:r>
        <w:rPr>
          <w:rFonts w:eastAsia="Times New Roman" w:cs="Times New Roman"/>
          <w:szCs w:val="24"/>
        </w:rPr>
        <w:t>,</w:t>
      </w:r>
      <w:r w:rsidRPr="00C47BC6">
        <w:rPr>
          <w:rFonts w:eastAsia="Times New Roman" w:cs="Times New Roman"/>
          <w:szCs w:val="24"/>
        </w:rPr>
        <w:t xml:space="preserve"> στην εργασία</w:t>
      </w:r>
      <w:r>
        <w:rPr>
          <w:rFonts w:eastAsia="Times New Roman" w:cs="Times New Roman"/>
          <w:szCs w:val="24"/>
        </w:rPr>
        <w:t xml:space="preserve">, στην </w:t>
      </w:r>
      <w:r>
        <w:rPr>
          <w:rFonts w:eastAsia="Times New Roman" w:cs="Times New Roman"/>
          <w:szCs w:val="24"/>
        </w:rPr>
        <w:t>τ</w:t>
      </w:r>
      <w:r>
        <w:rPr>
          <w:rFonts w:eastAsia="Times New Roman" w:cs="Times New Roman"/>
          <w:szCs w:val="24"/>
        </w:rPr>
        <w:t>ο</w:t>
      </w:r>
      <w:r w:rsidRPr="00C47BC6">
        <w:rPr>
          <w:rFonts w:eastAsia="Times New Roman" w:cs="Times New Roman"/>
          <w:szCs w:val="24"/>
        </w:rPr>
        <w:t xml:space="preserve">πική </w:t>
      </w:r>
      <w:r>
        <w:rPr>
          <w:rFonts w:eastAsia="Times New Roman" w:cs="Times New Roman"/>
          <w:szCs w:val="24"/>
        </w:rPr>
        <w:t>α</w:t>
      </w:r>
      <w:r w:rsidRPr="00C47BC6">
        <w:rPr>
          <w:rFonts w:eastAsia="Times New Roman" w:cs="Times New Roman"/>
          <w:szCs w:val="24"/>
        </w:rPr>
        <w:t>υτοδιοίκηση</w:t>
      </w:r>
      <w:r>
        <w:rPr>
          <w:rFonts w:eastAsia="Times New Roman" w:cs="Times New Roman"/>
          <w:szCs w:val="24"/>
        </w:rPr>
        <w:t>,</w:t>
      </w:r>
      <w:r w:rsidRPr="00C47BC6">
        <w:rPr>
          <w:rFonts w:eastAsia="Times New Roman" w:cs="Times New Roman"/>
          <w:szCs w:val="24"/>
        </w:rPr>
        <w:t xml:space="preserve"> στα δικαιώματα και στη </w:t>
      </w:r>
      <w:r>
        <w:rPr>
          <w:rFonts w:eastAsia="Times New Roman" w:cs="Times New Roman"/>
          <w:szCs w:val="24"/>
        </w:rPr>
        <w:t>δ</w:t>
      </w:r>
      <w:r w:rsidRPr="00C47BC6">
        <w:rPr>
          <w:rFonts w:eastAsia="Times New Roman" w:cs="Times New Roman"/>
          <w:szCs w:val="24"/>
        </w:rPr>
        <w:t>ημοκρατία</w:t>
      </w:r>
      <w:r>
        <w:rPr>
          <w:rFonts w:eastAsia="Times New Roman" w:cs="Times New Roman"/>
          <w:szCs w:val="24"/>
        </w:rPr>
        <w:t>. Α</w:t>
      </w:r>
      <w:r w:rsidRPr="00C47BC6">
        <w:rPr>
          <w:rFonts w:eastAsia="Times New Roman" w:cs="Times New Roman"/>
          <w:szCs w:val="24"/>
        </w:rPr>
        <w:t>πό τη μία ο κόσμος της προόδου</w:t>
      </w:r>
      <w:r>
        <w:rPr>
          <w:rFonts w:eastAsia="Times New Roman" w:cs="Times New Roman"/>
          <w:szCs w:val="24"/>
        </w:rPr>
        <w:t>,</w:t>
      </w:r>
      <w:r w:rsidRPr="00C47BC6">
        <w:rPr>
          <w:rFonts w:eastAsia="Times New Roman" w:cs="Times New Roman"/>
          <w:szCs w:val="24"/>
        </w:rPr>
        <w:t xml:space="preserve"> της κοινωνικής δικαιοσύνης</w:t>
      </w:r>
      <w:r>
        <w:rPr>
          <w:rFonts w:eastAsia="Times New Roman" w:cs="Times New Roman"/>
          <w:szCs w:val="24"/>
        </w:rPr>
        <w:t>,</w:t>
      </w:r>
      <w:r w:rsidRPr="00C47BC6">
        <w:rPr>
          <w:rFonts w:eastAsia="Times New Roman" w:cs="Times New Roman"/>
          <w:szCs w:val="24"/>
        </w:rPr>
        <w:t xml:space="preserve"> της διεύ</w:t>
      </w:r>
      <w:r>
        <w:rPr>
          <w:rFonts w:eastAsia="Times New Roman" w:cs="Times New Roman"/>
          <w:szCs w:val="24"/>
        </w:rPr>
        <w:t>ρ</w:t>
      </w:r>
      <w:r w:rsidRPr="00C47BC6">
        <w:rPr>
          <w:rFonts w:eastAsia="Times New Roman" w:cs="Times New Roman"/>
          <w:szCs w:val="24"/>
        </w:rPr>
        <w:t xml:space="preserve">υνσης </w:t>
      </w:r>
      <w:r>
        <w:rPr>
          <w:rFonts w:eastAsia="Times New Roman" w:cs="Times New Roman"/>
          <w:szCs w:val="24"/>
        </w:rPr>
        <w:t>της δ</w:t>
      </w:r>
      <w:r w:rsidRPr="00C47BC6">
        <w:rPr>
          <w:rFonts w:eastAsia="Times New Roman" w:cs="Times New Roman"/>
          <w:szCs w:val="24"/>
        </w:rPr>
        <w:t>ημοκρα</w:t>
      </w:r>
      <w:r w:rsidRPr="00C47BC6">
        <w:rPr>
          <w:rFonts w:eastAsia="Times New Roman" w:cs="Times New Roman"/>
          <w:szCs w:val="24"/>
        </w:rPr>
        <w:t>τίας</w:t>
      </w:r>
      <w:r>
        <w:rPr>
          <w:rFonts w:eastAsia="Times New Roman" w:cs="Times New Roman"/>
          <w:szCs w:val="24"/>
        </w:rPr>
        <w:t xml:space="preserve"> και των</w:t>
      </w:r>
      <w:r w:rsidRPr="00C47BC6">
        <w:rPr>
          <w:rFonts w:eastAsia="Times New Roman" w:cs="Times New Roman"/>
          <w:szCs w:val="24"/>
        </w:rPr>
        <w:t xml:space="preserve"> δικαιωμάτων</w:t>
      </w:r>
      <w:r>
        <w:rPr>
          <w:rFonts w:eastAsia="Times New Roman" w:cs="Times New Roman"/>
          <w:szCs w:val="24"/>
        </w:rPr>
        <w:t>,</w:t>
      </w:r>
      <w:r w:rsidRPr="00C47BC6">
        <w:rPr>
          <w:rFonts w:eastAsia="Times New Roman" w:cs="Times New Roman"/>
          <w:szCs w:val="24"/>
        </w:rPr>
        <w:t xml:space="preserve"> της ανάπτυξης για όλους και χωρίς αποκλεισμούς και από την άλλη ο κόσμος </w:t>
      </w:r>
      <w:r>
        <w:rPr>
          <w:rFonts w:eastAsia="Times New Roman" w:cs="Times New Roman"/>
          <w:szCs w:val="24"/>
        </w:rPr>
        <w:t xml:space="preserve">της </w:t>
      </w:r>
      <w:r w:rsidRPr="00C47BC6">
        <w:rPr>
          <w:rFonts w:eastAsia="Times New Roman" w:cs="Times New Roman"/>
          <w:szCs w:val="24"/>
        </w:rPr>
        <w:t>συντηρητικής αναδίπλωσης</w:t>
      </w:r>
      <w:r>
        <w:rPr>
          <w:rFonts w:eastAsia="Times New Roman" w:cs="Times New Roman"/>
          <w:szCs w:val="24"/>
        </w:rPr>
        <w:t>, του ε</w:t>
      </w:r>
      <w:r w:rsidRPr="00C47BC6">
        <w:rPr>
          <w:rFonts w:eastAsia="Times New Roman" w:cs="Times New Roman"/>
          <w:szCs w:val="24"/>
        </w:rPr>
        <w:t>θνικού απομονωτισμού</w:t>
      </w:r>
      <w:r>
        <w:rPr>
          <w:rFonts w:eastAsia="Times New Roman" w:cs="Times New Roman"/>
          <w:szCs w:val="24"/>
        </w:rPr>
        <w:t>,</w:t>
      </w:r>
      <w:r w:rsidRPr="00C47BC6">
        <w:rPr>
          <w:rFonts w:eastAsia="Times New Roman" w:cs="Times New Roman"/>
          <w:szCs w:val="24"/>
        </w:rPr>
        <w:t xml:space="preserve"> του φόβου και της ανασφάλειας</w:t>
      </w:r>
      <w:r>
        <w:rPr>
          <w:rFonts w:eastAsia="Times New Roman" w:cs="Times New Roman"/>
          <w:szCs w:val="24"/>
        </w:rPr>
        <w:t>, αυτών, δ</w:t>
      </w:r>
      <w:r w:rsidRPr="00C47BC6">
        <w:rPr>
          <w:rFonts w:eastAsia="Times New Roman" w:cs="Times New Roman"/>
          <w:szCs w:val="24"/>
        </w:rPr>
        <w:t>ηλαδή</w:t>
      </w:r>
      <w:r>
        <w:rPr>
          <w:rFonts w:eastAsia="Times New Roman" w:cs="Times New Roman"/>
          <w:szCs w:val="24"/>
        </w:rPr>
        <w:t>, που θέλουν μι</w:t>
      </w:r>
      <w:r w:rsidRPr="00C47BC6">
        <w:rPr>
          <w:rFonts w:eastAsia="Times New Roman" w:cs="Times New Roman"/>
          <w:szCs w:val="24"/>
        </w:rPr>
        <w:t>α κοινωνία</w:t>
      </w:r>
      <w:r>
        <w:rPr>
          <w:rFonts w:eastAsia="Times New Roman" w:cs="Times New Roman"/>
          <w:szCs w:val="24"/>
        </w:rPr>
        <w:t>, μι</w:t>
      </w:r>
      <w:r w:rsidRPr="00C47BC6">
        <w:rPr>
          <w:rFonts w:eastAsia="Times New Roman" w:cs="Times New Roman"/>
          <w:szCs w:val="24"/>
        </w:rPr>
        <w:t xml:space="preserve">α οικονομία και ένα κράτος </w:t>
      </w:r>
      <w:r w:rsidRPr="00C47BC6">
        <w:rPr>
          <w:rFonts w:eastAsia="Times New Roman" w:cs="Times New Roman"/>
          <w:szCs w:val="24"/>
        </w:rPr>
        <w:t>για λίγους και εκλεκτούς</w:t>
      </w:r>
      <w:r>
        <w:rPr>
          <w:rFonts w:eastAsia="Times New Roman" w:cs="Times New Roman"/>
          <w:szCs w:val="24"/>
        </w:rPr>
        <w:t xml:space="preserve">. </w:t>
      </w:r>
    </w:p>
    <w:p w14:paraId="1286C7E0"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Ο</w:t>
      </w:r>
      <w:r w:rsidRPr="00C47BC6">
        <w:rPr>
          <w:rFonts w:eastAsia="Times New Roman" w:cs="Times New Roman"/>
          <w:szCs w:val="24"/>
        </w:rPr>
        <w:t>ι επιλογέ</w:t>
      </w:r>
      <w:r>
        <w:rPr>
          <w:rFonts w:eastAsia="Times New Roman" w:cs="Times New Roman"/>
          <w:szCs w:val="24"/>
        </w:rPr>
        <w:t>ς που θα γίνουν σήμερα από την Ε</w:t>
      </w:r>
      <w:r w:rsidRPr="00C47BC6">
        <w:rPr>
          <w:rFonts w:eastAsia="Times New Roman" w:cs="Times New Roman"/>
          <w:szCs w:val="24"/>
        </w:rPr>
        <w:t xml:space="preserve">θνική </w:t>
      </w:r>
      <w:r>
        <w:rPr>
          <w:rFonts w:eastAsia="Times New Roman" w:cs="Times New Roman"/>
          <w:szCs w:val="24"/>
        </w:rPr>
        <w:t>Α</w:t>
      </w:r>
      <w:r w:rsidRPr="00C47BC6">
        <w:rPr>
          <w:rFonts w:eastAsia="Times New Roman" w:cs="Times New Roman"/>
          <w:szCs w:val="24"/>
        </w:rPr>
        <w:t>ντιπροσωπεία</w:t>
      </w:r>
      <w:r>
        <w:rPr>
          <w:rFonts w:eastAsia="Times New Roman" w:cs="Times New Roman"/>
          <w:szCs w:val="24"/>
        </w:rPr>
        <w:t>,</w:t>
      </w:r>
      <w:r w:rsidRPr="00C47BC6">
        <w:rPr>
          <w:rFonts w:eastAsia="Times New Roman" w:cs="Times New Roman"/>
          <w:szCs w:val="24"/>
        </w:rPr>
        <w:t xml:space="preserve"> αλλά και σε λίγους μήνες από τους Έλληνες πολίτες</w:t>
      </w:r>
      <w:r>
        <w:rPr>
          <w:rFonts w:eastAsia="Times New Roman" w:cs="Times New Roman"/>
          <w:szCs w:val="24"/>
        </w:rPr>
        <w:t>,</w:t>
      </w:r>
      <w:r w:rsidRPr="00C47BC6">
        <w:rPr>
          <w:rFonts w:eastAsia="Times New Roman" w:cs="Times New Roman"/>
          <w:szCs w:val="24"/>
        </w:rPr>
        <w:t xml:space="preserve"> στις εκλογές</w:t>
      </w:r>
      <w:r>
        <w:rPr>
          <w:rFonts w:eastAsia="Times New Roman" w:cs="Times New Roman"/>
          <w:szCs w:val="24"/>
        </w:rPr>
        <w:t>,</w:t>
      </w:r>
      <w:r w:rsidRPr="00C47BC6">
        <w:rPr>
          <w:rFonts w:eastAsia="Times New Roman" w:cs="Times New Roman"/>
          <w:szCs w:val="24"/>
        </w:rPr>
        <w:t xml:space="preserve"> θα καθορίσουν τις τύχες της χώρας </w:t>
      </w:r>
      <w:r>
        <w:rPr>
          <w:rFonts w:eastAsia="Times New Roman" w:cs="Times New Roman"/>
          <w:szCs w:val="24"/>
        </w:rPr>
        <w:t>γ</w:t>
      </w:r>
      <w:r w:rsidRPr="00C47BC6">
        <w:rPr>
          <w:rFonts w:eastAsia="Times New Roman" w:cs="Times New Roman"/>
          <w:szCs w:val="24"/>
        </w:rPr>
        <w:t>ια τα επόμενα χρόνια</w:t>
      </w:r>
      <w:r>
        <w:rPr>
          <w:rFonts w:eastAsia="Times New Roman" w:cs="Times New Roman"/>
          <w:szCs w:val="24"/>
        </w:rPr>
        <w:t>. Κ</w:t>
      </w:r>
      <w:r w:rsidRPr="00C47BC6">
        <w:rPr>
          <w:rFonts w:eastAsia="Times New Roman" w:cs="Times New Roman"/>
          <w:szCs w:val="24"/>
        </w:rPr>
        <w:t>αλούμε</w:t>
      </w:r>
      <w:r>
        <w:rPr>
          <w:rFonts w:eastAsia="Times New Roman" w:cs="Times New Roman"/>
          <w:szCs w:val="24"/>
        </w:rPr>
        <w:t>,</w:t>
      </w:r>
      <w:r w:rsidRPr="00C47BC6">
        <w:rPr>
          <w:rFonts w:eastAsia="Times New Roman" w:cs="Times New Roman"/>
          <w:szCs w:val="24"/>
        </w:rPr>
        <w:t xml:space="preserve"> λοιπόν</w:t>
      </w:r>
      <w:r>
        <w:rPr>
          <w:rFonts w:eastAsia="Times New Roman" w:cs="Times New Roman"/>
          <w:szCs w:val="24"/>
        </w:rPr>
        <w:t>, τους Β</w:t>
      </w:r>
      <w:r w:rsidRPr="00C47BC6">
        <w:rPr>
          <w:rFonts w:eastAsia="Times New Roman" w:cs="Times New Roman"/>
          <w:szCs w:val="24"/>
        </w:rPr>
        <w:t>ουλευτές</w:t>
      </w:r>
      <w:r>
        <w:rPr>
          <w:rFonts w:eastAsia="Times New Roman" w:cs="Times New Roman"/>
          <w:szCs w:val="24"/>
        </w:rPr>
        <w:t>,</w:t>
      </w:r>
      <w:r w:rsidRPr="00C47BC6">
        <w:rPr>
          <w:rFonts w:eastAsia="Times New Roman" w:cs="Times New Roman"/>
          <w:szCs w:val="24"/>
        </w:rPr>
        <w:t xml:space="preserve"> αλλά και όλ</w:t>
      </w:r>
      <w:r w:rsidRPr="00C47BC6">
        <w:rPr>
          <w:rFonts w:eastAsia="Times New Roman" w:cs="Times New Roman"/>
          <w:szCs w:val="24"/>
        </w:rPr>
        <w:t xml:space="preserve">ο </w:t>
      </w:r>
      <w:r w:rsidRPr="00C47BC6">
        <w:rPr>
          <w:rFonts w:eastAsia="Times New Roman" w:cs="Times New Roman"/>
          <w:szCs w:val="24"/>
        </w:rPr>
        <w:lastRenderedPageBreak/>
        <w:t>το δημοκρατικό κόσμο</w:t>
      </w:r>
      <w:r>
        <w:rPr>
          <w:rFonts w:eastAsia="Times New Roman" w:cs="Times New Roman"/>
          <w:szCs w:val="24"/>
        </w:rPr>
        <w:t>, να συμπαραταχθούν σε ένα π</w:t>
      </w:r>
      <w:r w:rsidRPr="00C47BC6">
        <w:rPr>
          <w:rFonts w:eastAsia="Times New Roman" w:cs="Times New Roman"/>
          <w:szCs w:val="24"/>
        </w:rPr>
        <w:t>λατύ</w:t>
      </w:r>
      <w:r>
        <w:rPr>
          <w:rFonts w:eastAsia="Times New Roman" w:cs="Times New Roman"/>
          <w:szCs w:val="24"/>
        </w:rPr>
        <w:t>,</w:t>
      </w:r>
      <w:r w:rsidRPr="00C47BC6">
        <w:rPr>
          <w:rFonts w:eastAsia="Times New Roman" w:cs="Times New Roman"/>
          <w:szCs w:val="24"/>
        </w:rPr>
        <w:t xml:space="preserve"> προοδευτικό</w:t>
      </w:r>
      <w:r>
        <w:rPr>
          <w:rFonts w:eastAsia="Times New Roman" w:cs="Times New Roman"/>
          <w:szCs w:val="24"/>
        </w:rPr>
        <w:t>,</w:t>
      </w:r>
      <w:r w:rsidRPr="00C47BC6">
        <w:rPr>
          <w:rFonts w:eastAsia="Times New Roman" w:cs="Times New Roman"/>
          <w:szCs w:val="24"/>
        </w:rPr>
        <w:t xml:space="preserve"> αριστερό και δημοκρατικό μέτωπο</w:t>
      </w:r>
      <w:r>
        <w:rPr>
          <w:rFonts w:eastAsia="Times New Roman" w:cs="Times New Roman"/>
          <w:szCs w:val="24"/>
        </w:rPr>
        <w:t>,</w:t>
      </w:r>
      <w:r w:rsidRPr="00C47BC6">
        <w:rPr>
          <w:rFonts w:eastAsia="Times New Roman" w:cs="Times New Roman"/>
          <w:szCs w:val="24"/>
        </w:rPr>
        <w:t xml:space="preserve"> σε ένα μέτωπο που θα βάλει φρένο στις δυνάμεις του ακραίου νεοφιλελευθερισμού</w:t>
      </w:r>
      <w:r>
        <w:rPr>
          <w:rFonts w:eastAsia="Times New Roman" w:cs="Times New Roman"/>
          <w:szCs w:val="24"/>
        </w:rPr>
        <w:t>,</w:t>
      </w:r>
      <w:r w:rsidRPr="00C47BC6">
        <w:rPr>
          <w:rFonts w:eastAsia="Times New Roman" w:cs="Times New Roman"/>
          <w:szCs w:val="24"/>
        </w:rPr>
        <w:t xml:space="preserve"> του εθνικισμού και του αυταρχισμού</w:t>
      </w:r>
      <w:r>
        <w:rPr>
          <w:rFonts w:eastAsia="Times New Roman" w:cs="Times New Roman"/>
          <w:szCs w:val="24"/>
        </w:rPr>
        <w:t>,</w:t>
      </w:r>
      <w:r w:rsidRPr="00C47BC6">
        <w:rPr>
          <w:rFonts w:eastAsia="Times New Roman" w:cs="Times New Roman"/>
          <w:szCs w:val="24"/>
        </w:rPr>
        <w:t xml:space="preserve"> αυτού του </w:t>
      </w:r>
      <w:r>
        <w:rPr>
          <w:rFonts w:eastAsia="Times New Roman" w:cs="Times New Roman"/>
          <w:szCs w:val="24"/>
        </w:rPr>
        <w:t>«Γ</w:t>
      </w:r>
      <w:r w:rsidRPr="00C47BC6">
        <w:rPr>
          <w:rFonts w:eastAsia="Times New Roman" w:cs="Times New Roman"/>
          <w:szCs w:val="24"/>
        </w:rPr>
        <w:t>κροτέσκου</w:t>
      </w:r>
      <w:r>
        <w:rPr>
          <w:rFonts w:eastAsia="Times New Roman" w:cs="Times New Roman"/>
          <w:szCs w:val="24"/>
        </w:rPr>
        <w:t>»</w:t>
      </w:r>
      <w:r w:rsidRPr="00C47BC6">
        <w:rPr>
          <w:rFonts w:eastAsia="Times New Roman" w:cs="Times New Roman"/>
          <w:szCs w:val="24"/>
        </w:rPr>
        <w:t xml:space="preserve"> </w:t>
      </w:r>
      <w:r>
        <w:rPr>
          <w:rFonts w:eastAsia="Times New Roman" w:cs="Times New Roman"/>
          <w:szCs w:val="24"/>
        </w:rPr>
        <w:t>-</w:t>
      </w:r>
      <w:r w:rsidRPr="00C47BC6">
        <w:rPr>
          <w:rFonts w:eastAsia="Times New Roman" w:cs="Times New Roman"/>
          <w:szCs w:val="24"/>
        </w:rPr>
        <w:t>αν θέλετε</w:t>
      </w:r>
      <w:r>
        <w:rPr>
          <w:rFonts w:eastAsia="Times New Roman" w:cs="Times New Roman"/>
          <w:szCs w:val="24"/>
        </w:rPr>
        <w:t xml:space="preserve">- παντρέματος της Θάτσερ με τον Όρμπαν. </w:t>
      </w:r>
    </w:p>
    <w:p w14:paraId="1286C7E1"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Π</w:t>
      </w:r>
      <w:r w:rsidRPr="00C47BC6">
        <w:rPr>
          <w:rFonts w:eastAsia="Times New Roman" w:cs="Times New Roman"/>
          <w:szCs w:val="24"/>
        </w:rPr>
        <w:t>αίρνουμε</w:t>
      </w:r>
      <w:r>
        <w:rPr>
          <w:rFonts w:eastAsia="Times New Roman" w:cs="Times New Roman"/>
          <w:szCs w:val="24"/>
        </w:rPr>
        <w:t>, λ</w:t>
      </w:r>
      <w:r w:rsidRPr="00C47BC6">
        <w:rPr>
          <w:rFonts w:eastAsia="Times New Roman" w:cs="Times New Roman"/>
          <w:szCs w:val="24"/>
        </w:rPr>
        <w:t>οιπόν</w:t>
      </w:r>
      <w:r>
        <w:rPr>
          <w:rFonts w:eastAsia="Times New Roman" w:cs="Times New Roman"/>
          <w:szCs w:val="24"/>
        </w:rPr>
        <w:t>,</w:t>
      </w:r>
      <w:r w:rsidRPr="00C47BC6">
        <w:rPr>
          <w:rFonts w:eastAsia="Times New Roman" w:cs="Times New Roman"/>
          <w:szCs w:val="24"/>
        </w:rPr>
        <w:t xml:space="preserve"> την πρωτοβουλία για τη συγκρότηση αυτού του μετώπου</w:t>
      </w:r>
      <w:r>
        <w:rPr>
          <w:rFonts w:eastAsia="Times New Roman" w:cs="Times New Roman"/>
          <w:szCs w:val="24"/>
        </w:rPr>
        <w:t>,</w:t>
      </w:r>
      <w:r w:rsidRPr="00C47BC6">
        <w:rPr>
          <w:rFonts w:eastAsia="Times New Roman" w:cs="Times New Roman"/>
          <w:szCs w:val="24"/>
        </w:rPr>
        <w:t xml:space="preserve"> που θα προχωρήσει στις μεγάλες θεσμικές και δημοκρατικές τομές</w:t>
      </w:r>
      <w:r>
        <w:rPr>
          <w:rFonts w:eastAsia="Times New Roman" w:cs="Times New Roman"/>
          <w:szCs w:val="24"/>
        </w:rPr>
        <w:t>,</w:t>
      </w:r>
      <w:r w:rsidRPr="00C47BC6">
        <w:rPr>
          <w:rFonts w:eastAsia="Times New Roman" w:cs="Times New Roman"/>
          <w:szCs w:val="24"/>
        </w:rPr>
        <w:t xml:space="preserve"> που έχει η κοινωνία και θα βάλει τα θεμέλια για βιώσιμη ανάπτυξη</w:t>
      </w:r>
      <w:r>
        <w:rPr>
          <w:rFonts w:eastAsia="Times New Roman" w:cs="Times New Roman"/>
          <w:szCs w:val="24"/>
        </w:rPr>
        <w:t>. Είναι ένα</w:t>
      </w:r>
      <w:r w:rsidRPr="00C47BC6">
        <w:rPr>
          <w:rFonts w:eastAsia="Times New Roman" w:cs="Times New Roman"/>
          <w:szCs w:val="24"/>
        </w:rPr>
        <w:t xml:space="preserve"> μέτ</w:t>
      </w:r>
      <w:r>
        <w:rPr>
          <w:rFonts w:eastAsia="Times New Roman" w:cs="Times New Roman"/>
          <w:szCs w:val="24"/>
        </w:rPr>
        <w:t>ωπ</w:t>
      </w:r>
      <w:r w:rsidRPr="00C47BC6">
        <w:rPr>
          <w:rFonts w:eastAsia="Times New Roman" w:cs="Times New Roman"/>
          <w:szCs w:val="24"/>
        </w:rPr>
        <w:t>ο που θα οδηγήσει τη χώρα μπροστά</w:t>
      </w:r>
      <w:r>
        <w:rPr>
          <w:rFonts w:eastAsia="Times New Roman" w:cs="Times New Roman"/>
          <w:szCs w:val="24"/>
        </w:rPr>
        <w:t xml:space="preserve">, στο μέλλον, και όχι </w:t>
      </w:r>
      <w:r w:rsidRPr="00C47BC6">
        <w:rPr>
          <w:rFonts w:eastAsia="Times New Roman" w:cs="Times New Roman"/>
          <w:szCs w:val="24"/>
        </w:rPr>
        <w:t>πίσω στο παρελθόν</w:t>
      </w:r>
      <w:r>
        <w:rPr>
          <w:rFonts w:eastAsia="Times New Roman" w:cs="Times New Roman"/>
          <w:szCs w:val="24"/>
        </w:rPr>
        <w:t>. Είναι</w:t>
      </w:r>
      <w:r w:rsidRPr="00C47BC6">
        <w:rPr>
          <w:rFonts w:eastAsia="Times New Roman" w:cs="Times New Roman"/>
          <w:szCs w:val="24"/>
        </w:rPr>
        <w:t xml:space="preserve"> ένα μέτωπο υπέρ μιας άλλης Ευρώπης</w:t>
      </w:r>
      <w:r>
        <w:rPr>
          <w:rFonts w:eastAsia="Times New Roman" w:cs="Times New Roman"/>
          <w:szCs w:val="24"/>
        </w:rPr>
        <w:t>,</w:t>
      </w:r>
      <w:r w:rsidRPr="00C47BC6">
        <w:rPr>
          <w:rFonts w:eastAsia="Times New Roman" w:cs="Times New Roman"/>
          <w:szCs w:val="24"/>
        </w:rPr>
        <w:t xml:space="preserve"> </w:t>
      </w:r>
      <w:r>
        <w:rPr>
          <w:rFonts w:eastAsia="Times New Roman" w:cs="Times New Roman"/>
          <w:szCs w:val="24"/>
        </w:rPr>
        <w:t xml:space="preserve">της </w:t>
      </w:r>
      <w:r w:rsidRPr="00C47BC6">
        <w:rPr>
          <w:rFonts w:eastAsia="Times New Roman" w:cs="Times New Roman"/>
          <w:szCs w:val="24"/>
        </w:rPr>
        <w:t xml:space="preserve">Ευρώπης </w:t>
      </w:r>
      <w:r>
        <w:rPr>
          <w:rFonts w:eastAsia="Times New Roman" w:cs="Times New Roman"/>
          <w:szCs w:val="24"/>
        </w:rPr>
        <w:t xml:space="preserve">της </w:t>
      </w:r>
      <w:r w:rsidRPr="00C47BC6">
        <w:rPr>
          <w:rFonts w:eastAsia="Times New Roman" w:cs="Times New Roman"/>
          <w:szCs w:val="24"/>
        </w:rPr>
        <w:t>αλληλεγγύης</w:t>
      </w:r>
      <w:r>
        <w:rPr>
          <w:rFonts w:eastAsia="Times New Roman" w:cs="Times New Roman"/>
          <w:szCs w:val="24"/>
        </w:rPr>
        <w:t>,</w:t>
      </w:r>
      <w:r w:rsidRPr="00C47BC6">
        <w:rPr>
          <w:rFonts w:eastAsia="Times New Roman" w:cs="Times New Roman"/>
          <w:szCs w:val="24"/>
        </w:rPr>
        <w:t xml:space="preserve"> της ανάπτυξης και της κοινωνικής δικαιοσύνης</w:t>
      </w:r>
      <w:r>
        <w:rPr>
          <w:rFonts w:eastAsia="Times New Roman" w:cs="Times New Roman"/>
          <w:szCs w:val="24"/>
        </w:rPr>
        <w:t>, μι</w:t>
      </w:r>
      <w:r w:rsidRPr="00C47BC6">
        <w:rPr>
          <w:rFonts w:eastAsia="Times New Roman" w:cs="Times New Roman"/>
          <w:szCs w:val="24"/>
        </w:rPr>
        <w:t>α πλατιά</w:t>
      </w:r>
      <w:r>
        <w:rPr>
          <w:rFonts w:eastAsia="Times New Roman" w:cs="Times New Roman"/>
          <w:szCs w:val="24"/>
        </w:rPr>
        <w:t>, προοδευτική</w:t>
      </w:r>
      <w:r w:rsidRPr="00C47BC6">
        <w:rPr>
          <w:rFonts w:eastAsia="Times New Roman" w:cs="Times New Roman"/>
          <w:szCs w:val="24"/>
        </w:rPr>
        <w:t xml:space="preserve"> συμπαράταξη</w:t>
      </w:r>
      <w:r>
        <w:rPr>
          <w:rFonts w:eastAsia="Times New Roman" w:cs="Times New Roman"/>
          <w:szCs w:val="24"/>
        </w:rPr>
        <w:t>,</w:t>
      </w:r>
      <w:r w:rsidRPr="00C47BC6">
        <w:rPr>
          <w:rFonts w:eastAsia="Times New Roman" w:cs="Times New Roman"/>
          <w:szCs w:val="24"/>
        </w:rPr>
        <w:t xml:space="preserve"> που σε συμμαχία με άλλες α</w:t>
      </w:r>
      <w:r w:rsidRPr="00C47BC6">
        <w:rPr>
          <w:rFonts w:eastAsia="Times New Roman" w:cs="Times New Roman"/>
          <w:szCs w:val="24"/>
        </w:rPr>
        <w:t>ντίσ</w:t>
      </w:r>
      <w:r>
        <w:rPr>
          <w:rFonts w:eastAsia="Times New Roman" w:cs="Times New Roman"/>
          <w:szCs w:val="24"/>
        </w:rPr>
        <w:t>τοιχες πρωτοβουλίες που λαμβάνουν</w:t>
      </w:r>
      <w:r w:rsidRPr="00C47BC6">
        <w:rPr>
          <w:rFonts w:eastAsia="Times New Roman" w:cs="Times New Roman"/>
          <w:szCs w:val="24"/>
        </w:rPr>
        <w:t xml:space="preserve"> αυτή τη στιγμή </w:t>
      </w:r>
      <w:r>
        <w:rPr>
          <w:rFonts w:eastAsia="Times New Roman" w:cs="Times New Roman"/>
          <w:szCs w:val="24"/>
        </w:rPr>
        <w:t>η χώρα σε ε</w:t>
      </w:r>
      <w:r w:rsidRPr="00C47BC6">
        <w:rPr>
          <w:rFonts w:eastAsia="Times New Roman" w:cs="Times New Roman"/>
          <w:szCs w:val="24"/>
        </w:rPr>
        <w:t xml:space="preserve">υρωπαϊκό επίπεδο σε άλλες </w:t>
      </w:r>
      <w:r>
        <w:rPr>
          <w:rFonts w:eastAsia="Times New Roman" w:cs="Times New Roman"/>
          <w:szCs w:val="24"/>
        </w:rPr>
        <w:t>χώρες</w:t>
      </w:r>
      <w:r w:rsidRPr="00C47BC6">
        <w:rPr>
          <w:rFonts w:eastAsia="Times New Roman" w:cs="Times New Roman"/>
          <w:szCs w:val="24"/>
        </w:rPr>
        <w:t xml:space="preserve"> </w:t>
      </w:r>
      <w:r>
        <w:rPr>
          <w:rFonts w:eastAsia="Times New Roman" w:cs="Times New Roman"/>
          <w:szCs w:val="24"/>
        </w:rPr>
        <w:t>-</w:t>
      </w:r>
      <w:r w:rsidRPr="00C47BC6">
        <w:rPr>
          <w:rFonts w:eastAsia="Times New Roman" w:cs="Times New Roman"/>
          <w:szCs w:val="24"/>
        </w:rPr>
        <w:t>αριστερών σοσιαλδημοκρατών που αποκόπτονται από</w:t>
      </w:r>
      <w:r>
        <w:rPr>
          <w:rFonts w:eastAsia="Times New Roman" w:cs="Times New Roman"/>
          <w:szCs w:val="24"/>
        </w:rPr>
        <w:t xml:space="preserve"> τον νεοφιλελευθερισμό,</w:t>
      </w:r>
      <w:r w:rsidRPr="00C47BC6">
        <w:rPr>
          <w:rFonts w:eastAsia="Times New Roman" w:cs="Times New Roman"/>
          <w:szCs w:val="24"/>
        </w:rPr>
        <w:t xml:space="preserve"> οικολόγων</w:t>
      </w:r>
      <w:r>
        <w:rPr>
          <w:rFonts w:eastAsia="Times New Roman" w:cs="Times New Roman"/>
          <w:szCs w:val="24"/>
        </w:rPr>
        <w:t>-</w:t>
      </w:r>
      <w:r w:rsidRPr="00C47BC6">
        <w:rPr>
          <w:rFonts w:eastAsia="Times New Roman" w:cs="Times New Roman"/>
          <w:szCs w:val="24"/>
        </w:rPr>
        <w:t xml:space="preserve"> θα ανακόψει την ανάπτυξη της </w:t>
      </w:r>
      <w:r>
        <w:rPr>
          <w:rFonts w:eastAsia="Times New Roman" w:cs="Times New Roman"/>
          <w:szCs w:val="24"/>
        </w:rPr>
        <w:t>δ</w:t>
      </w:r>
      <w:r w:rsidRPr="00C47BC6">
        <w:rPr>
          <w:rFonts w:eastAsia="Times New Roman" w:cs="Times New Roman"/>
          <w:szCs w:val="24"/>
        </w:rPr>
        <w:t>ιεθνούς του εθνικισμού που απειλεί να δυνα</w:t>
      </w:r>
      <w:r>
        <w:rPr>
          <w:rFonts w:eastAsia="Times New Roman" w:cs="Times New Roman"/>
          <w:szCs w:val="24"/>
        </w:rPr>
        <w:t>μιτίσ</w:t>
      </w:r>
      <w:r>
        <w:rPr>
          <w:rFonts w:eastAsia="Times New Roman" w:cs="Times New Roman"/>
          <w:szCs w:val="24"/>
        </w:rPr>
        <w:t>ει</w:t>
      </w:r>
      <w:r w:rsidRPr="00C47BC6">
        <w:rPr>
          <w:rFonts w:eastAsia="Times New Roman" w:cs="Times New Roman"/>
          <w:szCs w:val="24"/>
        </w:rPr>
        <w:t xml:space="preserve"> το ευρωπαϊκό οικοδόμημα</w:t>
      </w:r>
      <w:r>
        <w:rPr>
          <w:rFonts w:eastAsia="Times New Roman" w:cs="Times New Roman"/>
          <w:szCs w:val="24"/>
        </w:rPr>
        <w:t>. Γ</w:t>
      </w:r>
      <w:r w:rsidRPr="00C47BC6">
        <w:rPr>
          <w:rFonts w:eastAsia="Times New Roman" w:cs="Times New Roman"/>
          <w:szCs w:val="24"/>
        </w:rPr>
        <w:t>ιατί</w:t>
      </w:r>
      <w:r>
        <w:rPr>
          <w:rFonts w:eastAsia="Times New Roman" w:cs="Times New Roman"/>
          <w:szCs w:val="24"/>
        </w:rPr>
        <w:t>, β</w:t>
      </w:r>
      <w:r w:rsidRPr="00C47BC6">
        <w:rPr>
          <w:rFonts w:eastAsia="Times New Roman" w:cs="Times New Roman"/>
          <w:szCs w:val="24"/>
        </w:rPr>
        <w:t>εβαίως</w:t>
      </w:r>
      <w:r>
        <w:rPr>
          <w:rFonts w:eastAsia="Times New Roman" w:cs="Times New Roman"/>
          <w:szCs w:val="24"/>
        </w:rPr>
        <w:t>,</w:t>
      </w:r>
      <w:r w:rsidRPr="00C47BC6">
        <w:rPr>
          <w:rFonts w:eastAsia="Times New Roman" w:cs="Times New Roman"/>
          <w:szCs w:val="24"/>
        </w:rPr>
        <w:t xml:space="preserve"> βλέπουμε τι συμβαίνει σήμερα</w:t>
      </w:r>
      <w:r>
        <w:rPr>
          <w:rFonts w:eastAsia="Times New Roman" w:cs="Times New Roman"/>
          <w:szCs w:val="24"/>
        </w:rPr>
        <w:t xml:space="preserve">, για παράδειγμα, </w:t>
      </w:r>
      <w:r w:rsidRPr="00C47BC6">
        <w:rPr>
          <w:rFonts w:eastAsia="Times New Roman" w:cs="Times New Roman"/>
          <w:szCs w:val="24"/>
        </w:rPr>
        <w:lastRenderedPageBreak/>
        <w:t>στη Μεγάλη Βρετανία</w:t>
      </w:r>
      <w:r>
        <w:rPr>
          <w:rFonts w:eastAsia="Times New Roman" w:cs="Times New Roman"/>
          <w:szCs w:val="24"/>
        </w:rPr>
        <w:t>. Β</w:t>
      </w:r>
      <w:r w:rsidRPr="00C47BC6">
        <w:rPr>
          <w:rFonts w:eastAsia="Times New Roman" w:cs="Times New Roman"/>
          <w:szCs w:val="24"/>
        </w:rPr>
        <w:t>λέπουμε το απόλυτο πολιτικό αδιέξοδο</w:t>
      </w:r>
      <w:r>
        <w:rPr>
          <w:rFonts w:eastAsia="Times New Roman" w:cs="Times New Roman"/>
          <w:szCs w:val="24"/>
        </w:rPr>
        <w:t>,</w:t>
      </w:r>
      <w:r w:rsidRPr="00C47BC6">
        <w:rPr>
          <w:rFonts w:eastAsia="Times New Roman" w:cs="Times New Roman"/>
          <w:szCs w:val="24"/>
        </w:rPr>
        <w:t xml:space="preserve"> αλλά και την πρωτοφανή πολιτική</w:t>
      </w:r>
      <w:r>
        <w:rPr>
          <w:rFonts w:eastAsia="Times New Roman" w:cs="Times New Roman"/>
          <w:szCs w:val="24"/>
        </w:rPr>
        <w:t>,</w:t>
      </w:r>
      <w:r w:rsidRPr="00C47BC6">
        <w:rPr>
          <w:rFonts w:eastAsia="Times New Roman" w:cs="Times New Roman"/>
          <w:szCs w:val="24"/>
        </w:rPr>
        <w:t xml:space="preserve"> κοινωνική και πολιτισμική κρίση</w:t>
      </w:r>
      <w:r>
        <w:rPr>
          <w:rFonts w:eastAsia="Times New Roman" w:cs="Times New Roman"/>
          <w:szCs w:val="24"/>
        </w:rPr>
        <w:t>,</w:t>
      </w:r>
      <w:r w:rsidRPr="00C47BC6">
        <w:rPr>
          <w:rFonts w:eastAsia="Times New Roman" w:cs="Times New Roman"/>
          <w:szCs w:val="24"/>
        </w:rPr>
        <w:t xml:space="preserve"> την πρωτόγνωρη ηθική κατάπτωση αυτής της</w:t>
      </w:r>
      <w:r w:rsidRPr="00C47BC6">
        <w:rPr>
          <w:rFonts w:eastAsia="Times New Roman" w:cs="Times New Roman"/>
          <w:szCs w:val="24"/>
        </w:rPr>
        <w:t xml:space="preserve"> χώρας</w:t>
      </w:r>
      <w:r>
        <w:rPr>
          <w:rFonts w:eastAsia="Times New Roman" w:cs="Times New Roman"/>
          <w:szCs w:val="24"/>
        </w:rPr>
        <w:t>…</w:t>
      </w:r>
    </w:p>
    <w:p w14:paraId="1286C7E2" w14:textId="77777777" w:rsidR="000402FE" w:rsidRDefault="007623D8">
      <w:pPr>
        <w:tabs>
          <w:tab w:val="left" w:pos="1118"/>
        </w:tabs>
        <w:spacing w:line="600" w:lineRule="auto"/>
        <w:ind w:firstLine="720"/>
        <w:contextualSpacing/>
        <w:jc w:val="both"/>
        <w:rPr>
          <w:rFonts w:eastAsia="Times New Roman" w:cs="Times New Roman"/>
          <w:szCs w:val="24"/>
        </w:rPr>
      </w:pPr>
      <w:r w:rsidRPr="00193CEC">
        <w:rPr>
          <w:rFonts w:eastAsia="Times New Roman" w:cs="Times New Roman"/>
          <w:b/>
          <w:szCs w:val="24"/>
        </w:rPr>
        <w:t>ΜΑΥΡΟΥΔΗΣ ΒΟΡΙΔΗΣ:</w:t>
      </w:r>
      <w:r>
        <w:rPr>
          <w:rFonts w:eastAsia="Times New Roman" w:cs="Times New Roman"/>
          <w:szCs w:val="24"/>
        </w:rPr>
        <w:t xml:space="preserve"> Για ποιον μιλάτε; </w:t>
      </w:r>
    </w:p>
    <w:p w14:paraId="1286C7E3" w14:textId="77777777" w:rsidR="000402FE" w:rsidRDefault="007623D8">
      <w:pPr>
        <w:tabs>
          <w:tab w:val="left" w:pos="1118"/>
        </w:tabs>
        <w:spacing w:line="600" w:lineRule="auto"/>
        <w:ind w:firstLine="720"/>
        <w:contextualSpacing/>
        <w:jc w:val="both"/>
        <w:rPr>
          <w:rFonts w:eastAsia="Times New Roman" w:cs="Times New Roman"/>
          <w:szCs w:val="24"/>
        </w:rPr>
      </w:pPr>
      <w:r w:rsidRPr="00193CEC">
        <w:rPr>
          <w:rFonts w:eastAsia="Times New Roman" w:cs="Times New Roman"/>
          <w:b/>
          <w:szCs w:val="24"/>
        </w:rPr>
        <w:t>ΑΛΕΞ</w:t>
      </w:r>
      <w:r>
        <w:rPr>
          <w:rFonts w:eastAsia="Times New Roman" w:cs="Times New Roman"/>
          <w:b/>
          <w:szCs w:val="24"/>
        </w:rPr>
        <w:t>Η</w:t>
      </w:r>
      <w:r w:rsidRPr="00193CEC">
        <w:rPr>
          <w:rFonts w:eastAsia="Times New Roman" w:cs="Times New Roman"/>
          <w:b/>
          <w:szCs w:val="24"/>
        </w:rPr>
        <w:t>Σ ΧΑΡΙΤΣΗΣ (Υπουργός Εσωτερικών):</w:t>
      </w:r>
      <w:r>
        <w:rPr>
          <w:rFonts w:eastAsia="Times New Roman" w:cs="Times New Roman"/>
          <w:b/>
          <w:szCs w:val="24"/>
        </w:rPr>
        <w:t xml:space="preserve"> </w:t>
      </w:r>
      <w:r w:rsidRPr="00193CEC">
        <w:rPr>
          <w:rFonts w:eastAsia="Times New Roman" w:cs="Times New Roman"/>
          <w:szCs w:val="24"/>
        </w:rPr>
        <w:t>Σ</w:t>
      </w:r>
      <w:r w:rsidRPr="00C47BC6">
        <w:rPr>
          <w:rFonts w:eastAsia="Times New Roman" w:cs="Times New Roman"/>
          <w:szCs w:val="24"/>
        </w:rPr>
        <w:t>υνολικά μιλάμε</w:t>
      </w:r>
      <w:r>
        <w:rPr>
          <w:rFonts w:eastAsia="Times New Roman" w:cs="Times New Roman"/>
          <w:szCs w:val="24"/>
        </w:rPr>
        <w:t xml:space="preserve">. Δεν </w:t>
      </w:r>
      <w:r w:rsidRPr="00C47BC6">
        <w:rPr>
          <w:rFonts w:eastAsia="Times New Roman" w:cs="Times New Roman"/>
          <w:szCs w:val="24"/>
        </w:rPr>
        <w:t>μιλάμε μόνο για τη στάση ενός κόμματος</w:t>
      </w:r>
      <w:r>
        <w:rPr>
          <w:rFonts w:eastAsia="Times New Roman" w:cs="Times New Roman"/>
          <w:szCs w:val="24"/>
        </w:rPr>
        <w:t>.</w:t>
      </w:r>
    </w:p>
    <w:p w14:paraId="1286C7E4"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…ακ</w:t>
      </w:r>
      <w:r w:rsidRPr="00C47BC6">
        <w:rPr>
          <w:rFonts w:eastAsia="Times New Roman" w:cs="Times New Roman"/>
          <w:szCs w:val="24"/>
        </w:rPr>
        <w:t>ριβώς</w:t>
      </w:r>
      <w:r>
        <w:rPr>
          <w:rFonts w:eastAsia="Times New Roman" w:cs="Times New Roman"/>
          <w:szCs w:val="24"/>
        </w:rPr>
        <w:t xml:space="preserve"> γ</w:t>
      </w:r>
      <w:r w:rsidRPr="00C47BC6">
        <w:rPr>
          <w:rFonts w:eastAsia="Times New Roman" w:cs="Times New Roman"/>
          <w:szCs w:val="24"/>
        </w:rPr>
        <w:t>ιατί μετά από τρεις δεκαετίες νεοφιλελεύθερης παντοκρατορίας</w:t>
      </w:r>
      <w:r>
        <w:rPr>
          <w:rFonts w:eastAsia="Times New Roman" w:cs="Times New Roman"/>
          <w:szCs w:val="24"/>
        </w:rPr>
        <w:t>, λ</w:t>
      </w:r>
      <w:r w:rsidRPr="00C47BC6">
        <w:rPr>
          <w:rFonts w:eastAsia="Times New Roman" w:cs="Times New Roman"/>
          <w:szCs w:val="24"/>
        </w:rPr>
        <w:t>οιπόν</w:t>
      </w:r>
      <w:r>
        <w:rPr>
          <w:rFonts w:eastAsia="Times New Roman" w:cs="Times New Roman"/>
          <w:szCs w:val="24"/>
        </w:rPr>
        <w:t>, κύριε Β</w:t>
      </w:r>
      <w:r w:rsidRPr="00C47BC6">
        <w:rPr>
          <w:rFonts w:eastAsia="Times New Roman" w:cs="Times New Roman"/>
          <w:szCs w:val="24"/>
        </w:rPr>
        <w:t>ορίδη</w:t>
      </w:r>
      <w:r>
        <w:rPr>
          <w:rFonts w:eastAsia="Times New Roman" w:cs="Times New Roman"/>
          <w:szCs w:val="24"/>
        </w:rPr>
        <w:t>,</w:t>
      </w:r>
      <w:r w:rsidRPr="00C47BC6">
        <w:rPr>
          <w:rFonts w:eastAsia="Times New Roman" w:cs="Times New Roman"/>
          <w:szCs w:val="24"/>
        </w:rPr>
        <w:t xml:space="preserve"> η πολιτική υποχώρησε</w:t>
      </w:r>
      <w:r>
        <w:rPr>
          <w:rFonts w:eastAsia="Times New Roman" w:cs="Times New Roman"/>
          <w:szCs w:val="24"/>
        </w:rPr>
        <w:t>,</w:t>
      </w:r>
      <w:r w:rsidRPr="00C47BC6">
        <w:rPr>
          <w:rFonts w:eastAsia="Times New Roman" w:cs="Times New Roman"/>
          <w:szCs w:val="24"/>
        </w:rPr>
        <w:t xml:space="preserve"> η ταξική ανάλυση έχει πάει περίπατο και έχουμε αφήσει τον εθνικισμό</w:t>
      </w:r>
      <w:r>
        <w:rPr>
          <w:rFonts w:eastAsia="Times New Roman" w:cs="Times New Roman"/>
          <w:szCs w:val="24"/>
        </w:rPr>
        <w:t>,</w:t>
      </w:r>
      <w:r w:rsidRPr="00C47BC6">
        <w:rPr>
          <w:rFonts w:eastAsia="Times New Roman" w:cs="Times New Roman"/>
          <w:szCs w:val="24"/>
        </w:rPr>
        <w:t xml:space="preserve"> σε αυτή τη μεγάλη χώρα</w:t>
      </w:r>
      <w:r>
        <w:rPr>
          <w:rFonts w:eastAsia="Times New Roman" w:cs="Times New Roman"/>
          <w:szCs w:val="24"/>
        </w:rPr>
        <w:t>,</w:t>
      </w:r>
      <w:r w:rsidRPr="00C47BC6">
        <w:rPr>
          <w:rFonts w:eastAsia="Times New Roman" w:cs="Times New Roman"/>
          <w:szCs w:val="24"/>
        </w:rPr>
        <w:t xml:space="preserve"> να θέτει τα κεντρικά διλήμματα </w:t>
      </w:r>
      <w:r>
        <w:rPr>
          <w:rFonts w:eastAsia="Times New Roman" w:cs="Times New Roman"/>
          <w:szCs w:val="24"/>
        </w:rPr>
        <w:t xml:space="preserve">γύρω από </w:t>
      </w:r>
      <w:r w:rsidRPr="00C47BC6">
        <w:rPr>
          <w:rFonts w:eastAsia="Times New Roman" w:cs="Times New Roman"/>
          <w:szCs w:val="24"/>
        </w:rPr>
        <w:t>το κοινωνικό ζήτημα</w:t>
      </w:r>
      <w:r>
        <w:rPr>
          <w:rFonts w:eastAsia="Times New Roman" w:cs="Times New Roman"/>
          <w:szCs w:val="24"/>
        </w:rPr>
        <w:t>.</w:t>
      </w:r>
    </w:p>
    <w:p w14:paraId="1286C7E5" w14:textId="77777777" w:rsidR="000402FE" w:rsidRDefault="007623D8">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w:t>
      </w:r>
      <w:r w:rsidRPr="00C47BC6">
        <w:rPr>
          <w:rFonts w:eastAsia="Times New Roman" w:cs="Times New Roman"/>
          <w:szCs w:val="24"/>
        </w:rPr>
        <w:t xml:space="preserve"> η αντίθεση μνημόνιο-αντιμνημόνιο</w:t>
      </w:r>
      <w:r>
        <w:rPr>
          <w:rFonts w:eastAsia="Times New Roman" w:cs="Times New Roman"/>
          <w:szCs w:val="24"/>
        </w:rPr>
        <w:t xml:space="preserve">, που κυριάρχησε </w:t>
      </w:r>
      <w:r w:rsidRPr="00C47BC6">
        <w:rPr>
          <w:rFonts w:eastAsia="Times New Roman" w:cs="Times New Roman"/>
          <w:szCs w:val="24"/>
        </w:rPr>
        <w:t>σ</w:t>
      </w:r>
      <w:r w:rsidRPr="00C47BC6">
        <w:rPr>
          <w:rFonts w:eastAsia="Times New Roman" w:cs="Times New Roman"/>
          <w:szCs w:val="24"/>
        </w:rPr>
        <w:t>την πολιτική ζωή της χώρας</w:t>
      </w:r>
      <w:r>
        <w:rPr>
          <w:rFonts w:eastAsia="Times New Roman" w:cs="Times New Roman"/>
          <w:szCs w:val="24"/>
        </w:rPr>
        <w:t xml:space="preserve"> τα τελευταία οκτώ</w:t>
      </w:r>
      <w:r w:rsidRPr="00C47BC6">
        <w:rPr>
          <w:rFonts w:eastAsia="Times New Roman" w:cs="Times New Roman"/>
          <w:szCs w:val="24"/>
        </w:rPr>
        <w:t xml:space="preserve"> χρόνια</w:t>
      </w:r>
      <w:r>
        <w:rPr>
          <w:rFonts w:eastAsia="Times New Roman" w:cs="Times New Roman"/>
          <w:szCs w:val="24"/>
        </w:rPr>
        <w:t>,</w:t>
      </w:r>
      <w:r w:rsidRPr="00C47BC6">
        <w:rPr>
          <w:rFonts w:eastAsia="Times New Roman" w:cs="Times New Roman"/>
          <w:szCs w:val="24"/>
        </w:rPr>
        <w:t xml:space="preserve"> περνά πλέον στο περιθώριο</w:t>
      </w:r>
      <w:r>
        <w:rPr>
          <w:rFonts w:eastAsia="Times New Roman" w:cs="Times New Roman"/>
          <w:szCs w:val="24"/>
        </w:rPr>
        <w:t>. Τ</w:t>
      </w:r>
      <w:r w:rsidRPr="00C47BC6">
        <w:rPr>
          <w:rFonts w:eastAsia="Times New Roman" w:cs="Times New Roman"/>
          <w:szCs w:val="24"/>
        </w:rPr>
        <w:t>α διλήμματα μετασχηματίζονται</w:t>
      </w:r>
      <w:r>
        <w:rPr>
          <w:rFonts w:eastAsia="Times New Roman" w:cs="Times New Roman"/>
          <w:szCs w:val="24"/>
        </w:rPr>
        <w:t>,</w:t>
      </w:r>
      <w:r w:rsidRPr="00C47BC6">
        <w:rPr>
          <w:rFonts w:eastAsia="Times New Roman" w:cs="Times New Roman"/>
          <w:szCs w:val="24"/>
        </w:rPr>
        <w:t xml:space="preserve"> αλλά παραμένουν αμείλικτα</w:t>
      </w:r>
      <w:r>
        <w:rPr>
          <w:rFonts w:eastAsia="Times New Roman" w:cs="Times New Roman"/>
          <w:szCs w:val="24"/>
        </w:rPr>
        <w:t>. Θ</w:t>
      </w:r>
      <w:r w:rsidRPr="00C47BC6">
        <w:rPr>
          <w:rFonts w:eastAsia="Times New Roman" w:cs="Times New Roman"/>
          <w:szCs w:val="24"/>
        </w:rPr>
        <w:t xml:space="preserve">α γυρίσουμε πίσω </w:t>
      </w:r>
      <w:r>
        <w:rPr>
          <w:rFonts w:eastAsia="Times New Roman" w:cs="Times New Roman"/>
          <w:szCs w:val="24"/>
        </w:rPr>
        <w:t>σ</w:t>
      </w:r>
      <w:r w:rsidRPr="00C47BC6">
        <w:rPr>
          <w:rFonts w:eastAsia="Times New Roman" w:cs="Times New Roman"/>
          <w:szCs w:val="24"/>
        </w:rPr>
        <w:t>τις παθογένειες του παρελθόντος</w:t>
      </w:r>
      <w:r>
        <w:rPr>
          <w:rFonts w:eastAsia="Times New Roman" w:cs="Times New Roman"/>
          <w:szCs w:val="24"/>
        </w:rPr>
        <w:t>,</w:t>
      </w:r>
      <w:r w:rsidRPr="00C47BC6">
        <w:rPr>
          <w:rFonts w:eastAsia="Times New Roman" w:cs="Times New Roman"/>
          <w:szCs w:val="24"/>
        </w:rPr>
        <w:t xml:space="preserve"> </w:t>
      </w:r>
      <w:r>
        <w:rPr>
          <w:rFonts w:eastAsia="Times New Roman" w:cs="Times New Roman"/>
          <w:szCs w:val="24"/>
        </w:rPr>
        <w:t>σ</w:t>
      </w:r>
      <w:r w:rsidRPr="00C47BC6">
        <w:rPr>
          <w:rFonts w:eastAsia="Times New Roman" w:cs="Times New Roman"/>
          <w:szCs w:val="24"/>
        </w:rPr>
        <w:t xml:space="preserve">τις χρεοκοπημένες πρακτικές και </w:t>
      </w:r>
      <w:r>
        <w:rPr>
          <w:rFonts w:eastAsia="Times New Roman" w:cs="Times New Roman"/>
          <w:szCs w:val="24"/>
        </w:rPr>
        <w:t>σ</w:t>
      </w:r>
      <w:r w:rsidRPr="00C47BC6">
        <w:rPr>
          <w:rFonts w:eastAsia="Times New Roman" w:cs="Times New Roman"/>
          <w:szCs w:val="24"/>
        </w:rPr>
        <w:t>το απαξιωμένο πολιτικό προσωπικ</w:t>
      </w:r>
      <w:r w:rsidRPr="00C47BC6">
        <w:rPr>
          <w:rFonts w:eastAsia="Times New Roman" w:cs="Times New Roman"/>
          <w:szCs w:val="24"/>
        </w:rPr>
        <w:t>ό</w:t>
      </w:r>
      <w:r>
        <w:rPr>
          <w:rFonts w:eastAsia="Times New Roman" w:cs="Times New Roman"/>
          <w:szCs w:val="24"/>
        </w:rPr>
        <w:t>,</w:t>
      </w:r>
      <w:r w:rsidRPr="00C47BC6">
        <w:rPr>
          <w:rFonts w:eastAsia="Times New Roman" w:cs="Times New Roman"/>
          <w:szCs w:val="24"/>
        </w:rPr>
        <w:t xml:space="preserve"> που οδήγησε τη χώρα στο αδιέξοδο</w:t>
      </w:r>
      <w:r>
        <w:rPr>
          <w:rFonts w:eastAsia="Times New Roman" w:cs="Times New Roman"/>
          <w:szCs w:val="24"/>
        </w:rPr>
        <w:t xml:space="preserve"> ή θ</w:t>
      </w:r>
      <w:r w:rsidRPr="00C47BC6">
        <w:rPr>
          <w:rFonts w:eastAsia="Times New Roman" w:cs="Times New Roman"/>
          <w:szCs w:val="24"/>
        </w:rPr>
        <w:t>α συνεχίσουμε και θα ενισχύ</w:t>
      </w:r>
      <w:r w:rsidRPr="00C47BC6">
        <w:rPr>
          <w:rFonts w:eastAsia="Times New Roman" w:cs="Times New Roman"/>
          <w:szCs w:val="24"/>
        </w:rPr>
        <w:lastRenderedPageBreak/>
        <w:t>σουμε την πορεία προς την ανάπτυξη</w:t>
      </w:r>
      <w:r>
        <w:rPr>
          <w:rFonts w:eastAsia="Times New Roman" w:cs="Times New Roman"/>
          <w:szCs w:val="24"/>
        </w:rPr>
        <w:t>,</w:t>
      </w:r>
      <w:r w:rsidRPr="00C47BC6">
        <w:rPr>
          <w:rFonts w:eastAsia="Times New Roman" w:cs="Times New Roman"/>
          <w:szCs w:val="24"/>
        </w:rPr>
        <w:t xml:space="preserve"> την επούλωση τραυμάτων που δημιούργησε η κρίση</w:t>
      </w:r>
      <w:r>
        <w:rPr>
          <w:rFonts w:eastAsia="Times New Roman" w:cs="Times New Roman"/>
          <w:szCs w:val="24"/>
        </w:rPr>
        <w:t>,</w:t>
      </w:r>
      <w:r w:rsidRPr="00C47BC6">
        <w:rPr>
          <w:rFonts w:eastAsia="Times New Roman" w:cs="Times New Roman"/>
          <w:szCs w:val="24"/>
        </w:rPr>
        <w:t xml:space="preserve"> την κοινωνική δικαιοσύνη και την εμβάθυνση της δημοκρατίας</w:t>
      </w:r>
      <w:r>
        <w:rPr>
          <w:rFonts w:eastAsia="Times New Roman" w:cs="Times New Roman"/>
          <w:szCs w:val="24"/>
        </w:rPr>
        <w:t>;</w:t>
      </w:r>
      <w:r w:rsidRPr="00C47BC6">
        <w:rPr>
          <w:rFonts w:eastAsia="Times New Roman" w:cs="Times New Roman"/>
          <w:szCs w:val="24"/>
        </w:rPr>
        <w:t xml:space="preserve"> </w:t>
      </w:r>
    </w:p>
    <w:p w14:paraId="1286C7E6" w14:textId="77777777" w:rsidR="000402FE" w:rsidRDefault="007623D8">
      <w:pPr>
        <w:tabs>
          <w:tab w:val="left" w:pos="1118"/>
        </w:tabs>
        <w:spacing w:line="600" w:lineRule="auto"/>
        <w:ind w:firstLine="720"/>
        <w:contextualSpacing/>
        <w:jc w:val="both"/>
        <w:rPr>
          <w:rFonts w:eastAsia="Times New Roman" w:cs="Times New Roman"/>
          <w:szCs w:val="24"/>
        </w:rPr>
      </w:pPr>
      <w:r w:rsidRPr="00C47BC6">
        <w:rPr>
          <w:rFonts w:eastAsia="Times New Roman" w:cs="Times New Roman"/>
          <w:szCs w:val="24"/>
        </w:rPr>
        <w:t>Θα συνεχίσουμε ως χώρα</w:t>
      </w:r>
      <w:r>
        <w:rPr>
          <w:rFonts w:eastAsia="Times New Roman" w:cs="Times New Roman"/>
          <w:szCs w:val="24"/>
        </w:rPr>
        <w:t>,</w:t>
      </w:r>
      <w:r w:rsidRPr="00C47BC6">
        <w:rPr>
          <w:rFonts w:eastAsia="Times New Roman" w:cs="Times New Roman"/>
          <w:szCs w:val="24"/>
        </w:rPr>
        <w:t xml:space="preserve"> σε μ</w:t>
      </w:r>
      <w:r>
        <w:rPr>
          <w:rFonts w:eastAsia="Times New Roman" w:cs="Times New Roman"/>
          <w:szCs w:val="24"/>
        </w:rPr>
        <w:t>ι</w:t>
      </w:r>
      <w:r w:rsidRPr="00C47BC6">
        <w:rPr>
          <w:rFonts w:eastAsia="Times New Roman" w:cs="Times New Roman"/>
          <w:szCs w:val="24"/>
        </w:rPr>
        <w:t>α εγχώρια ε</w:t>
      </w:r>
      <w:r>
        <w:rPr>
          <w:rFonts w:eastAsia="Times New Roman" w:cs="Times New Roman"/>
          <w:szCs w:val="24"/>
        </w:rPr>
        <w:t>κδοχή</w:t>
      </w:r>
      <w:r>
        <w:rPr>
          <w:rFonts w:eastAsia="Times New Roman" w:cs="Times New Roman"/>
          <w:szCs w:val="24"/>
        </w:rPr>
        <w:t xml:space="preserve"> της ευρωπαϊκής τάσης για ε</w:t>
      </w:r>
      <w:r w:rsidRPr="00C47BC6">
        <w:rPr>
          <w:rFonts w:eastAsia="Times New Roman" w:cs="Times New Roman"/>
          <w:szCs w:val="24"/>
        </w:rPr>
        <w:t>θνική αναδίπλωση</w:t>
      </w:r>
      <w:r>
        <w:rPr>
          <w:rFonts w:eastAsia="Times New Roman" w:cs="Times New Roman"/>
          <w:szCs w:val="24"/>
        </w:rPr>
        <w:t xml:space="preserve">, να αναπολούμε μελαγχολικά ένα </w:t>
      </w:r>
      <w:r w:rsidRPr="00C47BC6">
        <w:rPr>
          <w:rFonts w:eastAsia="Times New Roman" w:cs="Times New Roman"/>
          <w:szCs w:val="24"/>
        </w:rPr>
        <w:t>εξ</w:t>
      </w:r>
      <w:r>
        <w:rPr>
          <w:rFonts w:eastAsia="Times New Roman" w:cs="Times New Roman"/>
          <w:szCs w:val="24"/>
        </w:rPr>
        <w:t xml:space="preserve">ωραϊσμένο και </w:t>
      </w:r>
      <w:r w:rsidRPr="00C47BC6">
        <w:rPr>
          <w:rFonts w:eastAsia="Times New Roman" w:cs="Times New Roman"/>
          <w:szCs w:val="24"/>
        </w:rPr>
        <w:t xml:space="preserve"> ηρωικό παρελθόν για να διασκεδάσουμε ένα ισχνό παρόν ή θα βαδίσουμε αποφασιστικά προς τα εμπρός</w:t>
      </w:r>
      <w:r>
        <w:rPr>
          <w:rFonts w:eastAsia="Times New Roman" w:cs="Times New Roman"/>
          <w:szCs w:val="24"/>
        </w:rPr>
        <w:t>,</w:t>
      </w:r>
      <w:r w:rsidRPr="00C47BC6">
        <w:rPr>
          <w:rFonts w:eastAsia="Times New Roman" w:cs="Times New Roman"/>
          <w:szCs w:val="24"/>
        </w:rPr>
        <w:t xml:space="preserve"> ανοίγοντας το δικό μας δρόμο</w:t>
      </w:r>
      <w:r>
        <w:rPr>
          <w:rFonts w:eastAsia="Times New Roman" w:cs="Times New Roman"/>
          <w:szCs w:val="24"/>
        </w:rPr>
        <w:t>,</w:t>
      </w:r>
      <w:r w:rsidRPr="00C47BC6">
        <w:rPr>
          <w:rFonts w:eastAsia="Times New Roman" w:cs="Times New Roman"/>
          <w:szCs w:val="24"/>
        </w:rPr>
        <w:t xml:space="preserve"> χτίζοντας το δικό μας μέλλον </w:t>
      </w:r>
      <w:r>
        <w:rPr>
          <w:rFonts w:eastAsia="Times New Roman" w:cs="Times New Roman"/>
          <w:szCs w:val="24"/>
        </w:rPr>
        <w:t xml:space="preserve">με </w:t>
      </w:r>
      <w:r w:rsidRPr="00C47BC6">
        <w:rPr>
          <w:rFonts w:eastAsia="Times New Roman" w:cs="Times New Roman"/>
          <w:szCs w:val="24"/>
        </w:rPr>
        <w:t xml:space="preserve">αξιοπρέπεια και προκοπή για όλους τους Έλληνες και με την Ελλάδα να έχει πρωταγωνιστικό ρόλο ως </w:t>
      </w:r>
      <w:r>
        <w:rPr>
          <w:rFonts w:eastAsia="Times New Roman" w:cs="Times New Roman"/>
          <w:szCs w:val="24"/>
        </w:rPr>
        <w:t>παράγοντας σταθερότητας και συν</w:t>
      </w:r>
      <w:r w:rsidRPr="00C47BC6">
        <w:rPr>
          <w:rFonts w:eastAsia="Times New Roman" w:cs="Times New Roman"/>
          <w:szCs w:val="24"/>
        </w:rPr>
        <w:t>ανάπτυξης στα Βαλκάνια και στην Ευρώπη</w:t>
      </w:r>
      <w:r>
        <w:rPr>
          <w:rFonts w:eastAsia="Times New Roman" w:cs="Times New Roman"/>
          <w:szCs w:val="24"/>
        </w:rPr>
        <w:t>;</w:t>
      </w:r>
      <w:r w:rsidRPr="00C47BC6">
        <w:rPr>
          <w:rFonts w:eastAsia="Times New Roman" w:cs="Times New Roman"/>
          <w:szCs w:val="24"/>
        </w:rPr>
        <w:t xml:space="preserve"> </w:t>
      </w:r>
    </w:p>
    <w:p w14:paraId="1286C7E7" w14:textId="77777777" w:rsidR="000402FE" w:rsidRDefault="007623D8">
      <w:pPr>
        <w:spacing w:line="600" w:lineRule="auto"/>
        <w:ind w:firstLine="720"/>
        <w:jc w:val="both"/>
        <w:rPr>
          <w:rFonts w:eastAsia="Times New Roman" w:cs="Times New Roman"/>
          <w:szCs w:val="24"/>
        </w:rPr>
      </w:pPr>
      <w:r w:rsidRPr="00FB694E">
        <w:rPr>
          <w:rFonts w:eastAsia="Times New Roman" w:cs="Times New Roman"/>
          <w:szCs w:val="24"/>
        </w:rPr>
        <w:t>Αυτά είναι</w:t>
      </w:r>
      <w:r>
        <w:rPr>
          <w:rFonts w:eastAsia="Times New Roman" w:cs="Times New Roman"/>
          <w:szCs w:val="24"/>
        </w:rPr>
        <w:t>,</w:t>
      </w:r>
      <w:r w:rsidRPr="00FB694E">
        <w:rPr>
          <w:rFonts w:eastAsia="Times New Roman" w:cs="Times New Roman"/>
          <w:szCs w:val="24"/>
        </w:rPr>
        <w:t xml:space="preserve"> </w:t>
      </w:r>
      <w:r>
        <w:rPr>
          <w:rFonts w:eastAsia="Times New Roman" w:cs="Times New Roman"/>
          <w:szCs w:val="24"/>
        </w:rPr>
        <w:t>κατά</w:t>
      </w:r>
      <w:r w:rsidRPr="00FB694E">
        <w:rPr>
          <w:rFonts w:eastAsia="Times New Roman" w:cs="Times New Roman"/>
          <w:szCs w:val="24"/>
        </w:rPr>
        <w:t xml:space="preserve"> τη γνώμη</w:t>
      </w:r>
      <w:r>
        <w:rPr>
          <w:rFonts w:eastAsia="Times New Roman" w:cs="Times New Roman"/>
          <w:szCs w:val="24"/>
        </w:rPr>
        <w:t>,</w:t>
      </w:r>
      <w:r w:rsidRPr="00FB694E">
        <w:rPr>
          <w:rFonts w:eastAsia="Times New Roman" w:cs="Times New Roman"/>
          <w:szCs w:val="24"/>
        </w:rPr>
        <w:t xml:space="preserve"> μου τα κεντρικά </w:t>
      </w:r>
      <w:r>
        <w:rPr>
          <w:rFonts w:eastAsia="Times New Roman" w:cs="Times New Roman"/>
          <w:szCs w:val="24"/>
        </w:rPr>
        <w:t>διλήμματα</w:t>
      </w:r>
      <w:r w:rsidRPr="00FB694E">
        <w:rPr>
          <w:rFonts w:eastAsia="Times New Roman" w:cs="Times New Roman"/>
          <w:szCs w:val="24"/>
        </w:rPr>
        <w:t xml:space="preserve"> και</w:t>
      </w:r>
      <w:r>
        <w:rPr>
          <w:rFonts w:eastAsia="Times New Roman" w:cs="Times New Roman"/>
          <w:szCs w:val="24"/>
        </w:rPr>
        <w:t xml:space="preserve"> πάνω σε αυτά σας καλώ να αναλογ</w:t>
      </w:r>
      <w:r>
        <w:rPr>
          <w:rFonts w:eastAsia="Times New Roman" w:cs="Times New Roman"/>
          <w:szCs w:val="24"/>
        </w:rPr>
        <w:t>ιστείτε την κρισιμότητα της στιγμής, να αναμετρηθείτε με την</w:t>
      </w:r>
      <w:r w:rsidRPr="00FB694E">
        <w:rPr>
          <w:rFonts w:eastAsia="Times New Roman" w:cs="Times New Roman"/>
          <w:szCs w:val="24"/>
        </w:rPr>
        <w:t xml:space="preserve"> ιστορία</w:t>
      </w:r>
      <w:r>
        <w:rPr>
          <w:rFonts w:eastAsia="Times New Roman" w:cs="Times New Roman"/>
          <w:szCs w:val="24"/>
        </w:rPr>
        <w:t>,</w:t>
      </w:r>
      <w:r w:rsidRPr="00FB694E">
        <w:rPr>
          <w:rFonts w:eastAsia="Times New Roman" w:cs="Times New Roman"/>
          <w:szCs w:val="24"/>
        </w:rPr>
        <w:t xml:space="preserve"> να αναλάβετε την εθνική ευθύνη και να</w:t>
      </w:r>
      <w:r>
        <w:rPr>
          <w:rFonts w:eastAsia="Times New Roman" w:cs="Times New Roman"/>
          <w:szCs w:val="24"/>
        </w:rPr>
        <w:t xml:space="preserve"> δώσετε ψήφο εμπιστοσύνης στην Κ</w:t>
      </w:r>
      <w:r w:rsidRPr="00FB694E">
        <w:rPr>
          <w:rFonts w:eastAsia="Times New Roman" w:cs="Times New Roman"/>
          <w:szCs w:val="24"/>
        </w:rPr>
        <w:t>υβέρνηση</w:t>
      </w:r>
      <w:r>
        <w:rPr>
          <w:rFonts w:eastAsia="Times New Roman" w:cs="Times New Roman"/>
          <w:szCs w:val="24"/>
        </w:rPr>
        <w:t>, ν</w:t>
      </w:r>
      <w:r w:rsidRPr="00FB694E">
        <w:rPr>
          <w:rFonts w:eastAsia="Times New Roman" w:cs="Times New Roman"/>
          <w:szCs w:val="24"/>
        </w:rPr>
        <w:t>α δώσετε</w:t>
      </w:r>
      <w:r>
        <w:rPr>
          <w:rFonts w:eastAsia="Times New Roman" w:cs="Times New Roman"/>
          <w:szCs w:val="24"/>
        </w:rPr>
        <w:t>, εντέλει,</w:t>
      </w:r>
      <w:r w:rsidRPr="00FB694E">
        <w:rPr>
          <w:rFonts w:eastAsia="Times New Roman" w:cs="Times New Roman"/>
          <w:szCs w:val="24"/>
        </w:rPr>
        <w:t xml:space="preserve"> ψ</w:t>
      </w:r>
      <w:r>
        <w:rPr>
          <w:rFonts w:eastAsia="Times New Roman" w:cs="Times New Roman"/>
          <w:szCs w:val="24"/>
        </w:rPr>
        <w:t>ήφο εμπιστοσύνης σε μία Ελλάδα δ</w:t>
      </w:r>
      <w:r w:rsidRPr="00FB694E">
        <w:rPr>
          <w:rFonts w:eastAsia="Times New Roman" w:cs="Times New Roman"/>
          <w:szCs w:val="24"/>
        </w:rPr>
        <w:t>ημοκρατική</w:t>
      </w:r>
      <w:r>
        <w:rPr>
          <w:rFonts w:eastAsia="Times New Roman" w:cs="Times New Roman"/>
          <w:szCs w:val="24"/>
        </w:rPr>
        <w:t>,</w:t>
      </w:r>
      <w:r w:rsidRPr="00FB694E">
        <w:rPr>
          <w:rFonts w:eastAsia="Times New Roman" w:cs="Times New Roman"/>
          <w:szCs w:val="24"/>
        </w:rPr>
        <w:t xml:space="preserve"> σε μία Ελλάδα ειρηνική</w:t>
      </w:r>
      <w:r>
        <w:rPr>
          <w:rFonts w:eastAsia="Times New Roman" w:cs="Times New Roman"/>
          <w:szCs w:val="24"/>
        </w:rPr>
        <w:t>,</w:t>
      </w:r>
      <w:r w:rsidRPr="00FB694E">
        <w:rPr>
          <w:rFonts w:eastAsia="Times New Roman" w:cs="Times New Roman"/>
          <w:szCs w:val="24"/>
        </w:rPr>
        <w:t xml:space="preserve"> σε μία Ελλάδα ανοι</w:t>
      </w:r>
      <w:r w:rsidRPr="00FB694E">
        <w:rPr>
          <w:rFonts w:eastAsia="Times New Roman" w:cs="Times New Roman"/>
          <w:szCs w:val="24"/>
        </w:rPr>
        <w:t>χτή</w:t>
      </w:r>
      <w:r>
        <w:rPr>
          <w:rFonts w:eastAsia="Times New Roman" w:cs="Times New Roman"/>
          <w:szCs w:val="24"/>
        </w:rPr>
        <w:t>, σε μία Ελλάδα εξωστρεφή.</w:t>
      </w:r>
    </w:p>
    <w:p w14:paraId="1286C7E8" w14:textId="77777777" w:rsidR="000402FE" w:rsidRDefault="007623D8">
      <w:pPr>
        <w:spacing w:line="600" w:lineRule="auto"/>
        <w:ind w:firstLine="720"/>
        <w:jc w:val="both"/>
        <w:rPr>
          <w:rFonts w:eastAsia="Times New Roman" w:cs="Times New Roman"/>
          <w:szCs w:val="24"/>
        </w:rPr>
      </w:pPr>
      <w:r w:rsidRPr="00FB694E">
        <w:rPr>
          <w:rFonts w:eastAsia="Times New Roman" w:cs="Times New Roman"/>
          <w:szCs w:val="24"/>
        </w:rPr>
        <w:lastRenderedPageBreak/>
        <w:t>Σας ευχαριστώ</w:t>
      </w:r>
      <w:r>
        <w:rPr>
          <w:rFonts w:eastAsia="Times New Roman" w:cs="Times New Roman"/>
          <w:szCs w:val="24"/>
        </w:rPr>
        <w:t>.</w:t>
      </w:r>
    </w:p>
    <w:p w14:paraId="1286C7E9" w14:textId="77777777" w:rsidR="000402FE" w:rsidRDefault="007623D8">
      <w:pPr>
        <w:spacing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1286C7EA" w14:textId="77777777" w:rsidR="000402FE" w:rsidRDefault="007623D8">
      <w:pPr>
        <w:spacing w:line="600" w:lineRule="auto"/>
        <w:ind w:firstLine="720"/>
        <w:jc w:val="both"/>
        <w:rPr>
          <w:rFonts w:eastAsia="Times New Roman" w:cs="Times New Roman"/>
          <w:szCs w:val="24"/>
        </w:rPr>
      </w:pPr>
      <w:r>
        <w:rPr>
          <w:rFonts w:eastAsia="Times New Roman"/>
          <w:b/>
          <w:bCs/>
          <w:szCs w:val="24"/>
        </w:rPr>
        <w:t>ΠΡΟΕΔΡΕΥΟΥΣΑ (Αναστασία Χριστοδουλοπούλου):</w:t>
      </w:r>
      <w:r>
        <w:rPr>
          <w:rFonts w:eastAsia="Times New Roman"/>
          <w:bCs/>
          <w:szCs w:val="24"/>
        </w:rPr>
        <w:t xml:space="preserve"> </w:t>
      </w:r>
      <w:r>
        <w:rPr>
          <w:rFonts w:eastAsia="Times New Roman" w:cs="Times New Roman"/>
          <w:szCs w:val="24"/>
        </w:rPr>
        <w:t xml:space="preserve">Ευχαριστούμε, κύριε Υπουργέ, και για τον χρόνο. </w:t>
      </w:r>
    </w:p>
    <w:p w14:paraId="1286C7E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Έχει </w:t>
      </w:r>
      <w:r w:rsidRPr="00FB694E">
        <w:rPr>
          <w:rFonts w:eastAsia="Times New Roman" w:cs="Times New Roman"/>
          <w:szCs w:val="24"/>
        </w:rPr>
        <w:t xml:space="preserve">γίνει </w:t>
      </w:r>
      <w:r>
        <w:rPr>
          <w:rFonts w:eastAsia="Times New Roman" w:cs="Times New Roman"/>
          <w:szCs w:val="24"/>
        </w:rPr>
        <w:t>μια</w:t>
      </w:r>
      <w:r w:rsidRPr="00FB694E">
        <w:rPr>
          <w:rFonts w:eastAsia="Times New Roman" w:cs="Times New Roman"/>
          <w:szCs w:val="24"/>
        </w:rPr>
        <w:t xml:space="preserve"> </w:t>
      </w:r>
      <w:r>
        <w:rPr>
          <w:rFonts w:eastAsia="Times New Roman" w:cs="Times New Roman"/>
          <w:szCs w:val="24"/>
        </w:rPr>
        <w:t>αλλαγή στη σειρά των ομιλητών.</w:t>
      </w:r>
      <w:r w:rsidRPr="00FB694E">
        <w:rPr>
          <w:rFonts w:eastAsia="Times New Roman" w:cs="Times New Roman"/>
          <w:szCs w:val="24"/>
        </w:rPr>
        <w:t xml:space="preserve"> Θα μιλήσει </w:t>
      </w:r>
      <w:r>
        <w:rPr>
          <w:rFonts w:eastAsia="Times New Roman" w:cs="Times New Roman"/>
          <w:szCs w:val="24"/>
        </w:rPr>
        <w:t xml:space="preserve">τώρα </w:t>
      </w:r>
      <w:r w:rsidRPr="00FB694E">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r w:rsidRPr="00FB694E">
        <w:rPr>
          <w:rFonts w:eastAsia="Times New Roman" w:cs="Times New Roman"/>
          <w:szCs w:val="24"/>
        </w:rPr>
        <w:t>Καρακώσ</w:t>
      </w:r>
      <w:r w:rsidRPr="00FB694E">
        <w:rPr>
          <w:rFonts w:eastAsia="Times New Roman" w:cs="Times New Roman"/>
          <w:szCs w:val="24"/>
        </w:rPr>
        <w:t>τα</w:t>
      </w:r>
      <w:r>
        <w:rPr>
          <w:rFonts w:eastAsia="Times New Roman" w:cs="Times New Roman"/>
          <w:szCs w:val="24"/>
        </w:rPr>
        <w:t>. Μετά την κυρία Καρακώστα θα μιλήσει</w:t>
      </w:r>
      <w:r w:rsidRPr="00FB694E">
        <w:rPr>
          <w:rFonts w:eastAsia="Times New Roman" w:cs="Times New Roman"/>
          <w:szCs w:val="24"/>
        </w:rPr>
        <w:t xml:space="preserve"> ο κ. Παναγιώταρος</w:t>
      </w:r>
      <w:r>
        <w:rPr>
          <w:rFonts w:eastAsia="Times New Roman" w:cs="Times New Roman"/>
          <w:szCs w:val="24"/>
        </w:rPr>
        <w:t>, μετά ο κ. Δελής</w:t>
      </w:r>
      <w:r w:rsidRPr="00FB694E">
        <w:rPr>
          <w:rFonts w:eastAsia="Times New Roman" w:cs="Times New Roman"/>
          <w:szCs w:val="24"/>
        </w:rPr>
        <w:t xml:space="preserve"> και μετά ο κ</w:t>
      </w:r>
      <w:r>
        <w:rPr>
          <w:rFonts w:eastAsia="Times New Roman" w:cs="Times New Roman"/>
          <w:szCs w:val="24"/>
        </w:rPr>
        <w:t xml:space="preserve">. </w:t>
      </w:r>
      <w:r w:rsidRPr="00FB694E">
        <w:rPr>
          <w:rFonts w:eastAsia="Times New Roman" w:cs="Times New Roman"/>
          <w:szCs w:val="24"/>
        </w:rPr>
        <w:t>Παπαχριστόπουλος</w:t>
      </w:r>
      <w:r>
        <w:rPr>
          <w:rFonts w:eastAsia="Times New Roman" w:cs="Times New Roman"/>
          <w:szCs w:val="24"/>
        </w:rPr>
        <w:t>.</w:t>
      </w:r>
    </w:p>
    <w:p w14:paraId="1286C7E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Ορίστε, κυρία Καρακώστα, έχετε τον λόγο.</w:t>
      </w:r>
    </w:p>
    <w:p w14:paraId="1286C7ED" w14:textId="77777777" w:rsidR="000402FE" w:rsidRDefault="007623D8">
      <w:pPr>
        <w:spacing w:line="600" w:lineRule="auto"/>
        <w:ind w:firstLine="720"/>
        <w:jc w:val="both"/>
        <w:rPr>
          <w:rFonts w:eastAsia="Times New Roman" w:cs="Times New Roman"/>
          <w:szCs w:val="24"/>
        </w:rPr>
      </w:pPr>
      <w:r w:rsidRPr="00FB694E">
        <w:rPr>
          <w:rFonts w:eastAsia="Times New Roman" w:cs="Times New Roman"/>
          <w:b/>
          <w:szCs w:val="24"/>
        </w:rPr>
        <w:t>ΕΥΑΓΓΕΛΙΑ (ΕΥΗ) ΚΑΡΑΚΩΣΤΑ:</w:t>
      </w:r>
      <w:r>
        <w:rPr>
          <w:rFonts w:eastAsia="Times New Roman" w:cs="Times New Roman"/>
          <w:b/>
          <w:szCs w:val="24"/>
        </w:rPr>
        <w:t xml:space="preserve"> </w:t>
      </w:r>
      <w:r>
        <w:rPr>
          <w:rFonts w:eastAsia="Times New Roman" w:cs="Times New Roman"/>
          <w:szCs w:val="24"/>
        </w:rPr>
        <w:t>Κ</w:t>
      </w:r>
      <w:r w:rsidRPr="00FB694E">
        <w:rPr>
          <w:rFonts w:eastAsia="Times New Roman" w:cs="Times New Roman"/>
          <w:szCs w:val="24"/>
        </w:rPr>
        <w:t>αλησπέρα σε όλους</w:t>
      </w:r>
      <w:r>
        <w:rPr>
          <w:rFonts w:eastAsia="Times New Roman" w:cs="Times New Roman"/>
          <w:szCs w:val="24"/>
        </w:rPr>
        <w:t xml:space="preserve"> όσους</w:t>
      </w:r>
      <w:r w:rsidRPr="00FB694E">
        <w:rPr>
          <w:rFonts w:eastAsia="Times New Roman" w:cs="Times New Roman"/>
          <w:szCs w:val="24"/>
        </w:rPr>
        <w:t xml:space="preserve"> σήμερα βρισκόμαστε σε αυτή τ</w:t>
      </w:r>
      <w:r>
        <w:rPr>
          <w:rFonts w:eastAsia="Times New Roman" w:cs="Times New Roman"/>
          <w:szCs w:val="24"/>
        </w:rPr>
        <w:t>ην Α</w:t>
      </w:r>
      <w:r w:rsidRPr="00FB694E">
        <w:rPr>
          <w:rFonts w:eastAsia="Times New Roman" w:cs="Times New Roman"/>
          <w:szCs w:val="24"/>
        </w:rPr>
        <w:t xml:space="preserve">ίθουσα να συζητήσουμε </w:t>
      </w:r>
      <w:r w:rsidRPr="00FB694E">
        <w:rPr>
          <w:rFonts w:eastAsia="Times New Roman" w:cs="Times New Roman"/>
          <w:szCs w:val="24"/>
        </w:rPr>
        <w:t>αυτό το τόσο σοβαρό ζήτημα</w:t>
      </w:r>
      <w:r>
        <w:rPr>
          <w:rFonts w:eastAsia="Times New Roman" w:cs="Times New Roman"/>
          <w:szCs w:val="24"/>
        </w:rPr>
        <w:t>.</w:t>
      </w:r>
    </w:p>
    <w:p w14:paraId="1286C7E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Θέλω να</w:t>
      </w:r>
      <w:r w:rsidRPr="00FB694E">
        <w:rPr>
          <w:rFonts w:eastAsia="Times New Roman" w:cs="Times New Roman"/>
          <w:szCs w:val="24"/>
        </w:rPr>
        <w:t xml:space="preserve"> ξεκινήσω με αναφορά στις αποτυχημένες εκτιμήσεις τόσο της Νέας Δημοκρατίας όσο και του ΠΑΣΟΚ</w:t>
      </w:r>
      <w:r>
        <w:rPr>
          <w:rFonts w:eastAsia="Times New Roman" w:cs="Times New Roman"/>
          <w:szCs w:val="24"/>
        </w:rPr>
        <w:t xml:space="preserve"> -</w:t>
      </w:r>
      <w:r w:rsidRPr="00FB694E">
        <w:rPr>
          <w:rFonts w:eastAsia="Times New Roman" w:cs="Times New Roman"/>
          <w:szCs w:val="24"/>
        </w:rPr>
        <w:t>Σαμαράς</w:t>
      </w:r>
      <w:r>
        <w:rPr>
          <w:rFonts w:eastAsia="Times New Roman" w:cs="Times New Roman"/>
          <w:szCs w:val="24"/>
        </w:rPr>
        <w:t xml:space="preserve">, Βενιζέλος- το καλοκαίρι του </w:t>
      </w:r>
      <w:r w:rsidRPr="00FB694E">
        <w:rPr>
          <w:rFonts w:eastAsia="Times New Roman" w:cs="Times New Roman"/>
          <w:szCs w:val="24"/>
        </w:rPr>
        <w:t>2014</w:t>
      </w:r>
      <w:r>
        <w:rPr>
          <w:rFonts w:eastAsia="Times New Roman" w:cs="Times New Roman"/>
          <w:szCs w:val="24"/>
        </w:rPr>
        <w:t>.</w:t>
      </w:r>
      <w:r w:rsidRPr="00FB694E">
        <w:rPr>
          <w:rFonts w:eastAsia="Times New Roman" w:cs="Times New Roman"/>
          <w:szCs w:val="24"/>
        </w:rPr>
        <w:t xml:space="preserve"> </w:t>
      </w:r>
      <w:r>
        <w:rPr>
          <w:rFonts w:eastAsia="Times New Roman" w:cs="Times New Roman"/>
          <w:szCs w:val="24"/>
        </w:rPr>
        <w:t xml:space="preserve">Τότε εμπνευστήκαν και τότε </w:t>
      </w:r>
      <w:r w:rsidRPr="00FB694E">
        <w:rPr>
          <w:rFonts w:eastAsia="Times New Roman" w:cs="Times New Roman"/>
          <w:szCs w:val="24"/>
        </w:rPr>
        <w:t>επέλεξαν να παραιτηθούν από την κυβέρνηση και να οδηγήσο</w:t>
      </w:r>
      <w:r w:rsidRPr="00FB694E">
        <w:rPr>
          <w:rFonts w:eastAsia="Times New Roman" w:cs="Times New Roman"/>
          <w:szCs w:val="24"/>
        </w:rPr>
        <w:t>υν τη χώρα σε πρόωρες εκλογές</w:t>
      </w:r>
      <w:r>
        <w:rPr>
          <w:rFonts w:eastAsia="Times New Roman" w:cs="Times New Roman"/>
          <w:szCs w:val="24"/>
        </w:rPr>
        <w:t>, προκειμένου να πετάξουν</w:t>
      </w:r>
      <w:r w:rsidRPr="00FB694E">
        <w:rPr>
          <w:rFonts w:eastAsia="Times New Roman" w:cs="Times New Roman"/>
          <w:szCs w:val="24"/>
        </w:rPr>
        <w:t xml:space="preserve"> την </w:t>
      </w:r>
      <w:r>
        <w:rPr>
          <w:rFonts w:eastAsia="Times New Roman" w:cs="Times New Roman"/>
          <w:szCs w:val="24"/>
        </w:rPr>
        <w:t>«</w:t>
      </w:r>
      <w:r w:rsidRPr="00FB694E">
        <w:rPr>
          <w:rFonts w:eastAsia="Times New Roman" w:cs="Times New Roman"/>
          <w:szCs w:val="24"/>
        </w:rPr>
        <w:t>καυτή πατάτα</w:t>
      </w:r>
      <w:r>
        <w:rPr>
          <w:rFonts w:eastAsia="Times New Roman" w:cs="Times New Roman"/>
          <w:szCs w:val="24"/>
        </w:rPr>
        <w:t>»</w:t>
      </w:r>
      <w:r w:rsidRPr="00FB694E">
        <w:rPr>
          <w:rFonts w:eastAsia="Times New Roman" w:cs="Times New Roman"/>
          <w:szCs w:val="24"/>
        </w:rPr>
        <w:t xml:space="preserve"> στο ΣΥΡΙΖΑ</w:t>
      </w:r>
      <w:r>
        <w:rPr>
          <w:rFonts w:eastAsia="Times New Roman" w:cs="Times New Roman"/>
          <w:szCs w:val="24"/>
        </w:rPr>
        <w:t>,</w:t>
      </w:r>
      <w:r w:rsidRPr="00FB694E">
        <w:rPr>
          <w:rFonts w:eastAsia="Times New Roman" w:cs="Times New Roman"/>
          <w:szCs w:val="24"/>
        </w:rPr>
        <w:t xml:space="preserve"> εκτιμώντας ότι δεν θα άντεχε</w:t>
      </w:r>
      <w:r>
        <w:rPr>
          <w:rFonts w:eastAsia="Times New Roman" w:cs="Times New Roman"/>
          <w:szCs w:val="24"/>
        </w:rPr>
        <w:t>,</w:t>
      </w:r>
      <w:r w:rsidRPr="00FB694E">
        <w:rPr>
          <w:rFonts w:eastAsia="Times New Roman" w:cs="Times New Roman"/>
          <w:szCs w:val="24"/>
        </w:rPr>
        <w:t xml:space="preserve"> </w:t>
      </w:r>
      <w:r w:rsidRPr="00FB694E">
        <w:rPr>
          <w:rFonts w:eastAsia="Times New Roman" w:cs="Times New Roman"/>
          <w:szCs w:val="24"/>
        </w:rPr>
        <w:lastRenderedPageBreak/>
        <w:t>δεν θα</w:t>
      </w:r>
      <w:r>
        <w:rPr>
          <w:rFonts w:eastAsia="Times New Roman" w:cs="Times New Roman"/>
          <w:szCs w:val="24"/>
        </w:rPr>
        <w:t xml:space="preserve"> τα κατάφερνε</w:t>
      </w:r>
      <w:r w:rsidRPr="00FB694E">
        <w:rPr>
          <w:rFonts w:eastAsia="Times New Roman" w:cs="Times New Roman"/>
          <w:szCs w:val="24"/>
        </w:rPr>
        <w:t xml:space="preserve"> ούτε ως φορέας αλλά ούτε και ως άτομα</w:t>
      </w:r>
      <w:r>
        <w:rPr>
          <w:rFonts w:eastAsia="Times New Roman" w:cs="Times New Roman"/>
          <w:szCs w:val="24"/>
        </w:rPr>
        <w:t>. Ο</w:t>
      </w:r>
      <w:r w:rsidRPr="00FB694E">
        <w:rPr>
          <w:rFonts w:eastAsia="Times New Roman" w:cs="Times New Roman"/>
          <w:szCs w:val="24"/>
        </w:rPr>
        <w:t>πότε και η σύντομ</w:t>
      </w:r>
      <w:r>
        <w:rPr>
          <w:rFonts w:eastAsia="Times New Roman" w:cs="Times New Roman"/>
          <w:szCs w:val="24"/>
        </w:rPr>
        <w:t>η παρένθεση είχε περιεχόμενο γι’</w:t>
      </w:r>
      <w:r w:rsidRPr="00FB694E">
        <w:rPr>
          <w:rFonts w:eastAsia="Times New Roman" w:cs="Times New Roman"/>
          <w:szCs w:val="24"/>
        </w:rPr>
        <w:t xml:space="preserve"> </w:t>
      </w:r>
      <w:r>
        <w:rPr>
          <w:rFonts w:eastAsia="Times New Roman" w:cs="Times New Roman"/>
          <w:szCs w:val="24"/>
        </w:rPr>
        <w:t>αυτούς. Ήταν λάθος η εκτίμηση</w:t>
      </w:r>
      <w:r w:rsidRPr="00FB694E">
        <w:rPr>
          <w:rFonts w:eastAsia="Times New Roman" w:cs="Times New Roman"/>
          <w:szCs w:val="24"/>
        </w:rPr>
        <w:t xml:space="preserve"> </w:t>
      </w:r>
      <w:r w:rsidRPr="00FB694E">
        <w:rPr>
          <w:rFonts w:eastAsia="Times New Roman" w:cs="Times New Roman"/>
          <w:szCs w:val="24"/>
        </w:rPr>
        <w:t>και των δύο ηγετών</w:t>
      </w:r>
      <w:r>
        <w:rPr>
          <w:rFonts w:eastAsia="Times New Roman" w:cs="Times New Roman"/>
          <w:szCs w:val="24"/>
        </w:rPr>
        <w:t>,</w:t>
      </w:r>
      <w:r w:rsidRPr="00FB694E">
        <w:rPr>
          <w:rFonts w:eastAsia="Times New Roman" w:cs="Times New Roman"/>
          <w:szCs w:val="24"/>
        </w:rPr>
        <w:t xml:space="preserve"> </w:t>
      </w:r>
      <w:r>
        <w:rPr>
          <w:rFonts w:eastAsia="Times New Roman" w:cs="Times New Roman"/>
          <w:szCs w:val="24"/>
        </w:rPr>
        <w:t xml:space="preserve">Σαμαρά και </w:t>
      </w:r>
      <w:r w:rsidRPr="00FB694E">
        <w:rPr>
          <w:rFonts w:eastAsia="Times New Roman" w:cs="Times New Roman"/>
          <w:szCs w:val="24"/>
        </w:rPr>
        <w:t>Βενιζέλου</w:t>
      </w:r>
      <w:r>
        <w:rPr>
          <w:rFonts w:eastAsia="Times New Roman" w:cs="Times New Roman"/>
          <w:szCs w:val="24"/>
        </w:rPr>
        <w:t>.</w:t>
      </w:r>
      <w:r w:rsidRPr="00FB694E">
        <w:rPr>
          <w:rFonts w:eastAsia="Times New Roman" w:cs="Times New Roman"/>
          <w:szCs w:val="24"/>
        </w:rPr>
        <w:t xml:space="preserve"> </w:t>
      </w:r>
      <w:r>
        <w:rPr>
          <w:rFonts w:eastAsia="Times New Roman" w:cs="Times New Roman"/>
          <w:szCs w:val="24"/>
        </w:rPr>
        <w:t>Κ</w:t>
      </w:r>
      <w:r w:rsidRPr="00FB694E">
        <w:rPr>
          <w:rFonts w:eastAsia="Times New Roman" w:cs="Times New Roman"/>
          <w:szCs w:val="24"/>
        </w:rPr>
        <w:t>αι</w:t>
      </w:r>
      <w:r>
        <w:rPr>
          <w:rFonts w:eastAsia="Times New Roman" w:cs="Times New Roman"/>
          <w:szCs w:val="24"/>
        </w:rPr>
        <w:t>,</w:t>
      </w:r>
      <w:r w:rsidRPr="00FB694E">
        <w:rPr>
          <w:rFonts w:eastAsia="Times New Roman" w:cs="Times New Roman"/>
          <w:szCs w:val="24"/>
        </w:rPr>
        <w:t xml:space="preserve"> δυστυχώς</w:t>
      </w:r>
      <w:r>
        <w:rPr>
          <w:rFonts w:eastAsia="Times New Roman" w:cs="Times New Roman"/>
          <w:szCs w:val="24"/>
        </w:rPr>
        <w:t>,</w:t>
      </w:r>
      <w:r w:rsidRPr="00FB694E">
        <w:rPr>
          <w:rFonts w:eastAsia="Times New Roman" w:cs="Times New Roman"/>
          <w:szCs w:val="24"/>
        </w:rPr>
        <w:t xml:space="preserve"> για σας ακολούθησαν και ακολουθούν και </w:t>
      </w:r>
      <w:r>
        <w:rPr>
          <w:rFonts w:eastAsia="Times New Roman" w:cs="Times New Roman"/>
          <w:szCs w:val="24"/>
        </w:rPr>
        <w:t>οι διάδοχοί τους, ο κ. Μητσοτάκης και η κ</w:t>
      </w:r>
      <w:r>
        <w:rPr>
          <w:rFonts w:eastAsia="Times New Roman" w:cs="Times New Roman"/>
          <w:szCs w:val="24"/>
        </w:rPr>
        <w:t>.</w:t>
      </w:r>
      <w:r>
        <w:rPr>
          <w:rFonts w:eastAsia="Times New Roman" w:cs="Times New Roman"/>
          <w:szCs w:val="24"/>
        </w:rPr>
        <w:t xml:space="preserve"> </w:t>
      </w:r>
      <w:r w:rsidRPr="00FB694E">
        <w:rPr>
          <w:rFonts w:eastAsia="Times New Roman" w:cs="Times New Roman"/>
          <w:szCs w:val="24"/>
        </w:rPr>
        <w:t>Γεννηματά</w:t>
      </w:r>
      <w:r>
        <w:rPr>
          <w:rFonts w:eastAsia="Times New Roman" w:cs="Times New Roman"/>
          <w:szCs w:val="24"/>
        </w:rPr>
        <w:t>.</w:t>
      </w:r>
      <w:r w:rsidRPr="00FB694E">
        <w:rPr>
          <w:rFonts w:eastAsia="Times New Roman" w:cs="Times New Roman"/>
          <w:szCs w:val="24"/>
        </w:rPr>
        <w:t xml:space="preserve"> </w:t>
      </w:r>
    </w:p>
    <w:p w14:paraId="1286C7E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Για τέσσερα χρόνια αυτή η Κ</w:t>
      </w:r>
      <w:r w:rsidRPr="00FB694E">
        <w:rPr>
          <w:rFonts w:eastAsia="Times New Roman" w:cs="Times New Roman"/>
          <w:szCs w:val="24"/>
        </w:rPr>
        <w:t>υβ</w:t>
      </w:r>
      <w:r>
        <w:rPr>
          <w:rFonts w:eastAsia="Times New Roman" w:cs="Times New Roman"/>
          <w:szCs w:val="24"/>
        </w:rPr>
        <w:t>έρνηση, με σύμμαχο πάντα τον λαό,</w:t>
      </w:r>
      <w:r w:rsidRPr="00FB694E">
        <w:rPr>
          <w:rFonts w:eastAsia="Times New Roman" w:cs="Times New Roman"/>
          <w:szCs w:val="24"/>
        </w:rPr>
        <w:t xml:space="preserve"> έδωσε σκληρές μάχες</w:t>
      </w:r>
      <w:r>
        <w:rPr>
          <w:rFonts w:eastAsia="Times New Roman" w:cs="Times New Roman"/>
          <w:szCs w:val="24"/>
        </w:rPr>
        <w:t>,</w:t>
      </w:r>
      <w:r w:rsidRPr="00FB694E">
        <w:rPr>
          <w:rFonts w:eastAsia="Times New Roman" w:cs="Times New Roman"/>
          <w:szCs w:val="24"/>
        </w:rPr>
        <w:t xml:space="preserve"> πολλές φορές άνισες</w:t>
      </w:r>
      <w:r>
        <w:rPr>
          <w:rFonts w:eastAsia="Times New Roman" w:cs="Times New Roman"/>
          <w:szCs w:val="24"/>
        </w:rPr>
        <w:t xml:space="preserve">. </w:t>
      </w:r>
      <w:r>
        <w:rPr>
          <w:rFonts w:eastAsia="Times New Roman" w:cs="Times New Roman"/>
          <w:szCs w:val="24"/>
        </w:rPr>
        <w:t>Ακόμα και με τους εαυτούς μας</w:t>
      </w:r>
      <w:r w:rsidRPr="00FB694E">
        <w:rPr>
          <w:rFonts w:eastAsia="Times New Roman" w:cs="Times New Roman"/>
          <w:szCs w:val="24"/>
        </w:rPr>
        <w:t xml:space="preserve"> συγκρουστήκαμε </w:t>
      </w:r>
      <w:r>
        <w:rPr>
          <w:rFonts w:eastAsia="Times New Roman" w:cs="Times New Roman"/>
          <w:szCs w:val="24"/>
        </w:rPr>
        <w:t>μέχρι να τα καταφέρουμε να βγούμε στο ξ</w:t>
      </w:r>
      <w:r w:rsidRPr="00FB694E">
        <w:rPr>
          <w:rFonts w:eastAsia="Times New Roman" w:cs="Times New Roman"/>
          <w:szCs w:val="24"/>
        </w:rPr>
        <w:t>έφωτο της μεταμνημονιακής εποχής</w:t>
      </w:r>
      <w:r>
        <w:rPr>
          <w:rFonts w:eastAsia="Times New Roman" w:cs="Times New Roman"/>
          <w:szCs w:val="24"/>
        </w:rPr>
        <w:t>.</w:t>
      </w:r>
    </w:p>
    <w:p w14:paraId="1286C7F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Ψηφίσαμε μέτρα</w:t>
      </w:r>
      <w:r w:rsidRPr="00FB694E">
        <w:rPr>
          <w:rFonts w:eastAsia="Times New Roman" w:cs="Times New Roman"/>
          <w:szCs w:val="24"/>
        </w:rPr>
        <w:t xml:space="preserve"> δύσκολα</w:t>
      </w:r>
      <w:r>
        <w:rPr>
          <w:rFonts w:eastAsia="Times New Roman" w:cs="Times New Roman"/>
          <w:szCs w:val="24"/>
        </w:rPr>
        <w:t>,</w:t>
      </w:r>
      <w:r w:rsidRPr="00FB694E">
        <w:rPr>
          <w:rFonts w:eastAsia="Times New Roman" w:cs="Times New Roman"/>
          <w:szCs w:val="24"/>
        </w:rPr>
        <w:t xml:space="preserve"> με στόχο να αποδείξουμε πως η Ελλάδα και οι Έλληνες </w:t>
      </w:r>
      <w:r>
        <w:rPr>
          <w:rFonts w:eastAsia="Times New Roman" w:cs="Times New Roman"/>
          <w:szCs w:val="24"/>
        </w:rPr>
        <w:t>-</w:t>
      </w:r>
      <w:r w:rsidRPr="00FB694E">
        <w:rPr>
          <w:rFonts w:eastAsia="Times New Roman" w:cs="Times New Roman"/>
          <w:szCs w:val="24"/>
        </w:rPr>
        <w:t>που μόνο τεμπέληδες δεν είναι</w:t>
      </w:r>
      <w:r>
        <w:rPr>
          <w:rFonts w:eastAsia="Times New Roman" w:cs="Times New Roman"/>
          <w:szCs w:val="24"/>
        </w:rPr>
        <w:t>-</w:t>
      </w:r>
      <w:r w:rsidRPr="00FB694E">
        <w:rPr>
          <w:rFonts w:eastAsia="Times New Roman" w:cs="Times New Roman"/>
          <w:szCs w:val="24"/>
        </w:rPr>
        <w:t xml:space="preserve"> μπορούν να παράγουν</w:t>
      </w:r>
      <w:r>
        <w:rPr>
          <w:rFonts w:eastAsia="Times New Roman" w:cs="Times New Roman"/>
          <w:szCs w:val="24"/>
        </w:rPr>
        <w:t>. Απλά ή</w:t>
      </w:r>
      <w:r w:rsidRPr="00FB694E">
        <w:rPr>
          <w:rFonts w:eastAsia="Times New Roman" w:cs="Times New Roman"/>
          <w:szCs w:val="24"/>
        </w:rPr>
        <w:t>ταν</w:t>
      </w:r>
      <w:r w:rsidRPr="00FB694E">
        <w:rPr>
          <w:rFonts w:eastAsia="Times New Roman" w:cs="Times New Roman"/>
          <w:szCs w:val="24"/>
        </w:rPr>
        <w:t xml:space="preserve"> όμηροι των διοικούντων</w:t>
      </w:r>
      <w:r>
        <w:rPr>
          <w:rFonts w:eastAsia="Times New Roman" w:cs="Times New Roman"/>
          <w:szCs w:val="24"/>
        </w:rPr>
        <w:t>,</w:t>
      </w:r>
      <w:r w:rsidRPr="00FB694E">
        <w:rPr>
          <w:rFonts w:eastAsia="Times New Roman" w:cs="Times New Roman"/>
          <w:szCs w:val="24"/>
        </w:rPr>
        <w:t xml:space="preserve"> που θεωρούσαν </w:t>
      </w:r>
      <w:r>
        <w:rPr>
          <w:rFonts w:eastAsia="Times New Roman" w:cs="Times New Roman"/>
          <w:szCs w:val="24"/>
        </w:rPr>
        <w:t xml:space="preserve">ότι </w:t>
      </w:r>
      <w:r w:rsidRPr="00FB694E">
        <w:rPr>
          <w:rFonts w:eastAsia="Times New Roman" w:cs="Times New Roman"/>
          <w:szCs w:val="24"/>
        </w:rPr>
        <w:t xml:space="preserve">το παραγόμενο προϊόν </w:t>
      </w:r>
      <w:r>
        <w:rPr>
          <w:rFonts w:eastAsia="Times New Roman" w:cs="Times New Roman"/>
          <w:szCs w:val="24"/>
        </w:rPr>
        <w:t>-μι</w:t>
      </w:r>
      <w:r w:rsidRPr="00FB694E">
        <w:rPr>
          <w:rFonts w:eastAsia="Times New Roman" w:cs="Times New Roman"/>
          <w:szCs w:val="24"/>
        </w:rPr>
        <w:t>α και θεωρούσαν εαυτούς αφέντες</w:t>
      </w:r>
      <w:r>
        <w:rPr>
          <w:rFonts w:eastAsia="Times New Roman" w:cs="Times New Roman"/>
          <w:szCs w:val="24"/>
        </w:rPr>
        <w:t>,</w:t>
      </w:r>
      <w:r w:rsidRPr="00FB694E">
        <w:rPr>
          <w:rFonts w:eastAsia="Times New Roman" w:cs="Times New Roman"/>
          <w:szCs w:val="24"/>
        </w:rPr>
        <w:t xml:space="preserve"> αφεντικά δηλαδή αυτής της χώρας</w:t>
      </w:r>
      <w:r>
        <w:rPr>
          <w:rFonts w:eastAsia="Times New Roman" w:cs="Times New Roman"/>
          <w:szCs w:val="24"/>
        </w:rPr>
        <w:t>-</w:t>
      </w:r>
      <w:r w:rsidRPr="00FB694E">
        <w:rPr>
          <w:rFonts w:eastAsia="Times New Roman" w:cs="Times New Roman"/>
          <w:szCs w:val="24"/>
        </w:rPr>
        <w:t xml:space="preserve"> ήταν δικό </w:t>
      </w:r>
      <w:r>
        <w:rPr>
          <w:rFonts w:eastAsia="Times New Roman" w:cs="Times New Roman"/>
          <w:szCs w:val="24"/>
        </w:rPr>
        <w:t>τους. Και όλη αυτή η πορεία έδειξε για μία ακόμη</w:t>
      </w:r>
      <w:r w:rsidRPr="00FB694E">
        <w:rPr>
          <w:rFonts w:eastAsia="Times New Roman" w:cs="Times New Roman"/>
          <w:szCs w:val="24"/>
        </w:rPr>
        <w:t xml:space="preserve"> </w:t>
      </w:r>
      <w:r>
        <w:rPr>
          <w:rFonts w:eastAsia="Times New Roman" w:cs="Times New Roman"/>
          <w:szCs w:val="24"/>
        </w:rPr>
        <w:t>φορά πως η Α</w:t>
      </w:r>
      <w:r w:rsidRPr="00FB694E">
        <w:rPr>
          <w:rFonts w:eastAsia="Times New Roman" w:cs="Times New Roman"/>
          <w:szCs w:val="24"/>
        </w:rPr>
        <w:t>ριστερά είναι για τα δύσκολα</w:t>
      </w:r>
      <w:r>
        <w:rPr>
          <w:rFonts w:eastAsia="Times New Roman" w:cs="Times New Roman"/>
          <w:szCs w:val="24"/>
        </w:rPr>
        <w:t>. Ε</w:t>
      </w:r>
      <w:r w:rsidRPr="00FB694E">
        <w:rPr>
          <w:rFonts w:eastAsia="Times New Roman" w:cs="Times New Roman"/>
          <w:szCs w:val="24"/>
        </w:rPr>
        <w:t>ίναι αυτή που δεν φοβ</w:t>
      </w:r>
      <w:r w:rsidRPr="00FB694E">
        <w:rPr>
          <w:rFonts w:eastAsia="Times New Roman" w:cs="Times New Roman"/>
          <w:szCs w:val="24"/>
        </w:rPr>
        <w:t>άται</w:t>
      </w:r>
      <w:r>
        <w:rPr>
          <w:rFonts w:eastAsia="Times New Roman" w:cs="Times New Roman"/>
          <w:szCs w:val="24"/>
        </w:rPr>
        <w:t>,</w:t>
      </w:r>
      <w:r w:rsidRPr="00FB694E">
        <w:rPr>
          <w:rFonts w:eastAsia="Times New Roman" w:cs="Times New Roman"/>
          <w:szCs w:val="24"/>
        </w:rPr>
        <w:t xml:space="preserve"> δεν τ</w:t>
      </w:r>
      <w:r>
        <w:rPr>
          <w:rFonts w:eastAsia="Times New Roman" w:cs="Times New Roman"/>
          <w:szCs w:val="24"/>
        </w:rPr>
        <w:t>ο βάζει</w:t>
      </w:r>
      <w:r w:rsidRPr="00FB694E">
        <w:rPr>
          <w:rFonts w:eastAsia="Times New Roman" w:cs="Times New Roman"/>
          <w:szCs w:val="24"/>
        </w:rPr>
        <w:t xml:space="preserve"> </w:t>
      </w:r>
      <w:r>
        <w:rPr>
          <w:rFonts w:eastAsia="Times New Roman" w:cs="Times New Roman"/>
          <w:szCs w:val="24"/>
        </w:rPr>
        <w:t>σ</w:t>
      </w:r>
      <w:r w:rsidRPr="00FB694E">
        <w:rPr>
          <w:rFonts w:eastAsia="Times New Roman" w:cs="Times New Roman"/>
          <w:szCs w:val="24"/>
        </w:rPr>
        <w:t>τα πόδια</w:t>
      </w:r>
      <w:r>
        <w:rPr>
          <w:rFonts w:eastAsia="Times New Roman" w:cs="Times New Roman"/>
          <w:szCs w:val="24"/>
        </w:rPr>
        <w:t>,</w:t>
      </w:r>
      <w:r w:rsidRPr="00FB694E">
        <w:rPr>
          <w:rFonts w:eastAsia="Times New Roman" w:cs="Times New Roman"/>
          <w:szCs w:val="24"/>
        </w:rPr>
        <w:t xml:space="preserve"> δεν αποδρά</w:t>
      </w:r>
      <w:r>
        <w:rPr>
          <w:rFonts w:eastAsia="Times New Roman" w:cs="Times New Roman"/>
          <w:szCs w:val="24"/>
        </w:rPr>
        <w:t>,</w:t>
      </w:r>
      <w:r w:rsidRPr="00FB694E">
        <w:rPr>
          <w:rFonts w:eastAsia="Times New Roman" w:cs="Times New Roman"/>
          <w:szCs w:val="24"/>
        </w:rPr>
        <w:t xml:space="preserve"> δεν απομονώνεται</w:t>
      </w:r>
      <w:r>
        <w:rPr>
          <w:rFonts w:eastAsia="Times New Roman" w:cs="Times New Roman"/>
          <w:szCs w:val="24"/>
        </w:rPr>
        <w:t xml:space="preserve">. </w:t>
      </w:r>
    </w:p>
    <w:p w14:paraId="1286C7F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Εσείς, όμως,</w:t>
      </w:r>
      <w:r w:rsidRPr="00FB694E">
        <w:rPr>
          <w:rFonts w:eastAsia="Times New Roman" w:cs="Times New Roman"/>
          <w:szCs w:val="24"/>
        </w:rPr>
        <w:t xml:space="preserve"> ποτέ δεν καταφέρατε και δεν μπορέσα</w:t>
      </w:r>
      <w:r>
        <w:rPr>
          <w:rFonts w:eastAsia="Times New Roman" w:cs="Times New Roman"/>
          <w:szCs w:val="24"/>
        </w:rPr>
        <w:t>τε να αντιληφθείτε τι σημαίνει Α</w:t>
      </w:r>
      <w:r w:rsidRPr="00FB694E">
        <w:rPr>
          <w:rFonts w:eastAsia="Times New Roman" w:cs="Times New Roman"/>
          <w:szCs w:val="24"/>
        </w:rPr>
        <w:t>ριστερά και αριστερός</w:t>
      </w:r>
      <w:r>
        <w:rPr>
          <w:rFonts w:eastAsia="Times New Roman" w:cs="Times New Roman"/>
          <w:szCs w:val="24"/>
        </w:rPr>
        <w:t>.</w:t>
      </w:r>
      <w:r w:rsidRPr="00FB694E">
        <w:rPr>
          <w:rFonts w:eastAsia="Times New Roman" w:cs="Times New Roman"/>
          <w:szCs w:val="24"/>
        </w:rPr>
        <w:t xml:space="preserve"> </w:t>
      </w:r>
      <w:r>
        <w:rPr>
          <w:rFonts w:eastAsia="Times New Roman" w:cs="Times New Roman"/>
          <w:szCs w:val="24"/>
        </w:rPr>
        <w:t xml:space="preserve">Υπήρξατε πάντα φοβικοί </w:t>
      </w:r>
      <w:r w:rsidRPr="00FB694E">
        <w:rPr>
          <w:rFonts w:eastAsia="Times New Roman" w:cs="Times New Roman"/>
          <w:szCs w:val="24"/>
        </w:rPr>
        <w:t xml:space="preserve">απέναντί </w:t>
      </w:r>
      <w:r>
        <w:rPr>
          <w:rFonts w:eastAsia="Times New Roman" w:cs="Times New Roman"/>
          <w:szCs w:val="24"/>
        </w:rPr>
        <w:t>τους, απέναντι στις ιδέες τους. Σας φόβιζε πάντα</w:t>
      </w:r>
      <w:r w:rsidRPr="00FB694E">
        <w:rPr>
          <w:rFonts w:eastAsia="Times New Roman" w:cs="Times New Roman"/>
          <w:szCs w:val="24"/>
        </w:rPr>
        <w:t xml:space="preserve"> το γεγονός </w:t>
      </w:r>
      <w:r w:rsidRPr="00FB694E">
        <w:rPr>
          <w:rFonts w:eastAsia="Times New Roman" w:cs="Times New Roman"/>
          <w:szCs w:val="24"/>
        </w:rPr>
        <w:t>ότι υπήρχαν και υπάρχουν άνθρωποι</w:t>
      </w:r>
      <w:r>
        <w:rPr>
          <w:rFonts w:eastAsia="Times New Roman" w:cs="Times New Roman"/>
          <w:szCs w:val="24"/>
        </w:rPr>
        <w:t>,</w:t>
      </w:r>
      <w:r w:rsidRPr="00FB694E">
        <w:rPr>
          <w:rFonts w:eastAsia="Times New Roman" w:cs="Times New Roman"/>
          <w:szCs w:val="24"/>
        </w:rPr>
        <w:t xml:space="preserve"> που για τις ιδέ</w:t>
      </w:r>
      <w:r>
        <w:rPr>
          <w:rFonts w:eastAsia="Times New Roman" w:cs="Times New Roman"/>
          <w:szCs w:val="24"/>
        </w:rPr>
        <w:t>ες τ</w:t>
      </w:r>
      <w:r w:rsidRPr="00FB694E">
        <w:rPr>
          <w:rFonts w:eastAsia="Times New Roman" w:cs="Times New Roman"/>
          <w:szCs w:val="24"/>
        </w:rPr>
        <w:t xml:space="preserve">ους </w:t>
      </w:r>
      <w:r>
        <w:rPr>
          <w:rFonts w:eastAsia="Times New Roman" w:cs="Times New Roman"/>
          <w:szCs w:val="24"/>
        </w:rPr>
        <w:t xml:space="preserve">υπέστησαν μαρτύρια στους τόπους εξορίας, </w:t>
      </w:r>
      <w:r w:rsidRPr="00FB694E">
        <w:rPr>
          <w:rFonts w:eastAsia="Times New Roman" w:cs="Times New Roman"/>
          <w:szCs w:val="24"/>
        </w:rPr>
        <w:t>στις φυλακές</w:t>
      </w:r>
      <w:r>
        <w:rPr>
          <w:rFonts w:eastAsia="Times New Roman" w:cs="Times New Roman"/>
          <w:szCs w:val="24"/>
        </w:rPr>
        <w:t>, δ</w:t>
      </w:r>
      <w:r w:rsidRPr="00FB694E">
        <w:rPr>
          <w:rFonts w:eastAsia="Times New Roman" w:cs="Times New Roman"/>
          <w:szCs w:val="24"/>
        </w:rPr>
        <w:t xml:space="preserve">εν διορίστηκαν ποτέ στο </w:t>
      </w:r>
      <w:r>
        <w:rPr>
          <w:rFonts w:eastAsia="Times New Roman" w:cs="Times New Roman"/>
          <w:szCs w:val="24"/>
        </w:rPr>
        <w:t>δ</w:t>
      </w:r>
      <w:r w:rsidRPr="00FB694E">
        <w:rPr>
          <w:rFonts w:eastAsia="Times New Roman" w:cs="Times New Roman"/>
          <w:szCs w:val="24"/>
        </w:rPr>
        <w:t>ημόσιο λόγω κοινωνικών φρονημάτων</w:t>
      </w:r>
      <w:r>
        <w:rPr>
          <w:rFonts w:eastAsia="Times New Roman" w:cs="Times New Roman"/>
          <w:szCs w:val="24"/>
        </w:rPr>
        <w:t>, ούτε καν τα παιδιά τους.</w:t>
      </w:r>
    </w:p>
    <w:p w14:paraId="1286C7F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w:t>
      </w:r>
      <w:r w:rsidRPr="00FB694E">
        <w:rPr>
          <w:rFonts w:eastAsia="Times New Roman" w:cs="Times New Roman"/>
          <w:szCs w:val="24"/>
        </w:rPr>
        <w:t>ντιληφθήκατε ποτέ ότι όλα αυτά χρειάζονται ψυχική και ιδ</w:t>
      </w:r>
      <w:r w:rsidRPr="00FB694E">
        <w:rPr>
          <w:rFonts w:eastAsia="Times New Roman" w:cs="Times New Roman"/>
          <w:szCs w:val="24"/>
        </w:rPr>
        <w:t>εολογική δύναμη</w:t>
      </w:r>
      <w:r>
        <w:rPr>
          <w:rFonts w:eastAsia="Times New Roman" w:cs="Times New Roman"/>
          <w:szCs w:val="24"/>
        </w:rPr>
        <w:t>; Π</w:t>
      </w:r>
      <w:r w:rsidRPr="00FB694E">
        <w:rPr>
          <w:rFonts w:eastAsia="Times New Roman" w:cs="Times New Roman"/>
          <w:szCs w:val="24"/>
        </w:rPr>
        <w:t>οτέ βέβαια</w:t>
      </w:r>
      <w:r>
        <w:rPr>
          <w:rFonts w:eastAsia="Times New Roman" w:cs="Times New Roman"/>
          <w:szCs w:val="24"/>
        </w:rPr>
        <w:t>! Γι’ αυτό μιλάτε</w:t>
      </w:r>
      <w:r w:rsidRPr="00FB694E">
        <w:rPr>
          <w:rFonts w:eastAsia="Times New Roman" w:cs="Times New Roman"/>
          <w:szCs w:val="24"/>
        </w:rPr>
        <w:t xml:space="preserve"> </w:t>
      </w:r>
      <w:r>
        <w:rPr>
          <w:rFonts w:eastAsia="Times New Roman" w:cs="Times New Roman"/>
          <w:szCs w:val="24"/>
        </w:rPr>
        <w:t xml:space="preserve">μόνο </w:t>
      </w:r>
      <w:r w:rsidRPr="00FB694E">
        <w:rPr>
          <w:rFonts w:eastAsia="Times New Roman" w:cs="Times New Roman"/>
          <w:szCs w:val="24"/>
        </w:rPr>
        <w:t>για καρέκλες σε αριστερούς</w:t>
      </w:r>
      <w:r>
        <w:rPr>
          <w:rFonts w:eastAsia="Times New Roman" w:cs="Times New Roman"/>
          <w:szCs w:val="24"/>
        </w:rPr>
        <w:t>,</w:t>
      </w:r>
      <w:r w:rsidRPr="00FB694E">
        <w:rPr>
          <w:rFonts w:eastAsia="Times New Roman" w:cs="Times New Roman"/>
          <w:szCs w:val="24"/>
        </w:rPr>
        <w:t xml:space="preserve"> γιατί ποτέ δεν καταλάβατε τι σημαίνει αριστερός</w:t>
      </w:r>
      <w:r>
        <w:rPr>
          <w:rFonts w:eastAsia="Times New Roman" w:cs="Times New Roman"/>
          <w:szCs w:val="24"/>
        </w:rPr>
        <w:t>.</w:t>
      </w:r>
      <w:r w:rsidRPr="00FB694E">
        <w:rPr>
          <w:rFonts w:eastAsia="Times New Roman" w:cs="Times New Roman"/>
          <w:szCs w:val="24"/>
        </w:rPr>
        <w:t xml:space="preserve"> Απλά τους φοβάστε</w:t>
      </w:r>
      <w:r>
        <w:rPr>
          <w:rFonts w:eastAsia="Times New Roman" w:cs="Times New Roman"/>
          <w:szCs w:val="24"/>
        </w:rPr>
        <w:t>. Φοβάστε τη δύναμή τους. Γι’ αυτό συχνά-</w:t>
      </w:r>
      <w:r w:rsidRPr="00FB694E">
        <w:rPr>
          <w:rFonts w:eastAsia="Times New Roman" w:cs="Times New Roman"/>
          <w:szCs w:val="24"/>
        </w:rPr>
        <w:t xml:space="preserve">πυκνά </w:t>
      </w:r>
      <w:r>
        <w:rPr>
          <w:rFonts w:eastAsia="Times New Roman" w:cs="Times New Roman"/>
          <w:szCs w:val="24"/>
        </w:rPr>
        <w:t xml:space="preserve">ο κ. </w:t>
      </w:r>
      <w:r w:rsidRPr="00FB694E">
        <w:rPr>
          <w:rFonts w:eastAsia="Times New Roman" w:cs="Times New Roman"/>
          <w:szCs w:val="24"/>
        </w:rPr>
        <w:t>Βορίδης και</w:t>
      </w:r>
      <w:r>
        <w:rPr>
          <w:rFonts w:eastAsia="Times New Roman" w:cs="Times New Roman"/>
          <w:szCs w:val="24"/>
        </w:rPr>
        <w:t xml:space="preserve"> ο κ.</w:t>
      </w:r>
      <w:r w:rsidRPr="00FB694E">
        <w:rPr>
          <w:rFonts w:eastAsia="Times New Roman" w:cs="Times New Roman"/>
          <w:szCs w:val="24"/>
        </w:rPr>
        <w:t xml:space="preserve"> Γεωργιάδης</w:t>
      </w:r>
      <w:r>
        <w:rPr>
          <w:rFonts w:eastAsia="Times New Roman" w:cs="Times New Roman"/>
          <w:szCs w:val="24"/>
        </w:rPr>
        <w:t xml:space="preserve"> εκφράζονται ανοιχτά, λέγοντας: </w:t>
      </w:r>
      <w:r>
        <w:rPr>
          <w:rFonts w:eastAsia="Times New Roman" w:cs="Times New Roman"/>
          <w:szCs w:val="24"/>
        </w:rPr>
        <w:t>«Να ξεμπερδεύουμε με την Α</w:t>
      </w:r>
      <w:r w:rsidRPr="00FB694E">
        <w:rPr>
          <w:rFonts w:eastAsia="Times New Roman" w:cs="Times New Roman"/>
          <w:szCs w:val="24"/>
        </w:rPr>
        <w:t>ριστερά και τους αριστερούς</w:t>
      </w:r>
      <w:r>
        <w:rPr>
          <w:rFonts w:eastAsia="Times New Roman" w:cs="Times New Roman"/>
          <w:szCs w:val="24"/>
        </w:rPr>
        <w:t>».</w:t>
      </w:r>
      <w:r w:rsidRPr="00FB694E">
        <w:rPr>
          <w:rFonts w:eastAsia="Times New Roman" w:cs="Times New Roman"/>
          <w:szCs w:val="24"/>
        </w:rPr>
        <w:t xml:space="preserve"> </w:t>
      </w:r>
    </w:p>
    <w:p w14:paraId="1286C7F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Γι’ αυτό </w:t>
      </w:r>
      <w:r w:rsidRPr="00FB694E">
        <w:rPr>
          <w:rFonts w:eastAsia="Times New Roman" w:cs="Times New Roman"/>
          <w:szCs w:val="24"/>
        </w:rPr>
        <w:t>σήμερα μπροστά στην πρόκληση της ολοκλήρωση</w:t>
      </w:r>
      <w:r>
        <w:rPr>
          <w:rFonts w:eastAsia="Times New Roman" w:cs="Times New Roman"/>
          <w:szCs w:val="24"/>
        </w:rPr>
        <w:t>ς</w:t>
      </w:r>
      <w:r w:rsidRPr="00FB694E">
        <w:rPr>
          <w:rFonts w:eastAsia="Times New Roman" w:cs="Times New Roman"/>
          <w:szCs w:val="24"/>
        </w:rPr>
        <w:t xml:space="preserve"> του σημαντικού έργου που επιτελούμε</w:t>
      </w:r>
      <w:r>
        <w:rPr>
          <w:rFonts w:eastAsia="Times New Roman" w:cs="Times New Roman"/>
          <w:szCs w:val="24"/>
        </w:rPr>
        <w:t>,</w:t>
      </w:r>
      <w:r w:rsidRPr="00FB694E">
        <w:rPr>
          <w:rFonts w:eastAsia="Times New Roman" w:cs="Times New Roman"/>
          <w:szCs w:val="24"/>
        </w:rPr>
        <w:t xml:space="preserve"> δεν διαλέξαμε να κρυφτούμε</w:t>
      </w:r>
      <w:r>
        <w:rPr>
          <w:rFonts w:eastAsia="Times New Roman" w:cs="Times New Roman"/>
          <w:szCs w:val="24"/>
        </w:rPr>
        <w:t>.</w:t>
      </w:r>
      <w:r w:rsidRPr="00FB694E">
        <w:rPr>
          <w:rFonts w:eastAsia="Times New Roman" w:cs="Times New Roman"/>
          <w:szCs w:val="24"/>
        </w:rPr>
        <w:t xml:space="preserve"> </w:t>
      </w:r>
      <w:r>
        <w:rPr>
          <w:rFonts w:eastAsia="Times New Roman" w:cs="Times New Roman"/>
          <w:szCs w:val="24"/>
        </w:rPr>
        <w:t>Ε</w:t>
      </w:r>
      <w:r w:rsidRPr="00FB694E">
        <w:rPr>
          <w:rFonts w:eastAsia="Times New Roman" w:cs="Times New Roman"/>
          <w:szCs w:val="24"/>
        </w:rPr>
        <w:t>πιλέξαμε ανοιχτά</w:t>
      </w:r>
      <w:r>
        <w:rPr>
          <w:rFonts w:eastAsia="Times New Roman" w:cs="Times New Roman"/>
          <w:szCs w:val="24"/>
        </w:rPr>
        <w:t>,</w:t>
      </w:r>
      <w:r w:rsidRPr="00FB694E">
        <w:rPr>
          <w:rFonts w:eastAsia="Times New Roman" w:cs="Times New Roman"/>
          <w:szCs w:val="24"/>
        </w:rPr>
        <w:t xml:space="preserve"> μπροστά στο</w:t>
      </w:r>
      <w:r>
        <w:rPr>
          <w:rFonts w:eastAsia="Times New Roman" w:cs="Times New Roman"/>
          <w:szCs w:val="24"/>
        </w:rPr>
        <w:t>ν</w:t>
      </w:r>
      <w:r w:rsidRPr="00FB694E">
        <w:rPr>
          <w:rFonts w:eastAsia="Times New Roman" w:cs="Times New Roman"/>
          <w:szCs w:val="24"/>
        </w:rPr>
        <w:t xml:space="preserve"> λαό και </w:t>
      </w:r>
      <w:r>
        <w:rPr>
          <w:rFonts w:eastAsia="Times New Roman" w:cs="Times New Roman"/>
          <w:szCs w:val="24"/>
        </w:rPr>
        <w:t>με</w:t>
      </w:r>
      <w:r w:rsidRPr="00FB694E">
        <w:rPr>
          <w:rFonts w:eastAsia="Times New Roman" w:cs="Times New Roman"/>
          <w:szCs w:val="24"/>
        </w:rPr>
        <w:t xml:space="preserve"> αμέριστη εμπιστοσύνη στους δημοκρατικούς θεσμούς</w:t>
      </w:r>
      <w:r>
        <w:rPr>
          <w:rFonts w:eastAsia="Times New Roman" w:cs="Times New Roman"/>
          <w:szCs w:val="24"/>
        </w:rPr>
        <w:t>,</w:t>
      </w:r>
      <w:r w:rsidRPr="00FB694E">
        <w:rPr>
          <w:rFonts w:eastAsia="Times New Roman" w:cs="Times New Roman"/>
          <w:szCs w:val="24"/>
        </w:rPr>
        <w:t xml:space="preserve"> να ζητήσουμε ψήφο εμπιστοσύνης</w:t>
      </w:r>
      <w:r>
        <w:rPr>
          <w:rFonts w:eastAsia="Times New Roman" w:cs="Times New Roman"/>
          <w:szCs w:val="24"/>
        </w:rPr>
        <w:t xml:space="preserve">. </w:t>
      </w:r>
    </w:p>
    <w:p w14:paraId="1286C7F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Και εάν η σημαντική δουλειά που μένει να γίνει είναι πολλή -και είναι ήδη γνωστοποιημένη, η αύξηση τ</w:t>
      </w:r>
      <w:r w:rsidRPr="00FB694E">
        <w:rPr>
          <w:rFonts w:eastAsia="Times New Roman" w:cs="Times New Roman"/>
          <w:szCs w:val="24"/>
        </w:rPr>
        <w:t>ου κατώτατου μισθού</w:t>
      </w:r>
      <w:r>
        <w:rPr>
          <w:rFonts w:eastAsia="Times New Roman" w:cs="Times New Roman"/>
          <w:szCs w:val="24"/>
        </w:rPr>
        <w:t>, η</w:t>
      </w:r>
      <w:r w:rsidRPr="00FB694E">
        <w:rPr>
          <w:rFonts w:eastAsia="Times New Roman" w:cs="Times New Roman"/>
          <w:szCs w:val="24"/>
        </w:rPr>
        <w:t xml:space="preserve"> προστασία της πρώτης κατοικίας</w:t>
      </w:r>
      <w:r>
        <w:rPr>
          <w:rFonts w:eastAsia="Times New Roman" w:cs="Times New Roman"/>
          <w:szCs w:val="24"/>
        </w:rPr>
        <w:t>,</w:t>
      </w:r>
      <w:r w:rsidRPr="00FB694E">
        <w:rPr>
          <w:rFonts w:eastAsia="Times New Roman" w:cs="Times New Roman"/>
          <w:szCs w:val="24"/>
        </w:rPr>
        <w:t xml:space="preserve"> </w:t>
      </w:r>
      <w:r>
        <w:rPr>
          <w:rFonts w:eastAsia="Times New Roman" w:cs="Times New Roman"/>
          <w:szCs w:val="24"/>
        </w:rPr>
        <w:t>η</w:t>
      </w:r>
      <w:r w:rsidRPr="00FB694E">
        <w:rPr>
          <w:rFonts w:eastAsia="Times New Roman" w:cs="Times New Roman"/>
          <w:szCs w:val="24"/>
        </w:rPr>
        <w:t xml:space="preserve"> επιδότηση ενοικ</w:t>
      </w:r>
      <w:r w:rsidRPr="00FB694E">
        <w:rPr>
          <w:rFonts w:eastAsia="Times New Roman" w:cs="Times New Roman"/>
          <w:szCs w:val="24"/>
        </w:rPr>
        <w:t>ίου</w:t>
      </w:r>
      <w:r>
        <w:rPr>
          <w:rFonts w:eastAsia="Times New Roman" w:cs="Times New Roman"/>
          <w:szCs w:val="24"/>
        </w:rPr>
        <w:t>,</w:t>
      </w:r>
      <w:r w:rsidRPr="00FB694E">
        <w:rPr>
          <w:rFonts w:eastAsia="Times New Roman" w:cs="Times New Roman"/>
          <w:szCs w:val="24"/>
        </w:rPr>
        <w:t xml:space="preserve"> </w:t>
      </w:r>
      <w:r>
        <w:rPr>
          <w:rFonts w:eastAsia="Times New Roman" w:cs="Times New Roman"/>
          <w:szCs w:val="24"/>
        </w:rPr>
        <w:t>η</w:t>
      </w:r>
      <w:r w:rsidRPr="00FB694E">
        <w:rPr>
          <w:rFonts w:eastAsia="Times New Roman" w:cs="Times New Roman"/>
          <w:szCs w:val="24"/>
        </w:rPr>
        <w:t xml:space="preserve"> Συνταγματική </w:t>
      </w:r>
      <w:r>
        <w:rPr>
          <w:rFonts w:eastAsia="Times New Roman" w:cs="Times New Roman"/>
          <w:szCs w:val="24"/>
        </w:rPr>
        <w:t>α</w:t>
      </w:r>
      <w:r w:rsidRPr="00FB694E">
        <w:rPr>
          <w:rFonts w:eastAsia="Times New Roman" w:cs="Times New Roman"/>
          <w:szCs w:val="24"/>
        </w:rPr>
        <w:t>ναθεώρηση</w:t>
      </w:r>
      <w:r>
        <w:rPr>
          <w:rFonts w:eastAsia="Times New Roman" w:cs="Times New Roman"/>
          <w:szCs w:val="24"/>
        </w:rPr>
        <w:t>,</w:t>
      </w:r>
      <w:r w:rsidRPr="00FB694E">
        <w:rPr>
          <w:rFonts w:eastAsia="Times New Roman" w:cs="Times New Roman"/>
          <w:szCs w:val="24"/>
        </w:rPr>
        <w:t xml:space="preserve"> </w:t>
      </w:r>
      <w:r>
        <w:rPr>
          <w:rFonts w:eastAsia="Times New Roman" w:cs="Times New Roman"/>
          <w:szCs w:val="24"/>
        </w:rPr>
        <w:t>η</w:t>
      </w:r>
      <w:r w:rsidRPr="00FB694E">
        <w:rPr>
          <w:rFonts w:eastAsia="Times New Roman" w:cs="Times New Roman"/>
          <w:szCs w:val="24"/>
        </w:rPr>
        <w:t xml:space="preserve"> ολοκλήρωση </w:t>
      </w:r>
      <w:r>
        <w:rPr>
          <w:rFonts w:eastAsia="Times New Roman" w:cs="Times New Roman"/>
          <w:szCs w:val="24"/>
        </w:rPr>
        <w:t xml:space="preserve">της </w:t>
      </w:r>
      <w:r w:rsidRPr="00FB694E">
        <w:rPr>
          <w:rFonts w:eastAsia="Times New Roman" w:cs="Times New Roman"/>
          <w:szCs w:val="24"/>
        </w:rPr>
        <w:t xml:space="preserve">συμφωνίας μεταξύ </w:t>
      </w:r>
      <w:r>
        <w:rPr>
          <w:rFonts w:eastAsia="Times New Roman" w:cs="Times New Roman"/>
          <w:szCs w:val="24"/>
        </w:rPr>
        <w:t>Ε</w:t>
      </w:r>
      <w:r w:rsidRPr="00FB694E">
        <w:rPr>
          <w:rFonts w:eastAsia="Times New Roman" w:cs="Times New Roman"/>
          <w:szCs w:val="24"/>
        </w:rPr>
        <w:t>κκλησίας και πολιτείας και άλλα τόσα</w:t>
      </w:r>
      <w:r>
        <w:rPr>
          <w:rFonts w:eastAsia="Times New Roman" w:cs="Times New Roman"/>
          <w:szCs w:val="24"/>
        </w:rPr>
        <w:t xml:space="preserve">- </w:t>
      </w:r>
      <w:r w:rsidRPr="00FB694E">
        <w:rPr>
          <w:rFonts w:eastAsia="Times New Roman" w:cs="Times New Roman"/>
          <w:szCs w:val="24"/>
        </w:rPr>
        <w:t>η ε</w:t>
      </w:r>
      <w:r>
        <w:rPr>
          <w:rFonts w:eastAsia="Times New Roman" w:cs="Times New Roman"/>
          <w:szCs w:val="24"/>
        </w:rPr>
        <w:t>περχόμενη ψήφιση της ιστορικής Σ</w:t>
      </w:r>
      <w:r w:rsidRPr="00FB694E">
        <w:rPr>
          <w:rFonts w:eastAsia="Times New Roman" w:cs="Times New Roman"/>
          <w:szCs w:val="24"/>
        </w:rPr>
        <w:t xml:space="preserve">υμφωνίας των Πρεσπών είναι αυτή που καταξιώνει σαν ιστορικά υπεύθυνη την </w:t>
      </w:r>
      <w:r>
        <w:rPr>
          <w:rFonts w:eastAsia="Times New Roman" w:cs="Times New Roman"/>
          <w:szCs w:val="24"/>
        </w:rPr>
        <w:t>Α</w:t>
      </w:r>
      <w:r w:rsidRPr="00FB694E">
        <w:rPr>
          <w:rFonts w:eastAsia="Times New Roman" w:cs="Times New Roman"/>
          <w:szCs w:val="24"/>
        </w:rPr>
        <w:t xml:space="preserve">ριστερά και τους συμμάχους </w:t>
      </w:r>
      <w:r>
        <w:rPr>
          <w:rFonts w:eastAsia="Times New Roman" w:cs="Times New Roman"/>
          <w:szCs w:val="24"/>
        </w:rPr>
        <w:t>της. Η</w:t>
      </w:r>
      <w:r w:rsidRPr="00FB694E">
        <w:rPr>
          <w:rFonts w:eastAsia="Times New Roman" w:cs="Times New Roman"/>
          <w:szCs w:val="24"/>
        </w:rPr>
        <w:t xml:space="preserve"> αγάπη γι</w:t>
      </w:r>
      <w:r w:rsidRPr="00FB694E">
        <w:rPr>
          <w:rFonts w:eastAsia="Times New Roman" w:cs="Times New Roman"/>
          <w:szCs w:val="24"/>
        </w:rPr>
        <w:t>α την πατρίδα και η προάσπιση των λα</w:t>
      </w:r>
      <w:r>
        <w:rPr>
          <w:rFonts w:eastAsia="Times New Roman" w:cs="Times New Roman"/>
          <w:szCs w:val="24"/>
        </w:rPr>
        <w:t xml:space="preserve">ϊκών συμφερόντων, </w:t>
      </w:r>
      <w:r w:rsidRPr="00FB694E">
        <w:rPr>
          <w:rFonts w:eastAsia="Times New Roman" w:cs="Times New Roman"/>
          <w:szCs w:val="24"/>
        </w:rPr>
        <w:t xml:space="preserve">είναι πρωταρχικά στοιχεία της παράταξής </w:t>
      </w:r>
      <w:r>
        <w:rPr>
          <w:rFonts w:eastAsia="Times New Roman" w:cs="Times New Roman"/>
          <w:szCs w:val="24"/>
        </w:rPr>
        <w:t>μας κ</w:t>
      </w:r>
      <w:r w:rsidRPr="00FB694E">
        <w:rPr>
          <w:rFonts w:eastAsia="Times New Roman" w:cs="Times New Roman"/>
          <w:szCs w:val="24"/>
        </w:rPr>
        <w:t xml:space="preserve">αι αποτελεί ευθύνη της </w:t>
      </w:r>
      <w:r>
        <w:rPr>
          <w:rFonts w:eastAsia="Times New Roman" w:cs="Times New Roman"/>
          <w:szCs w:val="24"/>
        </w:rPr>
        <w:t>Α</w:t>
      </w:r>
      <w:r w:rsidRPr="00FB694E">
        <w:rPr>
          <w:rFonts w:eastAsia="Times New Roman" w:cs="Times New Roman"/>
          <w:szCs w:val="24"/>
        </w:rPr>
        <w:t>ριστεράς να παλεύει για την επίλυση των μεγάλων προβλημάτων</w:t>
      </w:r>
      <w:r>
        <w:rPr>
          <w:rFonts w:eastAsia="Times New Roman" w:cs="Times New Roman"/>
          <w:szCs w:val="24"/>
        </w:rPr>
        <w:t>.</w:t>
      </w:r>
    </w:p>
    <w:p w14:paraId="1286C7F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Απέναντι στους</w:t>
      </w:r>
      <w:r w:rsidRPr="00FB694E">
        <w:rPr>
          <w:rFonts w:eastAsia="Times New Roman" w:cs="Times New Roman"/>
          <w:szCs w:val="24"/>
        </w:rPr>
        <w:t xml:space="preserve"> ψιθύρους</w:t>
      </w:r>
      <w:r>
        <w:rPr>
          <w:rFonts w:eastAsia="Times New Roman" w:cs="Times New Roman"/>
          <w:szCs w:val="24"/>
        </w:rPr>
        <w:t>,</w:t>
      </w:r>
      <w:r w:rsidRPr="00FB694E">
        <w:rPr>
          <w:rFonts w:eastAsia="Times New Roman" w:cs="Times New Roman"/>
          <w:szCs w:val="24"/>
        </w:rPr>
        <w:t xml:space="preserve"> στο διχασμό</w:t>
      </w:r>
      <w:r>
        <w:rPr>
          <w:rFonts w:eastAsia="Times New Roman" w:cs="Times New Roman"/>
          <w:szCs w:val="24"/>
        </w:rPr>
        <w:t>,</w:t>
      </w:r>
      <w:r w:rsidRPr="00FB694E">
        <w:rPr>
          <w:rFonts w:eastAsia="Times New Roman" w:cs="Times New Roman"/>
          <w:szCs w:val="24"/>
        </w:rPr>
        <w:t xml:space="preserve"> στα κηρύγματα μίσους και στην πατρ</w:t>
      </w:r>
      <w:r w:rsidRPr="00FB694E">
        <w:rPr>
          <w:rFonts w:eastAsia="Times New Roman" w:cs="Times New Roman"/>
          <w:szCs w:val="24"/>
        </w:rPr>
        <w:t>ιδοκαπηλία</w:t>
      </w:r>
      <w:r>
        <w:rPr>
          <w:rFonts w:eastAsia="Times New Roman" w:cs="Times New Roman"/>
          <w:szCs w:val="24"/>
        </w:rPr>
        <w:t>,</w:t>
      </w:r>
      <w:r w:rsidRPr="00FB694E">
        <w:rPr>
          <w:rFonts w:eastAsia="Times New Roman" w:cs="Times New Roman"/>
          <w:szCs w:val="24"/>
        </w:rPr>
        <w:t xml:space="preserve"> απέναντι στις αφίσες που στοχοποιούν</w:t>
      </w:r>
      <w:r>
        <w:rPr>
          <w:rFonts w:eastAsia="Times New Roman" w:cs="Times New Roman"/>
          <w:szCs w:val="24"/>
        </w:rPr>
        <w:t>,</w:t>
      </w:r>
      <w:r w:rsidRPr="00FB694E">
        <w:rPr>
          <w:rFonts w:eastAsia="Times New Roman" w:cs="Times New Roman"/>
          <w:szCs w:val="24"/>
        </w:rPr>
        <w:t xml:space="preserve"> στις απειλές κατά </w:t>
      </w:r>
      <w:r>
        <w:rPr>
          <w:rFonts w:eastAsia="Times New Roman" w:cs="Times New Roman"/>
          <w:szCs w:val="24"/>
        </w:rPr>
        <w:t>της ζωής που δέχονται μέλη του Κ</w:t>
      </w:r>
      <w:r w:rsidRPr="00FB694E">
        <w:rPr>
          <w:rFonts w:eastAsia="Times New Roman" w:cs="Times New Roman"/>
          <w:szCs w:val="24"/>
        </w:rPr>
        <w:t>οινοβουλίου</w:t>
      </w:r>
      <w:r>
        <w:rPr>
          <w:rFonts w:eastAsia="Times New Roman" w:cs="Times New Roman"/>
          <w:szCs w:val="24"/>
        </w:rPr>
        <w:t>, αντιπαραθέτουμε το κ</w:t>
      </w:r>
      <w:r w:rsidRPr="00FB694E">
        <w:rPr>
          <w:rFonts w:eastAsia="Times New Roman" w:cs="Times New Roman"/>
          <w:szCs w:val="24"/>
        </w:rPr>
        <w:t>άλεσμα για μία ευρύτερη συμπόρευση προς ένα προοδευτικό μ</w:t>
      </w:r>
      <w:r>
        <w:rPr>
          <w:rFonts w:eastAsia="Times New Roman" w:cs="Times New Roman"/>
          <w:szCs w:val="24"/>
        </w:rPr>
        <w:t>έλλον.</w:t>
      </w:r>
    </w:p>
    <w:p w14:paraId="1286C7F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 Μην ξεχάσετε π</w:t>
      </w:r>
      <w:r w:rsidRPr="00FB694E">
        <w:rPr>
          <w:rFonts w:eastAsia="Times New Roman" w:cs="Times New Roman"/>
          <w:szCs w:val="24"/>
        </w:rPr>
        <w:t>οτέ</w:t>
      </w:r>
      <w:r>
        <w:rPr>
          <w:rFonts w:eastAsia="Times New Roman" w:cs="Times New Roman"/>
          <w:szCs w:val="24"/>
        </w:rPr>
        <w:t xml:space="preserve"> ότι</w:t>
      </w:r>
      <w:r w:rsidRPr="00FB694E">
        <w:rPr>
          <w:rFonts w:eastAsia="Times New Roman" w:cs="Times New Roman"/>
          <w:szCs w:val="24"/>
        </w:rPr>
        <w:t xml:space="preserve"> η </w:t>
      </w:r>
      <w:r>
        <w:rPr>
          <w:rFonts w:eastAsia="Times New Roman" w:cs="Times New Roman"/>
          <w:szCs w:val="24"/>
        </w:rPr>
        <w:t>Α</w:t>
      </w:r>
      <w:r w:rsidRPr="00FB694E">
        <w:rPr>
          <w:rFonts w:eastAsia="Times New Roman" w:cs="Times New Roman"/>
          <w:szCs w:val="24"/>
        </w:rPr>
        <w:t xml:space="preserve">ριστερά πάλευε χρόνια για την </w:t>
      </w:r>
      <w:r w:rsidRPr="00FB694E">
        <w:rPr>
          <w:rFonts w:eastAsia="Times New Roman" w:cs="Times New Roman"/>
          <w:szCs w:val="24"/>
        </w:rPr>
        <w:t>καθιέρωση της απλής αναλογικής</w:t>
      </w:r>
      <w:r>
        <w:rPr>
          <w:rFonts w:eastAsia="Times New Roman" w:cs="Times New Roman"/>
          <w:szCs w:val="24"/>
        </w:rPr>
        <w:t>.</w:t>
      </w:r>
      <w:r w:rsidRPr="00FB694E">
        <w:rPr>
          <w:rFonts w:eastAsia="Times New Roman" w:cs="Times New Roman"/>
          <w:szCs w:val="24"/>
        </w:rPr>
        <w:t xml:space="preserve"> </w:t>
      </w:r>
      <w:r>
        <w:rPr>
          <w:rFonts w:eastAsia="Times New Roman" w:cs="Times New Roman"/>
          <w:szCs w:val="24"/>
        </w:rPr>
        <w:t>Κ</w:t>
      </w:r>
      <w:r w:rsidRPr="00FB694E">
        <w:rPr>
          <w:rFonts w:eastAsia="Times New Roman" w:cs="Times New Roman"/>
          <w:szCs w:val="24"/>
        </w:rPr>
        <w:t>ατανοώ</w:t>
      </w:r>
      <w:r>
        <w:rPr>
          <w:rFonts w:eastAsia="Times New Roman" w:cs="Times New Roman"/>
          <w:szCs w:val="24"/>
        </w:rPr>
        <w:t>,</w:t>
      </w:r>
      <w:r w:rsidRPr="00FB694E">
        <w:rPr>
          <w:rFonts w:eastAsia="Times New Roman" w:cs="Times New Roman"/>
          <w:szCs w:val="24"/>
        </w:rPr>
        <w:t xml:space="preserve"> από μία πλευρά</w:t>
      </w:r>
      <w:r>
        <w:rPr>
          <w:rFonts w:eastAsia="Times New Roman" w:cs="Times New Roman"/>
          <w:szCs w:val="24"/>
        </w:rPr>
        <w:t>,</w:t>
      </w:r>
      <w:r w:rsidRPr="00FB694E">
        <w:rPr>
          <w:rFonts w:eastAsia="Times New Roman" w:cs="Times New Roman"/>
          <w:szCs w:val="24"/>
        </w:rPr>
        <w:t xml:space="preserve"> τη Νέα Δημοκρατία</w:t>
      </w:r>
      <w:r>
        <w:rPr>
          <w:rFonts w:eastAsia="Times New Roman" w:cs="Times New Roman"/>
          <w:szCs w:val="24"/>
        </w:rPr>
        <w:t>,</w:t>
      </w:r>
      <w:r w:rsidRPr="00FB694E">
        <w:rPr>
          <w:rFonts w:eastAsia="Times New Roman" w:cs="Times New Roman"/>
          <w:szCs w:val="24"/>
        </w:rPr>
        <w:t xml:space="preserve"> </w:t>
      </w:r>
      <w:r>
        <w:rPr>
          <w:rFonts w:eastAsia="Times New Roman" w:cs="Times New Roman"/>
          <w:szCs w:val="24"/>
        </w:rPr>
        <w:t>που π</w:t>
      </w:r>
      <w:r w:rsidRPr="00FB694E">
        <w:rPr>
          <w:rFonts w:eastAsia="Times New Roman" w:cs="Times New Roman"/>
          <w:szCs w:val="24"/>
        </w:rPr>
        <w:t>ιστεύει σε συγκεντρωτικά καθεστώτα</w:t>
      </w:r>
      <w:r>
        <w:rPr>
          <w:rFonts w:eastAsia="Times New Roman" w:cs="Times New Roman"/>
          <w:szCs w:val="24"/>
        </w:rPr>
        <w:t xml:space="preserve">, </w:t>
      </w:r>
      <w:r>
        <w:rPr>
          <w:rFonts w:eastAsia="Times New Roman" w:cs="Times New Roman"/>
          <w:szCs w:val="24"/>
        </w:rPr>
        <w:lastRenderedPageBreak/>
        <w:t xml:space="preserve">αλλά θέλω </w:t>
      </w:r>
      <w:r w:rsidRPr="00FB694E">
        <w:rPr>
          <w:rFonts w:eastAsia="Times New Roman" w:cs="Times New Roman"/>
          <w:szCs w:val="24"/>
        </w:rPr>
        <w:t>να σημειώσω το πολιτικό ατόπημα του ΚΙΝΑΛ να μην ψηφίσει την απλή αναλογική</w:t>
      </w:r>
      <w:r>
        <w:rPr>
          <w:rFonts w:eastAsia="Times New Roman" w:cs="Times New Roman"/>
          <w:szCs w:val="24"/>
        </w:rPr>
        <w:t>.</w:t>
      </w:r>
      <w:r w:rsidRPr="00FB694E">
        <w:rPr>
          <w:rFonts w:eastAsia="Times New Roman" w:cs="Times New Roman"/>
          <w:szCs w:val="24"/>
        </w:rPr>
        <w:t xml:space="preserve"> </w:t>
      </w:r>
      <w:r>
        <w:rPr>
          <w:rFonts w:eastAsia="Times New Roman" w:cs="Times New Roman"/>
          <w:szCs w:val="24"/>
        </w:rPr>
        <w:t>«Απ</w:t>
      </w:r>
      <w:r w:rsidRPr="00FB694E">
        <w:rPr>
          <w:rFonts w:eastAsia="Times New Roman" w:cs="Times New Roman"/>
          <w:szCs w:val="24"/>
        </w:rPr>
        <w:t>λή αναλογική</w:t>
      </w:r>
      <w:r>
        <w:rPr>
          <w:rFonts w:eastAsia="Times New Roman" w:cs="Times New Roman"/>
          <w:szCs w:val="24"/>
        </w:rPr>
        <w:t>»</w:t>
      </w:r>
      <w:r w:rsidRPr="00FB694E">
        <w:rPr>
          <w:rFonts w:eastAsia="Times New Roman" w:cs="Times New Roman"/>
          <w:szCs w:val="24"/>
        </w:rPr>
        <w:t xml:space="preserve"> σημαίνει συνθέσεις</w:t>
      </w:r>
      <w:r>
        <w:rPr>
          <w:rFonts w:eastAsia="Times New Roman" w:cs="Times New Roman"/>
          <w:szCs w:val="24"/>
        </w:rPr>
        <w:t xml:space="preserve">, όχι στο ίδιο κόμμα, </w:t>
      </w:r>
      <w:r w:rsidRPr="00FB694E">
        <w:rPr>
          <w:rFonts w:eastAsia="Times New Roman" w:cs="Times New Roman"/>
          <w:szCs w:val="24"/>
        </w:rPr>
        <w:t xml:space="preserve">αλλά </w:t>
      </w:r>
      <w:r>
        <w:rPr>
          <w:rFonts w:eastAsia="Times New Roman" w:cs="Times New Roman"/>
          <w:szCs w:val="24"/>
        </w:rPr>
        <w:t>σ</w:t>
      </w:r>
      <w:r w:rsidRPr="00FB694E">
        <w:rPr>
          <w:rFonts w:eastAsia="Times New Roman" w:cs="Times New Roman"/>
          <w:szCs w:val="24"/>
        </w:rPr>
        <w:t xml:space="preserve">το </w:t>
      </w:r>
      <w:r>
        <w:rPr>
          <w:rFonts w:eastAsia="Times New Roman" w:cs="Times New Roman"/>
          <w:szCs w:val="24"/>
        </w:rPr>
        <w:t>Κ</w:t>
      </w:r>
      <w:r w:rsidRPr="00FB694E">
        <w:rPr>
          <w:rFonts w:eastAsia="Times New Roman" w:cs="Times New Roman"/>
          <w:szCs w:val="24"/>
        </w:rPr>
        <w:t>οινοβούλιο</w:t>
      </w:r>
      <w:r>
        <w:rPr>
          <w:rFonts w:eastAsia="Times New Roman" w:cs="Times New Roman"/>
          <w:szCs w:val="24"/>
        </w:rPr>
        <w:t>,</w:t>
      </w:r>
      <w:r w:rsidRPr="00FB694E">
        <w:rPr>
          <w:rFonts w:eastAsia="Times New Roman" w:cs="Times New Roman"/>
          <w:szCs w:val="24"/>
        </w:rPr>
        <w:t xml:space="preserve"> από διαφορετικές πολιτικές δυνάμεις σε θέματα που συμφωνούν</w:t>
      </w:r>
      <w:r>
        <w:rPr>
          <w:rFonts w:eastAsia="Times New Roman" w:cs="Times New Roman"/>
          <w:szCs w:val="24"/>
        </w:rPr>
        <w:t>.</w:t>
      </w:r>
      <w:r w:rsidRPr="00FB694E">
        <w:rPr>
          <w:rFonts w:eastAsia="Times New Roman" w:cs="Times New Roman"/>
          <w:szCs w:val="24"/>
        </w:rPr>
        <w:t xml:space="preserve"> </w:t>
      </w:r>
      <w:r>
        <w:rPr>
          <w:rFonts w:eastAsia="Times New Roman" w:cs="Times New Roman"/>
          <w:szCs w:val="24"/>
        </w:rPr>
        <w:t>Έζησε τέτοιες ευκαιρίες αυτή η Β</w:t>
      </w:r>
      <w:r w:rsidRPr="00FB694E">
        <w:rPr>
          <w:rFonts w:eastAsia="Times New Roman" w:cs="Times New Roman"/>
          <w:szCs w:val="24"/>
        </w:rPr>
        <w:t>ουλή</w:t>
      </w:r>
      <w:r>
        <w:rPr>
          <w:rFonts w:eastAsia="Times New Roman" w:cs="Times New Roman"/>
          <w:szCs w:val="24"/>
        </w:rPr>
        <w:t>.</w:t>
      </w:r>
    </w:p>
    <w:p w14:paraId="1286C7F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 Μ</w:t>
      </w:r>
      <w:r w:rsidRPr="00FB694E">
        <w:rPr>
          <w:rFonts w:eastAsia="Times New Roman" w:cs="Times New Roman"/>
          <w:szCs w:val="24"/>
        </w:rPr>
        <w:t>ε τη μισαλλοδοξία</w:t>
      </w:r>
      <w:r>
        <w:rPr>
          <w:rFonts w:eastAsia="Times New Roman" w:cs="Times New Roman"/>
          <w:szCs w:val="24"/>
        </w:rPr>
        <w:t>,</w:t>
      </w:r>
      <w:r w:rsidRPr="00FB694E">
        <w:rPr>
          <w:rFonts w:eastAsia="Times New Roman" w:cs="Times New Roman"/>
          <w:szCs w:val="24"/>
        </w:rPr>
        <w:t xml:space="preserve"> την ξενοφοβία και το ρατσισμό να εμφανίζονται ακόμα και σε πολιτικά προγράμματα ευρωπαϊκών κ</w:t>
      </w:r>
      <w:r w:rsidRPr="00FB694E">
        <w:rPr>
          <w:rFonts w:eastAsia="Times New Roman" w:cs="Times New Roman"/>
          <w:szCs w:val="24"/>
        </w:rPr>
        <w:t>υβερνήσεων</w:t>
      </w:r>
      <w:r>
        <w:rPr>
          <w:rFonts w:eastAsia="Times New Roman" w:cs="Times New Roman"/>
          <w:szCs w:val="24"/>
        </w:rPr>
        <w:t>, η Σ</w:t>
      </w:r>
      <w:r w:rsidRPr="00FB694E">
        <w:rPr>
          <w:rFonts w:eastAsia="Times New Roman" w:cs="Times New Roman"/>
          <w:szCs w:val="24"/>
        </w:rPr>
        <w:t xml:space="preserve">υμφωνία των Πρεσπών αποτελεί βάλσαμο για την κακοφορμισμένη ανοιχτή πληγή του </w:t>
      </w:r>
      <w:r>
        <w:rPr>
          <w:rFonts w:eastAsia="Times New Roman" w:cs="Times New Roman"/>
          <w:szCs w:val="24"/>
        </w:rPr>
        <w:t>«</w:t>
      </w:r>
      <w:r w:rsidRPr="00FB694E">
        <w:rPr>
          <w:rFonts w:eastAsia="Times New Roman" w:cs="Times New Roman"/>
          <w:szCs w:val="24"/>
        </w:rPr>
        <w:t>Μακεδονικού</w:t>
      </w:r>
      <w:r>
        <w:rPr>
          <w:rFonts w:eastAsia="Times New Roman" w:cs="Times New Roman"/>
          <w:szCs w:val="24"/>
        </w:rPr>
        <w:t>»</w:t>
      </w:r>
      <w:r w:rsidRPr="00FB694E">
        <w:rPr>
          <w:rFonts w:eastAsia="Times New Roman" w:cs="Times New Roman"/>
          <w:szCs w:val="24"/>
        </w:rPr>
        <w:t xml:space="preserve"> και ύμνος της αξίας της συναδέλφωσης και της κατανόησης μεταξύ γειτονικών χωρών</w:t>
      </w:r>
      <w:r>
        <w:rPr>
          <w:rFonts w:eastAsia="Times New Roman" w:cs="Times New Roman"/>
          <w:szCs w:val="24"/>
        </w:rPr>
        <w:t>. Σε μία περίοδο οικονομικής και κ</w:t>
      </w:r>
      <w:r w:rsidRPr="00FB694E">
        <w:rPr>
          <w:rFonts w:eastAsia="Times New Roman" w:cs="Times New Roman"/>
          <w:szCs w:val="24"/>
        </w:rPr>
        <w:t>οινωνικής κρίσης</w:t>
      </w:r>
      <w:r>
        <w:rPr>
          <w:rFonts w:eastAsia="Times New Roman" w:cs="Times New Roman"/>
          <w:szCs w:val="24"/>
        </w:rPr>
        <w:t>,</w:t>
      </w:r>
      <w:r w:rsidRPr="00FB694E">
        <w:rPr>
          <w:rFonts w:eastAsia="Times New Roman" w:cs="Times New Roman"/>
          <w:szCs w:val="24"/>
        </w:rPr>
        <w:t xml:space="preserve"> που διανύει ολόκλη</w:t>
      </w:r>
      <w:r w:rsidRPr="00FB694E">
        <w:rPr>
          <w:rFonts w:eastAsia="Times New Roman" w:cs="Times New Roman"/>
          <w:szCs w:val="24"/>
        </w:rPr>
        <w:t>ρη η Ευρώπη</w:t>
      </w:r>
      <w:r>
        <w:rPr>
          <w:rFonts w:eastAsia="Times New Roman" w:cs="Times New Roman"/>
          <w:szCs w:val="24"/>
        </w:rPr>
        <w:t>,</w:t>
      </w:r>
      <w:r w:rsidRPr="00FB694E">
        <w:rPr>
          <w:rFonts w:eastAsia="Times New Roman" w:cs="Times New Roman"/>
          <w:szCs w:val="24"/>
        </w:rPr>
        <w:t xml:space="preserve"> αυτές οι πρωτοβουλίες και αυτά τα κείμενα καταγράφονται σαν κορυφαία ενάντια στον εθνικισμό και στην πατριδοκαπηλία</w:t>
      </w:r>
      <w:r>
        <w:rPr>
          <w:rFonts w:eastAsia="Times New Roman" w:cs="Times New Roman"/>
          <w:szCs w:val="24"/>
        </w:rPr>
        <w:t>.</w:t>
      </w:r>
    </w:p>
    <w:p w14:paraId="1286C7F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w:t>
      </w:r>
      <w:r w:rsidRPr="00FB694E">
        <w:rPr>
          <w:rFonts w:eastAsia="Times New Roman" w:cs="Times New Roman"/>
          <w:szCs w:val="24"/>
        </w:rPr>
        <w:t>υναδέλφισσες και συνάδελφοι</w:t>
      </w:r>
      <w:r>
        <w:rPr>
          <w:rFonts w:eastAsia="Times New Roman" w:cs="Times New Roman"/>
          <w:szCs w:val="24"/>
        </w:rPr>
        <w:t>,</w:t>
      </w:r>
      <w:r w:rsidRPr="00FB694E">
        <w:rPr>
          <w:rFonts w:eastAsia="Times New Roman" w:cs="Times New Roman"/>
          <w:szCs w:val="24"/>
        </w:rPr>
        <w:t xml:space="preserve"> η πίστη στη δημοκρατία και την </w:t>
      </w:r>
      <w:r>
        <w:rPr>
          <w:rFonts w:eastAsia="Times New Roman" w:cs="Times New Roman"/>
          <w:szCs w:val="24"/>
        </w:rPr>
        <w:t>εμβάθυνσή της,</w:t>
      </w:r>
      <w:r w:rsidRPr="00FB694E">
        <w:rPr>
          <w:rFonts w:eastAsia="Times New Roman" w:cs="Times New Roman"/>
          <w:szCs w:val="24"/>
        </w:rPr>
        <w:t xml:space="preserve"> είναι συνυφασμένη με την κοινωνική δικαιοσύνη και </w:t>
      </w:r>
      <w:r w:rsidRPr="00FB694E">
        <w:rPr>
          <w:rFonts w:eastAsia="Times New Roman" w:cs="Times New Roman"/>
          <w:szCs w:val="24"/>
        </w:rPr>
        <w:t>τις κοινωνικές συμμαχίες</w:t>
      </w:r>
      <w:r>
        <w:rPr>
          <w:rFonts w:eastAsia="Times New Roman" w:cs="Times New Roman"/>
          <w:szCs w:val="24"/>
        </w:rPr>
        <w:t>.</w:t>
      </w:r>
      <w:r w:rsidRPr="00FB694E">
        <w:rPr>
          <w:rFonts w:eastAsia="Times New Roman" w:cs="Times New Roman"/>
          <w:szCs w:val="24"/>
        </w:rPr>
        <w:t xml:space="preserve"> </w:t>
      </w:r>
      <w:r>
        <w:rPr>
          <w:rFonts w:eastAsia="Times New Roman" w:cs="Times New Roman"/>
          <w:szCs w:val="24"/>
        </w:rPr>
        <w:t>Απέναντι στον απομονωτισμό</w:t>
      </w:r>
      <w:r w:rsidRPr="00FB694E">
        <w:rPr>
          <w:rFonts w:eastAsia="Times New Roman" w:cs="Times New Roman"/>
          <w:szCs w:val="24"/>
        </w:rPr>
        <w:t xml:space="preserve"> και την εθνική περιχαράκωση έχουμε να αντιτάξουμε κοινωνικές ελευθερίες και θεσμούς</w:t>
      </w:r>
      <w:r>
        <w:rPr>
          <w:rFonts w:eastAsia="Times New Roman" w:cs="Times New Roman"/>
          <w:szCs w:val="24"/>
        </w:rPr>
        <w:t>,</w:t>
      </w:r>
      <w:r w:rsidRPr="00FB694E">
        <w:rPr>
          <w:rFonts w:eastAsia="Times New Roman" w:cs="Times New Roman"/>
          <w:szCs w:val="24"/>
        </w:rPr>
        <w:t xml:space="preserve"> που </w:t>
      </w:r>
      <w:r>
        <w:rPr>
          <w:rFonts w:eastAsia="Times New Roman" w:cs="Times New Roman"/>
          <w:szCs w:val="24"/>
        </w:rPr>
        <w:t>καλούν</w:t>
      </w:r>
      <w:r w:rsidRPr="00FB694E">
        <w:rPr>
          <w:rFonts w:eastAsia="Times New Roman" w:cs="Times New Roman"/>
          <w:szCs w:val="24"/>
        </w:rPr>
        <w:t xml:space="preserve"> όλους μας να </w:t>
      </w:r>
      <w:r w:rsidRPr="00FB694E">
        <w:rPr>
          <w:rFonts w:eastAsia="Times New Roman" w:cs="Times New Roman"/>
          <w:szCs w:val="24"/>
        </w:rPr>
        <w:lastRenderedPageBreak/>
        <w:t>τους υπερασπιστούμε και να παλέψ</w:t>
      </w:r>
      <w:r>
        <w:rPr>
          <w:rFonts w:eastAsia="Times New Roman" w:cs="Times New Roman"/>
          <w:szCs w:val="24"/>
        </w:rPr>
        <w:t>ουμε μαζί και να τους ενισχύσουμε.</w:t>
      </w:r>
    </w:p>
    <w:p w14:paraId="1286C7F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 Τ</w:t>
      </w:r>
      <w:r w:rsidRPr="00FB694E">
        <w:rPr>
          <w:rFonts w:eastAsia="Times New Roman" w:cs="Times New Roman"/>
          <w:szCs w:val="24"/>
        </w:rPr>
        <w:t>α δ</w:t>
      </w:r>
      <w:r>
        <w:rPr>
          <w:rFonts w:eastAsia="Times New Roman" w:cs="Times New Roman"/>
          <w:szCs w:val="24"/>
        </w:rPr>
        <w:t>ιλήμματα είναι προφανή</w:t>
      </w:r>
      <w:r>
        <w:rPr>
          <w:rFonts w:eastAsia="Times New Roman" w:cs="Times New Roman"/>
          <w:szCs w:val="24"/>
        </w:rPr>
        <w:t xml:space="preserve"> και στη χ</w:t>
      </w:r>
      <w:r w:rsidRPr="00FB694E">
        <w:rPr>
          <w:rFonts w:eastAsia="Times New Roman" w:cs="Times New Roman"/>
          <w:szCs w:val="24"/>
        </w:rPr>
        <w:t>ώρα και στην Ευρώπη</w:t>
      </w:r>
      <w:r>
        <w:rPr>
          <w:rFonts w:eastAsia="Times New Roman" w:cs="Times New Roman"/>
          <w:szCs w:val="24"/>
        </w:rPr>
        <w:t>.</w:t>
      </w:r>
      <w:r w:rsidRPr="00FB694E">
        <w:rPr>
          <w:rFonts w:eastAsia="Times New Roman" w:cs="Times New Roman"/>
          <w:szCs w:val="24"/>
        </w:rPr>
        <w:t xml:space="preserve"> </w:t>
      </w:r>
      <w:r>
        <w:rPr>
          <w:rFonts w:eastAsia="Times New Roman" w:cs="Times New Roman"/>
          <w:szCs w:val="24"/>
        </w:rPr>
        <w:t>Ο</w:t>
      </w:r>
      <w:r w:rsidRPr="00FB694E">
        <w:rPr>
          <w:rFonts w:eastAsia="Times New Roman" w:cs="Times New Roman"/>
          <w:szCs w:val="24"/>
        </w:rPr>
        <w:t xml:space="preserve"> δρόμος του μέλλοντος δεν είναι αυτός του μίσους και του διχασμού</w:t>
      </w:r>
      <w:r>
        <w:rPr>
          <w:rFonts w:eastAsia="Times New Roman" w:cs="Times New Roman"/>
          <w:szCs w:val="24"/>
        </w:rPr>
        <w:t>,</w:t>
      </w:r>
      <w:r w:rsidRPr="00FB694E">
        <w:rPr>
          <w:rFonts w:eastAsia="Times New Roman" w:cs="Times New Roman"/>
          <w:szCs w:val="24"/>
        </w:rPr>
        <w:t xml:space="preserve"> αλλά της προόδου και της αλληλεγγύης</w:t>
      </w:r>
      <w:r>
        <w:rPr>
          <w:rFonts w:eastAsia="Times New Roman" w:cs="Times New Roman"/>
          <w:szCs w:val="24"/>
        </w:rPr>
        <w:t>.</w:t>
      </w:r>
    </w:p>
    <w:p w14:paraId="1286C7F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Και δεν στέκει να μιλάς για γυρολόγους</w:t>
      </w:r>
      <w:r w:rsidRPr="00FB694E">
        <w:rPr>
          <w:rFonts w:eastAsia="Times New Roman" w:cs="Times New Roman"/>
          <w:szCs w:val="24"/>
        </w:rPr>
        <w:t xml:space="preserve"> Βουλευτές</w:t>
      </w:r>
      <w:r>
        <w:rPr>
          <w:rFonts w:eastAsia="Times New Roman" w:cs="Times New Roman"/>
          <w:szCs w:val="24"/>
        </w:rPr>
        <w:t xml:space="preserve"> και να απευθύνεσαι στον</w:t>
      </w:r>
      <w:r w:rsidRPr="00FB694E">
        <w:rPr>
          <w:rFonts w:eastAsia="Times New Roman" w:cs="Times New Roman"/>
          <w:szCs w:val="24"/>
        </w:rPr>
        <w:t xml:space="preserve"> Σπύρο Δανέλλη</w:t>
      </w:r>
      <w:r>
        <w:rPr>
          <w:rFonts w:eastAsia="Times New Roman" w:cs="Times New Roman"/>
          <w:szCs w:val="24"/>
        </w:rPr>
        <w:t>,</w:t>
      </w:r>
      <w:r w:rsidRPr="00FB694E">
        <w:rPr>
          <w:rFonts w:eastAsia="Times New Roman" w:cs="Times New Roman"/>
          <w:szCs w:val="24"/>
        </w:rPr>
        <w:t xml:space="preserve"> που δεν έχει αλλάξει γνώμη από </w:t>
      </w:r>
      <w:r w:rsidRPr="00FB694E">
        <w:rPr>
          <w:rFonts w:eastAsia="Times New Roman" w:cs="Times New Roman"/>
          <w:szCs w:val="24"/>
        </w:rPr>
        <w:t xml:space="preserve">την εποχή που υπήρξε μέλος της ανανεωτικής </w:t>
      </w:r>
      <w:r>
        <w:rPr>
          <w:rFonts w:eastAsia="Times New Roman" w:cs="Times New Roman"/>
          <w:szCs w:val="24"/>
        </w:rPr>
        <w:t>Α</w:t>
      </w:r>
      <w:r w:rsidRPr="00FB694E">
        <w:rPr>
          <w:rFonts w:eastAsia="Times New Roman" w:cs="Times New Roman"/>
          <w:szCs w:val="24"/>
        </w:rPr>
        <w:t>ριστεράς</w:t>
      </w:r>
      <w:r>
        <w:rPr>
          <w:rFonts w:eastAsia="Times New Roman" w:cs="Times New Roman"/>
          <w:szCs w:val="24"/>
        </w:rPr>
        <w:t>.</w:t>
      </w:r>
    </w:p>
    <w:p w14:paraId="1286C7F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 Κ</w:t>
      </w:r>
      <w:r w:rsidRPr="00FB694E">
        <w:rPr>
          <w:rFonts w:eastAsia="Times New Roman" w:cs="Times New Roman"/>
          <w:szCs w:val="24"/>
        </w:rPr>
        <w:t xml:space="preserve">αι εδώ θέλω να θυμίσω λίγο τη σημαντική διαφορά της </w:t>
      </w:r>
      <w:r>
        <w:rPr>
          <w:rFonts w:eastAsia="Times New Roman" w:cs="Times New Roman"/>
          <w:szCs w:val="24"/>
        </w:rPr>
        <w:t>ανανεωτικής Αριστεράς με τη δογματική Αριστερά.</w:t>
      </w:r>
      <w:r w:rsidRPr="00FB694E">
        <w:rPr>
          <w:rFonts w:eastAsia="Times New Roman" w:cs="Times New Roman"/>
          <w:szCs w:val="24"/>
        </w:rPr>
        <w:t xml:space="preserve"> </w:t>
      </w:r>
      <w:r>
        <w:rPr>
          <w:rFonts w:eastAsia="Times New Roman" w:cs="Times New Roman"/>
          <w:szCs w:val="24"/>
        </w:rPr>
        <w:t xml:space="preserve">Η πορεία στον σοσιαλισμό </w:t>
      </w:r>
      <w:r w:rsidRPr="00FB694E">
        <w:rPr>
          <w:rFonts w:eastAsia="Times New Roman" w:cs="Times New Roman"/>
          <w:szCs w:val="24"/>
        </w:rPr>
        <w:t>θα είναι με βήματα μεταρρυθμιστικά</w:t>
      </w:r>
      <w:r>
        <w:rPr>
          <w:rFonts w:eastAsia="Times New Roman" w:cs="Times New Roman"/>
          <w:szCs w:val="24"/>
        </w:rPr>
        <w:t xml:space="preserve"> ή με</w:t>
      </w:r>
      <w:r w:rsidRPr="00FB694E">
        <w:rPr>
          <w:rFonts w:eastAsia="Times New Roman" w:cs="Times New Roman"/>
          <w:szCs w:val="24"/>
        </w:rPr>
        <w:t xml:space="preserve"> επανάσταση</w:t>
      </w:r>
      <w:r>
        <w:rPr>
          <w:rFonts w:eastAsia="Times New Roman" w:cs="Times New Roman"/>
          <w:szCs w:val="24"/>
        </w:rPr>
        <w:t>; Αυτό είναι</w:t>
      </w:r>
      <w:r w:rsidRPr="00FB694E">
        <w:rPr>
          <w:rFonts w:eastAsia="Times New Roman" w:cs="Times New Roman"/>
          <w:szCs w:val="24"/>
        </w:rPr>
        <w:t xml:space="preserve"> το μεγάλο ερ</w:t>
      </w:r>
      <w:r w:rsidRPr="00FB694E">
        <w:rPr>
          <w:rFonts w:eastAsia="Times New Roman" w:cs="Times New Roman"/>
          <w:szCs w:val="24"/>
        </w:rPr>
        <w:t>ώτημα</w:t>
      </w:r>
      <w:r>
        <w:rPr>
          <w:rFonts w:eastAsia="Times New Roman" w:cs="Times New Roman"/>
          <w:szCs w:val="24"/>
        </w:rPr>
        <w:t>.</w:t>
      </w:r>
      <w:r w:rsidRPr="00FB694E">
        <w:rPr>
          <w:rFonts w:eastAsia="Times New Roman" w:cs="Times New Roman"/>
          <w:szCs w:val="24"/>
        </w:rPr>
        <w:t xml:space="preserve"> Εμείς ακολουθούμε τα βήματα της μεταρρύθμισης</w:t>
      </w:r>
      <w:r>
        <w:rPr>
          <w:rFonts w:eastAsia="Times New Roman" w:cs="Times New Roman"/>
          <w:szCs w:val="24"/>
        </w:rPr>
        <w:t xml:space="preserve">. Εάν μας προλάβει η επανάσταση, εντάξει! Εμείς </w:t>
      </w:r>
      <w:r w:rsidRPr="00FB694E">
        <w:rPr>
          <w:rFonts w:eastAsia="Times New Roman" w:cs="Times New Roman"/>
          <w:szCs w:val="24"/>
        </w:rPr>
        <w:t>θα είμαστε εκεί</w:t>
      </w:r>
      <w:r>
        <w:rPr>
          <w:rFonts w:eastAsia="Times New Roman" w:cs="Times New Roman"/>
          <w:szCs w:val="24"/>
        </w:rPr>
        <w:t>.</w:t>
      </w:r>
      <w:r w:rsidRPr="00FB694E">
        <w:rPr>
          <w:rFonts w:eastAsia="Times New Roman" w:cs="Times New Roman"/>
          <w:szCs w:val="24"/>
        </w:rPr>
        <w:t xml:space="preserve"> </w:t>
      </w:r>
      <w:r>
        <w:rPr>
          <w:rFonts w:eastAsia="Times New Roman" w:cs="Times New Roman"/>
          <w:szCs w:val="24"/>
        </w:rPr>
        <w:t xml:space="preserve">Μέχρι τότε, όμως, </w:t>
      </w:r>
      <w:r w:rsidRPr="00FB694E">
        <w:rPr>
          <w:rFonts w:eastAsia="Times New Roman" w:cs="Times New Roman"/>
          <w:szCs w:val="24"/>
        </w:rPr>
        <w:t>σύντροφοι της άλλης αριστεράς</w:t>
      </w:r>
      <w:r>
        <w:rPr>
          <w:rFonts w:eastAsia="Times New Roman" w:cs="Times New Roman"/>
          <w:szCs w:val="24"/>
        </w:rPr>
        <w:t>,</w:t>
      </w:r>
      <w:r w:rsidRPr="00FB694E">
        <w:rPr>
          <w:rFonts w:eastAsia="Times New Roman" w:cs="Times New Roman"/>
          <w:szCs w:val="24"/>
        </w:rPr>
        <w:t xml:space="preserve"> δεν δικαιούμαστε να αποφασίζουμε εμείς για άλλους λαούς</w:t>
      </w:r>
      <w:r>
        <w:rPr>
          <w:rFonts w:eastAsia="Times New Roman" w:cs="Times New Roman"/>
          <w:szCs w:val="24"/>
        </w:rPr>
        <w:t>.</w:t>
      </w:r>
    </w:p>
    <w:p w14:paraId="1286C7FC" w14:textId="77777777" w:rsidR="000402FE" w:rsidRDefault="007623D8">
      <w:pPr>
        <w:spacing w:line="600" w:lineRule="auto"/>
        <w:ind w:firstLine="720"/>
        <w:jc w:val="both"/>
        <w:rPr>
          <w:rFonts w:eastAsia="Times New Roman" w:cs="Times New Roman"/>
          <w:szCs w:val="24"/>
        </w:rPr>
      </w:pPr>
      <w:r w:rsidRPr="00FB694E">
        <w:rPr>
          <w:rFonts w:eastAsia="Times New Roman" w:cs="Times New Roman"/>
          <w:szCs w:val="24"/>
        </w:rPr>
        <w:lastRenderedPageBreak/>
        <w:t xml:space="preserve"> Ε</w:t>
      </w:r>
      <w:r>
        <w:rPr>
          <w:rFonts w:eastAsia="Times New Roman" w:cs="Times New Roman"/>
          <w:szCs w:val="24"/>
        </w:rPr>
        <w:t xml:space="preserve">μείς δίνουμε το δικαίωμα με τη </w:t>
      </w:r>
      <w:r>
        <w:rPr>
          <w:rFonts w:eastAsia="Times New Roman" w:cs="Times New Roman"/>
          <w:szCs w:val="24"/>
        </w:rPr>
        <w:t>Σ</w:t>
      </w:r>
      <w:r w:rsidRPr="00FB694E">
        <w:rPr>
          <w:rFonts w:eastAsia="Times New Roman" w:cs="Times New Roman"/>
          <w:szCs w:val="24"/>
        </w:rPr>
        <w:t xml:space="preserve">υμφωνία των Σκοπίων στη δυνατότητα επιλογής </w:t>
      </w:r>
      <w:r>
        <w:rPr>
          <w:rFonts w:eastAsia="Times New Roman" w:cs="Times New Roman"/>
          <w:szCs w:val="24"/>
        </w:rPr>
        <w:t>τους. Αυτό</w:t>
      </w:r>
      <w:r w:rsidRPr="00FB694E">
        <w:rPr>
          <w:rFonts w:eastAsia="Times New Roman" w:cs="Times New Roman"/>
          <w:szCs w:val="24"/>
        </w:rPr>
        <w:t xml:space="preserve"> δε</w:t>
      </w:r>
      <w:r>
        <w:rPr>
          <w:rFonts w:eastAsia="Times New Roman" w:cs="Times New Roman"/>
          <w:szCs w:val="24"/>
        </w:rPr>
        <w:t>ν σημαίνει, ά</w:t>
      </w:r>
      <w:r w:rsidRPr="00FB694E">
        <w:rPr>
          <w:rFonts w:eastAsia="Times New Roman" w:cs="Times New Roman"/>
          <w:szCs w:val="24"/>
        </w:rPr>
        <w:t>λλωστε</w:t>
      </w:r>
      <w:r>
        <w:rPr>
          <w:rFonts w:eastAsia="Times New Roman" w:cs="Times New Roman"/>
          <w:szCs w:val="24"/>
        </w:rPr>
        <w:t>,</w:t>
      </w:r>
      <w:r w:rsidRPr="00FB694E">
        <w:rPr>
          <w:rFonts w:eastAsia="Times New Roman" w:cs="Times New Roman"/>
          <w:szCs w:val="24"/>
        </w:rPr>
        <w:t xml:space="preserve"> αυτοδιάθεση των λαών</w:t>
      </w:r>
      <w:r>
        <w:rPr>
          <w:rFonts w:eastAsia="Times New Roman" w:cs="Times New Roman"/>
          <w:szCs w:val="24"/>
        </w:rPr>
        <w:t>;</w:t>
      </w:r>
      <w:r w:rsidRPr="00FB694E">
        <w:rPr>
          <w:rFonts w:eastAsia="Times New Roman" w:cs="Times New Roman"/>
          <w:szCs w:val="24"/>
        </w:rPr>
        <w:t xml:space="preserve"> </w:t>
      </w:r>
      <w:r>
        <w:rPr>
          <w:rFonts w:eastAsia="Times New Roman" w:cs="Times New Roman"/>
          <w:szCs w:val="24"/>
        </w:rPr>
        <w:t>Δεν δικαιούμαστε να παραιτούμαστε των ευθυνών</w:t>
      </w:r>
      <w:r w:rsidRPr="00FB694E">
        <w:rPr>
          <w:rFonts w:eastAsia="Times New Roman" w:cs="Times New Roman"/>
          <w:szCs w:val="24"/>
        </w:rPr>
        <w:t xml:space="preserve"> που μας ανέθεσε ο λ</w:t>
      </w:r>
      <w:r>
        <w:rPr>
          <w:rFonts w:eastAsia="Times New Roman" w:cs="Times New Roman"/>
          <w:szCs w:val="24"/>
        </w:rPr>
        <w:t>αός και βήμα-βήμα να προχωράμε σ</w:t>
      </w:r>
      <w:r w:rsidRPr="00FB694E">
        <w:rPr>
          <w:rFonts w:eastAsia="Times New Roman" w:cs="Times New Roman"/>
          <w:szCs w:val="24"/>
        </w:rPr>
        <w:t xml:space="preserve">τους στόχους της </w:t>
      </w:r>
      <w:r>
        <w:rPr>
          <w:rFonts w:eastAsia="Times New Roman" w:cs="Times New Roman"/>
          <w:szCs w:val="24"/>
        </w:rPr>
        <w:t>Α</w:t>
      </w:r>
      <w:r w:rsidRPr="00FB694E">
        <w:rPr>
          <w:rFonts w:eastAsia="Times New Roman" w:cs="Times New Roman"/>
          <w:szCs w:val="24"/>
        </w:rPr>
        <w:t>ριστεράς</w:t>
      </w:r>
      <w:r>
        <w:rPr>
          <w:rFonts w:eastAsia="Times New Roman" w:cs="Times New Roman"/>
          <w:szCs w:val="24"/>
        </w:rPr>
        <w:t>.</w:t>
      </w:r>
      <w:r w:rsidRPr="00FB694E">
        <w:rPr>
          <w:rFonts w:eastAsia="Times New Roman" w:cs="Times New Roman"/>
          <w:szCs w:val="24"/>
        </w:rPr>
        <w:t xml:space="preserve"> </w:t>
      </w:r>
    </w:p>
    <w:p w14:paraId="1286C7F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Συναδέλφισσες και συνάδελφοι,</w:t>
      </w:r>
      <w:r>
        <w:rPr>
          <w:rFonts w:eastAsia="Times New Roman" w:cs="Times New Roman"/>
          <w:szCs w:val="24"/>
        </w:rPr>
        <w:t xml:space="preserve"> με ολοφάνερες τις </w:t>
      </w:r>
      <w:r w:rsidRPr="00FB694E">
        <w:rPr>
          <w:rFonts w:eastAsia="Times New Roman" w:cs="Times New Roman"/>
          <w:szCs w:val="24"/>
        </w:rPr>
        <w:t>αναπτυξιακές δυνατότητες</w:t>
      </w:r>
      <w:r>
        <w:rPr>
          <w:rFonts w:eastAsia="Times New Roman" w:cs="Times New Roman"/>
          <w:szCs w:val="24"/>
        </w:rPr>
        <w:t>,</w:t>
      </w:r>
      <w:r w:rsidRPr="00FB694E">
        <w:rPr>
          <w:rFonts w:eastAsia="Times New Roman" w:cs="Times New Roman"/>
          <w:szCs w:val="24"/>
        </w:rPr>
        <w:t xml:space="preserve"> που παρουσιάζονται για τη χώρα και με σταθερή τη στάση μας υπέρ </w:t>
      </w:r>
      <w:r>
        <w:rPr>
          <w:rFonts w:eastAsia="Times New Roman" w:cs="Times New Roman"/>
          <w:szCs w:val="24"/>
        </w:rPr>
        <w:t>του</w:t>
      </w:r>
      <w:r w:rsidRPr="00FB694E">
        <w:rPr>
          <w:rFonts w:eastAsia="Times New Roman" w:cs="Times New Roman"/>
          <w:szCs w:val="24"/>
        </w:rPr>
        <w:t xml:space="preserve"> κόσμου της εργασίας</w:t>
      </w:r>
      <w:r>
        <w:rPr>
          <w:rFonts w:eastAsia="Times New Roman" w:cs="Times New Roman"/>
          <w:szCs w:val="24"/>
        </w:rPr>
        <w:t>,</w:t>
      </w:r>
      <w:r w:rsidRPr="00FB694E">
        <w:rPr>
          <w:rFonts w:eastAsia="Times New Roman" w:cs="Times New Roman"/>
          <w:szCs w:val="24"/>
        </w:rPr>
        <w:t xml:space="preserve"> των κοινωνικών και ατομικών δικαιωμάτων</w:t>
      </w:r>
      <w:r>
        <w:rPr>
          <w:rFonts w:eastAsia="Times New Roman" w:cs="Times New Roman"/>
          <w:szCs w:val="24"/>
        </w:rPr>
        <w:t>, αποτελεί αναγκαιότητα το κ</w:t>
      </w:r>
      <w:r w:rsidRPr="00FB694E">
        <w:rPr>
          <w:rFonts w:eastAsia="Times New Roman" w:cs="Times New Roman"/>
          <w:szCs w:val="24"/>
        </w:rPr>
        <w:t>άλεσμα για τη συγκρότηση ενός αριστερού</w:t>
      </w:r>
      <w:r>
        <w:rPr>
          <w:rFonts w:eastAsia="Times New Roman" w:cs="Times New Roman"/>
          <w:szCs w:val="24"/>
        </w:rPr>
        <w:t>,</w:t>
      </w:r>
      <w:r w:rsidRPr="00FB694E">
        <w:rPr>
          <w:rFonts w:eastAsia="Times New Roman" w:cs="Times New Roman"/>
          <w:szCs w:val="24"/>
        </w:rPr>
        <w:t xml:space="preserve"> προοδευτικού μ</w:t>
      </w:r>
      <w:r w:rsidRPr="00FB694E">
        <w:rPr>
          <w:rFonts w:eastAsia="Times New Roman" w:cs="Times New Roman"/>
          <w:szCs w:val="24"/>
        </w:rPr>
        <w:t>ετώπου</w:t>
      </w:r>
      <w:r>
        <w:rPr>
          <w:rFonts w:eastAsia="Times New Roman" w:cs="Times New Roman"/>
          <w:szCs w:val="24"/>
        </w:rPr>
        <w:t>,</w:t>
      </w:r>
      <w:r w:rsidRPr="00FB694E">
        <w:rPr>
          <w:rFonts w:eastAsia="Times New Roman" w:cs="Times New Roman"/>
          <w:szCs w:val="24"/>
        </w:rPr>
        <w:t xml:space="preserve"> χωρίς αποκλεισμούς</w:t>
      </w:r>
      <w:r>
        <w:rPr>
          <w:rFonts w:eastAsia="Times New Roman" w:cs="Times New Roman"/>
          <w:szCs w:val="24"/>
        </w:rPr>
        <w:t>,</w:t>
      </w:r>
      <w:r w:rsidRPr="00FB694E">
        <w:rPr>
          <w:rFonts w:eastAsia="Times New Roman" w:cs="Times New Roman"/>
          <w:szCs w:val="24"/>
        </w:rPr>
        <w:t xml:space="preserve"> πιστ</w:t>
      </w:r>
      <w:r>
        <w:rPr>
          <w:rFonts w:eastAsia="Times New Roman" w:cs="Times New Roman"/>
          <w:szCs w:val="24"/>
        </w:rPr>
        <w:t>οί</w:t>
      </w:r>
      <w:r w:rsidRPr="00FB694E">
        <w:rPr>
          <w:rFonts w:eastAsia="Times New Roman" w:cs="Times New Roman"/>
          <w:szCs w:val="24"/>
        </w:rPr>
        <w:t xml:space="preserve"> στις δημοκρατικές και σοσιαλιστικές παραδόσεις</w:t>
      </w:r>
      <w:r>
        <w:rPr>
          <w:rFonts w:eastAsia="Times New Roman" w:cs="Times New Roman"/>
          <w:szCs w:val="24"/>
        </w:rPr>
        <w:t>.</w:t>
      </w:r>
      <w:r w:rsidRPr="00FB694E">
        <w:rPr>
          <w:rFonts w:eastAsia="Times New Roman" w:cs="Times New Roman"/>
          <w:szCs w:val="24"/>
        </w:rPr>
        <w:t xml:space="preserve"> </w:t>
      </w:r>
    </w:p>
    <w:p w14:paraId="1286C7F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Η</w:t>
      </w:r>
      <w:r w:rsidRPr="00FB694E">
        <w:rPr>
          <w:rFonts w:eastAsia="Times New Roman" w:cs="Times New Roman"/>
          <w:szCs w:val="24"/>
        </w:rPr>
        <w:t xml:space="preserve"> προσήλωσή μας και </w:t>
      </w:r>
      <w:r>
        <w:rPr>
          <w:rFonts w:eastAsia="Times New Roman" w:cs="Times New Roman"/>
          <w:szCs w:val="24"/>
        </w:rPr>
        <w:t>το όραμά μας</w:t>
      </w:r>
      <w:r w:rsidRPr="00FB694E">
        <w:rPr>
          <w:rFonts w:eastAsia="Times New Roman" w:cs="Times New Roman"/>
          <w:szCs w:val="24"/>
        </w:rPr>
        <w:t xml:space="preserve"> </w:t>
      </w:r>
      <w:r>
        <w:rPr>
          <w:rFonts w:eastAsia="Times New Roman" w:cs="Times New Roman"/>
          <w:szCs w:val="24"/>
        </w:rPr>
        <w:t xml:space="preserve">για έναν κόσμο ανθρώπινο, ειρηνικό, </w:t>
      </w:r>
      <w:r w:rsidRPr="00FB694E">
        <w:rPr>
          <w:rFonts w:eastAsia="Times New Roman" w:cs="Times New Roman"/>
          <w:szCs w:val="24"/>
        </w:rPr>
        <w:t>μακριά από πολέμους</w:t>
      </w:r>
      <w:r>
        <w:rPr>
          <w:rFonts w:eastAsia="Times New Roman" w:cs="Times New Roman"/>
          <w:szCs w:val="24"/>
        </w:rPr>
        <w:t>,</w:t>
      </w:r>
      <w:r w:rsidRPr="00FB694E">
        <w:rPr>
          <w:rFonts w:eastAsia="Times New Roman" w:cs="Times New Roman"/>
          <w:szCs w:val="24"/>
        </w:rPr>
        <w:t xml:space="preserve"> η πίστη μας και ο αγώνας μας για την εξάλειψη αδικιών και ανισοτήτων</w:t>
      </w:r>
      <w:r>
        <w:rPr>
          <w:rFonts w:eastAsia="Times New Roman" w:cs="Times New Roman"/>
          <w:szCs w:val="24"/>
        </w:rPr>
        <w:t>,</w:t>
      </w:r>
      <w:r w:rsidRPr="00FB694E">
        <w:rPr>
          <w:rFonts w:eastAsia="Times New Roman" w:cs="Times New Roman"/>
          <w:szCs w:val="24"/>
        </w:rPr>
        <w:t xml:space="preserve"> ο πατριωτισμ</w:t>
      </w:r>
      <w:r w:rsidRPr="00FB694E">
        <w:rPr>
          <w:rFonts w:eastAsia="Times New Roman" w:cs="Times New Roman"/>
          <w:szCs w:val="24"/>
        </w:rPr>
        <w:t>ός της συναδέλφωσης και της αλληλεγγύης των λαών</w:t>
      </w:r>
      <w:r>
        <w:rPr>
          <w:rFonts w:eastAsia="Times New Roman" w:cs="Times New Roman"/>
          <w:szCs w:val="24"/>
        </w:rPr>
        <w:t>,</w:t>
      </w:r>
      <w:r w:rsidRPr="00FB694E">
        <w:rPr>
          <w:rFonts w:eastAsia="Times New Roman" w:cs="Times New Roman"/>
          <w:szCs w:val="24"/>
        </w:rPr>
        <w:t xml:space="preserve"> είναι τα δικά μας </w:t>
      </w:r>
      <w:r>
        <w:rPr>
          <w:rFonts w:eastAsia="Times New Roman" w:cs="Times New Roman"/>
          <w:szCs w:val="24"/>
        </w:rPr>
        <w:t>όπλα κ</w:t>
      </w:r>
      <w:r w:rsidRPr="00FB694E">
        <w:rPr>
          <w:rFonts w:eastAsia="Times New Roman" w:cs="Times New Roman"/>
          <w:szCs w:val="24"/>
        </w:rPr>
        <w:t>αι οι διαχωριστικές γραμμές με το</w:t>
      </w:r>
      <w:r>
        <w:rPr>
          <w:rFonts w:eastAsia="Times New Roman" w:cs="Times New Roman"/>
          <w:szCs w:val="24"/>
        </w:rPr>
        <w:t>ν καταστροφικό νεοφιλελευθερισμό</w:t>
      </w:r>
      <w:r w:rsidRPr="00FB694E">
        <w:rPr>
          <w:rFonts w:eastAsia="Times New Roman" w:cs="Times New Roman"/>
          <w:szCs w:val="24"/>
        </w:rPr>
        <w:t xml:space="preserve"> και την ακροδεξιά</w:t>
      </w:r>
      <w:r>
        <w:rPr>
          <w:rFonts w:eastAsia="Times New Roman" w:cs="Times New Roman"/>
          <w:szCs w:val="24"/>
        </w:rPr>
        <w:t>.</w:t>
      </w:r>
      <w:r w:rsidRPr="00FB694E">
        <w:rPr>
          <w:rFonts w:eastAsia="Times New Roman" w:cs="Times New Roman"/>
          <w:szCs w:val="24"/>
        </w:rPr>
        <w:t xml:space="preserve"> </w:t>
      </w:r>
    </w:p>
    <w:p w14:paraId="1286C7F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Σε </w:t>
      </w:r>
      <w:r w:rsidRPr="00FB694E">
        <w:rPr>
          <w:rFonts w:eastAsia="Times New Roman" w:cs="Times New Roman"/>
          <w:szCs w:val="24"/>
        </w:rPr>
        <w:t>αυτό το μέτωπο χω</w:t>
      </w:r>
      <w:r>
        <w:rPr>
          <w:rFonts w:eastAsia="Times New Roman" w:cs="Times New Roman"/>
          <w:szCs w:val="24"/>
        </w:rPr>
        <w:t>ράνε προοδευτικοί κινηματικοί,</w:t>
      </w:r>
      <w:r w:rsidRPr="00FB694E">
        <w:rPr>
          <w:rFonts w:eastAsia="Times New Roman" w:cs="Times New Roman"/>
          <w:szCs w:val="24"/>
        </w:rPr>
        <w:t xml:space="preserve"> οικολόγοι</w:t>
      </w:r>
      <w:r>
        <w:rPr>
          <w:rFonts w:eastAsia="Times New Roman" w:cs="Times New Roman"/>
          <w:szCs w:val="24"/>
        </w:rPr>
        <w:t>,</w:t>
      </w:r>
      <w:r w:rsidRPr="00FB694E">
        <w:rPr>
          <w:rFonts w:eastAsia="Times New Roman" w:cs="Times New Roman"/>
          <w:szCs w:val="24"/>
        </w:rPr>
        <w:t xml:space="preserve"> σοσιαλδημοκράτες που εγκατ</w:t>
      </w:r>
      <w:r>
        <w:rPr>
          <w:rFonts w:eastAsia="Times New Roman" w:cs="Times New Roman"/>
          <w:szCs w:val="24"/>
        </w:rPr>
        <w:t>αλείπουν</w:t>
      </w:r>
      <w:r>
        <w:rPr>
          <w:rFonts w:eastAsia="Times New Roman" w:cs="Times New Roman"/>
          <w:szCs w:val="24"/>
        </w:rPr>
        <w:t xml:space="preserve"> τον εναγκαλισμό με τη Δ</w:t>
      </w:r>
      <w:r w:rsidRPr="00FB694E">
        <w:rPr>
          <w:rFonts w:eastAsia="Times New Roman" w:cs="Times New Roman"/>
          <w:szCs w:val="24"/>
        </w:rPr>
        <w:t>εξιά</w:t>
      </w:r>
      <w:r>
        <w:rPr>
          <w:rFonts w:eastAsia="Times New Roman" w:cs="Times New Roman"/>
          <w:szCs w:val="24"/>
        </w:rPr>
        <w:t>.</w:t>
      </w:r>
    </w:p>
    <w:p w14:paraId="1286C80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Το νερό έχει μπει για τα καλά στο α</w:t>
      </w:r>
      <w:r w:rsidRPr="00FB694E">
        <w:rPr>
          <w:rFonts w:eastAsia="Times New Roman" w:cs="Times New Roman"/>
          <w:szCs w:val="24"/>
        </w:rPr>
        <w:t>υλάκι</w:t>
      </w:r>
      <w:r>
        <w:rPr>
          <w:rFonts w:eastAsia="Times New Roman" w:cs="Times New Roman"/>
          <w:szCs w:val="24"/>
        </w:rPr>
        <w:t>.</w:t>
      </w:r>
      <w:r w:rsidRPr="00FB694E">
        <w:rPr>
          <w:rFonts w:eastAsia="Times New Roman" w:cs="Times New Roman"/>
          <w:szCs w:val="24"/>
        </w:rPr>
        <w:t xml:space="preserve"> </w:t>
      </w:r>
      <w:r>
        <w:rPr>
          <w:rFonts w:eastAsia="Times New Roman" w:cs="Times New Roman"/>
          <w:szCs w:val="24"/>
        </w:rPr>
        <w:t>Η ψήφος εμπιστοσύνης στην Κυβέρνηση σ</w:t>
      </w:r>
      <w:r w:rsidRPr="00FB694E">
        <w:rPr>
          <w:rFonts w:eastAsia="Times New Roman" w:cs="Times New Roman"/>
          <w:szCs w:val="24"/>
        </w:rPr>
        <w:t>ήμερα</w:t>
      </w:r>
      <w:r>
        <w:rPr>
          <w:rFonts w:eastAsia="Times New Roman" w:cs="Times New Roman"/>
          <w:szCs w:val="24"/>
        </w:rPr>
        <w:t xml:space="preserve"> είναι</w:t>
      </w:r>
      <w:r w:rsidRPr="00FB694E">
        <w:rPr>
          <w:rFonts w:eastAsia="Times New Roman" w:cs="Times New Roman"/>
          <w:szCs w:val="24"/>
        </w:rPr>
        <w:t xml:space="preserve"> ψήφο</w:t>
      </w:r>
      <w:r>
        <w:rPr>
          <w:rFonts w:eastAsia="Times New Roman" w:cs="Times New Roman"/>
          <w:szCs w:val="24"/>
        </w:rPr>
        <w:t>ς</w:t>
      </w:r>
      <w:r w:rsidRPr="00FB694E">
        <w:rPr>
          <w:rFonts w:eastAsia="Times New Roman" w:cs="Times New Roman"/>
          <w:szCs w:val="24"/>
        </w:rPr>
        <w:t xml:space="preserve"> εμπιστοσύνης στις δυνατότητες του ελληνικού λαού</w:t>
      </w:r>
      <w:r>
        <w:rPr>
          <w:rFonts w:eastAsia="Times New Roman" w:cs="Times New Roman"/>
          <w:szCs w:val="24"/>
        </w:rPr>
        <w:t>,</w:t>
      </w:r>
      <w:r w:rsidRPr="00FB694E">
        <w:rPr>
          <w:rFonts w:eastAsia="Times New Roman" w:cs="Times New Roman"/>
          <w:szCs w:val="24"/>
        </w:rPr>
        <w:t xml:space="preserve"> είναι ψήφος εμπιστοσύνης στις μεγάλες και αστείρευτες δυνάμεις </w:t>
      </w:r>
      <w:r>
        <w:rPr>
          <w:rFonts w:eastAsia="Times New Roman" w:cs="Times New Roman"/>
          <w:szCs w:val="24"/>
        </w:rPr>
        <w:t>του,</w:t>
      </w:r>
      <w:r w:rsidRPr="00FB694E">
        <w:rPr>
          <w:rFonts w:eastAsia="Times New Roman" w:cs="Times New Roman"/>
          <w:szCs w:val="24"/>
        </w:rPr>
        <w:t xml:space="preserve"> είναι ψήφος εμπιστοσύνης </w:t>
      </w:r>
      <w:r>
        <w:rPr>
          <w:rFonts w:eastAsia="Times New Roman" w:cs="Times New Roman"/>
          <w:szCs w:val="24"/>
        </w:rPr>
        <w:t>σ</w:t>
      </w:r>
      <w:r w:rsidRPr="00FB694E">
        <w:rPr>
          <w:rFonts w:eastAsia="Times New Roman" w:cs="Times New Roman"/>
          <w:szCs w:val="24"/>
        </w:rPr>
        <w:t>τη δίκαιη ανάπτυξη</w:t>
      </w:r>
      <w:r>
        <w:rPr>
          <w:rFonts w:eastAsia="Times New Roman" w:cs="Times New Roman"/>
          <w:szCs w:val="24"/>
        </w:rPr>
        <w:t>, στην κοινωνική δικαιοσύνη, στη διεύρυνση των οριζόντων όλων. Α</w:t>
      </w:r>
      <w:r w:rsidRPr="00FB694E">
        <w:rPr>
          <w:rFonts w:eastAsia="Times New Roman" w:cs="Times New Roman"/>
          <w:szCs w:val="24"/>
        </w:rPr>
        <w:t>υτό το έχει καταλάβει ο ελληνικός λαός</w:t>
      </w:r>
      <w:r>
        <w:rPr>
          <w:rFonts w:eastAsia="Times New Roman" w:cs="Times New Roman"/>
          <w:szCs w:val="24"/>
        </w:rPr>
        <w:t>. Π</w:t>
      </w:r>
      <w:r w:rsidRPr="00FB694E">
        <w:rPr>
          <w:rFonts w:eastAsia="Times New Roman" w:cs="Times New Roman"/>
          <w:szCs w:val="24"/>
        </w:rPr>
        <w:t>ρέπει να το καταλάβουμε</w:t>
      </w:r>
      <w:r>
        <w:rPr>
          <w:rFonts w:eastAsia="Times New Roman" w:cs="Times New Roman"/>
          <w:szCs w:val="24"/>
        </w:rPr>
        <w:t>,</w:t>
      </w:r>
      <w:r w:rsidRPr="00FB694E">
        <w:rPr>
          <w:rFonts w:eastAsia="Times New Roman" w:cs="Times New Roman"/>
          <w:szCs w:val="24"/>
        </w:rPr>
        <w:t xml:space="preserve"> να το ακολουθήσουμε και εμείς</w:t>
      </w:r>
      <w:r>
        <w:rPr>
          <w:rFonts w:eastAsia="Times New Roman" w:cs="Times New Roman"/>
          <w:szCs w:val="24"/>
        </w:rPr>
        <w:t>.</w:t>
      </w:r>
    </w:p>
    <w:p w14:paraId="1286C80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 Ε</w:t>
      </w:r>
      <w:r w:rsidRPr="00FB694E">
        <w:rPr>
          <w:rFonts w:eastAsia="Times New Roman" w:cs="Times New Roman"/>
          <w:szCs w:val="24"/>
        </w:rPr>
        <w:t>υχαριστώ πολύ</w:t>
      </w:r>
      <w:r>
        <w:rPr>
          <w:rFonts w:eastAsia="Times New Roman" w:cs="Times New Roman"/>
          <w:szCs w:val="24"/>
        </w:rPr>
        <w:t>.</w:t>
      </w:r>
    </w:p>
    <w:p w14:paraId="1286C802" w14:textId="77777777" w:rsidR="000402FE" w:rsidRDefault="007623D8">
      <w:pPr>
        <w:spacing w:line="600" w:lineRule="auto"/>
        <w:ind w:firstLine="720"/>
        <w:jc w:val="center"/>
        <w:rPr>
          <w:rFonts w:eastAsia="Times New Roman"/>
          <w:bCs/>
          <w:szCs w:val="24"/>
        </w:rPr>
      </w:pPr>
      <w:r>
        <w:rPr>
          <w:rFonts w:eastAsia="Times New Roman"/>
          <w:bCs/>
          <w:szCs w:val="24"/>
        </w:rPr>
        <w:t>(Χειροκροτήματα από την πτέρυγα τ</w:t>
      </w:r>
      <w:r>
        <w:rPr>
          <w:rFonts w:eastAsia="Times New Roman"/>
          <w:bCs/>
          <w:szCs w:val="24"/>
        </w:rPr>
        <w:t>ου ΣΥΡΙΖΑ)</w:t>
      </w:r>
    </w:p>
    <w:p w14:paraId="1286C803" w14:textId="77777777" w:rsidR="000402FE" w:rsidRDefault="007623D8">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sidRPr="00F251EC">
        <w:rPr>
          <w:rFonts w:eastAsia="Times New Roman"/>
          <w:b/>
          <w:szCs w:val="24"/>
        </w:rPr>
        <w:t xml:space="preserve"> </w:t>
      </w:r>
      <w:r w:rsidRPr="00F251EC">
        <w:rPr>
          <w:rFonts w:eastAsia="Times New Roman"/>
          <w:szCs w:val="24"/>
        </w:rPr>
        <w:t>Ευχαριστώ πολύ</w:t>
      </w:r>
      <w:r>
        <w:rPr>
          <w:rFonts w:eastAsia="Times New Roman"/>
          <w:szCs w:val="24"/>
        </w:rPr>
        <w:t>.</w:t>
      </w:r>
    </w:p>
    <w:p w14:paraId="1286C804" w14:textId="77777777" w:rsidR="000402FE" w:rsidRDefault="007623D8">
      <w:pPr>
        <w:spacing w:line="600" w:lineRule="auto"/>
        <w:ind w:firstLine="720"/>
        <w:jc w:val="both"/>
        <w:rPr>
          <w:rFonts w:eastAsia="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w:t>
      </w:r>
      <w:r>
        <w:rPr>
          <w:rFonts w:eastAsia="Times New Roman" w:cs="Times New Roman"/>
        </w:rPr>
        <w:lastRenderedPageBreak/>
        <w:t>άνω δυτικά θεωρεία, αφού προηγουμένως ξεναγήθηκαν στην έκθεση της αίθουσας «</w:t>
      </w:r>
      <w:r>
        <w:rPr>
          <w:rFonts w:eastAsia="Times New Roman" w:cs="Times New Roman"/>
        </w:rPr>
        <w:t xml:space="preserve">ΕΛΕΥΘΕΡΙΟΣ ΒΕΝΙΖΕΛΟΣ» και ενημερώθηκαν για την ιστορία του κτηρίου και τον τρόπο οργάνωσης και λειτουργίας της Βουλής, σαράντα τέσσερις μαθητές και μαθήτριες και τρείς εκπαιδευτικοί συνοδοί τους από το </w:t>
      </w:r>
      <w:r>
        <w:rPr>
          <w:rFonts w:eastAsia="Times New Roman"/>
          <w:szCs w:val="24"/>
        </w:rPr>
        <w:t>Γυμνάσιο Βελεστίνου Μαγνησίας</w:t>
      </w:r>
      <w:r>
        <w:rPr>
          <w:rFonts w:eastAsia="Times New Roman" w:cs="Times New Roman"/>
        </w:rPr>
        <w:t xml:space="preserve">. </w:t>
      </w:r>
    </w:p>
    <w:p w14:paraId="1286C805" w14:textId="77777777" w:rsidR="000402FE" w:rsidRDefault="007623D8">
      <w:pPr>
        <w:spacing w:line="600" w:lineRule="auto"/>
        <w:ind w:left="360" w:firstLine="360"/>
        <w:jc w:val="both"/>
        <w:rPr>
          <w:rFonts w:eastAsia="Times New Roman" w:cs="Times New Roman"/>
        </w:rPr>
      </w:pPr>
      <w:r>
        <w:rPr>
          <w:rFonts w:eastAsia="Times New Roman" w:cs="Times New Roman"/>
        </w:rPr>
        <w:t>Η Βουλή σάς καλωσορίζε</w:t>
      </w:r>
      <w:r>
        <w:rPr>
          <w:rFonts w:eastAsia="Times New Roman" w:cs="Times New Roman"/>
        </w:rPr>
        <w:t xml:space="preserve">ι. </w:t>
      </w:r>
    </w:p>
    <w:p w14:paraId="1286C806" w14:textId="77777777" w:rsidR="000402FE" w:rsidRDefault="007623D8">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1286C807" w14:textId="77777777" w:rsidR="000402FE" w:rsidRDefault="007623D8">
      <w:pPr>
        <w:spacing w:line="600" w:lineRule="auto"/>
        <w:ind w:firstLine="720"/>
        <w:jc w:val="both"/>
        <w:rPr>
          <w:rFonts w:eastAsia="Times New Roman"/>
          <w:szCs w:val="24"/>
        </w:rPr>
      </w:pPr>
      <w:r>
        <w:rPr>
          <w:rFonts w:eastAsia="Times New Roman"/>
          <w:szCs w:val="24"/>
        </w:rPr>
        <w:t>Τον λόγο έχει τώρα ο κ. Παναγιώταρος για επτά λεπτά.</w:t>
      </w:r>
    </w:p>
    <w:p w14:paraId="1286C808" w14:textId="77777777" w:rsidR="000402FE" w:rsidRDefault="007623D8">
      <w:pPr>
        <w:spacing w:line="600" w:lineRule="auto"/>
        <w:ind w:firstLine="720"/>
        <w:jc w:val="both"/>
        <w:rPr>
          <w:rFonts w:eastAsia="Times New Roman"/>
          <w:b/>
          <w:szCs w:val="24"/>
        </w:rPr>
      </w:pPr>
      <w:r>
        <w:rPr>
          <w:rFonts w:eastAsia="Times New Roman"/>
          <w:b/>
          <w:szCs w:val="24"/>
        </w:rPr>
        <w:t xml:space="preserve">ΗΛΙΑΣ </w:t>
      </w:r>
      <w:r w:rsidRPr="00F251EC">
        <w:rPr>
          <w:rFonts w:eastAsia="Times New Roman"/>
          <w:b/>
          <w:szCs w:val="24"/>
        </w:rPr>
        <w:t>ΠΑΝΑΓΙΩΤΑΡΟΣ:</w:t>
      </w:r>
      <w:r>
        <w:rPr>
          <w:rFonts w:eastAsia="Times New Roman"/>
          <w:b/>
          <w:szCs w:val="24"/>
        </w:rPr>
        <w:t xml:space="preserve"> </w:t>
      </w:r>
      <w:r w:rsidRPr="00DA3BB6">
        <w:rPr>
          <w:rFonts w:eastAsia="Times New Roman"/>
          <w:szCs w:val="24"/>
        </w:rPr>
        <w:t>Ευχαριστώ, κυρία Πρόεδρε.</w:t>
      </w:r>
    </w:p>
    <w:p w14:paraId="1286C809" w14:textId="77777777" w:rsidR="000402FE" w:rsidRDefault="007623D8">
      <w:pPr>
        <w:spacing w:line="600" w:lineRule="auto"/>
        <w:ind w:firstLine="720"/>
        <w:jc w:val="both"/>
        <w:rPr>
          <w:rFonts w:eastAsia="Times New Roman"/>
          <w:szCs w:val="24"/>
        </w:rPr>
      </w:pPr>
      <w:r>
        <w:rPr>
          <w:rFonts w:eastAsia="Times New Roman"/>
          <w:szCs w:val="24"/>
        </w:rPr>
        <w:t xml:space="preserve">Αυτό το </w:t>
      </w:r>
      <w:r w:rsidRPr="00F251EC">
        <w:rPr>
          <w:rFonts w:eastAsia="Times New Roman"/>
          <w:szCs w:val="24"/>
        </w:rPr>
        <w:t>οποίο ζούμε τις τελευταίες ημέρες δεν έχει προηγούμενο όχι μόνο στην πολιτική ζωή του τόπου</w:t>
      </w:r>
      <w:r>
        <w:rPr>
          <w:rFonts w:eastAsia="Times New Roman"/>
          <w:szCs w:val="24"/>
        </w:rPr>
        <w:t>,</w:t>
      </w:r>
      <w:r w:rsidRPr="00F251EC">
        <w:rPr>
          <w:rFonts w:eastAsia="Times New Roman"/>
          <w:szCs w:val="24"/>
        </w:rPr>
        <w:t xml:space="preserve"> αλ</w:t>
      </w:r>
      <w:r w:rsidRPr="00F251EC">
        <w:rPr>
          <w:rFonts w:eastAsia="Times New Roman"/>
          <w:szCs w:val="24"/>
        </w:rPr>
        <w:t xml:space="preserve">λά και στις υπόλοιπες εκφάνσεις της ζωής αυτής της </w:t>
      </w:r>
      <w:r>
        <w:rPr>
          <w:rFonts w:eastAsia="Times New Roman"/>
          <w:szCs w:val="24"/>
        </w:rPr>
        <w:t>ν</w:t>
      </w:r>
      <w:r w:rsidRPr="00F251EC">
        <w:rPr>
          <w:rFonts w:eastAsia="Times New Roman"/>
          <w:szCs w:val="24"/>
        </w:rPr>
        <w:t>εοελληνικής κοινωνίας</w:t>
      </w:r>
      <w:r>
        <w:rPr>
          <w:rFonts w:eastAsia="Times New Roman"/>
          <w:szCs w:val="24"/>
        </w:rPr>
        <w:t>.</w:t>
      </w:r>
      <w:r w:rsidRPr="00F251EC">
        <w:rPr>
          <w:rFonts w:eastAsia="Times New Roman"/>
          <w:szCs w:val="24"/>
        </w:rPr>
        <w:t xml:space="preserve"> Μιλάμε ότι όσα </w:t>
      </w:r>
      <w:r w:rsidRPr="00754B9F">
        <w:rPr>
          <w:rFonts w:eastAsia="Times New Roman"/>
          <w:szCs w:val="24"/>
        </w:rPr>
        <w:t>συμβαίνουν στο -εντός πολλών εισαγωγικών πλέον και πολλών ερωτηματικών- «ελληνικό» Κοινοβούλιο</w:t>
      </w:r>
      <w:r w:rsidRPr="00F251EC">
        <w:rPr>
          <w:rFonts w:eastAsia="Times New Roman"/>
          <w:szCs w:val="24"/>
        </w:rPr>
        <w:t xml:space="preserve"> αποτελούν την επιτομή της βρώμικης συναλλαγής</w:t>
      </w:r>
      <w:r>
        <w:rPr>
          <w:rFonts w:eastAsia="Times New Roman"/>
          <w:szCs w:val="24"/>
        </w:rPr>
        <w:t xml:space="preserve"> -α</w:t>
      </w:r>
      <w:r w:rsidRPr="00F251EC">
        <w:rPr>
          <w:rFonts w:eastAsia="Times New Roman"/>
          <w:szCs w:val="24"/>
        </w:rPr>
        <w:t xml:space="preserve">υτές είναι κουβέντες δικές </w:t>
      </w:r>
      <w:r>
        <w:rPr>
          <w:rFonts w:eastAsia="Times New Roman"/>
          <w:szCs w:val="24"/>
        </w:rPr>
        <w:t>σας</w:t>
      </w:r>
      <w:r w:rsidRPr="00F251EC">
        <w:rPr>
          <w:rFonts w:eastAsia="Times New Roman"/>
          <w:szCs w:val="24"/>
        </w:rPr>
        <w:t xml:space="preserve"> που </w:t>
      </w:r>
      <w:r>
        <w:rPr>
          <w:rFonts w:eastAsia="Times New Roman"/>
          <w:szCs w:val="24"/>
        </w:rPr>
        <w:t>λέγατε</w:t>
      </w:r>
      <w:r w:rsidRPr="00F251EC">
        <w:rPr>
          <w:rFonts w:eastAsia="Times New Roman"/>
          <w:szCs w:val="24"/>
        </w:rPr>
        <w:t xml:space="preserve"> κατά το παρελθόν</w:t>
      </w:r>
      <w:r>
        <w:rPr>
          <w:rFonts w:eastAsia="Times New Roman"/>
          <w:szCs w:val="24"/>
        </w:rPr>
        <w:t>,</w:t>
      </w:r>
      <w:r w:rsidRPr="00F251EC">
        <w:rPr>
          <w:rFonts w:eastAsia="Times New Roman"/>
          <w:szCs w:val="24"/>
        </w:rPr>
        <w:t xml:space="preserve"> κύριοι της </w:t>
      </w:r>
      <w:r>
        <w:rPr>
          <w:rFonts w:eastAsia="Times New Roman"/>
          <w:szCs w:val="24"/>
        </w:rPr>
        <w:lastRenderedPageBreak/>
        <w:t xml:space="preserve">Κυβέρνησης και γι’ </w:t>
      </w:r>
      <w:r w:rsidRPr="00F251EC">
        <w:rPr>
          <w:rFonts w:eastAsia="Times New Roman"/>
          <w:szCs w:val="24"/>
        </w:rPr>
        <w:t xml:space="preserve">αυτό μην αρχίσετε να </w:t>
      </w:r>
      <w:r>
        <w:rPr>
          <w:rFonts w:eastAsia="Times New Roman"/>
          <w:szCs w:val="24"/>
        </w:rPr>
        <w:t xml:space="preserve">λέτε διάφορα- αποτελούν την </w:t>
      </w:r>
      <w:r w:rsidRPr="00F251EC">
        <w:rPr>
          <w:rFonts w:eastAsia="Times New Roman"/>
          <w:szCs w:val="24"/>
        </w:rPr>
        <w:t>επιτομή του ξεπουλήματος της Μακεδονίας</w:t>
      </w:r>
      <w:r>
        <w:rPr>
          <w:rFonts w:eastAsia="Times New Roman"/>
          <w:szCs w:val="24"/>
        </w:rPr>
        <w:t>,</w:t>
      </w:r>
      <w:r w:rsidRPr="00F251EC">
        <w:rPr>
          <w:rFonts w:eastAsia="Times New Roman"/>
          <w:szCs w:val="24"/>
        </w:rPr>
        <w:t xml:space="preserve"> η οποία ήταν</w:t>
      </w:r>
      <w:r>
        <w:rPr>
          <w:rFonts w:eastAsia="Times New Roman"/>
          <w:szCs w:val="24"/>
        </w:rPr>
        <w:t>,</w:t>
      </w:r>
      <w:r w:rsidRPr="00F251EC">
        <w:rPr>
          <w:rFonts w:eastAsia="Times New Roman"/>
          <w:szCs w:val="24"/>
        </w:rPr>
        <w:t xml:space="preserve"> είναι και θα είναι </w:t>
      </w:r>
      <w:r>
        <w:rPr>
          <w:rFonts w:eastAsia="Times New Roman"/>
          <w:szCs w:val="24"/>
        </w:rPr>
        <w:t>εις τους αιώνε</w:t>
      </w:r>
      <w:r w:rsidRPr="00F251EC">
        <w:rPr>
          <w:rFonts w:eastAsia="Times New Roman"/>
          <w:szCs w:val="24"/>
        </w:rPr>
        <w:t>ς των αιώνων μία</w:t>
      </w:r>
      <w:r>
        <w:rPr>
          <w:rFonts w:eastAsia="Times New Roman"/>
          <w:szCs w:val="24"/>
        </w:rPr>
        <w:t>,</w:t>
      </w:r>
      <w:r w:rsidRPr="00F251EC">
        <w:rPr>
          <w:rFonts w:eastAsia="Times New Roman"/>
          <w:szCs w:val="24"/>
        </w:rPr>
        <w:t xml:space="preserve"> αδιαίρετη κ</w:t>
      </w:r>
      <w:r w:rsidRPr="00F251EC">
        <w:rPr>
          <w:rFonts w:eastAsia="Times New Roman"/>
          <w:szCs w:val="24"/>
        </w:rPr>
        <w:t xml:space="preserve">αι ελληνική </w:t>
      </w:r>
      <w:r>
        <w:rPr>
          <w:rFonts w:eastAsia="Times New Roman"/>
          <w:szCs w:val="24"/>
        </w:rPr>
        <w:t>ό</w:t>
      </w:r>
      <w:r w:rsidRPr="00F251EC">
        <w:rPr>
          <w:rFonts w:eastAsia="Times New Roman"/>
          <w:szCs w:val="24"/>
        </w:rPr>
        <w:t>σο και αν προσπαθείτε να τ</w:t>
      </w:r>
      <w:r>
        <w:rPr>
          <w:rFonts w:eastAsia="Times New Roman"/>
          <w:szCs w:val="24"/>
        </w:rPr>
        <w:t>α</w:t>
      </w:r>
      <w:r w:rsidRPr="00F251EC">
        <w:rPr>
          <w:rFonts w:eastAsia="Times New Roman"/>
          <w:szCs w:val="24"/>
        </w:rPr>
        <w:t xml:space="preserve"> διαλύσετε όλα</w:t>
      </w:r>
      <w:r>
        <w:rPr>
          <w:rFonts w:eastAsia="Times New Roman"/>
          <w:szCs w:val="24"/>
        </w:rPr>
        <w:t>.</w:t>
      </w:r>
      <w:r w:rsidRPr="00F251EC">
        <w:rPr>
          <w:rFonts w:eastAsia="Times New Roman"/>
          <w:szCs w:val="24"/>
        </w:rPr>
        <w:t xml:space="preserve"> Είναι η επιτομή του εξευτελισμού του κοινοβουλευτισμού</w:t>
      </w:r>
      <w:r>
        <w:rPr>
          <w:rFonts w:eastAsia="Times New Roman"/>
          <w:szCs w:val="24"/>
        </w:rPr>
        <w:t>.</w:t>
      </w:r>
      <w:r w:rsidRPr="00F251EC">
        <w:rPr>
          <w:rFonts w:eastAsia="Times New Roman"/>
          <w:szCs w:val="24"/>
        </w:rPr>
        <w:t xml:space="preserve"> Και είναι και η επιτομή του </w:t>
      </w:r>
      <w:r>
        <w:rPr>
          <w:rFonts w:eastAsia="Times New Roman"/>
          <w:szCs w:val="24"/>
        </w:rPr>
        <w:t>αυτοεξευτελισμού</w:t>
      </w:r>
      <w:r w:rsidRPr="00F251EC">
        <w:rPr>
          <w:rFonts w:eastAsia="Times New Roman"/>
          <w:szCs w:val="24"/>
        </w:rPr>
        <w:t xml:space="preserve"> των Βουλευτών</w:t>
      </w:r>
      <w:r>
        <w:rPr>
          <w:rFonts w:eastAsia="Times New Roman"/>
          <w:szCs w:val="24"/>
        </w:rPr>
        <w:t>,</w:t>
      </w:r>
      <w:r w:rsidRPr="00F251EC">
        <w:rPr>
          <w:rFonts w:eastAsia="Times New Roman"/>
          <w:szCs w:val="24"/>
        </w:rPr>
        <w:t xml:space="preserve"> ειδικότερα αυτών οι οποίοι τις τελευταίες ημέρες και ώρες είδαν το φως το αληθινό κα</w:t>
      </w:r>
      <w:r w:rsidRPr="00F251EC">
        <w:rPr>
          <w:rFonts w:eastAsia="Times New Roman"/>
          <w:szCs w:val="24"/>
        </w:rPr>
        <w:t>ι αυτ</w:t>
      </w:r>
      <w:r>
        <w:rPr>
          <w:rFonts w:eastAsia="Times New Roman"/>
          <w:szCs w:val="24"/>
        </w:rPr>
        <w:t>ο</w:t>
      </w:r>
      <w:r w:rsidRPr="00F251EC">
        <w:rPr>
          <w:rFonts w:eastAsia="Times New Roman"/>
          <w:szCs w:val="24"/>
        </w:rPr>
        <w:t>διαψεύδονται με τον πλέον πανηγυρικό τρόπο οι δηλώσεις που έκαναν όχι πριν χρόνια</w:t>
      </w:r>
      <w:r>
        <w:rPr>
          <w:rFonts w:eastAsia="Times New Roman"/>
          <w:szCs w:val="24"/>
        </w:rPr>
        <w:t>,</w:t>
      </w:r>
      <w:r w:rsidRPr="00F251EC">
        <w:rPr>
          <w:rFonts w:eastAsia="Times New Roman"/>
          <w:szCs w:val="24"/>
        </w:rPr>
        <w:t xml:space="preserve"> αλλά μόλις πριν από μερικές εβδομάδες ή μήνες</w:t>
      </w:r>
      <w:r>
        <w:rPr>
          <w:rFonts w:eastAsia="Times New Roman"/>
          <w:szCs w:val="24"/>
        </w:rPr>
        <w:t>.</w:t>
      </w:r>
    </w:p>
    <w:p w14:paraId="1286C80A" w14:textId="77777777" w:rsidR="000402FE" w:rsidRDefault="007623D8">
      <w:pPr>
        <w:spacing w:line="600" w:lineRule="auto"/>
        <w:ind w:firstLine="720"/>
        <w:jc w:val="both"/>
        <w:rPr>
          <w:rFonts w:eastAsia="Times New Roman"/>
          <w:szCs w:val="24"/>
        </w:rPr>
      </w:pPr>
      <w:r w:rsidRPr="00F251EC">
        <w:rPr>
          <w:rFonts w:eastAsia="Times New Roman"/>
          <w:szCs w:val="24"/>
        </w:rPr>
        <w:t xml:space="preserve">Γεια </w:t>
      </w:r>
      <w:r>
        <w:rPr>
          <w:rFonts w:eastAsia="Times New Roman"/>
          <w:szCs w:val="24"/>
        </w:rPr>
        <w:t>σας,</w:t>
      </w:r>
      <w:r w:rsidRPr="00F251EC">
        <w:rPr>
          <w:rFonts w:eastAsia="Times New Roman"/>
          <w:szCs w:val="24"/>
        </w:rPr>
        <w:t xml:space="preserve"> κύριε </w:t>
      </w:r>
      <w:r>
        <w:rPr>
          <w:rFonts w:eastAsia="Times New Roman"/>
          <w:szCs w:val="24"/>
        </w:rPr>
        <w:t>Κουίκ. Τ</w:t>
      </w:r>
      <w:r w:rsidRPr="00F251EC">
        <w:rPr>
          <w:rFonts w:eastAsia="Times New Roman"/>
          <w:szCs w:val="24"/>
        </w:rPr>
        <w:t>ι κάνετε</w:t>
      </w:r>
      <w:r>
        <w:rPr>
          <w:rFonts w:eastAsia="Times New Roman"/>
          <w:szCs w:val="24"/>
        </w:rPr>
        <w:t>;</w:t>
      </w:r>
    </w:p>
    <w:p w14:paraId="1286C80B" w14:textId="77777777" w:rsidR="000402FE" w:rsidRDefault="007623D8">
      <w:pPr>
        <w:spacing w:line="600" w:lineRule="auto"/>
        <w:ind w:firstLine="720"/>
        <w:jc w:val="both"/>
        <w:rPr>
          <w:rFonts w:eastAsia="Times New Roman"/>
          <w:szCs w:val="24"/>
        </w:rPr>
      </w:pPr>
      <w:r>
        <w:rPr>
          <w:rFonts w:eastAsia="Times New Roman"/>
          <w:szCs w:val="24"/>
        </w:rPr>
        <w:t xml:space="preserve">Σήμερα ακούσαμε διάφορους, </w:t>
      </w:r>
      <w:r w:rsidRPr="00F251EC">
        <w:rPr>
          <w:rFonts w:eastAsia="Times New Roman"/>
          <w:szCs w:val="24"/>
        </w:rPr>
        <w:t xml:space="preserve">κυρίως από την πλευρά της </w:t>
      </w:r>
      <w:r>
        <w:rPr>
          <w:rFonts w:eastAsia="Times New Roman"/>
          <w:szCs w:val="24"/>
        </w:rPr>
        <w:t xml:space="preserve">Κυβέρνησης, γιατί </w:t>
      </w:r>
      <w:r w:rsidRPr="00F251EC">
        <w:rPr>
          <w:rFonts w:eastAsia="Times New Roman"/>
          <w:szCs w:val="24"/>
        </w:rPr>
        <w:t>δεν υπάρχει πλέ</w:t>
      </w:r>
      <w:r w:rsidRPr="00F251EC">
        <w:rPr>
          <w:rFonts w:eastAsia="Times New Roman"/>
          <w:szCs w:val="24"/>
        </w:rPr>
        <w:t>ον ούτε συγκυβέρνηση</w:t>
      </w:r>
      <w:r>
        <w:rPr>
          <w:rFonts w:eastAsia="Times New Roman"/>
          <w:szCs w:val="24"/>
        </w:rPr>
        <w:t>,</w:t>
      </w:r>
      <w:r w:rsidRPr="00F251EC">
        <w:rPr>
          <w:rFonts w:eastAsia="Times New Roman"/>
          <w:szCs w:val="24"/>
        </w:rPr>
        <w:t xml:space="preserve"> να ομιλούν για τη</w:t>
      </w:r>
      <w:r>
        <w:rPr>
          <w:rFonts w:eastAsia="Times New Roman"/>
          <w:szCs w:val="24"/>
        </w:rPr>
        <w:t>ν</w:t>
      </w:r>
      <w:r w:rsidRPr="00F251EC">
        <w:rPr>
          <w:rFonts w:eastAsia="Times New Roman"/>
          <w:szCs w:val="24"/>
        </w:rPr>
        <w:t xml:space="preserve"> ψήφο εμπιστοσύνης και τους λόγους για τους οποίους πρέπει να δοθεί σήμερα αυτή η ψήφος εμπιστοσύνης</w:t>
      </w:r>
      <w:r>
        <w:rPr>
          <w:rFonts w:eastAsia="Times New Roman"/>
          <w:szCs w:val="24"/>
        </w:rPr>
        <w:t xml:space="preserve"> σε αυτήν την Κυβέρνηση.</w:t>
      </w:r>
      <w:r w:rsidRPr="00F251EC">
        <w:rPr>
          <w:rFonts w:eastAsia="Times New Roman"/>
          <w:szCs w:val="24"/>
        </w:rPr>
        <w:t xml:space="preserve"> Βέβαια</w:t>
      </w:r>
      <w:r>
        <w:rPr>
          <w:rFonts w:eastAsia="Times New Roman"/>
          <w:szCs w:val="24"/>
        </w:rPr>
        <w:t>,</w:t>
      </w:r>
      <w:r w:rsidRPr="00F251EC">
        <w:rPr>
          <w:rFonts w:eastAsia="Times New Roman"/>
          <w:szCs w:val="24"/>
        </w:rPr>
        <w:t xml:space="preserve"> δεν </w:t>
      </w:r>
      <w:r>
        <w:rPr>
          <w:rFonts w:eastAsia="Times New Roman"/>
          <w:szCs w:val="24"/>
        </w:rPr>
        <w:t>είστε</w:t>
      </w:r>
      <w:r w:rsidRPr="00F251EC">
        <w:rPr>
          <w:rFonts w:eastAsia="Times New Roman"/>
          <w:szCs w:val="24"/>
        </w:rPr>
        <w:t xml:space="preserve"> κυβέρνηση πλέον</w:t>
      </w:r>
      <w:r>
        <w:rPr>
          <w:rFonts w:eastAsia="Times New Roman"/>
          <w:szCs w:val="24"/>
        </w:rPr>
        <w:t>.</w:t>
      </w:r>
      <w:r w:rsidRPr="00F251EC">
        <w:rPr>
          <w:rFonts w:eastAsia="Times New Roman"/>
          <w:szCs w:val="24"/>
        </w:rPr>
        <w:t xml:space="preserve"> </w:t>
      </w:r>
      <w:r w:rsidRPr="00620B5C">
        <w:rPr>
          <w:rFonts w:eastAsia="Times New Roman" w:cs="Times New Roman"/>
          <w:bCs/>
          <w:szCs w:val="24"/>
        </w:rPr>
        <w:t xml:space="preserve">Τσίρκο </w:t>
      </w:r>
      <w:r>
        <w:rPr>
          <w:rFonts w:eastAsia="Times New Roman" w:cs="Times New Roman"/>
          <w:bCs/>
          <w:szCs w:val="24"/>
        </w:rPr>
        <w:t>«</w:t>
      </w:r>
      <w:r>
        <w:rPr>
          <w:rFonts w:eastAsia="Times New Roman" w:cs="Times New Roman"/>
          <w:bCs/>
          <w:szCs w:val="24"/>
          <w:lang w:val="en-US"/>
        </w:rPr>
        <w:t>Medrano</w:t>
      </w:r>
      <w:r>
        <w:rPr>
          <w:rFonts w:eastAsia="Times New Roman" w:cs="Times New Roman"/>
          <w:bCs/>
          <w:szCs w:val="24"/>
        </w:rPr>
        <w:t>»</w:t>
      </w:r>
      <w:r w:rsidRPr="00F251EC">
        <w:rPr>
          <w:rFonts w:eastAsia="Times New Roman"/>
          <w:szCs w:val="24"/>
        </w:rPr>
        <w:t xml:space="preserve"> </w:t>
      </w:r>
      <w:r>
        <w:rPr>
          <w:rFonts w:eastAsia="Times New Roman"/>
          <w:szCs w:val="24"/>
        </w:rPr>
        <w:t>είναι αυτό το οποίο αποτελείτε</w:t>
      </w:r>
      <w:r w:rsidRPr="00F251EC">
        <w:rPr>
          <w:rFonts w:eastAsia="Times New Roman"/>
          <w:szCs w:val="24"/>
        </w:rPr>
        <w:t xml:space="preserve"> και θεωρ</w:t>
      </w:r>
      <w:r w:rsidRPr="00F251EC">
        <w:rPr>
          <w:rFonts w:eastAsia="Times New Roman"/>
          <w:szCs w:val="24"/>
        </w:rPr>
        <w:t xml:space="preserve">είτε εσείς </w:t>
      </w:r>
      <w:r>
        <w:rPr>
          <w:rFonts w:eastAsia="Times New Roman"/>
          <w:szCs w:val="24"/>
        </w:rPr>
        <w:t xml:space="preserve">ως </w:t>
      </w:r>
      <w:r w:rsidRPr="00F251EC">
        <w:rPr>
          <w:rFonts w:eastAsia="Times New Roman"/>
          <w:szCs w:val="24"/>
        </w:rPr>
        <w:t>κυβέρνηση και θα δούμε τις επόμενες ημέρες</w:t>
      </w:r>
      <w:r>
        <w:rPr>
          <w:rFonts w:eastAsia="Times New Roman"/>
          <w:szCs w:val="24"/>
        </w:rPr>
        <w:t>,</w:t>
      </w:r>
      <w:r w:rsidRPr="00F251EC">
        <w:rPr>
          <w:rFonts w:eastAsia="Times New Roman"/>
          <w:szCs w:val="24"/>
        </w:rPr>
        <w:t xml:space="preserve"> εβδομάδες πώς θα εξελιχθεί το πρόγραμμ</w:t>
      </w:r>
      <w:r>
        <w:rPr>
          <w:rFonts w:eastAsia="Times New Roman"/>
          <w:szCs w:val="24"/>
        </w:rPr>
        <w:t>ά</w:t>
      </w:r>
      <w:r w:rsidRPr="00F251EC">
        <w:rPr>
          <w:rFonts w:eastAsia="Times New Roman"/>
          <w:szCs w:val="24"/>
        </w:rPr>
        <w:t xml:space="preserve"> του</w:t>
      </w:r>
      <w:r>
        <w:rPr>
          <w:rFonts w:eastAsia="Times New Roman"/>
          <w:szCs w:val="24"/>
        </w:rPr>
        <w:t>.</w:t>
      </w:r>
      <w:r w:rsidRPr="00F251EC">
        <w:rPr>
          <w:rFonts w:eastAsia="Times New Roman"/>
          <w:szCs w:val="24"/>
        </w:rPr>
        <w:t xml:space="preserve"> </w:t>
      </w:r>
    </w:p>
    <w:p w14:paraId="1286C80C" w14:textId="77777777" w:rsidR="000402FE" w:rsidRDefault="007623D8">
      <w:pPr>
        <w:spacing w:line="600" w:lineRule="auto"/>
        <w:ind w:firstLine="720"/>
        <w:jc w:val="both"/>
        <w:rPr>
          <w:rFonts w:eastAsia="Times New Roman"/>
          <w:szCs w:val="24"/>
        </w:rPr>
      </w:pPr>
      <w:r w:rsidRPr="00F251EC">
        <w:rPr>
          <w:rFonts w:eastAsia="Times New Roman"/>
          <w:szCs w:val="24"/>
        </w:rPr>
        <w:lastRenderedPageBreak/>
        <w:t>Σήμερα είναι μία πρόβα τζενεράλε του ξεπουλήματος της Μακεδονίας</w:t>
      </w:r>
      <w:r>
        <w:rPr>
          <w:rFonts w:eastAsia="Times New Roman"/>
          <w:szCs w:val="24"/>
        </w:rPr>
        <w:t>,</w:t>
      </w:r>
      <w:r w:rsidRPr="00F251EC">
        <w:rPr>
          <w:rFonts w:eastAsia="Times New Roman"/>
          <w:szCs w:val="24"/>
        </w:rPr>
        <w:t xml:space="preserve"> μία πρόβα τζενεράλε των κουκιών</w:t>
      </w:r>
      <w:r>
        <w:rPr>
          <w:rFonts w:eastAsia="Times New Roman"/>
          <w:szCs w:val="24"/>
        </w:rPr>
        <w:t>,</w:t>
      </w:r>
      <w:r w:rsidRPr="00F251EC">
        <w:rPr>
          <w:rFonts w:eastAsia="Times New Roman"/>
          <w:szCs w:val="24"/>
        </w:rPr>
        <w:t xml:space="preserve"> των ψήφων για το αν θα μπορέσετε τελικά να περάσετε αυτή τη </w:t>
      </w:r>
      <w:r>
        <w:rPr>
          <w:rFonts w:eastAsia="Times New Roman"/>
          <w:szCs w:val="24"/>
        </w:rPr>
        <w:t>σ</w:t>
      </w:r>
      <w:r w:rsidRPr="00F251EC">
        <w:rPr>
          <w:rFonts w:eastAsia="Times New Roman"/>
          <w:szCs w:val="24"/>
        </w:rPr>
        <w:t>υμφωνία του Τζορτζ Σόρος</w:t>
      </w:r>
      <w:r>
        <w:rPr>
          <w:rFonts w:eastAsia="Times New Roman"/>
          <w:szCs w:val="24"/>
        </w:rPr>
        <w:t>,</w:t>
      </w:r>
      <w:r w:rsidRPr="00F251EC">
        <w:rPr>
          <w:rFonts w:eastAsia="Times New Roman"/>
          <w:szCs w:val="24"/>
        </w:rPr>
        <w:t xml:space="preserve"> των </w:t>
      </w:r>
      <w:r w:rsidRPr="000E21ED">
        <w:rPr>
          <w:rFonts w:eastAsia="Times New Roman" w:cs="Times New Roman"/>
          <w:szCs w:val="24"/>
        </w:rPr>
        <w:t>ΑΝΑΝιστών</w:t>
      </w:r>
      <w:r w:rsidRPr="00F251EC">
        <w:rPr>
          <w:rFonts w:eastAsia="Times New Roman"/>
          <w:szCs w:val="24"/>
        </w:rPr>
        <w:t xml:space="preserve"> και όλων όσων θέλουν να επιτύχουν τους δικούς τους σκοπούς</w:t>
      </w:r>
      <w:r>
        <w:rPr>
          <w:rFonts w:eastAsia="Times New Roman"/>
          <w:szCs w:val="24"/>
        </w:rPr>
        <w:t xml:space="preserve"> και</w:t>
      </w:r>
      <w:r w:rsidRPr="00F251EC">
        <w:rPr>
          <w:rFonts w:eastAsia="Times New Roman"/>
          <w:szCs w:val="24"/>
        </w:rPr>
        <w:t xml:space="preserve"> </w:t>
      </w:r>
      <w:r>
        <w:rPr>
          <w:rFonts w:eastAsia="Times New Roman"/>
          <w:szCs w:val="24"/>
        </w:rPr>
        <w:t>που ουδόλως τους</w:t>
      </w:r>
      <w:r w:rsidRPr="00F251EC">
        <w:rPr>
          <w:rFonts w:eastAsia="Times New Roman"/>
          <w:szCs w:val="24"/>
        </w:rPr>
        <w:t xml:space="preserve"> ενδιαφέρει τι θα γίνει με την Ελλάδα </w:t>
      </w:r>
      <w:r>
        <w:rPr>
          <w:rFonts w:eastAsia="Times New Roman"/>
          <w:szCs w:val="24"/>
        </w:rPr>
        <w:t>ή με</w:t>
      </w:r>
      <w:r w:rsidRPr="00F251EC">
        <w:rPr>
          <w:rFonts w:eastAsia="Times New Roman"/>
          <w:szCs w:val="24"/>
        </w:rPr>
        <w:t xml:space="preserve"> το κρατίδιο των Σκοπίων</w:t>
      </w:r>
      <w:r>
        <w:rPr>
          <w:rFonts w:eastAsia="Times New Roman"/>
          <w:szCs w:val="24"/>
        </w:rPr>
        <w:t xml:space="preserve">, μιας </w:t>
      </w:r>
      <w:r>
        <w:rPr>
          <w:rFonts w:eastAsia="Times New Roman"/>
          <w:szCs w:val="24"/>
        </w:rPr>
        <w:t>σ</w:t>
      </w:r>
      <w:r>
        <w:rPr>
          <w:rFonts w:eastAsia="Times New Roman"/>
          <w:szCs w:val="24"/>
        </w:rPr>
        <w:t>υ</w:t>
      </w:r>
      <w:r>
        <w:rPr>
          <w:rFonts w:eastAsia="Times New Roman"/>
          <w:szCs w:val="24"/>
        </w:rPr>
        <w:t>μφωνίας όπου το 80%</w:t>
      </w:r>
      <w:r w:rsidRPr="00F251EC">
        <w:rPr>
          <w:rFonts w:eastAsia="Times New Roman"/>
          <w:szCs w:val="24"/>
        </w:rPr>
        <w:t xml:space="preserve"> ίσως και </w:t>
      </w:r>
      <w:r>
        <w:rPr>
          <w:rFonts w:eastAsia="Times New Roman"/>
          <w:szCs w:val="24"/>
        </w:rPr>
        <w:t xml:space="preserve">πλέον του ελληνικού λαού </w:t>
      </w:r>
      <w:r w:rsidRPr="00F251EC">
        <w:rPr>
          <w:rFonts w:eastAsia="Times New Roman"/>
          <w:szCs w:val="24"/>
        </w:rPr>
        <w:t>τάσσεται κατά</w:t>
      </w:r>
      <w:r>
        <w:rPr>
          <w:rFonts w:eastAsia="Times New Roman"/>
          <w:szCs w:val="24"/>
        </w:rPr>
        <w:t>.</w:t>
      </w:r>
      <w:r w:rsidRPr="00F251EC">
        <w:rPr>
          <w:rFonts w:eastAsia="Times New Roman"/>
          <w:szCs w:val="24"/>
        </w:rPr>
        <w:t xml:space="preserve"> Όλες οι δημοσκοπήσεις έτσι λένε</w:t>
      </w:r>
      <w:r>
        <w:rPr>
          <w:rFonts w:eastAsia="Times New Roman"/>
          <w:szCs w:val="24"/>
        </w:rPr>
        <w:t>.</w:t>
      </w:r>
      <w:r w:rsidRPr="00F251EC">
        <w:rPr>
          <w:rFonts w:eastAsia="Times New Roman"/>
          <w:szCs w:val="24"/>
        </w:rPr>
        <w:t xml:space="preserve"> Τα πάντα έτσι λένε</w:t>
      </w:r>
      <w:r>
        <w:rPr>
          <w:rFonts w:eastAsia="Times New Roman"/>
          <w:szCs w:val="24"/>
        </w:rPr>
        <w:t>.</w:t>
      </w:r>
      <w:r w:rsidRPr="00F251EC">
        <w:rPr>
          <w:rFonts w:eastAsia="Times New Roman"/>
          <w:szCs w:val="24"/>
        </w:rPr>
        <w:t xml:space="preserve"> Όλη </w:t>
      </w:r>
      <w:r>
        <w:rPr>
          <w:rFonts w:eastAsia="Times New Roman"/>
          <w:szCs w:val="24"/>
        </w:rPr>
        <w:t>η κοινωνία έ</w:t>
      </w:r>
      <w:r w:rsidRPr="00F251EC">
        <w:rPr>
          <w:rFonts w:eastAsia="Times New Roman"/>
          <w:szCs w:val="24"/>
        </w:rPr>
        <w:t>τσι λέει</w:t>
      </w:r>
      <w:r>
        <w:rPr>
          <w:rFonts w:eastAsia="Times New Roman"/>
          <w:szCs w:val="24"/>
        </w:rPr>
        <w:t>,</w:t>
      </w:r>
      <w:r w:rsidRPr="00F251EC">
        <w:rPr>
          <w:rFonts w:eastAsia="Times New Roman"/>
          <w:szCs w:val="24"/>
        </w:rPr>
        <w:t xml:space="preserve"> αλλά εσείς </w:t>
      </w:r>
      <w:r>
        <w:rPr>
          <w:rFonts w:eastAsia="Times New Roman"/>
          <w:szCs w:val="24"/>
        </w:rPr>
        <w:t>κωφεύετε</w:t>
      </w:r>
      <w:r w:rsidRPr="00F251EC">
        <w:rPr>
          <w:rFonts w:eastAsia="Times New Roman"/>
          <w:szCs w:val="24"/>
        </w:rPr>
        <w:t xml:space="preserve"> με τον πλέον εξοργιστικό τρόπο</w:t>
      </w:r>
      <w:r>
        <w:rPr>
          <w:rFonts w:eastAsia="Times New Roman"/>
          <w:szCs w:val="24"/>
        </w:rPr>
        <w:t>.</w:t>
      </w:r>
    </w:p>
    <w:p w14:paraId="1286C80D" w14:textId="77777777" w:rsidR="000402FE" w:rsidRDefault="007623D8">
      <w:pPr>
        <w:spacing w:line="600" w:lineRule="auto"/>
        <w:ind w:firstLine="720"/>
        <w:jc w:val="both"/>
        <w:rPr>
          <w:rFonts w:eastAsia="Times New Roman"/>
          <w:szCs w:val="24"/>
        </w:rPr>
      </w:pPr>
      <w:r>
        <w:rPr>
          <w:rFonts w:eastAsia="Times New Roman"/>
          <w:szCs w:val="24"/>
        </w:rPr>
        <w:t>«Ένα συνονθύλευμα», «</w:t>
      </w:r>
      <w:r w:rsidRPr="00F251EC">
        <w:rPr>
          <w:rFonts w:eastAsia="Times New Roman"/>
          <w:szCs w:val="24"/>
        </w:rPr>
        <w:t>ένας ετερόκλητος όχλος</w:t>
      </w:r>
      <w:r>
        <w:rPr>
          <w:rFonts w:eastAsia="Times New Roman"/>
          <w:szCs w:val="24"/>
        </w:rPr>
        <w:t>»,</w:t>
      </w:r>
      <w:r w:rsidRPr="00F251EC">
        <w:rPr>
          <w:rFonts w:eastAsia="Times New Roman"/>
          <w:szCs w:val="24"/>
        </w:rPr>
        <w:t xml:space="preserve"> είναι </w:t>
      </w:r>
      <w:r>
        <w:rPr>
          <w:rFonts w:eastAsia="Times New Roman"/>
          <w:szCs w:val="24"/>
        </w:rPr>
        <w:t xml:space="preserve">οι </w:t>
      </w:r>
      <w:r w:rsidRPr="00F251EC">
        <w:rPr>
          <w:rFonts w:eastAsia="Times New Roman"/>
          <w:szCs w:val="24"/>
        </w:rPr>
        <w:t xml:space="preserve">εκφράσεις που </w:t>
      </w:r>
      <w:r>
        <w:rPr>
          <w:rFonts w:eastAsia="Times New Roman"/>
          <w:szCs w:val="24"/>
        </w:rPr>
        <w:t xml:space="preserve">είχατε χρησιμοποιήσει </w:t>
      </w:r>
      <w:r w:rsidRPr="00F251EC">
        <w:rPr>
          <w:rFonts w:eastAsia="Times New Roman"/>
          <w:szCs w:val="24"/>
        </w:rPr>
        <w:t>για τα εκατομμύρια των Ελλήνων που βγήκαν στο μεγάλο συλλαλητήριο στο Σύνταγμα</w:t>
      </w:r>
      <w:r>
        <w:rPr>
          <w:rFonts w:eastAsia="Times New Roman"/>
          <w:szCs w:val="24"/>
        </w:rPr>
        <w:t>,</w:t>
      </w:r>
      <w:r w:rsidRPr="00F251EC">
        <w:rPr>
          <w:rFonts w:eastAsia="Times New Roman"/>
          <w:szCs w:val="24"/>
        </w:rPr>
        <w:t xml:space="preserve"> στη Θεσσαλονίκη και αλλού</w:t>
      </w:r>
      <w:r>
        <w:rPr>
          <w:rFonts w:eastAsia="Times New Roman"/>
          <w:szCs w:val="24"/>
        </w:rPr>
        <w:t>.</w:t>
      </w:r>
      <w:r w:rsidRPr="00F251EC">
        <w:rPr>
          <w:rFonts w:eastAsia="Times New Roman"/>
          <w:szCs w:val="24"/>
        </w:rPr>
        <w:t xml:space="preserve"> </w:t>
      </w:r>
      <w:r>
        <w:rPr>
          <w:rFonts w:eastAsia="Times New Roman"/>
          <w:szCs w:val="24"/>
        </w:rPr>
        <w:t>Ο ορισμός του ετερόκλητου όχλου</w:t>
      </w:r>
      <w:r w:rsidRPr="00F251EC">
        <w:rPr>
          <w:rFonts w:eastAsia="Times New Roman"/>
          <w:szCs w:val="24"/>
        </w:rPr>
        <w:t xml:space="preserve"> </w:t>
      </w:r>
      <w:r>
        <w:rPr>
          <w:rFonts w:eastAsia="Times New Roman"/>
          <w:szCs w:val="24"/>
        </w:rPr>
        <w:t>είστε</w:t>
      </w:r>
      <w:r w:rsidRPr="00F251EC">
        <w:rPr>
          <w:rFonts w:eastAsia="Times New Roman"/>
          <w:szCs w:val="24"/>
        </w:rPr>
        <w:t xml:space="preserve"> </w:t>
      </w:r>
      <w:r>
        <w:rPr>
          <w:rFonts w:eastAsia="Times New Roman"/>
          <w:szCs w:val="24"/>
        </w:rPr>
        <w:t>εσείς,</w:t>
      </w:r>
      <w:r w:rsidRPr="00F251EC">
        <w:rPr>
          <w:rFonts w:eastAsia="Times New Roman"/>
          <w:szCs w:val="24"/>
        </w:rPr>
        <w:t xml:space="preserve"> όπου βλέπουμε </w:t>
      </w:r>
      <w:r>
        <w:rPr>
          <w:rFonts w:eastAsia="Times New Roman"/>
          <w:szCs w:val="24"/>
        </w:rPr>
        <w:t xml:space="preserve">Συριζαίους </w:t>
      </w:r>
      <w:r w:rsidRPr="00F251EC">
        <w:rPr>
          <w:rFonts w:eastAsia="Times New Roman"/>
          <w:szCs w:val="24"/>
        </w:rPr>
        <w:t xml:space="preserve">μαζί με </w:t>
      </w:r>
      <w:r>
        <w:rPr>
          <w:rFonts w:eastAsia="Times New Roman"/>
          <w:szCs w:val="24"/>
        </w:rPr>
        <w:t>πρώην</w:t>
      </w:r>
      <w:r w:rsidRPr="00F251EC">
        <w:rPr>
          <w:rFonts w:eastAsia="Times New Roman"/>
          <w:szCs w:val="24"/>
        </w:rPr>
        <w:t xml:space="preserve"> </w:t>
      </w:r>
      <w:r>
        <w:rPr>
          <w:rFonts w:eastAsia="Times New Roman"/>
          <w:szCs w:val="24"/>
        </w:rPr>
        <w:t>νεο</w:t>
      </w:r>
      <w:r w:rsidRPr="00F251EC">
        <w:rPr>
          <w:rFonts w:eastAsia="Times New Roman"/>
          <w:szCs w:val="24"/>
        </w:rPr>
        <w:t>δημοκράτες</w:t>
      </w:r>
      <w:r>
        <w:rPr>
          <w:rFonts w:eastAsia="Times New Roman"/>
          <w:szCs w:val="24"/>
        </w:rPr>
        <w:t>,</w:t>
      </w:r>
      <w:r w:rsidRPr="00F251EC">
        <w:rPr>
          <w:rFonts w:eastAsia="Times New Roman"/>
          <w:szCs w:val="24"/>
        </w:rPr>
        <w:t xml:space="preserve"> με στελέχη των</w:t>
      </w:r>
      <w:r w:rsidRPr="00F251EC">
        <w:rPr>
          <w:rFonts w:eastAsia="Times New Roman"/>
          <w:szCs w:val="24"/>
        </w:rPr>
        <w:t xml:space="preserve"> ΑΝΕΛ</w:t>
      </w:r>
      <w:r>
        <w:rPr>
          <w:rFonts w:eastAsia="Times New Roman"/>
          <w:szCs w:val="24"/>
        </w:rPr>
        <w:t>,</w:t>
      </w:r>
      <w:r w:rsidRPr="00F251EC">
        <w:rPr>
          <w:rFonts w:eastAsia="Times New Roman"/>
          <w:szCs w:val="24"/>
        </w:rPr>
        <w:t xml:space="preserve"> του Ποταμιού</w:t>
      </w:r>
      <w:r>
        <w:rPr>
          <w:rFonts w:eastAsia="Times New Roman"/>
          <w:szCs w:val="24"/>
        </w:rPr>
        <w:t>,</w:t>
      </w:r>
      <w:r w:rsidRPr="00F251EC">
        <w:rPr>
          <w:rFonts w:eastAsia="Times New Roman"/>
          <w:szCs w:val="24"/>
        </w:rPr>
        <w:t xml:space="preserve"> της Ένωσης Κεντρώων και άλλων</w:t>
      </w:r>
      <w:r>
        <w:rPr>
          <w:rFonts w:eastAsia="Times New Roman"/>
          <w:szCs w:val="24"/>
        </w:rPr>
        <w:t>,</w:t>
      </w:r>
      <w:r w:rsidRPr="00F251EC">
        <w:rPr>
          <w:rFonts w:eastAsia="Times New Roman"/>
          <w:szCs w:val="24"/>
        </w:rPr>
        <w:t xml:space="preserve"> άνθρωποι πολιτικά και ιδεολογικά άσχετοι μεταξύ τους ή και καθόλου </w:t>
      </w:r>
      <w:r>
        <w:rPr>
          <w:rFonts w:eastAsia="Times New Roman"/>
          <w:szCs w:val="24"/>
        </w:rPr>
        <w:t xml:space="preserve">έχοντες </w:t>
      </w:r>
      <w:r w:rsidRPr="00F251EC">
        <w:rPr>
          <w:rFonts w:eastAsia="Times New Roman"/>
          <w:szCs w:val="24"/>
        </w:rPr>
        <w:t>πολιτική</w:t>
      </w:r>
      <w:r>
        <w:rPr>
          <w:rFonts w:eastAsia="Times New Roman"/>
          <w:szCs w:val="24"/>
        </w:rPr>
        <w:t>,</w:t>
      </w:r>
      <w:r w:rsidRPr="00F251EC">
        <w:rPr>
          <w:rFonts w:eastAsia="Times New Roman"/>
          <w:szCs w:val="24"/>
        </w:rPr>
        <w:t xml:space="preserve"> </w:t>
      </w:r>
      <w:r>
        <w:rPr>
          <w:rFonts w:eastAsia="Times New Roman"/>
          <w:szCs w:val="24"/>
        </w:rPr>
        <w:t>μ</w:t>
      </w:r>
      <w:r w:rsidRPr="00F251EC">
        <w:rPr>
          <w:rFonts w:eastAsia="Times New Roman"/>
          <w:szCs w:val="24"/>
        </w:rPr>
        <w:t xml:space="preserve">όνο και μόνο για </w:t>
      </w:r>
      <w:r w:rsidRPr="00F251EC">
        <w:rPr>
          <w:rFonts w:eastAsia="Times New Roman"/>
          <w:szCs w:val="24"/>
        </w:rPr>
        <w:lastRenderedPageBreak/>
        <w:t xml:space="preserve">να μπορέσουν να παραμείνουν </w:t>
      </w:r>
      <w:r>
        <w:rPr>
          <w:rFonts w:eastAsia="Times New Roman"/>
          <w:szCs w:val="24"/>
        </w:rPr>
        <w:t>άλλοι</w:t>
      </w:r>
      <w:r w:rsidRPr="00F251EC">
        <w:rPr>
          <w:rFonts w:eastAsia="Times New Roman"/>
          <w:szCs w:val="24"/>
        </w:rPr>
        <w:t xml:space="preserve"> για λίγους μήνες στην καρέκλα τους με τα λούσα </w:t>
      </w:r>
      <w:r>
        <w:rPr>
          <w:rFonts w:eastAsia="Times New Roman"/>
          <w:szCs w:val="24"/>
        </w:rPr>
        <w:t>τους,</w:t>
      </w:r>
      <w:r w:rsidRPr="00F251EC">
        <w:rPr>
          <w:rFonts w:eastAsia="Times New Roman"/>
          <w:szCs w:val="24"/>
        </w:rPr>
        <w:t xml:space="preserve"> άλλοι όπως φαί</w:t>
      </w:r>
      <w:r w:rsidRPr="00F251EC">
        <w:rPr>
          <w:rFonts w:eastAsia="Times New Roman"/>
          <w:szCs w:val="24"/>
        </w:rPr>
        <w:t xml:space="preserve">νεται </w:t>
      </w:r>
      <w:r>
        <w:rPr>
          <w:rFonts w:eastAsia="Times New Roman"/>
          <w:szCs w:val="24"/>
        </w:rPr>
        <w:t>δ</w:t>
      </w:r>
      <w:r w:rsidRPr="00F251EC">
        <w:rPr>
          <w:rFonts w:eastAsia="Times New Roman"/>
          <w:szCs w:val="24"/>
        </w:rPr>
        <w:t>ιότι έχουν πολλές επιταγές</w:t>
      </w:r>
      <w:r>
        <w:rPr>
          <w:rFonts w:eastAsia="Times New Roman"/>
          <w:szCs w:val="24"/>
        </w:rPr>
        <w:t xml:space="preserve"> </w:t>
      </w:r>
      <w:r w:rsidRPr="00F251EC">
        <w:rPr>
          <w:rFonts w:eastAsia="Times New Roman"/>
          <w:szCs w:val="24"/>
        </w:rPr>
        <w:t>να ξεπληρώσουν</w:t>
      </w:r>
      <w:r>
        <w:rPr>
          <w:rFonts w:eastAsia="Times New Roman"/>
          <w:szCs w:val="24"/>
        </w:rPr>
        <w:t>, άλλοι γιατί χρωστάνε πολλά, άλλοι γιατί πήραν πολλά,</w:t>
      </w:r>
      <w:r w:rsidRPr="00F251EC">
        <w:rPr>
          <w:rFonts w:eastAsia="Times New Roman"/>
          <w:szCs w:val="24"/>
        </w:rPr>
        <w:t xml:space="preserve"> όπως βγήκε και τις τελευταίες ημέρες</w:t>
      </w:r>
      <w:r>
        <w:rPr>
          <w:rFonts w:eastAsia="Times New Roman"/>
          <w:szCs w:val="24"/>
        </w:rPr>
        <w:t>, νόμιμα</w:t>
      </w:r>
      <w:r w:rsidRPr="00F251EC">
        <w:rPr>
          <w:rFonts w:eastAsia="Times New Roman"/>
          <w:szCs w:val="24"/>
        </w:rPr>
        <w:t xml:space="preserve"> χρήματα</w:t>
      </w:r>
      <w:r>
        <w:rPr>
          <w:rFonts w:eastAsia="Times New Roman"/>
          <w:szCs w:val="24"/>
        </w:rPr>
        <w:t>,</w:t>
      </w:r>
      <w:r w:rsidRPr="00F251EC">
        <w:rPr>
          <w:rFonts w:eastAsia="Times New Roman"/>
          <w:szCs w:val="24"/>
        </w:rPr>
        <w:t xml:space="preserve"> διαφημιστικές δαπάνες και αλλά</w:t>
      </w:r>
      <w:r>
        <w:rPr>
          <w:rFonts w:eastAsia="Times New Roman"/>
          <w:szCs w:val="24"/>
        </w:rPr>
        <w:t xml:space="preserve"> -</w:t>
      </w:r>
      <w:r w:rsidRPr="00F251EC">
        <w:rPr>
          <w:rFonts w:eastAsia="Times New Roman"/>
          <w:szCs w:val="24"/>
        </w:rPr>
        <w:t>είναι πολύ ωραίος τρόπο</w:t>
      </w:r>
      <w:r>
        <w:rPr>
          <w:rFonts w:eastAsia="Times New Roman"/>
          <w:szCs w:val="24"/>
        </w:rPr>
        <w:t xml:space="preserve">ς αυτός για να κλείνουν στόματα, η καλύτερη </w:t>
      </w:r>
      <w:r w:rsidRPr="00F251EC">
        <w:rPr>
          <w:rFonts w:eastAsia="Times New Roman"/>
          <w:szCs w:val="24"/>
        </w:rPr>
        <w:t>των τακτικών</w:t>
      </w:r>
      <w:r>
        <w:rPr>
          <w:rFonts w:eastAsia="Times New Roman"/>
          <w:szCs w:val="24"/>
        </w:rPr>
        <w:t xml:space="preserve">-, άλλοι </w:t>
      </w:r>
      <w:r w:rsidRPr="00F251EC">
        <w:rPr>
          <w:rFonts w:eastAsia="Times New Roman"/>
          <w:szCs w:val="24"/>
        </w:rPr>
        <w:t>γιατί λόγω των παθών τους έχουνε κάποια ζητήματα και είναι εγκλωβισμένοι και άλλοι</w:t>
      </w:r>
      <w:r>
        <w:rPr>
          <w:rFonts w:eastAsia="Times New Roman"/>
          <w:szCs w:val="24"/>
        </w:rPr>
        <w:t>,</w:t>
      </w:r>
      <w:r w:rsidRPr="00F251EC">
        <w:rPr>
          <w:rFonts w:eastAsia="Times New Roman"/>
          <w:szCs w:val="24"/>
        </w:rPr>
        <w:t xml:space="preserve"> οι περισσότεροι από εσάς</w:t>
      </w:r>
      <w:r>
        <w:rPr>
          <w:rFonts w:eastAsia="Times New Roman"/>
          <w:szCs w:val="24"/>
        </w:rPr>
        <w:t>,</w:t>
      </w:r>
      <w:r w:rsidRPr="00F251EC">
        <w:rPr>
          <w:rFonts w:eastAsia="Times New Roman"/>
          <w:szCs w:val="24"/>
        </w:rPr>
        <w:t xml:space="preserve"> πολύ απλά γιατί </w:t>
      </w:r>
      <w:r>
        <w:rPr>
          <w:rFonts w:eastAsia="Times New Roman"/>
          <w:szCs w:val="24"/>
        </w:rPr>
        <w:t>είστε</w:t>
      </w:r>
      <w:r w:rsidRPr="00F251EC">
        <w:rPr>
          <w:rFonts w:eastAsia="Times New Roman"/>
          <w:szCs w:val="24"/>
        </w:rPr>
        <w:t xml:space="preserve"> αμετανόητοι Μπολσεβίκοι και όπως το </w:t>
      </w:r>
      <w:r>
        <w:rPr>
          <w:rFonts w:eastAsia="Times New Roman"/>
          <w:szCs w:val="24"/>
        </w:rPr>
        <w:t>’</w:t>
      </w:r>
      <w:r w:rsidRPr="00F251EC">
        <w:rPr>
          <w:rFonts w:eastAsia="Times New Roman"/>
          <w:szCs w:val="24"/>
        </w:rPr>
        <w:t>40</w:t>
      </w:r>
      <w:r>
        <w:rPr>
          <w:rFonts w:eastAsia="Times New Roman"/>
          <w:szCs w:val="24"/>
        </w:rPr>
        <w:t xml:space="preserve">, </w:t>
      </w:r>
      <w:r w:rsidRPr="00F251EC">
        <w:rPr>
          <w:rFonts w:eastAsia="Times New Roman"/>
          <w:szCs w:val="24"/>
        </w:rPr>
        <w:t xml:space="preserve">το </w:t>
      </w:r>
      <w:r>
        <w:rPr>
          <w:rFonts w:eastAsia="Times New Roman"/>
          <w:szCs w:val="24"/>
        </w:rPr>
        <w:t>’</w:t>
      </w:r>
      <w:r w:rsidRPr="00F251EC">
        <w:rPr>
          <w:rFonts w:eastAsia="Times New Roman"/>
          <w:szCs w:val="24"/>
        </w:rPr>
        <w:t>44</w:t>
      </w:r>
      <w:r>
        <w:rPr>
          <w:rFonts w:eastAsia="Times New Roman"/>
          <w:szCs w:val="24"/>
        </w:rPr>
        <w:t xml:space="preserve">, </w:t>
      </w:r>
      <w:r w:rsidRPr="00F251EC">
        <w:rPr>
          <w:rFonts w:eastAsia="Times New Roman"/>
          <w:szCs w:val="24"/>
        </w:rPr>
        <w:t>παλαιότερα</w:t>
      </w:r>
      <w:r>
        <w:rPr>
          <w:rFonts w:eastAsia="Times New Roman"/>
          <w:szCs w:val="24"/>
        </w:rPr>
        <w:t>,</w:t>
      </w:r>
      <w:r w:rsidRPr="00F251EC">
        <w:rPr>
          <w:rFonts w:eastAsia="Times New Roman"/>
          <w:szCs w:val="24"/>
        </w:rPr>
        <w:t xml:space="preserve"> </w:t>
      </w:r>
      <w:r>
        <w:rPr>
          <w:rFonts w:eastAsia="Times New Roman"/>
          <w:szCs w:val="24"/>
        </w:rPr>
        <w:t>ήσασταν</w:t>
      </w:r>
      <w:r w:rsidRPr="00F251EC">
        <w:rPr>
          <w:rFonts w:eastAsia="Times New Roman"/>
          <w:szCs w:val="24"/>
        </w:rPr>
        <w:t xml:space="preserve"> πάντοτε με αυτούς που έλεγαν και ε</w:t>
      </w:r>
      <w:r w:rsidRPr="00F251EC">
        <w:rPr>
          <w:rFonts w:eastAsia="Times New Roman"/>
          <w:szCs w:val="24"/>
        </w:rPr>
        <w:t>πιζητούσαν την ανεξάρτητη Μακεδονία</w:t>
      </w:r>
      <w:r>
        <w:rPr>
          <w:rFonts w:eastAsia="Times New Roman"/>
          <w:szCs w:val="24"/>
        </w:rPr>
        <w:t>. Τ</w:t>
      </w:r>
      <w:r w:rsidRPr="00F251EC">
        <w:rPr>
          <w:rFonts w:eastAsia="Times New Roman"/>
          <w:szCs w:val="24"/>
        </w:rPr>
        <w:t xml:space="preserve">ο κάνετε πολύ </w:t>
      </w:r>
      <w:r>
        <w:rPr>
          <w:rFonts w:eastAsia="Times New Roman"/>
          <w:szCs w:val="24"/>
        </w:rPr>
        <w:t>α</w:t>
      </w:r>
      <w:r w:rsidRPr="00F251EC">
        <w:rPr>
          <w:rFonts w:eastAsia="Times New Roman"/>
          <w:szCs w:val="24"/>
        </w:rPr>
        <w:t xml:space="preserve">πλά λόγω των ιδεοληψιών </w:t>
      </w:r>
      <w:r>
        <w:rPr>
          <w:rFonts w:eastAsia="Times New Roman"/>
          <w:szCs w:val="24"/>
        </w:rPr>
        <w:t>σας.</w:t>
      </w:r>
    </w:p>
    <w:p w14:paraId="1286C80E" w14:textId="77777777" w:rsidR="000402FE" w:rsidRDefault="007623D8">
      <w:pPr>
        <w:spacing w:line="600" w:lineRule="auto"/>
        <w:ind w:firstLine="720"/>
        <w:jc w:val="both"/>
        <w:rPr>
          <w:rFonts w:eastAsia="Times New Roman"/>
          <w:szCs w:val="24"/>
        </w:rPr>
      </w:pPr>
      <w:r>
        <w:rPr>
          <w:rFonts w:eastAsia="Times New Roman"/>
          <w:szCs w:val="24"/>
        </w:rPr>
        <w:t>Και έχουμε και τη Νέα Δημοκρατία, την Αξιωματική Α</w:t>
      </w:r>
      <w:r w:rsidRPr="00F251EC">
        <w:rPr>
          <w:rFonts w:eastAsia="Times New Roman"/>
          <w:szCs w:val="24"/>
        </w:rPr>
        <w:t>ντιπολίτευση</w:t>
      </w:r>
      <w:r>
        <w:rPr>
          <w:rFonts w:eastAsia="Times New Roman"/>
          <w:szCs w:val="24"/>
        </w:rPr>
        <w:t>,</w:t>
      </w:r>
      <w:r w:rsidRPr="00F251EC">
        <w:rPr>
          <w:rFonts w:eastAsia="Times New Roman"/>
          <w:szCs w:val="24"/>
        </w:rPr>
        <w:t xml:space="preserve"> η οποία όπως δείχνουν όλα τα πρ</w:t>
      </w:r>
      <w:r>
        <w:rPr>
          <w:rFonts w:eastAsia="Times New Roman"/>
          <w:szCs w:val="24"/>
        </w:rPr>
        <w:t>άγματα στις επικείμενες εκλογές -ό</w:t>
      </w:r>
      <w:r w:rsidRPr="00F251EC">
        <w:rPr>
          <w:rFonts w:eastAsia="Times New Roman"/>
          <w:szCs w:val="24"/>
        </w:rPr>
        <w:t>π</w:t>
      </w:r>
      <w:r>
        <w:rPr>
          <w:rFonts w:eastAsia="Times New Roman"/>
          <w:szCs w:val="24"/>
        </w:rPr>
        <w:t>ο</w:t>
      </w:r>
      <w:r w:rsidRPr="00F251EC">
        <w:rPr>
          <w:rFonts w:eastAsia="Times New Roman"/>
          <w:szCs w:val="24"/>
        </w:rPr>
        <w:t xml:space="preserve">τε </w:t>
      </w:r>
      <w:r>
        <w:rPr>
          <w:rFonts w:eastAsia="Times New Roman"/>
          <w:szCs w:val="24"/>
        </w:rPr>
        <w:t>είναι-</w:t>
      </w:r>
      <w:r w:rsidRPr="00F251EC">
        <w:rPr>
          <w:rFonts w:eastAsia="Times New Roman"/>
          <w:szCs w:val="24"/>
        </w:rPr>
        <w:t xml:space="preserve"> θα γίνει κυβέρνηση</w:t>
      </w:r>
      <w:r>
        <w:rPr>
          <w:rFonts w:eastAsia="Times New Roman"/>
          <w:szCs w:val="24"/>
        </w:rPr>
        <w:t xml:space="preserve"> κ</w:t>
      </w:r>
      <w:r w:rsidRPr="00F251EC">
        <w:rPr>
          <w:rFonts w:eastAsia="Times New Roman"/>
          <w:szCs w:val="24"/>
        </w:rPr>
        <w:t>αι αντί να έχ</w:t>
      </w:r>
      <w:r w:rsidRPr="00F251EC">
        <w:rPr>
          <w:rFonts w:eastAsia="Times New Roman"/>
          <w:szCs w:val="24"/>
        </w:rPr>
        <w:t>ετε ξεσηκώσει όλους τους Έλληνες σε όλη την Ελλάδα</w:t>
      </w:r>
      <w:r>
        <w:rPr>
          <w:rFonts w:eastAsia="Times New Roman"/>
          <w:szCs w:val="24"/>
        </w:rPr>
        <w:t>,</w:t>
      </w:r>
      <w:r w:rsidRPr="00F251EC">
        <w:rPr>
          <w:rFonts w:eastAsia="Times New Roman"/>
          <w:szCs w:val="24"/>
        </w:rPr>
        <w:t xml:space="preserve"> λέτε </w:t>
      </w:r>
      <w:r>
        <w:rPr>
          <w:rFonts w:eastAsia="Times New Roman"/>
          <w:szCs w:val="24"/>
        </w:rPr>
        <w:t xml:space="preserve">απλά </w:t>
      </w:r>
      <w:r w:rsidRPr="00F251EC">
        <w:rPr>
          <w:rFonts w:eastAsia="Times New Roman"/>
          <w:szCs w:val="24"/>
        </w:rPr>
        <w:t xml:space="preserve">κάποιες </w:t>
      </w:r>
      <w:r>
        <w:rPr>
          <w:rFonts w:eastAsia="Times New Roman"/>
          <w:szCs w:val="24"/>
          <w:lang w:val="en-US"/>
        </w:rPr>
        <w:t>light</w:t>
      </w:r>
      <w:r w:rsidRPr="00F251EC">
        <w:rPr>
          <w:rFonts w:eastAsia="Times New Roman"/>
          <w:szCs w:val="24"/>
        </w:rPr>
        <w:t xml:space="preserve"> κουβέντες εντός του Κοινοβουλίου και τίποτα άλλο ιδιαίτερο</w:t>
      </w:r>
      <w:r>
        <w:rPr>
          <w:rFonts w:eastAsia="Times New Roman"/>
          <w:szCs w:val="24"/>
        </w:rPr>
        <w:t xml:space="preserve"> και δεν λέτε ρητά ότι θα ακυρώσετε αυτήν τη </w:t>
      </w:r>
      <w:r>
        <w:rPr>
          <w:rFonts w:eastAsia="Times New Roman"/>
          <w:szCs w:val="24"/>
        </w:rPr>
        <w:t>σ</w:t>
      </w:r>
      <w:r>
        <w:rPr>
          <w:rFonts w:eastAsia="Times New Roman"/>
          <w:szCs w:val="24"/>
        </w:rPr>
        <w:t xml:space="preserve">υμφωνία, όπως έκανε ο </w:t>
      </w:r>
      <w:r w:rsidRPr="00F251EC">
        <w:rPr>
          <w:rFonts w:eastAsia="Times New Roman"/>
          <w:szCs w:val="24"/>
        </w:rPr>
        <w:t xml:space="preserve">Αρχηγός </w:t>
      </w:r>
      <w:r>
        <w:rPr>
          <w:rFonts w:eastAsia="Times New Roman"/>
          <w:szCs w:val="24"/>
        </w:rPr>
        <w:t xml:space="preserve">της </w:t>
      </w:r>
      <w:r w:rsidRPr="00F251EC">
        <w:rPr>
          <w:rFonts w:eastAsia="Times New Roman"/>
          <w:szCs w:val="24"/>
        </w:rPr>
        <w:t>Χρυσής Αυγής</w:t>
      </w:r>
      <w:r>
        <w:rPr>
          <w:rFonts w:eastAsia="Times New Roman"/>
          <w:szCs w:val="24"/>
        </w:rPr>
        <w:t>,</w:t>
      </w:r>
      <w:r w:rsidRPr="00F251EC">
        <w:rPr>
          <w:rFonts w:eastAsia="Times New Roman"/>
          <w:szCs w:val="24"/>
        </w:rPr>
        <w:t xml:space="preserve"> όπως λέει </w:t>
      </w:r>
      <w:r>
        <w:rPr>
          <w:rFonts w:eastAsia="Times New Roman"/>
          <w:szCs w:val="24"/>
        </w:rPr>
        <w:t xml:space="preserve">η </w:t>
      </w:r>
      <w:r w:rsidRPr="00F251EC">
        <w:rPr>
          <w:rFonts w:eastAsia="Times New Roman"/>
          <w:szCs w:val="24"/>
        </w:rPr>
        <w:t xml:space="preserve">Χρυσή </w:t>
      </w:r>
      <w:r w:rsidRPr="00F251EC">
        <w:rPr>
          <w:rFonts w:eastAsia="Times New Roman"/>
          <w:szCs w:val="24"/>
        </w:rPr>
        <w:lastRenderedPageBreak/>
        <w:t>Αυγή</w:t>
      </w:r>
      <w:r w:rsidRPr="003054B7">
        <w:rPr>
          <w:rFonts w:eastAsia="Times New Roman"/>
          <w:szCs w:val="24"/>
        </w:rPr>
        <w:t>.</w:t>
      </w:r>
      <w:r>
        <w:rPr>
          <w:rFonts w:eastAsia="Times New Roman"/>
          <w:szCs w:val="24"/>
        </w:rPr>
        <w:t xml:space="preserve"> Κ</w:t>
      </w:r>
      <w:r w:rsidRPr="00F251EC">
        <w:rPr>
          <w:rFonts w:eastAsia="Times New Roman"/>
          <w:szCs w:val="24"/>
        </w:rPr>
        <w:t xml:space="preserve">αι </w:t>
      </w:r>
      <w:r w:rsidRPr="00F251EC">
        <w:rPr>
          <w:rFonts w:eastAsia="Times New Roman"/>
          <w:szCs w:val="24"/>
        </w:rPr>
        <w:t>μην κρύβεστε πίσω από αυτή την κομμένη και ραμμένη Συμφωνία των Πρεσπών</w:t>
      </w:r>
      <w:r>
        <w:rPr>
          <w:rFonts w:eastAsia="Times New Roman"/>
          <w:szCs w:val="24"/>
        </w:rPr>
        <w:t>,</w:t>
      </w:r>
      <w:r w:rsidRPr="00F251EC">
        <w:rPr>
          <w:rFonts w:eastAsia="Times New Roman"/>
          <w:szCs w:val="24"/>
        </w:rPr>
        <w:t xml:space="preserve"> </w:t>
      </w:r>
      <w:r>
        <w:rPr>
          <w:rFonts w:eastAsia="Times New Roman"/>
          <w:szCs w:val="24"/>
        </w:rPr>
        <w:t>στην οποία μ</w:t>
      </w:r>
      <w:r w:rsidRPr="00F251EC">
        <w:rPr>
          <w:rFonts w:eastAsia="Times New Roman"/>
          <w:szCs w:val="24"/>
        </w:rPr>
        <w:t>άλιστα έχετε βάλει και μία παράγραφο και λέτε ότι η Ελλάδα</w:t>
      </w:r>
      <w:r>
        <w:rPr>
          <w:rFonts w:eastAsia="Times New Roman"/>
          <w:szCs w:val="24"/>
        </w:rPr>
        <w:t>, ένα από τα δύο μέρη,</w:t>
      </w:r>
      <w:r w:rsidRPr="00F251EC">
        <w:rPr>
          <w:rFonts w:eastAsia="Times New Roman"/>
          <w:szCs w:val="24"/>
        </w:rPr>
        <w:t xml:space="preserve"> δεν θα μπορέσει στο μέλλον να καταγγείλει</w:t>
      </w:r>
      <w:r>
        <w:rPr>
          <w:rFonts w:eastAsia="Times New Roman"/>
          <w:szCs w:val="24"/>
        </w:rPr>
        <w:t>.</w:t>
      </w:r>
      <w:r w:rsidRPr="00F251EC">
        <w:rPr>
          <w:rFonts w:eastAsia="Times New Roman"/>
          <w:szCs w:val="24"/>
        </w:rPr>
        <w:t xml:space="preserve"> Το </w:t>
      </w:r>
      <w:r>
        <w:rPr>
          <w:rFonts w:eastAsia="Times New Roman"/>
          <w:szCs w:val="24"/>
        </w:rPr>
        <w:t>έχετε γράψει ρητά κ</w:t>
      </w:r>
      <w:r w:rsidRPr="00F251EC">
        <w:rPr>
          <w:rFonts w:eastAsia="Times New Roman"/>
          <w:szCs w:val="24"/>
        </w:rPr>
        <w:t>αι κατηγορηματικά</w:t>
      </w:r>
      <w:r>
        <w:rPr>
          <w:rFonts w:eastAsia="Times New Roman"/>
          <w:szCs w:val="24"/>
        </w:rPr>
        <w:t>.</w:t>
      </w:r>
      <w:r w:rsidRPr="00F251EC">
        <w:rPr>
          <w:rFonts w:eastAsia="Times New Roman"/>
          <w:szCs w:val="24"/>
        </w:rPr>
        <w:t xml:space="preserve"> </w:t>
      </w:r>
    </w:p>
    <w:p w14:paraId="1286C80F" w14:textId="77777777" w:rsidR="000402FE" w:rsidRDefault="007623D8">
      <w:pPr>
        <w:spacing w:line="600" w:lineRule="auto"/>
        <w:ind w:firstLine="720"/>
        <w:jc w:val="both"/>
        <w:rPr>
          <w:rFonts w:eastAsia="Times New Roman"/>
          <w:szCs w:val="24"/>
        </w:rPr>
      </w:pPr>
      <w:r w:rsidRPr="00F251EC">
        <w:rPr>
          <w:rFonts w:eastAsia="Times New Roman"/>
          <w:szCs w:val="24"/>
        </w:rPr>
        <w:t>Βέβαι</w:t>
      </w:r>
      <w:r w:rsidRPr="00F251EC">
        <w:rPr>
          <w:rFonts w:eastAsia="Times New Roman"/>
          <w:szCs w:val="24"/>
        </w:rPr>
        <w:t>α</w:t>
      </w:r>
      <w:r>
        <w:rPr>
          <w:rFonts w:eastAsia="Times New Roman"/>
          <w:szCs w:val="24"/>
        </w:rPr>
        <w:t>,</w:t>
      </w:r>
      <w:r w:rsidRPr="00F251EC">
        <w:rPr>
          <w:rFonts w:eastAsia="Times New Roman"/>
          <w:szCs w:val="24"/>
        </w:rPr>
        <w:t xml:space="preserve"> </w:t>
      </w:r>
      <w:r>
        <w:rPr>
          <w:rFonts w:eastAsia="Times New Roman"/>
          <w:szCs w:val="24"/>
        </w:rPr>
        <w:t>είναι γραμμένη</w:t>
      </w:r>
      <w:r w:rsidRPr="00F251EC">
        <w:rPr>
          <w:rFonts w:eastAsia="Times New Roman"/>
          <w:szCs w:val="24"/>
        </w:rPr>
        <w:t xml:space="preserve"> πολύ στο πόδι αυτή η </w:t>
      </w:r>
      <w:r>
        <w:rPr>
          <w:rFonts w:eastAsia="Times New Roman"/>
          <w:szCs w:val="24"/>
        </w:rPr>
        <w:t>σ</w:t>
      </w:r>
      <w:r w:rsidRPr="00F251EC">
        <w:rPr>
          <w:rFonts w:eastAsia="Times New Roman"/>
          <w:szCs w:val="24"/>
        </w:rPr>
        <w:t xml:space="preserve">υμφωνία </w:t>
      </w:r>
      <w:r>
        <w:rPr>
          <w:rFonts w:eastAsia="Times New Roman"/>
          <w:szCs w:val="24"/>
        </w:rPr>
        <w:t xml:space="preserve">και </w:t>
      </w:r>
      <w:r w:rsidRPr="00F251EC">
        <w:rPr>
          <w:rFonts w:eastAsia="Times New Roman"/>
          <w:szCs w:val="24"/>
        </w:rPr>
        <w:t xml:space="preserve">έχει πολλά παραθυράκια </w:t>
      </w:r>
      <w:r>
        <w:rPr>
          <w:rFonts w:eastAsia="Times New Roman"/>
          <w:szCs w:val="24"/>
        </w:rPr>
        <w:t>που</w:t>
      </w:r>
      <w:r w:rsidRPr="00F251EC">
        <w:rPr>
          <w:rFonts w:eastAsia="Times New Roman"/>
          <w:szCs w:val="24"/>
        </w:rPr>
        <w:t xml:space="preserve"> αν θέλει κάποιος να την καταγγείλει και στο τέ</w:t>
      </w:r>
      <w:r>
        <w:rPr>
          <w:rFonts w:eastAsia="Times New Roman"/>
          <w:szCs w:val="24"/>
        </w:rPr>
        <w:t>λος να την καταρρί</w:t>
      </w:r>
      <w:r w:rsidRPr="00F251EC">
        <w:rPr>
          <w:rFonts w:eastAsia="Times New Roman"/>
          <w:szCs w:val="24"/>
        </w:rPr>
        <w:t>ψ</w:t>
      </w:r>
      <w:r>
        <w:rPr>
          <w:rFonts w:eastAsia="Times New Roman"/>
          <w:szCs w:val="24"/>
        </w:rPr>
        <w:t>ει,</w:t>
      </w:r>
      <w:r w:rsidRPr="00F251EC">
        <w:rPr>
          <w:rFonts w:eastAsia="Times New Roman"/>
          <w:szCs w:val="24"/>
        </w:rPr>
        <w:t xml:space="preserve"> μπορεί να το κάνει</w:t>
      </w:r>
      <w:r>
        <w:rPr>
          <w:rFonts w:eastAsia="Times New Roman"/>
          <w:szCs w:val="24"/>
        </w:rPr>
        <w:t>.</w:t>
      </w:r>
      <w:r w:rsidRPr="00F251EC">
        <w:rPr>
          <w:rFonts w:eastAsia="Times New Roman"/>
          <w:szCs w:val="24"/>
        </w:rPr>
        <w:t xml:space="preserve"> Και ο κλήρος μέχρι στιγμής πέφτει σε </w:t>
      </w:r>
      <w:r>
        <w:rPr>
          <w:rFonts w:eastAsia="Times New Roman"/>
          <w:szCs w:val="24"/>
        </w:rPr>
        <w:t>εσάς,</w:t>
      </w:r>
      <w:r w:rsidRPr="00F251EC">
        <w:rPr>
          <w:rFonts w:eastAsia="Times New Roman"/>
          <w:szCs w:val="24"/>
        </w:rPr>
        <w:t xml:space="preserve"> </w:t>
      </w:r>
      <w:r>
        <w:rPr>
          <w:rFonts w:eastAsia="Times New Roman"/>
          <w:szCs w:val="24"/>
        </w:rPr>
        <w:t>κύριοι της</w:t>
      </w:r>
      <w:r w:rsidRPr="00F251EC">
        <w:rPr>
          <w:rFonts w:eastAsia="Times New Roman"/>
          <w:szCs w:val="24"/>
        </w:rPr>
        <w:t xml:space="preserve"> Νέας Δημοκρατίας</w:t>
      </w:r>
      <w:r>
        <w:rPr>
          <w:rFonts w:eastAsia="Times New Roman"/>
          <w:szCs w:val="24"/>
        </w:rPr>
        <w:t>,</w:t>
      </w:r>
      <w:r w:rsidRPr="00F251EC">
        <w:rPr>
          <w:rFonts w:eastAsia="Times New Roman"/>
          <w:szCs w:val="24"/>
        </w:rPr>
        <w:t xml:space="preserve"> που ακόμα και τώρα </w:t>
      </w:r>
      <w:r>
        <w:rPr>
          <w:rFonts w:eastAsia="Times New Roman"/>
          <w:szCs w:val="24"/>
        </w:rPr>
        <w:t>μ</w:t>
      </w:r>
      <w:r w:rsidRPr="00F251EC">
        <w:rPr>
          <w:rFonts w:eastAsia="Times New Roman"/>
          <w:szCs w:val="24"/>
        </w:rPr>
        <w:t>ετά από τόσες μέρες συζητήσεων δεν το έχετε πει ρητά και κατηγορηματικά</w:t>
      </w:r>
      <w:r>
        <w:rPr>
          <w:rFonts w:eastAsia="Times New Roman"/>
          <w:szCs w:val="24"/>
        </w:rPr>
        <w:t>.</w:t>
      </w:r>
    </w:p>
    <w:p w14:paraId="1286C810" w14:textId="77777777" w:rsidR="000402FE" w:rsidRDefault="007623D8">
      <w:pPr>
        <w:spacing w:line="600" w:lineRule="auto"/>
        <w:ind w:firstLine="720"/>
        <w:jc w:val="both"/>
        <w:rPr>
          <w:rFonts w:eastAsia="Times New Roman"/>
          <w:szCs w:val="24"/>
        </w:rPr>
      </w:pPr>
      <w:r>
        <w:rPr>
          <w:rFonts w:eastAsia="Times New Roman"/>
          <w:szCs w:val="24"/>
        </w:rPr>
        <w:t>Και από ό,τι</w:t>
      </w:r>
      <w:r w:rsidRPr="00F251EC">
        <w:rPr>
          <w:rFonts w:eastAsia="Times New Roman"/>
          <w:szCs w:val="24"/>
        </w:rPr>
        <w:t xml:space="preserve"> όλα δείχνουν</w:t>
      </w:r>
      <w:r>
        <w:rPr>
          <w:rFonts w:eastAsia="Times New Roman"/>
          <w:szCs w:val="24"/>
        </w:rPr>
        <w:t>,</w:t>
      </w:r>
      <w:r w:rsidRPr="00F251EC">
        <w:rPr>
          <w:rFonts w:eastAsia="Times New Roman"/>
          <w:szCs w:val="24"/>
        </w:rPr>
        <w:t xml:space="preserve"> </w:t>
      </w:r>
      <w:r>
        <w:rPr>
          <w:rFonts w:eastAsia="Times New Roman"/>
          <w:szCs w:val="24"/>
        </w:rPr>
        <w:t>μάλλον θα ψηφιστεί</w:t>
      </w:r>
      <w:r w:rsidRPr="00F251EC">
        <w:rPr>
          <w:rFonts w:eastAsia="Times New Roman"/>
          <w:szCs w:val="24"/>
        </w:rPr>
        <w:t xml:space="preserve"> την άλλη εβδομάδα κάποια στιγμή</w:t>
      </w:r>
      <w:r>
        <w:rPr>
          <w:rFonts w:eastAsia="Times New Roman"/>
          <w:szCs w:val="24"/>
        </w:rPr>
        <w:t>,</w:t>
      </w:r>
      <w:r w:rsidRPr="00F251EC">
        <w:rPr>
          <w:rFonts w:eastAsia="Times New Roman"/>
          <w:szCs w:val="24"/>
        </w:rPr>
        <w:t xml:space="preserve"> γιατί υπάρχουν και καβάτζες</w:t>
      </w:r>
      <w:r>
        <w:rPr>
          <w:rFonts w:eastAsia="Times New Roman"/>
          <w:szCs w:val="24"/>
        </w:rPr>
        <w:t>,</w:t>
      </w:r>
      <w:r w:rsidRPr="00F251EC">
        <w:rPr>
          <w:rFonts w:eastAsia="Times New Roman"/>
          <w:szCs w:val="24"/>
        </w:rPr>
        <w:t xml:space="preserve"> υπάρχει και πάγκος από τον Τζορτζ Σόρος</w:t>
      </w:r>
      <w:r>
        <w:rPr>
          <w:rFonts w:eastAsia="Times New Roman"/>
          <w:szCs w:val="24"/>
        </w:rPr>
        <w:t>,</w:t>
      </w:r>
      <w:r w:rsidRPr="00F251EC">
        <w:rPr>
          <w:rFonts w:eastAsia="Times New Roman"/>
          <w:szCs w:val="24"/>
        </w:rPr>
        <w:t xml:space="preserve"> έτσι ώστε να </w:t>
      </w:r>
      <w:r w:rsidRPr="00F251EC">
        <w:rPr>
          <w:rFonts w:eastAsia="Times New Roman"/>
          <w:szCs w:val="24"/>
        </w:rPr>
        <w:t>περάσει</w:t>
      </w:r>
      <w:r>
        <w:rPr>
          <w:rFonts w:eastAsia="Times New Roman"/>
          <w:szCs w:val="24"/>
        </w:rPr>
        <w:t>.</w:t>
      </w:r>
    </w:p>
    <w:p w14:paraId="1286C811" w14:textId="77777777" w:rsidR="000402FE" w:rsidRDefault="007623D8">
      <w:pPr>
        <w:spacing w:line="600" w:lineRule="auto"/>
        <w:ind w:firstLine="720"/>
        <w:jc w:val="both"/>
        <w:rPr>
          <w:rFonts w:eastAsia="Times New Roman"/>
          <w:szCs w:val="24"/>
        </w:rPr>
      </w:pPr>
      <w:r w:rsidRPr="00F251EC">
        <w:rPr>
          <w:rFonts w:eastAsia="Times New Roman"/>
          <w:szCs w:val="24"/>
        </w:rPr>
        <w:t>Προσέξτε</w:t>
      </w:r>
      <w:r>
        <w:rPr>
          <w:rFonts w:eastAsia="Times New Roman"/>
          <w:szCs w:val="24"/>
        </w:rPr>
        <w:t>,</w:t>
      </w:r>
      <w:r w:rsidRPr="00F251EC">
        <w:rPr>
          <w:rFonts w:eastAsia="Times New Roman"/>
          <w:szCs w:val="24"/>
        </w:rPr>
        <w:t xml:space="preserve"> αγαπητοί μου Έλληνες</w:t>
      </w:r>
      <w:r>
        <w:rPr>
          <w:rFonts w:eastAsia="Times New Roman"/>
          <w:szCs w:val="24"/>
        </w:rPr>
        <w:t>,</w:t>
      </w:r>
      <w:r w:rsidRPr="00F251EC">
        <w:rPr>
          <w:rFonts w:eastAsia="Times New Roman"/>
          <w:szCs w:val="24"/>
        </w:rPr>
        <w:t xml:space="preserve"> εσείς που οι περισσότερ</w:t>
      </w:r>
      <w:r>
        <w:rPr>
          <w:rFonts w:eastAsia="Times New Roman"/>
          <w:szCs w:val="24"/>
        </w:rPr>
        <w:t>οι</w:t>
      </w:r>
      <w:r w:rsidRPr="00F251EC">
        <w:rPr>
          <w:rFonts w:eastAsia="Times New Roman"/>
          <w:szCs w:val="24"/>
        </w:rPr>
        <w:t xml:space="preserve"> στο διαδίκτυο λέτε ότι για ένα τόσο σοβαρό θέμα</w:t>
      </w:r>
      <w:r>
        <w:rPr>
          <w:rFonts w:eastAsia="Times New Roman"/>
          <w:szCs w:val="24"/>
        </w:rPr>
        <w:t>,</w:t>
      </w:r>
      <w:r w:rsidRPr="00F251EC">
        <w:rPr>
          <w:rFonts w:eastAsia="Times New Roman"/>
          <w:szCs w:val="24"/>
        </w:rPr>
        <w:t xml:space="preserve"> όπως ορίζει και το Σύνταγμα</w:t>
      </w:r>
      <w:r>
        <w:rPr>
          <w:rFonts w:eastAsia="Times New Roman"/>
          <w:szCs w:val="24"/>
        </w:rPr>
        <w:t>,</w:t>
      </w:r>
      <w:r w:rsidRPr="00F251EC">
        <w:rPr>
          <w:rFonts w:eastAsia="Times New Roman"/>
          <w:szCs w:val="24"/>
        </w:rPr>
        <w:t xml:space="preserve"> θα έπρεπε να περάσει με </w:t>
      </w:r>
      <w:r>
        <w:rPr>
          <w:rFonts w:eastAsia="Times New Roman"/>
          <w:szCs w:val="24"/>
        </w:rPr>
        <w:t>εκατόν ογδόντα</w:t>
      </w:r>
      <w:r w:rsidRPr="00F251EC">
        <w:rPr>
          <w:rFonts w:eastAsia="Times New Roman"/>
          <w:szCs w:val="24"/>
        </w:rPr>
        <w:t xml:space="preserve"> </w:t>
      </w:r>
      <w:r w:rsidRPr="00F251EC">
        <w:rPr>
          <w:rFonts w:eastAsia="Times New Roman"/>
          <w:szCs w:val="24"/>
        </w:rPr>
        <w:lastRenderedPageBreak/>
        <w:t xml:space="preserve">Βουλευτές </w:t>
      </w:r>
      <w:r>
        <w:rPr>
          <w:rFonts w:eastAsia="Times New Roman"/>
          <w:szCs w:val="24"/>
        </w:rPr>
        <w:t>και όχι με</w:t>
      </w:r>
      <w:r w:rsidRPr="00F251EC">
        <w:rPr>
          <w:rFonts w:eastAsia="Times New Roman"/>
          <w:szCs w:val="24"/>
        </w:rPr>
        <w:t xml:space="preserve"> </w:t>
      </w:r>
      <w:r>
        <w:rPr>
          <w:rFonts w:eastAsia="Times New Roman"/>
          <w:szCs w:val="24"/>
        </w:rPr>
        <w:t>εκατόν πενήντα έναν.</w:t>
      </w:r>
      <w:r w:rsidRPr="00F251EC">
        <w:rPr>
          <w:rFonts w:eastAsia="Times New Roman"/>
          <w:szCs w:val="24"/>
        </w:rPr>
        <w:t xml:space="preserve"> Ενδεχομένως να περάσε</w:t>
      </w:r>
      <w:r>
        <w:rPr>
          <w:rFonts w:eastAsia="Times New Roman"/>
          <w:szCs w:val="24"/>
        </w:rPr>
        <w:t xml:space="preserve">ι και με </w:t>
      </w:r>
      <w:r>
        <w:rPr>
          <w:rFonts w:eastAsia="Times New Roman"/>
          <w:szCs w:val="24"/>
        </w:rPr>
        <w:t>λιγότερε</w:t>
      </w:r>
      <w:r w:rsidRPr="00F251EC">
        <w:rPr>
          <w:rFonts w:eastAsia="Times New Roman"/>
          <w:szCs w:val="24"/>
        </w:rPr>
        <w:t xml:space="preserve">ς από </w:t>
      </w:r>
      <w:r>
        <w:rPr>
          <w:rFonts w:eastAsia="Times New Roman"/>
          <w:szCs w:val="24"/>
        </w:rPr>
        <w:t>εκατόν πενήντα</w:t>
      </w:r>
      <w:r w:rsidRPr="00F251EC">
        <w:rPr>
          <w:rFonts w:eastAsia="Times New Roman"/>
          <w:szCs w:val="24"/>
        </w:rPr>
        <w:t xml:space="preserve"> ψήφους</w:t>
      </w:r>
      <w:r>
        <w:rPr>
          <w:rFonts w:eastAsia="Times New Roman"/>
          <w:szCs w:val="24"/>
        </w:rPr>
        <w:t>, γ</w:t>
      </w:r>
      <w:r w:rsidRPr="00F251EC">
        <w:rPr>
          <w:rFonts w:eastAsia="Times New Roman"/>
          <w:szCs w:val="24"/>
        </w:rPr>
        <w:t xml:space="preserve">ιατί χρειάζεται μία σχετική πλειοψηφία και τίποτα άλλο </w:t>
      </w:r>
      <w:r>
        <w:rPr>
          <w:rFonts w:eastAsia="Times New Roman"/>
          <w:szCs w:val="24"/>
        </w:rPr>
        <w:t>σαν</w:t>
      </w:r>
      <w:r w:rsidRPr="00F251EC">
        <w:rPr>
          <w:rFonts w:eastAsia="Times New Roman"/>
          <w:szCs w:val="24"/>
        </w:rPr>
        <w:t xml:space="preserve"> μία απλή υπόθεση</w:t>
      </w:r>
      <w:r>
        <w:rPr>
          <w:rFonts w:eastAsia="Times New Roman"/>
          <w:szCs w:val="24"/>
        </w:rPr>
        <w:t>,</w:t>
      </w:r>
      <w:r w:rsidRPr="00F251EC">
        <w:rPr>
          <w:rFonts w:eastAsia="Times New Roman"/>
          <w:szCs w:val="24"/>
        </w:rPr>
        <w:t xml:space="preserve"> σαν να μην τρέχει τίποτα απολύτως</w:t>
      </w:r>
      <w:r>
        <w:rPr>
          <w:rFonts w:eastAsia="Times New Roman"/>
          <w:szCs w:val="24"/>
        </w:rPr>
        <w:t>,</w:t>
      </w:r>
      <w:r w:rsidRPr="00F251EC">
        <w:rPr>
          <w:rFonts w:eastAsia="Times New Roman"/>
          <w:szCs w:val="24"/>
        </w:rPr>
        <w:t xml:space="preserve"> </w:t>
      </w:r>
      <w:r>
        <w:rPr>
          <w:rFonts w:eastAsia="Times New Roman"/>
          <w:szCs w:val="24"/>
        </w:rPr>
        <w:t>σαν μ</w:t>
      </w:r>
      <w:r>
        <w:rPr>
          <w:rFonts w:eastAsia="Times New Roman"/>
          <w:szCs w:val="24"/>
        </w:rPr>
        <w:t>ί</w:t>
      </w:r>
      <w:r>
        <w:rPr>
          <w:rFonts w:eastAsia="Times New Roman"/>
          <w:szCs w:val="24"/>
        </w:rPr>
        <w:t>α διμερή</w:t>
      </w:r>
      <w:r w:rsidRPr="00F251EC">
        <w:rPr>
          <w:rFonts w:eastAsia="Times New Roman"/>
          <w:szCs w:val="24"/>
        </w:rPr>
        <w:t xml:space="preserve">ς </w:t>
      </w:r>
      <w:r>
        <w:rPr>
          <w:rFonts w:eastAsia="Times New Roman"/>
          <w:szCs w:val="24"/>
        </w:rPr>
        <w:t xml:space="preserve">κύρωση, λέει, </w:t>
      </w:r>
      <w:r w:rsidRPr="00F251EC">
        <w:rPr>
          <w:rFonts w:eastAsia="Times New Roman"/>
          <w:szCs w:val="24"/>
        </w:rPr>
        <w:t>μεταξύ δύο κρατών</w:t>
      </w:r>
      <w:r>
        <w:rPr>
          <w:rFonts w:eastAsia="Times New Roman"/>
          <w:szCs w:val="24"/>
        </w:rPr>
        <w:t>,</w:t>
      </w:r>
      <w:r w:rsidRPr="00F251EC">
        <w:rPr>
          <w:rFonts w:eastAsia="Times New Roman"/>
          <w:szCs w:val="24"/>
        </w:rPr>
        <w:t xml:space="preserve"> σαν να κάνουμε </w:t>
      </w:r>
      <w:r>
        <w:rPr>
          <w:rFonts w:eastAsia="Times New Roman"/>
          <w:szCs w:val="24"/>
        </w:rPr>
        <w:t>μ</w:t>
      </w:r>
      <w:r>
        <w:rPr>
          <w:rFonts w:eastAsia="Times New Roman"/>
          <w:szCs w:val="24"/>
        </w:rPr>
        <w:t>ί</w:t>
      </w:r>
      <w:r>
        <w:rPr>
          <w:rFonts w:eastAsia="Times New Roman"/>
          <w:szCs w:val="24"/>
        </w:rPr>
        <w:t>α κύρωση</w:t>
      </w:r>
      <w:r w:rsidRPr="00F251EC">
        <w:rPr>
          <w:rFonts w:eastAsia="Times New Roman"/>
          <w:szCs w:val="24"/>
        </w:rPr>
        <w:t xml:space="preserve"> με κάποιο κράτος</w:t>
      </w:r>
      <w:r>
        <w:rPr>
          <w:rFonts w:eastAsia="Times New Roman"/>
          <w:szCs w:val="24"/>
        </w:rPr>
        <w:t>, προκειμένου</w:t>
      </w:r>
      <w:r w:rsidRPr="00F251EC">
        <w:rPr>
          <w:rFonts w:eastAsia="Times New Roman"/>
          <w:szCs w:val="24"/>
        </w:rPr>
        <w:t xml:space="preserve"> ν</w:t>
      </w:r>
      <w:r w:rsidRPr="00F251EC">
        <w:rPr>
          <w:rFonts w:eastAsia="Times New Roman"/>
          <w:szCs w:val="24"/>
        </w:rPr>
        <w:t>α μην έχουμε εκτελωνισμούς και φόρους στ</w:t>
      </w:r>
      <w:r>
        <w:rPr>
          <w:rFonts w:eastAsia="Times New Roman"/>
          <w:szCs w:val="24"/>
        </w:rPr>
        <w:t>η</w:t>
      </w:r>
      <w:r w:rsidRPr="00F251EC">
        <w:rPr>
          <w:rFonts w:eastAsia="Times New Roman"/>
          <w:szCs w:val="24"/>
        </w:rPr>
        <w:t xml:space="preserve">ν εισαγωγή </w:t>
      </w:r>
      <w:r>
        <w:rPr>
          <w:rFonts w:eastAsia="Times New Roman"/>
          <w:szCs w:val="24"/>
        </w:rPr>
        <w:t>ρυζιού</w:t>
      </w:r>
      <w:r w:rsidRPr="00F251EC">
        <w:rPr>
          <w:rFonts w:eastAsia="Times New Roman"/>
          <w:szCs w:val="24"/>
        </w:rPr>
        <w:t xml:space="preserve"> από κάποια ασιατική χώρα</w:t>
      </w:r>
      <w:r>
        <w:rPr>
          <w:rFonts w:eastAsia="Times New Roman"/>
          <w:szCs w:val="24"/>
        </w:rPr>
        <w:t>.</w:t>
      </w:r>
    </w:p>
    <w:p w14:paraId="1286C812" w14:textId="77777777" w:rsidR="000402FE" w:rsidRDefault="007623D8">
      <w:pPr>
        <w:spacing w:line="600" w:lineRule="auto"/>
        <w:ind w:firstLine="720"/>
        <w:jc w:val="both"/>
        <w:rPr>
          <w:rFonts w:eastAsia="Times New Roman"/>
          <w:szCs w:val="24"/>
        </w:rPr>
      </w:pPr>
      <w:r>
        <w:rPr>
          <w:rFonts w:eastAsia="Times New Roman"/>
          <w:szCs w:val="24"/>
        </w:rPr>
        <w:t>Η γεωπολιτική σκακιέρα α</w:t>
      </w:r>
      <w:r w:rsidRPr="00F251EC">
        <w:rPr>
          <w:rFonts w:eastAsia="Times New Roman"/>
          <w:szCs w:val="24"/>
        </w:rPr>
        <w:t>υτή</w:t>
      </w:r>
      <w:r>
        <w:rPr>
          <w:rFonts w:eastAsia="Times New Roman"/>
          <w:szCs w:val="24"/>
        </w:rPr>
        <w:t>ν</w:t>
      </w:r>
      <w:r w:rsidRPr="00F251EC">
        <w:rPr>
          <w:rFonts w:eastAsia="Times New Roman"/>
          <w:szCs w:val="24"/>
        </w:rPr>
        <w:t xml:space="preserve"> τη στιγμή έχει πάρει φωτιά</w:t>
      </w:r>
      <w:r>
        <w:rPr>
          <w:rFonts w:eastAsia="Times New Roman"/>
          <w:szCs w:val="24"/>
        </w:rPr>
        <w:t>.</w:t>
      </w:r>
      <w:r w:rsidRPr="00F251EC">
        <w:rPr>
          <w:rFonts w:eastAsia="Times New Roman"/>
          <w:szCs w:val="24"/>
        </w:rPr>
        <w:t xml:space="preserve"> Όλες </w:t>
      </w:r>
      <w:r>
        <w:rPr>
          <w:rFonts w:eastAsia="Times New Roman"/>
          <w:szCs w:val="24"/>
        </w:rPr>
        <w:t xml:space="preserve">οι χώρες </w:t>
      </w:r>
      <w:r w:rsidRPr="00F251EC">
        <w:rPr>
          <w:rFonts w:eastAsia="Times New Roman"/>
          <w:szCs w:val="24"/>
        </w:rPr>
        <w:t>στα Βαλκάνια</w:t>
      </w:r>
      <w:r>
        <w:rPr>
          <w:rFonts w:eastAsia="Times New Roman"/>
          <w:szCs w:val="24"/>
        </w:rPr>
        <w:t>,</w:t>
      </w:r>
      <w:r w:rsidRPr="00F251EC">
        <w:rPr>
          <w:rFonts w:eastAsia="Times New Roman"/>
          <w:szCs w:val="24"/>
        </w:rPr>
        <w:t xml:space="preserve"> στη νοτιοανατολική Μεσόγειο</w:t>
      </w:r>
      <w:r>
        <w:rPr>
          <w:rFonts w:eastAsia="Times New Roman"/>
          <w:szCs w:val="24"/>
        </w:rPr>
        <w:t>,</w:t>
      </w:r>
      <w:r w:rsidRPr="00F251EC">
        <w:rPr>
          <w:rFonts w:eastAsia="Times New Roman"/>
          <w:szCs w:val="24"/>
        </w:rPr>
        <w:t xml:space="preserve"> κάνουν ό</w:t>
      </w:r>
      <w:r>
        <w:rPr>
          <w:rFonts w:eastAsia="Times New Roman"/>
          <w:szCs w:val="24"/>
        </w:rPr>
        <w:t>,</w:t>
      </w:r>
      <w:r w:rsidRPr="00F251EC">
        <w:rPr>
          <w:rFonts w:eastAsia="Times New Roman"/>
          <w:szCs w:val="24"/>
        </w:rPr>
        <w:t xml:space="preserve">τι μπορούν για να εξυπηρετήσουν τα συμφέροντά </w:t>
      </w:r>
      <w:r>
        <w:rPr>
          <w:rFonts w:eastAsia="Times New Roman"/>
          <w:szCs w:val="24"/>
        </w:rPr>
        <w:t>τους. Πόλεμο στη Συρία: όλες</w:t>
      </w:r>
      <w:r w:rsidRPr="00F251EC">
        <w:rPr>
          <w:rFonts w:eastAsia="Times New Roman"/>
          <w:szCs w:val="24"/>
        </w:rPr>
        <w:t xml:space="preserve"> οι χώρες εμπλέκονται με έμμεσο ή άμεσο τρόπο</w:t>
      </w:r>
      <w:r>
        <w:rPr>
          <w:rFonts w:eastAsia="Times New Roman"/>
          <w:szCs w:val="24"/>
        </w:rPr>
        <w:t>.</w:t>
      </w:r>
      <w:r w:rsidRPr="00F251EC">
        <w:rPr>
          <w:rFonts w:eastAsia="Times New Roman"/>
          <w:szCs w:val="24"/>
        </w:rPr>
        <w:t xml:space="preserve"> Στα Βαλκάνια </w:t>
      </w:r>
      <w:r>
        <w:rPr>
          <w:rFonts w:eastAsia="Times New Roman"/>
          <w:szCs w:val="24"/>
        </w:rPr>
        <w:t>ε</w:t>
      </w:r>
      <w:r w:rsidRPr="00F251EC">
        <w:rPr>
          <w:rFonts w:eastAsia="Times New Roman"/>
          <w:szCs w:val="24"/>
        </w:rPr>
        <w:t>τοιμάζονται αλλαγές συνόρων</w:t>
      </w:r>
      <w:r>
        <w:rPr>
          <w:rFonts w:eastAsia="Times New Roman"/>
          <w:szCs w:val="24"/>
        </w:rPr>
        <w:t>.</w:t>
      </w:r>
      <w:r w:rsidRPr="00F251EC">
        <w:rPr>
          <w:rFonts w:eastAsia="Times New Roman"/>
          <w:szCs w:val="24"/>
        </w:rPr>
        <w:t xml:space="preserve"> Η Σερβία μόλις προχθές μπήκε στην ευρασιατική ζώνη</w:t>
      </w:r>
      <w:r>
        <w:rPr>
          <w:rFonts w:eastAsia="Times New Roman"/>
          <w:szCs w:val="24"/>
        </w:rPr>
        <w:t>. Ο Πούτιν πάει τ</w:t>
      </w:r>
      <w:r w:rsidRPr="00F251EC">
        <w:rPr>
          <w:rFonts w:eastAsia="Times New Roman"/>
          <w:szCs w:val="24"/>
        </w:rPr>
        <w:t xml:space="preserve">ην άλλη βδομάδα στη Σερβία για να </w:t>
      </w:r>
      <w:r>
        <w:rPr>
          <w:rFonts w:eastAsia="Times New Roman"/>
          <w:szCs w:val="24"/>
        </w:rPr>
        <w:t>«</w:t>
      </w:r>
      <w:r w:rsidRPr="00F251EC">
        <w:rPr>
          <w:rFonts w:eastAsia="Times New Roman"/>
          <w:szCs w:val="24"/>
        </w:rPr>
        <w:t>κλειδώσει</w:t>
      </w:r>
      <w:r>
        <w:rPr>
          <w:rFonts w:eastAsia="Times New Roman"/>
          <w:szCs w:val="24"/>
        </w:rPr>
        <w:t>»</w:t>
      </w:r>
      <w:r w:rsidRPr="00F251EC">
        <w:rPr>
          <w:rFonts w:eastAsia="Times New Roman"/>
          <w:szCs w:val="24"/>
        </w:rPr>
        <w:t xml:space="preserve"> τη Σερβία με το μέρος του</w:t>
      </w:r>
      <w:r>
        <w:rPr>
          <w:rFonts w:eastAsia="Times New Roman"/>
          <w:szCs w:val="24"/>
        </w:rPr>
        <w:t>.</w:t>
      </w:r>
    </w:p>
    <w:p w14:paraId="1286C813" w14:textId="77777777" w:rsidR="000402FE" w:rsidRDefault="007623D8">
      <w:pPr>
        <w:spacing w:line="600" w:lineRule="auto"/>
        <w:ind w:firstLine="720"/>
        <w:jc w:val="both"/>
        <w:rPr>
          <w:rFonts w:eastAsia="Times New Roman"/>
          <w:szCs w:val="24"/>
        </w:rPr>
      </w:pPr>
      <w:r w:rsidRPr="00F251EC">
        <w:rPr>
          <w:rFonts w:eastAsia="Times New Roman"/>
          <w:szCs w:val="24"/>
        </w:rPr>
        <w:t>Και εσείς υπογράψατε</w:t>
      </w:r>
      <w:r>
        <w:rPr>
          <w:rFonts w:eastAsia="Times New Roman"/>
          <w:szCs w:val="24"/>
        </w:rPr>
        <w:t xml:space="preserve">, με τη βοήθεια βέβαια </w:t>
      </w:r>
      <w:r w:rsidRPr="00F251EC">
        <w:rPr>
          <w:rFonts w:eastAsia="Times New Roman"/>
          <w:szCs w:val="24"/>
        </w:rPr>
        <w:t>και κάποιων από τα Σκόπια</w:t>
      </w:r>
      <w:r>
        <w:rPr>
          <w:rFonts w:eastAsia="Times New Roman"/>
          <w:szCs w:val="24"/>
        </w:rPr>
        <w:t>,</w:t>
      </w:r>
      <w:r w:rsidRPr="00F251EC">
        <w:rPr>
          <w:rFonts w:eastAsia="Times New Roman"/>
          <w:szCs w:val="24"/>
        </w:rPr>
        <w:t xml:space="preserve"> και συμφωνήσατε στη Συμφωνία των Πρεσπών</w:t>
      </w:r>
      <w:r>
        <w:rPr>
          <w:rFonts w:eastAsia="Times New Roman"/>
          <w:szCs w:val="24"/>
        </w:rPr>
        <w:t>,</w:t>
      </w:r>
      <w:r w:rsidRPr="00F251EC">
        <w:rPr>
          <w:rFonts w:eastAsia="Times New Roman"/>
          <w:szCs w:val="24"/>
        </w:rPr>
        <w:t xml:space="preserve"> όπου έγιναν και κάποιες αλλαγές την τελευταία στιγμή υπέρ των </w:t>
      </w:r>
      <w:r w:rsidRPr="00F251EC">
        <w:rPr>
          <w:rFonts w:eastAsia="Times New Roman"/>
          <w:szCs w:val="24"/>
        </w:rPr>
        <w:lastRenderedPageBreak/>
        <w:t>Αλβανών στα Σκόπια</w:t>
      </w:r>
      <w:r>
        <w:rPr>
          <w:rFonts w:eastAsia="Times New Roman"/>
          <w:szCs w:val="24"/>
        </w:rPr>
        <w:t>, αλλαγές οι οποίες ευνοούν τη</w:t>
      </w:r>
      <w:r w:rsidRPr="00F251EC">
        <w:rPr>
          <w:rFonts w:eastAsia="Times New Roman"/>
          <w:szCs w:val="24"/>
        </w:rPr>
        <w:t xml:space="preserve"> με</w:t>
      </w:r>
      <w:r>
        <w:rPr>
          <w:rFonts w:eastAsia="Times New Roman"/>
          <w:szCs w:val="24"/>
        </w:rPr>
        <w:t>γάλη Αλβανία</w:t>
      </w:r>
      <w:r w:rsidRPr="00F251EC">
        <w:rPr>
          <w:rFonts w:eastAsia="Times New Roman"/>
          <w:szCs w:val="24"/>
        </w:rPr>
        <w:t xml:space="preserve"> που προχωράει με</w:t>
      </w:r>
      <w:r w:rsidRPr="00F251EC">
        <w:rPr>
          <w:rFonts w:eastAsia="Times New Roman"/>
          <w:szCs w:val="24"/>
        </w:rPr>
        <w:t xml:space="preserve"> γοργούς ρυθμούς και </w:t>
      </w:r>
      <w:r>
        <w:rPr>
          <w:rFonts w:eastAsia="Times New Roman"/>
          <w:szCs w:val="24"/>
        </w:rPr>
        <w:t>εσείς απλά κοιμάστε</w:t>
      </w:r>
      <w:r w:rsidRPr="00F251EC">
        <w:rPr>
          <w:rFonts w:eastAsia="Times New Roman"/>
          <w:szCs w:val="24"/>
        </w:rPr>
        <w:t xml:space="preserve"> όρθιοι</w:t>
      </w:r>
      <w:r>
        <w:rPr>
          <w:rFonts w:eastAsia="Times New Roman"/>
          <w:szCs w:val="24"/>
        </w:rPr>
        <w:t>. Ό</w:t>
      </w:r>
      <w:r w:rsidRPr="00F251EC">
        <w:rPr>
          <w:rFonts w:eastAsia="Times New Roman"/>
          <w:szCs w:val="24"/>
        </w:rPr>
        <w:t>λοι είναι κερδισμένοι</w:t>
      </w:r>
      <w:r>
        <w:rPr>
          <w:rFonts w:eastAsia="Times New Roman"/>
          <w:szCs w:val="24"/>
        </w:rPr>
        <w:t>, οι</w:t>
      </w:r>
      <w:r w:rsidRPr="00F251EC">
        <w:rPr>
          <w:rFonts w:eastAsia="Times New Roman"/>
          <w:szCs w:val="24"/>
        </w:rPr>
        <w:t xml:space="preserve"> Τούρκοι</w:t>
      </w:r>
      <w:r>
        <w:rPr>
          <w:rFonts w:eastAsia="Times New Roman"/>
          <w:szCs w:val="24"/>
        </w:rPr>
        <w:t>, οι</w:t>
      </w:r>
      <w:r w:rsidRPr="00F251EC">
        <w:rPr>
          <w:rFonts w:eastAsia="Times New Roman"/>
          <w:szCs w:val="24"/>
        </w:rPr>
        <w:t xml:space="preserve"> Αλβανοί</w:t>
      </w:r>
      <w:r>
        <w:rPr>
          <w:rFonts w:eastAsia="Times New Roman"/>
          <w:szCs w:val="24"/>
        </w:rPr>
        <w:t>,</w:t>
      </w:r>
      <w:r w:rsidRPr="00F251EC">
        <w:rPr>
          <w:rFonts w:eastAsia="Times New Roman"/>
          <w:szCs w:val="24"/>
        </w:rPr>
        <w:t xml:space="preserve"> εκτός από τους Έλληνες</w:t>
      </w:r>
      <w:r>
        <w:rPr>
          <w:rFonts w:eastAsia="Times New Roman"/>
          <w:szCs w:val="24"/>
        </w:rPr>
        <w:t>.</w:t>
      </w:r>
    </w:p>
    <w:p w14:paraId="1286C81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286C815" w14:textId="77777777" w:rsidR="000402FE" w:rsidRDefault="007623D8">
      <w:pPr>
        <w:spacing w:line="600" w:lineRule="auto"/>
        <w:ind w:firstLine="720"/>
        <w:jc w:val="both"/>
        <w:rPr>
          <w:rFonts w:eastAsia="Times New Roman"/>
          <w:szCs w:val="24"/>
        </w:rPr>
      </w:pPr>
      <w:r>
        <w:rPr>
          <w:rFonts w:eastAsia="Times New Roman" w:cs="Times New Roman"/>
          <w:szCs w:val="24"/>
        </w:rPr>
        <w:t>Ολοκληρώνω, κυρία Πρόεδρε. Θα ήθελα την ανοχή σας γ</w:t>
      </w:r>
      <w:r>
        <w:rPr>
          <w:rFonts w:eastAsia="Times New Roman" w:cs="Times New Roman"/>
          <w:szCs w:val="24"/>
        </w:rPr>
        <w:t>ια δύο λεπτά, όπως δώσατε και στον προηγούμενο ομιλητή.</w:t>
      </w:r>
    </w:p>
    <w:p w14:paraId="1286C816" w14:textId="77777777" w:rsidR="000402FE" w:rsidRDefault="007623D8">
      <w:pPr>
        <w:spacing w:line="600" w:lineRule="auto"/>
        <w:ind w:firstLine="720"/>
        <w:jc w:val="both"/>
        <w:rPr>
          <w:rFonts w:eastAsia="Times New Roman"/>
          <w:szCs w:val="24"/>
        </w:rPr>
      </w:pPr>
      <w:r>
        <w:rPr>
          <w:rFonts w:eastAsia="Times New Roman"/>
          <w:szCs w:val="24"/>
        </w:rPr>
        <w:t>Α</w:t>
      </w:r>
      <w:r w:rsidRPr="00F251EC">
        <w:rPr>
          <w:rFonts w:eastAsia="Times New Roman"/>
          <w:szCs w:val="24"/>
        </w:rPr>
        <w:t xml:space="preserve">υτό που έχω να πω είναι ότι κι αν ακόμα </w:t>
      </w:r>
      <w:r>
        <w:rPr>
          <w:rFonts w:eastAsia="Times New Roman"/>
          <w:szCs w:val="24"/>
        </w:rPr>
        <w:t>π</w:t>
      </w:r>
      <w:r w:rsidRPr="00F251EC">
        <w:rPr>
          <w:rFonts w:eastAsia="Times New Roman"/>
          <w:szCs w:val="24"/>
        </w:rPr>
        <w:t xml:space="preserve">εράσει </w:t>
      </w:r>
      <w:r>
        <w:rPr>
          <w:rFonts w:eastAsia="Times New Roman"/>
          <w:szCs w:val="24"/>
        </w:rPr>
        <w:t>α</w:t>
      </w:r>
      <w:r w:rsidRPr="00F251EC">
        <w:rPr>
          <w:rFonts w:eastAsia="Times New Roman"/>
          <w:szCs w:val="24"/>
        </w:rPr>
        <w:t>υτή η επαίσχυντη προδοτική Συμφωνία των Πρεσπών</w:t>
      </w:r>
      <w:r>
        <w:rPr>
          <w:rFonts w:eastAsia="Times New Roman"/>
          <w:szCs w:val="24"/>
        </w:rPr>
        <w:t>,</w:t>
      </w:r>
      <w:r w:rsidRPr="00F251EC">
        <w:rPr>
          <w:rFonts w:eastAsia="Times New Roman"/>
          <w:szCs w:val="24"/>
        </w:rPr>
        <w:t xml:space="preserve"> δεν έχει τελειώσει τίποτα</w:t>
      </w:r>
      <w:r>
        <w:rPr>
          <w:rFonts w:eastAsia="Times New Roman"/>
          <w:szCs w:val="24"/>
        </w:rPr>
        <w:t>.</w:t>
      </w:r>
      <w:r w:rsidRPr="00F251EC">
        <w:rPr>
          <w:rFonts w:eastAsia="Times New Roman"/>
          <w:szCs w:val="24"/>
        </w:rPr>
        <w:t xml:space="preserve"> Δεν είναι δυνατόν </w:t>
      </w:r>
      <w:r>
        <w:rPr>
          <w:rFonts w:eastAsia="Times New Roman"/>
          <w:szCs w:val="24"/>
        </w:rPr>
        <w:t>εκατόν πενήντα</w:t>
      </w:r>
      <w:r w:rsidRPr="00F251EC">
        <w:rPr>
          <w:rFonts w:eastAsia="Times New Roman"/>
          <w:szCs w:val="24"/>
        </w:rPr>
        <w:t xml:space="preserve"> εφήμερ</w:t>
      </w:r>
      <w:r>
        <w:rPr>
          <w:rFonts w:eastAsia="Times New Roman"/>
          <w:szCs w:val="24"/>
        </w:rPr>
        <w:t>οι</w:t>
      </w:r>
      <w:r w:rsidRPr="00F251EC">
        <w:rPr>
          <w:rFonts w:eastAsia="Times New Roman"/>
          <w:szCs w:val="24"/>
        </w:rPr>
        <w:t xml:space="preserve"> Βουλευτές</w:t>
      </w:r>
      <w:r>
        <w:rPr>
          <w:rFonts w:eastAsia="Times New Roman"/>
          <w:szCs w:val="24"/>
        </w:rPr>
        <w:t>,</w:t>
      </w:r>
      <w:r w:rsidRPr="00F251EC">
        <w:rPr>
          <w:rFonts w:eastAsia="Times New Roman"/>
          <w:szCs w:val="24"/>
        </w:rPr>
        <w:t xml:space="preserve"> που μετά από λίγους μ</w:t>
      </w:r>
      <w:r w:rsidRPr="00F251EC">
        <w:rPr>
          <w:rFonts w:eastAsia="Times New Roman"/>
          <w:szCs w:val="24"/>
        </w:rPr>
        <w:t>ήνες οι περισσότεροι δεν θα είναι καν Βουλευτές</w:t>
      </w:r>
      <w:r>
        <w:rPr>
          <w:rFonts w:eastAsia="Times New Roman"/>
          <w:szCs w:val="24"/>
        </w:rPr>
        <w:t>,</w:t>
      </w:r>
      <w:r w:rsidRPr="00F251EC">
        <w:rPr>
          <w:rFonts w:eastAsia="Times New Roman"/>
          <w:szCs w:val="24"/>
        </w:rPr>
        <w:t xml:space="preserve"> να μπορούν να αλλάξουν το</w:t>
      </w:r>
      <w:r>
        <w:rPr>
          <w:rFonts w:eastAsia="Times New Roman"/>
          <w:szCs w:val="24"/>
        </w:rPr>
        <w:t>ν</w:t>
      </w:r>
      <w:r w:rsidRPr="00F251EC">
        <w:rPr>
          <w:rFonts w:eastAsia="Times New Roman"/>
          <w:szCs w:val="24"/>
        </w:rPr>
        <w:t xml:space="preserve"> ρου της ιστορίας</w:t>
      </w:r>
      <w:r>
        <w:rPr>
          <w:rFonts w:eastAsia="Times New Roman"/>
          <w:szCs w:val="24"/>
        </w:rPr>
        <w:t>.</w:t>
      </w:r>
    </w:p>
    <w:p w14:paraId="1286C817" w14:textId="77777777" w:rsidR="000402FE" w:rsidRDefault="007623D8">
      <w:pPr>
        <w:spacing w:line="600" w:lineRule="auto"/>
        <w:ind w:firstLine="720"/>
        <w:jc w:val="both"/>
        <w:rPr>
          <w:rFonts w:eastAsia="Times New Roman"/>
          <w:szCs w:val="24"/>
        </w:rPr>
      </w:pPr>
      <w:r>
        <w:rPr>
          <w:rFonts w:eastAsia="Times New Roman"/>
          <w:szCs w:val="24"/>
        </w:rPr>
        <w:t>Ό</w:t>
      </w:r>
      <w:r w:rsidRPr="00F251EC">
        <w:rPr>
          <w:rFonts w:eastAsia="Times New Roman"/>
          <w:szCs w:val="24"/>
        </w:rPr>
        <w:t>λοι οι Έλληνες ή όσοι αισθάνονται Έλ</w:t>
      </w:r>
      <w:r>
        <w:rPr>
          <w:rFonts w:eastAsia="Times New Roman"/>
          <w:szCs w:val="24"/>
        </w:rPr>
        <w:t xml:space="preserve">ληνες να είναι στο συλλαλητήριο που </w:t>
      </w:r>
      <w:r w:rsidRPr="00F251EC">
        <w:rPr>
          <w:rFonts w:eastAsia="Times New Roman"/>
          <w:szCs w:val="24"/>
        </w:rPr>
        <w:t xml:space="preserve">το πρώτο </w:t>
      </w:r>
      <w:r>
        <w:rPr>
          <w:rFonts w:eastAsia="Times New Roman"/>
          <w:szCs w:val="24"/>
        </w:rPr>
        <w:t xml:space="preserve">θα είναι </w:t>
      </w:r>
      <w:r w:rsidRPr="00F251EC">
        <w:rPr>
          <w:rFonts w:eastAsia="Times New Roman"/>
          <w:szCs w:val="24"/>
        </w:rPr>
        <w:t xml:space="preserve">την Κυριακή και </w:t>
      </w:r>
      <w:r>
        <w:rPr>
          <w:rFonts w:eastAsia="Times New Roman"/>
          <w:szCs w:val="24"/>
        </w:rPr>
        <w:t xml:space="preserve">σε όποια </w:t>
      </w:r>
      <w:r w:rsidRPr="00F251EC">
        <w:rPr>
          <w:rFonts w:eastAsia="Times New Roman"/>
          <w:szCs w:val="24"/>
        </w:rPr>
        <w:t>άλλα συλλαλητήρια γίνουν</w:t>
      </w:r>
      <w:r>
        <w:rPr>
          <w:rFonts w:eastAsia="Times New Roman"/>
          <w:szCs w:val="24"/>
        </w:rPr>
        <w:t>,</w:t>
      </w:r>
      <w:r w:rsidRPr="00F251EC">
        <w:rPr>
          <w:rFonts w:eastAsia="Times New Roman"/>
          <w:szCs w:val="24"/>
        </w:rPr>
        <w:t xml:space="preserve"> στις καταλήψεις</w:t>
      </w:r>
      <w:r>
        <w:rPr>
          <w:rFonts w:eastAsia="Times New Roman"/>
          <w:szCs w:val="24"/>
        </w:rPr>
        <w:t>,</w:t>
      </w:r>
      <w:r w:rsidRPr="00F251EC">
        <w:rPr>
          <w:rFonts w:eastAsia="Times New Roman"/>
          <w:szCs w:val="24"/>
        </w:rPr>
        <w:t xml:space="preserve"> στι</w:t>
      </w:r>
      <w:r w:rsidRPr="00F251EC">
        <w:rPr>
          <w:rFonts w:eastAsia="Times New Roman"/>
          <w:szCs w:val="24"/>
        </w:rPr>
        <w:t>ς κινητοποιήσεις</w:t>
      </w:r>
      <w:r>
        <w:rPr>
          <w:rFonts w:eastAsia="Times New Roman"/>
          <w:szCs w:val="24"/>
        </w:rPr>
        <w:t>, στις απεργίες που ετοιμάζει</w:t>
      </w:r>
      <w:r w:rsidRPr="006F0A99">
        <w:rPr>
          <w:rFonts w:eastAsia="Times New Roman"/>
          <w:szCs w:val="24"/>
        </w:rPr>
        <w:t xml:space="preserve"> </w:t>
      </w:r>
      <w:r>
        <w:rPr>
          <w:rFonts w:eastAsia="Times New Roman"/>
          <w:szCs w:val="24"/>
        </w:rPr>
        <w:t xml:space="preserve">ο εμπορικός κόσμος ειδικότερα στη </w:t>
      </w:r>
      <w:r>
        <w:rPr>
          <w:rFonts w:eastAsia="Times New Roman"/>
          <w:szCs w:val="24"/>
        </w:rPr>
        <w:t>β</w:t>
      </w:r>
      <w:r>
        <w:rPr>
          <w:rFonts w:eastAsia="Times New Roman"/>
          <w:szCs w:val="24"/>
        </w:rPr>
        <w:t>όρεια</w:t>
      </w:r>
      <w:r w:rsidRPr="00F251EC">
        <w:rPr>
          <w:rFonts w:eastAsia="Times New Roman"/>
          <w:szCs w:val="24"/>
        </w:rPr>
        <w:t xml:space="preserve"> </w:t>
      </w:r>
      <w:r>
        <w:rPr>
          <w:rFonts w:eastAsia="Times New Roman"/>
          <w:szCs w:val="24"/>
        </w:rPr>
        <w:t>Ελλάδα, ώστε</w:t>
      </w:r>
      <w:r w:rsidRPr="00F251EC">
        <w:rPr>
          <w:rFonts w:eastAsia="Times New Roman"/>
          <w:szCs w:val="24"/>
        </w:rPr>
        <w:t xml:space="preserve"> να </w:t>
      </w:r>
      <w:r>
        <w:rPr>
          <w:rFonts w:eastAsia="Times New Roman"/>
          <w:szCs w:val="24"/>
        </w:rPr>
        <w:t xml:space="preserve">είναι </w:t>
      </w:r>
      <w:r w:rsidRPr="00F251EC">
        <w:rPr>
          <w:rFonts w:eastAsia="Times New Roman"/>
          <w:szCs w:val="24"/>
        </w:rPr>
        <w:t>μαζικές</w:t>
      </w:r>
      <w:r>
        <w:rPr>
          <w:rFonts w:eastAsia="Times New Roman"/>
          <w:szCs w:val="24"/>
        </w:rPr>
        <w:t>.</w:t>
      </w:r>
      <w:r w:rsidRPr="00F251EC">
        <w:rPr>
          <w:rFonts w:eastAsia="Times New Roman"/>
          <w:szCs w:val="24"/>
        </w:rPr>
        <w:t xml:space="preserve"> </w:t>
      </w:r>
    </w:p>
    <w:p w14:paraId="1286C818" w14:textId="77777777" w:rsidR="000402FE" w:rsidRDefault="007623D8">
      <w:pPr>
        <w:spacing w:line="600" w:lineRule="auto"/>
        <w:ind w:firstLine="720"/>
        <w:jc w:val="both"/>
        <w:rPr>
          <w:rFonts w:eastAsia="Times New Roman"/>
          <w:szCs w:val="24"/>
        </w:rPr>
      </w:pPr>
      <w:r>
        <w:rPr>
          <w:rFonts w:eastAsia="Times New Roman"/>
          <w:szCs w:val="24"/>
        </w:rPr>
        <w:lastRenderedPageBreak/>
        <w:t>Διότι από τα γιουσουφάκια της Μ</w:t>
      </w:r>
      <w:r w:rsidRPr="00F251EC">
        <w:rPr>
          <w:rFonts w:eastAsia="Times New Roman"/>
          <w:szCs w:val="24"/>
        </w:rPr>
        <w:t xml:space="preserve">έρκελ και τις </w:t>
      </w:r>
      <w:r>
        <w:rPr>
          <w:rFonts w:eastAsia="Times New Roman"/>
          <w:szCs w:val="24"/>
        </w:rPr>
        <w:t>εταίρες</w:t>
      </w:r>
      <w:r w:rsidRPr="00F251EC">
        <w:rPr>
          <w:rFonts w:eastAsia="Times New Roman"/>
          <w:szCs w:val="24"/>
        </w:rPr>
        <w:t xml:space="preserve"> του</w:t>
      </w:r>
      <w:r>
        <w:rPr>
          <w:rFonts w:eastAsia="Times New Roman"/>
          <w:szCs w:val="24"/>
        </w:rPr>
        <w:t xml:space="preserve"> Σ</w:t>
      </w:r>
      <w:r w:rsidRPr="00F251EC">
        <w:rPr>
          <w:rFonts w:eastAsia="Times New Roman"/>
          <w:szCs w:val="24"/>
        </w:rPr>
        <w:t xml:space="preserve">όρος </w:t>
      </w:r>
      <w:r>
        <w:rPr>
          <w:rFonts w:eastAsia="Times New Roman"/>
          <w:szCs w:val="24"/>
        </w:rPr>
        <w:t>μ</w:t>
      </w:r>
      <w:r w:rsidRPr="00F251EC">
        <w:rPr>
          <w:rFonts w:eastAsia="Times New Roman"/>
          <w:szCs w:val="24"/>
        </w:rPr>
        <w:t>ην περιμένετε τίποτα</w:t>
      </w:r>
      <w:r>
        <w:rPr>
          <w:rFonts w:eastAsia="Times New Roman"/>
          <w:szCs w:val="24"/>
        </w:rPr>
        <w:t>.</w:t>
      </w:r>
      <w:r w:rsidRPr="00F251EC">
        <w:rPr>
          <w:rFonts w:eastAsia="Times New Roman"/>
          <w:szCs w:val="24"/>
        </w:rPr>
        <w:t xml:space="preserve"> Ο ελληνικός λαός με το σπαθί του κέρδι</w:t>
      </w:r>
      <w:r>
        <w:rPr>
          <w:rFonts w:eastAsia="Times New Roman"/>
          <w:szCs w:val="24"/>
        </w:rPr>
        <w:t>ζ</w:t>
      </w:r>
      <w:r w:rsidRPr="00F251EC">
        <w:rPr>
          <w:rFonts w:eastAsia="Times New Roman"/>
          <w:szCs w:val="24"/>
        </w:rPr>
        <w:t>ε πάντοτε τα</w:t>
      </w:r>
      <w:r w:rsidRPr="00F251EC">
        <w:rPr>
          <w:rFonts w:eastAsia="Times New Roman"/>
          <w:szCs w:val="24"/>
        </w:rPr>
        <w:t xml:space="preserve"> πάντα</w:t>
      </w:r>
      <w:r>
        <w:rPr>
          <w:rFonts w:eastAsia="Times New Roman"/>
          <w:szCs w:val="24"/>
        </w:rPr>
        <w:t>.</w:t>
      </w:r>
    </w:p>
    <w:p w14:paraId="1286C819" w14:textId="77777777" w:rsidR="000402FE" w:rsidRDefault="007623D8">
      <w:pPr>
        <w:spacing w:line="600" w:lineRule="auto"/>
        <w:ind w:firstLine="720"/>
        <w:jc w:val="both"/>
        <w:rPr>
          <w:rFonts w:eastAsia="Times New Roman"/>
          <w:szCs w:val="24"/>
        </w:rPr>
      </w:pPr>
      <w:r w:rsidRPr="00F251EC">
        <w:rPr>
          <w:rFonts w:eastAsia="Times New Roman"/>
          <w:szCs w:val="24"/>
        </w:rPr>
        <w:t>Ευχαριστώ πολύ</w:t>
      </w:r>
      <w:r>
        <w:rPr>
          <w:rFonts w:eastAsia="Times New Roman"/>
          <w:szCs w:val="24"/>
        </w:rPr>
        <w:t>.</w:t>
      </w:r>
    </w:p>
    <w:p w14:paraId="1286C81A" w14:textId="77777777" w:rsidR="000402FE" w:rsidRDefault="007623D8">
      <w:pPr>
        <w:spacing w:line="600" w:lineRule="auto"/>
        <w:ind w:firstLine="720"/>
        <w:jc w:val="center"/>
        <w:rPr>
          <w:rFonts w:eastAsia="Times New Roman"/>
          <w:szCs w:val="24"/>
        </w:rPr>
      </w:pPr>
      <w:r>
        <w:rPr>
          <w:rFonts w:eastAsia="Times New Roman" w:cs="Times New Roman"/>
          <w:szCs w:val="24"/>
        </w:rPr>
        <w:t>(Χειροκροτήματα από την πτέρυγα της</w:t>
      </w:r>
      <w:r w:rsidRPr="007E23E0">
        <w:rPr>
          <w:rFonts w:eastAsia="Times New Roman" w:cs="Times New Roman"/>
          <w:szCs w:val="24"/>
        </w:rPr>
        <w:t xml:space="preserve"> </w:t>
      </w:r>
      <w:r>
        <w:rPr>
          <w:rFonts w:eastAsia="Times New Roman" w:cs="Times New Roman"/>
          <w:szCs w:val="24"/>
        </w:rPr>
        <w:t>Χρυσής Αυγής)</w:t>
      </w:r>
    </w:p>
    <w:p w14:paraId="1286C81B" w14:textId="77777777" w:rsidR="000402FE" w:rsidRDefault="007623D8">
      <w:pPr>
        <w:spacing w:line="600" w:lineRule="auto"/>
        <w:ind w:firstLine="720"/>
        <w:jc w:val="both"/>
        <w:rPr>
          <w:rFonts w:eastAsia="Times New Roman"/>
          <w:szCs w:val="24"/>
        </w:rPr>
      </w:pPr>
      <w:r w:rsidRPr="00F251EC">
        <w:rPr>
          <w:rFonts w:eastAsia="Times New Roman"/>
          <w:szCs w:val="24"/>
        </w:rPr>
        <w:t xml:space="preserve"> </w:t>
      </w:r>
      <w:r>
        <w:rPr>
          <w:rFonts w:eastAsia="Times New Roman"/>
          <w:b/>
          <w:szCs w:val="24"/>
        </w:rPr>
        <w:t xml:space="preserve">ΠΡΟΕΔΡΕΥΟΥΣΑ (Αναστασία Χριστοδουλοπούλου): </w:t>
      </w:r>
      <w:r w:rsidRPr="007E23E0">
        <w:rPr>
          <w:rFonts w:eastAsia="Times New Roman"/>
          <w:szCs w:val="24"/>
        </w:rPr>
        <w:t xml:space="preserve">Τώρα έχει τον λόγο ο κ. Δελής. </w:t>
      </w:r>
      <w:r>
        <w:rPr>
          <w:rFonts w:eastAsia="Times New Roman"/>
          <w:szCs w:val="24"/>
        </w:rPr>
        <w:t xml:space="preserve">Ακολουθούν </w:t>
      </w:r>
      <w:r w:rsidRPr="00F251EC">
        <w:rPr>
          <w:rFonts w:eastAsia="Times New Roman"/>
          <w:szCs w:val="24"/>
        </w:rPr>
        <w:t>η κ</w:t>
      </w:r>
      <w:r>
        <w:rPr>
          <w:rFonts w:eastAsia="Times New Roman"/>
          <w:szCs w:val="24"/>
        </w:rPr>
        <w:t>.</w:t>
      </w:r>
      <w:r w:rsidRPr="00F251EC">
        <w:rPr>
          <w:rFonts w:eastAsia="Times New Roman"/>
          <w:szCs w:val="24"/>
        </w:rPr>
        <w:t xml:space="preserve"> Κεφαλογιάννη</w:t>
      </w:r>
      <w:r>
        <w:rPr>
          <w:rFonts w:eastAsia="Times New Roman"/>
          <w:szCs w:val="24"/>
        </w:rPr>
        <w:t>,</w:t>
      </w:r>
      <w:r w:rsidRPr="00F251EC">
        <w:rPr>
          <w:rFonts w:eastAsia="Times New Roman"/>
          <w:szCs w:val="24"/>
        </w:rPr>
        <w:t xml:space="preserve"> μετά ο </w:t>
      </w:r>
      <w:r>
        <w:rPr>
          <w:rFonts w:eastAsia="Times New Roman"/>
          <w:szCs w:val="24"/>
        </w:rPr>
        <w:t>κ.</w:t>
      </w:r>
      <w:r w:rsidRPr="00F251EC">
        <w:rPr>
          <w:rFonts w:eastAsia="Times New Roman"/>
          <w:szCs w:val="24"/>
        </w:rPr>
        <w:t xml:space="preserve"> Παπαχριστόπουλος και μετά ο </w:t>
      </w:r>
      <w:r>
        <w:rPr>
          <w:rFonts w:eastAsia="Times New Roman"/>
          <w:szCs w:val="24"/>
        </w:rPr>
        <w:t>κ.</w:t>
      </w:r>
      <w:r w:rsidRPr="00F251EC">
        <w:rPr>
          <w:rFonts w:eastAsia="Times New Roman"/>
          <w:szCs w:val="24"/>
        </w:rPr>
        <w:t xml:space="preserve"> Σκουρλέτης</w:t>
      </w:r>
      <w:r>
        <w:rPr>
          <w:rFonts w:eastAsia="Times New Roman"/>
          <w:szCs w:val="24"/>
        </w:rPr>
        <w:t>.</w:t>
      </w:r>
      <w:r w:rsidRPr="00F251EC">
        <w:rPr>
          <w:rFonts w:eastAsia="Times New Roman"/>
          <w:szCs w:val="24"/>
        </w:rPr>
        <w:t xml:space="preserve"> Τα εκφωνώ</w:t>
      </w:r>
      <w:r>
        <w:rPr>
          <w:rFonts w:eastAsia="Times New Roman"/>
          <w:szCs w:val="24"/>
        </w:rPr>
        <w:t>,</w:t>
      </w:r>
      <w:r w:rsidRPr="00F251EC">
        <w:rPr>
          <w:rFonts w:eastAsia="Times New Roman"/>
          <w:szCs w:val="24"/>
        </w:rPr>
        <w:t xml:space="preserve"> γιατί μάλλον</w:t>
      </w:r>
      <w:r w:rsidRPr="00F251EC">
        <w:rPr>
          <w:rFonts w:eastAsia="Times New Roman"/>
          <w:szCs w:val="24"/>
        </w:rPr>
        <w:t xml:space="preserve"> θα έχω φύγει</w:t>
      </w:r>
      <w:r>
        <w:rPr>
          <w:rFonts w:eastAsia="Times New Roman"/>
          <w:szCs w:val="24"/>
        </w:rPr>
        <w:t xml:space="preserve"> μέχρι τότε.</w:t>
      </w:r>
      <w:r w:rsidRPr="00F251EC">
        <w:rPr>
          <w:rFonts w:eastAsia="Times New Roman"/>
          <w:szCs w:val="24"/>
        </w:rPr>
        <w:t xml:space="preserve"> </w:t>
      </w:r>
      <w:r>
        <w:rPr>
          <w:rFonts w:eastAsia="Times New Roman"/>
          <w:szCs w:val="24"/>
        </w:rPr>
        <w:t xml:space="preserve">Στη συνέχεια ακολουθούν και </w:t>
      </w:r>
      <w:r w:rsidRPr="00F251EC">
        <w:rPr>
          <w:rFonts w:eastAsia="Times New Roman"/>
          <w:szCs w:val="24"/>
        </w:rPr>
        <w:t>άλλοι πολλοί</w:t>
      </w:r>
      <w:r>
        <w:rPr>
          <w:rFonts w:eastAsia="Times New Roman"/>
          <w:szCs w:val="24"/>
        </w:rPr>
        <w:t>. Είναι ο κ.</w:t>
      </w:r>
      <w:r w:rsidRPr="00F251EC">
        <w:rPr>
          <w:rFonts w:eastAsia="Times New Roman"/>
          <w:szCs w:val="24"/>
        </w:rPr>
        <w:t xml:space="preserve"> Δανέλλης</w:t>
      </w:r>
      <w:r>
        <w:rPr>
          <w:rFonts w:eastAsia="Times New Roman"/>
          <w:szCs w:val="24"/>
        </w:rPr>
        <w:t>,</w:t>
      </w:r>
      <w:r w:rsidRPr="00F251EC">
        <w:rPr>
          <w:rFonts w:eastAsia="Times New Roman"/>
          <w:szCs w:val="24"/>
        </w:rPr>
        <w:t xml:space="preserve"> η κ</w:t>
      </w:r>
      <w:r>
        <w:rPr>
          <w:rFonts w:eastAsia="Times New Roman"/>
          <w:szCs w:val="24"/>
        </w:rPr>
        <w:t>.</w:t>
      </w:r>
      <w:r w:rsidRPr="00F251EC">
        <w:rPr>
          <w:rFonts w:eastAsia="Times New Roman"/>
          <w:szCs w:val="24"/>
        </w:rPr>
        <w:t xml:space="preserve"> Γεροβασίλη</w:t>
      </w:r>
      <w:r>
        <w:rPr>
          <w:rFonts w:eastAsia="Times New Roman"/>
          <w:szCs w:val="24"/>
        </w:rPr>
        <w:t>,</w:t>
      </w:r>
      <w:r w:rsidRPr="00F251EC">
        <w:rPr>
          <w:rFonts w:eastAsia="Times New Roman"/>
          <w:szCs w:val="24"/>
        </w:rPr>
        <w:t xml:space="preserve"> ο </w:t>
      </w:r>
      <w:r>
        <w:rPr>
          <w:rFonts w:eastAsia="Times New Roman"/>
          <w:szCs w:val="24"/>
        </w:rPr>
        <w:t>κ.</w:t>
      </w:r>
      <w:r w:rsidRPr="00F251EC">
        <w:rPr>
          <w:rFonts w:eastAsia="Times New Roman"/>
          <w:szCs w:val="24"/>
        </w:rPr>
        <w:t xml:space="preserve"> Δρίτσας</w:t>
      </w:r>
      <w:r>
        <w:rPr>
          <w:rFonts w:eastAsia="Times New Roman"/>
          <w:szCs w:val="24"/>
        </w:rPr>
        <w:t>,</w:t>
      </w:r>
      <w:r w:rsidRPr="00F251EC">
        <w:rPr>
          <w:rFonts w:eastAsia="Times New Roman"/>
          <w:szCs w:val="24"/>
        </w:rPr>
        <w:t xml:space="preserve"> ο </w:t>
      </w:r>
      <w:r>
        <w:rPr>
          <w:rFonts w:eastAsia="Times New Roman"/>
          <w:szCs w:val="24"/>
        </w:rPr>
        <w:t>κ.</w:t>
      </w:r>
      <w:r w:rsidRPr="00F251EC">
        <w:rPr>
          <w:rFonts w:eastAsia="Times New Roman"/>
          <w:szCs w:val="24"/>
        </w:rPr>
        <w:t xml:space="preserve"> Μαντάς και τελειώνουν</w:t>
      </w:r>
      <w:r>
        <w:rPr>
          <w:rFonts w:eastAsia="Times New Roman"/>
          <w:szCs w:val="24"/>
        </w:rPr>
        <w:t xml:space="preserve"> οι ομιλητές.</w:t>
      </w:r>
      <w:r w:rsidRPr="00F251EC">
        <w:rPr>
          <w:rFonts w:eastAsia="Times New Roman"/>
          <w:szCs w:val="24"/>
        </w:rPr>
        <w:t xml:space="preserve"> Άρα</w:t>
      </w:r>
      <w:r>
        <w:rPr>
          <w:rFonts w:eastAsia="Times New Roman"/>
          <w:szCs w:val="24"/>
        </w:rPr>
        <w:t xml:space="preserve"> από ό,τι</w:t>
      </w:r>
      <w:r w:rsidRPr="00F251EC">
        <w:rPr>
          <w:rFonts w:eastAsia="Times New Roman"/>
          <w:szCs w:val="24"/>
        </w:rPr>
        <w:t xml:space="preserve"> καταλαβαίνετε</w:t>
      </w:r>
      <w:r>
        <w:rPr>
          <w:rFonts w:eastAsia="Times New Roman"/>
          <w:szCs w:val="24"/>
        </w:rPr>
        <w:t>,</w:t>
      </w:r>
      <w:r w:rsidRPr="00F251EC">
        <w:rPr>
          <w:rFonts w:eastAsia="Times New Roman"/>
          <w:szCs w:val="24"/>
        </w:rPr>
        <w:t xml:space="preserve"> οι ομιλίες των Αρχηγών </w:t>
      </w:r>
      <w:r>
        <w:rPr>
          <w:rFonts w:eastAsia="Times New Roman"/>
          <w:szCs w:val="24"/>
        </w:rPr>
        <w:t xml:space="preserve">θα ξεκινήσουν </w:t>
      </w:r>
      <w:r w:rsidRPr="00F251EC">
        <w:rPr>
          <w:rFonts w:eastAsia="Times New Roman"/>
          <w:szCs w:val="24"/>
        </w:rPr>
        <w:t>το πολύ σε μία ώρα</w:t>
      </w:r>
      <w:r>
        <w:rPr>
          <w:rFonts w:eastAsia="Times New Roman"/>
          <w:szCs w:val="24"/>
        </w:rPr>
        <w:t>.</w:t>
      </w:r>
    </w:p>
    <w:p w14:paraId="1286C81C" w14:textId="77777777" w:rsidR="000402FE" w:rsidRDefault="007623D8">
      <w:pPr>
        <w:spacing w:line="600" w:lineRule="auto"/>
        <w:ind w:firstLine="720"/>
        <w:jc w:val="both"/>
        <w:rPr>
          <w:rFonts w:eastAsia="Times New Roman"/>
          <w:szCs w:val="24"/>
        </w:rPr>
      </w:pPr>
      <w:r>
        <w:rPr>
          <w:rFonts w:eastAsia="Times New Roman"/>
          <w:szCs w:val="24"/>
        </w:rPr>
        <w:t>Ορίστε, κύρ</w:t>
      </w:r>
      <w:r>
        <w:rPr>
          <w:rFonts w:eastAsia="Times New Roman"/>
          <w:szCs w:val="24"/>
        </w:rPr>
        <w:t>ιε Δελή, έχετε τον λόγο για επτά λεπτά.</w:t>
      </w:r>
    </w:p>
    <w:p w14:paraId="1286C81D" w14:textId="77777777" w:rsidR="000402FE" w:rsidRDefault="007623D8">
      <w:pPr>
        <w:spacing w:line="600" w:lineRule="auto"/>
        <w:ind w:firstLine="720"/>
        <w:jc w:val="both"/>
        <w:rPr>
          <w:rFonts w:eastAsia="Times New Roman"/>
          <w:szCs w:val="24"/>
        </w:rPr>
      </w:pPr>
      <w:r w:rsidRPr="007E23E0">
        <w:rPr>
          <w:rFonts w:eastAsia="Times New Roman"/>
          <w:b/>
          <w:szCs w:val="24"/>
        </w:rPr>
        <w:t xml:space="preserve">ΙΩΑΝΝΗΣ ΔΕΛΗΣ: </w:t>
      </w:r>
      <w:r w:rsidRPr="00F251EC">
        <w:rPr>
          <w:rFonts w:eastAsia="Times New Roman"/>
          <w:szCs w:val="24"/>
        </w:rPr>
        <w:t xml:space="preserve">Φαίνεται </w:t>
      </w:r>
      <w:r>
        <w:rPr>
          <w:rFonts w:eastAsia="Times New Roman"/>
          <w:szCs w:val="24"/>
        </w:rPr>
        <w:t>ότι τ</w:t>
      </w:r>
      <w:r w:rsidRPr="00F251EC">
        <w:rPr>
          <w:rFonts w:eastAsia="Times New Roman"/>
          <w:szCs w:val="24"/>
        </w:rPr>
        <w:t>ελικά από όλα έχει</w:t>
      </w:r>
      <w:r>
        <w:rPr>
          <w:rFonts w:eastAsia="Times New Roman"/>
          <w:szCs w:val="24"/>
        </w:rPr>
        <w:t xml:space="preserve"> ο μπαξές αυτής της καινούργια</w:t>
      </w:r>
      <w:r w:rsidRPr="00F251EC">
        <w:rPr>
          <w:rFonts w:eastAsia="Times New Roman"/>
          <w:szCs w:val="24"/>
        </w:rPr>
        <w:t>ς μεταμνημονιακής εποχής</w:t>
      </w:r>
      <w:r>
        <w:rPr>
          <w:rFonts w:eastAsia="Times New Roman"/>
          <w:szCs w:val="24"/>
        </w:rPr>
        <w:t>.</w:t>
      </w:r>
      <w:r w:rsidRPr="00F251EC">
        <w:rPr>
          <w:rFonts w:eastAsia="Times New Roman"/>
          <w:szCs w:val="24"/>
        </w:rPr>
        <w:t xml:space="preserve"> Δείτε</w:t>
      </w:r>
      <w:r>
        <w:rPr>
          <w:rFonts w:eastAsia="Times New Roman"/>
          <w:szCs w:val="24"/>
        </w:rPr>
        <w:t>:</w:t>
      </w:r>
      <w:r w:rsidRPr="00F251EC">
        <w:rPr>
          <w:rFonts w:eastAsia="Times New Roman"/>
          <w:szCs w:val="24"/>
        </w:rPr>
        <w:t xml:space="preserve"> Το</w:t>
      </w:r>
      <w:r>
        <w:rPr>
          <w:rFonts w:eastAsia="Times New Roman"/>
          <w:szCs w:val="24"/>
        </w:rPr>
        <w:t xml:space="preserve"> απροκάλυπτο</w:t>
      </w:r>
      <w:r w:rsidRPr="00F251EC">
        <w:rPr>
          <w:rFonts w:eastAsia="Times New Roman"/>
          <w:szCs w:val="24"/>
        </w:rPr>
        <w:t xml:space="preserve"> εμπόριο ελπίδας </w:t>
      </w:r>
      <w:r>
        <w:rPr>
          <w:rFonts w:eastAsia="Times New Roman"/>
          <w:szCs w:val="24"/>
        </w:rPr>
        <w:t xml:space="preserve">στο οποίο </w:t>
      </w:r>
      <w:r w:rsidRPr="00F251EC">
        <w:rPr>
          <w:rFonts w:eastAsia="Times New Roman"/>
          <w:szCs w:val="24"/>
        </w:rPr>
        <w:t>σταθερά επιδίδεται ο ΣΥΡΙΖΑ</w:t>
      </w:r>
      <w:r>
        <w:rPr>
          <w:rFonts w:eastAsia="Times New Roman"/>
          <w:szCs w:val="24"/>
        </w:rPr>
        <w:t>; Μα, δεν σταμάτησε και ποτέ.</w:t>
      </w:r>
      <w:r w:rsidRPr="00F251EC">
        <w:rPr>
          <w:rFonts w:eastAsia="Times New Roman"/>
          <w:szCs w:val="24"/>
        </w:rPr>
        <w:t xml:space="preserve"> </w:t>
      </w:r>
    </w:p>
    <w:p w14:paraId="1286C81E" w14:textId="77777777" w:rsidR="000402FE" w:rsidRDefault="007623D8">
      <w:pPr>
        <w:spacing w:line="600" w:lineRule="auto"/>
        <w:ind w:firstLine="720"/>
        <w:jc w:val="both"/>
        <w:rPr>
          <w:rFonts w:eastAsia="Times New Roman"/>
          <w:szCs w:val="24"/>
        </w:rPr>
      </w:pPr>
      <w:r>
        <w:rPr>
          <w:rFonts w:eastAsia="Times New Roman"/>
          <w:szCs w:val="24"/>
        </w:rPr>
        <w:lastRenderedPageBreak/>
        <w:t>Ο</w:t>
      </w:r>
      <w:r w:rsidRPr="00F251EC">
        <w:rPr>
          <w:rFonts w:eastAsia="Times New Roman"/>
          <w:szCs w:val="24"/>
        </w:rPr>
        <w:t xml:space="preserve"> στόχος της γεωστρατηγικής αναβάθμισης και του ηγετικού</w:t>
      </w:r>
      <w:r>
        <w:rPr>
          <w:rFonts w:eastAsia="Times New Roman"/>
          <w:szCs w:val="24"/>
        </w:rPr>
        <w:t>,</w:t>
      </w:r>
      <w:r w:rsidRPr="00F251EC">
        <w:rPr>
          <w:rFonts w:eastAsia="Times New Roman"/>
          <w:szCs w:val="24"/>
        </w:rPr>
        <w:t xml:space="preserve"> τάχατες</w:t>
      </w:r>
      <w:r>
        <w:rPr>
          <w:rFonts w:eastAsia="Times New Roman"/>
          <w:szCs w:val="24"/>
        </w:rPr>
        <w:t>,</w:t>
      </w:r>
      <w:r w:rsidRPr="00F251EC">
        <w:rPr>
          <w:rFonts w:eastAsia="Times New Roman"/>
          <w:szCs w:val="24"/>
        </w:rPr>
        <w:t xml:space="preserve"> ρόλου της χώρας στην περιοχή συνεχίζει κανονικά να βομβαρδίζει τη </w:t>
      </w:r>
      <w:r>
        <w:rPr>
          <w:rFonts w:eastAsia="Times New Roman"/>
          <w:szCs w:val="24"/>
        </w:rPr>
        <w:t>σ</w:t>
      </w:r>
      <w:r w:rsidRPr="00F251EC">
        <w:rPr>
          <w:rFonts w:eastAsia="Times New Roman"/>
          <w:szCs w:val="24"/>
        </w:rPr>
        <w:t xml:space="preserve">υνείδηση του λαού </w:t>
      </w:r>
      <w:r>
        <w:rPr>
          <w:rFonts w:eastAsia="Times New Roman"/>
          <w:szCs w:val="24"/>
        </w:rPr>
        <w:t>μας,</w:t>
      </w:r>
      <w:r w:rsidRPr="00F251EC">
        <w:rPr>
          <w:rFonts w:eastAsia="Times New Roman"/>
          <w:szCs w:val="24"/>
        </w:rPr>
        <w:t xml:space="preserve"> ώστε να τον αποδεχτεί και να τον στηρίξει</w:t>
      </w:r>
      <w:r>
        <w:rPr>
          <w:rFonts w:eastAsia="Times New Roman"/>
          <w:szCs w:val="24"/>
        </w:rPr>
        <w:t>.</w:t>
      </w:r>
    </w:p>
    <w:p w14:paraId="1286C81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Και τώρα τελευταία μ</w:t>
      </w:r>
      <w:r>
        <w:rPr>
          <w:rFonts w:eastAsia="Times New Roman" w:cs="Times New Roman"/>
          <w:szCs w:val="24"/>
        </w:rPr>
        <w:t>ί</w:t>
      </w:r>
      <w:r>
        <w:rPr>
          <w:rFonts w:eastAsia="Times New Roman" w:cs="Times New Roman"/>
          <w:szCs w:val="24"/>
        </w:rPr>
        <w:t xml:space="preserve">α νέα μεγάλη απίστευτη ανακατωσούρα </w:t>
      </w:r>
      <w:r>
        <w:rPr>
          <w:rFonts w:eastAsia="Times New Roman" w:cs="Times New Roman"/>
          <w:szCs w:val="24"/>
        </w:rPr>
        <w:t xml:space="preserve">στο αστικό πολιτικό σκηνικό που εξελίσσεται μπρος στα μάτια του λαού με χοντρά παζάρια και πολλές μετακινήσεις Βουλευτών με τέτοια μάλιστα ευκολία σαν να αλλάζουν βαγόνι στο </w:t>
      </w:r>
      <w:r>
        <w:rPr>
          <w:rFonts w:eastAsia="Times New Roman" w:cs="Times New Roman"/>
          <w:szCs w:val="24"/>
        </w:rPr>
        <w:t>μ</w:t>
      </w:r>
      <w:r>
        <w:rPr>
          <w:rFonts w:eastAsia="Times New Roman" w:cs="Times New Roman"/>
          <w:szCs w:val="24"/>
        </w:rPr>
        <w:t xml:space="preserve">ετρό, δείχνοντας πόσο είναι από την </w:t>
      </w:r>
      <w:r>
        <w:rPr>
          <w:rFonts w:eastAsia="Times New Roman" w:cs="Times New Roman"/>
          <w:szCs w:val="24"/>
        </w:rPr>
        <w:t>Κ</w:t>
      </w:r>
      <w:r>
        <w:rPr>
          <w:rFonts w:eastAsia="Times New Roman" w:cs="Times New Roman"/>
          <w:szCs w:val="24"/>
        </w:rPr>
        <w:t>εντροδεξιά ως την κεντροαριστερά. Μόνο ένα τ</w:t>
      </w:r>
      <w:r>
        <w:rPr>
          <w:rFonts w:eastAsia="Times New Roman" w:cs="Times New Roman"/>
          <w:szCs w:val="24"/>
        </w:rPr>
        <w:t>σιγάρο δρόμος, άντε και μια ψήφος εμπιστοσύνης.</w:t>
      </w:r>
    </w:p>
    <w:p w14:paraId="1286C82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Για να δούμε τώρα αυτό το εμπόριο απατηλής ελπίδας που το συντηρεί και το διαφημίζει η κυβερνητική προπαγάνδα μιλώντας για θετικά μέτρα που μένουν, τάχα, για τα υπόλοιπο της κυβερνητικής θητείας. Στην καλύτερ</w:t>
      </w:r>
      <w:r>
        <w:rPr>
          <w:rFonts w:eastAsia="Times New Roman" w:cs="Times New Roman"/>
          <w:szCs w:val="24"/>
        </w:rPr>
        <w:t>η περίπτωση δεν είναι τίποτα άλλο από κάποια λίγα ψίχουλα φιλανθρωπίας που μπορεί και να πέφτουν κάπου-κάπου από το τραπέζι της πλουτοκρατίας που, όλα και όλα, η κυβερνητική πολιτική το στρώνει πλουσιοπάροχα με την πολιτική της.</w:t>
      </w:r>
    </w:p>
    <w:p w14:paraId="1286C82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Αλήθεια, ποιον κοροϊδεύει κ</w:t>
      </w:r>
      <w:r>
        <w:rPr>
          <w:rFonts w:eastAsia="Times New Roman" w:cs="Times New Roman"/>
          <w:szCs w:val="24"/>
        </w:rPr>
        <w:t>αι για ποια θετικά μέτρα μιλάει ο ΣΥΡΙΖΑ όταν η μηχανή της αντιλαϊκής πολιτικής λειτουργεί κανονικά και με τρεις μάλιστα κινητήρες των τριών μνημονίων; Και αυτή η κοροϊδία στον λαό δεν γίνεται πιο μεγάλη, όταν αυτόν τον λαό τον έχεις δεσμεύσει για ματωμένα</w:t>
      </w:r>
      <w:r>
        <w:rPr>
          <w:rFonts w:eastAsia="Times New Roman" w:cs="Times New Roman"/>
          <w:szCs w:val="24"/>
        </w:rPr>
        <w:t xml:space="preserve"> πλεονάσματα μέχρι το 2060 ή όταν αποδέχεσαι και υποδέχεσαι την ασφυκτική επιτροπεία;</w:t>
      </w:r>
    </w:p>
    <w:p w14:paraId="1286C82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Διαφημίζετε, για παράδειγμα, την αύξηση του κατώτατου μισθού της πείνας για 1-2 ευρώ την ημέρα δηλαδή. Όμως, το νόμισμα έχει δύο όψεις και δεν λέτε ότι με τον μνημονιακό </w:t>
      </w:r>
      <w:r>
        <w:rPr>
          <w:rFonts w:eastAsia="Times New Roman" w:cs="Times New Roman"/>
          <w:szCs w:val="24"/>
        </w:rPr>
        <w:t>νόμο Βρούτση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Αχτσιόγλου ο εκάστοτε Υπουργός έχει το δικαίωμα όχι μόνο να αυξάνει λίγο, αλλά και να μειώνει όποτε και όσο θέλει τους βασικούς μισθούς για χάρη της ανταγωνιστικότητας των μεγαλοεπιχειρηματιών.</w:t>
      </w:r>
    </w:p>
    <w:p w14:paraId="1286C82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Γιατί άραγε όλοι εσείς οι θιασώτες της ελευθερί</w:t>
      </w:r>
      <w:r>
        <w:rPr>
          <w:rFonts w:eastAsia="Times New Roman" w:cs="Times New Roman"/>
          <w:szCs w:val="24"/>
        </w:rPr>
        <w:t xml:space="preserve">ας εμποδίζετε τους εργαζόμενους με κάθε τρόπο να παλέψουν για τον μισθό τους; Τι φοβάστε; Μην φτωχύνουν οι μεγαλοεργοδότες; </w:t>
      </w:r>
    </w:p>
    <w:p w14:paraId="1286C82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Την ίδια στιγμή οι οφειλές των λαϊκών οικογενειών σε τράπεζες, εφορίες και δήμους ολοένα αυξάνουν από την ακρίβεια και τη φοροεπιδρ</w:t>
      </w:r>
      <w:r>
        <w:rPr>
          <w:rFonts w:eastAsia="Times New Roman" w:cs="Times New Roman"/>
          <w:szCs w:val="24"/>
        </w:rPr>
        <w:t>ομή που όχι μόνο δεν κοπάζουν, αλλά εντείνονται. Από την ανεργία, την απληρωσιά και τη μισή δουλειά που σπάνε κόκκαλα και ειδικά στους νέους των λαϊκών οικογενειών και με τη θηλιά των πλειστηριασμών να σφίγγει ολοένα γύρω από τα λαϊκά σπίτια που βλέπουν πι</w:t>
      </w:r>
      <w:r>
        <w:rPr>
          <w:rFonts w:eastAsia="Times New Roman" w:cs="Times New Roman"/>
          <w:szCs w:val="24"/>
        </w:rPr>
        <w:t>α την όποια προστασία διαρκώς να απομακρύνεται.</w:t>
      </w:r>
    </w:p>
    <w:p w14:paraId="1286C82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Ξέρετε κάτι; Τώρα είναι που δεν βγαίνουν οι λαϊκές οικογένειες και γι’ αυτό δεν μπορούν και δεν πρέπει να περιμένουν τα ψίχουλά σας. Γιατί τα παίρνει ο άνεμος της αντιλαϊκής πολιτικής σας πριν ακόμα καλά-καλά</w:t>
      </w:r>
      <w:r>
        <w:rPr>
          <w:rFonts w:eastAsia="Times New Roman" w:cs="Times New Roman"/>
          <w:szCs w:val="24"/>
        </w:rPr>
        <w:t xml:space="preserve"> τα πάρουν. Τώρα είναι που δεν βγαίνουν οι λαϊκές οικογένειες και γι’ αυτό θα πρέπει να συνηθίσουν στη φτώχεια στην οποία τους εκπαιδεύετε συστηματικά και μεθοδικά, για να μην βλέπουν ότι γύρω τους ο πλούτος αυξάνει από τη δική τους τη δουλειά και την ίδια</w:t>
      </w:r>
      <w:r>
        <w:rPr>
          <w:rFonts w:eastAsia="Times New Roman" w:cs="Times New Roman"/>
          <w:szCs w:val="24"/>
        </w:rPr>
        <w:t xml:space="preserve"> ώρα η φτώχεια τους μεγαλώνει. Τώρα είναι που πρέπει να διεκδικήσουν ό,τι έχασαν και ό,τι τους ανήκει. </w:t>
      </w:r>
    </w:p>
    <w:p w14:paraId="1286C82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Τώρα είναι που πρέπει αποφασιστικά να δυναμώσουν το ΚΚΕ, που το έχουν πάντα δίπλα τους και το ξέρουν, και να μην χαραμίζουν την ώρα τους και τη ζωή τους</w:t>
      </w:r>
      <w:r>
        <w:rPr>
          <w:rFonts w:eastAsia="Times New Roman" w:cs="Times New Roman"/>
          <w:szCs w:val="24"/>
        </w:rPr>
        <w:t xml:space="preserve"> ψάχνοντας διαφορές στα αστικά κόμματα, εκεί δηλαδή που δεν υπάρχουν. </w:t>
      </w:r>
    </w:p>
    <w:p w14:paraId="1286C82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Τώρα είναι που πρέπει να παραμερίσουν το καρότο της απάτης που τους δίνετε. Τώρα είναι που πρέπει να πεισμώσουν από την κυβερνητική καταστολή και τον αυταρχισμό σαν και αυτόν που δείχνετε στους εκπαιδευτικούς που παλεύουν για τα δικαιώματά τους στη δουλειά</w:t>
      </w:r>
      <w:r>
        <w:rPr>
          <w:rFonts w:eastAsia="Times New Roman" w:cs="Times New Roman"/>
          <w:szCs w:val="24"/>
        </w:rPr>
        <w:t xml:space="preserve">. Καταστολή που δεν είναι δύναμη, αλλά αδυναμία, γιατί φοβερίζει αυτός που φοβάται. Γιατί όταν είναι να δώσετε στο κεφάλαιο, εκεί γίνεστε όλοι κουβαρντάδες. Επιδοτήσεις και κίνητρα, φοροαπαλλαγές και προνόμια τα δίνετε με τη σέσουλα στο κεφάλαιο. Αυτό δεν </w:t>
      </w:r>
      <w:r>
        <w:rPr>
          <w:rFonts w:eastAsia="Times New Roman" w:cs="Times New Roman"/>
          <w:szCs w:val="24"/>
        </w:rPr>
        <w:t xml:space="preserve">λέει η πείρα; Αυτή δεν είναι η πολιτική του ΣΥΡΙΖΑ, της Νέας Δημοκρατίας και των άλλων κομμάτων; </w:t>
      </w:r>
    </w:p>
    <w:p w14:paraId="1286C82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Όσο για τη γεωστρατηγική αναβάθμιση της χώρας, ξέρουμε πια πάρα πολύ καλά τι σημαίνει. Αναβάθμιση και επέκταση των ελληνικών επιχειρηματικών ομίλων στην περιο</w:t>
      </w:r>
      <w:r>
        <w:rPr>
          <w:rFonts w:eastAsia="Times New Roman" w:cs="Times New Roman"/>
          <w:szCs w:val="24"/>
        </w:rPr>
        <w:t>χή ση</w:t>
      </w:r>
      <w:r>
        <w:rPr>
          <w:rFonts w:eastAsia="Times New Roman" w:cs="Times New Roman"/>
          <w:szCs w:val="24"/>
        </w:rPr>
        <w:lastRenderedPageBreak/>
        <w:t>μαίνει σαν και αυτή που έγινε στη δεκαετία του 1990 και σκόρπισε ανεργία και φτώχεια ιδιαίτερα στη βόρεια Ελλάδα. Και διαβατήριό της αυτή η αναβάθμιση έχει τη Συμφωνία των Πρεσπών, που είναι το χρυσό κλειδί για τους συνολικότερους αμερικανονατοϊκούς σ</w:t>
      </w:r>
      <w:r>
        <w:rPr>
          <w:rFonts w:eastAsia="Times New Roman" w:cs="Times New Roman"/>
          <w:szCs w:val="24"/>
        </w:rPr>
        <w:t>χεδιασμούς στην περιοχή.</w:t>
      </w:r>
    </w:p>
    <w:p w14:paraId="1286C82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Και για να έχουμε και καλό ερώτημα, τους σχεδιασμούς αυτούς δεν τους υπηρέτησαν με συνέπεια και προσήλωση, είτε χώρια είτε αντάμα, τόσο ο κ. Τσίπρας όσο και ο κ. Καμμένος μετατρέποντας την Ελλάδα σε μ</w:t>
      </w:r>
      <w:r>
        <w:rPr>
          <w:rFonts w:eastAsia="Times New Roman" w:cs="Times New Roman"/>
          <w:szCs w:val="24"/>
        </w:rPr>
        <w:t>ί</w:t>
      </w:r>
      <w:r>
        <w:rPr>
          <w:rFonts w:eastAsia="Times New Roman" w:cs="Times New Roman"/>
          <w:szCs w:val="24"/>
        </w:rPr>
        <w:t>α απέραντη αμερικανονατοϊκή βά</w:t>
      </w:r>
      <w:r>
        <w:rPr>
          <w:rFonts w:eastAsia="Times New Roman" w:cs="Times New Roman"/>
          <w:szCs w:val="24"/>
        </w:rPr>
        <w:t xml:space="preserve">ση; Ή μήπως αυτούς τους σχεδιασμούς τους αμφισβητεί η Νέα Δημοκρατία; Ή μήπως τους αμφισβητούν όσοι ψαρεύουν στα θολά νερά του εθνικισμού και του φασισμού; Άχνα, κιχ δεν βγάζουν όλοι αυτοί για το ΝΑΤΟ, γιατί όλοι τους το παιχνίδι των ιμπεριαλιστών παίζουν </w:t>
      </w:r>
      <w:r>
        <w:rPr>
          <w:rFonts w:eastAsia="Times New Roman" w:cs="Times New Roman"/>
          <w:szCs w:val="24"/>
        </w:rPr>
        <w:t xml:space="preserve">και στη χώρα μας και στη γειτονική χώρα και το μόνο που ζητούν είναι περισσότερα ανταλλάγματα και τίποτα άλλο. </w:t>
      </w:r>
    </w:p>
    <w:p w14:paraId="1286C82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Τη Συμφωνία των Πρεσπών που τη διαφημίζετε, τρομάρα σας, και σαν προοδευτικοί, την ήθελαν, την επέβαλαν -και μάλι</w:t>
      </w:r>
      <w:r>
        <w:rPr>
          <w:rFonts w:eastAsia="Times New Roman" w:cs="Times New Roman"/>
          <w:szCs w:val="24"/>
        </w:rPr>
        <w:lastRenderedPageBreak/>
        <w:t>στα αυτό το έγραψαν και με άρθρ</w:t>
      </w:r>
      <w:r>
        <w:rPr>
          <w:rFonts w:eastAsia="Times New Roman" w:cs="Times New Roman"/>
          <w:szCs w:val="24"/>
        </w:rPr>
        <w:t xml:space="preserve">ο μέσα στη </w:t>
      </w:r>
      <w:r>
        <w:rPr>
          <w:rFonts w:eastAsia="Times New Roman" w:cs="Times New Roman"/>
          <w:szCs w:val="24"/>
        </w:rPr>
        <w:t>σ</w:t>
      </w:r>
      <w:r>
        <w:rPr>
          <w:rFonts w:eastAsia="Times New Roman" w:cs="Times New Roman"/>
          <w:szCs w:val="24"/>
        </w:rPr>
        <w:t xml:space="preserve">υμφωνία, στο δεύτερο άρθρο- με κάθε τρόπο οι Ηνωμένες Πολιτείες, το ΝΑΤΟ, η Ευρωπαϊκή Ένωση για τα δικά τους συμφέροντα, που κοντράρονται άγρια με αυτά της Ρωσίας ή της Κίνας. </w:t>
      </w:r>
    </w:p>
    <w:p w14:paraId="1286C82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Για να μην ξεχνιόμαστε, πρόκειται για τους ίδιους εκείνους που ενώ </w:t>
      </w:r>
      <w:r>
        <w:rPr>
          <w:rFonts w:eastAsia="Times New Roman" w:cs="Times New Roman"/>
          <w:szCs w:val="24"/>
        </w:rPr>
        <w:t xml:space="preserve">αιματοκύλησαν τα Βαλκάνια και πυροδότησαν, όξυναν τις εθνικιστικές διαιρέσεις και τα μίση, ξαναχάραξαν τα σύνορα με το αίμα των λαών στην περιοχή και τώρα εμφανίζονται σαν τα περιστέρια της ειρήνης και σαν εγγυητές της ασφάλειας της περιοχής. </w:t>
      </w:r>
    </w:p>
    <w:p w14:paraId="1286C82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Και είναι τό</w:t>
      </w:r>
      <w:r>
        <w:rPr>
          <w:rFonts w:eastAsia="Times New Roman" w:cs="Times New Roman"/>
          <w:szCs w:val="24"/>
        </w:rPr>
        <w:t>σο πια απροκάλυπτη η στήριξη των ιμπεριαλιστών στον ΣΥΡΙΖΑ που όλοι αυτοί</w:t>
      </w:r>
      <w:r w:rsidRPr="00AF7474">
        <w:rPr>
          <w:rFonts w:eastAsia="Times New Roman" w:cs="Times New Roman"/>
          <w:szCs w:val="24"/>
        </w:rPr>
        <w:t xml:space="preserve"> </w:t>
      </w:r>
      <w:r>
        <w:rPr>
          <w:rFonts w:eastAsia="Times New Roman" w:cs="Times New Roman"/>
          <w:szCs w:val="24"/>
        </w:rPr>
        <w:t>που παρελαύνουν, και Τραμπ και Μέρκελ και επιτελεία της Ευρωπαϊκής Ένωσης και του ΝΑΤΟ, είναι αυτοί που πρώτοι-πρώτοι δίνουν ψήφο εμπιστοσύνης στην Κυβέρνηση του ΣΥΡΙΖΑ, που ποτέ δεν</w:t>
      </w:r>
      <w:r>
        <w:rPr>
          <w:rFonts w:eastAsia="Times New Roman" w:cs="Times New Roman"/>
          <w:szCs w:val="24"/>
        </w:rPr>
        <w:t xml:space="preserve"> τους χαλά χατίρια και υλοποιεί πάντα όλες τις δεσμεύσεις της απέναντί τους.</w:t>
      </w:r>
    </w:p>
    <w:p w14:paraId="1286C82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Συμπέρασμα, αν με την εσωτερική σας πολιτική, την οικονομική, αλλά και την υπόλοιπη, κύριοι του ΣΥΡΙΖΑ, γίνεστε το </w:t>
      </w:r>
      <w:r>
        <w:rPr>
          <w:rFonts w:eastAsia="Times New Roman" w:cs="Times New Roman"/>
          <w:szCs w:val="24"/>
        </w:rPr>
        <w:lastRenderedPageBreak/>
        <w:t xml:space="preserve">χρήσιμο συντηρητικό για τη διατήρηση ενός συστήματος σάπιου και </w:t>
      </w:r>
      <w:r>
        <w:rPr>
          <w:rFonts w:eastAsia="Times New Roman" w:cs="Times New Roman"/>
          <w:szCs w:val="24"/>
        </w:rPr>
        <w:t xml:space="preserve">βάρβαρου, τότε με την εξωτερική σας πολιτική έχετε μετατραπεί στο καλύτερο λευκαντικό του ιμπεριαλισμού που συνεχίζει να ματώνει τους λαούς. </w:t>
      </w:r>
    </w:p>
    <w:p w14:paraId="1286C82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Μετά απ’ όλα αυτά βέβαια, αυτονόητα το ΚΚΕ καταψηφίζει την Κυβέρνηση, όπως και όποιον άλλον έχει αντιλαϊκή πολιτικ</w:t>
      </w:r>
      <w:r>
        <w:rPr>
          <w:rFonts w:eastAsia="Times New Roman" w:cs="Times New Roman"/>
          <w:szCs w:val="24"/>
        </w:rPr>
        <w:t>ή. Το ζητούμενο, όμως, είναι να την καταψηφίσει και ο ίδιος ο λαός και με τους αγώνες του και με την ψήφο του όποτε γίνουν εκλογές.</w:t>
      </w:r>
    </w:p>
    <w:p w14:paraId="1286C82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Ευχαριστώ.</w:t>
      </w:r>
    </w:p>
    <w:p w14:paraId="1286C830" w14:textId="77777777" w:rsidR="000402FE" w:rsidRDefault="007623D8">
      <w:pPr>
        <w:spacing w:line="600" w:lineRule="auto"/>
        <w:ind w:firstLine="720"/>
        <w:jc w:val="both"/>
        <w:rPr>
          <w:rFonts w:eastAsia="Times New Roman" w:cs="Times New Roman"/>
          <w:szCs w:val="24"/>
        </w:rPr>
      </w:pPr>
      <w:r w:rsidRPr="00CB5C27">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η κ</w:t>
      </w:r>
      <w:r>
        <w:rPr>
          <w:rFonts w:eastAsia="Times New Roman" w:cs="Times New Roman"/>
          <w:szCs w:val="24"/>
        </w:rPr>
        <w:t>.</w:t>
      </w:r>
      <w:r>
        <w:rPr>
          <w:rFonts w:eastAsia="Times New Roman" w:cs="Times New Roman"/>
          <w:szCs w:val="24"/>
        </w:rPr>
        <w:t xml:space="preserve"> Κεφαλογιάννη.</w:t>
      </w:r>
    </w:p>
    <w:p w14:paraId="1286C83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1286C832" w14:textId="77777777" w:rsidR="000402FE" w:rsidRDefault="007623D8">
      <w:pPr>
        <w:spacing w:line="600" w:lineRule="auto"/>
        <w:ind w:firstLine="720"/>
        <w:jc w:val="both"/>
        <w:rPr>
          <w:rFonts w:eastAsia="Times New Roman" w:cs="Times New Roman"/>
          <w:szCs w:val="24"/>
        </w:rPr>
      </w:pPr>
      <w:r w:rsidRPr="00CB5C27">
        <w:rPr>
          <w:rFonts w:eastAsia="Times New Roman" w:cs="Times New Roman"/>
          <w:b/>
          <w:szCs w:val="24"/>
        </w:rPr>
        <w:t>ΟΛΓΑ ΚΕΦΑΛΟ</w:t>
      </w:r>
      <w:r w:rsidRPr="00CB5C27">
        <w:rPr>
          <w:rFonts w:eastAsia="Times New Roman" w:cs="Times New Roman"/>
          <w:b/>
          <w:szCs w:val="24"/>
        </w:rPr>
        <w:t>ΓΙΑΝΝΗ:</w:t>
      </w:r>
      <w:r>
        <w:rPr>
          <w:rFonts w:eastAsia="Times New Roman" w:cs="Times New Roman"/>
          <w:szCs w:val="24"/>
        </w:rPr>
        <w:t xml:space="preserve"> Ευχαριστώ, κυρία Πρόεδρε.</w:t>
      </w:r>
    </w:p>
    <w:p w14:paraId="1286C83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τον Ιανουάριο του 2015 που ξεκίνησε η διακυβέρνηση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η χώρα εισήλθε σε μ</w:t>
      </w:r>
      <w:r>
        <w:rPr>
          <w:rFonts w:eastAsia="Times New Roman" w:cs="Times New Roman"/>
          <w:szCs w:val="24"/>
        </w:rPr>
        <w:t>ί</w:t>
      </w:r>
      <w:r>
        <w:rPr>
          <w:rFonts w:eastAsia="Times New Roman" w:cs="Times New Roman"/>
          <w:szCs w:val="24"/>
        </w:rPr>
        <w:t>α παρατεταμένη, δυσάρεστη περιπέτεια, ένα οδυ</w:t>
      </w:r>
      <w:r>
        <w:rPr>
          <w:rFonts w:eastAsia="Times New Roman" w:cs="Times New Roman"/>
          <w:szCs w:val="24"/>
        </w:rPr>
        <w:lastRenderedPageBreak/>
        <w:t>νηρό ταξίδι με καταστροφικές συνέπειες για την ελληνι</w:t>
      </w:r>
      <w:r>
        <w:rPr>
          <w:rFonts w:eastAsia="Times New Roman" w:cs="Times New Roman"/>
          <w:szCs w:val="24"/>
        </w:rPr>
        <w:t>κή οικονομία, τους Έλληνες πολίτες, τα εθνικά θέματα, τους θεσμούς, την ίδια την ποιότητα της δημοκρατίας μας.</w:t>
      </w:r>
    </w:p>
    <w:p w14:paraId="1286C83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Σε αυτά τα τέσσερα χρόνια σαρώθηκαν τα πάντα. Αφελληνίστηκαν οι τράπεζες, επιβλήθηκαν </w:t>
      </w:r>
      <w:r>
        <w:rPr>
          <w:rFonts w:eastAsia="Times New Roman" w:cs="Times New Roman"/>
          <w:szCs w:val="24"/>
          <w:lang w:val="en-US"/>
        </w:rPr>
        <w:t>capital</w:t>
      </w:r>
      <w:r w:rsidRPr="00CB5C27">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εξαπατήθηκαν οι Έλληνες με ένα παραπλανητι</w:t>
      </w:r>
      <w:r>
        <w:rPr>
          <w:rFonts w:eastAsia="Times New Roman" w:cs="Times New Roman"/>
          <w:szCs w:val="24"/>
        </w:rPr>
        <w:t xml:space="preserve">κό δημοψήφισμα και τελικά ο ελληνικός λαός φορτώθηκε με το τρίτο αριστερό μνημόνιο. Ο απολογισμός είναι απόλυτα αρνητικός. </w:t>
      </w:r>
    </w:p>
    <w:p w14:paraId="1286C83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Η ανταγωνιστικότητα της ελληνικής οικονομίας συνεχώς υποχωρεί, οι κατασχέσεις και οι πλειστηριασμοί πολλαπλασιάζονται, οι ληξιπρόθεσ</w:t>
      </w:r>
      <w:r>
        <w:rPr>
          <w:rFonts w:eastAsia="Times New Roman" w:cs="Times New Roman"/>
          <w:szCs w:val="24"/>
        </w:rPr>
        <w:t xml:space="preserve">μες οφειλές του δημοσίου ξεπερνούν τα 3 δισεκατομμύρια ευρώ και οι καταθέσεις των ιδιωτών είτε έχουν εξανεμιστεί είτε παραμένουν εκτός τραπεζικού συστήματος. </w:t>
      </w:r>
    </w:p>
    <w:p w14:paraId="1286C83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ΣΥΡΙΖΑ και ΑΝΕΛ συρρίκνωσαν τη μεσαία τάξη και έκαναν τους φτωχούς φτωχότερους σε συνθήκες πρωτοφ</w:t>
      </w:r>
      <w:r>
        <w:rPr>
          <w:rFonts w:eastAsia="Times New Roman" w:cs="Times New Roman"/>
          <w:szCs w:val="24"/>
        </w:rPr>
        <w:t xml:space="preserve">ανούς υπερφορολόγησης. Υποθήκευσαν τη δημόσια περιουσία της χώρας για ενενήντα εννιά χρόνια μαζί με πάνω από δύο χιλιάδες τριακόσια ακίνητα της ελληνικής πολιτιστικής κληρονομιάς. Και </w:t>
      </w:r>
      <w:r>
        <w:rPr>
          <w:rFonts w:eastAsia="Times New Roman" w:cs="Times New Roman"/>
          <w:szCs w:val="24"/>
        </w:rPr>
        <w:lastRenderedPageBreak/>
        <w:t xml:space="preserve">σήμερα οι χειρισμοί της ηγεσίας του Υπουργείου Πολιτισμού για το ζήτημα </w:t>
      </w:r>
      <w:r>
        <w:rPr>
          <w:rFonts w:eastAsia="Times New Roman" w:cs="Times New Roman"/>
          <w:szCs w:val="24"/>
        </w:rPr>
        <w:t xml:space="preserve">αυτό φτάνουν στα όρια της συγκάλυψης. </w:t>
      </w:r>
    </w:p>
    <w:p w14:paraId="1286C83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Δέσμευσαν τη χώρα με υπέρογκα πρωτογενή πλεονάσματα μέσα από την οικονομική αφαίμαξη του Έλληνα πολίτη. </w:t>
      </w:r>
    </w:p>
    <w:p w14:paraId="1286C83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Σήμερα η Ελλάδα εξακολουθεί να βρίσκεται εκτός αγορών και σε καθεστώς ενισχυμένης εποπτείας. Παραμένει ακόμη πρω</w:t>
      </w:r>
      <w:r>
        <w:rPr>
          <w:rFonts w:eastAsia="Times New Roman" w:cs="Times New Roman"/>
          <w:szCs w:val="24"/>
        </w:rPr>
        <w:t>ταθλήτρια ανέργων σε σχέση με τα υπόλοιπα κράτη-μέλη της Ευρωπαϊκής Ένωσης, χωρίς επενδύσεις, με αναιμικούς ρυθμούς ανάπτυξης που θέτουν σε κίνδυνο τους σκληρούς δημοσιονομικούς στόχους.</w:t>
      </w:r>
    </w:p>
    <w:p w14:paraId="1286C83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όλη αυτή την τετραετία ο πολιτικός αμορ</w:t>
      </w:r>
      <w:r>
        <w:rPr>
          <w:rFonts w:eastAsia="Times New Roman" w:cs="Times New Roman"/>
          <w:szCs w:val="24"/>
        </w:rPr>
        <w:t>αλισμός, ο κυνισμός, ο ευτελισμός των δημοκρατικών θεσμών υπήρξαν τα εργαλεία εξαπάτησης του ελληνικού λαού. Μαζί με την οικονομία οδηγήθηκε η χώρα και σε συνθήκες πολιτικής παρακμής. Το μαρτυρούν τα όσα πρωτοφανή συμβαίνουν σήμερα, όσα προηγήθηκαν και όσα</w:t>
      </w:r>
      <w:r>
        <w:rPr>
          <w:rFonts w:eastAsia="Times New Roman" w:cs="Times New Roman"/>
          <w:szCs w:val="24"/>
        </w:rPr>
        <w:t xml:space="preserve">, δυστυχώς, έπονται. </w:t>
      </w:r>
    </w:p>
    <w:p w14:paraId="1286C83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Από την αρχή της θητείας αυτής της Κυβέρνησης τα πάντα γίνονται με σύστημα και μεθόδευση. Άλλωστε, τα πάντα εργαλειοποιήθηκαν: θεσμοί, ρόλοι, σύμβολα. Ακόμη και τα κρίσιμα εθνικά μας θέματα θυσιάστηκαν στον βωμό του μικροκομματικού οφ</w:t>
      </w:r>
      <w:r>
        <w:rPr>
          <w:rFonts w:eastAsia="Times New Roman" w:cs="Times New Roman"/>
          <w:szCs w:val="24"/>
        </w:rPr>
        <w:t xml:space="preserve">έλους με σκοπιμότητα και τακτικισμούς. Το κομματικό συμφέρον πάνω από το εθνικό, πάνω από το συλλογικό καλό και κυρίως πάνω από τη λειτουργία της </w:t>
      </w:r>
      <w:r>
        <w:rPr>
          <w:rFonts w:eastAsia="Times New Roman" w:cs="Times New Roman"/>
          <w:szCs w:val="24"/>
        </w:rPr>
        <w:t>δ</w:t>
      </w:r>
      <w:r>
        <w:rPr>
          <w:rFonts w:eastAsia="Times New Roman" w:cs="Times New Roman"/>
          <w:szCs w:val="24"/>
        </w:rPr>
        <w:t xml:space="preserve">ημοκρατίας. </w:t>
      </w:r>
    </w:p>
    <w:p w14:paraId="1286C83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Όλα αυτά σε μια περίοδο που σε ολόκληρο τον κόσμο, σε ολόκληρη την Ευρώπη συζητάμε πώς θα θωρακί</w:t>
      </w:r>
      <w:r>
        <w:rPr>
          <w:rFonts w:eastAsia="Times New Roman" w:cs="Times New Roman"/>
          <w:szCs w:val="24"/>
        </w:rPr>
        <w:t xml:space="preserve">σουμε τη </w:t>
      </w:r>
      <w:r>
        <w:rPr>
          <w:rFonts w:eastAsia="Times New Roman" w:cs="Times New Roman"/>
          <w:szCs w:val="24"/>
        </w:rPr>
        <w:t>δ</w:t>
      </w:r>
      <w:r>
        <w:rPr>
          <w:rFonts w:eastAsia="Times New Roman" w:cs="Times New Roman"/>
          <w:szCs w:val="24"/>
        </w:rPr>
        <w:t>ημοκρατία, πώς θα την υπερασπιστούμε από τα επικίνδυνα δίπολα του λαϊκισμού και των πολιτικών άκρων. Η χώρα επί τέσσερα χρόνια βρίσκεται σε μια δίνη από υποκριτικές ηθικολογίες μιας Αριστεράς που παραπαίει μαζί με το ψεύτικο ηθικό της πλεονέκτημα</w:t>
      </w:r>
      <w:r>
        <w:rPr>
          <w:rFonts w:eastAsia="Times New Roman" w:cs="Times New Roman"/>
          <w:szCs w:val="24"/>
        </w:rPr>
        <w:t>.</w:t>
      </w:r>
    </w:p>
    <w:p w14:paraId="1286C83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Αν ακούσει κανείς τον δημόσιο λόγο του Πρωθυπουργού, πίσω από κάθε του λέξη κρύβεται ένα μικρό ή μεγάλο ψέμα. Μιλάει για μια χώρα που δεν γνωρίζει, που δεν κυβερνά. Δεν γνωρίζει πόσο δύσκολο είναι για έναν ελεύθερο επαγγελματία να ε</w:t>
      </w:r>
      <w:r>
        <w:rPr>
          <w:rFonts w:eastAsia="Times New Roman" w:cs="Times New Roman"/>
          <w:szCs w:val="24"/>
        </w:rPr>
        <w:lastRenderedPageBreak/>
        <w:t>πιβιώσει με τις εισφορ</w:t>
      </w:r>
      <w:r>
        <w:rPr>
          <w:rFonts w:eastAsia="Times New Roman" w:cs="Times New Roman"/>
          <w:szCs w:val="24"/>
        </w:rPr>
        <w:t>ές που ο ίδιος επέβαλε με το τρίτο μνημόνιο. Δεν γνωρίζει πόσο δύσκολα καταφέρνει μ</w:t>
      </w:r>
      <w:r>
        <w:rPr>
          <w:rFonts w:eastAsia="Times New Roman" w:cs="Times New Roman"/>
          <w:szCs w:val="24"/>
        </w:rPr>
        <w:t>ί</w:t>
      </w:r>
      <w:r>
        <w:rPr>
          <w:rFonts w:eastAsia="Times New Roman" w:cs="Times New Roman"/>
          <w:szCs w:val="24"/>
        </w:rPr>
        <w:t>α μέση οικογένεια να ανταπεξέλθει στις ανάγκες της καθημερινής ζωής από τους φόρους που ο ίδιος επέβαλε με το τρίτο μνημόνιο. Δεν γνωρίζει πόσες δυσκολίες αντιμετωπίζει ο σ</w:t>
      </w:r>
      <w:r>
        <w:rPr>
          <w:rFonts w:eastAsia="Times New Roman" w:cs="Times New Roman"/>
          <w:szCs w:val="24"/>
        </w:rPr>
        <w:t>υνταξιούχος χωρίς το ΕΚΑΣ που ο ίδιος κατήργησε με το τρίτο μνημόνιο.</w:t>
      </w:r>
    </w:p>
    <w:p w14:paraId="1286C83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Το μόνο που κάνετε από την αρχή, κυρίες και κύριοι της Κυβέρνησης, είναι να αντιπολιτεύεσθε την Αντιπολίτευση. Θα περάσετε τελικά στην ιστορία ως η Κυβέρνηση με το μικρότερο κυβερνητικό </w:t>
      </w:r>
      <w:r>
        <w:rPr>
          <w:rFonts w:eastAsia="Times New Roman" w:cs="Times New Roman"/>
          <w:szCs w:val="24"/>
        </w:rPr>
        <w:t xml:space="preserve">έργο. </w:t>
      </w:r>
    </w:p>
    <w:p w14:paraId="1286C83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Η κρίση στις αρχές της δεκαετίας του 2010 ξεκίνησε ως οικονομική και έχει γίνει πλέον με ευθύνη του ΣΥΡΙΖΑ δομική και θεσμική κρίση. Άλλωστε, κάθε πρωτοβουλία σας έχει ως κύριο μέλημα την πόλωση και τον διχασμό: Από τις τηλεοπτικές άδειες μέχρι το </w:t>
      </w:r>
      <w:r>
        <w:rPr>
          <w:rFonts w:eastAsia="Times New Roman" w:cs="Times New Roman"/>
          <w:szCs w:val="24"/>
        </w:rPr>
        <w:t>μ</w:t>
      </w:r>
      <w:r>
        <w:rPr>
          <w:rFonts w:eastAsia="Times New Roman" w:cs="Times New Roman"/>
          <w:szCs w:val="24"/>
        </w:rPr>
        <w:t>ακεδονικό και τις σχέσεις Κράτους και Εκκλησίας. Σε όλα επιδιώκετε να διχάσετε τους Έλληνες.</w:t>
      </w:r>
    </w:p>
    <w:p w14:paraId="1286C83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πολιτική ιλαροτραγωδία που διαδραματίζεται τις τελευταίες ημέρες είναι η αρχή του τέλους μιας καθ’ όλα αρνητικής διακυβέρνησης, ένα</w:t>
      </w:r>
      <w:r>
        <w:rPr>
          <w:rFonts w:eastAsia="Times New Roman" w:cs="Times New Roman"/>
          <w:szCs w:val="24"/>
        </w:rPr>
        <w:t>ς ακόμη εμπαιγμός των Ελλήνων πολιτών που στόχο έχει λίγους μήνες ακόμη εξουσίας για τον ΣΥΡΙΖΑ, την κύρωση της επιζήμιας για την χώρα Συμφωνίας των Πρεσπών και φυσικά τη διατήρηση της Κοινοβουλευτικής Ομάδας των ΑΝΕΛ, ένα προσυμφωνημένο διαζύγιο μιας πολι</w:t>
      </w:r>
      <w:r>
        <w:rPr>
          <w:rFonts w:eastAsia="Times New Roman" w:cs="Times New Roman"/>
          <w:szCs w:val="24"/>
        </w:rPr>
        <w:t>τικής συναλλαγής με φόντο τον θεσμικό διασυρμό του βουλευτικού αξιώματος. Ακόμη και το κρίσιμο εθνικά μακεδονικό ζήτημα το βάζετε στην κομματική σας ατζέντα εν</w:t>
      </w:r>
      <w:r>
        <w:rPr>
          <w:rFonts w:eastAsia="Times New Roman" w:cs="Times New Roman"/>
          <w:szCs w:val="24"/>
        </w:rPr>
        <w:t xml:space="preserve"> </w:t>
      </w:r>
      <w:r>
        <w:rPr>
          <w:rFonts w:eastAsia="Times New Roman" w:cs="Times New Roman"/>
          <w:szCs w:val="24"/>
        </w:rPr>
        <w:t xml:space="preserve">όψει εθνικών εκλογών. </w:t>
      </w:r>
    </w:p>
    <w:p w14:paraId="1286C84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χρόνος πια μετράει αντίστροφα γι’ αυτήν τ</w:t>
      </w:r>
      <w:r>
        <w:rPr>
          <w:rFonts w:eastAsia="Times New Roman" w:cs="Times New Roman"/>
          <w:szCs w:val="24"/>
        </w:rPr>
        <w:t xml:space="preserve">ην Κυβέρνηση που εξακολουθεί να ποντάρει στην παραπλάνηση του ελληνικού λαού, που δεν δίστασε να χειραγωγήσει τη </w:t>
      </w:r>
      <w:r>
        <w:rPr>
          <w:rFonts w:eastAsia="Times New Roman" w:cs="Times New Roman"/>
          <w:szCs w:val="24"/>
        </w:rPr>
        <w:t>Δ</w:t>
      </w:r>
      <w:r>
        <w:rPr>
          <w:rFonts w:eastAsia="Times New Roman" w:cs="Times New Roman"/>
          <w:szCs w:val="24"/>
        </w:rPr>
        <w:t xml:space="preserve">ικαιοσύνη, την Εκκλησία,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που καταστρατήγησε τη διάκριση των εξουσιών παραβιάζοντας το Σύνταγμα, που αποπειράται την </w:t>
      </w:r>
      <w:r>
        <w:rPr>
          <w:rFonts w:eastAsia="Times New Roman" w:cs="Times New Roman"/>
          <w:szCs w:val="24"/>
        </w:rPr>
        <w:t xml:space="preserve">ποινικοποίηση της πολιτικής ζωής του τόπου και προαναγγέλλει διώξεις και καταδίκες δημοσίων προσώπων, που προτάσσει το κομματικό και όχι το εθνικό </w:t>
      </w:r>
      <w:r>
        <w:rPr>
          <w:rFonts w:eastAsia="Times New Roman" w:cs="Times New Roman"/>
          <w:szCs w:val="24"/>
        </w:rPr>
        <w:lastRenderedPageBreak/>
        <w:t xml:space="preserve">συμφέρον. Ναρκοθετήσατε τα πάντα στο πέρασμά σας και θα μετράμε για πολλά χρόνια τις πληγές που αφήνετε πίσω </w:t>
      </w:r>
      <w:r>
        <w:rPr>
          <w:rFonts w:eastAsia="Times New Roman" w:cs="Times New Roman"/>
          <w:szCs w:val="24"/>
        </w:rPr>
        <w:t>σας.</w:t>
      </w:r>
    </w:p>
    <w:p w14:paraId="1286C84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Όμως, η Ελλάδα μπορεί και πρέπει να αλλάξει σελίδα. Σύντομα θα λάβουμε τη λαϊκή εντολή να διεκδικήσουμε για την χώρα ένα καλύτερο μέλλον, για να χαράξουμε μ</w:t>
      </w:r>
      <w:r>
        <w:rPr>
          <w:rFonts w:eastAsia="Times New Roman" w:cs="Times New Roman"/>
          <w:szCs w:val="24"/>
        </w:rPr>
        <w:t>ί</w:t>
      </w:r>
      <w:r>
        <w:rPr>
          <w:rFonts w:eastAsia="Times New Roman" w:cs="Times New Roman"/>
          <w:szCs w:val="24"/>
        </w:rPr>
        <w:t>α νέα πολιτική που θα αποκαθιστά τη σχέση εμπιστοσύνης των πολιτών με τους θεσμούς. Η αποκατάσ</w:t>
      </w:r>
      <w:r>
        <w:rPr>
          <w:rFonts w:eastAsia="Times New Roman" w:cs="Times New Roman"/>
          <w:szCs w:val="24"/>
        </w:rPr>
        <w:t>ταση της αλήθειας είναι η δική μας απάντηση στον λαϊκισμό που καταδυναστεύει τη χώρα τα τελευταία τέσσερα χρόνια.</w:t>
      </w:r>
    </w:p>
    <w:p w14:paraId="1286C84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Ευχαριστώ για την προσοχή σας.</w:t>
      </w:r>
    </w:p>
    <w:p w14:paraId="1286C843" w14:textId="77777777" w:rsidR="000402FE" w:rsidRDefault="007623D8">
      <w:pPr>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1286C844" w14:textId="77777777" w:rsidR="000402FE" w:rsidRDefault="007623D8">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sidRPr="00E079D1">
        <w:rPr>
          <w:rFonts w:eastAsia="Times New Roman" w:cs="Times New Roman"/>
          <w:szCs w:val="24"/>
        </w:rPr>
        <w:t>Ευχαριστούμε,</w:t>
      </w:r>
      <w:r w:rsidRPr="00E079D1">
        <w:rPr>
          <w:rFonts w:eastAsia="Times New Roman" w:cs="Times New Roman"/>
          <w:szCs w:val="24"/>
        </w:rPr>
        <w:t xml:space="preserve"> κυρία Κεφαλογιάννη.</w:t>
      </w:r>
    </w:p>
    <w:p w14:paraId="1286C84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w:t>
      </w:r>
      <w:r w:rsidRPr="00E079D1">
        <w:rPr>
          <w:rFonts w:eastAsia="Times New Roman" w:cs="Times New Roman"/>
          <w:szCs w:val="24"/>
        </w:rPr>
        <w:t>ο</w:t>
      </w:r>
      <w:r>
        <w:rPr>
          <w:rFonts w:eastAsia="Times New Roman" w:cs="Times New Roman"/>
          <w:szCs w:val="24"/>
        </w:rPr>
        <w:t>ν</w:t>
      </w:r>
      <w:r w:rsidRPr="00E079D1">
        <w:rPr>
          <w:rFonts w:eastAsia="Times New Roman" w:cs="Times New Roman"/>
          <w:szCs w:val="24"/>
        </w:rPr>
        <w:t xml:space="preserve"> λόγ</w:t>
      </w:r>
      <w:r>
        <w:rPr>
          <w:rFonts w:eastAsia="Times New Roman" w:cs="Times New Roman"/>
          <w:szCs w:val="24"/>
        </w:rPr>
        <w:t>ο έχει ο κ.</w:t>
      </w:r>
      <w:r w:rsidRPr="00E079D1">
        <w:rPr>
          <w:rFonts w:eastAsia="Times New Roman" w:cs="Times New Roman"/>
          <w:szCs w:val="24"/>
        </w:rPr>
        <w:t xml:space="preserve"> Παπαχριστόπουλος</w:t>
      </w:r>
      <w:r>
        <w:rPr>
          <w:rFonts w:eastAsia="Times New Roman" w:cs="Times New Roman"/>
          <w:szCs w:val="24"/>
        </w:rPr>
        <w:t>.</w:t>
      </w:r>
    </w:p>
    <w:p w14:paraId="1286C846"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sidRPr="00E079D1">
        <w:rPr>
          <w:rFonts w:eastAsia="Times New Roman" w:cs="Times New Roman"/>
          <w:szCs w:val="24"/>
        </w:rPr>
        <w:t xml:space="preserve"> Ευχαριστώ</w:t>
      </w:r>
      <w:r>
        <w:rPr>
          <w:rFonts w:eastAsia="Times New Roman" w:cs="Times New Roman"/>
          <w:szCs w:val="24"/>
        </w:rPr>
        <w:t>,</w:t>
      </w:r>
      <w:r w:rsidRPr="00E079D1">
        <w:rPr>
          <w:rFonts w:eastAsia="Times New Roman" w:cs="Times New Roman"/>
          <w:szCs w:val="24"/>
        </w:rPr>
        <w:t xml:space="preserve"> </w:t>
      </w:r>
      <w:r>
        <w:rPr>
          <w:rFonts w:eastAsia="Times New Roman" w:cs="Times New Roman"/>
          <w:szCs w:val="24"/>
        </w:rPr>
        <w:t>κ</w:t>
      </w:r>
      <w:r w:rsidRPr="00E079D1">
        <w:rPr>
          <w:rFonts w:eastAsia="Times New Roman" w:cs="Times New Roman"/>
          <w:szCs w:val="24"/>
        </w:rPr>
        <w:t>υρία Πρόεδρε</w:t>
      </w:r>
      <w:r>
        <w:rPr>
          <w:rFonts w:eastAsia="Times New Roman" w:cs="Times New Roman"/>
          <w:szCs w:val="24"/>
        </w:rPr>
        <w:t>.</w:t>
      </w:r>
    </w:p>
    <w:p w14:paraId="1286C847" w14:textId="77777777" w:rsidR="000402FE" w:rsidRDefault="007623D8">
      <w:pPr>
        <w:spacing w:line="600" w:lineRule="auto"/>
        <w:ind w:firstLine="720"/>
        <w:jc w:val="both"/>
        <w:rPr>
          <w:rFonts w:eastAsia="Times New Roman" w:cs="Times New Roman"/>
          <w:szCs w:val="24"/>
        </w:rPr>
      </w:pPr>
      <w:r w:rsidRPr="00E079D1">
        <w:rPr>
          <w:rFonts w:eastAsia="Times New Roman" w:cs="Times New Roman"/>
          <w:szCs w:val="24"/>
        </w:rPr>
        <w:lastRenderedPageBreak/>
        <w:t>Πριν από μερικές μέρες</w:t>
      </w:r>
      <w:r>
        <w:rPr>
          <w:rFonts w:eastAsia="Times New Roman" w:cs="Times New Roman"/>
          <w:szCs w:val="24"/>
        </w:rPr>
        <w:t xml:space="preserve">, στο Γκντανσκ </w:t>
      </w:r>
      <w:r w:rsidRPr="00E079D1">
        <w:rPr>
          <w:rFonts w:eastAsia="Times New Roman" w:cs="Times New Roman"/>
          <w:szCs w:val="24"/>
        </w:rPr>
        <w:t xml:space="preserve">της Πολωνίας </w:t>
      </w:r>
      <w:r>
        <w:rPr>
          <w:rFonts w:eastAsia="Times New Roman" w:cs="Times New Roman"/>
          <w:szCs w:val="24"/>
        </w:rPr>
        <w:t xml:space="preserve">συνέβη </w:t>
      </w:r>
      <w:r w:rsidRPr="00E079D1">
        <w:rPr>
          <w:rFonts w:eastAsia="Times New Roman" w:cs="Times New Roman"/>
          <w:szCs w:val="24"/>
        </w:rPr>
        <w:t>το εξής</w:t>
      </w:r>
      <w:r>
        <w:rPr>
          <w:rFonts w:eastAsia="Times New Roman" w:cs="Times New Roman"/>
          <w:szCs w:val="24"/>
        </w:rPr>
        <w:t>, το οποίο οι πιο πολλοί</w:t>
      </w:r>
      <w:r w:rsidRPr="00E079D1">
        <w:rPr>
          <w:rFonts w:eastAsia="Times New Roman" w:cs="Times New Roman"/>
          <w:szCs w:val="24"/>
        </w:rPr>
        <w:t xml:space="preserve"> μπορεί να το </w:t>
      </w:r>
      <w:r>
        <w:rPr>
          <w:rFonts w:eastAsia="Times New Roman" w:cs="Times New Roman"/>
          <w:szCs w:val="24"/>
        </w:rPr>
        <w:t xml:space="preserve">ξέρετε </w:t>
      </w:r>
      <w:r w:rsidRPr="00E079D1">
        <w:rPr>
          <w:rFonts w:eastAsia="Times New Roman" w:cs="Times New Roman"/>
          <w:szCs w:val="24"/>
        </w:rPr>
        <w:t>από τις ειδήσεις</w:t>
      </w:r>
      <w:r>
        <w:rPr>
          <w:rFonts w:eastAsia="Times New Roman" w:cs="Times New Roman"/>
          <w:szCs w:val="24"/>
        </w:rPr>
        <w:t>. Ένας ανυποψίαστος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ήμαρχος –καλός ή κακός, δεν έχει σημασία- δολοφονήθηκε από έναν </w:t>
      </w:r>
      <w:r w:rsidRPr="00E079D1">
        <w:rPr>
          <w:rFonts w:eastAsia="Times New Roman" w:cs="Times New Roman"/>
          <w:szCs w:val="24"/>
        </w:rPr>
        <w:t>πολίτη</w:t>
      </w:r>
      <w:r>
        <w:rPr>
          <w:rFonts w:eastAsia="Times New Roman" w:cs="Times New Roman"/>
          <w:szCs w:val="24"/>
        </w:rPr>
        <w:t>.</w:t>
      </w:r>
      <w:r w:rsidRPr="00E079D1">
        <w:rPr>
          <w:rFonts w:eastAsia="Times New Roman" w:cs="Times New Roman"/>
          <w:szCs w:val="24"/>
        </w:rPr>
        <w:t xml:space="preserve"> </w:t>
      </w:r>
      <w:r>
        <w:rPr>
          <w:rFonts w:eastAsia="Times New Roman" w:cs="Times New Roman"/>
          <w:szCs w:val="24"/>
        </w:rPr>
        <w:t xml:space="preserve">Ξέρετε, δεχόταν κι αυτός πολλά </w:t>
      </w:r>
      <w:r w:rsidRPr="00E079D1">
        <w:rPr>
          <w:rFonts w:eastAsia="Times New Roman" w:cs="Times New Roman"/>
          <w:szCs w:val="24"/>
        </w:rPr>
        <w:t>απειλητικά τηλεφωνήματα</w:t>
      </w:r>
      <w:r>
        <w:rPr>
          <w:rFonts w:eastAsia="Times New Roman" w:cs="Times New Roman"/>
          <w:szCs w:val="24"/>
        </w:rPr>
        <w:t>.</w:t>
      </w:r>
      <w:r w:rsidRPr="00E079D1">
        <w:rPr>
          <w:rFonts w:eastAsia="Times New Roman" w:cs="Times New Roman"/>
          <w:szCs w:val="24"/>
        </w:rPr>
        <w:t xml:space="preserve"> </w:t>
      </w:r>
      <w:r>
        <w:rPr>
          <w:rFonts w:eastAsia="Times New Roman" w:cs="Times New Roman"/>
          <w:szCs w:val="24"/>
        </w:rPr>
        <w:t xml:space="preserve">Είχε γίνει </w:t>
      </w:r>
      <w:r w:rsidRPr="00E079D1">
        <w:rPr>
          <w:rFonts w:eastAsia="Times New Roman" w:cs="Times New Roman"/>
          <w:szCs w:val="24"/>
        </w:rPr>
        <w:t>κόλαση η ζωή του</w:t>
      </w:r>
      <w:r>
        <w:rPr>
          <w:rFonts w:eastAsia="Times New Roman" w:cs="Times New Roman"/>
          <w:szCs w:val="24"/>
        </w:rPr>
        <w:t>.</w:t>
      </w:r>
      <w:r w:rsidRPr="00E079D1">
        <w:rPr>
          <w:rFonts w:eastAsia="Times New Roman" w:cs="Times New Roman"/>
          <w:szCs w:val="24"/>
        </w:rPr>
        <w:t xml:space="preserve"> Μπροστά στα μάτια και των τηλεοπτικών φακών</w:t>
      </w:r>
      <w:r>
        <w:rPr>
          <w:rFonts w:eastAsia="Times New Roman" w:cs="Times New Roman"/>
          <w:szCs w:val="24"/>
        </w:rPr>
        <w:t>,</w:t>
      </w:r>
      <w:r w:rsidRPr="00E079D1">
        <w:rPr>
          <w:rFonts w:eastAsia="Times New Roman" w:cs="Times New Roman"/>
          <w:szCs w:val="24"/>
        </w:rPr>
        <w:t xml:space="preserve"> σε μία ανοιχτή εκδήλωση</w:t>
      </w:r>
      <w:r>
        <w:rPr>
          <w:rFonts w:eastAsia="Times New Roman" w:cs="Times New Roman"/>
          <w:szCs w:val="24"/>
        </w:rPr>
        <w:t>,</w:t>
      </w:r>
      <w:r w:rsidRPr="00E079D1">
        <w:rPr>
          <w:rFonts w:eastAsia="Times New Roman" w:cs="Times New Roman"/>
          <w:szCs w:val="24"/>
        </w:rPr>
        <w:t xml:space="preserve"> δολοφονήθηκε</w:t>
      </w:r>
      <w:r>
        <w:rPr>
          <w:rFonts w:eastAsia="Times New Roman" w:cs="Times New Roman"/>
          <w:szCs w:val="24"/>
        </w:rPr>
        <w:t>.</w:t>
      </w:r>
      <w:r w:rsidRPr="00E079D1">
        <w:rPr>
          <w:rFonts w:eastAsia="Times New Roman" w:cs="Times New Roman"/>
          <w:szCs w:val="24"/>
        </w:rPr>
        <w:t xml:space="preserve"> </w:t>
      </w:r>
      <w:r>
        <w:rPr>
          <w:rFonts w:eastAsia="Times New Roman" w:cs="Times New Roman"/>
          <w:szCs w:val="24"/>
        </w:rPr>
        <w:t xml:space="preserve">Ήταν </w:t>
      </w:r>
      <w:r w:rsidRPr="00E079D1">
        <w:rPr>
          <w:rFonts w:eastAsia="Times New Roman" w:cs="Times New Roman"/>
          <w:szCs w:val="24"/>
        </w:rPr>
        <w:t xml:space="preserve">ένα σοκ </w:t>
      </w:r>
      <w:r>
        <w:rPr>
          <w:rFonts w:eastAsia="Times New Roman" w:cs="Times New Roman"/>
          <w:szCs w:val="24"/>
        </w:rPr>
        <w:t>για όλη την π</w:t>
      </w:r>
      <w:r w:rsidRPr="00E079D1">
        <w:rPr>
          <w:rFonts w:eastAsia="Times New Roman" w:cs="Times New Roman"/>
          <w:szCs w:val="24"/>
        </w:rPr>
        <w:t xml:space="preserve">ολιτεία </w:t>
      </w:r>
      <w:r>
        <w:rPr>
          <w:rFonts w:eastAsia="Times New Roman" w:cs="Times New Roman"/>
          <w:szCs w:val="24"/>
        </w:rPr>
        <w:t xml:space="preserve">και όλη </w:t>
      </w:r>
      <w:r w:rsidRPr="00E079D1">
        <w:rPr>
          <w:rFonts w:eastAsia="Times New Roman" w:cs="Times New Roman"/>
          <w:szCs w:val="24"/>
        </w:rPr>
        <w:t>την κοινωνία της Πολωνίας</w:t>
      </w:r>
      <w:r>
        <w:rPr>
          <w:rFonts w:eastAsia="Times New Roman" w:cs="Times New Roman"/>
          <w:szCs w:val="24"/>
        </w:rPr>
        <w:t>.</w:t>
      </w:r>
      <w:r w:rsidRPr="00E079D1">
        <w:rPr>
          <w:rFonts w:eastAsia="Times New Roman" w:cs="Times New Roman"/>
          <w:szCs w:val="24"/>
        </w:rPr>
        <w:t xml:space="preserve"> </w:t>
      </w:r>
      <w:r>
        <w:rPr>
          <w:rFonts w:eastAsia="Times New Roman" w:cs="Times New Roman"/>
          <w:szCs w:val="24"/>
        </w:rPr>
        <w:t xml:space="preserve">Βρέθηκε ένας </w:t>
      </w:r>
      <w:r w:rsidRPr="00E079D1">
        <w:rPr>
          <w:rFonts w:eastAsia="Times New Roman" w:cs="Times New Roman"/>
          <w:szCs w:val="24"/>
        </w:rPr>
        <w:t>άνθρωπος</w:t>
      </w:r>
      <w:r>
        <w:rPr>
          <w:rFonts w:eastAsia="Times New Roman" w:cs="Times New Roman"/>
          <w:szCs w:val="24"/>
        </w:rPr>
        <w:t>, ο οποίος είχε</w:t>
      </w:r>
      <w:r w:rsidRPr="00E079D1">
        <w:rPr>
          <w:rFonts w:eastAsia="Times New Roman" w:cs="Times New Roman"/>
          <w:szCs w:val="24"/>
        </w:rPr>
        <w:t xml:space="preserve"> κάποια ψυχική διαταραχή και ερμήνευσε αυτά που </w:t>
      </w:r>
      <w:r>
        <w:rPr>
          <w:rFonts w:eastAsia="Times New Roman" w:cs="Times New Roman"/>
          <w:szCs w:val="24"/>
        </w:rPr>
        <w:t xml:space="preserve">γράφονταν με τον δικό του τρόπο. </w:t>
      </w:r>
    </w:p>
    <w:p w14:paraId="1286C84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Θα ήθελα να πω το </w:t>
      </w:r>
      <w:r w:rsidRPr="00E079D1">
        <w:rPr>
          <w:rFonts w:eastAsia="Times New Roman" w:cs="Times New Roman"/>
          <w:szCs w:val="24"/>
        </w:rPr>
        <w:t>εξής</w:t>
      </w:r>
      <w:r>
        <w:rPr>
          <w:rFonts w:eastAsia="Times New Roman" w:cs="Times New Roman"/>
          <w:szCs w:val="24"/>
        </w:rPr>
        <w:t>:</w:t>
      </w:r>
      <w:r w:rsidRPr="00E079D1">
        <w:rPr>
          <w:rFonts w:eastAsia="Times New Roman" w:cs="Times New Roman"/>
          <w:szCs w:val="24"/>
        </w:rPr>
        <w:t xml:space="preserve">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θέλω να πω </w:t>
      </w:r>
      <w:r w:rsidRPr="00E079D1">
        <w:rPr>
          <w:rFonts w:eastAsia="Times New Roman" w:cs="Times New Roman"/>
          <w:szCs w:val="24"/>
        </w:rPr>
        <w:t>ένα μπράβο</w:t>
      </w:r>
      <w:r>
        <w:rPr>
          <w:rFonts w:eastAsia="Times New Roman" w:cs="Times New Roman"/>
          <w:szCs w:val="24"/>
        </w:rPr>
        <w:t xml:space="preserve"> στην κ. </w:t>
      </w:r>
      <w:r w:rsidRPr="00E079D1">
        <w:rPr>
          <w:rFonts w:eastAsia="Times New Roman" w:cs="Times New Roman"/>
          <w:szCs w:val="24"/>
        </w:rPr>
        <w:t>Ντόρα Μπακογιάνν</w:t>
      </w:r>
      <w:r w:rsidRPr="00E079D1">
        <w:rPr>
          <w:rFonts w:eastAsia="Times New Roman" w:cs="Times New Roman"/>
          <w:szCs w:val="24"/>
        </w:rPr>
        <w:t>η</w:t>
      </w:r>
      <w:r>
        <w:rPr>
          <w:rFonts w:eastAsia="Times New Roman" w:cs="Times New Roman"/>
          <w:szCs w:val="24"/>
        </w:rPr>
        <w:t>.</w:t>
      </w:r>
      <w:r w:rsidRPr="00E079D1">
        <w:rPr>
          <w:rFonts w:eastAsia="Times New Roman" w:cs="Times New Roman"/>
          <w:szCs w:val="24"/>
        </w:rPr>
        <w:t xml:space="preserve"> Μπορεί να με χωρίζει</w:t>
      </w:r>
      <w:r>
        <w:rPr>
          <w:rFonts w:eastAsia="Times New Roman" w:cs="Times New Roman"/>
          <w:szCs w:val="24"/>
        </w:rPr>
        <w:t xml:space="preserve"> </w:t>
      </w:r>
      <w:r w:rsidRPr="00E079D1">
        <w:rPr>
          <w:rFonts w:eastAsia="Times New Roman" w:cs="Times New Roman"/>
          <w:szCs w:val="24"/>
        </w:rPr>
        <w:t>απίστευτη ιδεολογική διαφορά</w:t>
      </w:r>
      <w:r>
        <w:rPr>
          <w:rFonts w:eastAsia="Times New Roman" w:cs="Times New Roman"/>
          <w:szCs w:val="24"/>
        </w:rPr>
        <w:t xml:space="preserve"> με την κ</w:t>
      </w:r>
      <w:r>
        <w:rPr>
          <w:rFonts w:eastAsia="Times New Roman" w:cs="Times New Roman"/>
          <w:szCs w:val="24"/>
        </w:rPr>
        <w:t>.</w:t>
      </w:r>
      <w:r>
        <w:rPr>
          <w:rFonts w:eastAsia="Times New Roman" w:cs="Times New Roman"/>
          <w:szCs w:val="24"/>
        </w:rPr>
        <w:t xml:space="preserve"> Μπακογιάννη,</w:t>
      </w:r>
      <w:r w:rsidRPr="00E079D1">
        <w:rPr>
          <w:rFonts w:eastAsia="Times New Roman" w:cs="Times New Roman"/>
          <w:szCs w:val="24"/>
        </w:rPr>
        <w:t xml:space="preserve"> αλλά τουλάχιστον είχε το θάρρος ευθαρσώς να πάρει θέση σε αυτά που </w:t>
      </w:r>
      <w:r>
        <w:rPr>
          <w:rFonts w:eastAsia="Times New Roman" w:cs="Times New Roman"/>
          <w:szCs w:val="24"/>
        </w:rPr>
        <w:t>συνέβησαν -</w:t>
      </w:r>
      <w:r w:rsidRPr="00E079D1">
        <w:rPr>
          <w:rFonts w:eastAsia="Times New Roman" w:cs="Times New Roman"/>
          <w:szCs w:val="24"/>
        </w:rPr>
        <w:t>και συνεχίζουν να συμβαίνουν</w:t>
      </w:r>
      <w:r>
        <w:rPr>
          <w:rFonts w:eastAsia="Times New Roman" w:cs="Times New Roman"/>
          <w:szCs w:val="24"/>
        </w:rPr>
        <w:t>- σε</w:t>
      </w:r>
      <w:r w:rsidRPr="00E079D1">
        <w:rPr>
          <w:rFonts w:eastAsia="Times New Roman" w:cs="Times New Roman"/>
          <w:szCs w:val="24"/>
        </w:rPr>
        <w:t xml:space="preserve"> </w:t>
      </w:r>
      <w:r>
        <w:rPr>
          <w:rFonts w:eastAsia="Times New Roman" w:cs="Times New Roman"/>
          <w:szCs w:val="24"/>
        </w:rPr>
        <w:t xml:space="preserve">Βουλευτές του </w:t>
      </w:r>
      <w:r w:rsidRPr="00E079D1">
        <w:rPr>
          <w:rFonts w:eastAsia="Times New Roman" w:cs="Times New Roman"/>
          <w:szCs w:val="24"/>
        </w:rPr>
        <w:t>ελληνικού Κοινοβουλίου</w:t>
      </w:r>
      <w:r>
        <w:rPr>
          <w:rFonts w:eastAsia="Times New Roman" w:cs="Times New Roman"/>
          <w:szCs w:val="24"/>
        </w:rPr>
        <w:t>.</w:t>
      </w:r>
      <w:r w:rsidRPr="00E079D1">
        <w:rPr>
          <w:rFonts w:eastAsia="Times New Roman" w:cs="Times New Roman"/>
          <w:szCs w:val="24"/>
        </w:rPr>
        <w:t xml:space="preserve"> Θέλω να της πω ένα </w:t>
      </w:r>
      <w:r>
        <w:rPr>
          <w:rFonts w:eastAsia="Times New Roman" w:cs="Times New Roman"/>
          <w:szCs w:val="24"/>
        </w:rPr>
        <w:t>μ</w:t>
      </w:r>
      <w:r w:rsidRPr="00E079D1">
        <w:rPr>
          <w:rFonts w:eastAsia="Times New Roman" w:cs="Times New Roman"/>
          <w:szCs w:val="24"/>
        </w:rPr>
        <w:t>πράβο</w:t>
      </w:r>
      <w:r>
        <w:rPr>
          <w:rFonts w:eastAsia="Times New Roman" w:cs="Times New Roman"/>
          <w:szCs w:val="24"/>
        </w:rPr>
        <w:t xml:space="preserve"> γι’</w:t>
      </w:r>
      <w:r w:rsidRPr="00E079D1">
        <w:rPr>
          <w:rFonts w:eastAsia="Times New Roman" w:cs="Times New Roman"/>
          <w:szCs w:val="24"/>
        </w:rPr>
        <w:t xml:space="preserve"> α</w:t>
      </w:r>
      <w:r w:rsidRPr="00E079D1">
        <w:rPr>
          <w:rFonts w:eastAsia="Times New Roman" w:cs="Times New Roman"/>
          <w:szCs w:val="24"/>
        </w:rPr>
        <w:t>υτό</w:t>
      </w:r>
      <w:r>
        <w:rPr>
          <w:rFonts w:eastAsia="Times New Roman" w:cs="Times New Roman"/>
          <w:szCs w:val="24"/>
        </w:rPr>
        <w:t>.</w:t>
      </w:r>
      <w:r w:rsidRPr="00E079D1">
        <w:rPr>
          <w:rFonts w:eastAsia="Times New Roman" w:cs="Times New Roman"/>
          <w:szCs w:val="24"/>
        </w:rPr>
        <w:t xml:space="preserve"> Κρίμα </w:t>
      </w:r>
      <w:r>
        <w:rPr>
          <w:rFonts w:eastAsia="Times New Roman" w:cs="Times New Roman"/>
          <w:szCs w:val="24"/>
        </w:rPr>
        <w:t>όμως, γιατί θα περίμενα, κυρίως, από</w:t>
      </w:r>
      <w:r w:rsidRPr="00E079D1">
        <w:rPr>
          <w:rFonts w:eastAsia="Times New Roman" w:cs="Times New Roman"/>
          <w:szCs w:val="24"/>
        </w:rPr>
        <w:t xml:space="preserve"> θεσμικά ανώτερα </w:t>
      </w:r>
      <w:r>
        <w:rPr>
          <w:rFonts w:eastAsia="Times New Roman" w:cs="Times New Roman"/>
          <w:szCs w:val="24"/>
        </w:rPr>
        <w:t xml:space="preserve">άτομα σε αυτό το Κοινοβούλιο να </w:t>
      </w:r>
      <w:r w:rsidRPr="00E079D1">
        <w:rPr>
          <w:rFonts w:eastAsia="Times New Roman" w:cs="Times New Roman"/>
          <w:szCs w:val="24"/>
        </w:rPr>
        <w:t>έχουν αυτή τη θέση</w:t>
      </w:r>
      <w:r>
        <w:rPr>
          <w:rFonts w:eastAsia="Times New Roman" w:cs="Times New Roman"/>
          <w:szCs w:val="24"/>
        </w:rPr>
        <w:t xml:space="preserve"> γι’ </w:t>
      </w:r>
      <w:r w:rsidRPr="00E079D1">
        <w:rPr>
          <w:rFonts w:eastAsia="Times New Roman" w:cs="Times New Roman"/>
          <w:szCs w:val="24"/>
        </w:rPr>
        <w:t xml:space="preserve">αυτή </w:t>
      </w:r>
      <w:r>
        <w:rPr>
          <w:rFonts w:eastAsia="Times New Roman" w:cs="Times New Roman"/>
          <w:szCs w:val="24"/>
        </w:rPr>
        <w:t xml:space="preserve">την </w:t>
      </w:r>
      <w:r w:rsidRPr="00E079D1">
        <w:rPr>
          <w:rFonts w:eastAsia="Times New Roman" w:cs="Times New Roman"/>
          <w:szCs w:val="24"/>
        </w:rPr>
        <w:t>ένταση που καλλιεργείται</w:t>
      </w:r>
      <w:r>
        <w:rPr>
          <w:rFonts w:eastAsia="Times New Roman" w:cs="Times New Roman"/>
          <w:szCs w:val="24"/>
        </w:rPr>
        <w:t>.</w:t>
      </w:r>
    </w:p>
    <w:p w14:paraId="1286C84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Ακούω, μάλιστα, και κριτική: «Κάνατε τα ίδια». Εγώ να το δεχθώ. Εδώ λειτουργούμε με συμψηφισμό λαθών; </w:t>
      </w:r>
      <w:r>
        <w:rPr>
          <w:rFonts w:eastAsia="Times New Roman" w:cs="Times New Roman"/>
          <w:szCs w:val="24"/>
        </w:rPr>
        <w:t xml:space="preserve">Εγώ θυμάμαι όταν έδειραν τον Κωστή Χατζηδάκη ήμουν </w:t>
      </w:r>
      <w:r w:rsidRPr="00E079D1">
        <w:rPr>
          <w:rFonts w:eastAsia="Times New Roman" w:cs="Times New Roman"/>
          <w:szCs w:val="24"/>
        </w:rPr>
        <w:t>από τους πρώτους που αντέδρασαν</w:t>
      </w:r>
      <w:r>
        <w:rPr>
          <w:rFonts w:eastAsia="Times New Roman" w:cs="Times New Roman"/>
          <w:szCs w:val="24"/>
        </w:rPr>
        <w:t>.</w:t>
      </w:r>
      <w:r w:rsidRPr="00E079D1">
        <w:rPr>
          <w:rFonts w:eastAsia="Times New Roman" w:cs="Times New Roman"/>
          <w:szCs w:val="24"/>
        </w:rPr>
        <w:t xml:space="preserve"> Όταν </w:t>
      </w:r>
      <w:r>
        <w:rPr>
          <w:rFonts w:eastAsia="Times New Roman" w:cs="Times New Roman"/>
          <w:szCs w:val="24"/>
        </w:rPr>
        <w:t xml:space="preserve">είδα να προπηλακίζεται </w:t>
      </w:r>
      <w:r w:rsidRPr="00E079D1">
        <w:rPr>
          <w:rFonts w:eastAsia="Times New Roman" w:cs="Times New Roman"/>
          <w:szCs w:val="24"/>
        </w:rPr>
        <w:t xml:space="preserve">σχεδόν </w:t>
      </w:r>
      <w:r>
        <w:rPr>
          <w:rFonts w:eastAsia="Times New Roman" w:cs="Times New Roman"/>
          <w:szCs w:val="24"/>
        </w:rPr>
        <w:t>με βίαιο τρόπο ο κ. Δένδιας, εκεί ήμουν. Ο</w:t>
      </w:r>
      <w:r w:rsidRPr="00E079D1">
        <w:rPr>
          <w:rFonts w:eastAsia="Times New Roman" w:cs="Times New Roman"/>
          <w:szCs w:val="24"/>
        </w:rPr>
        <w:t xml:space="preserve"> πρώτος </w:t>
      </w:r>
      <w:r>
        <w:rPr>
          <w:rFonts w:eastAsia="Times New Roman" w:cs="Times New Roman"/>
          <w:szCs w:val="24"/>
        </w:rPr>
        <w:t xml:space="preserve">που αντέδρασε ήμουν </w:t>
      </w:r>
      <w:r w:rsidRPr="00E079D1">
        <w:rPr>
          <w:rFonts w:eastAsia="Times New Roman" w:cs="Times New Roman"/>
          <w:szCs w:val="24"/>
        </w:rPr>
        <w:t>εγώ</w:t>
      </w:r>
      <w:r>
        <w:rPr>
          <w:rFonts w:eastAsia="Times New Roman" w:cs="Times New Roman"/>
          <w:szCs w:val="24"/>
        </w:rPr>
        <w:t>.</w:t>
      </w:r>
      <w:r w:rsidRPr="00E079D1">
        <w:rPr>
          <w:rFonts w:eastAsia="Times New Roman" w:cs="Times New Roman"/>
          <w:szCs w:val="24"/>
        </w:rPr>
        <w:t xml:space="preserve"> Είναι μερικά πράγματα που είναι πάνω και έξω από οποιαδήποτε π</w:t>
      </w:r>
      <w:r w:rsidRPr="00E079D1">
        <w:rPr>
          <w:rFonts w:eastAsia="Times New Roman" w:cs="Times New Roman"/>
          <w:szCs w:val="24"/>
        </w:rPr>
        <w:t>ολιτική αντιπαράθεση</w:t>
      </w:r>
      <w:r>
        <w:rPr>
          <w:rFonts w:eastAsia="Times New Roman" w:cs="Times New Roman"/>
          <w:szCs w:val="24"/>
        </w:rPr>
        <w:t>.</w:t>
      </w:r>
      <w:r w:rsidRPr="00E079D1">
        <w:rPr>
          <w:rFonts w:eastAsia="Times New Roman" w:cs="Times New Roman"/>
          <w:szCs w:val="24"/>
        </w:rPr>
        <w:t xml:space="preserve"> Η σιωπή εδώ</w:t>
      </w:r>
      <w:r>
        <w:rPr>
          <w:rFonts w:eastAsia="Times New Roman" w:cs="Times New Roman"/>
          <w:szCs w:val="24"/>
        </w:rPr>
        <w:t xml:space="preserve"> δεν είναι καλό πράγμα. </w:t>
      </w:r>
    </w:p>
    <w:p w14:paraId="1286C84A" w14:textId="77777777" w:rsidR="000402FE" w:rsidRDefault="007623D8">
      <w:pPr>
        <w:spacing w:line="600" w:lineRule="auto"/>
        <w:ind w:firstLine="720"/>
        <w:jc w:val="both"/>
        <w:rPr>
          <w:rFonts w:eastAsia="Times New Roman" w:cs="Times New Roman"/>
          <w:szCs w:val="24"/>
        </w:rPr>
      </w:pPr>
      <w:r w:rsidRPr="00E079D1">
        <w:rPr>
          <w:rFonts w:eastAsia="Times New Roman" w:cs="Times New Roman"/>
          <w:szCs w:val="24"/>
        </w:rPr>
        <w:t xml:space="preserve">Φεύγω </w:t>
      </w:r>
      <w:r>
        <w:rPr>
          <w:rFonts w:eastAsia="Times New Roman" w:cs="Times New Roman"/>
          <w:szCs w:val="24"/>
        </w:rPr>
        <w:t xml:space="preserve">από το θέμα αυτό. </w:t>
      </w:r>
      <w:r w:rsidRPr="00E079D1">
        <w:rPr>
          <w:rFonts w:eastAsia="Times New Roman" w:cs="Times New Roman"/>
          <w:szCs w:val="24"/>
        </w:rPr>
        <w:t>Δεν θα ασχοληθώ άλλο</w:t>
      </w:r>
      <w:r>
        <w:rPr>
          <w:rFonts w:eastAsia="Times New Roman" w:cs="Times New Roman"/>
          <w:szCs w:val="24"/>
        </w:rPr>
        <w:t>, παρ</w:t>
      </w:r>
      <w:r>
        <w:rPr>
          <w:rFonts w:eastAsia="Times New Roman" w:cs="Times New Roman"/>
          <w:szCs w:val="24"/>
        </w:rPr>
        <w:t xml:space="preserve">’ </w:t>
      </w:r>
      <w:r>
        <w:rPr>
          <w:rFonts w:eastAsia="Times New Roman" w:cs="Times New Roman"/>
          <w:szCs w:val="24"/>
        </w:rPr>
        <w:t xml:space="preserve">ότι ως άτομο </w:t>
      </w:r>
      <w:r w:rsidRPr="00E079D1">
        <w:rPr>
          <w:rFonts w:eastAsia="Times New Roman" w:cs="Times New Roman"/>
          <w:szCs w:val="24"/>
        </w:rPr>
        <w:t>έχω υποστεί τα πάνδεινα το</w:t>
      </w:r>
      <w:r>
        <w:rPr>
          <w:rFonts w:eastAsia="Times New Roman" w:cs="Times New Roman"/>
          <w:szCs w:val="24"/>
        </w:rPr>
        <w:t>ν</w:t>
      </w:r>
      <w:r w:rsidRPr="00E079D1">
        <w:rPr>
          <w:rFonts w:eastAsia="Times New Roman" w:cs="Times New Roman"/>
          <w:szCs w:val="24"/>
        </w:rPr>
        <w:t xml:space="preserve"> τελευταίο καιρό</w:t>
      </w:r>
      <w:r>
        <w:rPr>
          <w:rFonts w:eastAsia="Times New Roman" w:cs="Times New Roman"/>
          <w:szCs w:val="24"/>
        </w:rPr>
        <w:t>.</w:t>
      </w:r>
      <w:r w:rsidRPr="00E079D1">
        <w:rPr>
          <w:rFonts w:eastAsia="Times New Roman" w:cs="Times New Roman"/>
          <w:szCs w:val="24"/>
        </w:rPr>
        <w:t xml:space="preserve"> Σας λέω ευθαρσώς και ευθέως ότι δεν ζήτησα</w:t>
      </w:r>
      <w:r>
        <w:rPr>
          <w:rFonts w:eastAsia="Times New Roman" w:cs="Times New Roman"/>
          <w:szCs w:val="24"/>
        </w:rPr>
        <w:t>, δεν έχω</w:t>
      </w:r>
      <w:r w:rsidRPr="00E079D1">
        <w:rPr>
          <w:rFonts w:eastAsia="Times New Roman" w:cs="Times New Roman"/>
          <w:szCs w:val="24"/>
        </w:rPr>
        <w:t xml:space="preserve"> </w:t>
      </w:r>
      <w:r>
        <w:rPr>
          <w:rFonts w:eastAsia="Times New Roman" w:cs="Times New Roman"/>
          <w:szCs w:val="24"/>
        </w:rPr>
        <w:t>-</w:t>
      </w:r>
      <w:r w:rsidRPr="00E079D1">
        <w:rPr>
          <w:rFonts w:eastAsia="Times New Roman" w:cs="Times New Roman"/>
          <w:szCs w:val="24"/>
        </w:rPr>
        <w:t>και ούτε πρόκειται να ζητήσω</w:t>
      </w:r>
      <w:r>
        <w:rPr>
          <w:rFonts w:eastAsia="Times New Roman" w:cs="Times New Roman"/>
          <w:szCs w:val="24"/>
        </w:rPr>
        <w:t>- α</w:t>
      </w:r>
      <w:r w:rsidRPr="00E079D1">
        <w:rPr>
          <w:rFonts w:eastAsia="Times New Roman" w:cs="Times New Roman"/>
          <w:szCs w:val="24"/>
        </w:rPr>
        <w:t>στυνομική βοήθεια</w:t>
      </w:r>
      <w:r>
        <w:rPr>
          <w:rFonts w:eastAsia="Times New Roman" w:cs="Times New Roman"/>
          <w:szCs w:val="24"/>
        </w:rPr>
        <w:t>.</w:t>
      </w:r>
      <w:r w:rsidRPr="00E079D1">
        <w:rPr>
          <w:rFonts w:eastAsia="Times New Roman" w:cs="Times New Roman"/>
          <w:szCs w:val="24"/>
        </w:rPr>
        <w:t xml:space="preserve"> Παρ</w:t>
      </w:r>
      <w:r>
        <w:rPr>
          <w:rFonts w:eastAsia="Times New Roman" w:cs="Times New Roman"/>
          <w:szCs w:val="24"/>
        </w:rPr>
        <w:t xml:space="preserve">’ </w:t>
      </w:r>
      <w:r w:rsidRPr="00E079D1">
        <w:rPr>
          <w:rFonts w:eastAsia="Times New Roman" w:cs="Times New Roman"/>
          <w:szCs w:val="24"/>
        </w:rPr>
        <w:t>όλα αυτά</w:t>
      </w:r>
      <w:r>
        <w:rPr>
          <w:rFonts w:eastAsia="Times New Roman" w:cs="Times New Roman"/>
          <w:szCs w:val="24"/>
        </w:rPr>
        <w:t>,</w:t>
      </w:r>
      <w:r w:rsidRPr="00E079D1">
        <w:rPr>
          <w:rFonts w:eastAsia="Times New Roman" w:cs="Times New Roman"/>
          <w:szCs w:val="24"/>
        </w:rPr>
        <w:t xml:space="preserve"> σας λέω ότι </w:t>
      </w:r>
      <w:r>
        <w:rPr>
          <w:rFonts w:eastAsia="Times New Roman" w:cs="Times New Roman"/>
          <w:szCs w:val="24"/>
        </w:rPr>
        <w:t xml:space="preserve">αυτό </w:t>
      </w:r>
      <w:r w:rsidRPr="00E079D1">
        <w:rPr>
          <w:rFonts w:eastAsia="Times New Roman" w:cs="Times New Roman"/>
          <w:szCs w:val="24"/>
        </w:rPr>
        <w:t>είναι κάτι που πρέπει να σταματήσει</w:t>
      </w:r>
      <w:r>
        <w:rPr>
          <w:rFonts w:eastAsia="Times New Roman" w:cs="Times New Roman"/>
          <w:szCs w:val="24"/>
        </w:rPr>
        <w:t>.</w:t>
      </w:r>
      <w:r w:rsidRPr="00E079D1">
        <w:rPr>
          <w:rFonts w:eastAsia="Times New Roman" w:cs="Times New Roman"/>
          <w:szCs w:val="24"/>
        </w:rPr>
        <w:t xml:space="preserve"> </w:t>
      </w:r>
    </w:p>
    <w:p w14:paraId="1286C84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Πάντα υπάρχουν </w:t>
      </w:r>
      <w:r w:rsidRPr="00E079D1">
        <w:rPr>
          <w:rFonts w:eastAsia="Times New Roman" w:cs="Times New Roman"/>
          <w:szCs w:val="24"/>
        </w:rPr>
        <w:t>άνθρωποι που είναι πρόθυμοι</w:t>
      </w:r>
      <w:r>
        <w:rPr>
          <w:rFonts w:eastAsia="Times New Roman" w:cs="Times New Roman"/>
          <w:szCs w:val="24"/>
        </w:rPr>
        <w:t>, γιατί δεν έχουν</w:t>
      </w:r>
      <w:r w:rsidRPr="00E079D1">
        <w:rPr>
          <w:rFonts w:eastAsia="Times New Roman" w:cs="Times New Roman"/>
          <w:szCs w:val="24"/>
        </w:rPr>
        <w:t xml:space="preserve"> την παιδεία</w:t>
      </w:r>
      <w:r>
        <w:rPr>
          <w:rFonts w:eastAsia="Times New Roman" w:cs="Times New Roman"/>
          <w:szCs w:val="24"/>
        </w:rPr>
        <w:t>,</w:t>
      </w:r>
      <w:r w:rsidRPr="00E079D1">
        <w:rPr>
          <w:rFonts w:eastAsia="Times New Roman" w:cs="Times New Roman"/>
          <w:szCs w:val="24"/>
        </w:rPr>
        <w:t xml:space="preserve"> είναι φανατικοί</w:t>
      </w:r>
      <w:r>
        <w:rPr>
          <w:rFonts w:eastAsia="Times New Roman" w:cs="Times New Roman"/>
          <w:szCs w:val="24"/>
        </w:rPr>
        <w:t>,</w:t>
      </w:r>
      <w:r w:rsidRPr="00E079D1">
        <w:rPr>
          <w:rFonts w:eastAsia="Times New Roman" w:cs="Times New Roman"/>
          <w:szCs w:val="24"/>
        </w:rPr>
        <w:t xml:space="preserve"> είναι παρορμητικοί να εκτελέσουν </w:t>
      </w:r>
      <w:r>
        <w:rPr>
          <w:rFonts w:eastAsia="Times New Roman" w:cs="Times New Roman"/>
          <w:szCs w:val="24"/>
        </w:rPr>
        <w:t>μηνύματα κάποιον που θρασύδειλα</w:t>
      </w:r>
      <w:r w:rsidRPr="00E079D1">
        <w:rPr>
          <w:rFonts w:eastAsia="Times New Roman" w:cs="Times New Roman"/>
          <w:szCs w:val="24"/>
        </w:rPr>
        <w:t xml:space="preserve"> τα στέλνουν </w:t>
      </w:r>
      <w:r w:rsidRPr="00E079D1">
        <w:rPr>
          <w:rFonts w:eastAsia="Times New Roman" w:cs="Times New Roman"/>
          <w:szCs w:val="24"/>
        </w:rPr>
        <w:t>βέβαια</w:t>
      </w:r>
      <w:r>
        <w:rPr>
          <w:rFonts w:eastAsia="Times New Roman" w:cs="Times New Roman"/>
          <w:szCs w:val="24"/>
        </w:rPr>
        <w:t>.</w:t>
      </w:r>
      <w:r w:rsidRPr="00E079D1">
        <w:rPr>
          <w:rFonts w:eastAsia="Times New Roman" w:cs="Times New Roman"/>
          <w:szCs w:val="24"/>
        </w:rPr>
        <w:t xml:space="preserve"> Κάποιοι άλλοι</w:t>
      </w:r>
      <w:r>
        <w:rPr>
          <w:rFonts w:eastAsia="Times New Roman" w:cs="Times New Roman"/>
          <w:szCs w:val="24"/>
        </w:rPr>
        <w:t>, όμως,</w:t>
      </w:r>
      <w:r w:rsidRPr="00E079D1">
        <w:rPr>
          <w:rFonts w:eastAsia="Times New Roman" w:cs="Times New Roman"/>
          <w:szCs w:val="24"/>
        </w:rPr>
        <w:t xml:space="preserve"> μπορεί να σκέφτονται διαφορετικά</w:t>
      </w:r>
      <w:r>
        <w:rPr>
          <w:rFonts w:eastAsia="Times New Roman" w:cs="Times New Roman"/>
          <w:szCs w:val="24"/>
        </w:rPr>
        <w:t>.</w:t>
      </w:r>
      <w:r w:rsidRPr="00E079D1">
        <w:rPr>
          <w:rFonts w:eastAsia="Times New Roman" w:cs="Times New Roman"/>
          <w:szCs w:val="24"/>
        </w:rPr>
        <w:t xml:space="preserve"> Το κλείνω αυτό το θέμα</w:t>
      </w:r>
      <w:r>
        <w:rPr>
          <w:rFonts w:eastAsia="Times New Roman" w:cs="Times New Roman"/>
          <w:szCs w:val="24"/>
        </w:rPr>
        <w:t>.</w:t>
      </w:r>
      <w:r w:rsidRPr="00E079D1">
        <w:rPr>
          <w:rFonts w:eastAsia="Times New Roman" w:cs="Times New Roman"/>
          <w:szCs w:val="24"/>
        </w:rPr>
        <w:t xml:space="preserve"> Θέλω να πιστεύω ότι με αυτές τις διώξεις θα μετριαστεί</w:t>
      </w:r>
      <w:r>
        <w:rPr>
          <w:rFonts w:eastAsia="Times New Roman" w:cs="Times New Roman"/>
          <w:szCs w:val="24"/>
        </w:rPr>
        <w:t xml:space="preserve"> το φαινόμενο αυτό.</w:t>
      </w:r>
      <w:r w:rsidRPr="00E079D1">
        <w:rPr>
          <w:rFonts w:eastAsia="Times New Roman" w:cs="Times New Roman"/>
          <w:szCs w:val="24"/>
        </w:rPr>
        <w:t xml:space="preserve"> Έχει ήδη λίγο μετριαστεί</w:t>
      </w:r>
      <w:r>
        <w:rPr>
          <w:rFonts w:eastAsia="Times New Roman" w:cs="Times New Roman"/>
          <w:szCs w:val="24"/>
        </w:rPr>
        <w:t>.</w:t>
      </w:r>
    </w:p>
    <w:p w14:paraId="1286C84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καταλαμβάνει ο Δ΄ Αντιπρόεδρος τη</w:t>
      </w:r>
      <w:r>
        <w:rPr>
          <w:rFonts w:eastAsia="Times New Roman" w:cs="Times New Roman"/>
          <w:szCs w:val="24"/>
        </w:rPr>
        <w:t xml:space="preserve">ς Βουλής κ. </w:t>
      </w:r>
      <w:r w:rsidRPr="00A068B2">
        <w:rPr>
          <w:rFonts w:eastAsia="Times New Roman" w:cs="Times New Roman"/>
          <w:b/>
          <w:szCs w:val="24"/>
        </w:rPr>
        <w:t>ΝΙΚΗΤΑΣ ΚΑΚΛΑΜΑΝΗΣ</w:t>
      </w:r>
      <w:r>
        <w:rPr>
          <w:rFonts w:eastAsia="Times New Roman" w:cs="Times New Roman"/>
          <w:szCs w:val="24"/>
        </w:rPr>
        <w:t>)</w:t>
      </w:r>
    </w:p>
    <w:p w14:paraId="1286C84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Έρχομαι</w:t>
      </w:r>
      <w:r w:rsidRPr="00E079D1">
        <w:rPr>
          <w:rFonts w:eastAsia="Times New Roman" w:cs="Times New Roman"/>
          <w:szCs w:val="24"/>
        </w:rPr>
        <w:t xml:space="preserve"> </w:t>
      </w:r>
      <w:r>
        <w:rPr>
          <w:rFonts w:eastAsia="Times New Roman" w:cs="Times New Roman"/>
          <w:szCs w:val="24"/>
        </w:rPr>
        <w:t>σ</w:t>
      </w:r>
      <w:r w:rsidRPr="00E079D1">
        <w:rPr>
          <w:rFonts w:eastAsia="Times New Roman" w:cs="Times New Roman"/>
          <w:szCs w:val="24"/>
        </w:rPr>
        <w:t>τα σημερινά</w:t>
      </w:r>
      <w:r>
        <w:rPr>
          <w:rFonts w:eastAsia="Times New Roman" w:cs="Times New Roman"/>
          <w:szCs w:val="24"/>
        </w:rPr>
        <w:t>.</w:t>
      </w:r>
      <w:r w:rsidRPr="00E079D1">
        <w:rPr>
          <w:rFonts w:eastAsia="Times New Roman" w:cs="Times New Roman"/>
          <w:szCs w:val="24"/>
        </w:rPr>
        <w:t xml:space="preserve"> Φίλες και φίλοι</w:t>
      </w:r>
      <w:r>
        <w:rPr>
          <w:rFonts w:eastAsia="Times New Roman" w:cs="Times New Roman"/>
          <w:szCs w:val="24"/>
        </w:rPr>
        <w:t>, θέλω</w:t>
      </w:r>
      <w:r w:rsidRPr="00E079D1">
        <w:rPr>
          <w:rFonts w:eastAsia="Times New Roman" w:cs="Times New Roman"/>
          <w:szCs w:val="24"/>
        </w:rPr>
        <w:t xml:space="preserve"> να θυμίσω ότι ένας δικός σας άνθρωπος</w:t>
      </w:r>
      <w:r>
        <w:rPr>
          <w:rFonts w:eastAsia="Times New Roman" w:cs="Times New Roman"/>
          <w:szCs w:val="24"/>
        </w:rPr>
        <w:t>,</w:t>
      </w:r>
      <w:r w:rsidRPr="00E079D1">
        <w:rPr>
          <w:rFonts w:eastAsia="Times New Roman" w:cs="Times New Roman"/>
          <w:szCs w:val="24"/>
        </w:rPr>
        <w:t xml:space="preserve"> ο Μάνφρεντ Βέμπερ</w:t>
      </w:r>
      <w:r>
        <w:rPr>
          <w:rFonts w:eastAsia="Times New Roman" w:cs="Times New Roman"/>
          <w:szCs w:val="24"/>
        </w:rPr>
        <w:t>,</w:t>
      </w:r>
      <w:r w:rsidRPr="00E079D1">
        <w:rPr>
          <w:rFonts w:eastAsia="Times New Roman" w:cs="Times New Roman"/>
          <w:szCs w:val="24"/>
        </w:rPr>
        <w:t xml:space="preserve"> είναι υπέρ της Συνθήκης των Πρεσπών</w:t>
      </w:r>
      <w:r>
        <w:rPr>
          <w:rFonts w:eastAsia="Times New Roman" w:cs="Times New Roman"/>
          <w:szCs w:val="24"/>
        </w:rPr>
        <w:t>.</w:t>
      </w:r>
      <w:r w:rsidRPr="00E079D1">
        <w:rPr>
          <w:rFonts w:eastAsia="Times New Roman" w:cs="Times New Roman"/>
          <w:szCs w:val="24"/>
        </w:rPr>
        <w:t xml:space="preserve"> Αν δεν το ξέρετε</w:t>
      </w:r>
      <w:r>
        <w:rPr>
          <w:rFonts w:eastAsia="Times New Roman" w:cs="Times New Roman"/>
          <w:szCs w:val="24"/>
        </w:rPr>
        <w:t>,</w:t>
      </w:r>
      <w:r w:rsidRPr="00E079D1">
        <w:rPr>
          <w:rFonts w:eastAsia="Times New Roman" w:cs="Times New Roman"/>
          <w:szCs w:val="24"/>
        </w:rPr>
        <w:t xml:space="preserve"> διαβάστε τις δηλώσεις του</w:t>
      </w:r>
      <w:r>
        <w:rPr>
          <w:rFonts w:eastAsia="Times New Roman" w:cs="Times New Roman"/>
          <w:szCs w:val="24"/>
        </w:rPr>
        <w:t>.</w:t>
      </w:r>
      <w:r w:rsidRPr="00E079D1">
        <w:rPr>
          <w:rFonts w:eastAsia="Times New Roman" w:cs="Times New Roman"/>
          <w:szCs w:val="24"/>
        </w:rPr>
        <w:t xml:space="preserve"> </w:t>
      </w:r>
    </w:p>
    <w:p w14:paraId="1286C84E" w14:textId="77777777" w:rsidR="000402FE" w:rsidRDefault="007623D8">
      <w:pPr>
        <w:spacing w:line="600" w:lineRule="auto"/>
        <w:ind w:firstLine="720"/>
        <w:jc w:val="both"/>
        <w:rPr>
          <w:rFonts w:eastAsia="Times New Roman" w:cs="Times New Roman"/>
          <w:szCs w:val="24"/>
        </w:rPr>
      </w:pPr>
      <w:r w:rsidRPr="00E079D1">
        <w:rPr>
          <w:rFonts w:eastAsia="Times New Roman" w:cs="Times New Roman"/>
          <w:szCs w:val="24"/>
        </w:rPr>
        <w:t>Θέλω</w:t>
      </w:r>
      <w:r>
        <w:rPr>
          <w:rFonts w:eastAsia="Times New Roman" w:cs="Times New Roman"/>
          <w:szCs w:val="24"/>
        </w:rPr>
        <w:t>,</w:t>
      </w:r>
      <w:r w:rsidRPr="00E079D1">
        <w:rPr>
          <w:rFonts w:eastAsia="Times New Roman" w:cs="Times New Roman"/>
          <w:szCs w:val="24"/>
        </w:rPr>
        <w:t xml:space="preserve"> </w:t>
      </w:r>
      <w:r>
        <w:rPr>
          <w:rFonts w:eastAsia="Times New Roman" w:cs="Times New Roman"/>
          <w:szCs w:val="24"/>
        </w:rPr>
        <w:t>επίσης,</w:t>
      </w:r>
      <w:r w:rsidRPr="00E079D1">
        <w:rPr>
          <w:rFonts w:eastAsia="Times New Roman" w:cs="Times New Roman"/>
          <w:szCs w:val="24"/>
        </w:rPr>
        <w:t xml:space="preserve"> να επικαλεστώ τον Μιχάλη </w:t>
      </w:r>
      <w:r w:rsidRPr="00E079D1">
        <w:rPr>
          <w:rFonts w:eastAsia="Times New Roman" w:cs="Times New Roman"/>
          <w:szCs w:val="24"/>
        </w:rPr>
        <w:t xml:space="preserve">Σταθόπουλο </w:t>
      </w:r>
      <w:r>
        <w:rPr>
          <w:rFonts w:eastAsia="Times New Roman" w:cs="Times New Roman"/>
          <w:szCs w:val="24"/>
        </w:rPr>
        <w:t xml:space="preserve">που τον </w:t>
      </w:r>
      <w:r w:rsidRPr="00E079D1">
        <w:rPr>
          <w:rFonts w:eastAsia="Times New Roman" w:cs="Times New Roman"/>
          <w:szCs w:val="24"/>
        </w:rPr>
        <w:t>θυμάμαι μόνο και έρημο να παλεύει τότε</w:t>
      </w:r>
      <w:r>
        <w:rPr>
          <w:rFonts w:eastAsia="Times New Roman" w:cs="Times New Roman"/>
          <w:szCs w:val="24"/>
        </w:rPr>
        <w:t xml:space="preserve"> για τ</w:t>
      </w:r>
      <w:r w:rsidRPr="00E079D1">
        <w:rPr>
          <w:rFonts w:eastAsia="Times New Roman" w:cs="Times New Roman"/>
          <w:szCs w:val="24"/>
        </w:rPr>
        <w:t>ο θρήσκευμα στις ταυτότητες</w:t>
      </w:r>
      <w:r>
        <w:rPr>
          <w:rFonts w:eastAsia="Times New Roman" w:cs="Times New Roman"/>
          <w:szCs w:val="24"/>
        </w:rPr>
        <w:t>.</w:t>
      </w:r>
      <w:r w:rsidRPr="00E079D1">
        <w:rPr>
          <w:rFonts w:eastAsia="Times New Roman" w:cs="Times New Roman"/>
          <w:szCs w:val="24"/>
        </w:rPr>
        <w:t xml:space="preserve"> Όλο του το κόμμα τον είχε εγκαταλείψει</w:t>
      </w:r>
      <w:r>
        <w:rPr>
          <w:rFonts w:eastAsia="Times New Roman" w:cs="Times New Roman"/>
          <w:szCs w:val="24"/>
        </w:rPr>
        <w:t>.</w:t>
      </w:r>
      <w:r w:rsidRPr="00E079D1">
        <w:rPr>
          <w:rFonts w:eastAsia="Times New Roman" w:cs="Times New Roman"/>
          <w:szCs w:val="24"/>
        </w:rPr>
        <w:t xml:space="preserve"> Όλοι τον είχαν εγκαταλείψει και πάλευε μόνος του</w:t>
      </w:r>
      <w:r>
        <w:rPr>
          <w:rFonts w:eastAsia="Times New Roman" w:cs="Times New Roman"/>
          <w:szCs w:val="24"/>
        </w:rPr>
        <w:t>.</w:t>
      </w:r>
      <w:r w:rsidRPr="00E079D1">
        <w:rPr>
          <w:rFonts w:eastAsia="Times New Roman" w:cs="Times New Roman"/>
          <w:szCs w:val="24"/>
        </w:rPr>
        <w:t xml:space="preserve"> Τον άκουσα προχθές το βράδυ</w:t>
      </w:r>
      <w:r>
        <w:rPr>
          <w:rFonts w:eastAsia="Times New Roman" w:cs="Times New Roman"/>
          <w:szCs w:val="24"/>
        </w:rPr>
        <w:t>,</w:t>
      </w:r>
      <w:r w:rsidRPr="00E079D1">
        <w:rPr>
          <w:rFonts w:eastAsia="Times New Roman" w:cs="Times New Roman"/>
          <w:szCs w:val="24"/>
        </w:rPr>
        <w:t xml:space="preserve"> με την ηρεμία που τον διακρίνει</w:t>
      </w:r>
      <w:r>
        <w:rPr>
          <w:rFonts w:eastAsia="Times New Roman" w:cs="Times New Roman"/>
          <w:szCs w:val="24"/>
        </w:rPr>
        <w:t>,</w:t>
      </w:r>
      <w:r w:rsidRPr="00E079D1">
        <w:rPr>
          <w:rFonts w:eastAsia="Times New Roman" w:cs="Times New Roman"/>
          <w:szCs w:val="24"/>
        </w:rPr>
        <w:t xml:space="preserve"> με φοβερή επ</w:t>
      </w:r>
      <w:r w:rsidRPr="00E079D1">
        <w:rPr>
          <w:rFonts w:eastAsia="Times New Roman" w:cs="Times New Roman"/>
          <w:szCs w:val="24"/>
        </w:rPr>
        <w:t>ιχειρηματολογία</w:t>
      </w:r>
      <w:r>
        <w:rPr>
          <w:rFonts w:eastAsia="Times New Roman" w:cs="Times New Roman"/>
          <w:szCs w:val="24"/>
        </w:rPr>
        <w:t>,</w:t>
      </w:r>
      <w:r w:rsidRPr="00E079D1">
        <w:rPr>
          <w:rFonts w:eastAsia="Times New Roman" w:cs="Times New Roman"/>
          <w:szCs w:val="24"/>
        </w:rPr>
        <w:t xml:space="preserve"> να μιλάει υπέρ της Συνθήκης των Πρεσπών</w:t>
      </w:r>
      <w:r>
        <w:rPr>
          <w:rFonts w:eastAsia="Times New Roman" w:cs="Times New Roman"/>
          <w:szCs w:val="24"/>
        </w:rPr>
        <w:t>.</w:t>
      </w:r>
      <w:r w:rsidRPr="00E079D1">
        <w:rPr>
          <w:rFonts w:eastAsia="Times New Roman" w:cs="Times New Roman"/>
          <w:szCs w:val="24"/>
        </w:rPr>
        <w:t xml:space="preserve"> </w:t>
      </w:r>
    </w:p>
    <w:p w14:paraId="1286C84F" w14:textId="77777777" w:rsidR="000402FE" w:rsidRDefault="007623D8">
      <w:pPr>
        <w:spacing w:line="600" w:lineRule="auto"/>
        <w:ind w:firstLine="720"/>
        <w:jc w:val="both"/>
        <w:rPr>
          <w:rFonts w:eastAsia="Times New Roman" w:cs="Times New Roman"/>
          <w:szCs w:val="24"/>
        </w:rPr>
      </w:pPr>
      <w:r w:rsidRPr="00E079D1">
        <w:rPr>
          <w:rFonts w:eastAsia="Times New Roman" w:cs="Times New Roman"/>
          <w:szCs w:val="24"/>
        </w:rPr>
        <w:t xml:space="preserve">Διάβασα με πολύ μεγάλο σεβασμό και προσοχή </w:t>
      </w:r>
      <w:r>
        <w:rPr>
          <w:rFonts w:eastAsia="Times New Roman" w:cs="Times New Roman"/>
          <w:szCs w:val="24"/>
        </w:rPr>
        <w:t xml:space="preserve">το άρθρο του κ. Μέρτζου στην «ΚΑΘΗΜΕΡΙΝΗ» </w:t>
      </w:r>
      <w:r w:rsidRPr="00E079D1">
        <w:rPr>
          <w:rFonts w:eastAsia="Times New Roman" w:cs="Times New Roman"/>
          <w:szCs w:val="24"/>
        </w:rPr>
        <w:t>και έμεινα έκπληκτος</w:t>
      </w:r>
      <w:r>
        <w:rPr>
          <w:rFonts w:eastAsia="Times New Roman" w:cs="Times New Roman"/>
          <w:szCs w:val="24"/>
        </w:rPr>
        <w:t>.</w:t>
      </w:r>
      <w:r w:rsidRPr="00E079D1">
        <w:rPr>
          <w:rFonts w:eastAsia="Times New Roman" w:cs="Times New Roman"/>
          <w:szCs w:val="24"/>
        </w:rPr>
        <w:t xml:space="preserve"> Αυτός άνθρωπος έχει</w:t>
      </w:r>
      <w:r>
        <w:rPr>
          <w:rFonts w:eastAsia="Times New Roman" w:cs="Times New Roman"/>
          <w:szCs w:val="24"/>
        </w:rPr>
        <w:t xml:space="preserve"> ηγηθεί για</w:t>
      </w:r>
      <w:r w:rsidRPr="00E079D1">
        <w:rPr>
          <w:rFonts w:eastAsia="Times New Roman" w:cs="Times New Roman"/>
          <w:szCs w:val="24"/>
        </w:rPr>
        <w:t xml:space="preserve"> ό</w:t>
      </w:r>
      <w:r>
        <w:rPr>
          <w:rFonts w:eastAsia="Times New Roman" w:cs="Times New Roman"/>
          <w:szCs w:val="24"/>
        </w:rPr>
        <w:t>,</w:t>
      </w:r>
      <w:r w:rsidRPr="00E079D1">
        <w:rPr>
          <w:rFonts w:eastAsia="Times New Roman" w:cs="Times New Roman"/>
          <w:szCs w:val="24"/>
        </w:rPr>
        <w:t xml:space="preserve">τι </w:t>
      </w:r>
      <w:r>
        <w:rPr>
          <w:rFonts w:eastAsia="Times New Roman" w:cs="Times New Roman"/>
          <w:szCs w:val="24"/>
        </w:rPr>
        <w:t xml:space="preserve">έχει </w:t>
      </w:r>
      <w:r w:rsidRPr="00E079D1">
        <w:rPr>
          <w:rFonts w:eastAsia="Times New Roman" w:cs="Times New Roman"/>
          <w:szCs w:val="24"/>
        </w:rPr>
        <w:t>σχέση με το μακεδονικό ζήτημα για δεκαετίες</w:t>
      </w:r>
      <w:r>
        <w:rPr>
          <w:rFonts w:eastAsia="Times New Roman" w:cs="Times New Roman"/>
          <w:szCs w:val="24"/>
        </w:rPr>
        <w:t>.</w:t>
      </w:r>
      <w:r w:rsidRPr="00E079D1">
        <w:rPr>
          <w:rFonts w:eastAsia="Times New Roman" w:cs="Times New Roman"/>
          <w:szCs w:val="24"/>
        </w:rPr>
        <w:t xml:space="preserve"> Έμεινα έκπληκτος και χάρηκα</w:t>
      </w:r>
      <w:r>
        <w:rPr>
          <w:rFonts w:eastAsia="Times New Roman" w:cs="Times New Roman"/>
          <w:szCs w:val="24"/>
        </w:rPr>
        <w:t>.</w:t>
      </w:r>
    </w:p>
    <w:p w14:paraId="1286C850" w14:textId="77777777" w:rsidR="000402FE" w:rsidRDefault="007623D8">
      <w:pPr>
        <w:spacing w:line="600" w:lineRule="auto"/>
        <w:ind w:firstLine="720"/>
        <w:jc w:val="both"/>
        <w:rPr>
          <w:rFonts w:eastAsia="Times New Roman" w:cs="Times New Roman"/>
          <w:szCs w:val="24"/>
        </w:rPr>
      </w:pPr>
      <w:r w:rsidRPr="00E079D1">
        <w:rPr>
          <w:rFonts w:eastAsia="Times New Roman" w:cs="Times New Roman"/>
          <w:szCs w:val="24"/>
        </w:rPr>
        <w:lastRenderedPageBreak/>
        <w:t>Άκουσα με πολύ μεγάλο σεβασμό</w:t>
      </w:r>
      <w:r>
        <w:rPr>
          <w:rFonts w:eastAsia="Times New Roman" w:cs="Times New Roman"/>
          <w:szCs w:val="24"/>
        </w:rPr>
        <w:t>,</w:t>
      </w:r>
      <w:r w:rsidRPr="00E079D1">
        <w:rPr>
          <w:rFonts w:eastAsia="Times New Roman" w:cs="Times New Roman"/>
          <w:szCs w:val="24"/>
        </w:rPr>
        <w:t xml:space="preserve"> κατά τη γνώμη μου</w:t>
      </w:r>
      <w:r>
        <w:rPr>
          <w:rFonts w:eastAsia="Times New Roman" w:cs="Times New Roman"/>
          <w:szCs w:val="24"/>
        </w:rPr>
        <w:t>,</w:t>
      </w:r>
      <w:r w:rsidRPr="00E079D1">
        <w:rPr>
          <w:rFonts w:eastAsia="Times New Roman" w:cs="Times New Roman"/>
          <w:szCs w:val="24"/>
        </w:rPr>
        <w:t xml:space="preserve"> </w:t>
      </w:r>
      <w:r>
        <w:rPr>
          <w:rFonts w:eastAsia="Times New Roman" w:cs="Times New Roman"/>
          <w:szCs w:val="24"/>
        </w:rPr>
        <w:t xml:space="preserve">έναν φιλόσοφο </w:t>
      </w:r>
      <w:r w:rsidRPr="00E079D1">
        <w:rPr>
          <w:rFonts w:eastAsia="Times New Roman" w:cs="Times New Roman"/>
          <w:szCs w:val="24"/>
        </w:rPr>
        <w:t>επιστήμονα</w:t>
      </w:r>
      <w:r>
        <w:rPr>
          <w:rFonts w:eastAsia="Times New Roman" w:cs="Times New Roman"/>
          <w:szCs w:val="24"/>
        </w:rPr>
        <w:t>,</w:t>
      </w:r>
      <w:r w:rsidRPr="00E079D1">
        <w:rPr>
          <w:rFonts w:eastAsia="Times New Roman" w:cs="Times New Roman"/>
          <w:szCs w:val="24"/>
        </w:rPr>
        <w:t xml:space="preserve"> το</w:t>
      </w:r>
      <w:r>
        <w:rPr>
          <w:rFonts w:eastAsia="Times New Roman" w:cs="Times New Roman"/>
          <w:szCs w:val="24"/>
        </w:rPr>
        <w:t>ν</w:t>
      </w:r>
      <w:r w:rsidRPr="00E079D1">
        <w:rPr>
          <w:rFonts w:eastAsia="Times New Roman" w:cs="Times New Roman"/>
          <w:szCs w:val="24"/>
        </w:rPr>
        <w:t xml:space="preserve"> Γιώργο Γραμματικάκη</w:t>
      </w:r>
      <w:r>
        <w:rPr>
          <w:rFonts w:eastAsia="Times New Roman" w:cs="Times New Roman"/>
          <w:szCs w:val="24"/>
        </w:rPr>
        <w:t>.</w:t>
      </w:r>
      <w:r w:rsidRPr="00E079D1">
        <w:rPr>
          <w:rFonts w:eastAsia="Times New Roman" w:cs="Times New Roman"/>
          <w:szCs w:val="24"/>
        </w:rPr>
        <w:t xml:space="preserve"> Τον </w:t>
      </w:r>
      <w:r>
        <w:rPr>
          <w:rFonts w:eastAsia="Times New Roman" w:cs="Times New Roman"/>
          <w:szCs w:val="24"/>
        </w:rPr>
        <w:t>άκουγα με</w:t>
      </w:r>
      <w:r w:rsidRPr="00E079D1">
        <w:rPr>
          <w:rFonts w:eastAsia="Times New Roman" w:cs="Times New Roman"/>
          <w:szCs w:val="24"/>
        </w:rPr>
        <w:t xml:space="preserve"> πάρα πολύ σεβασμό</w:t>
      </w:r>
      <w:r>
        <w:rPr>
          <w:rFonts w:eastAsia="Times New Roman" w:cs="Times New Roman"/>
          <w:szCs w:val="24"/>
        </w:rPr>
        <w:t xml:space="preserve"> και με πόση</w:t>
      </w:r>
      <w:r w:rsidRPr="00E079D1">
        <w:rPr>
          <w:rFonts w:eastAsia="Times New Roman" w:cs="Times New Roman"/>
          <w:szCs w:val="24"/>
        </w:rPr>
        <w:t xml:space="preserve"> πειστικότητα </w:t>
      </w:r>
      <w:r>
        <w:rPr>
          <w:rFonts w:eastAsia="Times New Roman" w:cs="Times New Roman"/>
          <w:szCs w:val="24"/>
        </w:rPr>
        <w:t xml:space="preserve">μιλούσε. Και δεν κάνει να πηγαίνουμε πίσω. Πρέπει </w:t>
      </w:r>
      <w:r w:rsidRPr="00E079D1">
        <w:rPr>
          <w:rFonts w:eastAsia="Times New Roman" w:cs="Times New Roman"/>
          <w:szCs w:val="24"/>
        </w:rPr>
        <w:t>να πάμε μπροστά</w:t>
      </w:r>
      <w:r>
        <w:rPr>
          <w:rFonts w:eastAsia="Times New Roman" w:cs="Times New Roman"/>
          <w:szCs w:val="24"/>
        </w:rPr>
        <w:t>. Τ</w:t>
      </w:r>
      <w:r>
        <w:rPr>
          <w:rFonts w:eastAsia="Times New Roman" w:cs="Times New Roman"/>
          <w:szCs w:val="24"/>
        </w:rPr>
        <w:t>ον άκουγα να τοποθετείται χωρίς να μιλάει άσχημα γ</w:t>
      </w:r>
      <w:r w:rsidRPr="00E079D1">
        <w:rPr>
          <w:rFonts w:eastAsia="Times New Roman" w:cs="Times New Roman"/>
          <w:szCs w:val="24"/>
        </w:rPr>
        <w:t>ια κανέναν</w:t>
      </w:r>
      <w:r>
        <w:rPr>
          <w:rFonts w:eastAsia="Times New Roman" w:cs="Times New Roman"/>
          <w:szCs w:val="24"/>
        </w:rPr>
        <w:t>,</w:t>
      </w:r>
      <w:r w:rsidRPr="00E079D1">
        <w:rPr>
          <w:rFonts w:eastAsia="Times New Roman" w:cs="Times New Roman"/>
          <w:szCs w:val="24"/>
        </w:rPr>
        <w:t xml:space="preserve"> επειδή διαφωνούσε </w:t>
      </w:r>
      <w:r>
        <w:rPr>
          <w:rFonts w:eastAsia="Times New Roman" w:cs="Times New Roman"/>
          <w:szCs w:val="24"/>
        </w:rPr>
        <w:t xml:space="preserve">ή </w:t>
      </w:r>
      <w:r w:rsidRPr="00E079D1">
        <w:rPr>
          <w:rFonts w:eastAsia="Times New Roman" w:cs="Times New Roman"/>
          <w:szCs w:val="24"/>
        </w:rPr>
        <w:t>συμφωνούσε μαζί του</w:t>
      </w:r>
      <w:r>
        <w:rPr>
          <w:rFonts w:eastAsia="Times New Roman" w:cs="Times New Roman"/>
          <w:szCs w:val="24"/>
        </w:rPr>
        <w:t>.</w:t>
      </w:r>
      <w:r w:rsidRPr="00E079D1">
        <w:rPr>
          <w:rFonts w:eastAsia="Times New Roman" w:cs="Times New Roman"/>
          <w:szCs w:val="24"/>
        </w:rPr>
        <w:t xml:space="preserve"> Ίδια </w:t>
      </w:r>
      <w:r>
        <w:rPr>
          <w:rFonts w:eastAsia="Times New Roman" w:cs="Times New Roman"/>
          <w:szCs w:val="24"/>
        </w:rPr>
        <w:t>αίσθηση είχα όταν άκουσα</w:t>
      </w:r>
      <w:r w:rsidRPr="00E079D1">
        <w:rPr>
          <w:rFonts w:eastAsia="Times New Roman" w:cs="Times New Roman"/>
          <w:szCs w:val="24"/>
        </w:rPr>
        <w:t xml:space="preserve"> το</w:t>
      </w:r>
      <w:r>
        <w:rPr>
          <w:rFonts w:eastAsia="Times New Roman" w:cs="Times New Roman"/>
          <w:szCs w:val="24"/>
        </w:rPr>
        <w:t>ν</w:t>
      </w:r>
      <w:r w:rsidRPr="00E079D1">
        <w:rPr>
          <w:rFonts w:eastAsia="Times New Roman" w:cs="Times New Roman"/>
          <w:szCs w:val="24"/>
        </w:rPr>
        <w:t xml:space="preserve"> γιο του </w:t>
      </w:r>
      <w:r>
        <w:rPr>
          <w:rFonts w:eastAsia="Times New Roman" w:cs="Times New Roman"/>
          <w:szCs w:val="24"/>
        </w:rPr>
        <w:t xml:space="preserve">Κύρκου, τον Μίλτο Κύρκο. </w:t>
      </w:r>
      <w:r w:rsidRPr="00E079D1">
        <w:rPr>
          <w:rFonts w:eastAsia="Times New Roman" w:cs="Times New Roman"/>
          <w:szCs w:val="24"/>
        </w:rPr>
        <w:t xml:space="preserve">Δεν με ενδιαφέρει αν είναι </w:t>
      </w:r>
      <w:r>
        <w:rPr>
          <w:rFonts w:eastAsia="Times New Roman" w:cs="Times New Roman"/>
          <w:szCs w:val="24"/>
        </w:rPr>
        <w:t>Ευρω</w:t>
      </w:r>
      <w:r w:rsidRPr="00E079D1">
        <w:rPr>
          <w:rFonts w:eastAsia="Times New Roman" w:cs="Times New Roman"/>
          <w:szCs w:val="24"/>
        </w:rPr>
        <w:t>βουλευτές του Ποταμιού</w:t>
      </w:r>
      <w:r>
        <w:rPr>
          <w:rFonts w:eastAsia="Times New Roman" w:cs="Times New Roman"/>
          <w:szCs w:val="24"/>
        </w:rPr>
        <w:t>.</w:t>
      </w:r>
      <w:r w:rsidRPr="00E079D1">
        <w:rPr>
          <w:rFonts w:eastAsia="Times New Roman" w:cs="Times New Roman"/>
          <w:szCs w:val="24"/>
        </w:rPr>
        <w:t xml:space="preserve"> Είναι άνθρωποι πιστεύω που έχου</w:t>
      </w:r>
      <w:r w:rsidRPr="00E079D1">
        <w:rPr>
          <w:rFonts w:eastAsia="Times New Roman" w:cs="Times New Roman"/>
          <w:szCs w:val="24"/>
        </w:rPr>
        <w:t>ν αίσθηση της πραγματικότητας</w:t>
      </w:r>
      <w:r>
        <w:rPr>
          <w:rFonts w:eastAsia="Times New Roman" w:cs="Times New Roman"/>
          <w:szCs w:val="24"/>
        </w:rPr>
        <w:t>.</w:t>
      </w:r>
      <w:r w:rsidRPr="00E079D1">
        <w:rPr>
          <w:rFonts w:eastAsia="Times New Roman" w:cs="Times New Roman"/>
          <w:szCs w:val="24"/>
        </w:rPr>
        <w:t xml:space="preserve"> </w:t>
      </w:r>
    </w:p>
    <w:p w14:paraId="1286C851" w14:textId="77777777" w:rsidR="000402FE" w:rsidRDefault="007623D8">
      <w:pPr>
        <w:spacing w:line="600" w:lineRule="auto"/>
        <w:ind w:firstLine="720"/>
        <w:jc w:val="both"/>
        <w:rPr>
          <w:rFonts w:eastAsia="Times New Roman" w:cs="Times New Roman"/>
          <w:szCs w:val="24"/>
        </w:rPr>
      </w:pPr>
      <w:r w:rsidRPr="00E079D1">
        <w:rPr>
          <w:rFonts w:eastAsia="Times New Roman" w:cs="Times New Roman"/>
          <w:szCs w:val="24"/>
        </w:rPr>
        <w:t>Άκουσα</w:t>
      </w:r>
      <w:r>
        <w:rPr>
          <w:rFonts w:eastAsia="Times New Roman" w:cs="Times New Roman"/>
          <w:szCs w:val="24"/>
        </w:rPr>
        <w:t>,</w:t>
      </w:r>
      <w:r w:rsidRPr="00E079D1">
        <w:rPr>
          <w:rFonts w:eastAsia="Times New Roman" w:cs="Times New Roman"/>
          <w:szCs w:val="24"/>
        </w:rPr>
        <w:t xml:space="preserve"> </w:t>
      </w:r>
      <w:r>
        <w:rPr>
          <w:rFonts w:eastAsia="Times New Roman" w:cs="Times New Roman"/>
          <w:szCs w:val="24"/>
        </w:rPr>
        <w:t>επίσης,</w:t>
      </w:r>
      <w:r w:rsidRPr="00E079D1">
        <w:rPr>
          <w:rFonts w:eastAsia="Times New Roman" w:cs="Times New Roman"/>
          <w:szCs w:val="24"/>
        </w:rPr>
        <w:t xml:space="preserve"> το</w:t>
      </w:r>
      <w:r>
        <w:rPr>
          <w:rFonts w:eastAsia="Times New Roman" w:cs="Times New Roman"/>
          <w:szCs w:val="24"/>
        </w:rPr>
        <w:t>ν</w:t>
      </w:r>
      <w:r w:rsidRPr="00E079D1">
        <w:rPr>
          <w:rFonts w:eastAsia="Times New Roman" w:cs="Times New Roman"/>
          <w:szCs w:val="24"/>
        </w:rPr>
        <w:t xml:space="preserve"> γιο του Μιχάλη Παπαγιαννάκη</w:t>
      </w:r>
      <w:r>
        <w:rPr>
          <w:rFonts w:eastAsia="Times New Roman" w:cs="Times New Roman"/>
          <w:szCs w:val="24"/>
        </w:rPr>
        <w:t>,</w:t>
      </w:r>
      <w:r w:rsidRPr="00E079D1">
        <w:rPr>
          <w:rFonts w:eastAsia="Times New Roman" w:cs="Times New Roman"/>
          <w:szCs w:val="24"/>
        </w:rPr>
        <w:t xml:space="preserve"> </w:t>
      </w:r>
      <w:r>
        <w:rPr>
          <w:rFonts w:eastAsia="Times New Roman" w:cs="Times New Roman"/>
          <w:szCs w:val="24"/>
        </w:rPr>
        <w:t>ένα άτομο</w:t>
      </w:r>
      <w:r w:rsidRPr="00E079D1">
        <w:rPr>
          <w:rFonts w:eastAsia="Times New Roman" w:cs="Times New Roman"/>
          <w:szCs w:val="24"/>
        </w:rPr>
        <w:t xml:space="preserve"> που έχει γράψει ιστορία σε αυτό το Κοινοβούλιο</w:t>
      </w:r>
      <w:r>
        <w:rPr>
          <w:rFonts w:eastAsia="Times New Roman" w:cs="Times New Roman"/>
          <w:szCs w:val="24"/>
        </w:rPr>
        <w:t>,</w:t>
      </w:r>
      <w:r w:rsidRPr="00E079D1">
        <w:rPr>
          <w:rFonts w:eastAsia="Times New Roman" w:cs="Times New Roman"/>
          <w:szCs w:val="24"/>
        </w:rPr>
        <w:t xml:space="preserve"> το</w:t>
      </w:r>
      <w:r>
        <w:rPr>
          <w:rFonts w:eastAsia="Times New Roman" w:cs="Times New Roman"/>
          <w:szCs w:val="24"/>
        </w:rPr>
        <w:t>ν</w:t>
      </w:r>
      <w:r w:rsidRPr="00E079D1">
        <w:rPr>
          <w:rFonts w:eastAsia="Times New Roman" w:cs="Times New Roman"/>
          <w:szCs w:val="24"/>
        </w:rPr>
        <w:t xml:space="preserve"> Λευτέρη Παπαγιαννάκη</w:t>
      </w:r>
      <w:r>
        <w:rPr>
          <w:rFonts w:eastAsia="Times New Roman" w:cs="Times New Roman"/>
          <w:szCs w:val="24"/>
        </w:rPr>
        <w:t>.</w:t>
      </w:r>
      <w:r w:rsidRPr="00E079D1">
        <w:rPr>
          <w:rFonts w:eastAsia="Times New Roman" w:cs="Times New Roman"/>
          <w:szCs w:val="24"/>
        </w:rPr>
        <w:t xml:space="preserve"> </w:t>
      </w:r>
      <w:r>
        <w:rPr>
          <w:rFonts w:eastAsia="Times New Roman" w:cs="Times New Roman"/>
          <w:szCs w:val="24"/>
        </w:rPr>
        <w:t>Όλοι αυτοί, κατά τη γνώμη κάποιων, είναι προδότες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w:t>
      </w:r>
      <w:r>
        <w:rPr>
          <w:rFonts w:eastAsia="Times New Roman" w:cs="Times New Roman"/>
          <w:szCs w:val="24"/>
        </w:rPr>
        <w:t>.</w:t>
      </w:r>
      <w:r w:rsidRPr="00E079D1">
        <w:rPr>
          <w:rFonts w:eastAsia="Times New Roman" w:cs="Times New Roman"/>
          <w:szCs w:val="24"/>
        </w:rPr>
        <w:t xml:space="preserve"> </w:t>
      </w:r>
      <w:r>
        <w:rPr>
          <w:rFonts w:eastAsia="Times New Roman" w:cs="Times New Roman"/>
          <w:szCs w:val="24"/>
        </w:rPr>
        <w:t>Έτσι είναι; Ε</w:t>
      </w:r>
      <w:r w:rsidRPr="00E079D1">
        <w:rPr>
          <w:rFonts w:eastAsia="Times New Roman" w:cs="Times New Roman"/>
          <w:szCs w:val="24"/>
        </w:rPr>
        <w:t>γώ λέω πως δεν είναι</w:t>
      </w:r>
      <w:r w:rsidRPr="00E079D1">
        <w:rPr>
          <w:rFonts w:eastAsia="Times New Roman" w:cs="Times New Roman"/>
          <w:szCs w:val="24"/>
        </w:rPr>
        <w:t xml:space="preserve"> </w:t>
      </w:r>
      <w:r>
        <w:rPr>
          <w:rFonts w:eastAsia="Times New Roman" w:cs="Times New Roman"/>
          <w:szCs w:val="24"/>
        </w:rPr>
        <w:t xml:space="preserve">καθόλου </w:t>
      </w:r>
      <w:r w:rsidRPr="00E079D1">
        <w:rPr>
          <w:rFonts w:eastAsia="Times New Roman" w:cs="Times New Roman"/>
          <w:szCs w:val="24"/>
        </w:rPr>
        <w:t>έτσι</w:t>
      </w:r>
      <w:r>
        <w:rPr>
          <w:rFonts w:eastAsia="Times New Roman" w:cs="Times New Roman"/>
          <w:szCs w:val="24"/>
        </w:rPr>
        <w:t>.</w:t>
      </w:r>
      <w:r w:rsidRPr="00E079D1">
        <w:rPr>
          <w:rFonts w:eastAsia="Times New Roman" w:cs="Times New Roman"/>
          <w:szCs w:val="24"/>
        </w:rPr>
        <w:t xml:space="preserve"> </w:t>
      </w:r>
    </w:p>
    <w:p w14:paraId="1286C852" w14:textId="77777777" w:rsidR="000402FE" w:rsidRDefault="007623D8">
      <w:pPr>
        <w:spacing w:line="600" w:lineRule="auto"/>
        <w:ind w:firstLine="720"/>
        <w:jc w:val="both"/>
        <w:rPr>
          <w:rFonts w:eastAsia="Times New Roman" w:cs="Times New Roman"/>
          <w:szCs w:val="24"/>
        </w:rPr>
      </w:pPr>
      <w:r w:rsidRPr="00E079D1">
        <w:rPr>
          <w:rFonts w:eastAsia="Times New Roman" w:cs="Times New Roman"/>
          <w:szCs w:val="24"/>
        </w:rPr>
        <w:t xml:space="preserve">Είναι ηλίου φαεινότερο </w:t>
      </w:r>
      <w:r>
        <w:rPr>
          <w:rFonts w:eastAsia="Times New Roman" w:cs="Times New Roman"/>
          <w:szCs w:val="24"/>
        </w:rPr>
        <w:t>-</w:t>
      </w:r>
      <w:r w:rsidRPr="00E079D1">
        <w:rPr>
          <w:rFonts w:eastAsia="Times New Roman" w:cs="Times New Roman"/>
          <w:szCs w:val="24"/>
        </w:rPr>
        <w:t>και δεν χ</w:t>
      </w:r>
      <w:r>
        <w:rPr>
          <w:rFonts w:eastAsia="Times New Roman" w:cs="Times New Roman"/>
          <w:szCs w:val="24"/>
        </w:rPr>
        <w:t>ρειάζεται να επιχειρηματολογήσω- ότι γίνεται ένας θόρυβος αναντίστοιχος με</w:t>
      </w:r>
      <w:r w:rsidRPr="00E079D1">
        <w:rPr>
          <w:rFonts w:eastAsia="Times New Roman" w:cs="Times New Roman"/>
          <w:szCs w:val="24"/>
        </w:rPr>
        <w:t xml:space="preserve"> την πραγματικότητα</w:t>
      </w:r>
      <w:r>
        <w:rPr>
          <w:rFonts w:eastAsia="Times New Roman" w:cs="Times New Roman"/>
          <w:szCs w:val="24"/>
        </w:rPr>
        <w:t>.</w:t>
      </w:r>
      <w:r w:rsidRPr="00E079D1">
        <w:rPr>
          <w:rFonts w:eastAsia="Times New Roman" w:cs="Times New Roman"/>
          <w:szCs w:val="24"/>
        </w:rPr>
        <w:t xml:space="preserve"> Μία χώρα παραπαίει</w:t>
      </w:r>
      <w:r>
        <w:rPr>
          <w:rFonts w:eastAsia="Times New Roman" w:cs="Times New Roman"/>
          <w:szCs w:val="24"/>
        </w:rPr>
        <w:t>,</w:t>
      </w:r>
      <w:r w:rsidRPr="00E079D1">
        <w:rPr>
          <w:rFonts w:eastAsia="Times New Roman" w:cs="Times New Roman"/>
          <w:szCs w:val="24"/>
        </w:rPr>
        <w:t xml:space="preserve"> στην κυριολεξία</w:t>
      </w:r>
      <w:r>
        <w:rPr>
          <w:rFonts w:eastAsia="Times New Roman" w:cs="Times New Roman"/>
          <w:szCs w:val="24"/>
        </w:rPr>
        <w:t>.</w:t>
      </w:r>
      <w:r w:rsidRPr="00E079D1">
        <w:rPr>
          <w:rFonts w:eastAsia="Times New Roman" w:cs="Times New Roman"/>
          <w:szCs w:val="24"/>
        </w:rPr>
        <w:t xml:space="preserve"> Το ένα εκατομμύριο από τα δύο </w:t>
      </w:r>
      <w:r>
        <w:rPr>
          <w:rFonts w:eastAsia="Times New Roman" w:cs="Times New Roman"/>
          <w:szCs w:val="24"/>
        </w:rPr>
        <w:t xml:space="preserve">εκατομμύρια έχει </w:t>
      </w:r>
      <w:r w:rsidRPr="00E079D1">
        <w:rPr>
          <w:rFonts w:eastAsia="Times New Roman" w:cs="Times New Roman"/>
          <w:szCs w:val="24"/>
        </w:rPr>
        <w:t>φύγει</w:t>
      </w:r>
      <w:r>
        <w:rPr>
          <w:rFonts w:eastAsia="Times New Roman" w:cs="Times New Roman"/>
          <w:szCs w:val="24"/>
        </w:rPr>
        <w:t>,</w:t>
      </w:r>
      <w:r w:rsidRPr="00E079D1">
        <w:rPr>
          <w:rFonts w:eastAsia="Times New Roman" w:cs="Times New Roman"/>
          <w:szCs w:val="24"/>
        </w:rPr>
        <w:t xml:space="preserve"> γιατί υπάρχει φτώχεια</w:t>
      </w:r>
      <w:r>
        <w:rPr>
          <w:rFonts w:eastAsia="Times New Roman" w:cs="Times New Roman"/>
          <w:szCs w:val="24"/>
        </w:rPr>
        <w:t xml:space="preserve">. </w:t>
      </w:r>
    </w:p>
    <w:p w14:paraId="1286C85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Μπορείτε να δ</w:t>
      </w:r>
      <w:r w:rsidRPr="00E079D1">
        <w:rPr>
          <w:rFonts w:eastAsia="Times New Roman" w:cs="Times New Roman"/>
          <w:szCs w:val="24"/>
        </w:rPr>
        <w:t xml:space="preserve">ιαβάσετε τα άρθρα του </w:t>
      </w:r>
      <w:r>
        <w:rPr>
          <w:rFonts w:eastAsia="Times New Roman" w:cs="Times New Roman"/>
          <w:szCs w:val="24"/>
        </w:rPr>
        <w:t xml:space="preserve">Στόγιαν Άντοφ, που </w:t>
      </w:r>
      <w:r w:rsidRPr="00E079D1">
        <w:rPr>
          <w:rFonts w:eastAsia="Times New Roman" w:cs="Times New Roman"/>
          <w:szCs w:val="24"/>
        </w:rPr>
        <w:t xml:space="preserve">ήταν ο πρώτος Πρόεδρος της Δημοκρατίας της </w:t>
      </w:r>
      <w:r>
        <w:rPr>
          <w:rFonts w:eastAsia="Times New Roman" w:cs="Times New Roman"/>
          <w:szCs w:val="24"/>
          <w:lang w:val="en-US"/>
        </w:rPr>
        <w:t>FYROM</w:t>
      </w:r>
      <w:r w:rsidRPr="005E793F">
        <w:rPr>
          <w:rFonts w:eastAsia="Times New Roman" w:cs="Times New Roman"/>
          <w:szCs w:val="24"/>
        </w:rPr>
        <w:t xml:space="preserve"> </w:t>
      </w:r>
      <w:r>
        <w:rPr>
          <w:rFonts w:eastAsia="Times New Roman" w:cs="Times New Roman"/>
          <w:szCs w:val="24"/>
        </w:rPr>
        <w:t xml:space="preserve">επί Γκλιγκόροφ. </w:t>
      </w:r>
      <w:r w:rsidRPr="00E079D1">
        <w:rPr>
          <w:rFonts w:eastAsia="Times New Roman" w:cs="Times New Roman"/>
          <w:szCs w:val="24"/>
        </w:rPr>
        <w:t>Έχει γράψει πολλά άρθρα</w:t>
      </w:r>
      <w:r>
        <w:rPr>
          <w:rFonts w:eastAsia="Times New Roman" w:cs="Times New Roman"/>
          <w:szCs w:val="24"/>
        </w:rPr>
        <w:t xml:space="preserve">. Είναι </w:t>
      </w:r>
      <w:r w:rsidRPr="00E079D1">
        <w:rPr>
          <w:rFonts w:eastAsia="Times New Roman" w:cs="Times New Roman"/>
          <w:szCs w:val="24"/>
        </w:rPr>
        <w:t>ένας άνθρωπος που έχει επικρίνει το</w:t>
      </w:r>
      <w:r>
        <w:rPr>
          <w:rFonts w:eastAsia="Times New Roman" w:cs="Times New Roman"/>
          <w:szCs w:val="24"/>
        </w:rPr>
        <w:t>ν Γκρουέφσκι μ</w:t>
      </w:r>
      <w:r w:rsidRPr="00E079D1">
        <w:rPr>
          <w:rFonts w:eastAsia="Times New Roman" w:cs="Times New Roman"/>
          <w:szCs w:val="24"/>
        </w:rPr>
        <w:t>ε τον πιο σκληρό τρόπο</w:t>
      </w:r>
      <w:r>
        <w:rPr>
          <w:rFonts w:eastAsia="Times New Roman" w:cs="Times New Roman"/>
          <w:szCs w:val="24"/>
        </w:rPr>
        <w:t>.</w:t>
      </w:r>
      <w:r w:rsidRPr="00E079D1">
        <w:rPr>
          <w:rFonts w:eastAsia="Times New Roman" w:cs="Times New Roman"/>
          <w:szCs w:val="24"/>
        </w:rPr>
        <w:t xml:space="preserve"> Δεν χρειάζεται δηλαδή να επιχε</w:t>
      </w:r>
      <w:r w:rsidRPr="00E079D1">
        <w:rPr>
          <w:rFonts w:eastAsia="Times New Roman" w:cs="Times New Roman"/>
          <w:szCs w:val="24"/>
        </w:rPr>
        <w:t xml:space="preserve">ιρηματολογήσει κανείς </w:t>
      </w:r>
      <w:r>
        <w:rPr>
          <w:rFonts w:eastAsia="Times New Roman" w:cs="Times New Roman"/>
          <w:szCs w:val="24"/>
        </w:rPr>
        <w:t>άλλος. Είναι</w:t>
      </w:r>
      <w:r w:rsidRPr="00E079D1">
        <w:rPr>
          <w:rFonts w:eastAsia="Times New Roman" w:cs="Times New Roman"/>
          <w:szCs w:val="24"/>
        </w:rPr>
        <w:t xml:space="preserve"> ένας άνθρωπος </w:t>
      </w:r>
      <w:r>
        <w:rPr>
          <w:rFonts w:eastAsia="Times New Roman" w:cs="Times New Roman"/>
          <w:szCs w:val="24"/>
        </w:rPr>
        <w:t xml:space="preserve">που ήταν </w:t>
      </w:r>
      <w:r w:rsidRPr="00E079D1">
        <w:rPr>
          <w:rFonts w:eastAsia="Times New Roman" w:cs="Times New Roman"/>
          <w:szCs w:val="24"/>
        </w:rPr>
        <w:t xml:space="preserve">πρώτος Πρόεδρος της Δημοκρατίας </w:t>
      </w:r>
      <w:r>
        <w:rPr>
          <w:rFonts w:eastAsia="Times New Roman" w:cs="Times New Roman"/>
          <w:szCs w:val="24"/>
        </w:rPr>
        <w:t>επί Γκλιγκόροφ. Είπε «</w:t>
      </w:r>
      <w:r w:rsidRPr="00E079D1">
        <w:rPr>
          <w:rFonts w:eastAsia="Times New Roman" w:cs="Times New Roman"/>
          <w:szCs w:val="24"/>
        </w:rPr>
        <w:t>Εμείς ήρθαμε μετά από οκτώ αιώνες εδώ</w:t>
      </w:r>
      <w:r>
        <w:rPr>
          <w:rFonts w:eastAsia="Times New Roman" w:cs="Times New Roman"/>
          <w:szCs w:val="24"/>
        </w:rPr>
        <w:t>.</w:t>
      </w:r>
      <w:r w:rsidRPr="00E079D1">
        <w:rPr>
          <w:rFonts w:eastAsia="Times New Roman" w:cs="Times New Roman"/>
          <w:szCs w:val="24"/>
        </w:rPr>
        <w:t xml:space="preserve"> Σλαβική είναι η γλώσσα </w:t>
      </w:r>
      <w:r>
        <w:rPr>
          <w:rFonts w:eastAsia="Times New Roman" w:cs="Times New Roman"/>
          <w:szCs w:val="24"/>
        </w:rPr>
        <w:t>μας.</w:t>
      </w:r>
      <w:r w:rsidRPr="00E079D1">
        <w:rPr>
          <w:rFonts w:eastAsia="Times New Roman" w:cs="Times New Roman"/>
          <w:szCs w:val="24"/>
        </w:rPr>
        <w:t xml:space="preserve"> Δεν έχουμε κα</w:t>
      </w:r>
      <w:r>
        <w:rPr>
          <w:rFonts w:eastAsia="Times New Roman" w:cs="Times New Roman"/>
          <w:szCs w:val="24"/>
        </w:rPr>
        <w:t>μ</w:t>
      </w:r>
      <w:r w:rsidRPr="00E079D1">
        <w:rPr>
          <w:rFonts w:eastAsia="Times New Roman" w:cs="Times New Roman"/>
          <w:szCs w:val="24"/>
        </w:rPr>
        <w:t>μία σχέση με τον Μέγα Αλέξανδρο</w:t>
      </w:r>
      <w:r>
        <w:rPr>
          <w:rFonts w:eastAsia="Times New Roman" w:cs="Times New Roman"/>
          <w:szCs w:val="24"/>
        </w:rPr>
        <w:t>.</w:t>
      </w:r>
      <w:r w:rsidRPr="00E079D1">
        <w:rPr>
          <w:rFonts w:eastAsia="Times New Roman" w:cs="Times New Roman"/>
          <w:szCs w:val="24"/>
        </w:rPr>
        <w:t xml:space="preserve"> Δεν έχουμε κα</w:t>
      </w:r>
      <w:r>
        <w:rPr>
          <w:rFonts w:eastAsia="Times New Roman" w:cs="Times New Roman"/>
          <w:szCs w:val="24"/>
        </w:rPr>
        <w:t>μ</w:t>
      </w:r>
      <w:r w:rsidRPr="00E079D1">
        <w:rPr>
          <w:rFonts w:eastAsia="Times New Roman" w:cs="Times New Roman"/>
          <w:szCs w:val="24"/>
        </w:rPr>
        <w:t>μία βλέψη</w:t>
      </w:r>
      <w:r>
        <w:rPr>
          <w:rFonts w:eastAsia="Times New Roman" w:cs="Times New Roman"/>
          <w:szCs w:val="24"/>
        </w:rPr>
        <w:t>.</w:t>
      </w:r>
      <w:r w:rsidRPr="00E079D1">
        <w:rPr>
          <w:rFonts w:eastAsia="Times New Roman" w:cs="Times New Roman"/>
          <w:szCs w:val="24"/>
        </w:rPr>
        <w:t xml:space="preserve"> Δεν μ</w:t>
      </w:r>
      <w:r w:rsidRPr="00E079D1">
        <w:rPr>
          <w:rFonts w:eastAsia="Times New Roman" w:cs="Times New Roman"/>
          <w:szCs w:val="24"/>
        </w:rPr>
        <w:t>ιλάμε για εθνότητα</w:t>
      </w:r>
      <w:r>
        <w:rPr>
          <w:rFonts w:eastAsia="Times New Roman" w:cs="Times New Roman"/>
          <w:szCs w:val="24"/>
        </w:rPr>
        <w:t>».</w:t>
      </w:r>
      <w:r w:rsidRPr="00E079D1">
        <w:rPr>
          <w:rFonts w:eastAsia="Times New Roman" w:cs="Times New Roman"/>
          <w:szCs w:val="24"/>
        </w:rPr>
        <w:t xml:space="preserve"> Είναι πολύ εύκολο </w:t>
      </w:r>
      <w:r>
        <w:rPr>
          <w:rFonts w:eastAsia="Times New Roman" w:cs="Times New Roman"/>
          <w:szCs w:val="24"/>
        </w:rPr>
        <w:t xml:space="preserve">να το βρεις. </w:t>
      </w:r>
      <w:r w:rsidRPr="00E079D1">
        <w:rPr>
          <w:rFonts w:eastAsia="Times New Roman" w:cs="Times New Roman"/>
          <w:szCs w:val="24"/>
        </w:rPr>
        <w:t xml:space="preserve">Αν </w:t>
      </w:r>
      <w:r>
        <w:rPr>
          <w:rFonts w:eastAsia="Times New Roman" w:cs="Times New Roman"/>
          <w:szCs w:val="24"/>
        </w:rPr>
        <w:t xml:space="preserve">πατήσετε </w:t>
      </w:r>
      <w:r w:rsidRPr="00E079D1">
        <w:rPr>
          <w:rFonts w:eastAsia="Times New Roman" w:cs="Times New Roman"/>
          <w:szCs w:val="24"/>
        </w:rPr>
        <w:t xml:space="preserve">στο </w:t>
      </w:r>
      <w:r w:rsidRPr="00E079D1">
        <w:rPr>
          <w:rFonts w:eastAsia="Times New Roman" w:cs="Times New Roman"/>
          <w:szCs w:val="24"/>
          <w:lang w:val="en-US"/>
        </w:rPr>
        <w:t>Google</w:t>
      </w:r>
      <w:r w:rsidRPr="00E079D1">
        <w:rPr>
          <w:rFonts w:eastAsia="Times New Roman" w:cs="Times New Roman"/>
          <w:szCs w:val="24"/>
        </w:rPr>
        <w:t xml:space="preserve"> </w:t>
      </w:r>
      <w:r>
        <w:rPr>
          <w:rFonts w:eastAsia="Times New Roman" w:cs="Times New Roman"/>
          <w:szCs w:val="24"/>
        </w:rPr>
        <w:t>και διαβάσετε τ</w:t>
      </w:r>
      <w:r w:rsidRPr="00E079D1">
        <w:rPr>
          <w:rFonts w:eastAsia="Times New Roman" w:cs="Times New Roman"/>
          <w:szCs w:val="24"/>
        </w:rPr>
        <w:t xml:space="preserve">ι έλεγε ο </w:t>
      </w:r>
      <w:r>
        <w:rPr>
          <w:rFonts w:eastAsia="Times New Roman" w:cs="Times New Roman"/>
          <w:szCs w:val="24"/>
        </w:rPr>
        <w:t xml:space="preserve">Στόγιαν Άντοφ, </w:t>
      </w:r>
      <w:r w:rsidRPr="00E079D1">
        <w:rPr>
          <w:rFonts w:eastAsia="Times New Roman" w:cs="Times New Roman"/>
          <w:szCs w:val="24"/>
        </w:rPr>
        <w:t>θα τα δείτε όλα αυτά</w:t>
      </w:r>
      <w:r>
        <w:rPr>
          <w:rFonts w:eastAsia="Times New Roman" w:cs="Times New Roman"/>
          <w:szCs w:val="24"/>
        </w:rPr>
        <w:t>.</w:t>
      </w:r>
      <w:r w:rsidRPr="00E079D1">
        <w:rPr>
          <w:rFonts w:eastAsia="Times New Roman" w:cs="Times New Roman"/>
          <w:szCs w:val="24"/>
        </w:rPr>
        <w:t xml:space="preserve"> </w:t>
      </w:r>
      <w:r>
        <w:rPr>
          <w:rFonts w:eastAsia="Times New Roman" w:cs="Times New Roman"/>
          <w:szCs w:val="24"/>
        </w:rPr>
        <w:t xml:space="preserve">Είναι </w:t>
      </w:r>
      <w:r w:rsidRPr="00E079D1">
        <w:rPr>
          <w:rFonts w:eastAsia="Times New Roman" w:cs="Times New Roman"/>
          <w:szCs w:val="24"/>
        </w:rPr>
        <w:t xml:space="preserve">γέννημα-θρέμμα </w:t>
      </w:r>
      <w:r>
        <w:rPr>
          <w:rFonts w:eastAsia="Times New Roman" w:cs="Times New Roman"/>
          <w:szCs w:val="24"/>
        </w:rPr>
        <w:t xml:space="preserve">και ο πρώτος </w:t>
      </w:r>
      <w:r w:rsidRPr="00E079D1">
        <w:rPr>
          <w:rFonts w:eastAsia="Times New Roman" w:cs="Times New Roman"/>
          <w:szCs w:val="24"/>
        </w:rPr>
        <w:t xml:space="preserve">Πρόεδρος της Βουλής </w:t>
      </w:r>
      <w:r>
        <w:rPr>
          <w:rFonts w:eastAsia="Times New Roman" w:cs="Times New Roman"/>
          <w:szCs w:val="24"/>
        </w:rPr>
        <w:t xml:space="preserve">αυτού του κράτους. </w:t>
      </w:r>
    </w:p>
    <w:p w14:paraId="1286C85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Μπαίνει εδώ ένα ερώτημα. Ο Κώστας Σημίτης</w:t>
      </w:r>
      <w:r w:rsidRPr="00E079D1">
        <w:rPr>
          <w:rFonts w:eastAsia="Times New Roman" w:cs="Times New Roman"/>
          <w:szCs w:val="24"/>
        </w:rPr>
        <w:t xml:space="preserve"> </w:t>
      </w:r>
      <w:r>
        <w:rPr>
          <w:rFonts w:eastAsia="Times New Roman" w:cs="Times New Roman"/>
          <w:szCs w:val="24"/>
        </w:rPr>
        <w:t>-</w:t>
      </w:r>
      <w:r w:rsidRPr="00E079D1">
        <w:rPr>
          <w:rFonts w:eastAsia="Times New Roman" w:cs="Times New Roman"/>
          <w:szCs w:val="24"/>
        </w:rPr>
        <w:t>πραγματικά σας το λέω</w:t>
      </w:r>
      <w:r>
        <w:rPr>
          <w:rFonts w:eastAsia="Times New Roman" w:cs="Times New Roman"/>
          <w:szCs w:val="24"/>
        </w:rPr>
        <w:t>,</w:t>
      </w:r>
      <w:r w:rsidRPr="00E079D1">
        <w:rPr>
          <w:rFonts w:eastAsia="Times New Roman" w:cs="Times New Roman"/>
          <w:szCs w:val="24"/>
        </w:rPr>
        <w:t xml:space="preserve"> </w:t>
      </w:r>
      <w:r>
        <w:rPr>
          <w:rFonts w:eastAsia="Times New Roman" w:cs="Times New Roman"/>
          <w:szCs w:val="24"/>
        </w:rPr>
        <w:t xml:space="preserve">έχω τα κείμενά </w:t>
      </w:r>
      <w:r w:rsidRPr="00E079D1">
        <w:rPr>
          <w:rFonts w:eastAsia="Times New Roman" w:cs="Times New Roman"/>
          <w:szCs w:val="24"/>
        </w:rPr>
        <w:t>του μπροστά</w:t>
      </w:r>
      <w:r>
        <w:rPr>
          <w:rFonts w:eastAsia="Times New Roman" w:cs="Times New Roman"/>
          <w:szCs w:val="24"/>
        </w:rPr>
        <w:t>-</w:t>
      </w:r>
      <w:r w:rsidRPr="00E079D1">
        <w:rPr>
          <w:rFonts w:eastAsia="Times New Roman" w:cs="Times New Roman"/>
          <w:szCs w:val="24"/>
        </w:rPr>
        <w:t xml:space="preserve"> πάλευε για τη σύνθετη ονομασία</w:t>
      </w:r>
      <w:r>
        <w:rPr>
          <w:rFonts w:eastAsia="Times New Roman" w:cs="Times New Roman"/>
          <w:szCs w:val="24"/>
        </w:rPr>
        <w:t>,</w:t>
      </w:r>
      <w:r w:rsidRPr="00E079D1">
        <w:rPr>
          <w:rFonts w:eastAsia="Times New Roman" w:cs="Times New Roman"/>
          <w:szCs w:val="24"/>
        </w:rPr>
        <w:t xml:space="preserve"> ο Κώστας Καραμανλής</w:t>
      </w:r>
      <w:r>
        <w:rPr>
          <w:rFonts w:eastAsia="Times New Roman" w:cs="Times New Roman"/>
          <w:szCs w:val="24"/>
        </w:rPr>
        <w:t>, η κ.</w:t>
      </w:r>
      <w:r w:rsidRPr="00E079D1">
        <w:rPr>
          <w:rFonts w:eastAsia="Times New Roman" w:cs="Times New Roman"/>
          <w:szCs w:val="24"/>
        </w:rPr>
        <w:t xml:space="preserve"> Μπακογιάννη</w:t>
      </w:r>
      <w:r>
        <w:rPr>
          <w:rFonts w:eastAsia="Times New Roman" w:cs="Times New Roman"/>
          <w:szCs w:val="24"/>
        </w:rPr>
        <w:t>,</w:t>
      </w:r>
      <w:r w:rsidRPr="00E079D1">
        <w:rPr>
          <w:rFonts w:eastAsia="Times New Roman" w:cs="Times New Roman"/>
          <w:szCs w:val="24"/>
        </w:rPr>
        <w:t xml:space="preserve"> ο Βαγγέλης Μεϊμαράκης </w:t>
      </w:r>
      <w:r>
        <w:rPr>
          <w:rFonts w:eastAsia="Times New Roman" w:cs="Times New Roman"/>
          <w:szCs w:val="24"/>
        </w:rPr>
        <w:t xml:space="preserve">πάλευαν </w:t>
      </w:r>
      <w:r w:rsidRPr="00E079D1">
        <w:rPr>
          <w:rFonts w:eastAsia="Times New Roman" w:cs="Times New Roman"/>
          <w:szCs w:val="24"/>
        </w:rPr>
        <w:t>στο Βουκουρέστι για αυτή την ονομασία</w:t>
      </w:r>
      <w:r>
        <w:rPr>
          <w:rFonts w:eastAsia="Times New Roman" w:cs="Times New Roman"/>
          <w:szCs w:val="24"/>
        </w:rPr>
        <w:t>.</w:t>
      </w:r>
      <w:r w:rsidRPr="00E079D1">
        <w:rPr>
          <w:rFonts w:eastAsia="Times New Roman" w:cs="Times New Roman"/>
          <w:szCs w:val="24"/>
        </w:rPr>
        <w:t xml:space="preserve"> Γεννιέται ένα ερώτημα</w:t>
      </w:r>
      <w:r>
        <w:rPr>
          <w:rFonts w:eastAsia="Times New Roman" w:cs="Times New Roman"/>
          <w:szCs w:val="24"/>
        </w:rPr>
        <w:t>, λοιπόν,</w:t>
      </w:r>
      <w:r w:rsidRPr="00E079D1">
        <w:rPr>
          <w:rFonts w:eastAsia="Times New Roman" w:cs="Times New Roman"/>
          <w:szCs w:val="24"/>
        </w:rPr>
        <w:t xml:space="preserve"> </w:t>
      </w:r>
      <w:r>
        <w:rPr>
          <w:rFonts w:eastAsia="Times New Roman" w:cs="Times New Roman"/>
          <w:szCs w:val="24"/>
        </w:rPr>
        <w:t xml:space="preserve">αυτή η </w:t>
      </w:r>
      <w:r w:rsidRPr="00E079D1">
        <w:rPr>
          <w:rFonts w:eastAsia="Times New Roman" w:cs="Times New Roman"/>
          <w:szCs w:val="24"/>
        </w:rPr>
        <w:t>μεταστροφή που οφείλεται</w:t>
      </w:r>
      <w:r>
        <w:rPr>
          <w:rFonts w:eastAsia="Times New Roman" w:cs="Times New Roman"/>
          <w:szCs w:val="24"/>
        </w:rPr>
        <w:t>;</w:t>
      </w:r>
      <w:r w:rsidRPr="00E079D1">
        <w:rPr>
          <w:rFonts w:eastAsia="Times New Roman" w:cs="Times New Roman"/>
          <w:szCs w:val="24"/>
        </w:rPr>
        <w:t xml:space="preserve"> Ε</w:t>
      </w:r>
      <w:r w:rsidRPr="00E079D1">
        <w:rPr>
          <w:rFonts w:eastAsia="Times New Roman" w:cs="Times New Roman"/>
          <w:szCs w:val="24"/>
        </w:rPr>
        <w:t>ίναι μόνο θέμα ψηφοθηρίας</w:t>
      </w:r>
      <w:r>
        <w:rPr>
          <w:rFonts w:eastAsia="Times New Roman" w:cs="Times New Roman"/>
          <w:szCs w:val="24"/>
        </w:rPr>
        <w:t>;</w:t>
      </w:r>
      <w:r w:rsidRPr="00E079D1">
        <w:rPr>
          <w:rFonts w:eastAsia="Times New Roman" w:cs="Times New Roman"/>
          <w:szCs w:val="24"/>
        </w:rPr>
        <w:t xml:space="preserve"> Είναι και αυτό</w:t>
      </w:r>
      <w:r>
        <w:rPr>
          <w:rFonts w:eastAsia="Times New Roman" w:cs="Times New Roman"/>
          <w:szCs w:val="24"/>
        </w:rPr>
        <w:t>.</w:t>
      </w:r>
      <w:r w:rsidRPr="00E079D1">
        <w:rPr>
          <w:rFonts w:eastAsia="Times New Roman" w:cs="Times New Roman"/>
          <w:szCs w:val="24"/>
        </w:rPr>
        <w:t xml:space="preserve"> </w:t>
      </w:r>
    </w:p>
    <w:p w14:paraId="1286C85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Βουλευτή) </w:t>
      </w:r>
    </w:p>
    <w:p w14:paraId="1286C85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Θα χρειαστώ δύο λεπτά, αν έχετε την καλοσύνη, γιατί είμαι στο μάτι του κυκλώνα. Θα χρειαστώ δύο λεπτά μόνο. Δεν θέλω παραπάνω. </w:t>
      </w:r>
    </w:p>
    <w:p w14:paraId="1286C857" w14:textId="77777777" w:rsidR="000402FE" w:rsidRDefault="007623D8">
      <w:pPr>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Όχι πάνω από δύο. </w:t>
      </w:r>
    </w:p>
    <w:p w14:paraId="1286C858"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Όχι, κύριε Πρόεδρε. </w:t>
      </w:r>
    </w:p>
    <w:p w14:paraId="1286C859" w14:textId="77777777" w:rsidR="000402FE" w:rsidRDefault="007623D8">
      <w:pPr>
        <w:spacing w:line="600" w:lineRule="auto"/>
        <w:ind w:firstLine="720"/>
        <w:jc w:val="both"/>
        <w:rPr>
          <w:rFonts w:eastAsia="Times New Roman" w:cs="Times New Roman"/>
          <w:szCs w:val="24"/>
        </w:rPr>
      </w:pPr>
      <w:r w:rsidRPr="00E079D1">
        <w:rPr>
          <w:rFonts w:eastAsia="Times New Roman" w:cs="Times New Roman"/>
          <w:szCs w:val="24"/>
        </w:rPr>
        <w:t>Τι έγινε και άλλαξαν</w:t>
      </w:r>
      <w:r>
        <w:rPr>
          <w:rFonts w:eastAsia="Times New Roman" w:cs="Times New Roman"/>
          <w:szCs w:val="24"/>
        </w:rPr>
        <w:t>;</w:t>
      </w:r>
      <w:r w:rsidRPr="00E079D1">
        <w:rPr>
          <w:rFonts w:eastAsia="Times New Roman" w:cs="Times New Roman"/>
          <w:szCs w:val="24"/>
        </w:rPr>
        <w:t xml:space="preserve"> </w:t>
      </w:r>
      <w:r>
        <w:rPr>
          <w:rFonts w:eastAsia="Times New Roman" w:cs="Times New Roman"/>
          <w:szCs w:val="24"/>
        </w:rPr>
        <w:t xml:space="preserve">Ήταν τόσο σοβαροί </w:t>
      </w:r>
      <w:r w:rsidRPr="00E079D1">
        <w:rPr>
          <w:rFonts w:eastAsia="Times New Roman" w:cs="Times New Roman"/>
          <w:szCs w:val="24"/>
        </w:rPr>
        <w:t>άνθρωποι χρόνια τώρα</w:t>
      </w:r>
      <w:r>
        <w:rPr>
          <w:rFonts w:eastAsia="Times New Roman" w:cs="Times New Roman"/>
          <w:szCs w:val="24"/>
        </w:rPr>
        <w:t>.</w:t>
      </w:r>
    </w:p>
    <w:p w14:paraId="1286C85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Εγώ λέω ότι δεν είναι μόνο ψηφοθηρικοί οι λόγοι.</w:t>
      </w:r>
      <w:r w:rsidRPr="00E079D1">
        <w:rPr>
          <w:rFonts w:eastAsia="Times New Roman" w:cs="Times New Roman"/>
          <w:szCs w:val="24"/>
        </w:rPr>
        <w:t xml:space="preserve"> Συγχωρήστε μου την προσέγγιση που θα κάνω</w:t>
      </w:r>
      <w:r>
        <w:rPr>
          <w:rFonts w:eastAsia="Times New Roman" w:cs="Times New Roman"/>
          <w:szCs w:val="24"/>
        </w:rPr>
        <w:t>.</w:t>
      </w:r>
      <w:r w:rsidRPr="00E079D1">
        <w:rPr>
          <w:rFonts w:eastAsia="Times New Roman" w:cs="Times New Roman"/>
          <w:szCs w:val="24"/>
        </w:rPr>
        <w:t xml:space="preserve"> </w:t>
      </w:r>
      <w:r w:rsidRPr="00E079D1">
        <w:rPr>
          <w:rFonts w:eastAsia="Times New Roman" w:cs="Times New Roman"/>
          <w:szCs w:val="24"/>
        </w:rPr>
        <w:t xml:space="preserve">Και </w:t>
      </w:r>
      <w:r>
        <w:rPr>
          <w:rFonts w:eastAsia="Times New Roman" w:cs="Times New Roman"/>
          <w:szCs w:val="24"/>
        </w:rPr>
        <w:t xml:space="preserve">δεν είναι μόνο το μίσος, </w:t>
      </w:r>
      <w:r w:rsidRPr="00E079D1">
        <w:rPr>
          <w:rFonts w:eastAsia="Times New Roman" w:cs="Times New Roman"/>
          <w:szCs w:val="24"/>
        </w:rPr>
        <w:t xml:space="preserve">το </w:t>
      </w:r>
      <w:r>
        <w:rPr>
          <w:rFonts w:eastAsia="Times New Roman" w:cs="Times New Roman"/>
          <w:szCs w:val="24"/>
        </w:rPr>
        <w:t>α</w:t>
      </w:r>
      <w:r w:rsidRPr="00E079D1">
        <w:rPr>
          <w:rFonts w:eastAsia="Times New Roman" w:cs="Times New Roman"/>
          <w:szCs w:val="24"/>
        </w:rPr>
        <w:t>ντι-ΣΥΡΙΖΑ</w:t>
      </w:r>
      <w:r>
        <w:rPr>
          <w:rFonts w:eastAsia="Times New Roman" w:cs="Times New Roman"/>
          <w:szCs w:val="24"/>
        </w:rPr>
        <w:t xml:space="preserve"> μένος που έχουν κάποιοι. Να το δικαιολογήσω και αυτό. Είναι </w:t>
      </w:r>
      <w:r w:rsidRPr="00E079D1">
        <w:rPr>
          <w:rFonts w:eastAsia="Times New Roman" w:cs="Times New Roman"/>
          <w:szCs w:val="24"/>
        </w:rPr>
        <w:t>εθνικό θέμα</w:t>
      </w:r>
      <w:r>
        <w:rPr>
          <w:rFonts w:eastAsia="Times New Roman" w:cs="Times New Roman"/>
          <w:szCs w:val="24"/>
        </w:rPr>
        <w:t xml:space="preserve">. Δεν </w:t>
      </w:r>
      <w:r w:rsidRPr="00E079D1">
        <w:rPr>
          <w:rFonts w:eastAsia="Times New Roman" w:cs="Times New Roman"/>
          <w:szCs w:val="24"/>
        </w:rPr>
        <w:t>θυμάμαι να τόλμησε κανείς</w:t>
      </w:r>
      <w:r>
        <w:rPr>
          <w:rFonts w:eastAsia="Times New Roman" w:cs="Times New Roman"/>
          <w:szCs w:val="24"/>
        </w:rPr>
        <w:t xml:space="preserve">. Θυμάμαι τι </w:t>
      </w:r>
      <w:r w:rsidRPr="00E079D1">
        <w:rPr>
          <w:rFonts w:eastAsia="Times New Roman" w:cs="Times New Roman"/>
          <w:szCs w:val="24"/>
        </w:rPr>
        <w:t>έλ</w:t>
      </w:r>
      <w:r>
        <w:rPr>
          <w:rFonts w:eastAsia="Times New Roman" w:cs="Times New Roman"/>
          <w:szCs w:val="24"/>
        </w:rPr>
        <w:t xml:space="preserve">εγε ο Μιχάλης Παπακωνσταντίνου, </w:t>
      </w:r>
      <w:r w:rsidRPr="00E079D1">
        <w:rPr>
          <w:rFonts w:eastAsia="Times New Roman" w:cs="Times New Roman"/>
          <w:szCs w:val="24"/>
        </w:rPr>
        <w:t>δικός σας άνθρωπος</w:t>
      </w:r>
      <w:r>
        <w:rPr>
          <w:rFonts w:eastAsia="Times New Roman" w:cs="Times New Roman"/>
          <w:szCs w:val="24"/>
        </w:rPr>
        <w:t>.</w:t>
      </w:r>
      <w:r w:rsidRPr="00E079D1">
        <w:rPr>
          <w:rFonts w:eastAsia="Times New Roman" w:cs="Times New Roman"/>
          <w:szCs w:val="24"/>
        </w:rPr>
        <w:t xml:space="preserve"> </w:t>
      </w:r>
      <w:r>
        <w:rPr>
          <w:rFonts w:eastAsia="Times New Roman" w:cs="Times New Roman"/>
          <w:szCs w:val="24"/>
        </w:rPr>
        <w:t xml:space="preserve">Θυμάμαι τι </w:t>
      </w:r>
      <w:r w:rsidRPr="00E079D1">
        <w:rPr>
          <w:rFonts w:eastAsia="Times New Roman" w:cs="Times New Roman"/>
          <w:szCs w:val="24"/>
        </w:rPr>
        <w:t xml:space="preserve">έλεγε ο ίδιος ο Ευάγγελος </w:t>
      </w:r>
      <w:r>
        <w:rPr>
          <w:rFonts w:eastAsia="Times New Roman" w:cs="Times New Roman"/>
          <w:szCs w:val="24"/>
        </w:rPr>
        <w:t>Αβέρωφ</w:t>
      </w:r>
      <w:r>
        <w:rPr>
          <w:rFonts w:eastAsia="Times New Roman" w:cs="Times New Roman"/>
          <w:szCs w:val="24"/>
        </w:rPr>
        <w:t xml:space="preserve"> το ’59. </w:t>
      </w:r>
    </w:p>
    <w:p w14:paraId="1286C85B" w14:textId="77777777" w:rsidR="000402FE" w:rsidRDefault="007623D8">
      <w:pPr>
        <w:spacing w:line="600" w:lineRule="auto"/>
        <w:ind w:firstLine="720"/>
        <w:jc w:val="both"/>
        <w:rPr>
          <w:rFonts w:eastAsia="Times New Roman" w:cs="Times New Roman"/>
          <w:szCs w:val="24"/>
        </w:rPr>
      </w:pPr>
      <w:r w:rsidRPr="00E079D1">
        <w:rPr>
          <w:rFonts w:eastAsia="Times New Roman" w:cs="Times New Roman"/>
          <w:szCs w:val="24"/>
        </w:rPr>
        <w:lastRenderedPageBreak/>
        <w:t xml:space="preserve">Θα </w:t>
      </w:r>
      <w:r>
        <w:rPr>
          <w:rFonts w:eastAsia="Times New Roman" w:cs="Times New Roman"/>
          <w:szCs w:val="24"/>
        </w:rPr>
        <w:t xml:space="preserve">ήθελα </w:t>
      </w:r>
      <w:r w:rsidRPr="00E079D1">
        <w:rPr>
          <w:rFonts w:eastAsia="Times New Roman" w:cs="Times New Roman"/>
          <w:szCs w:val="24"/>
        </w:rPr>
        <w:t>εδώ να βάλω τη δικιά μου σφραγίδα</w:t>
      </w:r>
      <w:r>
        <w:rPr>
          <w:rFonts w:eastAsia="Times New Roman" w:cs="Times New Roman"/>
          <w:szCs w:val="24"/>
        </w:rPr>
        <w:t>,</w:t>
      </w:r>
      <w:r w:rsidRPr="00E079D1">
        <w:rPr>
          <w:rFonts w:eastAsia="Times New Roman" w:cs="Times New Roman"/>
          <w:szCs w:val="24"/>
        </w:rPr>
        <w:t xml:space="preserve"> τη δικιά μου πινελιά σε κάτι</w:t>
      </w:r>
      <w:r>
        <w:rPr>
          <w:rFonts w:eastAsia="Times New Roman" w:cs="Times New Roman"/>
          <w:szCs w:val="24"/>
        </w:rPr>
        <w:t>.</w:t>
      </w:r>
      <w:r w:rsidRPr="00E079D1">
        <w:rPr>
          <w:rFonts w:eastAsia="Times New Roman" w:cs="Times New Roman"/>
          <w:szCs w:val="24"/>
        </w:rPr>
        <w:t xml:space="preserve"> Επίκειται </w:t>
      </w:r>
      <w:r>
        <w:rPr>
          <w:rFonts w:eastAsia="Times New Roman" w:cs="Times New Roman"/>
          <w:szCs w:val="24"/>
        </w:rPr>
        <w:t>η έλευση τ</w:t>
      </w:r>
      <w:r w:rsidRPr="00E079D1">
        <w:rPr>
          <w:rFonts w:eastAsia="Times New Roman" w:cs="Times New Roman"/>
          <w:szCs w:val="24"/>
        </w:rPr>
        <w:t>ων εισαγγελέων δ</w:t>
      </w:r>
      <w:r>
        <w:rPr>
          <w:rFonts w:eastAsia="Times New Roman" w:cs="Times New Roman"/>
          <w:szCs w:val="24"/>
        </w:rPr>
        <w:t xml:space="preserve">ιαφθοράς στη Χάγη σε λίγο καιρό, όπου </w:t>
      </w:r>
      <w:r w:rsidRPr="00E079D1">
        <w:rPr>
          <w:rFonts w:eastAsia="Times New Roman" w:cs="Times New Roman"/>
          <w:szCs w:val="24"/>
        </w:rPr>
        <w:t xml:space="preserve">μαζί με συναδέλφους τους από όλη την Ευρωπαϊκή Ένωση </w:t>
      </w:r>
      <w:r>
        <w:rPr>
          <w:rFonts w:eastAsia="Times New Roman" w:cs="Times New Roman"/>
          <w:szCs w:val="24"/>
        </w:rPr>
        <w:t xml:space="preserve">τη </w:t>
      </w:r>
      <w:r>
        <w:rPr>
          <w:rFonts w:eastAsia="Times New Roman" w:cs="Times New Roman"/>
          <w:szCs w:val="24"/>
          <w:lang w:val="en-US"/>
        </w:rPr>
        <w:t>Eurojust</w:t>
      </w:r>
      <w:r w:rsidRPr="003F2F08">
        <w:rPr>
          <w:rFonts w:eastAsia="Times New Roman" w:cs="Times New Roman"/>
          <w:szCs w:val="24"/>
        </w:rPr>
        <w:t xml:space="preserve"> </w:t>
      </w:r>
      <w:r>
        <w:rPr>
          <w:rFonts w:eastAsia="Times New Roman" w:cs="Times New Roman"/>
          <w:szCs w:val="24"/>
        </w:rPr>
        <w:t xml:space="preserve">και κυρίως Αμερικάνους </w:t>
      </w:r>
      <w:r w:rsidRPr="00E079D1">
        <w:rPr>
          <w:rFonts w:eastAsia="Times New Roman" w:cs="Times New Roman"/>
          <w:szCs w:val="24"/>
        </w:rPr>
        <w:t xml:space="preserve">εισαγγελείς θα χειριστούν πάλι τις καθυστερήσεις που </w:t>
      </w:r>
      <w:r>
        <w:rPr>
          <w:rFonts w:eastAsia="Times New Roman" w:cs="Times New Roman"/>
          <w:szCs w:val="24"/>
        </w:rPr>
        <w:t xml:space="preserve">έγιναν, </w:t>
      </w:r>
      <w:r w:rsidRPr="00E079D1">
        <w:rPr>
          <w:rFonts w:eastAsia="Times New Roman" w:cs="Times New Roman"/>
          <w:szCs w:val="24"/>
        </w:rPr>
        <w:t>κατά τη γνώμη μου σωστά</w:t>
      </w:r>
      <w:r>
        <w:rPr>
          <w:rFonts w:eastAsia="Times New Roman" w:cs="Times New Roman"/>
          <w:szCs w:val="24"/>
        </w:rPr>
        <w:t>, γ</w:t>
      </w:r>
      <w:r w:rsidRPr="00E079D1">
        <w:rPr>
          <w:rFonts w:eastAsia="Times New Roman" w:cs="Times New Roman"/>
          <w:szCs w:val="24"/>
        </w:rPr>
        <w:t xml:space="preserve">ιατί κάποιος πρέπει </w:t>
      </w:r>
      <w:r>
        <w:rPr>
          <w:rFonts w:eastAsia="Times New Roman" w:cs="Times New Roman"/>
          <w:szCs w:val="24"/>
        </w:rPr>
        <w:t xml:space="preserve">να μπει </w:t>
      </w:r>
      <w:r w:rsidRPr="00E079D1">
        <w:rPr>
          <w:rFonts w:eastAsia="Times New Roman" w:cs="Times New Roman"/>
          <w:szCs w:val="24"/>
        </w:rPr>
        <w:t>μπροστά και να κάνει κριτική στις καθυστερήσεις στη Χάγη</w:t>
      </w:r>
      <w:r>
        <w:rPr>
          <w:rFonts w:eastAsia="Times New Roman" w:cs="Times New Roman"/>
          <w:szCs w:val="24"/>
        </w:rPr>
        <w:t>.</w:t>
      </w:r>
      <w:r w:rsidRPr="00E079D1">
        <w:rPr>
          <w:rFonts w:eastAsia="Times New Roman" w:cs="Times New Roman"/>
          <w:szCs w:val="24"/>
        </w:rPr>
        <w:t xml:space="preserve"> </w:t>
      </w:r>
    </w:p>
    <w:p w14:paraId="1286C85C" w14:textId="77777777" w:rsidR="000402FE" w:rsidRDefault="007623D8">
      <w:pPr>
        <w:spacing w:line="600" w:lineRule="auto"/>
        <w:ind w:firstLine="720"/>
        <w:jc w:val="both"/>
        <w:rPr>
          <w:rFonts w:eastAsia="Times New Roman" w:cs="Times New Roman"/>
          <w:szCs w:val="24"/>
        </w:rPr>
      </w:pPr>
      <w:r w:rsidRPr="00E079D1">
        <w:rPr>
          <w:rFonts w:eastAsia="Times New Roman" w:cs="Times New Roman"/>
          <w:szCs w:val="24"/>
        </w:rPr>
        <w:t xml:space="preserve">Το </w:t>
      </w:r>
      <w:r>
        <w:rPr>
          <w:rFonts w:eastAsia="Times New Roman" w:cs="Times New Roman"/>
          <w:szCs w:val="24"/>
        </w:rPr>
        <w:t>«</w:t>
      </w:r>
      <w:r>
        <w:rPr>
          <w:rFonts w:eastAsia="Times New Roman" w:cs="Times New Roman"/>
          <w:szCs w:val="24"/>
          <w:lang w:val="en-US"/>
        </w:rPr>
        <w:t>POLITICO</w:t>
      </w:r>
      <w:r>
        <w:rPr>
          <w:rFonts w:eastAsia="Times New Roman" w:cs="Times New Roman"/>
          <w:szCs w:val="24"/>
        </w:rPr>
        <w:t xml:space="preserve">» που είναι ένα πολύ προσεκτικό περιοδικό </w:t>
      </w:r>
      <w:r w:rsidRPr="00E079D1">
        <w:rPr>
          <w:rFonts w:eastAsia="Times New Roman" w:cs="Times New Roman"/>
          <w:szCs w:val="24"/>
        </w:rPr>
        <w:t xml:space="preserve">πολιτικό έγραψε ότι η </w:t>
      </w:r>
      <w:r>
        <w:rPr>
          <w:rFonts w:eastAsia="Times New Roman" w:cs="Times New Roman"/>
          <w:szCs w:val="24"/>
        </w:rPr>
        <w:t>ε</w:t>
      </w:r>
      <w:r w:rsidRPr="00E079D1">
        <w:rPr>
          <w:rFonts w:eastAsia="Times New Roman" w:cs="Times New Roman"/>
          <w:szCs w:val="24"/>
        </w:rPr>
        <w:t>ισαγγ</w:t>
      </w:r>
      <w:r w:rsidRPr="00E079D1">
        <w:rPr>
          <w:rFonts w:eastAsia="Times New Roman" w:cs="Times New Roman"/>
          <w:szCs w:val="24"/>
        </w:rPr>
        <w:t xml:space="preserve">ελέας </w:t>
      </w:r>
      <w:r>
        <w:rPr>
          <w:rFonts w:eastAsia="Times New Roman" w:cs="Times New Roman"/>
          <w:szCs w:val="24"/>
        </w:rPr>
        <w:t>δ</w:t>
      </w:r>
      <w:r w:rsidRPr="00E079D1">
        <w:rPr>
          <w:rFonts w:eastAsia="Times New Roman" w:cs="Times New Roman"/>
          <w:szCs w:val="24"/>
        </w:rPr>
        <w:t xml:space="preserve">ιαφθοράς θα είναι μέσα στα </w:t>
      </w:r>
      <w:r>
        <w:rPr>
          <w:rFonts w:eastAsia="Times New Roman" w:cs="Times New Roman"/>
          <w:szCs w:val="24"/>
        </w:rPr>
        <w:t>είκοσι</w:t>
      </w:r>
      <w:r w:rsidRPr="00E079D1">
        <w:rPr>
          <w:rFonts w:eastAsia="Times New Roman" w:cs="Times New Roman"/>
          <w:szCs w:val="24"/>
        </w:rPr>
        <w:t xml:space="preserve"> άτομα που θα παίξουν καθοριστικό ρόλο σε αυτά που θα συμβούν στην Ευρωπαϊκή Ένωση και στην Ελλάδα το 2019</w:t>
      </w:r>
      <w:r>
        <w:rPr>
          <w:rFonts w:eastAsia="Times New Roman" w:cs="Times New Roman"/>
          <w:szCs w:val="24"/>
        </w:rPr>
        <w:t>.</w:t>
      </w:r>
      <w:r w:rsidRPr="00E079D1">
        <w:rPr>
          <w:rFonts w:eastAsia="Times New Roman" w:cs="Times New Roman"/>
          <w:szCs w:val="24"/>
        </w:rPr>
        <w:t xml:space="preserve"> </w:t>
      </w:r>
    </w:p>
    <w:p w14:paraId="1286C85D" w14:textId="77777777" w:rsidR="000402FE" w:rsidRDefault="007623D8">
      <w:pPr>
        <w:spacing w:line="600" w:lineRule="auto"/>
        <w:ind w:firstLine="720"/>
        <w:jc w:val="both"/>
        <w:rPr>
          <w:rFonts w:eastAsia="Times New Roman" w:cs="Times New Roman"/>
          <w:szCs w:val="24"/>
        </w:rPr>
      </w:pPr>
      <w:r w:rsidRPr="00E079D1">
        <w:rPr>
          <w:rFonts w:eastAsia="Times New Roman" w:cs="Times New Roman"/>
          <w:szCs w:val="24"/>
        </w:rPr>
        <w:t>Και ακόμα</w:t>
      </w:r>
      <w:r>
        <w:rPr>
          <w:rFonts w:eastAsia="Times New Roman" w:cs="Times New Roman"/>
          <w:szCs w:val="24"/>
        </w:rPr>
        <w:t>,</w:t>
      </w:r>
      <w:r w:rsidRPr="00E079D1">
        <w:rPr>
          <w:rFonts w:eastAsia="Times New Roman" w:cs="Times New Roman"/>
          <w:szCs w:val="24"/>
        </w:rPr>
        <w:t xml:space="preserve"> θέλω να θυμίσω ότι δύο τολμηροί </w:t>
      </w:r>
      <w:r>
        <w:rPr>
          <w:rFonts w:eastAsia="Times New Roman" w:cs="Times New Roman"/>
          <w:szCs w:val="24"/>
        </w:rPr>
        <w:t>ε</w:t>
      </w:r>
      <w:r w:rsidRPr="00E079D1">
        <w:rPr>
          <w:rFonts w:eastAsia="Times New Roman" w:cs="Times New Roman"/>
          <w:szCs w:val="24"/>
        </w:rPr>
        <w:t xml:space="preserve">ισαγγελείς μετά από </w:t>
      </w:r>
      <w:r>
        <w:rPr>
          <w:rFonts w:eastAsia="Times New Roman" w:cs="Times New Roman"/>
          <w:szCs w:val="24"/>
        </w:rPr>
        <w:t>δεκαπέντε χρόνια από την σ</w:t>
      </w:r>
      <w:r w:rsidRPr="00E079D1">
        <w:rPr>
          <w:rFonts w:eastAsia="Times New Roman" w:cs="Times New Roman"/>
          <w:szCs w:val="24"/>
        </w:rPr>
        <w:t xml:space="preserve">υνέντευξη που είχε δώσει ο </w:t>
      </w:r>
      <w:r>
        <w:rPr>
          <w:rFonts w:eastAsia="Times New Roman" w:cs="Times New Roman"/>
          <w:szCs w:val="24"/>
        </w:rPr>
        <w:t>Ζοσεράν στην «</w:t>
      </w:r>
      <w:r w:rsidRPr="0050448E">
        <w:rPr>
          <w:rFonts w:eastAsia="Times New Roman" w:cs="Times New Roman"/>
          <w:szCs w:val="24"/>
        </w:rPr>
        <w:t>Le Monde Diplomatique</w:t>
      </w:r>
      <w:r>
        <w:rPr>
          <w:rFonts w:eastAsia="Times New Roman" w:cs="Times New Roman"/>
          <w:szCs w:val="24"/>
        </w:rPr>
        <w:t>»</w:t>
      </w:r>
      <w:r w:rsidRPr="0050448E">
        <w:rPr>
          <w:rFonts w:eastAsia="Times New Roman" w:cs="Times New Roman"/>
          <w:szCs w:val="24"/>
        </w:rPr>
        <w:t xml:space="preserve"> </w:t>
      </w:r>
      <w:r w:rsidRPr="00E079D1">
        <w:rPr>
          <w:rFonts w:eastAsia="Times New Roman" w:cs="Times New Roman"/>
          <w:szCs w:val="24"/>
        </w:rPr>
        <w:t>κίνησαν το θέμα</w:t>
      </w:r>
      <w:r>
        <w:rPr>
          <w:rFonts w:eastAsia="Times New Roman" w:cs="Times New Roman"/>
          <w:szCs w:val="24"/>
        </w:rPr>
        <w:t xml:space="preserve">, ενώ </w:t>
      </w:r>
      <w:r w:rsidRPr="00E079D1">
        <w:rPr>
          <w:rFonts w:eastAsia="Times New Roman" w:cs="Times New Roman"/>
          <w:szCs w:val="24"/>
        </w:rPr>
        <w:t xml:space="preserve">κάποιοι </w:t>
      </w:r>
      <w:r>
        <w:rPr>
          <w:rFonts w:eastAsia="Times New Roman" w:cs="Times New Roman"/>
          <w:szCs w:val="24"/>
        </w:rPr>
        <w:t xml:space="preserve">πάλι μιλούσαν </w:t>
      </w:r>
      <w:r w:rsidRPr="00E079D1">
        <w:rPr>
          <w:rFonts w:eastAsia="Times New Roman" w:cs="Times New Roman"/>
          <w:szCs w:val="24"/>
        </w:rPr>
        <w:t>για σκευωρίες</w:t>
      </w:r>
      <w:r>
        <w:rPr>
          <w:rFonts w:eastAsia="Times New Roman" w:cs="Times New Roman"/>
          <w:szCs w:val="24"/>
        </w:rPr>
        <w:t>,</w:t>
      </w:r>
      <w:r w:rsidRPr="00E079D1">
        <w:rPr>
          <w:rFonts w:eastAsia="Times New Roman" w:cs="Times New Roman"/>
          <w:szCs w:val="24"/>
        </w:rPr>
        <w:t xml:space="preserve"> για ποινικοποίηση της πολιτικής ζωής</w:t>
      </w:r>
      <w:r>
        <w:rPr>
          <w:rFonts w:eastAsia="Times New Roman" w:cs="Times New Roman"/>
          <w:szCs w:val="24"/>
        </w:rPr>
        <w:t>.</w:t>
      </w:r>
      <w:r w:rsidRPr="00E079D1">
        <w:rPr>
          <w:rFonts w:eastAsia="Times New Roman" w:cs="Times New Roman"/>
          <w:szCs w:val="24"/>
        </w:rPr>
        <w:t xml:space="preserve"> </w:t>
      </w:r>
    </w:p>
    <w:p w14:paraId="1286C85E" w14:textId="77777777" w:rsidR="000402FE" w:rsidRDefault="007623D8">
      <w:pPr>
        <w:spacing w:line="600" w:lineRule="auto"/>
        <w:ind w:firstLine="720"/>
        <w:jc w:val="both"/>
        <w:rPr>
          <w:rFonts w:eastAsia="Times New Roman" w:cs="Times New Roman"/>
          <w:szCs w:val="24"/>
        </w:rPr>
      </w:pPr>
      <w:r w:rsidRPr="00E079D1">
        <w:rPr>
          <w:rFonts w:eastAsia="Times New Roman" w:cs="Times New Roman"/>
          <w:szCs w:val="24"/>
        </w:rPr>
        <w:t>Του τάφου σιωπή όταν παραπέμφθηκε ο Γιάννος Παπαντωνίου που το εύχ</w:t>
      </w:r>
      <w:r>
        <w:rPr>
          <w:rFonts w:eastAsia="Times New Roman" w:cs="Times New Roman"/>
          <w:szCs w:val="24"/>
        </w:rPr>
        <w:t>ομαι το τεκμήριο της αθωότητα</w:t>
      </w:r>
      <w:r>
        <w:rPr>
          <w:rFonts w:eastAsia="Times New Roman" w:cs="Times New Roman"/>
          <w:szCs w:val="24"/>
        </w:rPr>
        <w:t>ς ν</w:t>
      </w:r>
      <w:r w:rsidRPr="00E079D1">
        <w:rPr>
          <w:rFonts w:eastAsia="Times New Roman" w:cs="Times New Roman"/>
          <w:szCs w:val="24"/>
        </w:rPr>
        <w:t xml:space="preserve">α του βγει </w:t>
      </w:r>
      <w:r w:rsidRPr="00E079D1">
        <w:rPr>
          <w:rFonts w:eastAsia="Times New Roman" w:cs="Times New Roman"/>
          <w:szCs w:val="24"/>
        </w:rPr>
        <w:lastRenderedPageBreak/>
        <w:t>θετικό</w:t>
      </w:r>
      <w:r>
        <w:rPr>
          <w:rFonts w:eastAsia="Times New Roman" w:cs="Times New Roman"/>
          <w:szCs w:val="24"/>
        </w:rPr>
        <w:t>.</w:t>
      </w:r>
      <w:r w:rsidRPr="00E079D1">
        <w:rPr>
          <w:rFonts w:eastAsia="Times New Roman" w:cs="Times New Roman"/>
          <w:szCs w:val="24"/>
        </w:rPr>
        <w:t xml:space="preserve"> </w:t>
      </w:r>
      <w:r>
        <w:rPr>
          <w:rFonts w:eastAsia="Times New Roman" w:cs="Times New Roman"/>
          <w:szCs w:val="24"/>
        </w:rPr>
        <w:t>Υπήρξε σ</w:t>
      </w:r>
      <w:r w:rsidRPr="00E079D1">
        <w:rPr>
          <w:rFonts w:eastAsia="Times New Roman" w:cs="Times New Roman"/>
          <w:szCs w:val="24"/>
        </w:rPr>
        <w:t>ιωπή</w:t>
      </w:r>
      <w:r>
        <w:rPr>
          <w:rFonts w:eastAsia="Times New Roman" w:cs="Times New Roman"/>
          <w:szCs w:val="24"/>
        </w:rPr>
        <w:t xml:space="preserve"> σε αντίθεση με το τι συνέβη </w:t>
      </w:r>
      <w:r w:rsidRPr="00E079D1">
        <w:rPr>
          <w:rFonts w:eastAsia="Times New Roman" w:cs="Times New Roman"/>
          <w:szCs w:val="24"/>
        </w:rPr>
        <w:t>πριν ενάμιση χρόνο</w:t>
      </w:r>
      <w:r>
        <w:rPr>
          <w:rFonts w:eastAsia="Times New Roman" w:cs="Times New Roman"/>
          <w:szCs w:val="24"/>
        </w:rPr>
        <w:t>,</w:t>
      </w:r>
      <w:r w:rsidRPr="00E079D1">
        <w:rPr>
          <w:rFonts w:eastAsia="Times New Roman" w:cs="Times New Roman"/>
          <w:szCs w:val="24"/>
        </w:rPr>
        <w:t xml:space="preserve"> στην Προανακριτική στη Βουλή</w:t>
      </w:r>
      <w:r>
        <w:rPr>
          <w:rFonts w:eastAsia="Times New Roman" w:cs="Times New Roman"/>
          <w:szCs w:val="24"/>
        </w:rPr>
        <w:t>.</w:t>
      </w:r>
      <w:r w:rsidRPr="00E079D1">
        <w:rPr>
          <w:rFonts w:eastAsia="Times New Roman" w:cs="Times New Roman"/>
          <w:szCs w:val="24"/>
        </w:rPr>
        <w:t xml:space="preserve"> Έχω μπροστά μου τα κείμενά </w:t>
      </w:r>
      <w:r>
        <w:rPr>
          <w:rFonts w:eastAsia="Times New Roman" w:cs="Times New Roman"/>
          <w:szCs w:val="24"/>
        </w:rPr>
        <w:t>τους.</w:t>
      </w:r>
      <w:r w:rsidRPr="00E079D1">
        <w:rPr>
          <w:rFonts w:eastAsia="Times New Roman" w:cs="Times New Roman"/>
          <w:szCs w:val="24"/>
        </w:rPr>
        <w:t xml:space="preserve"> </w:t>
      </w:r>
    </w:p>
    <w:p w14:paraId="1286C85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Τι θέλω να πω; Είναι η τελευταία προσπάθεια κάποιων να ρίξουν την Κυβέρνηση. Και θέλουν να τη ρίξουν πάση θυσ</w:t>
      </w:r>
      <w:r>
        <w:rPr>
          <w:rFonts w:eastAsia="Times New Roman" w:cs="Times New Roman"/>
          <w:szCs w:val="24"/>
        </w:rPr>
        <w:t xml:space="preserve">ία. Θέλουν να μην έχουμε αποτέλεσμα. </w:t>
      </w:r>
    </w:p>
    <w:p w14:paraId="1286C860" w14:textId="77777777" w:rsidR="000402FE" w:rsidRDefault="007623D8">
      <w:pPr>
        <w:spacing w:line="600" w:lineRule="auto"/>
        <w:ind w:firstLine="720"/>
        <w:jc w:val="both"/>
        <w:rPr>
          <w:rFonts w:eastAsia="Times New Roman" w:cs="Times New Roman"/>
          <w:szCs w:val="24"/>
        </w:rPr>
      </w:pPr>
      <w:r w:rsidRPr="009B1E88">
        <w:rPr>
          <w:rFonts w:eastAsia="Times New Roman" w:cs="Times New Roman"/>
          <w:szCs w:val="24"/>
        </w:rPr>
        <w:t xml:space="preserve">Και </w:t>
      </w:r>
      <w:r>
        <w:rPr>
          <w:rFonts w:eastAsia="Times New Roman" w:cs="Times New Roman"/>
          <w:szCs w:val="24"/>
        </w:rPr>
        <w:t>δεν είναι</w:t>
      </w:r>
      <w:r w:rsidRPr="009B1E88">
        <w:rPr>
          <w:rFonts w:eastAsia="Times New Roman" w:cs="Times New Roman"/>
          <w:szCs w:val="24"/>
        </w:rPr>
        <w:t xml:space="preserve"> μόνο </w:t>
      </w:r>
      <w:r>
        <w:rPr>
          <w:rFonts w:eastAsia="Times New Roman" w:cs="Times New Roman"/>
          <w:szCs w:val="24"/>
        </w:rPr>
        <w:t xml:space="preserve">τα </w:t>
      </w:r>
      <w:r w:rsidRPr="009B1E88">
        <w:rPr>
          <w:rFonts w:eastAsia="Times New Roman" w:cs="Times New Roman"/>
          <w:szCs w:val="24"/>
        </w:rPr>
        <w:t xml:space="preserve">120 </w:t>
      </w:r>
      <w:r>
        <w:rPr>
          <w:rFonts w:eastAsia="Times New Roman" w:cs="Times New Roman"/>
          <w:szCs w:val="24"/>
        </w:rPr>
        <w:t>δισεκατομμύρια που είδε ο Γιώργος</w:t>
      </w:r>
      <w:r w:rsidRPr="009B1E88">
        <w:rPr>
          <w:rFonts w:eastAsia="Times New Roman" w:cs="Times New Roman"/>
          <w:szCs w:val="24"/>
        </w:rPr>
        <w:t xml:space="preserve"> Σούρλας στην υγεία</w:t>
      </w:r>
      <w:r>
        <w:rPr>
          <w:rFonts w:eastAsia="Times New Roman" w:cs="Times New Roman"/>
          <w:szCs w:val="24"/>
        </w:rPr>
        <w:t>,</w:t>
      </w:r>
      <w:r w:rsidRPr="009B1E88">
        <w:rPr>
          <w:rFonts w:eastAsia="Times New Roman" w:cs="Times New Roman"/>
          <w:szCs w:val="24"/>
        </w:rPr>
        <w:t xml:space="preserve"> δεν </w:t>
      </w:r>
      <w:r>
        <w:rPr>
          <w:rFonts w:eastAsia="Times New Roman" w:cs="Times New Roman"/>
          <w:szCs w:val="24"/>
        </w:rPr>
        <w:t>είναι τα</w:t>
      </w:r>
      <w:r w:rsidRPr="009B1E88">
        <w:rPr>
          <w:rFonts w:eastAsia="Times New Roman" w:cs="Times New Roman"/>
          <w:szCs w:val="24"/>
        </w:rPr>
        <w:t xml:space="preserve"> εξοπλιστικά</w:t>
      </w:r>
      <w:r>
        <w:rPr>
          <w:rFonts w:eastAsia="Times New Roman" w:cs="Times New Roman"/>
          <w:szCs w:val="24"/>
        </w:rPr>
        <w:t>,</w:t>
      </w:r>
      <w:r w:rsidRPr="009B1E88">
        <w:rPr>
          <w:rFonts w:eastAsia="Times New Roman" w:cs="Times New Roman"/>
          <w:szCs w:val="24"/>
        </w:rPr>
        <w:t xml:space="preserve"> δεν είναι τα 50 </w:t>
      </w:r>
      <w:r>
        <w:rPr>
          <w:rFonts w:eastAsia="Times New Roman" w:cs="Times New Roman"/>
          <w:szCs w:val="24"/>
        </w:rPr>
        <w:t xml:space="preserve">δισεκατομμύρια </w:t>
      </w:r>
      <w:r w:rsidRPr="009B1E88">
        <w:rPr>
          <w:rFonts w:eastAsia="Times New Roman" w:cs="Times New Roman"/>
          <w:szCs w:val="24"/>
        </w:rPr>
        <w:t xml:space="preserve">που </w:t>
      </w:r>
      <w:r>
        <w:rPr>
          <w:rFonts w:eastAsia="Times New Roman" w:cs="Times New Roman"/>
          <w:szCs w:val="24"/>
        </w:rPr>
        <w:t xml:space="preserve">με </w:t>
      </w:r>
      <w:r w:rsidRPr="009B1E88">
        <w:rPr>
          <w:rFonts w:eastAsia="Times New Roman" w:cs="Times New Roman"/>
          <w:szCs w:val="24"/>
        </w:rPr>
        <w:t>τέτοιο πάθος έπιασε</w:t>
      </w:r>
      <w:r>
        <w:rPr>
          <w:rFonts w:eastAsia="Times New Roman" w:cs="Times New Roman"/>
          <w:szCs w:val="24"/>
        </w:rPr>
        <w:t>,</w:t>
      </w:r>
      <w:r w:rsidRPr="009B1E88">
        <w:rPr>
          <w:rFonts w:eastAsia="Times New Roman" w:cs="Times New Roman"/>
          <w:szCs w:val="24"/>
        </w:rPr>
        <w:t xml:space="preserve"> όταν </w:t>
      </w:r>
      <w:r>
        <w:rPr>
          <w:rFonts w:eastAsia="Times New Roman" w:cs="Times New Roman"/>
          <w:szCs w:val="24"/>
        </w:rPr>
        <w:t>η Θάνου διορίζεται σ</w:t>
      </w:r>
      <w:r w:rsidRPr="009B1E88">
        <w:rPr>
          <w:rFonts w:eastAsia="Times New Roman" w:cs="Times New Roman"/>
          <w:szCs w:val="24"/>
        </w:rPr>
        <w:t>την κ</w:t>
      </w:r>
      <w:r>
        <w:rPr>
          <w:rFonts w:eastAsia="Times New Roman" w:cs="Times New Roman"/>
          <w:szCs w:val="24"/>
        </w:rPr>
        <w:t xml:space="preserve">αινούργια Επιτροπή </w:t>
      </w:r>
      <w:r>
        <w:rPr>
          <w:rFonts w:eastAsia="Times New Roman" w:cs="Times New Roman"/>
          <w:szCs w:val="24"/>
        </w:rPr>
        <w:t>Ανταγωνισμού, όπου ξέρουμε</w:t>
      </w:r>
      <w:r w:rsidRPr="009B1E88">
        <w:rPr>
          <w:rFonts w:eastAsia="Times New Roman" w:cs="Times New Roman"/>
          <w:szCs w:val="24"/>
        </w:rPr>
        <w:t xml:space="preserve"> ότι μόνο τα καρτέλ των εργολάβων </w:t>
      </w:r>
      <w:r>
        <w:rPr>
          <w:rFonts w:eastAsia="Times New Roman" w:cs="Times New Roman"/>
          <w:szCs w:val="24"/>
        </w:rPr>
        <w:t>της μπύρας, των καλλυντικών έπαιξαν και κέρδισαν πάνω από 50 δισεκατομμύρια.</w:t>
      </w:r>
      <w:r w:rsidRPr="009B1E88">
        <w:rPr>
          <w:rFonts w:eastAsia="Times New Roman" w:cs="Times New Roman"/>
          <w:szCs w:val="24"/>
        </w:rPr>
        <w:t xml:space="preserve"> </w:t>
      </w:r>
    </w:p>
    <w:p w14:paraId="1286C861" w14:textId="77777777" w:rsidR="000402FE" w:rsidRDefault="007623D8">
      <w:pPr>
        <w:spacing w:line="600" w:lineRule="auto"/>
        <w:ind w:firstLine="720"/>
        <w:jc w:val="both"/>
        <w:rPr>
          <w:rFonts w:eastAsia="Times New Roman" w:cs="Times New Roman"/>
          <w:szCs w:val="24"/>
        </w:rPr>
      </w:pPr>
      <w:r w:rsidRPr="009B1E88">
        <w:rPr>
          <w:rFonts w:eastAsia="Times New Roman" w:cs="Times New Roman"/>
          <w:szCs w:val="24"/>
        </w:rPr>
        <w:t>Είναι μία περιρρέουσα ατμόσφαιρα των</w:t>
      </w:r>
      <w:r>
        <w:rPr>
          <w:rFonts w:eastAsia="Times New Roman" w:cs="Times New Roman"/>
          <w:szCs w:val="24"/>
        </w:rPr>
        <w:t xml:space="preserve"> ανθρώπων που έβγαλαν τα χρήματα</w:t>
      </w:r>
      <w:r w:rsidRPr="009B1E88">
        <w:rPr>
          <w:rFonts w:eastAsia="Times New Roman" w:cs="Times New Roman"/>
          <w:szCs w:val="24"/>
        </w:rPr>
        <w:t xml:space="preserve"> έξω</w:t>
      </w:r>
      <w:r>
        <w:rPr>
          <w:rFonts w:eastAsia="Times New Roman" w:cs="Times New Roman"/>
          <w:szCs w:val="24"/>
        </w:rPr>
        <w:t>,</w:t>
      </w:r>
      <w:r w:rsidRPr="009B1E88">
        <w:rPr>
          <w:rFonts w:eastAsia="Times New Roman" w:cs="Times New Roman"/>
          <w:szCs w:val="24"/>
        </w:rPr>
        <w:t xml:space="preserve"> χρεοκόπησαν τη χώρα</w:t>
      </w:r>
      <w:r>
        <w:rPr>
          <w:rFonts w:eastAsia="Times New Roman" w:cs="Times New Roman"/>
          <w:szCs w:val="24"/>
        </w:rPr>
        <w:t>,</w:t>
      </w:r>
      <w:r w:rsidRPr="009B1E88">
        <w:rPr>
          <w:rFonts w:eastAsia="Times New Roman" w:cs="Times New Roman"/>
          <w:szCs w:val="24"/>
        </w:rPr>
        <w:t xml:space="preserve"> έχουν ιδιοκτησιακή αντί</w:t>
      </w:r>
      <w:r w:rsidRPr="009B1E88">
        <w:rPr>
          <w:rFonts w:eastAsia="Times New Roman" w:cs="Times New Roman"/>
          <w:szCs w:val="24"/>
        </w:rPr>
        <w:t xml:space="preserve">ληψη </w:t>
      </w:r>
      <w:r>
        <w:rPr>
          <w:rFonts w:eastAsia="Times New Roman" w:cs="Times New Roman"/>
          <w:szCs w:val="24"/>
        </w:rPr>
        <w:t>,όχι</w:t>
      </w:r>
      <w:r w:rsidRPr="009B1E88">
        <w:rPr>
          <w:rFonts w:eastAsia="Times New Roman" w:cs="Times New Roman"/>
          <w:szCs w:val="24"/>
        </w:rPr>
        <w:t xml:space="preserve"> μόνο για τη </w:t>
      </w:r>
      <w:r>
        <w:rPr>
          <w:rFonts w:eastAsia="Times New Roman" w:cs="Times New Roman"/>
          <w:szCs w:val="24"/>
        </w:rPr>
        <w:t xml:space="preserve">Βουλή, αλλά </w:t>
      </w:r>
      <w:r w:rsidRPr="009B1E88">
        <w:rPr>
          <w:rFonts w:eastAsia="Times New Roman" w:cs="Times New Roman"/>
          <w:szCs w:val="24"/>
        </w:rPr>
        <w:t>για όλο το κράτος</w:t>
      </w:r>
      <w:r>
        <w:rPr>
          <w:rFonts w:eastAsia="Times New Roman" w:cs="Times New Roman"/>
          <w:szCs w:val="24"/>
        </w:rPr>
        <w:t xml:space="preserve"> και</w:t>
      </w:r>
      <w:r w:rsidRPr="009B1E88">
        <w:rPr>
          <w:rFonts w:eastAsia="Times New Roman" w:cs="Times New Roman"/>
          <w:szCs w:val="24"/>
        </w:rPr>
        <w:t xml:space="preserve"> κάποιο</w:t>
      </w:r>
      <w:r>
        <w:rPr>
          <w:rFonts w:eastAsia="Times New Roman" w:cs="Times New Roman"/>
          <w:szCs w:val="24"/>
        </w:rPr>
        <w:t>υ</w:t>
      </w:r>
      <w:r w:rsidRPr="009B1E88">
        <w:rPr>
          <w:rFonts w:eastAsia="Times New Roman" w:cs="Times New Roman"/>
          <w:szCs w:val="24"/>
        </w:rPr>
        <w:t xml:space="preserve">ς από μας </w:t>
      </w:r>
      <w:r>
        <w:rPr>
          <w:rFonts w:eastAsia="Times New Roman" w:cs="Times New Roman"/>
          <w:szCs w:val="24"/>
        </w:rPr>
        <w:t>μας βλέπουνε σ</w:t>
      </w:r>
      <w:r w:rsidRPr="009B1E88">
        <w:rPr>
          <w:rFonts w:eastAsia="Times New Roman" w:cs="Times New Roman"/>
          <w:szCs w:val="24"/>
        </w:rPr>
        <w:t>αν παρείσακτους και δίνουν τα ρέστα</w:t>
      </w:r>
      <w:r>
        <w:rPr>
          <w:rFonts w:eastAsia="Times New Roman" w:cs="Times New Roman"/>
          <w:szCs w:val="24"/>
        </w:rPr>
        <w:t xml:space="preserve"> τους…</w:t>
      </w:r>
    </w:p>
    <w:p w14:paraId="1286C862" w14:textId="77777777" w:rsidR="000402FE" w:rsidRDefault="007623D8">
      <w:pPr>
        <w:spacing w:line="600" w:lineRule="auto"/>
        <w:ind w:firstLine="720"/>
        <w:jc w:val="both"/>
        <w:rPr>
          <w:rFonts w:eastAsia="Times New Roman" w:cs="Times New Roman"/>
          <w:szCs w:val="24"/>
        </w:rPr>
      </w:pPr>
      <w:r w:rsidRPr="009B1E88">
        <w:rPr>
          <w:rFonts w:eastAsia="Times New Roman" w:cs="Times New Roman"/>
          <w:b/>
          <w:szCs w:val="24"/>
        </w:rPr>
        <w:lastRenderedPageBreak/>
        <w:t>ΠΡΟΕΔΡΕΥΩΝ (Νικήτας Κακλαμάνης):</w:t>
      </w:r>
      <w:r>
        <w:rPr>
          <w:rFonts w:eastAsia="Times New Roman" w:cs="Times New Roman"/>
          <w:szCs w:val="24"/>
        </w:rPr>
        <w:t xml:space="preserve"> </w:t>
      </w:r>
      <w:r w:rsidRPr="009B1E88">
        <w:rPr>
          <w:rFonts w:eastAsia="Times New Roman" w:cs="Times New Roman"/>
          <w:szCs w:val="24"/>
        </w:rPr>
        <w:t xml:space="preserve">Κύριε </w:t>
      </w:r>
      <w:r>
        <w:rPr>
          <w:rFonts w:eastAsia="Times New Roman" w:cs="Times New Roman"/>
          <w:szCs w:val="24"/>
        </w:rPr>
        <w:t>Παπαχριστόπουλε,</w:t>
      </w:r>
      <w:r w:rsidRPr="009B1E88">
        <w:rPr>
          <w:rFonts w:eastAsia="Times New Roman" w:cs="Times New Roman"/>
          <w:szCs w:val="24"/>
        </w:rPr>
        <w:t xml:space="preserve"> </w:t>
      </w:r>
      <w:r>
        <w:rPr>
          <w:rFonts w:eastAsia="Times New Roman" w:cs="Times New Roman"/>
          <w:szCs w:val="24"/>
        </w:rPr>
        <w:t>παρακαλώ κλείστε.</w:t>
      </w:r>
    </w:p>
    <w:p w14:paraId="1286C863"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sidRPr="009B1E88">
        <w:rPr>
          <w:rFonts w:eastAsia="Times New Roman" w:cs="Times New Roman"/>
          <w:szCs w:val="24"/>
        </w:rPr>
        <w:t>Κύριε Πρόεδρε</w:t>
      </w:r>
      <w:r>
        <w:rPr>
          <w:rFonts w:eastAsia="Times New Roman" w:cs="Times New Roman"/>
          <w:szCs w:val="24"/>
        </w:rPr>
        <w:t>, έχετε δίκι</w:t>
      </w:r>
      <w:r>
        <w:rPr>
          <w:rFonts w:eastAsia="Times New Roman" w:cs="Times New Roman"/>
          <w:szCs w:val="24"/>
        </w:rPr>
        <w:t xml:space="preserve">ο, </w:t>
      </w:r>
      <w:r w:rsidRPr="009B1E88">
        <w:rPr>
          <w:rFonts w:eastAsia="Times New Roman" w:cs="Times New Roman"/>
          <w:szCs w:val="24"/>
        </w:rPr>
        <w:t>αλλά τελειώνω</w:t>
      </w:r>
      <w:r>
        <w:rPr>
          <w:rFonts w:eastAsia="Times New Roman" w:cs="Times New Roman"/>
          <w:szCs w:val="24"/>
        </w:rPr>
        <w:t>.</w:t>
      </w:r>
      <w:r w:rsidRPr="009B1E88">
        <w:rPr>
          <w:rFonts w:eastAsia="Times New Roman" w:cs="Times New Roman"/>
          <w:szCs w:val="24"/>
        </w:rPr>
        <w:t xml:space="preserve"> </w:t>
      </w:r>
    </w:p>
    <w:p w14:paraId="1286C86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Αφού δεν τους β</w:t>
      </w:r>
      <w:r w:rsidRPr="009B1E88">
        <w:rPr>
          <w:rFonts w:eastAsia="Times New Roman" w:cs="Times New Roman"/>
          <w:szCs w:val="24"/>
        </w:rPr>
        <w:t>γήκε τίποτα</w:t>
      </w:r>
      <w:r>
        <w:rPr>
          <w:rFonts w:eastAsia="Times New Roman" w:cs="Times New Roman"/>
          <w:szCs w:val="24"/>
        </w:rPr>
        <w:t xml:space="preserve"> -δεν θέλω να τα ξανα</w:t>
      </w:r>
      <w:r w:rsidRPr="009B1E88">
        <w:rPr>
          <w:rFonts w:eastAsia="Times New Roman" w:cs="Times New Roman"/>
          <w:szCs w:val="24"/>
        </w:rPr>
        <w:t>θυμίσω</w:t>
      </w:r>
      <w:r>
        <w:rPr>
          <w:rFonts w:eastAsia="Times New Roman" w:cs="Times New Roman"/>
          <w:szCs w:val="24"/>
        </w:rPr>
        <w:t>,</w:t>
      </w:r>
      <w:r w:rsidRPr="009B1E88">
        <w:rPr>
          <w:rFonts w:eastAsia="Times New Roman" w:cs="Times New Roman"/>
          <w:szCs w:val="24"/>
        </w:rPr>
        <w:t xml:space="preserve"> τις αξιολογήσεις</w:t>
      </w:r>
      <w:r>
        <w:rPr>
          <w:rFonts w:eastAsia="Times New Roman" w:cs="Times New Roman"/>
          <w:szCs w:val="24"/>
        </w:rPr>
        <w:t>,</w:t>
      </w:r>
      <w:r w:rsidRPr="009B1E88">
        <w:rPr>
          <w:rFonts w:eastAsia="Times New Roman" w:cs="Times New Roman"/>
          <w:szCs w:val="24"/>
        </w:rPr>
        <w:t xml:space="preserve"> τα </w:t>
      </w:r>
      <w:r>
        <w:rPr>
          <w:rFonts w:eastAsia="Times New Roman" w:cs="Times New Roman"/>
          <w:szCs w:val="24"/>
        </w:rPr>
        <w:t xml:space="preserve">τέταρτα </w:t>
      </w:r>
      <w:r w:rsidRPr="009B1E88">
        <w:rPr>
          <w:rFonts w:eastAsia="Times New Roman" w:cs="Times New Roman"/>
          <w:szCs w:val="24"/>
        </w:rPr>
        <w:t>μνημόνια και λοιπά</w:t>
      </w:r>
      <w:r>
        <w:rPr>
          <w:rFonts w:eastAsia="Times New Roman" w:cs="Times New Roman"/>
          <w:szCs w:val="24"/>
        </w:rPr>
        <w:t xml:space="preserve">- τελευταίο τους </w:t>
      </w:r>
      <w:r w:rsidRPr="009B1E88">
        <w:rPr>
          <w:rFonts w:eastAsia="Times New Roman" w:cs="Times New Roman"/>
          <w:szCs w:val="24"/>
        </w:rPr>
        <w:t>αποκούμπι είναι οι Πρέσπες</w:t>
      </w:r>
      <w:r>
        <w:rPr>
          <w:rFonts w:eastAsia="Times New Roman" w:cs="Times New Roman"/>
          <w:szCs w:val="24"/>
        </w:rPr>
        <w:t>. Δε</w:t>
      </w:r>
      <w:r w:rsidRPr="009B1E88">
        <w:rPr>
          <w:rFonts w:eastAsia="Times New Roman" w:cs="Times New Roman"/>
          <w:szCs w:val="24"/>
        </w:rPr>
        <w:t>ν πιστεύω ότι πραγματ</w:t>
      </w:r>
      <w:r>
        <w:rPr>
          <w:rFonts w:eastAsia="Times New Roman" w:cs="Times New Roman"/>
          <w:szCs w:val="24"/>
        </w:rPr>
        <w:t xml:space="preserve">ικά πιστεύουν αυτά που λένε. Αυτή είναι η </w:t>
      </w:r>
      <w:r w:rsidRPr="009B1E88">
        <w:rPr>
          <w:rFonts w:eastAsia="Times New Roman" w:cs="Times New Roman"/>
          <w:szCs w:val="24"/>
        </w:rPr>
        <w:t>αίσθησή μου</w:t>
      </w:r>
      <w:r>
        <w:rPr>
          <w:rFonts w:eastAsia="Times New Roman" w:cs="Times New Roman"/>
          <w:szCs w:val="24"/>
        </w:rPr>
        <w:t>.</w:t>
      </w:r>
      <w:r w:rsidRPr="009B1E88">
        <w:rPr>
          <w:rFonts w:eastAsia="Times New Roman" w:cs="Times New Roman"/>
          <w:szCs w:val="24"/>
        </w:rPr>
        <w:t xml:space="preserve"> Πιστεύω</w:t>
      </w:r>
      <w:r>
        <w:rPr>
          <w:rFonts w:eastAsia="Times New Roman" w:cs="Times New Roman"/>
          <w:szCs w:val="24"/>
        </w:rPr>
        <w:t>,</w:t>
      </w:r>
      <w:r w:rsidRPr="009B1E88">
        <w:rPr>
          <w:rFonts w:eastAsia="Times New Roman" w:cs="Times New Roman"/>
          <w:szCs w:val="24"/>
        </w:rPr>
        <w:t xml:space="preserve"> </w:t>
      </w:r>
      <w:r>
        <w:rPr>
          <w:rFonts w:eastAsia="Times New Roman" w:cs="Times New Roman"/>
          <w:szCs w:val="24"/>
        </w:rPr>
        <w:t>μάλ</w:t>
      </w:r>
      <w:r>
        <w:rPr>
          <w:rFonts w:eastAsia="Times New Roman" w:cs="Times New Roman"/>
          <w:szCs w:val="24"/>
        </w:rPr>
        <w:t>ιστα, ότι δεν το πιστεύουν</w:t>
      </w:r>
      <w:r w:rsidRPr="009B1E88">
        <w:rPr>
          <w:rFonts w:eastAsia="Times New Roman" w:cs="Times New Roman"/>
          <w:szCs w:val="24"/>
        </w:rPr>
        <w:t xml:space="preserve"> καθόλου</w:t>
      </w:r>
      <w:r>
        <w:rPr>
          <w:rFonts w:eastAsia="Times New Roman" w:cs="Times New Roman"/>
          <w:szCs w:val="24"/>
        </w:rPr>
        <w:t xml:space="preserve">. </w:t>
      </w:r>
    </w:p>
    <w:p w14:paraId="1286C86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Ένα μόνο</w:t>
      </w:r>
      <w:r w:rsidRPr="009B1E88">
        <w:rPr>
          <w:rFonts w:eastAsia="Times New Roman" w:cs="Times New Roman"/>
          <w:szCs w:val="24"/>
        </w:rPr>
        <w:t xml:space="preserve"> έχουν στο μυαλό </w:t>
      </w:r>
      <w:r>
        <w:rPr>
          <w:rFonts w:eastAsia="Times New Roman" w:cs="Times New Roman"/>
          <w:szCs w:val="24"/>
        </w:rPr>
        <w:t xml:space="preserve">τους, πώς γρήγορα όσο </w:t>
      </w:r>
      <w:r w:rsidRPr="009B1E88">
        <w:rPr>
          <w:rFonts w:eastAsia="Times New Roman" w:cs="Times New Roman"/>
          <w:szCs w:val="24"/>
        </w:rPr>
        <w:t>γίνεται</w:t>
      </w:r>
      <w:r>
        <w:rPr>
          <w:rFonts w:eastAsia="Times New Roman" w:cs="Times New Roman"/>
          <w:szCs w:val="24"/>
        </w:rPr>
        <w:t xml:space="preserve">, </w:t>
      </w:r>
      <w:r w:rsidRPr="009B1E88">
        <w:rPr>
          <w:rFonts w:eastAsia="Times New Roman" w:cs="Times New Roman"/>
          <w:szCs w:val="24"/>
        </w:rPr>
        <w:t>χθες</w:t>
      </w:r>
      <w:r>
        <w:rPr>
          <w:rFonts w:eastAsia="Times New Roman" w:cs="Times New Roman"/>
          <w:szCs w:val="24"/>
        </w:rPr>
        <w:t>, πρέπει να πέσει αυτή η</w:t>
      </w:r>
      <w:r w:rsidRPr="009B1E88">
        <w:rPr>
          <w:rFonts w:eastAsia="Times New Roman" w:cs="Times New Roman"/>
          <w:szCs w:val="24"/>
        </w:rPr>
        <w:t xml:space="preserve"> Κυβέρνηση</w:t>
      </w:r>
      <w:r>
        <w:rPr>
          <w:rFonts w:eastAsia="Times New Roman" w:cs="Times New Roman"/>
          <w:szCs w:val="24"/>
        </w:rPr>
        <w:t xml:space="preserve">. </w:t>
      </w:r>
      <w:r w:rsidRPr="009B1E88">
        <w:rPr>
          <w:rFonts w:eastAsia="Times New Roman" w:cs="Times New Roman"/>
          <w:szCs w:val="24"/>
        </w:rPr>
        <w:t xml:space="preserve">Γιατί </w:t>
      </w:r>
      <w:r>
        <w:rPr>
          <w:rFonts w:eastAsia="Times New Roman" w:cs="Times New Roman"/>
          <w:szCs w:val="24"/>
        </w:rPr>
        <w:t>ξέρουν ότι λάθη</w:t>
      </w:r>
      <w:r w:rsidRPr="009B1E88">
        <w:rPr>
          <w:rFonts w:eastAsia="Times New Roman" w:cs="Times New Roman"/>
          <w:szCs w:val="24"/>
        </w:rPr>
        <w:t xml:space="preserve"> μπορεί να έχει κάνει αυτή η Κυβέρνηση</w:t>
      </w:r>
      <w:r>
        <w:rPr>
          <w:rFonts w:eastAsia="Times New Roman" w:cs="Times New Roman"/>
          <w:szCs w:val="24"/>
        </w:rPr>
        <w:t xml:space="preserve"> κι</w:t>
      </w:r>
      <w:r w:rsidRPr="009B1E88">
        <w:rPr>
          <w:rFonts w:eastAsia="Times New Roman" w:cs="Times New Roman"/>
          <w:szCs w:val="24"/>
        </w:rPr>
        <w:t xml:space="preserve"> έχει</w:t>
      </w:r>
      <w:r>
        <w:rPr>
          <w:rFonts w:eastAsia="Times New Roman" w:cs="Times New Roman"/>
          <w:szCs w:val="24"/>
        </w:rPr>
        <w:t xml:space="preserve"> κάνει, όμως </w:t>
      </w:r>
      <w:r w:rsidRPr="009B1E88">
        <w:rPr>
          <w:rFonts w:eastAsia="Times New Roman" w:cs="Times New Roman"/>
          <w:szCs w:val="24"/>
        </w:rPr>
        <w:t>ένα πράγμα</w:t>
      </w:r>
      <w:r>
        <w:rPr>
          <w:rFonts w:eastAsia="Times New Roman" w:cs="Times New Roman"/>
          <w:szCs w:val="24"/>
        </w:rPr>
        <w:t xml:space="preserve"> δεν έχει κάνει.</w:t>
      </w:r>
      <w:r w:rsidRPr="009B1E88">
        <w:rPr>
          <w:rFonts w:eastAsia="Times New Roman" w:cs="Times New Roman"/>
          <w:szCs w:val="24"/>
        </w:rPr>
        <w:t xml:space="preserve"> Δημόσιο χρήμα δεν ακούμπησε</w:t>
      </w:r>
      <w:r>
        <w:rPr>
          <w:rFonts w:eastAsia="Times New Roman" w:cs="Times New Roman"/>
          <w:szCs w:val="24"/>
        </w:rPr>
        <w:t>. Δεν</w:t>
      </w:r>
      <w:r w:rsidRPr="009B1E88">
        <w:rPr>
          <w:rFonts w:eastAsia="Times New Roman" w:cs="Times New Roman"/>
          <w:szCs w:val="24"/>
        </w:rPr>
        <w:t xml:space="preserve"> την κρατάει κανείς</w:t>
      </w:r>
      <w:r>
        <w:rPr>
          <w:rFonts w:eastAsia="Times New Roman" w:cs="Times New Roman"/>
          <w:szCs w:val="24"/>
        </w:rPr>
        <w:t xml:space="preserve">. </w:t>
      </w:r>
    </w:p>
    <w:p w14:paraId="1286C86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Και</w:t>
      </w:r>
      <w:r w:rsidRPr="009B1E88">
        <w:rPr>
          <w:rFonts w:eastAsia="Times New Roman" w:cs="Times New Roman"/>
          <w:szCs w:val="24"/>
        </w:rPr>
        <w:t xml:space="preserve"> πιστεύω </w:t>
      </w:r>
      <w:r>
        <w:rPr>
          <w:rFonts w:eastAsia="Times New Roman" w:cs="Times New Roman"/>
          <w:szCs w:val="24"/>
        </w:rPr>
        <w:t xml:space="preserve">ότι </w:t>
      </w:r>
      <w:r w:rsidRPr="009B1E88">
        <w:rPr>
          <w:rFonts w:eastAsia="Times New Roman" w:cs="Times New Roman"/>
          <w:szCs w:val="24"/>
        </w:rPr>
        <w:t>θα μπορούσε κιόλας αυτή η Κυβέρνηση να κρυφτεί πίσω από ψήφο ανοχής</w:t>
      </w:r>
      <w:r>
        <w:rPr>
          <w:rFonts w:eastAsia="Times New Roman" w:cs="Times New Roman"/>
          <w:szCs w:val="24"/>
        </w:rPr>
        <w:t>.</w:t>
      </w:r>
      <w:r w:rsidRPr="009B1E88">
        <w:rPr>
          <w:rFonts w:eastAsia="Times New Roman" w:cs="Times New Roman"/>
          <w:szCs w:val="24"/>
        </w:rPr>
        <w:t xml:space="preserve"> </w:t>
      </w:r>
      <w:r>
        <w:rPr>
          <w:rFonts w:eastAsia="Times New Roman" w:cs="Times New Roman"/>
          <w:szCs w:val="24"/>
        </w:rPr>
        <w:t>Έχει</w:t>
      </w:r>
      <w:r w:rsidRPr="009B1E88">
        <w:rPr>
          <w:rFonts w:eastAsia="Times New Roman" w:cs="Times New Roman"/>
          <w:szCs w:val="24"/>
        </w:rPr>
        <w:t xml:space="preserve"> θάρρος</w:t>
      </w:r>
      <w:r>
        <w:rPr>
          <w:rFonts w:eastAsia="Times New Roman" w:cs="Times New Roman"/>
          <w:szCs w:val="24"/>
        </w:rPr>
        <w:t>.</w:t>
      </w:r>
      <w:r w:rsidRPr="009B1E88">
        <w:rPr>
          <w:rFonts w:eastAsia="Times New Roman" w:cs="Times New Roman"/>
          <w:szCs w:val="24"/>
        </w:rPr>
        <w:t xml:space="preserve"> </w:t>
      </w:r>
      <w:r>
        <w:rPr>
          <w:rFonts w:eastAsia="Times New Roman" w:cs="Times New Roman"/>
          <w:szCs w:val="24"/>
        </w:rPr>
        <w:t>Α</w:t>
      </w:r>
      <w:r w:rsidRPr="009B1E88">
        <w:rPr>
          <w:rFonts w:eastAsia="Times New Roman" w:cs="Times New Roman"/>
          <w:szCs w:val="24"/>
        </w:rPr>
        <w:t xml:space="preserve">φού πήρε ψήφο εμπιστοσύνης </w:t>
      </w:r>
      <w:r>
        <w:rPr>
          <w:rFonts w:eastAsia="Times New Roman" w:cs="Times New Roman"/>
          <w:szCs w:val="24"/>
        </w:rPr>
        <w:t>σ</w:t>
      </w:r>
      <w:r w:rsidRPr="009B1E88">
        <w:rPr>
          <w:rFonts w:eastAsia="Times New Roman" w:cs="Times New Roman"/>
          <w:szCs w:val="24"/>
        </w:rPr>
        <w:t xml:space="preserve">τον </w:t>
      </w:r>
      <w:r>
        <w:rPr>
          <w:rFonts w:eastAsia="Times New Roman" w:cs="Times New Roman"/>
          <w:szCs w:val="24"/>
        </w:rPr>
        <w:t>π</w:t>
      </w:r>
      <w:r w:rsidRPr="009B1E88">
        <w:rPr>
          <w:rFonts w:eastAsia="Times New Roman" w:cs="Times New Roman"/>
          <w:szCs w:val="24"/>
        </w:rPr>
        <w:t>ροϋπολογισμό</w:t>
      </w:r>
      <w:r>
        <w:rPr>
          <w:rFonts w:eastAsia="Times New Roman" w:cs="Times New Roman"/>
          <w:szCs w:val="24"/>
        </w:rPr>
        <w:t xml:space="preserve">, </w:t>
      </w:r>
      <w:r w:rsidRPr="009B1E88">
        <w:rPr>
          <w:rFonts w:eastAsia="Times New Roman" w:cs="Times New Roman"/>
          <w:szCs w:val="24"/>
        </w:rPr>
        <w:t xml:space="preserve">φέρνει σήμερα ψήφο </w:t>
      </w:r>
      <w:r w:rsidRPr="009B1E88">
        <w:rPr>
          <w:rFonts w:eastAsia="Times New Roman" w:cs="Times New Roman"/>
          <w:szCs w:val="24"/>
        </w:rPr>
        <w:lastRenderedPageBreak/>
        <w:t>εμπιστοσύνης για δεύτερη φορά</w:t>
      </w:r>
      <w:r>
        <w:rPr>
          <w:rFonts w:eastAsia="Times New Roman" w:cs="Times New Roman"/>
          <w:szCs w:val="24"/>
        </w:rPr>
        <w:t>,</w:t>
      </w:r>
      <w:r w:rsidRPr="009B1E88">
        <w:rPr>
          <w:rFonts w:eastAsia="Times New Roman" w:cs="Times New Roman"/>
          <w:szCs w:val="24"/>
        </w:rPr>
        <w:t xml:space="preserve"> για ν</w:t>
      </w:r>
      <w:r w:rsidRPr="009B1E88">
        <w:rPr>
          <w:rFonts w:eastAsia="Times New Roman" w:cs="Times New Roman"/>
          <w:szCs w:val="24"/>
        </w:rPr>
        <w:t xml:space="preserve">α έχει το θάρρος </w:t>
      </w:r>
      <w:r>
        <w:rPr>
          <w:rFonts w:eastAsia="Times New Roman" w:cs="Times New Roman"/>
          <w:szCs w:val="24"/>
        </w:rPr>
        <w:t xml:space="preserve">και την περπατησιά </w:t>
      </w:r>
      <w:r w:rsidRPr="009B1E88">
        <w:rPr>
          <w:rFonts w:eastAsia="Times New Roman" w:cs="Times New Roman"/>
          <w:szCs w:val="24"/>
        </w:rPr>
        <w:t>να προχωρήσει και παραπέρα</w:t>
      </w:r>
      <w:r>
        <w:rPr>
          <w:rFonts w:eastAsia="Times New Roman" w:cs="Times New Roman"/>
          <w:szCs w:val="24"/>
        </w:rPr>
        <w:t xml:space="preserve">. </w:t>
      </w:r>
    </w:p>
    <w:p w14:paraId="1286C86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Ό,τι και </w:t>
      </w:r>
      <w:r w:rsidRPr="009B1E88">
        <w:rPr>
          <w:rFonts w:eastAsia="Times New Roman" w:cs="Times New Roman"/>
          <w:szCs w:val="24"/>
        </w:rPr>
        <w:t>να γίνει</w:t>
      </w:r>
      <w:r>
        <w:rPr>
          <w:rFonts w:eastAsia="Times New Roman" w:cs="Times New Roman"/>
          <w:szCs w:val="24"/>
        </w:rPr>
        <w:t>, κάποιοι εδώ μέσα</w:t>
      </w:r>
      <w:r w:rsidRPr="009B1E88">
        <w:rPr>
          <w:rFonts w:eastAsia="Times New Roman" w:cs="Times New Roman"/>
          <w:szCs w:val="24"/>
        </w:rPr>
        <w:t xml:space="preserve"> είμαστε αποφασισμένοι</w:t>
      </w:r>
      <w:r>
        <w:rPr>
          <w:rFonts w:eastAsia="Times New Roman" w:cs="Times New Roman"/>
          <w:szCs w:val="24"/>
        </w:rPr>
        <w:t>.</w:t>
      </w:r>
      <w:r w:rsidRPr="009B1E88">
        <w:rPr>
          <w:rFonts w:eastAsia="Times New Roman" w:cs="Times New Roman"/>
          <w:szCs w:val="24"/>
        </w:rPr>
        <w:t xml:space="preserve"> Η </w:t>
      </w:r>
      <w:r>
        <w:rPr>
          <w:rFonts w:eastAsia="Times New Roman" w:cs="Times New Roman"/>
          <w:szCs w:val="24"/>
        </w:rPr>
        <w:t>χώρα θα επανέλθει σ</w:t>
      </w:r>
      <w:r w:rsidRPr="009B1E88">
        <w:rPr>
          <w:rFonts w:eastAsia="Times New Roman" w:cs="Times New Roman"/>
          <w:szCs w:val="24"/>
        </w:rPr>
        <w:t>την κανονικότητα</w:t>
      </w:r>
      <w:r>
        <w:rPr>
          <w:rFonts w:eastAsia="Times New Roman" w:cs="Times New Roman"/>
          <w:szCs w:val="24"/>
        </w:rPr>
        <w:t>. Κρατήστε το.</w:t>
      </w:r>
      <w:r w:rsidRPr="009B1E88">
        <w:rPr>
          <w:rFonts w:eastAsia="Times New Roman" w:cs="Times New Roman"/>
          <w:szCs w:val="24"/>
        </w:rPr>
        <w:t xml:space="preserve"> Δεν υπάρχει περίπτωση να γυρίσει πάλι αυτή η χώρα</w:t>
      </w:r>
      <w:r>
        <w:rPr>
          <w:rFonts w:eastAsia="Times New Roman" w:cs="Times New Roman"/>
          <w:szCs w:val="24"/>
        </w:rPr>
        <w:t xml:space="preserve"> πίσω.</w:t>
      </w:r>
    </w:p>
    <w:p w14:paraId="1286C868" w14:textId="77777777" w:rsidR="000402FE" w:rsidRDefault="007623D8">
      <w:pPr>
        <w:spacing w:line="600" w:lineRule="auto"/>
        <w:ind w:firstLine="720"/>
        <w:jc w:val="center"/>
        <w:rPr>
          <w:rFonts w:eastAsia="Times New Roman" w:cs="Times New Roman"/>
          <w:szCs w:val="24"/>
        </w:rPr>
      </w:pPr>
      <w:r w:rsidRPr="00517DAE">
        <w:rPr>
          <w:rFonts w:eastAsia="Times New Roman" w:cs="Times New Roman"/>
          <w:szCs w:val="24"/>
        </w:rPr>
        <w:t xml:space="preserve">(Χειροκροτήματα από την </w:t>
      </w:r>
      <w:r w:rsidRPr="00517DAE">
        <w:rPr>
          <w:rFonts w:eastAsia="Times New Roman" w:cs="Times New Roman"/>
          <w:szCs w:val="24"/>
        </w:rPr>
        <w:t>πτέρυγα του ΣΥΡΙΖΑ)</w:t>
      </w:r>
    </w:p>
    <w:p w14:paraId="1286C869"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 επανέλθει και ο Κανονισμός στην κανονικότητα. </w:t>
      </w:r>
    </w:p>
    <w:p w14:paraId="1286C86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Να σας ενημερώσω ότι </w:t>
      </w:r>
      <w:r w:rsidRPr="009B1E88">
        <w:rPr>
          <w:rFonts w:eastAsia="Times New Roman" w:cs="Times New Roman"/>
          <w:szCs w:val="24"/>
        </w:rPr>
        <w:t xml:space="preserve">έχουν </w:t>
      </w:r>
      <w:r>
        <w:rPr>
          <w:rFonts w:eastAsia="Times New Roman" w:cs="Times New Roman"/>
          <w:szCs w:val="24"/>
        </w:rPr>
        <w:t>μεί</w:t>
      </w:r>
      <w:r w:rsidRPr="009B1E88">
        <w:rPr>
          <w:rFonts w:eastAsia="Times New Roman" w:cs="Times New Roman"/>
          <w:szCs w:val="24"/>
        </w:rPr>
        <w:t xml:space="preserve">νει για να μιλήσουν ο </w:t>
      </w:r>
      <w:r>
        <w:rPr>
          <w:rFonts w:eastAsia="Times New Roman" w:cs="Times New Roman"/>
          <w:szCs w:val="24"/>
        </w:rPr>
        <w:t xml:space="preserve">κ. Σκουρλέτης, ο κ. Δανέλλης, </w:t>
      </w:r>
      <w:r w:rsidRPr="009B1E88">
        <w:rPr>
          <w:rFonts w:eastAsia="Times New Roman" w:cs="Times New Roman"/>
          <w:szCs w:val="24"/>
        </w:rPr>
        <w:t>από τους Υπουργούς η κ</w:t>
      </w:r>
      <w:r>
        <w:rPr>
          <w:rFonts w:eastAsia="Times New Roman" w:cs="Times New Roman"/>
          <w:szCs w:val="24"/>
        </w:rPr>
        <w:t>.</w:t>
      </w:r>
      <w:r w:rsidRPr="009B1E88">
        <w:rPr>
          <w:rFonts w:eastAsia="Times New Roman" w:cs="Times New Roman"/>
          <w:szCs w:val="24"/>
        </w:rPr>
        <w:t xml:space="preserve"> Γεροβασίλη</w:t>
      </w:r>
      <w:r>
        <w:rPr>
          <w:rFonts w:eastAsia="Times New Roman" w:cs="Times New Roman"/>
          <w:szCs w:val="24"/>
        </w:rPr>
        <w:t>,</w:t>
      </w:r>
      <w:r w:rsidRPr="009B1E88">
        <w:rPr>
          <w:rFonts w:eastAsia="Times New Roman" w:cs="Times New Roman"/>
          <w:szCs w:val="24"/>
        </w:rPr>
        <w:t xml:space="preserve"> ο </w:t>
      </w:r>
      <w:r>
        <w:rPr>
          <w:rFonts w:eastAsia="Times New Roman" w:cs="Times New Roman"/>
          <w:szCs w:val="24"/>
        </w:rPr>
        <w:t>κ.</w:t>
      </w:r>
      <w:r w:rsidRPr="009B1E88">
        <w:rPr>
          <w:rFonts w:eastAsia="Times New Roman" w:cs="Times New Roman"/>
          <w:szCs w:val="24"/>
        </w:rPr>
        <w:t xml:space="preserve"> Δρίτσας και ο </w:t>
      </w:r>
      <w:r>
        <w:rPr>
          <w:rFonts w:eastAsia="Times New Roman" w:cs="Times New Roman"/>
          <w:szCs w:val="24"/>
        </w:rPr>
        <w:t>κ.</w:t>
      </w:r>
      <w:r w:rsidRPr="009B1E88">
        <w:rPr>
          <w:rFonts w:eastAsia="Times New Roman" w:cs="Times New Roman"/>
          <w:szCs w:val="24"/>
        </w:rPr>
        <w:t xml:space="preserve"> Μαντάς </w:t>
      </w:r>
      <w:r>
        <w:rPr>
          <w:rFonts w:eastAsia="Times New Roman" w:cs="Times New Roman"/>
          <w:szCs w:val="24"/>
        </w:rPr>
        <w:t>ως Κοι</w:t>
      </w:r>
      <w:r>
        <w:rPr>
          <w:rFonts w:eastAsia="Times New Roman" w:cs="Times New Roman"/>
          <w:szCs w:val="24"/>
        </w:rPr>
        <w:t>νοβουλευτικός Εκπρόσωπος.</w:t>
      </w:r>
      <w:r w:rsidRPr="009B1E88">
        <w:rPr>
          <w:rFonts w:eastAsia="Times New Roman" w:cs="Times New Roman"/>
          <w:szCs w:val="24"/>
        </w:rPr>
        <w:t xml:space="preserve"> Εάν κάνουμε μία προσπάθεια να τηρήσουμε σχετικά τους χρόνους</w:t>
      </w:r>
      <w:r>
        <w:rPr>
          <w:rFonts w:eastAsia="Times New Roman" w:cs="Times New Roman"/>
          <w:szCs w:val="24"/>
        </w:rPr>
        <w:t>,</w:t>
      </w:r>
      <w:r w:rsidRPr="009B1E88">
        <w:rPr>
          <w:rFonts w:eastAsia="Times New Roman" w:cs="Times New Roman"/>
          <w:szCs w:val="24"/>
        </w:rPr>
        <w:t xml:space="preserve"> όπως αντιλαμβάνεστε</w:t>
      </w:r>
      <w:r>
        <w:rPr>
          <w:rFonts w:eastAsia="Times New Roman" w:cs="Times New Roman"/>
          <w:szCs w:val="24"/>
        </w:rPr>
        <w:t>,</w:t>
      </w:r>
      <w:r w:rsidRPr="009B1E88">
        <w:rPr>
          <w:rFonts w:eastAsia="Times New Roman" w:cs="Times New Roman"/>
          <w:szCs w:val="24"/>
        </w:rPr>
        <w:t xml:space="preserve"> </w:t>
      </w:r>
      <w:r>
        <w:rPr>
          <w:rFonts w:eastAsia="Times New Roman" w:cs="Times New Roman"/>
          <w:szCs w:val="24"/>
        </w:rPr>
        <w:t xml:space="preserve">θα τελειώσουμε νωρίτερα από τη δωδεκάτη </w:t>
      </w:r>
      <w:r w:rsidRPr="009B1E88">
        <w:rPr>
          <w:rFonts w:eastAsia="Times New Roman" w:cs="Times New Roman"/>
          <w:szCs w:val="24"/>
        </w:rPr>
        <w:t>που έχει προγραμματιστεί</w:t>
      </w:r>
      <w:r>
        <w:rPr>
          <w:rFonts w:eastAsia="Times New Roman" w:cs="Times New Roman"/>
          <w:szCs w:val="24"/>
        </w:rPr>
        <w:t>. Να</w:t>
      </w:r>
      <w:r w:rsidRPr="009B1E88">
        <w:rPr>
          <w:rFonts w:eastAsia="Times New Roman" w:cs="Times New Roman"/>
          <w:szCs w:val="24"/>
        </w:rPr>
        <w:t xml:space="preserve"> μην το χαλάσουμε αυτό</w:t>
      </w:r>
      <w:r>
        <w:rPr>
          <w:rFonts w:eastAsia="Times New Roman" w:cs="Times New Roman"/>
          <w:szCs w:val="24"/>
        </w:rPr>
        <w:t>.</w:t>
      </w:r>
      <w:r w:rsidRPr="009B1E88">
        <w:rPr>
          <w:rFonts w:eastAsia="Times New Roman" w:cs="Times New Roman"/>
          <w:szCs w:val="24"/>
        </w:rPr>
        <w:t xml:space="preserve"> </w:t>
      </w:r>
    </w:p>
    <w:p w14:paraId="1286C86B" w14:textId="77777777" w:rsidR="000402FE" w:rsidRDefault="007623D8">
      <w:pPr>
        <w:spacing w:line="600" w:lineRule="auto"/>
        <w:ind w:firstLine="720"/>
        <w:jc w:val="both"/>
        <w:rPr>
          <w:rFonts w:eastAsia="Times New Roman" w:cs="Times New Roman"/>
          <w:szCs w:val="24"/>
        </w:rPr>
      </w:pPr>
      <w:r w:rsidRPr="009B1E88">
        <w:rPr>
          <w:rFonts w:eastAsia="Times New Roman" w:cs="Times New Roman"/>
          <w:szCs w:val="24"/>
        </w:rPr>
        <w:t>Κύριε Σκουρλέτη</w:t>
      </w:r>
      <w:r>
        <w:rPr>
          <w:rFonts w:eastAsia="Times New Roman" w:cs="Times New Roman"/>
          <w:szCs w:val="24"/>
        </w:rPr>
        <w:t>, ο</w:t>
      </w:r>
      <w:r w:rsidRPr="009B1E88">
        <w:rPr>
          <w:rFonts w:eastAsia="Times New Roman" w:cs="Times New Roman"/>
          <w:szCs w:val="24"/>
        </w:rPr>
        <w:t>ρίστε</w:t>
      </w:r>
      <w:r>
        <w:rPr>
          <w:rFonts w:eastAsia="Times New Roman" w:cs="Times New Roman"/>
          <w:szCs w:val="24"/>
        </w:rPr>
        <w:t>,</w:t>
      </w:r>
      <w:r w:rsidRPr="009B1E88">
        <w:rPr>
          <w:rFonts w:eastAsia="Times New Roman" w:cs="Times New Roman"/>
          <w:szCs w:val="24"/>
        </w:rPr>
        <w:t xml:space="preserve"> έχετε το</w:t>
      </w:r>
      <w:r>
        <w:rPr>
          <w:rFonts w:eastAsia="Times New Roman" w:cs="Times New Roman"/>
          <w:szCs w:val="24"/>
        </w:rPr>
        <w:t>ν</w:t>
      </w:r>
      <w:r w:rsidRPr="009B1E88">
        <w:rPr>
          <w:rFonts w:eastAsia="Times New Roman" w:cs="Times New Roman"/>
          <w:szCs w:val="24"/>
        </w:rPr>
        <w:t xml:space="preserve"> λόγο</w:t>
      </w:r>
      <w:r>
        <w:rPr>
          <w:rFonts w:eastAsia="Times New Roman" w:cs="Times New Roman"/>
          <w:szCs w:val="24"/>
        </w:rPr>
        <w:t>.</w:t>
      </w:r>
    </w:p>
    <w:p w14:paraId="1286C86C"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sidRPr="009B1E88">
        <w:rPr>
          <w:rFonts w:eastAsia="Times New Roman" w:cs="Times New Roman"/>
          <w:szCs w:val="24"/>
        </w:rPr>
        <w:t>Ευχαριστώ</w:t>
      </w:r>
      <w:r>
        <w:rPr>
          <w:rFonts w:eastAsia="Times New Roman" w:cs="Times New Roman"/>
          <w:szCs w:val="24"/>
        </w:rPr>
        <w:t>,</w:t>
      </w:r>
      <w:r w:rsidRPr="009B1E88">
        <w:rPr>
          <w:rFonts w:eastAsia="Times New Roman" w:cs="Times New Roman"/>
          <w:szCs w:val="24"/>
        </w:rPr>
        <w:t xml:space="preserve"> κύριε Πρόεδρε</w:t>
      </w:r>
      <w:r>
        <w:rPr>
          <w:rFonts w:eastAsia="Times New Roman" w:cs="Times New Roman"/>
          <w:szCs w:val="24"/>
        </w:rPr>
        <w:t>.</w:t>
      </w:r>
    </w:p>
    <w:p w14:paraId="1286C86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w:t>
      </w:r>
      <w:r w:rsidRPr="009B1E88">
        <w:rPr>
          <w:rFonts w:eastAsia="Times New Roman" w:cs="Times New Roman"/>
          <w:szCs w:val="24"/>
        </w:rPr>
        <w:t xml:space="preserve"> νομίζω όλοι αντιλαμβανόμαστε ότι η κρισιμότητα της σημερινής ψήφο</w:t>
      </w:r>
      <w:r>
        <w:rPr>
          <w:rFonts w:eastAsia="Times New Roman" w:cs="Times New Roman"/>
          <w:szCs w:val="24"/>
        </w:rPr>
        <w:t>υ</w:t>
      </w:r>
      <w:r w:rsidRPr="009B1E88">
        <w:rPr>
          <w:rFonts w:eastAsia="Times New Roman" w:cs="Times New Roman"/>
          <w:szCs w:val="24"/>
        </w:rPr>
        <w:t xml:space="preserve"> εμπιστοσύνης δεν σχετίζεται μόνο με την παροχή προς την Κυβέρνηση μιας νέας εμπιστοσύνης</w:t>
      </w:r>
      <w:r>
        <w:rPr>
          <w:rFonts w:eastAsia="Times New Roman" w:cs="Times New Roman"/>
          <w:szCs w:val="24"/>
        </w:rPr>
        <w:t>,</w:t>
      </w:r>
      <w:r w:rsidRPr="009B1E88">
        <w:rPr>
          <w:rFonts w:eastAsia="Times New Roman" w:cs="Times New Roman"/>
          <w:szCs w:val="24"/>
        </w:rPr>
        <w:t xml:space="preserve"> ουσιαστικά σ</w:t>
      </w:r>
      <w:r w:rsidRPr="009B1E88">
        <w:rPr>
          <w:rFonts w:eastAsia="Times New Roman" w:cs="Times New Roman"/>
          <w:szCs w:val="24"/>
        </w:rPr>
        <w:t>υμπίπτει και με τα τέσσερα χρόνια διακυβέρνησης του τόπου από την παρούσα Κυβέρνηση</w:t>
      </w:r>
      <w:r>
        <w:rPr>
          <w:rFonts w:eastAsia="Times New Roman" w:cs="Times New Roman"/>
          <w:szCs w:val="24"/>
        </w:rPr>
        <w:t>. Άρα</w:t>
      </w:r>
      <w:r w:rsidRPr="009B1E88">
        <w:rPr>
          <w:rFonts w:eastAsia="Times New Roman" w:cs="Times New Roman"/>
          <w:szCs w:val="24"/>
        </w:rPr>
        <w:t xml:space="preserve"> προσφέρεται για πολλά συμπεράσματα και για πολλές σκέψεις για έναν απολογισμό</w:t>
      </w:r>
      <w:r>
        <w:rPr>
          <w:rFonts w:eastAsia="Times New Roman" w:cs="Times New Roman"/>
          <w:szCs w:val="24"/>
        </w:rPr>
        <w:t>.</w:t>
      </w:r>
      <w:r w:rsidRPr="009B1E88">
        <w:rPr>
          <w:rFonts w:eastAsia="Times New Roman" w:cs="Times New Roman"/>
          <w:szCs w:val="24"/>
        </w:rPr>
        <w:t xml:space="preserve"> </w:t>
      </w:r>
    </w:p>
    <w:p w14:paraId="1286C86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Όλοι γνωρίζουμε ότι πριν από τέσσερα</w:t>
      </w:r>
      <w:r w:rsidRPr="009B1E88">
        <w:rPr>
          <w:rFonts w:eastAsia="Times New Roman" w:cs="Times New Roman"/>
          <w:szCs w:val="24"/>
        </w:rPr>
        <w:t xml:space="preserve"> χρόνια παραλάβαμε μία κατάσταση δύσκολη</w:t>
      </w:r>
      <w:r>
        <w:rPr>
          <w:rFonts w:eastAsia="Times New Roman" w:cs="Times New Roman"/>
          <w:szCs w:val="24"/>
        </w:rPr>
        <w:t>,</w:t>
      </w:r>
      <w:r w:rsidRPr="009B1E88">
        <w:rPr>
          <w:rFonts w:eastAsia="Times New Roman" w:cs="Times New Roman"/>
          <w:szCs w:val="24"/>
        </w:rPr>
        <w:t xml:space="preserve"> μέσα σε α</w:t>
      </w:r>
      <w:r w:rsidRPr="009B1E88">
        <w:rPr>
          <w:rFonts w:eastAsia="Times New Roman" w:cs="Times New Roman"/>
          <w:szCs w:val="24"/>
        </w:rPr>
        <w:t>κραίες συνθήκες</w:t>
      </w:r>
      <w:r>
        <w:rPr>
          <w:rFonts w:eastAsia="Times New Roman" w:cs="Times New Roman"/>
          <w:szCs w:val="24"/>
        </w:rPr>
        <w:t>,</w:t>
      </w:r>
      <w:r w:rsidRPr="009B1E88">
        <w:rPr>
          <w:rFonts w:eastAsia="Times New Roman" w:cs="Times New Roman"/>
          <w:szCs w:val="24"/>
        </w:rPr>
        <w:t xml:space="preserve"> αντίξοες συνθήκες</w:t>
      </w:r>
      <w:r>
        <w:rPr>
          <w:rFonts w:eastAsia="Times New Roman" w:cs="Times New Roman"/>
          <w:szCs w:val="24"/>
        </w:rPr>
        <w:t>.</w:t>
      </w:r>
      <w:r w:rsidRPr="009B1E88">
        <w:rPr>
          <w:rFonts w:eastAsia="Times New Roman" w:cs="Times New Roman"/>
          <w:szCs w:val="24"/>
        </w:rPr>
        <w:t xml:space="preserve"> Διαχειριστήκαμε μία πολιτική η οποία </w:t>
      </w:r>
      <w:r>
        <w:rPr>
          <w:rFonts w:eastAsia="Times New Roman" w:cs="Times New Roman"/>
          <w:szCs w:val="24"/>
        </w:rPr>
        <w:t xml:space="preserve">ποτέ δεν ισχυριστήκαμε </w:t>
      </w:r>
      <w:r w:rsidRPr="009B1E88">
        <w:rPr>
          <w:rFonts w:eastAsia="Times New Roman" w:cs="Times New Roman"/>
          <w:szCs w:val="24"/>
        </w:rPr>
        <w:t xml:space="preserve">ότι είναι </w:t>
      </w:r>
      <w:r>
        <w:rPr>
          <w:rFonts w:eastAsia="Times New Roman" w:cs="Times New Roman"/>
          <w:szCs w:val="24"/>
        </w:rPr>
        <w:t>η δική μας και προσπαθήσαμε να λει</w:t>
      </w:r>
      <w:r w:rsidRPr="009B1E88">
        <w:rPr>
          <w:rFonts w:eastAsia="Times New Roman" w:cs="Times New Roman"/>
          <w:szCs w:val="24"/>
        </w:rPr>
        <w:t xml:space="preserve">άνουμε τις επιπτώσεις </w:t>
      </w:r>
      <w:r>
        <w:rPr>
          <w:rFonts w:eastAsia="Times New Roman" w:cs="Times New Roman"/>
          <w:szCs w:val="24"/>
        </w:rPr>
        <w:t>της,</w:t>
      </w:r>
      <w:r w:rsidRPr="009B1E88">
        <w:rPr>
          <w:rFonts w:eastAsia="Times New Roman" w:cs="Times New Roman"/>
          <w:szCs w:val="24"/>
        </w:rPr>
        <w:t xml:space="preserve"> ιδιαίτερα στα πιο αδύναμα κομμάτια της κοινωνίας</w:t>
      </w:r>
      <w:r>
        <w:rPr>
          <w:rFonts w:eastAsia="Times New Roman" w:cs="Times New Roman"/>
          <w:szCs w:val="24"/>
        </w:rPr>
        <w:t>.</w:t>
      </w:r>
    </w:p>
    <w:p w14:paraId="1286C86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Παραλάβαμε μ</w:t>
      </w:r>
      <w:r>
        <w:rPr>
          <w:rFonts w:eastAsia="Times New Roman" w:cs="Times New Roman"/>
          <w:szCs w:val="24"/>
        </w:rPr>
        <w:t>ί</w:t>
      </w:r>
      <w:r>
        <w:rPr>
          <w:rFonts w:eastAsia="Times New Roman" w:cs="Times New Roman"/>
          <w:szCs w:val="24"/>
        </w:rPr>
        <w:t>α</w:t>
      </w:r>
      <w:r w:rsidRPr="009B1E88">
        <w:rPr>
          <w:rFonts w:eastAsia="Times New Roman" w:cs="Times New Roman"/>
          <w:szCs w:val="24"/>
        </w:rPr>
        <w:t xml:space="preserve"> κοινωνία και </w:t>
      </w:r>
      <w:r>
        <w:rPr>
          <w:rFonts w:eastAsia="Times New Roman" w:cs="Times New Roman"/>
          <w:szCs w:val="24"/>
        </w:rPr>
        <w:t>μ</w:t>
      </w:r>
      <w:r>
        <w:rPr>
          <w:rFonts w:eastAsia="Times New Roman" w:cs="Times New Roman"/>
          <w:szCs w:val="24"/>
        </w:rPr>
        <w:t>ί</w:t>
      </w:r>
      <w:r>
        <w:rPr>
          <w:rFonts w:eastAsia="Times New Roman" w:cs="Times New Roman"/>
          <w:szCs w:val="24"/>
        </w:rPr>
        <w:t xml:space="preserve">α </w:t>
      </w:r>
      <w:r w:rsidRPr="009B1E88">
        <w:rPr>
          <w:rFonts w:eastAsia="Times New Roman" w:cs="Times New Roman"/>
          <w:szCs w:val="24"/>
        </w:rPr>
        <w:t>οικονομ</w:t>
      </w:r>
      <w:r w:rsidRPr="009B1E88">
        <w:rPr>
          <w:rFonts w:eastAsia="Times New Roman" w:cs="Times New Roman"/>
          <w:szCs w:val="24"/>
        </w:rPr>
        <w:t xml:space="preserve">ία </w:t>
      </w:r>
      <w:r>
        <w:rPr>
          <w:rFonts w:eastAsia="Times New Roman" w:cs="Times New Roman"/>
          <w:szCs w:val="24"/>
        </w:rPr>
        <w:t xml:space="preserve">χρεοκοπημένη, ενώ </w:t>
      </w:r>
      <w:r w:rsidRPr="009B1E88">
        <w:rPr>
          <w:rFonts w:eastAsia="Times New Roman" w:cs="Times New Roman"/>
          <w:szCs w:val="24"/>
        </w:rPr>
        <w:t xml:space="preserve">παράλληλα </w:t>
      </w:r>
      <w:r>
        <w:rPr>
          <w:rFonts w:eastAsia="Times New Roman" w:cs="Times New Roman"/>
          <w:szCs w:val="24"/>
        </w:rPr>
        <w:t xml:space="preserve">όλα </w:t>
      </w:r>
      <w:r w:rsidRPr="009B1E88">
        <w:rPr>
          <w:rFonts w:eastAsia="Times New Roman" w:cs="Times New Roman"/>
          <w:szCs w:val="24"/>
        </w:rPr>
        <w:t xml:space="preserve">αυτά τα χρόνια </w:t>
      </w:r>
      <w:r>
        <w:rPr>
          <w:rFonts w:eastAsia="Times New Roman" w:cs="Times New Roman"/>
          <w:szCs w:val="24"/>
        </w:rPr>
        <w:t>ζήσαμε</w:t>
      </w:r>
      <w:r w:rsidRPr="009B1E88">
        <w:rPr>
          <w:rFonts w:eastAsia="Times New Roman" w:cs="Times New Roman"/>
          <w:szCs w:val="24"/>
        </w:rPr>
        <w:t xml:space="preserve"> την κατάρρευση του δικομματισμού</w:t>
      </w:r>
      <w:r>
        <w:rPr>
          <w:rFonts w:eastAsia="Times New Roman" w:cs="Times New Roman"/>
          <w:szCs w:val="24"/>
        </w:rPr>
        <w:t>, ως ένα παλαι</w:t>
      </w:r>
      <w:r w:rsidRPr="009B1E88">
        <w:rPr>
          <w:rFonts w:eastAsia="Times New Roman" w:cs="Times New Roman"/>
          <w:szCs w:val="24"/>
        </w:rPr>
        <w:t>ό πολιτικό σύστημα</w:t>
      </w:r>
      <w:r>
        <w:rPr>
          <w:rFonts w:eastAsia="Times New Roman" w:cs="Times New Roman"/>
          <w:szCs w:val="24"/>
        </w:rPr>
        <w:t>,</w:t>
      </w:r>
      <w:r w:rsidRPr="009B1E88">
        <w:rPr>
          <w:rFonts w:eastAsia="Times New Roman" w:cs="Times New Roman"/>
          <w:szCs w:val="24"/>
        </w:rPr>
        <w:t xml:space="preserve"> το οποίο </w:t>
      </w:r>
      <w:r>
        <w:rPr>
          <w:rFonts w:eastAsia="Times New Roman" w:cs="Times New Roman"/>
          <w:szCs w:val="24"/>
        </w:rPr>
        <w:t>κανοναρχούσε τις προηγούμενες δεκαετίες και</w:t>
      </w:r>
      <w:r w:rsidRPr="009B1E88">
        <w:rPr>
          <w:rFonts w:eastAsia="Times New Roman" w:cs="Times New Roman"/>
          <w:szCs w:val="24"/>
        </w:rPr>
        <w:t xml:space="preserve"> τουλάχιστον ως προς τον</w:t>
      </w:r>
      <w:r>
        <w:rPr>
          <w:rFonts w:eastAsia="Times New Roman" w:cs="Times New Roman"/>
          <w:szCs w:val="24"/>
        </w:rPr>
        <w:t xml:space="preserve"> ένα</w:t>
      </w:r>
      <w:r w:rsidRPr="009B1E88">
        <w:rPr>
          <w:rFonts w:eastAsia="Times New Roman" w:cs="Times New Roman"/>
          <w:szCs w:val="24"/>
        </w:rPr>
        <w:t xml:space="preserve"> </w:t>
      </w:r>
      <w:r>
        <w:rPr>
          <w:rFonts w:eastAsia="Times New Roman" w:cs="Times New Roman"/>
          <w:szCs w:val="24"/>
        </w:rPr>
        <w:t>πυλώνα του</w:t>
      </w:r>
      <w:r w:rsidRPr="009B1E88">
        <w:rPr>
          <w:rFonts w:eastAsia="Times New Roman" w:cs="Times New Roman"/>
          <w:szCs w:val="24"/>
        </w:rPr>
        <w:t xml:space="preserve"> του αυτό </w:t>
      </w:r>
      <w:r>
        <w:rPr>
          <w:rFonts w:eastAsia="Times New Roman" w:cs="Times New Roman"/>
          <w:szCs w:val="24"/>
        </w:rPr>
        <w:t xml:space="preserve">έγινε πάρα πολύ έντονο. </w:t>
      </w:r>
    </w:p>
    <w:p w14:paraId="1286C87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 xml:space="preserve">Όλα </w:t>
      </w:r>
      <w:r w:rsidRPr="009B1E88">
        <w:rPr>
          <w:rFonts w:eastAsia="Times New Roman" w:cs="Times New Roman"/>
          <w:szCs w:val="24"/>
        </w:rPr>
        <w:t xml:space="preserve">αυτά τα χρόνια </w:t>
      </w:r>
      <w:r>
        <w:rPr>
          <w:rFonts w:eastAsia="Times New Roman" w:cs="Times New Roman"/>
          <w:szCs w:val="24"/>
        </w:rPr>
        <w:t xml:space="preserve">ο κόσμος </w:t>
      </w:r>
      <w:r w:rsidRPr="009B1E88">
        <w:rPr>
          <w:rFonts w:eastAsia="Times New Roman" w:cs="Times New Roman"/>
          <w:szCs w:val="24"/>
        </w:rPr>
        <w:t xml:space="preserve">κατάλαβε </w:t>
      </w:r>
      <w:r>
        <w:rPr>
          <w:rFonts w:eastAsia="Times New Roman" w:cs="Times New Roman"/>
          <w:szCs w:val="24"/>
        </w:rPr>
        <w:t>-</w:t>
      </w:r>
      <w:r w:rsidRPr="009B1E88">
        <w:rPr>
          <w:rFonts w:eastAsia="Times New Roman" w:cs="Times New Roman"/>
          <w:szCs w:val="24"/>
        </w:rPr>
        <w:t xml:space="preserve">και </w:t>
      </w:r>
      <w:r>
        <w:rPr>
          <w:rFonts w:eastAsia="Times New Roman" w:cs="Times New Roman"/>
          <w:szCs w:val="24"/>
        </w:rPr>
        <w:t xml:space="preserve">είναι </w:t>
      </w:r>
      <w:r w:rsidRPr="009B1E88">
        <w:rPr>
          <w:rFonts w:eastAsia="Times New Roman" w:cs="Times New Roman"/>
          <w:szCs w:val="24"/>
        </w:rPr>
        <w:t xml:space="preserve">βαθιά μέσα στη </w:t>
      </w:r>
      <w:r>
        <w:rPr>
          <w:rFonts w:eastAsia="Times New Roman" w:cs="Times New Roman"/>
          <w:szCs w:val="24"/>
        </w:rPr>
        <w:t xml:space="preserve">μνήμη </w:t>
      </w:r>
      <w:r w:rsidRPr="009B1E88">
        <w:rPr>
          <w:rFonts w:eastAsia="Times New Roman" w:cs="Times New Roman"/>
          <w:szCs w:val="24"/>
        </w:rPr>
        <w:t>του</w:t>
      </w:r>
      <w:r>
        <w:rPr>
          <w:rFonts w:eastAsia="Times New Roman" w:cs="Times New Roman"/>
          <w:szCs w:val="24"/>
        </w:rPr>
        <w:t>-</w:t>
      </w:r>
      <w:r w:rsidRPr="009B1E88">
        <w:rPr>
          <w:rFonts w:eastAsia="Times New Roman" w:cs="Times New Roman"/>
          <w:szCs w:val="24"/>
        </w:rPr>
        <w:t xml:space="preserve"> ότι αυτό που μας οδήγησε στη χρεοκοπία</w:t>
      </w:r>
      <w:r>
        <w:rPr>
          <w:rFonts w:eastAsia="Times New Roman" w:cs="Times New Roman"/>
          <w:szCs w:val="24"/>
        </w:rPr>
        <w:t>,</w:t>
      </w:r>
      <w:r w:rsidRPr="009B1E88">
        <w:rPr>
          <w:rFonts w:eastAsia="Times New Roman" w:cs="Times New Roman"/>
          <w:szCs w:val="24"/>
        </w:rPr>
        <w:t xml:space="preserve"> ήταν οι βασικές πολιτικές επιλογές ενός </w:t>
      </w:r>
      <w:r>
        <w:rPr>
          <w:rFonts w:eastAsia="Times New Roman" w:cs="Times New Roman"/>
          <w:szCs w:val="24"/>
        </w:rPr>
        <w:t>αλληλοσυμπληρούμε</w:t>
      </w:r>
      <w:r w:rsidRPr="009B1E88">
        <w:rPr>
          <w:rFonts w:eastAsia="Times New Roman" w:cs="Times New Roman"/>
          <w:szCs w:val="24"/>
        </w:rPr>
        <w:t>νου προγρ</w:t>
      </w:r>
      <w:r>
        <w:rPr>
          <w:rFonts w:eastAsia="Times New Roman" w:cs="Times New Roman"/>
          <w:szCs w:val="24"/>
        </w:rPr>
        <w:t>αμματικά δικομματισμού, που είχε στα χαρακτηριστικά του</w:t>
      </w:r>
      <w:r w:rsidRPr="009B1E88">
        <w:rPr>
          <w:rFonts w:eastAsia="Times New Roman" w:cs="Times New Roman"/>
          <w:szCs w:val="24"/>
        </w:rPr>
        <w:t xml:space="preserve"> </w:t>
      </w:r>
      <w:r>
        <w:rPr>
          <w:rFonts w:eastAsia="Times New Roman" w:cs="Times New Roman"/>
          <w:szCs w:val="24"/>
        </w:rPr>
        <w:t>τις ρεμούλες, τη</w:t>
      </w:r>
      <w:r w:rsidRPr="009B1E88">
        <w:rPr>
          <w:rFonts w:eastAsia="Times New Roman" w:cs="Times New Roman"/>
          <w:szCs w:val="24"/>
        </w:rPr>
        <w:t xml:space="preserve"> διαπλοκ</w:t>
      </w:r>
      <w:r w:rsidRPr="009B1E88">
        <w:rPr>
          <w:rFonts w:eastAsia="Times New Roman" w:cs="Times New Roman"/>
          <w:szCs w:val="24"/>
        </w:rPr>
        <w:t>ή</w:t>
      </w:r>
      <w:r>
        <w:rPr>
          <w:rFonts w:eastAsia="Times New Roman" w:cs="Times New Roman"/>
          <w:szCs w:val="24"/>
        </w:rPr>
        <w:t>, την υπερκοστολόγηση, την υποθήκευση των δημόσιων έργων, την υ</w:t>
      </w:r>
      <w:r w:rsidRPr="009B1E88">
        <w:rPr>
          <w:rFonts w:eastAsia="Times New Roman" w:cs="Times New Roman"/>
          <w:szCs w:val="24"/>
        </w:rPr>
        <w:t xml:space="preserve">ποθήκευση </w:t>
      </w:r>
      <w:r>
        <w:rPr>
          <w:rFonts w:eastAsia="Times New Roman" w:cs="Times New Roman"/>
          <w:szCs w:val="24"/>
        </w:rPr>
        <w:t>του μέλλοντος των επόμενων γενεών, όλα αυτά, δηλαδή, που μας οδήγησαν στα μνημόνια.</w:t>
      </w:r>
    </w:p>
    <w:p w14:paraId="1286C87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Συγκροτήσαμε, λοιπόν, μ</w:t>
      </w:r>
      <w:r>
        <w:rPr>
          <w:rFonts w:eastAsia="Times New Roman" w:cs="Times New Roman"/>
          <w:szCs w:val="24"/>
        </w:rPr>
        <w:t>ί</w:t>
      </w:r>
      <w:r>
        <w:rPr>
          <w:rFonts w:eastAsia="Times New Roman" w:cs="Times New Roman"/>
          <w:szCs w:val="24"/>
        </w:rPr>
        <w:t xml:space="preserve">α </w:t>
      </w:r>
      <w:r w:rsidRPr="009B1E88">
        <w:rPr>
          <w:rFonts w:eastAsia="Times New Roman" w:cs="Times New Roman"/>
          <w:szCs w:val="24"/>
        </w:rPr>
        <w:t xml:space="preserve">Κυβέρνηση με τη συμβολή των </w:t>
      </w:r>
      <w:r>
        <w:rPr>
          <w:rFonts w:eastAsia="Times New Roman" w:cs="Times New Roman"/>
          <w:szCs w:val="24"/>
        </w:rPr>
        <w:t>Ανεξάρτητων Ελλήνων κ</w:t>
      </w:r>
      <w:r w:rsidRPr="009B1E88">
        <w:rPr>
          <w:rFonts w:eastAsia="Times New Roman" w:cs="Times New Roman"/>
          <w:szCs w:val="24"/>
        </w:rPr>
        <w:t xml:space="preserve">αι τη συμμετοχή </w:t>
      </w:r>
      <w:r>
        <w:rPr>
          <w:rFonts w:eastAsia="Times New Roman" w:cs="Times New Roman"/>
          <w:szCs w:val="24"/>
        </w:rPr>
        <w:t>τους.</w:t>
      </w:r>
      <w:r w:rsidRPr="009B1E88">
        <w:rPr>
          <w:rFonts w:eastAsia="Times New Roman" w:cs="Times New Roman"/>
          <w:szCs w:val="24"/>
        </w:rPr>
        <w:t xml:space="preserve"> Ή</w:t>
      </w:r>
      <w:r w:rsidRPr="009B1E88">
        <w:rPr>
          <w:rFonts w:eastAsia="Times New Roman" w:cs="Times New Roman"/>
          <w:szCs w:val="24"/>
        </w:rPr>
        <w:t xml:space="preserve">ταν </w:t>
      </w:r>
      <w:r>
        <w:rPr>
          <w:rFonts w:eastAsia="Times New Roman" w:cs="Times New Roman"/>
          <w:szCs w:val="24"/>
        </w:rPr>
        <w:t>μ</w:t>
      </w:r>
      <w:r>
        <w:rPr>
          <w:rFonts w:eastAsia="Times New Roman" w:cs="Times New Roman"/>
          <w:szCs w:val="24"/>
        </w:rPr>
        <w:t>ί</w:t>
      </w:r>
      <w:r>
        <w:rPr>
          <w:rFonts w:eastAsia="Times New Roman" w:cs="Times New Roman"/>
          <w:szCs w:val="24"/>
        </w:rPr>
        <w:t>α επιβεβλημένη</w:t>
      </w:r>
      <w:r w:rsidRPr="009B1E88">
        <w:rPr>
          <w:rFonts w:eastAsia="Times New Roman" w:cs="Times New Roman"/>
          <w:szCs w:val="24"/>
        </w:rPr>
        <w:t xml:space="preserve"> επιλογή</w:t>
      </w:r>
      <w:r>
        <w:rPr>
          <w:rFonts w:eastAsia="Times New Roman" w:cs="Times New Roman"/>
          <w:szCs w:val="24"/>
        </w:rPr>
        <w:t xml:space="preserve"> και είχαμε κ</w:t>
      </w:r>
      <w:r w:rsidRPr="009B1E88">
        <w:rPr>
          <w:rFonts w:eastAsia="Times New Roman" w:cs="Times New Roman"/>
          <w:szCs w:val="24"/>
        </w:rPr>
        <w:t>άποιες βασικές εντολές</w:t>
      </w:r>
      <w:r>
        <w:rPr>
          <w:rFonts w:eastAsia="Times New Roman" w:cs="Times New Roman"/>
          <w:szCs w:val="24"/>
        </w:rPr>
        <w:t xml:space="preserve">. Θεωρώ ότι αν ξαναγυρίζαμε το ρολόι </w:t>
      </w:r>
      <w:r w:rsidRPr="009B1E88">
        <w:rPr>
          <w:rFonts w:eastAsia="Times New Roman" w:cs="Times New Roman"/>
          <w:szCs w:val="24"/>
        </w:rPr>
        <w:t xml:space="preserve">του χρόνου </w:t>
      </w:r>
      <w:r>
        <w:rPr>
          <w:rFonts w:eastAsia="Times New Roman" w:cs="Times New Roman"/>
          <w:szCs w:val="24"/>
        </w:rPr>
        <w:t>στο 2015 θα ξανακάνα</w:t>
      </w:r>
      <w:r w:rsidRPr="009B1E88">
        <w:rPr>
          <w:rFonts w:eastAsia="Times New Roman" w:cs="Times New Roman"/>
          <w:szCs w:val="24"/>
        </w:rPr>
        <w:t xml:space="preserve">με αυτή την επιλογή της συγκρότησης </w:t>
      </w:r>
      <w:r>
        <w:rPr>
          <w:rFonts w:eastAsia="Times New Roman" w:cs="Times New Roman"/>
          <w:szCs w:val="24"/>
        </w:rPr>
        <w:t xml:space="preserve">της </w:t>
      </w:r>
      <w:r w:rsidRPr="009B1E88">
        <w:rPr>
          <w:rFonts w:eastAsia="Times New Roman" w:cs="Times New Roman"/>
          <w:szCs w:val="24"/>
        </w:rPr>
        <w:t>συγκεκριμένης Κυβέρνησης</w:t>
      </w:r>
      <w:r>
        <w:rPr>
          <w:rFonts w:eastAsia="Times New Roman" w:cs="Times New Roman"/>
          <w:szCs w:val="24"/>
        </w:rPr>
        <w:t>.</w:t>
      </w:r>
      <w:r w:rsidRPr="009B1E88">
        <w:rPr>
          <w:rFonts w:eastAsia="Times New Roman" w:cs="Times New Roman"/>
          <w:szCs w:val="24"/>
        </w:rPr>
        <w:t xml:space="preserve"> </w:t>
      </w:r>
    </w:p>
    <w:p w14:paraId="1286C87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Όμως </w:t>
      </w:r>
      <w:r w:rsidRPr="009B1E88">
        <w:rPr>
          <w:rFonts w:eastAsia="Times New Roman" w:cs="Times New Roman"/>
          <w:szCs w:val="24"/>
        </w:rPr>
        <w:t>ο κύκλος σχεδόν ολοκληρώθηκε</w:t>
      </w:r>
      <w:r>
        <w:rPr>
          <w:rFonts w:eastAsia="Times New Roman" w:cs="Times New Roman"/>
          <w:szCs w:val="24"/>
        </w:rPr>
        <w:t>.</w:t>
      </w:r>
      <w:r w:rsidRPr="009B1E88">
        <w:rPr>
          <w:rFonts w:eastAsia="Times New Roman" w:cs="Times New Roman"/>
          <w:szCs w:val="24"/>
        </w:rPr>
        <w:t xml:space="preserve"> Και λέω σχεδόν</w:t>
      </w:r>
      <w:r>
        <w:rPr>
          <w:rFonts w:eastAsia="Times New Roman" w:cs="Times New Roman"/>
          <w:szCs w:val="24"/>
        </w:rPr>
        <w:t>,</w:t>
      </w:r>
      <w:r w:rsidRPr="009B1E88">
        <w:rPr>
          <w:rFonts w:eastAsia="Times New Roman" w:cs="Times New Roman"/>
          <w:szCs w:val="24"/>
        </w:rPr>
        <w:t xml:space="preserve"> </w:t>
      </w:r>
      <w:r>
        <w:rPr>
          <w:rFonts w:eastAsia="Times New Roman" w:cs="Times New Roman"/>
          <w:szCs w:val="24"/>
        </w:rPr>
        <w:t>διότι θ</w:t>
      </w:r>
      <w:r>
        <w:rPr>
          <w:rFonts w:eastAsia="Times New Roman" w:cs="Times New Roman"/>
          <w:szCs w:val="24"/>
        </w:rPr>
        <w:t xml:space="preserve">εωρώ ατόπημα τελικώς τη στάση </w:t>
      </w:r>
      <w:r w:rsidRPr="009B1E88">
        <w:rPr>
          <w:rFonts w:eastAsia="Times New Roman" w:cs="Times New Roman"/>
          <w:szCs w:val="24"/>
        </w:rPr>
        <w:t xml:space="preserve">του </w:t>
      </w:r>
      <w:r>
        <w:rPr>
          <w:rFonts w:eastAsia="Times New Roman" w:cs="Times New Roman"/>
          <w:szCs w:val="24"/>
        </w:rPr>
        <w:t xml:space="preserve">κ. </w:t>
      </w:r>
      <w:r w:rsidRPr="009B1E88">
        <w:rPr>
          <w:rFonts w:eastAsia="Times New Roman" w:cs="Times New Roman"/>
          <w:szCs w:val="24"/>
        </w:rPr>
        <w:t xml:space="preserve">Καμμένου </w:t>
      </w:r>
      <w:r>
        <w:rPr>
          <w:rFonts w:eastAsia="Times New Roman" w:cs="Times New Roman"/>
          <w:szCs w:val="24"/>
        </w:rPr>
        <w:t xml:space="preserve">να άρει </w:t>
      </w:r>
      <w:r w:rsidRPr="009B1E88">
        <w:rPr>
          <w:rFonts w:eastAsia="Times New Roman" w:cs="Times New Roman"/>
          <w:szCs w:val="24"/>
        </w:rPr>
        <w:t xml:space="preserve">την εμπιστοσύνη του από την Κυβέρνηση </w:t>
      </w:r>
      <w:r>
        <w:rPr>
          <w:rFonts w:eastAsia="Times New Roman" w:cs="Times New Roman"/>
          <w:szCs w:val="24"/>
        </w:rPr>
        <w:t>πριν αυτή ολοκληρώσει μ</w:t>
      </w:r>
      <w:r>
        <w:rPr>
          <w:rFonts w:eastAsia="Times New Roman" w:cs="Times New Roman"/>
          <w:szCs w:val="24"/>
        </w:rPr>
        <w:t>ί</w:t>
      </w:r>
      <w:r>
        <w:rPr>
          <w:rFonts w:eastAsia="Times New Roman" w:cs="Times New Roman"/>
          <w:szCs w:val="24"/>
        </w:rPr>
        <w:t>α σειρά</w:t>
      </w:r>
      <w:r w:rsidRPr="009B1E88">
        <w:rPr>
          <w:rFonts w:eastAsia="Times New Roman" w:cs="Times New Roman"/>
          <w:szCs w:val="24"/>
        </w:rPr>
        <w:t xml:space="preserve"> μέτρα τα οποία ήταν </w:t>
      </w:r>
      <w:r>
        <w:rPr>
          <w:rFonts w:eastAsia="Times New Roman" w:cs="Times New Roman"/>
          <w:szCs w:val="24"/>
        </w:rPr>
        <w:t>ήδη γνωστά και από κοινού είχαμε</w:t>
      </w:r>
      <w:r w:rsidRPr="009B1E88">
        <w:rPr>
          <w:rFonts w:eastAsia="Times New Roman" w:cs="Times New Roman"/>
          <w:szCs w:val="24"/>
        </w:rPr>
        <w:t xml:space="preserve"> αναλάβει την ευθύνη </w:t>
      </w:r>
      <w:r>
        <w:rPr>
          <w:rFonts w:eastAsia="Times New Roman" w:cs="Times New Roman"/>
          <w:szCs w:val="24"/>
        </w:rPr>
        <w:t xml:space="preserve">να τα </w:t>
      </w:r>
      <w:r w:rsidRPr="009B1E88">
        <w:rPr>
          <w:rFonts w:eastAsia="Times New Roman" w:cs="Times New Roman"/>
          <w:szCs w:val="24"/>
        </w:rPr>
        <w:t>φέρουμε εις πέρας</w:t>
      </w:r>
      <w:r>
        <w:rPr>
          <w:rFonts w:eastAsia="Times New Roman" w:cs="Times New Roman"/>
          <w:szCs w:val="24"/>
        </w:rPr>
        <w:t xml:space="preserve">. Κάποια </w:t>
      </w:r>
      <w:r>
        <w:rPr>
          <w:rFonts w:eastAsia="Times New Roman" w:cs="Times New Roman"/>
          <w:szCs w:val="24"/>
        </w:rPr>
        <w:lastRenderedPageBreak/>
        <w:t xml:space="preserve">από αυτά τα έχουμε δει ήδη </w:t>
      </w:r>
      <w:r>
        <w:rPr>
          <w:rFonts w:eastAsia="Times New Roman" w:cs="Times New Roman"/>
          <w:szCs w:val="24"/>
        </w:rPr>
        <w:t xml:space="preserve">να </w:t>
      </w:r>
      <w:r w:rsidRPr="009B1E88">
        <w:rPr>
          <w:rFonts w:eastAsia="Times New Roman" w:cs="Times New Roman"/>
          <w:szCs w:val="24"/>
        </w:rPr>
        <w:t>γίνονται πραγματικότητα</w:t>
      </w:r>
      <w:r>
        <w:rPr>
          <w:rFonts w:eastAsia="Times New Roman" w:cs="Times New Roman"/>
          <w:szCs w:val="24"/>
        </w:rPr>
        <w:t xml:space="preserve"> μ</w:t>
      </w:r>
      <w:r w:rsidRPr="009B1E88">
        <w:rPr>
          <w:rFonts w:eastAsia="Times New Roman" w:cs="Times New Roman"/>
          <w:szCs w:val="24"/>
        </w:rPr>
        <w:t xml:space="preserve">ε την ψήφιση του </w:t>
      </w:r>
      <w:r>
        <w:rPr>
          <w:rFonts w:eastAsia="Times New Roman" w:cs="Times New Roman"/>
          <w:szCs w:val="24"/>
        </w:rPr>
        <w:t>π</w:t>
      </w:r>
      <w:r w:rsidRPr="009B1E88">
        <w:rPr>
          <w:rFonts w:eastAsia="Times New Roman" w:cs="Times New Roman"/>
          <w:szCs w:val="24"/>
        </w:rPr>
        <w:t xml:space="preserve">ροϋπολογισμού </w:t>
      </w:r>
      <w:r>
        <w:rPr>
          <w:rFonts w:eastAsia="Times New Roman" w:cs="Times New Roman"/>
          <w:szCs w:val="24"/>
        </w:rPr>
        <w:t xml:space="preserve">κι όλες </w:t>
      </w:r>
      <w:r w:rsidRPr="009B1E88">
        <w:rPr>
          <w:rFonts w:eastAsia="Times New Roman" w:cs="Times New Roman"/>
          <w:szCs w:val="24"/>
        </w:rPr>
        <w:t>τις προηγούμενες ημέρες</w:t>
      </w:r>
      <w:r>
        <w:rPr>
          <w:rFonts w:eastAsia="Times New Roman" w:cs="Times New Roman"/>
          <w:szCs w:val="24"/>
        </w:rPr>
        <w:t>, αλλά</w:t>
      </w:r>
      <w:r w:rsidRPr="009B1E88">
        <w:rPr>
          <w:rFonts w:eastAsia="Times New Roman" w:cs="Times New Roman"/>
          <w:szCs w:val="24"/>
        </w:rPr>
        <w:t xml:space="preserve"> κάποια άλλα </w:t>
      </w:r>
      <w:r>
        <w:rPr>
          <w:rFonts w:eastAsia="Times New Roman" w:cs="Times New Roman"/>
          <w:szCs w:val="24"/>
        </w:rPr>
        <w:t xml:space="preserve">πρέπει </w:t>
      </w:r>
      <w:r w:rsidRPr="009B1E88">
        <w:rPr>
          <w:rFonts w:eastAsia="Times New Roman" w:cs="Times New Roman"/>
          <w:szCs w:val="24"/>
        </w:rPr>
        <w:t xml:space="preserve">οπωσδήποτε να </w:t>
      </w:r>
      <w:r>
        <w:rPr>
          <w:rFonts w:eastAsia="Times New Roman" w:cs="Times New Roman"/>
          <w:szCs w:val="24"/>
        </w:rPr>
        <w:t>ολοκληρωθούν τις αμέσως επόμενες ημέρες.</w:t>
      </w:r>
    </w:p>
    <w:p w14:paraId="1286C87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Όλο αυτό το διάστημα η Α</w:t>
      </w:r>
      <w:r w:rsidRPr="009B1E88">
        <w:rPr>
          <w:rFonts w:eastAsia="Times New Roman" w:cs="Times New Roman"/>
          <w:szCs w:val="24"/>
        </w:rPr>
        <w:t xml:space="preserve">ντιπολίτευση </w:t>
      </w:r>
      <w:r>
        <w:rPr>
          <w:rFonts w:eastAsia="Times New Roman" w:cs="Times New Roman"/>
          <w:szCs w:val="24"/>
        </w:rPr>
        <w:t>κατασπατάλησε</w:t>
      </w:r>
      <w:r w:rsidRPr="009B1E88">
        <w:rPr>
          <w:rFonts w:eastAsia="Times New Roman" w:cs="Times New Roman"/>
          <w:szCs w:val="24"/>
        </w:rPr>
        <w:t xml:space="preserve"> κυριολεκτικά το </w:t>
      </w:r>
      <w:r>
        <w:rPr>
          <w:rFonts w:eastAsia="Times New Roman" w:cs="Times New Roman"/>
          <w:szCs w:val="24"/>
        </w:rPr>
        <w:t xml:space="preserve">πολιτικό της κεφάλαιο, τον πολιτικό της χρόνο. </w:t>
      </w:r>
      <w:r w:rsidRPr="009B1E88">
        <w:rPr>
          <w:rFonts w:eastAsia="Times New Roman" w:cs="Times New Roman"/>
          <w:szCs w:val="24"/>
        </w:rPr>
        <w:t>Ουσιαστικά</w:t>
      </w:r>
      <w:r>
        <w:rPr>
          <w:rFonts w:eastAsia="Times New Roman" w:cs="Times New Roman"/>
          <w:szCs w:val="24"/>
        </w:rPr>
        <w:t xml:space="preserve"> εγκλωβίστηκε στο δόγμα «Βάστα Σόιμπλε». Μας κατηγόρησε για ένα τέταρτο μνημόνιο, μόλις πριν από λίγους μήνες. Ενώ αμέσως μετά υιοθέτησε την πολιτική </w:t>
      </w:r>
      <w:r w:rsidRPr="009B1E88">
        <w:rPr>
          <w:rFonts w:eastAsia="Times New Roman" w:cs="Times New Roman"/>
          <w:szCs w:val="24"/>
        </w:rPr>
        <w:t>της παροχολογίας</w:t>
      </w:r>
      <w:r>
        <w:rPr>
          <w:rFonts w:eastAsia="Times New Roman" w:cs="Times New Roman"/>
          <w:szCs w:val="24"/>
        </w:rPr>
        <w:t>, μ</w:t>
      </w:r>
      <w:r>
        <w:rPr>
          <w:rFonts w:eastAsia="Times New Roman" w:cs="Times New Roman"/>
          <w:szCs w:val="24"/>
        </w:rPr>
        <w:t>ί</w:t>
      </w:r>
      <w:r>
        <w:rPr>
          <w:rFonts w:eastAsia="Times New Roman" w:cs="Times New Roman"/>
          <w:szCs w:val="24"/>
        </w:rPr>
        <w:t xml:space="preserve">α κριτική προς </w:t>
      </w:r>
      <w:r w:rsidRPr="009B1E88">
        <w:rPr>
          <w:rFonts w:eastAsia="Times New Roman" w:cs="Times New Roman"/>
          <w:szCs w:val="24"/>
        </w:rPr>
        <w:t xml:space="preserve">την Κυβέρνηση </w:t>
      </w:r>
      <w:r>
        <w:rPr>
          <w:rFonts w:eastAsia="Times New Roman" w:cs="Times New Roman"/>
          <w:szCs w:val="24"/>
        </w:rPr>
        <w:t>ότι θα κάνει</w:t>
      </w:r>
      <w:r w:rsidRPr="009B1E88">
        <w:rPr>
          <w:rFonts w:eastAsia="Times New Roman" w:cs="Times New Roman"/>
          <w:szCs w:val="24"/>
        </w:rPr>
        <w:t xml:space="preserve"> νέες παροχές</w:t>
      </w:r>
      <w:r>
        <w:rPr>
          <w:rFonts w:eastAsia="Times New Roman" w:cs="Times New Roman"/>
          <w:szCs w:val="24"/>
        </w:rPr>
        <w:t>.</w:t>
      </w:r>
      <w:r w:rsidRPr="009B1E88">
        <w:rPr>
          <w:rFonts w:eastAsia="Times New Roman" w:cs="Times New Roman"/>
          <w:szCs w:val="24"/>
        </w:rPr>
        <w:t xml:space="preserve"> </w:t>
      </w:r>
      <w:r>
        <w:rPr>
          <w:rFonts w:eastAsia="Times New Roman" w:cs="Times New Roman"/>
          <w:szCs w:val="24"/>
        </w:rPr>
        <w:t xml:space="preserve">Όμως </w:t>
      </w:r>
      <w:r w:rsidRPr="009B1E88">
        <w:rPr>
          <w:rFonts w:eastAsia="Times New Roman" w:cs="Times New Roman"/>
          <w:szCs w:val="24"/>
        </w:rPr>
        <w:t>αυ</w:t>
      </w:r>
      <w:r>
        <w:rPr>
          <w:rFonts w:eastAsia="Times New Roman" w:cs="Times New Roman"/>
          <w:szCs w:val="24"/>
        </w:rPr>
        <w:t xml:space="preserve">τά δεν συμβιβάζονται και τα δύο. </w:t>
      </w:r>
      <w:r w:rsidRPr="009B1E88">
        <w:rPr>
          <w:rFonts w:eastAsia="Times New Roman" w:cs="Times New Roman"/>
          <w:szCs w:val="24"/>
        </w:rPr>
        <w:t xml:space="preserve">Δεν </w:t>
      </w:r>
      <w:r>
        <w:rPr>
          <w:rFonts w:eastAsia="Times New Roman" w:cs="Times New Roman"/>
          <w:szCs w:val="24"/>
        </w:rPr>
        <w:t>μπορεί</w:t>
      </w:r>
      <w:r w:rsidRPr="009B1E88">
        <w:rPr>
          <w:rFonts w:eastAsia="Times New Roman" w:cs="Times New Roman"/>
          <w:szCs w:val="24"/>
        </w:rPr>
        <w:t xml:space="preserve"> και τέταρτο μνημόνιο να κάνεις και παροχές ταυτόχρονα</w:t>
      </w:r>
      <w:r>
        <w:rPr>
          <w:rFonts w:eastAsia="Times New Roman" w:cs="Times New Roman"/>
          <w:szCs w:val="24"/>
        </w:rPr>
        <w:t>.</w:t>
      </w:r>
      <w:r w:rsidRPr="009B1E88">
        <w:rPr>
          <w:rFonts w:eastAsia="Times New Roman" w:cs="Times New Roman"/>
          <w:szCs w:val="24"/>
        </w:rPr>
        <w:t xml:space="preserve"> Και </w:t>
      </w:r>
      <w:r>
        <w:rPr>
          <w:rFonts w:eastAsia="Times New Roman" w:cs="Times New Roman"/>
          <w:szCs w:val="24"/>
        </w:rPr>
        <w:t>τα δύο μαζί είναι ακατανόητο πώ</w:t>
      </w:r>
      <w:r w:rsidRPr="009B1E88">
        <w:rPr>
          <w:rFonts w:eastAsia="Times New Roman" w:cs="Times New Roman"/>
          <w:szCs w:val="24"/>
        </w:rPr>
        <w:t>ς μπορεί να συμβούν</w:t>
      </w:r>
      <w:r>
        <w:rPr>
          <w:rFonts w:eastAsia="Times New Roman" w:cs="Times New Roman"/>
          <w:szCs w:val="24"/>
        </w:rPr>
        <w:t>.</w:t>
      </w:r>
    </w:p>
    <w:p w14:paraId="1286C87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Δεν έπαψε να μιλάει διαρκώς για εκλογές. Κρύφτηκε ουσιαστικά. Και σ</w:t>
      </w:r>
      <w:r>
        <w:rPr>
          <w:rFonts w:eastAsia="Times New Roman" w:cs="Times New Roman"/>
          <w:szCs w:val="24"/>
        </w:rPr>
        <w:t xml:space="preserve">ε όλες τις </w:t>
      </w:r>
      <w:r w:rsidRPr="009B1E88">
        <w:rPr>
          <w:rFonts w:eastAsia="Times New Roman" w:cs="Times New Roman"/>
          <w:szCs w:val="24"/>
        </w:rPr>
        <w:t xml:space="preserve">μάχες που </w:t>
      </w:r>
      <w:r>
        <w:rPr>
          <w:rFonts w:eastAsia="Times New Roman" w:cs="Times New Roman"/>
          <w:szCs w:val="24"/>
        </w:rPr>
        <w:t>υπήρξαν</w:t>
      </w:r>
      <w:r w:rsidRPr="009B1E88">
        <w:rPr>
          <w:rFonts w:eastAsia="Times New Roman" w:cs="Times New Roman"/>
          <w:szCs w:val="24"/>
        </w:rPr>
        <w:t xml:space="preserve"> αυτά τα </w:t>
      </w:r>
      <w:r>
        <w:rPr>
          <w:rFonts w:eastAsia="Times New Roman" w:cs="Times New Roman"/>
          <w:szCs w:val="24"/>
        </w:rPr>
        <w:t xml:space="preserve">τρία </w:t>
      </w:r>
      <w:r w:rsidRPr="009B1E88">
        <w:rPr>
          <w:rFonts w:eastAsia="Times New Roman" w:cs="Times New Roman"/>
          <w:szCs w:val="24"/>
        </w:rPr>
        <w:t xml:space="preserve">χρόνια ανάμεσα </w:t>
      </w:r>
      <w:r>
        <w:rPr>
          <w:rFonts w:eastAsia="Times New Roman" w:cs="Times New Roman"/>
          <w:szCs w:val="24"/>
        </w:rPr>
        <w:t>στις σκληρές</w:t>
      </w:r>
      <w:r w:rsidRPr="009B1E88">
        <w:rPr>
          <w:rFonts w:eastAsia="Times New Roman" w:cs="Times New Roman"/>
          <w:szCs w:val="24"/>
        </w:rPr>
        <w:t xml:space="preserve"> και επίπονες διαπραγματεύσεις</w:t>
      </w:r>
      <w:r>
        <w:rPr>
          <w:rFonts w:eastAsia="Times New Roman" w:cs="Times New Roman"/>
          <w:szCs w:val="24"/>
        </w:rPr>
        <w:t>,</w:t>
      </w:r>
      <w:r w:rsidRPr="009B1E88">
        <w:rPr>
          <w:rFonts w:eastAsia="Times New Roman" w:cs="Times New Roman"/>
          <w:szCs w:val="24"/>
        </w:rPr>
        <w:t xml:space="preserve"> ουσιαστικά</w:t>
      </w:r>
      <w:r>
        <w:rPr>
          <w:rFonts w:eastAsia="Times New Roman" w:cs="Times New Roman"/>
          <w:szCs w:val="24"/>
        </w:rPr>
        <w:t xml:space="preserve"> ή δεν πήρε θέση</w:t>
      </w:r>
      <w:r w:rsidRPr="009B1E88">
        <w:rPr>
          <w:rFonts w:eastAsia="Times New Roman" w:cs="Times New Roman"/>
          <w:szCs w:val="24"/>
        </w:rPr>
        <w:t xml:space="preserve"> </w:t>
      </w:r>
      <w:r>
        <w:rPr>
          <w:rFonts w:eastAsia="Times New Roman" w:cs="Times New Roman"/>
          <w:szCs w:val="24"/>
        </w:rPr>
        <w:t xml:space="preserve">ή σιωπηρά ή φανερά </w:t>
      </w:r>
      <w:r w:rsidRPr="009B1E88">
        <w:rPr>
          <w:rFonts w:eastAsia="Times New Roman" w:cs="Times New Roman"/>
          <w:szCs w:val="24"/>
        </w:rPr>
        <w:t xml:space="preserve">στάθηκε </w:t>
      </w:r>
      <w:r>
        <w:rPr>
          <w:rFonts w:eastAsia="Times New Roman" w:cs="Times New Roman"/>
          <w:szCs w:val="24"/>
        </w:rPr>
        <w:t xml:space="preserve">από </w:t>
      </w:r>
      <w:r w:rsidRPr="009B1E88">
        <w:rPr>
          <w:rFonts w:eastAsia="Times New Roman" w:cs="Times New Roman"/>
          <w:szCs w:val="24"/>
        </w:rPr>
        <w:t>την απέναντι πλευρά</w:t>
      </w:r>
      <w:r>
        <w:rPr>
          <w:rFonts w:eastAsia="Times New Roman" w:cs="Times New Roman"/>
          <w:szCs w:val="24"/>
        </w:rPr>
        <w:t>.</w:t>
      </w:r>
      <w:r w:rsidRPr="009B1E88">
        <w:rPr>
          <w:rFonts w:eastAsia="Times New Roman" w:cs="Times New Roman"/>
          <w:szCs w:val="24"/>
        </w:rPr>
        <w:t xml:space="preserve"> Δεν </w:t>
      </w:r>
      <w:r>
        <w:rPr>
          <w:rFonts w:eastAsia="Times New Roman" w:cs="Times New Roman"/>
          <w:szCs w:val="24"/>
        </w:rPr>
        <w:t>θα μπορούσε να δει να ψηφίζεται</w:t>
      </w:r>
      <w:r w:rsidRPr="009B1E88">
        <w:rPr>
          <w:rFonts w:eastAsia="Times New Roman" w:cs="Times New Roman"/>
          <w:szCs w:val="24"/>
        </w:rPr>
        <w:t xml:space="preserve"> και δε</w:t>
      </w:r>
      <w:r>
        <w:rPr>
          <w:rFonts w:eastAsia="Times New Roman" w:cs="Times New Roman"/>
          <w:szCs w:val="24"/>
        </w:rPr>
        <w:t xml:space="preserve">ν θέλει να δει να ψηφίζεται </w:t>
      </w:r>
      <w:r w:rsidRPr="009B1E88">
        <w:rPr>
          <w:rFonts w:eastAsia="Times New Roman" w:cs="Times New Roman"/>
          <w:szCs w:val="24"/>
        </w:rPr>
        <w:t>τις αμ</w:t>
      </w:r>
      <w:r w:rsidRPr="009B1E88">
        <w:rPr>
          <w:rFonts w:eastAsia="Times New Roman" w:cs="Times New Roman"/>
          <w:szCs w:val="24"/>
        </w:rPr>
        <w:t xml:space="preserve">έσως επόμενες μέρες </w:t>
      </w:r>
      <w:r>
        <w:rPr>
          <w:rFonts w:eastAsia="Times New Roman" w:cs="Times New Roman"/>
          <w:szCs w:val="24"/>
        </w:rPr>
        <w:t xml:space="preserve">η αύξηση </w:t>
      </w:r>
      <w:r>
        <w:rPr>
          <w:rFonts w:eastAsia="Times New Roman" w:cs="Times New Roman"/>
          <w:szCs w:val="24"/>
        </w:rPr>
        <w:lastRenderedPageBreak/>
        <w:t>του κατώτατου μισθού, γιατί ήταν αυτή η οποία</w:t>
      </w:r>
      <w:r w:rsidRPr="009B1E88">
        <w:rPr>
          <w:rFonts w:eastAsia="Times New Roman" w:cs="Times New Roman"/>
          <w:szCs w:val="24"/>
        </w:rPr>
        <w:t xml:space="preserve"> ψήφισε την κατάργηση του </w:t>
      </w:r>
      <w:r>
        <w:rPr>
          <w:rFonts w:eastAsia="Times New Roman" w:cs="Times New Roman"/>
          <w:szCs w:val="24"/>
        </w:rPr>
        <w:t xml:space="preserve">κατώτατου μισθού. </w:t>
      </w:r>
    </w:p>
    <w:p w14:paraId="1286C87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Αναφέρομαι σε εσάς, κύριοι της Νέας Δημοκρατίας, που επίσης δεν είπατε τίποτα για την προσπάθεια, που τελικά ήταν μ</w:t>
      </w:r>
      <w:r>
        <w:rPr>
          <w:rFonts w:eastAsia="Times New Roman" w:cs="Times New Roman"/>
          <w:szCs w:val="24"/>
        </w:rPr>
        <w:t>ί</w:t>
      </w:r>
      <w:r>
        <w:rPr>
          <w:rFonts w:eastAsia="Times New Roman" w:cs="Times New Roman"/>
          <w:szCs w:val="24"/>
        </w:rPr>
        <w:t>α επιτυχημένη προσπάθ</w:t>
      </w:r>
      <w:r>
        <w:rPr>
          <w:rFonts w:eastAsia="Times New Roman" w:cs="Times New Roman"/>
          <w:szCs w:val="24"/>
        </w:rPr>
        <w:t xml:space="preserve">εια που έκανε η Κυβέρνηση για να μην κοπούν οι συντάξεις. Δεν είπατε τίποτα όταν δίναμε τη μάχη για τη διαφύλαξη του δημόσιου χαρακτήρα των δικτύων ηλεκτρικής ενέργειας. </w:t>
      </w:r>
      <w:r w:rsidRPr="009B1E88">
        <w:rPr>
          <w:rFonts w:eastAsia="Times New Roman" w:cs="Times New Roman"/>
          <w:szCs w:val="24"/>
        </w:rPr>
        <w:t>Αντίθετα</w:t>
      </w:r>
      <w:r>
        <w:rPr>
          <w:rFonts w:eastAsia="Times New Roman" w:cs="Times New Roman"/>
          <w:szCs w:val="24"/>
        </w:rPr>
        <w:t>,</w:t>
      </w:r>
      <w:r w:rsidRPr="009B1E88">
        <w:rPr>
          <w:rFonts w:eastAsia="Times New Roman" w:cs="Times New Roman"/>
          <w:szCs w:val="24"/>
        </w:rPr>
        <w:t xml:space="preserve"> ξεδιάντροπα μιλάτε </w:t>
      </w:r>
      <w:r>
        <w:rPr>
          <w:rFonts w:eastAsia="Times New Roman" w:cs="Times New Roman"/>
          <w:szCs w:val="24"/>
        </w:rPr>
        <w:t xml:space="preserve">και λέτε ότι, </w:t>
      </w:r>
      <w:r w:rsidRPr="009B1E88">
        <w:rPr>
          <w:rFonts w:eastAsia="Times New Roman" w:cs="Times New Roman"/>
          <w:szCs w:val="24"/>
        </w:rPr>
        <w:t xml:space="preserve">αν έρθετε στην </w:t>
      </w:r>
      <w:r>
        <w:rPr>
          <w:rFonts w:eastAsia="Times New Roman" w:cs="Times New Roman"/>
          <w:szCs w:val="24"/>
        </w:rPr>
        <w:t xml:space="preserve">Κυβέρνηση, </w:t>
      </w:r>
      <w:r w:rsidRPr="009B1E88">
        <w:rPr>
          <w:rFonts w:eastAsia="Times New Roman" w:cs="Times New Roman"/>
          <w:szCs w:val="24"/>
        </w:rPr>
        <w:t xml:space="preserve">θα </w:t>
      </w:r>
      <w:r>
        <w:rPr>
          <w:rFonts w:eastAsia="Times New Roman" w:cs="Times New Roman"/>
          <w:szCs w:val="24"/>
        </w:rPr>
        <w:t>τα ιδιωτικοποι</w:t>
      </w:r>
      <w:r>
        <w:rPr>
          <w:rFonts w:eastAsia="Times New Roman" w:cs="Times New Roman"/>
          <w:szCs w:val="24"/>
        </w:rPr>
        <w:t xml:space="preserve">ήσετε όλα. </w:t>
      </w:r>
    </w:p>
    <w:p w14:paraId="1286C87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Δεν είπατε τίποτα για τα νοσοκομεία που σε συνθήκες κρίσης κατόρθωσαν να φιλοξενήσουν και να παράσχουν υπηρεσίες σε</w:t>
      </w:r>
      <w:r w:rsidRPr="009B1E88">
        <w:rPr>
          <w:rFonts w:eastAsia="Times New Roman" w:cs="Times New Roman"/>
          <w:szCs w:val="24"/>
        </w:rPr>
        <w:t xml:space="preserve"> </w:t>
      </w:r>
      <w:r>
        <w:rPr>
          <w:rFonts w:eastAsia="Times New Roman" w:cs="Times New Roman"/>
          <w:szCs w:val="24"/>
        </w:rPr>
        <w:t xml:space="preserve">δυόμισι εκατομμύρια ανασφάλιστους. Όμως βέβαια, ξέρετε, αυτή η πολιτική, αυτό που γίνεται τώρα στην πρωτοβάθμια φροντίδα υγείας </w:t>
      </w:r>
      <w:r w:rsidRPr="009B1E88">
        <w:rPr>
          <w:rFonts w:eastAsia="Times New Roman" w:cs="Times New Roman"/>
          <w:szCs w:val="24"/>
        </w:rPr>
        <w:t xml:space="preserve">θωρακίζει απέναντι στα </w:t>
      </w:r>
      <w:r>
        <w:rPr>
          <w:rFonts w:eastAsia="Times New Roman" w:cs="Times New Roman"/>
          <w:szCs w:val="24"/>
        </w:rPr>
        <w:t>ιδιωτικά συμφέροντα, των οποίων ε</w:t>
      </w:r>
      <w:r w:rsidRPr="009B1E88">
        <w:rPr>
          <w:rFonts w:eastAsia="Times New Roman" w:cs="Times New Roman"/>
          <w:szCs w:val="24"/>
        </w:rPr>
        <w:t>σείς είσαστε οι εκφραστές</w:t>
      </w:r>
      <w:r>
        <w:rPr>
          <w:rFonts w:eastAsia="Times New Roman" w:cs="Times New Roman"/>
          <w:szCs w:val="24"/>
        </w:rPr>
        <w:t>.</w:t>
      </w:r>
      <w:r w:rsidRPr="009B1E88">
        <w:rPr>
          <w:rFonts w:eastAsia="Times New Roman" w:cs="Times New Roman"/>
          <w:szCs w:val="24"/>
        </w:rPr>
        <w:t xml:space="preserve"> </w:t>
      </w:r>
    </w:p>
    <w:p w14:paraId="1286C87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Δεν είπατε τίποτα, αντίθετα ήσασταν ενάντιοι στις </w:t>
      </w:r>
      <w:r w:rsidRPr="009B1E88">
        <w:rPr>
          <w:rFonts w:eastAsia="Times New Roman" w:cs="Times New Roman"/>
          <w:szCs w:val="24"/>
        </w:rPr>
        <w:t>προσλήψεις που έγιναν στον τομέα της καθαριότητας</w:t>
      </w:r>
      <w:r>
        <w:rPr>
          <w:rFonts w:eastAsia="Times New Roman" w:cs="Times New Roman"/>
          <w:szCs w:val="24"/>
        </w:rPr>
        <w:t xml:space="preserve">, στις εννέα </w:t>
      </w:r>
      <w:r w:rsidRPr="009B1E88">
        <w:rPr>
          <w:rFonts w:eastAsia="Times New Roman" w:cs="Times New Roman"/>
          <w:szCs w:val="24"/>
        </w:rPr>
        <w:t xml:space="preserve">χιλιάδες </w:t>
      </w:r>
      <w:r>
        <w:rPr>
          <w:rFonts w:eastAsia="Times New Roman" w:cs="Times New Roman"/>
          <w:szCs w:val="24"/>
        </w:rPr>
        <w:t>περίπου μόνιμες θέσεις εργασία</w:t>
      </w:r>
      <w:r w:rsidRPr="009B1E88">
        <w:rPr>
          <w:rFonts w:eastAsia="Times New Roman" w:cs="Times New Roman"/>
          <w:szCs w:val="24"/>
        </w:rPr>
        <w:t>ς στην καθαριότητα</w:t>
      </w:r>
      <w:r>
        <w:rPr>
          <w:rFonts w:eastAsia="Times New Roman" w:cs="Times New Roman"/>
          <w:szCs w:val="24"/>
        </w:rPr>
        <w:t>.</w:t>
      </w:r>
      <w:r w:rsidRPr="009B1E88">
        <w:rPr>
          <w:rFonts w:eastAsia="Times New Roman" w:cs="Times New Roman"/>
          <w:szCs w:val="24"/>
        </w:rPr>
        <w:t xml:space="preserve"> </w:t>
      </w:r>
      <w:r>
        <w:rPr>
          <w:rFonts w:eastAsia="Times New Roman" w:cs="Times New Roman"/>
          <w:szCs w:val="24"/>
        </w:rPr>
        <w:t xml:space="preserve">Γιατί; </w:t>
      </w:r>
      <w:r w:rsidRPr="009B1E88">
        <w:rPr>
          <w:rFonts w:eastAsia="Times New Roman" w:cs="Times New Roman"/>
          <w:szCs w:val="24"/>
        </w:rPr>
        <w:lastRenderedPageBreak/>
        <w:t>Γιατί προφανώς φαντάζομαι ότι δεν έχετε κανένα νταλκά</w:t>
      </w:r>
      <w:r>
        <w:rPr>
          <w:rFonts w:eastAsia="Times New Roman" w:cs="Times New Roman"/>
          <w:szCs w:val="24"/>
        </w:rPr>
        <w:t xml:space="preserve"> ή δ</w:t>
      </w:r>
      <w:r w:rsidRPr="009B1E88">
        <w:rPr>
          <w:rFonts w:eastAsia="Times New Roman" w:cs="Times New Roman"/>
          <w:szCs w:val="24"/>
        </w:rPr>
        <w:t xml:space="preserve">εν </w:t>
      </w:r>
      <w:r>
        <w:rPr>
          <w:rFonts w:eastAsia="Times New Roman" w:cs="Times New Roman"/>
          <w:szCs w:val="24"/>
        </w:rPr>
        <w:t>θέλετε</w:t>
      </w:r>
      <w:r w:rsidRPr="009B1E88">
        <w:rPr>
          <w:rFonts w:eastAsia="Times New Roman" w:cs="Times New Roman"/>
          <w:szCs w:val="24"/>
        </w:rPr>
        <w:t xml:space="preserve"> κάποιοι άνθρωποι να βρουν δουλειά</w:t>
      </w:r>
      <w:r>
        <w:rPr>
          <w:rFonts w:eastAsia="Times New Roman" w:cs="Times New Roman"/>
          <w:szCs w:val="24"/>
        </w:rPr>
        <w:t>,</w:t>
      </w:r>
      <w:r w:rsidRPr="009B1E88">
        <w:rPr>
          <w:rFonts w:eastAsia="Times New Roman" w:cs="Times New Roman"/>
          <w:szCs w:val="24"/>
        </w:rPr>
        <w:t xml:space="preserve"> απλώς </w:t>
      </w:r>
      <w:r>
        <w:rPr>
          <w:rFonts w:eastAsia="Times New Roman" w:cs="Times New Roman"/>
          <w:szCs w:val="24"/>
        </w:rPr>
        <w:t xml:space="preserve">σας χαλάει τα σχέδια, σας χαλάει τον πυρήνα της προγραμματικής σας πρότασης που θέλει να παραδώσει αυτή την υπηρεσία σε ιδιωτικά </w:t>
      </w:r>
      <w:r w:rsidRPr="009B1E88">
        <w:rPr>
          <w:rFonts w:eastAsia="Times New Roman" w:cs="Times New Roman"/>
          <w:szCs w:val="24"/>
        </w:rPr>
        <w:t>συμφέροντα</w:t>
      </w:r>
      <w:r>
        <w:rPr>
          <w:rFonts w:eastAsia="Times New Roman" w:cs="Times New Roman"/>
          <w:szCs w:val="24"/>
        </w:rPr>
        <w:t>.</w:t>
      </w:r>
      <w:r w:rsidRPr="009B1E88">
        <w:rPr>
          <w:rFonts w:eastAsia="Times New Roman" w:cs="Times New Roman"/>
          <w:szCs w:val="24"/>
        </w:rPr>
        <w:t xml:space="preserve"> </w:t>
      </w:r>
    </w:p>
    <w:p w14:paraId="1286C878" w14:textId="77777777" w:rsidR="000402FE" w:rsidRDefault="007623D8">
      <w:pPr>
        <w:spacing w:line="600" w:lineRule="auto"/>
        <w:ind w:firstLine="720"/>
        <w:jc w:val="both"/>
        <w:rPr>
          <w:rFonts w:eastAsia="Times New Roman" w:cs="Times New Roman"/>
          <w:szCs w:val="24"/>
        </w:rPr>
      </w:pPr>
      <w:r w:rsidRPr="009B1E88">
        <w:rPr>
          <w:rFonts w:eastAsia="Times New Roman" w:cs="Times New Roman"/>
          <w:szCs w:val="24"/>
        </w:rPr>
        <w:t>Τουλάχιστον</w:t>
      </w:r>
      <w:r>
        <w:rPr>
          <w:rFonts w:eastAsia="Times New Roman" w:cs="Times New Roman"/>
          <w:szCs w:val="24"/>
        </w:rPr>
        <w:t>, όταν η συζήτηση γίνεται</w:t>
      </w:r>
      <w:r w:rsidRPr="009B1E88">
        <w:rPr>
          <w:rFonts w:eastAsia="Times New Roman" w:cs="Times New Roman"/>
          <w:szCs w:val="24"/>
        </w:rPr>
        <w:t xml:space="preserve"> σε αυτό το επίπεδο της </w:t>
      </w:r>
      <w:r>
        <w:rPr>
          <w:rFonts w:eastAsia="Times New Roman" w:cs="Times New Roman"/>
          <w:szCs w:val="24"/>
        </w:rPr>
        <w:t xml:space="preserve">προγραμματικής αντιπαράθεσης, μπορούμε </w:t>
      </w:r>
      <w:r w:rsidRPr="009B1E88">
        <w:rPr>
          <w:rFonts w:eastAsia="Times New Roman" w:cs="Times New Roman"/>
          <w:szCs w:val="24"/>
        </w:rPr>
        <w:t xml:space="preserve">νομίζω </w:t>
      </w:r>
      <w:r>
        <w:rPr>
          <w:rFonts w:eastAsia="Times New Roman" w:cs="Times New Roman"/>
          <w:szCs w:val="24"/>
        </w:rPr>
        <w:t xml:space="preserve">να είμαστε όλοι ειλικρινείς και νομίζω </w:t>
      </w:r>
      <w:r w:rsidRPr="009B1E88">
        <w:rPr>
          <w:rFonts w:eastAsia="Times New Roman" w:cs="Times New Roman"/>
          <w:szCs w:val="24"/>
        </w:rPr>
        <w:t xml:space="preserve">ότι αυτό έχει </w:t>
      </w:r>
      <w:r>
        <w:rPr>
          <w:rFonts w:eastAsia="Times New Roman" w:cs="Times New Roman"/>
          <w:szCs w:val="24"/>
        </w:rPr>
        <w:t xml:space="preserve">ανάγκη </w:t>
      </w:r>
      <w:r w:rsidRPr="009B1E88">
        <w:rPr>
          <w:rFonts w:eastAsia="Times New Roman" w:cs="Times New Roman"/>
          <w:szCs w:val="24"/>
        </w:rPr>
        <w:t>σήμερα και ο κόσμος</w:t>
      </w:r>
      <w:r>
        <w:rPr>
          <w:rFonts w:eastAsia="Times New Roman" w:cs="Times New Roman"/>
          <w:szCs w:val="24"/>
        </w:rPr>
        <w:t>,</w:t>
      </w:r>
      <w:r w:rsidRPr="009B1E88">
        <w:rPr>
          <w:rFonts w:eastAsia="Times New Roman" w:cs="Times New Roman"/>
          <w:szCs w:val="24"/>
        </w:rPr>
        <w:t xml:space="preserve"> </w:t>
      </w:r>
      <w:r>
        <w:rPr>
          <w:rFonts w:eastAsia="Times New Roman" w:cs="Times New Roman"/>
          <w:szCs w:val="24"/>
        </w:rPr>
        <w:t xml:space="preserve">μια </w:t>
      </w:r>
      <w:r w:rsidRPr="009B1E88">
        <w:rPr>
          <w:rFonts w:eastAsia="Times New Roman" w:cs="Times New Roman"/>
          <w:szCs w:val="24"/>
        </w:rPr>
        <w:t xml:space="preserve">τέτοιου είδους </w:t>
      </w:r>
      <w:r>
        <w:rPr>
          <w:rFonts w:eastAsia="Times New Roman" w:cs="Times New Roman"/>
          <w:szCs w:val="24"/>
        </w:rPr>
        <w:t>προγραμματική</w:t>
      </w:r>
      <w:r w:rsidRPr="009B1E88">
        <w:rPr>
          <w:rFonts w:eastAsia="Times New Roman" w:cs="Times New Roman"/>
          <w:szCs w:val="24"/>
        </w:rPr>
        <w:t xml:space="preserve"> αντιπαράθεση</w:t>
      </w:r>
      <w:r>
        <w:rPr>
          <w:rFonts w:eastAsia="Times New Roman" w:cs="Times New Roman"/>
          <w:szCs w:val="24"/>
        </w:rPr>
        <w:t>,</w:t>
      </w:r>
      <w:r w:rsidRPr="009B1E88">
        <w:rPr>
          <w:rFonts w:eastAsia="Times New Roman" w:cs="Times New Roman"/>
          <w:szCs w:val="24"/>
        </w:rPr>
        <w:t xml:space="preserve"> για</w:t>
      </w:r>
      <w:r>
        <w:rPr>
          <w:rFonts w:eastAsia="Times New Roman" w:cs="Times New Roman"/>
          <w:szCs w:val="24"/>
        </w:rPr>
        <w:t xml:space="preserve"> να καταλάβει ο κα</w:t>
      </w:r>
      <w:r>
        <w:rPr>
          <w:rFonts w:eastAsia="Times New Roman" w:cs="Times New Roman"/>
          <w:szCs w:val="24"/>
        </w:rPr>
        <w:t>θένας πού</w:t>
      </w:r>
      <w:r w:rsidRPr="009B1E88">
        <w:rPr>
          <w:rFonts w:eastAsia="Times New Roman" w:cs="Times New Roman"/>
          <w:szCs w:val="24"/>
        </w:rPr>
        <w:t xml:space="preserve"> το πά</w:t>
      </w:r>
      <w:r>
        <w:rPr>
          <w:rFonts w:eastAsia="Times New Roman" w:cs="Times New Roman"/>
          <w:szCs w:val="24"/>
        </w:rPr>
        <w:t>ει ο ένας και πού</w:t>
      </w:r>
      <w:r w:rsidRPr="009B1E88">
        <w:rPr>
          <w:rFonts w:eastAsia="Times New Roman" w:cs="Times New Roman"/>
          <w:szCs w:val="24"/>
        </w:rPr>
        <w:t xml:space="preserve"> το πάει ο </w:t>
      </w:r>
      <w:r>
        <w:rPr>
          <w:rFonts w:eastAsia="Times New Roman" w:cs="Times New Roman"/>
          <w:szCs w:val="24"/>
        </w:rPr>
        <w:t>άλλος.</w:t>
      </w:r>
    </w:p>
    <w:p w14:paraId="1286C87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όλα αυτά </w:t>
      </w:r>
      <w:r w:rsidRPr="009B1E88">
        <w:rPr>
          <w:rFonts w:eastAsia="Times New Roman" w:cs="Times New Roman"/>
          <w:szCs w:val="24"/>
        </w:rPr>
        <w:t xml:space="preserve">είναι βαθιά χαραγμένα στη μνήμη των πολιτών και θα </w:t>
      </w:r>
      <w:r>
        <w:rPr>
          <w:rFonts w:eastAsia="Times New Roman" w:cs="Times New Roman"/>
          <w:szCs w:val="24"/>
        </w:rPr>
        <w:t>έλεγα</w:t>
      </w:r>
      <w:r w:rsidRPr="009B1E88">
        <w:rPr>
          <w:rFonts w:eastAsia="Times New Roman" w:cs="Times New Roman"/>
          <w:szCs w:val="24"/>
        </w:rPr>
        <w:t xml:space="preserve"> ότι ο μεγαλύτερος εχθρός </w:t>
      </w:r>
      <w:r>
        <w:rPr>
          <w:rFonts w:eastAsia="Times New Roman" w:cs="Times New Roman"/>
          <w:szCs w:val="24"/>
        </w:rPr>
        <w:t>σήμερα της Α</w:t>
      </w:r>
      <w:r w:rsidRPr="009B1E88">
        <w:rPr>
          <w:rFonts w:eastAsia="Times New Roman" w:cs="Times New Roman"/>
          <w:szCs w:val="24"/>
        </w:rPr>
        <w:t xml:space="preserve">ντιπολίτευσης είναι ακριβώς η </w:t>
      </w:r>
      <w:r>
        <w:rPr>
          <w:rFonts w:eastAsia="Times New Roman" w:cs="Times New Roman"/>
          <w:szCs w:val="24"/>
        </w:rPr>
        <w:t xml:space="preserve">μνήμη των πολιτών, διότι δεν έχουν </w:t>
      </w:r>
      <w:r w:rsidRPr="009B1E88">
        <w:rPr>
          <w:rFonts w:eastAsia="Times New Roman" w:cs="Times New Roman"/>
          <w:szCs w:val="24"/>
        </w:rPr>
        <w:t xml:space="preserve">ξεχάσει </w:t>
      </w:r>
      <w:r w:rsidRPr="009B1E88">
        <w:rPr>
          <w:rFonts w:eastAsia="Times New Roman" w:cs="Times New Roman"/>
          <w:szCs w:val="24"/>
        </w:rPr>
        <w:t xml:space="preserve">τις μεγάλες ευθύνες </w:t>
      </w:r>
      <w:r>
        <w:rPr>
          <w:rFonts w:eastAsia="Times New Roman" w:cs="Times New Roman"/>
          <w:szCs w:val="24"/>
        </w:rPr>
        <w:t>σας.</w:t>
      </w:r>
    </w:p>
    <w:p w14:paraId="1286C87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Έρχεστε τώρα,</w:t>
      </w:r>
      <w:r w:rsidRPr="009B1E88">
        <w:rPr>
          <w:rFonts w:eastAsia="Times New Roman" w:cs="Times New Roman"/>
          <w:szCs w:val="24"/>
        </w:rPr>
        <w:t xml:space="preserve"> σε μία </w:t>
      </w:r>
      <w:r>
        <w:rPr>
          <w:rFonts w:eastAsia="Times New Roman" w:cs="Times New Roman"/>
          <w:szCs w:val="24"/>
        </w:rPr>
        <w:t xml:space="preserve">άλλη </w:t>
      </w:r>
      <w:r w:rsidRPr="009B1E88">
        <w:rPr>
          <w:rFonts w:eastAsia="Times New Roman" w:cs="Times New Roman"/>
          <w:szCs w:val="24"/>
        </w:rPr>
        <w:t>κρίσιμη στιγμή</w:t>
      </w:r>
      <w:r>
        <w:rPr>
          <w:rFonts w:eastAsia="Times New Roman" w:cs="Times New Roman"/>
          <w:szCs w:val="24"/>
        </w:rPr>
        <w:t xml:space="preserve">, τη στιγμή της συζήτησης για το </w:t>
      </w:r>
      <w:r>
        <w:rPr>
          <w:rFonts w:eastAsia="Times New Roman" w:cs="Times New Roman"/>
          <w:szCs w:val="24"/>
        </w:rPr>
        <w:t>μ</w:t>
      </w:r>
      <w:r w:rsidRPr="009B1E88">
        <w:rPr>
          <w:rFonts w:eastAsia="Times New Roman" w:cs="Times New Roman"/>
          <w:szCs w:val="24"/>
        </w:rPr>
        <w:t xml:space="preserve">ακεδονικό και </w:t>
      </w:r>
      <w:r>
        <w:rPr>
          <w:rFonts w:eastAsia="Times New Roman" w:cs="Times New Roman"/>
          <w:szCs w:val="24"/>
        </w:rPr>
        <w:t>υιοθετείτε όλη αυτή τη φ</w:t>
      </w:r>
      <w:r w:rsidRPr="009B1E88">
        <w:rPr>
          <w:rFonts w:eastAsia="Times New Roman" w:cs="Times New Roman"/>
          <w:szCs w:val="24"/>
        </w:rPr>
        <w:t>ιλολογία περί αποστασίας</w:t>
      </w:r>
      <w:r>
        <w:rPr>
          <w:rFonts w:eastAsia="Times New Roman" w:cs="Times New Roman"/>
          <w:szCs w:val="24"/>
        </w:rPr>
        <w:t>, αλλά ουσιαστικά αυτοί που πολιτικά απο</w:t>
      </w:r>
      <w:r>
        <w:rPr>
          <w:rFonts w:eastAsia="Times New Roman" w:cs="Times New Roman"/>
          <w:szCs w:val="24"/>
        </w:rPr>
        <w:lastRenderedPageBreak/>
        <w:t>στατήσατε</w:t>
      </w:r>
      <w:r w:rsidRPr="009B1E88">
        <w:rPr>
          <w:rFonts w:eastAsia="Times New Roman" w:cs="Times New Roman"/>
          <w:szCs w:val="24"/>
        </w:rPr>
        <w:t xml:space="preserve"> από τις επιλογές των </w:t>
      </w:r>
      <w:r>
        <w:rPr>
          <w:rFonts w:eastAsia="Times New Roman" w:cs="Times New Roman"/>
          <w:szCs w:val="24"/>
        </w:rPr>
        <w:t>ηγεσιών των δικών σας κο</w:t>
      </w:r>
      <w:r>
        <w:rPr>
          <w:rFonts w:eastAsia="Times New Roman" w:cs="Times New Roman"/>
          <w:szCs w:val="24"/>
        </w:rPr>
        <w:t xml:space="preserve">μμάτων -και αναφέρομαι και στο ΚΙΝΑΛ και </w:t>
      </w:r>
      <w:r w:rsidRPr="009B1E88">
        <w:rPr>
          <w:rFonts w:eastAsia="Times New Roman" w:cs="Times New Roman"/>
          <w:szCs w:val="24"/>
        </w:rPr>
        <w:t>στη Νέα Δημοκρατία</w:t>
      </w:r>
      <w:r>
        <w:rPr>
          <w:rFonts w:eastAsia="Times New Roman" w:cs="Times New Roman"/>
          <w:szCs w:val="24"/>
        </w:rPr>
        <w:t xml:space="preserve">- </w:t>
      </w:r>
      <w:r w:rsidRPr="009B1E88">
        <w:rPr>
          <w:rFonts w:eastAsia="Times New Roman" w:cs="Times New Roman"/>
          <w:szCs w:val="24"/>
        </w:rPr>
        <w:t xml:space="preserve">είστε </w:t>
      </w:r>
      <w:r>
        <w:rPr>
          <w:rFonts w:eastAsia="Times New Roman" w:cs="Times New Roman"/>
          <w:szCs w:val="24"/>
        </w:rPr>
        <w:t>εσείς,</w:t>
      </w:r>
      <w:r w:rsidRPr="009B1E88">
        <w:rPr>
          <w:rFonts w:eastAsia="Times New Roman" w:cs="Times New Roman"/>
          <w:szCs w:val="24"/>
        </w:rPr>
        <w:t xml:space="preserve"> όταν γνωρίζετε </w:t>
      </w:r>
      <w:r>
        <w:rPr>
          <w:rFonts w:eastAsia="Times New Roman" w:cs="Times New Roman"/>
          <w:szCs w:val="24"/>
        </w:rPr>
        <w:t>ότι η ε</w:t>
      </w:r>
      <w:r w:rsidRPr="009B1E88">
        <w:rPr>
          <w:rFonts w:eastAsia="Times New Roman" w:cs="Times New Roman"/>
          <w:szCs w:val="24"/>
        </w:rPr>
        <w:t xml:space="preserve">θνική γραμμή τα προηγούμενα χρόνια </w:t>
      </w:r>
      <w:r>
        <w:rPr>
          <w:rFonts w:eastAsia="Times New Roman" w:cs="Times New Roman"/>
          <w:szCs w:val="24"/>
        </w:rPr>
        <w:t>ήταν η γραμμή</w:t>
      </w:r>
      <w:r w:rsidRPr="009B1E88">
        <w:rPr>
          <w:rFonts w:eastAsia="Times New Roman" w:cs="Times New Roman"/>
          <w:szCs w:val="24"/>
        </w:rPr>
        <w:t xml:space="preserve"> της σύνθετης ονομασίας</w:t>
      </w:r>
      <w:r>
        <w:rPr>
          <w:rFonts w:eastAsia="Times New Roman" w:cs="Times New Roman"/>
          <w:szCs w:val="24"/>
        </w:rPr>
        <w:t xml:space="preserve">. </w:t>
      </w:r>
    </w:p>
    <w:p w14:paraId="1286C87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Τώρα λοιπόν αποφασίσατε, χάριν</w:t>
      </w:r>
      <w:r w:rsidRPr="009B1E88">
        <w:rPr>
          <w:rFonts w:eastAsia="Times New Roman" w:cs="Times New Roman"/>
          <w:szCs w:val="24"/>
        </w:rPr>
        <w:t xml:space="preserve"> της ψηφοθηρίας</w:t>
      </w:r>
      <w:r>
        <w:rPr>
          <w:rFonts w:eastAsia="Times New Roman" w:cs="Times New Roman"/>
          <w:szCs w:val="24"/>
        </w:rPr>
        <w:t>, να</w:t>
      </w:r>
      <w:r w:rsidRPr="009B1E88">
        <w:rPr>
          <w:rFonts w:eastAsia="Times New Roman" w:cs="Times New Roman"/>
          <w:szCs w:val="24"/>
        </w:rPr>
        <w:t xml:space="preserve"> υιοθετήσετε </w:t>
      </w:r>
      <w:r>
        <w:rPr>
          <w:rFonts w:eastAsia="Times New Roman" w:cs="Times New Roman"/>
          <w:szCs w:val="24"/>
        </w:rPr>
        <w:t xml:space="preserve">μια </w:t>
      </w:r>
      <w:r w:rsidRPr="009B1E88">
        <w:rPr>
          <w:rFonts w:eastAsia="Times New Roman" w:cs="Times New Roman"/>
          <w:szCs w:val="24"/>
        </w:rPr>
        <w:t>λογική εθνο</w:t>
      </w:r>
      <w:r>
        <w:rPr>
          <w:rFonts w:eastAsia="Times New Roman" w:cs="Times New Roman"/>
          <w:szCs w:val="24"/>
        </w:rPr>
        <w:t>λαϊκισμού</w:t>
      </w:r>
      <w:r>
        <w:rPr>
          <w:rFonts w:eastAsia="Times New Roman" w:cs="Times New Roman"/>
          <w:szCs w:val="24"/>
        </w:rPr>
        <w:t>, να «σαμαροποιηθείτε», ουσιαστικά να ανοίξετε</w:t>
      </w:r>
      <w:r w:rsidRPr="009B1E88">
        <w:rPr>
          <w:rFonts w:eastAsia="Times New Roman" w:cs="Times New Roman"/>
          <w:szCs w:val="24"/>
        </w:rPr>
        <w:t xml:space="preserve"> διαύλου</w:t>
      </w:r>
      <w:r>
        <w:rPr>
          <w:rFonts w:eastAsia="Times New Roman" w:cs="Times New Roman"/>
          <w:szCs w:val="24"/>
        </w:rPr>
        <w:t xml:space="preserve">ς επικοινωνίας με την ακροδεξιά, να υπονομεύσετε το κύρος της χώρας </w:t>
      </w:r>
      <w:r w:rsidRPr="009B1E88">
        <w:rPr>
          <w:rFonts w:eastAsia="Times New Roman" w:cs="Times New Roman"/>
          <w:szCs w:val="24"/>
        </w:rPr>
        <w:t>διεθνώς</w:t>
      </w:r>
      <w:r>
        <w:rPr>
          <w:rFonts w:eastAsia="Times New Roman" w:cs="Times New Roman"/>
          <w:szCs w:val="24"/>
        </w:rPr>
        <w:t xml:space="preserve">, να αδιαφορήσετε για τις δυνατότητες της </w:t>
      </w:r>
      <w:r>
        <w:rPr>
          <w:rFonts w:eastAsia="Times New Roman" w:cs="Times New Roman"/>
          <w:szCs w:val="24"/>
        </w:rPr>
        <w:t>β</w:t>
      </w:r>
      <w:r>
        <w:rPr>
          <w:rFonts w:eastAsia="Times New Roman" w:cs="Times New Roman"/>
          <w:szCs w:val="24"/>
        </w:rPr>
        <w:t>όρειας Ελλάδας και ουσιαστικά να αποστείτε και από μια βαθιά ε</w:t>
      </w:r>
      <w:r w:rsidRPr="009B1E88">
        <w:rPr>
          <w:rFonts w:eastAsia="Times New Roman" w:cs="Times New Roman"/>
          <w:szCs w:val="24"/>
        </w:rPr>
        <w:t xml:space="preserve">υρωπαϊκή </w:t>
      </w:r>
      <w:r>
        <w:rPr>
          <w:rFonts w:eastAsia="Times New Roman" w:cs="Times New Roman"/>
          <w:szCs w:val="24"/>
        </w:rPr>
        <w:t>αντίληψη, για</w:t>
      </w:r>
      <w:r>
        <w:rPr>
          <w:rFonts w:eastAsia="Times New Roman" w:cs="Times New Roman"/>
          <w:szCs w:val="24"/>
        </w:rPr>
        <w:t xml:space="preserve">τί πρέπει να ξέρετε ότι η λύση του </w:t>
      </w:r>
      <w:r>
        <w:rPr>
          <w:rFonts w:eastAsia="Times New Roman" w:cs="Times New Roman"/>
          <w:szCs w:val="24"/>
        </w:rPr>
        <w:t>μ</w:t>
      </w:r>
      <w:r>
        <w:rPr>
          <w:rFonts w:eastAsia="Times New Roman" w:cs="Times New Roman"/>
          <w:szCs w:val="24"/>
        </w:rPr>
        <w:t>ακεδονικού ζητήματος είναι αναπόσπαστη από μ</w:t>
      </w:r>
      <w:r>
        <w:rPr>
          <w:rFonts w:eastAsia="Times New Roman" w:cs="Times New Roman"/>
          <w:szCs w:val="24"/>
        </w:rPr>
        <w:t>ί</w:t>
      </w:r>
      <w:r>
        <w:rPr>
          <w:rFonts w:eastAsia="Times New Roman" w:cs="Times New Roman"/>
          <w:szCs w:val="24"/>
        </w:rPr>
        <w:t>α ευρωπαϊκή αντίληψη που θέλει μ</w:t>
      </w:r>
      <w:r>
        <w:rPr>
          <w:rFonts w:eastAsia="Times New Roman" w:cs="Times New Roman"/>
          <w:szCs w:val="24"/>
        </w:rPr>
        <w:t>ί</w:t>
      </w:r>
      <w:r>
        <w:rPr>
          <w:rFonts w:eastAsia="Times New Roman" w:cs="Times New Roman"/>
          <w:szCs w:val="24"/>
        </w:rPr>
        <w:t>α Ευρώπη της συν</w:t>
      </w:r>
      <w:r w:rsidRPr="009B1E88">
        <w:rPr>
          <w:rFonts w:eastAsia="Times New Roman" w:cs="Times New Roman"/>
          <w:szCs w:val="24"/>
        </w:rPr>
        <w:t>ανάπτυξη</w:t>
      </w:r>
      <w:r>
        <w:rPr>
          <w:rFonts w:eastAsia="Times New Roman" w:cs="Times New Roman"/>
          <w:szCs w:val="24"/>
        </w:rPr>
        <w:t>ς,</w:t>
      </w:r>
      <w:r w:rsidRPr="009B1E88">
        <w:rPr>
          <w:rFonts w:eastAsia="Times New Roman" w:cs="Times New Roman"/>
          <w:szCs w:val="24"/>
        </w:rPr>
        <w:t xml:space="preserve"> της </w:t>
      </w:r>
      <w:r>
        <w:rPr>
          <w:rFonts w:eastAsia="Times New Roman" w:cs="Times New Roman"/>
          <w:szCs w:val="24"/>
        </w:rPr>
        <w:t>συνεργασίας, της αλληλεγγύης και της δ</w:t>
      </w:r>
      <w:r w:rsidRPr="009B1E88">
        <w:rPr>
          <w:rFonts w:eastAsia="Times New Roman" w:cs="Times New Roman"/>
          <w:szCs w:val="24"/>
        </w:rPr>
        <w:t>ημοκρατίας</w:t>
      </w:r>
      <w:r>
        <w:rPr>
          <w:rFonts w:eastAsia="Times New Roman" w:cs="Times New Roman"/>
          <w:szCs w:val="24"/>
        </w:rPr>
        <w:t>.</w:t>
      </w:r>
      <w:r w:rsidRPr="009B1E88">
        <w:rPr>
          <w:rFonts w:eastAsia="Times New Roman" w:cs="Times New Roman"/>
          <w:szCs w:val="24"/>
        </w:rPr>
        <w:t xml:space="preserve"> </w:t>
      </w:r>
    </w:p>
    <w:p w14:paraId="1286C87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Ήταν ένα μέρος και της δικής σας παράδοσης, κύριοι της Νέας </w:t>
      </w:r>
      <w:r>
        <w:rPr>
          <w:rFonts w:eastAsia="Times New Roman" w:cs="Times New Roman"/>
          <w:szCs w:val="24"/>
        </w:rPr>
        <w:t>Δημοκρατίας,</w:t>
      </w:r>
      <w:r w:rsidRPr="009B1E88">
        <w:rPr>
          <w:rFonts w:eastAsia="Times New Roman" w:cs="Times New Roman"/>
          <w:szCs w:val="24"/>
        </w:rPr>
        <w:t xml:space="preserve"> που </w:t>
      </w:r>
      <w:r>
        <w:rPr>
          <w:rFonts w:eastAsia="Times New Roman" w:cs="Times New Roman"/>
          <w:szCs w:val="24"/>
        </w:rPr>
        <w:t>ολοταχώς, όμως, το εγκαταλείπετε. Φαίν</w:t>
      </w:r>
      <w:r w:rsidRPr="009B1E88">
        <w:rPr>
          <w:rFonts w:eastAsia="Times New Roman" w:cs="Times New Roman"/>
          <w:szCs w:val="24"/>
        </w:rPr>
        <w:t xml:space="preserve">εται </w:t>
      </w:r>
      <w:r>
        <w:rPr>
          <w:rFonts w:eastAsia="Times New Roman" w:cs="Times New Roman"/>
          <w:szCs w:val="24"/>
        </w:rPr>
        <w:t>ότι προτιμάτε μ</w:t>
      </w:r>
      <w:r>
        <w:rPr>
          <w:rFonts w:eastAsia="Times New Roman" w:cs="Times New Roman"/>
          <w:szCs w:val="24"/>
        </w:rPr>
        <w:t>ί</w:t>
      </w:r>
      <w:r>
        <w:rPr>
          <w:rFonts w:eastAsia="Times New Roman" w:cs="Times New Roman"/>
          <w:szCs w:val="24"/>
        </w:rPr>
        <w:t>α Ευρώπη του Σαλβίνι και του Όρμπαν.</w:t>
      </w:r>
    </w:p>
    <w:p w14:paraId="1286C87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lastRenderedPageBreak/>
        <w:t>Άκουγα το πρωί τον κ.</w:t>
      </w:r>
      <w:r w:rsidRPr="009B1E88">
        <w:rPr>
          <w:rFonts w:eastAsia="Times New Roman" w:cs="Times New Roman"/>
          <w:szCs w:val="24"/>
        </w:rPr>
        <w:t xml:space="preserve"> </w:t>
      </w:r>
      <w:r>
        <w:rPr>
          <w:rFonts w:eastAsia="Times New Roman" w:cs="Times New Roman"/>
          <w:szCs w:val="24"/>
        </w:rPr>
        <w:t xml:space="preserve">Βορίδη. Και είναι χαρακτηριστική αυτή η τοποθέτηση. Παρακαλώ όλες και όλους να την ξαναδούν. Τον άκουγα </w:t>
      </w:r>
      <w:r w:rsidRPr="009B1E88">
        <w:rPr>
          <w:rFonts w:eastAsia="Times New Roman" w:cs="Times New Roman"/>
          <w:szCs w:val="24"/>
        </w:rPr>
        <w:t>αρκετά αποκαλυπτι</w:t>
      </w:r>
      <w:r w:rsidRPr="009B1E88">
        <w:rPr>
          <w:rFonts w:eastAsia="Times New Roman" w:cs="Times New Roman"/>
          <w:szCs w:val="24"/>
        </w:rPr>
        <w:t>κό και αποκρουστικό πολιτικά για τις δικές μου απόψεις.</w:t>
      </w:r>
    </w:p>
    <w:p w14:paraId="1286C87E" w14:textId="77777777" w:rsidR="000402FE" w:rsidRDefault="007623D8">
      <w:pPr>
        <w:spacing w:line="600" w:lineRule="auto"/>
        <w:ind w:firstLine="720"/>
        <w:jc w:val="both"/>
        <w:rPr>
          <w:rFonts w:eastAsia="Times New Roman"/>
          <w:bCs/>
          <w:szCs w:val="24"/>
        </w:rPr>
      </w:pPr>
      <w:r>
        <w:rPr>
          <w:rFonts w:eastAsia="Times New Roman"/>
          <w:bCs/>
          <w:szCs w:val="24"/>
        </w:rPr>
        <w:t>Ξ</w:t>
      </w:r>
      <w:r w:rsidRPr="00525A8F">
        <w:rPr>
          <w:rFonts w:eastAsia="Times New Roman"/>
          <w:bCs/>
          <w:szCs w:val="24"/>
        </w:rPr>
        <w:t>έρετε</w:t>
      </w:r>
      <w:r>
        <w:rPr>
          <w:rFonts w:eastAsia="Times New Roman"/>
          <w:bCs/>
          <w:szCs w:val="24"/>
        </w:rPr>
        <w:t xml:space="preserve"> </w:t>
      </w:r>
      <w:r w:rsidRPr="00525A8F">
        <w:rPr>
          <w:rFonts w:eastAsia="Times New Roman"/>
          <w:bCs/>
          <w:szCs w:val="24"/>
        </w:rPr>
        <w:t xml:space="preserve">τι </w:t>
      </w:r>
      <w:r>
        <w:rPr>
          <w:rFonts w:eastAsia="Times New Roman"/>
          <w:bCs/>
          <w:szCs w:val="24"/>
        </w:rPr>
        <w:t xml:space="preserve">μου ήρθε </w:t>
      </w:r>
      <w:r w:rsidRPr="00525A8F">
        <w:rPr>
          <w:rFonts w:eastAsia="Times New Roman"/>
          <w:bCs/>
          <w:szCs w:val="24"/>
        </w:rPr>
        <w:t>στο μυαλό</w:t>
      </w:r>
      <w:r>
        <w:rPr>
          <w:rFonts w:eastAsia="Times New Roman"/>
          <w:bCs/>
          <w:szCs w:val="24"/>
        </w:rPr>
        <w:t>; Ό</w:t>
      </w:r>
      <w:r w:rsidRPr="00525A8F">
        <w:rPr>
          <w:rFonts w:eastAsia="Times New Roman"/>
          <w:bCs/>
          <w:szCs w:val="24"/>
        </w:rPr>
        <w:t>τι ο κύριος Βορίδης δεν έχει κα</w:t>
      </w:r>
      <w:r>
        <w:rPr>
          <w:rFonts w:eastAsia="Times New Roman"/>
          <w:bCs/>
          <w:szCs w:val="24"/>
        </w:rPr>
        <w:t>μ</w:t>
      </w:r>
      <w:r w:rsidRPr="00525A8F">
        <w:rPr>
          <w:rFonts w:eastAsia="Times New Roman"/>
          <w:bCs/>
          <w:szCs w:val="24"/>
        </w:rPr>
        <w:t>μία σχέση με τ</w:t>
      </w:r>
      <w:r>
        <w:rPr>
          <w:rFonts w:eastAsia="Times New Roman"/>
          <w:bCs/>
          <w:szCs w:val="24"/>
        </w:rPr>
        <w:t>ο</w:t>
      </w:r>
      <w:r w:rsidRPr="00525A8F">
        <w:rPr>
          <w:rFonts w:eastAsia="Times New Roman"/>
          <w:bCs/>
          <w:szCs w:val="24"/>
        </w:rPr>
        <w:t xml:space="preserve">ν </w:t>
      </w:r>
      <w:r>
        <w:rPr>
          <w:rFonts w:eastAsia="Times New Roman"/>
          <w:bCs/>
          <w:szCs w:val="24"/>
        </w:rPr>
        <w:t>«</w:t>
      </w:r>
      <w:r>
        <w:rPr>
          <w:rFonts w:eastAsia="Times New Roman"/>
          <w:bCs/>
          <w:szCs w:val="24"/>
        </w:rPr>
        <w:t>Ρουβίκωνα</w:t>
      </w:r>
      <w:r>
        <w:rPr>
          <w:rFonts w:eastAsia="Times New Roman"/>
          <w:bCs/>
          <w:szCs w:val="24"/>
        </w:rPr>
        <w:t>»</w:t>
      </w:r>
      <w:r>
        <w:rPr>
          <w:rFonts w:eastAsia="Times New Roman"/>
          <w:bCs/>
          <w:szCs w:val="24"/>
        </w:rPr>
        <w:t xml:space="preserve">. Καμμία απολύτως. </w:t>
      </w:r>
    </w:p>
    <w:p w14:paraId="1286C87F" w14:textId="77777777" w:rsidR="000402FE" w:rsidRDefault="007623D8">
      <w:pPr>
        <w:spacing w:line="600" w:lineRule="auto"/>
        <w:ind w:firstLine="720"/>
        <w:jc w:val="both"/>
        <w:rPr>
          <w:rFonts w:eastAsia="Times New Roman"/>
          <w:bCs/>
          <w:szCs w:val="24"/>
        </w:rPr>
      </w:pPr>
      <w:r w:rsidRPr="00463B16">
        <w:rPr>
          <w:rFonts w:eastAsia="Times New Roman"/>
          <w:b/>
          <w:bCs/>
          <w:szCs w:val="24"/>
        </w:rPr>
        <w:t>ΧΡΗΣΤΟΣ ΜΑΝΤΑΣ:</w:t>
      </w:r>
      <w:r>
        <w:rPr>
          <w:rFonts w:eastAsia="Times New Roman"/>
          <w:bCs/>
          <w:szCs w:val="24"/>
        </w:rPr>
        <w:t xml:space="preserve"> Σωστά. </w:t>
      </w:r>
    </w:p>
    <w:p w14:paraId="1286C880" w14:textId="77777777" w:rsidR="000402FE" w:rsidRDefault="007623D8">
      <w:pPr>
        <w:spacing w:line="600" w:lineRule="auto"/>
        <w:ind w:firstLine="720"/>
        <w:jc w:val="both"/>
        <w:rPr>
          <w:rFonts w:eastAsia="Times New Roman"/>
          <w:bCs/>
          <w:szCs w:val="24"/>
        </w:rPr>
      </w:pPr>
      <w:r w:rsidRPr="00463B16">
        <w:rPr>
          <w:rFonts w:eastAsia="Times New Roman"/>
          <w:b/>
          <w:bCs/>
          <w:szCs w:val="24"/>
        </w:rPr>
        <w:t>ΠΑΝΑΓΙΩΤΗΣ (ΠΑΝΟΣ) ΣΚΟΥΡΛΕΤΗΣ:</w:t>
      </w:r>
      <w:r>
        <w:rPr>
          <w:rFonts w:eastAsia="Times New Roman"/>
          <w:bCs/>
          <w:szCs w:val="24"/>
        </w:rPr>
        <w:t xml:space="preserve"> Σωστά. Καμμία απολύτως παρόλο που </w:t>
      </w:r>
      <w:r>
        <w:rPr>
          <w:rFonts w:eastAsia="Times New Roman"/>
          <w:bCs/>
          <w:szCs w:val="24"/>
        </w:rPr>
        <w:t xml:space="preserve">και οι δύο είναι εισβολείς. Όμως κι εκεί διαφέρουν, διότι ο Ρουβίκωνας </w:t>
      </w:r>
      <w:r w:rsidRPr="00525A8F">
        <w:rPr>
          <w:rFonts w:eastAsia="Times New Roman"/>
          <w:bCs/>
          <w:szCs w:val="24"/>
        </w:rPr>
        <w:t>εισβά</w:t>
      </w:r>
      <w:r>
        <w:rPr>
          <w:rFonts w:eastAsia="Times New Roman"/>
          <w:bCs/>
          <w:szCs w:val="24"/>
        </w:rPr>
        <w:t>λ</w:t>
      </w:r>
      <w:r w:rsidRPr="00525A8F">
        <w:rPr>
          <w:rFonts w:eastAsia="Times New Roman"/>
          <w:bCs/>
          <w:szCs w:val="24"/>
        </w:rPr>
        <w:t>λει στις πρεσβείες</w:t>
      </w:r>
      <w:r>
        <w:rPr>
          <w:rFonts w:eastAsia="Times New Roman"/>
          <w:bCs/>
          <w:szCs w:val="24"/>
        </w:rPr>
        <w:t>,</w:t>
      </w:r>
      <w:r w:rsidRPr="00525A8F">
        <w:rPr>
          <w:rFonts w:eastAsia="Times New Roman"/>
          <w:bCs/>
          <w:szCs w:val="24"/>
        </w:rPr>
        <w:t xml:space="preserve"> στα </w:t>
      </w:r>
      <w:r>
        <w:rPr>
          <w:rFonts w:eastAsia="Times New Roman"/>
          <w:bCs/>
          <w:szCs w:val="24"/>
        </w:rPr>
        <w:t xml:space="preserve">υπουργεία, </w:t>
      </w:r>
      <w:r w:rsidRPr="00525A8F">
        <w:rPr>
          <w:rFonts w:eastAsia="Times New Roman"/>
          <w:bCs/>
          <w:szCs w:val="24"/>
        </w:rPr>
        <w:t>πετ</w:t>
      </w:r>
      <w:r>
        <w:rPr>
          <w:rFonts w:eastAsia="Times New Roman"/>
          <w:bCs/>
          <w:szCs w:val="24"/>
        </w:rPr>
        <w:t>άει τα φυλλάδιά του, αποχωρεί σε λίγα δευτερόλεπτα. Ο κ. Βορίδης, όμως, εισέβαλε στη Νέα Δημοκρατία, έχει αρχίσει και βάφει το κτήριο, έχει ε</w:t>
      </w:r>
      <w:r>
        <w:rPr>
          <w:rFonts w:eastAsia="Times New Roman"/>
          <w:bCs/>
          <w:szCs w:val="24"/>
        </w:rPr>
        <w:t>γκατασταθεί και σας καθοδηγεί. Αυτή είναι η μεγάλη διαφορά.</w:t>
      </w:r>
    </w:p>
    <w:p w14:paraId="1286C881" w14:textId="77777777" w:rsidR="000402FE" w:rsidRDefault="007623D8">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286C882" w14:textId="77777777" w:rsidR="000402FE" w:rsidRDefault="007623D8">
      <w:pPr>
        <w:spacing w:line="600" w:lineRule="auto"/>
        <w:ind w:firstLine="720"/>
        <w:jc w:val="both"/>
        <w:rPr>
          <w:rFonts w:eastAsia="Times New Roman"/>
          <w:bCs/>
          <w:szCs w:val="24"/>
        </w:rPr>
      </w:pPr>
      <w:r>
        <w:rPr>
          <w:rFonts w:eastAsia="Times New Roman"/>
          <w:bCs/>
          <w:szCs w:val="24"/>
        </w:rPr>
        <w:t>Φίλες και φίλοι, συνάδελφοι Βουλευτές του ΚΙΝΑΛ, νομίζω ότι δεν προσήκει προς τις παραδόσεις του δημοκρατικού χώρου και της Κεντροαριστεράς να προσδένετ</w:t>
      </w:r>
      <w:r>
        <w:rPr>
          <w:rFonts w:eastAsia="Times New Roman"/>
          <w:bCs/>
          <w:szCs w:val="24"/>
        </w:rPr>
        <w:t>ε αυτόν τον χώρο στο άρμα της Δεξιάς. Η λογική των ίσων αποστάσεων που έχετε υιοθετήσει ανάμεσα στην Κ</w:t>
      </w:r>
      <w:r w:rsidRPr="00525A8F">
        <w:rPr>
          <w:rFonts w:eastAsia="Times New Roman"/>
          <w:bCs/>
          <w:szCs w:val="24"/>
        </w:rPr>
        <w:t xml:space="preserve">υβέρνηση </w:t>
      </w:r>
      <w:r>
        <w:rPr>
          <w:rFonts w:eastAsia="Times New Roman"/>
          <w:bCs/>
          <w:szCs w:val="24"/>
        </w:rPr>
        <w:t>και στη Νέα Δημοκρατία είναι ουσιαστικά ο «φερετζές» μιας πολιτικής, που έχει ανοίξει δίαυλους συνεννόησης με τη Νέα Δημοκρατία, μ</w:t>
      </w:r>
      <w:r>
        <w:rPr>
          <w:rFonts w:eastAsia="Times New Roman"/>
          <w:bCs/>
          <w:szCs w:val="24"/>
        </w:rPr>
        <w:t>ί</w:t>
      </w:r>
      <w:r>
        <w:rPr>
          <w:rFonts w:eastAsia="Times New Roman"/>
          <w:bCs/>
          <w:szCs w:val="24"/>
        </w:rPr>
        <w:t>α Νέα Δημοκρατ</w:t>
      </w:r>
      <w:r>
        <w:rPr>
          <w:rFonts w:eastAsia="Times New Roman"/>
          <w:bCs/>
          <w:szCs w:val="24"/>
        </w:rPr>
        <w:t xml:space="preserve">ία που ολοένα και περισσότερο μοιάζει με την </w:t>
      </w:r>
      <w:r>
        <w:rPr>
          <w:rFonts w:eastAsia="Times New Roman"/>
          <w:bCs/>
          <w:szCs w:val="24"/>
        </w:rPr>
        <w:t>Α</w:t>
      </w:r>
      <w:r>
        <w:rPr>
          <w:rFonts w:eastAsia="Times New Roman"/>
          <w:bCs/>
          <w:szCs w:val="24"/>
        </w:rPr>
        <w:t>κροδεξιά.</w:t>
      </w:r>
    </w:p>
    <w:p w14:paraId="1286C883" w14:textId="77777777" w:rsidR="000402FE" w:rsidRDefault="007623D8">
      <w:pPr>
        <w:spacing w:line="600" w:lineRule="auto"/>
        <w:ind w:firstLine="720"/>
        <w:jc w:val="both"/>
        <w:rPr>
          <w:rFonts w:eastAsia="Times New Roman"/>
          <w:bCs/>
          <w:szCs w:val="24"/>
        </w:rPr>
      </w:pPr>
      <w:r>
        <w:rPr>
          <w:rFonts w:eastAsia="Times New Roman"/>
          <w:bCs/>
          <w:szCs w:val="24"/>
        </w:rPr>
        <w:t>Όμως, μου είναι ακατανόητο η πολιτική τοποθέτηση εκ μέρους του Ποταμιού, το οποίο, ενώ μεν όλους τους προηγούμενους μήνες μίλαγε για την αναγκαιότητα της υπερψήφισης της Συνθήκης των Πρεσπών, σήμερα τ</w:t>
      </w:r>
      <w:r>
        <w:rPr>
          <w:rFonts w:eastAsia="Times New Roman"/>
          <w:bCs/>
          <w:szCs w:val="24"/>
        </w:rPr>
        <w:t xml:space="preserve">η συσχετίζει κατά έναν ακατανόητο τρόπο με το θέμα της εν γένει συνολικής </w:t>
      </w:r>
      <w:r w:rsidRPr="00525A8F">
        <w:rPr>
          <w:rFonts w:eastAsia="Times New Roman"/>
          <w:bCs/>
          <w:szCs w:val="24"/>
        </w:rPr>
        <w:t xml:space="preserve">εμπιστοσύνης </w:t>
      </w:r>
      <w:r>
        <w:rPr>
          <w:rFonts w:eastAsia="Times New Roman"/>
          <w:bCs/>
          <w:szCs w:val="24"/>
        </w:rPr>
        <w:t>ως προς την Κυβέρνηση.</w:t>
      </w:r>
    </w:p>
    <w:p w14:paraId="1286C884" w14:textId="77777777" w:rsidR="000402FE" w:rsidRDefault="007623D8">
      <w:pPr>
        <w:spacing w:line="600" w:lineRule="auto"/>
        <w:ind w:firstLine="720"/>
        <w:jc w:val="both"/>
        <w:rPr>
          <w:rFonts w:eastAsia="Times New Roman"/>
          <w:bCs/>
          <w:szCs w:val="24"/>
        </w:rPr>
      </w:pPr>
      <w:r>
        <w:rPr>
          <w:rFonts w:eastAsia="Times New Roman"/>
          <w:bCs/>
          <w:szCs w:val="24"/>
        </w:rPr>
        <w:t>Κυρίες και κύριοι συνάδελφοι -και τελειώνω, κύριε Πρόεδρε- η ψήφος εμπιστοσύνης που έχουμε μπροστά μας κ</w:t>
      </w:r>
      <w:r w:rsidRPr="00525A8F">
        <w:rPr>
          <w:rFonts w:eastAsia="Times New Roman"/>
          <w:bCs/>
          <w:szCs w:val="24"/>
        </w:rPr>
        <w:t xml:space="preserve">αι που σε λίγες ώρες </w:t>
      </w:r>
      <w:r>
        <w:rPr>
          <w:rFonts w:eastAsia="Times New Roman"/>
          <w:bCs/>
          <w:szCs w:val="24"/>
        </w:rPr>
        <w:t xml:space="preserve">φαίνεται ότι θα πάρει τις εκατόν πενήντα μία </w:t>
      </w:r>
      <w:r w:rsidRPr="00525A8F">
        <w:rPr>
          <w:rFonts w:eastAsia="Times New Roman"/>
          <w:bCs/>
          <w:szCs w:val="24"/>
        </w:rPr>
        <w:t>ψήφους από το Ελληνικό Κοινοβούλιο</w:t>
      </w:r>
      <w:r>
        <w:rPr>
          <w:rFonts w:eastAsia="Times New Roman"/>
          <w:bCs/>
          <w:szCs w:val="24"/>
        </w:rPr>
        <w:t>,</w:t>
      </w:r>
      <w:r w:rsidRPr="00525A8F">
        <w:rPr>
          <w:rFonts w:eastAsia="Times New Roman"/>
          <w:bCs/>
          <w:szCs w:val="24"/>
        </w:rPr>
        <w:t xml:space="preserve"> </w:t>
      </w:r>
      <w:r>
        <w:rPr>
          <w:rFonts w:eastAsia="Times New Roman"/>
          <w:bCs/>
          <w:szCs w:val="24"/>
        </w:rPr>
        <w:t xml:space="preserve">συμπυκνώνει πάρα </w:t>
      </w:r>
      <w:r w:rsidRPr="00525A8F">
        <w:rPr>
          <w:rFonts w:eastAsia="Times New Roman"/>
          <w:bCs/>
          <w:szCs w:val="24"/>
        </w:rPr>
        <w:t>πολλά πράγματα</w:t>
      </w:r>
      <w:r>
        <w:rPr>
          <w:rFonts w:eastAsia="Times New Roman"/>
          <w:bCs/>
          <w:szCs w:val="24"/>
        </w:rPr>
        <w:t xml:space="preserve">. </w:t>
      </w:r>
    </w:p>
    <w:p w14:paraId="1286C885" w14:textId="77777777" w:rsidR="000402FE" w:rsidRDefault="007623D8">
      <w:pPr>
        <w:spacing w:line="600" w:lineRule="auto"/>
        <w:ind w:firstLine="720"/>
        <w:jc w:val="both"/>
        <w:rPr>
          <w:rFonts w:eastAsia="Times New Roman"/>
          <w:bCs/>
          <w:szCs w:val="24"/>
        </w:rPr>
      </w:pPr>
      <w:r>
        <w:rPr>
          <w:rFonts w:eastAsia="Times New Roman"/>
          <w:bCs/>
          <w:szCs w:val="24"/>
        </w:rPr>
        <w:t>Ουσιαστικά, είναι μια ψήφος νέας ανανέωσης, νέας εμπιστοσύνης στην Κυβέρνηση, αλλά είναι και η απαρχή για μ</w:t>
      </w:r>
      <w:r>
        <w:rPr>
          <w:rFonts w:eastAsia="Times New Roman"/>
          <w:bCs/>
          <w:szCs w:val="24"/>
        </w:rPr>
        <w:t>ί</w:t>
      </w:r>
      <w:r>
        <w:rPr>
          <w:rFonts w:eastAsia="Times New Roman"/>
          <w:bCs/>
          <w:szCs w:val="24"/>
        </w:rPr>
        <w:t>α νέα περίοδο και έτσι κανείς πρέ</w:t>
      </w:r>
      <w:r>
        <w:rPr>
          <w:rFonts w:eastAsia="Times New Roman"/>
          <w:bCs/>
          <w:szCs w:val="24"/>
        </w:rPr>
        <w:t>πει να προσεγγίσει αυτό που γίνεται σήμερα, την κινητικότητα εντός του Κοινοβουλίου. Δεν είναι, λοιπόν, αποστασίες αυτές. Αποστασία</w:t>
      </w:r>
      <w:r w:rsidRPr="00525A8F">
        <w:rPr>
          <w:rFonts w:eastAsia="Times New Roman"/>
          <w:bCs/>
          <w:szCs w:val="24"/>
        </w:rPr>
        <w:t xml:space="preserve"> δεν υπάρχει </w:t>
      </w:r>
      <w:r>
        <w:rPr>
          <w:rFonts w:eastAsia="Times New Roman"/>
          <w:bCs/>
          <w:szCs w:val="24"/>
        </w:rPr>
        <w:t>όταν είσαι σε μ</w:t>
      </w:r>
      <w:r>
        <w:rPr>
          <w:rFonts w:eastAsia="Times New Roman"/>
          <w:bCs/>
          <w:szCs w:val="24"/>
        </w:rPr>
        <w:t>ί</w:t>
      </w:r>
      <w:r>
        <w:rPr>
          <w:rFonts w:eastAsia="Times New Roman"/>
          <w:bCs/>
          <w:szCs w:val="24"/>
        </w:rPr>
        <w:t>α Κυβέρνηση και δεν φεύγεις για να πέσει. Μάλλον το αντίθετο είναι το σωστό.</w:t>
      </w:r>
    </w:p>
    <w:p w14:paraId="1286C886" w14:textId="77777777" w:rsidR="000402FE" w:rsidRDefault="007623D8">
      <w:pPr>
        <w:spacing w:line="600" w:lineRule="auto"/>
        <w:ind w:firstLine="720"/>
        <w:jc w:val="both"/>
        <w:rPr>
          <w:rFonts w:eastAsia="Times New Roman"/>
          <w:bCs/>
          <w:szCs w:val="24"/>
        </w:rPr>
      </w:pPr>
      <w:r>
        <w:rPr>
          <w:rFonts w:eastAsia="Times New Roman"/>
          <w:bCs/>
          <w:szCs w:val="24"/>
        </w:rPr>
        <w:t>Και πρέπει να καταλ</w:t>
      </w:r>
      <w:r>
        <w:rPr>
          <w:rFonts w:eastAsia="Times New Roman"/>
          <w:bCs/>
          <w:szCs w:val="24"/>
        </w:rPr>
        <w:t>άβει κανείς, βλέποντας τι έχει συμβεί στην ελληνική κοινωνία από το 2009 και το 2010, όλη αυτήν την ανακατάταξη των πολιτικών δυνάμεων ως τις βαθύτερες πολιτικές διεργασίες, ότι ουσιαστικά βρισκόμαστε σε ένα νέο σκηνικό. Ένας νέος προοδευτικός πλουραλιστικ</w:t>
      </w:r>
      <w:r>
        <w:rPr>
          <w:rFonts w:eastAsia="Times New Roman"/>
          <w:bCs/>
          <w:szCs w:val="24"/>
        </w:rPr>
        <w:t>ός πόλος αυτήν τη στιγμή γεννιέται απέναντι σ’ έναν συντηρητικό πόλο.</w:t>
      </w:r>
    </w:p>
    <w:p w14:paraId="1286C887" w14:textId="77777777" w:rsidR="000402FE" w:rsidRDefault="007623D8">
      <w:pPr>
        <w:spacing w:line="600" w:lineRule="auto"/>
        <w:ind w:firstLine="720"/>
        <w:jc w:val="both"/>
        <w:rPr>
          <w:rFonts w:eastAsia="Times New Roman"/>
          <w:bCs/>
          <w:szCs w:val="24"/>
        </w:rPr>
      </w:pPr>
      <w:r>
        <w:rPr>
          <w:rFonts w:eastAsia="Times New Roman"/>
          <w:bCs/>
          <w:szCs w:val="24"/>
        </w:rPr>
        <w:t xml:space="preserve">Αυτό είναι το μεγάλο δίλημμα, αυτό είναι το νόημα της ψήφου σε λίγες ώρες, να δώσουμε ενθάρρυνση σε έναν προοδευτικό πόλο που θα απαρτίζεται από τις δυνάμεις της Αριστεράς, τις δυνάμεις </w:t>
      </w:r>
      <w:r>
        <w:rPr>
          <w:rFonts w:eastAsia="Times New Roman"/>
          <w:bCs/>
          <w:szCs w:val="24"/>
        </w:rPr>
        <w:t>της προόδου και της οικολογίας, έτσι ώστε να μη γυρίσουμε πίσω και να πάμε εμπρός.</w:t>
      </w:r>
    </w:p>
    <w:p w14:paraId="1286C888" w14:textId="77777777" w:rsidR="000402FE" w:rsidRDefault="007623D8">
      <w:pPr>
        <w:spacing w:line="600" w:lineRule="auto"/>
        <w:ind w:firstLine="720"/>
        <w:jc w:val="both"/>
        <w:rPr>
          <w:rFonts w:eastAsia="Times New Roman"/>
          <w:bCs/>
          <w:szCs w:val="24"/>
        </w:rPr>
      </w:pPr>
      <w:r>
        <w:rPr>
          <w:rFonts w:eastAsia="Times New Roman"/>
          <w:bCs/>
          <w:szCs w:val="24"/>
        </w:rPr>
        <w:t>Σας ευχαριστώ.</w:t>
      </w:r>
    </w:p>
    <w:p w14:paraId="1286C889" w14:textId="77777777" w:rsidR="000402FE" w:rsidRDefault="007623D8">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286C88A" w14:textId="77777777" w:rsidR="000402FE" w:rsidRDefault="007623D8">
      <w:pPr>
        <w:spacing w:line="600" w:lineRule="auto"/>
        <w:ind w:firstLine="720"/>
        <w:jc w:val="both"/>
        <w:rPr>
          <w:rFonts w:eastAsia="Times New Roman"/>
          <w:bCs/>
          <w:szCs w:val="24"/>
        </w:rPr>
      </w:pPr>
      <w:r w:rsidRPr="00A70D33">
        <w:rPr>
          <w:rFonts w:eastAsia="Times New Roman"/>
          <w:b/>
          <w:bCs/>
          <w:szCs w:val="24"/>
        </w:rPr>
        <w:t>ΠΡΟΕΔΡΕΥΩΝ (Νικήτας Κακλαμάνης):</w:t>
      </w:r>
      <w:r>
        <w:rPr>
          <w:rFonts w:eastAsia="Times New Roman"/>
          <w:bCs/>
          <w:szCs w:val="24"/>
        </w:rPr>
        <w:t xml:space="preserve"> Δεν κάνω, βέβαια, τη χρήση που έκανε η πριν από τον κ. Βούτση κυρία Πρόεδρος της </w:t>
      </w:r>
      <w:r>
        <w:rPr>
          <w:rFonts w:eastAsia="Times New Roman"/>
          <w:bCs/>
          <w:szCs w:val="24"/>
        </w:rPr>
        <w:t>Β</w:t>
      </w:r>
      <w:r w:rsidRPr="00525A8F">
        <w:rPr>
          <w:rFonts w:eastAsia="Times New Roman"/>
          <w:bCs/>
          <w:szCs w:val="24"/>
        </w:rPr>
        <w:t>ουλής</w:t>
      </w:r>
      <w:r>
        <w:rPr>
          <w:rFonts w:eastAsia="Times New Roman"/>
          <w:bCs/>
          <w:szCs w:val="24"/>
        </w:rPr>
        <w:t xml:space="preserve">, </w:t>
      </w:r>
      <w:r w:rsidRPr="00525A8F">
        <w:rPr>
          <w:rFonts w:eastAsia="Times New Roman"/>
          <w:bCs/>
          <w:szCs w:val="24"/>
        </w:rPr>
        <w:t>η</w:t>
      </w:r>
      <w:r>
        <w:rPr>
          <w:rFonts w:eastAsia="Times New Roman"/>
          <w:bCs/>
          <w:szCs w:val="24"/>
        </w:rPr>
        <w:t xml:space="preserve"> κ</w:t>
      </w:r>
      <w:r>
        <w:rPr>
          <w:rFonts w:eastAsia="Times New Roman"/>
          <w:bCs/>
          <w:szCs w:val="24"/>
        </w:rPr>
        <w:t>.</w:t>
      </w:r>
      <w:r w:rsidRPr="00525A8F">
        <w:rPr>
          <w:rFonts w:eastAsia="Times New Roman"/>
          <w:bCs/>
          <w:szCs w:val="24"/>
        </w:rPr>
        <w:t xml:space="preserve"> Κωνσταντοπούλου</w:t>
      </w:r>
      <w:r>
        <w:rPr>
          <w:rFonts w:eastAsia="Times New Roman"/>
          <w:bCs/>
          <w:szCs w:val="24"/>
        </w:rPr>
        <w:t>, α</w:t>
      </w:r>
      <w:r w:rsidRPr="00525A8F">
        <w:rPr>
          <w:rFonts w:eastAsia="Times New Roman"/>
          <w:bCs/>
          <w:szCs w:val="24"/>
        </w:rPr>
        <w:t>λλιώς θα σας εξηγούσα</w:t>
      </w:r>
      <w:r>
        <w:rPr>
          <w:rFonts w:eastAsia="Times New Roman"/>
          <w:bCs/>
          <w:szCs w:val="24"/>
        </w:rPr>
        <w:t xml:space="preserve">, κύριε Σκουρλέτη, πως </w:t>
      </w:r>
      <w:r w:rsidRPr="00525A8F">
        <w:rPr>
          <w:rFonts w:eastAsia="Times New Roman"/>
          <w:bCs/>
          <w:szCs w:val="24"/>
        </w:rPr>
        <w:t xml:space="preserve">εμένα ως </w:t>
      </w:r>
      <w:r>
        <w:rPr>
          <w:rFonts w:eastAsia="Times New Roman"/>
          <w:bCs/>
          <w:szCs w:val="24"/>
        </w:rPr>
        <w:t>Β</w:t>
      </w:r>
      <w:r w:rsidRPr="00525A8F">
        <w:rPr>
          <w:rFonts w:eastAsia="Times New Roman"/>
          <w:bCs/>
          <w:szCs w:val="24"/>
        </w:rPr>
        <w:t>ουλευτή</w:t>
      </w:r>
      <w:r>
        <w:rPr>
          <w:rFonts w:eastAsia="Times New Roman"/>
          <w:bCs/>
          <w:szCs w:val="24"/>
        </w:rPr>
        <w:t xml:space="preserve"> τη</w:t>
      </w:r>
      <w:r w:rsidRPr="00525A8F">
        <w:rPr>
          <w:rFonts w:eastAsia="Times New Roman"/>
          <w:bCs/>
          <w:szCs w:val="24"/>
        </w:rPr>
        <w:t xml:space="preserve">ς Νέας Δημοκρατίας δεν μπορεί να </w:t>
      </w:r>
      <w:r>
        <w:rPr>
          <w:rFonts w:eastAsia="Times New Roman"/>
          <w:bCs/>
          <w:szCs w:val="24"/>
        </w:rPr>
        <w:t>με καθοδηγήσει κανένας συνάδελφό</w:t>
      </w:r>
      <w:r w:rsidRPr="00525A8F">
        <w:rPr>
          <w:rFonts w:eastAsia="Times New Roman"/>
          <w:bCs/>
          <w:szCs w:val="24"/>
        </w:rPr>
        <w:t xml:space="preserve">ς </w:t>
      </w:r>
      <w:r>
        <w:rPr>
          <w:rFonts w:eastAsia="Times New Roman"/>
          <w:bCs/>
          <w:szCs w:val="24"/>
        </w:rPr>
        <w:t>μου.</w:t>
      </w:r>
    </w:p>
    <w:p w14:paraId="1286C88B" w14:textId="77777777" w:rsidR="000402FE" w:rsidRDefault="007623D8">
      <w:pPr>
        <w:spacing w:line="600" w:lineRule="auto"/>
        <w:ind w:firstLine="720"/>
        <w:jc w:val="both"/>
        <w:rPr>
          <w:rFonts w:eastAsia="Times New Roman"/>
          <w:bCs/>
          <w:szCs w:val="24"/>
        </w:rPr>
      </w:pPr>
      <w:r>
        <w:rPr>
          <w:rFonts w:eastAsia="Times New Roman"/>
          <w:bCs/>
          <w:szCs w:val="24"/>
        </w:rPr>
        <w:t>Ο κ. Δ</w:t>
      </w:r>
      <w:r w:rsidRPr="00525A8F">
        <w:rPr>
          <w:rFonts w:eastAsia="Times New Roman"/>
          <w:bCs/>
          <w:szCs w:val="24"/>
        </w:rPr>
        <w:t>ανέλλης</w:t>
      </w:r>
      <w:r>
        <w:rPr>
          <w:rFonts w:eastAsia="Times New Roman"/>
          <w:bCs/>
          <w:szCs w:val="24"/>
        </w:rPr>
        <w:t xml:space="preserve"> έχει τον λόγο.</w:t>
      </w:r>
    </w:p>
    <w:p w14:paraId="1286C88C" w14:textId="77777777" w:rsidR="000402FE" w:rsidRDefault="007623D8">
      <w:pPr>
        <w:spacing w:line="600" w:lineRule="auto"/>
        <w:ind w:firstLine="720"/>
        <w:jc w:val="both"/>
        <w:rPr>
          <w:rFonts w:eastAsia="Times New Roman"/>
          <w:bCs/>
          <w:szCs w:val="24"/>
        </w:rPr>
      </w:pPr>
      <w:r w:rsidRPr="00A70D33">
        <w:rPr>
          <w:rFonts w:eastAsia="Times New Roman"/>
          <w:b/>
          <w:bCs/>
          <w:szCs w:val="24"/>
        </w:rPr>
        <w:t>ΣΠΥΡΙΔΩΝ ΔΑΝΕΛΛΗΣ:</w:t>
      </w:r>
      <w:r w:rsidRPr="00525A8F">
        <w:rPr>
          <w:rFonts w:eastAsia="Times New Roman"/>
          <w:bCs/>
          <w:szCs w:val="24"/>
        </w:rPr>
        <w:t xml:space="preserve"> </w:t>
      </w:r>
      <w:r>
        <w:rPr>
          <w:rFonts w:eastAsia="Times New Roman"/>
          <w:bCs/>
          <w:szCs w:val="24"/>
        </w:rPr>
        <w:t>Ευχαριστώ, κύριε Πρόεδρε.</w:t>
      </w:r>
    </w:p>
    <w:p w14:paraId="1286C88D" w14:textId="77777777" w:rsidR="000402FE" w:rsidRDefault="007623D8">
      <w:pPr>
        <w:spacing w:line="600" w:lineRule="auto"/>
        <w:ind w:firstLine="720"/>
        <w:jc w:val="both"/>
        <w:rPr>
          <w:rFonts w:eastAsia="Times New Roman"/>
          <w:bCs/>
          <w:szCs w:val="24"/>
        </w:rPr>
      </w:pPr>
      <w:r>
        <w:rPr>
          <w:rFonts w:eastAsia="Times New Roman"/>
          <w:bCs/>
          <w:szCs w:val="24"/>
        </w:rPr>
        <w:t>Κυρίες και κύρι</w:t>
      </w:r>
      <w:r>
        <w:rPr>
          <w:rFonts w:eastAsia="Times New Roman"/>
          <w:bCs/>
          <w:szCs w:val="24"/>
        </w:rPr>
        <w:t xml:space="preserve">οι συνάδελφοι, το Ποτάμι εξαρχής με απαράμιλλη τόλμη και ανιδιοτέλεια </w:t>
      </w:r>
      <w:r w:rsidRPr="00525A8F">
        <w:rPr>
          <w:rFonts w:eastAsia="Times New Roman"/>
          <w:bCs/>
          <w:szCs w:val="24"/>
        </w:rPr>
        <w:t>τόνισε πως το εθνικό συμφέρον επιβάλλ</w:t>
      </w:r>
      <w:r>
        <w:rPr>
          <w:rFonts w:eastAsia="Times New Roman"/>
          <w:bCs/>
          <w:szCs w:val="24"/>
        </w:rPr>
        <w:t>ει την υπερψήφιση της κύρωσης της Σ</w:t>
      </w:r>
      <w:r w:rsidRPr="00525A8F">
        <w:rPr>
          <w:rFonts w:eastAsia="Times New Roman"/>
          <w:bCs/>
          <w:szCs w:val="24"/>
        </w:rPr>
        <w:t>υμφωνίας των Πρεσπών</w:t>
      </w:r>
      <w:r>
        <w:rPr>
          <w:rFonts w:eastAsia="Times New Roman"/>
          <w:bCs/>
          <w:szCs w:val="24"/>
        </w:rPr>
        <w:t xml:space="preserve"> και ήταν λ</w:t>
      </w:r>
      <w:r w:rsidRPr="00525A8F">
        <w:rPr>
          <w:rFonts w:eastAsia="Times New Roman"/>
          <w:bCs/>
          <w:szCs w:val="24"/>
        </w:rPr>
        <w:t>ογικό</w:t>
      </w:r>
      <w:r>
        <w:rPr>
          <w:rFonts w:eastAsia="Times New Roman"/>
          <w:bCs/>
          <w:szCs w:val="24"/>
        </w:rPr>
        <w:t xml:space="preserve">. </w:t>
      </w:r>
    </w:p>
    <w:p w14:paraId="1286C88E" w14:textId="77777777" w:rsidR="000402FE" w:rsidRDefault="007623D8">
      <w:pPr>
        <w:spacing w:line="600" w:lineRule="auto"/>
        <w:ind w:firstLine="720"/>
        <w:jc w:val="both"/>
        <w:rPr>
          <w:rFonts w:eastAsia="Times New Roman"/>
          <w:bCs/>
          <w:szCs w:val="24"/>
        </w:rPr>
      </w:pPr>
      <w:r>
        <w:rPr>
          <w:rFonts w:eastAsia="Times New Roman"/>
          <w:bCs/>
          <w:szCs w:val="24"/>
        </w:rPr>
        <w:t>Γ</w:t>
      </w:r>
      <w:r w:rsidRPr="00525A8F">
        <w:rPr>
          <w:rFonts w:eastAsia="Times New Roman"/>
          <w:bCs/>
          <w:szCs w:val="24"/>
        </w:rPr>
        <w:t xml:space="preserve">ράφει στην ιστοσελίδα του </w:t>
      </w:r>
      <w:r>
        <w:rPr>
          <w:rFonts w:eastAsia="Times New Roman"/>
          <w:bCs/>
          <w:szCs w:val="24"/>
        </w:rPr>
        <w:t>-</w:t>
      </w:r>
      <w:r w:rsidRPr="00525A8F">
        <w:rPr>
          <w:rFonts w:eastAsia="Times New Roman"/>
          <w:bCs/>
          <w:szCs w:val="24"/>
        </w:rPr>
        <w:t>και σήμερα</w:t>
      </w:r>
      <w:r>
        <w:rPr>
          <w:rFonts w:eastAsia="Times New Roman"/>
          <w:bCs/>
          <w:szCs w:val="24"/>
        </w:rPr>
        <w:t>-</w:t>
      </w:r>
      <w:r w:rsidRPr="00525A8F">
        <w:rPr>
          <w:rFonts w:eastAsia="Times New Roman"/>
          <w:bCs/>
          <w:szCs w:val="24"/>
        </w:rPr>
        <w:t xml:space="preserve"> για τις θέσεις του αναφορικά με την</w:t>
      </w:r>
      <w:r w:rsidRPr="00525A8F">
        <w:rPr>
          <w:rFonts w:eastAsia="Times New Roman"/>
          <w:bCs/>
          <w:szCs w:val="24"/>
        </w:rPr>
        <w:t xml:space="preserve"> εξωτερική πολιτική</w:t>
      </w:r>
      <w:r>
        <w:rPr>
          <w:rFonts w:eastAsia="Times New Roman"/>
          <w:bCs/>
          <w:szCs w:val="24"/>
        </w:rPr>
        <w:t>: «Α</w:t>
      </w:r>
      <w:r w:rsidRPr="00525A8F">
        <w:rPr>
          <w:rFonts w:eastAsia="Times New Roman"/>
          <w:bCs/>
          <w:szCs w:val="24"/>
        </w:rPr>
        <w:t>πορρίπτουμε τη χρήση της εξωτερική</w:t>
      </w:r>
      <w:r>
        <w:rPr>
          <w:rFonts w:eastAsia="Times New Roman"/>
          <w:bCs/>
          <w:szCs w:val="24"/>
        </w:rPr>
        <w:t>ς</w:t>
      </w:r>
      <w:r w:rsidRPr="00525A8F">
        <w:rPr>
          <w:rFonts w:eastAsia="Times New Roman"/>
          <w:bCs/>
          <w:szCs w:val="24"/>
        </w:rPr>
        <w:t xml:space="preserve"> πολιτικής για κατανάλωση στο εσωτερικό πολιτικό παιχνίδι</w:t>
      </w:r>
      <w:r>
        <w:rPr>
          <w:rFonts w:eastAsia="Times New Roman"/>
          <w:bCs/>
          <w:szCs w:val="24"/>
        </w:rPr>
        <w:t>. Δεν μας αρέσουν τα πολιτικά παιχνίδια. Μ</w:t>
      </w:r>
      <w:r w:rsidRPr="00525A8F">
        <w:rPr>
          <w:rFonts w:eastAsia="Times New Roman"/>
          <w:bCs/>
          <w:szCs w:val="24"/>
        </w:rPr>
        <w:t>ας ενδιαφέρει η πολι</w:t>
      </w:r>
      <w:r>
        <w:rPr>
          <w:rFonts w:eastAsia="Times New Roman"/>
          <w:bCs/>
          <w:szCs w:val="24"/>
        </w:rPr>
        <w:t>τική που ωφελεί την πατρίδα μας. Η</w:t>
      </w:r>
      <w:r w:rsidRPr="00525A8F">
        <w:rPr>
          <w:rFonts w:eastAsia="Times New Roman"/>
          <w:bCs/>
          <w:szCs w:val="24"/>
        </w:rPr>
        <w:t xml:space="preserve"> ονομασία των Σκοπίων </w:t>
      </w:r>
      <w:r>
        <w:rPr>
          <w:rFonts w:eastAsia="Times New Roman"/>
          <w:bCs/>
          <w:szCs w:val="24"/>
        </w:rPr>
        <w:t>ε</w:t>
      </w:r>
      <w:r w:rsidRPr="00525A8F">
        <w:rPr>
          <w:rFonts w:eastAsia="Times New Roman"/>
          <w:bCs/>
          <w:szCs w:val="24"/>
        </w:rPr>
        <w:t>ίναι χαρακτηριστικό πα</w:t>
      </w:r>
      <w:r w:rsidRPr="00525A8F">
        <w:rPr>
          <w:rFonts w:eastAsia="Times New Roman"/>
          <w:bCs/>
          <w:szCs w:val="24"/>
        </w:rPr>
        <w:t>ράδειγμα πολιτικών που καταστρατηγούν το εθνικό συμφέρον για χάρη της δημαγωγίας</w:t>
      </w:r>
      <w:r>
        <w:rPr>
          <w:rFonts w:eastAsia="Times New Roman"/>
          <w:bCs/>
          <w:szCs w:val="24"/>
        </w:rPr>
        <w:t xml:space="preserve">. Σήμερα παλεύουμε </w:t>
      </w:r>
      <w:r w:rsidRPr="00525A8F">
        <w:rPr>
          <w:rFonts w:eastAsia="Times New Roman"/>
          <w:bCs/>
          <w:szCs w:val="24"/>
        </w:rPr>
        <w:t>να πετύχου</w:t>
      </w:r>
      <w:r>
        <w:rPr>
          <w:rFonts w:eastAsia="Times New Roman"/>
          <w:bCs/>
          <w:szCs w:val="24"/>
        </w:rPr>
        <w:t>με</w:t>
      </w:r>
      <w:r w:rsidRPr="00525A8F">
        <w:rPr>
          <w:rFonts w:eastAsia="Times New Roman"/>
          <w:bCs/>
          <w:szCs w:val="24"/>
        </w:rPr>
        <w:t xml:space="preserve"> τη </w:t>
      </w:r>
      <w:r>
        <w:rPr>
          <w:rFonts w:eastAsia="Times New Roman"/>
          <w:bCs/>
          <w:szCs w:val="24"/>
        </w:rPr>
        <w:t>σύνθετη ονομασία που τότε μας έδιναν, αλλά εμείς απορρίπταμε».</w:t>
      </w:r>
    </w:p>
    <w:p w14:paraId="1286C88F" w14:textId="77777777" w:rsidR="000402FE" w:rsidRDefault="007623D8">
      <w:pPr>
        <w:spacing w:line="600" w:lineRule="auto"/>
        <w:ind w:firstLine="720"/>
        <w:jc w:val="both"/>
        <w:rPr>
          <w:rFonts w:eastAsia="Times New Roman"/>
          <w:bCs/>
          <w:szCs w:val="24"/>
        </w:rPr>
      </w:pPr>
      <w:r>
        <w:rPr>
          <w:rFonts w:eastAsia="Times New Roman"/>
          <w:bCs/>
          <w:szCs w:val="24"/>
        </w:rPr>
        <w:t>Η Συ</w:t>
      </w:r>
      <w:r w:rsidRPr="00525A8F">
        <w:rPr>
          <w:rFonts w:eastAsia="Times New Roman"/>
          <w:bCs/>
          <w:szCs w:val="24"/>
        </w:rPr>
        <w:t>μφωνία των Πρεσπών καλύπτει τα παραπάνω και πολύ περισσότερα</w:t>
      </w:r>
      <w:r>
        <w:rPr>
          <w:rFonts w:eastAsia="Times New Roman"/>
          <w:bCs/>
          <w:szCs w:val="24"/>
        </w:rPr>
        <w:t xml:space="preserve">. Είναι </w:t>
      </w:r>
      <w:r w:rsidRPr="00525A8F">
        <w:rPr>
          <w:rFonts w:eastAsia="Times New Roman"/>
          <w:bCs/>
          <w:szCs w:val="24"/>
        </w:rPr>
        <w:t>επωφελής για την πατρίδα</w:t>
      </w:r>
      <w:r>
        <w:rPr>
          <w:rFonts w:eastAsia="Times New Roman"/>
          <w:bCs/>
          <w:szCs w:val="24"/>
        </w:rPr>
        <w:t>.</w:t>
      </w:r>
      <w:r w:rsidRPr="00525A8F">
        <w:rPr>
          <w:rFonts w:eastAsia="Times New Roman"/>
          <w:bCs/>
          <w:szCs w:val="24"/>
        </w:rPr>
        <w:t xml:space="preserve"> Απλώς</w:t>
      </w:r>
      <w:r>
        <w:rPr>
          <w:rFonts w:eastAsia="Times New Roman"/>
          <w:bCs/>
          <w:szCs w:val="24"/>
        </w:rPr>
        <w:t>, η</w:t>
      </w:r>
      <w:r w:rsidRPr="00525A8F">
        <w:rPr>
          <w:rFonts w:eastAsia="Times New Roman"/>
          <w:bCs/>
          <w:szCs w:val="24"/>
        </w:rPr>
        <w:t xml:space="preserve"> κοινωνία φαίνεται να έχει κατεβάσει </w:t>
      </w:r>
      <w:r>
        <w:rPr>
          <w:rFonts w:eastAsia="Times New Roman"/>
          <w:bCs/>
          <w:szCs w:val="24"/>
        </w:rPr>
        <w:t xml:space="preserve">ρολά </w:t>
      </w:r>
      <w:r w:rsidRPr="00525A8F">
        <w:rPr>
          <w:rFonts w:eastAsia="Times New Roman"/>
          <w:bCs/>
          <w:szCs w:val="24"/>
        </w:rPr>
        <w:t>στη λογική και τα αυτιά δεν ακού</w:t>
      </w:r>
      <w:r>
        <w:rPr>
          <w:rFonts w:eastAsia="Times New Roman"/>
          <w:bCs/>
          <w:szCs w:val="24"/>
        </w:rPr>
        <w:t xml:space="preserve">ν τα </w:t>
      </w:r>
      <w:r w:rsidRPr="00525A8F">
        <w:rPr>
          <w:rFonts w:eastAsia="Times New Roman"/>
          <w:bCs/>
          <w:szCs w:val="24"/>
        </w:rPr>
        <w:t>επιχειρήματα και για αυτό δεν γίνεται διάλογος</w:t>
      </w:r>
      <w:r>
        <w:rPr>
          <w:rFonts w:eastAsia="Times New Roman"/>
          <w:bCs/>
          <w:szCs w:val="24"/>
        </w:rPr>
        <w:t>, γιατί αυτό που συμβαίνει π</w:t>
      </w:r>
      <w:r w:rsidRPr="00525A8F">
        <w:rPr>
          <w:rFonts w:eastAsia="Times New Roman"/>
          <w:bCs/>
          <w:szCs w:val="24"/>
        </w:rPr>
        <w:t>ροφανώς δεν είναι διάλογος</w:t>
      </w:r>
      <w:r>
        <w:rPr>
          <w:rFonts w:eastAsia="Times New Roman"/>
          <w:bCs/>
          <w:szCs w:val="24"/>
        </w:rPr>
        <w:t>.</w:t>
      </w:r>
    </w:p>
    <w:p w14:paraId="1286C890" w14:textId="77777777" w:rsidR="000402FE" w:rsidRDefault="007623D8">
      <w:pPr>
        <w:spacing w:line="600" w:lineRule="auto"/>
        <w:ind w:firstLine="720"/>
        <w:jc w:val="both"/>
        <w:rPr>
          <w:rFonts w:eastAsia="Times New Roman"/>
          <w:bCs/>
          <w:szCs w:val="24"/>
        </w:rPr>
      </w:pPr>
      <w:r>
        <w:rPr>
          <w:rFonts w:eastAsia="Times New Roman"/>
          <w:bCs/>
          <w:szCs w:val="24"/>
        </w:rPr>
        <w:t>Η Σ</w:t>
      </w:r>
      <w:r w:rsidRPr="00525A8F">
        <w:rPr>
          <w:rFonts w:eastAsia="Times New Roman"/>
          <w:bCs/>
          <w:szCs w:val="24"/>
        </w:rPr>
        <w:t>υμφωνία</w:t>
      </w:r>
      <w:r>
        <w:rPr>
          <w:rFonts w:eastAsia="Times New Roman"/>
          <w:bCs/>
          <w:szCs w:val="24"/>
        </w:rPr>
        <w:t>, λ</w:t>
      </w:r>
      <w:r w:rsidRPr="00525A8F">
        <w:rPr>
          <w:rFonts w:eastAsia="Times New Roman"/>
          <w:bCs/>
          <w:szCs w:val="24"/>
        </w:rPr>
        <w:t>οιπόν</w:t>
      </w:r>
      <w:r>
        <w:rPr>
          <w:rFonts w:eastAsia="Times New Roman"/>
          <w:bCs/>
          <w:szCs w:val="24"/>
        </w:rPr>
        <w:t>,</w:t>
      </w:r>
      <w:r w:rsidRPr="00525A8F">
        <w:rPr>
          <w:rFonts w:eastAsia="Times New Roman"/>
          <w:bCs/>
          <w:szCs w:val="24"/>
        </w:rPr>
        <w:t xml:space="preserve"> των Πρεσπών υπερκαλύπ</w:t>
      </w:r>
      <w:r w:rsidRPr="00525A8F">
        <w:rPr>
          <w:rFonts w:eastAsia="Times New Roman"/>
          <w:bCs/>
          <w:szCs w:val="24"/>
        </w:rPr>
        <w:t>τει τα εθνικά προαπαιτούμενα</w:t>
      </w:r>
      <w:r>
        <w:rPr>
          <w:rFonts w:eastAsia="Times New Roman"/>
          <w:bCs/>
          <w:szCs w:val="24"/>
        </w:rPr>
        <w:t>, κλείνει μ</w:t>
      </w:r>
      <w:r w:rsidRPr="00525A8F">
        <w:rPr>
          <w:rFonts w:eastAsia="Times New Roman"/>
          <w:bCs/>
          <w:szCs w:val="24"/>
        </w:rPr>
        <w:t xml:space="preserve">ε τρόπο δίκαιο και βιώσιμο ένα </w:t>
      </w:r>
      <w:r>
        <w:rPr>
          <w:rFonts w:eastAsia="Times New Roman"/>
          <w:bCs/>
          <w:szCs w:val="24"/>
        </w:rPr>
        <w:t>πρόβλημα δεκαετιών και προσδίδει στη χ</w:t>
      </w:r>
      <w:r w:rsidRPr="00525A8F">
        <w:rPr>
          <w:rFonts w:eastAsia="Times New Roman"/>
          <w:bCs/>
          <w:szCs w:val="24"/>
        </w:rPr>
        <w:t xml:space="preserve">ώρα ξανά </w:t>
      </w:r>
      <w:r>
        <w:rPr>
          <w:rFonts w:eastAsia="Times New Roman"/>
          <w:bCs/>
          <w:szCs w:val="24"/>
        </w:rPr>
        <w:t xml:space="preserve">μια αίγλη και ένα </w:t>
      </w:r>
      <w:r w:rsidRPr="00525A8F">
        <w:rPr>
          <w:rFonts w:eastAsia="Times New Roman"/>
          <w:bCs/>
          <w:szCs w:val="24"/>
        </w:rPr>
        <w:t>κύρος διεθνές</w:t>
      </w:r>
      <w:r>
        <w:rPr>
          <w:rFonts w:eastAsia="Times New Roman"/>
          <w:bCs/>
          <w:szCs w:val="24"/>
        </w:rPr>
        <w:t>. Μ</w:t>
      </w:r>
      <w:r w:rsidRPr="00525A8F">
        <w:rPr>
          <w:rFonts w:eastAsia="Times New Roman"/>
          <w:bCs/>
          <w:szCs w:val="24"/>
        </w:rPr>
        <w:t>ας απελευθερώνει</w:t>
      </w:r>
      <w:r>
        <w:rPr>
          <w:rFonts w:eastAsia="Times New Roman"/>
          <w:bCs/>
          <w:szCs w:val="24"/>
        </w:rPr>
        <w:t>,</w:t>
      </w:r>
      <w:r w:rsidRPr="00525A8F">
        <w:rPr>
          <w:rFonts w:eastAsia="Times New Roman"/>
          <w:bCs/>
          <w:szCs w:val="24"/>
        </w:rPr>
        <w:t xml:space="preserve"> παράλληλα</w:t>
      </w:r>
      <w:r>
        <w:rPr>
          <w:rFonts w:eastAsia="Times New Roman"/>
          <w:bCs/>
          <w:szCs w:val="24"/>
        </w:rPr>
        <w:t>,</w:t>
      </w:r>
      <w:r w:rsidRPr="00525A8F">
        <w:rPr>
          <w:rFonts w:eastAsia="Times New Roman"/>
          <w:bCs/>
          <w:szCs w:val="24"/>
        </w:rPr>
        <w:t xml:space="preserve"> πολιτικό και διπλωματικό κεφάλαιο για την αντιμετώπιση των πραγματικών κινδύ</w:t>
      </w:r>
      <w:r w:rsidRPr="00525A8F">
        <w:rPr>
          <w:rFonts w:eastAsia="Times New Roman"/>
          <w:bCs/>
          <w:szCs w:val="24"/>
        </w:rPr>
        <w:t>νων</w:t>
      </w:r>
      <w:r>
        <w:rPr>
          <w:rFonts w:eastAsia="Times New Roman"/>
          <w:bCs/>
          <w:szCs w:val="24"/>
        </w:rPr>
        <w:t>, που</w:t>
      </w:r>
      <w:r w:rsidRPr="00525A8F">
        <w:rPr>
          <w:rFonts w:eastAsia="Times New Roman"/>
          <w:bCs/>
          <w:szCs w:val="24"/>
        </w:rPr>
        <w:t xml:space="preserve"> όντως έχουμε στα ανατολικά </w:t>
      </w:r>
      <w:r>
        <w:rPr>
          <w:rFonts w:eastAsia="Times New Roman"/>
          <w:bCs/>
          <w:szCs w:val="24"/>
        </w:rPr>
        <w:t xml:space="preserve">μας </w:t>
      </w:r>
      <w:r w:rsidRPr="00525A8F">
        <w:rPr>
          <w:rFonts w:eastAsia="Times New Roman"/>
          <w:bCs/>
          <w:szCs w:val="24"/>
        </w:rPr>
        <w:t>σύνορα</w:t>
      </w:r>
      <w:r>
        <w:rPr>
          <w:rFonts w:eastAsia="Times New Roman"/>
          <w:bCs/>
          <w:szCs w:val="24"/>
        </w:rPr>
        <w:t xml:space="preserve">. </w:t>
      </w:r>
    </w:p>
    <w:p w14:paraId="1286C891" w14:textId="77777777" w:rsidR="000402FE" w:rsidRDefault="007623D8">
      <w:pPr>
        <w:spacing w:line="600" w:lineRule="auto"/>
        <w:ind w:firstLine="720"/>
        <w:jc w:val="both"/>
        <w:rPr>
          <w:rFonts w:eastAsia="Times New Roman"/>
          <w:bCs/>
          <w:szCs w:val="24"/>
        </w:rPr>
      </w:pPr>
      <w:r>
        <w:rPr>
          <w:rFonts w:eastAsia="Times New Roman"/>
          <w:bCs/>
          <w:szCs w:val="24"/>
        </w:rPr>
        <w:t>Η</w:t>
      </w:r>
      <w:r w:rsidRPr="00525A8F">
        <w:rPr>
          <w:rFonts w:eastAsia="Times New Roman"/>
          <w:bCs/>
          <w:szCs w:val="24"/>
        </w:rPr>
        <w:t xml:space="preserve"> πολιτική</w:t>
      </w:r>
      <w:r>
        <w:rPr>
          <w:rFonts w:eastAsia="Times New Roman"/>
          <w:bCs/>
          <w:szCs w:val="24"/>
        </w:rPr>
        <w:t xml:space="preserve">, κυρίες και κύριοι συνάδελφοι, είναι απλή, όπως και η ζωή εξάλλου. Όμως, είναι απλή όταν </w:t>
      </w:r>
      <w:r w:rsidRPr="00525A8F">
        <w:rPr>
          <w:rFonts w:eastAsia="Times New Roman"/>
          <w:bCs/>
          <w:szCs w:val="24"/>
        </w:rPr>
        <w:t>ξέρεις τι θέλεις</w:t>
      </w:r>
      <w:r>
        <w:rPr>
          <w:rFonts w:eastAsia="Times New Roman"/>
          <w:bCs/>
          <w:szCs w:val="24"/>
        </w:rPr>
        <w:t>,</w:t>
      </w:r>
      <w:r w:rsidRPr="00525A8F">
        <w:rPr>
          <w:rFonts w:eastAsia="Times New Roman"/>
          <w:bCs/>
          <w:szCs w:val="24"/>
        </w:rPr>
        <w:t xml:space="preserve"> όταν </w:t>
      </w:r>
      <w:r>
        <w:rPr>
          <w:rFonts w:eastAsia="Times New Roman"/>
          <w:bCs/>
          <w:szCs w:val="24"/>
        </w:rPr>
        <w:t xml:space="preserve">ιεραρχείς το μείζον από το </w:t>
      </w:r>
      <w:r w:rsidRPr="00525A8F">
        <w:rPr>
          <w:rFonts w:eastAsia="Times New Roman"/>
          <w:bCs/>
          <w:szCs w:val="24"/>
        </w:rPr>
        <w:t>έλασσον και ότ</w:t>
      </w:r>
      <w:r>
        <w:rPr>
          <w:rFonts w:eastAsia="Times New Roman"/>
          <w:bCs/>
          <w:szCs w:val="24"/>
        </w:rPr>
        <w:t>αν, β</w:t>
      </w:r>
      <w:r w:rsidRPr="00525A8F">
        <w:rPr>
          <w:rFonts w:eastAsia="Times New Roman"/>
          <w:bCs/>
          <w:szCs w:val="24"/>
        </w:rPr>
        <w:t>εβαίως</w:t>
      </w:r>
      <w:r>
        <w:rPr>
          <w:rFonts w:eastAsia="Times New Roman"/>
          <w:bCs/>
          <w:szCs w:val="24"/>
        </w:rPr>
        <w:t>, οι αρχές σ</w:t>
      </w:r>
      <w:r w:rsidRPr="00525A8F">
        <w:rPr>
          <w:rFonts w:eastAsia="Times New Roman"/>
          <w:bCs/>
          <w:szCs w:val="24"/>
        </w:rPr>
        <w:t xml:space="preserve">ου είναι </w:t>
      </w:r>
      <w:r w:rsidRPr="00525A8F">
        <w:rPr>
          <w:rFonts w:eastAsia="Times New Roman"/>
          <w:bCs/>
          <w:szCs w:val="24"/>
        </w:rPr>
        <w:t>αδιαπραγμάτευτες</w:t>
      </w:r>
      <w:r>
        <w:rPr>
          <w:rFonts w:eastAsia="Times New Roman"/>
          <w:bCs/>
          <w:szCs w:val="24"/>
        </w:rPr>
        <w:t>.</w:t>
      </w:r>
    </w:p>
    <w:p w14:paraId="1286C892" w14:textId="77777777" w:rsidR="000402FE" w:rsidRDefault="007623D8">
      <w:pPr>
        <w:spacing w:line="600" w:lineRule="auto"/>
        <w:ind w:firstLine="720"/>
        <w:jc w:val="both"/>
        <w:rPr>
          <w:rFonts w:eastAsia="Times New Roman"/>
          <w:bCs/>
          <w:szCs w:val="24"/>
        </w:rPr>
      </w:pPr>
      <w:r>
        <w:rPr>
          <w:rFonts w:eastAsia="Times New Roman"/>
          <w:bCs/>
          <w:szCs w:val="24"/>
        </w:rPr>
        <w:t>Μ</w:t>
      </w:r>
      <w:r w:rsidRPr="00525A8F">
        <w:rPr>
          <w:rFonts w:eastAsia="Times New Roman"/>
          <w:bCs/>
          <w:szCs w:val="24"/>
        </w:rPr>
        <w:t xml:space="preserve">ε τη σημερινή </w:t>
      </w:r>
      <w:r>
        <w:rPr>
          <w:rFonts w:eastAsia="Times New Roman"/>
          <w:bCs/>
          <w:szCs w:val="24"/>
        </w:rPr>
        <w:t xml:space="preserve">μου </w:t>
      </w:r>
      <w:r w:rsidRPr="00525A8F">
        <w:rPr>
          <w:rFonts w:eastAsia="Times New Roman"/>
          <w:bCs/>
          <w:szCs w:val="24"/>
        </w:rPr>
        <w:t>ψήφο</w:t>
      </w:r>
      <w:r>
        <w:rPr>
          <w:rFonts w:eastAsia="Times New Roman"/>
          <w:bCs/>
          <w:szCs w:val="24"/>
        </w:rPr>
        <w:t>, ψήφο εμπιστοσύνης στην Κ</w:t>
      </w:r>
      <w:r w:rsidRPr="00525A8F">
        <w:rPr>
          <w:rFonts w:eastAsia="Times New Roman"/>
          <w:bCs/>
          <w:szCs w:val="24"/>
        </w:rPr>
        <w:t>υβέρνηση</w:t>
      </w:r>
      <w:r>
        <w:rPr>
          <w:rFonts w:eastAsia="Times New Roman"/>
          <w:bCs/>
          <w:szCs w:val="24"/>
        </w:rPr>
        <w:t>,</w:t>
      </w:r>
      <w:r w:rsidRPr="00525A8F">
        <w:rPr>
          <w:rFonts w:eastAsia="Times New Roman"/>
          <w:bCs/>
          <w:szCs w:val="24"/>
        </w:rPr>
        <w:t xml:space="preserve"> </w:t>
      </w:r>
      <w:r>
        <w:rPr>
          <w:rFonts w:eastAsia="Times New Roman"/>
          <w:bCs/>
          <w:szCs w:val="24"/>
        </w:rPr>
        <w:t xml:space="preserve">δεν </w:t>
      </w:r>
      <w:r w:rsidRPr="00525A8F">
        <w:rPr>
          <w:rFonts w:eastAsia="Times New Roman"/>
          <w:bCs/>
          <w:szCs w:val="24"/>
        </w:rPr>
        <w:t xml:space="preserve">σημαίνει πως </w:t>
      </w:r>
      <w:r>
        <w:rPr>
          <w:rFonts w:eastAsia="Times New Roman"/>
          <w:bCs/>
          <w:szCs w:val="24"/>
        </w:rPr>
        <w:t xml:space="preserve">προσχωρώ </w:t>
      </w:r>
      <w:r w:rsidRPr="00525A8F">
        <w:rPr>
          <w:rFonts w:eastAsia="Times New Roman"/>
          <w:bCs/>
          <w:szCs w:val="24"/>
        </w:rPr>
        <w:t>στο</w:t>
      </w:r>
      <w:r>
        <w:rPr>
          <w:rFonts w:eastAsia="Times New Roman"/>
          <w:bCs/>
          <w:szCs w:val="24"/>
        </w:rPr>
        <w:t>ν</w:t>
      </w:r>
      <w:r w:rsidRPr="00525A8F">
        <w:rPr>
          <w:rFonts w:eastAsia="Times New Roman"/>
          <w:bCs/>
          <w:szCs w:val="24"/>
        </w:rPr>
        <w:t xml:space="preserve"> ΣΥΡΙΖΑ</w:t>
      </w:r>
      <w:r>
        <w:rPr>
          <w:rFonts w:eastAsia="Times New Roman"/>
          <w:bCs/>
          <w:szCs w:val="24"/>
        </w:rPr>
        <w:t xml:space="preserve">. Ναι, </w:t>
      </w:r>
      <w:r w:rsidRPr="00525A8F">
        <w:rPr>
          <w:rFonts w:eastAsia="Times New Roman"/>
          <w:bCs/>
          <w:szCs w:val="24"/>
        </w:rPr>
        <w:t xml:space="preserve">ακούγεται ανορθόδοξο ένα </w:t>
      </w:r>
      <w:r>
        <w:rPr>
          <w:rFonts w:eastAsia="Times New Roman"/>
          <w:bCs/>
          <w:szCs w:val="24"/>
        </w:rPr>
        <w:t>κ</w:t>
      </w:r>
      <w:r>
        <w:rPr>
          <w:rFonts w:eastAsia="Times New Roman"/>
          <w:bCs/>
          <w:szCs w:val="24"/>
        </w:rPr>
        <w:t>όμμα ή ένας Β</w:t>
      </w:r>
      <w:r w:rsidRPr="00525A8F">
        <w:rPr>
          <w:rFonts w:eastAsia="Times New Roman"/>
          <w:bCs/>
          <w:szCs w:val="24"/>
        </w:rPr>
        <w:t>ουλευτής</w:t>
      </w:r>
      <w:r>
        <w:rPr>
          <w:rFonts w:eastAsia="Times New Roman"/>
          <w:bCs/>
          <w:szCs w:val="24"/>
        </w:rPr>
        <w:t>,</w:t>
      </w:r>
      <w:r w:rsidRPr="00525A8F">
        <w:rPr>
          <w:rFonts w:eastAsia="Times New Roman"/>
          <w:bCs/>
          <w:szCs w:val="24"/>
        </w:rPr>
        <w:t xml:space="preserve"> που δεν προ</w:t>
      </w:r>
      <w:r>
        <w:rPr>
          <w:rFonts w:eastAsia="Times New Roman"/>
          <w:bCs/>
          <w:szCs w:val="24"/>
        </w:rPr>
        <w:t xml:space="preserve">σχωρεί στο κυβερνών </w:t>
      </w:r>
      <w:r>
        <w:rPr>
          <w:rFonts w:eastAsia="Times New Roman"/>
          <w:bCs/>
          <w:szCs w:val="24"/>
        </w:rPr>
        <w:t>κ</w:t>
      </w:r>
      <w:r w:rsidRPr="00525A8F">
        <w:rPr>
          <w:rFonts w:eastAsia="Times New Roman"/>
          <w:bCs/>
          <w:szCs w:val="24"/>
        </w:rPr>
        <w:t>όμμα</w:t>
      </w:r>
      <w:r>
        <w:rPr>
          <w:rFonts w:eastAsia="Times New Roman"/>
          <w:bCs/>
          <w:szCs w:val="24"/>
        </w:rPr>
        <w:t>, στην Κ</w:t>
      </w:r>
      <w:r w:rsidRPr="00525A8F">
        <w:rPr>
          <w:rFonts w:eastAsia="Times New Roman"/>
          <w:bCs/>
          <w:szCs w:val="24"/>
        </w:rPr>
        <w:t>υβέρνηση</w:t>
      </w:r>
      <w:r>
        <w:rPr>
          <w:rFonts w:eastAsia="Times New Roman"/>
          <w:bCs/>
          <w:szCs w:val="24"/>
        </w:rPr>
        <w:t>,</w:t>
      </w:r>
      <w:r w:rsidRPr="00525A8F">
        <w:rPr>
          <w:rFonts w:eastAsia="Times New Roman"/>
          <w:bCs/>
          <w:szCs w:val="24"/>
        </w:rPr>
        <w:t xml:space="preserve"> να δίν</w:t>
      </w:r>
      <w:r>
        <w:rPr>
          <w:rFonts w:eastAsia="Times New Roman"/>
          <w:bCs/>
          <w:szCs w:val="24"/>
        </w:rPr>
        <w:t>ει</w:t>
      </w:r>
      <w:r w:rsidRPr="00525A8F">
        <w:rPr>
          <w:rFonts w:eastAsia="Times New Roman"/>
          <w:bCs/>
          <w:szCs w:val="24"/>
        </w:rPr>
        <w:t xml:space="preserve"> ψήφο εμπιστοσύνης</w:t>
      </w:r>
      <w:r>
        <w:rPr>
          <w:rFonts w:eastAsia="Times New Roman"/>
          <w:bCs/>
          <w:szCs w:val="24"/>
        </w:rPr>
        <w:t>. Μ</w:t>
      </w:r>
      <w:r w:rsidRPr="00525A8F">
        <w:rPr>
          <w:rFonts w:eastAsia="Times New Roman"/>
          <w:bCs/>
          <w:szCs w:val="24"/>
        </w:rPr>
        <w:t>ήπω</w:t>
      </w:r>
      <w:r w:rsidRPr="00525A8F">
        <w:rPr>
          <w:rFonts w:eastAsia="Times New Roman"/>
          <w:bCs/>
          <w:szCs w:val="24"/>
        </w:rPr>
        <w:t>ς</w:t>
      </w:r>
      <w:r>
        <w:rPr>
          <w:rFonts w:eastAsia="Times New Roman"/>
          <w:bCs/>
          <w:szCs w:val="24"/>
        </w:rPr>
        <w:t>,</w:t>
      </w:r>
      <w:r w:rsidRPr="00525A8F">
        <w:rPr>
          <w:rFonts w:eastAsia="Times New Roman"/>
          <w:bCs/>
          <w:szCs w:val="24"/>
        </w:rPr>
        <w:t xml:space="preserve"> </w:t>
      </w:r>
      <w:r>
        <w:rPr>
          <w:rFonts w:eastAsia="Times New Roman"/>
          <w:bCs/>
          <w:szCs w:val="24"/>
        </w:rPr>
        <w:t>όμως,</w:t>
      </w:r>
      <w:r w:rsidRPr="00525A8F">
        <w:rPr>
          <w:rFonts w:eastAsia="Times New Roman"/>
          <w:bCs/>
          <w:szCs w:val="24"/>
        </w:rPr>
        <w:t xml:space="preserve"> ζούμε σε κανονικές στιγμές</w:t>
      </w:r>
      <w:r>
        <w:rPr>
          <w:rFonts w:eastAsia="Times New Roman"/>
          <w:bCs/>
          <w:szCs w:val="24"/>
        </w:rPr>
        <w:t>;</w:t>
      </w:r>
    </w:p>
    <w:p w14:paraId="1286C893" w14:textId="77777777" w:rsidR="000402FE" w:rsidRDefault="007623D8">
      <w:pPr>
        <w:spacing w:line="600" w:lineRule="auto"/>
        <w:ind w:firstLine="720"/>
        <w:jc w:val="both"/>
        <w:rPr>
          <w:rFonts w:eastAsia="Times New Roman"/>
          <w:bCs/>
          <w:szCs w:val="24"/>
        </w:rPr>
      </w:pPr>
      <w:r>
        <w:rPr>
          <w:rFonts w:eastAsia="Times New Roman"/>
          <w:bCs/>
          <w:szCs w:val="24"/>
        </w:rPr>
        <w:t xml:space="preserve">Έλεγα δημόσια </w:t>
      </w:r>
      <w:r w:rsidRPr="00525A8F">
        <w:rPr>
          <w:rFonts w:eastAsia="Times New Roman"/>
          <w:bCs/>
          <w:szCs w:val="24"/>
        </w:rPr>
        <w:t>ήδη από την 1</w:t>
      </w:r>
      <w:r w:rsidRPr="0018583C">
        <w:rPr>
          <w:rFonts w:eastAsia="Times New Roman"/>
          <w:bCs/>
          <w:szCs w:val="24"/>
          <w:vertAlign w:val="superscript"/>
        </w:rPr>
        <w:t>η</w:t>
      </w:r>
      <w:r w:rsidRPr="00525A8F">
        <w:rPr>
          <w:rFonts w:eastAsia="Times New Roman"/>
          <w:bCs/>
          <w:szCs w:val="24"/>
        </w:rPr>
        <w:t xml:space="preserve"> </w:t>
      </w:r>
      <w:r>
        <w:rPr>
          <w:rFonts w:eastAsia="Times New Roman"/>
          <w:bCs/>
          <w:szCs w:val="24"/>
        </w:rPr>
        <w:t>Οκτωβρίου</w:t>
      </w:r>
      <w:r w:rsidRPr="00525A8F">
        <w:rPr>
          <w:rFonts w:eastAsia="Times New Roman"/>
          <w:bCs/>
          <w:szCs w:val="24"/>
        </w:rPr>
        <w:t xml:space="preserve"> του 2018 να δώσου</w:t>
      </w:r>
      <w:r>
        <w:rPr>
          <w:rFonts w:eastAsia="Times New Roman"/>
          <w:bCs/>
          <w:szCs w:val="24"/>
        </w:rPr>
        <w:t>με ψήφο εμπιστοσύνης στην Κ</w:t>
      </w:r>
      <w:r w:rsidRPr="00525A8F">
        <w:rPr>
          <w:rFonts w:eastAsia="Times New Roman"/>
          <w:bCs/>
          <w:szCs w:val="24"/>
        </w:rPr>
        <w:t xml:space="preserve">υβέρνηση αν συνδεθεί με το </w:t>
      </w:r>
      <w:r>
        <w:rPr>
          <w:rFonts w:eastAsia="Times New Roman"/>
          <w:bCs/>
          <w:szCs w:val="24"/>
        </w:rPr>
        <w:t>μ</w:t>
      </w:r>
      <w:r w:rsidRPr="00525A8F">
        <w:rPr>
          <w:rFonts w:eastAsia="Times New Roman"/>
          <w:bCs/>
          <w:szCs w:val="24"/>
        </w:rPr>
        <w:t>ακεδονικό</w:t>
      </w:r>
      <w:r>
        <w:rPr>
          <w:rFonts w:eastAsia="Times New Roman"/>
          <w:bCs/>
          <w:szCs w:val="24"/>
        </w:rPr>
        <w:t xml:space="preserve">, όταν, δηλαδή, </w:t>
      </w:r>
      <w:r w:rsidRPr="00525A8F">
        <w:rPr>
          <w:rFonts w:eastAsia="Times New Roman"/>
          <w:bCs/>
          <w:szCs w:val="24"/>
        </w:rPr>
        <w:t>έβλεπα να έρχεται αυτή η κορυφαία αντίφαση</w:t>
      </w:r>
      <w:r>
        <w:rPr>
          <w:rFonts w:eastAsia="Times New Roman"/>
          <w:bCs/>
          <w:szCs w:val="24"/>
        </w:rPr>
        <w:t>.</w:t>
      </w:r>
    </w:p>
    <w:p w14:paraId="1286C894" w14:textId="77777777" w:rsidR="000402FE" w:rsidRDefault="007623D8">
      <w:pPr>
        <w:spacing w:line="600" w:lineRule="auto"/>
        <w:ind w:firstLine="720"/>
        <w:jc w:val="both"/>
        <w:rPr>
          <w:rFonts w:eastAsia="Times New Roman"/>
          <w:bCs/>
          <w:szCs w:val="24"/>
        </w:rPr>
      </w:pPr>
      <w:r>
        <w:rPr>
          <w:rFonts w:eastAsia="Times New Roman"/>
          <w:bCs/>
          <w:szCs w:val="24"/>
        </w:rPr>
        <w:t>Σας καταθέτω αυτό για τα Π</w:t>
      </w:r>
      <w:r w:rsidRPr="00525A8F">
        <w:rPr>
          <w:rFonts w:eastAsia="Times New Roman"/>
          <w:bCs/>
          <w:szCs w:val="24"/>
        </w:rPr>
        <w:t>ρακτικά</w:t>
      </w:r>
      <w:r>
        <w:rPr>
          <w:rFonts w:eastAsia="Times New Roman"/>
          <w:bCs/>
          <w:szCs w:val="24"/>
        </w:rPr>
        <w:t>.</w:t>
      </w:r>
    </w:p>
    <w:p w14:paraId="1286C895" w14:textId="77777777" w:rsidR="000402FE" w:rsidRDefault="007623D8">
      <w:pPr>
        <w:spacing w:line="600" w:lineRule="auto"/>
        <w:ind w:firstLine="720"/>
        <w:jc w:val="both"/>
        <w:rPr>
          <w:rFonts w:eastAsia="Times New Roman"/>
          <w:bCs/>
          <w:szCs w:val="24"/>
        </w:rPr>
      </w:pPr>
      <w:r>
        <w:rPr>
          <w:rFonts w:eastAsia="Times New Roman"/>
          <w:bCs/>
          <w:szCs w:val="24"/>
        </w:rPr>
        <w:t xml:space="preserve">(Στο σημείο αυτό ο Βουλευτής κ. Σπυρίδων Δανέλλης καταθέτει για τα Πρακτικά το προαναφερθέν έγγραφο, το οποίο βρίσκεται στο </w:t>
      </w:r>
      <w:r>
        <w:rPr>
          <w:rFonts w:eastAsia="Times New Roman"/>
          <w:bCs/>
          <w:szCs w:val="24"/>
        </w:rPr>
        <w:t>α</w:t>
      </w:r>
      <w:r>
        <w:rPr>
          <w:rFonts w:eastAsia="Times New Roman"/>
          <w:bCs/>
          <w:szCs w:val="24"/>
        </w:rPr>
        <w:t>ρχείο του Τμήματος Γραμματείας της Διεύθυνσης Στενογραφίας και Πρακτικών της Βουλής)</w:t>
      </w:r>
    </w:p>
    <w:p w14:paraId="1286C896" w14:textId="77777777" w:rsidR="000402FE" w:rsidRDefault="007623D8">
      <w:pPr>
        <w:spacing w:line="600" w:lineRule="auto"/>
        <w:ind w:firstLine="720"/>
        <w:jc w:val="both"/>
        <w:rPr>
          <w:rFonts w:eastAsia="Times New Roman"/>
          <w:bCs/>
          <w:szCs w:val="24"/>
        </w:rPr>
      </w:pPr>
      <w:r>
        <w:rPr>
          <w:rFonts w:eastAsia="Times New Roman"/>
          <w:bCs/>
          <w:szCs w:val="24"/>
        </w:rPr>
        <w:t>Ποια είναι η αντίφαση; Τ</w:t>
      </w:r>
      <w:r w:rsidRPr="00525A8F">
        <w:rPr>
          <w:rFonts w:eastAsia="Times New Roman"/>
          <w:bCs/>
          <w:szCs w:val="24"/>
        </w:rPr>
        <w:t>ο</w:t>
      </w:r>
      <w:r>
        <w:rPr>
          <w:rFonts w:eastAsia="Times New Roman"/>
          <w:bCs/>
          <w:szCs w:val="24"/>
        </w:rPr>
        <w:t xml:space="preserve"> να λέμε από τη μ</w:t>
      </w:r>
      <w:r>
        <w:rPr>
          <w:rFonts w:eastAsia="Times New Roman"/>
          <w:bCs/>
          <w:szCs w:val="24"/>
        </w:rPr>
        <w:t>ί</w:t>
      </w:r>
      <w:r>
        <w:rPr>
          <w:rFonts w:eastAsia="Times New Roman"/>
          <w:bCs/>
          <w:szCs w:val="24"/>
        </w:rPr>
        <w:t xml:space="preserve">α </w:t>
      </w:r>
      <w:r w:rsidRPr="00525A8F">
        <w:rPr>
          <w:rFonts w:eastAsia="Times New Roman"/>
          <w:bCs/>
          <w:szCs w:val="24"/>
        </w:rPr>
        <w:t>ό</w:t>
      </w:r>
      <w:r w:rsidRPr="00525A8F">
        <w:rPr>
          <w:rFonts w:eastAsia="Times New Roman"/>
          <w:bCs/>
          <w:szCs w:val="24"/>
        </w:rPr>
        <w:t xml:space="preserve">τι είναι πατριωτικά </w:t>
      </w:r>
      <w:r>
        <w:rPr>
          <w:rFonts w:eastAsia="Times New Roman"/>
          <w:bCs/>
          <w:szCs w:val="24"/>
        </w:rPr>
        <w:t>ορθή</w:t>
      </w:r>
      <w:r w:rsidRPr="00525A8F">
        <w:rPr>
          <w:rFonts w:eastAsia="Times New Roman"/>
          <w:bCs/>
          <w:szCs w:val="24"/>
        </w:rPr>
        <w:t xml:space="preserve"> και εθ</w:t>
      </w:r>
      <w:r>
        <w:rPr>
          <w:rFonts w:eastAsia="Times New Roman"/>
          <w:bCs/>
          <w:szCs w:val="24"/>
        </w:rPr>
        <w:t xml:space="preserve">νικά επιβεβλημένη η κύρωση της </w:t>
      </w:r>
      <w:r>
        <w:rPr>
          <w:rFonts w:eastAsia="Times New Roman"/>
          <w:bCs/>
          <w:szCs w:val="24"/>
        </w:rPr>
        <w:t>σ</w:t>
      </w:r>
      <w:r w:rsidRPr="00525A8F">
        <w:rPr>
          <w:rFonts w:eastAsia="Times New Roman"/>
          <w:bCs/>
          <w:szCs w:val="24"/>
        </w:rPr>
        <w:t>υμφωνίας και</w:t>
      </w:r>
      <w:r>
        <w:rPr>
          <w:rFonts w:eastAsia="Times New Roman"/>
          <w:bCs/>
          <w:szCs w:val="24"/>
        </w:rPr>
        <w:t>,</w:t>
      </w:r>
      <w:r w:rsidRPr="00525A8F">
        <w:rPr>
          <w:rFonts w:eastAsia="Times New Roman"/>
          <w:bCs/>
          <w:szCs w:val="24"/>
        </w:rPr>
        <w:t xml:space="preserve"> από την άλλη</w:t>
      </w:r>
      <w:r>
        <w:rPr>
          <w:rFonts w:eastAsia="Times New Roman"/>
          <w:bCs/>
          <w:szCs w:val="24"/>
        </w:rPr>
        <w:t>,</w:t>
      </w:r>
      <w:r w:rsidRPr="00525A8F">
        <w:rPr>
          <w:rFonts w:eastAsia="Times New Roman"/>
          <w:bCs/>
          <w:szCs w:val="24"/>
        </w:rPr>
        <w:t xml:space="preserve"> να μην </w:t>
      </w:r>
      <w:r>
        <w:rPr>
          <w:rFonts w:eastAsia="Times New Roman"/>
          <w:bCs/>
          <w:szCs w:val="24"/>
        </w:rPr>
        <w:t xml:space="preserve">κατανοούμε πως </w:t>
      </w:r>
      <w:r w:rsidRPr="00525A8F">
        <w:rPr>
          <w:rFonts w:eastAsia="Times New Roman"/>
          <w:bCs/>
          <w:szCs w:val="24"/>
        </w:rPr>
        <w:t xml:space="preserve">φυσικό </w:t>
      </w:r>
      <w:r>
        <w:rPr>
          <w:rFonts w:eastAsia="Times New Roman"/>
          <w:bCs/>
          <w:szCs w:val="24"/>
        </w:rPr>
        <w:t xml:space="preserve">προαπαιτούμενο </w:t>
      </w:r>
      <w:r w:rsidRPr="00525A8F">
        <w:rPr>
          <w:rFonts w:eastAsia="Times New Roman"/>
          <w:bCs/>
          <w:szCs w:val="24"/>
        </w:rPr>
        <w:t xml:space="preserve">αποτελεί </w:t>
      </w:r>
      <w:r>
        <w:rPr>
          <w:rFonts w:eastAsia="Times New Roman"/>
          <w:bCs/>
          <w:szCs w:val="24"/>
        </w:rPr>
        <w:t>η ύπαρξη Κ</w:t>
      </w:r>
      <w:r w:rsidRPr="00525A8F">
        <w:rPr>
          <w:rFonts w:eastAsia="Times New Roman"/>
          <w:bCs/>
          <w:szCs w:val="24"/>
        </w:rPr>
        <w:t>υβέρνηση</w:t>
      </w:r>
      <w:r>
        <w:rPr>
          <w:rFonts w:eastAsia="Times New Roman"/>
          <w:bCs/>
          <w:szCs w:val="24"/>
        </w:rPr>
        <w:t>ς</w:t>
      </w:r>
      <w:r w:rsidRPr="00525A8F">
        <w:rPr>
          <w:rFonts w:eastAsia="Times New Roman"/>
          <w:bCs/>
          <w:szCs w:val="24"/>
        </w:rPr>
        <w:t xml:space="preserve"> που θα φέρει προς ψήφιση </w:t>
      </w:r>
      <w:r>
        <w:rPr>
          <w:rFonts w:eastAsia="Times New Roman"/>
          <w:bCs/>
          <w:szCs w:val="24"/>
        </w:rPr>
        <w:t xml:space="preserve">αυτήν τη </w:t>
      </w:r>
      <w:r>
        <w:rPr>
          <w:rFonts w:eastAsia="Times New Roman"/>
          <w:bCs/>
          <w:szCs w:val="24"/>
        </w:rPr>
        <w:t>σ</w:t>
      </w:r>
      <w:r w:rsidRPr="00525A8F">
        <w:rPr>
          <w:rFonts w:eastAsia="Times New Roman"/>
          <w:bCs/>
          <w:szCs w:val="24"/>
        </w:rPr>
        <w:t>υμφωνία</w:t>
      </w:r>
      <w:r>
        <w:rPr>
          <w:rFonts w:eastAsia="Times New Roman"/>
          <w:bCs/>
          <w:szCs w:val="24"/>
        </w:rPr>
        <w:t xml:space="preserve">, προφανώς είναι </w:t>
      </w:r>
      <w:r w:rsidRPr="00525A8F">
        <w:rPr>
          <w:rFonts w:eastAsia="Times New Roman"/>
          <w:bCs/>
          <w:szCs w:val="24"/>
        </w:rPr>
        <w:t xml:space="preserve">αντίφαση </w:t>
      </w:r>
      <w:r>
        <w:rPr>
          <w:rFonts w:eastAsia="Times New Roman"/>
          <w:bCs/>
          <w:szCs w:val="24"/>
        </w:rPr>
        <w:t xml:space="preserve">και </w:t>
      </w:r>
      <w:r w:rsidRPr="00525A8F">
        <w:rPr>
          <w:rFonts w:eastAsia="Times New Roman"/>
          <w:bCs/>
          <w:szCs w:val="24"/>
        </w:rPr>
        <w:t>κορυφαία</w:t>
      </w:r>
      <w:r>
        <w:rPr>
          <w:rFonts w:eastAsia="Times New Roman"/>
          <w:bCs/>
          <w:szCs w:val="24"/>
        </w:rPr>
        <w:t>, μ</w:t>
      </w:r>
      <w:r w:rsidRPr="00525A8F">
        <w:rPr>
          <w:rFonts w:eastAsia="Times New Roman"/>
          <w:bCs/>
          <w:szCs w:val="24"/>
        </w:rPr>
        <w:t>άλιστα</w:t>
      </w:r>
      <w:r>
        <w:rPr>
          <w:rFonts w:eastAsia="Times New Roman"/>
          <w:bCs/>
          <w:szCs w:val="24"/>
        </w:rPr>
        <w:t>, α</w:t>
      </w:r>
      <w:r>
        <w:rPr>
          <w:rFonts w:eastAsia="Times New Roman"/>
          <w:bCs/>
          <w:szCs w:val="24"/>
        </w:rPr>
        <w:t>ντίφαση, γιατί αν δεν υπάρχει η τωρινή Κ</w:t>
      </w:r>
      <w:r w:rsidRPr="00525A8F">
        <w:rPr>
          <w:rFonts w:eastAsia="Times New Roman"/>
          <w:bCs/>
          <w:szCs w:val="24"/>
        </w:rPr>
        <w:t>υβέρνηση</w:t>
      </w:r>
      <w:r>
        <w:rPr>
          <w:rFonts w:eastAsia="Times New Roman"/>
          <w:bCs/>
          <w:szCs w:val="24"/>
        </w:rPr>
        <w:t xml:space="preserve">, τότε δεν </w:t>
      </w:r>
      <w:r w:rsidRPr="00525A8F">
        <w:rPr>
          <w:rFonts w:eastAsia="Times New Roman"/>
          <w:bCs/>
          <w:szCs w:val="24"/>
        </w:rPr>
        <w:t xml:space="preserve">υπάρχει </w:t>
      </w:r>
      <w:r>
        <w:rPr>
          <w:rFonts w:eastAsia="Times New Roman"/>
          <w:bCs/>
          <w:szCs w:val="24"/>
        </w:rPr>
        <w:t xml:space="preserve">και η </w:t>
      </w:r>
      <w:r>
        <w:rPr>
          <w:rFonts w:eastAsia="Times New Roman"/>
          <w:bCs/>
          <w:szCs w:val="24"/>
        </w:rPr>
        <w:t>σ</w:t>
      </w:r>
      <w:r>
        <w:rPr>
          <w:rFonts w:eastAsia="Times New Roman"/>
          <w:bCs/>
          <w:szCs w:val="24"/>
        </w:rPr>
        <w:t>υμφωνία για να έρθει, α</w:t>
      </w:r>
      <w:r w:rsidRPr="00525A8F">
        <w:rPr>
          <w:rFonts w:eastAsia="Times New Roman"/>
          <w:bCs/>
          <w:szCs w:val="24"/>
        </w:rPr>
        <w:t xml:space="preserve">φού το σύνολο της </w:t>
      </w:r>
      <w:r>
        <w:rPr>
          <w:rFonts w:eastAsia="Times New Roman"/>
          <w:bCs/>
          <w:szCs w:val="24"/>
        </w:rPr>
        <w:t>Α</w:t>
      </w:r>
      <w:r w:rsidRPr="00525A8F">
        <w:rPr>
          <w:rFonts w:eastAsia="Times New Roman"/>
          <w:bCs/>
          <w:szCs w:val="24"/>
        </w:rPr>
        <w:t xml:space="preserve">ντιπολίτευσης </w:t>
      </w:r>
      <w:r>
        <w:rPr>
          <w:rFonts w:eastAsia="Times New Roman"/>
          <w:bCs/>
          <w:szCs w:val="24"/>
        </w:rPr>
        <w:t xml:space="preserve">την </w:t>
      </w:r>
      <w:r w:rsidRPr="00525A8F">
        <w:rPr>
          <w:rFonts w:eastAsia="Times New Roman"/>
          <w:bCs/>
          <w:szCs w:val="24"/>
        </w:rPr>
        <w:t>αρνείται</w:t>
      </w:r>
      <w:r>
        <w:rPr>
          <w:rFonts w:eastAsia="Times New Roman"/>
          <w:bCs/>
          <w:szCs w:val="24"/>
        </w:rPr>
        <w:t>.</w:t>
      </w:r>
    </w:p>
    <w:p w14:paraId="1286C897" w14:textId="77777777" w:rsidR="000402FE" w:rsidRDefault="007623D8">
      <w:pPr>
        <w:spacing w:line="600" w:lineRule="auto"/>
        <w:ind w:firstLine="720"/>
        <w:jc w:val="both"/>
        <w:rPr>
          <w:rFonts w:eastAsia="Times New Roman"/>
          <w:bCs/>
          <w:szCs w:val="24"/>
        </w:rPr>
      </w:pPr>
      <w:r>
        <w:rPr>
          <w:rFonts w:eastAsia="Times New Roman"/>
          <w:bCs/>
          <w:szCs w:val="24"/>
        </w:rPr>
        <w:t xml:space="preserve">Κυρίες και κύριοι συνάδελφοι, το </w:t>
      </w:r>
      <w:r>
        <w:rPr>
          <w:rFonts w:eastAsia="Times New Roman"/>
          <w:bCs/>
          <w:szCs w:val="24"/>
        </w:rPr>
        <w:t>μ</w:t>
      </w:r>
      <w:r>
        <w:rPr>
          <w:rFonts w:eastAsia="Times New Roman"/>
          <w:bCs/>
          <w:szCs w:val="24"/>
        </w:rPr>
        <w:t xml:space="preserve">ακεδονικό δεν είναι μονάχα ένα </w:t>
      </w:r>
      <w:r w:rsidRPr="00525A8F">
        <w:rPr>
          <w:rFonts w:eastAsia="Times New Roman"/>
          <w:bCs/>
          <w:szCs w:val="24"/>
        </w:rPr>
        <w:t>εθνικό θέμα</w:t>
      </w:r>
      <w:r>
        <w:rPr>
          <w:rFonts w:eastAsia="Times New Roman"/>
          <w:bCs/>
          <w:szCs w:val="24"/>
        </w:rPr>
        <w:t xml:space="preserve">. Είναι θέμα ταυτοτικό </w:t>
      </w:r>
      <w:r w:rsidRPr="00525A8F">
        <w:rPr>
          <w:rFonts w:eastAsia="Times New Roman"/>
          <w:bCs/>
          <w:szCs w:val="24"/>
        </w:rPr>
        <w:t xml:space="preserve">για τον κάθε </w:t>
      </w:r>
      <w:r w:rsidRPr="00525A8F">
        <w:rPr>
          <w:rFonts w:eastAsia="Times New Roman"/>
          <w:bCs/>
          <w:szCs w:val="24"/>
        </w:rPr>
        <w:t>πολιτικό χώρο και</w:t>
      </w:r>
      <w:r>
        <w:rPr>
          <w:rFonts w:eastAsia="Times New Roman"/>
          <w:bCs/>
          <w:szCs w:val="24"/>
        </w:rPr>
        <w:t>, επομένως, υποδεικνύει κα</w:t>
      </w:r>
      <w:r w:rsidRPr="00525A8F">
        <w:rPr>
          <w:rFonts w:eastAsia="Times New Roman"/>
          <w:bCs/>
          <w:szCs w:val="24"/>
        </w:rPr>
        <w:t xml:space="preserve">ι τις εκλεκτικές συγγένειες μεταξύ αυτών </w:t>
      </w:r>
      <w:r>
        <w:rPr>
          <w:rFonts w:eastAsia="Times New Roman"/>
          <w:bCs/>
          <w:szCs w:val="24"/>
        </w:rPr>
        <w:t xml:space="preserve">και αυτές </w:t>
      </w:r>
      <w:r w:rsidRPr="00525A8F">
        <w:rPr>
          <w:rFonts w:eastAsia="Times New Roman"/>
          <w:bCs/>
          <w:szCs w:val="24"/>
        </w:rPr>
        <w:t xml:space="preserve">οι εκλεκτικές συγγένειες </w:t>
      </w:r>
      <w:r>
        <w:rPr>
          <w:rFonts w:eastAsia="Times New Roman"/>
          <w:bCs/>
          <w:szCs w:val="24"/>
        </w:rPr>
        <w:t>είναι που καθορίζουν</w:t>
      </w:r>
      <w:r w:rsidRPr="00525A8F">
        <w:rPr>
          <w:rFonts w:eastAsia="Times New Roman"/>
          <w:bCs/>
          <w:szCs w:val="24"/>
        </w:rPr>
        <w:t xml:space="preserve"> </w:t>
      </w:r>
      <w:r>
        <w:rPr>
          <w:rFonts w:eastAsia="Times New Roman"/>
          <w:bCs/>
          <w:szCs w:val="24"/>
        </w:rPr>
        <w:t xml:space="preserve">τις στέρεες </w:t>
      </w:r>
      <w:r w:rsidRPr="00525A8F">
        <w:rPr>
          <w:rFonts w:eastAsia="Times New Roman"/>
          <w:bCs/>
          <w:szCs w:val="24"/>
        </w:rPr>
        <w:t>συμμαχίες</w:t>
      </w:r>
      <w:r>
        <w:rPr>
          <w:rFonts w:eastAsia="Times New Roman"/>
          <w:bCs/>
          <w:szCs w:val="24"/>
        </w:rPr>
        <w:t>.</w:t>
      </w:r>
      <w:r w:rsidRPr="00525A8F">
        <w:rPr>
          <w:rFonts w:eastAsia="Times New Roman"/>
          <w:bCs/>
          <w:szCs w:val="24"/>
        </w:rPr>
        <w:t xml:space="preserve"> Και</w:t>
      </w:r>
      <w:r>
        <w:rPr>
          <w:rFonts w:eastAsia="Times New Roman"/>
          <w:bCs/>
          <w:szCs w:val="24"/>
        </w:rPr>
        <w:t>,</w:t>
      </w:r>
      <w:r w:rsidRPr="00525A8F">
        <w:rPr>
          <w:rFonts w:eastAsia="Times New Roman"/>
          <w:bCs/>
          <w:szCs w:val="24"/>
        </w:rPr>
        <w:t xml:space="preserve"> βέβαια</w:t>
      </w:r>
      <w:r>
        <w:rPr>
          <w:rFonts w:eastAsia="Times New Roman"/>
          <w:bCs/>
          <w:szCs w:val="24"/>
        </w:rPr>
        <w:t>, οτιδήποτε άλλο είναι τακτική π</w:t>
      </w:r>
      <w:r w:rsidRPr="00525A8F">
        <w:rPr>
          <w:rFonts w:eastAsia="Times New Roman"/>
          <w:bCs/>
          <w:szCs w:val="24"/>
        </w:rPr>
        <w:t>ου συνήθως εξυπηρετεί μικρ</w:t>
      </w:r>
      <w:r>
        <w:rPr>
          <w:rFonts w:eastAsia="Times New Roman"/>
          <w:bCs/>
          <w:szCs w:val="24"/>
        </w:rPr>
        <w:t>ο</w:t>
      </w:r>
      <w:r w:rsidRPr="00525A8F">
        <w:rPr>
          <w:rFonts w:eastAsia="Times New Roman"/>
          <w:bCs/>
          <w:szCs w:val="24"/>
        </w:rPr>
        <w:t>σκοπιμότητες της συγκυρ</w:t>
      </w:r>
      <w:r w:rsidRPr="00525A8F">
        <w:rPr>
          <w:rFonts w:eastAsia="Times New Roman"/>
          <w:bCs/>
          <w:szCs w:val="24"/>
        </w:rPr>
        <w:t>ίας και δεν με αφορούν οι προφάσεις εν αμαρτίαις</w:t>
      </w:r>
      <w:r>
        <w:rPr>
          <w:rFonts w:eastAsia="Times New Roman"/>
          <w:bCs/>
          <w:szCs w:val="24"/>
        </w:rPr>
        <w:t>.</w:t>
      </w:r>
    </w:p>
    <w:p w14:paraId="1286C898" w14:textId="77777777" w:rsidR="000402FE" w:rsidRDefault="007623D8">
      <w:pPr>
        <w:spacing w:line="600" w:lineRule="auto"/>
        <w:ind w:firstLine="720"/>
        <w:jc w:val="both"/>
        <w:rPr>
          <w:rFonts w:eastAsia="Times New Roman"/>
          <w:bCs/>
          <w:szCs w:val="24"/>
        </w:rPr>
      </w:pPr>
      <w:r>
        <w:rPr>
          <w:rFonts w:eastAsia="Times New Roman"/>
          <w:bCs/>
          <w:szCs w:val="24"/>
        </w:rPr>
        <w:t>Ε</w:t>
      </w:r>
      <w:r w:rsidRPr="00525A8F">
        <w:rPr>
          <w:rFonts w:eastAsia="Times New Roman"/>
          <w:bCs/>
          <w:szCs w:val="24"/>
        </w:rPr>
        <w:t>πιπλέον</w:t>
      </w:r>
      <w:r>
        <w:rPr>
          <w:rFonts w:eastAsia="Times New Roman"/>
          <w:bCs/>
          <w:szCs w:val="24"/>
        </w:rPr>
        <w:t>, δεν με πτοούν</w:t>
      </w:r>
      <w:r w:rsidRPr="00525A8F">
        <w:rPr>
          <w:rFonts w:eastAsia="Times New Roman"/>
          <w:bCs/>
          <w:szCs w:val="24"/>
        </w:rPr>
        <w:t xml:space="preserve"> οι απειλές ούτε οι </w:t>
      </w:r>
      <w:r>
        <w:rPr>
          <w:rFonts w:eastAsia="Times New Roman"/>
          <w:bCs/>
          <w:szCs w:val="24"/>
        </w:rPr>
        <w:t>λοιδορίες εκείνων που π</w:t>
      </w:r>
      <w:r w:rsidRPr="00525A8F">
        <w:rPr>
          <w:rFonts w:eastAsia="Times New Roman"/>
          <w:bCs/>
          <w:szCs w:val="24"/>
        </w:rPr>
        <w:t>ροφανώς κρίνουν εξ ιδίων τα αλλότρια</w:t>
      </w:r>
      <w:r>
        <w:rPr>
          <w:rFonts w:eastAsia="Times New Roman"/>
          <w:bCs/>
          <w:szCs w:val="24"/>
        </w:rPr>
        <w:t xml:space="preserve">. Και, βεβαίως, </w:t>
      </w:r>
      <w:r w:rsidRPr="00525A8F">
        <w:rPr>
          <w:rFonts w:eastAsia="Times New Roman"/>
          <w:bCs/>
          <w:szCs w:val="24"/>
        </w:rPr>
        <w:t>απαιτείται περ</w:t>
      </w:r>
      <w:r>
        <w:rPr>
          <w:rFonts w:eastAsia="Times New Roman"/>
          <w:bCs/>
          <w:szCs w:val="24"/>
        </w:rPr>
        <w:t xml:space="preserve">ίσσια θράσους από εκείνους που δεν δίστασαν να σκυλέψουν </w:t>
      </w:r>
      <w:r w:rsidRPr="00525A8F">
        <w:rPr>
          <w:rFonts w:eastAsia="Times New Roman"/>
          <w:bCs/>
          <w:szCs w:val="24"/>
        </w:rPr>
        <w:t>το κοινοβουλευτικ</w:t>
      </w:r>
      <w:r w:rsidRPr="00525A8F">
        <w:rPr>
          <w:rFonts w:eastAsia="Times New Roman"/>
          <w:bCs/>
          <w:szCs w:val="24"/>
        </w:rPr>
        <w:t xml:space="preserve">ό </w:t>
      </w:r>
      <w:r>
        <w:rPr>
          <w:rFonts w:eastAsia="Times New Roman"/>
          <w:bCs/>
          <w:szCs w:val="24"/>
        </w:rPr>
        <w:t xml:space="preserve">σώμα του Ποταμιού -και </w:t>
      </w:r>
      <w:r w:rsidRPr="00525A8F">
        <w:rPr>
          <w:rFonts w:eastAsia="Times New Roman"/>
          <w:bCs/>
          <w:szCs w:val="24"/>
        </w:rPr>
        <w:t>όχι μόνο του Ποταμιού</w:t>
      </w:r>
      <w:r>
        <w:rPr>
          <w:rFonts w:eastAsia="Times New Roman"/>
          <w:bCs/>
          <w:szCs w:val="24"/>
        </w:rPr>
        <w:t>-</w:t>
      </w:r>
      <w:r w:rsidRPr="00525A8F">
        <w:rPr>
          <w:rFonts w:eastAsia="Times New Roman"/>
          <w:bCs/>
          <w:szCs w:val="24"/>
        </w:rPr>
        <w:t xml:space="preserve"> να κουνάνε το δάχτυλο </w:t>
      </w:r>
      <w:r>
        <w:rPr>
          <w:rFonts w:eastAsia="Times New Roman"/>
          <w:bCs/>
          <w:szCs w:val="24"/>
        </w:rPr>
        <w:t xml:space="preserve">με ηθικοπλαστικές παρατηρήσεις και </w:t>
      </w:r>
      <w:r w:rsidRPr="00525A8F">
        <w:rPr>
          <w:rFonts w:eastAsia="Times New Roman"/>
          <w:bCs/>
          <w:szCs w:val="24"/>
        </w:rPr>
        <w:t xml:space="preserve">κρατώντας τη </w:t>
      </w:r>
      <w:r>
        <w:rPr>
          <w:rFonts w:eastAsia="Times New Roman"/>
          <w:bCs/>
          <w:szCs w:val="24"/>
        </w:rPr>
        <w:t xml:space="preserve">ρομφαία του άσπιλου, να μιλούν για γυρολόγους, για ξέμπαρκους και για ρετάλια. Ο καθένας μας σ’ αυτόν τον μικρό τόπο έχει την </w:t>
      </w:r>
      <w:r w:rsidRPr="00525A8F">
        <w:rPr>
          <w:rFonts w:eastAsia="Times New Roman"/>
          <w:bCs/>
          <w:szCs w:val="24"/>
        </w:rPr>
        <w:t xml:space="preserve">ιστορία </w:t>
      </w:r>
      <w:r>
        <w:rPr>
          <w:rFonts w:eastAsia="Times New Roman"/>
          <w:bCs/>
          <w:szCs w:val="24"/>
        </w:rPr>
        <w:t>πίσω</w:t>
      </w:r>
      <w:r>
        <w:rPr>
          <w:rFonts w:eastAsia="Times New Roman"/>
          <w:bCs/>
          <w:szCs w:val="24"/>
        </w:rPr>
        <w:t xml:space="preserve"> του.</w:t>
      </w:r>
    </w:p>
    <w:p w14:paraId="1286C899" w14:textId="77777777" w:rsidR="000402FE" w:rsidRDefault="007623D8">
      <w:pPr>
        <w:spacing w:line="600" w:lineRule="auto"/>
        <w:ind w:firstLine="720"/>
        <w:jc w:val="both"/>
        <w:rPr>
          <w:rFonts w:eastAsia="Times New Roman"/>
          <w:bCs/>
          <w:szCs w:val="24"/>
        </w:rPr>
      </w:pPr>
      <w:r>
        <w:rPr>
          <w:rFonts w:eastAsia="Times New Roman"/>
          <w:bCs/>
          <w:szCs w:val="24"/>
        </w:rPr>
        <w:t xml:space="preserve">Αντιλαμβάνομαι, βεβαίως, και </w:t>
      </w:r>
      <w:r w:rsidRPr="00525A8F">
        <w:rPr>
          <w:rFonts w:eastAsia="Times New Roman"/>
          <w:bCs/>
          <w:szCs w:val="24"/>
        </w:rPr>
        <w:t xml:space="preserve">τη σφοδρότητα των επιθέσεων που δέχομαι από συγκεκριμένη μερίδα δημοσιογράφων </w:t>
      </w:r>
      <w:r>
        <w:rPr>
          <w:rFonts w:eastAsia="Times New Roman"/>
          <w:bCs/>
          <w:szCs w:val="24"/>
        </w:rPr>
        <w:t xml:space="preserve">και Τύπου, </w:t>
      </w:r>
      <w:r w:rsidRPr="00525A8F">
        <w:rPr>
          <w:rFonts w:eastAsia="Times New Roman"/>
          <w:bCs/>
          <w:szCs w:val="24"/>
        </w:rPr>
        <w:t>που έχουν μάθει να λειτουργούν</w:t>
      </w:r>
      <w:r>
        <w:rPr>
          <w:rFonts w:eastAsia="Times New Roman"/>
          <w:bCs/>
          <w:szCs w:val="24"/>
        </w:rPr>
        <w:t>,</w:t>
      </w:r>
      <w:r w:rsidRPr="00525A8F">
        <w:rPr>
          <w:rFonts w:eastAsia="Times New Roman"/>
          <w:bCs/>
          <w:szCs w:val="24"/>
        </w:rPr>
        <w:t xml:space="preserve"> δυστυχώς</w:t>
      </w:r>
      <w:r>
        <w:rPr>
          <w:rFonts w:eastAsia="Times New Roman"/>
          <w:bCs/>
          <w:szCs w:val="24"/>
        </w:rPr>
        <w:t>,</w:t>
      </w:r>
      <w:r w:rsidRPr="00525A8F">
        <w:rPr>
          <w:rFonts w:eastAsia="Times New Roman"/>
          <w:bCs/>
          <w:szCs w:val="24"/>
        </w:rPr>
        <w:t xml:space="preserve"> και</w:t>
      </w:r>
      <w:r>
        <w:rPr>
          <w:rFonts w:eastAsia="Times New Roman"/>
          <w:bCs/>
          <w:szCs w:val="24"/>
        </w:rPr>
        <w:t xml:space="preserve">ρό τώρα </w:t>
      </w:r>
      <w:r w:rsidRPr="00525A8F">
        <w:rPr>
          <w:rFonts w:eastAsia="Times New Roman"/>
          <w:bCs/>
          <w:szCs w:val="24"/>
        </w:rPr>
        <w:t>περισσότερο</w:t>
      </w:r>
      <w:r>
        <w:rPr>
          <w:rFonts w:eastAsia="Times New Roman"/>
          <w:bCs/>
          <w:szCs w:val="24"/>
        </w:rPr>
        <w:t xml:space="preserve"> ως γραφεία</w:t>
      </w:r>
      <w:r w:rsidRPr="00525A8F">
        <w:rPr>
          <w:rFonts w:eastAsia="Times New Roman"/>
          <w:bCs/>
          <w:szCs w:val="24"/>
        </w:rPr>
        <w:t xml:space="preserve"> κομματικής προπαγάνδας</w:t>
      </w:r>
      <w:r>
        <w:rPr>
          <w:rFonts w:eastAsia="Times New Roman"/>
          <w:bCs/>
          <w:szCs w:val="24"/>
        </w:rPr>
        <w:t xml:space="preserve"> παρά, βεβαίως, ως </w:t>
      </w:r>
      <w:r w:rsidRPr="00525A8F">
        <w:rPr>
          <w:rFonts w:eastAsia="Times New Roman"/>
          <w:bCs/>
          <w:szCs w:val="24"/>
        </w:rPr>
        <w:t>λειτουργ</w:t>
      </w:r>
      <w:r>
        <w:rPr>
          <w:rFonts w:eastAsia="Times New Roman"/>
          <w:bCs/>
          <w:szCs w:val="24"/>
        </w:rPr>
        <w:t xml:space="preserve">οί του </w:t>
      </w:r>
      <w:r>
        <w:rPr>
          <w:rFonts w:eastAsia="Times New Roman"/>
          <w:bCs/>
          <w:szCs w:val="24"/>
        </w:rPr>
        <w:t>Τ</w:t>
      </w:r>
      <w:r w:rsidRPr="00525A8F">
        <w:rPr>
          <w:rFonts w:eastAsia="Times New Roman"/>
          <w:bCs/>
          <w:szCs w:val="24"/>
        </w:rPr>
        <w:t>ύπου</w:t>
      </w:r>
      <w:r>
        <w:rPr>
          <w:rFonts w:eastAsia="Times New Roman"/>
          <w:bCs/>
          <w:szCs w:val="24"/>
        </w:rPr>
        <w:t>. Κ</w:t>
      </w:r>
      <w:r w:rsidRPr="00525A8F">
        <w:rPr>
          <w:rFonts w:eastAsia="Times New Roman"/>
          <w:bCs/>
          <w:szCs w:val="24"/>
        </w:rPr>
        <w:t>αι αυτά είναι σημεία των καιρών</w:t>
      </w:r>
      <w:r>
        <w:rPr>
          <w:rFonts w:eastAsia="Times New Roman"/>
          <w:bCs/>
          <w:szCs w:val="24"/>
        </w:rPr>
        <w:t>.</w:t>
      </w:r>
    </w:p>
    <w:p w14:paraId="1286C89A" w14:textId="77777777" w:rsidR="000402FE" w:rsidRDefault="007623D8">
      <w:pPr>
        <w:spacing w:line="600" w:lineRule="auto"/>
        <w:ind w:firstLine="720"/>
        <w:jc w:val="both"/>
        <w:rPr>
          <w:rFonts w:eastAsia="Times New Roman"/>
          <w:bCs/>
          <w:szCs w:val="24"/>
        </w:rPr>
      </w:pPr>
      <w:r>
        <w:rPr>
          <w:rFonts w:eastAsia="Times New Roman"/>
          <w:bCs/>
          <w:szCs w:val="24"/>
        </w:rPr>
        <w:t>Ας είμαστε ειλικρινείς, κυρίες και κύριοι συνάδελφοι. Το</w:t>
      </w:r>
      <w:r w:rsidRPr="00525A8F">
        <w:rPr>
          <w:rFonts w:eastAsia="Times New Roman"/>
          <w:bCs/>
          <w:szCs w:val="24"/>
        </w:rPr>
        <w:t xml:space="preserve"> διακύβευμα δεν είναι ούτε καν το κορυφαίο θέμα της </w:t>
      </w:r>
      <w:r>
        <w:rPr>
          <w:rFonts w:eastAsia="Times New Roman"/>
          <w:bCs/>
          <w:szCs w:val="24"/>
        </w:rPr>
        <w:t>Σ</w:t>
      </w:r>
      <w:r w:rsidRPr="00525A8F">
        <w:rPr>
          <w:rFonts w:eastAsia="Times New Roman"/>
          <w:bCs/>
          <w:szCs w:val="24"/>
        </w:rPr>
        <w:t>υμφωνίας των Πρεσπών</w:t>
      </w:r>
      <w:r>
        <w:rPr>
          <w:rFonts w:eastAsia="Times New Roman"/>
          <w:bCs/>
          <w:szCs w:val="24"/>
        </w:rPr>
        <w:t>. Το διακύβευμα είναι άλλο. Η Σ</w:t>
      </w:r>
      <w:r w:rsidRPr="00525A8F">
        <w:rPr>
          <w:rFonts w:eastAsia="Times New Roman"/>
          <w:bCs/>
          <w:szCs w:val="24"/>
        </w:rPr>
        <w:t>υμφωνία των Πρεσπών και τα π</w:t>
      </w:r>
      <w:r>
        <w:rPr>
          <w:rFonts w:eastAsia="Times New Roman"/>
          <w:bCs/>
          <w:szCs w:val="24"/>
        </w:rPr>
        <w:t xml:space="preserve">αρεπόμενά της </w:t>
      </w:r>
      <w:r w:rsidRPr="00525A8F">
        <w:rPr>
          <w:rFonts w:eastAsia="Times New Roman"/>
          <w:bCs/>
          <w:szCs w:val="24"/>
        </w:rPr>
        <w:t>δημιουργούν ν</w:t>
      </w:r>
      <w:r w:rsidRPr="00525A8F">
        <w:rPr>
          <w:rFonts w:eastAsia="Times New Roman"/>
          <w:bCs/>
          <w:szCs w:val="24"/>
        </w:rPr>
        <w:t>έους πολιτικούς και κοινωνικούς συσχετισμούς και αλλάζουν το πολιτικό σκηνικό της χώρα</w:t>
      </w:r>
      <w:r>
        <w:rPr>
          <w:rFonts w:eastAsia="Times New Roman"/>
          <w:bCs/>
          <w:szCs w:val="24"/>
        </w:rPr>
        <w:t>ς. Κ</w:t>
      </w:r>
      <w:r w:rsidRPr="00525A8F">
        <w:rPr>
          <w:rFonts w:eastAsia="Times New Roman"/>
          <w:bCs/>
          <w:szCs w:val="24"/>
        </w:rPr>
        <w:t xml:space="preserve">αι αυτό ακριβώς είναι </w:t>
      </w:r>
      <w:r>
        <w:rPr>
          <w:rFonts w:eastAsia="Times New Roman"/>
          <w:bCs/>
          <w:szCs w:val="24"/>
        </w:rPr>
        <w:t xml:space="preserve">αυτό που προκαλεί ανησυχίες και </w:t>
      </w:r>
      <w:r w:rsidRPr="00525A8F">
        <w:rPr>
          <w:rFonts w:eastAsia="Times New Roman"/>
          <w:bCs/>
          <w:szCs w:val="24"/>
        </w:rPr>
        <w:t>σφοδρές αντιδράσεις</w:t>
      </w:r>
      <w:r>
        <w:rPr>
          <w:rFonts w:eastAsia="Times New Roman"/>
          <w:bCs/>
          <w:szCs w:val="24"/>
        </w:rPr>
        <w:t>.</w:t>
      </w:r>
    </w:p>
    <w:p w14:paraId="1286C89B" w14:textId="77777777" w:rsidR="000402FE" w:rsidRDefault="007623D8">
      <w:pPr>
        <w:spacing w:line="600" w:lineRule="auto"/>
        <w:ind w:firstLine="720"/>
        <w:jc w:val="both"/>
        <w:rPr>
          <w:rFonts w:eastAsia="Times New Roman"/>
          <w:bCs/>
          <w:szCs w:val="24"/>
        </w:rPr>
      </w:pPr>
      <w:r>
        <w:rPr>
          <w:rFonts w:eastAsia="Times New Roman"/>
          <w:bCs/>
          <w:szCs w:val="24"/>
        </w:rPr>
        <w:t>Πάντα υποστήριζα πως το κατά Φουκουγιάμα</w:t>
      </w:r>
      <w:r>
        <w:rPr>
          <w:rFonts w:eastAsia="Times New Roman"/>
          <w:bCs/>
          <w:szCs w:val="24"/>
        </w:rPr>
        <w:t>:</w:t>
      </w:r>
      <w:r>
        <w:rPr>
          <w:rFonts w:eastAsia="Times New Roman"/>
          <w:bCs/>
          <w:szCs w:val="24"/>
        </w:rPr>
        <w:t xml:space="preserve"> «Τέλος </w:t>
      </w:r>
      <w:r w:rsidRPr="00525A8F">
        <w:rPr>
          <w:rFonts w:eastAsia="Times New Roman"/>
          <w:bCs/>
          <w:szCs w:val="24"/>
        </w:rPr>
        <w:t>της ιστορίας</w:t>
      </w:r>
      <w:r>
        <w:rPr>
          <w:rFonts w:eastAsia="Times New Roman"/>
          <w:bCs/>
          <w:szCs w:val="24"/>
        </w:rPr>
        <w:t>»</w:t>
      </w:r>
      <w:r w:rsidRPr="00525A8F">
        <w:rPr>
          <w:rFonts w:eastAsia="Times New Roman"/>
          <w:bCs/>
          <w:szCs w:val="24"/>
        </w:rPr>
        <w:t xml:space="preserve"> ούτε έχει έρθει ούτε </w:t>
      </w:r>
      <w:r>
        <w:rPr>
          <w:rFonts w:eastAsia="Times New Roman"/>
          <w:bCs/>
          <w:szCs w:val="24"/>
        </w:rPr>
        <w:t>πρόκειτ</w:t>
      </w:r>
      <w:r>
        <w:rPr>
          <w:rFonts w:eastAsia="Times New Roman"/>
          <w:bCs/>
          <w:szCs w:val="24"/>
        </w:rPr>
        <w:t xml:space="preserve">αι να έλθει, τουλάχιστον </w:t>
      </w:r>
      <w:r w:rsidRPr="00525A8F">
        <w:rPr>
          <w:rFonts w:eastAsia="Times New Roman"/>
          <w:bCs/>
          <w:szCs w:val="24"/>
        </w:rPr>
        <w:t>σε ορατό ορίζοντα χρονικό</w:t>
      </w:r>
      <w:r>
        <w:rPr>
          <w:rFonts w:eastAsia="Times New Roman"/>
          <w:bCs/>
          <w:szCs w:val="24"/>
        </w:rPr>
        <w:t xml:space="preserve">. Υπάρχει η Αριστερά και υπάρχει η Δεξιά. Στο μεγάλο, το ευρωπαϊκό κάδρο, οι οριοθετήσεις μεταξύ προόδου και </w:t>
      </w:r>
      <w:r w:rsidRPr="00525A8F">
        <w:rPr>
          <w:rFonts w:eastAsia="Times New Roman"/>
          <w:bCs/>
          <w:szCs w:val="24"/>
        </w:rPr>
        <w:t>συντήρησης ήταν και σήμερα είναι περισσότ</w:t>
      </w:r>
      <w:r>
        <w:rPr>
          <w:rFonts w:eastAsia="Times New Roman"/>
          <w:bCs/>
          <w:szCs w:val="24"/>
        </w:rPr>
        <w:t>ερο από ποτέ σαφεί</w:t>
      </w:r>
      <w:r w:rsidRPr="00525A8F">
        <w:rPr>
          <w:rFonts w:eastAsia="Times New Roman"/>
          <w:bCs/>
          <w:szCs w:val="24"/>
        </w:rPr>
        <w:t>ς</w:t>
      </w:r>
      <w:r>
        <w:rPr>
          <w:rFonts w:eastAsia="Times New Roman"/>
          <w:bCs/>
          <w:szCs w:val="24"/>
        </w:rPr>
        <w:t>.</w:t>
      </w:r>
    </w:p>
    <w:p w14:paraId="1286C89C" w14:textId="77777777" w:rsidR="000402FE" w:rsidRDefault="007623D8">
      <w:pPr>
        <w:spacing w:line="600" w:lineRule="auto"/>
        <w:ind w:firstLine="720"/>
        <w:jc w:val="both"/>
        <w:rPr>
          <w:rFonts w:eastAsia="Times New Roman"/>
          <w:bCs/>
          <w:szCs w:val="24"/>
        </w:rPr>
      </w:pPr>
      <w:r>
        <w:rPr>
          <w:rFonts w:eastAsia="Times New Roman"/>
          <w:bCs/>
          <w:szCs w:val="24"/>
        </w:rPr>
        <w:t xml:space="preserve">Τόλμησα να πω </w:t>
      </w:r>
      <w:r w:rsidRPr="00525A8F">
        <w:rPr>
          <w:rFonts w:eastAsia="Times New Roman"/>
          <w:bCs/>
          <w:szCs w:val="24"/>
        </w:rPr>
        <w:t xml:space="preserve">από τον περασμένο Γενάρη </w:t>
      </w:r>
      <w:r>
        <w:rPr>
          <w:rFonts w:eastAsia="Times New Roman"/>
          <w:bCs/>
          <w:szCs w:val="24"/>
        </w:rPr>
        <w:t xml:space="preserve">πως αν τα </w:t>
      </w:r>
      <w:r>
        <w:rPr>
          <w:rFonts w:eastAsia="Times New Roman"/>
          <w:bCs/>
          <w:szCs w:val="24"/>
        </w:rPr>
        <w:t>κ</w:t>
      </w:r>
      <w:r>
        <w:rPr>
          <w:rFonts w:eastAsia="Times New Roman"/>
          <w:bCs/>
          <w:szCs w:val="24"/>
        </w:rPr>
        <w:t>όμματα της π</w:t>
      </w:r>
      <w:r w:rsidRPr="00525A8F">
        <w:rPr>
          <w:rFonts w:eastAsia="Times New Roman"/>
          <w:bCs/>
          <w:szCs w:val="24"/>
        </w:rPr>
        <w:t xml:space="preserve">ροοδευτικής αντίληψης και της </w:t>
      </w:r>
      <w:r>
        <w:rPr>
          <w:rFonts w:eastAsia="Times New Roman"/>
          <w:bCs/>
          <w:szCs w:val="24"/>
        </w:rPr>
        <w:t>προοδευτικής Α</w:t>
      </w:r>
      <w:r w:rsidRPr="00525A8F">
        <w:rPr>
          <w:rFonts w:eastAsia="Times New Roman"/>
          <w:bCs/>
          <w:szCs w:val="24"/>
        </w:rPr>
        <w:t xml:space="preserve">ντιπολίτευσης </w:t>
      </w:r>
      <w:r>
        <w:rPr>
          <w:rFonts w:eastAsia="Times New Roman"/>
          <w:bCs/>
          <w:szCs w:val="24"/>
        </w:rPr>
        <w:t>-</w:t>
      </w:r>
      <w:r w:rsidRPr="00525A8F">
        <w:rPr>
          <w:rFonts w:eastAsia="Times New Roman"/>
          <w:bCs/>
          <w:szCs w:val="24"/>
        </w:rPr>
        <w:t xml:space="preserve">και </w:t>
      </w:r>
      <w:r>
        <w:rPr>
          <w:rFonts w:eastAsia="Times New Roman"/>
          <w:bCs/>
          <w:szCs w:val="24"/>
        </w:rPr>
        <w:t>ανέφερα το ΚΙΝΑΛ και το Π</w:t>
      </w:r>
      <w:r w:rsidRPr="00525A8F">
        <w:rPr>
          <w:rFonts w:eastAsia="Times New Roman"/>
          <w:bCs/>
          <w:szCs w:val="24"/>
        </w:rPr>
        <w:t>οτάμι</w:t>
      </w:r>
      <w:r>
        <w:rPr>
          <w:rFonts w:eastAsia="Times New Roman"/>
          <w:bCs/>
          <w:szCs w:val="24"/>
        </w:rPr>
        <w:t>- ήταν λιγότερο</w:t>
      </w:r>
      <w:r w:rsidRPr="00525A8F">
        <w:rPr>
          <w:rFonts w:eastAsia="Times New Roman"/>
          <w:bCs/>
          <w:szCs w:val="24"/>
        </w:rPr>
        <w:t xml:space="preserve"> υποκριτικά και θυμωμένα</w:t>
      </w:r>
      <w:r>
        <w:rPr>
          <w:rFonts w:eastAsia="Times New Roman"/>
          <w:bCs/>
          <w:szCs w:val="24"/>
        </w:rPr>
        <w:t>,</w:t>
      </w:r>
      <w:r w:rsidRPr="00525A8F">
        <w:rPr>
          <w:rFonts w:eastAsia="Times New Roman"/>
          <w:bCs/>
          <w:szCs w:val="24"/>
        </w:rPr>
        <w:t xml:space="preserve"> θα μπορούσαν να προσφέρουν εναλλακτική λύση για μ</w:t>
      </w:r>
      <w:r>
        <w:rPr>
          <w:rFonts w:eastAsia="Times New Roman"/>
          <w:bCs/>
          <w:szCs w:val="24"/>
        </w:rPr>
        <w:t>ί</w:t>
      </w:r>
      <w:r>
        <w:rPr>
          <w:rFonts w:eastAsia="Times New Roman"/>
          <w:bCs/>
          <w:szCs w:val="24"/>
        </w:rPr>
        <w:t>α π</w:t>
      </w:r>
      <w:r w:rsidRPr="00525A8F">
        <w:rPr>
          <w:rFonts w:eastAsia="Times New Roman"/>
          <w:bCs/>
          <w:szCs w:val="24"/>
        </w:rPr>
        <w:t>ροοδευτική διακυβέρνη</w:t>
      </w:r>
      <w:r w:rsidRPr="00525A8F">
        <w:rPr>
          <w:rFonts w:eastAsia="Times New Roman"/>
          <w:bCs/>
          <w:szCs w:val="24"/>
        </w:rPr>
        <w:t>ση</w:t>
      </w:r>
      <w:r>
        <w:rPr>
          <w:rFonts w:eastAsia="Times New Roman"/>
          <w:bCs/>
          <w:szCs w:val="24"/>
        </w:rPr>
        <w:t>, όχι, βεβαίως, παρέχοντας λευκή επιταγή</w:t>
      </w:r>
      <w:r w:rsidRPr="00525A8F">
        <w:rPr>
          <w:rFonts w:eastAsia="Times New Roman"/>
          <w:bCs/>
          <w:szCs w:val="24"/>
        </w:rPr>
        <w:t xml:space="preserve"> στο</w:t>
      </w:r>
      <w:r>
        <w:rPr>
          <w:rFonts w:eastAsia="Times New Roman"/>
          <w:bCs/>
          <w:szCs w:val="24"/>
        </w:rPr>
        <w:t>ν</w:t>
      </w:r>
      <w:r w:rsidRPr="00525A8F">
        <w:rPr>
          <w:rFonts w:eastAsia="Times New Roman"/>
          <w:bCs/>
          <w:szCs w:val="24"/>
        </w:rPr>
        <w:t xml:space="preserve"> ΣΥΡΙΖΑ</w:t>
      </w:r>
      <w:r>
        <w:rPr>
          <w:rFonts w:eastAsia="Times New Roman"/>
          <w:bCs/>
          <w:szCs w:val="24"/>
        </w:rPr>
        <w:t>,</w:t>
      </w:r>
      <w:r w:rsidRPr="00525A8F">
        <w:rPr>
          <w:rFonts w:eastAsia="Times New Roman"/>
          <w:bCs/>
          <w:szCs w:val="24"/>
        </w:rPr>
        <w:t xml:space="preserve"> αλλά </w:t>
      </w:r>
      <w:r>
        <w:rPr>
          <w:rFonts w:eastAsia="Times New Roman"/>
          <w:bCs/>
          <w:szCs w:val="24"/>
        </w:rPr>
        <w:t>βάσει μιας μίνιμουμ προγραμματικής συμφωνίας. Και ακολούθησε ορυμαγδός επιθέσεων εναντίον μου.</w:t>
      </w:r>
    </w:p>
    <w:p w14:paraId="1286C89D" w14:textId="77777777" w:rsidR="000402FE" w:rsidRDefault="007623D8">
      <w:pPr>
        <w:spacing w:line="600" w:lineRule="auto"/>
        <w:ind w:firstLine="720"/>
        <w:jc w:val="both"/>
        <w:rPr>
          <w:rFonts w:eastAsia="Times New Roman" w:cs="Times New Roman"/>
          <w:szCs w:val="24"/>
        </w:rPr>
      </w:pPr>
      <w:r>
        <w:rPr>
          <w:rFonts w:eastAsia="Times New Roman"/>
          <w:bCs/>
          <w:szCs w:val="24"/>
        </w:rPr>
        <w:t xml:space="preserve">Επιμένω να πιστεύω πως τα λάθη, οι ανεπάρκειες, οι </w:t>
      </w:r>
      <w:r w:rsidRPr="00525A8F">
        <w:rPr>
          <w:rFonts w:eastAsia="Times New Roman"/>
          <w:bCs/>
          <w:szCs w:val="24"/>
        </w:rPr>
        <w:t xml:space="preserve">ιδεολογικές </w:t>
      </w:r>
      <w:r>
        <w:rPr>
          <w:rFonts w:eastAsia="Times New Roman"/>
          <w:bCs/>
          <w:szCs w:val="24"/>
        </w:rPr>
        <w:t xml:space="preserve">εμμονές, οι ευθύνες </w:t>
      </w:r>
      <w:r w:rsidRPr="00525A8F">
        <w:rPr>
          <w:rFonts w:eastAsia="Times New Roman"/>
          <w:bCs/>
          <w:szCs w:val="24"/>
        </w:rPr>
        <w:t>που έχει ο ΣΥΡΙΖΑ</w:t>
      </w:r>
      <w:r w:rsidRPr="00525A8F">
        <w:rPr>
          <w:rFonts w:eastAsia="Times New Roman"/>
          <w:bCs/>
          <w:szCs w:val="24"/>
        </w:rPr>
        <w:t xml:space="preserve"> αυτά τα χρόνια της διακυβέρνησης </w:t>
      </w:r>
      <w:r>
        <w:rPr>
          <w:rFonts w:eastAsia="Times New Roman"/>
          <w:bCs/>
          <w:szCs w:val="24"/>
        </w:rPr>
        <w:t>και τα χρόνια τα τελευταία της Α</w:t>
      </w:r>
      <w:r w:rsidRPr="00525A8F">
        <w:rPr>
          <w:rFonts w:eastAsia="Times New Roman"/>
          <w:bCs/>
          <w:szCs w:val="24"/>
        </w:rPr>
        <w:t xml:space="preserve">ντιπολίτευσης </w:t>
      </w:r>
      <w:r>
        <w:rPr>
          <w:rFonts w:eastAsia="Times New Roman"/>
          <w:bCs/>
          <w:szCs w:val="24"/>
        </w:rPr>
        <w:t xml:space="preserve">δεν </w:t>
      </w:r>
      <w:r w:rsidRPr="00525A8F">
        <w:rPr>
          <w:rFonts w:eastAsia="Times New Roman"/>
          <w:bCs/>
          <w:szCs w:val="24"/>
        </w:rPr>
        <w:t xml:space="preserve">αποτελούν την κολυμβήθρα του </w:t>
      </w:r>
      <w:r>
        <w:rPr>
          <w:rFonts w:eastAsia="Times New Roman"/>
          <w:bCs/>
          <w:szCs w:val="24"/>
        </w:rPr>
        <w:t>Σ</w:t>
      </w:r>
      <w:r w:rsidRPr="00525A8F">
        <w:rPr>
          <w:rFonts w:eastAsia="Times New Roman"/>
          <w:bCs/>
          <w:szCs w:val="24"/>
        </w:rPr>
        <w:t xml:space="preserve">ιλωάμ για εκείνους που μας χρεοκόπησαν </w:t>
      </w:r>
      <w:r>
        <w:rPr>
          <w:rFonts w:eastAsia="Times New Roman"/>
          <w:bCs/>
          <w:szCs w:val="24"/>
        </w:rPr>
        <w:t>και που έρχονται ρεβανσιστικά σαν να μην έχει συμβεί τίποτα στο παρελθόν.</w:t>
      </w:r>
    </w:p>
    <w:p w14:paraId="1286C89E" w14:textId="77777777" w:rsidR="000402FE" w:rsidRDefault="007623D8">
      <w:pPr>
        <w:spacing w:line="600" w:lineRule="auto"/>
        <w:ind w:firstLine="720"/>
        <w:jc w:val="both"/>
        <w:rPr>
          <w:rFonts w:eastAsia="Times New Roman"/>
          <w:szCs w:val="24"/>
        </w:rPr>
      </w:pPr>
      <w:r>
        <w:rPr>
          <w:rFonts w:eastAsia="Times New Roman"/>
          <w:szCs w:val="24"/>
        </w:rPr>
        <w:t>Κι αν θέλουμε η πολιτική να ξ</w:t>
      </w:r>
      <w:r>
        <w:rPr>
          <w:rFonts w:eastAsia="Times New Roman"/>
          <w:szCs w:val="24"/>
        </w:rPr>
        <w:t>αναβρεί την επαφή με την κοινωνία, θα πρέπει να αφήσουμε κατά μέρους την υποκρισία, τον κυνισμό, τις ηθικοπλαστικές παρατηρήσεις και τις βολικές νοητικές κατασκευές για λωτοφάγους.</w:t>
      </w:r>
    </w:p>
    <w:p w14:paraId="1286C89F" w14:textId="77777777" w:rsidR="000402FE" w:rsidRDefault="007623D8">
      <w:pPr>
        <w:spacing w:line="600" w:lineRule="auto"/>
        <w:ind w:firstLine="720"/>
        <w:jc w:val="both"/>
        <w:rPr>
          <w:rFonts w:eastAsia="Times New Roman"/>
          <w:szCs w:val="24"/>
        </w:rPr>
      </w:pPr>
      <w:r>
        <w:rPr>
          <w:rFonts w:eastAsia="Times New Roman"/>
          <w:szCs w:val="24"/>
        </w:rPr>
        <w:t>Αγαπητέ μου Σταύρο, το ότι παραμένω σταθερός είκοσι χρόνια τώρα σε αυτό που</w:t>
      </w:r>
      <w:r>
        <w:rPr>
          <w:rFonts w:eastAsia="Times New Roman"/>
          <w:szCs w:val="24"/>
        </w:rPr>
        <w:t xml:space="preserve"> θεωρώ εθνικά επωφελές και σ</w:t>
      </w:r>
      <w:r w:rsidRPr="002C05F0">
        <w:rPr>
          <w:rFonts w:eastAsia="Times New Roman"/>
          <w:szCs w:val="24"/>
        </w:rPr>
        <w:t>ύμφωνα με τις αρχές και τις αξίες μου</w:t>
      </w:r>
      <w:r>
        <w:rPr>
          <w:rFonts w:eastAsia="Times New Roman"/>
          <w:szCs w:val="24"/>
        </w:rPr>
        <w:t>, μου</w:t>
      </w:r>
      <w:r w:rsidRPr="002C05F0">
        <w:rPr>
          <w:rFonts w:eastAsia="Times New Roman"/>
          <w:szCs w:val="24"/>
        </w:rPr>
        <w:t xml:space="preserve"> το </w:t>
      </w:r>
      <w:r>
        <w:rPr>
          <w:rFonts w:eastAsia="Times New Roman"/>
          <w:szCs w:val="24"/>
        </w:rPr>
        <w:t>χρεώνεις ως εκ προμελέτης λάθος. Το σημερινό Π</w:t>
      </w:r>
      <w:r w:rsidRPr="002C05F0">
        <w:rPr>
          <w:rFonts w:eastAsia="Times New Roman"/>
          <w:szCs w:val="24"/>
        </w:rPr>
        <w:t xml:space="preserve">οτάμι με το δικό σου </w:t>
      </w:r>
      <w:r>
        <w:rPr>
          <w:rFonts w:eastAsia="Times New Roman"/>
          <w:szCs w:val="24"/>
        </w:rPr>
        <w:t>σιγοντάρισμα, θεωρεί</w:t>
      </w:r>
      <w:r w:rsidRPr="002C05F0">
        <w:rPr>
          <w:rFonts w:eastAsia="Times New Roman"/>
          <w:szCs w:val="24"/>
        </w:rPr>
        <w:t xml:space="preserve"> στρατηγικό εταίρο τη Νέα Δημοκρατία</w:t>
      </w:r>
      <w:r>
        <w:rPr>
          <w:rFonts w:eastAsia="Times New Roman"/>
          <w:szCs w:val="24"/>
        </w:rPr>
        <w:t>,</w:t>
      </w:r>
      <w:r w:rsidRPr="002C05F0">
        <w:rPr>
          <w:rFonts w:eastAsia="Times New Roman"/>
          <w:szCs w:val="24"/>
        </w:rPr>
        <w:t xml:space="preserve"> το παλαιότερο από το παλιό</w:t>
      </w:r>
      <w:r>
        <w:rPr>
          <w:rFonts w:eastAsia="Times New Roman"/>
          <w:szCs w:val="24"/>
        </w:rPr>
        <w:t>. Τη Νέα Δημοκρατία</w:t>
      </w:r>
      <w:r w:rsidRPr="002C05F0">
        <w:rPr>
          <w:rFonts w:eastAsia="Times New Roman"/>
          <w:szCs w:val="24"/>
        </w:rPr>
        <w:t xml:space="preserve"> που έχτισε </w:t>
      </w:r>
      <w:r w:rsidRPr="002C05F0">
        <w:rPr>
          <w:rFonts w:eastAsia="Times New Roman"/>
          <w:szCs w:val="24"/>
        </w:rPr>
        <w:t>το πελατειακό κράτος και χρεοκόπησε τη χώρα</w:t>
      </w:r>
      <w:r>
        <w:rPr>
          <w:rFonts w:eastAsia="Times New Roman"/>
          <w:szCs w:val="24"/>
        </w:rPr>
        <w:t xml:space="preserve">. Την </w:t>
      </w:r>
      <w:r w:rsidRPr="002C05F0">
        <w:rPr>
          <w:rFonts w:eastAsia="Times New Roman"/>
          <w:szCs w:val="24"/>
        </w:rPr>
        <w:t xml:space="preserve">τωρινή Νέα Δημοκρατία στην </w:t>
      </w:r>
      <w:r>
        <w:rPr>
          <w:rFonts w:eastAsia="Times New Roman"/>
          <w:szCs w:val="24"/>
        </w:rPr>
        <w:t xml:space="preserve">υπερπατριωτική της </w:t>
      </w:r>
      <w:r w:rsidRPr="002C05F0">
        <w:rPr>
          <w:rFonts w:eastAsia="Times New Roman"/>
          <w:szCs w:val="24"/>
        </w:rPr>
        <w:t>εκδοχή</w:t>
      </w:r>
      <w:r>
        <w:rPr>
          <w:rFonts w:eastAsia="Times New Roman"/>
          <w:szCs w:val="24"/>
        </w:rPr>
        <w:t>, μια</w:t>
      </w:r>
      <w:r w:rsidRPr="002C05F0">
        <w:rPr>
          <w:rFonts w:eastAsia="Times New Roman"/>
          <w:szCs w:val="24"/>
        </w:rPr>
        <w:t xml:space="preserve"> εκδοχή που χιλιόμετρα απέχει από το</w:t>
      </w:r>
      <w:r>
        <w:rPr>
          <w:rFonts w:eastAsia="Times New Roman"/>
          <w:szCs w:val="24"/>
        </w:rPr>
        <w:t>ν</w:t>
      </w:r>
      <w:r w:rsidRPr="002C05F0">
        <w:rPr>
          <w:rFonts w:eastAsia="Times New Roman"/>
          <w:szCs w:val="24"/>
        </w:rPr>
        <w:t xml:space="preserve"> φιλελεύθερο ευρωπαϊσμό που εμείς </w:t>
      </w:r>
      <w:r>
        <w:rPr>
          <w:rFonts w:eastAsia="Times New Roman"/>
          <w:szCs w:val="24"/>
        </w:rPr>
        <w:t xml:space="preserve">επαγγελλόμαστε. </w:t>
      </w:r>
      <w:r w:rsidRPr="002C05F0">
        <w:rPr>
          <w:rFonts w:eastAsia="Times New Roman"/>
          <w:szCs w:val="24"/>
        </w:rPr>
        <w:t xml:space="preserve">Τι σχέση έχει αυτό το πράγμα </w:t>
      </w:r>
      <w:r>
        <w:rPr>
          <w:rFonts w:eastAsia="Times New Roman"/>
          <w:szCs w:val="24"/>
        </w:rPr>
        <w:t>με το Π</w:t>
      </w:r>
      <w:r w:rsidRPr="002C05F0">
        <w:rPr>
          <w:rFonts w:eastAsia="Times New Roman"/>
          <w:szCs w:val="24"/>
        </w:rPr>
        <w:t>οτάμι</w:t>
      </w:r>
      <w:r>
        <w:rPr>
          <w:rFonts w:eastAsia="Times New Roman"/>
          <w:szCs w:val="24"/>
        </w:rPr>
        <w:t>,</w:t>
      </w:r>
      <w:r w:rsidRPr="002C05F0">
        <w:rPr>
          <w:rFonts w:eastAsia="Times New Roman"/>
          <w:szCs w:val="24"/>
        </w:rPr>
        <w:t xml:space="preserve"> με το </w:t>
      </w:r>
      <w:r>
        <w:rPr>
          <w:rFonts w:eastAsia="Times New Roman"/>
          <w:szCs w:val="24"/>
        </w:rPr>
        <w:t>Π</w:t>
      </w:r>
      <w:r w:rsidRPr="002C05F0">
        <w:rPr>
          <w:rFonts w:eastAsia="Times New Roman"/>
          <w:szCs w:val="24"/>
        </w:rPr>
        <w:t>οτάμι στο οπο</w:t>
      </w:r>
      <w:r w:rsidRPr="002C05F0">
        <w:rPr>
          <w:rFonts w:eastAsia="Times New Roman"/>
          <w:szCs w:val="24"/>
        </w:rPr>
        <w:t xml:space="preserve">ίο </w:t>
      </w:r>
      <w:r>
        <w:rPr>
          <w:rFonts w:eastAsia="Times New Roman"/>
          <w:szCs w:val="24"/>
        </w:rPr>
        <w:t>εκλεγήκαμε</w:t>
      </w:r>
      <w:r w:rsidRPr="002C05F0">
        <w:rPr>
          <w:rFonts w:eastAsia="Times New Roman"/>
          <w:szCs w:val="24"/>
        </w:rPr>
        <w:t xml:space="preserve"> τον Ιανουάριο του 2015</w:t>
      </w:r>
      <w:r>
        <w:rPr>
          <w:rFonts w:eastAsia="Times New Roman"/>
          <w:szCs w:val="24"/>
        </w:rPr>
        <w:t>;</w:t>
      </w:r>
    </w:p>
    <w:p w14:paraId="1286C8A0" w14:textId="77777777" w:rsidR="000402FE" w:rsidRDefault="007623D8">
      <w:pPr>
        <w:spacing w:line="600" w:lineRule="auto"/>
        <w:ind w:firstLine="720"/>
        <w:jc w:val="both"/>
        <w:rPr>
          <w:rFonts w:eastAsia="Times New Roman"/>
          <w:szCs w:val="24"/>
        </w:rPr>
      </w:pPr>
      <w:r>
        <w:rPr>
          <w:rFonts w:eastAsia="Times New Roman"/>
          <w:szCs w:val="24"/>
        </w:rPr>
        <w:t>Κ</w:t>
      </w:r>
      <w:r w:rsidRPr="002C05F0">
        <w:rPr>
          <w:rFonts w:eastAsia="Times New Roman"/>
          <w:szCs w:val="24"/>
        </w:rPr>
        <w:t>αι κακά τα ψέματα</w:t>
      </w:r>
      <w:r>
        <w:rPr>
          <w:rFonts w:eastAsia="Times New Roman"/>
          <w:szCs w:val="24"/>
        </w:rPr>
        <w:t>,</w:t>
      </w:r>
      <w:r w:rsidRPr="002C05F0">
        <w:rPr>
          <w:rFonts w:eastAsia="Times New Roman"/>
          <w:szCs w:val="24"/>
        </w:rPr>
        <w:t xml:space="preserve"> η σχέση </w:t>
      </w:r>
      <w:r>
        <w:rPr>
          <w:rFonts w:eastAsia="Times New Roman"/>
          <w:szCs w:val="24"/>
        </w:rPr>
        <w:t xml:space="preserve">μου </w:t>
      </w:r>
      <w:r w:rsidRPr="002C05F0">
        <w:rPr>
          <w:rFonts w:eastAsia="Times New Roman"/>
          <w:szCs w:val="24"/>
        </w:rPr>
        <w:t xml:space="preserve">με το </w:t>
      </w:r>
      <w:r>
        <w:rPr>
          <w:rFonts w:eastAsia="Times New Roman"/>
          <w:szCs w:val="24"/>
        </w:rPr>
        <w:t>Π</w:t>
      </w:r>
      <w:r w:rsidRPr="002C05F0">
        <w:rPr>
          <w:rFonts w:eastAsia="Times New Roman"/>
          <w:szCs w:val="24"/>
        </w:rPr>
        <w:t xml:space="preserve">οτάμι είχε καταστεί ληξιπρόθεσμη από το τελευταίο μας </w:t>
      </w:r>
      <w:r>
        <w:rPr>
          <w:rFonts w:eastAsia="Times New Roman"/>
          <w:szCs w:val="24"/>
        </w:rPr>
        <w:t>σ</w:t>
      </w:r>
      <w:r w:rsidRPr="002C05F0">
        <w:rPr>
          <w:rFonts w:eastAsia="Times New Roman"/>
          <w:szCs w:val="24"/>
        </w:rPr>
        <w:t>υνέδριο</w:t>
      </w:r>
      <w:r>
        <w:rPr>
          <w:rFonts w:eastAsia="Times New Roman"/>
          <w:szCs w:val="24"/>
        </w:rPr>
        <w:t>, ό</w:t>
      </w:r>
      <w:r w:rsidRPr="002C05F0">
        <w:rPr>
          <w:rFonts w:eastAsia="Times New Roman"/>
          <w:szCs w:val="24"/>
        </w:rPr>
        <w:t xml:space="preserve">που με μεγάλη πλειοψηφία υιοθετήθηκε </w:t>
      </w:r>
      <w:r>
        <w:rPr>
          <w:rFonts w:eastAsia="Times New Roman"/>
          <w:szCs w:val="24"/>
        </w:rPr>
        <w:t xml:space="preserve">η </w:t>
      </w:r>
      <w:r w:rsidRPr="002C05F0">
        <w:rPr>
          <w:rFonts w:eastAsia="Times New Roman"/>
          <w:szCs w:val="24"/>
        </w:rPr>
        <w:t>στρατηγική προσέγγισης με τη Νέα Δημοκρατία</w:t>
      </w:r>
      <w:r>
        <w:rPr>
          <w:rFonts w:eastAsia="Times New Roman"/>
          <w:szCs w:val="24"/>
        </w:rPr>
        <w:t>. Α</w:t>
      </w:r>
      <w:r w:rsidRPr="002C05F0">
        <w:rPr>
          <w:rFonts w:eastAsia="Times New Roman"/>
          <w:szCs w:val="24"/>
        </w:rPr>
        <w:t xml:space="preserve">πό το βήμα του </w:t>
      </w:r>
      <w:r>
        <w:rPr>
          <w:rFonts w:eastAsia="Times New Roman"/>
          <w:szCs w:val="24"/>
        </w:rPr>
        <w:t>σ</w:t>
      </w:r>
      <w:r w:rsidRPr="002C05F0">
        <w:rPr>
          <w:rFonts w:eastAsia="Times New Roman"/>
          <w:szCs w:val="24"/>
        </w:rPr>
        <w:t xml:space="preserve">υνεδρίου </w:t>
      </w:r>
      <w:r w:rsidRPr="002C05F0">
        <w:rPr>
          <w:rFonts w:eastAsia="Times New Roman"/>
          <w:szCs w:val="24"/>
        </w:rPr>
        <w:t>δημόσια είχα πει πως μ</w:t>
      </w:r>
      <w:r>
        <w:rPr>
          <w:rFonts w:eastAsia="Times New Roman"/>
          <w:szCs w:val="24"/>
        </w:rPr>
        <w:t>ί</w:t>
      </w:r>
      <w:r>
        <w:rPr>
          <w:rFonts w:eastAsia="Times New Roman"/>
          <w:szCs w:val="24"/>
        </w:rPr>
        <w:t>α</w:t>
      </w:r>
      <w:r w:rsidRPr="002C05F0">
        <w:rPr>
          <w:rFonts w:eastAsia="Times New Roman"/>
          <w:szCs w:val="24"/>
        </w:rPr>
        <w:t xml:space="preserve"> τέτοια επιλογή</w:t>
      </w:r>
      <w:r>
        <w:rPr>
          <w:rFonts w:eastAsia="Times New Roman"/>
          <w:szCs w:val="24"/>
        </w:rPr>
        <w:t>,</w:t>
      </w:r>
      <w:r w:rsidRPr="002C05F0">
        <w:rPr>
          <w:rFonts w:eastAsia="Times New Roman"/>
          <w:szCs w:val="24"/>
        </w:rPr>
        <w:t xml:space="preserve"> που βρίσκεται στον αντίποδα της ιδεολογίας</w:t>
      </w:r>
      <w:r>
        <w:rPr>
          <w:rFonts w:eastAsia="Times New Roman"/>
          <w:szCs w:val="24"/>
        </w:rPr>
        <w:t>,</w:t>
      </w:r>
      <w:r w:rsidRPr="002C05F0">
        <w:rPr>
          <w:rFonts w:eastAsia="Times New Roman"/>
          <w:szCs w:val="24"/>
        </w:rPr>
        <w:t xml:space="preserve"> των αρχών και της </w:t>
      </w:r>
      <w:r>
        <w:rPr>
          <w:rFonts w:eastAsia="Times New Roman"/>
          <w:szCs w:val="24"/>
        </w:rPr>
        <w:t>πολιτική</w:t>
      </w:r>
      <w:r w:rsidRPr="002C05F0">
        <w:rPr>
          <w:rFonts w:eastAsia="Times New Roman"/>
          <w:szCs w:val="24"/>
        </w:rPr>
        <w:t>ς μου διαδρομής δεν με αφορά</w:t>
      </w:r>
      <w:r>
        <w:rPr>
          <w:rFonts w:eastAsia="Times New Roman"/>
          <w:szCs w:val="24"/>
        </w:rPr>
        <w:t>.</w:t>
      </w:r>
    </w:p>
    <w:p w14:paraId="1286C8A1" w14:textId="77777777" w:rsidR="000402FE" w:rsidRDefault="007623D8">
      <w:pPr>
        <w:spacing w:line="600" w:lineRule="auto"/>
        <w:ind w:firstLine="720"/>
        <w:jc w:val="both"/>
        <w:rPr>
          <w:rFonts w:eastAsia="Times New Roman"/>
          <w:szCs w:val="24"/>
        </w:rPr>
      </w:pPr>
      <w:r>
        <w:rPr>
          <w:rFonts w:eastAsia="Times New Roman"/>
          <w:szCs w:val="24"/>
        </w:rPr>
        <w:t xml:space="preserve">Σταύρο και πρώην </w:t>
      </w:r>
      <w:r w:rsidRPr="002C05F0">
        <w:rPr>
          <w:rFonts w:eastAsia="Times New Roman"/>
          <w:szCs w:val="24"/>
        </w:rPr>
        <w:t xml:space="preserve">συνοδοιπόροι μου στο </w:t>
      </w:r>
      <w:r>
        <w:rPr>
          <w:rFonts w:eastAsia="Times New Roman"/>
          <w:szCs w:val="24"/>
        </w:rPr>
        <w:t>Π</w:t>
      </w:r>
      <w:r w:rsidRPr="002C05F0">
        <w:rPr>
          <w:rFonts w:eastAsia="Times New Roman"/>
          <w:szCs w:val="24"/>
        </w:rPr>
        <w:t>οτάμι</w:t>
      </w:r>
      <w:r>
        <w:rPr>
          <w:rFonts w:eastAsia="Times New Roman"/>
          <w:szCs w:val="24"/>
        </w:rPr>
        <w:t>, αύριο στις Πρέσπες εύχομαι να μην κάνετε</w:t>
      </w:r>
      <w:r w:rsidRPr="002C05F0">
        <w:rPr>
          <w:rFonts w:eastAsia="Times New Roman"/>
          <w:szCs w:val="24"/>
        </w:rPr>
        <w:t xml:space="preserve"> ούτε το έγκλημα ούτε το λάθο</w:t>
      </w:r>
      <w:r w:rsidRPr="002C05F0">
        <w:rPr>
          <w:rFonts w:eastAsia="Times New Roman"/>
          <w:szCs w:val="24"/>
        </w:rPr>
        <w:t>ς</w:t>
      </w:r>
      <w:r>
        <w:rPr>
          <w:rFonts w:eastAsia="Times New Roman"/>
          <w:szCs w:val="24"/>
        </w:rPr>
        <w:t>.</w:t>
      </w:r>
    </w:p>
    <w:p w14:paraId="1286C8A2" w14:textId="77777777" w:rsidR="000402FE" w:rsidRDefault="007623D8">
      <w:pPr>
        <w:spacing w:line="600" w:lineRule="auto"/>
        <w:ind w:firstLine="720"/>
        <w:jc w:val="both"/>
        <w:rPr>
          <w:rFonts w:eastAsia="Times New Roman"/>
          <w:szCs w:val="24"/>
        </w:rPr>
      </w:pPr>
      <w:r>
        <w:rPr>
          <w:rFonts w:eastAsia="Times New Roman"/>
          <w:szCs w:val="24"/>
        </w:rPr>
        <w:t>Κλείνοντας, ο</w:t>
      </w:r>
      <w:r w:rsidRPr="002C05F0">
        <w:rPr>
          <w:rFonts w:eastAsia="Times New Roman"/>
          <w:szCs w:val="24"/>
        </w:rPr>
        <w:t xml:space="preserve"> πολιτικός δεν μπορεί να αρνείται</w:t>
      </w:r>
      <w:r>
        <w:rPr>
          <w:rFonts w:eastAsia="Times New Roman"/>
          <w:szCs w:val="24"/>
        </w:rPr>
        <w:t>,</w:t>
      </w:r>
      <w:r w:rsidRPr="002C05F0">
        <w:rPr>
          <w:rFonts w:eastAsia="Times New Roman"/>
          <w:szCs w:val="24"/>
        </w:rPr>
        <w:t xml:space="preserve"> να αποφεύγει</w:t>
      </w:r>
      <w:r>
        <w:rPr>
          <w:rFonts w:eastAsia="Times New Roman"/>
          <w:szCs w:val="24"/>
        </w:rPr>
        <w:t>,</w:t>
      </w:r>
      <w:r w:rsidRPr="002C05F0">
        <w:rPr>
          <w:rFonts w:eastAsia="Times New Roman"/>
          <w:szCs w:val="24"/>
        </w:rPr>
        <w:t xml:space="preserve"> να δειλιά</w:t>
      </w:r>
      <w:r>
        <w:rPr>
          <w:rFonts w:eastAsia="Times New Roman"/>
          <w:szCs w:val="24"/>
        </w:rPr>
        <w:t>ζ</w:t>
      </w:r>
      <w:r w:rsidRPr="002C05F0">
        <w:rPr>
          <w:rFonts w:eastAsia="Times New Roman"/>
          <w:szCs w:val="24"/>
        </w:rPr>
        <w:t xml:space="preserve">ει να σηκώσει το βάρος των ευθυνών που συνεπάγεται </w:t>
      </w:r>
      <w:r>
        <w:rPr>
          <w:rFonts w:eastAsia="Times New Roman"/>
          <w:szCs w:val="24"/>
        </w:rPr>
        <w:t>η</w:t>
      </w:r>
      <w:r w:rsidRPr="002C05F0">
        <w:rPr>
          <w:rFonts w:eastAsia="Times New Roman"/>
          <w:szCs w:val="24"/>
        </w:rPr>
        <w:t xml:space="preserve"> στάση του στα κρίσιμα ζητήματα</w:t>
      </w:r>
      <w:r>
        <w:rPr>
          <w:rFonts w:eastAsia="Times New Roman"/>
          <w:szCs w:val="24"/>
        </w:rPr>
        <w:t>. Κι</w:t>
      </w:r>
      <w:r w:rsidRPr="002C05F0">
        <w:rPr>
          <w:rFonts w:eastAsia="Times New Roman"/>
          <w:szCs w:val="24"/>
        </w:rPr>
        <w:t xml:space="preserve"> αν είσαι πολίτης</w:t>
      </w:r>
      <w:r>
        <w:rPr>
          <w:rFonts w:eastAsia="Times New Roman"/>
          <w:szCs w:val="24"/>
        </w:rPr>
        <w:t>,</w:t>
      </w:r>
      <w:r w:rsidRPr="002C05F0">
        <w:rPr>
          <w:rFonts w:eastAsia="Times New Roman"/>
          <w:szCs w:val="24"/>
        </w:rPr>
        <w:t xml:space="preserve"> δικαιού</w:t>
      </w:r>
      <w:r>
        <w:rPr>
          <w:rFonts w:eastAsia="Times New Roman"/>
          <w:szCs w:val="24"/>
        </w:rPr>
        <w:t>σ</w:t>
      </w:r>
      <w:r w:rsidRPr="002C05F0">
        <w:rPr>
          <w:rFonts w:eastAsia="Times New Roman"/>
          <w:szCs w:val="24"/>
        </w:rPr>
        <w:t>αι να αρνηθε</w:t>
      </w:r>
      <w:r>
        <w:rPr>
          <w:rFonts w:eastAsia="Times New Roman"/>
          <w:szCs w:val="24"/>
        </w:rPr>
        <w:t xml:space="preserve">ίς </w:t>
      </w:r>
      <w:r w:rsidRPr="002C05F0">
        <w:rPr>
          <w:rFonts w:eastAsia="Times New Roman"/>
          <w:szCs w:val="24"/>
        </w:rPr>
        <w:t xml:space="preserve">την </w:t>
      </w:r>
      <w:r>
        <w:rPr>
          <w:rFonts w:eastAsia="Times New Roman"/>
          <w:szCs w:val="24"/>
        </w:rPr>
        <w:t>α</w:t>
      </w:r>
      <w:r w:rsidRPr="002C05F0">
        <w:rPr>
          <w:rFonts w:eastAsia="Times New Roman"/>
          <w:szCs w:val="24"/>
        </w:rPr>
        <w:t>νάληψη ευθυνών που σου αναλογούν</w:t>
      </w:r>
      <w:r>
        <w:rPr>
          <w:rFonts w:eastAsia="Times New Roman"/>
          <w:szCs w:val="24"/>
        </w:rPr>
        <w:t>, αν νιώσεις πω</w:t>
      </w:r>
      <w:r>
        <w:rPr>
          <w:rFonts w:eastAsia="Times New Roman"/>
          <w:szCs w:val="24"/>
        </w:rPr>
        <w:t>ς</w:t>
      </w:r>
      <w:r w:rsidRPr="002C05F0">
        <w:rPr>
          <w:rFonts w:eastAsia="Times New Roman"/>
          <w:szCs w:val="24"/>
        </w:rPr>
        <w:t xml:space="preserve"> σε βαραίνουν υπέρμετρα</w:t>
      </w:r>
      <w:r>
        <w:rPr>
          <w:rFonts w:eastAsia="Times New Roman"/>
          <w:szCs w:val="24"/>
        </w:rPr>
        <w:t>. Ο</w:t>
      </w:r>
      <w:r w:rsidRPr="002C05F0">
        <w:rPr>
          <w:rFonts w:eastAsia="Times New Roman"/>
          <w:szCs w:val="24"/>
        </w:rPr>
        <w:t xml:space="preserve"> πολιτικός</w:t>
      </w:r>
      <w:r>
        <w:rPr>
          <w:rFonts w:eastAsia="Times New Roman"/>
          <w:szCs w:val="24"/>
        </w:rPr>
        <w:t>,</w:t>
      </w:r>
      <w:r w:rsidRPr="002C05F0">
        <w:rPr>
          <w:rFonts w:eastAsia="Times New Roman"/>
          <w:szCs w:val="24"/>
        </w:rPr>
        <w:t xml:space="preserve"> </w:t>
      </w:r>
      <w:r>
        <w:rPr>
          <w:rFonts w:eastAsia="Times New Roman"/>
          <w:szCs w:val="24"/>
        </w:rPr>
        <w:t>όμως,</w:t>
      </w:r>
      <w:r w:rsidRPr="002C05F0">
        <w:rPr>
          <w:rFonts w:eastAsia="Times New Roman"/>
          <w:szCs w:val="24"/>
        </w:rPr>
        <w:t xml:space="preserve"> υποχρεούται να ακολουθήσει τις αρχές και τη συνείδησή του αταλάντευτα</w:t>
      </w:r>
      <w:r>
        <w:rPr>
          <w:rFonts w:eastAsia="Times New Roman"/>
          <w:szCs w:val="24"/>
        </w:rPr>
        <w:t>,</w:t>
      </w:r>
      <w:r w:rsidRPr="002C05F0">
        <w:rPr>
          <w:rFonts w:eastAsia="Times New Roman"/>
          <w:szCs w:val="24"/>
        </w:rPr>
        <w:t xml:space="preserve"> χωρίς αστερίσκους</w:t>
      </w:r>
      <w:r>
        <w:rPr>
          <w:rFonts w:eastAsia="Times New Roman"/>
          <w:szCs w:val="24"/>
        </w:rPr>
        <w:t>,</w:t>
      </w:r>
      <w:r w:rsidRPr="002C05F0">
        <w:rPr>
          <w:rFonts w:eastAsia="Times New Roman"/>
          <w:szCs w:val="24"/>
        </w:rPr>
        <w:t xml:space="preserve"> χωρίς υπεκφυγές και </w:t>
      </w:r>
      <w:r>
        <w:rPr>
          <w:rFonts w:eastAsia="Times New Roman"/>
          <w:szCs w:val="24"/>
        </w:rPr>
        <w:t>β</w:t>
      </w:r>
      <w:r w:rsidRPr="002C05F0">
        <w:rPr>
          <w:rFonts w:eastAsia="Times New Roman"/>
          <w:szCs w:val="24"/>
        </w:rPr>
        <w:t>εβαίως χωρίς στρεψοδικί</w:t>
      </w:r>
      <w:r>
        <w:rPr>
          <w:rFonts w:eastAsia="Times New Roman"/>
          <w:szCs w:val="24"/>
        </w:rPr>
        <w:t>ε</w:t>
      </w:r>
      <w:r w:rsidRPr="002C05F0">
        <w:rPr>
          <w:rFonts w:eastAsia="Times New Roman"/>
          <w:szCs w:val="24"/>
        </w:rPr>
        <w:t>ς</w:t>
      </w:r>
      <w:r>
        <w:rPr>
          <w:rFonts w:eastAsia="Times New Roman"/>
          <w:szCs w:val="24"/>
        </w:rPr>
        <w:t>.</w:t>
      </w:r>
    </w:p>
    <w:p w14:paraId="1286C8A3" w14:textId="77777777" w:rsidR="000402FE" w:rsidRDefault="007623D8">
      <w:pPr>
        <w:spacing w:line="600" w:lineRule="auto"/>
        <w:ind w:firstLine="720"/>
        <w:jc w:val="both"/>
        <w:rPr>
          <w:rFonts w:eastAsia="Times New Roman"/>
          <w:szCs w:val="24"/>
        </w:rPr>
      </w:pPr>
      <w:r w:rsidRPr="002C05F0">
        <w:rPr>
          <w:rFonts w:eastAsia="Times New Roman"/>
          <w:szCs w:val="24"/>
        </w:rPr>
        <w:t>Σας ευχαριστώ</w:t>
      </w:r>
      <w:r>
        <w:rPr>
          <w:rFonts w:eastAsia="Times New Roman"/>
          <w:szCs w:val="24"/>
        </w:rPr>
        <w:t>.</w:t>
      </w:r>
    </w:p>
    <w:p w14:paraId="1286C8A4" w14:textId="77777777" w:rsidR="000402FE" w:rsidRDefault="007623D8">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1286C8A5" w14:textId="77777777" w:rsidR="000402FE" w:rsidRDefault="007623D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Τον λόγο έ</w:t>
      </w:r>
      <w:r w:rsidRPr="002C05F0">
        <w:rPr>
          <w:rFonts w:eastAsia="Times New Roman"/>
          <w:szCs w:val="24"/>
        </w:rPr>
        <w:t xml:space="preserve">χει η </w:t>
      </w:r>
      <w:r>
        <w:rPr>
          <w:rFonts w:eastAsia="Times New Roman"/>
          <w:szCs w:val="24"/>
        </w:rPr>
        <w:t>Υ</w:t>
      </w:r>
      <w:r w:rsidRPr="002C05F0">
        <w:rPr>
          <w:rFonts w:eastAsia="Times New Roman"/>
          <w:szCs w:val="24"/>
        </w:rPr>
        <w:t>πουργός</w:t>
      </w:r>
      <w:r>
        <w:rPr>
          <w:rFonts w:eastAsia="Times New Roman"/>
          <w:szCs w:val="24"/>
        </w:rPr>
        <w:t xml:space="preserve"> Προστασίας του Πολίτη,</w:t>
      </w:r>
      <w:r w:rsidRPr="002C05F0">
        <w:rPr>
          <w:rFonts w:eastAsia="Times New Roman"/>
          <w:szCs w:val="24"/>
        </w:rPr>
        <w:t xml:space="preserve"> κ</w:t>
      </w:r>
      <w:r>
        <w:rPr>
          <w:rFonts w:eastAsia="Times New Roman"/>
          <w:szCs w:val="24"/>
        </w:rPr>
        <w:t>.</w:t>
      </w:r>
      <w:r w:rsidRPr="002C05F0">
        <w:rPr>
          <w:rFonts w:eastAsia="Times New Roman"/>
          <w:szCs w:val="24"/>
        </w:rPr>
        <w:t xml:space="preserve"> Όλγα Γεροβασίλη</w:t>
      </w:r>
      <w:r>
        <w:rPr>
          <w:rFonts w:eastAsia="Times New Roman"/>
          <w:szCs w:val="24"/>
        </w:rPr>
        <w:t>.</w:t>
      </w:r>
    </w:p>
    <w:p w14:paraId="1286C8A6" w14:textId="77777777" w:rsidR="000402FE" w:rsidRDefault="007623D8">
      <w:pPr>
        <w:spacing w:line="600" w:lineRule="auto"/>
        <w:ind w:firstLine="720"/>
        <w:jc w:val="both"/>
        <w:rPr>
          <w:rFonts w:eastAsia="Times New Roman"/>
          <w:szCs w:val="24"/>
        </w:rPr>
      </w:pPr>
      <w:r>
        <w:rPr>
          <w:rFonts w:eastAsia="Times New Roman"/>
          <w:szCs w:val="24"/>
        </w:rPr>
        <w:t>Ορίστε, κυρία Υπουργέ, έχετε τον λόγο.</w:t>
      </w:r>
    </w:p>
    <w:p w14:paraId="1286C8A7" w14:textId="77777777" w:rsidR="000402FE" w:rsidRDefault="007623D8">
      <w:pPr>
        <w:spacing w:line="600" w:lineRule="auto"/>
        <w:ind w:firstLine="720"/>
        <w:jc w:val="both"/>
        <w:rPr>
          <w:rFonts w:eastAsia="Times New Roman"/>
          <w:szCs w:val="24"/>
        </w:rPr>
      </w:pPr>
      <w:r>
        <w:rPr>
          <w:rFonts w:eastAsia="Times New Roman"/>
          <w:b/>
          <w:szCs w:val="24"/>
        </w:rPr>
        <w:t>ΟΛΓΑ ΓΕΡΟΒΑΣΙΛΗ (Υπουργός Προστασίας του Πολίτη):</w:t>
      </w:r>
      <w:r>
        <w:rPr>
          <w:rFonts w:eastAsia="Times New Roman"/>
          <w:szCs w:val="24"/>
        </w:rPr>
        <w:t xml:space="preserve"> Αν ή</w:t>
      </w:r>
      <w:r w:rsidRPr="002C05F0">
        <w:rPr>
          <w:rFonts w:eastAsia="Times New Roman"/>
          <w:szCs w:val="24"/>
        </w:rPr>
        <w:t>ταν κάποιος προς τη Νέα Δημοκρατία</w:t>
      </w:r>
      <w:r>
        <w:rPr>
          <w:rFonts w:eastAsia="Times New Roman"/>
          <w:szCs w:val="24"/>
        </w:rPr>
        <w:t>,</w:t>
      </w:r>
      <w:r w:rsidRPr="002C05F0">
        <w:rPr>
          <w:rFonts w:eastAsia="Times New Roman"/>
          <w:szCs w:val="24"/>
        </w:rPr>
        <w:t xml:space="preserve"> δεν θα σχολιάζετε το ίδιο</w:t>
      </w:r>
      <w:r>
        <w:rPr>
          <w:rFonts w:eastAsia="Times New Roman"/>
          <w:szCs w:val="24"/>
        </w:rPr>
        <w:t>,</w:t>
      </w:r>
      <w:r w:rsidRPr="002C05F0">
        <w:rPr>
          <w:rFonts w:eastAsia="Times New Roman"/>
          <w:szCs w:val="24"/>
        </w:rPr>
        <w:t xml:space="preserve"> φαντάζομαι</w:t>
      </w:r>
      <w:r>
        <w:rPr>
          <w:rFonts w:eastAsia="Times New Roman"/>
          <w:szCs w:val="24"/>
        </w:rPr>
        <w:t>.</w:t>
      </w:r>
    </w:p>
    <w:p w14:paraId="1286C8A8" w14:textId="77777777" w:rsidR="000402FE" w:rsidRDefault="007623D8">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1286C8A9" w14:textId="77777777" w:rsidR="000402FE" w:rsidRDefault="007623D8">
      <w:pPr>
        <w:spacing w:line="600" w:lineRule="auto"/>
        <w:ind w:firstLine="720"/>
        <w:jc w:val="both"/>
        <w:rPr>
          <w:rFonts w:eastAsia="Times New Roman"/>
          <w:szCs w:val="24"/>
        </w:rPr>
      </w:pPr>
      <w:r>
        <w:rPr>
          <w:rFonts w:eastAsia="Times New Roman"/>
          <w:szCs w:val="24"/>
        </w:rPr>
        <w:t>Έ</w:t>
      </w:r>
      <w:r w:rsidRPr="002C05F0">
        <w:rPr>
          <w:rFonts w:eastAsia="Times New Roman"/>
          <w:szCs w:val="24"/>
        </w:rPr>
        <w:t xml:space="preserve">χουν συμβεί </w:t>
      </w:r>
      <w:r>
        <w:rPr>
          <w:rFonts w:eastAsia="Times New Roman"/>
          <w:szCs w:val="24"/>
        </w:rPr>
        <w:t>τόσα χ</w:t>
      </w:r>
      <w:r w:rsidRPr="002C05F0">
        <w:rPr>
          <w:rFonts w:eastAsia="Times New Roman"/>
          <w:szCs w:val="24"/>
        </w:rPr>
        <w:t>ωρίς καμ</w:t>
      </w:r>
      <w:r>
        <w:rPr>
          <w:rFonts w:eastAsia="Times New Roman"/>
          <w:szCs w:val="24"/>
        </w:rPr>
        <w:t>μ</w:t>
      </w:r>
      <w:r w:rsidRPr="002C05F0">
        <w:rPr>
          <w:rFonts w:eastAsia="Times New Roman"/>
          <w:szCs w:val="24"/>
        </w:rPr>
        <w:t>ία κριτική στάση απέναντι σε όλα αυτά</w:t>
      </w:r>
      <w:r>
        <w:rPr>
          <w:rFonts w:eastAsia="Times New Roman"/>
          <w:szCs w:val="24"/>
        </w:rPr>
        <w:t>. Κατά το δοκούν, λοιπόν, η κριτική. Δ</w:t>
      </w:r>
      <w:r w:rsidRPr="002C05F0">
        <w:rPr>
          <w:rFonts w:eastAsia="Times New Roman"/>
          <w:szCs w:val="24"/>
        </w:rPr>
        <w:t>εν πειράζει</w:t>
      </w:r>
      <w:r>
        <w:rPr>
          <w:rFonts w:eastAsia="Times New Roman"/>
          <w:szCs w:val="24"/>
        </w:rPr>
        <w:t>. Θ</w:t>
      </w:r>
      <w:r w:rsidRPr="002C05F0">
        <w:rPr>
          <w:rFonts w:eastAsia="Times New Roman"/>
          <w:szCs w:val="24"/>
        </w:rPr>
        <w:t>εμιτό</w:t>
      </w:r>
      <w:r>
        <w:rPr>
          <w:rFonts w:eastAsia="Times New Roman"/>
          <w:szCs w:val="24"/>
        </w:rPr>
        <w:t>.</w:t>
      </w:r>
    </w:p>
    <w:p w14:paraId="1286C8AA" w14:textId="77777777" w:rsidR="000402FE" w:rsidRDefault="007623D8">
      <w:pPr>
        <w:spacing w:line="600" w:lineRule="auto"/>
        <w:ind w:firstLine="720"/>
        <w:jc w:val="both"/>
        <w:rPr>
          <w:rFonts w:eastAsia="Times New Roman"/>
          <w:szCs w:val="24"/>
        </w:rPr>
      </w:pPr>
      <w:r>
        <w:rPr>
          <w:rFonts w:eastAsia="Times New Roman"/>
          <w:szCs w:val="24"/>
        </w:rPr>
        <w:t>Σε αυτή η συζήτηση</w:t>
      </w:r>
      <w:r w:rsidRPr="005D1A0E">
        <w:rPr>
          <w:rFonts w:eastAsia="Times New Roman"/>
          <w:szCs w:val="24"/>
        </w:rPr>
        <w:t xml:space="preserve"> </w:t>
      </w:r>
      <w:r w:rsidRPr="002C05F0">
        <w:rPr>
          <w:rFonts w:eastAsia="Times New Roman"/>
          <w:szCs w:val="24"/>
        </w:rPr>
        <w:t>που κάνουμε σήμερα</w:t>
      </w:r>
      <w:r>
        <w:rPr>
          <w:rFonts w:eastAsia="Times New Roman"/>
          <w:szCs w:val="24"/>
        </w:rPr>
        <w:t>, κυρίες και κύριοι συνάδελφοι, δεν</w:t>
      </w:r>
      <w:r>
        <w:rPr>
          <w:rFonts w:eastAsia="Times New Roman"/>
          <w:szCs w:val="24"/>
        </w:rPr>
        <w:t xml:space="preserve"> θα έπρεπε</w:t>
      </w:r>
      <w:r w:rsidRPr="002C05F0">
        <w:rPr>
          <w:rFonts w:eastAsia="Times New Roman"/>
          <w:szCs w:val="24"/>
        </w:rPr>
        <w:t xml:space="preserve"> να ξεπεραστεί γ</w:t>
      </w:r>
      <w:r>
        <w:rPr>
          <w:rFonts w:eastAsia="Times New Roman"/>
          <w:szCs w:val="24"/>
        </w:rPr>
        <w:t>ρήγορα ότι δεν ήταν υποχρεωτική και πως το Σ</w:t>
      </w:r>
      <w:r w:rsidRPr="002C05F0">
        <w:rPr>
          <w:rFonts w:eastAsia="Times New Roman"/>
          <w:szCs w:val="24"/>
        </w:rPr>
        <w:t xml:space="preserve">ύνταγμα δεν την απαιτούσε και δεν χρειαζόταν για να συνεχίσει η </w:t>
      </w:r>
      <w:r>
        <w:rPr>
          <w:rFonts w:eastAsia="Times New Roman"/>
          <w:szCs w:val="24"/>
        </w:rPr>
        <w:t>Α</w:t>
      </w:r>
      <w:r w:rsidRPr="002C05F0">
        <w:rPr>
          <w:rFonts w:eastAsia="Times New Roman"/>
          <w:szCs w:val="24"/>
        </w:rPr>
        <w:t>ριστερά να έχει την ευθύνη διακυβέρνησης της χώρας</w:t>
      </w:r>
      <w:r>
        <w:rPr>
          <w:rFonts w:eastAsia="Times New Roman"/>
          <w:szCs w:val="24"/>
        </w:rPr>
        <w:t>,</w:t>
      </w:r>
      <w:r w:rsidRPr="002C05F0">
        <w:rPr>
          <w:rFonts w:eastAsia="Times New Roman"/>
          <w:szCs w:val="24"/>
        </w:rPr>
        <w:t xml:space="preserve"> αλλά προκλήθηκε με πρωτοβουλία του </w:t>
      </w:r>
      <w:r>
        <w:rPr>
          <w:rFonts w:eastAsia="Times New Roman"/>
          <w:szCs w:val="24"/>
        </w:rPr>
        <w:t>Π</w:t>
      </w:r>
      <w:r w:rsidRPr="002C05F0">
        <w:rPr>
          <w:rFonts w:eastAsia="Times New Roman"/>
          <w:szCs w:val="24"/>
        </w:rPr>
        <w:t>ρωθυπουργού</w:t>
      </w:r>
      <w:r>
        <w:rPr>
          <w:rFonts w:eastAsia="Times New Roman"/>
          <w:szCs w:val="24"/>
        </w:rPr>
        <w:t>,</w:t>
      </w:r>
      <w:r w:rsidRPr="002C05F0">
        <w:rPr>
          <w:rFonts w:eastAsia="Times New Roman"/>
          <w:szCs w:val="24"/>
        </w:rPr>
        <w:t xml:space="preserve"> που αποδεικνύει</w:t>
      </w:r>
      <w:r>
        <w:rPr>
          <w:rFonts w:eastAsia="Times New Roman"/>
          <w:szCs w:val="24"/>
        </w:rPr>
        <w:t>,</w:t>
      </w:r>
      <w:r w:rsidRPr="002C05F0">
        <w:rPr>
          <w:rFonts w:eastAsia="Times New Roman"/>
          <w:szCs w:val="24"/>
        </w:rPr>
        <w:t xml:space="preserve"> άλλ</w:t>
      </w:r>
      <w:r w:rsidRPr="002C05F0">
        <w:rPr>
          <w:rFonts w:eastAsia="Times New Roman"/>
          <w:szCs w:val="24"/>
        </w:rPr>
        <w:t>η μία φορά</w:t>
      </w:r>
      <w:r>
        <w:rPr>
          <w:rFonts w:eastAsia="Times New Roman"/>
          <w:szCs w:val="24"/>
        </w:rPr>
        <w:t>,</w:t>
      </w:r>
      <w:r w:rsidRPr="002C05F0">
        <w:rPr>
          <w:rFonts w:eastAsia="Times New Roman"/>
          <w:szCs w:val="24"/>
        </w:rPr>
        <w:t xml:space="preserve"> το</w:t>
      </w:r>
      <w:r>
        <w:rPr>
          <w:rFonts w:eastAsia="Times New Roman"/>
          <w:szCs w:val="24"/>
        </w:rPr>
        <w:t>ν</w:t>
      </w:r>
      <w:r w:rsidRPr="002C05F0">
        <w:rPr>
          <w:rFonts w:eastAsia="Times New Roman"/>
          <w:szCs w:val="24"/>
        </w:rPr>
        <w:t xml:space="preserve"> βαθύ</w:t>
      </w:r>
      <w:r>
        <w:rPr>
          <w:rFonts w:eastAsia="Times New Roman"/>
          <w:szCs w:val="24"/>
        </w:rPr>
        <w:t>,</w:t>
      </w:r>
      <w:r w:rsidRPr="002C05F0">
        <w:rPr>
          <w:rFonts w:eastAsia="Times New Roman"/>
          <w:szCs w:val="24"/>
        </w:rPr>
        <w:t xml:space="preserve"> ουσιαστικό σεβασμό στους κανόνες της </w:t>
      </w:r>
      <w:r>
        <w:rPr>
          <w:rFonts w:eastAsia="Times New Roman"/>
          <w:szCs w:val="24"/>
        </w:rPr>
        <w:t>Κ</w:t>
      </w:r>
      <w:r w:rsidRPr="002C05F0">
        <w:rPr>
          <w:rFonts w:eastAsia="Times New Roman"/>
          <w:szCs w:val="24"/>
        </w:rPr>
        <w:t xml:space="preserve">οινοβουλευτικής </w:t>
      </w:r>
      <w:r>
        <w:rPr>
          <w:rFonts w:eastAsia="Times New Roman"/>
          <w:szCs w:val="24"/>
        </w:rPr>
        <w:t>Δ</w:t>
      </w:r>
      <w:r w:rsidRPr="002C05F0">
        <w:rPr>
          <w:rFonts w:eastAsia="Times New Roman"/>
          <w:szCs w:val="24"/>
        </w:rPr>
        <w:t>ημοκρατίας</w:t>
      </w:r>
      <w:r>
        <w:rPr>
          <w:rFonts w:eastAsia="Times New Roman"/>
          <w:szCs w:val="24"/>
        </w:rPr>
        <w:t>,</w:t>
      </w:r>
      <w:r w:rsidRPr="002C05F0">
        <w:rPr>
          <w:rFonts w:eastAsia="Times New Roman"/>
          <w:szCs w:val="24"/>
        </w:rPr>
        <w:t xml:space="preserve"> στον τρόπο που εμείς αντιλαμβανόμαστε την άσκηση της πολιτικής</w:t>
      </w:r>
      <w:r>
        <w:rPr>
          <w:rFonts w:eastAsia="Times New Roman"/>
          <w:szCs w:val="24"/>
        </w:rPr>
        <w:t>.</w:t>
      </w:r>
    </w:p>
    <w:p w14:paraId="1286C8AB" w14:textId="77777777" w:rsidR="000402FE" w:rsidRDefault="007623D8">
      <w:pPr>
        <w:spacing w:line="600" w:lineRule="auto"/>
        <w:ind w:firstLine="720"/>
        <w:jc w:val="both"/>
        <w:rPr>
          <w:rFonts w:eastAsia="Times New Roman"/>
          <w:szCs w:val="24"/>
        </w:rPr>
      </w:pPr>
      <w:r>
        <w:rPr>
          <w:rFonts w:eastAsia="Times New Roman"/>
          <w:szCs w:val="24"/>
        </w:rPr>
        <w:t>Δ</w:t>
      </w:r>
      <w:r w:rsidRPr="002C05F0">
        <w:rPr>
          <w:rFonts w:eastAsia="Times New Roman"/>
          <w:szCs w:val="24"/>
        </w:rPr>
        <w:t>εν έχω</w:t>
      </w:r>
      <w:r>
        <w:rPr>
          <w:rFonts w:eastAsia="Times New Roman"/>
          <w:szCs w:val="24"/>
        </w:rPr>
        <w:t>,</w:t>
      </w:r>
      <w:r w:rsidRPr="002C05F0">
        <w:rPr>
          <w:rFonts w:eastAsia="Times New Roman"/>
          <w:szCs w:val="24"/>
        </w:rPr>
        <w:t xml:space="preserve"> </w:t>
      </w:r>
      <w:r>
        <w:rPr>
          <w:rFonts w:eastAsia="Times New Roman"/>
          <w:szCs w:val="24"/>
        </w:rPr>
        <w:t>όμως,</w:t>
      </w:r>
      <w:r w:rsidRPr="002C05F0">
        <w:rPr>
          <w:rFonts w:eastAsia="Times New Roman"/>
          <w:szCs w:val="24"/>
        </w:rPr>
        <w:t xml:space="preserve"> κα</w:t>
      </w:r>
      <w:r>
        <w:rPr>
          <w:rFonts w:eastAsia="Times New Roman"/>
          <w:szCs w:val="24"/>
        </w:rPr>
        <w:t>μ</w:t>
      </w:r>
      <w:r w:rsidRPr="002C05F0">
        <w:rPr>
          <w:rFonts w:eastAsia="Times New Roman"/>
          <w:szCs w:val="24"/>
        </w:rPr>
        <w:t>μία αμφιβολία</w:t>
      </w:r>
      <w:r>
        <w:rPr>
          <w:rFonts w:eastAsia="Times New Roman"/>
          <w:szCs w:val="24"/>
        </w:rPr>
        <w:t xml:space="preserve"> -</w:t>
      </w:r>
      <w:r w:rsidRPr="002C05F0">
        <w:rPr>
          <w:rFonts w:eastAsia="Times New Roman"/>
          <w:szCs w:val="24"/>
        </w:rPr>
        <w:t>φαντασιακό είναι λίγο αυτό</w:t>
      </w:r>
      <w:r>
        <w:rPr>
          <w:rFonts w:eastAsia="Times New Roman"/>
          <w:szCs w:val="24"/>
        </w:rPr>
        <w:t>-</w:t>
      </w:r>
      <w:r w:rsidRPr="002C05F0">
        <w:rPr>
          <w:rFonts w:eastAsia="Times New Roman"/>
          <w:szCs w:val="24"/>
        </w:rPr>
        <w:t xml:space="preserve"> ότι αν βρισκόταν η καινούργια Νέα Δημοκρατία του κ</w:t>
      </w:r>
      <w:r>
        <w:rPr>
          <w:rFonts w:eastAsia="Times New Roman"/>
          <w:szCs w:val="24"/>
        </w:rPr>
        <w:t>.</w:t>
      </w:r>
      <w:r w:rsidRPr="002C05F0">
        <w:rPr>
          <w:rFonts w:eastAsia="Times New Roman"/>
          <w:szCs w:val="24"/>
        </w:rPr>
        <w:t xml:space="preserve"> Μητσοτάκη </w:t>
      </w:r>
      <w:r>
        <w:rPr>
          <w:rFonts w:eastAsia="Times New Roman"/>
          <w:szCs w:val="24"/>
        </w:rPr>
        <w:t>σ</w:t>
      </w:r>
      <w:r w:rsidRPr="002C05F0">
        <w:rPr>
          <w:rFonts w:eastAsia="Times New Roman"/>
          <w:szCs w:val="24"/>
        </w:rPr>
        <w:t>την αντίστοιχη θέση σήμερα</w:t>
      </w:r>
      <w:r>
        <w:rPr>
          <w:rFonts w:eastAsia="Times New Roman"/>
          <w:szCs w:val="24"/>
        </w:rPr>
        <w:t xml:space="preserve">, θα στήνονταν </w:t>
      </w:r>
      <w:r w:rsidRPr="002C05F0">
        <w:rPr>
          <w:rFonts w:eastAsia="Times New Roman"/>
          <w:szCs w:val="24"/>
        </w:rPr>
        <w:t>πολύωρ</w:t>
      </w:r>
      <w:r>
        <w:rPr>
          <w:rFonts w:eastAsia="Times New Roman"/>
          <w:szCs w:val="24"/>
        </w:rPr>
        <w:t>ες</w:t>
      </w:r>
      <w:r w:rsidRPr="002C05F0">
        <w:rPr>
          <w:rFonts w:eastAsia="Times New Roman"/>
          <w:szCs w:val="24"/>
        </w:rPr>
        <w:t xml:space="preserve"> συζητήσ</w:t>
      </w:r>
      <w:r>
        <w:rPr>
          <w:rFonts w:eastAsia="Times New Roman"/>
          <w:szCs w:val="24"/>
        </w:rPr>
        <w:t>εις</w:t>
      </w:r>
      <w:r w:rsidRPr="002C05F0">
        <w:rPr>
          <w:rFonts w:eastAsia="Times New Roman"/>
          <w:szCs w:val="24"/>
        </w:rPr>
        <w:t xml:space="preserve"> στα κανάλια </w:t>
      </w:r>
      <w:r>
        <w:rPr>
          <w:rFonts w:eastAsia="Times New Roman"/>
          <w:szCs w:val="24"/>
        </w:rPr>
        <w:t>γ</w:t>
      </w:r>
      <w:r w:rsidRPr="002C05F0">
        <w:rPr>
          <w:rFonts w:eastAsia="Times New Roman"/>
          <w:szCs w:val="24"/>
        </w:rPr>
        <w:t xml:space="preserve">ια το πόσο </w:t>
      </w:r>
      <w:r>
        <w:rPr>
          <w:rFonts w:eastAsia="Times New Roman"/>
          <w:szCs w:val="24"/>
        </w:rPr>
        <w:t>σ</w:t>
      </w:r>
      <w:r w:rsidRPr="002C05F0">
        <w:rPr>
          <w:rFonts w:eastAsia="Times New Roman"/>
          <w:szCs w:val="24"/>
        </w:rPr>
        <w:t>οφός είναι ο συνταγματικός νομοθέτης που διαφυλάττει τη σταθερότητα της χώρας και δεν βάζει τη χώρα σε εκλ</w:t>
      </w:r>
      <w:r w:rsidRPr="002C05F0">
        <w:rPr>
          <w:rFonts w:eastAsia="Times New Roman"/>
          <w:szCs w:val="24"/>
        </w:rPr>
        <w:t xml:space="preserve">ογικές </w:t>
      </w:r>
      <w:r>
        <w:rPr>
          <w:rFonts w:eastAsia="Times New Roman"/>
          <w:szCs w:val="24"/>
        </w:rPr>
        <w:t>π</w:t>
      </w:r>
      <w:r w:rsidRPr="002C05F0">
        <w:rPr>
          <w:rFonts w:eastAsia="Times New Roman"/>
          <w:szCs w:val="24"/>
        </w:rPr>
        <w:t>εριπέτειες</w:t>
      </w:r>
      <w:r>
        <w:rPr>
          <w:rFonts w:eastAsia="Times New Roman"/>
          <w:szCs w:val="24"/>
        </w:rPr>
        <w:t>. Α</w:t>
      </w:r>
      <w:r w:rsidRPr="002C05F0">
        <w:rPr>
          <w:rFonts w:eastAsia="Times New Roman"/>
          <w:szCs w:val="24"/>
        </w:rPr>
        <w:t>ντί για τέτοια συζήτηση</w:t>
      </w:r>
      <w:r>
        <w:rPr>
          <w:rFonts w:eastAsia="Times New Roman"/>
          <w:szCs w:val="24"/>
        </w:rPr>
        <w:t>, λ</w:t>
      </w:r>
      <w:r w:rsidRPr="002C05F0">
        <w:rPr>
          <w:rFonts w:eastAsia="Times New Roman"/>
          <w:szCs w:val="24"/>
        </w:rPr>
        <w:t>οιπόν</w:t>
      </w:r>
      <w:r>
        <w:rPr>
          <w:rFonts w:eastAsia="Times New Roman"/>
          <w:szCs w:val="24"/>
        </w:rPr>
        <w:t>,</w:t>
      </w:r>
      <w:r w:rsidRPr="002C05F0">
        <w:rPr>
          <w:rFonts w:eastAsia="Times New Roman"/>
          <w:szCs w:val="24"/>
        </w:rPr>
        <w:t xml:space="preserve"> σήμερα ακούμε </w:t>
      </w:r>
      <w:r>
        <w:rPr>
          <w:rFonts w:eastAsia="Times New Roman"/>
          <w:szCs w:val="24"/>
        </w:rPr>
        <w:t xml:space="preserve">για </w:t>
      </w:r>
      <w:r w:rsidRPr="002C05F0">
        <w:rPr>
          <w:rFonts w:eastAsia="Times New Roman"/>
          <w:szCs w:val="24"/>
        </w:rPr>
        <w:t>αποστασίες</w:t>
      </w:r>
      <w:r>
        <w:rPr>
          <w:rFonts w:eastAsia="Times New Roman"/>
          <w:szCs w:val="24"/>
        </w:rPr>
        <w:t>,</w:t>
      </w:r>
      <w:r w:rsidRPr="002C05F0">
        <w:rPr>
          <w:rFonts w:eastAsia="Times New Roman"/>
          <w:szCs w:val="24"/>
        </w:rPr>
        <w:t xml:space="preserve"> </w:t>
      </w:r>
      <w:r>
        <w:rPr>
          <w:rFonts w:eastAsia="Times New Roman"/>
          <w:szCs w:val="24"/>
        </w:rPr>
        <w:t>προσκόλληση σε καρέκλες,</w:t>
      </w:r>
      <w:r w:rsidRPr="002C05F0">
        <w:rPr>
          <w:rFonts w:eastAsia="Times New Roman"/>
          <w:szCs w:val="24"/>
        </w:rPr>
        <w:t xml:space="preserve"> ανταλλάγματα</w:t>
      </w:r>
      <w:r>
        <w:rPr>
          <w:rFonts w:eastAsia="Times New Roman"/>
          <w:szCs w:val="24"/>
        </w:rPr>
        <w:t>,</w:t>
      </w:r>
      <w:r w:rsidRPr="002C05F0">
        <w:rPr>
          <w:rFonts w:eastAsia="Times New Roman"/>
          <w:szCs w:val="24"/>
        </w:rPr>
        <w:t xml:space="preserve"> εξαγορές και πολλά άλλα</w:t>
      </w:r>
      <w:r>
        <w:rPr>
          <w:rFonts w:eastAsia="Times New Roman"/>
          <w:szCs w:val="24"/>
        </w:rPr>
        <w:t xml:space="preserve"> δυσάρεστα</w:t>
      </w:r>
      <w:r w:rsidRPr="002C05F0">
        <w:rPr>
          <w:rFonts w:eastAsia="Times New Roman"/>
          <w:szCs w:val="24"/>
        </w:rPr>
        <w:t xml:space="preserve"> πράγματα</w:t>
      </w:r>
      <w:r>
        <w:rPr>
          <w:rFonts w:eastAsia="Times New Roman"/>
          <w:szCs w:val="24"/>
        </w:rPr>
        <w:t>.</w:t>
      </w:r>
    </w:p>
    <w:p w14:paraId="1286C8AC" w14:textId="77777777" w:rsidR="000402FE" w:rsidRDefault="007623D8">
      <w:pPr>
        <w:spacing w:line="600" w:lineRule="auto"/>
        <w:ind w:firstLine="720"/>
        <w:jc w:val="both"/>
        <w:rPr>
          <w:rFonts w:eastAsia="Times New Roman"/>
          <w:szCs w:val="24"/>
        </w:rPr>
      </w:pPr>
      <w:r>
        <w:rPr>
          <w:rFonts w:eastAsia="Times New Roman"/>
          <w:szCs w:val="24"/>
        </w:rPr>
        <w:t xml:space="preserve">Κυρίες και κύριοι Βουλευτές, </w:t>
      </w:r>
      <w:r w:rsidRPr="002C05F0">
        <w:rPr>
          <w:rFonts w:eastAsia="Times New Roman"/>
          <w:szCs w:val="24"/>
        </w:rPr>
        <w:t xml:space="preserve">ζητάμε σήμερα την παροχή ψήφου εμπιστοσύνης στην </w:t>
      </w:r>
      <w:r>
        <w:rPr>
          <w:rFonts w:eastAsia="Times New Roman"/>
          <w:szCs w:val="24"/>
        </w:rPr>
        <w:t>Κ</w:t>
      </w:r>
      <w:r w:rsidRPr="002C05F0">
        <w:rPr>
          <w:rFonts w:eastAsia="Times New Roman"/>
          <w:szCs w:val="24"/>
        </w:rPr>
        <w:t xml:space="preserve">υβέρνηση και δεν τη ζητάμε για να δικαιώσουν </w:t>
      </w:r>
      <w:r>
        <w:rPr>
          <w:rFonts w:eastAsia="Times New Roman"/>
          <w:szCs w:val="24"/>
        </w:rPr>
        <w:t>οι Β</w:t>
      </w:r>
      <w:r w:rsidRPr="002C05F0">
        <w:rPr>
          <w:rFonts w:eastAsia="Times New Roman"/>
          <w:szCs w:val="24"/>
        </w:rPr>
        <w:t>ουλευτές</w:t>
      </w:r>
      <w:r>
        <w:rPr>
          <w:rFonts w:eastAsia="Times New Roman"/>
          <w:szCs w:val="24"/>
        </w:rPr>
        <w:t xml:space="preserve"> την Κ</w:t>
      </w:r>
      <w:r w:rsidRPr="002C05F0">
        <w:rPr>
          <w:rFonts w:eastAsia="Times New Roman"/>
          <w:szCs w:val="24"/>
        </w:rPr>
        <w:t>υβέρνηση που καταφέραμε να βγάλουμε τη χώρα ουσιαστικά από την ασφυκτική μνημονιακή περίοδο</w:t>
      </w:r>
      <w:r>
        <w:rPr>
          <w:rFonts w:eastAsia="Times New Roman"/>
          <w:szCs w:val="24"/>
        </w:rPr>
        <w:t>,</w:t>
      </w:r>
      <w:r w:rsidRPr="002C05F0">
        <w:rPr>
          <w:rFonts w:eastAsia="Times New Roman"/>
          <w:szCs w:val="24"/>
        </w:rPr>
        <w:t xml:space="preserve"> που προστατεύου</w:t>
      </w:r>
      <w:r>
        <w:rPr>
          <w:rFonts w:eastAsia="Times New Roman"/>
          <w:szCs w:val="24"/>
        </w:rPr>
        <w:t>με</w:t>
      </w:r>
      <w:r w:rsidRPr="002C05F0">
        <w:rPr>
          <w:rFonts w:eastAsia="Times New Roman"/>
          <w:szCs w:val="24"/>
        </w:rPr>
        <w:t xml:space="preserve"> εργαζόμενους και </w:t>
      </w:r>
      <w:r>
        <w:rPr>
          <w:rFonts w:eastAsia="Times New Roman"/>
          <w:szCs w:val="24"/>
        </w:rPr>
        <w:t>διαφυλάξαμε</w:t>
      </w:r>
      <w:r w:rsidRPr="002C05F0">
        <w:rPr>
          <w:rFonts w:eastAsia="Times New Roman"/>
          <w:szCs w:val="24"/>
        </w:rPr>
        <w:t xml:space="preserve"> την κοινωνική συνοχή</w:t>
      </w:r>
      <w:r>
        <w:rPr>
          <w:rFonts w:eastAsia="Times New Roman"/>
          <w:szCs w:val="24"/>
        </w:rPr>
        <w:t>,</w:t>
      </w:r>
      <w:r w:rsidRPr="002C05F0">
        <w:rPr>
          <w:rFonts w:eastAsia="Times New Roman"/>
          <w:szCs w:val="24"/>
        </w:rPr>
        <w:t xml:space="preserve"> που </w:t>
      </w:r>
      <w:r>
        <w:rPr>
          <w:rFonts w:eastAsia="Times New Roman"/>
          <w:szCs w:val="24"/>
        </w:rPr>
        <w:t>εντάξαμε ξανά</w:t>
      </w:r>
      <w:r w:rsidRPr="002C05F0">
        <w:rPr>
          <w:rFonts w:eastAsia="Times New Roman"/>
          <w:szCs w:val="24"/>
        </w:rPr>
        <w:t xml:space="preserve"> τη χώρα μας τ</w:t>
      </w:r>
      <w:r w:rsidRPr="002C05F0">
        <w:rPr>
          <w:rFonts w:eastAsia="Times New Roman"/>
          <w:szCs w:val="24"/>
        </w:rPr>
        <w:t>ο διεθνές οικονομικό σύστημα και την καταστήσαμε ελκυστική στην επιχειρηματικότητα και την επενδυτική πρωτοβουλία</w:t>
      </w:r>
      <w:r>
        <w:rPr>
          <w:rFonts w:eastAsia="Times New Roman"/>
          <w:szCs w:val="24"/>
        </w:rPr>
        <w:t>,</w:t>
      </w:r>
      <w:r w:rsidRPr="002C05F0">
        <w:rPr>
          <w:rFonts w:eastAsia="Times New Roman"/>
          <w:szCs w:val="24"/>
        </w:rPr>
        <w:t xml:space="preserve"> που </w:t>
      </w:r>
      <w:r>
        <w:rPr>
          <w:rFonts w:eastAsia="Times New Roman"/>
          <w:szCs w:val="24"/>
        </w:rPr>
        <w:t>της προσδώσαμε</w:t>
      </w:r>
      <w:r w:rsidRPr="002C05F0">
        <w:rPr>
          <w:rFonts w:eastAsia="Times New Roman"/>
          <w:szCs w:val="24"/>
        </w:rPr>
        <w:t xml:space="preserve"> ξανά κύρος και αξιοπιστία στην </w:t>
      </w:r>
      <w:r>
        <w:rPr>
          <w:rFonts w:eastAsia="Times New Roman"/>
          <w:szCs w:val="24"/>
        </w:rPr>
        <w:t>ε</w:t>
      </w:r>
      <w:r w:rsidRPr="002C05F0">
        <w:rPr>
          <w:rFonts w:eastAsia="Times New Roman"/>
          <w:szCs w:val="24"/>
        </w:rPr>
        <w:t>υρωπαϊκή και διεθνή σκηνή</w:t>
      </w:r>
      <w:r>
        <w:rPr>
          <w:rFonts w:eastAsia="Times New Roman"/>
          <w:szCs w:val="24"/>
        </w:rPr>
        <w:t>. Ό</w:t>
      </w:r>
      <w:r w:rsidRPr="002C05F0">
        <w:rPr>
          <w:rFonts w:eastAsia="Times New Roman"/>
          <w:szCs w:val="24"/>
        </w:rPr>
        <w:t xml:space="preserve">λα αυτά είναι και γνωστά και </w:t>
      </w:r>
      <w:r>
        <w:rPr>
          <w:rFonts w:eastAsia="Times New Roman"/>
          <w:szCs w:val="24"/>
        </w:rPr>
        <w:t>βιωμένα</w:t>
      </w:r>
      <w:r w:rsidRPr="002C05F0">
        <w:rPr>
          <w:rFonts w:eastAsia="Times New Roman"/>
          <w:szCs w:val="24"/>
        </w:rPr>
        <w:t xml:space="preserve"> από τους συμπολίτες </w:t>
      </w:r>
      <w:r>
        <w:rPr>
          <w:rFonts w:eastAsia="Times New Roman"/>
          <w:szCs w:val="24"/>
        </w:rPr>
        <w:t>μας.</w:t>
      </w:r>
    </w:p>
    <w:p w14:paraId="1286C8AD" w14:textId="77777777" w:rsidR="000402FE" w:rsidRDefault="007623D8">
      <w:pPr>
        <w:spacing w:line="600" w:lineRule="auto"/>
        <w:ind w:firstLine="720"/>
        <w:jc w:val="both"/>
        <w:rPr>
          <w:rFonts w:eastAsia="Times New Roman"/>
          <w:szCs w:val="24"/>
        </w:rPr>
      </w:pPr>
      <w:r>
        <w:rPr>
          <w:rFonts w:eastAsia="Times New Roman"/>
          <w:szCs w:val="24"/>
        </w:rPr>
        <w:t xml:space="preserve">Ζητάμε ανανέωση </w:t>
      </w:r>
      <w:r w:rsidRPr="002C05F0">
        <w:rPr>
          <w:rFonts w:eastAsia="Times New Roman"/>
          <w:szCs w:val="24"/>
        </w:rPr>
        <w:t>της εμπιστοσύνης</w:t>
      </w:r>
      <w:r>
        <w:rPr>
          <w:rFonts w:eastAsia="Times New Roman"/>
          <w:szCs w:val="24"/>
        </w:rPr>
        <w:t>,</w:t>
      </w:r>
      <w:r w:rsidRPr="002C05F0">
        <w:rPr>
          <w:rFonts w:eastAsia="Times New Roman"/>
          <w:szCs w:val="24"/>
        </w:rPr>
        <w:t xml:space="preserve"> για να ολοκληρώσουμε αυτά που απομένουν και που έχουν δρομολογηθεί </w:t>
      </w:r>
      <w:r>
        <w:rPr>
          <w:rFonts w:eastAsia="Times New Roman"/>
          <w:szCs w:val="24"/>
        </w:rPr>
        <w:t xml:space="preserve">και τους επόμενους μήνες θα ξετυλιχτούν </w:t>
      </w:r>
      <w:r w:rsidRPr="002C05F0">
        <w:rPr>
          <w:rFonts w:eastAsia="Times New Roman"/>
          <w:szCs w:val="24"/>
        </w:rPr>
        <w:t xml:space="preserve">μπροστά </w:t>
      </w:r>
      <w:r>
        <w:rPr>
          <w:rFonts w:eastAsia="Times New Roman"/>
          <w:szCs w:val="24"/>
        </w:rPr>
        <w:t xml:space="preserve">μας. </w:t>
      </w:r>
      <w:r w:rsidRPr="002C05F0">
        <w:rPr>
          <w:rFonts w:eastAsia="Times New Roman"/>
          <w:szCs w:val="24"/>
        </w:rPr>
        <w:t xml:space="preserve">Αναφέρθηκε όλα αυτά τα οποία έχουμε μπροστά και από τον Πρωθυπουργό χθες και από τις τοποθετήσεις των </w:t>
      </w:r>
      <w:r w:rsidRPr="002C05F0">
        <w:rPr>
          <w:rFonts w:eastAsia="Times New Roman"/>
          <w:szCs w:val="24"/>
        </w:rPr>
        <w:t>συναδέλφων</w:t>
      </w:r>
      <w:r>
        <w:rPr>
          <w:rFonts w:eastAsia="Times New Roman"/>
          <w:szCs w:val="24"/>
        </w:rPr>
        <w:t>. Ν</w:t>
      </w:r>
      <w:r w:rsidRPr="002C05F0">
        <w:rPr>
          <w:rFonts w:eastAsia="Times New Roman"/>
          <w:szCs w:val="24"/>
        </w:rPr>
        <w:t>α θυμίσω</w:t>
      </w:r>
      <w:r>
        <w:rPr>
          <w:rFonts w:eastAsia="Times New Roman"/>
          <w:szCs w:val="24"/>
        </w:rPr>
        <w:t>,</w:t>
      </w:r>
      <w:r w:rsidRPr="002C05F0">
        <w:rPr>
          <w:rFonts w:eastAsia="Times New Roman"/>
          <w:szCs w:val="24"/>
        </w:rPr>
        <w:t xml:space="preserve"> </w:t>
      </w:r>
      <w:r>
        <w:rPr>
          <w:rFonts w:eastAsia="Times New Roman"/>
          <w:szCs w:val="24"/>
        </w:rPr>
        <w:t xml:space="preserve">όμως, επιγραμματικά ότι </w:t>
      </w:r>
      <w:r w:rsidRPr="002C05F0">
        <w:rPr>
          <w:rFonts w:eastAsia="Times New Roman"/>
          <w:szCs w:val="24"/>
        </w:rPr>
        <w:t>είναι</w:t>
      </w:r>
      <w:r>
        <w:rPr>
          <w:rFonts w:eastAsia="Times New Roman"/>
          <w:szCs w:val="24"/>
        </w:rPr>
        <w:t>: Η</w:t>
      </w:r>
      <w:r w:rsidRPr="002C05F0">
        <w:rPr>
          <w:rFonts w:eastAsia="Times New Roman"/>
          <w:szCs w:val="24"/>
        </w:rPr>
        <w:t xml:space="preserve"> διαδικασία αναθεώρησης του </w:t>
      </w:r>
      <w:r>
        <w:rPr>
          <w:rFonts w:eastAsia="Times New Roman"/>
          <w:szCs w:val="24"/>
        </w:rPr>
        <w:t>Σ</w:t>
      </w:r>
      <w:r w:rsidRPr="002C05F0">
        <w:rPr>
          <w:rFonts w:eastAsia="Times New Roman"/>
          <w:szCs w:val="24"/>
        </w:rPr>
        <w:t xml:space="preserve">υντάγματος για τη διεύρυνση της </w:t>
      </w:r>
      <w:r>
        <w:rPr>
          <w:rFonts w:eastAsia="Times New Roman"/>
          <w:szCs w:val="24"/>
        </w:rPr>
        <w:t>δ</w:t>
      </w:r>
      <w:r w:rsidRPr="002C05F0">
        <w:rPr>
          <w:rFonts w:eastAsia="Times New Roman"/>
          <w:szCs w:val="24"/>
        </w:rPr>
        <w:t xml:space="preserve">ημοκρατίας και της λαϊκής συμμετοχής και την κατάργηση της θεσμικής ατιμωρησίας </w:t>
      </w:r>
      <w:r>
        <w:rPr>
          <w:rFonts w:eastAsia="Times New Roman"/>
          <w:szCs w:val="24"/>
        </w:rPr>
        <w:t>Υ</w:t>
      </w:r>
      <w:r w:rsidRPr="002C05F0">
        <w:rPr>
          <w:rFonts w:eastAsia="Times New Roman"/>
          <w:szCs w:val="24"/>
        </w:rPr>
        <w:t>πουργών</w:t>
      </w:r>
      <w:r>
        <w:rPr>
          <w:rFonts w:eastAsia="Times New Roman"/>
          <w:szCs w:val="24"/>
        </w:rPr>
        <w:t>. Η</w:t>
      </w:r>
      <w:r w:rsidRPr="002C05F0">
        <w:rPr>
          <w:rFonts w:eastAsia="Times New Roman"/>
          <w:szCs w:val="24"/>
        </w:rPr>
        <w:t xml:space="preserve"> αύξηση του κατώτατου μισθού και η κατάργηση του</w:t>
      </w:r>
      <w:r w:rsidRPr="002C05F0">
        <w:rPr>
          <w:rFonts w:eastAsia="Times New Roman"/>
          <w:szCs w:val="24"/>
        </w:rPr>
        <w:t xml:space="preserve"> υπ</w:t>
      </w:r>
      <w:r>
        <w:rPr>
          <w:rFonts w:eastAsia="Times New Roman"/>
          <w:szCs w:val="24"/>
        </w:rPr>
        <w:t>ο</w:t>
      </w:r>
      <w:r w:rsidRPr="002C05F0">
        <w:rPr>
          <w:rFonts w:eastAsia="Times New Roman"/>
          <w:szCs w:val="24"/>
        </w:rPr>
        <w:t>κατώτατο</w:t>
      </w:r>
      <w:r>
        <w:rPr>
          <w:rFonts w:eastAsia="Times New Roman"/>
          <w:szCs w:val="24"/>
        </w:rPr>
        <w:t>υ</w:t>
      </w:r>
      <w:r w:rsidRPr="002C05F0">
        <w:rPr>
          <w:rFonts w:eastAsia="Times New Roman"/>
          <w:szCs w:val="24"/>
        </w:rPr>
        <w:t xml:space="preserve"> μισθού</w:t>
      </w:r>
      <w:r>
        <w:rPr>
          <w:rFonts w:eastAsia="Times New Roman"/>
          <w:szCs w:val="24"/>
        </w:rPr>
        <w:t>. Η</w:t>
      </w:r>
      <w:r w:rsidRPr="002C05F0">
        <w:rPr>
          <w:rFonts w:eastAsia="Times New Roman"/>
          <w:szCs w:val="24"/>
        </w:rPr>
        <w:t xml:space="preserve"> ρύθμιση των </w:t>
      </w:r>
      <w:r>
        <w:rPr>
          <w:rFonts w:eastAsia="Times New Roman"/>
          <w:szCs w:val="24"/>
        </w:rPr>
        <w:t>εκατόν είκοσι</w:t>
      </w:r>
      <w:r w:rsidRPr="002C05F0">
        <w:rPr>
          <w:rFonts w:eastAsia="Times New Roman"/>
          <w:szCs w:val="24"/>
        </w:rPr>
        <w:t xml:space="preserve"> δόσεων</w:t>
      </w:r>
      <w:r>
        <w:rPr>
          <w:rFonts w:eastAsia="Times New Roman"/>
          <w:szCs w:val="24"/>
        </w:rPr>
        <w:t>,</w:t>
      </w:r>
      <w:r w:rsidRPr="002C05F0">
        <w:rPr>
          <w:rFonts w:eastAsia="Times New Roman"/>
          <w:szCs w:val="24"/>
        </w:rPr>
        <w:t xml:space="preserve"> για να ανακουφίσει χιλιάδες ελεύθερους επαγγελματίες</w:t>
      </w:r>
      <w:r>
        <w:rPr>
          <w:rFonts w:eastAsia="Times New Roman"/>
          <w:szCs w:val="24"/>
        </w:rPr>
        <w:t>. Ο</w:t>
      </w:r>
      <w:r w:rsidRPr="002C05F0">
        <w:rPr>
          <w:rFonts w:eastAsia="Times New Roman"/>
          <w:szCs w:val="24"/>
        </w:rPr>
        <w:t xml:space="preserve"> νόμος για την προστασία της πρώτης κατοικίας</w:t>
      </w:r>
      <w:r>
        <w:rPr>
          <w:rFonts w:eastAsia="Times New Roman"/>
          <w:szCs w:val="24"/>
        </w:rPr>
        <w:t>,</w:t>
      </w:r>
      <w:r w:rsidRPr="002C05F0">
        <w:rPr>
          <w:rFonts w:eastAsia="Times New Roman"/>
          <w:szCs w:val="24"/>
        </w:rPr>
        <w:t xml:space="preserve"> η στήριξη</w:t>
      </w:r>
      <w:r>
        <w:rPr>
          <w:rFonts w:eastAsia="Times New Roman"/>
          <w:szCs w:val="24"/>
        </w:rPr>
        <w:t xml:space="preserve"> της</w:t>
      </w:r>
      <w:r w:rsidRPr="002C05F0">
        <w:rPr>
          <w:rFonts w:eastAsia="Times New Roman"/>
          <w:szCs w:val="24"/>
        </w:rPr>
        <w:t xml:space="preserve"> στεγαστικής πολιτικής με επιδότηση δ</w:t>
      </w:r>
      <w:r>
        <w:rPr>
          <w:rFonts w:eastAsia="Times New Roman"/>
          <w:szCs w:val="24"/>
        </w:rPr>
        <w:t>ό</w:t>
      </w:r>
      <w:r w:rsidRPr="002C05F0">
        <w:rPr>
          <w:rFonts w:eastAsia="Times New Roman"/>
          <w:szCs w:val="24"/>
        </w:rPr>
        <w:t>σεων για την πρώτη κατοικία και επιδότηση ενο</w:t>
      </w:r>
      <w:r w:rsidRPr="002C05F0">
        <w:rPr>
          <w:rFonts w:eastAsia="Times New Roman"/>
          <w:szCs w:val="24"/>
        </w:rPr>
        <w:t>ικίου</w:t>
      </w:r>
      <w:r>
        <w:rPr>
          <w:rFonts w:eastAsia="Times New Roman"/>
          <w:szCs w:val="24"/>
        </w:rPr>
        <w:t>. Η</w:t>
      </w:r>
      <w:r w:rsidRPr="002C05F0">
        <w:rPr>
          <w:rFonts w:eastAsia="Times New Roman"/>
          <w:szCs w:val="24"/>
        </w:rPr>
        <w:t xml:space="preserve"> ολοκλήρωση της συζήτησης και </w:t>
      </w:r>
      <w:r>
        <w:rPr>
          <w:rFonts w:eastAsia="Times New Roman"/>
          <w:szCs w:val="24"/>
        </w:rPr>
        <w:t xml:space="preserve">η </w:t>
      </w:r>
      <w:r w:rsidRPr="002C05F0">
        <w:rPr>
          <w:rFonts w:eastAsia="Times New Roman"/>
          <w:szCs w:val="24"/>
        </w:rPr>
        <w:t xml:space="preserve">υλοποίηση μιας ιστορικής συμφωνίας με την </w:t>
      </w:r>
      <w:r>
        <w:rPr>
          <w:rFonts w:eastAsia="Times New Roman"/>
          <w:szCs w:val="24"/>
        </w:rPr>
        <w:t>Ε</w:t>
      </w:r>
      <w:r w:rsidRPr="002C05F0">
        <w:rPr>
          <w:rFonts w:eastAsia="Times New Roman"/>
          <w:szCs w:val="24"/>
        </w:rPr>
        <w:t>κκλησία της Ελλάδος</w:t>
      </w:r>
      <w:r>
        <w:rPr>
          <w:rFonts w:eastAsia="Times New Roman"/>
          <w:szCs w:val="24"/>
        </w:rPr>
        <w:t xml:space="preserve">. </w:t>
      </w:r>
    </w:p>
    <w:p w14:paraId="1286C8AE" w14:textId="77777777" w:rsidR="000402FE" w:rsidRDefault="007623D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Κυρία Υπουργέ, με συγχωρείτε, θα σας διακόψω για δέκα δευτερόλεπτα.</w:t>
      </w:r>
    </w:p>
    <w:p w14:paraId="1286C8AF" w14:textId="77777777" w:rsidR="000402FE" w:rsidRDefault="007623D8">
      <w:pPr>
        <w:spacing w:line="600" w:lineRule="auto"/>
        <w:ind w:firstLine="720"/>
        <w:jc w:val="both"/>
        <w:rPr>
          <w:rFonts w:eastAsia="Times New Roman"/>
          <w:szCs w:val="24"/>
        </w:rPr>
      </w:pPr>
      <w:r>
        <w:rPr>
          <w:rFonts w:eastAsia="Times New Roman"/>
          <w:szCs w:val="24"/>
        </w:rPr>
        <w:t>Κυρίες και κύριοι συνάδελφοι,</w:t>
      </w:r>
      <w:r w:rsidRPr="002C05F0">
        <w:rPr>
          <w:rFonts w:eastAsia="Times New Roman"/>
          <w:szCs w:val="24"/>
        </w:rPr>
        <w:t xml:space="preserve"> γίνεται γνωστό στο </w:t>
      </w:r>
      <w:r>
        <w:rPr>
          <w:rFonts w:eastAsia="Times New Roman"/>
          <w:szCs w:val="24"/>
        </w:rPr>
        <w:t>Σ</w:t>
      </w:r>
      <w:r w:rsidRPr="002C05F0">
        <w:rPr>
          <w:rFonts w:eastAsia="Times New Roman"/>
          <w:szCs w:val="24"/>
        </w:rPr>
        <w:t xml:space="preserve">ώμα </w:t>
      </w:r>
      <w:r>
        <w:rPr>
          <w:rFonts w:eastAsia="Times New Roman"/>
          <w:szCs w:val="24"/>
        </w:rPr>
        <w:t xml:space="preserve">ότι </w:t>
      </w:r>
      <w:r>
        <w:rPr>
          <w:rFonts w:eastAsia="Times New Roman"/>
          <w:szCs w:val="24"/>
        </w:rPr>
        <w:t xml:space="preserve">τη συνεδρίασή μας παρακολουθούν </w:t>
      </w:r>
      <w:r>
        <w:rPr>
          <w:rFonts w:eastAsia="Times New Roman"/>
          <w:szCs w:val="24"/>
        </w:rPr>
        <w:t>από τα άνω</w:t>
      </w:r>
      <w:r w:rsidRPr="002C05F0">
        <w:rPr>
          <w:rFonts w:eastAsia="Times New Roman"/>
          <w:szCs w:val="24"/>
        </w:rPr>
        <w:t xml:space="preserve"> δυτικά θεωρεία </w:t>
      </w:r>
      <w:r>
        <w:rPr>
          <w:rFonts w:eastAsia="Times New Roman"/>
          <w:szCs w:val="24"/>
        </w:rPr>
        <w:t>τριάντα πέντε</w:t>
      </w:r>
      <w:r w:rsidRPr="002C05F0">
        <w:rPr>
          <w:rFonts w:eastAsia="Times New Roman"/>
          <w:szCs w:val="24"/>
        </w:rPr>
        <w:t xml:space="preserve"> μαθήτριες και μαθητές και </w:t>
      </w:r>
      <w:r>
        <w:rPr>
          <w:rFonts w:eastAsia="Times New Roman"/>
          <w:szCs w:val="24"/>
        </w:rPr>
        <w:t>τρεις</w:t>
      </w:r>
      <w:r w:rsidRPr="002C05F0">
        <w:rPr>
          <w:rFonts w:eastAsia="Times New Roman"/>
          <w:szCs w:val="24"/>
        </w:rPr>
        <w:t xml:space="preserve"> συνοδοί εκπαιδευτικοί από το Γενικό Λύκειο</w:t>
      </w:r>
      <w:r>
        <w:rPr>
          <w:rFonts w:eastAsia="Times New Roman"/>
          <w:szCs w:val="24"/>
        </w:rPr>
        <w:t xml:space="preserve"> Κ</w:t>
      </w:r>
      <w:r w:rsidRPr="002C05F0">
        <w:rPr>
          <w:rFonts w:eastAsia="Times New Roman"/>
          <w:szCs w:val="24"/>
        </w:rPr>
        <w:t>λειτορίας Αχαΐας</w:t>
      </w:r>
      <w:r>
        <w:rPr>
          <w:rFonts w:eastAsia="Times New Roman"/>
          <w:szCs w:val="24"/>
        </w:rPr>
        <w:t>.</w:t>
      </w:r>
    </w:p>
    <w:p w14:paraId="1286C8B0" w14:textId="77777777" w:rsidR="000402FE" w:rsidRDefault="007623D8">
      <w:pPr>
        <w:spacing w:line="600" w:lineRule="auto"/>
        <w:ind w:firstLine="720"/>
        <w:jc w:val="both"/>
        <w:rPr>
          <w:rFonts w:eastAsia="Times New Roman"/>
          <w:szCs w:val="24"/>
        </w:rPr>
      </w:pPr>
      <w:r w:rsidRPr="002C05F0">
        <w:rPr>
          <w:rFonts w:eastAsia="Times New Roman"/>
          <w:szCs w:val="24"/>
        </w:rPr>
        <w:t>Καλώς ήρθατε στη Βουλή</w:t>
      </w:r>
      <w:r>
        <w:rPr>
          <w:rFonts w:eastAsia="Times New Roman"/>
          <w:szCs w:val="24"/>
        </w:rPr>
        <w:t>.</w:t>
      </w:r>
    </w:p>
    <w:p w14:paraId="1286C8B1" w14:textId="77777777" w:rsidR="000402FE" w:rsidRDefault="007623D8">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1286C8B2" w14:textId="77777777" w:rsidR="000402FE" w:rsidRDefault="007623D8">
      <w:pPr>
        <w:spacing w:line="600" w:lineRule="auto"/>
        <w:ind w:firstLine="720"/>
        <w:jc w:val="both"/>
        <w:rPr>
          <w:rFonts w:eastAsia="Times New Roman"/>
          <w:szCs w:val="24"/>
        </w:rPr>
      </w:pPr>
      <w:r>
        <w:rPr>
          <w:rFonts w:eastAsia="Times New Roman"/>
          <w:szCs w:val="24"/>
        </w:rPr>
        <w:t>Κυρία Υπ</w:t>
      </w:r>
      <w:r>
        <w:rPr>
          <w:rFonts w:eastAsia="Times New Roman"/>
          <w:szCs w:val="24"/>
        </w:rPr>
        <w:t>ουργέ, συνεχίστε, παρακαλώ.</w:t>
      </w:r>
    </w:p>
    <w:p w14:paraId="1286C8B3" w14:textId="77777777" w:rsidR="000402FE" w:rsidRDefault="007623D8">
      <w:pPr>
        <w:spacing w:line="600" w:lineRule="auto"/>
        <w:ind w:firstLine="720"/>
        <w:jc w:val="both"/>
        <w:rPr>
          <w:rFonts w:eastAsia="Times New Roman"/>
          <w:szCs w:val="24"/>
        </w:rPr>
      </w:pPr>
      <w:r>
        <w:rPr>
          <w:rFonts w:eastAsia="Times New Roman"/>
          <w:b/>
          <w:szCs w:val="24"/>
        </w:rPr>
        <w:t>ΟΛΓΑ ΓΕΡΟΒΑΣΙΛΗ (Υπουργός Προστασίας του Πολίτη):</w:t>
      </w:r>
      <w:r>
        <w:rPr>
          <w:rFonts w:eastAsia="Times New Roman"/>
          <w:szCs w:val="24"/>
        </w:rPr>
        <w:t xml:space="preserve"> Επίσης, κυρίες και κύριοι συνάδελφοι, </w:t>
      </w:r>
      <w:r w:rsidRPr="002C05F0">
        <w:rPr>
          <w:rFonts w:eastAsia="Times New Roman"/>
          <w:szCs w:val="24"/>
        </w:rPr>
        <w:t xml:space="preserve">σε λίγες μέρες θα κληθούμε σε αυτή την </w:t>
      </w:r>
      <w:r>
        <w:rPr>
          <w:rFonts w:eastAsia="Times New Roman"/>
          <w:szCs w:val="24"/>
        </w:rPr>
        <w:t>Α</w:t>
      </w:r>
      <w:r w:rsidRPr="002C05F0">
        <w:rPr>
          <w:rFonts w:eastAsia="Times New Roman"/>
          <w:szCs w:val="24"/>
        </w:rPr>
        <w:t>ίθουσα να πάρουμε μ</w:t>
      </w:r>
      <w:r>
        <w:rPr>
          <w:rFonts w:eastAsia="Times New Roman"/>
          <w:szCs w:val="24"/>
        </w:rPr>
        <w:t>ί</w:t>
      </w:r>
      <w:r w:rsidRPr="002C05F0">
        <w:rPr>
          <w:rFonts w:eastAsia="Times New Roman"/>
          <w:szCs w:val="24"/>
        </w:rPr>
        <w:t>α ιστορικά πραγματική απόφαση</w:t>
      </w:r>
      <w:r>
        <w:rPr>
          <w:rFonts w:eastAsia="Times New Roman"/>
          <w:szCs w:val="24"/>
        </w:rPr>
        <w:t>,</w:t>
      </w:r>
      <w:r w:rsidRPr="002C05F0">
        <w:rPr>
          <w:rFonts w:eastAsia="Times New Roman"/>
          <w:szCs w:val="24"/>
        </w:rPr>
        <w:t xml:space="preserve"> να κυρώσουμε τη </w:t>
      </w:r>
      <w:r>
        <w:rPr>
          <w:rFonts w:eastAsia="Times New Roman"/>
          <w:szCs w:val="24"/>
        </w:rPr>
        <w:t>Σ</w:t>
      </w:r>
      <w:r w:rsidRPr="002C05F0">
        <w:rPr>
          <w:rFonts w:eastAsia="Times New Roman"/>
          <w:szCs w:val="24"/>
        </w:rPr>
        <w:t>υμφωνία των Πρεσπών</w:t>
      </w:r>
      <w:r>
        <w:rPr>
          <w:rFonts w:eastAsia="Times New Roman"/>
          <w:szCs w:val="24"/>
        </w:rPr>
        <w:t>,</w:t>
      </w:r>
      <w:r w:rsidRPr="002C05F0">
        <w:rPr>
          <w:rFonts w:eastAsia="Times New Roman"/>
          <w:szCs w:val="24"/>
        </w:rPr>
        <w:t xml:space="preserve"> μ</w:t>
      </w:r>
      <w:r>
        <w:rPr>
          <w:rFonts w:eastAsia="Times New Roman"/>
          <w:szCs w:val="24"/>
        </w:rPr>
        <w:t>ί</w:t>
      </w:r>
      <w:r w:rsidRPr="002C05F0">
        <w:rPr>
          <w:rFonts w:eastAsia="Times New Roman"/>
          <w:szCs w:val="24"/>
        </w:rPr>
        <w:t xml:space="preserve">α </w:t>
      </w:r>
      <w:r>
        <w:rPr>
          <w:rFonts w:eastAsia="Times New Roman"/>
          <w:szCs w:val="24"/>
        </w:rPr>
        <w:t>σ</w:t>
      </w:r>
      <w:r w:rsidRPr="002C05F0">
        <w:rPr>
          <w:rFonts w:eastAsia="Times New Roman"/>
          <w:szCs w:val="24"/>
        </w:rPr>
        <w:t>υμφωνί</w:t>
      </w:r>
      <w:r w:rsidRPr="002C05F0">
        <w:rPr>
          <w:rFonts w:eastAsia="Times New Roman"/>
          <w:szCs w:val="24"/>
        </w:rPr>
        <w:t xml:space="preserve">α που εξασφαλίζει πολλά περισσότερα από την εθνική γραμμή του ενός ονόματος με γεωγραφικό προσδιορισμό για όλες τις </w:t>
      </w:r>
      <w:r>
        <w:rPr>
          <w:rFonts w:eastAsia="Times New Roman"/>
          <w:szCs w:val="24"/>
        </w:rPr>
        <w:t>χρήσεις,</w:t>
      </w:r>
      <w:r w:rsidRPr="002C05F0">
        <w:rPr>
          <w:rFonts w:eastAsia="Times New Roman"/>
          <w:szCs w:val="24"/>
        </w:rPr>
        <w:t xml:space="preserve"> μ</w:t>
      </w:r>
      <w:r>
        <w:rPr>
          <w:rFonts w:eastAsia="Times New Roman"/>
          <w:szCs w:val="24"/>
        </w:rPr>
        <w:t>ί</w:t>
      </w:r>
      <w:r w:rsidRPr="002C05F0">
        <w:rPr>
          <w:rFonts w:eastAsia="Times New Roman"/>
          <w:szCs w:val="24"/>
        </w:rPr>
        <w:t>α συμφωνία που βάζει τέλος στον αλυτρωτισμό</w:t>
      </w:r>
      <w:r>
        <w:rPr>
          <w:rFonts w:eastAsia="Times New Roman"/>
          <w:szCs w:val="24"/>
        </w:rPr>
        <w:t xml:space="preserve">. Οι γείτονές μας έχουν </w:t>
      </w:r>
      <w:r w:rsidRPr="002C05F0">
        <w:rPr>
          <w:rFonts w:eastAsia="Times New Roman"/>
          <w:szCs w:val="24"/>
        </w:rPr>
        <w:t>αλλάξει Σύνταγμα</w:t>
      </w:r>
      <w:r>
        <w:rPr>
          <w:rFonts w:eastAsia="Times New Roman"/>
          <w:szCs w:val="24"/>
        </w:rPr>
        <w:t>,</w:t>
      </w:r>
      <w:r w:rsidRPr="002C05F0">
        <w:rPr>
          <w:rFonts w:eastAsia="Times New Roman"/>
          <w:szCs w:val="24"/>
        </w:rPr>
        <w:t xml:space="preserve"> όνομα</w:t>
      </w:r>
      <w:r>
        <w:rPr>
          <w:rFonts w:eastAsia="Times New Roman"/>
          <w:szCs w:val="24"/>
        </w:rPr>
        <w:t>,</w:t>
      </w:r>
      <w:r w:rsidRPr="002C05F0">
        <w:rPr>
          <w:rFonts w:eastAsia="Times New Roman"/>
          <w:szCs w:val="24"/>
        </w:rPr>
        <w:t xml:space="preserve"> σύμβολα</w:t>
      </w:r>
      <w:r>
        <w:rPr>
          <w:rFonts w:eastAsia="Times New Roman"/>
          <w:szCs w:val="24"/>
        </w:rPr>
        <w:t>. Μ</w:t>
      </w:r>
      <w:r w:rsidRPr="002C05F0">
        <w:rPr>
          <w:rFonts w:eastAsia="Times New Roman"/>
          <w:szCs w:val="24"/>
        </w:rPr>
        <w:t xml:space="preserve">ε τη </w:t>
      </w:r>
      <w:r>
        <w:rPr>
          <w:rFonts w:eastAsia="Times New Roman"/>
          <w:szCs w:val="24"/>
        </w:rPr>
        <w:t>σ</w:t>
      </w:r>
      <w:r w:rsidRPr="002C05F0">
        <w:rPr>
          <w:rFonts w:eastAsia="Times New Roman"/>
          <w:szCs w:val="24"/>
        </w:rPr>
        <w:t>υνταγματική αλλαγή δε</w:t>
      </w:r>
      <w:r w:rsidRPr="002C05F0">
        <w:rPr>
          <w:rFonts w:eastAsia="Times New Roman"/>
          <w:szCs w:val="24"/>
        </w:rPr>
        <w:t>ν μπορούν να θέτουν θέμα μειονότητ</w:t>
      </w:r>
      <w:r>
        <w:rPr>
          <w:rFonts w:eastAsia="Times New Roman"/>
          <w:szCs w:val="24"/>
        </w:rPr>
        <w:t>α</w:t>
      </w:r>
      <w:r w:rsidRPr="002C05F0">
        <w:rPr>
          <w:rFonts w:eastAsia="Times New Roman"/>
          <w:szCs w:val="24"/>
        </w:rPr>
        <w:t>ς και αναγνωρίζουν τα σύνορα</w:t>
      </w:r>
      <w:r>
        <w:rPr>
          <w:rFonts w:eastAsia="Times New Roman"/>
          <w:szCs w:val="24"/>
        </w:rPr>
        <w:t>.</w:t>
      </w:r>
    </w:p>
    <w:p w14:paraId="1286C8B4" w14:textId="77777777" w:rsidR="000402FE" w:rsidRDefault="007623D8">
      <w:pPr>
        <w:spacing w:line="600" w:lineRule="auto"/>
        <w:ind w:firstLine="720"/>
        <w:jc w:val="both"/>
        <w:rPr>
          <w:rFonts w:eastAsia="Times New Roman"/>
          <w:szCs w:val="24"/>
        </w:rPr>
      </w:pPr>
      <w:r>
        <w:rPr>
          <w:rFonts w:eastAsia="Times New Roman"/>
          <w:szCs w:val="24"/>
        </w:rPr>
        <w:t>Είναι μ</w:t>
      </w:r>
      <w:r>
        <w:rPr>
          <w:rFonts w:eastAsia="Times New Roman"/>
          <w:szCs w:val="24"/>
        </w:rPr>
        <w:t>ί</w:t>
      </w:r>
      <w:r w:rsidRPr="002C05F0">
        <w:rPr>
          <w:rFonts w:eastAsia="Times New Roman"/>
          <w:szCs w:val="24"/>
        </w:rPr>
        <w:t xml:space="preserve">α </w:t>
      </w:r>
      <w:r>
        <w:rPr>
          <w:rFonts w:eastAsia="Times New Roman"/>
          <w:szCs w:val="24"/>
        </w:rPr>
        <w:t>σ</w:t>
      </w:r>
      <w:r w:rsidRPr="002C05F0">
        <w:rPr>
          <w:rFonts w:eastAsia="Times New Roman"/>
          <w:szCs w:val="24"/>
        </w:rPr>
        <w:t>υμφωνία που αναβαθμίζει καταφανώς τη χώρα και το γεωστρατηγικό της ρόλο</w:t>
      </w:r>
      <w:r>
        <w:rPr>
          <w:rFonts w:eastAsia="Times New Roman"/>
          <w:szCs w:val="24"/>
        </w:rPr>
        <w:t>,</w:t>
      </w:r>
      <w:r w:rsidRPr="002C05F0">
        <w:rPr>
          <w:rFonts w:eastAsia="Times New Roman"/>
          <w:szCs w:val="24"/>
        </w:rPr>
        <w:t xml:space="preserve"> συμβάλλει στην ασφάλεια της περιοχής και προωθεί μία θετική ατζέντα στη συνεργασία ανάμεσα στις κοινωνίες τ</w:t>
      </w:r>
      <w:r w:rsidRPr="002C05F0">
        <w:rPr>
          <w:rFonts w:eastAsia="Times New Roman"/>
          <w:szCs w:val="24"/>
        </w:rPr>
        <w:t>ων δύο χωρών</w:t>
      </w:r>
      <w:r>
        <w:rPr>
          <w:rFonts w:eastAsia="Times New Roman"/>
          <w:szCs w:val="24"/>
        </w:rPr>
        <w:t>. Δίνει οριστική λύση σε</w:t>
      </w:r>
      <w:r w:rsidRPr="002C05F0">
        <w:rPr>
          <w:rFonts w:eastAsia="Times New Roman"/>
          <w:szCs w:val="24"/>
        </w:rPr>
        <w:t xml:space="preserve"> ένα πρόβλημα γύρω από το οποίο στρουθοκαμήλιζ</w:t>
      </w:r>
      <w:r>
        <w:rPr>
          <w:rFonts w:eastAsia="Times New Roman"/>
          <w:szCs w:val="24"/>
        </w:rPr>
        <w:t>α</w:t>
      </w:r>
      <w:r w:rsidRPr="002C05F0">
        <w:rPr>
          <w:rFonts w:eastAsia="Times New Roman"/>
          <w:szCs w:val="24"/>
        </w:rPr>
        <w:t>ν για δεκαετίες εναλλασσόμενες κυβερνήσεις της Νέας Δημοκρατίας και του ΠΑΣΟΚ</w:t>
      </w:r>
      <w:r>
        <w:rPr>
          <w:rFonts w:eastAsia="Times New Roman"/>
          <w:szCs w:val="24"/>
        </w:rPr>
        <w:t>,</w:t>
      </w:r>
      <w:r w:rsidRPr="002C05F0">
        <w:rPr>
          <w:rFonts w:eastAsia="Times New Roman"/>
          <w:szCs w:val="24"/>
        </w:rPr>
        <w:t xml:space="preserve"> σε ένα πρόβλημα που η </w:t>
      </w:r>
      <w:r>
        <w:rPr>
          <w:rFonts w:eastAsia="Times New Roman"/>
          <w:szCs w:val="24"/>
        </w:rPr>
        <w:t>Κ</w:t>
      </w:r>
      <w:r w:rsidRPr="002C05F0">
        <w:rPr>
          <w:rFonts w:eastAsia="Times New Roman"/>
          <w:szCs w:val="24"/>
        </w:rPr>
        <w:t>υβέρνηση είχε το σθένος</w:t>
      </w:r>
      <w:r>
        <w:rPr>
          <w:rFonts w:eastAsia="Times New Roman"/>
          <w:szCs w:val="24"/>
        </w:rPr>
        <w:t>, τ</w:t>
      </w:r>
      <w:r w:rsidRPr="002C05F0">
        <w:rPr>
          <w:rFonts w:eastAsia="Times New Roman"/>
          <w:szCs w:val="24"/>
        </w:rPr>
        <w:t xml:space="preserve">ο </w:t>
      </w:r>
      <w:r>
        <w:rPr>
          <w:rFonts w:eastAsia="Times New Roman"/>
          <w:szCs w:val="24"/>
        </w:rPr>
        <w:t>κ</w:t>
      </w:r>
      <w:r w:rsidRPr="002C05F0">
        <w:rPr>
          <w:rFonts w:eastAsia="Times New Roman"/>
          <w:szCs w:val="24"/>
        </w:rPr>
        <w:t>οίταξε κατάματα</w:t>
      </w:r>
      <w:r>
        <w:rPr>
          <w:rFonts w:eastAsia="Times New Roman"/>
          <w:szCs w:val="24"/>
        </w:rPr>
        <w:t>,</w:t>
      </w:r>
      <w:r w:rsidRPr="002C05F0">
        <w:rPr>
          <w:rFonts w:eastAsia="Times New Roman"/>
          <w:szCs w:val="24"/>
        </w:rPr>
        <w:t xml:space="preserve"> με άξονα την εθνική γραμμή</w:t>
      </w:r>
      <w:r>
        <w:rPr>
          <w:rFonts w:eastAsia="Times New Roman"/>
          <w:szCs w:val="24"/>
        </w:rPr>
        <w:t>,</w:t>
      </w:r>
      <w:r w:rsidRPr="002C05F0">
        <w:rPr>
          <w:rFonts w:eastAsia="Times New Roman"/>
          <w:szCs w:val="24"/>
        </w:rPr>
        <w:t xml:space="preserve"> με αντιεθνικιστική αντίληψη και όρους </w:t>
      </w:r>
      <w:r>
        <w:rPr>
          <w:rFonts w:eastAsia="Times New Roman"/>
          <w:szCs w:val="24"/>
        </w:rPr>
        <w:t>ε</w:t>
      </w:r>
      <w:r w:rsidRPr="002C05F0">
        <w:rPr>
          <w:rFonts w:eastAsia="Times New Roman"/>
          <w:szCs w:val="24"/>
        </w:rPr>
        <w:t>θνικού συμφέροντος</w:t>
      </w:r>
      <w:r>
        <w:rPr>
          <w:rFonts w:eastAsia="Times New Roman"/>
          <w:szCs w:val="24"/>
        </w:rPr>
        <w:t>.</w:t>
      </w:r>
    </w:p>
    <w:p w14:paraId="1286C8B5" w14:textId="77777777" w:rsidR="000402FE" w:rsidRDefault="007623D8">
      <w:pPr>
        <w:spacing w:line="600" w:lineRule="auto"/>
        <w:ind w:firstLine="720"/>
        <w:jc w:val="both"/>
        <w:rPr>
          <w:rFonts w:eastAsia="Times New Roman"/>
          <w:szCs w:val="24"/>
        </w:rPr>
      </w:pPr>
      <w:r>
        <w:rPr>
          <w:rFonts w:eastAsia="Times New Roman"/>
          <w:szCs w:val="24"/>
        </w:rPr>
        <w:t xml:space="preserve">Όμως, </w:t>
      </w:r>
      <w:r w:rsidRPr="002C05F0">
        <w:rPr>
          <w:rFonts w:eastAsia="Times New Roman"/>
          <w:szCs w:val="24"/>
        </w:rPr>
        <w:t>γίναμε μάρτυρες αυτές τις μέρες ενορχηστρωμέν</w:t>
      </w:r>
      <w:r>
        <w:rPr>
          <w:rFonts w:eastAsia="Times New Roman"/>
          <w:szCs w:val="24"/>
        </w:rPr>
        <w:t>ων</w:t>
      </w:r>
      <w:r w:rsidRPr="002C05F0">
        <w:rPr>
          <w:rFonts w:eastAsia="Times New Roman"/>
          <w:szCs w:val="24"/>
        </w:rPr>
        <w:t xml:space="preserve"> παρακρατικών πρακτικών</w:t>
      </w:r>
      <w:r>
        <w:rPr>
          <w:rFonts w:eastAsia="Times New Roman"/>
          <w:szCs w:val="24"/>
        </w:rPr>
        <w:t>,</w:t>
      </w:r>
      <w:r w:rsidRPr="002C05F0">
        <w:rPr>
          <w:rFonts w:eastAsia="Times New Roman"/>
          <w:szCs w:val="24"/>
        </w:rPr>
        <w:t xml:space="preserve"> με ύβρεις</w:t>
      </w:r>
      <w:r>
        <w:rPr>
          <w:rFonts w:eastAsia="Times New Roman"/>
          <w:szCs w:val="24"/>
        </w:rPr>
        <w:t>,</w:t>
      </w:r>
      <w:r w:rsidRPr="002C05F0">
        <w:rPr>
          <w:rFonts w:eastAsia="Times New Roman"/>
          <w:szCs w:val="24"/>
        </w:rPr>
        <w:t xml:space="preserve"> απειλές εναντίον </w:t>
      </w:r>
      <w:r>
        <w:rPr>
          <w:rFonts w:eastAsia="Times New Roman"/>
          <w:szCs w:val="24"/>
        </w:rPr>
        <w:t>Β</w:t>
      </w:r>
      <w:r w:rsidRPr="002C05F0">
        <w:rPr>
          <w:rFonts w:eastAsia="Times New Roman"/>
          <w:szCs w:val="24"/>
        </w:rPr>
        <w:t xml:space="preserve">ουλευτών και των οικογενειών </w:t>
      </w:r>
      <w:r>
        <w:rPr>
          <w:rFonts w:eastAsia="Times New Roman"/>
          <w:szCs w:val="24"/>
        </w:rPr>
        <w:t xml:space="preserve">τους. </w:t>
      </w:r>
      <w:r w:rsidRPr="00075DEB">
        <w:rPr>
          <w:rFonts w:eastAsia="Times New Roman"/>
          <w:szCs w:val="24"/>
        </w:rPr>
        <w:t>Βλέπω τον</w:t>
      </w:r>
      <w:r>
        <w:rPr>
          <w:rFonts w:eastAsia="Times New Roman"/>
          <w:szCs w:val="24"/>
        </w:rPr>
        <w:t xml:space="preserve"> κ. Παπαχριστόπου</w:t>
      </w:r>
      <w:r>
        <w:rPr>
          <w:rFonts w:eastAsia="Times New Roman"/>
          <w:szCs w:val="24"/>
        </w:rPr>
        <w:t>λο. Ήταν εδώ ο κ. Δ</w:t>
      </w:r>
      <w:r w:rsidRPr="002C05F0">
        <w:rPr>
          <w:rFonts w:eastAsia="Times New Roman"/>
          <w:szCs w:val="24"/>
        </w:rPr>
        <w:t>ανέλλης</w:t>
      </w:r>
      <w:r>
        <w:rPr>
          <w:rFonts w:eastAsia="Times New Roman"/>
          <w:szCs w:val="24"/>
        </w:rPr>
        <w:t>. Η</w:t>
      </w:r>
      <w:r w:rsidRPr="002C05F0">
        <w:rPr>
          <w:rFonts w:eastAsia="Times New Roman"/>
          <w:szCs w:val="24"/>
        </w:rPr>
        <w:t xml:space="preserve"> κ</w:t>
      </w:r>
      <w:r>
        <w:rPr>
          <w:rFonts w:eastAsia="Times New Roman"/>
          <w:szCs w:val="24"/>
        </w:rPr>
        <w:t>.</w:t>
      </w:r>
      <w:r w:rsidRPr="002C05F0">
        <w:rPr>
          <w:rFonts w:eastAsia="Times New Roman"/>
          <w:szCs w:val="24"/>
        </w:rPr>
        <w:t xml:space="preserve"> Παπακώστα</w:t>
      </w:r>
      <w:r>
        <w:rPr>
          <w:rFonts w:eastAsia="Times New Roman"/>
          <w:szCs w:val="24"/>
        </w:rPr>
        <w:t>.</w:t>
      </w:r>
      <w:r w:rsidRPr="002C05F0">
        <w:rPr>
          <w:rFonts w:eastAsia="Times New Roman"/>
          <w:szCs w:val="24"/>
        </w:rPr>
        <w:t xml:space="preserve"> </w:t>
      </w:r>
      <w:r>
        <w:rPr>
          <w:rFonts w:eastAsia="Times New Roman"/>
          <w:szCs w:val="24"/>
        </w:rPr>
        <w:t>Β</w:t>
      </w:r>
      <w:r w:rsidRPr="002C05F0">
        <w:rPr>
          <w:rFonts w:eastAsia="Times New Roman"/>
          <w:szCs w:val="24"/>
        </w:rPr>
        <w:t>ουλευτ</w:t>
      </w:r>
      <w:r>
        <w:rPr>
          <w:rFonts w:eastAsia="Times New Roman"/>
          <w:szCs w:val="24"/>
        </w:rPr>
        <w:t>ές τη</w:t>
      </w:r>
      <w:r w:rsidRPr="002C05F0">
        <w:rPr>
          <w:rFonts w:eastAsia="Times New Roman"/>
          <w:szCs w:val="24"/>
        </w:rPr>
        <w:t xml:space="preserve">ς </w:t>
      </w:r>
      <w:r>
        <w:rPr>
          <w:rFonts w:eastAsia="Times New Roman"/>
          <w:szCs w:val="24"/>
        </w:rPr>
        <w:t>β</w:t>
      </w:r>
      <w:r w:rsidRPr="002C05F0">
        <w:rPr>
          <w:rFonts w:eastAsia="Times New Roman"/>
          <w:szCs w:val="24"/>
        </w:rPr>
        <w:t>ορείου Ελλάδος</w:t>
      </w:r>
      <w:r>
        <w:rPr>
          <w:rFonts w:eastAsia="Times New Roman"/>
          <w:szCs w:val="24"/>
        </w:rPr>
        <w:t>,</w:t>
      </w:r>
      <w:r w:rsidRPr="002C05F0">
        <w:rPr>
          <w:rFonts w:eastAsia="Times New Roman"/>
          <w:szCs w:val="24"/>
        </w:rPr>
        <w:t xml:space="preserve"> αλλά και πολλοί δημοσιογράφοι που αρθρογραφούν</w:t>
      </w:r>
      <w:r>
        <w:rPr>
          <w:rFonts w:eastAsia="Times New Roman"/>
          <w:szCs w:val="24"/>
        </w:rPr>
        <w:t>. Στέλνουν</w:t>
      </w:r>
      <w:r w:rsidRPr="002C05F0">
        <w:rPr>
          <w:rFonts w:eastAsia="Times New Roman"/>
          <w:szCs w:val="24"/>
        </w:rPr>
        <w:t xml:space="preserve"> μηνύματα του τύπου </w:t>
      </w:r>
      <w:r>
        <w:rPr>
          <w:rFonts w:eastAsia="Times New Roman"/>
          <w:szCs w:val="24"/>
        </w:rPr>
        <w:t>«</w:t>
      </w:r>
      <w:r w:rsidRPr="002C05F0">
        <w:rPr>
          <w:rFonts w:eastAsia="Times New Roman"/>
          <w:szCs w:val="24"/>
        </w:rPr>
        <w:t>θα βρεις το κεφάλι σου στο χαντάκι</w:t>
      </w:r>
      <w:r>
        <w:rPr>
          <w:rFonts w:eastAsia="Times New Roman"/>
          <w:szCs w:val="24"/>
        </w:rPr>
        <w:t>», «</w:t>
      </w:r>
      <w:r w:rsidRPr="002C05F0">
        <w:rPr>
          <w:rFonts w:eastAsia="Times New Roman"/>
          <w:szCs w:val="24"/>
        </w:rPr>
        <w:t>θα σε σκοτώσουμε</w:t>
      </w:r>
      <w:r>
        <w:rPr>
          <w:rFonts w:eastAsia="Times New Roman"/>
          <w:szCs w:val="24"/>
        </w:rPr>
        <w:t>», «μ</w:t>
      </w:r>
      <w:r w:rsidRPr="002C05F0">
        <w:rPr>
          <w:rFonts w:eastAsia="Times New Roman"/>
          <w:szCs w:val="24"/>
        </w:rPr>
        <w:t>ην τολμήσεις</w:t>
      </w:r>
      <w:r>
        <w:rPr>
          <w:rFonts w:eastAsia="Times New Roman"/>
          <w:szCs w:val="24"/>
        </w:rPr>
        <w:t>,</w:t>
      </w:r>
      <w:r w:rsidRPr="002C05F0">
        <w:rPr>
          <w:rFonts w:eastAsia="Times New Roman"/>
          <w:szCs w:val="24"/>
        </w:rPr>
        <w:t xml:space="preserve"> θα μαρτυρήσεις</w:t>
      </w:r>
      <w:r>
        <w:rPr>
          <w:rFonts w:eastAsia="Times New Roman"/>
          <w:szCs w:val="24"/>
        </w:rPr>
        <w:t xml:space="preserve">», </w:t>
      </w:r>
      <w:r w:rsidRPr="002C05F0">
        <w:rPr>
          <w:rFonts w:eastAsia="Times New Roman"/>
          <w:szCs w:val="24"/>
        </w:rPr>
        <w:t>φωτογραφίες με</w:t>
      </w:r>
      <w:r w:rsidRPr="002C05F0">
        <w:rPr>
          <w:rFonts w:eastAsia="Times New Roman"/>
          <w:szCs w:val="24"/>
        </w:rPr>
        <w:t xml:space="preserve"> λιωμένα κεφάλια και αφισοκολλήσ</w:t>
      </w:r>
      <w:r>
        <w:rPr>
          <w:rFonts w:eastAsia="Times New Roman"/>
          <w:szCs w:val="24"/>
        </w:rPr>
        <w:t>ει</w:t>
      </w:r>
      <w:r w:rsidRPr="002C05F0">
        <w:rPr>
          <w:rFonts w:eastAsia="Times New Roman"/>
          <w:szCs w:val="24"/>
        </w:rPr>
        <w:t>ς με ανάλογο περιεχόμενο</w:t>
      </w:r>
      <w:r>
        <w:rPr>
          <w:rFonts w:eastAsia="Times New Roman"/>
          <w:szCs w:val="24"/>
        </w:rPr>
        <w:t>. Ο</w:t>
      </w:r>
      <w:r w:rsidRPr="002C05F0">
        <w:rPr>
          <w:rFonts w:eastAsia="Times New Roman"/>
          <w:szCs w:val="24"/>
        </w:rPr>
        <w:t xml:space="preserve"> κ</w:t>
      </w:r>
      <w:r>
        <w:rPr>
          <w:rFonts w:eastAsia="Times New Roman"/>
          <w:szCs w:val="24"/>
        </w:rPr>
        <w:t>.</w:t>
      </w:r>
      <w:r w:rsidRPr="002C05F0">
        <w:rPr>
          <w:rFonts w:eastAsia="Times New Roman"/>
          <w:szCs w:val="24"/>
        </w:rPr>
        <w:t xml:space="preserve"> Μητσοτάκης βλέπει κάποια στελέχη της παράταξής του να υποκινούν και να υποδαυλίζουν πράξεις βίας εναντίον </w:t>
      </w:r>
      <w:r>
        <w:rPr>
          <w:rFonts w:eastAsia="Times New Roman"/>
          <w:szCs w:val="24"/>
        </w:rPr>
        <w:t>Β</w:t>
      </w:r>
      <w:r w:rsidRPr="002C05F0">
        <w:rPr>
          <w:rFonts w:eastAsia="Times New Roman"/>
          <w:szCs w:val="24"/>
        </w:rPr>
        <w:t>ουλευτών και των οικογενειών τους και σιωπά</w:t>
      </w:r>
      <w:r>
        <w:rPr>
          <w:rFonts w:eastAsia="Times New Roman"/>
          <w:szCs w:val="24"/>
        </w:rPr>
        <w:t>. Δ</w:t>
      </w:r>
      <w:r w:rsidRPr="002C05F0">
        <w:rPr>
          <w:rFonts w:eastAsia="Times New Roman"/>
          <w:szCs w:val="24"/>
        </w:rPr>
        <w:t>εν τις καταδικάζει</w:t>
      </w:r>
      <w:r>
        <w:rPr>
          <w:rFonts w:eastAsia="Times New Roman"/>
          <w:szCs w:val="24"/>
        </w:rPr>
        <w:t xml:space="preserve">. </w:t>
      </w:r>
      <w:r w:rsidRPr="002C05F0">
        <w:rPr>
          <w:rFonts w:eastAsia="Times New Roman"/>
          <w:szCs w:val="24"/>
        </w:rPr>
        <w:t xml:space="preserve">Θα </w:t>
      </w:r>
      <w:r>
        <w:rPr>
          <w:rFonts w:eastAsia="Times New Roman"/>
          <w:szCs w:val="24"/>
        </w:rPr>
        <w:t>εξαιρέσω</w:t>
      </w:r>
      <w:r w:rsidRPr="002C05F0">
        <w:rPr>
          <w:rFonts w:eastAsia="Times New Roman"/>
          <w:szCs w:val="24"/>
        </w:rPr>
        <w:t xml:space="preserve"> την κ</w:t>
      </w:r>
      <w:r>
        <w:rPr>
          <w:rFonts w:eastAsia="Times New Roman"/>
          <w:szCs w:val="24"/>
        </w:rPr>
        <w:t>.</w:t>
      </w:r>
      <w:r w:rsidRPr="002C05F0">
        <w:rPr>
          <w:rFonts w:eastAsia="Times New Roman"/>
          <w:szCs w:val="24"/>
        </w:rPr>
        <w:t xml:space="preserve"> Μπακογιάννη </w:t>
      </w:r>
      <w:r>
        <w:rPr>
          <w:rFonts w:eastAsia="Times New Roman"/>
          <w:szCs w:val="24"/>
        </w:rPr>
        <w:t>-</w:t>
      </w:r>
      <w:r w:rsidRPr="002C05F0">
        <w:rPr>
          <w:rFonts w:eastAsia="Times New Roman"/>
          <w:szCs w:val="24"/>
        </w:rPr>
        <w:t>το έκανε σήμερα</w:t>
      </w:r>
      <w:r>
        <w:rPr>
          <w:rFonts w:eastAsia="Times New Roman"/>
          <w:szCs w:val="24"/>
        </w:rPr>
        <w:t>-,</w:t>
      </w:r>
      <w:r w:rsidRPr="002C05F0">
        <w:rPr>
          <w:rFonts w:eastAsia="Times New Roman"/>
          <w:szCs w:val="24"/>
        </w:rPr>
        <w:t xml:space="preserve"> αλλά ακούστηκε και ένας άλλος </w:t>
      </w:r>
      <w:r>
        <w:rPr>
          <w:rFonts w:eastAsia="Times New Roman"/>
          <w:szCs w:val="24"/>
        </w:rPr>
        <w:t>Β</w:t>
      </w:r>
      <w:r w:rsidRPr="002C05F0">
        <w:rPr>
          <w:rFonts w:eastAsia="Times New Roman"/>
          <w:szCs w:val="24"/>
        </w:rPr>
        <w:t>ουλευτής</w:t>
      </w:r>
      <w:r>
        <w:rPr>
          <w:rFonts w:eastAsia="Times New Roman"/>
          <w:szCs w:val="24"/>
        </w:rPr>
        <w:t>,</w:t>
      </w:r>
      <w:r w:rsidRPr="002C05F0">
        <w:rPr>
          <w:rFonts w:eastAsia="Times New Roman"/>
          <w:szCs w:val="24"/>
        </w:rPr>
        <w:t xml:space="preserve"> νομίζ</w:t>
      </w:r>
      <w:r>
        <w:rPr>
          <w:rFonts w:eastAsia="Times New Roman"/>
          <w:szCs w:val="24"/>
        </w:rPr>
        <w:t>ω,</w:t>
      </w:r>
      <w:r w:rsidRPr="002C05F0">
        <w:rPr>
          <w:rFonts w:eastAsia="Times New Roman"/>
          <w:szCs w:val="24"/>
        </w:rPr>
        <w:t xml:space="preserve"> σήμερα εδώ</w:t>
      </w:r>
      <w:r>
        <w:rPr>
          <w:rFonts w:eastAsia="Times New Roman"/>
          <w:szCs w:val="24"/>
        </w:rPr>
        <w:t>. Έ</w:t>
      </w:r>
      <w:r w:rsidRPr="002C05F0">
        <w:rPr>
          <w:rFonts w:eastAsia="Times New Roman"/>
          <w:szCs w:val="24"/>
        </w:rPr>
        <w:t xml:space="preserve">χει μία μεγάλη σημασία να το πει αυτό ο </w:t>
      </w:r>
      <w:r>
        <w:rPr>
          <w:rFonts w:eastAsia="Times New Roman"/>
          <w:szCs w:val="24"/>
        </w:rPr>
        <w:t>Π</w:t>
      </w:r>
      <w:r w:rsidRPr="002C05F0">
        <w:rPr>
          <w:rFonts w:eastAsia="Times New Roman"/>
          <w:szCs w:val="24"/>
        </w:rPr>
        <w:t>ρόεδρος της Νέας Δημοκρατίας</w:t>
      </w:r>
      <w:r>
        <w:rPr>
          <w:rFonts w:eastAsia="Times New Roman"/>
          <w:szCs w:val="24"/>
        </w:rPr>
        <w:t>.</w:t>
      </w:r>
    </w:p>
    <w:p w14:paraId="1286C8B6" w14:textId="77777777" w:rsidR="000402FE" w:rsidRDefault="007623D8">
      <w:pPr>
        <w:spacing w:line="600" w:lineRule="auto"/>
        <w:ind w:firstLine="720"/>
        <w:jc w:val="both"/>
        <w:rPr>
          <w:rFonts w:eastAsia="Times New Roman"/>
          <w:szCs w:val="24"/>
        </w:rPr>
      </w:pPr>
      <w:r w:rsidRPr="002C05F0">
        <w:rPr>
          <w:rFonts w:eastAsia="Times New Roman"/>
          <w:szCs w:val="24"/>
        </w:rPr>
        <w:t>Εγώ βλέπω ότι είναι εγκλωβισμένος</w:t>
      </w:r>
      <w:r>
        <w:rPr>
          <w:rFonts w:eastAsia="Times New Roman"/>
          <w:szCs w:val="24"/>
        </w:rPr>
        <w:t>,</w:t>
      </w:r>
      <w:r w:rsidRPr="002C05F0">
        <w:rPr>
          <w:rFonts w:eastAsia="Times New Roman"/>
          <w:szCs w:val="24"/>
        </w:rPr>
        <w:t xml:space="preserve"> εγκλωβισμένος ανάμεσα στις φιλοδοξίες του και στις ακροδεξι</w:t>
      </w:r>
      <w:r>
        <w:rPr>
          <w:rFonts w:eastAsia="Times New Roman"/>
          <w:szCs w:val="24"/>
        </w:rPr>
        <w:t>έ</w:t>
      </w:r>
      <w:r w:rsidRPr="002C05F0">
        <w:rPr>
          <w:rFonts w:eastAsia="Times New Roman"/>
          <w:szCs w:val="24"/>
        </w:rPr>
        <w:t>ς επιλογές ηγετικών στελεχών του κόμματος του</w:t>
      </w:r>
      <w:r>
        <w:rPr>
          <w:rFonts w:eastAsia="Times New Roman"/>
          <w:szCs w:val="24"/>
        </w:rPr>
        <w:t>. Ν</w:t>
      </w:r>
      <w:r w:rsidRPr="002C05F0">
        <w:rPr>
          <w:rFonts w:eastAsia="Times New Roman"/>
          <w:szCs w:val="24"/>
        </w:rPr>
        <w:t>ομίζω ότι μπέρδεψε ασφα</w:t>
      </w:r>
      <w:r>
        <w:rPr>
          <w:rFonts w:eastAsia="Times New Roman"/>
          <w:szCs w:val="24"/>
        </w:rPr>
        <w:t>λίτικε</w:t>
      </w:r>
      <w:r w:rsidRPr="002C05F0">
        <w:rPr>
          <w:rFonts w:eastAsia="Times New Roman"/>
          <w:szCs w:val="24"/>
        </w:rPr>
        <w:t>ς πρακτικές του παρελθόντος με την ασφάλεια των πολιτών</w:t>
      </w:r>
      <w:r>
        <w:rPr>
          <w:rFonts w:eastAsia="Times New Roman"/>
          <w:szCs w:val="24"/>
        </w:rPr>
        <w:t>. Κάποτε ή</w:t>
      </w:r>
      <w:r w:rsidRPr="002C05F0">
        <w:rPr>
          <w:rFonts w:eastAsia="Times New Roman"/>
          <w:szCs w:val="24"/>
        </w:rPr>
        <w:t xml:space="preserve">ταν το τρίκυκλο Γκοτζαμάνη και </w:t>
      </w:r>
      <w:r>
        <w:rPr>
          <w:rFonts w:eastAsia="Times New Roman"/>
          <w:szCs w:val="24"/>
        </w:rPr>
        <w:t>η κάλυψη</w:t>
      </w:r>
      <w:r w:rsidRPr="002C05F0">
        <w:rPr>
          <w:rFonts w:eastAsia="Times New Roman"/>
          <w:szCs w:val="24"/>
        </w:rPr>
        <w:t xml:space="preserve"> των παρακρατι</w:t>
      </w:r>
      <w:r w:rsidRPr="002C05F0">
        <w:rPr>
          <w:rFonts w:eastAsia="Times New Roman"/>
          <w:szCs w:val="24"/>
        </w:rPr>
        <w:t>κών</w:t>
      </w:r>
      <w:r>
        <w:rPr>
          <w:rFonts w:eastAsia="Times New Roman"/>
          <w:szCs w:val="24"/>
        </w:rPr>
        <w:t>. Τώρα έχουμε Γ</w:t>
      </w:r>
      <w:r w:rsidRPr="002C05F0">
        <w:rPr>
          <w:rFonts w:eastAsia="Times New Roman"/>
          <w:szCs w:val="24"/>
        </w:rPr>
        <w:t>κοτζαμάνηδες των sms</w:t>
      </w:r>
      <w:r>
        <w:rPr>
          <w:rFonts w:eastAsia="Times New Roman"/>
          <w:szCs w:val="24"/>
        </w:rPr>
        <w:t>, Γ</w:t>
      </w:r>
      <w:r w:rsidRPr="002C05F0">
        <w:rPr>
          <w:rFonts w:eastAsia="Times New Roman"/>
          <w:szCs w:val="24"/>
        </w:rPr>
        <w:t>κοτζαμάνηδες τεχνολογικούς</w:t>
      </w:r>
      <w:r>
        <w:rPr>
          <w:rFonts w:eastAsia="Times New Roman"/>
          <w:szCs w:val="24"/>
        </w:rPr>
        <w:t>.</w:t>
      </w:r>
    </w:p>
    <w:p w14:paraId="1286C8B7" w14:textId="77777777" w:rsidR="000402FE" w:rsidRDefault="007623D8">
      <w:pPr>
        <w:spacing w:line="600" w:lineRule="auto"/>
        <w:ind w:firstLine="720"/>
        <w:jc w:val="both"/>
        <w:rPr>
          <w:rFonts w:eastAsia="Times New Roman"/>
          <w:szCs w:val="24"/>
        </w:rPr>
      </w:pPr>
      <w:r>
        <w:rPr>
          <w:rFonts w:eastAsia="Times New Roman"/>
          <w:szCs w:val="24"/>
        </w:rPr>
        <w:t>Θέλω, όμως,</w:t>
      </w:r>
      <w:r w:rsidRPr="002C05F0">
        <w:rPr>
          <w:rFonts w:eastAsia="Times New Roman"/>
          <w:szCs w:val="24"/>
        </w:rPr>
        <w:t xml:space="preserve"> από </w:t>
      </w:r>
      <w:r>
        <w:rPr>
          <w:rFonts w:eastAsia="Times New Roman"/>
          <w:szCs w:val="24"/>
        </w:rPr>
        <w:t>εδώ,</w:t>
      </w:r>
      <w:r w:rsidRPr="002C05F0">
        <w:rPr>
          <w:rFonts w:eastAsia="Times New Roman"/>
          <w:szCs w:val="24"/>
        </w:rPr>
        <w:t xml:space="preserve"> από το Βήμα της Βουλής να στείλουμε και εμείς ένα ισχυρό μήνυμα ότι αυτές οι παρακρατικές πρακτικές δεν βρίσκουν δρόμο να περάσουν</w:t>
      </w:r>
      <w:r>
        <w:rPr>
          <w:rFonts w:eastAsia="Times New Roman"/>
          <w:szCs w:val="24"/>
        </w:rPr>
        <w:t>. Όποιοι κι</w:t>
      </w:r>
      <w:r w:rsidRPr="002C05F0">
        <w:rPr>
          <w:rFonts w:eastAsia="Times New Roman"/>
          <w:szCs w:val="24"/>
        </w:rPr>
        <w:t xml:space="preserve"> αν είναι αυτοί που τις υ</w:t>
      </w:r>
      <w:r w:rsidRPr="002C05F0">
        <w:rPr>
          <w:rFonts w:eastAsia="Times New Roman"/>
          <w:szCs w:val="24"/>
        </w:rPr>
        <w:t>ποκινούν</w:t>
      </w:r>
      <w:r>
        <w:rPr>
          <w:rFonts w:eastAsia="Times New Roman"/>
          <w:szCs w:val="24"/>
        </w:rPr>
        <w:t xml:space="preserve"> μάλλον σιγοντάρουν. Η</w:t>
      </w:r>
      <w:r w:rsidRPr="002C05F0">
        <w:rPr>
          <w:rFonts w:eastAsia="Times New Roman"/>
          <w:szCs w:val="24"/>
        </w:rPr>
        <w:t xml:space="preserve"> </w:t>
      </w:r>
      <w:r>
        <w:rPr>
          <w:rFonts w:eastAsia="Times New Roman"/>
          <w:szCs w:val="24"/>
        </w:rPr>
        <w:t>Α</w:t>
      </w:r>
      <w:r w:rsidRPr="002C05F0">
        <w:rPr>
          <w:rFonts w:eastAsia="Times New Roman"/>
          <w:szCs w:val="24"/>
        </w:rPr>
        <w:t>στυνομία</w:t>
      </w:r>
      <w:r>
        <w:rPr>
          <w:rFonts w:eastAsia="Times New Roman"/>
          <w:szCs w:val="24"/>
        </w:rPr>
        <w:t>,</w:t>
      </w:r>
      <w:r w:rsidRPr="002C05F0">
        <w:rPr>
          <w:rFonts w:eastAsia="Times New Roman"/>
          <w:szCs w:val="24"/>
        </w:rPr>
        <w:t xml:space="preserve"> η </w:t>
      </w:r>
      <w:r>
        <w:rPr>
          <w:rFonts w:eastAsia="Times New Roman"/>
          <w:szCs w:val="24"/>
        </w:rPr>
        <w:t>Ε</w:t>
      </w:r>
      <w:r w:rsidRPr="002C05F0">
        <w:rPr>
          <w:rFonts w:eastAsia="Times New Roman"/>
          <w:szCs w:val="24"/>
        </w:rPr>
        <w:t xml:space="preserve">λληνική </w:t>
      </w:r>
      <w:r>
        <w:rPr>
          <w:rFonts w:eastAsia="Times New Roman"/>
          <w:szCs w:val="24"/>
        </w:rPr>
        <w:t>Δ</w:t>
      </w:r>
      <w:r w:rsidRPr="002C05F0">
        <w:rPr>
          <w:rFonts w:eastAsia="Times New Roman"/>
          <w:szCs w:val="24"/>
        </w:rPr>
        <w:t>ικαιοσύνη έχουν ήδη στα χέρια τους και άτομα και στοιχεία</w:t>
      </w:r>
      <w:r>
        <w:rPr>
          <w:rFonts w:eastAsia="Times New Roman"/>
          <w:szCs w:val="24"/>
        </w:rPr>
        <w:t>.</w:t>
      </w:r>
    </w:p>
    <w:p w14:paraId="1286C8B8" w14:textId="77777777" w:rsidR="000402FE" w:rsidRDefault="007623D8">
      <w:pPr>
        <w:spacing w:line="600" w:lineRule="auto"/>
        <w:ind w:firstLine="720"/>
        <w:jc w:val="both"/>
        <w:rPr>
          <w:rFonts w:eastAsia="Times New Roman"/>
          <w:szCs w:val="24"/>
        </w:rPr>
      </w:pPr>
      <w:r>
        <w:rPr>
          <w:rFonts w:eastAsia="Times New Roman"/>
          <w:szCs w:val="24"/>
        </w:rPr>
        <w:t>Ο κ. Μ</w:t>
      </w:r>
      <w:r w:rsidRPr="002C05F0">
        <w:rPr>
          <w:rFonts w:eastAsia="Times New Roman"/>
          <w:szCs w:val="24"/>
        </w:rPr>
        <w:t xml:space="preserve">ητσοτάκης έχει </w:t>
      </w:r>
      <w:r>
        <w:rPr>
          <w:rFonts w:eastAsia="Times New Roman"/>
          <w:szCs w:val="24"/>
        </w:rPr>
        <w:t xml:space="preserve">κάνει </w:t>
      </w:r>
      <w:r w:rsidRPr="002C05F0">
        <w:rPr>
          <w:rFonts w:eastAsia="Times New Roman"/>
          <w:szCs w:val="24"/>
        </w:rPr>
        <w:t xml:space="preserve">εδώ και καιρό σημαία του το θέμα της </w:t>
      </w:r>
      <w:r>
        <w:rPr>
          <w:rFonts w:eastAsia="Times New Roman"/>
          <w:szCs w:val="24"/>
        </w:rPr>
        <w:t>α</w:t>
      </w:r>
      <w:r w:rsidRPr="002C05F0">
        <w:rPr>
          <w:rFonts w:eastAsia="Times New Roman"/>
          <w:szCs w:val="24"/>
        </w:rPr>
        <w:t>σφάλειας</w:t>
      </w:r>
      <w:r>
        <w:rPr>
          <w:rFonts w:eastAsia="Times New Roman"/>
          <w:szCs w:val="24"/>
        </w:rPr>
        <w:t>. «Α</w:t>
      </w:r>
      <w:r w:rsidRPr="002C05F0">
        <w:rPr>
          <w:rFonts w:eastAsia="Times New Roman"/>
          <w:szCs w:val="24"/>
        </w:rPr>
        <w:t>νασφάλεια</w:t>
      </w:r>
      <w:r>
        <w:rPr>
          <w:rFonts w:eastAsia="Times New Roman"/>
          <w:szCs w:val="24"/>
        </w:rPr>
        <w:t>»</w:t>
      </w:r>
      <w:r w:rsidRPr="002C05F0">
        <w:rPr>
          <w:rFonts w:eastAsia="Times New Roman"/>
          <w:szCs w:val="24"/>
        </w:rPr>
        <w:t xml:space="preserve"> το λέει εκείνος</w:t>
      </w:r>
      <w:r>
        <w:rPr>
          <w:rFonts w:eastAsia="Times New Roman"/>
          <w:szCs w:val="24"/>
        </w:rPr>
        <w:t>. Το υπενθυμίζουμε, υ</w:t>
      </w:r>
      <w:r w:rsidRPr="002C05F0">
        <w:rPr>
          <w:rFonts w:eastAsia="Times New Roman"/>
          <w:szCs w:val="24"/>
        </w:rPr>
        <w:t xml:space="preserve">πενθυμίζω από </w:t>
      </w:r>
      <w:r>
        <w:rPr>
          <w:rFonts w:eastAsia="Times New Roman"/>
          <w:szCs w:val="24"/>
        </w:rPr>
        <w:t>ε</w:t>
      </w:r>
      <w:r w:rsidRPr="002C05F0">
        <w:rPr>
          <w:rFonts w:eastAsia="Times New Roman"/>
          <w:szCs w:val="24"/>
        </w:rPr>
        <w:t>δώ ό</w:t>
      </w:r>
      <w:r w:rsidRPr="002C05F0">
        <w:rPr>
          <w:rFonts w:eastAsia="Times New Roman"/>
          <w:szCs w:val="24"/>
        </w:rPr>
        <w:t xml:space="preserve">τι η </w:t>
      </w:r>
      <w:r>
        <w:rPr>
          <w:rFonts w:eastAsia="Times New Roman"/>
          <w:szCs w:val="24"/>
        </w:rPr>
        <w:t>Ε</w:t>
      </w:r>
      <w:r w:rsidRPr="002C05F0">
        <w:rPr>
          <w:rFonts w:eastAsia="Times New Roman"/>
          <w:szCs w:val="24"/>
        </w:rPr>
        <w:t xml:space="preserve">λληνική </w:t>
      </w:r>
      <w:r>
        <w:rPr>
          <w:rFonts w:eastAsia="Times New Roman"/>
          <w:szCs w:val="24"/>
        </w:rPr>
        <w:t>Α</w:t>
      </w:r>
      <w:r w:rsidRPr="002C05F0">
        <w:rPr>
          <w:rFonts w:eastAsia="Times New Roman"/>
          <w:szCs w:val="24"/>
        </w:rPr>
        <w:t xml:space="preserve">στυνομία έχει καταφέρει ένα </w:t>
      </w:r>
      <w:r>
        <w:rPr>
          <w:rFonts w:eastAsia="Times New Roman"/>
          <w:szCs w:val="24"/>
        </w:rPr>
        <w:t>υ</w:t>
      </w:r>
      <w:r w:rsidRPr="002C05F0">
        <w:rPr>
          <w:rFonts w:eastAsia="Times New Roman"/>
          <w:szCs w:val="24"/>
        </w:rPr>
        <w:t xml:space="preserve">ψηλό επίπεδο ασφάλειας σε όλη την επικράτεια και </w:t>
      </w:r>
      <w:r>
        <w:rPr>
          <w:rFonts w:eastAsia="Times New Roman"/>
          <w:szCs w:val="24"/>
        </w:rPr>
        <w:t>β</w:t>
      </w:r>
      <w:r w:rsidRPr="002C05F0">
        <w:rPr>
          <w:rFonts w:eastAsia="Times New Roman"/>
          <w:szCs w:val="24"/>
        </w:rPr>
        <w:t>εβαίως</w:t>
      </w:r>
      <w:r>
        <w:rPr>
          <w:rFonts w:eastAsia="Times New Roman"/>
          <w:szCs w:val="24"/>
        </w:rPr>
        <w:t>,</w:t>
      </w:r>
      <w:r w:rsidRPr="002C05F0">
        <w:rPr>
          <w:rFonts w:eastAsia="Times New Roman"/>
          <w:szCs w:val="24"/>
        </w:rPr>
        <w:t xml:space="preserve"> στην Αθήνα</w:t>
      </w:r>
      <w:r>
        <w:rPr>
          <w:rFonts w:eastAsia="Times New Roman"/>
          <w:szCs w:val="24"/>
        </w:rPr>
        <w:t>,</w:t>
      </w:r>
      <w:r w:rsidRPr="002C05F0">
        <w:rPr>
          <w:rFonts w:eastAsia="Times New Roman"/>
          <w:szCs w:val="24"/>
        </w:rPr>
        <w:t xml:space="preserve"> που θεωρείται από τις πιο ασφαλείς πρωτεύουσες </w:t>
      </w:r>
      <w:r>
        <w:rPr>
          <w:rFonts w:eastAsia="Times New Roman"/>
          <w:szCs w:val="24"/>
        </w:rPr>
        <w:t xml:space="preserve">της </w:t>
      </w:r>
      <w:r w:rsidRPr="002C05F0">
        <w:rPr>
          <w:rFonts w:eastAsia="Times New Roman"/>
          <w:szCs w:val="24"/>
        </w:rPr>
        <w:t>Ευρώπης</w:t>
      </w:r>
      <w:r>
        <w:rPr>
          <w:rFonts w:eastAsia="Times New Roman"/>
          <w:szCs w:val="24"/>
        </w:rPr>
        <w:t>.</w:t>
      </w:r>
    </w:p>
    <w:p w14:paraId="1286C8B9"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Έχει επιφέρει σοβαρά πλήγματα στο οργανωμένο έγκλημα, ναρκωτικά, ληστείες, διαρρήξ</w:t>
      </w:r>
      <w:r>
        <w:rPr>
          <w:rFonts w:eastAsia="Times New Roman"/>
          <w:color w:val="222222"/>
          <w:szCs w:val="24"/>
          <w:shd w:val="clear" w:color="auto" w:fill="FFFFFF"/>
        </w:rPr>
        <w:t xml:space="preserve">εις, </w:t>
      </w:r>
      <w:r>
        <w:rPr>
          <w:rFonts w:eastAsia="Times New Roman"/>
          <w:color w:val="222222"/>
          <w:szCs w:val="24"/>
          <w:shd w:val="clear" w:color="auto" w:fill="FFFFFF"/>
          <w:lang w:val="en-US"/>
        </w:rPr>
        <w:t>trafficking</w:t>
      </w:r>
      <w:r>
        <w:rPr>
          <w:rFonts w:eastAsia="Times New Roman"/>
          <w:color w:val="222222"/>
          <w:szCs w:val="24"/>
          <w:shd w:val="clear" w:color="auto" w:fill="FFFFFF"/>
        </w:rPr>
        <w:t>, απαγωγές, εξάρθρωση εγκληματικών ομάδων, κυκλώματα διακίνησης μεταναστών και άλλα.</w:t>
      </w:r>
    </w:p>
    <w:p w14:paraId="1286C8BA"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Ξέρουμε όλοι ότι η εγκληματικότητα και η παραβατικότητα υπάρχουν σε όλες τις κοινωνίες -δυστυχώς υπάρχουν- και η χώρα μας φυσικά δεν αποτελεί κάτι το </w:t>
      </w:r>
      <w:r>
        <w:rPr>
          <w:rFonts w:eastAsia="Times New Roman"/>
          <w:color w:val="222222"/>
          <w:szCs w:val="24"/>
          <w:shd w:val="clear" w:color="auto" w:fill="FFFFFF"/>
        </w:rPr>
        <w:t>ξεχωριστό. Αυτό που πρέπει να γίνεται είναι, από τη μία πλευρά, να περιορίζονται οι αιτίες και, από την άλλη, βεβαίως, να αντιμετωπίζονται με ένα καλά οργανωμένο μηχανισμό και σχέδιο. Αυτό ακριβώς κάνουμε ως Κυβέρνηση στο Υπουργείο Προστασίας του Πολίτη με</w:t>
      </w:r>
      <w:r>
        <w:rPr>
          <w:rFonts w:eastAsia="Times New Roman"/>
          <w:color w:val="222222"/>
          <w:szCs w:val="24"/>
          <w:shd w:val="clear" w:color="auto" w:fill="FFFFFF"/>
        </w:rPr>
        <w:t xml:space="preserve"> τη δουλειά που ξεκίνησε από τον Γιάννη Πανούση, τον Νίκο Τόσκα, συνεχίζεται σήμερα με εμένα και την Κατερίνα Παπακώστα όπου, επίσης, όλοι εμείς μαζί έχουμε ένα διαρκές μέτωπο σε φασίζουσες αντιλήψεις και πρακτικές.</w:t>
      </w:r>
    </w:p>
    <w:p w14:paraId="1286C8BB"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σε αυτή, λ</w:t>
      </w:r>
      <w:r>
        <w:rPr>
          <w:rFonts w:eastAsia="Times New Roman"/>
          <w:color w:val="222222"/>
          <w:szCs w:val="24"/>
          <w:shd w:val="clear" w:color="auto" w:fill="FFFFFF"/>
        </w:rPr>
        <w:t>οιπόν, την κρίσιμη περίοδο που διανύουμε και με όλα αυτά τα οποία συζητάμε, αλλά και ξετυλίγονται γύρω μας, κρίνεται όχι μόνο πού θα πάει η χώρα, αλλά και ολόκληρη η Ευρώπη. Οι πολιτικές δυνάμεις αναδιατάσσονται και στην Ελλάδα και στην Ευρώπη.</w:t>
      </w:r>
    </w:p>
    <w:p w14:paraId="1286C8BC"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απαρα</w:t>
      </w:r>
      <w:r>
        <w:rPr>
          <w:rFonts w:eastAsia="Times New Roman"/>
          <w:color w:val="222222"/>
          <w:szCs w:val="24"/>
          <w:shd w:val="clear" w:color="auto" w:fill="FFFFFF"/>
        </w:rPr>
        <w:t xml:space="preserve">ίτητο ο προοδευτικός δημοκρατικός χώρος να ανασυνταχθεί και να σηκωθεί ανάχωμα στην προσπάθειά της Ακροδεξιάς και των εθνικιστών, να μην επιτρέψουμε ούτε στους εγχώριους «Όρμπαν» και «Σαλβίνι» να δηλητηριάσουν την κοινωνία μας με φόβο και μίσος και φυσικά </w:t>
      </w:r>
      <w:r>
        <w:rPr>
          <w:rFonts w:eastAsia="Times New Roman"/>
          <w:color w:val="222222"/>
          <w:szCs w:val="24"/>
          <w:shd w:val="clear" w:color="auto" w:fill="FFFFFF"/>
        </w:rPr>
        <w:t>να μην τους αφήσουμε να σηκώσουν τείχη ανάμεσα στους λαούς.</w:t>
      </w:r>
    </w:p>
    <w:p w14:paraId="1286C8BD"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καλώ να δώσετε ψήφο εμπιστοσύνης στην Κυβέρνηση για να μην ανακοπεί η ανάταξη, η ανασύνταξη, η αναπτυξιακή πορεία της χώρας την ιστορικά κρίσιμη αυτή στιγμή. Σας καλώ να δώσετε ψήφο εμπιστοσύν</w:t>
      </w:r>
      <w:r>
        <w:rPr>
          <w:rFonts w:eastAsia="Times New Roman"/>
          <w:color w:val="222222"/>
          <w:szCs w:val="24"/>
          <w:shd w:val="clear" w:color="auto" w:fill="FFFFFF"/>
        </w:rPr>
        <w:t>ης στην Κυβέρνηση και για να συνεχίσει το έργο της και να ολοκληρώσει αυτά τα οποία έχει εντός αυτής της τετραετίας να κάνει, αλλά και για να δυναμώσουμε το δημοκρατικό και προοδευτικό μέτωπο στην Ελλάδα και στην Ευρώπη.</w:t>
      </w:r>
    </w:p>
    <w:p w14:paraId="1286C8BE"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1286C8BF" w14:textId="77777777" w:rsidR="000402FE" w:rsidRDefault="007623D8">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 xml:space="preserve">(Χειροκροτήματα από </w:t>
      </w:r>
      <w:r>
        <w:rPr>
          <w:rFonts w:eastAsia="Times New Roman"/>
          <w:color w:val="222222"/>
          <w:szCs w:val="24"/>
          <w:shd w:val="clear" w:color="auto" w:fill="FFFFFF"/>
        </w:rPr>
        <w:t>την πτέρυγα του ΣΥΡΙΖΑ)</w:t>
      </w:r>
    </w:p>
    <w:p w14:paraId="1286C8C0" w14:textId="77777777" w:rsidR="000402FE" w:rsidRDefault="007623D8">
      <w:pPr>
        <w:spacing w:line="600" w:lineRule="auto"/>
        <w:ind w:firstLine="720"/>
        <w:jc w:val="both"/>
        <w:rPr>
          <w:rFonts w:eastAsia="Times New Roman"/>
          <w:color w:val="222222"/>
          <w:szCs w:val="24"/>
          <w:shd w:val="clear" w:color="auto" w:fill="FFFFFF"/>
        </w:rPr>
      </w:pPr>
      <w:r w:rsidRPr="008D1616">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Κυρίες και κύριοι συνάδελφοι, παίρνοντας αφορμή από κάτι που είπε η κ. Γεροβασίλη και ως εκ των παλαιότερων συναδέλφων εδώ, νομίζω ότι όλοι οι συνάδελφοι των κομμάτων του δημοκρατικού τόξου πρέπει να</w:t>
      </w:r>
      <w:r>
        <w:rPr>
          <w:rFonts w:eastAsia="Times New Roman"/>
          <w:color w:val="222222"/>
          <w:szCs w:val="24"/>
          <w:shd w:val="clear" w:color="auto" w:fill="FFFFFF"/>
        </w:rPr>
        <w:t xml:space="preserve"> πάρουμε κάποτε μία απόφαση που να γίνει «δόγμα» μέσα σε αυτή την Αίθουσα, ότι είναι ομόθυμα και ομόφωνα καταδικαστέες πρακτικές εκφοβισμού, εκβιασμού και απειλών, προκειμένου ο οποιοσδήποτε Βουλευτής, όπου και αν ανήκει πολιτικά, να αποφασίσει τι θα ψηφίσ</w:t>
      </w:r>
      <w:r>
        <w:rPr>
          <w:rFonts w:eastAsia="Times New Roman"/>
          <w:color w:val="222222"/>
          <w:szCs w:val="24"/>
          <w:shd w:val="clear" w:color="auto" w:fill="FFFFFF"/>
        </w:rPr>
        <w:t>ει και τι δεν θα ψηφίσει και αυτό να μη γίνεται αλ</w:t>
      </w:r>
      <w:r>
        <w:rPr>
          <w:rFonts w:eastAsia="Times New Roman"/>
          <w:color w:val="222222"/>
          <w:szCs w:val="24"/>
          <w:shd w:val="clear" w:color="auto" w:fill="FFFFFF"/>
        </w:rPr>
        <w:t>ά</w:t>
      </w:r>
      <w:r>
        <w:rPr>
          <w:rFonts w:eastAsia="Times New Roman"/>
          <w:color w:val="222222"/>
          <w:szCs w:val="24"/>
          <w:shd w:val="clear" w:color="auto" w:fill="FFFFFF"/>
        </w:rPr>
        <w:t xml:space="preserve"> καρτ, αλλά πάντοτε.</w:t>
      </w:r>
    </w:p>
    <w:p w14:paraId="1286C8C1" w14:textId="77777777" w:rsidR="000402FE" w:rsidRDefault="007623D8">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w:t>
      </w:r>
    </w:p>
    <w:p w14:paraId="1286C8C2"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Δρίτσας.</w:t>
      </w:r>
    </w:p>
    <w:p w14:paraId="1286C8C3" w14:textId="77777777" w:rsidR="000402FE" w:rsidRDefault="007623D8">
      <w:pPr>
        <w:spacing w:line="600" w:lineRule="auto"/>
        <w:ind w:firstLine="720"/>
        <w:jc w:val="both"/>
        <w:rPr>
          <w:rFonts w:eastAsia="Times New Roman"/>
          <w:color w:val="222222"/>
          <w:szCs w:val="24"/>
          <w:shd w:val="clear" w:color="auto" w:fill="FFFFFF"/>
        </w:rPr>
      </w:pPr>
      <w:r w:rsidRPr="000D1BB1">
        <w:rPr>
          <w:rFonts w:eastAsia="Times New Roman"/>
          <w:b/>
          <w:color w:val="222222"/>
          <w:szCs w:val="24"/>
          <w:shd w:val="clear" w:color="auto" w:fill="FFFFFF"/>
        </w:rPr>
        <w:t>ΙΩΑΝΝΗΣ ΒΡΟΥΤΣΗΣ:</w:t>
      </w:r>
      <w:r>
        <w:rPr>
          <w:rFonts w:eastAsia="Times New Roman"/>
          <w:color w:val="222222"/>
          <w:szCs w:val="24"/>
          <w:shd w:val="clear" w:color="auto" w:fill="FFFFFF"/>
        </w:rPr>
        <w:t xml:space="preserve"> Διαχρονικά, κύριε Πρόεδρε.</w:t>
      </w:r>
    </w:p>
    <w:p w14:paraId="1286C8C4"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Είπα, κύριε Βρούτση, πάντοτε.</w:t>
      </w:r>
    </w:p>
    <w:p w14:paraId="1286C8C5" w14:textId="77777777" w:rsidR="000402FE" w:rsidRDefault="007623D8">
      <w:pPr>
        <w:spacing w:line="600" w:lineRule="auto"/>
        <w:ind w:firstLine="720"/>
        <w:jc w:val="both"/>
        <w:rPr>
          <w:rFonts w:eastAsia="Times New Roman"/>
          <w:color w:val="222222"/>
          <w:szCs w:val="24"/>
          <w:shd w:val="clear" w:color="auto" w:fill="FFFFFF"/>
        </w:rPr>
      </w:pPr>
      <w:r w:rsidRPr="000D1BB1">
        <w:rPr>
          <w:rFonts w:eastAsia="Times New Roman"/>
          <w:b/>
          <w:color w:val="222222"/>
          <w:szCs w:val="24"/>
          <w:shd w:val="clear" w:color="auto" w:fill="FFFFFF"/>
        </w:rPr>
        <w:t>ΙΩΑΝΝΗΣ ΒΡΟΥΤΣΗΣ:</w:t>
      </w:r>
      <w:r>
        <w:rPr>
          <w:rFonts w:eastAsia="Times New Roman"/>
          <w:color w:val="222222"/>
          <w:szCs w:val="24"/>
          <w:shd w:val="clear" w:color="auto" w:fill="FFFFFF"/>
        </w:rPr>
        <w:t xml:space="preserve"> Και το 2013 και το 2014 και το 2015...</w:t>
      </w:r>
    </w:p>
    <w:p w14:paraId="1286C8C6"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Εάν η λέξη «πάντοτε» δεν σας καλύπτει, διαχρονικά τότε. </w:t>
      </w:r>
    </w:p>
    <w:p w14:paraId="1286C8C7"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ΙΩΑΝΝΗΣ ΒΡΟΥΤΣΗΣ:</w:t>
      </w:r>
      <w:r>
        <w:rPr>
          <w:rFonts w:eastAsia="Times New Roman"/>
          <w:color w:val="222222"/>
          <w:szCs w:val="24"/>
          <w:shd w:val="clear" w:color="auto" w:fill="FFFFFF"/>
        </w:rPr>
        <w:t xml:space="preserve"> Εγώ δεν έχω πρόβλημα.</w:t>
      </w:r>
    </w:p>
    <w:p w14:paraId="1286C8C8"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Νομίζω ότι το μήνυμα ήταν σαφές και αφορά κυρίως το μ</w:t>
      </w:r>
      <w:r>
        <w:rPr>
          <w:rFonts w:eastAsia="Times New Roman"/>
          <w:color w:val="222222"/>
          <w:szCs w:val="24"/>
          <w:shd w:val="clear" w:color="auto" w:fill="FFFFFF"/>
        </w:rPr>
        <w:t xml:space="preserve">έλλον και όχι το παρελθόν. </w:t>
      </w:r>
    </w:p>
    <w:p w14:paraId="1286C8C9"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ΙΩΑΝΝΗΣ ΒΡΟΥΤΣΗΣ:</w:t>
      </w:r>
      <w:r>
        <w:rPr>
          <w:rFonts w:eastAsia="Times New Roman"/>
          <w:color w:val="222222"/>
          <w:szCs w:val="24"/>
          <w:shd w:val="clear" w:color="auto" w:fill="FFFFFF"/>
        </w:rPr>
        <w:t xml:space="preserve"> Και του χρόνου και του παραχρόνου. Η θέση μας είναι σταθερή.</w:t>
      </w:r>
    </w:p>
    <w:p w14:paraId="1286C8CA" w14:textId="77777777" w:rsidR="000402FE" w:rsidRDefault="007623D8">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14:paraId="1286C8CB"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Κύριε Βρούτση, έχετε πάρει χαμπάρι ότι υπάρχει Προεδρεύων ή θέλετε να το υπενθυμίσω;</w:t>
      </w:r>
    </w:p>
    <w:p w14:paraId="1286C8CC"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ΙΩΑΝΝΗΣ </w:t>
      </w:r>
      <w:r>
        <w:rPr>
          <w:rFonts w:eastAsia="Times New Roman"/>
          <w:b/>
          <w:color w:val="222222"/>
          <w:szCs w:val="24"/>
          <w:shd w:val="clear" w:color="auto" w:fill="FFFFFF"/>
        </w:rPr>
        <w:t>ΒΡΟΥΤΣΗΣ:</w:t>
      </w:r>
      <w:r>
        <w:rPr>
          <w:rFonts w:eastAsia="Times New Roman"/>
          <w:color w:val="222222"/>
          <w:szCs w:val="24"/>
          <w:shd w:val="clear" w:color="auto" w:fill="FFFFFF"/>
        </w:rPr>
        <w:t xml:space="preserve"> Ναι, σας βλέπω, κύριε Πρόεδρε.</w:t>
      </w:r>
    </w:p>
    <w:p w14:paraId="1286C8CD"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Ωραία.</w:t>
      </w:r>
    </w:p>
    <w:p w14:paraId="1286C8CE"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Ξεκινήστε, κύριε Δρίτσα.</w:t>
      </w:r>
    </w:p>
    <w:p w14:paraId="1286C8CF" w14:textId="77777777" w:rsidR="000402FE" w:rsidRDefault="007623D8">
      <w:pPr>
        <w:spacing w:line="600" w:lineRule="auto"/>
        <w:ind w:firstLine="720"/>
        <w:jc w:val="both"/>
        <w:rPr>
          <w:rFonts w:eastAsia="Times New Roman"/>
          <w:color w:val="222222"/>
          <w:szCs w:val="24"/>
          <w:shd w:val="clear" w:color="auto" w:fill="FFFFFF"/>
        </w:rPr>
      </w:pPr>
      <w:r w:rsidRPr="00776EB2">
        <w:rPr>
          <w:rFonts w:eastAsia="Times New Roman"/>
          <w:b/>
          <w:color w:val="222222"/>
          <w:szCs w:val="24"/>
          <w:shd w:val="clear" w:color="auto" w:fill="FFFFFF"/>
        </w:rPr>
        <w:t>ΘΕΟΔΩΡΟΣ ΔΡΙΤΣΑΣ:</w:t>
      </w:r>
      <w:r>
        <w:rPr>
          <w:rFonts w:eastAsia="Times New Roman"/>
          <w:color w:val="222222"/>
          <w:szCs w:val="24"/>
          <w:shd w:val="clear" w:color="auto" w:fill="FFFFFF"/>
        </w:rPr>
        <w:t xml:space="preserve"> Ευχαριστώ πολύ, κύριε Πρόεδρε.</w:t>
      </w:r>
    </w:p>
    <w:p w14:paraId="1286C8D0"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συγχωρείτε, κυρίες και κύριοι συνάδελφοι, για την ποιότητα της φωνής μου.</w:t>
      </w:r>
    </w:p>
    <w:p w14:paraId="1286C8D1"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Πρόεδρε, είναι βέβ</w:t>
      </w:r>
      <w:r>
        <w:rPr>
          <w:rFonts w:eastAsia="Times New Roman"/>
          <w:color w:val="222222"/>
          <w:szCs w:val="24"/>
          <w:shd w:val="clear" w:color="auto" w:fill="FFFFFF"/>
        </w:rPr>
        <w:t>αιο ότι με την ευθύτητα και με την ποιότητα που διαθέτετε εκφράσατε το Σώμα.</w:t>
      </w:r>
      <w:r>
        <w:rPr>
          <w:rFonts w:eastAsia="Times New Roman"/>
          <w:szCs w:val="24"/>
          <w:shd w:val="clear" w:color="auto" w:fill="FFFFFF"/>
        </w:rPr>
        <w:t xml:space="preserve"> Σε όσα είπατε λίγο πριν, </w:t>
      </w:r>
      <w:r w:rsidRPr="00B97037">
        <w:rPr>
          <w:rFonts w:eastAsia="Times New Roman"/>
          <w:szCs w:val="24"/>
          <w:shd w:val="clear" w:color="auto" w:fill="FFFFFF"/>
        </w:rPr>
        <w:t>μία παρατήρηση μόνο</w:t>
      </w:r>
      <w:r>
        <w:rPr>
          <w:rFonts w:eastAsia="Times New Roman"/>
          <w:szCs w:val="24"/>
          <w:shd w:val="clear" w:color="auto" w:fill="FFFFFF"/>
        </w:rPr>
        <w:t>: Α</w:t>
      </w:r>
      <w:r w:rsidRPr="00B97037">
        <w:rPr>
          <w:rFonts w:eastAsia="Times New Roman"/>
          <w:szCs w:val="24"/>
          <w:shd w:val="clear" w:color="auto" w:fill="FFFFFF"/>
        </w:rPr>
        <w:t xml:space="preserve">πό ό,τι φαίνεται υπάρχουν κάποιοι αστερίσκοι, </w:t>
      </w:r>
      <w:r>
        <w:rPr>
          <w:rFonts w:eastAsia="Times New Roman"/>
          <w:szCs w:val="24"/>
          <w:shd w:val="clear" w:color="auto" w:fill="FFFFFF"/>
        </w:rPr>
        <w:t xml:space="preserve">αλλά </w:t>
      </w:r>
      <w:r>
        <w:rPr>
          <w:rFonts w:eastAsia="Times New Roman"/>
          <w:color w:val="222222"/>
          <w:szCs w:val="24"/>
          <w:shd w:val="clear" w:color="auto" w:fill="FFFFFF"/>
        </w:rPr>
        <w:t>το Σώμα εκφράζεται ακριβώς από τα λόγια σας. Το μόνο που θα πρόσθετα είναι ότι, ε</w:t>
      </w:r>
      <w:r>
        <w:rPr>
          <w:rFonts w:eastAsia="Times New Roman"/>
          <w:color w:val="222222"/>
          <w:szCs w:val="24"/>
          <w:shd w:val="clear" w:color="auto" w:fill="FFFFFF"/>
        </w:rPr>
        <w:t>νώ έτσι είναι, ταυτόχρονα όλοι οι Βουλευτές, το Σώμα μπορεί και στέλνει το μήνυμα στην ελληνική κοινωνία ότι κα</w:t>
      </w:r>
      <w:r>
        <w:rPr>
          <w:rFonts w:eastAsia="Times New Roman"/>
          <w:color w:val="222222"/>
          <w:szCs w:val="24"/>
          <w:shd w:val="clear" w:color="auto" w:fill="FFFFFF"/>
        </w:rPr>
        <w:t>μ</w:t>
      </w:r>
      <w:r>
        <w:rPr>
          <w:rFonts w:eastAsia="Times New Roman"/>
          <w:color w:val="222222"/>
          <w:szCs w:val="24"/>
          <w:shd w:val="clear" w:color="auto" w:fill="FFFFFF"/>
        </w:rPr>
        <w:t>μία απειλή δεν μπορεί να πτοήσει κανένα Βουλευτή, γυναίκα ή άντρα, για να κάνει αυτό που πιστεύει σωστό κάθε στιγμή και σε κάθε περίπτωση, ειδικ</w:t>
      </w:r>
      <w:r>
        <w:rPr>
          <w:rFonts w:eastAsia="Times New Roman"/>
          <w:color w:val="222222"/>
          <w:szCs w:val="24"/>
          <w:shd w:val="clear" w:color="auto" w:fill="FFFFFF"/>
        </w:rPr>
        <w:t>ά τις κρίσιμες στιγμές, ειδικά στις μεγάλες στιγμές που καθορίζουν το μέλλον της χώρας.</w:t>
      </w:r>
    </w:p>
    <w:p w14:paraId="1286C8D2"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αυτήν την άποψη, οι απειλές πέφτουν στο κενό και χαρακτηρίζουν μόνο αυτούς που τις οργανώνουν και γι’ αυτό χρειάζεται, όμως, να μην υπάρχει κανένας αστερίσκος από κ</w:t>
      </w:r>
      <w:r>
        <w:rPr>
          <w:rFonts w:eastAsia="Times New Roman"/>
          <w:color w:val="222222"/>
          <w:szCs w:val="24"/>
          <w:shd w:val="clear" w:color="auto" w:fill="FFFFFF"/>
        </w:rPr>
        <w:t>α</w:t>
      </w:r>
      <w:r>
        <w:rPr>
          <w:rFonts w:eastAsia="Times New Roman"/>
          <w:color w:val="222222"/>
          <w:szCs w:val="24"/>
          <w:shd w:val="clear" w:color="auto" w:fill="FFFFFF"/>
        </w:rPr>
        <w:t>μ</w:t>
      </w:r>
      <w:r>
        <w:rPr>
          <w:rFonts w:eastAsia="Times New Roman"/>
          <w:color w:val="222222"/>
          <w:szCs w:val="24"/>
          <w:shd w:val="clear" w:color="auto" w:fill="FFFFFF"/>
        </w:rPr>
        <w:t>μία πλευρά και κα</w:t>
      </w:r>
      <w:r>
        <w:rPr>
          <w:rFonts w:eastAsia="Times New Roman"/>
          <w:color w:val="222222"/>
          <w:szCs w:val="24"/>
          <w:shd w:val="clear" w:color="auto" w:fill="FFFFFF"/>
        </w:rPr>
        <w:t>μ</w:t>
      </w:r>
      <w:r>
        <w:rPr>
          <w:rFonts w:eastAsia="Times New Roman"/>
          <w:color w:val="222222"/>
          <w:szCs w:val="24"/>
          <w:shd w:val="clear" w:color="auto" w:fill="FFFFFF"/>
        </w:rPr>
        <w:t>μιά σιωπή.</w:t>
      </w:r>
    </w:p>
    <w:p w14:paraId="1286C8D3"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χρειάζεται -είμαι βέβαιος- ούτε ο Θανάσης Παπαχριστόπουλος, ούτε ο Σπύρος Δανέλλης, ούτε κανένας άλλος τη δική μου υποστήριξη ή αναγνώριση. Παρ’ όλα αυτά, εγώ οφείλω -και έτσι το αισθάνομαι- να σχολιάσω ότι λίγο πριν τους</w:t>
      </w:r>
      <w:r>
        <w:rPr>
          <w:rFonts w:eastAsia="Times New Roman"/>
          <w:color w:val="222222"/>
          <w:szCs w:val="24"/>
          <w:shd w:val="clear" w:color="auto" w:fill="FFFFFF"/>
        </w:rPr>
        <w:t xml:space="preserve"> ακούσαμε και τους δύο -τους ξέρουμε, δεν τους γνωρίσαμε χθες, ούτε σήμερα- με έναν στοχασμό, με μ</w:t>
      </w:r>
      <w:r>
        <w:rPr>
          <w:rFonts w:eastAsia="Times New Roman"/>
          <w:color w:val="222222"/>
          <w:szCs w:val="24"/>
          <w:shd w:val="clear" w:color="auto" w:fill="FFFFFF"/>
        </w:rPr>
        <w:t>ί</w:t>
      </w:r>
      <w:r>
        <w:rPr>
          <w:rFonts w:eastAsia="Times New Roman"/>
          <w:color w:val="222222"/>
          <w:szCs w:val="24"/>
          <w:shd w:val="clear" w:color="auto" w:fill="FFFFFF"/>
        </w:rPr>
        <w:t>α αγωνία, με αυτήν την προσέγγιση της επιφύλαξης του σκεπτόμενου ανθρώπου. Γιατί από τα πιο σοφά πράγματα που έχω ακούσει εγώ τουλάχιστον στην πορεία της ανθ</w:t>
      </w:r>
      <w:r>
        <w:rPr>
          <w:rFonts w:eastAsia="Times New Roman"/>
          <w:color w:val="222222"/>
          <w:szCs w:val="24"/>
          <w:shd w:val="clear" w:color="auto" w:fill="FFFFFF"/>
        </w:rPr>
        <w:t>ρώπινης σκέψης είναι αυτό που είπε ο Χομπσμπάουμ, ότι «η αμφιβολία είναι η αξιοπρέπεια της σκέψης», αυτό που εκπέμπει ο Σπύρος Δανέλλης, που εκπέμπει όχι σήμερα, όχι συγκυριακά, αλλά σε μία πορεία και ο Θανάσης Παπαχριστόπουλος και πολλές και πολλοί άλλοι.</w:t>
      </w:r>
      <w:r>
        <w:rPr>
          <w:rFonts w:eastAsia="Times New Roman"/>
          <w:color w:val="222222"/>
          <w:szCs w:val="24"/>
          <w:shd w:val="clear" w:color="auto" w:fill="FFFFFF"/>
        </w:rPr>
        <w:t xml:space="preserve"> Αυτό δεν μπορείς να μην το τιμάς, να μην το σέβεσαι.</w:t>
      </w:r>
    </w:p>
    <w:p w14:paraId="1286C8D4"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να που έρχεται ο Πρόεδρος της Νέας Δημοκρατίας και τολμά προσωπική μείωση της αξιοπρέπειας αυτού του ανθρώπου</w:t>
      </w:r>
      <w:r w:rsidRPr="001C2491">
        <w:rPr>
          <w:rFonts w:eastAsia="Times New Roman"/>
          <w:color w:val="222222"/>
          <w:szCs w:val="24"/>
          <w:shd w:val="clear" w:color="auto" w:fill="FFFFFF"/>
        </w:rPr>
        <w:t xml:space="preserve"> </w:t>
      </w:r>
      <w:r>
        <w:rPr>
          <w:rFonts w:eastAsia="Times New Roman"/>
          <w:color w:val="222222"/>
          <w:szCs w:val="24"/>
          <w:shd w:val="clear" w:color="auto" w:fill="FFFFFF"/>
        </w:rPr>
        <w:t>ανθρωποφαγικά. Αλλά πώς να μην το κάνει αυτό, όταν τολμά και διανοείται να θίξει προσωπι</w:t>
      </w:r>
      <w:r>
        <w:rPr>
          <w:rFonts w:eastAsia="Times New Roman"/>
          <w:color w:val="222222"/>
          <w:szCs w:val="24"/>
          <w:shd w:val="clear" w:color="auto" w:fill="FFFFFF"/>
        </w:rPr>
        <w:t xml:space="preserve">κά, να απαξιώσει, να μειώσει τον μέχρι χθες </w:t>
      </w:r>
      <w:r>
        <w:rPr>
          <w:rFonts w:eastAsia="Times New Roman"/>
          <w:color w:val="222222"/>
          <w:szCs w:val="24"/>
          <w:shd w:val="clear" w:color="auto" w:fill="FFFFFF"/>
        </w:rPr>
        <w:t>α</w:t>
      </w:r>
      <w:r>
        <w:rPr>
          <w:rFonts w:eastAsia="Times New Roman"/>
          <w:color w:val="222222"/>
          <w:szCs w:val="24"/>
          <w:shd w:val="clear" w:color="auto" w:fill="FFFFFF"/>
        </w:rPr>
        <w:t>ρχηγό των Ενόπλων Δυνάμεων και νυν Υπουργό Εθνικής Άμυνας.</w:t>
      </w:r>
    </w:p>
    <w:p w14:paraId="1286C8D5"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Έκανε μία προσπάθεια να το διορθώσει, αλλά τι να το κάνεις; Αν είναι κανείς πορφυρογέννητος, δεν μπορεί να σκεφτεί αυτά τα πράγματα. Θεωρεί ότι πρέπει ν</w:t>
      </w:r>
      <w:r>
        <w:rPr>
          <w:rFonts w:eastAsia="Times New Roman"/>
          <w:color w:val="222222"/>
          <w:szCs w:val="24"/>
          <w:shd w:val="clear" w:color="auto" w:fill="FFFFFF"/>
        </w:rPr>
        <w:t>α είναι απόλυτα υπερόπτης και βέβαιος για αυτό που εκείνη την ώρα τον βολεύει και τον συμφέρει. Δεν έχει μάθει ότι οι άνθρωποι νικάνε, ηττώνται, αγωνιούν, προσπαθούν. Είναι έξω από αυτά.</w:t>
      </w:r>
    </w:p>
    <w:p w14:paraId="1286C8D6"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ούτε καν του πέρασε από το μυαλό το εξής για τον Πρωθυπουργό τη</w:t>
      </w:r>
      <w:r>
        <w:rPr>
          <w:rFonts w:eastAsia="Times New Roman"/>
          <w:color w:val="222222"/>
          <w:szCs w:val="24"/>
          <w:shd w:val="clear" w:color="auto" w:fill="FFFFFF"/>
        </w:rPr>
        <w:t xml:space="preserve">ς Ελλάδας, τον Αλέξη Τσίπρα, που, ναι, δεν τον εκτιμά, θέλει να τον διώξει. Και ο Σαμαράς δεν τον υποδέχθηκε καν στο Μέγαρο Μαξίμου. Έφυγε ο Σαμαράς, το </w:t>
      </w:r>
      <w:r>
        <w:rPr>
          <w:rFonts w:eastAsia="Times New Roman"/>
          <w:color w:val="222222"/>
          <w:szCs w:val="24"/>
          <w:shd w:val="clear" w:color="auto" w:fill="FFFFFF"/>
        </w:rPr>
        <w:t>ʼ</w:t>
      </w:r>
      <w:r>
        <w:rPr>
          <w:rFonts w:eastAsia="Times New Roman"/>
          <w:color w:val="222222"/>
          <w:szCs w:val="24"/>
          <w:shd w:val="clear" w:color="auto" w:fill="FFFFFF"/>
        </w:rPr>
        <w:t>σκασε μην έρθει το μίασμα στη διαδοχή της νόμιμης Κυβέρνησης,</w:t>
      </w:r>
      <w:r w:rsidRPr="00BD0148">
        <w:rPr>
          <w:rFonts w:eastAsia="Times New Roman"/>
          <w:color w:val="222222"/>
          <w:szCs w:val="24"/>
          <w:shd w:val="clear" w:color="auto" w:fill="FFFFFF"/>
        </w:rPr>
        <w:t xml:space="preserve"> </w:t>
      </w:r>
      <w:r>
        <w:rPr>
          <w:rFonts w:eastAsia="Times New Roman"/>
          <w:color w:val="222222"/>
          <w:szCs w:val="24"/>
          <w:shd w:val="clear" w:color="auto" w:fill="FFFFFF"/>
        </w:rPr>
        <w:t xml:space="preserve">το θυμάστε. Δεν σκέφτηκε, λοιπόν, ο κ. </w:t>
      </w:r>
      <w:r>
        <w:rPr>
          <w:rFonts w:eastAsia="Times New Roman"/>
          <w:color w:val="222222"/>
          <w:szCs w:val="24"/>
          <w:shd w:val="clear" w:color="auto" w:fill="FFFFFF"/>
        </w:rPr>
        <w:t>Μητσοτάκης ότι η επιλογή του Αλέξη Τσίπρα να αναθέσει στον Ναύαρχο Βαγγέλη Αποστολάκη είναι μία επιλογή πάρα πολύ λεπτής και σοβαρής και υπεύθυνης σημασίας. Μπορεί να διαφωνεί, αλλά δεν του πέρασε από το μυαλό;</w:t>
      </w:r>
    </w:p>
    <w:p w14:paraId="1286C8D7"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σχέση έχουν αυτά τα πράγματα με την πολιτι</w:t>
      </w:r>
      <w:r>
        <w:rPr>
          <w:rFonts w:eastAsia="Times New Roman"/>
          <w:color w:val="222222"/>
          <w:szCs w:val="24"/>
          <w:shd w:val="clear" w:color="auto" w:fill="FFFFFF"/>
        </w:rPr>
        <w:t>κή, κυρίες και κύριοι Βουλευτές; Γιατί να συζητάμε τώρα αν έχει αξιοπιστία η Νέα Δημοκρατία για όσες ρητορικές κορώνες ακούσαμε ότι πρέπει να φύγει αυτή η Κυβέρνηση, επειδή το θέλει η Νέα Δημοκρατία;</w:t>
      </w:r>
    </w:p>
    <w:p w14:paraId="1286C8D8"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Κοιτάξτε, για να δείτε το πόσο τυχάρπαστη είναι η προσέγ</w:t>
      </w:r>
      <w:r>
        <w:rPr>
          <w:rFonts w:eastAsia="Times New Roman"/>
          <w:color w:val="222222"/>
          <w:szCs w:val="24"/>
          <w:shd w:val="clear" w:color="auto" w:fill="FFFFFF"/>
        </w:rPr>
        <w:t>γιση</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Σ</w:t>
      </w:r>
      <w:r>
        <w:rPr>
          <w:rFonts w:eastAsia="Times New Roman"/>
          <w:color w:val="222222"/>
          <w:szCs w:val="24"/>
          <w:shd w:val="clear" w:color="auto" w:fill="FFFFFF"/>
        </w:rPr>
        <w:t>τη διαδικασία της συνταγματικής αναθεώρησης ο ΣΥΡΙΖΑ έχει καταθέσει, μεταξύ των διαφόρων προτάσεων, και την εξής πρόταση: Η αδυναμία εκλογής Προέδρου της Δημοκρατίας να μην οδηγεί σε διάλυση της Βουλής. Η Νέα Δημοκρατία δεν έχει το απορρίψει. Το δέχ</w:t>
      </w:r>
      <w:r>
        <w:rPr>
          <w:rFonts w:eastAsia="Times New Roman"/>
          <w:color w:val="222222"/>
          <w:szCs w:val="24"/>
          <w:shd w:val="clear" w:color="auto" w:fill="FFFFFF"/>
        </w:rPr>
        <w:t>τηκε μάλλον θετικά. Υπάρχει μία συζήτηση για το πώς γίνεται αυτό. Και όχι μόνον αυτό, αλλά προσέθεσε στη δική της πρόταση να καταργηθεί στο άρθρο 41 η δυνατότητα διάλυσης της Βουλής για εθνικό θέμα εξαιρετικής σημασίας, που μέχρι τώρα ισχύει.</w:t>
      </w:r>
    </w:p>
    <w:p w14:paraId="1286C8D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Επίσης, προσέ</w:t>
      </w:r>
      <w:r>
        <w:rPr>
          <w:rFonts w:eastAsia="Times New Roman" w:cs="Times New Roman"/>
          <w:szCs w:val="24"/>
        </w:rPr>
        <w:t>θεσε και οι βουλευτικές εκλογές να διενεργούνται σε σταθερή ημερομηνία ανά τετραετία και αν αυτόδιαλυθεί η Βουλή με απόφασή της, με πλειοψηφία που ορίζεται, να είναι μόνο για το εναπομένον διάστημα</w:t>
      </w:r>
      <w:r>
        <w:rPr>
          <w:rFonts w:eastAsia="Times New Roman" w:cs="Times New Roman"/>
          <w:szCs w:val="24"/>
        </w:rPr>
        <w:t>,</w:t>
      </w:r>
      <w:r>
        <w:rPr>
          <w:rFonts w:eastAsia="Times New Roman" w:cs="Times New Roman"/>
          <w:szCs w:val="24"/>
        </w:rPr>
        <w:t xml:space="preserve"> να προσφεύγουμε σε εκλογές που να εκλέγουν κυβέρνηση μόνο</w:t>
      </w:r>
      <w:r>
        <w:rPr>
          <w:rFonts w:eastAsia="Times New Roman" w:cs="Times New Roman"/>
          <w:szCs w:val="24"/>
        </w:rPr>
        <w:t xml:space="preserve"> για το εναπομένον διάστημα, που δεν ολοκ</w:t>
      </w:r>
      <w:r>
        <w:rPr>
          <w:rFonts w:eastAsia="Times New Roman" w:cs="Times New Roman"/>
          <w:szCs w:val="24"/>
        </w:rPr>
        <w:t>ληρώθηκε</w:t>
      </w:r>
      <w:r>
        <w:rPr>
          <w:rFonts w:eastAsia="Times New Roman" w:cs="Times New Roman"/>
          <w:szCs w:val="24"/>
        </w:rPr>
        <w:t xml:space="preserve"> η θητεία.</w:t>
      </w:r>
    </w:p>
    <w:p w14:paraId="1286C8D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Πράγματι, είμαστε σε μ</w:t>
      </w:r>
      <w:r>
        <w:rPr>
          <w:rFonts w:eastAsia="Times New Roman" w:cs="Times New Roman"/>
          <w:szCs w:val="24"/>
        </w:rPr>
        <w:t>ί</w:t>
      </w:r>
      <w:r>
        <w:rPr>
          <w:rFonts w:eastAsia="Times New Roman" w:cs="Times New Roman"/>
          <w:szCs w:val="24"/>
        </w:rPr>
        <w:t xml:space="preserve">α ώριμη συζήτηση ότι επιτέλους και στην Ελλάδα οι κυβερνήσεις πρέπει να ολοκληρώνουν τον κύκλο τους, εκτός ακραίων εξαιρέσεων, εκτάκτων γεγονότων, πλήρους αδυναμίας άσκησης </w:t>
      </w:r>
      <w:r>
        <w:rPr>
          <w:rFonts w:eastAsia="Times New Roman" w:cs="Times New Roman"/>
          <w:szCs w:val="24"/>
        </w:rPr>
        <w:t>της κυβερνητικής ευθύνης, όχι γιατί έτσι θέλουν, όχι γιατί είναι δεμένες στις καρέκλες, αλλά γιατί αυτή είναι η εντολή που έδωσε το εκλογικό Σώμα.</w:t>
      </w:r>
    </w:p>
    <w:p w14:paraId="1286C8D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Σε αυτή την κατεύθυνση, λοιπόν, τι νόημα έχουν όλα αυτά που ακούγονται διαρκώς, όταν αυτή η Κυβέρνηση μόλις π</w:t>
      </w:r>
      <w:r>
        <w:rPr>
          <w:rFonts w:eastAsia="Times New Roman" w:cs="Times New Roman"/>
          <w:szCs w:val="24"/>
        </w:rPr>
        <w:t>ριν έναν μήνα ψήφισε προϋπολογισμό και έχει μπροστά τι; Να τον υλοποιήσει με όλα αυτά που δεν θα επαναλάβω, δεν έχω τον χρόνο. Και οι Υπουργοί και όλοι τα ξέρουμε ποια θετικά βήματα σταθεροποίησης, κανονικοποίησης, ανάκαμψης, ανακούφισης πλατιών κοινωνικών</w:t>
      </w:r>
      <w:r>
        <w:rPr>
          <w:rFonts w:eastAsia="Times New Roman" w:cs="Times New Roman"/>
          <w:szCs w:val="24"/>
        </w:rPr>
        <w:t xml:space="preserve"> στρωμάτων και αναπτυξιακών διαδικασιών είναι μπροστά μας.</w:t>
      </w:r>
    </w:p>
    <w:p w14:paraId="1286C8D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Να μη γίνουν αυτά, ενώ τα ψήφισε η Βουλή; Τον προϋπολογισμό δεν πρέπει να τον υλοποιήσει αυτή η Κυβέρνηση; Υπάρχει κανένας λόγος, επειδή το θέλει η Νέα Δημοκρατία ή επειδή βιάζεται να γυρίσει ή επε</w:t>
      </w:r>
      <w:r>
        <w:rPr>
          <w:rFonts w:eastAsia="Times New Roman" w:cs="Times New Roman"/>
          <w:szCs w:val="24"/>
        </w:rPr>
        <w:t>ιδή νομίζει ότι μπορεί να γυρίσει στην κυβέρνηση, γιατί της το λέει ο «Ντερμπεντέρης»;</w:t>
      </w:r>
    </w:p>
    <w:p w14:paraId="1286C8D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Με συγχωρείτε, αλλά αυτά είναι παράλογα πράγματα, εξωπραγματικά.</w:t>
      </w:r>
      <w:r w:rsidRPr="008D6238">
        <w:rPr>
          <w:rFonts w:eastAsia="Times New Roman" w:cs="Times New Roman"/>
          <w:szCs w:val="24"/>
        </w:rPr>
        <w:t xml:space="preserve"> </w:t>
      </w:r>
      <w:r>
        <w:rPr>
          <w:rFonts w:eastAsia="Times New Roman" w:cs="Times New Roman"/>
          <w:szCs w:val="24"/>
        </w:rPr>
        <w:t>Είναι και ανεύθυνα, απολύτως ανεύθυνα.</w:t>
      </w:r>
    </w:p>
    <w:p w14:paraId="1286C8DE" w14:textId="77777777" w:rsidR="000402FE" w:rsidRDefault="007623D8">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w:t>
      </w:r>
      <w:r w:rsidRPr="00251171">
        <w:rPr>
          <w:rFonts w:eastAsia="Times New Roman" w:cs="Times New Roman"/>
          <w:szCs w:val="24"/>
        </w:rPr>
        <w:t>υ κυρίου Βουλευτή)</w:t>
      </w:r>
    </w:p>
    <w:p w14:paraId="1286C8D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Τελειώνω.</w:t>
      </w:r>
    </w:p>
    <w:p w14:paraId="1286C8E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Εκτός από τη συνταγματική αναθεώρηση, εκτός από την υλοποίηση του προϋπολογισμού, εκτός από τη Συμφωνία των Πρεσπών, εκτός από πολλά άλλα, έχουμε ακριβώς να χαράξουμε και την επόμενη μέρα. Στην Ελλάδα και στην Ευρώπη θα </w:t>
      </w:r>
      <w:r>
        <w:rPr>
          <w:rFonts w:eastAsia="Times New Roman" w:cs="Times New Roman"/>
          <w:szCs w:val="24"/>
        </w:rPr>
        <w:t>αντιμετωπίσουμε τις εθνικές περιχαρακώσεις, τον εθνικισμό, τον σωβινισμό, τον ρατσισμό; Με ποιες πολιτικές; Πάνω εκεί δεν θα πρέπει να γίνουν οι επόμενες εκλογές;</w:t>
      </w:r>
    </w:p>
    <w:p w14:paraId="1286C8E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Χθες -και τελειώνω με αυτό, κύριε Πρόεδρε- ο εκπρόσωπος του κόμματος των </w:t>
      </w:r>
      <w:r>
        <w:rPr>
          <w:rFonts w:eastAsia="Times New Roman" w:cs="Times New Roman"/>
          <w:szCs w:val="24"/>
        </w:rPr>
        <w:t>ν</w:t>
      </w:r>
      <w:r>
        <w:rPr>
          <w:rFonts w:eastAsia="Times New Roman" w:cs="Times New Roman"/>
          <w:szCs w:val="24"/>
        </w:rPr>
        <w:t>αζί μάς είπε ότι εκ</w:t>
      </w:r>
      <w:r>
        <w:rPr>
          <w:rFonts w:eastAsia="Times New Roman" w:cs="Times New Roman"/>
          <w:szCs w:val="24"/>
        </w:rPr>
        <w:t>κρεμούν ακόμα ανεξόφλητοι λογαριασμοί από τους Βαλκανικούς Πολέμους και ότι έχουμε μπροστά μας να πολεμήσουμε για να ελευθερώσουμε τ</w:t>
      </w:r>
      <w:r>
        <w:rPr>
          <w:rFonts w:eastAsia="Times New Roman" w:cs="Times New Roman"/>
          <w:szCs w:val="24"/>
        </w:rPr>
        <w:t>ο Μοναστήρι</w:t>
      </w:r>
      <w:r>
        <w:rPr>
          <w:rFonts w:eastAsia="Times New Roman" w:cs="Times New Roman"/>
          <w:szCs w:val="24"/>
        </w:rPr>
        <w:t xml:space="preserve">, γιατί εκεί είναι τριακόσιες χιλιάδες Έλληνες. Αυτό σημαίνει ότι </w:t>
      </w:r>
      <w:r>
        <w:rPr>
          <w:rFonts w:eastAsia="Times New Roman" w:cs="Times New Roman"/>
          <w:szCs w:val="24"/>
        </w:rPr>
        <w:t>«</w:t>
      </w:r>
      <w:r>
        <w:rPr>
          <w:rFonts w:eastAsia="Times New Roman" w:cs="Times New Roman"/>
          <w:szCs w:val="24"/>
        </w:rPr>
        <w:t>η Μακεδονία είναι μόνο ελληνική</w:t>
      </w:r>
      <w:r>
        <w:rPr>
          <w:rFonts w:eastAsia="Times New Roman" w:cs="Times New Roman"/>
          <w:szCs w:val="24"/>
        </w:rPr>
        <w:t>»!</w:t>
      </w:r>
    </w:p>
    <w:p w14:paraId="1286C8E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Μη γελιέστε </w:t>
      </w:r>
      <w:r>
        <w:rPr>
          <w:rFonts w:eastAsia="Times New Roman" w:cs="Times New Roman"/>
          <w:szCs w:val="24"/>
        </w:rPr>
        <w:t>και οι οργανωτές των συλλαλητηρίων -οι περισσότεροι, τουλάχιστον- με τα διάφορα ονόματα και τις αδιαφανείς διαδικασίες συγκρότησής τους αυτό λένε, ότι η γεωγραφική Μακεδονία είναι μόνο ελληνική</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ιατί όλα τα άλλα η Συμφωνία των Πρεσπών τα ξεκαθαρίζει μια χ</w:t>
      </w:r>
      <w:r>
        <w:rPr>
          <w:rFonts w:eastAsia="Times New Roman" w:cs="Times New Roman"/>
          <w:szCs w:val="24"/>
        </w:rPr>
        <w:t xml:space="preserve">αρά και δεν υπάρχει κανένα κενό ούτε στα σύνορα, ούτε στις μειονότητες, ούτε στους αλυτρωτισμούς, ούτε σε τίποτα. Όλα είναι στη </w:t>
      </w:r>
      <w:r>
        <w:rPr>
          <w:rFonts w:eastAsia="Times New Roman" w:cs="Times New Roman"/>
          <w:szCs w:val="24"/>
        </w:rPr>
        <w:t>σ</w:t>
      </w:r>
      <w:r>
        <w:rPr>
          <w:rFonts w:eastAsia="Times New Roman" w:cs="Times New Roman"/>
          <w:szCs w:val="24"/>
        </w:rPr>
        <w:t>υμφωνία, αρκεί να τη διαβάσει κανείς.</w:t>
      </w:r>
    </w:p>
    <w:p w14:paraId="1286C8E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Αν, λοιπόν, θέλουμε σύνορα με τη Σερβία, όπως κάποιοι θέλουν σύνορα με τη Σερβία και το λένε κιόλας, ότι θέλουμε κατάργηση της γειτονικής χώρας και αυτό είναι πατριωτικό συμφέρον, ας μας το πουν. Αλλά δεν μπορούμε να το θεωρούμε και μια γραφικότητα αυτό, γ</w:t>
      </w:r>
      <w:r>
        <w:rPr>
          <w:rFonts w:eastAsia="Times New Roman" w:cs="Times New Roman"/>
          <w:szCs w:val="24"/>
        </w:rPr>
        <w:t>ιατί είναι αρκετές τέτοιες ύποπτες δυνάμεις που λειτουργούν με τέτοιες δοξασίες και σε αυτήν την κατεύθυνση και παραπλανούν -πιστέψτε το- αρκετά σημαντικό τμήμα του ελληνικού λαού. Γι’ αυτό και εμφανίζεται ένα περίεργο ερώτημα «μα, γιατί να δώσουμε τη Μακε</w:t>
      </w:r>
      <w:r>
        <w:rPr>
          <w:rFonts w:eastAsia="Times New Roman" w:cs="Times New Roman"/>
          <w:szCs w:val="24"/>
        </w:rPr>
        <w:t>δονία μας;», κα</w:t>
      </w:r>
      <w:r>
        <w:rPr>
          <w:rFonts w:eastAsia="Times New Roman" w:cs="Times New Roman"/>
          <w:szCs w:val="24"/>
        </w:rPr>
        <w:t>μ</w:t>
      </w:r>
      <w:r>
        <w:rPr>
          <w:rFonts w:eastAsia="Times New Roman" w:cs="Times New Roman"/>
          <w:szCs w:val="24"/>
        </w:rPr>
        <w:t xml:space="preserve">μιά Μακεδονία μας η </w:t>
      </w:r>
      <w:r>
        <w:rPr>
          <w:rFonts w:eastAsia="Times New Roman" w:cs="Times New Roman"/>
          <w:szCs w:val="24"/>
        </w:rPr>
        <w:t>ε</w:t>
      </w:r>
      <w:r>
        <w:rPr>
          <w:rFonts w:eastAsia="Times New Roman" w:cs="Times New Roman"/>
          <w:szCs w:val="24"/>
        </w:rPr>
        <w:t>λληνική Κυβέρνηση δεν δίνει πουθενά, αντίθετα κατοχυρώνει όλα τα συμφέροντα και της ελληνικής Μακεδονίας και της χώρας και της πατρίδας και της προοπτικής της.</w:t>
      </w:r>
    </w:p>
    <w:p w14:paraId="1286C8E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Ευχαριστώ.</w:t>
      </w:r>
    </w:p>
    <w:p w14:paraId="1286C8E5" w14:textId="77777777" w:rsidR="000402FE" w:rsidRDefault="007623D8">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1286C8E6" w14:textId="77777777" w:rsidR="000402FE" w:rsidRDefault="007623D8">
      <w:pPr>
        <w:spacing w:line="600" w:lineRule="auto"/>
        <w:ind w:firstLine="720"/>
        <w:jc w:val="both"/>
        <w:rPr>
          <w:rFonts w:eastAsia="Times New Roman" w:cs="Times New Roman"/>
          <w:szCs w:val="24"/>
        </w:rPr>
      </w:pPr>
      <w:r w:rsidRPr="0072374F">
        <w:rPr>
          <w:rFonts w:eastAsia="Times New Roman" w:cs="Times New Roman"/>
          <w:b/>
          <w:szCs w:val="24"/>
        </w:rPr>
        <w:t>ΠΡΟΕ</w:t>
      </w:r>
      <w:r w:rsidRPr="0072374F">
        <w:rPr>
          <w:rFonts w:eastAsia="Times New Roman" w:cs="Times New Roman"/>
          <w:b/>
          <w:szCs w:val="24"/>
        </w:rPr>
        <w:t>ΔΡΕΥΩΝ (Νικήτας Κακλαμάνης):</w:t>
      </w:r>
      <w:r w:rsidRPr="0072374F">
        <w:rPr>
          <w:rFonts w:eastAsia="Times New Roman" w:cs="Times New Roman"/>
          <w:szCs w:val="24"/>
        </w:rPr>
        <w:t xml:space="preserve"> </w:t>
      </w:r>
      <w:r>
        <w:rPr>
          <w:rFonts w:eastAsia="Times New Roman" w:cs="Times New Roman"/>
          <w:szCs w:val="24"/>
        </w:rPr>
        <w:t>Κύριε Δρίτσα, για να μη μετατραπεί αυτή η βραχνάδα σας σε αφωνία αύριο, ευτυχώς τελειώσατε.</w:t>
      </w:r>
    </w:p>
    <w:p w14:paraId="1286C8E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Κλείνει ο κατάλογος με τον Κοινοβουλευτικό Εκπρόσωπο του ΣΥΡΙΖΑ, τον κ. Μαντά.</w:t>
      </w:r>
    </w:p>
    <w:p w14:paraId="1286C8E8" w14:textId="77777777" w:rsidR="000402FE" w:rsidRDefault="007623D8">
      <w:pPr>
        <w:spacing w:line="600" w:lineRule="auto"/>
        <w:ind w:firstLine="720"/>
        <w:jc w:val="both"/>
        <w:rPr>
          <w:rFonts w:eastAsia="Times New Roman" w:cs="Times New Roman"/>
          <w:szCs w:val="24"/>
        </w:rPr>
      </w:pPr>
      <w:r w:rsidRPr="004D1F57">
        <w:rPr>
          <w:rFonts w:eastAsia="Times New Roman" w:cs="Times New Roman"/>
          <w:szCs w:val="24"/>
        </w:rPr>
        <w:t>Κυρίες και κύριοι συνάδελφοι, έχω την τιμή να ανακοινώσω</w:t>
      </w:r>
      <w:r w:rsidRPr="004D1F57">
        <w:rPr>
          <w:rFonts w:eastAsia="Times New Roman" w:cs="Times New Roman"/>
          <w:szCs w:val="24"/>
        </w:rPr>
        <w:t xml:space="preserve"> στο Σώμα ότι τη συνεδρίασή μας παρακολο</w:t>
      </w:r>
      <w:r>
        <w:rPr>
          <w:rFonts w:eastAsia="Times New Roman" w:cs="Times New Roman"/>
          <w:szCs w:val="24"/>
        </w:rPr>
        <w:t>υθούν από τα άνω δυτικά θεωρεία</w:t>
      </w:r>
      <w:r w:rsidRPr="004D1F57">
        <w:rPr>
          <w:rFonts w:eastAsia="Times New Roman" w:cs="Times New Roman"/>
          <w:szCs w:val="24"/>
        </w:rPr>
        <w:t xml:space="preserve"> </w:t>
      </w:r>
      <w:r>
        <w:rPr>
          <w:rFonts w:eastAsia="Times New Roman" w:cs="Times New Roman"/>
          <w:szCs w:val="24"/>
        </w:rPr>
        <w:t>έξι σπουδασ</w:t>
      </w:r>
      <w:r w:rsidRPr="004D1F57">
        <w:rPr>
          <w:rFonts w:eastAsia="Times New Roman" w:cs="Times New Roman"/>
          <w:szCs w:val="24"/>
        </w:rPr>
        <w:t xml:space="preserve">τές και </w:t>
      </w:r>
      <w:r>
        <w:rPr>
          <w:rFonts w:eastAsia="Times New Roman" w:cs="Times New Roman"/>
          <w:szCs w:val="24"/>
        </w:rPr>
        <w:t>δύο</w:t>
      </w:r>
      <w:r w:rsidRPr="004D1F57">
        <w:rPr>
          <w:rFonts w:eastAsia="Times New Roman" w:cs="Times New Roman"/>
          <w:szCs w:val="24"/>
        </w:rPr>
        <w:t xml:space="preserve"> συνοδοί τους από το </w:t>
      </w:r>
      <w:r>
        <w:rPr>
          <w:rFonts w:eastAsia="Times New Roman" w:cs="Times New Roman"/>
          <w:szCs w:val="24"/>
        </w:rPr>
        <w:t>Τμήμα Δημοσιογραφίας του ΙΕΚ ΑΚΜΗ</w:t>
      </w:r>
      <w:r w:rsidRPr="004D1F57">
        <w:rPr>
          <w:rFonts w:eastAsia="Times New Roman" w:cs="Times New Roman"/>
          <w:szCs w:val="24"/>
        </w:rPr>
        <w:t>.</w:t>
      </w:r>
    </w:p>
    <w:p w14:paraId="1286C8E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w:t>
      </w:r>
      <w:r w:rsidRPr="004D1F57">
        <w:rPr>
          <w:rFonts w:eastAsia="Times New Roman" w:cs="Times New Roman"/>
          <w:szCs w:val="24"/>
        </w:rPr>
        <w:t>αλωσορί</w:t>
      </w:r>
      <w:r>
        <w:rPr>
          <w:rFonts w:eastAsia="Times New Roman" w:cs="Times New Roman"/>
          <w:szCs w:val="24"/>
        </w:rPr>
        <w:t>σατε στη</w:t>
      </w:r>
      <w:r w:rsidRPr="00B00C31">
        <w:rPr>
          <w:rFonts w:eastAsia="Times New Roman" w:cs="Times New Roman"/>
          <w:szCs w:val="24"/>
        </w:rPr>
        <w:t xml:space="preserve"> </w:t>
      </w:r>
      <w:r w:rsidRPr="004D1F57">
        <w:rPr>
          <w:rFonts w:eastAsia="Times New Roman" w:cs="Times New Roman"/>
          <w:szCs w:val="24"/>
        </w:rPr>
        <w:t>Βουλή.</w:t>
      </w:r>
    </w:p>
    <w:p w14:paraId="1286C8EA" w14:textId="77777777" w:rsidR="000402FE" w:rsidRDefault="007623D8">
      <w:pPr>
        <w:spacing w:line="600" w:lineRule="auto"/>
        <w:ind w:firstLine="709"/>
        <w:jc w:val="center"/>
        <w:rPr>
          <w:rFonts w:eastAsia="Times New Roman" w:cs="Times New Roman"/>
          <w:szCs w:val="24"/>
        </w:rPr>
      </w:pPr>
      <w:r w:rsidRPr="004D1F57">
        <w:rPr>
          <w:rFonts w:eastAsia="Times New Roman" w:cs="Times New Roman"/>
          <w:szCs w:val="24"/>
        </w:rPr>
        <w:t>(Χειροκροτήματα απ</w:t>
      </w:r>
      <w:r>
        <w:rPr>
          <w:rFonts w:eastAsia="Times New Roman" w:cs="Times New Roman"/>
          <w:szCs w:val="24"/>
        </w:rPr>
        <w:t>’</w:t>
      </w:r>
      <w:r w:rsidRPr="004D1F57">
        <w:rPr>
          <w:rFonts w:eastAsia="Times New Roman" w:cs="Times New Roman"/>
          <w:szCs w:val="24"/>
        </w:rPr>
        <w:t xml:space="preserve"> όλες τις πτέρυγες της Βουλής)</w:t>
      </w:r>
    </w:p>
    <w:p w14:paraId="1286C8E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Πριν ξεκινήσει ο κ. Μαντάς, υπεν</w:t>
      </w:r>
      <w:r>
        <w:rPr>
          <w:rFonts w:eastAsia="Times New Roman" w:cs="Times New Roman"/>
          <w:szCs w:val="24"/>
        </w:rPr>
        <w:t>θυμίζω ότι η συμφωνία από πρόταση της Διάσκεψης των Προέδρων είναι ότι οι δευτερολογίες των Αρχηγών θα αρχίσουν αντιστρόφως, ο κ. Λεβέντης, ο κ. Θεοδωράκης, ο κ. Καμμένος και πάει λέγοντας. Επομένως, οι δύο πρώτοι που θα μιλήσουν θα είναι ο κ. Λεβέντης και</w:t>
      </w:r>
      <w:r>
        <w:rPr>
          <w:rFonts w:eastAsia="Times New Roman" w:cs="Times New Roman"/>
          <w:szCs w:val="24"/>
        </w:rPr>
        <w:t xml:space="preserve"> ο κ. Θεοδωράκης.</w:t>
      </w:r>
    </w:p>
    <w:p w14:paraId="1286C8E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Ορίστε, κύριε Μαντά, έχετε τον λόγο.</w:t>
      </w:r>
    </w:p>
    <w:p w14:paraId="1286C8ED"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Κυρίες και κύριοι Βουλευτές, δύο λέξεις, δύο έννοιες -όχι ένα φάντασμα- πλανώνται πάνω από αυτή την Αίθουσα: Η εμπιστοσύνη και η συνείδηση, η ψήφος εμπιστοσύνης και η ψήφος κατά συνείδη</w:t>
      </w:r>
      <w:r>
        <w:rPr>
          <w:rFonts w:eastAsia="Times New Roman" w:cs="Times New Roman"/>
          <w:szCs w:val="24"/>
        </w:rPr>
        <w:t>ση.</w:t>
      </w:r>
    </w:p>
    <w:p w14:paraId="1286C8E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Από τη Μεταπολίτευση και μετά, μέχρι σήμερα ζητήθηκε η ψήφος εμπιστοσύνης δεκαέξι συνολικά φορές, οι δεκατρείς σε προγραμματικές δηλώσεις και οι τρεις από αυτές, συμπεριλαμβανομένης και της σημερινής, σε διαφορετικό χρόνο, ενδιάμεσα. Επιπλέον, κατατέθη</w:t>
      </w:r>
      <w:r>
        <w:rPr>
          <w:rFonts w:eastAsia="Times New Roman" w:cs="Times New Roman"/>
          <w:szCs w:val="24"/>
        </w:rPr>
        <w:t xml:space="preserve">καν οκτώ προτάσεις δυσπιστίας, εκ των οποίων οι δύο για το </w:t>
      </w:r>
      <w:r>
        <w:rPr>
          <w:rFonts w:eastAsia="Times New Roman" w:cs="Times New Roman"/>
          <w:szCs w:val="24"/>
        </w:rPr>
        <w:t>μ</w:t>
      </w:r>
      <w:r>
        <w:rPr>
          <w:rFonts w:eastAsia="Times New Roman" w:cs="Times New Roman"/>
          <w:szCs w:val="24"/>
        </w:rPr>
        <w:t>ακεδονικό. Η μία του Ανδρέα Παπανδρέου κατά του Κωνσταντίνου Μητσοτάκη τον Μάρτη του 1993, που συγκέντρωσε εκατόν σαράντα πέντε ψήφους και η δεύτερη, πρόσφατα, από τον Κυριάκο Μητσοτάκη εναντίον τ</w:t>
      </w:r>
      <w:r>
        <w:rPr>
          <w:rFonts w:eastAsia="Times New Roman" w:cs="Times New Roman"/>
          <w:szCs w:val="24"/>
        </w:rPr>
        <w:t>ης Κυβέρνησης του Αλέξη Τσίπρα, που συγκέντρωσε εκατόν είκοσι επτά ψήφους στους διακόσιους ογδόντα παρόντες. Συμβολικές συμπτώσεις, ας το σκεφτούμε.</w:t>
      </w:r>
    </w:p>
    <w:p w14:paraId="1286C8E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Ξεκινάω με ένα ερώτημα: Γίνεται σε μ</w:t>
      </w:r>
      <w:r>
        <w:rPr>
          <w:rFonts w:eastAsia="Times New Roman" w:cs="Times New Roman"/>
          <w:szCs w:val="24"/>
        </w:rPr>
        <w:t>ί</w:t>
      </w:r>
      <w:r>
        <w:rPr>
          <w:rFonts w:eastAsia="Times New Roman" w:cs="Times New Roman"/>
          <w:szCs w:val="24"/>
        </w:rPr>
        <w:t>α μόνο χώρα, όχι μια δύναμη της ριζοσπαστικής Αριστεράς να φέρει τον σ</w:t>
      </w:r>
      <w:r>
        <w:rPr>
          <w:rFonts w:eastAsia="Times New Roman" w:cs="Times New Roman"/>
          <w:szCs w:val="24"/>
        </w:rPr>
        <w:t>οσιαλισμό, αλλά να εμπιστευθεί ο κόσμος τη ριζοσπαστική Αριστερά; Γίνεται. Έγινε. Γίνεται σε μ</w:t>
      </w:r>
      <w:r>
        <w:rPr>
          <w:rFonts w:eastAsia="Times New Roman" w:cs="Times New Roman"/>
          <w:szCs w:val="24"/>
        </w:rPr>
        <w:t>ί</w:t>
      </w:r>
      <w:r>
        <w:rPr>
          <w:rFonts w:eastAsia="Times New Roman" w:cs="Times New Roman"/>
          <w:szCs w:val="24"/>
        </w:rPr>
        <w:t xml:space="preserve">α μόνο χώρα η ριζοσπαστική Αριστερά σε κεντρικό ρόλο, με τρόπο αξιόπιστο, συνεπή και συστηματικό και παρά τις απίστευτες δυσκολίες και τον πόλεμο, να εκπληρώνει </w:t>
      </w:r>
      <w:r>
        <w:rPr>
          <w:rFonts w:eastAsia="Times New Roman" w:cs="Times New Roman"/>
          <w:szCs w:val="24"/>
        </w:rPr>
        <w:t>το πρόγραμμά της, να βγάζει τη χώρα από τα μνημόνια και να ανοίγει μια νέα προοπτική; Γίνεται.</w:t>
      </w:r>
    </w:p>
    <w:p w14:paraId="1286C8F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θέμα της παροχής ψήφου εμπιστοσύνης στην Κυβέρνηση, που συζητάμε σήμερα με πρωτοβουλία του Πρωθυπουργού Αλέξη Τσίπρα, όχι μόνο αφ</w:t>
      </w:r>
      <w:r>
        <w:rPr>
          <w:rFonts w:eastAsia="Times New Roman" w:cs="Times New Roman"/>
          <w:szCs w:val="24"/>
        </w:rPr>
        <w:t xml:space="preserve">οπλίζει την αναιμική </w:t>
      </w:r>
      <w:r>
        <w:rPr>
          <w:rFonts w:eastAsia="Times New Roman" w:cs="Times New Roman"/>
          <w:szCs w:val="24"/>
        </w:rPr>
        <w:t>Α</w:t>
      </w:r>
      <w:r>
        <w:rPr>
          <w:rFonts w:eastAsia="Times New Roman" w:cs="Times New Roman"/>
          <w:szCs w:val="24"/>
        </w:rPr>
        <w:t>ντιπολίτευση του κ. Μητσοτάκη, που χάνει συστηματικά στο πεδίο των πολιτικών πρωτοβουλιών και συνολικά σε όλες τις προβλέψεις -μην παίζετε, θα έλεγα, κανένα τζόκερ, γιατί είναι προφανές ότι δεν έχετε καμμία τύχη- αλλά κυρίως δίνει 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δυνατότητα -και αυτό νομίζω ότι είναι το βασικό- να αντιμετωπισθεί με όρους δημοκρατίας και καθαρών απαντήσεων η λυσσαλέα επίθεση ενός πολυπλόκαμου κατεστημένου που θέλει όχι μόνο να τελειώσει με τον ΣΥΡΙΖΑ, αλλά κυρίως με τις ιδέες και τα προτάγματα της </w:t>
      </w:r>
      <w:r>
        <w:rPr>
          <w:rFonts w:eastAsia="Times New Roman" w:cs="Times New Roman"/>
          <w:szCs w:val="24"/>
        </w:rPr>
        <w:t>Αριστεράς. Εμβρυουλκός όλων αυτών των εξελίξεων υπήρξε ασφαλώς η Συμφωνία των Πρεσπών.</w:t>
      </w:r>
    </w:p>
    <w:p w14:paraId="1286C8F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Σήμερα, λοιπόν, μας δίνεται η δυνατότητα όχι μόνο να αποκαλύψουμε την απίστευτη υποκρισία της Νέας Δημοκρατίας σχετικά με τη Συμφωνία των Πρεσπών και δυστυχώς και της πλ</w:t>
      </w:r>
      <w:r>
        <w:rPr>
          <w:rFonts w:eastAsia="Times New Roman" w:cs="Times New Roman"/>
          <w:szCs w:val="24"/>
        </w:rPr>
        <w:t>ειοψηφίας -τουλάχιστον- του ΚΙΝΑΛ, που γίνεται θλιβερό παρακολούθημα μιας καταστροφικής πολιτικής αντίληψης στο πεδίο των διεθνών σχέσεων, αλλά και να παρουσιάσουμε το πολιτικό σχέδιο της Κυβέρνησης μέχρι τη λήξη της συνταγματικής μας θητείας, που είναι κρ</w:t>
      </w:r>
      <w:r>
        <w:rPr>
          <w:rFonts w:eastAsia="Times New Roman" w:cs="Times New Roman"/>
          <w:szCs w:val="24"/>
        </w:rPr>
        <w:t>ίσιμο για τη χώρα και την κοινωνική πλειοψηφία.</w:t>
      </w:r>
    </w:p>
    <w:p w14:paraId="1286C8F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Ταυτόχρονα, θέλω να υπογραμμίσω ότι αυτή ακριβώς η πρωτοβουλία είναι μ</w:t>
      </w:r>
      <w:r>
        <w:rPr>
          <w:rFonts w:eastAsia="Times New Roman" w:cs="Times New Roman"/>
          <w:szCs w:val="24"/>
        </w:rPr>
        <w:t>ί</w:t>
      </w:r>
      <w:r>
        <w:rPr>
          <w:rFonts w:eastAsia="Times New Roman" w:cs="Times New Roman"/>
          <w:szCs w:val="24"/>
        </w:rPr>
        <w:t>α πολιτική πρωτοβουλία που είμαι σίγουρος ότι, παρά τις κραυγές και τις απίστευτα άθλιες στοχοποιήσεις ανδρών και γυναικών από την Εθνική</w:t>
      </w:r>
      <w:r>
        <w:rPr>
          <w:rFonts w:eastAsia="Times New Roman" w:cs="Times New Roman"/>
          <w:szCs w:val="24"/>
        </w:rPr>
        <w:t xml:space="preserve"> Αντιπροσωπεία, θα δώσει ένα σαφές στίγμα και μήνυμα πολιτικής σταθερότητας, που είναι απολύτως απαραίτητο για να προχωρήσει η χώρα σε αυτή τη συγκεκριμένη στιγμή.</w:t>
      </w:r>
    </w:p>
    <w:p w14:paraId="1286C8F3"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Απέναντι σ’ αυτήν την ξεκάθαρη, ισχυρή και δημοκρατική πολιτική πρωτοβουλία η Αντιπολίτευση </w:t>
      </w:r>
      <w:r>
        <w:rPr>
          <w:rFonts w:eastAsia="Times New Roman"/>
          <w:szCs w:val="24"/>
        </w:rPr>
        <w:t>–και κυρίως η Αξιωματική- μιλάει για σικέ παιχνίδια, για συναλλαγές, για Κυβέρνηση-κουρελόχαρτο και άλλα τέτοιας ποιότητας συντριπτικά επιχειρήματα. Κρίνουν εξ ιδίων τα αλλότρια. Αδυνατούν να αντιληφθούν ότι η κοινοβουλευτική διαδικασία γίνεται πάνω σε πολ</w:t>
      </w:r>
      <w:r>
        <w:rPr>
          <w:rFonts w:eastAsia="Times New Roman"/>
          <w:szCs w:val="24"/>
        </w:rPr>
        <w:t xml:space="preserve">ιτικές και προγράμματα και ότι η ελεύθερη συνείδηση των Βουλευτών είναι αυτή που σε τελευταία ανάλυση επιβάλλει τη στάση τους στα κρίσιμα θέματα. Σε κάθε περίπτωση, όλοι κρινόμαστε από τις δημόσιες τοποθετήσεις μας, από τη διαδρομή και τη στάση μας. </w:t>
      </w:r>
    </w:p>
    <w:p w14:paraId="1286C8F4"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Θέλω </w:t>
      </w:r>
      <w:r>
        <w:rPr>
          <w:rFonts w:eastAsia="Times New Roman"/>
          <w:szCs w:val="24"/>
        </w:rPr>
        <w:t>κι εγώ να επαναλάβω αυτό που άκουσα και από τον Θανάση Παπαχριστόπουλο και από τον Σπύρο Δανέλλη όχι μόνο σήμερα, αλλά εδώ και πολλούς μήνες. Είναι μ</w:t>
      </w:r>
      <w:r>
        <w:rPr>
          <w:rFonts w:eastAsia="Times New Roman"/>
          <w:szCs w:val="24"/>
        </w:rPr>
        <w:t>ί</w:t>
      </w:r>
      <w:r>
        <w:rPr>
          <w:rFonts w:eastAsia="Times New Roman"/>
          <w:szCs w:val="24"/>
        </w:rPr>
        <w:t>α έκφραση, μ</w:t>
      </w:r>
      <w:r>
        <w:rPr>
          <w:rFonts w:eastAsia="Times New Roman"/>
          <w:szCs w:val="24"/>
        </w:rPr>
        <w:t>ί</w:t>
      </w:r>
      <w:r>
        <w:rPr>
          <w:rFonts w:eastAsia="Times New Roman"/>
          <w:szCs w:val="24"/>
        </w:rPr>
        <w:t>α προσωποποίηση, θα έλεγα, αυτής ακριβώς της στάσης. «Πάντως αναγνωρίζουν όλοι ότι η Αριστερά</w:t>
      </w:r>
      <w:r>
        <w:rPr>
          <w:rFonts w:eastAsia="Times New Roman"/>
          <w:szCs w:val="24"/>
        </w:rPr>
        <w:t>, που πρώτη φορά είναι ο κύριος κορμός σε ευθύνη διακυβέρνησης, πείθει, δεν συναλλάσσεται. Η Αριστερά διεκδικεί την πολιτική ηγεμονία στο φως της ημέρας και όχι σε τόπους σκοτεινούς, όπου το γνωστό κατεστημένο ανεβοκατέβαζε κυβερνήσεις». Η πραγματικότητα ε</w:t>
      </w:r>
      <w:r>
        <w:rPr>
          <w:rFonts w:eastAsia="Times New Roman"/>
          <w:szCs w:val="24"/>
        </w:rPr>
        <w:t xml:space="preserve">ίναι ότι η διακυβέρνηση του τόπου από δυνάμεις της ακραίας υπερσυντηρητικής </w:t>
      </w:r>
      <w:r>
        <w:rPr>
          <w:rFonts w:eastAsia="Times New Roman"/>
          <w:szCs w:val="24"/>
        </w:rPr>
        <w:t>Δ</w:t>
      </w:r>
      <w:r>
        <w:rPr>
          <w:rFonts w:eastAsia="Times New Roman"/>
          <w:szCs w:val="24"/>
        </w:rPr>
        <w:t>εξιάς είναι η περίοδος που σε διάφορες χρονικές φάσεις βρίσκουμε δυστυχώς τέτοια παραδείγματα στη σύγχρονη ιστορία του τόπου μας</w:t>
      </w:r>
      <w:r w:rsidRPr="005F2F8F">
        <w:rPr>
          <w:rFonts w:eastAsia="Times New Roman"/>
          <w:szCs w:val="24"/>
        </w:rPr>
        <w:t>:</w:t>
      </w:r>
      <w:r>
        <w:rPr>
          <w:rFonts w:eastAsia="Times New Roman"/>
          <w:szCs w:val="24"/>
        </w:rPr>
        <w:t xml:space="preserve"> Παρακράτος, βία, νοθεία, άθλιες συναλλαγές και εκ</w:t>
      </w:r>
      <w:r>
        <w:rPr>
          <w:rFonts w:eastAsia="Times New Roman"/>
          <w:szCs w:val="24"/>
        </w:rPr>
        <w:t xml:space="preserve">βιασμοί, δολοφονίες. </w:t>
      </w:r>
    </w:p>
    <w:p w14:paraId="1286C8F5"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Κυρίες και κύριοι Βουλευτές, διαβάζω ένα απόσπασμα από την πολιτική βιογραφία του Ηλία Ηλιού</w:t>
      </w:r>
      <w:r w:rsidRPr="005F2F8F">
        <w:rPr>
          <w:rFonts w:eastAsia="Times New Roman"/>
          <w:szCs w:val="24"/>
        </w:rPr>
        <w:t>:</w:t>
      </w:r>
      <w:r>
        <w:rPr>
          <w:rFonts w:eastAsia="Times New Roman"/>
          <w:szCs w:val="24"/>
        </w:rPr>
        <w:t xml:space="preserve"> «Τα κράτη της Δύσης διαθέτουν ως ανασχετικά φράγματα κατά του κομμουνιστικού κινδύνου τον καθολικισμό και τα σοσιαλδημοκρατικά κόμματα. Εμεί</w:t>
      </w:r>
      <w:r>
        <w:rPr>
          <w:rFonts w:eastAsia="Times New Roman"/>
          <w:szCs w:val="24"/>
        </w:rPr>
        <w:t xml:space="preserve">ς δεν διαθέτουμε τίποτε απ’ όλα αυτά. Μετά από εμάς έρχεστε εσείς. Δεν πρόκειται να σταυρώσουμε τα χέρια και να παραδοθούμε. Θα σας αντιμετωπίσουμε με τα Σώματα Ασφαλείας και τα άλλα όργανα του κράτους.» </w:t>
      </w:r>
    </w:p>
    <w:p w14:paraId="1286C8F6"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Ποιος τα είπε αυτά; Τα είπε ο Υπουργός Προεδρίας Κω</w:t>
      </w:r>
      <w:r>
        <w:rPr>
          <w:rFonts w:eastAsia="Times New Roman"/>
          <w:szCs w:val="24"/>
        </w:rPr>
        <w:t>νσταντίνος Τσάτσος, όταν τον επισκέφθηκαν ο Ηλίας Ηλιού και ο Γιάννης Παπαδημητρίου για να του καταγγείλουν το απίστευτο όργιο τρομοκρατίας εκείνης της περιόδου της δεκαετίας του ’60. Το κεφάλαιο αυτό έχει πάρα πολύ μεγάλο ενδιαφέρον. Λέγεται «Η άνοιξη της</w:t>
      </w:r>
      <w:r>
        <w:rPr>
          <w:rFonts w:eastAsia="Times New Roman"/>
          <w:szCs w:val="24"/>
        </w:rPr>
        <w:t xml:space="preserve"> δεκαετίας του 1960, η αμφίσημη αντιμετώπιση του Κέντρου και η κρίση εξουσίας». Είναι πολύ σημαντικό κεφάλαιο και σας συνιστώ να το διαβάσετε, γιατί έχει πολλά διδάγματα για όλους μας.</w:t>
      </w:r>
    </w:p>
    <w:p w14:paraId="1286C8F7"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Κυρίες και κύριοι Βουλευτές, όσο και να προσπαθήσουν, δεν μπαίνουμε στο</w:t>
      </w:r>
      <w:r>
        <w:rPr>
          <w:rFonts w:eastAsia="Times New Roman"/>
          <w:szCs w:val="24"/>
        </w:rPr>
        <w:t xml:space="preserve"> ίδιο κάδρο που τόσο καιρό ορισμένοι επιδιώκουν, με χαρακτηριστικό πρωταγωνιστή τον γνωστό Αντιπρόεδρο, γιατί αν στο πεδίο της ατομικής ηθικοπολιτικής στάσης όλοι κρίνονται, όλοι μας κρινόμαστε, αυτό που εσείς επιχειρείτε να καλύψετε μέσα από πολλά αποκαλυ</w:t>
      </w:r>
      <w:r>
        <w:rPr>
          <w:rFonts w:eastAsia="Times New Roman"/>
          <w:szCs w:val="24"/>
        </w:rPr>
        <w:t>πτικά δήθεν στοιχεία, που με μανία ψάχνετε κυρίως στο διαδίκτυο, είναι τα ριζικά διαφορετικά μας προγράμματα και προτάγματα.</w:t>
      </w:r>
    </w:p>
    <w:p w14:paraId="1286C8F8"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Επαναλαμβάνω</w:t>
      </w:r>
      <w:r w:rsidRPr="00C251D2">
        <w:rPr>
          <w:rFonts w:eastAsia="Times New Roman"/>
          <w:szCs w:val="24"/>
        </w:rPr>
        <w:t>:</w:t>
      </w:r>
      <w:r>
        <w:rPr>
          <w:rFonts w:eastAsia="Times New Roman"/>
          <w:szCs w:val="24"/>
        </w:rPr>
        <w:t xml:space="preserve"> Αυτό που κυρίως επιχειρείτε να καλύψετε είναι τα ριζικά διαφορετικά μας προγράμματα και προτάγματα. Ναι, συμφωνώ με π</w:t>
      </w:r>
      <w:r>
        <w:rPr>
          <w:rFonts w:eastAsia="Times New Roman"/>
          <w:szCs w:val="24"/>
        </w:rPr>
        <w:t xml:space="preserve">ολλούς και πολλές στην Αίθουσα απ’ όλες τις πλευρές του Κοινοβουλίου ότι αυτή η αντιπαράθεση, η προγραμματική αντιπαράθεση, που καθορίζει τις ζωές των ανθρώπων, πρέπει να γίνεται στο φως και με τους κανόνες της δημοκρατίας. </w:t>
      </w:r>
    </w:p>
    <w:p w14:paraId="1286C8F9"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Κυρίες και κύριοι Βουλευτές, η </w:t>
      </w:r>
      <w:r>
        <w:rPr>
          <w:rFonts w:eastAsia="Times New Roman"/>
          <w:szCs w:val="24"/>
        </w:rPr>
        <w:t xml:space="preserve">Συμφωνία των Πρεσπών, που κάποιοι πίστευαν ότι δεν γίνει ποτέ και κάποιοι εύχονταν να μην περάσει από το Κοινοβούλιο της γειτονικής χώρας, είναι ήδη στη δική μας όχθη. Η </w:t>
      </w:r>
      <w:r>
        <w:rPr>
          <w:rFonts w:eastAsia="Times New Roman"/>
          <w:szCs w:val="24"/>
        </w:rPr>
        <w:t>σ</w:t>
      </w:r>
      <w:r>
        <w:rPr>
          <w:rFonts w:eastAsia="Times New Roman"/>
          <w:szCs w:val="24"/>
        </w:rPr>
        <w:t xml:space="preserve">υμφωνία αυτή για όλους όσοι έχουν μια στοιχειώδη κοινή λογική και πατριωτική ευθύνη, </w:t>
      </w:r>
      <w:r>
        <w:rPr>
          <w:rFonts w:eastAsia="Times New Roman"/>
          <w:szCs w:val="24"/>
        </w:rPr>
        <w:t>για όλους όσοι αντιλαμβάνονται την πολυπλοκότητα του σύγχρονου κόσμου, είναι μια θετική εξέλιξη, ένας προωθητικός συμβιβασμός. Είναι ίσως ό,τι καλύτερο έχει πετύχει η εξωτερική μας πολιτική τουλάχιστον από τη Μεταπολίτευση και μετά. Είναι ένα ισχυρό θετικό</w:t>
      </w:r>
      <w:r>
        <w:rPr>
          <w:rFonts w:eastAsia="Times New Roman"/>
          <w:szCs w:val="24"/>
        </w:rPr>
        <w:t xml:space="preserve"> παράδειγμα στην Ευρώπη και στον κόσμο. Είναι μια ανάσα ελπίδας στο σκοτάδι των εθνικιστικών αναδιπλώσεων και της ακροδεξιάς ρητορείας. Θα είναι ο εμβρυουλκός κρίσιμων πολιτικών εξελίξεων και αναδιαμόρφωσης του πολιτικού σκηνικού σε όλα τα πεδία. </w:t>
      </w:r>
    </w:p>
    <w:p w14:paraId="1286C8FA"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Ζητάμε, </w:t>
      </w:r>
      <w:r>
        <w:rPr>
          <w:rFonts w:eastAsia="Times New Roman"/>
          <w:szCs w:val="24"/>
        </w:rPr>
        <w:t>λοιπόν, την ψήφο εμπιστοσύνης για να φέρουμε και να υπερψηφίσουμε στο Ελληνικό Κοινοβούλιο τη Συμφωνία των Πρεσπών.</w:t>
      </w:r>
    </w:p>
    <w:p w14:paraId="1286C8FB"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(Στο σημείο αυτό την Προεδρική Έδρα καταλαμβάνει ο Πρόεδρος της Βουλής κ. </w:t>
      </w:r>
      <w:r w:rsidRPr="00312E88">
        <w:rPr>
          <w:rFonts w:eastAsia="Times New Roman"/>
          <w:b/>
          <w:szCs w:val="24"/>
        </w:rPr>
        <w:t>ΝΙΚΟΛΑΟΣ ΒΟΥΤΣΗΣ</w:t>
      </w:r>
      <w:r>
        <w:rPr>
          <w:rFonts w:eastAsia="Times New Roman"/>
          <w:szCs w:val="24"/>
        </w:rPr>
        <w:t>)</w:t>
      </w:r>
    </w:p>
    <w:p w14:paraId="1286C8FC"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Κυρίες και κύριοι συνάδελφοι, ένα ερώτημα είναι </w:t>
      </w:r>
      <w:r>
        <w:rPr>
          <w:rFonts w:eastAsia="Times New Roman"/>
          <w:szCs w:val="24"/>
        </w:rPr>
        <w:t xml:space="preserve">το για ποιους ζητάμε την ψήφο εμπιστοσύνης, για ποιες κοινωνικές εκπροσωπήσεις, για ποιους στόχους. Η απάντηση νομίζω ότι είναι σαφής από τη δική μας πλευρά. Καμμία ρητορεία για καρέκλες και οφίτσια δεν μπορεί να τη συσκοτίσει. </w:t>
      </w:r>
    </w:p>
    <w:p w14:paraId="1286C8FD"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Ζητάμε ψήφο εμπιστοσύνης γι</w:t>
      </w:r>
      <w:r>
        <w:rPr>
          <w:rFonts w:eastAsia="Times New Roman"/>
          <w:szCs w:val="24"/>
        </w:rPr>
        <w:t>α τον κόσμο της εργασίας και τους ανθρώπους του μόχθου. Ζητάμε ψήφο εμπιστοσύνης για τους πολίτες της χώρας και τους κατοίκους της χώρας μας που συμβαίνει να έχουν διαφορετικό χρώμα, θρησκεία ή σεξουαλικό προσανατολισμό κ.λπ.</w:t>
      </w:r>
      <w:r>
        <w:rPr>
          <w:rFonts w:eastAsia="Times New Roman"/>
          <w:szCs w:val="24"/>
        </w:rPr>
        <w:t>.</w:t>
      </w:r>
      <w:r>
        <w:rPr>
          <w:rFonts w:eastAsia="Times New Roman"/>
          <w:szCs w:val="24"/>
        </w:rPr>
        <w:t xml:space="preserve"> Ζητάμε ψήφο εμπιστοσύνης για </w:t>
      </w:r>
      <w:r>
        <w:rPr>
          <w:rFonts w:eastAsia="Times New Roman"/>
          <w:szCs w:val="24"/>
        </w:rPr>
        <w:t>τη νεολαία μας που ζει όσο κανείς άλλος την αγωνία του μέλλοντος. Ζητάμε ψήφο εμπιστοσύνης για τις γυναίκες. Ζητάμε ψήφο εμπιστοσύνης για τη βιώσιμη και δίκαιη ανάπτυξη, για ένα νέο, ισχυρό κοινωνικό κράτος. Για όλους αυτούς τους λόγους και πολλούς άλλους,</w:t>
      </w:r>
      <w:r>
        <w:rPr>
          <w:rFonts w:eastAsia="Times New Roman"/>
          <w:szCs w:val="24"/>
        </w:rPr>
        <w:t xml:space="preserve"> για όλα αυτά και πολλά άλλα έχουμε να κάνουμε πολύ κρίσιμα πράγματα ακόμη, γιατί έχουμε σχέδιο και όραμα. </w:t>
      </w:r>
    </w:p>
    <w:p w14:paraId="1286C8FE"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Ζητάμε ψήφο εμπιστοσύνης γιατί θέλουμε και θα αυξήσουμε τον βασικό μισθό και θα καταργήσουμε τον υποκατώτατο. Ζητάμε ψήφο εμπιστοσύνης γιατί θέλουμε</w:t>
      </w:r>
      <w:r>
        <w:rPr>
          <w:rFonts w:eastAsia="Times New Roman"/>
          <w:szCs w:val="24"/>
        </w:rPr>
        <w:t xml:space="preserve"> με ασφαλή και συγκροτημένο τρόπο στον κατάλληλο χρόνο να βγούμε στις αγορές, εγκαθιστώντας επιπλέον σταθερότητα και κανονικότητα στην οικονομική μας ανάκαμψη. </w:t>
      </w:r>
    </w:p>
    <w:p w14:paraId="1286C8FF"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Ζητάμε ψήφο εμπιστοσύνης γιατί θέλουμε να εφαρμόσουμε το πρόγραμμα ενίσχυσης εκατοντάδων χιλιάδ</w:t>
      </w:r>
      <w:r>
        <w:rPr>
          <w:rFonts w:eastAsia="Times New Roman"/>
          <w:szCs w:val="24"/>
        </w:rPr>
        <w:t xml:space="preserve">ων οικογενειών με επίδομα ενοικίου ή επίδομα πρώτης κατοικίας για την αποπληρωμή του δανείου της πρώτης κατοικίας, καθώς και γιατί θέλουμε να φέρουμε πλαίσιο προστασίας της πρώτης κατοικίας. </w:t>
      </w:r>
    </w:p>
    <w:p w14:paraId="1286C900"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Ζητάμε ψήφο εμπιστοσύνης γιατί θέλουμε να ενισχύσουμε πολύ παραπ</w:t>
      </w:r>
      <w:r>
        <w:rPr>
          <w:rFonts w:eastAsia="Times New Roman"/>
          <w:szCs w:val="24"/>
        </w:rPr>
        <w:t xml:space="preserve">άνω το δημόσιο σύστημα υγείας και να προχωρήσουμε αποφασιστικά στην πρωτοβάθμια φροντίδα υγείας. Ζητάμε ψήφο εμπιστοσύνης για να προχωρήσουμε τις κρίσιμες αλλαγές στην παιδεία για την υπεράσπιση και αναβάθμιση της δημόσιας εκπαίδευσης. </w:t>
      </w:r>
    </w:p>
    <w:p w14:paraId="1286C901"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Ζητάμε ψήφο εμπιστο</w:t>
      </w:r>
      <w:r>
        <w:rPr>
          <w:rFonts w:eastAsia="Times New Roman"/>
          <w:szCs w:val="24"/>
        </w:rPr>
        <w:t xml:space="preserve">σύνης για να προχωρήσουν οι θεσμικές αλλαγές, η </w:t>
      </w:r>
      <w:r>
        <w:rPr>
          <w:rFonts w:eastAsia="Times New Roman"/>
          <w:szCs w:val="24"/>
        </w:rPr>
        <w:t>σ</w:t>
      </w:r>
      <w:r>
        <w:rPr>
          <w:rFonts w:eastAsia="Times New Roman"/>
          <w:szCs w:val="24"/>
        </w:rPr>
        <w:t>υνταγματική Αναθεώρηση, ο εξορθολογισμός και ο εκσυγχρονισμός των σχέσεων με την Εκκλησία. Ζητάμε ψήφο εμπιστοσύνης γιατί θέλουμε να προχωρήσουμε σε θεσμικές τομές και πρωτοβουλίες, για μ</w:t>
      </w:r>
      <w:r>
        <w:rPr>
          <w:rFonts w:eastAsia="Times New Roman"/>
          <w:szCs w:val="24"/>
        </w:rPr>
        <w:t>ί</w:t>
      </w:r>
      <w:r>
        <w:rPr>
          <w:rFonts w:eastAsia="Times New Roman"/>
          <w:szCs w:val="24"/>
        </w:rPr>
        <w:t xml:space="preserve">α βιώσιμη ανάπτυξη </w:t>
      </w:r>
      <w:r>
        <w:rPr>
          <w:rFonts w:eastAsia="Times New Roman"/>
          <w:szCs w:val="24"/>
        </w:rPr>
        <w:t>με σεβασμό στο περιβάλλον, μ</w:t>
      </w:r>
      <w:r>
        <w:rPr>
          <w:rFonts w:eastAsia="Times New Roman"/>
          <w:szCs w:val="24"/>
        </w:rPr>
        <w:t>ί</w:t>
      </w:r>
      <w:r>
        <w:rPr>
          <w:rFonts w:eastAsia="Times New Roman"/>
          <w:szCs w:val="24"/>
        </w:rPr>
        <w:t xml:space="preserve">α ανάπτυξη προς όφελος της κοινωνικής πλειοψηφίας. Ζητάμε ψήφο εμπιστοσύνης για ένα κράτος δικαίου. </w:t>
      </w:r>
    </w:p>
    <w:p w14:paraId="1286C902"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Το κόμμα των </w:t>
      </w:r>
      <w:r>
        <w:rPr>
          <w:rFonts w:eastAsia="Times New Roman"/>
          <w:szCs w:val="24"/>
          <w:lang w:val="en-US"/>
        </w:rPr>
        <w:t>fake</w:t>
      </w:r>
      <w:r w:rsidRPr="00432243">
        <w:rPr>
          <w:rFonts w:eastAsia="Times New Roman"/>
          <w:szCs w:val="24"/>
        </w:rPr>
        <w:t xml:space="preserve"> </w:t>
      </w:r>
      <w:r>
        <w:rPr>
          <w:rFonts w:eastAsia="Times New Roman"/>
          <w:szCs w:val="24"/>
          <w:lang w:val="en-US"/>
        </w:rPr>
        <w:t>news</w:t>
      </w:r>
      <w:r>
        <w:rPr>
          <w:rFonts w:eastAsia="Times New Roman"/>
          <w:szCs w:val="24"/>
        </w:rPr>
        <w:t>, το πιο αντιεπενδυτικό κόμμα, η Νέα Δημοκρατία, που απέτυχε παταγωδώς σε όποια επένδυση και αν έκανε τα</w:t>
      </w:r>
      <w:r>
        <w:rPr>
          <w:rFonts w:eastAsia="Times New Roman"/>
          <w:szCs w:val="24"/>
        </w:rPr>
        <w:t xml:space="preserve"> τελευταία χρόνια, οι γνωστοί «θέλουμε εκλογές», μάς θεωρούν βαρίδια, κακή Κυβέρνηση, ανίκανους, κατσαπλιάδες, αχαρακτήριστους κ.λπ.</w:t>
      </w:r>
      <w:r>
        <w:rPr>
          <w:rFonts w:eastAsia="Times New Roman"/>
          <w:szCs w:val="24"/>
        </w:rPr>
        <w:t>.</w:t>
      </w:r>
      <w:r>
        <w:rPr>
          <w:rFonts w:eastAsia="Times New Roman"/>
          <w:szCs w:val="24"/>
        </w:rPr>
        <w:t xml:space="preserve"> Δυστυχώς, όπως φαίνεται σήμερα, την ήττα τους στη συγκεκριμένη φάση την έχουν αποδεχθεί. Τους προειδοποιούμε, όμως</w:t>
      </w:r>
      <w:r w:rsidRPr="00432243">
        <w:rPr>
          <w:rFonts w:eastAsia="Times New Roman"/>
          <w:szCs w:val="24"/>
        </w:rPr>
        <w:t xml:space="preserve">, </w:t>
      </w:r>
      <w:r>
        <w:rPr>
          <w:rFonts w:eastAsia="Times New Roman"/>
          <w:szCs w:val="24"/>
        </w:rPr>
        <w:t xml:space="preserve">να μην επιχειρήσουν απονενοημένα διαβήματα και ψεύτικες διαδικαστικές μάχες. Θα ηττηθούν. </w:t>
      </w:r>
    </w:p>
    <w:p w14:paraId="1286C903"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Κυρίες και κύριοι Βουλευτές, η μαύρη προπαγάνδα της </w:t>
      </w:r>
      <w:r>
        <w:rPr>
          <w:rFonts w:eastAsia="Times New Roman"/>
          <w:szCs w:val="24"/>
        </w:rPr>
        <w:t>Α</w:t>
      </w:r>
      <w:r>
        <w:rPr>
          <w:rFonts w:eastAsia="Times New Roman"/>
          <w:szCs w:val="24"/>
        </w:rPr>
        <w:t xml:space="preserve">κροδεξιάς, όπως εκφράστηκε από ένα εξέχον στέλεχος της Αξιωματικής Αντιπολίτευσης που τα λέει τσεκουράτα, είναι </w:t>
      </w:r>
      <w:r>
        <w:rPr>
          <w:rFonts w:eastAsia="Times New Roman"/>
          <w:szCs w:val="24"/>
        </w:rPr>
        <w:t>σήμα κινδύνου για όλες τις δημοκρατικές δυνάμεις. Αυτό είναι το διακύβευμα. Ας μη γελιόμαστε</w:t>
      </w:r>
      <w:r w:rsidRPr="007D73D0">
        <w:rPr>
          <w:rFonts w:eastAsia="Times New Roman"/>
          <w:szCs w:val="24"/>
        </w:rPr>
        <w:t xml:space="preserve">: </w:t>
      </w:r>
      <w:r>
        <w:rPr>
          <w:rFonts w:eastAsia="Times New Roman"/>
          <w:szCs w:val="24"/>
        </w:rPr>
        <w:t>Αυτή είναι η μεγάλη εικόνα, ιδιαίτερα στο ευρωπαϊκό φόντο και σε διεθνές επίπεδο, που δυστυχώς διαμορφώνεται σε κατευθύνσεις εθνικιστικών αναδιπλώσεων και ακροδεξ</w:t>
      </w:r>
      <w:r>
        <w:rPr>
          <w:rFonts w:eastAsia="Times New Roman"/>
          <w:szCs w:val="24"/>
        </w:rPr>
        <w:t xml:space="preserve">ιών μορφωμάτων που διεκδικούν κυβερνητική εξουσία. </w:t>
      </w:r>
    </w:p>
    <w:p w14:paraId="1286C904"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Σε αυτό το πλαίσιο οι προοδευτικές δυνάμεις, οι δημοκράτες πρέπει να αποφασίσουν με ποιους θα πάνε και ποιους θα αφήσουν. Εδώ επιβάλλεται καθαρή στάση. </w:t>
      </w:r>
    </w:p>
    <w:p w14:paraId="1286C905"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Με αυτήν την έννοια νομίζω ότι η ψήφος εμπιστοσύνης</w:t>
      </w:r>
      <w:r>
        <w:rPr>
          <w:rFonts w:eastAsia="Times New Roman"/>
          <w:szCs w:val="24"/>
        </w:rPr>
        <w:t xml:space="preserve"> στον ΣΥΡΙΖΑ, στην Κυβέρνηση του Αλέξη Τσίπρα, είναι ακριβώς αυτό το κρίσιμο βήμα για να προχωρήσουμε μπροστά, να μη γυρίσουμε πίσω. Γι’ αυτό και αυτή η συζήτηση είναι συζήτηση και απόφαση μέλλοντος.</w:t>
      </w:r>
    </w:p>
    <w:p w14:paraId="1286C906"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Σας ευχαριστώ πολύ.</w:t>
      </w:r>
    </w:p>
    <w:p w14:paraId="1286C907" w14:textId="77777777" w:rsidR="000402FE" w:rsidRDefault="007623D8">
      <w:pPr>
        <w:tabs>
          <w:tab w:val="left" w:pos="709"/>
          <w:tab w:val="center" w:pos="4753"/>
        </w:tabs>
        <w:spacing w:line="600" w:lineRule="auto"/>
        <w:ind w:firstLine="709"/>
        <w:contextualSpacing/>
        <w:jc w:val="center"/>
        <w:rPr>
          <w:rFonts w:eastAsia="Times New Roman"/>
          <w:szCs w:val="24"/>
        </w:rPr>
      </w:pPr>
      <w:r>
        <w:rPr>
          <w:rFonts w:eastAsia="Times New Roman"/>
          <w:szCs w:val="24"/>
        </w:rPr>
        <w:t xml:space="preserve">(Χειροκροτήματα από την πτέρυγα του </w:t>
      </w:r>
      <w:r>
        <w:rPr>
          <w:rFonts w:eastAsia="Times New Roman"/>
          <w:szCs w:val="24"/>
        </w:rPr>
        <w:t>ΣΥΡΙΖΑ)</w:t>
      </w:r>
    </w:p>
    <w:p w14:paraId="1286C908" w14:textId="77777777" w:rsidR="000402FE" w:rsidRDefault="007623D8">
      <w:pPr>
        <w:spacing w:line="600" w:lineRule="auto"/>
        <w:ind w:firstLine="720"/>
        <w:jc w:val="both"/>
        <w:rPr>
          <w:rFonts w:eastAsia="Times New Roman" w:cs="Times New Roman"/>
          <w:szCs w:val="24"/>
        </w:rPr>
      </w:pPr>
      <w:r w:rsidRPr="006E7862">
        <w:rPr>
          <w:rFonts w:eastAsia="Times New Roman" w:cs="Times New Roman"/>
          <w:b/>
          <w:szCs w:val="24"/>
        </w:rPr>
        <w:t>ΠΡΟΕΔΡΟΣ (Νικόλαος Βούτσης):</w:t>
      </w:r>
      <w:r>
        <w:rPr>
          <w:rFonts w:eastAsia="Times New Roman" w:cs="Times New Roman"/>
          <w:szCs w:val="24"/>
        </w:rPr>
        <w:t xml:space="preserve"> Ευχαριστώ πολύ.</w:t>
      </w:r>
    </w:p>
    <w:p w14:paraId="1286C90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Θα προχωρήσουμε με τους Αρχηγούς των κομμάτων. Να</w:t>
      </w:r>
      <w:r w:rsidRPr="006E7862">
        <w:rPr>
          <w:rFonts w:eastAsia="Times New Roman" w:cs="Times New Roman"/>
          <w:szCs w:val="24"/>
        </w:rPr>
        <w:t xml:space="preserve"> γνωρίζετε ότι επειδή είναι δευτερολογί</w:t>
      </w:r>
      <w:r>
        <w:rPr>
          <w:rFonts w:eastAsia="Times New Roman" w:cs="Times New Roman"/>
          <w:szCs w:val="24"/>
        </w:rPr>
        <w:t>ε</w:t>
      </w:r>
      <w:r w:rsidRPr="006E7862">
        <w:rPr>
          <w:rFonts w:eastAsia="Times New Roman" w:cs="Times New Roman"/>
          <w:szCs w:val="24"/>
        </w:rPr>
        <w:t>ς</w:t>
      </w:r>
      <w:r>
        <w:rPr>
          <w:rFonts w:eastAsia="Times New Roman" w:cs="Times New Roman"/>
          <w:szCs w:val="24"/>
        </w:rPr>
        <w:t>,</w:t>
      </w:r>
      <w:r w:rsidRPr="006E7862">
        <w:rPr>
          <w:rFonts w:eastAsia="Times New Roman" w:cs="Times New Roman"/>
          <w:szCs w:val="24"/>
        </w:rPr>
        <w:t xml:space="preserve"> οι χρόνοι είναι </w:t>
      </w:r>
      <w:r>
        <w:rPr>
          <w:rFonts w:eastAsia="Times New Roman" w:cs="Times New Roman"/>
          <w:szCs w:val="24"/>
        </w:rPr>
        <w:t>οι μισοί</w:t>
      </w:r>
      <w:r w:rsidRPr="006E7862">
        <w:rPr>
          <w:rFonts w:eastAsia="Times New Roman" w:cs="Times New Roman"/>
          <w:szCs w:val="24"/>
        </w:rPr>
        <w:t xml:space="preserve"> από την πρωτολογία πλην όμως </w:t>
      </w:r>
      <w:r>
        <w:rPr>
          <w:rFonts w:eastAsia="Times New Roman" w:cs="Times New Roman"/>
          <w:szCs w:val="24"/>
        </w:rPr>
        <w:t>–</w:t>
      </w:r>
      <w:r w:rsidRPr="006E7862">
        <w:rPr>
          <w:rFonts w:eastAsia="Times New Roman" w:cs="Times New Roman"/>
          <w:szCs w:val="24"/>
        </w:rPr>
        <w:t xml:space="preserve">και με απόφαση της Διάσκεψης </w:t>
      </w:r>
      <w:r>
        <w:rPr>
          <w:rFonts w:eastAsia="Times New Roman" w:cs="Times New Roman"/>
          <w:szCs w:val="24"/>
        </w:rPr>
        <w:t>τ</w:t>
      </w:r>
      <w:r w:rsidRPr="006E7862">
        <w:rPr>
          <w:rFonts w:eastAsia="Times New Roman" w:cs="Times New Roman"/>
          <w:szCs w:val="24"/>
        </w:rPr>
        <w:t>ων Προέδρων και με την πρα</w:t>
      </w:r>
      <w:r w:rsidRPr="006E7862">
        <w:rPr>
          <w:rFonts w:eastAsia="Times New Roman" w:cs="Times New Roman"/>
          <w:szCs w:val="24"/>
        </w:rPr>
        <w:t>κτική που</w:t>
      </w:r>
      <w:r>
        <w:rPr>
          <w:rFonts w:eastAsia="Times New Roman" w:cs="Times New Roman"/>
          <w:szCs w:val="24"/>
        </w:rPr>
        <w:t xml:space="preserve"> ακολουθούμε- υπάρχει μ</w:t>
      </w:r>
      <w:r>
        <w:rPr>
          <w:rFonts w:eastAsia="Times New Roman" w:cs="Times New Roman"/>
          <w:szCs w:val="24"/>
        </w:rPr>
        <w:t>ί</w:t>
      </w:r>
      <w:r>
        <w:rPr>
          <w:rFonts w:eastAsia="Times New Roman" w:cs="Times New Roman"/>
          <w:szCs w:val="24"/>
        </w:rPr>
        <w:t>α άνεση χρόνου στους Αρχηγούς των κομμάτων να εκφράσουν τις απόψεις τους. Α</w:t>
      </w:r>
      <w:r w:rsidRPr="006E7862">
        <w:rPr>
          <w:rFonts w:eastAsia="Times New Roman" w:cs="Times New Roman"/>
          <w:szCs w:val="24"/>
        </w:rPr>
        <w:t>πλώς</w:t>
      </w:r>
      <w:r>
        <w:rPr>
          <w:rFonts w:eastAsia="Times New Roman" w:cs="Times New Roman"/>
          <w:szCs w:val="24"/>
        </w:rPr>
        <w:t>,</w:t>
      </w:r>
      <w:r w:rsidRPr="006E7862">
        <w:rPr>
          <w:rFonts w:eastAsia="Times New Roman" w:cs="Times New Roman"/>
          <w:szCs w:val="24"/>
        </w:rPr>
        <w:t xml:space="preserve"> να το έχουν υπ</w:t>
      </w:r>
      <w:r>
        <w:rPr>
          <w:rFonts w:eastAsia="Times New Roman" w:cs="Times New Roman"/>
          <w:szCs w:val="24"/>
        </w:rPr>
        <w:t xml:space="preserve">’ </w:t>
      </w:r>
      <w:r w:rsidRPr="006E7862">
        <w:rPr>
          <w:rFonts w:eastAsia="Times New Roman" w:cs="Times New Roman"/>
          <w:szCs w:val="24"/>
        </w:rPr>
        <w:t>όψ</w:t>
      </w:r>
      <w:r>
        <w:rPr>
          <w:rFonts w:eastAsia="Times New Roman" w:cs="Times New Roman"/>
          <w:szCs w:val="24"/>
        </w:rPr>
        <w:t>ιν</w:t>
      </w:r>
      <w:r w:rsidRPr="006E7862">
        <w:rPr>
          <w:rFonts w:eastAsia="Times New Roman" w:cs="Times New Roman"/>
          <w:szCs w:val="24"/>
        </w:rPr>
        <w:t xml:space="preserve"> </w:t>
      </w:r>
      <w:r>
        <w:rPr>
          <w:rFonts w:eastAsia="Times New Roman" w:cs="Times New Roman"/>
          <w:szCs w:val="24"/>
        </w:rPr>
        <w:t>τους κατά τον Κανονισμό.</w:t>
      </w:r>
    </w:p>
    <w:p w14:paraId="1286C90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w:t>
      </w:r>
      <w:r w:rsidRPr="006E7862">
        <w:rPr>
          <w:rFonts w:eastAsia="Times New Roman" w:cs="Times New Roman"/>
          <w:szCs w:val="24"/>
        </w:rPr>
        <w:t xml:space="preserve">αλώ στο Βήμα τον </w:t>
      </w:r>
      <w:r>
        <w:rPr>
          <w:rFonts w:eastAsia="Times New Roman" w:cs="Times New Roman"/>
          <w:szCs w:val="24"/>
        </w:rPr>
        <w:t>Π</w:t>
      </w:r>
      <w:r w:rsidRPr="006E7862">
        <w:rPr>
          <w:rFonts w:eastAsia="Times New Roman" w:cs="Times New Roman"/>
          <w:szCs w:val="24"/>
        </w:rPr>
        <w:t>ρόεδρο της Κοινοβουλευτικής Ομάδας της Ένωσης Κεντρώων</w:t>
      </w:r>
      <w:r>
        <w:rPr>
          <w:rFonts w:eastAsia="Times New Roman" w:cs="Times New Roman"/>
          <w:szCs w:val="24"/>
        </w:rPr>
        <w:t xml:space="preserve"> κ.</w:t>
      </w:r>
      <w:r w:rsidRPr="006E7862">
        <w:rPr>
          <w:rFonts w:eastAsia="Times New Roman" w:cs="Times New Roman"/>
          <w:szCs w:val="24"/>
        </w:rPr>
        <w:t xml:space="preserve"> Βασίλη Λεβέντη</w:t>
      </w:r>
      <w:r>
        <w:rPr>
          <w:rFonts w:eastAsia="Times New Roman" w:cs="Times New Roman"/>
          <w:szCs w:val="24"/>
        </w:rPr>
        <w:t>.</w:t>
      </w:r>
    </w:p>
    <w:p w14:paraId="1286C90B" w14:textId="77777777" w:rsidR="000402FE" w:rsidRDefault="007623D8">
      <w:pPr>
        <w:spacing w:line="600" w:lineRule="auto"/>
        <w:ind w:firstLine="720"/>
        <w:jc w:val="both"/>
        <w:rPr>
          <w:rFonts w:eastAsia="Times New Roman" w:cs="Times New Roman"/>
          <w:szCs w:val="24"/>
        </w:rPr>
      </w:pPr>
      <w:r w:rsidRPr="006E7862">
        <w:rPr>
          <w:rFonts w:eastAsia="Times New Roman" w:cs="Times New Roman"/>
          <w:b/>
          <w:szCs w:val="24"/>
        </w:rPr>
        <w:t>ΒΑΣ</w:t>
      </w:r>
      <w:r w:rsidRPr="006E7862">
        <w:rPr>
          <w:rFonts w:eastAsia="Times New Roman" w:cs="Times New Roman"/>
          <w:b/>
          <w:szCs w:val="24"/>
        </w:rPr>
        <w:t xml:space="preserve">ΙΛΗΣ ΛΕΒΕΝΤΗΣ (Πρόεδρος της Ένωσης Κεντρώων): </w:t>
      </w:r>
      <w:r>
        <w:rPr>
          <w:rFonts w:eastAsia="Times New Roman" w:cs="Times New Roman"/>
          <w:szCs w:val="24"/>
        </w:rPr>
        <w:t xml:space="preserve">Κύριε Πρόεδρε, κυρίες και κύριοι Υπουργοί, κυρίες και κύριοι συνάδελφοι, καλησπέρα. </w:t>
      </w:r>
    </w:p>
    <w:p w14:paraId="1286C90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Γίνεται </w:t>
      </w:r>
      <w:r w:rsidRPr="006E7862">
        <w:rPr>
          <w:rFonts w:eastAsia="Times New Roman" w:cs="Times New Roman"/>
          <w:szCs w:val="24"/>
        </w:rPr>
        <w:t>πολλή συζήτηση τώρα τελε</w:t>
      </w:r>
      <w:r>
        <w:rPr>
          <w:rFonts w:eastAsia="Times New Roman" w:cs="Times New Roman"/>
          <w:szCs w:val="24"/>
        </w:rPr>
        <w:t>υταία για κάποιες απειλές κατά Β</w:t>
      </w:r>
      <w:r w:rsidRPr="006E7862">
        <w:rPr>
          <w:rFonts w:eastAsia="Times New Roman" w:cs="Times New Roman"/>
          <w:szCs w:val="24"/>
        </w:rPr>
        <w:t>ουλευτών</w:t>
      </w:r>
      <w:r>
        <w:rPr>
          <w:rFonts w:eastAsia="Times New Roman" w:cs="Times New Roman"/>
          <w:szCs w:val="24"/>
        </w:rPr>
        <w:t>,</w:t>
      </w:r>
      <w:r w:rsidRPr="006E7862">
        <w:rPr>
          <w:rFonts w:eastAsia="Times New Roman" w:cs="Times New Roman"/>
          <w:szCs w:val="24"/>
        </w:rPr>
        <w:t xml:space="preserve"> για να ψηφίσουν αντίθετα με τη συνείδησή </w:t>
      </w:r>
      <w:r>
        <w:rPr>
          <w:rFonts w:eastAsia="Times New Roman" w:cs="Times New Roman"/>
          <w:szCs w:val="24"/>
        </w:rPr>
        <w:t xml:space="preserve">τους. Και </w:t>
      </w:r>
      <w:r>
        <w:rPr>
          <w:rFonts w:eastAsia="Times New Roman" w:cs="Times New Roman"/>
          <w:szCs w:val="24"/>
        </w:rPr>
        <w:t xml:space="preserve">πράγματι, το να </w:t>
      </w:r>
      <w:r w:rsidRPr="006E7862">
        <w:rPr>
          <w:rFonts w:eastAsia="Times New Roman" w:cs="Times New Roman"/>
          <w:szCs w:val="24"/>
        </w:rPr>
        <w:t xml:space="preserve">απειλείται ένας </w:t>
      </w:r>
      <w:r>
        <w:rPr>
          <w:rFonts w:eastAsia="Times New Roman" w:cs="Times New Roman"/>
          <w:szCs w:val="24"/>
        </w:rPr>
        <w:t>Β</w:t>
      </w:r>
      <w:r w:rsidRPr="006E7862">
        <w:rPr>
          <w:rFonts w:eastAsia="Times New Roman" w:cs="Times New Roman"/>
          <w:szCs w:val="24"/>
        </w:rPr>
        <w:t>ουλευτής είναι ανεπίτρεπτο</w:t>
      </w:r>
      <w:r>
        <w:rPr>
          <w:rFonts w:eastAsia="Times New Roman" w:cs="Times New Roman"/>
          <w:szCs w:val="24"/>
        </w:rPr>
        <w:t xml:space="preserve">. </w:t>
      </w:r>
    </w:p>
    <w:p w14:paraId="1286C90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Εγώ θέτω,</w:t>
      </w:r>
      <w:r w:rsidRPr="006E7862">
        <w:rPr>
          <w:rFonts w:eastAsia="Times New Roman" w:cs="Times New Roman"/>
          <w:szCs w:val="24"/>
        </w:rPr>
        <w:t xml:space="preserve"> </w:t>
      </w:r>
      <w:r>
        <w:rPr>
          <w:rFonts w:eastAsia="Times New Roman" w:cs="Times New Roman"/>
          <w:szCs w:val="24"/>
        </w:rPr>
        <w:t>όμως,</w:t>
      </w:r>
      <w:r w:rsidRPr="006E7862">
        <w:rPr>
          <w:rFonts w:eastAsia="Times New Roman" w:cs="Times New Roman"/>
          <w:szCs w:val="24"/>
        </w:rPr>
        <w:t xml:space="preserve"> και το αντίθετο ερώτημα</w:t>
      </w:r>
      <w:r>
        <w:rPr>
          <w:rFonts w:eastAsia="Times New Roman" w:cs="Times New Roman"/>
          <w:szCs w:val="24"/>
        </w:rPr>
        <w:t>, τ</w:t>
      </w:r>
      <w:r w:rsidRPr="006E7862">
        <w:rPr>
          <w:rFonts w:eastAsia="Times New Roman" w:cs="Times New Roman"/>
          <w:szCs w:val="24"/>
        </w:rPr>
        <w:t>ο οποίο πρέπει να αρχίσει να μας απασχολεί</w:t>
      </w:r>
      <w:r>
        <w:rPr>
          <w:rFonts w:eastAsia="Times New Roman" w:cs="Times New Roman"/>
          <w:szCs w:val="24"/>
        </w:rPr>
        <w:t>. Η Α</w:t>
      </w:r>
      <w:r w:rsidRPr="006E7862">
        <w:rPr>
          <w:rFonts w:eastAsia="Times New Roman" w:cs="Times New Roman"/>
          <w:szCs w:val="24"/>
        </w:rPr>
        <w:t>ίθουσα αυτή επιχειρεί να περάσει ένα νομοσχέδιο</w:t>
      </w:r>
      <w:r>
        <w:rPr>
          <w:rFonts w:eastAsia="Times New Roman" w:cs="Times New Roman"/>
          <w:szCs w:val="24"/>
        </w:rPr>
        <w:t>,</w:t>
      </w:r>
      <w:r w:rsidRPr="006E7862">
        <w:rPr>
          <w:rFonts w:eastAsia="Times New Roman" w:cs="Times New Roman"/>
          <w:szCs w:val="24"/>
        </w:rPr>
        <w:t xml:space="preserve"> μετά από λίγες μέρες</w:t>
      </w:r>
      <w:r>
        <w:rPr>
          <w:rFonts w:eastAsia="Times New Roman" w:cs="Times New Roman"/>
          <w:szCs w:val="24"/>
        </w:rPr>
        <w:t>,</w:t>
      </w:r>
      <w:r w:rsidRPr="006E7862">
        <w:rPr>
          <w:rFonts w:eastAsia="Times New Roman" w:cs="Times New Roman"/>
          <w:szCs w:val="24"/>
        </w:rPr>
        <w:t xml:space="preserve"> που είναι αντίθετο με τη </w:t>
      </w:r>
      <w:r>
        <w:rPr>
          <w:rFonts w:eastAsia="Times New Roman" w:cs="Times New Roman"/>
          <w:szCs w:val="24"/>
        </w:rPr>
        <w:t>σ</w:t>
      </w:r>
      <w:r w:rsidRPr="006E7862">
        <w:rPr>
          <w:rFonts w:eastAsia="Times New Roman" w:cs="Times New Roman"/>
          <w:szCs w:val="24"/>
        </w:rPr>
        <w:t xml:space="preserve">υνείδηση </w:t>
      </w:r>
      <w:r>
        <w:rPr>
          <w:rFonts w:eastAsia="Times New Roman" w:cs="Times New Roman"/>
          <w:szCs w:val="24"/>
        </w:rPr>
        <w:t>της μεγάλης πλειοψηφίας του</w:t>
      </w:r>
      <w:r w:rsidRPr="006E7862">
        <w:rPr>
          <w:rFonts w:eastAsia="Times New Roman" w:cs="Times New Roman"/>
          <w:szCs w:val="24"/>
        </w:rPr>
        <w:t xml:space="preserve"> λαού</w:t>
      </w:r>
      <w:r>
        <w:rPr>
          <w:rFonts w:eastAsia="Times New Roman" w:cs="Times New Roman"/>
          <w:szCs w:val="24"/>
        </w:rPr>
        <w:t xml:space="preserve">. Τι μπορεί να κάνει η πλειοψηφία; Να κάτσει να υποστεί </w:t>
      </w:r>
      <w:r w:rsidRPr="006E7862">
        <w:rPr>
          <w:rFonts w:eastAsia="Times New Roman" w:cs="Times New Roman"/>
          <w:szCs w:val="24"/>
        </w:rPr>
        <w:t xml:space="preserve">το γραμμένο της μοίρας </w:t>
      </w:r>
      <w:r>
        <w:rPr>
          <w:rFonts w:eastAsia="Times New Roman" w:cs="Times New Roman"/>
          <w:szCs w:val="24"/>
        </w:rPr>
        <w:t>της,</w:t>
      </w:r>
      <w:r w:rsidRPr="006E7862">
        <w:rPr>
          <w:rFonts w:eastAsia="Times New Roman" w:cs="Times New Roman"/>
          <w:szCs w:val="24"/>
        </w:rPr>
        <w:t xml:space="preserve"> χωρίς να αντιδράσει</w:t>
      </w:r>
      <w:r>
        <w:rPr>
          <w:rFonts w:eastAsia="Times New Roman" w:cs="Times New Roman"/>
          <w:szCs w:val="24"/>
        </w:rPr>
        <w:t>; Τ</w:t>
      </w:r>
      <w:r w:rsidRPr="006E7862">
        <w:rPr>
          <w:rFonts w:eastAsia="Times New Roman" w:cs="Times New Roman"/>
          <w:szCs w:val="24"/>
        </w:rPr>
        <w:t xml:space="preserve">ι </w:t>
      </w:r>
      <w:r>
        <w:rPr>
          <w:rFonts w:eastAsia="Times New Roman" w:cs="Times New Roman"/>
          <w:szCs w:val="24"/>
        </w:rPr>
        <w:t xml:space="preserve">αντίδραση </w:t>
      </w:r>
      <w:r w:rsidRPr="006E7862">
        <w:rPr>
          <w:rFonts w:eastAsia="Times New Roman" w:cs="Times New Roman"/>
          <w:szCs w:val="24"/>
        </w:rPr>
        <w:t xml:space="preserve">μπορεί να κάνει ο </w:t>
      </w:r>
      <w:r>
        <w:rPr>
          <w:rFonts w:eastAsia="Times New Roman" w:cs="Times New Roman"/>
          <w:szCs w:val="24"/>
        </w:rPr>
        <w:t>πολίτης,</w:t>
      </w:r>
      <w:r w:rsidRPr="006E7862">
        <w:rPr>
          <w:rFonts w:eastAsia="Times New Roman" w:cs="Times New Roman"/>
          <w:szCs w:val="24"/>
        </w:rPr>
        <w:t xml:space="preserve"> όχι μόνο της Μακεδονίας</w:t>
      </w:r>
      <w:r>
        <w:rPr>
          <w:rFonts w:eastAsia="Times New Roman" w:cs="Times New Roman"/>
          <w:szCs w:val="24"/>
        </w:rPr>
        <w:t>, ο πολίτης των Αθηνών,</w:t>
      </w:r>
      <w:r w:rsidRPr="006E7862">
        <w:rPr>
          <w:rFonts w:eastAsia="Times New Roman" w:cs="Times New Roman"/>
          <w:szCs w:val="24"/>
        </w:rPr>
        <w:t xml:space="preserve"> της Κρήτης</w:t>
      </w:r>
      <w:r>
        <w:rPr>
          <w:rFonts w:eastAsia="Times New Roman" w:cs="Times New Roman"/>
          <w:szCs w:val="24"/>
        </w:rPr>
        <w:t>; Διότι</w:t>
      </w:r>
      <w:r w:rsidRPr="006E7862">
        <w:rPr>
          <w:rFonts w:eastAsia="Times New Roman" w:cs="Times New Roman"/>
          <w:szCs w:val="24"/>
        </w:rPr>
        <w:t xml:space="preserve"> η αντ</w:t>
      </w:r>
      <w:r w:rsidRPr="006E7862">
        <w:rPr>
          <w:rFonts w:eastAsia="Times New Roman" w:cs="Times New Roman"/>
          <w:szCs w:val="24"/>
        </w:rPr>
        <w:t xml:space="preserve">ίθεση προς τη συμφωνία των Πρεσπών είναι δεδομένη </w:t>
      </w:r>
      <w:r>
        <w:rPr>
          <w:rFonts w:eastAsia="Times New Roman" w:cs="Times New Roman"/>
          <w:szCs w:val="24"/>
        </w:rPr>
        <w:t>παντού. Τ</w:t>
      </w:r>
      <w:r w:rsidRPr="006E7862">
        <w:rPr>
          <w:rFonts w:eastAsia="Times New Roman" w:cs="Times New Roman"/>
          <w:szCs w:val="24"/>
        </w:rPr>
        <w:t>ι μπορεί να κάνει</w:t>
      </w:r>
      <w:r>
        <w:rPr>
          <w:rFonts w:eastAsia="Times New Roman" w:cs="Times New Roman"/>
          <w:szCs w:val="24"/>
        </w:rPr>
        <w:t>; Η</w:t>
      </w:r>
      <w:r w:rsidRPr="006E7862">
        <w:rPr>
          <w:rFonts w:eastAsia="Times New Roman" w:cs="Times New Roman"/>
          <w:szCs w:val="24"/>
        </w:rPr>
        <w:t xml:space="preserve"> Βουλή δεν εκφράζει </w:t>
      </w:r>
      <w:r>
        <w:rPr>
          <w:rFonts w:eastAsia="Times New Roman" w:cs="Times New Roman"/>
          <w:szCs w:val="24"/>
        </w:rPr>
        <w:t xml:space="preserve">τη θέληση του λαού. Οι καταγεγραμμένες </w:t>
      </w:r>
      <w:r w:rsidRPr="006E7862">
        <w:rPr>
          <w:rFonts w:eastAsia="Times New Roman" w:cs="Times New Roman"/>
          <w:szCs w:val="24"/>
        </w:rPr>
        <w:t>έρευνες λένε για αντίθεση τουλάχιστον 75</w:t>
      </w:r>
      <w:r>
        <w:rPr>
          <w:rFonts w:eastAsia="Times New Roman" w:cs="Times New Roman"/>
          <w:szCs w:val="24"/>
        </w:rPr>
        <w:t>%-</w:t>
      </w:r>
      <w:r w:rsidRPr="006E7862">
        <w:rPr>
          <w:rFonts w:eastAsia="Times New Roman" w:cs="Times New Roman"/>
          <w:szCs w:val="24"/>
        </w:rPr>
        <w:t xml:space="preserve">80% </w:t>
      </w:r>
      <w:r>
        <w:rPr>
          <w:rFonts w:eastAsia="Times New Roman" w:cs="Times New Roman"/>
          <w:szCs w:val="24"/>
        </w:rPr>
        <w:t>εις όσα</w:t>
      </w:r>
      <w:r w:rsidRPr="006E7862">
        <w:rPr>
          <w:rFonts w:eastAsia="Times New Roman" w:cs="Times New Roman"/>
          <w:szCs w:val="24"/>
        </w:rPr>
        <w:t xml:space="preserve"> επιχειρεί να ψηφίσει η </w:t>
      </w:r>
      <w:r>
        <w:rPr>
          <w:rFonts w:eastAsia="Times New Roman" w:cs="Times New Roman"/>
          <w:szCs w:val="24"/>
        </w:rPr>
        <w:t>Αίθουσα. Τι μπορεί να κάνει λ</w:t>
      </w:r>
      <w:r w:rsidRPr="006E7862">
        <w:rPr>
          <w:rFonts w:eastAsia="Times New Roman" w:cs="Times New Roman"/>
          <w:szCs w:val="24"/>
        </w:rPr>
        <w:t>οιπόν</w:t>
      </w:r>
      <w:r>
        <w:rPr>
          <w:rFonts w:eastAsia="Times New Roman" w:cs="Times New Roman"/>
          <w:szCs w:val="24"/>
        </w:rPr>
        <w:t>,</w:t>
      </w:r>
      <w:r w:rsidRPr="006E7862">
        <w:rPr>
          <w:rFonts w:eastAsia="Times New Roman" w:cs="Times New Roman"/>
          <w:szCs w:val="24"/>
        </w:rPr>
        <w:t xml:space="preserve"> ο πολ</w:t>
      </w:r>
      <w:r w:rsidRPr="006E7862">
        <w:rPr>
          <w:rFonts w:eastAsia="Times New Roman" w:cs="Times New Roman"/>
          <w:szCs w:val="24"/>
        </w:rPr>
        <w:t>ίτης</w:t>
      </w:r>
      <w:r>
        <w:rPr>
          <w:rFonts w:eastAsia="Times New Roman" w:cs="Times New Roman"/>
          <w:szCs w:val="24"/>
        </w:rPr>
        <w:t>;</w:t>
      </w:r>
      <w:r w:rsidRPr="006E7862">
        <w:rPr>
          <w:rFonts w:eastAsia="Times New Roman" w:cs="Times New Roman"/>
          <w:szCs w:val="24"/>
        </w:rPr>
        <w:t xml:space="preserve"> Τίποτα</w:t>
      </w:r>
      <w:r>
        <w:rPr>
          <w:rFonts w:eastAsia="Times New Roman" w:cs="Times New Roman"/>
          <w:szCs w:val="24"/>
        </w:rPr>
        <w:t xml:space="preserve">. </w:t>
      </w:r>
    </w:p>
    <w:p w14:paraId="1286C90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Προτείνουμε, λοιπόν, </w:t>
      </w:r>
      <w:r w:rsidRPr="006E7862">
        <w:rPr>
          <w:rFonts w:eastAsia="Times New Roman" w:cs="Times New Roman"/>
          <w:szCs w:val="24"/>
        </w:rPr>
        <w:t>στο</w:t>
      </w:r>
      <w:r>
        <w:rPr>
          <w:rFonts w:eastAsia="Times New Roman" w:cs="Times New Roman"/>
          <w:szCs w:val="24"/>
        </w:rPr>
        <w:t>ν</w:t>
      </w:r>
      <w:r w:rsidRPr="006E7862">
        <w:rPr>
          <w:rFonts w:eastAsia="Times New Roman" w:cs="Times New Roman"/>
          <w:szCs w:val="24"/>
        </w:rPr>
        <w:t xml:space="preserve"> λαό </w:t>
      </w:r>
      <w:r>
        <w:rPr>
          <w:rFonts w:eastAsia="Times New Roman" w:cs="Times New Roman"/>
          <w:szCs w:val="24"/>
        </w:rPr>
        <w:t xml:space="preserve">να το βάλει κάτω και οι μόνοι έξυπνοι και οι μόνοι </w:t>
      </w:r>
      <w:r w:rsidRPr="006E7862">
        <w:rPr>
          <w:rFonts w:eastAsia="Times New Roman" w:cs="Times New Roman"/>
          <w:szCs w:val="24"/>
        </w:rPr>
        <w:t xml:space="preserve">ωραίοι είστε </w:t>
      </w:r>
      <w:r>
        <w:rPr>
          <w:rFonts w:eastAsia="Times New Roman" w:cs="Times New Roman"/>
          <w:szCs w:val="24"/>
        </w:rPr>
        <w:t>οι Βουλευτές του ΣΥΡΙΖΑ. Ε</w:t>
      </w:r>
      <w:r w:rsidRPr="006E7862">
        <w:rPr>
          <w:rFonts w:eastAsia="Times New Roman" w:cs="Times New Roman"/>
          <w:szCs w:val="24"/>
        </w:rPr>
        <w:t xml:space="preserve">σείς είστε </w:t>
      </w:r>
      <w:r>
        <w:rPr>
          <w:rFonts w:eastAsia="Times New Roman" w:cs="Times New Roman"/>
          <w:szCs w:val="24"/>
        </w:rPr>
        <w:t xml:space="preserve">οι θεόπεμπτοι, εσείς κρίνετε αν η συγκεκριμένη </w:t>
      </w:r>
      <w:r>
        <w:rPr>
          <w:rFonts w:eastAsia="Times New Roman" w:cs="Times New Roman"/>
          <w:szCs w:val="24"/>
        </w:rPr>
        <w:t>σ</w:t>
      </w:r>
      <w:r w:rsidRPr="006E7862">
        <w:rPr>
          <w:rFonts w:eastAsia="Times New Roman" w:cs="Times New Roman"/>
          <w:szCs w:val="24"/>
        </w:rPr>
        <w:t>υμφωνία είναι επωφελής</w:t>
      </w:r>
      <w:r>
        <w:rPr>
          <w:rFonts w:eastAsia="Times New Roman" w:cs="Times New Roman"/>
          <w:szCs w:val="24"/>
        </w:rPr>
        <w:t>.</w:t>
      </w:r>
      <w:r w:rsidRPr="006E7862">
        <w:rPr>
          <w:rFonts w:eastAsia="Times New Roman" w:cs="Times New Roman"/>
          <w:szCs w:val="24"/>
        </w:rPr>
        <w:t xml:space="preserve"> Πρέπει να υποστούμε τη δική σας </w:t>
      </w:r>
      <w:r>
        <w:rPr>
          <w:rFonts w:eastAsia="Times New Roman" w:cs="Times New Roman"/>
          <w:szCs w:val="24"/>
        </w:rPr>
        <w:t xml:space="preserve">βούληση. Έχει ο λαός λύσεις; </w:t>
      </w:r>
    </w:p>
    <w:p w14:paraId="1286C90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Ξέρετε, σε</w:t>
      </w:r>
      <w:r w:rsidRPr="006E7862">
        <w:rPr>
          <w:rFonts w:eastAsia="Times New Roman" w:cs="Times New Roman"/>
          <w:szCs w:val="24"/>
        </w:rPr>
        <w:t xml:space="preserve"> ένα δημοκρατικό πολίτευμα </w:t>
      </w:r>
      <w:r>
        <w:rPr>
          <w:rFonts w:eastAsia="Times New Roman" w:cs="Times New Roman"/>
          <w:szCs w:val="24"/>
        </w:rPr>
        <w:t xml:space="preserve">όταν </w:t>
      </w:r>
      <w:r w:rsidRPr="006E7862">
        <w:rPr>
          <w:rFonts w:eastAsia="Times New Roman" w:cs="Times New Roman"/>
          <w:szCs w:val="24"/>
        </w:rPr>
        <w:t>η Βουλή και ο κοινοβουλευτισμός αγνοεί τη θέληση του λαού</w:t>
      </w:r>
      <w:r>
        <w:rPr>
          <w:rFonts w:eastAsia="Times New Roman" w:cs="Times New Roman"/>
          <w:szCs w:val="24"/>
        </w:rPr>
        <w:t xml:space="preserve">, δεν είναι καλό </w:t>
      </w:r>
      <w:r w:rsidRPr="006E7862">
        <w:rPr>
          <w:rFonts w:eastAsia="Times New Roman" w:cs="Times New Roman"/>
          <w:szCs w:val="24"/>
        </w:rPr>
        <w:t>σημάδι αυτό</w:t>
      </w:r>
      <w:r>
        <w:rPr>
          <w:rFonts w:eastAsia="Times New Roman" w:cs="Times New Roman"/>
          <w:szCs w:val="24"/>
        </w:rPr>
        <w:t>. Ε</w:t>
      </w:r>
      <w:r w:rsidRPr="006E7862">
        <w:rPr>
          <w:rFonts w:eastAsia="Times New Roman" w:cs="Times New Roman"/>
          <w:szCs w:val="24"/>
        </w:rPr>
        <w:t xml:space="preserve">σείς πιστεύετε ότι αν περάσετε τη συμφωνία των Πρεσπών θα είστε </w:t>
      </w:r>
      <w:r>
        <w:rPr>
          <w:rFonts w:eastAsia="Times New Roman" w:cs="Times New Roman"/>
          <w:szCs w:val="24"/>
        </w:rPr>
        <w:t xml:space="preserve">οι </w:t>
      </w:r>
      <w:r w:rsidRPr="006E7862">
        <w:rPr>
          <w:rFonts w:eastAsia="Times New Roman" w:cs="Times New Roman"/>
          <w:szCs w:val="24"/>
        </w:rPr>
        <w:t>νικητές</w:t>
      </w:r>
      <w:r>
        <w:rPr>
          <w:rFonts w:eastAsia="Times New Roman" w:cs="Times New Roman"/>
          <w:szCs w:val="24"/>
        </w:rPr>
        <w:t xml:space="preserve">; Νικητές θα ήσασταν, </w:t>
      </w:r>
      <w:r w:rsidRPr="006E7862">
        <w:rPr>
          <w:rFonts w:eastAsia="Times New Roman" w:cs="Times New Roman"/>
          <w:szCs w:val="24"/>
        </w:rPr>
        <w:t>αν είχατε επιχειρήματα</w:t>
      </w:r>
      <w:r>
        <w:rPr>
          <w:rFonts w:eastAsia="Times New Roman" w:cs="Times New Roman"/>
          <w:szCs w:val="24"/>
        </w:rPr>
        <w:t>,</w:t>
      </w:r>
      <w:r w:rsidRPr="006E7862">
        <w:rPr>
          <w:rFonts w:eastAsia="Times New Roman" w:cs="Times New Roman"/>
          <w:szCs w:val="24"/>
        </w:rPr>
        <w:t xml:space="preserve"> αν </w:t>
      </w:r>
      <w:r>
        <w:rPr>
          <w:rFonts w:eastAsia="Times New Roman" w:cs="Times New Roman"/>
          <w:szCs w:val="24"/>
        </w:rPr>
        <w:t xml:space="preserve">κατεβαίνατε </w:t>
      </w:r>
      <w:r w:rsidRPr="006E7862">
        <w:rPr>
          <w:rFonts w:eastAsia="Times New Roman" w:cs="Times New Roman"/>
          <w:szCs w:val="24"/>
        </w:rPr>
        <w:t xml:space="preserve">στο </w:t>
      </w:r>
      <w:r>
        <w:rPr>
          <w:rFonts w:eastAsia="Times New Roman" w:cs="Times New Roman"/>
          <w:szCs w:val="24"/>
        </w:rPr>
        <w:t>λαό</w:t>
      </w:r>
      <w:r w:rsidRPr="006E7862">
        <w:rPr>
          <w:rFonts w:eastAsia="Times New Roman" w:cs="Times New Roman"/>
          <w:szCs w:val="24"/>
        </w:rPr>
        <w:t xml:space="preserve"> και κερδίζ</w:t>
      </w:r>
      <w:r>
        <w:rPr>
          <w:rFonts w:eastAsia="Times New Roman" w:cs="Times New Roman"/>
          <w:szCs w:val="24"/>
        </w:rPr>
        <w:t>α</w:t>
      </w:r>
      <w:r w:rsidRPr="006E7862">
        <w:rPr>
          <w:rFonts w:eastAsia="Times New Roman" w:cs="Times New Roman"/>
          <w:szCs w:val="24"/>
        </w:rPr>
        <w:t xml:space="preserve">τε να συμφωνήσει ο λαός με τις απόψεις </w:t>
      </w:r>
      <w:r>
        <w:rPr>
          <w:rFonts w:eastAsia="Times New Roman" w:cs="Times New Roman"/>
          <w:szCs w:val="24"/>
        </w:rPr>
        <w:t>σας. Α</w:t>
      </w:r>
      <w:r w:rsidRPr="006E7862">
        <w:rPr>
          <w:rFonts w:eastAsia="Times New Roman" w:cs="Times New Roman"/>
          <w:szCs w:val="24"/>
        </w:rPr>
        <w:t xml:space="preserve">υτό είναι στη </w:t>
      </w:r>
      <w:r>
        <w:rPr>
          <w:rFonts w:eastAsia="Times New Roman" w:cs="Times New Roman"/>
          <w:szCs w:val="24"/>
        </w:rPr>
        <w:t>δ</w:t>
      </w:r>
      <w:r w:rsidRPr="006E7862">
        <w:rPr>
          <w:rFonts w:eastAsia="Times New Roman" w:cs="Times New Roman"/>
          <w:szCs w:val="24"/>
        </w:rPr>
        <w:t xml:space="preserve">ημοκρατία </w:t>
      </w:r>
      <w:r>
        <w:rPr>
          <w:rFonts w:eastAsia="Times New Roman" w:cs="Times New Roman"/>
          <w:szCs w:val="24"/>
        </w:rPr>
        <w:t xml:space="preserve">η νίκη. Με το ζόρι </w:t>
      </w:r>
      <w:r w:rsidRPr="006E7862">
        <w:rPr>
          <w:rFonts w:eastAsia="Times New Roman" w:cs="Times New Roman"/>
          <w:szCs w:val="24"/>
        </w:rPr>
        <w:t xml:space="preserve">να </w:t>
      </w:r>
      <w:r>
        <w:rPr>
          <w:rFonts w:eastAsia="Times New Roman" w:cs="Times New Roman"/>
          <w:szCs w:val="24"/>
        </w:rPr>
        <w:t>επιβάλλετε στο λαό τη</w:t>
      </w:r>
      <w:r w:rsidRPr="006E7862">
        <w:rPr>
          <w:rFonts w:eastAsia="Times New Roman" w:cs="Times New Roman"/>
          <w:szCs w:val="24"/>
        </w:rPr>
        <w:t xml:space="preserve"> δική σας άποψη</w:t>
      </w:r>
      <w:r>
        <w:rPr>
          <w:rFonts w:eastAsia="Times New Roman" w:cs="Times New Roman"/>
          <w:szCs w:val="24"/>
        </w:rPr>
        <w:t>,</w:t>
      </w:r>
      <w:r w:rsidRPr="006E7862">
        <w:rPr>
          <w:rFonts w:eastAsia="Times New Roman" w:cs="Times New Roman"/>
          <w:szCs w:val="24"/>
        </w:rPr>
        <w:t xml:space="preserve"> αυτό </w:t>
      </w:r>
      <w:r>
        <w:rPr>
          <w:rFonts w:eastAsia="Times New Roman" w:cs="Times New Roman"/>
          <w:szCs w:val="24"/>
        </w:rPr>
        <w:t>δ</w:t>
      </w:r>
      <w:r w:rsidRPr="006E7862">
        <w:rPr>
          <w:rFonts w:eastAsia="Times New Roman" w:cs="Times New Roman"/>
          <w:szCs w:val="24"/>
        </w:rPr>
        <w:t xml:space="preserve">ημοκρατία </w:t>
      </w:r>
      <w:r>
        <w:rPr>
          <w:rFonts w:eastAsia="Times New Roman" w:cs="Times New Roman"/>
          <w:szCs w:val="24"/>
        </w:rPr>
        <w:t>τ</w:t>
      </w:r>
      <w:r w:rsidRPr="006E7862">
        <w:rPr>
          <w:rFonts w:eastAsia="Times New Roman" w:cs="Times New Roman"/>
          <w:szCs w:val="24"/>
        </w:rPr>
        <w:t>ουλάχιστον δεν είναι</w:t>
      </w:r>
      <w:r>
        <w:rPr>
          <w:rFonts w:eastAsia="Times New Roman" w:cs="Times New Roman"/>
          <w:szCs w:val="24"/>
        </w:rPr>
        <w:t>.</w:t>
      </w:r>
    </w:p>
    <w:p w14:paraId="1286C91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Δεν υπάρχει </w:t>
      </w:r>
      <w:r>
        <w:rPr>
          <w:rFonts w:eastAsia="Times New Roman" w:cs="Times New Roman"/>
          <w:szCs w:val="24"/>
        </w:rPr>
        <w:t>δ</w:t>
      </w:r>
      <w:r w:rsidRPr="006E7862">
        <w:rPr>
          <w:rFonts w:eastAsia="Times New Roman" w:cs="Times New Roman"/>
          <w:szCs w:val="24"/>
        </w:rPr>
        <w:t xml:space="preserve">ημοκρατία </w:t>
      </w:r>
      <w:r>
        <w:rPr>
          <w:rFonts w:eastAsia="Times New Roman" w:cs="Times New Roman"/>
          <w:szCs w:val="24"/>
        </w:rPr>
        <w:t xml:space="preserve">με το </w:t>
      </w:r>
      <w:r>
        <w:rPr>
          <w:rFonts w:eastAsia="Times New Roman" w:cs="Times New Roman"/>
          <w:szCs w:val="24"/>
        </w:rPr>
        <w:t>να αγνοείται ο ελληνικός λαός, και όχι μόνο ο ελληνικός λαός, αλλά ο κάθε λαός. Πείτε μου τι διέξοδο έχει ο λαός, αυτός ο λαός που θέλει κατά τεράστια πλειοψηφία να μην περάσει αυτή η συμφωνία; Τι πρέπει να κάνει ο λαός; Αν βάλει μ</w:t>
      </w:r>
      <w:r>
        <w:rPr>
          <w:rFonts w:eastAsia="Times New Roman" w:cs="Times New Roman"/>
          <w:szCs w:val="24"/>
        </w:rPr>
        <w:t>ί</w:t>
      </w:r>
      <w:r>
        <w:rPr>
          <w:rFonts w:eastAsia="Times New Roman" w:cs="Times New Roman"/>
          <w:szCs w:val="24"/>
        </w:rPr>
        <w:t>α αφίσα σε μ</w:t>
      </w:r>
      <w:r>
        <w:rPr>
          <w:rFonts w:eastAsia="Times New Roman" w:cs="Times New Roman"/>
          <w:szCs w:val="24"/>
        </w:rPr>
        <w:t>ί</w:t>
      </w:r>
      <w:r>
        <w:rPr>
          <w:rFonts w:eastAsia="Times New Roman" w:cs="Times New Roman"/>
          <w:szCs w:val="24"/>
        </w:rPr>
        <w:t>α κολόνα, λ</w:t>
      </w:r>
      <w:r>
        <w:rPr>
          <w:rFonts w:eastAsia="Times New Roman" w:cs="Times New Roman"/>
          <w:szCs w:val="24"/>
        </w:rPr>
        <w:t xml:space="preserve">έτε ότι απειλεί. Και είναι απειλή. Κακώς! Όλα είναι απειλή. </w:t>
      </w:r>
    </w:p>
    <w:p w14:paraId="1286C91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Όμως, τι πρέπει να κάνει ο λαός για να σώσει τη </w:t>
      </w:r>
      <w:r w:rsidRPr="006E7862">
        <w:rPr>
          <w:rFonts w:eastAsia="Times New Roman" w:cs="Times New Roman"/>
          <w:szCs w:val="24"/>
        </w:rPr>
        <w:t>Μακεδονία</w:t>
      </w:r>
      <w:r>
        <w:rPr>
          <w:rFonts w:eastAsia="Times New Roman" w:cs="Times New Roman"/>
          <w:szCs w:val="24"/>
        </w:rPr>
        <w:t>; Τι πρέπει να κάνει; Να σκύψει το κεφάλι και να πιστέψει ότι μόνο εσείς του ΣΥΡΙΖΑ είστε οι μόνοι σοφοί και ωραίοι σε αυτήν τη χώρα! Αυτό</w:t>
      </w:r>
      <w:r>
        <w:rPr>
          <w:rFonts w:eastAsia="Times New Roman" w:cs="Times New Roman"/>
          <w:szCs w:val="24"/>
        </w:rPr>
        <w:t xml:space="preserve"> θέλετε; Συμβούλιο Αρχηγών δεν κάνατε ποτέ για το θέμα αυτό. Το μόνο καταγεγραμμένο είναι το προηγούμενο </w:t>
      </w:r>
      <w:r w:rsidRPr="006E7862">
        <w:rPr>
          <w:rFonts w:eastAsia="Times New Roman" w:cs="Times New Roman"/>
          <w:szCs w:val="24"/>
        </w:rPr>
        <w:t xml:space="preserve">του </w:t>
      </w:r>
      <w:r>
        <w:rPr>
          <w:rFonts w:eastAsia="Times New Roman" w:cs="Times New Roman"/>
          <w:szCs w:val="24"/>
        </w:rPr>
        <w:t>’</w:t>
      </w:r>
      <w:r w:rsidRPr="006E7862">
        <w:rPr>
          <w:rFonts w:eastAsia="Times New Roman" w:cs="Times New Roman"/>
          <w:szCs w:val="24"/>
        </w:rPr>
        <w:t>93</w:t>
      </w:r>
      <w:r>
        <w:rPr>
          <w:rFonts w:eastAsia="Times New Roman" w:cs="Times New Roman"/>
          <w:szCs w:val="24"/>
        </w:rPr>
        <w:t xml:space="preserve"> με το οποίο κορυφαίοι πολιτικοί, όπως ο Ανδρέας Παπανδρέου, ο Καραμανλής κ.λπ.</w:t>
      </w:r>
      <w:r>
        <w:rPr>
          <w:rFonts w:eastAsia="Times New Roman" w:cs="Times New Roman"/>
          <w:szCs w:val="24"/>
        </w:rPr>
        <w:t>.</w:t>
      </w:r>
      <w:r>
        <w:rPr>
          <w:rFonts w:eastAsia="Times New Roman" w:cs="Times New Roman"/>
          <w:szCs w:val="24"/>
        </w:rPr>
        <w:t xml:space="preserve"> είχαν πει «</w:t>
      </w:r>
      <w:r>
        <w:rPr>
          <w:rFonts w:eastAsia="Times New Roman" w:cs="Times New Roman"/>
          <w:szCs w:val="24"/>
        </w:rPr>
        <w:t>όχι</w:t>
      </w:r>
      <w:r>
        <w:rPr>
          <w:rFonts w:eastAsia="Times New Roman" w:cs="Times New Roman"/>
          <w:szCs w:val="24"/>
        </w:rPr>
        <w:t xml:space="preserve">» </w:t>
      </w:r>
      <w:r w:rsidRPr="006E7862">
        <w:rPr>
          <w:rFonts w:eastAsia="Times New Roman" w:cs="Times New Roman"/>
          <w:szCs w:val="24"/>
        </w:rPr>
        <w:t>στη χρήση του</w:t>
      </w:r>
      <w:r>
        <w:rPr>
          <w:rFonts w:eastAsia="Times New Roman" w:cs="Times New Roman"/>
          <w:szCs w:val="24"/>
        </w:rPr>
        <w:t xml:space="preserve"> όρου</w:t>
      </w:r>
      <w:r w:rsidRPr="006E7862">
        <w:rPr>
          <w:rFonts w:eastAsia="Times New Roman" w:cs="Times New Roman"/>
          <w:szCs w:val="24"/>
        </w:rPr>
        <w:t xml:space="preserve"> </w:t>
      </w:r>
      <w:r>
        <w:rPr>
          <w:rFonts w:eastAsia="Times New Roman" w:cs="Times New Roman"/>
          <w:szCs w:val="24"/>
        </w:rPr>
        <w:t>«</w:t>
      </w:r>
      <w:r w:rsidRPr="006E7862">
        <w:rPr>
          <w:rFonts w:eastAsia="Times New Roman" w:cs="Times New Roman"/>
          <w:szCs w:val="24"/>
        </w:rPr>
        <w:t>Μακεδονία</w:t>
      </w:r>
      <w:r>
        <w:rPr>
          <w:rFonts w:eastAsia="Times New Roman" w:cs="Times New Roman"/>
          <w:szCs w:val="24"/>
        </w:rPr>
        <w:t>». Η Βουλή δεν</w:t>
      </w:r>
      <w:r w:rsidRPr="006E7862">
        <w:rPr>
          <w:rFonts w:eastAsia="Times New Roman" w:cs="Times New Roman"/>
          <w:szCs w:val="24"/>
        </w:rPr>
        <w:t xml:space="preserve"> συν</w:t>
      </w:r>
      <w:r w:rsidRPr="006E7862">
        <w:rPr>
          <w:rFonts w:eastAsia="Times New Roman" w:cs="Times New Roman"/>
          <w:szCs w:val="24"/>
        </w:rPr>
        <w:t>εδρίασε</w:t>
      </w:r>
      <w:r>
        <w:rPr>
          <w:rFonts w:eastAsia="Times New Roman" w:cs="Times New Roman"/>
          <w:szCs w:val="24"/>
        </w:rPr>
        <w:t xml:space="preserve"> πριν πάει </w:t>
      </w:r>
      <w:r w:rsidRPr="006E7862">
        <w:rPr>
          <w:rFonts w:eastAsia="Times New Roman" w:cs="Times New Roman"/>
          <w:szCs w:val="24"/>
        </w:rPr>
        <w:t xml:space="preserve">ο </w:t>
      </w:r>
      <w:r>
        <w:rPr>
          <w:rFonts w:eastAsia="Times New Roman" w:cs="Times New Roman"/>
          <w:szCs w:val="24"/>
        </w:rPr>
        <w:t xml:space="preserve">κ. Κοτζιάς με τον κ. Τσίπρα να συναντήσουν τον Ζάεφ. Εσείς είστε, αλήθεια, οι θεόπεμπτοι; Νομίζετε ότι η </w:t>
      </w:r>
      <w:r w:rsidRPr="006E7862">
        <w:rPr>
          <w:rFonts w:eastAsia="Times New Roman" w:cs="Times New Roman"/>
          <w:szCs w:val="24"/>
        </w:rPr>
        <w:t xml:space="preserve">ιστορία θα γράψει </w:t>
      </w:r>
      <w:r>
        <w:rPr>
          <w:rFonts w:eastAsia="Times New Roman" w:cs="Times New Roman"/>
          <w:szCs w:val="24"/>
        </w:rPr>
        <w:t>με</w:t>
      </w:r>
      <w:r w:rsidRPr="006E7862">
        <w:rPr>
          <w:rFonts w:eastAsia="Times New Roman" w:cs="Times New Roman"/>
          <w:szCs w:val="24"/>
        </w:rPr>
        <w:t xml:space="preserve"> ωραία γράμματα αυτά που κάνετε αυτή την περίοδο</w:t>
      </w:r>
      <w:r>
        <w:rPr>
          <w:rFonts w:eastAsia="Times New Roman" w:cs="Times New Roman"/>
          <w:szCs w:val="24"/>
        </w:rPr>
        <w:t>,</w:t>
      </w:r>
      <w:r w:rsidRPr="006E7862">
        <w:rPr>
          <w:rFonts w:eastAsia="Times New Roman" w:cs="Times New Roman"/>
          <w:szCs w:val="24"/>
        </w:rPr>
        <w:t xml:space="preserve"> αυτή την εβδομάδα</w:t>
      </w:r>
      <w:r>
        <w:rPr>
          <w:rFonts w:eastAsia="Times New Roman" w:cs="Times New Roman"/>
          <w:szCs w:val="24"/>
        </w:rPr>
        <w:t>;</w:t>
      </w:r>
    </w:p>
    <w:p w14:paraId="1286C91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Και κάτι άλλο:</w:t>
      </w:r>
      <w:r w:rsidRPr="006E7862">
        <w:rPr>
          <w:rFonts w:eastAsia="Times New Roman" w:cs="Times New Roman"/>
          <w:szCs w:val="24"/>
        </w:rPr>
        <w:t xml:space="preserve"> Οι τρεις μέρες</w:t>
      </w:r>
      <w:r>
        <w:rPr>
          <w:rFonts w:eastAsia="Times New Roman" w:cs="Times New Roman"/>
          <w:szCs w:val="24"/>
        </w:rPr>
        <w:t>,</w:t>
      </w:r>
      <w:r w:rsidRPr="006E7862">
        <w:rPr>
          <w:rFonts w:eastAsia="Times New Roman" w:cs="Times New Roman"/>
          <w:szCs w:val="24"/>
        </w:rPr>
        <w:t xml:space="preserve"> λέει</w:t>
      </w:r>
      <w:r>
        <w:rPr>
          <w:rFonts w:eastAsia="Times New Roman" w:cs="Times New Roman"/>
          <w:szCs w:val="24"/>
        </w:rPr>
        <w:t>, των</w:t>
      </w:r>
      <w:r w:rsidRPr="006E7862">
        <w:rPr>
          <w:rFonts w:eastAsia="Times New Roman" w:cs="Times New Roman"/>
          <w:szCs w:val="24"/>
        </w:rPr>
        <w:t xml:space="preserve"> π</w:t>
      </w:r>
      <w:r w:rsidRPr="006E7862">
        <w:rPr>
          <w:rFonts w:eastAsia="Times New Roman" w:cs="Times New Roman"/>
          <w:szCs w:val="24"/>
        </w:rPr>
        <w:t>ρογραμματικών ας πούμε δηλώσεων</w:t>
      </w:r>
      <w:r>
        <w:rPr>
          <w:rFonts w:eastAsia="Times New Roman" w:cs="Times New Roman"/>
          <w:szCs w:val="24"/>
        </w:rPr>
        <w:t xml:space="preserve">, αφού ζητάτε νέα εμπιστοσύνη, έγιναν δύο. Και μετά άρχισαν και κάτι άλλο. Μήπως, λέει, </w:t>
      </w:r>
      <w:r w:rsidRPr="006E7862">
        <w:rPr>
          <w:rFonts w:eastAsia="Times New Roman" w:cs="Times New Roman"/>
          <w:szCs w:val="24"/>
        </w:rPr>
        <w:t xml:space="preserve">την Παρασκευή εισάγετε τη </w:t>
      </w:r>
      <w:r>
        <w:rPr>
          <w:rFonts w:eastAsia="Times New Roman" w:cs="Times New Roman"/>
          <w:szCs w:val="24"/>
        </w:rPr>
        <w:t>σ</w:t>
      </w:r>
      <w:r w:rsidRPr="006E7862">
        <w:rPr>
          <w:rFonts w:eastAsia="Times New Roman" w:cs="Times New Roman"/>
          <w:szCs w:val="24"/>
        </w:rPr>
        <w:t>υμφωνία για να είναι ψηφισμένη τη Δευτέρα</w:t>
      </w:r>
      <w:r>
        <w:rPr>
          <w:rFonts w:eastAsia="Times New Roman" w:cs="Times New Roman"/>
          <w:szCs w:val="24"/>
        </w:rPr>
        <w:t>. Γ</w:t>
      </w:r>
      <w:r w:rsidRPr="006E7862">
        <w:rPr>
          <w:rFonts w:eastAsia="Times New Roman" w:cs="Times New Roman"/>
          <w:szCs w:val="24"/>
        </w:rPr>
        <w:t xml:space="preserve">ιατί αυτή η </w:t>
      </w:r>
      <w:r>
        <w:rPr>
          <w:rFonts w:eastAsia="Times New Roman" w:cs="Times New Roman"/>
          <w:szCs w:val="24"/>
        </w:rPr>
        <w:t xml:space="preserve">βία; </w:t>
      </w:r>
    </w:p>
    <w:p w14:paraId="1286C91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Οι Σ</w:t>
      </w:r>
      <w:r w:rsidRPr="006E7862">
        <w:rPr>
          <w:rFonts w:eastAsia="Times New Roman" w:cs="Times New Roman"/>
          <w:szCs w:val="24"/>
        </w:rPr>
        <w:t>κοπιανοί είχαν και δημοψήφισμα</w:t>
      </w:r>
      <w:r>
        <w:rPr>
          <w:rFonts w:eastAsia="Times New Roman" w:cs="Times New Roman"/>
          <w:szCs w:val="24"/>
        </w:rPr>
        <w:t>,</w:t>
      </w:r>
      <w:r w:rsidRPr="006E7862">
        <w:rPr>
          <w:rFonts w:eastAsia="Times New Roman" w:cs="Times New Roman"/>
          <w:szCs w:val="24"/>
        </w:rPr>
        <w:t xml:space="preserve"> είχαν την άν</w:t>
      </w:r>
      <w:r w:rsidRPr="006E7862">
        <w:rPr>
          <w:rFonts w:eastAsia="Times New Roman" w:cs="Times New Roman"/>
          <w:szCs w:val="24"/>
        </w:rPr>
        <w:t>εση</w:t>
      </w:r>
      <w:r>
        <w:rPr>
          <w:rFonts w:eastAsia="Times New Roman" w:cs="Times New Roman"/>
          <w:szCs w:val="24"/>
        </w:rPr>
        <w:t xml:space="preserve">. Δεν </w:t>
      </w:r>
      <w:r w:rsidRPr="006E7862">
        <w:rPr>
          <w:rFonts w:eastAsia="Times New Roman" w:cs="Times New Roman"/>
          <w:szCs w:val="24"/>
        </w:rPr>
        <w:t xml:space="preserve">νομίζω να </w:t>
      </w:r>
      <w:r>
        <w:rPr>
          <w:rFonts w:eastAsia="Times New Roman" w:cs="Times New Roman"/>
          <w:szCs w:val="24"/>
        </w:rPr>
        <w:t>πιέστηκαν</w:t>
      </w:r>
      <w:r w:rsidRPr="006E7862">
        <w:rPr>
          <w:rFonts w:eastAsia="Times New Roman" w:cs="Times New Roman"/>
          <w:szCs w:val="24"/>
        </w:rPr>
        <w:t xml:space="preserve"> εντός διημέρου να δώσουν τη λύση </w:t>
      </w:r>
      <w:r>
        <w:rPr>
          <w:rFonts w:eastAsia="Times New Roman" w:cs="Times New Roman"/>
          <w:szCs w:val="24"/>
        </w:rPr>
        <w:t>οι Σ</w:t>
      </w:r>
      <w:r w:rsidRPr="006E7862">
        <w:rPr>
          <w:rFonts w:eastAsia="Times New Roman" w:cs="Times New Roman"/>
          <w:szCs w:val="24"/>
        </w:rPr>
        <w:t>κοπιανοί</w:t>
      </w:r>
      <w:r>
        <w:rPr>
          <w:rFonts w:eastAsia="Times New Roman" w:cs="Times New Roman"/>
          <w:szCs w:val="24"/>
        </w:rPr>
        <w:t>. Γ</w:t>
      </w:r>
      <w:r w:rsidRPr="006E7862">
        <w:rPr>
          <w:rFonts w:eastAsia="Times New Roman" w:cs="Times New Roman"/>
          <w:szCs w:val="24"/>
        </w:rPr>
        <w:t>ιατί τέτοια</w:t>
      </w:r>
      <w:r>
        <w:rPr>
          <w:rFonts w:eastAsia="Times New Roman" w:cs="Times New Roman"/>
          <w:szCs w:val="24"/>
        </w:rPr>
        <w:t xml:space="preserve"> πρεμούρα; Π</w:t>
      </w:r>
      <w:r w:rsidRPr="006E7862">
        <w:rPr>
          <w:rFonts w:eastAsia="Times New Roman" w:cs="Times New Roman"/>
          <w:szCs w:val="24"/>
        </w:rPr>
        <w:t xml:space="preserve">οιος είναι από πίσω και </w:t>
      </w:r>
      <w:r>
        <w:rPr>
          <w:rFonts w:eastAsia="Times New Roman" w:cs="Times New Roman"/>
          <w:szCs w:val="24"/>
        </w:rPr>
        <w:t>πιέζει; Για ποιο λόγο με επισκέφθηκε ο Αμερικανός Πρέσβης και μου είπε: «Του δημοκρατικού τόξου κόμμα, εσείς, η Ένωση Κεντρώων, μπορ</w:t>
      </w:r>
      <w:r>
        <w:rPr>
          <w:rFonts w:eastAsia="Times New Roman" w:cs="Times New Roman"/>
          <w:szCs w:val="24"/>
        </w:rPr>
        <w:t xml:space="preserve">είτε να έχετε τις ίδιες απόψεις με τη Χρυσή Αυγή»; Γιατί με πίεσε ο </w:t>
      </w:r>
      <w:r w:rsidRPr="006E7862">
        <w:rPr>
          <w:rFonts w:eastAsia="Times New Roman" w:cs="Times New Roman"/>
          <w:szCs w:val="24"/>
        </w:rPr>
        <w:t>Γερμανός</w:t>
      </w:r>
      <w:r>
        <w:rPr>
          <w:rFonts w:eastAsia="Times New Roman" w:cs="Times New Roman"/>
          <w:szCs w:val="24"/>
        </w:rPr>
        <w:t xml:space="preserve">, ενώ αναγνώριζε ότι η Ένωση Κεντρώων είναι το μόνο </w:t>
      </w:r>
      <w:r w:rsidRPr="006E7862">
        <w:rPr>
          <w:rFonts w:eastAsia="Times New Roman" w:cs="Times New Roman"/>
          <w:szCs w:val="24"/>
        </w:rPr>
        <w:t>κόμμα που πιστεύει στις μεταρρυθμίσεις</w:t>
      </w:r>
      <w:r>
        <w:rPr>
          <w:rFonts w:eastAsia="Times New Roman" w:cs="Times New Roman"/>
          <w:szCs w:val="24"/>
        </w:rPr>
        <w:t xml:space="preserve"> και ενώ στηρίξαμε τις μεταρρυθμίσεις; </w:t>
      </w:r>
    </w:p>
    <w:p w14:paraId="1286C91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w:t>
      </w:r>
      <w:r w:rsidRPr="006E7862">
        <w:rPr>
          <w:rFonts w:eastAsia="Times New Roman" w:cs="Times New Roman"/>
          <w:szCs w:val="24"/>
        </w:rPr>
        <w:t xml:space="preserve">ιστεύω </w:t>
      </w:r>
      <w:r>
        <w:rPr>
          <w:rFonts w:eastAsia="Times New Roman" w:cs="Times New Roman"/>
          <w:szCs w:val="24"/>
        </w:rPr>
        <w:t xml:space="preserve">μάλιστα </w:t>
      </w:r>
      <w:r w:rsidRPr="006E7862">
        <w:rPr>
          <w:rFonts w:eastAsia="Times New Roman" w:cs="Times New Roman"/>
          <w:szCs w:val="24"/>
        </w:rPr>
        <w:t xml:space="preserve">ότι η πτώχευση της χώρας προήλθε μέσα από το σύστημα ρουσφετιών και πελατειακών σχέσεων που </w:t>
      </w:r>
      <w:r>
        <w:rPr>
          <w:rFonts w:eastAsia="Times New Roman" w:cs="Times New Roman"/>
          <w:szCs w:val="24"/>
        </w:rPr>
        <w:t>πρυτάνευσε</w:t>
      </w:r>
      <w:r w:rsidRPr="006E7862">
        <w:rPr>
          <w:rFonts w:eastAsia="Times New Roman" w:cs="Times New Roman"/>
          <w:szCs w:val="24"/>
        </w:rPr>
        <w:t xml:space="preserve"> τα τελευταία </w:t>
      </w:r>
      <w:r>
        <w:rPr>
          <w:rFonts w:eastAsia="Times New Roman" w:cs="Times New Roman"/>
          <w:szCs w:val="24"/>
        </w:rPr>
        <w:t>πενήντα</w:t>
      </w:r>
      <w:r w:rsidRPr="006E7862">
        <w:rPr>
          <w:rFonts w:eastAsia="Times New Roman" w:cs="Times New Roman"/>
          <w:szCs w:val="24"/>
        </w:rPr>
        <w:t xml:space="preserve"> χρόνια σε αυτή</w:t>
      </w:r>
      <w:r>
        <w:rPr>
          <w:rFonts w:eastAsia="Times New Roman" w:cs="Times New Roman"/>
          <w:szCs w:val="24"/>
        </w:rPr>
        <w:t>ν</w:t>
      </w:r>
      <w:r w:rsidRPr="006E7862">
        <w:rPr>
          <w:rFonts w:eastAsia="Times New Roman" w:cs="Times New Roman"/>
          <w:szCs w:val="24"/>
        </w:rPr>
        <w:t xml:space="preserve"> τη χώρα</w:t>
      </w:r>
      <w:r>
        <w:rPr>
          <w:rFonts w:eastAsia="Times New Roman" w:cs="Times New Roman"/>
          <w:szCs w:val="24"/>
        </w:rPr>
        <w:t>,</w:t>
      </w:r>
      <w:r w:rsidRPr="006E7862">
        <w:rPr>
          <w:rFonts w:eastAsia="Times New Roman" w:cs="Times New Roman"/>
          <w:szCs w:val="24"/>
        </w:rPr>
        <w:t xml:space="preserve"> </w:t>
      </w:r>
      <w:r>
        <w:rPr>
          <w:rFonts w:eastAsia="Times New Roman" w:cs="Times New Roman"/>
          <w:szCs w:val="24"/>
        </w:rPr>
        <w:t>πράγμα που δεν έκανε</w:t>
      </w:r>
      <w:r w:rsidRPr="006E7862">
        <w:rPr>
          <w:rFonts w:eastAsia="Times New Roman" w:cs="Times New Roman"/>
          <w:szCs w:val="24"/>
        </w:rPr>
        <w:t xml:space="preserve"> κανένα κόμμα </w:t>
      </w:r>
      <w:r>
        <w:rPr>
          <w:rFonts w:eastAsia="Times New Roman" w:cs="Times New Roman"/>
          <w:szCs w:val="24"/>
        </w:rPr>
        <w:t>στην Αίθουσα αυτή, καθώς εσείς του ΣΥΡΙΖΑ βρίζατε τ</w:t>
      </w:r>
      <w:r w:rsidRPr="006E7862">
        <w:rPr>
          <w:rFonts w:eastAsia="Times New Roman" w:cs="Times New Roman"/>
          <w:szCs w:val="24"/>
        </w:rPr>
        <w:t xml:space="preserve">ην Ευρώπη και λέγατε </w:t>
      </w:r>
      <w:r>
        <w:rPr>
          <w:rFonts w:eastAsia="Times New Roman" w:cs="Times New Roman"/>
          <w:szCs w:val="24"/>
        </w:rPr>
        <w:t>«</w:t>
      </w:r>
      <w:r w:rsidRPr="006E7862">
        <w:rPr>
          <w:rFonts w:eastAsia="Times New Roman" w:cs="Times New Roman"/>
          <w:szCs w:val="24"/>
        </w:rPr>
        <w:t>θα αλλάξουμε την Ευρώπη</w:t>
      </w:r>
      <w:r>
        <w:rPr>
          <w:rFonts w:eastAsia="Times New Roman" w:cs="Times New Roman"/>
          <w:szCs w:val="24"/>
        </w:rPr>
        <w:t>»,</w:t>
      </w:r>
      <w:r w:rsidRPr="006E7862">
        <w:rPr>
          <w:rFonts w:eastAsia="Times New Roman" w:cs="Times New Roman"/>
          <w:szCs w:val="24"/>
        </w:rPr>
        <w:t xml:space="preserve"> ο Σαμαράς έκανε </w:t>
      </w:r>
      <w:r>
        <w:rPr>
          <w:rFonts w:eastAsia="Times New Roman" w:cs="Times New Roman"/>
          <w:szCs w:val="24"/>
        </w:rPr>
        <w:t>στ</w:t>
      </w:r>
      <w:r w:rsidRPr="006E7862">
        <w:rPr>
          <w:rFonts w:eastAsia="Times New Roman" w:cs="Times New Roman"/>
          <w:szCs w:val="24"/>
        </w:rPr>
        <w:t>α Ζάππει</w:t>
      </w:r>
      <w:r>
        <w:rPr>
          <w:rFonts w:eastAsia="Times New Roman" w:cs="Times New Roman"/>
          <w:szCs w:val="24"/>
        </w:rPr>
        <w:t>α</w:t>
      </w:r>
      <w:r w:rsidRPr="006E7862">
        <w:rPr>
          <w:rFonts w:eastAsia="Times New Roman" w:cs="Times New Roman"/>
          <w:szCs w:val="24"/>
        </w:rPr>
        <w:t xml:space="preserve"> τις δικές του τρελές</w:t>
      </w:r>
      <w:r>
        <w:rPr>
          <w:rFonts w:eastAsia="Times New Roman" w:cs="Times New Roman"/>
          <w:szCs w:val="24"/>
        </w:rPr>
        <w:t>, όλοι</w:t>
      </w:r>
      <w:r w:rsidRPr="006E7862">
        <w:rPr>
          <w:rFonts w:eastAsia="Times New Roman" w:cs="Times New Roman"/>
          <w:szCs w:val="24"/>
        </w:rPr>
        <w:t xml:space="preserve"> φωνάζετε κατά της Ευρώπης</w:t>
      </w:r>
      <w:r>
        <w:rPr>
          <w:rFonts w:eastAsia="Times New Roman" w:cs="Times New Roman"/>
          <w:szCs w:val="24"/>
        </w:rPr>
        <w:t>. Εμείς στηρίξα</w:t>
      </w:r>
      <w:r w:rsidRPr="006E7862">
        <w:rPr>
          <w:rFonts w:eastAsia="Times New Roman" w:cs="Times New Roman"/>
          <w:szCs w:val="24"/>
        </w:rPr>
        <w:t xml:space="preserve">με </w:t>
      </w:r>
      <w:r>
        <w:rPr>
          <w:rFonts w:eastAsia="Times New Roman" w:cs="Times New Roman"/>
          <w:szCs w:val="24"/>
        </w:rPr>
        <w:t>σαν Ένωση Κεντρώων τις μεταρρυθμίσεις, οι</w:t>
      </w:r>
      <w:r w:rsidRPr="006E7862">
        <w:rPr>
          <w:rFonts w:eastAsia="Times New Roman" w:cs="Times New Roman"/>
          <w:szCs w:val="24"/>
        </w:rPr>
        <w:t xml:space="preserve"> Γερμανοί </w:t>
      </w:r>
      <w:r>
        <w:rPr>
          <w:rFonts w:eastAsia="Times New Roman" w:cs="Times New Roman"/>
          <w:szCs w:val="24"/>
        </w:rPr>
        <w:t xml:space="preserve">όμως </w:t>
      </w:r>
      <w:r w:rsidRPr="006E7862">
        <w:rPr>
          <w:rFonts w:eastAsia="Times New Roman" w:cs="Times New Roman"/>
          <w:szCs w:val="24"/>
        </w:rPr>
        <w:t>δεν θέλουν εμάς</w:t>
      </w:r>
      <w:r>
        <w:rPr>
          <w:rFonts w:eastAsia="Times New Roman" w:cs="Times New Roman"/>
          <w:szCs w:val="24"/>
        </w:rPr>
        <w:t>,</w:t>
      </w:r>
      <w:r w:rsidRPr="006E7862">
        <w:rPr>
          <w:rFonts w:eastAsia="Times New Roman" w:cs="Times New Roman"/>
          <w:szCs w:val="24"/>
        </w:rPr>
        <w:t xml:space="preserve"> που ιδεολογικά </w:t>
      </w:r>
      <w:r>
        <w:rPr>
          <w:rFonts w:eastAsia="Times New Roman" w:cs="Times New Roman"/>
          <w:szCs w:val="24"/>
        </w:rPr>
        <w:t>πιστεύουμε</w:t>
      </w:r>
      <w:r w:rsidRPr="006E7862">
        <w:rPr>
          <w:rFonts w:eastAsia="Times New Roman" w:cs="Times New Roman"/>
          <w:szCs w:val="24"/>
        </w:rPr>
        <w:t xml:space="preserve"> στην Ευρώπη</w:t>
      </w:r>
      <w:r>
        <w:rPr>
          <w:rFonts w:eastAsia="Times New Roman" w:cs="Times New Roman"/>
          <w:szCs w:val="24"/>
        </w:rPr>
        <w:t>. Π</w:t>
      </w:r>
      <w:r w:rsidRPr="006E7862">
        <w:rPr>
          <w:rFonts w:eastAsia="Times New Roman" w:cs="Times New Roman"/>
          <w:szCs w:val="24"/>
        </w:rPr>
        <w:t>ροτιμούν το</w:t>
      </w:r>
      <w:r>
        <w:rPr>
          <w:rFonts w:eastAsia="Times New Roman" w:cs="Times New Roman"/>
          <w:szCs w:val="24"/>
        </w:rPr>
        <w:t>ν Τσίπρα</w:t>
      </w:r>
      <w:r>
        <w:rPr>
          <w:rFonts w:eastAsia="Times New Roman" w:cs="Times New Roman"/>
          <w:szCs w:val="24"/>
        </w:rPr>
        <w:t xml:space="preserve">, </w:t>
      </w:r>
      <w:r w:rsidRPr="006E7862">
        <w:rPr>
          <w:rFonts w:eastAsia="Times New Roman" w:cs="Times New Roman"/>
          <w:szCs w:val="24"/>
        </w:rPr>
        <w:t xml:space="preserve">επειδή υπογράφει τα </w:t>
      </w:r>
      <w:r>
        <w:rPr>
          <w:rFonts w:eastAsia="Times New Roman" w:cs="Times New Roman"/>
          <w:szCs w:val="24"/>
        </w:rPr>
        <w:t>πάντα</w:t>
      </w:r>
      <w:r w:rsidRPr="006E7862">
        <w:rPr>
          <w:rFonts w:eastAsia="Times New Roman" w:cs="Times New Roman"/>
          <w:szCs w:val="24"/>
        </w:rPr>
        <w:t xml:space="preserve"> και κάνει </w:t>
      </w:r>
      <w:r>
        <w:rPr>
          <w:rFonts w:eastAsia="Times New Roman" w:cs="Times New Roman"/>
          <w:szCs w:val="24"/>
        </w:rPr>
        <w:t>όλα τους</w:t>
      </w:r>
      <w:r w:rsidRPr="006E7862">
        <w:rPr>
          <w:rFonts w:eastAsia="Times New Roman" w:cs="Times New Roman"/>
          <w:szCs w:val="24"/>
        </w:rPr>
        <w:t xml:space="preserve"> τα χατίρια</w:t>
      </w:r>
      <w:r>
        <w:rPr>
          <w:rFonts w:eastAsia="Times New Roman" w:cs="Times New Roman"/>
          <w:szCs w:val="24"/>
        </w:rPr>
        <w:t>.</w:t>
      </w:r>
    </w:p>
    <w:p w14:paraId="1286C91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Αλήθεια, είστε </w:t>
      </w:r>
      <w:r w:rsidRPr="006E7862">
        <w:rPr>
          <w:rFonts w:eastAsia="Times New Roman" w:cs="Times New Roman"/>
          <w:szCs w:val="24"/>
        </w:rPr>
        <w:t>ευτυχ</w:t>
      </w:r>
      <w:r>
        <w:rPr>
          <w:rFonts w:eastAsia="Times New Roman" w:cs="Times New Roman"/>
          <w:szCs w:val="24"/>
        </w:rPr>
        <w:t>εί</w:t>
      </w:r>
      <w:r w:rsidRPr="006E7862">
        <w:rPr>
          <w:rFonts w:eastAsia="Times New Roman" w:cs="Times New Roman"/>
          <w:szCs w:val="24"/>
        </w:rPr>
        <w:t>ς με αυτά που γίνονται τις μέρες αυτές</w:t>
      </w:r>
      <w:r>
        <w:rPr>
          <w:rFonts w:eastAsia="Times New Roman" w:cs="Times New Roman"/>
          <w:szCs w:val="24"/>
        </w:rPr>
        <w:t>;</w:t>
      </w:r>
      <w:r w:rsidRPr="006E7862">
        <w:rPr>
          <w:rFonts w:eastAsia="Times New Roman" w:cs="Times New Roman"/>
          <w:szCs w:val="24"/>
        </w:rPr>
        <w:t xml:space="preserve"> </w:t>
      </w:r>
      <w:r>
        <w:rPr>
          <w:rFonts w:eastAsia="Times New Roman" w:cs="Times New Roman"/>
          <w:szCs w:val="24"/>
        </w:rPr>
        <w:t xml:space="preserve">Επιχειρηματολογείτε </w:t>
      </w:r>
      <w:r w:rsidRPr="006E7862">
        <w:rPr>
          <w:rFonts w:eastAsia="Times New Roman" w:cs="Times New Roman"/>
          <w:szCs w:val="24"/>
        </w:rPr>
        <w:t xml:space="preserve">και λέτε </w:t>
      </w:r>
      <w:r>
        <w:rPr>
          <w:rFonts w:eastAsia="Times New Roman" w:cs="Times New Roman"/>
          <w:szCs w:val="24"/>
        </w:rPr>
        <w:t>ότι ο γέρος</w:t>
      </w:r>
      <w:r w:rsidRPr="006E7862">
        <w:rPr>
          <w:rFonts w:eastAsia="Times New Roman" w:cs="Times New Roman"/>
          <w:szCs w:val="24"/>
        </w:rPr>
        <w:t xml:space="preserve"> Καραμανλής του </w:t>
      </w:r>
      <w:r>
        <w:rPr>
          <w:rFonts w:eastAsia="Times New Roman" w:cs="Times New Roman"/>
          <w:szCs w:val="24"/>
        </w:rPr>
        <w:t>’</w:t>
      </w:r>
      <w:r w:rsidRPr="006E7862">
        <w:rPr>
          <w:rFonts w:eastAsia="Times New Roman" w:cs="Times New Roman"/>
          <w:szCs w:val="24"/>
        </w:rPr>
        <w:t>77</w:t>
      </w:r>
      <w:r>
        <w:rPr>
          <w:rFonts w:eastAsia="Times New Roman" w:cs="Times New Roman"/>
          <w:szCs w:val="24"/>
        </w:rPr>
        <w:t xml:space="preserve"> </w:t>
      </w:r>
      <w:r w:rsidRPr="006E7862">
        <w:rPr>
          <w:rFonts w:eastAsia="Times New Roman" w:cs="Times New Roman"/>
          <w:szCs w:val="24"/>
        </w:rPr>
        <w:t>έδωσε τη γλώσσα</w:t>
      </w:r>
      <w:r>
        <w:rPr>
          <w:rFonts w:eastAsia="Times New Roman" w:cs="Times New Roman"/>
          <w:szCs w:val="24"/>
        </w:rPr>
        <w:t>,</w:t>
      </w:r>
      <w:r w:rsidRPr="006E7862">
        <w:rPr>
          <w:rFonts w:eastAsia="Times New Roman" w:cs="Times New Roman"/>
          <w:szCs w:val="24"/>
        </w:rPr>
        <w:t xml:space="preserve"> το 2008 η Ντόρα</w:t>
      </w:r>
      <w:r>
        <w:rPr>
          <w:rFonts w:eastAsia="Times New Roman" w:cs="Times New Roman"/>
          <w:szCs w:val="24"/>
        </w:rPr>
        <w:t xml:space="preserve"> με τον νεότερο Κ</w:t>
      </w:r>
      <w:r w:rsidRPr="006E7862">
        <w:rPr>
          <w:rFonts w:eastAsia="Times New Roman" w:cs="Times New Roman"/>
          <w:szCs w:val="24"/>
        </w:rPr>
        <w:t xml:space="preserve">αραμανλή έδωσαν το </w:t>
      </w:r>
      <w:r>
        <w:rPr>
          <w:rFonts w:eastAsia="Times New Roman" w:cs="Times New Roman"/>
          <w:szCs w:val="24"/>
        </w:rPr>
        <w:t>«Μακεδο</w:t>
      </w:r>
      <w:r>
        <w:rPr>
          <w:rFonts w:eastAsia="Times New Roman" w:cs="Times New Roman"/>
          <w:szCs w:val="24"/>
        </w:rPr>
        <w:t>νία» (Σκόπια). Ε</w:t>
      </w:r>
      <w:r w:rsidRPr="006E7862">
        <w:rPr>
          <w:rFonts w:eastAsia="Times New Roman" w:cs="Times New Roman"/>
          <w:szCs w:val="24"/>
        </w:rPr>
        <w:t xml:space="preserve">θνική </w:t>
      </w:r>
      <w:r>
        <w:rPr>
          <w:rFonts w:eastAsia="Times New Roman" w:cs="Times New Roman"/>
          <w:szCs w:val="24"/>
        </w:rPr>
        <w:t xml:space="preserve">γραμμή, λέει, </w:t>
      </w:r>
      <w:r w:rsidRPr="006E7862">
        <w:rPr>
          <w:rFonts w:eastAsia="Times New Roman" w:cs="Times New Roman"/>
          <w:szCs w:val="24"/>
        </w:rPr>
        <w:t>ήταν να δώσουμε σύνθετη ονομασία</w:t>
      </w:r>
      <w:r>
        <w:rPr>
          <w:rFonts w:eastAsia="Times New Roman" w:cs="Times New Roman"/>
          <w:szCs w:val="24"/>
        </w:rPr>
        <w:t>.</w:t>
      </w:r>
      <w:r w:rsidRPr="006E7862">
        <w:rPr>
          <w:rFonts w:eastAsia="Times New Roman" w:cs="Times New Roman"/>
          <w:szCs w:val="24"/>
        </w:rPr>
        <w:t xml:space="preserve"> Ποιος χάραξε </w:t>
      </w:r>
      <w:r>
        <w:rPr>
          <w:rFonts w:eastAsia="Times New Roman" w:cs="Times New Roman"/>
          <w:szCs w:val="24"/>
        </w:rPr>
        <w:t>α</w:t>
      </w:r>
      <w:r w:rsidRPr="006E7862">
        <w:rPr>
          <w:rFonts w:eastAsia="Times New Roman" w:cs="Times New Roman"/>
          <w:szCs w:val="24"/>
        </w:rPr>
        <w:t>υτή</w:t>
      </w:r>
      <w:r>
        <w:rPr>
          <w:rFonts w:eastAsia="Times New Roman" w:cs="Times New Roman"/>
          <w:szCs w:val="24"/>
        </w:rPr>
        <w:t>ν</w:t>
      </w:r>
      <w:r w:rsidRPr="006E7862">
        <w:rPr>
          <w:rFonts w:eastAsia="Times New Roman" w:cs="Times New Roman"/>
          <w:szCs w:val="24"/>
        </w:rPr>
        <w:t xml:space="preserve"> την εθνική γραμμή</w:t>
      </w:r>
      <w:r>
        <w:rPr>
          <w:rFonts w:eastAsia="Times New Roman" w:cs="Times New Roman"/>
          <w:szCs w:val="24"/>
        </w:rPr>
        <w:t>; Π</w:t>
      </w:r>
      <w:r w:rsidRPr="006E7862">
        <w:rPr>
          <w:rFonts w:eastAsia="Times New Roman" w:cs="Times New Roman"/>
          <w:szCs w:val="24"/>
        </w:rPr>
        <w:t xml:space="preserve">οτέ </w:t>
      </w:r>
      <w:r>
        <w:rPr>
          <w:rFonts w:eastAsia="Times New Roman" w:cs="Times New Roman"/>
          <w:szCs w:val="24"/>
        </w:rPr>
        <w:t>συνήλθε Σ</w:t>
      </w:r>
      <w:r w:rsidRPr="006E7862">
        <w:rPr>
          <w:rFonts w:eastAsia="Times New Roman" w:cs="Times New Roman"/>
          <w:szCs w:val="24"/>
        </w:rPr>
        <w:t xml:space="preserve">υμβούλιο </w:t>
      </w:r>
      <w:r>
        <w:rPr>
          <w:rFonts w:eastAsia="Times New Roman" w:cs="Times New Roman"/>
          <w:szCs w:val="24"/>
        </w:rPr>
        <w:t>Α</w:t>
      </w:r>
      <w:r w:rsidRPr="006E7862">
        <w:rPr>
          <w:rFonts w:eastAsia="Times New Roman" w:cs="Times New Roman"/>
          <w:szCs w:val="24"/>
        </w:rPr>
        <w:t>ρχηγών</w:t>
      </w:r>
      <w:r>
        <w:rPr>
          <w:rFonts w:eastAsia="Times New Roman" w:cs="Times New Roman"/>
          <w:szCs w:val="24"/>
        </w:rPr>
        <w:t>;</w:t>
      </w:r>
      <w:r w:rsidRPr="006E7862">
        <w:rPr>
          <w:rFonts w:eastAsia="Times New Roman" w:cs="Times New Roman"/>
          <w:szCs w:val="24"/>
        </w:rPr>
        <w:t xml:space="preserve"> Πότε </w:t>
      </w:r>
      <w:r>
        <w:rPr>
          <w:rFonts w:eastAsia="Times New Roman" w:cs="Times New Roman"/>
          <w:szCs w:val="24"/>
        </w:rPr>
        <w:t>ψήφισε</w:t>
      </w:r>
      <w:r w:rsidRPr="006E7862">
        <w:rPr>
          <w:rFonts w:eastAsia="Times New Roman" w:cs="Times New Roman"/>
          <w:szCs w:val="24"/>
        </w:rPr>
        <w:t xml:space="preserve"> η Εθνική Αντιπροσωπεία </w:t>
      </w:r>
      <w:r>
        <w:rPr>
          <w:rFonts w:eastAsia="Times New Roman" w:cs="Times New Roman"/>
          <w:szCs w:val="24"/>
        </w:rPr>
        <w:t xml:space="preserve">εθνική γραμμή; </w:t>
      </w:r>
    </w:p>
    <w:p w14:paraId="1286C91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Ο</w:t>
      </w:r>
      <w:r w:rsidRPr="006E7862">
        <w:rPr>
          <w:rFonts w:eastAsia="Times New Roman" w:cs="Times New Roman"/>
          <w:szCs w:val="24"/>
        </w:rPr>
        <w:t>νομάζετ</w:t>
      </w:r>
      <w:r>
        <w:rPr>
          <w:rFonts w:eastAsia="Times New Roman" w:cs="Times New Roman"/>
          <w:szCs w:val="24"/>
        </w:rPr>
        <w:t>ε</w:t>
      </w:r>
      <w:r w:rsidRPr="006E7862">
        <w:rPr>
          <w:rFonts w:eastAsia="Times New Roman" w:cs="Times New Roman"/>
          <w:szCs w:val="24"/>
        </w:rPr>
        <w:t xml:space="preserve"> </w:t>
      </w:r>
      <w:r>
        <w:rPr>
          <w:rFonts w:eastAsia="Times New Roman" w:cs="Times New Roman"/>
          <w:szCs w:val="24"/>
        </w:rPr>
        <w:t>«</w:t>
      </w:r>
      <w:r w:rsidRPr="006E7862">
        <w:rPr>
          <w:rFonts w:eastAsia="Times New Roman" w:cs="Times New Roman"/>
          <w:szCs w:val="24"/>
        </w:rPr>
        <w:t>εθνική γραμμ</w:t>
      </w:r>
      <w:r>
        <w:rPr>
          <w:rFonts w:eastAsia="Times New Roman" w:cs="Times New Roman"/>
          <w:szCs w:val="24"/>
        </w:rPr>
        <w:t>ή» τις</w:t>
      </w:r>
      <w:r w:rsidRPr="006E7862">
        <w:rPr>
          <w:rFonts w:eastAsia="Times New Roman" w:cs="Times New Roman"/>
          <w:szCs w:val="24"/>
        </w:rPr>
        <w:t xml:space="preserve"> </w:t>
      </w:r>
      <w:r>
        <w:rPr>
          <w:rFonts w:eastAsia="Times New Roman" w:cs="Times New Roman"/>
          <w:szCs w:val="24"/>
        </w:rPr>
        <w:t xml:space="preserve">υποχωρήσεις. Όντως, έγιναν και από τη Δεξιά </w:t>
      </w:r>
      <w:r w:rsidRPr="006E7862">
        <w:rPr>
          <w:rFonts w:eastAsia="Times New Roman" w:cs="Times New Roman"/>
          <w:szCs w:val="24"/>
        </w:rPr>
        <w:t>μεγάλες υποχωρήσεις</w:t>
      </w:r>
      <w:r>
        <w:rPr>
          <w:rFonts w:eastAsia="Times New Roman" w:cs="Times New Roman"/>
          <w:szCs w:val="24"/>
        </w:rPr>
        <w:t xml:space="preserve">. Όντως </w:t>
      </w:r>
      <w:r w:rsidRPr="006E7862">
        <w:rPr>
          <w:rFonts w:eastAsia="Times New Roman" w:cs="Times New Roman"/>
          <w:szCs w:val="24"/>
        </w:rPr>
        <w:t>υπήρξαν πολιτικοί</w:t>
      </w:r>
      <w:r>
        <w:rPr>
          <w:rFonts w:eastAsia="Times New Roman" w:cs="Times New Roman"/>
          <w:szCs w:val="24"/>
        </w:rPr>
        <w:t>,</w:t>
      </w:r>
      <w:r w:rsidRPr="006E7862">
        <w:rPr>
          <w:rFonts w:eastAsia="Times New Roman" w:cs="Times New Roman"/>
          <w:szCs w:val="24"/>
        </w:rPr>
        <w:t xml:space="preserve"> που πάνω στη συμβιβαστική τους </w:t>
      </w:r>
      <w:r>
        <w:rPr>
          <w:rFonts w:eastAsia="Times New Roman" w:cs="Times New Roman"/>
          <w:szCs w:val="24"/>
        </w:rPr>
        <w:t>τακτική</w:t>
      </w:r>
      <w:r w:rsidRPr="006E7862">
        <w:rPr>
          <w:rFonts w:eastAsia="Times New Roman" w:cs="Times New Roman"/>
          <w:szCs w:val="24"/>
        </w:rPr>
        <w:t xml:space="preserve"> να μείνουν στην εξουσία </w:t>
      </w:r>
      <w:r>
        <w:rPr>
          <w:rFonts w:eastAsia="Times New Roman" w:cs="Times New Roman"/>
          <w:szCs w:val="24"/>
        </w:rPr>
        <w:t>έκαναν</w:t>
      </w:r>
      <w:r w:rsidRPr="006E7862">
        <w:rPr>
          <w:rFonts w:eastAsia="Times New Roman" w:cs="Times New Roman"/>
          <w:szCs w:val="24"/>
        </w:rPr>
        <w:t xml:space="preserve"> υποχωρήσεις</w:t>
      </w:r>
      <w:r>
        <w:rPr>
          <w:rFonts w:eastAsia="Times New Roman" w:cs="Times New Roman"/>
          <w:szCs w:val="24"/>
        </w:rPr>
        <w:t>. Αυτό ονομάζεται «ε</w:t>
      </w:r>
      <w:r w:rsidRPr="006E7862">
        <w:rPr>
          <w:rFonts w:eastAsia="Times New Roman" w:cs="Times New Roman"/>
          <w:szCs w:val="24"/>
        </w:rPr>
        <w:t>θνική γραμμή</w:t>
      </w:r>
      <w:r>
        <w:rPr>
          <w:rFonts w:eastAsia="Times New Roman" w:cs="Times New Roman"/>
          <w:szCs w:val="24"/>
        </w:rPr>
        <w:t>»;</w:t>
      </w:r>
      <w:r w:rsidRPr="006E7862">
        <w:rPr>
          <w:rFonts w:eastAsia="Times New Roman" w:cs="Times New Roman"/>
          <w:szCs w:val="24"/>
        </w:rPr>
        <w:t xml:space="preserve"> </w:t>
      </w:r>
      <w:r>
        <w:rPr>
          <w:rFonts w:eastAsia="Times New Roman" w:cs="Times New Roman"/>
          <w:szCs w:val="24"/>
        </w:rPr>
        <w:t>Κ</w:t>
      </w:r>
      <w:r w:rsidRPr="006E7862">
        <w:rPr>
          <w:rFonts w:eastAsia="Times New Roman" w:cs="Times New Roman"/>
          <w:szCs w:val="24"/>
        </w:rPr>
        <w:t xml:space="preserve">αι είναι αυτός λόγος </w:t>
      </w:r>
      <w:r>
        <w:rPr>
          <w:rFonts w:eastAsia="Times New Roman" w:cs="Times New Roman"/>
          <w:szCs w:val="24"/>
        </w:rPr>
        <w:t>επ’ αυτού</w:t>
      </w:r>
      <w:r w:rsidRPr="006E7862">
        <w:rPr>
          <w:rFonts w:eastAsia="Times New Roman" w:cs="Times New Roman"/>
          <w:szCs w:val="24"/>
        </w:rPr>
        <w:t xml:space="preserve"> να βασίσει ο κ</w:t>
      </w:r>
      <w:r>
        <w:rPr>
          <w:rFonts w:eastAsia="Times New Roman" w:cs="Times New Roman"/>
          <w:szCs w:val="24"/>
        </w:rPr>
        <w:t>.</w:t>
      </w:r>
      <w:r w:rsidRPr="006E7862">
        <w:rPr>
          <w:rFonts w:eastAsia="Times New Roman" w:cs="Times New Roman"/>
          <w:szCs w:val="24"/>
        </w:rPr>
        <w:t xml:space="preserve"> Τσ</w:t>
      </w:r>
      <w:r w:rsidRPr="006E7862">
        <w:rPr>
          <w:rFonts w:eastAsia="Times New Roman" w:cs="Times New Roman"/>
          <w:szCs w:val="24"/>
        </w:rPr>
        <w:t xml:space="preserve">ίπρας μία </w:t>
      </w:r>
      <w:r>
        <w:rPr>
          <w:rFonts w:eastAsia="Times New Roman" w:cs="Times New Roman"/>
          <w:szCs w:val="24"/>
        </w:rPr>
        <w:t>ε</w:t>
      </w:r>
      <w:r w:rsidRPr="006E7862">
        <w:rPr>
          <w:rFonts w:eastAsia="Times New Roman" w:cs="Times New Roman"/>
          <w:szCs w:val="24"/>
        </w:rPr>
        <w:t>θνική μειοδοσία</w:t>
      </w:r>
      <w:r>
        <w:rPr>
          <w:rFonts w:eastAsia="Times New Roman" w:cs="Times New Roman"/>
          <w:szCs w:val="24"/>
        </w:rPr>
        <w:t xml:space="preserve">; Είναι αυτός λόγος; </w:t>
      </w:r>
    </w:p>
    <w:p w14:paraId="1286C91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Τι θα </w:t>
      </w:r>
      <w:r w:rsidRPr="006E7862">
        <w:rPr>
          <w:rFonts w:eastAsia="Times New Roman" w:cs="Times New Roman"/>
          <w:szCs w:val="24"/>
        </w:rPr>
        <w:t>απαντήσουμε στην ιστορία</w:t>
      </w:r>
      <w:r>
        <w:rPr>
          <w:rFonts w:eastAsia="Times New Roman" w:cs="Times New Roman"/>
          <w:szCs w:val="24"/>
        </w:rPr>
        <w:t>;</w:t>
      </w:r>
      <w:r w:rsidRPr="006E7862">
        <w:rPr>
          <w:rFonts w:eastAsia="Times New Roman" w:cs="Times New Roman"/>
          <w:szCs w:val="24"/>
        </w:rPr>
        <w:t xml:space="preserve"> </w:t>
      </w:r>
      <w:r>
        <w:rPr>
          <w:rFonts w:eastAsia="Times New Roman" w:cs="Times New Roman"/>
          <w:szCs w:val="24"/>
        </w:rPr>
        <w:t>Πώ</w:t>
      </w:r>
      <w:r w:rsidRPr="006E7862">
        <w:rPr>
          <w:rFonts w:eastAsia="Times New Roman" w:cs="Times New Roman"/>
          <w:szCs w:val="24"/>
        </w:rPr>
        <w:t xml:space="preserve">ς </w:t>
      </w:r>
      <w:r>
        <w:rPr>
          <w:rFonts w:eastAsia="Times New Roman" w:cs="Times New Roman"/>
          <w:szCs w:val="24"/>
        </w:rPr>
        <w:t>θ</w:t>
      </w:r>
      <w:r w:rsidRPr="006E7862">
        <w:rPr>
          <w:rFonts w:eastAsia="Times New Roman" w:cs="Times New Roman"/>
          <w:szCs w:val="24"/>
        </w:rPr>
        <w:t>α αισθάνονται οι άνθρωποι από τη Λάρισα και πάνω</w:t>
      </w:r>
      <w:r>
        <w:rPr>
          <w:rFonts w:eastAsia="Times New Roman" w:cs="Times New Roman"/>
          <w:szCs w:val="24"/>
        </w:rPr>
        <w:t>;</w:t>
      </w:r>
      <w:r w:rsidRPr="006E7862">
        <w:rPr>
          <w:rFonts w:eastAsia="Times New Roman" w:cs="Times New Roman"/>
          <w:szCs w:val="24"/>
        </w:rPr>
        <w:t xml:space="preserve"> </w:t>
      </w:r>
      <w:r>
        <w:rPr>
          <w:rFonts w:eastAsia="Times New Roman" w:cs="Times New Roman"/>
          <w:szCs w:val="24"/>
        </w:rPr>
        <w:t>Πώς θα αισθάνονται ο</w:t>
      </w:r>
      <w:r w:rsidRPr="006E7862">
        <w:rPr>
          <w:rFonts w:eastAsia="Times New Roman" w:cs="Times New Roman"/>
          <w:szCs w:val="24"/>
        </w:rPr>
        <w:t>ι άνθρωποι που δεν λάβατε καθόλου υπ</w:t>
      </w:r>
      <w:r>
        <w:rPr>
          <w:rFonts w:eastAsia="Times New Roman" w:cs="Times New Roman"/>
          <w:szCs w:val="24"/>
        </w:rPr>
        <w:t xml:space="preserve">’ </w:t>
      </w:r>
      <w:r w:rsidRPr="006E7862">
        <w:rPr>
          <w:rFonts w:eastAsia="Times New Roman" w:cs="Times New Roman"/>
          <w:szCs w:val="24"/>
        </w:rPr>
        <w:t>όψ</w:t>
      </w:r>
      <w:r>
        <w:rPr>
          <w:rFonts w:eastAsia="Times New Roman" w:cs="Times New Roman"/>
          <w:szCs w:val="24"/>
        </w:rPr>
        <w:t>ιν</w:t>
      </w:r>
      <w:r w:rsidRPr="006E7862">
        <w:rPr>
          <w:rFonts w:eastAsia="Times New Roman" w:cs="Times New Roman"/>
          <w:szCs w:val="24"/>
        </w:rPr>
        <w:t xml:space="preserve"> σας τη γνώμη </w:t>
      </w:r>
      <w:r>
        <w:rPr>
          <w:rFonts w:eastAsia="Times New Roman" w:cs="Times New Roman"/>
          <w:szCs w:val="24"/>
        </w:rPr>
        <w:t>τους; Τ</w:t>
      </w:r>
      <w:r w:rsidRPr="006E7862">
        <w:rPr>
          <w:rFonts w:eastAsia="Times New Roman" w:cs="Times New Roman"/>
          <w:szCs w:val="24"/>
        </w:rPr>
        <w:t xml:space="preserve">ους συμμετέχοντες </w:t>
      </w:r>
      <w:r>
        <w:rPr>
          <w:rFonts w:eastAsia="Times New Roman" w:cs="Times New Roman"/>
          <w:szCs w:val="24"/>
        </w:rPr>
        <w:t>στα</w:t>
      </w:r>
      <w:r w:rsidRPr="006E7862">
        <w:rPr>
          <w:rFonts w:eastAsia="Times New Roman" w:cs="Times New Roman"/>
          <w:szCs w:val="24"/>
        </w:rPr>
        <w:t xml:space="preserve"> συλλαλητήρια του</w:t>
      </w:r>
      <w:r w:rsidRPr="006E7862">
        <w:rPr>
          <w:rFonts w:eastAsia="Times New Roman" w:cs="Times New Roman"/>
          <w:szCs w:val="24"/>
        </w:rPr>
        <w:t>ς είπατε φασίστες</w:t>
      </w:r>
      <w:r>
        <w:rPr>
          <w:rFonts w:eastAsia="Times New Roman" w:cs="Times New Roman"/>
          <w:szCs w:val="24"/>
        </w:rPr>
        <w:t>. Τους μετρήσατε με μ</w:t>
      </w:r>
      <w:r>
        <w:rPr>
          <w:rFonts w:eastAsia="Times New Roman" w:cs="Times New Roman"/>
          <w:szCs w:val="24"/>
        </w:rPr>
        <w:t>ί</w:t>
      </w:r>
      <w:r>
        <w:rPr>
          <w:rFonts w:eastAsia="Times New Roman" w:cs="Times New Roman"/>
          <w:szCs w:val="24"/>
        </w:rPr>
        <w:t xml:space="preserve">α </w:t>
      </w:r>
      <w:r w:rsidRPr="006E7862">
        <w:rPr>
          <w:rFonts w:eastAsia="Times New Roman" w:cs="Times New Roman"/>
          <w:szCs w:val="24"/>
        </w:rPr>
        <w:t>αριθμομηχανή που μόνο εσείς έχετε</w:t>
      </w:r>
      <w:r>
        <w:rPr>
          <w:rFonts w:eastAsia="Times New Roman" w:cs="Times New Roman"/>
          <w:szCs w:val="24"/>
        </w:rPr>
        <w:t xml:space="preserve">. Τους εκατοντάδες χιλιάδες τους βγάλατε </w:t>
      </w:r>
      <w:r w:rsidRPr="006E7862">
        <w:rPr>
          <w:rFonts w:eastAsia="Times New Roman" w:cs="Times New Roman"/>
          <w:szCs w:val="24"/>
        </w:rPr>
        <w:t>δ</w:t>
      </w:r>
      <w:r>
        <w:rPr>
          <w:rFonts w:eastAsia="Times New Roman" w:cs="Times New Roman"/>
          <w:szCs w:val="24"/>
        </w:rPr>
        <w:t>ύ</w:t>
      </w:r>
      <w:r w:rsidRPr="006E7862">
        <w:rPr>
          <w:rFonts w:eastAsia="Times New Roman" w:cs="Times New Roman"/>
          <w:szCs w:val="24"/>
        </w:rPr>
        <w:t>ο και τρεις χιλιάδες</w:t>
      </w:r>
      <w:r>
        <w:rPr>
          <w:rFonts w:eastAsia="Times New Roman" w:cs="Times New Roman"/>
          <w:szCs w:val="24"/>
        </w:rPr>
        <w:t xml:space="preserve">. Η </w:t>
      </w:r>
      <w:r w:rsidRPr="006E7862">
        <w:rPr>
          <w:rFonts w:eastAsia="Times New Roman" w:cs="Times New Roman"/>
          <w:szCs w:val="24"/>
        </w:rPr>
        <w:t>ίδια η Νέα Δημοκρατία</w:t>
      </w:r>
      <w:r>
        <w:rPr>
          <w:rFonts w:eastAsia="Times New Roman" w:cs="Times New Roman"/>
          <w:szCs w:val="24"/>
        </w:rPr>
        <w:t>,</w:t>
      </w:r>
      <w:r w:rsidRPr="006E7862">
        <w:rPr>
          <w:rFonts w:eastAsia="Times New Roman" w:cs="Times New Roman"/>
          <w:szCs w:val="24"/>
        </w:rPr>
        <w:t xml:space="preserve"> η αδερφή του </w:t>
      </w:r>
      <w:r>
        <w:rPr>
          <w:rFonts w:eastAsia="Times New Roman" w:cs="Times New Roman"/>
          <w:szCs w:val="24"/>
        </w:rPr>
        <w:t>Α</w:t>
      </w:r>
      <w:r w:rsidRPr="006E7862">
        <w:rPr>
          <w:rFonts w:eastAsia="Times New Roman" w:cs="Times New Roman"/>
          <w:szCs w:val="24"/>
        </w:rPr>
        <w:t xml:space="preserve">ρχηγού της </w:t>
      </w:r>
      <w:r>
        <w:rPr>
          <w:rFonts w:eastAsia="Times New Roman" w:cs="Times New Roman"/>
          <w:szCs w:val="24"/>
        </w:rPr>
        <w:t>Νέας Δ</w:t>
      </w:r>
      <w:r w:rsidRPr="006E7862">
        <w:rPr>
          <w:rFonts w:eastAsia="Times New Roman" w:cs="Times New Roman"/>
          <w:szCs w:val="24"/>
        </w:rPr>
        <w:t xml:space="preserve">ημοκρατίας έλεγε </w:t>
      </w:r>
      <w:r>
        <w:rPr>
          <w:rFonts w:eastAsia="Times New Roman" w:cs="Times New Roman"/>
          <w:szCs w:val="24"/>
        </w:rPr>
        <w:t>«</w:t>
      </w:r>
      <w:r w:rsidRPr="006E7862">
        <w:rPr>
          <w:rFonts w:eastAsia="Times New Roman" w:cs="Times New Roman"/>
          <w:szCs w:val="24"/>
        </w:rPr>
        <w:t>δεν πάω στα συλλαλητήρια</w:t>
      </w:r>
      <w:r>
        <w:rPr>
          <w:rFonts w:eastAsia="Times New Roman" w:cs="Times New Roman"/>
          <w:szCs w:val="24"/>
        </w:rPr>
        <w:t>». Ή</w:t>
      </w:r>
      <w:r w:rsidRPr="006E7862">
        <w:rPr>
          <w:rFonts w:eastAsia="Times New Roman" w:cs="Times New Roman"/>
          <w:szCs w:val="24"/>
        </w:rPr>
        <w:t>ταν και αυτή μο</w:t>
      </w:r>
      <w:r w:rsidRPr="006E7862">
        <w:rPr>
          <w:rFonts w:eastAsia="Times New Roman" w:cs="Times New Roman"/>
          <w:szCs w:val="24"/>
        </w:rPr>
        <w:t>ντέρνα</w:t>
      </w:r>
      <w:r>
        <w:rPr>
          <w:rFonts w:eastAsia="Times New Roman" w:cs="Times New Roman"/>
          <w:szCs w:val="24"/>
        </w:rPr>
        <w:t>. Δ</w:t>
      </w:r>
      <w:r w:rsidRPr="006E7862">
        <w:rPr>
          <w:rFonts w:eastAsia="Times New Roman" w:cs="Times New Roman"/>
          <w:szCs w:val="24"/>
        </w:rPr>
        <w:t>εν πάει στα συλλαλητήρια και ο κ</w:t>
      </w:r>
      <w:r>
        <w:rPr>
          <w:rFonts w:eastAsia="Times New Roman" w:cs="Times New Roman"/>
          <w:szCs w:val="24"/>
        </w:rPr>
        <w:t>.</w:t>
      </w:r>
      <w:r w:rsidRPr="006E7862">
        <w:rPr>
          <w:rFonts w:eastAsia="Times New Roman" w:cs="Times New Roman"/>
          <w:szCs w:val="24"/>
        </w:rPr>
        <w:t xml:space="preserve"> </w:t>
      </w:r>
      <w:r>
        <w:rPr>
          <w:rFonts w:eastAsia="Times New Roman" w:cs="Times New Roman"/>
          <w:szCs w:val="24"/>
        </w:rPr>
        <w:t>Δ</w:t>
      </w:r>
      <w:r w:rsidRPr="006E7862">
        <w:rPr>
          <w:rFonts w:eastAsia="Times New Roman" w:cs="Times New Roman"/>
          <w:szCs w:val="24"/>
        </w:rPr>
        <w:t>ένδ</w:t>
      </w:r>
      <w:r>
        <w:rPr>
          <w:rFonts w:eastAsia="Times New Roman" w:cs="Times New Roman"/>
          <w:szCs w:val="24"/>
        </w:rPr>
        <w:t>ιας. Εί</w:t>
      </w:r>
      <w:r w:rsidRPr="006E7862">
        <w:rPr>
          <w:rFonts w:eastAsia="Times New Roman" w:cs="Times New Roman"/>
          <w:szCs w:val="24"/>
        </w:rPr>
        <w:t>ναι κατά των συλλαλητηρίων</w:t>
      </w:r>
      <w:r>
        <w:rPr>
          <w:rFonts w:eastAsia="Times New Roman" w:cs="Times New Roman"/>
          <w:szCs w:val="24"/>
        </w:rPr>
        <w:t>.</w:t>
      </w:r>
      <w:r w:rsidRPr="006E7862">
        <w:rPr>
          <w:rFonts w:eastAsia="Times New Roman" w:cs="Times New Roman"/>
          <w:szCs w:val="24"/>
        </w:rPr>
        <w:t xml:space="preserve"> </w:t>
      </w:r>
      <w:r>
        <w:rPr>
          <w:rFonts w:eastAsia="Times New Roman" w:cs="Times New Roman"/>
          <w:szCs w:val="24"/>
        </w:rPr>
        <w:t>Όμως, τ</w:t>
      </w:r>
      <w:r w:rsidRPr="006E7862">
        <w:rPr>
          <w:rFonts w:eastAsia="Times New Roman" w:cs="Times New Roman"/>
          <w:szCs w:val="24"/>
        </w:rPr>
        <w:t xml:space="preserve">ώρα παριστάνουν ότι δεν θέλουν τη </w:t>
      </w:r>
      <w:r>
        <w:rPr>
          <w:rFonts w:eastAsia="Times New Roman" w:cs="Times New Roman"/>
          <w:szCs w:val="24"/>
        </w:rPr>
        <w:t xml:space="preserve">συμφωνία. </w:t>
      </w:r>
    </w:p>
    <w:p w14:paraId="1286C91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w:t>
      </w:r>
      <w:r w:rsidRPr="006E7862">
        <w:rPr>
          <w:rFonts w:eastAsia="Times New Roman" w:cs="Times New Roman"/>
          <w:szCs w:val="24"/>
        </w:rPr>
        <w:t xml:space="preserve">αι </w:t>
      </w:r>
      <w:r>
        <w:rPr>
          <w:rFonts w:eastAsia="Times New Roman" w:cs="Times New Roman"/>
          <w:szCs w:val="24"/>
        </w:rPr>
        <w:t xml:space="preserve">γεννάται </w:t>
      </w:r>
      <w:r w:rsidRPr="006E7862">
        <w:rPr>
          <w:rFonts w:eastAsia="Times New Roman" w:cs="Times New Roman"/>
          <w:szCs w:val="24"/>
        </w:rPr>
        <w:t>το ερώτημα</w:t>
      </w:r>
      <w:r>
        <w:rPr>
          <w:rFonts w:eastAsia="Times New Roman" w:cs="Times New Roman"/>
          <w:szCs w:val="24"/>
        </w:rPr>
        <w:t>:</w:t>
      </w:r>
      <w:r w:rsidRPr="006E7862">
        <w:rPr>
          <w:rFonts w:eastAsia="Times New Roman" w:cs="Times New Roman"/>
          <w:szCs w:val="24"/>
        </w:rPr>
        <w:t xml:space="preserve"> Είναι </w:t>
      </w:r>
      <w:r>
        <w:rPr>
          <w:rFonts w:eastAsia="Times New Roman" w:cs="Times New Roman"/>
          <w:szCs w:val="24"/>
        </w:rPr>
        <w:t xml:space="preserve">–λέει- </w:t>
      </w:r>
      <w:r w:rsidRPr="006E7862">
        <w:rPr>
          <w:rFonts w:eastAsia="Times New Roman" w:cs="Times New Roman"/>
          <w:szCs w:val="24"/>
        </w:rPr>
        <w:t xml:space="preserve">κακή </w:t>
      </w:r>
      <w:r>
        <w:rPr>
          <w:rFonts w:eastAsia="Times New Roman" w:cs="Times New Roman"/>
          <w:szCs w:val="24"/>
        </w:rPr>
        <w:t xml:space="preserve">η </w:t>
      </w:r>
      <w:r>
        <w:rPr>
          <w:rFonts w:eastAsia="Times New Roman" w:cs="Times New Roman"/>
          <w:szCs w:val="24"/>
        </w:rPr>
        <w:t>σ</w:t>
      </w:r>
      <w:r>
        <w:rPr>
          <w:rFonts w:eastAsia="Times New Roman" w:cs="Times New Roman"/>
          <w:szCs w:val="24"/>
        </w:rPr>
        <w:t xml:space="preserve">υμφωνία, </w:t>
      </w:r>
      <w:r w:rsidRPr="006E7862">
        <w:rPr>
          <w:rFonts w:eastAsia="Times New Roman" w:cs="Times New Roman"/>
          <w:szCs w:val="24"/>
        </w:rPr>
        <w:t>βγήκε προχθές μπροστά στη Μέρκελ και είπε ο Μητσοτάκης</w:t>
      </w:r>
      <w:r>
        <w:rPr>
          <w:rFonts w:eastAsia="Times New Roman" w:cs="Times New Roman"/>
          <w:szCs w:val="24"/>
        </w:rPr>
        <w:t>. Ε</w:t>
      </w:r>
      <w:r w:rsidRPr="006E7862">
        <w:rPr>
          <w:rFonts w:eastAsia="Times New Roman" w:cs="Times New Roman"/>
          <w:szCs w:val="24"/>
        </w:rPr>
        <w:t xml:space="preserve">ίναι κακή </w:t>
      </w:r>
      <w:r w:rsidRPr="006E7862">
        <w:rPr>
          <w:rFonts w:eastAsia="Times New Roman" w:cs="Times New Roman"/>
          <w:szCs w:val="24"/>
        </w:rPr>
        <w:t>η συμφωνία</w:t>
      </w:r>
      <w:r>
        <w:rPr>
          <w:rFonts w:eastAsia="Times New Roman" w:cs="Times New Roman"/>
          <w:szCs w:val="24"/>
        </w:rPr>
        <w:t>.</w:t>
      </w:r>
      <w:r w:rsidRPr="006E7862">
        <w:rPr>
          <w:rFonts w:eastAsia="Times New Roman" w:cs="Times New Roman"/>
          <w:szCs w:val="24"/>
        </w:rPr>
        <w:t xml:space="preserve"> Δηλαδή αν αλλάξουμε κάτι για τη γλώσσα</w:t>
      </w:r>
      <w:r>
        <w:rPr>
          <w:rFonts w:eastAsia="Times New Roman" w:cs="Times New Roman"/>
          <w:szCs w:val="24"/>
        </w:rPr>
        <w:t xml:space="preserve"> και για την</w:t>
      </w:r>
      <w:r w:rsidRPr="006E7862">
        <w:rPr>
          <w:rFonts w:eastAsia="Times New Roman" w:cs="Times New Roman"/>
          <w:szCs w:val="24"/>
        </w:rPr>
        <w:t xml:space="preserve"> εθνικότητα</w:t>
      </w:r>
      <w:r>
        <w:rPr>
          <w:rFonts w:eastAsia="Times New Roman" w:cs="Times New Roman"/>
          <w:szCs w:val="24"/>
        </w:rPr>
        <w:t>,</w:t>
      </w:r>
      <w:r w:rsidRPr="006E7862">
        <w:rPr>
          <w:rFonts w:eastAsia="Times New Roman" w:cs="Times New Roman"/>
          <w:szCs w:val="24"/>
        </w:rPr>
        <w:t xml:space="preserve"> γίνεται καλή η </w:t>
      </w:r>
      <w:r>
        <w:rPr>
          <w:rFonts w:eastAsia="Times New Roman" w:cs="Times New Roman"/>
          <w:szCs w:val="24"/>
        </w:rPr>
        <w:t>σ</w:t>
      </w:r>
      <w:r w:rsidRPr="006E7862">
        <w:rPr>
          <w:rFonts w:eastAsia="Times New Roman" w:cs="Times New Roman"/>
          <w:szCs w:val="24"/>
        </w:rPr>
        <w:t>υμφωνία</w:t>
      </w:r>
      <w:r>
        <w:rPr>
          <w:rFonts w:eastAsia="Times New Roman" w:cs="Times New Roman"/>
          <w:szCs w:val="24"/>
        </w:rPr>
        <w:t>,</w:t>
      </w:r>
      <w:r w:rsidRPr="006E7862">
        <w:rPr>
          <w:rFonts w:eastAsia="Times New Roman" w:cs="Times New Roman"/>
          <w:szCs w:val="24"/>
        </w:rPr>
        <w:t xml:space="preserve"> κύριοι της Νέας Δημοκρατίας</w:t>
      </w:r>
      <w:r>
        <w:rPr>
          <w:rFonts w:eastAsia="Times New Roman" w:cs="Times New Roman"/>
          <w:szCs w:val="24"/>
        </w:rPr>
        <w:t xml:space="preserve">; Άρα </w:t>
      </w:r>
      <w:r w:rsidRPr="006E7862">
        <w:rPr>
          <w:rFonts w:eastAsia="Times New Roman" w:cs="Times New Roman"/>
          <w:szCs w:val="24"/>
        </w:rPr>
        <w:t xml:space="preserve">το </w:t>
      </w:r>
      <w:r>
        <w:rPr>
          <w:rFonts w:eastAsia="Times New Roman" w:cs="Times New Roman"/>
          <w:szCs w:val="24"/>
        </w:rPr>
        <w:t>«</w:t>
      </w:r>
      <w:r w:rsidRPr="006E7862">
        <w:rPr>
          <w:rFonts w:eastAsia="Times New Roman" w:cs="Times New Roman"/>
          <w:szCs w:val="24"/>
        </w:rPr>
        <w:t>Μακεδονία</w:t>
      </w:r>
      <w:r>
        <w:rPr>
          <w:rFonts w:eastAsia="Times New Roman" w:cs="Times New Roman"/>
          <w:szCs w:val="24"/>
        </w:rPr>
        <w:t>»</w:t>
      </w:r>
      <w:r w:rsidRPr="006E7862">
        <w:rPr>
          <w:rFonts w:eastAsia="Times New Roman" w:cs="Times New Roman"/>
          <w:szCs w:val="24"/>
        </w:rPr>
        <w:t xml:space="preserve"> το δίνετε</w:t>
      </w:r>
      <w:r>
        <w:rPr>
          <w:rFonts w:eastAsia="Times New Roman" w:cs="Times New Roman"/>
          <w:szCs w:val="24"/>
        </w:rPr>
        <w:t>. Μα, τα συλλαλητήρια δεν έγιναν ούτε για τη γλώσσα ούτε για την εθνικότητα. Έγιναν για το όνομα, κ</w:t>
      </w:r>
      <w:r>
        <w:rPr>
          <w:rFonts w:eastAsia="Times New Roman" w:cs="Times New Roman"/>
          <w:szCs w:val="24"/>
        </w:rPr>
        <w:t>ύριοι και δεν μπορεί η Αίθουσα να παραχαράσσει τη θέληση της κοινωνίας.</w:t>
      </w:r>
    </w:p>
    <w:p w14:paraId="1286C919" w14:textId="77777777" w:rsidR="000402FE" w:rsidRDefault="007623D8">
      <w:pPr>
        <w:spacing w:line="600" w:lineRule="auto"/>
        <w:ind w:firstLine="720"/>
        <w:jc w:val="both"/>
        <w:rPr>
          <w:rFonts w:eastAsia="Times New Roman"/>
          <w:szCs w:val="24"/>
        </w:rPr>
      </w:pPr>
      <w:r>
        <w:rPr>
          <w:rFonts w:eastAsia="Times New Roman"/>
          <w:szCs w:val="24"/>
        </w:rPr>
        <w:t>Είναι αδιανόητο αυτό που συμβαίνει στη χ</w:t>
      </w:r>
      <w:r w:rsidRPr="001200DD">
        <w:rPr>
          <w:rFonts w:eastAsia="Times New Roman"/>
          <w:szCs w:val="24"/>
        </w:rPr>
        <w:t>ώρα αυτή</w:t>
      </w:r>
      <w:r>
        <w:rPr>
          <w:rFonts w:eastAsia="Times New Roman"/>
          <w:szCs w:val="24"/>
        </w:rPr>
        <w:t>, να μην λαμβάνετε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w:t>
      </w:r>
      <w:r w:rsidRPr="001200DD">
        <w:rPr>
          <w:rFonts w:eastAsia="Times New Roman"/>
          <w:szCs w:val="24"/>
        </w:rPr>
        <w:t>τη θέληση του λαού και να πλαστογρα</w:t>
      </w:r>
      <w:r>
        <w:rPr>
          <w:rFonts w:eastAsia="Times New Roman"/>
          <w:szCs w:val="24"/>
        </w:rPr>
        <w:t>φείτε αυτή</w:t>
      </w:r>
      <w:r w:rsidRPr="001200DD">
        <w:rPr>
          <w:rFonts w:eastAsia="Times New Roman"/>
          <w:szCs w:val="24"/>
        </w:rPr>
        <w:t xml:space="preserve"> τη θέληση</w:t>
      </w:r>
      <w:r>
        <w:rPr>
          <w:rFonts w:eastAsia="Times New Roman"/>
          <w:szCs w:val="24"/>
        </w:rPr>
        <w:t>,</w:t>
      </w:r>
      <w:r w:rsidRPr="001200DD">
        <w:rPr>
          <w:rFonts w:eastAsia="Times New Roman"/>
          <w:szCs w:val="24"/>
        </w:rPr>
        <w:t xml:space="preserve"> κάνοντας </w:t>
      </w:r>
      <w:r>
        <w:rPr>
          <w:rFonts w:eastAsia="Times New Roman"/>
          <w:szCs w:val="24"/>
        </w:rPr>
        <w:t>ο</w:t>
      </w:r>
      <w:r w:rsidRPr="001200DD">
        <w:rPr>
          <w:rFonts w:eastAsia="Times New Roman"/>
          <w:szCs w:val="24"/>
        </w:rPr>
        <w:t xml:space="preserve"> καθένας το δικό του μύθευμα</w:t>
      </w:r>
      <w:r>
        <w:rPr>
          <w:rFonts w:eastAsia="Times New Roman"/>
          <w:szCs w:val="24"/>
        </w:rPr>
        <w:t>.</w:t>
      </w:r>
    </w:p>
    <w:p w14:paraId="1286C91A" w14:textId="77777777" w:rsidR="000402FE" w:rsidRDefault="007623D8">
      <w:pPr>
        <w:spacing w:line="600" w:lineRule="auto"/>
        <w:ind w:firstLine="720"/>
        <w:jc w:val="both"/>
        <w:rPr>
          <w:rFonts w:eastAsia="Times New Roman"/>
          <w:szCs w:val="24"/>
        </w:rPr>
      </w:pPr>
      <w:r>
        <w:rPr>
          <w:rFonts w:eastAsia="Times New Roman"/>
          <w:szCs w:val="24"/>
        </w:rPr>
        <w:t>Ε</w:t>
      </w:r>
      <w:r w:rsidRPr="001200DD">
        <w:rPr>
          <w:rFonts w:eastAsia="Times New Roman"/>
          <w:szCs w:val="24"/>
        </w:rPr>
        <w:t>γώ προτείν</w:t>
      </w:r>
      <w:r w:rsidRPr="001200DD">
        <w:rPr>
          <w:rFonts w:eastAsia="Times New Roman"/>
          <w:szCs w:val="24"/>
        </w:rPr>
        <w:t>ω στους Μακεδόνες υπομονή</w:t>
      </w:r>
      <w:r>
        <w:rPr>
          <w:rFonts w:eastAsia="Times New Roman"/>
          <w:szCs w:val="24"/>
        </w:rPr>
        <w:t>.</w:t>
      </w:r>
      <w:r w:rsidRPr="001200DD">
        <w:rPr>
          <w:rFonts w:eastAsia="Times New Roman"/>
          <w:szCs w:val="24"/>
        </w:rPr>
        <w:t xml:space="preserve"> </w:t>
      </w:r>
      <w:r>
        <w:rPr>
          <w:rFonts w:eastAsia="Times New Roman"/>
          <w:szCs w:val="24"/>
        </w:rPr>
        <w:t>Α</w:t>
      </w:r>
      <w:r w:rsidRPr="001200DD">
        <w:rPr>
          <w:rFonts w:eastAsia="Times New Roman"/>
          <w:szCs w:val="24"/>
        </w:rPr>
        <w:t xml:space="preserve">υτή η </w:t>
      </w:r>
      <w:r>
        <w:rPr>
          <w:rFonts w:eastAsia="Times New Roman"/>
          <w:szCs w:val="24"/>
        </w:rPr>
        <w:t xml:space="preserve">Συνθήκη και να </w:t>
      </w:r>
      <w:r w:rsidRPr="001200DD">
        <w:rPr>
          <w:rFonts w:eastAsia="Times New Roman"/>
          <w:szCs w:val="24"/>
        </w:rPr>
        <w:t>κυρωθεί</w:t>
      </w:r>
      <w:r>
        <w:rPr>
          <w:rFonts w:eastAsia="Times New Roman"/>
          <w:szCs w:val="24"/>
        </w:rPr>
        <w:t>,</w:t>
      </w:r>
      <w:r w:rsidRPr="001200DD">
        <w:rPr>
          <w:rFonts w:eastAsia="Times New Roman"/>
          <w:szCs w:val="24"/>
        </w:rPr>
        <w:t xml:space="preserve"> θα ακυρωθεί</w:t>
      </w:r>
      <w:r>
        <w:rPr>
          <w:rFonts w:eastAsia="Times New Roman"/>
          <w:szCs w:val="24"/>
        </w:rPr>
        <w:t>.</w:t>
      </w:r>
      <w:r w:rsidRPr="001200DD">
        <w:rPr>
          <w:rFonts w:eastAsia="Times New Roman"/>
          <w:szCs w:val="24"/>
        </w:rPr>
        <w:t xml:space="preserve"> </w:t>
      </w:r>
      <w:r>
        <w:rPr>
          <w:rFonts w:eastAsia="Times New Roman"/>
          <w:szCs w:val="24"/>
        </w:rPr>
        <w:t xml:space="preserve">Βλέπετε κι ο </w:t>
      </w:r>
      <w:r>
        <w:rPr>
          <w:rFonts w:eastAsia="Times New Roman"/>
          <w:szCs w:val="24"/>
        </w:rPr>
        <w:t>θ</w:t>
      </w:r>
      <w:r>
        <w:rPr>
          <w:rFonts w:eastAsia="Times New Roman"/>
          <w:szCs w:val="24"/>
        </w:rPr>
        <w:t>εός τη</w:t>
      </w:r>
      <w:r w:rsidRPr="001200DD">
        <w:rPr>
          <w:rFonts w:eastAsia="Times New Roman"/>
          <w:szCs w:val="24"/>
        </w:rPr>
        <w:t xml:space="preserve"> λέξη </w:t>
      </w:r>
      <w:r>
        <w:rPr>
          <w:rFonts w:eastAsia="Times New Roman"/>
          <w:szCs w:val="24"/>
        </w:rPr>
        <w:t>κύρωση από τη λέξη ακύρωση</w:t>
      </w:r>
      <w:r w:rsidRPr="001200DD">
        <w:rPr>
          <w:rFonts w:eastAsia="Times New Roman"/>
          <w:szCs w:val="24"/>
        </w:rPr>
        <w:t xml:space="preserve"> την διαφοροποιεί μόνο κατά ένα γράμμα</w:t>
      </w:r>
      <w:r>
        <w:rPr>
          <w:rFonts w:eastAsia="Times New Roman"/>
          <w:szCs w:val="24"/>
        </w:rPr>
        <w:t>.</w:t>
      </w:r>
      <w:r w:rsidRPr="001200DD">
        <w:rPr>
          <w:rFonts w:eastAsia="Times New Roman"/>
          <w:szCs w:val="24"/>
        </w:rPr>
        <w:t xml:space="preserve"> </w:t>
      </w:r>
      <w:r>
        <w:rPr>
          <w:rFonts w:eastAsia="Times New Roman"/>
          <w:szCs w:val="24"/>
        </w:rPr>
        <w:t xml:space="preserve">Ό,τι κυρώνεται χωρίς την κοινωνία, </w:t>
      </w:r>
      <w:r w:rsidRPr="001200DD">
        <w:rPr>
          <w:rFonts w:eastAsia="Times New Roman"/>
          <w:szCs w:val="24"/>
        </w:rPr>
        <w:t>χωρίς το</w:t>
      </w:r>
      <w:r>
        <w:rPr>
          <w:rFonts w:eastAsia="Times New Roman"/>
          <w:szCs w:val="24"/>
        </w:rPr>
        <w:t>ν</w:t>
      </w:r>
      <w:r w:rsidRPr="001200DD">
        <w:rPr>
          <w:rFonts w:eastAsia="Times New Roman"/>
          <w:szCs w:val="24"/>
        </w:rPr>
        <w:t xml:space="preserve"> λαό</w:t>
      </w:r>
      <w:r>
        <w:rPr>
          <w:rFonts w:eastAsia="Times New Roman"/>
          <w:szCs w:val="24"/>
        </w:rPr>
        <w:t>,</w:t>
      </w:r>
      <w:r w:rsidRPr="001200DD">
        <w:rPr>
          <w:rFonts w:eastAsia="Times New Roman"/>
          <w:szCs w:val="24"/>
        </w:rPr>
        <w:t xml:space="preserve"> ακυρώνεται</w:t>
      </w:r>
      <w:r>
        <w:rPr>
          <w:rFonts w:eastAsia="Times New Roman"/>
          <w:szCs w:val="24"/>
        </w:rPr>
        <w:t xml:space="preserve"> </w:t>
      </w:r>
      <w:r w:rsidRPr="001200DD">
        <w:rPr>
          <w:rFonts w:eastAsia="Times New Roman"/>
          <w:szCs w:val="24"/>
        </w:rPr>
        <w:t>στην πράξη</w:t>
      </w:r>
      <w:r>
        <w:rPr>
          <w:rFonts w:eastAsia="Times New Roman"/>
          <w:szCs w:val="24"/>
        </w:rPr>
        <w:t>.</w:t>
      </w:r>
      <w:r w:rsidRPr="001200DD">
        <w:rPr>
          <w:rFonts w:eastAsia="Times New Roman"/>
          <w:szCs w:val="24"/>
        </w:rPr>
        <w:t xml:space="preserve"> Κανείς δεν θα κάτσει</w:t>
      </w:r>
      <w:r w:rsidRPr="001200DD">
        <w:rPr>
          <w:rFonts w:eastAsia="Times New Roman"/>
          <w:szCs w:val="24"/>
        </w:rPr>
        <w:t xml:space="preserve"> να σεβαστεί κάτι το οποίο καταδικάζει ο ελληνικός λαός</w:t>
      </w:r>
      <w:r>
        <w:rPr>
          <w:rFonts w:eastAsia="Times New Roman"/>
          <w:szCs w:val="24"/>
        </w:rPr>
        <w:t>.</w:t>
      </w:r>
      <w:r w:rsidRPr="001200DD">
        <w:rPr>
          <w:rFonts w:eastAsia="Times New Roman"/>
          <w:szCs w:val="24"/>
        </w:rPr>
        <w:t xml:space="preserve"> </w:t>
      </w:r>
      <w:r>
        <w:rPr>
          <w:rFonts w:eastAsia="Times New Roman"/>
          <w:szCs w:val="24"/>
        </w:rPr>
        <w:t>Ν</w:t>
      </w:r>
      <w:r w:rsidRPr="001200DD">
        <w:rPr>
          <w:rFonts w:eastAsia="Times New Roman"/>
          <w:szCs w:val="24"/>
        </w:rPr>
        <w:t>α το ξέρετε αυτό</w:t>
      </w:r>
      <w:r>
        <w:rPr>
          <w:rFonts w:eastAsia="Times New Roman"/>
          <w:szCs w:val="24"/>
        </w:rPr>
        <w:t>.</w:t>
      </w:r>
    </w:p>
    <w:p w14:paraId="1286C91B" w14:textId="77777777" w:rsidR="000402FE" w:rsidRDefault="007623D8">
      <w:pPr>
        <w:spacing w:line="600" w:lineRule="auto"/>
        <w:ind w:firstLine="720"/>
        <w:jc w:val="both"/>
        <w:rPr>
          <w:rFonts w:eastAsia="Times New Roman"/>
          <w:szCs w:val="24"/>
        </w:rPr>
      </w:pPr>
      <w:r>
        <w:rPr>
          <w:rFonts w:eastAsia="Times New Roman"/>
          <w:szCs w:val="24"/>
        </w:rPr>
        <w:t>Θ</w:t>
      </w:r>
      <w:r w:rsidRPr="001200DD">
        <w:rPr>
          <w:rFonts w:eastAsia="Times New Roman"/>
          <w:szCs w:val="24"/>
        </w:rPr>
        <w:t xml:space="preserve">έλω να πω κάτι και για τον </w:t>
      </w:r>
      <w:r>
        <w:rPr>
          <w:rFonts w:eastAsia="Times New Roman"/>
          <w:szCs w:val="24"/>
        </w:rPr>
        <w:t>εισελθόντα</w:t>
      </w:r>
      <w:r w:rsidRPr="001200DD">
        <w:rPr>
          <w:rFonts w:eastAsia="Times New Roman"/>
          <w:szCs w:val="24"/>
        </w:rPr>
        <w:t xml:space="preserve"> στην </w:t>
      </w:r>
      <w:r>
        <w:rPr>
          <w:rFonts w:eastAsia="Times New Roman"/>
          <w:szCs w:val="24"/>
        </w:rPr>
        <w:t>Α</w:t>
      </w:r>
      <w:r w:rsidRPr="001200DD">
        <w:rPr>
          <w:rFonts w:eastAsia="Times New Roman"/>
          <w:szCs w:val="24"/>
        </w:rPr>
        <w:t>ίθουσα κ</w:t>
      </w:r>
      <w:r>
        <w:rPr>
          <w:rFonts w:eastAsia="Times New Roman"/>
          <w:szCs w:val="24"/>
        </w:rPr>
        <w:t>.</w:t>
      </w:r>
      <w:r w:rsidRPr="001200DD">
        <w:rPr>
          <w:rFonts w:eastAsia="Times New Roman"/>
          <w:szCs w:val="24"/>
        </w:rPr>
        <w:t xml:space="preserve"> Καμμένο</w:t>
      </w:r>
      <w:r>
        <w:rPr>
          <w:rFonts w:eastAsia="Times New Roman"/>
          <w:szCs w:val="24"/>
        </w:rPr>
        <w:t>.</w:t>
      </w:r>
      <w:r w:rsidRPr="001200DD">
        <w:rPr>
          <w:rFonts w:eastAsia="Times New Roman"/>
          <w:szCs w:val="24"/>
        </w:rPr>
        <w:t xml:space="preserve"> Εάν </w:t>
      </w:r>
      <w:r>
        <w:rPr>
          <w:rFonts w:eastAsia="Times New Roman"/>
          <w:szCs w:val="24"/>
        </w:rPr>
        <w:t>ήθελε όντως να σταματήσει τον</w:t>
      </w:r>
      <w:r w:rsidRPr="001200DD">
        <w:rPr>
          <w:rFonts w:eastAsia="Times New Roman"/>
          <w:szCs w:val="24"/>
        </w:rPr>
        <w:t xml:space="preserve"> συν</w:t>
      </w:r>
      <w:r>
        <w:rPr>
          <w:rFonts w:eastAsia="Times New Roman"/>
          <w:szCs w:val="24"/>
        </w:rPr>
        <w:t>ε</w:t>
      </w:r>
      <w:r w:rsidRPr="001200DD">
        <w:rPr>
          <w:rFonts w:eastAsia="Times New Roman"/>
          <w:szCs w:val="24"/>
        </w:rPr>
        <w:t>τα</w:t>
      </w:r>
      <w:r>
        <w:rPr>
          <w:rFonts w:eastAsia="Times New Roman"/>
          <w:szCs w:val="24"/>
        </w:rPr>
        <w:t>ί</w:t>
      </w:r>
      <w:r w:rsidRPr="001200DD">
        <w:rPr>
          <w:rFonts w:eastAsia="Times New Roman"/>
          <w:szCs w:val="24"/>
        </w:rPr>
        <w:t>ρο</w:t>
      </w:r>
      <w:r>
        <w:rPr>
          <w:rFonts w:eastAsia="Times New Roman"/>
          <w:szCs w:val="24"/>
        </w:rPr>
        <w:t xml:space="preserve"> του στη μειοδοσία </w:t>
      </w:r>
      <w:r w:rsidRPr="001200DD">
        <w:rPr>
          <w:rFonts w:eastAsia="Times New Roman"/>
          <w:szCs w:val="24"/>
        </w:rPr>
        <w:t xml:space="preserve">την οποία </w:t>
      </w:r>
      <w:r>
        <w:rPr>
          <w:rFonts w:eastAsia="Times New Roman"/>
          <w:szCs w:val="24"/>
        </w:rPr>
        <w:t>απεπειράτο, έπρεπε</w:t>
      </w:r>
      <w:r w:rsidRPr="001200DD">
        <w:rPr>
          <w:rFonts w:eastAsia="Times New Roman"/>
          <w:szCs w:val="24"/>
        </w:rPr>
        <w:t xml:space="preserve"> να τον σταματήσει πιο έγκ</w:t>
      </w:r>
      <w:r>
        <w:rPr>
          <w:rFonts w:eastAsia="Times New Roman"/>
          <w:szCs w:val="24"/>
        </w:rPr>
        <w:t>αι</w:t>
      </w:r>
      <w:r w:rsidRPr="001200DD">
        <w:rPr>
          <w:rFonts w:eastAsia="Times New Roman"/>
          <w:szCs w:val="24"/>
        </w:rPr>
        <w:t>ρα</w:t>
      </w:r>
      <w:r>
        <w:rPr>
          <w:rFonts w:eastAsia="Times New Roman"/>
          <w:szCs w:val="24"/>
        </w:rPr>
        <w:t>.</w:t>
      </w:r>
      <w:r w:rsidRPr="001200DD">
        <w:rPr>
          <w:rFonts w:eastAsia="Times New Roman"/>
          <w:szCs w:val="24"/>
        </w:rPr>
        <w:t xml:space="preserve"> </w:t>
      </w:r>
      <w:r>
        <w:rPr>
          <w:rFonts w:eastAsia="Times New Roman"/>
          <w:szCs w:val="24"/>
        </w:rPr>
        <w:t>Δ</w:t>
      </w:r>
      <w:r w:rsidRPr="001200DD">
        <w:rPr>
          <w:rFonts w:eastAsia="Times New Roman"/>
          <w:szCs w:val="24"/>
        </w:rPr>
        <w:t xml:space="preserve">εν ήταν ανάγκη να φτάσει </w:t>
      </w:r>
      <w:r>
        <w:rPr>
          <w:rFonts w:eastAsia="Times New Roman"/>
          <w:szCs w:val="24"/>
        </w:rPr>
        <w:t>το πλοίο</w:t>
      </w:r>
      <w:r w:rsidRPr="001200DD">
        <w:rPr>
          <w:rFonts w:eastAsia="Times New Roman"/>
          <w:szCs w:val="24"/>
        </w:rPr>
        <w:t xml:space="preserve"> να βυθιστεί και στο παρά πέντε να εξέλθει του πλοίου</w:t>
      </w:r>
      <w:r>
        <w:rPr>
          <w:rFonts w:eastAsia="Times New Roman"/>
          <w:szCs w:val="24"/>
        </w:rPr>
        <w:t>.</w:t>
      </w:r>
      <w:r w:rsidRPr="001200DD">
        <w:rPr>
          <w:rFonts w:eastAsia="Times New Roman"/>
          <w:szCs w:val="24"/>
        </w:rPr>
        <w:t xml:space="preserve"> </w:t>
      </w:r>
      <w:r>
        <w:rPr>
          <w:rFonts w:eastAsia="Times New Roman"/>
          <w:szCs w:val="24"/>
        </w:rPr>
        <w:t>Ν</w:t>
      </w:r>
      <w:r w:rsidRPr="001200DD">
        <w:rPr>
          <w:rFonts w:eastAsia="Times New Roman"/>
          <w:szCs w:val="24"/>
        </w:rPr>
        <w:t>ωρίτερα έπρεπε</w:t>
      </w:r>
      <w:r>
        <w:rPr>
          <w:rFonts w:eastAsia="Times New Roman"/>
          <w:szCs w:val="24"/>
        </w:rPr>
        <w:t>,</w:t>
      </w:r>
      <w:r w:rsidRPr="001200DD">
        <w:rPr>
          <w:rFonts w:eastAsia="Times New Roman"/>
          <w:szCs w:val="24"/>
        </w:rPr>
        <w:t xml:space="preserve"> κύριε </w:t>
      </w:r>
      <w:r>
        <w:rPr>
          <w:rFonts w:eastAsia="Times New Roman"/>
          <w:szCs w:val="24"/>
        </w:rPr>
        <w:t>Κ</w:t>
      </w:r>
      <w:r w:rsidRPr="001200DD">
        <w:rPr>
          <w:rFonts w:eastAsia="Times New Roman"/>
          <w:szCs w:val="24"/>
        </w:rPr>
        <w:t>αμμένο</w:t>
      </w:r>
      <w:r>
        <w:rPr>
          <w:rFonts w:eastAsia="Times New Roman"/>
          <w:szCs w:val="24"/>
        </w:rPr>
        <w:t>.</w:t>
      </w:r>
      <w:r w:rsidRPr="001200DD">
        <w:rPr>
          <w:rFonts w:eastAsia="Times New Roman"/>
          <w:szCs w:val="24"/>
        </w:rPr>
        <w:t xml:space="preserve"> </w:t>
      </w:r>
      <w:r>
        <w:rPr>
          <w:rFonts w:eastAsia="Times New Roman"/>
          <w:szCs w:val="24"/>
        </w:rPr>
        <w:t>Υ</w:t>
      </w:r>
      <w:r w:rsidRPr="001200DD">
        <w:rPr>
          <w:rFonts w:eastAsia="Times New Roman"/>
          <w:szCs w:val="24"/>
        </w:rPr>
        <w:t xml:space="preserve">πήρχε ένα αφήγημα </w:t>
      </w:r>
      <w:r>
        <w:rPr>
          <w:rFonts w:eastAsia="Times New Roman"/>
          <w:szCs w:val="24"/>
        </w:rPr>
        <w:t xml:space="preserve">από πλευράς σας, </w:t>
      </w:r>
      <w:r w:rsidRPr="001200DD">
        <w:rPr>
          <w:rFonts w:eastAsia="Times New Roman"/>
          <w:szCs w:val="24"/>
        </w:rPr>
        <w:t xml:space="preserve">μιλώντας με στελέχη </w:t>
      </w:r>
      <w:r>
        <w:rPr>
          <w:rFonts w:eastAsia="Times New Roman"/>
          <w:szCs w:val="24"/>
        </w:rPr>
        <w:t>σας,</w:t>
      </w:r>
      <w:r w:rsidRPr="001200DD">
        <w:rPr>
          <w:rFonts w:eastAsia="Times New Roman"/>
          <w:szCs w:val="24"/>
        </w:rPr>
        <w:t xml:space="preserve"> ότι μπορεί στα Σκόπια να μπερδευτούν</w:t>
      </w:r>
      <w:r>
        <w:rPr>
          <w:rFonts w:eastAsia="Times New Roman"/>
          <w:szCs w:val="24"/>
        </w:rPr>
        <w:t>,</w:t>
      </w:r>
      <w:r w:rsidRPr="001200DD">
        <w:rPr>
          <w:rFonts w:eastAsia="Times New Roman"/>
          <w:szCs w:val="24"/>
        </w:rPr>
        <w:t xml:space="preserve"> μπορεί να μην βρουν τους τέσσε</w:t>
      </w:r>
      <w:r w:rsidRPr="001200DD">
        <w:rPr>
          <w:rFonts w:eastAsia="Times New Roman"/>
          <w:szCs w:val="24"/>
        </w:rPr>
        <w:t>ρις</w:t>
      </w:r>
      <w:r>
        <w:rPr>
          <w:rFonts w:eastAsia="Times New Roman"/>
          <w:szCs w:val="24"/>
        </w:rPr>
        <w:t xml:space="preserve">, </w:t>
      </w:r>
      <w:r w:rsidRPr="001200DD">
        <w:rPr>
          <w:rFonts w:eastAsia="Times New Roman"/>
          <w:szCs w:val="24"/>
        </w:rPr>
        <w:t>τους οκτώ</w:t>
      </w:r>
      <w:r>
        <w:rPr>
          <w:rFonts w:eastAsia="Times New Roman"/>
          <w:szCs w:val="24"/>
        </w:rPr>
        <w:t>.</w:t>
      </w:r>
      <w:r w:rsidRPr="001200DD">
        <w:rPr>
          <w:rFonts w:eastAsia="Times New Roman"/>
          <w:szCs w:val="24"/>
        </w:rPr>
        <w:t xml:space="preserve"> </w:t>
      </w:r>
      <w:r>
        <w:rPr>
          <w:rFonts w:eastAsia="Times New Roman"/>
          <w:szCs w:val="24"/>
        </w:rPr>
        <w:t>Μ</w:t>
      </w:r>
      <w:r w:rsidRPr="001200DD">
        <w:rPr>
          <w:rFonts w:eastAsia="Times New Roman"/>
          <w:szCs w:val="24"/>
        </w:rPr>
        <w:t xml:space="preserve">έχρι και προχθές βγήκατε και είπατε μπορεί </w:t>
      </w:r>
      <w:r>
        <w:rPr>
          <w:rFonts w:eastAsia="Times New Roman"/>
          <w:szCs w:val="24"/>
        </w:rPr>
        <w:t xml:space="preserve">να μην βρει τους τέσσερις. Με τόσους Αμερικανούς, με τόσους Γερμανούς </w:t>
      </w:r>
      <w:r w:rsidRPr="001200DD">
        <w:rPr>
          <w:rFonts w:eastAsia="Times New Roman"/>
          <w:szCs w:val="24"/>
        </w:rPr>
        <w:t>πίσω του</w:t>
      </w:r>
      <w:r>
        <w:rPr>
          <w:rFonts w:eastAsia="Times New Roman"/>
          <w:szCs w:val="24"/>
        </w:rPr>
        <w:t>,</w:t>
      </w:r>
      <w:r w:rsidRPr="001200DD">
        <w:rPr>
          <w:rFonts w:eastAsia="Times New Roman"/>
          <w:szCs w:val="24"/>
        </w:rPr>
        <w:t xml:space="preserve"> μπορούσε να </w:t>
      </w:r>
      <w:r>
        <w:rPr>
          <w:rFonts w:eastAsia="Times New Roman"/>
          <w:szCs w:val="24"/>
        </w:rPr>
        <w:t>μην</w:t>
      </w:r>
      <w:r w:rsidRPr="001200DD">
        <w:rPr>
          <w:rFonts w:eastAsia="Times New Roman"/>
          <w:szCs w:val="24"/>
        </w:rPr>
        <w:t xml:space="preserve"> βρει τους τέσσερις</w:t>
      </w:r>
      <w:r>
        <w:rPr>
          <w:rFonts w:eastAsia="Times New Roman"/>
          <w:szCs w:val="24"/>
        </w:rPr>
        <w:t>;</w:t>
      </w:r>
      <w:r w:rsidRPr="001200DD">
        <w:rPr>
          <w:rFonts w:eastAsia="Times New Roman"/>
          <w:szCs w:val="24"/>
        </w:rPr>
        <w:t xml:space="preserve"> </w:t>
      </w:r>
    </w:p>
    <w:p w14:paraId="1286C91C" w14:textId="77777777" w:rsidR="000402FE" w:rsidRDefault="007623D8">
      <w:pPr>
        <w:spacing w:line="600" w:lineRule="auto"/>
        <w:ind w:firstLine="720"/>
        <w:jc w:val="both"/>
        <w:rPr>
          <w:rFonts w:eastAsia="Times New Roman"/>
          <w:szCs w:val="24"/>
        </w:rPr>
      </w:pPr>
      <w:r>
        <w:rPr>
          <w:rFonts w:eastAsia="Times New Roman"/>
          <w:szCs w:val="24"/>
        </w:rPr>
        <w:t xml:space="preserve">Εν τω μεταξύ, είχατε </w:t>
      </w:r>
      <w:r w:rsidRPr="001200DD">
        <w:rPr>
          <w:rFonts w:eastAsia="Times New Roman"/>
          <w:szCs w:val="24"/>
        </w:rPr>
        <w:t>πει κάποτε ότι έχετε εμπιστοσύνη στον Κοτζιά</w:t>
      </w:r>
      <w:r>
        <w:rPr>
          <w:rFonts w:eastAsia="Times New Roman"/>
          <w:szCs w:val="24"/>
        </w:rPr>
        <w:t>, για τον οποί</w:t>
      </w:r>
      <w:r>
        <w:rPr>
          <w:rFonts w:eastAsia="Times New Roman"/>
          <w:szCs w:val="24"/>
        </w:rPr>
        <w:t xml:space="preserve">ο είχατε πει </w:t>
      </w:r>
      <w:r w:rsidRPr="001200DD">
        <w:rPr>
          <w:rFonts w:eastAsia="Times New Roman"/>
          <w:szCs w:val="24"/>
        </w:rPr>
        <w:t>διάφορα πράγματα</w:t>
      </w:r>
      <w:r>
        <w:rPr>
          <w:rFonts w:eastAsia="Times New Roman"/>
          <w:szCs w:val="24"/>
        </w:rPr>
        <w:t>.</w:t>
      </w:r>
      <w:r w:rsidRPr="001200DD">
        <w:rPr>
          <w:rFonts w:eastAsia="Times New Roman"/>
          <w:szCs w:val="24"/>
        </w:rPr>
        <w:t xml:space="preserve"> Δεν ξέρω αν </w:t>
      </w:r>
      <w:r>
        <w:rPr>
          <w:rFonts w:eastAsia="Times New Roman"/>
          <w:szCs w:val="24"/>
        </w:rPr>
        <w:t>ερευνήθησαν. Ε</w:t>
      </w:r>
      <w:r w:rsidRPr="001200DD">
        <w:rPr>
          <w:rFonts w:eastAsia="Times New Roman"/>
          <w:szCs w:val="24"/>
        </w:rPr>
        <w:t xml:space="preserve">ίχατε </w:t>
      </w:r>
      <w:r>
        <w:rPr>
          <w:rFonts w:eastAsia="Times New Roman"/>
          <w:szCs w:val="24"/>
        </w:rPr>
        <w:t>πει περί Σόρος, είχατε πει</w:t>
      </w:r>
      <w:r w:rsidRPr="001200DD">
        <w:rPr>
          <w:rFonts w:eastAsia="Times New Roman"/>
          <w:szCs w:val="24"/>
        </w:rPr>
        <w:t xml:space="preserve"> διάφορα πράγματα</w:t>
      </w:r>
      <w:r>
        <w:rPr>
          <w:rFonts w:eastAsia="Times New Roman"/>
          <w:szCs w:val="24"/>
        </w:rPr>
        <w:t>.</w:t>
      </w:r>
      <w:r w:rsidRPr="001200DD">
        <w:rPr>
          <w:rFonts w:eastAsia="Times New Roman"/>
          <w:szCs w:val="24"/>
        </w:rPr>
        <w:t xml:space="preserve"> </w:t>
      </w:r>
      <w:r>
        <w:rPr>
          <w:rFonts w:eastAsia="Times New Roman"/>
          <w:szCs w:val="24"/>
        </w:rPr>
        <w:t>Ε</w:t>
      </w:r>
      <w:r w:rsidRPr="001200DD">
        <w:rPr>
          <w:rFonts w:eastAsia="Times New Roman"/>
          <w:szCs w:val="24"/>
        </w:rPr>
        <w:t>ίχατε πει ότι έχετε εμπιστοσύνη στον Κοτζιά</w:t>
      </w:r>
      <w:r>
        <w:rPr>
          <w:rFonts w:eastAsia="Times New Roman"/>
          <w:szCs w:val="24"/>
        </w:rPr>
        <w:t>.</w:t>
      </w:r>
      <w:r w:rsidRPr="001200DD">
        <w:rPr>
          <w:rFonts w:eastAsia="Times New Roman"/>
          <w:szCs w:val="24"/>
        </w:rPr>
        <w:t xml:space="preserve"> Βγαίνοντας από το Μέγαρο Μαξίμου κάποια στιγμή</w:t>
      </w:r>
      <w:r>
        <w:rPr>
          <w:rFonts w:eastAsia="Times New Roman"/>
          <w:szCs w:val="24"/>
        </w:rPr>
        <w:t>,</w:t>
      </w:r>
      <w:r w:rsidRPr="001200DD">
        <w:rPr>
          <w:rFonts w:eastAsia="Times New Roman"/>
          <w:szCs w:val="24"/>
        </w:rPr>
        <w:t xml:space="preserve"> </w:t>
      </w:r>
      <w:r>
        <w:rPr>
          <w:rFonts w:eastAsia="Times New Roman"/>
          <w:szCs w:val="24"/>
        </w:rPr>
        <w:t>α</w:t>
      </w:r>
      <w:r w:rsidRPr="001200DD">
        <w:rPr>
          <w:rFonts w:eastAsia="Times New Roman"/>
          <w:szCs w:val="24"/>
        </w:rPr>
        <w:t>φού συναντηθήκατε με τον κ</w:t>
      </w:r>
      <w:r>
        <w:rPr>
          <w:rFonts w:eastAsia="Times New Roman"/>
          <w:szCs w:val="24"/>
        </w:rPr>
        <w:t>.</w:t>
      </w:r>
      <w:r w:rsidRPr="001200DD">
        <w:rPr>
          <w:rFonts w:eastAsia="Times New Roman"/>
          <w:szCs w:val="24"/>
        </w:rPr>
        <w:t xml:space="preserve"> Τσίπρα</w:t>
      </w:r>
      <w:r>
        <w:rPr>
          <w:rFonts w:eastAsia="Times New Roman"/>
          <w:szCs w:val="24"/>
        </w:rPr>
        <w:t>,</w:t>
      </w:r>
      <w:r w:rsidRPr="001200DD">
        <w:rPr>
          <w:rFonts w:eastAsia="Times New Roman"/>
          <w:szCs w:val="24"/>
        </w:rPr>
        <w:t xml:space="preserve"> είπατε ότι είχατε</w:t>
      </w:r>
      <w:r w:rsidRPr="001200DD">
        <w:rPr>
          <w:rFonts w:eastAsia="Times New Roman"/>
          <w:szCs w:val="24"/>
        </w:rPr>
        <w:t xml:space="preserve"> εμπιστοσύνη στον Κοτζιά</w:t>
      </w:r>
      <w:r>
        <w:rPr>
          <w:rFonts w:eastAsia="Times New Roman"/>
          <w:szCs w:val="24"/>
        </w:rPr>
        <w:t>.</w:t>
      </w:r>
      <w:r w:rsidRPr="001200DD">
        <w:rPr>
          <w:rFonts w:eastAsia="Times New Roman"/>
          <w:szCs w:val="24"/>
        </w:rPr>
        <w:t xml:space="preserve"> Καλά</w:t>
      </w:r>
      <w:r>
        <w:rPr>
          <w:rFonts w:eastAsia="Times New Roman"/>
          <w:szCs w:val="24"/>
        </w:rPr>
        <w:t>,</w:t>
      </w:r>
      <w:r w:rsidRPr="001200DD">
        <w:rPr>
          <w:rFonts w:eastAsia="Times New Roman"/>
          <w:szCs w:val="24"/>
        </w:rPr>
        <w:t xml:space="preserve"> δεν ξέρατε ότι πάνε να υπογράψουν κάτι μειοδοτικό</w:t>
      </w:r>
      <w:r>
        <w:rPr>
          <w:rFonts w:eastAsia="Times New Roman"/>
          <w:szCs w:val="24"/>
        </w:rPr>
        <w:t>;</w:t>
      </w:r>
      <w:r w:rsidRPr="001200DD">
        <w:rPr>
          <w:rFonts w:eastAsia="Times New Roman"/>
          <w:szCs w:val="24"/>
        </w:rPr>
        <w:t xml:space="preserve"> Τι περιμένατε</w:t>
      </w:r>
      <w:r>
        <w:rPr>
          <w:rFonts w:eastAsia="Times New Roman"/>
          <w:szCs w:val="24"/>
        </w:rPr>
        <w:t>; Ν</w:t>
      </w:r>
      <w:r w:rsidRPr="001200DD">
        <w:rPr>
          <w:rFonts w:eastAsia="Times New Roman"/>
          <w:szCs w:val="24"/>
        </w:rPr>
        <w:t xml:space="preserve">α το υπογράψουν πρώτα για να το δείτε με τα ματάκια </w:t>
      </w:r>
      <w:r>
        <w:rPr>
          <w:rFonts w:eastAsia="Times New Roman"/>
          <w:szCs w:val="24"/>
        </w:rPr>
        <w:t>σας;</w:t>
      </w:r>
      <w:r w:rsidRPr="001200DD">
        <w:rPr>
          <w:rFonts w:eastAsia="Times New Roman"/>
          <w:szCs w:val="24"/>
        </w:rPr>
        <w:t xml:space="preserve"> </w:t>
      </w:r>
      <w:r>
        <w:rPr>
          <w:rFonts w:eastAsia="Times New Roman"/>
          <w:szCs w:val="24"/>
        </w:rPr>
        <w:t>Ά</w:t>
      </w:r>
      <w:r w:rsidRPr="001200DD">
        <w:rPr>
          <w:rFonts w:eastAsia="Times New Roman"/>
          <w:szCs w:val="24"/>
        </w:rPr>
        <w:t>πιστος Θωμάς ήσασταν</w:t>
      </w:r>
      <w:r>
        <w:rPr>
          <w:rFonts w:eastAsia="Times New Roman"/>
          <w:szCs w:val="24"/>
        </w:rPr>
        <w:t>;</w:t>
      </w:r>
      <w:r w:rsidRPr="001200DD">
        <w:rPr>
          <w:rFonts w:eastAsia="Times New Roman"/>
          <w:szCs w:val="24"/>
        </w:rPr>
        <w:t xml:space="preserve"> </w:t>
      </w:r>
      <w:r>
        <w:rPr>
          <w:rFonts w:eastAsia="Times New Roman"/>
          <w:szCs w:val="24"/>
        </w:rPr>
        <w:t>Έ</w:t>
      </w:r>
      <w:r w:rsidRPr="001200DD">
        <w:rPr>
          <w:rFonts w:eastAsia="Times New Roman"/>
          <w:szCs w:val="24"/>
        </w:rPr>
        <w:t xml:space="preserve">πρεπε να βάλετε το χέρι στον </w:t>
      </w:r>
      <w:r>
        <w:rPr>
          <w:rFonts w:eastAsia="Times New Roman"/>
          <w:szCs w:val="24"/>
        </w:rPr>
        <w:t>«</w:t>
      </w:r>
      <w:r w:rsidRPr="001200DD">
        <w:rPr>
          <w:rFonts w:eastAsia="Times New Roman"/>
          <w:szCs w:val="24"/>
        </w:rPr>
        <w:t>τύπο</w:t>
      </w:r>
      <w:r>
        <w:rPr>
          <w:rFonts w:eastAsia="Times New Roman"/>
          <w:szCs w:val="24"/>
        </w:rPr>
        <w:t>ν</w:t>
      </w:r>
      <w:r w:rsidRPr="001200DD">
        <w:rPr>
          <w:rFonts w:eastAsia="Times New Roman"/>
          <w:szCs w:val="24"/>
        </w:rPr>
        <w:t xml:space="preserve"> των ήλων</w:t>
      </w:r>
      <w:r>
        <w:rPr>
          <w:rFonts w:eastAsia="Times New Roman"/>
          <w:szCs w:val="24"/>
        </w:rPr>
        <w:t>», να δείτε δ</w:t>
      </w:r>
      <w:r w:rsidRPr="001200DD">
        <w:rPr>
          <w:rFonts w:eastAsia="Times New Roman"/>
          <w:szCs w:val="24"/>
        </w:rPr>
        <w:t>ηλαδή τ</w:t>
      </w:r>
      <w:r>
        <w:rPr>
          <w:rFonts w:eastAsia="Times New Roman"/>
          <w:szCs w:val="24"/>
        </w:rPr>
        <w:t>η</w:t>
      </w:r>
      <w:r w:rsidRPr="001200DD">
        <w:rPr>
          <w:rFonts w:eastAsia="Times New Roman"/>
          <w:szCs w:val="24"/>
        </w:rPr>
        <w:t xml:space="preserve"> μειοδοσία και μετά να </w:t>
      </w:r>
      <w:r>
        <w:rPr>
          <w:rFonts w:eastAsia="Times New Roman"/>
          <w:szCs w:val="24"/>
        </w:rPr>
        <w:t xml:space="preserve">ξεσηκωθείτε; </w:t>
      </w:r>
    </w:p>
    <w:p w14:paraId="1286C91D" w14:textId="77777777" w:rsidR="000402FE" w:rsidRDefault="007623D8">
      <w:pPr>
        <w:spacing w:line="600" w:lineRule="auto"/>
        <w:ind w:firstLine="720"/>
        <w:jc w:val="both"/>
        <w:rPr>
          <w:rFonts w:eastAsia="Times New Roman"/>
          <w:szCs w:val="24"/>
        </w:rPr>
      </w:pPr>
      <w:r>
        <w:rPr>
          <w:rFonts w:eastAsia="Times New Roman"/>
          <w:szCs w:val="24"/>
        </w:rPr>
        <w:t>Η</w:t>
      </w:r>
      <w:r w:rsidRPr="001200DD">
        <w:rPr>
          <w:rFonts w:eastAsia="Times New Roman"/>
          <w:szCs w:val="24"/>
        </w:rPr>
        <w:t xml:space="preserve"> ιστορία </w:t>
      </w:r>
      <w:r>
        <w:rPr>
          <w:rFonts w:eastAsia="Times New Roman"/>
          <w:szCs w:val="24"/>
        </w:rPr>
        <w:t xml:space="preserve">θα σας χρεώσει </w:t>
      </w:r>
      <w:r w:rsidRPr="001200DD">
        <w:rPr>
          <w:rFonts w:eastAsia="Times New Roman"/>
          <w:szCs w:val="24"/>
        </w:rPr>
        <w:t>ότι δεν εμποδί</w:t>
      </w:r>
      <w:r>
        <w:rPr>
          <w:rFonts w:eastAsia="Times New Roman"/>
          <w:szCs w:val="24"/>
        </w:rPr>
        <w:t>σατε</w:t>
      </w:r>
      <w:r w:rsidRPr="001200DD">
        <w:rPr>
          <w:rFonts w:eastAsia="Times New Roman"/>
          <w:szCs w:val="24"/>
        </w:rPr>
        <w:t xml:space="preserve"> το</w:t>
      </w:r>
      <w:r>
        <w:rPr>
          <w:rFonts w:eastAsia="Times New Roman"/>
          <w:szCs w:val="24"/>
        </w:rPr>
        <w:t>ν συνεταίρο</w:t>
      </w:r>
      <w:r w:rsidRPr="001200DD">
        <w:rPr>
          <w:rFonts w:eastAsia="Times New Roman"/>
          <w:szCs w:val="24"/>
        </w:rPr>
        <w:t xml:space="preserve"> σας νωρίτερα</w:t>
      </w:r>
      <w:r>
        <w:rPr>
          <w:rFonts w:eastAsia="Times New Roman"/>
          <w:szCs w:val="24"/>
        </w:rPr>
        <w:t>.</w:t>
      </w:r>
      <w:r w:rsidRPr="001200DD">
        <w:rPr>
          <w:rFonts w:eastAsia="Times New Roman"/>
          <w:szCs w:val="24"/>
        </w:rPr>
        <w:t xml:space="preserve"> </w:t>
      </w:r>
      <w:r>
        <w:rPr>
          <w:rFonts w:eastAsia="Times New Roman"/>
          <w:szCs w:val="24"/>
        </w:rPr>
        <w:t>Θ</w:t>
      </w:r>
      <w:r w:rsidRPr="001200DD">
        <w:rPr>
          <w:rFonts w:eastAsia="Times New Roman"/>
          <w:szCs w:val="24"/>
        </w:rPr>
        <w:t>α μπορούσατε να το</w:t>
      </w:r>
      <w:r>
        <w:rPr>
          <w:rFonts w:eastAsia="Times New Roman"/>
          <w:szCs w:val="24"/>
        </w:rPr>
        <w:t>υ</w:t>
      </w:r>
      <w:r w:rsidRPr="001200DD">
        <w:rPr>
          <w:rFonts w:eastAsia="Times New Roman"/>
          <w:szCs w:val="24"/>
        </w:rPr>
        <w:t xml:space="preserve"> έχετε κόψει τα πόδια</w:t>
      </w:r>
      <w:r>
        <w:rPr>
          <w:rFonts w:eastAsia="Times New Roman"/>
          <w:szCs w:val="24"/>
        </w:rPr>
        <w:t>.</w:t>
      </w:r>
      <w:r w:rsidRPr="001200DD">
        <w:rPr>
          <w:rFonts w:eastAsia="Times New Roman"/>
          <w:szCs w:val="24"/>
        </w:rPr>
        <w:t xml:space="preserve"> Θα μπορούσατε να του έχετε στερήσει την εξουσία</w:t>
      </w:r>
      <w:r>
        <w:rPr>
          <w:rFonts w:eastAsia="Times New Roman"/>
          <w:szCs w:val="24"/>
        </w:rPr>
        <w:t>,</w:t>
      </w:r>
      <w:r w:rsidRPr="001200DD">
        <w:rPr>
          <w:rFonts w:eastAsia="Times New Roman"/>
          <w:szCs w:val="24"/>
        </w:rPr>
        <w:t xml:space="preserve"> κύριε </w:t>
      </w:r>
      <w:r>
        <w:rPr>
          <w:rFonts w:eastAsia="Times New Roman"/>
          <w:szCs w:val="24"/>
        </w:rPr>
        <w:t>Κ</w:t>
      </w:r>
      <w:r w:rsidRPr="001200DD">
        <w:rPr>
          <w:rFonts w:eastAsia="Times New Roman"/>
          <w:szCs w:val="24"/>
        </w:rPr>
        <w:t>αμμένο</w:t>
      </w:r>
      <w:r>
        <w:rPr>
          <w:rFonts w:eastAsia="Times New Roman"/>
          <w:szCs w:val="24"/>
        </w:rPr>
        <w:t>.</w:t>
      </w:r>
      <w:r w:rsidRPr="001200DD">
        <w:rPr>
          <w:rFonts w:eastAsia="Times New Roman"/>
          <w:szCs w:val="24"/>
        </w:rPr>
        <w:t xml:space="preserve"> Έτσι είναι</w:t>
      </w:r>
      <w:r>
        <w:rPr>
          <w:rFonts w:eastAsia="Times New Roman"/>
          <w:szCs w:val="24"/>
        </w:rPr>
        <w:t>.</w:t>
      </w:r>
      <w:r w:rsidRPr="001200DD">
        <w:rPr>
          <w:rFonts w:eastAsia="Times New Roman"/>
          <w:szCs w:val="24"/>
        </w:rPr>
        <w:t xml:space="preserve"> </w:t>
      </w:r>
      <w:r>
        <w:rPr>
          <w:rFonts w:eastAsia="Times New Roman"/>
          <w:szCs w:val="24"/>
        </w:rPr>
        <w:t>Ε</w:t>
      </w:r>
      <w:r w:rsidRPr="001200DD">
        <w:rPr>
          <w:rFonts w:eastAsia="Times New Roman"/>
          <w:szCs w:val="24"/>
        </w:rPr>
        <w:t>ίναι παράπονο της κοινωνίας</w:t>
      </w:r>
      <w:r>
        <w:rPr>
          <w:rFonts w:eastAsia="Times New Roman"/>
          <w:szCs w:val="24"/>
        </w:rPr>
        <w:t>,</w:t>
      </w:r>
      <w:r w:rsidRPr="001200DD">
        <w:rPr>
          <w:rFonts w:eastAsia="Times New Roman"/>
          <w:szCs w:val="24"/>
        </w:rPr>
        <w:t xml:space="preserve"> </w:t>
      </w:r>
      <w:r>
        <w:rPr>
          <w:rFonts w:eastAsia="Times New Roman"/>
          <w:szCs w:val="24"/>
        </w:rPr>
        <w:t>δ</w:t>
      </w:r>
      <w:r w:rsidRPr="001200DD">
        <w:rPr>
          <w:rFonts w:eastAsia="Times New Roman"/>
          <w:szCs w:val="24"/>
        </w:rPr>
        <w:t>εν το διατυπώνω</w:t>
      </w:r>
      <w:r>
        <w:rPr>
          <w:rFonts w:eastAsia="Times New Roman"/>
          <w:szCs w:val="24"/>
        </w:rPr>
        <w:t xml:space="preserve"> εγώ.</w:t>
      </w:r>
      <w:r w:rsidRPr="001200DD">
        <w:rPr>
          <w:rFonts w:eastAsia="Times New Roman"/>
          <w:szCs w:val="24"/>
        </w:rPr>
        <w:t xml:space="preserve"> Εγώ είμαι ένα άλλο κόμμα</w:t>
      </w:r>
      <w:r>
        <w:rPr>
          <w:rFonts w:eastAsia="Times New Roman"/>
          <w:szCs w:val="24"/>
        </w:rPr>
        <w:t>,</w:t>
      </w:r>
      <w:r w:rsidRPr="001200DD">
        <w:rPr>
          <w:rFonts w:eastAsia="Times New Roman"/>
          <w:szCs w:val="24"/>
        </w:rPr>
        <w:t xml:space="preserve"> είναι φυσικό να σας κάνω κριτική</w:t>
      </w:r>
      <w:r>
        <w:rPr>
          <w:rFonts w:eastAsia="Times New Roman"/>
          <w:szCs w:val="24"/>
        </w:rPr>
        <w:t>.</w:t>
      </w:r>
      <w:r w:rsidRPr="001200DD">
        <w:rPr>
          <w:rFonts w:eastAsia="Times New Roman"/>
          <w:szCs w:val="24"/>
        </w:rPr>
        <w:t xml:space="preserve"> </w:t>
      </w:r>
      <w:r>
        <w:rPr>
          <w:rFonts w:eastAsia="Times New Roman"/>
          <w:szCs w:val="24"/>
        </w:rPr>
        <w:t>Α</w:t>
      </w:r>
      <w:r w:rsidRPr="001200DD">
        <w:rPr>
          <w:rFonts w:eastAsia="Times New Roman"/>
          <w:szCs w:val="24"/>
        </w:rPr>
        <w:t>ν όντως θέλα</w:t>
      </w:r>
      <w:r>
        <w:rPr>
          <w:rFonts w:eastAsia="Times New Roman"/>
          <w:szCs w:val="24"/>
        </w:rPr>
        <w:t>τ</w:t>
      </w:r>
      <w:r w:rsidRPr="001200DD">
        <w:rPr>
          <w:rFonts w:eastAsia="Times New Roman"/>
          <w:szCs w:val="24"/>
        </w:rPr>
        <w:t>ε να εμποδίσετε τον Πρωθυπουργό να κάνει κάτι που προδήλως επρόκειτο να κάνει</w:t>
      </w:r>
      <w:r>
        <w:rPr>
          <w:rFonts w:eastAsia="Times New Roman"/>
          <w:szCs w:val="24"/>
        </w:rPr>
        <w:t>, έπρεπε</w:t>
      </w:r>
      <w:r w:rsidRPr="001200DD">
        <w:rPr>
          <w:rFonts w:eastAsia="Times New Roman"/>
          <w:szCs w:val="24"/>
        </w:rPr>
        <w:t xml:space="preserve"> να αφαιρέσετε την εμπιστοσύνη προς την </w:t>
      </w:r>
      <w:r>
        <w:rPr>
          <w:rFonts w:eastAsia="Times New Roman"/>
          <w:szCs w:val="24"/>
        </w:rPr>
        <w:t>Κ</w:t>
      </w:r>
      <w:r w:rsidRPr="001200DD">
        <w:rPr>
          <w:rFonts w:eastAsia="Times New Roman"/>
          <w:szCs w:val="24"/>
        </w:rPr>
        <w:t>υβέρνηση</w:t>
      </w:r>
      <w:r>
        <w:rPr>
          <w:rFonts w:eastAsia="Times New Roman"/>
          <w:szCs w:val="24"/>
        </w:rPr>
        <w:t>.</w:t>
      </w:r>
      <w:r w:rsidRPr="001200DD">
        <w:rPr>
          <w:rFonts w:eastAsia="Times New Roman"/>
          <w:szCs w:val="24"/>
        </w:rPr>
        <w:t xml:space="preserve"> </w:t>
      </w:r>
      <w:r>
        <w:rPr>
          <w:rFonts w:eastAsia="Times New Roman"/>
          <w:szCs w:val="24"/>
        </w:rPr>
        <w:t>Δ</w:t>
      </w:r>
      <w:r w:rsidRPr="001200DD">
        <w:rPr>
          <w:rFonts w:eastAsia="Times New Roman"/>
          <w:szCs w:val="24"/>
        </w:rPr>
        <w:t>εν θέλ</w:t>
      </w:r>
      <w:r>
        <w:rPr>
          <w:rFonts w:eastAsia="Times New Roman"/>
          <w:szCs w:val="24"/>
        </w:rPr>
        <w:t>ε</w:t>
      </w:r>
      <w:r w:rsidRPr="001200DD">
        <w:rPr>
          <w:rFonts w:eastAsia="Times New Roman"/>
          <w:szCs w:val="24"/>
        </w:rPr>
        <w:t>τε να ψηφίσετε</w:t>
      </w:r>
      <w:r w:rsidRPr="001200DD">
        <w:rPr>
          <w:rFonts w:eastAsia="Times New Roman"/>
          <w:szCs w:val="24"/>
        </w:rPr>
        <w:t xml:space="preserve"> </w:t>
      </w:r>
      <w:r>
        <w:rPr>
          <w:rFonts w:eastAsia="Times New Roman"/>
          <w:szCs w:val="24"/>
        </w:rPr>
        <w:t>την πρόταση δυσπιστίας του κ.</w:t>
      </w:r>
      <w:r w:rsidRPr="001200DD">
        <w:rPr>
          <w:rFonts w:eastAsia="Times New Roman"/>
          <w:szCs w:val="24"/>
        </w:rPr>
        <w:t xml:space="preserve"> Μητσοτάκη</w:t>
      </w:r>
      <w:r>
        <w:rPr>
          <w:rFonts w:eastAsia="Times New Roman"/>
          <w:szCs w:val="24"/>
        </w:rPr>
        <w:t>;</w:t>
      </w:r>
      <w:r w:rsidRPr="001200DD">
        <w:rPr>
          <w:rFonts w:eastAsia="Times New Roman"/>
          <w:szCs w:val="24"/>
        </w:rPr>
        <w:t xml:space="preserve"> </w:t>
      </w:r>
      <w:r>
        <w:rPr>
          <w:rFonts w:eastAsia="Times New Roman"/>
          <w:szCs w:val="24"/>
        </w:rPr>
        <w:t>Μ</w:t>
      </w:r>
      <w:r w:rsidRPr="001200DD">
        <w:rPr>
          <w:rFonts w:eastAsia="Times New Roman"/>
          <w:szCs w:val="24"/>
        </w:rPr>
        <w:t>ην</w:t>
      </w:r>
      <w:r>
        <w:rPr>
          <w:rFonts w:eastAsia="Times New Roman"/>
          <w:szCs w:val="24"/>
        </w:rPr>
        <w:t xml:space="preserve"> την</w:t>
      </w:r>
      <w:r w:rsidRPr="001200DD">
        <w:rPr>
          <w:rFonts w:eastAsia="Times New Roman"/>
          <w:szCs w:val="24"/>
        </w:rPr>
        <w:t xml:space="preserve"> ψηφίσετε</w:t>
      </w:r>
      <w:r>
        <w:rPr>
          <w:rFonts w:eastAsia="Times New Roman"/>
          <w:szCs w:val="24"/>
        </w:rPr>
        <w:t xml:space="preserve">. Υπήρχε, όμως, το </w:t>
      </w:r>
      <w:r w:rsidRPr="001200DD">
        <w:rPr>
          <w:rFonts w:eastAsia="Times New Roman"/>
          <w:szCs w:val="24"/>
        </w:rPr>
        <w:t>Προεδρικό Μέγαρο</w:t>
      </w:r>
      <w:r>
        <w:rPr>
          <w:rFonts w:eastAsia="Times New Roman"/>
          <w:szCs w:val="24"/>
        </w:rPr>
        <w:t>,</w:t>
      </w:r>
      <w:r w:rsidRPr="001200DD">
        <w:rPr>
          <w:rFonts w:eastAsia="Times New Roman"/>
          <w:szCs w:val="24"/>
        </w:rPr>
        <w:t xml:space="preserve"> υπήρχε ο Πρόεδρος Δημοκρατίας και μπορούσατε να αφαιρέσετε την εμπιστοσύνη</w:t>
      </w:r>
      <w:r>
        <w:rPr>
          <w:rFonts w:eastAsia="Times New Roman"/>
          <w:szCs w:val="24"/>
        </w:rPr>
        <w:t>.</w:t>
      </w:r>
      <w:r w:rsidRPr="001200DD">
        <w:rPr>
          <w:rFonts w:eastAsia="Times New Roman"/>
          <w:szCs w:val="24"/>
        </w:rPr>
        <w:t xml:space="preserve"> </w:t>
      </w:r>
      <w:r>
        <w:rPr>
          <w:rFonts w:eastAsia="Times New Roman"/>
          <w:szCs w:val="24"/>
        </w:rPr>
        <w:t>Α</w:t>
      </w:r>
      <w:r w:rsidRPr="001200DD">
        <w:rPr>
          <w:rFonts w:eastAsia="Times New Roman"/>
          <w:szCs w:val="24"/>
        </w:rPr>
        <w:t>ν το είχατε κάνει</w:t>
      </w:r>
      <w:r>
        <w:rPr>
          <w:rFonts w:eastAsia="Times New Roman"/>
          <w:szCs w:val="24"/>
        </w:rPr>
        <w:t>, θα ήταν</w:t>
      </w:r>
      <w:r w:rsidRPr="001200DD">
        <w:rPr>
          <w:rFonts w:eastAsia="Times New Roman"/>
          <w:szCs w:val="24"/>
        </w:rPr>
        <w:t xml:space="preserve"> άλλη η γνώμη της κοινωνίας για σας σήμερα</w:t>
      </w:r>
      <w:r>
        <w:rPr>
          <w:rFonts w:eastAsia="Times New Roman"/>
          <w:szCs w:val="24"/>
        </w:rPr>
        <w:t>.</w:t>
      </w:r>
      <w:r w:rsidRPr="001200DD">
        <w:rPr>
          <w:rFonts w:eastAsia="Times New Roman"/>
          <w:szCs w:val="24"/>
        </w:rPr>
        <w:t xml:space="preserve"> </w:t>
      </w:r>
      <w:r>
        <w:rPr>
          <w:rFonts w:eastAsia="Times New Roman"/>
          <w:szCs w:val="24"/>
        </w:rPr>
        <w:t>Α</w:t>
      </w:r>
      <w:r w:rsidRPr="001200DD">
        <w:rPr>
          <w:rFonts w:eastAsia="Times New Roman"/>
          <w:szCs w:val="24"/>
        </w:rPr>
        <w:t>υτό σας το λέ</w:t>
      </w:r>
      <w:r w:rsidRPr="001200DD">
        <w:rPr>
          <w:rFonts w:eastAsia="Times New Roman"/>
          <w:szCs w:val="24"/>
        </w:rPr>
        <w:t xml:space="preserve">ω </w:t>
      </w:r>
      <w:r>
        <w:rPr>
          <w:rFonts w:eastAsia="Times New Roman"/>
          <w:szCs w:val="24"/>
        </w:rPr>
        <w:t>μ</w:t>
      </w:r>
      <w:r w:rsidRPr="001200DD">
        <w:rPr>
          <w:rFonts w:eastAsia="Times New Roman"/>
          <w:szCs w:val="24"/>
        </w:rPr>
        <w:t>ε καλοσύνη</w:t>
      </w:r>
      <w:r>
        <w:rPr>
          <w:rFonts w:eastAsia="Times New Roman"/>
          <w:szCs w:val="24"/>
        </w:rPr>
        <w:t>.</w:t>
      </w:r>
    </w:p>
    <w:p w14:paraId="1286C91E" w14:textId="77777777" w:rsidR="000402FE" w:rsidRDefault="007623D8">
      <w:pPr>
        <w:spacing w:line="600" w:lineRule="auto"/>
        <w:ind w:firstLine="720"/>
        <w:jc w:val="both"/>
        <w:rPr>
          <w:rFonts w:eastAsia="Times New Roman"/>
          <w:szCs w:val="24"/>
        </w:rPr>
      </w:pPr>
      <w:r>
        <w:rPr>
          <w:rFonts w:eastAsia="Times New Roman"/>
          <w:szCs w:val="24"/>
        </w:rPr>
        <w:t>Ο</w:t>
      </w:r>
      <w:r w:rsidRPr="001200DD">
        <w:rPr>
          <w:rFonts w:eastAsia="Times New Roman"/>
          <w:szCs w:val="24"/>
        </w:rPr>
        <w:t xml:space="preserve"> κύριος </w:t>
      </w:r>
      <w:r>
        <w:rPr>
          <w:rFonts w:eastAsia="Times New Roman"/>
          <w:szCs w:val="24"/>
        </w:rPr>
        <w:t>Π</w:t>
      </w:r>
      <w:r w:rsidRPr="001200DD">
        <w:rPr>
          <w:rFonts w:eastAsia="Times New Roman"/>
          <w:szCs w:val="24"/>
        </w:rPr>
        <w:t xml:space="preserve">ρωθυπουργός </w:t>
      </w:r>
      <w:r>
        <w:rPr>
          <w:rFonts w:eastAsia="Times New Roman"/>
          <w:szCs w:val="24"/>
        </w:rPr>
        <w:t xml:space="preserve">πριν καν </w:t>
      </w:r>
      <w:r w:rsidRPr="001200DD">
        <w:rPr>
          <w:rFonts w:eastAsia="Times New Roman"/>
          <w:szCs w:val="24"/>
        </w:rPr>
        <w:t>παραιτηθεί ο κ</w:t>
      </w:r>
      <w:r>
        <w:rPr>
          <w:rFonts w:eastAsia="Times New Roman"/>
          <w:szCs w:val="24"/>
        </w:rPr>
        <w:t>.</w:t>
      </w:r>
      <w:r w:rsidRPr="001200DD">
        <w:rPr>
          <w:rFonts w:eastAsia="Times New Roman"/>
          <w:szCs w:val="24"/>
        </w:rPr>
        <w:t xml:space="preserve"> Καμμένος</w:t>
      </w:r>
      <w:r>
        <w:rPr>
          <w:rFonts w:eastAsia="Times New Roman"/>
          <w:szCs w:val="24"/>
        </w:rPr>
        <w:t xml:space="preserve">, όρκισε άλλον Υπουργό Αμύνης, έναν </w:t>
      </w:r>
      <w:r w:rsidRPr="001200DD">
        <w:rPr>
          <w:rFonts w:eastAsia="Times New Roman"/>
          <w:szCs w:val="24"/>
        </w:rPr>
        <w:t>ευδ</w:t>
      </w:r>
      <w:r>
        <w:rPr>
          <w:rFonts w:eastAsia="Times New Roman"/>
          <w:szCs w:val="24"/>
        </w:rPr>
        <w:t>όκιμο της</w:t>
      </w:r>
      <w:r w:rsidRPr="001200DD">
        <w:rPr>
          <w:rFonts w:eastAsia="Times New Roman"/>
          <w:szCs w:val="24"/>
        </w:rPr>
        <w:t xml:space="preserve"> ιεραρχία</w:t>
      </w:r>
      <w:r>
        <w:rPr>
          <w:rFonts w:eastAsia="Times New Roman"/>
          <w:szCs w:val="24"/>
        </w:rPr>
        <w:t>ς,</w:t>
      </w:r>
      <w:r w:rsidRPr="001200DD">
        <w:rPr>
          <w:rFonts w:eastAsia="Times New Roman"/>
          <w:szCs w:val="24"/>
        </w:rPr>
        <w:t xml:space="preserve"> τον </w:t>
      </w:r>
      <w:r>
        <w:rPr>
          <w:rFonts w:eastAsia="Times New Roman"/>
          <w:szCs w:val="24"/>
        </w:rPr>
        <w:t>Α</w:t>
      </w:r>
      <w:r w:rsidRPr="001200DD">
        <w:rPr>
          <w:rFonts w:eastAsia="Times New Roman"/>
          <w:szCs w:val="24"/>
        </w:rPr>
        <w:t>ρχηγό του ΓΕΕΘΑ</w:t>
      </w:r>
      <w:r>
        <w:rPr>
          <w:rFonts w:eastAsia="Times New Roman"/>
          <w:szCs w:val="24"/>
        </w:rPr>
        <w:t>. Ί</w:t>
      </w:r>
      <w:r w:rsidRPr="001200DD">
        <w:rPr>
          <w:rFonts w:eastAsia="Times New Roman"/>
          <w:szCs w:val="24"/>
        </w:rPr>
        <w:t>σως δεν κατ</w:t>
      </w:r>
      <w:r>
        <w:rPr>
          <w:rFonts w:eastAsia="Times New Roman"/>
          <w:szCs w:val="24"/>
        </w:rPr>
        <w:t>αλάβατε</w:t>
      </w:r>
      <w:r w:rsidRPr="001200DD">
        <w:rPr>
          <w:rFonts w:eastAsia="Times New Roman"/>
          <w:szCs w:val="24"/>
        </w:rPr>
        <w:t xml:space="preserve"> την κουβέντα Μητσοτάκη</w:t>
      </w:r>
      <w:r>
        <w:rPr>
          <w:rFonts w:eastAsia="Times New Roman"/>
          <w:szCs w:val="24"/>
        </w:rPr>
        <w:t>.</w:t>
      </w:r>
      <w:r w:rsidRPr="001200DD">
        <w:rPr>
          <w:rFonts w:eastAsia="Times New Roman"/>
          <w:szCs w:val="24"/>
        </w:rPr>
        <w:t xml:space="preserve"> </w:t>
      </w:r>
      <w:r>
        <w:rPr>
          <w:rFonts w:eastAsia="Times New Roman"/>
          <w:szCs w:val="24"/>
        </w:rPr>
        <w:t>Δ</w:t>
      </w:r>
      <w:r w:rsidRPr="001200DD">
        <w:rPr>
          <w:rFonts w:eastAsia="Times New Roman"/>
          <w:szCs w:val="24"/>
        </w:rPr>
        <w:t>εν ξέρ</w:t>
      </w:r>
      <w:r>
        <w:rPr>
          <w:rFonts w:eastAsia="Times New Roman"/>
          <w:szCs w:val="24"/>
        </w:rPr>
        <w:t xml:space="preserve">ω με ποιον τρόπο την είπε την κουβέντα. Θα σας πω κάτι. Δεν είναι </w:t>
      </w:r>
      <w:r w:rsidRPr="001200DD">
        <w:rPr>
          <w:rFonts w:eastAsia="Times New Roman"/>
          <w:szCs w:val="24"/>
        </w:rPr>
        <w:t>σωστό ο δικαστής να παίρνει σύνταξη και την ίδια μέρα να ανα</w:t>
      </w:r>
      <w:r>
        <w:rPr>
          <w:rFonts w:eastAsia="Times New Roman"/>
          <w:szCs w:val="24"/>
        </w:rPr>
        <w:t xml:space="preserve">λαμβάνει </w:t>
      </w:r>
      <w:r w:rsidRPr="001200DD">
        <w:rPr>
          <w:rFonts w:eastAsia="Times New Roman"/>
          <w:szCs w:val="24"/>
        </w:rPr>
        <w:t>κυβερνητικό πόστο</w:t>
      </w:r>
      <w:r>
        <w:rPr>
          <w:rFonts w:eastAsia="Times New Roman"/>
          <w:szCs w:val="24"/>
        </w:rPr>
        <w:t>.</w:t>
      </w:r>
      <w:r w:rsidRPr="001200DD">
        <w:rPr>
          <w:rFonts w:eastAsia="Times New Roman"/>
          <w:szCs w:val="24"/>
        </w:rPr>
        <w:t xml:space="preserve"> </w:t>
      </w:r>
      <w:r>
        <w:rPr>
          <w:rFonts w:eastAsia="Times New Roman"/>
          <w:szCs w:val="24"/>
        </w:rPr>
        <w:t>Σ</w:t>
      </w:r>
      <w:r w:rsidRPr="001200DD">
        <w:rPr>
          <w:rFonts w:eastAsia="Times New Roman"/>
          <w:szCs w:val="24"/>
        </w:rPr>
        <w:t>το</w:t>
      </w:r>
      <w:r>
        <w:rPr>
          <w:rFonts w:eastAsia="Times New Roman"/>
          <w:szCs w:val="24"/>
        </w:rPr>
        <w:t>ν</w:t>
      </w:r>
      <w:r w:rsidRPr="001200DD">
        <w:rPr>
          <w:rFonts w:eastAsia="Times New Roman"/>
          <w:szCs w:val="24"/>
        </w:rPr>
        <w:t xml:space="preserve"> Σύνδεσμο Δικαστών </w:t>
      </w:r>
      <w:r>
        <w:rPr>
          <w:rFonts w:eastAsia="Times New Roman"/>
          <w:szCs w:val="24"/>
        </w:rPr>
        <w:t>κ</w:t>
      </w:r>
      <w:r w:rsidRPr="001200DD">
        <w:rPr>
          <w:rFonts w:eastAsia="Times New Roman"/>
          <w:szCs w:val="24"/>
        </w:rPr>
        <w:t xml:space="preserve">αι Εισαγγελέων ζήτησαν να παρεμβαίνει πενταετία πρώτα και μετά να αναλαμβάνει </w:t>
      </w:r>
      <w:r w:rsidRPr="001200DD">
        <w:rPr>
          <w:rFonts w:eastAsia="Times New Roman"/>
          <w:szCs w:val="24"/>
        </w:rPr>
        <w:t>κυβερνητικό πόστο ένας δικαστής συνταξιούχος</w:t>
      </w:r>
      <w:r>
        <w:rPr>
          <w:rFonts w:eastAsia="Times New Roman"/>
          <w:szCs w:val="24"/>
        </w:rPr>
        <w:t>.</w:t>
      </w:r>
      <w:r w:rsidRPr="001200DD">
        <w:rPr>
          <w:rFonts w:eastAsia="Times New Roman"/>
          <w:szCs w:val="24"/>
        </w:rPr>
        <w:t xml:space="preserve"> </w:t>
      </w:r>
    </w:p>
    <w:p w14:paraId="1286C91F" w14:textId="77777777" w:rsidR="000402FE" w:rsidRDefault="007623D8">
      <w:pPr>
        <w:spacing w:line="600" w:lineRule="auto"/>
        <w:ind w:firstLine="720"/>
        <w:jc w:val="both"/>
        <w:rPr>
          <w:rFonts w:eastAsia="Times New Roman"/>
          <w:szCs w:val="24"/>
        </w:rPr>
      </w:pPr>
      <w:r>
        <w:rPr>
          <w:rFonts w:eastAsia="Times New Roman"/>
          <w:szCs w:val="24"/>
        </w:rPr>
        <w:t>Το ίδιο είναι και στον Σ</w:t>
      </w:r>
      <w:r w:rsidRPr="001200DD">
        <w:rPr>
          <w:rFonts w:eastAsia="Times New Roman"/>
          <w:szCs w:val="24"/>
        </w:rPr>
        <w:t>τρατό</w:t>
      </w:r>
      <w:r>
        <w:rPr>
          <w:rFonts w:eastAsia="Times New Roman"/>
          <w:szCs w:val="24"/>
        </w:rPr>
        <w:t>.</w:t>
      </w:r>
      <w:r w:rsidRPr="001200DD">
        <w:rPr>
          <w:rFonts w:eastAsia="Times New Roman"/>
          <w:szCs w:val="24"/>
        </w:rPr>
        <w:t xml:space="preserve"> </w:t>
      </w:r>
      <w:r>
        <w:rPr>
          <w:rFonts w:eastAsia="Times New Roman"/>
          <w:szCs w:val="24"/>
        </w:rPr>
        <w:t>Δ</w:t>
      </w:r>
      <w:r w:rsidRPr="001200DD">
        <w:rPr>
          <w:rFonts w:eastAsia="Times New Roman"/>
          <w:szCs w:val="24"/>
        </w:rPr>
        <w:t xml:space="preserve">εν μπορείς την ίδια μέρα που είσαι </w:t>
      </w:r>
      <w:r>
        <w:rPr>
          <w:rFonts w:eastAsia="Times New Roman"/>
          <w:szCs w:val="24"/>
        </w:rPr>
        <w:t>σ</w:t>
      </w:r>
      <w:r>
        <w:rPr>
          <w:rFonts w:eastAsia="Times New Roman"/>
          <w:szCs w:val="24"/>
        </w:rPr>
        <w:t xml:space="preserve">τρατηγός, </w:t>
      </w:r>
      <w:r>
        <w:rPr>
          <w:rFonts w:eastAsia="Times New Roman"/>
          <w:szCs w:val="24"/>
        </w:rPr>
        <w:t>υ</w:t>
      </w:r>
      <w:r>
        <w:rPr>
          <w:rFonts w:eastAsia="Times New Roman"/>
          <w:szCs w:val="24"/>
        </w:rPr>
        <w:t xml:space="preserve">ποστράτηγος, </w:t>
      </w:r>
      <w:r>
        <w:rPr>
          <w:rFonts w:eastAsia="Times New Roman"/>
          <w:szCs w:val="24"/>
        </w:rPr>
        <w:t>τ</w:t>
      </w:r>
      <w:r>
        <w:rPr>
          <w:rFonts w:eastAsia="Times New Roman"/>
          <w:szCs w:val="24"/>
        </w:rPr>
        <w:t>αξίαρχος, την ίδια μέρα να ορκίζεσαι</w:t>
      </w:r>
      <w:r w:rsidRPr="001200DD">
        <w:rPr>
          <w:rFonts w:eastAsia="Times New Roman"/>
          <w:szCs w:val="24"/>
        </w:rPr>
        <w:t xml:space="preserve"> πολιτικό πρόσωπο</w:t>
      </w:r>
      <w:r>
        <w:rPr>
          <w:rFonts w:eastAsia="Times New Roman"/>
          <w:szCs w:val="24"/>
        </w:rPr>
        <w:t>. Δηλαδή, μέσα μας, ο</w:t>
      </w:r>
      <w:r w:rsidRPr="001200DD">
        <w:rPr>
          <w:rFonts w:eastAsia="Times New Roman"/>
          <w:szCs w:val="24"/>
        </w:rPr>
        <w:t xml:space="preserve"> </w:t>
      </w:r>
      <w:r>
        <w:rPr>
          <w:rFonts w:eastAsia="Times New Roman"/>
          <w:szCs w:val="24"/>
        </w:rPr>
        <w:t>Ν</w:t>
      </w:r>
      <w:r w:rsidRPr="001200DD">
        <w:rPr>
          <w:rFonts w:eastAsia="Times New Roman"/>
          <w:szCs w:val="24"/>
        </w:rPr>
        <w:t xml:space="preserve">αύαρχος Αποστολάκης ήταν έμβλημα </w:t>
      </w:r>
      <w:r>
        <w:rPr>
          <w:rFonts w:eastAsia="Times New Roman"/>
          <w:szCs w:val="24"/>
        </w:rPr>
        <w:t>του αξι</w:t>
      </w:r>
      <w:r>
        <w:rPr>
          <w:rFonts w:eastAsia="Times New Roman"/>
          <w:szCs w:val="24"/>
        </w:rPr>
        <w:t>ομάχου των Ενόπλων Δυνάμεων. Τ</w:t>
      </w:r>
      <w:r w:rsidRPr="001200DD">
        <w:rPr>
          <w:rFonts w:eastAsia="Times New Roman"/>
          <w:szCs w:val="24"/>
        </w:rPr>
        <w:t>ώρα που το</w:t>
      </w:r>
      <w:r>
        <w:rPr>
          <w:rFonts w:eastAsia="Times New Roman"/>
          <w:szCs w:val="24"/>
        </w:rPr>
        <w:t>ν</w:t>
      </w:r>
      <w:r w:rsidRPr="001200DD">
        <w:rPr>
          <w:rFonts w:eastAsia="Times New Roman"/>
          <w:szCs w:val="24"/>
        </w:rPr>
        <w:t xml:space="preserve"> βλέπουμε στα έδρανα του ΣΥΡΙΖΑ</w:t>
      </w:r>
      <w:r>
        <w:rPr>
          <w:rFonts w:eastAsia="Times New Roman"/>
          <w:szCs w:val="24"/>
        </w:rPr>
        <w:t>,</w:t>
      </w:r>
      <w:r w:rsidRPr="001200DD">
        <w:rPr>
          <w:rFonts w:eastAsia="Times New Roman"/>
          <w:szCs w:val="24"/>
        </w:rPr>
        <w:t xml:space="preserve"> τι να πούμε</w:t>
      </w:r>
      <w:r>
        <w:rPr>
          <w:rFonts w:eastAsia="Times New Roman"/>
          <w:szCs w:val="24"/>
        </w:rPr>
        <w:t xml:space="preserve">; Λέμε </w:t>
      </w:r>
      <w:r w:rsidRPr="001200DD">
        <w:rPr>
          <w:rFonts w:eastAsia="Times New Roman"/>
          <w:szCs w:val="24"/>
        </w:rPr>
        <w:t xml:space="preserve">ότι έπρεπε να κρατήσει λίγο </w:t>
      </w:r>
      <w:r>
        <w:rPr>
          <w:rFonts w:eastAsia="Times New Roman"/>
          <w:szCs w:val="24"/>
        </w:rPr>
        <w:t>την αξιοπρέπειά του. Γιατί</w:t>
      </w:r>
      <w:r w:rsidRPr="001200DD">
        <w:rPr>
          <w:rFonts w:eastAsia="Times New Roman"/>
          <w:szCs w:val="24"/>
        </w:rPr>
        <w:t xml:space="preserve"> αμέσως</w:t>
      </w:r>
      <w:r>
        <w:rPr>
          <w:rFonts w:eastAsia="Times New Roman"/>
          <w:szCs w:val="24"/>
        </w:rPr>
        <w:t>;</w:t>
      </w:r>
      <w:r w:rsidRPr="001200DD">
        <w:rPr>
          <w:rFonts w:eastAsia="Times New Roman"/>
          <w:szCs w:val="24"/>
        </w:rPr>
        <w:t xml:space="preserve"> </w:t>
      </w:r>
      <w:r>
        <w:rPr>
          <w:rFonts w:eastAsia="Times New Roman"/>
          <w:szCs w:val="24"/>
        </w:rPr>
        <w:t>Δ</w:t>
      </w:r>
      <w:r w:rsidRPr="001200DD">
        <w:rPr>
          <w:rFonts w:eastAsia="Times New Roman"/>
          <w:szCs w:val="24"/>
        </w:rPr>
        <w:t xml:space="preserve">εν </w:t>
      </w:r>
      <w:r>
        <w:rPr>
          <w:rFonts w:eastAsia="Times New Roman"/>
          <w:szCs w:val="24"/>
        </w:rPr>
        <w:t>ε</w:t>
      </w:r>
      <w:r w:rsidRPr="001200DD">
        <w:rPr>
          <w:rFonts w:eastAsia="Times New Roman"/>
          <w:szCs w:val="24"/>
        </w:rPr>
        <w:t>βρίσκετ</w:t>
      </w:r>
      <w:r>
        <w:rPr>
          <w:rFonts w:eastAsia="Times New Roman"/>
          <w:szCs w:val="24"/>
        </w:rPr>
        <w:t>ο</w:t>
      </w:r>
      <w:r w:rsidRPr="001200DD">
        <w:rPr>
          <w:rFonts w:eastAsia="Times New Roman"/>
          <w:szCs w:val="24"/>
        </w:rPr>
        <w:t xml:space="preserve"> </w:t>
      </w:r>
      <w:r>
        <w:rPr>
          <w:rFonts w:eastAsia="Times New Roman"/>
          <w:szCs w:val="24"/>
        </w:rPr>
        <w:t>άλλος; Το</w:t>
      </w:r>
      <w:r w:rsidRPr="001200DD">
        <w:rPr>
          <w:rFonts w:eastAsia="Times New Roman"/>
          <w:szCs w:val="24"/>
        </w:rPr>
        <w:t xml:space="preserve"> αμέσως μας ενοχλεί</w:t>
      </w:r>
      <w:r>
        <w:rPr>
          <w:rFonts w:eastAsia="Times New Roman"/>
          <w:szCs w:val="24"/>
        </w:rPr>
        <w:t>!</w:t>
      </w:r>
    </w:p>
    <w:p w14:paraId="1286C920" w14:textId="77777777" w:rsidR="000402FE" w:rsidRDefault="007623D8">
      <w:pPr>
        <w:spacing w:line="600" w:lineRule="auto"/>
        <w:ind w:firstLine="720"/>
        <w:jc w:val="both"/>
        <w:rPr>
          <w:rFonts w:eastAsia="Times New Roman"/>
          <w:szCs w:val="24"/>
        </w:rPr>
      </w:pPr>
      <w:r>
        <w:rPr>
          <w:rFonts w:eastAsia="Times New Roman"/>
          <w:szCs w:val="24"/>
        </w:rPr>
        <w:t>Μπορεί να μην το διατύπωσε σωστά ο κ. Μ</w:t>
      </w:r>
      <w:r w:rsidRPr="001200DD">
        <w:rPr>
          <w:rFonts w:eastAsia="Times New Roman"/>
          <w:szCs w:val="24"/>
        </w:rPr>
        <w:t>ητσοτάκης</w:t>
      </w:r>
      <w:r>
        <w:rPr>
          <w:rFonts w:eastAsia="Times New Roman"/>
          <w:szCs w:val="24"/>
        </w:rPr>
        <w:t>, γιατί κ</w:t>
      </w:r>
      <w:r>
        <w:rPr>
          <w:rFonts w:eastAsia="Times New Roman"/>
          <w:szCs w:val="24"/>
        </w:rPr>
        <w:t xml:space="preserve">αι </w:t>
      </w:r>
      <w:r w:rsidRPr="001200DD">
        <w:rPr>
          <w:rFonts w:eastAsia="Times New Roman"/>
          <w:szCs w:val="24"/>
        </w:rPr>
        <w:t xml:space="preserve">τα ελληνικά που δεν είναι πάντα </w:t>
      </w:r>
      <w:r>
        <w:rPr>
          <w:rFonts w:eastAsia="Times New Roman"/>
          <w:szCs w:val="24"/>
        </w:rPr>
        <w:t>ε</w:t>
      </w:r>
      <w:r w:rsidRPr="001200DD">
        <w:rPr>
          <w:rFonts w:eastAsia="Times New Roman"/>
          <w:szCs w:val="24"/>
        </w:rPr>
        <w:t>υχάριστα και πλούσια</w:t>
      </w:r>
      <w:r>
        <w:rPr>
          <w:rFonts w:eastAsia="Times New Roman"/>
          <w:szCs w:val="24"/>
        </w:rPr>
        <w:t>.</w:t>
      </w:r>
      <w:r w:rsidRPr="001200DD">
        <w:rPr>
          <w:rFonts w:eastAsia="Times New Roman"/>
          <w:szCs w:val="24"/>
        </w:rPr>
        <w:t xml:space="preserve"> </w:t>
      </w:r>
      <w:r>
        <w:rPr>
          <w:rFonts w:eastAsia="Times New Roman"/>
          <w:szCs w:val="24"/>
        </w:rPr>
        <w:t>Α</w:t>
      </w:r>
      <w:r w:rsidRPr="001200DD">
        <w:rPr>
          <w:rFonts w:eastAsia="Times New Roman"/>
          <w:szCs w:val="24"/>
        </w:rPr>
        <w:t xml:space="preserve">υτό φαντάζομαι ήθελε </w:t>
      </w:r>
      <w:r>
        <w:rPr>
          <w:rFonts w:eastAsia="Times New Roman"/>
          <w:szCs w:val="24"/>
        </w:rPr>
        <w:t>να πει, ό</w:t>
      </w:r>
      <w:r w:rsidRPr="001200DD">
        <w:rPr>
          <w:rFonts w:eastAsia="Times New Roman"/>
          <w:szCs w:val="24"/>
        </w:rPr>
        <w:t xml:space="preserve">χι </w:t>
      </w:r>
      <w:r>
        <w:rPr>
          <w:rFonts w:eastAsia="Times New Roman"/>
          <w:szCs w:val="24"/>
        </w:rPr>
        <w:t>ότι</w:t>
      </w:r>
      <w:r w:rsidRPr="001200DD">
        <w:rPr>
          <w:rFonts w:eastAsia="Times New Roman"/>
          <w:szCs w:val="24"/>
        </w:rPr>
        <w:t xml:space="preserve"> ήταν ανίκανος να αναλάβει ο κ</w:t>
      </w:r>
      <w:r>
        <w:rPr>
          <w:rFonts w:eastAsia="Times New Roman"/>
          <w:szCs w:val="24"/>
        </w:rPr>
        <w:t>.</w:t>
      </w:r>
      <w:r w:rsidRPr="001200DD">
        <w:rPr>
          <w:rFonts w:eastAsia="Times New Roman"/>
          <w:szCs w:val="24"/>
        </w:rPr>
        <w:t xml:space="preserve"> Αποστολάκης</w:t>
      </w:r>
      <w:r>
        <w:rPr>
          <w:rFonts w:eastAsia="Times New Roman"/>
          <w:szCs w:val="24"/>
        </w:rPr>
        <w:t xml:space="preserve">, αλλά ότι ανέλαβε </w:t>
      </w:r>
      <w:r w:rsidRPr="001200DD">
        <w:rPr>
          <w:rFonts w:eastAsia="Times New Roman"/>
          <w:szCs w:val="24"/>
        </w:rPr>
        <w:t>αυθημερόν</w:t>
      </w:r>
      <w:r>
        <w:rPr>
          <w:rFonts w:eastAsia="Times New Roman"/>
          <w:szCs w:val="24"/>
        </w:rPr>
        <w:t>.</w:t>
      </w:r>
      <w:r w:rsidRPr="001200DD">
        <w:rPr>
          <w:rFonts w:eastAsia="Times New Roman"/>
          <w:szCs w:val="24"/>
        </w:rPr>
        <w:t xml:space="preserve"> </w:t>
      </w:r>
      <w:r>
        <w:rPr>
          <w:rFonts w:eastAsia="Times New Roman"/>
          <w:szCs w:val="24"/>
        </w:rPr>
        <w:t>Μ</w:t>
      </w:r>
      <w:r w:rsidRPr="001200DD">
        <w:rPr>
          <w:rFonts w:eastAsia="Times New Roman"/>
          <w:szCs w:val="24"/>
        </w:rPr>
        <w:t>ε τα στρατιωτικά πήγε</w:t>
      </w:r>
      <w:r>
        <w:rPr>
          <w:rFonts w:eastAsia="Times New Roman"/>
          <w:szCs w:val="24"/>
        </w:rPr>
        <w:t>! Α</w:t>
      </w:r>
      <w:r w:rsidRPr="001200DD">
        <w:rPr>
          <w:rFonts w:eastAsia="Times New Roman"/>
          <w:szCs w:val="24"/>
        </w:rPr>
        <w:t xml:space="preserve">υτό δεν ταιριάζει σε μία </w:t>
      </w:r>
      <w:r>
        <w:rPr>
          <w:rFonts w:eastAsia="Times New Roman"/>
          <w:szCs w:val="24"/>
        </w:rPr>
        <w:t>δ</w:t>
      </w:r>
      <w:r w:rsidRPr="001200DD">
        <w:rPr>
          <w:rFonts w:eastAsia="Times New Roman"/>
          <w:szCs w:val="24"/>
        </w:rPr>
        <w:t>ημοκρατία</w:t>
      </w:r>
      <w:r>
        <w:rPr>
          <w:rFonts w:eastAsia="Times New Roman"/>
          <w:szCs w:val="24"/>
        </w:rPr>
        <w:t>.</w:t>
      </w:r>
      <w:r w:rsidRPr="001200DD">
        <w:rPr>
          <w:rFonts w:eastAsia="Times New Roman"/>
          <w:szCs w:val="24"/>
        </w:rPr>
        <w:t xml:space="preserve"> </w:t>
      </w:r>
      <w:r>
        <w:rPr>
          <w:rFonts w:eastAsia="Times New Roman"/>
          <w:szCs w:val="24"/>
        </w:rPr>
        <w:t>Τ</w:t>
      </w:r>
      <w:r w:rsidRPr="001200DD">
        <w:rPr>
          <w:rFonts w:eastAsia="Times New Roman"/>
          <w:szCs w:val="24"/>
        </w:rPr>
        <w:t>ο παράδειγμα</w:t>
      </w:r>
      <w:r>
        <w:rPr>
          <w:rFonts w:eastAsia="Times New Roman"/>
          <w:szCs w:val="24"/>
        </w:rPr>
        <w:t>, βέβαια,</w:t>
      </w:r>
      <w:r w:rsidRPr="001200DD">
        <w:rPr>
          <w:rFonts w:eastAsia="Times New Roman"/>
          <w:szCs w:val="24"/>
        </w:rPr>
        <w:t xml:space="preserve"> </w:t>
      </w:r>
      <w:r>
        <w:rPr>
          <w:rFonts w:eastAsia="Times New Roman"/>
          <w:szCs w:val="24"/>
        </w:rPr>
        <w:t>για</w:t>
      </w:r>
      <w:r>
        <w:rPr>
          <w:rFonts w:eastAsia="Times New Roman"/>
          <w:szCs w:val="24"/>
        </w:rPr>
        <w:t xml:space="preserve"> τον Σπαντιδάκη</w:t>
      </w:r>
      <w:r w:rsidRPr="001200DD">
        <w:rPr>
          <w:rFonts w:eastAsia="Times New Roman"/>
          <w:szCs w:val="24"/>
        </w:rPr>
        <w:t xml:space="preserve"> ήταν ατυχές και γι</w:t>
      </w:r>
      <w:r>
        <w:rPr>
          <w:rFonts w:eastAsia="Times New Roman"/>
          <w:szCs w:val="24"/>
        </w:rPr>
        <w:t>’</w:t>
      </w:r>
      <w:r w:rsidRPr="001200DD">
        <w:rPr>
          <w:rFonts w:eastAsia="Times New Roman"/>
          <w:szCs w:val="24"/>
        </w:rPr>
        <w:t xml:space="preserve"> αυτό το διόρθωσε</w:t>
      </w:r>
      <w:r>
        <w:rPr>
          <w:rFonts w:eastAsia="Times New Roman"/>
          <w:szCs w:val="24"/>
        </w:rPr>
        <w:t>,</w:t>
      </w:r>
      <w:r w:rsidRPr="001200DD">
        <w:rPr>
          <w:rFonts w:eastAsia="Times New Roman"/>
          <w:szCs w:val="24"/>
        </w:rPr>
        <w:t xml:space="preserve"> το πήρε πίσω</w:t>
      </w:r>
      <w:r>
        <w:rPr>
          <w:rFonts w:eastAsia="Times New Roman"/>
          <w:szCs w:val="24"/>
        </w:rPr>
        <w:t>.</w:t>
      </w:r>
      <w:r w:rsidRPr="001200DD">
        <w:rPr>
          <w:rFonts w:eastAsia="Times New Roman"/>
          <w:szCs w:val="24"/>
        </w:rPr>
        <w:t xml:space="preserve"> </w:t>
      </w:r>
      <w:r>
        <w:rPr>
          <w:rFonts w:eastAsia="Times New Roman"/>
          <w:szCs w:val="24"/>
        </w:rPr>
        <w:t>Γ</w:t>
      </w:r>
      <w:r w:rsidRPr="001200DD">
        <w:rPr>
          <w:rFonts w:eastAsia="Times New Roman"/>
          <w:szCs w:val="24"/>
        </w:rPr>
        <w:t>ιατί ο Αποστολάκης είναι ένας δημοκρατικός αξιωματικός</w:t>
      </w:r>
      <w:r>
        <w:rPr>
          <w:rFonts w:eastAsia="Times New Roman"/>
          <w:szCs w:val="24"/>
        </w:rPr>
        <w:t>.</w:t>
      </w:r>
    </w:p>
    <w:p w14:paraId="1286C921" w14:textId="77777777" w:rsidR="000402FE" w:rsidRDefault="007623D8">
      <w:pPr>
        <w:spacing w:line="600" w:lineRule="auto"/>
        <w:ind w:firstLine="720"/>
        <w:jc w:val="both"/>
        <w:rPr>
          <w:rFonts w:eastAsia="Times New Roman"/>
          <w:szCs w:val="24"/>
        </w:rPr>
      </w:pPr>
      <w:r>
        <w:rPr>
          <w:rFonts w:eastAsia="Times New Roman"/>
          <w:szCs w:val="24"/>
        </w:rPr>
        <w:t>Θ</w:t>
      </w:r>
      <w:r w:rsidRPr="001200DD">
        <w:rPr>
          <w:rFonts w:eastAsia="Times New Roman"/>
          <w:szCs w:val="24"/>
        </w:rPr>
        <w:t xml:space="preserve">έλω να πω κάτι και </w:t>
      </w:r>
      <w:r>
        <w:rPr>
          <w:rFonts w:eastAsia="Times New Roman"/>
          <w:szCs w:val="24"/>
        </w:rPr>
        <w:t>για τα</w:t>
      </w:r>
      <w:r w:rsidRPr="001200DD">
        <w:rPr>
          <w:rFonts w:eastAsia="Times New Roman"/>
          <w:szCs w:val="24"/>
        </w:rPr>
        <w:t xml:space="preserve"> </w:t>
      </w:r>
      <w:r>
        <w:rPr>
          <w:rFonts w:eastAsia="Times New Roman"/>
          <w:szCs w:val="24"/>
        </w:rPr>
        <w:t>μ</w:t>
      </w:r>
      <w:r w:rsidRPr="001200DD">
        <w:rPr>
          <w:rFonts w:eastAsia="Times New Roman"/>
          <w:szCs w:val="24"/>
        </w:rPr>
        <w:t xml:space="preserve">έσα </w:t>
      </w:r>
      <w:r>
        <w:rPr>
          <w:rFonts w:eastAsia="Times New Roman"/>
          <w:szCs w:val="24"/>
        </w:rPr>
        <w:t>ε</w:t>
      </w:r>
      <w:r w:rsidRPr="001200DD">
        <w:rPr>
          <w:rFonts w:eastAsia="Times New Roman"/>
          <w:szCs w:val="24"/>
        </w:rPr>
        <w:t>νημέρωσης</w:t>
      </w:r>
      <w:r>
        <w:rPr>
          <w:rFonts w:eastAsia="Times New Roman"/>
          <w:szCs w:val="24"/>
        </w:rPr>
        <w:t>.</w:t>
      </w:r>
      <w:r w:rsidRPr="001200DD">
        <w:rPr>
          <w:rFonts w:eastAsia="Times New Roman"/>
          <w:szCs w:val="24"/>
        </w:rPr>
        <w:t xml:space="preserve"> </w:t>
      </w:r>
      <w:r>
        <w:rPr>
          <w:rFonts w:eastAsia="Times New Roman"/>
          <w:szCs w:val="24"/>
        </w:rPr>
        <w:t>Ε</w:t>
      </w:r>
      <w:r w:rsidRPr="001200DD">
        <w:rPr>
          <w:rFonts w:eastAsia="Times New Roman"/>
          <w:szCs w:val="24"/>
        </w:rPr>
        <w:t>ίναι πολύ σημαντικό</w:t>
      </w:r>
      <w:r>
        <w:rPr>
          <w:rFonts w:eastAsia="Times New Roman"/>
          <w:szCs w:val="24"/>
        </w:rPr>
        <w:t>. Όπου</w:t>
      </w:r>
      <w:r w:rsidRPr="001200DD">
        <w:rPr>
          <w:rFonts w:eastAsia="Times New Roman"/>
          <w:szCs w:val="24"/>
        </w:rPr>
        <w:t xml:space="preserve"> </w:t>
      </w:r>
      <w:r>
        <w:rPr>
          <w:rFonts w:eastAsia="Times New Roman"/>
          <w:szCs w:val="24"/>
        </w:rPr>
        <w:t>προσ</w:t>
      </w:r>
      <w:r w:rsidRPr="001200DD">
        <w:rPr>
          <w:rFonts w:eastAsia="Times New Roman"/>
          <w:szCs w:val="24"/>
        </w:rPr>
        <w:t xml:space="preserve">έρχομαι και με καλούν </w:t>
      </w:r>
      <w:r>
        <w:rPr>
          <w:rFonts w:eastAsia="Times New Roman"/>
          <w:szCs w:val="24"/>
        </w:rPr>
        <w:t>σε μία συνέντευξη, είναι πάντα ένα</w:t>
      </w:r>
      <w:r>
        <w:rPr>
          <w:rFonts w:eastAsia="Times New Roman"/>
          <w:szCs w:val="24"/>
        </w:rPr>
        <w:t xml:space="preserve">ς δεξιός </w:t>
      </w:r>
      <w:r w:rsidRPr="001200DD">
        <w:rPr>
          <w:rFonts w:eastAsia="Times New Roman"/>
          <w:szCs w:val="24"/>
        </w:rPr>
        <w:t>δημοσιογράφος κ</w:t>
      </w:r>
      <w:r>
        <w:rPr>
          <w:rFonts w:eastAsia="Times New Roman"/>
          <w:szCs w:val="24"/>
        </w:rPr>
        <w:t>ι</w:t>
      </w:r>
      <w:r w:rsidRPr="001200DD">
        <w:rPr>
          <w:rFonts w:eastAsia="Times New Roman"/>
          <w:szCs w:val="24"/>
        </w:rPr>
        <w:t xml:space="preserve"> ένας αριστερός</w:t>
      </w:r>
      <w:r>
        <w:rPr>
          <w:rFonts w:eastAsia="Times New Roman"/>
          <w:szCs w:val="24"/>
        </w:rPr>
        <w:t>. Αντί να με αφήσουν είκοσι λεπτά</w:t>
      </w:r>
      <w:r w:rsidRPr="001200DD">
        <w:rPr>
          <w:rFonts w:eastAsia="Times New Roman"/>
          <w:szCs w:val="24"/>
        </w:rPr>
        <w:t xml:space="preserve"> που κρατάει κάθε συνέντευξη να μιλήσω</w:t>
      </w:r>
      <w:r>
        <w:rPr>
          <w:rFonts w:eastAsia="Times New Roman"/>
          <w:szCs w:val="24"/>
        </w:rPr>
        <w:t xml:space="preserve"> για</w:t>
      </w:r>
      <w:r w:rsidRPr="001200DD">
        <w:rPr>
          <w:rFonts w:eastAsia="Times New Roman"/>
          <w:szCs w:val="24"/>
        </w:rPr>
        <w:t xml:space="preserve"> τις απόψεις </w:t>
      </w:r>
      <w:r>
        <w:rPr>
          <w:rFonts w:eastAsia="Times New Roman"/>
          <w:szCs w:val="24"/>
        </w:rPr>
        <w:t xml:space="preserve">της Ένωσης Κεντρώων, μου τρώνε τον </w:t>
      </w:r>
      <w:r w:rsidRPr="001200DD">
        <w:rPr>
          <w:rFonts w:eastAsia="Times New Roman"/>
          <w:szCs w:val="24"/>
        </w:rPr>
        <w:t xml:space="preserve">χρόνο με ρωτήσεις </w:t>
      </w:r>
      <w:r>
        <w:rPr>
          <w:rFonts w:eastAsia="Times New Roman"/>
          <w:szCs w:val="24"/>
        </w:rPr>
        <w:t>ο</w:t>
      </w:r>
      <w:r w:rsidRPr="001200DD">
        <w:rPr>
          <w:rFonts w:eastAsia="Times New Roman"/>
          <w:szCs w:val="24"/>
        </w:rPr>
        <w:t xml:space="preserve"> </w:t>
      </w:r>
      <w:r>
        <w:rPr>
          <w:rFonts w:eastAsia="Times New Roman"/>
          <w:szCs w:val="24"/>
        </w:rPr>
        <w:t>δ</w:t>
      </w:r>
      <w:r w:rsidRPr="001200DD">
        <w:rPr>
          <w:rFonts w:eastAsia="Times New Roman"/>
          <w:szCs w:val="24"/>
        </w:rPr>
        <w:t xml:space="preserve">εξιός δημοσιογράφος και </w:t>
      </w:r>
      <w:r>
        <w:rPr>
          <w:rFonts w:eastAsia="Times New Roman"/>
          <w:szCs w:val="24"/>
        </w:rPr>
        <w:t xml:space="preserve">ο </w:t>
      </w:r>
      <w:r w:rsidRPr="001200DD">
        <w:rPr>
          <w:rFonts w:eastAsia="Times New Roman"/>
          <w:szCs w:val="24"/>
        </w:rPr>
        <w:t>αριστερό</w:t>
      </w:r>
      <w:r>
        <w:rPr>
          <w:rFonts w:eastAsia="Times New Roman"/>
          <w:szCs w:val="24"/>
        </w:rPr>
        <w:t>ς.</w:t>
      </w:r>
      <w:r w:rsidRPr="001200DD">
        <w:rPr>
          <w:rFonts w:eastAsia="Times New Roman"/>
          <w:szCs w:val="24"/>
        </w:rPr>
        <w:t xml:space="preserve"> </w:t>
      </w:r>
      <w:r>
        <w:rPr>
          <w:rFonts w:eastAsia="Times New Roman"/>
          <w:szCs w:val="24"/>
        </w:rPr>
        <w:t>Ό</w:t>
      </w:r>
      <w:r w:rsidRPr="001200DD">
        <w:rPr>
          <w:rFonts w:eastAsia="Times New Roman"/>
          <w:szCs w:val="24"/>
        </w:rPr>
        <w:t>ταν τους κάνω κριτική</w:t>
      </w:r>
      <w:r>
        <w:rPr>
          <w:rFonts w:eastAsia="Times New Roman"/>
          <w:szCs w:val="24"/>
        </w:rPr>
        <w:t>,</w:t>
      </w:r>
      <w:r w:rsidRPr="001200DD">
        <w:rPr>
          <w:rFonts w:eastAsia="Times New Roman"/>
          <w:szCs w:val="24"/>
        </w:rPr>
        <w:t xml:space="preserve"> </w:t>
      </w:r>
      <w:r>
        <w:rPr>
          <w:rFonts w:eastAsia="Times New Roman"/>
          <w:szCs w:val="24"/>
        </w:rPr>
        <w:t>λένε «μας λ</w:t>
      </w:r>
      <w:r>
        <w:rPr>
          <w:rFonts w:eastAsia="Times New Roman"/>
          <w:szCs w:val="24"/>
        </w:rPr>
        <w:t>ες αργυρώνητους, μας λες</w:t>
      </w:r>
      <w:r w:rsidRPr="001200DD">
        <w:rPr>
          <w:rFonts w:eastAsia="Times New Roman"/>
          <w:szCs w:val="24"/>
        </w:rPr>
        <w:t xml:space="preserve"> πληρωμένους</w:t>
      </w:r>
      <w:r>
        <w:rPr>
          <w:rFonts w:eastAsia="Times New Roman"/>
          <w:szCs w:val="24"/>
        </w:rPr>
        <w:t>». Δεν είπα τέτοιο πράγμα. Δ</w:t>
      </w:r>
      <w:r w:rsidRPr="001200DD">
        <w:rPr>
          <w:rFonts w:eastAsia="Times New Roman"/>
          <w:szCs w:val="24"/>
        </w:rPr>
        <w:t>εν είναι</w:t>
      </w:r>
      <w:r>
        <w:rPr>
          <w:rFonts w:eastAsia="Times New Roman"/>
          <w:szCs w:val="24"/>
        </w:rPr>
        <w:t>, όμως,</w:t>
      </w:r>
      <w:r w:rsidRPr="001200DD">
        <w:rPr>
          <w:rFonts w:eastAsia="Times New Roman"/>
          <w:szCs w:val="24"/>
        </w:rPr>
        <w:t xml:space="preserve"> και ωραίο πράγμα ο τηλεοπτικός χρόνος να μοιράζεται</w:t>
      </w:r>
      <w:r>
        <w:rPr>
          <w:rFonts w:eastAsia="Times New Roman"/>
          <w:szCs w:val="24"/>
        </w:rPr>
        <w:t>, δηλαδή να καλείσαι εσύ σε</w:t>
      </w:r>
      <w:r w:rsidRPr="001200DD">
        <w:rPr>
          <w:rFonts w:eastAsia="Times New Roman"/>
          <w:szCs w:val="24"/>
        </w:rPr>
        <w:t xml:space="preserve"> συνέντευξη </w:t>
      </w:r>
      <w:r>
        <w:rPr>
          <w:rFonts w:eastAsia="Times New Roman"/>
          <w:szCs w:val="24"/>
        </w:rPr>
        <w:t xml:space="preserve">είκοσι </w:t>
      </w:r>
      <w:r w:rsidRPr="001200DD">
        <w:rPr>
          <w:rFonts w:eastAsia="Times New Roman"/>
          <w:szCs w:val="24"/>
        </w:rPr>
        <w:t>λεπτών και να καταλή</w:t>
      </w:r>
      <w:r>
        <w:rPr>
          <w:rFonts w:eastAsia="Times New Roman"/>
          <w:szCs w:val="24"/>
        </w:rPr>
        <w:t>γ</w:t>
      </w:r>
      <w:r w:rsidRPr="001200DD">
        <w:rPr>
          <w:rFonts w:eastAsia="Times New Roman"/>
          <w:szCs w:val="24"/>
        </w:rPr>
        <w:t xml:space="preserve">εις να μιλάς </w:t>
      </w:r>
      <w:r>
        <w:rPr>
          <w:rFonts w:eastAsia="Times New Roman"/>
          <w:szCs w:val="24"/>
        </w:rPr>
        <w:t>για τρία</w:t>
      </w:r>
      <w:r w:rsidRPr="001200DD">
        <w:rPr>
          <w:rFonts w:eastAsia="Times New Roman"/>
          <w:szCs w:val="24"/>
        </w:rPr>
        <w:t xml:space="preserve"> λεπτά</w:t>
      </w:r>
      <w:r>
        <w:rPr>
          <w:rFonts w:eastAsia="Times New Roman"/>
          <w:szCs w:val="24"/>
        </w:rPr>
        <w:t>,</w:t>
      </w:r>
      <w:r w:rsidRPr="001200DD">
        <w:rPr>
          <w:rFonts w:eastAsia="Times New Roman"/>
          <w:szCs w:val="24"/>
        </w:rPr>
        <w:t xml:space="preserve"> </w:t>
      </w:r>
      <w:r>
        <w:rPr>
          <w:rFonts w:eastAsia="Times New Roman"/>
          <w:szCs w:val="24"/>
        </w:rPr>
        <w:t>γ</w:t>
      </w:r>
      <w:r w:rsidRPr="001200DD">
        <w:rPr>
          <w:rFonts w:eastAsia="Times New Roman"/>
          <w:szCs w:val="24"/>
        </w:rPr>
        <w:t xml:space="preserve">ιατί πρέπει να μιλήσει ο </w:t>
      </w:r>
      <w:r w:rsidRPr="001200DD">
        <w:rPr>
          <w:rFonts w:eastAsia="Times New Roman"/>
          <w:szCs w:val="24"/>
        </w:rPr>
        <w:t>σχολιαστής του ΣΥΡΙΖΑ</w:t>
      </w:r>
      <w:r>
        <w:rPr>
          <w:rFonts w:eastAsia="Times New Roman"/>
          <w:szCs w:val="24"/>
        </w:rPr>
        <w:t>,</w:t>
      </w:r>
      <w:r w:rsidRPr="001200DD">
        <w:rPr>
          <w:rFonts w:eastAsia="Times New Roman"/>
          <w:szCs w:val="24"/>
        </w:rPr>
        <w:t xml:space="preserve"> ο σχολιαστής </w:t>
      </w:r>
      <w:r>
        <w:rPr>
          <w:rFonts w:eastAsia="Times New Roman"/>
          <w:szCs w:val="24"/>
        </w:rPr>
        <w:t xml:space="preserve">της Νέας Δημοκρατίας. </w:t>
      </w:r>
    </w:p>
    <w:p w14:paraId="1286C922" w14:textId="77777777" w:rsidR="000402FE" w:rsidRDefault="007623D8">
      <w:pPr>
        <w:spacing w:line="600" w:lineRule="auto"/>
        <w:ind w:firstLine="720"/>
        <w:jc w:val="both"/>
        <w:rPr>
          <w:rFonts w:eastAsia="Times New Roman"/>
          <w:szCs w:val="24"/>
        </w:rPr>
      </w:pPr>
      <w:r>
        <w:rPr>
          <w:rFonts w:eastAsia="Times New Roman"/>
          <w:szCs w:val="24"/>
        </w:rPr>
        <w:t xml:space="preserve">Αυτός </w:t>
      </w:r>
      <w:r w:rsidRPr="001200DD">
        <w:rPr>
          <w:rFonts w:eastAsia="Times New Roman"/>
          <w:szCs w:val="24"/>
        </w:rPr>
        <w:t>ο δικομματισμός που ετοιμάζετ</w:t>
      </w:r>
      <w:r>
        <w:rPr>
          <w:rFonts w:eastAsia="Times New Roman"/>
          <w:szCs w:val="24"/>
        </w:rPr>
        <w:t>ε</w:t>
      </w:r>
      <w:r w:rsidRPr="001200DD">
        <w:rPr>
          <w:rFonts w:eastAsia="Times New Roman"/>
          <w:szCs w:val="24"/>
        </w:rPr>
        <w:t xml:space="preserve"> είναι ανήθικος</w:t>
      </w:r>
      <w:r>
        <w:rPr>
          <w:rFonts w:eastAsia="Times New Roman"/>
          <w:szCs w:val="24"/>
        </w:rPr>
        <w:t>.</w:t>
      </w:r>
      <w:r w:rsidRPr="001200DD">
        <w:rPr>
          <w:rFonts w:eastAsia="Times New Roman"/>
          <w:szCs w:val="24"/>
        </w:rPr>
        <w:t xml:space="preserve"> </w:t>
      </w:r>
      <w:r>
        <w:rPr>
          <w:rFonts w:eastAsia="Times New Roman"/>
          <w:szCs w:val="24"/>
        </w:rPr>
        <w:t>Κ</w:t>
      </w:r>
      <w:r w:rsidRPr="001200DD">
        <w:rPr>
          <w:rFonts w:eastAsia="Times New Roman"/>
          <w:szCs w:val="24"/>
        </w:rPr>
        <w:t>άθε σκεπτόμενος άνθρωπος αντιλαμβάνεται αυτό</w:t>
      </w:r>
      <w:r>
        <w:rPr>
          <w:rFonts w:eastAsia="Times New Roman"/>
          <w:szCs w:val="24"/>
        </w:rPr>
        <w:t>ν</w:t>
      </w:r>
      <w:r w:rsidRPr="001200DD">
        <w:rPr>
          <w:rFonts w:eastAsia="Times New Roman"/>
          <w:szCs w:val="24"/>
        </w:rPr>
        <w:t xml:space="preserve"> το</w:t>
      </w:r>
      <w:r>
        <w:rPr>
          <w:rFonts w:eastAsia="Times New Roman"/>
          <w:szCs w:val="24"/>
        </w:rPr>
        <w:t>ν</w:t>
      </w:r>
      <w:r w:rsidRPr="001200DD">
        <w:rPr>
          <w:rFonts w:eastAsia="Times New Roman"/>
          <w:szCs w:val="24"/>
        </w:rPr>
        <w:t xml:space="preserve"> δικομματισμό ότι είναι στημένος</w:t>
      </w:r>
      <w:r>
        <w:rPr>
          <w:rFonts w:eastAsia="Times New Roman"/>
          <w:szCs w:val="24"/>
        </w:rPr>
        <w:t>,</w:t>
      </w:r>
      <w:r w:rsidRPr="001200DD">
        <w:rPr>
          <w:rFonts w:eastAsia="Times New Roman"/>
          <w:szCs w:val="24"/>
        </w:rPr>
        <w:t xml:space="preserve"> ότι προσπαθείτε να επαναφέρετε τη χώρα σε συνθήκες δικομματι</w:t>
      </w:r>
      <w:r w:rsidRPr="001200DD">
        <w:rPr>
          <w:rFonts w:eastAsia="Times New Roman"/>
          <w:szCs w:val="24"/>
        </w:rPr>
        <w:t>σμού</w:t>
      </w:r>
      <w:r>
        <w:rPr>
          <w:rFonts w:eastAsia="Times New Roman"/>
          <w:szCs w:val="24"/>
        </w:rPr>
        <w:t>.</w:t>
      </w:r>
      <w:r w:rsidRPr="001200DD">
        <w:rPr>
          <w:rFonts w:eastAsia="Times New Roman"/>
          <w:szCs w:val="24"/>
        </w:rPr>
        <w:t xml:space="preserve"> </w:t>
      </w:r>
      <w:r>
        <w:rPr>
          <w:rFonts w:eastAsia="Times New Roman"/>
          <w:szCs w:val="24"/>
        </w:rPr>
        <w:t xml:space="preserve">Εκείνες οι συνθήκες, όμως, </w:t>
      </w:r>
      <w:r w:rsidRPr="001200DD">
        <w:rPr>
          <w:rFonts w:eastAsia="Times New Roman"/>
          <w:szCs w:val="24"/>
        </w:rPr>
        <w:t xml:space="preserve">καταδικάστηκαν από την κοινωνία </w:t>
      </w:r>
      <w:r>
        <w:rPr>
          <w:rFonts w:eastAsia="Times New Roman"/>
          <w:szCs w:val="24"/>
        </w:rPr>
        <w:t xml:space="preserve">γιατί πτώχευσαν </w:t>
      </w:r>
      <w:r w:rsidRPr="001200DD">
        <w:rPr>
          <w:rFonts w:eastAsia="Times New Roman"/>
          <w:szCs w:val="24"/>
        </w:rPr>
        <w:t>και την κοινωνία</w:t>
      </w:r>
      <w:r>
        <w:rPr>
          <w:rFonts w:eastAsia="Times New Roman"/>
          <w:szCs w:val="24"/>
        </w:rPr>
        <w:t>.</w:t>
      </w:r>
      <w:r w:rsidRPr="001200DD">
        <w:rPr>
          <w:rFonts w:eastAsia="Times New Roman"/>
          <w:szCs w:val="24"/>
        </w:rPr>
        <w:t xml:space="preserve"> </w:t>
      </w:r>
      <w:r>
        <w:rPr>
          <w:rFonts w:eastAsia="Times New Roman"/>
          <w:szCs w:val="24"/>
        </w:rPr>
        <w:t>Γ</w:t>
      </w:r>
      <w:r w:rsidRPr="001200DD">
        <w:rPr>
          <w:rFonts w:eastAsia="Times New Roman"/>
          <w:szCs w:val="24"/>
        </w:rPr>
        <w:t>ιατί δεν ήταν μόνο δικομματισμό</w:t>
      </w:r>
      <w:r>
        <w:rPr>
          <w:rFonts w:eastAsia="Times New Roman"/>
          <w:szCs w:val="24"/>
        </w:rPr>
        <w:t>ς,</w:t>
      </w:r>
      <w:r w:rsidRPr="001200DD">
        <w:rPr>
          <w:rFonts w:eastAsia="Times New Roman"/>
          <w:szCs w:val="24"/>
        </w:rPr>
        <w:t xml:space="preserve"> </w:t>
      </w:r>
      <w:r>
        <w:rPr>
          <w:rFonts w:eastAsia="Times New Roman"/>
          <w:szCs w:val="24"/>
        </w:rPr>
        <w:t>ήταν και οι</w:t>
      </w:r>
      <w:r w:rsidRPr="001200DD">
        <w:rPr>
          <w:rFonts w:eastAsia="Times New Roman"/>
          <w:szCs w:val="24"/>
        </w:rPr>
        <w:t xml:space="preserve"> πελατειακές σχέσεις</w:t>
      </w:r>
      <w:r>
        <w:rPr>
          <w:rFonts w:eastAsia="Times New Roman"/>
          <w:szCs w:val="24"/>
        </w:rPr>
        <w:t>,</w:t>
      </w:r>
      <w:r w:rsidRPr="001200DD">
        <w:rPr>
          <w:rFonts w:eastAsia="Times New Roman"/>
          <w:szCs w:val="24"/>
        </w:rPr>
        <w:t xml:space="preserve"> </w:t>
      </w:r>
      <w:r>
        <w:rPr>
          <w:rFonts w:eastAsia="Times New Roman"/>
          <w:szCs w:val="24"/>
        </w:rPr>
        <w:t>ή</w:t>
      </w:r>
      <w:r w:rsidRPr="001200DD">
        <w:rPr>
          <w:rFonts w:eastAsia="Times New Roman"/>
          <w:szCs w:val="24"/>
        </w:rPr>
        <w:t>ταν τα ρουσφέτια</w:t>
      </w:r>
      <w:r>
        <w:rPr>
          <w:rFonts w:eastAsia="Times New Roman"/>
          <w:szCs w:val="24"/>
        </w:rPr>
        <w:t>,</w:t>
      </w:r>
      <w:r w:rsidRPr="001200DD">
        <w:rPr>
          <w:rFonts w:eastAsia="Times New Roman"/>
          <w:szCs w:val="24"/>
        </w:rPr>
        <w:t xml:space="preserve"> </w:t>
      </w:r>
      <w:r>
        <w:rPr>
          <w:rFonts w:eastAsia="Times New Roman"/>
          <w:szCs w:val="24"/>
        </w:rPr>
        <w:t>ή</w:t>
      </w:r>
      <w:r w:rsidRPr="001200DD">
        <w:rPr>
          <w:rFonts w:eastAsia="Times New Roman"/>
          <w:szCs w:val="24"/>
        </w:rPr>
        <w:t>ταν η διαπλοκή</w:t>
      </w:r>
      <w:r>
        <w:rPr>
          <w:rFonts w:eastAsia="Times New Roman"/>
          <w:szCs w:val="24"/>
        </w:rPr>
        <w:t>,</w:t>
      </w:r>
      <w:r w:rsidRPr="001200DD">
        <w:rPr>
          <w:rFonts w:eastAsia="Times New Roman"/>
          <w:szCs w:val="24"/>
        </w:rPr>
        <w:t xml:space="preserve"> ήταν όλα μαζί</w:t>
      </w:r>
      <w:r>
        <w:rPr>
          <w:rFonts w:eastAsia="Times New Roman"/>
          <w:szCs w:val="24"/>
        </w:rPr>
        <w:t>,</w:t>
      </w:r>
      <w:r w:rsidRPr="001200DD">
        <w:rPr>
          <w:rFonts w:eastAsia="Times New Roman"/>
          <w:szCs w:val="24"/>
        </w:rPr>
        <w:t xml:space="preserve"> τα οποία δημιούργησαν αυτή την ασφυκτι</w:t>
      </w:r>
      <w:r w:rsidRPr="001200DD">
        <w:rPr>
          <w:rFonts w:eastAsia="Times New Roman"/>
          <w:szCs w:val="24"/>
        </w:rPr>
        <w:t xml:space="preserve">κή περίσφιξη </w:t>
      </w:r>
      <w:r>
        <w:rPr>
          <w:rFonts w:eastAsia="Times New Roman"/>
          <w:szCs w:val="24"/>
        </w:rPr>
        <w:t>επί του</w:t>
      </w:r>
      <w:r w:rsidRPr="001200DD">
        <w:rPr>
          <w:rFonts w:eastAsia="Times New Roman"/>
          <w:szCs w:val="24"/>
        </w:rPr>
        <w:t xml:space="preserve"> εκλογικού Σώματος</w:t>
      </w:r>
      <w:r>
        <w:rPr>
          <w:rFonts w:eastAsia="Times New Roman"/>
          <w:szCs w:val="24"/>
        </w:rPr>
        <w:t>.</w:t>
      </w:r>
    </w:p>
    <w:p w14:paraId="1286C923" w14:textId="77777777" w:rsidR="000402FE" w:rsidRDefault="007623D8">
      <w:pPr>
        <w:spacing w:line="600" w:lineRule="auto"/>
        <w:ind w:firstLine="720"/>
        <w:jc w:val="both"/>
        <w:rPr>
          <w:rFonts w:eastAsia="Times New Roman"/>
          <w:szCs w:val="24"/>
        </w:rPr>
      </w:pPr>
      <w:r w:rsidRPr="001200DD">
        <w:rPr>
          <w:rFonts w:eastAsia="Times New Roman"/>
          <w:szCs w:val="24"/>
        </w:rPr>
        <w:t>Θέλω</w:t>
      </w:r>
      <w:r>
        <w:rPr>
          <w:rFonts w:eastAsia="Times New Roman"/>
          <w:szCs w:val="24"/>
        </w:rPr>
        <w:t>,</w:t>
      </w:r>
      <w:r w:rsidRPr="001200DD">
        <w:rPr>
          <w:rFonts w:eastAsia="Times New Roman"/>
          <w:szCs w:val="24"/>
        </w:rPr>
        <w:t xml:space="preserve"> λοιπόν</w:t>
      </w:r>
      <w:r>
        <w:rPr>
          <w:rFonts w:eastAsia="Times New Roman"/>
          <w:szCs w:val="24"/>
        </w:rPr>
        <w:t>,</w:t>
      </w:r>
      <w:r w:rsidRPr="001200DD">
        <w:rPr>
          <w:rFonts w:eastAsia="Times New Roman"/>
          <w:szCs w:val="24"/>
        </w:rPr>
        <w:t xml:space="preserve"> να πω</w:t>
      </w:r>
      <w:r>
        <w:rPr>
          <w:rFonts w:eastAsia="Times New Roman"/>
          <w:szCs w:val="24"/>
        </w:rPr>
        <w:t>,</w:t>
      </w:r>
      <w:r w:rsidRPr="001200DD">
        <w:rPr>
          <w:rFonts w:eastAsia="Times New Roman"/>
          <w:szCs w:val="24"/>
        </w:rPr>
        <w:t xml:space="preserve"> </w:t>
      </w:r>
      <w:r>
        <w:rPr>
          <w:rFonts w:eastAsia="Times New Roman"/>
          <w:szCs w:val="24"/>
        </w:rPr>
        <w:t>π</w:t>
      </w:r>
      <w:r w:rsidRPr="001200DD">
        <w:rPr>
          <w:rFonts w:eastAsia="Times New Roman"/>
          <w:szCs w:val="24"/>
        </w:rPr>
        <w:t>ριν α</w:t>
      </w:r>
      <w:r>
        <w:rPr>
          <w:rFonts w:eastAsia="Times New Roman"/>
          <w:szCs w:val="24"/>
        </w:rPr>
        <w:t>πο</w:t>
      </w:r>
      <w:r w:rsidRPr="001200DD">
        <w:rPr>
          <w:rFonts w:eastAsia="Times New Roman"/>
          <w:szCs w:val="24"/>
        </w:rPr>
        <w:t>χωρήσ</w:t>
      </w:r>
      <w:r>
        <w:rPr>
          <w:rFonts w:eastAsia="Times New Roman"/>
          <w:szCs w:val="24"/>
        </w:rPr>
        <w:t>ω</w:t>
      </w:r>
      <w:r w:rsidRPr="001200DD">
        <w:rPr>
          <w:rFonts w:eastAsia="Times New Roman"/>
          <w:szCs w:val="24"/>
        </w:rPr>
        <w:t xml:space="preserve"> από την </w:t>
      </w:r>
      <w:r>
        <w:rPr>
          <w:rFonts w:eastAsia="Times New Roman"/>
          <w:szCs w:val="24"/>
        </w:rPr>
        <w:t xml:space="preserve">Αίθουσα αυτή, </w:t>
      </w:r>
      <w:r w:rsidRPr="001200DD">
        <w:rPr>
          <w:rFonts w:eastAsia="Times New Roman"/>
          <w:szCs w:val="24"/>
        </w:rPr>
        <w:t>ένα μήνυμα προς τη Μακεδονία</w:t>
      </w:r>
      <w:r>
        <w:rPr>
          <w:rFonts w:eastAsia="Times New Roman"/>
          <w:szCs w:val="24"/>
        </w:rPr>
        <w:t>.</w:t>
      </w:r>
      <w:r w:rsidRPr="001200DD">
        <w:rPr>
          <w:rFonts w:eastAsia="Times New Roman"/>
          <w:szCs w:val="24"/>
        </w:rPr>
        <w:t xml:space="preserve"> </w:t>
      </w:r>
      <w:r>
        <w:rPr>
          <w:rFonts w:eastAsia="Times New Roman"/>
          <w:szCs w:val="24"/>
        </w:rPr>
        <w:t>Ό</w:t>
      </w:r>
      <w:r w:rsidRPr="001200DD">
        <w:rPr>
          <w:rFonts w:eastAsia="Times New Roman"/>
          <w:szCs w:val="24"/>
        </w:rPr>
        <w:t>σοι θέλετε ψηφίστε</w:t>
      </w:r>
      <w:r>
        <w:rPr>
          <w:rFonts w:eastAsia="Times New Roman"/>
          <w:szCs w:val="24"/>
        </w:rPr>
        <w:t>,</w:t>
      </w:r>
      <w:r w:rsidRPr="001200DD">
        <w:rPr>
          <w:rFonts w:eastAsia="Times New Roman"/>
          <w:szCs w:val="24"/>
        </w:rPr>
        <w:t xml:space="preserve"> ό</w:t>
      </w:r>
      <w:r>
        <w:rPr>
          <w:rFonts w:eastAsia="Times New Roman"/>
          <w:szCs w:val="24"/>
        </w:rPr>
        <w:t>,</w:t>
      </w:r>
      <w:r w:rsidRPr="001200DD">
        <w:rPr>
          <w:rFonts w:eastAsia="Times New Roman"/>
          <w:szCs w:val="24"/>
        </w:rPr>
        <w:t>τι θέλετε</w:t>
      </w:r>
      <w:r>
        <w:rPr>
          <w:rFonts w:eastAsia="Times New Roman"/>
          <w:szCs w:val="24"/>
        </w:rPr>
        <w:t xml:space="preserve"> κάντε.</w:t>
      </w:r>
      <w:r w:rsidRPr="001200DD">
        <w:rPr>
          <w:rFonts w:eastAsia="Times New Roman"/>
          <w:szCs w:val="24"/>
        </w:rPr>
        <w:t xml:space="preserve"> </w:t>
      </w:r>
      <w:r>
        <w:rPr>
          <w:rFonts w:eastAsia="Times New Roman"/>
          <w:szCs w:val="24"/>
        </w:rPr>
        <w:t>Όμως, η</w:t>
      </w:r>
      <w:r w:rsidRPr="001200DD">
        <w:rPr>
          <w:rFonts w:eastAsia="Times New Roman"/>
          <w:szCs w:val="24"/>
        </w:rPr>
        <w:t xml:space="preserve"> ψήφος</w:t>
      </w:r>
      <w:r>
        <w:rPr>
          <w:rFonts w:eastAsia="Times New Roman"/>
          <w:szCs w:val="24"/>
        </w:rPr>
        <w:t xml:space="preserve"> </w:t>
      </w:r>
      <w:r w:rsidRPr="001200DD">
        <w:rPr>
          <w:rFonts w:eastAsia="Times New Roman"/>
          <w:szCs w:val="24"/>
        </w:rPr>
        <w:t xml:space="preserve">και η σημερινή και ιδιαίτερα η ψήφος μετά </w:t>
      </w:r>
      <w:r>
        <w:rPr>
          <w:rFonts w:eastAsia="Times New Roman"/>
          <w:szCs w:val="24"/>
        </w:rPr>
        <w:t>δύο-τρεις</w:t>
      </w:r>
      <w:r w:rsidRPr="001200DD">
        <w:rPr>
          <w:rFonts w:eastAsia="Times New Roman"/>
          <w:szCs w:val="24"/>
        </w:rPr>
        <w:t xml:space="preserve"> ημέρες που θα δώσουμε </w:t>
      </w:r>
      <w:r>
        <w:rPr>
          <w:rFonts w:eastAsia="Times New Roman"/>
          <w:szCs w:val="24"/>
        </w:rPr>
        <w:t xml:space="preserve">για τη Συμφωνία των Πρεσπών, </w:t>
      </w:r>
      <w:r w:rsidRPr="001200DD">
        <w:rPr>
          <w:rFonts w:eastAsia="Times New Roman"/>
          <w:szCs w:val="24"/>
        </w:rPr>
        <w:t>θα μας κουβαλάει όλη μας τη ζωή</w:t>
      </w:r>
      <w:r>
        <w:rPr>
          <w:rFonts w:eastAsia="Times New Roman"/>
          <w:szCs w:val="24"/>
        </w:rPr>
        <w:t>,</w:t>
      </w:r>
      <w:r w:rsidRPr="001200DD">
        <w:rPr>
          <w:rFonts w:eastAsia="Times New Roman"/>
          <w:szCs w:val="24"/>
        </w:rPr>
        <w:t xml:space="preserve"> </w:t>
      </w:r>
      <w:r>
        <w:rPr>
          <w:rFonts w:eastAsia="Times New Roman"/>
          <w:szCs w:val="24"/>
        </w:rPr>
        <w:t>όσοι</w:t>
      </w:r>
      <w:r w:rsidRPr="001200DD">
        <w:rPr>
          <w:rFonts w:eastAsia="Times New Roman"/>
          <w:szCs w:val="24"/>
        </w:rPr>
        <w:t xml:space="preserve"> έτυχε να </w:t>
      </w:r>
      <w:r>
        <w:rPr>
          <w:rFonts w:eastAsia="Times New Roman"/>
          <w:szCs w:val="24"/>
        </w:rPr>
        <w:t>εί</w:t>
      </w:r>
      <w:r w:rsidRPr="001200DD">
        <w:rPr>
          <w:rFonts w:eastAsia="Times New Roman"/>
          <w:szCs w:val="24"/>
        </w:rPr>
        <w:t xml:space="preserve">μαστε </w:t>
      </w:r>
      <w:r>
        <w:rPr>
          <w:rFonts w:eastAsia="Times New Roman"/>
          <w:szCs w:val="24"/>
        </w:rPr>
        <w:t>στη θητεία αυτής</w:t>
      </w:r>
      <w:r w:rsidRPr="001200DD">
        <w:rPr>
          <w:rFonts w:eastAsia="Times New Roman"/>
          <w:szCs w:val="24"/>
        </w:rPr>
        <w:t xml:space="preserve"> της Βουλής</w:t>
      </w:r>
      <w:r>
        <w:rPr>
          <w:rFonts w:eastAsia="Times New Roman"/>
          <w:szCs w:val="24"/>
        </w:rPr>
        <w:t>.</w:t>
      </w:r>
      <w:r w:rsidRPr="001200DD">
        <w:rPr>
          <w:rFonts w:eastAsia="Times New Roman"/>
          <w:szCs w:val="24"/>
        </w:rPr>
        <w:t xml:space="preserve"> </w:t>
      </w:r>
      <w:r>
        <w:rPr>
          <w:rFonts w:eastAsia="Times New Roman"/>
          <w:szCs w:val="24"/>
        </w:rPr>
        <w:t>Μ</w:t>
      </w:r>
      <w:r w:rsidRPr="001200DD">
        <w:rPr>
          <w:rFonts w:eastAsia="Times New Roman"/>
          <w:szCs w:val="24"/>
        </w:rPr>
        <w:t>ην το παίρνετε ελαφρά</w:t>
      </w:r>
      <w:r>
        <w:rPr>
          <w:rFonts w:eastAsia="Times New Roman"/>
          <w:szCs w:val="24"/>
        </w:rPr>
        <w:t>. Γιατί βλέπω χειροκροτείτε με ελαφρότητα, εγκρίνετε με ελαφρότητα, κυκλοφορείτε σε</w:t>
      </w:r>
      <w:r w:rsidRPr="001200DD">
        <w:rPr>
          <w:rFonts w:eastAsia="Times New Roman"/>
          <w:szCs w:val="24"/>
        </w:rPr>
        <w:t xml:space="preserve"> όλα τα κανάλια και λέτε όλο το ίδιο</w:t>
      </w:r>
      <w:r>
        <w:rPr>
          <w:rFonts w:eastAsia="Times New Roman"/>
          <w:szCs w:val="24"/>
        </w:rPr>
        <w:t xml:space="preserve"> «ο ένας πρόδωσε τόσα, ο άλλος πρόδωσε πιο μετά, άρα μπορεί να στηθεί και μία μειοδοσία πάνω στα </w:t>
      </w:r>
      <w:r w:rsidRPr="001200DD">
        <w:rPr>
          <w:rFonts w:eastAsia="Times New Roman"/>
          <w:szCs w:val="24"/>
        </w:rPr>
        <w:t>λάθη του παρελθόντος</w:t>
      </w:r>
      <w:r>
        <w:rPr>
          <w:rFonts w:eastAsia="Times New Roman"/>
          <w:szCs w:val="24"/>
        </w:rPr>
        <w:t>».</w:t>
      </w:r>
      <w:r w:rsidRPr="001200DD">
        <w:rPr>
          <w:rFonts w:eastAsia="Times New Roman"/>
          <w:szCs w:val="24"/>
        </w:rPr>
        <w:t xml:space="preserve"> </w:t>
      </w:r>
    </w:p>
    <w:p w14:paraId="1286C924" w14:textId="77777777" w:rsidR="000402FE" w:rsidRDefault="007623D8">
      <w:pPr>
        <w:spacing w:line="600" w:lineRule="auto"/>
        <w:ind w:firstLine="720"/>
        <w:jc w:val="both"/>
        <w:rPr>
          <w:rFonts w:eastAsia="Times New Roman"/>
          <w:szCs w:val="24"/>
        </w:rPr>
      </w:pPr>
      <w:r>
        <w:rPr>
          <w:rFonts w:eastAsia="Times New Roman"/>
          <w:szCs w:val="24"/>
        </w:rPr>
        <w:t>Ο</w:t>
      </w:r>
      <w:r w:rsidRPr="001200DD">
        <w:rPr>
          <w:rFonts w:eastAsia="Times New Roman"/>
          <w:szCs w:val="24"/>
        </w:rPr>
        <w:t xml:space="preserve">ι </w:t>
      </w:r>
      <w:r>
        <w:rPr>
          <w:rFonts w:eastAsia="Times New Roman"/>
          <w:szCs w:val="24"/>
        </w:rPr>
        <w:t>Π</w:t>
      </w:r>
      <w:r w:rsidRPr="001200DD">
        <w:rPr>
          <w:rFonts w:eastAsia="Times New Roman"/>
          <w:szCs w:val="24"/>
        </w:rPr>
        <w:t xml:space="preserve">ρωθυπουργοί δεν </w:t>
      </w:r>
      <w:r>
        <w:rPr>
          <w:rFonts w:eastAsia="Times New Roman"/>
          <w:szCs w:val="24"/>
        </w:rPr>
        <w:t>βγαίνουν για να επισφραγίσουν με νεότερα λάθη τα εγκλήματα του παρελθόντος. Οι πολιτικοί βγαίνουν για να διορθώσουν</w:t>
      </w:r>
      <w:r w:rsidRPr="001200DD">
        <w:rPr>
          <w:rFonts w:eastAsia="Times New Roman"/>
          <w:szCs w:val="24"/>
        </w:rPr>
        <w:t xml:space="preserve"> τα πράγματα</w:t>
      </w:r>
      <w:r>
        <w:rPr>
          <w:rFonts w:eastAsia="Times New Roman"/>
          <w:szCs w:val="24"/>
        </w:rPr>
        <w:t>.</w:t>
      </w:r>
      <w:r w:rsidRPr="001200DD">
        <w:rPr>
          <w:rFonts w:eastAsia="Times New Roman"/>
          <w:szCs w:val="24"/>
        </w:rPr>
        <w:t xml:space="preserve"> </w:t>
      </w:r>
      <w:r>
        <w:rPr>
          <w:rFonts w:eastAsia="Times New Roman"/>
          <w:szCs w:val="24"/>
        </w:rPr>
        <w:t>Δ</w:t>
      </w:r>
      <w:r w:rsidRPr="001200DD">
        <w:rPr>
          <w:rFonts w:eastAsia="Times New Roman"/>
          <w:szCs w:val="24"/>
        </w:rPr>
        <w:t>εν μπορ</w:t>
      </w:r>
      <w:r>
        <w:rPr>
          <w:rFonts w:eastAsia="Times New Roman"/>
          <w:szCs w:val="24"/>
        </w:rPr>
        <w:t>ούν;</w:t>
      </w:r>
      <w:r w:rsidRPr="001200DD">
        <w:rPr>
          <w:rFonts w:eastAsia="Times New Roman"/>
          <w:szCs w:val="24"/>
        </w:rPr>
        <w:t xml:space="preserve"> </w:t>
      </w:r>
      <w:r>
        <w:rPr>
          <w:rFonts w:eastAsia="Times New Roman"/>
          <w:szCs w:val="24"/>
        </w:rPr>
        <w:t>Υ</w:t>
      </w:r>
      <w:r w:rsidRPr="001200DD">
        <w:rPr>
          <w:rFonts w:eastAsia="Times New Roman"/>
          <w:szCs w:val="24"/>
        </w:rPr>
        <w:t xml:space="preserve">πάρχει και το σπίτι </w:t>
      </w:r>
      <w:r>
        <w:rPr>
          <w:rFonts w:eastAsia="Times New Roman"/>
          <w:szCs w:val="24"/>
        </w:rPr>
        <w:t>τους! Δεν είστε ιδιοκτήτες της Αίθουσας αυτής, κανείς, ούτε ο Τσίπρας, ούτε ο Μητσοτάκης, ούτε ο Καραμανλής! Κ</w:t>
      </w:r>
      <w:r w:rsidRPr="001200DD">
        <w:rPr>
          <w:rFonts w:eastAsia="Times New Roman"/>
          <w:szCs w:val="24"/>
        </w:rPr>
        <w:t xml:space="preserve">ανείς δεν είναι ιδιοκτήτης της </w:t>
      </w:r>
      <w:r>
        <w:rPr>
          <w:rFonts w:eastAsia="Times New Roman"/>
          <w:szCs w:val="24"/>
        </w:rPr>
        <w:t>Αίθουσας αυτής! Ο ελληνικός λαός είναι ιδιοκτήτης και πρέπει να απο</w:t>
      </w:r>
      <w:r>
        <w:rPr>
          <w:rFonts w:eastAsia="Times New Roman"/>
          <w:szCs w:val="24"/>
        </w:rPr>
        <w:t xml:space="preserve">δείξουμε ότι είμαστε αντάξιοι αυτού του λαού! Διαφορετικά, είμαστε κατώτεροι των περιστάσεων! </w:t>
      </w:r>
    </w:p>
    <w:p w14:paraId="1286C925" w14:textId="77777777" w:rsidR="000402FE" w:rsidRDefault="007623D8">
      <w:pPr>
        <w:spacing w:line="600" w:lineRule="auto"/>
        <w:ind w:firstLine="720"/>
        <w:jc w:val="both"/>
        <w:rPr>
          <w:rFonts w:eastAsia="Times New Roman"/>
          <w:szCs w:val="24"/>
        </w:rPr>
      </w:pPr>
      <w:r>
        <w:rPr>
          <w:rFonts w:eastAsia="Times New Roman"/>
          <w:szCs w:val="24"/>
        </w:rPr>
        <w:t>Λέω, λοιπόν, προς τη Μακεδονία: Θα φανεί ποιο κόμμα μέχρι τέλους θα μείνει όρθιο. Κι όχι για ψηφοθηρία. Και κα</w:t>
      </w:r>
      <w:r>
        <w:rPr>
          <w:rFonts w:eastAsia="Times New Roman"/>
          <w:szCs w:val="24"/>
        </w:rPr>
        <w:t>μ</w:t>
      </w:r>
      <w:r>
        <w:rPr>
          <w:rFonts w:eastAsia="Times New Roman"/>
          <w:szCs w:val="24"/>
        </w:rPr>
        <w:t>μία ψήφο να μην δώσουν στην Ένωση Κεντρώων στη Μακ</w:t>
      </w:r>
      <w:r>
        <w:rPr>
          <w:rFonts w:eastAsia="Times New Roman"/>
          <w:szCs w:val="24"/>
        </w:rPr>
        <w:t xml:space="preserve">εδονία. </w:t>
      </w:r>
      <w:r w:rsidRPr="001200DD">
        <w:rPr>
          <w:rFonts w:eastAsia="Times New Roman"/>
          <w:szCs w:val="24"/>
        </w:rPr>
        <w:t>Εγώ βλέπω αληθινό κίνδυνο</w:t>
      </w:r>
      <w:r>
        <w:rPr>
          <w:rFonts w:eastAsia="Times New Roman"/>
          <w:szCs w:val="24"/>
        </w:rPr>
        <w:t xml:space="preserve">, οι κύριοι των Σκοπιών να τρέφουν βλέψεις για τη </w:t>
      </w:r>
      <w:r w:rsidRPr="001200DD">
        <w:rPr>
          <w:rFonts w:eastAsia="Times New Roman"/>
          <w:szCs w:val="24"/>
        </w:rPr>
        <w:t>Μακεδονία του Αιγαίου</w:t>
      </w:r>
      <w:r>
        <w:rPr>
          <w:rFonts w:eastAsia="Times New Roman"/>
          <w:szCs w:val="24"/>
        </w:rPr>
        <w:t>. Βλέπω</w:t>
      </w:r>
      <w:r w:rsidRPr="001200DD">
        <w:rPr>
          <w:rFonts w:eastAsia="Times New Roman"/>
          <w:szCs w:val="24"/>
        </w:rPr>
        <w:t xml:space="preserve"> αληθινό κίνδυνο</w:t>
      </w:r>
      <w:r>
        <w:rPr>
          <w:rFonts w:eastAsia="Times New Roman"/>
          <w:szCs w:val="24"/>
        </w:rPr>
        <w:t>.</w:t>
      </w:r>
      <w:r w:rsidRPr="001200DD">
        <w:rPr>
          <w:rFonts w:eastAsia="Times New Roman"/>
          <w:szCs w:val="24"/>
        </w:rPr>
        <w:t xml:space="preserve"> </w:t>
      </w:r>
      <w:r>
        <w:rPr>
          <w:rFonts w:eastAsia="Times New Roman"/>
          <w:szCs w:val="24"/>
        </w:rPr>
        <w:t>Κ</w:t>
      </w:r>
      <w:r w:rsidRPr="001200DD">
        <w:rPr>
          <w:rFonts w:eastAsia="Times New Roman"/>
          <w:szCs w:val="24"/>
        </w:rPr>
        <w:t>αι τότε</w:t>
      </w:r>
      <w:r>
        <w:rPr>
          <w:rFonts w:eastAsia="Times New Roman"/>
          <w:szCs w:val="24"/>
        </w:rPr>
        <w:t>,</w:t>
      </w:r>
      <w:r w:rsidRPr="001200DD">
        <w:rPr>
          <w:rFonts w:eastAsia="Times New Roman"/>
          <w:szCs w:val="24"/>
        </w:rPr>
        <w:t xml:space="preserve"> όταν τον εκδηλώσουν το</w:t>
      </w:r>
      <w:r>
        <w:rPr>
          <w:rFonts w:eastAsia="Times New Roman"/>
          <w:szCs w:val="24"/>
        </w:rPr>
        <w:t xml:space="preserve">ν κίνδυνο αυτό, δεν </w:t>
      </w:r>
      <w:r w:rsidRPr="001200DD">
        <w:rPr>
          <w:rFonts w:eastAsia="Times New Roman"/>
          <w:szCs w:val="24"/>
        </w:rPr>
        <w:t>θα υπάρχει ούτε Τσίπρας ούτε Μητσοτάκης</w:t>
      </w:r>
      <w:r>
        <w:rPr>
          <w:rFonts w:eastAsia="Times New Roman"/>
          <w:szCs w:val="24"/>
        </w:rPr>
        <w:t>.</w:t>
      </w:r>
      <w:r w:rsidRPr="001200DD">
        <w:rPr>
          <w:rFonts w:eastAsia="Times New Roman"/>
          <w:szCs w:val="24"/>
        </w:rPr>
        <w:t xml:space="preserve"> </w:t>
      </w:r>
      <w:r>
        <w:rPr>
          <w:rFonts w:eastAsia="Times New Roman"/>
          <w:szCs w:val="24"/>
        </w:rPr>
        <w:t>Θ</w:t>
      </w:r>
      <w:r w:rsidRPr="001200DD">
        <w:rPr>
          <w:rFonts w:eastAsia="Times New Roman"/>
          <w:szCs w:val="24"/>
        </w:rPr>
        <w:t>α υπάρχει</w:t>
      </w:r>
      <w:r>
        <w:rPr>
          <w:rFonts w:eastAsia="Times New Roman"/>
          <w:szCs w:val="24"/>
        </w:rPr>
        <w:t>,</w:t>
      </w:r>
      <w:r w:rsidRPr="001200DD">
        <w:rPr>
          <w:rFonts w:eastAsia="Times New Roman"/>
          <w:szCs w:val="24"/>
        </w:rPr>
        <w:t xml:space="preserve"> </w:t>
      </w:r>
      <w:r>
        <w:rPr>
          <w:rFonts w:eastAsia="Times New Roman"/>
          <w:szCs w:val="24"/>
        </w:rPr>
        <w:t>όμως,</w:t>
      </w:r>
      <w:r w:rsidRPr="001200DD">
        <w:rPr>
          <w:rFonts w:eastAsia="Times New Roman"/>
          <w:szCs w:val="24"/>
        </w:rPr>
        <w:t xml:space="preserve"> Ελλάδα</w:t>
      </w:r>
      <w:r>
        <w:rPr>
          <w:rFonts w:eastAsia="Times New Roman"/>
          <w:szCs w:val="24"/>
        </w:rPr>
        <w:t xml:space="preserve">, η οποία </w:t>
      </w:r>
      <w:r>
        <w:rPr>
          <w:rFonts w:eastAsia="Times New Roman"/>
          <w:szCs w:val="24"/>
        </w:rPr>
        <w:t xml:space="preserve">πρέπει να αμυνθεί! Τότε η Ελλάδα θα πληρώσει το κόστος της επιπόλαιας ψήφου που θα δώσετε σήμερα και της πολύ πιο επιπόλαιας ψήφου που ετοιμάζεστε να δώσετε για τη Συμφωνία των Πρεσπών. </w:t>
      </w:r>
    </w:p>
    <w:p w14:paraId="1286C926" w14:textId="77777777" w:rsidR="000402FE" w:rsidRDefault="007623D8">
      <w:pPr>
        <w:spacing w:line="600" w:lineRule="auto"/>
        <w:ind w:firstLine="720"/>
        <w:jc w:val="both"/>
        <w:rPr>
          <w:rFonts w:eastAsia="Times New Roman"/>
          <w:szCs w:val="24"/>
        </w:rPr>
      </w:pPr>
      <w:r>
        <w:rPr>
          <w:rFonts w:eastAsia="Times New Roman"/>
          <w:szCs w:val="24"/>
        </w:rPr>
        <w:t xml:space="preserve">Λυπούμε πάρα πολύ, κυρίες και κύριοι! </w:t>
      </w:r>
    </w:p>
    <w:p w14:paraId="1286C927" w14:textId="77777777" w:rsidR="000402FE" w:rsidRDefault="007623D8">
      <w:pPr>
        <w:spacing w:line="600" w:lineRule="auto"/>
        <w:ind w:firstLine="720"/>
        <w:jc w:val="center"/>
        <w:rPr>
          <w:rFonts w:eastAsia="Times New Roman"/>
          <w:szCs w:val="24"/>
        </w:rPr>
      </w:pPr>
      <w:r>
        <w:rPr>
          <w:rFonts w:eastAsia="Times New Roman"/>
          <w:szCs w:val="24"/>
        </w:rPr>
        <w:t>(Χειροκροτήματα από την πτέρυγ</w:t>
      </w:r>
      <w:r>
        <w:rPr>
          <w:rFonts w:eastAsia="Times New Roman"/>
          <w:szCs w:val="24"/>
        </w:rPr>
        <w:t>α της Ένωσης Κεντρώων)</w:t>
      </w:r>
    </w:p>
    <w:p w14:paraId="1286C928" w14:textId="77777777" w:rsidR="000402FE" w:rsidRDefault="007623D8">
      <w:pPr>
        <w:spacing w:line="600" w:lineRule="auto"/>
        <w:ind w:firstLine="720"/>
        <w:jc w:val="both"/>
        <w:rPr>
          <w:rFonts w:eastAsia="Times New Roman"/>
          <w:szCs w:val="24"/>
        </w:rPr>
      </w:pPr>
      <w:r w:rsidRPr="00131E1F">
        <w:rPr>
          <w:rFonts w:eastAsia="Times New Roman"/>
          <w:b/>
          <w:szCs w:val="24"/>
        </w:rPr>
        <w:t>ΠΡΟΕΔΡΟΣ (Νικόλαος Βούτσης):</w:t>
      </w:r>
      <w:r>
        <w:rPr>
          <w:rFonts w:eastAsia="Times New Roman"/>
          <w:b/>
          <w:szCs w:val="24"/>
        </w:rPr>
        <w:t xml:space="preserve"> </w:t>
      </w:r>
      <w:r>
        <w:rPr>
          <w:rFonts w:eastAsia="Times New Roman"/>
          <w:szCs w:val="24"/>
        </w:rPr>
        <w:t>Ευχαριστούμε πολύ.</w:t>
      </w:r>
      <w:r w:rsidRPr="00131E1F">
        <w:rPr>
          <w:rFonts w:eastAsia="Times New Roman"/>
          <w:b/>
          <w:szCs w:val="24"/>
        </w:rPr>
        <w:t xml:space="preserve"> </w:t>
      </w:r>
    </w:p>
    <w:p w14:paraId="1286C929" w14:textId="77777777" w:rsidR="000402FE" w:rsidRDefault="007623D8">
      <w:pPr>
        <w:spacing w:line="600" w:lineRule="auto"/>
        <w:ind w:firstLine="720"/>
        <w:jc w:val="both"/>
        <w:rPr>
          <w:rFonts w:eastAsia="Times New Roman"/>
          <w:szCs w:val="24"/>
        </w:rPr>
      </w:pPr>
      <w:r>
        <w:rPr>
          <w:rFonts w:eastAsia="Times New Roman"/>
          <w:szCs w:val="24"/>
        </w:rPr>
        <w:t>Παρακαλώ πολύ ο κ.</w:t>
      </w:r>
      <w:r w:rsidRPr="001200DD">
        <w:rPr>
          <w:rFonts w:ascii="inherit" w:eastAsia="Times New Roman" w:hAnsi="inherit" w:cs="Courier New"/>
          <w:color w:val="26282A"/>
          <w:sz w:val="20"/>
        </w:rPr>
        <w:t xml:space="preserve"> </w:t>
      </w:r>
      <w:r w:rsidRPr="001200DD">
        <w:rPr>
          <w:rFonts w:eastAsia="Times New Roman"/>
          <w:szCs w:val="24"/>
        </w:rPr>
        <w:t>Σταύρο</w:t>
      </w:r>
      <w:r>
        <w:rPr>
          <w:rFonts w:eastAsia="Times New Roman"/>
          <w:szCs w:val="24"/>
        </w:rPr>
        <w:t>ς</w:t>
      </w:r>
      <w:r w:rsidRPr="001200DD">
        <w:rPr>
          <w:rFonts w:eastAsia="Times New Roman"/>
          <w:szCs w:val="24"/>
        </w:rPr>
        <w:t xml:space="preserve"> Θεοδωράκη</w:t>
      </w:r>
      <w:r>
        <w:rPr>
          <w:rFonts w:eastAsia="Times New Roman"/>
          <w:szCs w:val="24"/>
        </w:rPr>
        <w:t>ς,</w:t>
      </w:r>
      <w:r w:rsidRPr="001200DD">
        <w:rPr>
          <w:rFonts w:eastAsia="Times New Roman"/>
          <w:szCs w:val="24"/>
        </w:rPr>
        <w:t xml:space="preserve"> </w:t>
      </w:r>
      <w:r>
        <w:rPr>
          <w:rFonts w:eastAsia="Times New Roman"/>
          <w:szCs w:val="24"/>
        </w:rPr>
        <w:t>Π</w:t>
      </w:r>
      <w:r w:rsidRPr="001200DD">
        <w:rPr>
          <w:rFonts w:eastAsia="Times New Roman"/>
          <w:szCs w:val="24"/>
        </w:rPr>
        <w:t>ρόεδρος της Κοινοβουλευτικής Ομάδας του Ποταμιού</w:t>
      </w:r>
      <w:r>
        <w:rPr>
          <w:rFonts w:eastAsia="Times New Roman"/>
          <w:szCs w:val="24"/>
        </w:rPr>
        <w:t>, να λάβει</w:t>
      </w:r>
      <w:r w:rsidRPr="001200DD">
        <w:rPr>
          <w:rFonts w:eastAsia="Times New Roman"/>
          <w:szCs w:val="24"/>
        </w:rPr>
        <w:t xml:space="preserve"> το</w:t>
      </w:r>
      <w:r>
        <w:rPr>
          <w:rFonts w:eastAsia="Times New Roman"/>
          <w:szCs w:val="24"/>
        </w:rPr>
        <w:t>ν</w:t>
      </w:r>
      <w:r w:rsidRPr="001200DD">
        <w:rPr>
          <w:rFonts w:eastAsia="Times New Roman"/>
          <w:szCs w:val="24"/>
        </w:rPr>
        <w:t xml:space="preserve"> λόγο</w:t>
      </w:r>
      <w:r>
        <w:rPr>
          <w:rFonts w:eastAsia="Times New Roman"/>
          <w:szCs w:val="24"/>
        </w:rPr>
        <w:t>.</w:t>
      </w:r>
    </w:p>
    <w:p w14:paraId="1286C92A"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Το Ποτάμι): </w:t>
      </w:r>
      <w:r>
        <w:rPr>
          <w:rFonts w:eastAsia="Times New Roman" w:cs="Times New Roman"/>
          <w:szCs w:val="24"/>
        </w:rPr>
        <w:t>Ξέρετε τι μου έχει κάνει μεγαλύτερη εντύπωση, παρακολουθώντας όλες αυτές τις ώρες, από το μεσημέρι της χθεσινής μέρας, τη συζήτηση στη Βουλή; Οι τέσσερις από τους έξι Βουλευτές, που ξαφνικά είδαν το συριζαϊκό φως και δηλώνουν ότι θα δώσουν ψήφο εμπιστοσύνη</w:t>
      </w:r>
      <w:r>
        <w:rPr>
          <w:rFonts w:eastAsia="Times New Roman" w:cs="Times New Roman"/>
          <w:szCs w:val="24"/>
        </w:rPr>
        <w:t>ς στην Κυβέρνηση, κρύβονται και δεν μιλούν. Αρνούνται, δηλαδή, να εξηγήσουν στο Κοινοβούλιο την ψήφο τους και να εξηγήσουν βέβαια στους ψηφοφόρους τους τι είναι αυτό που τους κάνει να συντάσσονται χωρίς όρους με την Κυβέρνηση. Γιατί προφανώς –και εδώ θα συ</w:t>
      </w:r>
      <w:r>
        <w:rPr>
          <w:rFonts w:eastAsia="Times New Roman" w:cs="Times New Roman"/>
          <w:szCs w:val="24"/>
        </w:rPr>
        <w:t xml:space="preserve">μφωνήσουμε όλοι- μια ψήφος εμπιστοσύνης επιβραβεύει τα μέχρι σήμερα πεπραγμένα και κυρίως δίνει «λευκή επιταγή» για τη συνέχιση της πολιτικής της Κυβέρνησης. </w:t>
      </w:r>
    </w:p>
    <w:p w14:paraId="1286C92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Θα ήθελα να ρωτήσω, δηλαδή: Οι Βουλευτές του κ. Καμμένου, που θα προστεθούν στους εκατόν σαράντα </w:t>
      </w:r>
      <w:r>
        <w:rPr>
          <w:rFonts w:eastAsia="Times New Roman" w:cs="Times New Roman"/>
          <w:szCs w:val="24"/>
        </w:rPr>
        <w:t xml:space="preserve">πέντε Βουλευτές του ΣΥΡΙΖΑ, συμφωνούν με τις επιλογές της Κυβέρνησης στα μεγάλα θέματα που έχουμε μπροστά μας; Ας πούμε για τη </w:t>
      </w:r>
      <w:r>
        <w:rPr>
          <w:rFonts w:eastAsia="Times New Roman" w:cs="Times New Roman"/>
          <w:szCs w:val="24"/>
        </w:rPr>
        <w:t>σ</w:t>
      </w:r>
      <w:r>
        <w:rPr>
          <w:rFonts w:eastAsia="Times New Roman" w:cs="Times New Roman"/>
          <w:szCs w:val="24"/>
        </w:rPr>
        <w:t>υνταγματική Αναθεώρηση, οι διακριτοί ρόλοι Εκκλησίας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Κράτους θα στηριχθούν από τους </w:t>
      </w:r>
      <w:r>
        <w:rPr>
          <w:rFonts w:eastAsia="Times New Roman" w:cs="Times New Roman"/>
          <w:szCs w:val="24"/>
        </w:rPr>
        <w:t>ανελ</w:t>
      </w:r>
      <w:r>
        <w:rPr>
          <w:rFonts w:eastAsia="Times New Roman" w:cs="Times New Roman"/>
          <w:szCs w:val="24"/>
        </w:rPr>
        <w:t>ίτες που απέμειναν στην Κυβέρνηση; Ο α</w:t>
      </w:r>
      <w:r>
        <w:rPr>
          <w:rFonts w:eastAsia="Times New Roman" w:cs="Times New Roman"/>
          <w:szCs w:val="24"/>
        </w:rPr>
        <w:t xml:space="preserve">φορισμός του ΣΥΡΙΖΑ για τα μη κρατικά πανεπιστήμια βρίσκει σύμφωνο τον Σπύρο Δανέλλη ή σε έναν-δυο μήνες η Κυβέρνηση και ο κ. Τσίπρας θα ψάχνουν για μια νέα πλειοψηφία; </w:t>
      </w:r>
    </w:p>
    <w:p w14:paraId="1286C92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Έρχομαι και στο πιο επίμαχο. Ο κ. Κόκκαλης και ο κ. Ζουράρις, οι οποίοι έχουν κάνει κα</w:t>
      </w:r>
      <w:r>
        <w:rPr>
          <w:rFonts w:eastAsia="Times New Roman" w:cs="Times New Roman"/>
          <w:szCs w:val="24"/>
        </w:rPr>
        <w:t xml:space="preserve">ριέρα ως </w:t>
      </w:r>
      <w:r>
        <w:rPr>
          <w:rFonts w:eastAsia="Times New Roman" w:cs="Times New Roman"/>
          <w:szCs w:val="24"/>
        </w:rPr>
        <w:t>μ</w:t>
      </w:r>
      <w:r>
        <w:rPr>
          <w:rFonts w:eastAsia="Times New Roman" w:cs="Times New Roman"/>
          <w:szCs w:val="24"/>
        </w:rPr>
        <w:t>ακεδονομάχοι στα τηλεοπτικά παράθυρα, θα ψηφίσουν την ερχόμενη εβδομάδα τη Συμφωνία των Πρεσπών; Έχουν δεσμευθεί γι’ αυτό στον κ. Τσίπρα ή είναι ψήφος εμπιστοσύνης μιας χρήσης και άμεσης απόδοσης; Γιατί –και θα πρέπει να το ξεκαθαρίσω, για να μην</w:t>
      </w:r>
      <w:r>
        <w:rPr>
          <w:rFonts w:eastAsia="Times New Roman" w:cs="Times New Roman"/>
          <w:szCs w:val="24"/>
        </w:rPr>
        <w:t xml:space="preserve"> χάσουμε εντελώς τη λογική μας- ψήφος εμπιστοσύνης στην Κυβέρνηση πρέπει να σημαίνει οπωσδήποτε και θετική ψήφο για τις Πρέσπες. Ενώ, αντιθέτως, θετική ψήφος για τις Πρέσπες δεν σημαίνει ψήφο εμπιστοσύνης στην Κυβέρνηση. Είναι κάτι που σε ανύποπτο χρόνο έχ</w:t>
      </w:r>
      <w:r>
        <w:rPr>
          <w:rFonts w:eastAsia="Times New Roman" w:cs="Times New Roman"/>
          <w:szCs w:val="24"/>
        </w:rPr>
        <w:t>ει ξεκαθαρίσει το Ποτάμι. Είμαστε απέναντι στην Κυβέρνηση, πολεμάμε τις ιδεοληψίες της, χωρίς να γινόμαστε και εμείς ιδεοληπτικοί. Κάθε Βουλευτής, όμως, της νέας Πλειοψηφίας οφείλει να ξεκαθαρίσει σήμερα τι θα κάνει. Και αν δεν μπορεί να το κάνει στον χρόν</w:t>
      </w:r>
      <w:r>
        <w:rPr>
          <w:rFonts w:eastAsia="Times New Roman" w:cs="Times New Roman"/>
          <w:szCs w:val="24"/>
        </w:rPr>
        <w:t xml:space="preserve">ο που απομένει ο Βουλευτής, θα πρέπει να μας το πει ο κ. Τσίπρας. Εκτός εάν έχουν σκοπό κάποιοι Βουλευτές να παραμείνουν ντεμέκ </w:t>
      </w:r>
      <w:r>
        <w:rPr>
          <w:rFonts w:eastAsia="Times New Roman" w:cs="Times New Roman"/>
          <w:szCs w:val="24"/>
        </w:rPr>
        <w:t>μ</w:t>
      </w:r>
      <w:r>
        <w:rPr>
          <w:rFonts w:eastAsia="Times New Roman" w:cs="Times New Roman"/>
          <w:szCs w:val="24"/>
        </w:rPr>
        <w:t xml:space="preserve">ακεδονομάχοι, αλλά αυτή τη φορά με υπουργικά κοστούμια και όχι φουστάνια. </w:t>
      </w:r>
    </w:p>
    <w:p w14:paraId="1286C92D" w14:textId="77777777" w:rsidR="000402FE" w:rsidRDefault="007623D8">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χθες έκανα μια πρόταση</w:t>
      </w:r>
      <w:r>
        <w:rPr>
          <w:rFonts w:eastAsia="Times New Roman" w:cs="Times New Roman"/>
          <w:szCs w:val="24"/>
        </w:rPr>
        <w:t xml:space="preserve"> για να αντιμετωπίσουμε όλα αυτά τα φαινόμενα των μετακινήσεων των Βουλευτών. Πρότεινα να δεσμευθούμε όλοι ότι οι Βουλευτές που εκλέγονται με ένα κόμμα δεν αλλάζουν Κοινοβουλευτική Ομάδα στη διάρκεια της θητείας τους. Σας είπα και χθες ότι το καταστατικό τ</w:t>
      </w:r>
      <w:r>
        <w:rPr>
          <w:rFonts w:eastAsia="Times New Roman" w:cs="Times New Roman"/>
          <w:szCs w:val="24"/>
        </w:rPr>
        <w:t>ου ΣΥΡΙΖΑ τα λέει λίγο πιο αυστηρά τα πράγματα. Κάποιος που δεν ψηφίζει την κομματική γραμμή παραδίδει την έδρα του. Εγώ προτείνω απλώς να δεσμευθούμε ότι δεν μπορεί να εντάσσεται κάποιος σε μια Κοινοβουλευτική Ομάδα, ενώ έχει εκλεγεί με μια άλλη Κοινοβουλ</w:t>
      </w:r>
      <w:r>
        <w:rPr>
          <w:rFonts w:eastAsia="Times New Roman" w:cs="Times New Roman"/>
          <w:szCs w:val="24"/>
        </w:rPr>
        <w:t>ευτική Ομάδα. Περιμένω, λοιπόν, την απάντηση των Αρχηγών, την απάντηση της κ. Γεννηματά</w:t>
      </w:r>
      <w:r w:rsidRPr="00A1658C">
        <w:rPr>
          <w:rFonts w:eastAsia="Times New Roman" w:cs="Times New Roman"/>
          <w:szCs w:val="24"/>
        </w:rPr>
        <w:t>,</w:t>
      </w:r>
      <w:r>
        <w:rPr>
          <w:rFonts w:eastAsia="Times New Roman" w:cs="Times New Roman"/>
          <w:szCs w:val="24"/>
        </w:rPr>
        <w:t xml:space="preserve"> που έχει πάρει τρεις Βουλευτές από άλλα κόμματα, του κ. Μητσοτάκη</w:t>
      </w:r>
      <w:r w:rsidRPr="00A1658C">
        <w:rPr>
          <w:rFonts w:eastAsia="Times New Roman" w:cs="Times New Roman"/>
          <w:szCs w:val="24"/>
        </w:rPr>
        <w:t>,</w:t>
      </w:r>
      <w:r>
        <w:rPr>
          <w:rFonts w:eastAsia="Times New Roman" w:cs="Times New Roman"/>
          <w:szCs w:val="24"/>
        </w:rPr>
        <w:t xml:space="preserve"> που έχει πάρει τέσσερις Βουλευτές από άλλα κόμματα και προφανώς την απάντηση του κυρίου Πρωθυπουργού</w:t>
      </w:r>
      <w:r>
        <w:rPr>
          <w:rFonts w:eastAsia="Times New Roman" w:cs="Times New Roman"/>
          <w:szCs w:val="24"/>
        </w:rPr>
        <w:t xml:space="preserve">, του κ. Τσίπρα, που κρατά την Κυβέρνησή του και με προσχωρήσεις στην Κοινοβουλευτική Ομάδα </w:t>
      </w:r>
      <w:r>
        <w:rPr>
          <w:rFonts w:eastAsia="Times New Roman" w:cs="Times New Roman"/>
          <w:szCs w:val="24"/>
        </w:rPr>
        <w:t xml:space="preserve">του </w:t>
      </w:r>
      <w:r>
        <w:rPr>
          <w:rFonts w:eastAsia="Times New Roman" w:cs="Times New Roman"/>
          <w:szCs w:val="24"/>
        </w:rPr>
        <w:t xml:space="preserve">αλλά και με κάθε άλλης λογής Βουλευτές. Ανάμεσα σ’ αυτούς </w:t>
      </w:r>
      <w:r w:rsidRPr="00A1658C">
        <w:rPr>
          <w:rFonts w:eastAsia="Times New Roman" w:cs="Times New Roman"/>
          <w:szCs w:val="24"/>
        </w:rPr>
        <w:t>-</w:t>
      </w:r>
      <w:r>
        <w:rPr>
          <w:rFonts w:eastAsia="Times New Roman" w:cs="Times New Roman"/>
          <w:szCs w:val="24"/>
        </w:rPr>
        <w:t>δεν μπορώ παρά να το πω</w:t>
      </w:r>
      <w:r w:rsidRPr="00A1658C">
        <w:rPr>
          <w:rFonts w:eastAsia="Times New Roman" w:cs="Times New Roman"/>
          <w:szCs w:val="24"/>
        </w:rPr>
        <w:t>-</w:t>
      </w:r>
      <w:r>
        <w:rPr>
          <w:rFonts w:eastAsia="Times New Roman" w:cs="Times New Roman"/>
          <w:szCs w:val="24"/>
        </w:rPr>
        <w:t xml:space="preserve"> και με Βουλευτές, που απ’ ό,τι φαίνεται έχουν δοθεί από τον κ. Καμμένο με υπ</w:t>
      </w:r>
      <w:r>
        <w:rPr>
          <w:rFonts w:eastAsia="Times New Roman" w:cs="Times New Roman"/>
          <w:szCs w:val="24"/>
        </w:rPr>
        <w:t xml:space="preserve">οσχετική, όπως λένε και στο ποδόσφαιρο. </w:t>
      </w:r>
    </w:p>
    <w:p w14:paraId="1286C92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Αφού, λοιπόν, κυρίες και κύριοι, όλοι είμαστε απέναντι στις μεταγραφές, όλοι είμαστε πολέμιοι των μεταγραφών, ο ένας μιλά για κουρέλια, ο άλλος μιλά για υπολείμματα, ο άλλος μιλά για προστασία, ας συμφωνήσουμε σήμερ</w:t>
      </w:r>
      <w:r>
        <w:rPr>
          <w:rFonts w:eastAsia="Times New Roman" w:cs="Times New Roman"/>
          <w:szCs w:val="24"/>
        </w:rPr>
        <w:t xml:space="preserve">α ότι δεν θα ζήσουμε ξανά αυτά τα φαινόμενα. Έχει και αυτό μια αξία για τους πολίτες που μας παρακολουθούν και βλέπουν την υποκρισία της υπόθεσης. Μπορεί να μην λύνει το πρόβλημα σήμερα και δεν το λύνει, δίνει όμως ένα στίγμα, ότι αντιλαμβανόμαστε τα λάθη </w:t>
      </w:r>
      <w:r>
        <w:rPr>
          <w:rFonts w:eastAsia="Times New Roman" w:cs="Times New Roman"/>
          <w:szCs w:val="24"/>
        </w:rPr>
        <w:t>μας.</w:t>
      </w:r>
    </w:p>
    <w:p w14:paraId="1286C92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Μια δεύτερη μικρότερη, αλλά όχι ασήμαντη διαπίστωση θέλω να κάνω, γιατί δεν ξέρω πόσοι Έλληνες το έκαναν, αλλά εγώ παρακολούθησα αρκετές από τις ομιλίες αυτές τις δυο μέρες στη Βουλή. Μια δεύτερη, λοιπόν, όχι ασήμαντη διαπίστωση είναι ότι ο ΣΥΡΙΖΑ έχε</w:t>
      </w:r>
      <w:r>
        <w:rPr>
          <w:rFonts w:eastAsia="Times New Roman" w:cs="Times New Roman"/>
          <w:szCs w:val="24"/>
        </w:rPr>
        <w:t xml:space="preserve">ι κάνει μεγάλη σχολή με τις κωλοτούμπες και έχει επηρεάσει και τους αντιπάλους του. Άκουσα Βουλευτές της Αντιπολίτευσης να διατρανώνουν την αντίθεσή τους στην επικείμενη λύση στο </w:t>
      </w:r>
      <w:r>
        <w:rPr>
          <w:rFonts w:eastAsia="Times New Roman" w:cs="Times New Roman"/>
          <w:szCs w:val="24"/>
        </w:rPr>
        <w:t>μ</w:t>
      </w:r>
      <w:r>
        <w:rPr>
          <w:rFonts w:eastAsia="Times New Roman" w:cs="Times New Roman"/>
          <w:szCs w:val="24"/>
        </w:rPr>
        <w:t>ακεδονικό. Σφόδρα αντίθετοι. Ποιοι; Αυτοί οι ίδιοι που έλεγαν προς τους δημο</w:t>
      </w:r>
      <w:r>
        <w:rPr>
          <w:rFonts w:eastAsia="Times New Roman" w:cs="Times New Roman"/>
          <w:szCs w:val="24"/>
        </w:rPr>
        <w:t xml:space="preserve">σιογράφους ότι όταν έρθει η </w:t>
      </w:r>
      <w:r>
        <w:rPr>
          <w:rFonts w:eastAsia="Times New Roman" w:cs="Times New Roman"/>
          <w:szCs w:val="24"/>
        </w:rPr>
        <w:t>σ</w:t>
      </w:r>
      <w:r>
        <w:rPr>
          <w:rFonts w:eastAsia="Times New Roman" w:cs="Times New Roman"/>
          <w:szCs w:val="24"/>
        </w:rPr>
        <w:t xml:space="preserve">υμφωνία, θα πρέπει να δούμε το διεθνές περιβάλλον και τη ζημιά που μπορεί να υποστεί η χώρα, εάν ξαφνικά βρεθεί μόνη της. Υπάρχει ένα ερώτημα, εάν όλα αλέθονται στον αντισυριζαϊκό μύλο. </w:t>
      </w:r>
    </w:p>
    <w:p w14:paraId="1286C93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Πάμε, όμως, στη μεγάλη εικόνα. Θέλω να γ</w:t>
      </w:r>
      <w:r>
        <w:rPr>
          <w:rFonts w:eastAsia="Times New Roman" w:cs="Times New Roman"/>
          <w:szCs w:val="24"/>
        </w:rPr>
        <w:t>υρίσω εκεί. Ανησυχεί κανένας με τα ρήγματα που εμφανίζονται στην κοινωνία; Σκεφτόμαστε ότι εκτός από τις κομματικές γραμμές, τις κομματικές νίκες και ήττες, υπάρχει μια χώρα και μια οικονομία που δεν λέει να ορθοποδήσει; Μια οικονομία που χρειάζεται ηρεμία</w:t>
      </w:r>
      <w:r>
        <w:rPr>
          <w:rFonts w:eastAsia="Times New Roman" w:cs="Times New Roman"/>
          <w:szCs w:val="24"/>
        </w:rPr>
        <w:t xml:space="preserve"> και σταθερότητα. Δεν ξέρω εάν προλάβατε να δείτε, αλλά ο ΟΟΣΑ σήμερα μας προειδοποίησε ότι βλέπει πτωτικές τάσεις στην ελληνική οικονομία για το επόμενο ενιάμηνο.</w:t>
      </w:r>
    </w:p>
    <w:p w14:paraId="1286C93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Επίσης, θα πρέπει να αρχίσει να μας φοβίζει το γεγονός ότι όλοι πια και όχι μόνο μέσα στο Κο</w:t>
      </w:r>
      <w:r>
        <w:rPr>
          <w:rFonts w:eastAsia="Times New Roman" w:cs="Times New Roman"/>
          <w:szCs w:val="24"/>
        </w:rPr>
        <w:t>ινοβούλιο, αλλά ακόμα και στις παρέες βλέπουν καχύποπτα ο ένας τον άλλο. Τα έχουμε ξαναζήσει αυτά στα χρόνια του αντιμνημονιακού αγώνα, τότε που η πιο δημοφιλής κατηγορία, ακόμη και μεταξύ φίλων, ήταν το «Γερμανοτσολιάς». Και τώρα ο διχασμός επανέρχεται με</w:t>
      </w:r>
      <w:r>
        <w:rPr>
          <w:rFonts w:eastAsia="Times New Roman" w:cs="Times New Roman"/>
          <w:szCs w:val="24"/>
        </w:rPr>
        <w:t xml:space="preserve"> δρασκελιές. Έκφρασή του, αν και στο επίπεδο της γελοιότητας, είναι οι αφίσες που εμφανίστηκαν στη </w:t>
      </w:r>
      <w:r>
        <w:rPr>
          <w:rFonts w:eastAsia="Times New Roman" w:cs="Times New Roman"/>
          <w:szCs w:val="24"/>
        </w:rPr>
        <w:t>β</w:t>
      </w:r>
      <w:r>
        <w:rPr>
          <w:rFonts w:eastAsia="Times New Roman" w:cs="Times New Roman"/>
          <w:szCs w:val="24"/>
        </w:rPr>
        <w:t>όρεια Ελλάδα. Να ξέρουν, πάντως, ότι δεν πρωτοτυπούν και θα πρέπει να θυμηθούμε ότι κάποτε και η Αθήνα είχε γεμίσει με αφίσες του κ. Σαμαρά, του κ. Βενιζέλο</w:t>
      </w:r>
      <w:r>
        <w:rPr>
          <w:rFonts w:eastAsia="Times New Roman" w:cs="Times New Roman"/>
          <w:szCs w:val="24"/>
        </w:rPr>
        <w:t>υ, του κ. Στουρνάρα. Τους είχαν τότε επικηρύξει οι αντιμνημονιακοί κουκουλοφόροι και τώρα έχουμε τους εθνικιστές κουκουλοφόρους. Γενικά, νομίζω ότι οι κουκουλοφόροι είναι ένα ωραίο επάγγελμα σ’ αυτή τη χώρα. Κάνουν την πλάκα τους, εκτονώνονται, ανώνυμοι εί</w:t>
      </w:r>
      <w:r>
        <w:rPr>
          <w:rFonts w:eastAsia="Times New Roman" w:cs="Times New Roman"/>
          <w:szCs w:val="24"/>
        </w:rPr>
        <w:t xml:space="preserve">ναι, κανένα ρίσκο δεν παίρνουν και μετά γυρνούν στο σπίτι και προφανώς βλέπουν τα κατορθώματά τους στα δελτία ειδήσεων και γελούν. </w:t>
      </w:r>
    </w:p>
    <w:p w14:paraId="1286C93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Πώς θα διώξουμε, όμως, αυτή τη δυσοσμία; Την κύρια ευθύνη την έχει η Κυβέρνηση. Οι αποστασίες των ημερών έκαναν ακόμη πιο το</w:t>
      </w:r>
      <w:r>
        <w:rPr>
          <w:rFonts w:eastAsia="Times New Roman" w:cs="Times New Roman"/>
          <w:szCs w:val="24"/>
        </w:rPr>
        <w:t>ξική την ατμόσφαιρα. Στην επιφάνεια έχουν βγει όλες οι παθογένειες της πολιτικής ζωής και η λογική έχει στριμωχτεί στο περιθώριο. Ένα εθνικό θέμα, αντί να γίνει αφορμή για συνεννόηση, έγινε όπλο στα χέρια των κομματικών επιτελείων. Η Κυβέρνηση νόμιζε ότι θ</w:t>
      </w:r>
      <w:r>
        <w:rPr>
          <w:rFonts w:eastAsia="Times New Roman" w:cs="Times New Roman"/>
          <w:szCs w:val="24"/>
        </w:rPr>
        <w:t>α διαλύσει την Αντιπολίτευση και η Αντιπολίτευση οχυρώθηκε στις κομματικές της γραμμές. Δεν ξέρω τι θα είχαμε πετύχει με ένα Εθνικό Συμβούλιο Ασφαλείας, που επίμονα είχε ζητήσει το Ποτάμι, αλλά νομίζω ότι αποκλείεται να ήμασταν σε χειρότερο σημείο απ’ ό,τι</w:t>
      </w:r>
      <w:r>
        <w:rPr>
          <w:rFonts w:eastAsia="Times New Roman" w:cs="Times New Roman"/>
          <w:szCs w:val="24"/>
        </w:rPr>
        <w:t xml:space="preserve"> είμαστε σήμερα. </w:t>
      </w:r>
    </w:p>
    <w:p w14:paraId="1286C933" w14:textId="77777777" w:rsidR="000402FE" w:rsidRDefault="007623D8">
      <w:pPr>
        <w:spacing w:after="0" w:line="600" w:lineRule="auto"/>
        <w:ind w:firstLine="720"/>
        <w:jc w:val="both"/>
        <w:rPr>
          <w:rFonts w:eastAsia="Times New Roman"/>
          <w:szCs w:val="24"/>
        </w:rPr>
      </w:pPr>
      <w:r>
        <w:rPr>
          <w:rFonts w:eastAsia="Times New Roman"/>
          <w:szCs w:val="24"/>
        </w:rPr>
        <w:t xml:space="preserve">Θα μου πείτε, </w:t>
      </w:r>
      <w:r w:rsidRPr="00601B58">
        <w:rPr>
          <w:rFonts w:eastAsia="Times New Roman"/>
          <w:bCs/>
          <w:shd w:val="clear" w:color="auto" w:fill="FFFFFF"/>
        </w:rPr>
        <w:t>όμως</w:t>
      </w:r>
      <w:r>
        <w:rPr>
          <w:rFonts w:eastAsia="Times New Roman"/>
          <w:szCs w:val="24"/>
        </w:rPr>
        <w:t xml:space="preserve">, αυτά -η συνεννόηση στα εθνικά θέματα, τα εθνικά συμβούλια κ.λπ.- </w:t>
      </w:r>
      <w:r w:rsidRPr="00601B58">
        <w:rPr>
          <w:rFonts w:eastAsia="Times New Roman"/>
          <w:szCs w:val="24"/>
        </w:rPr>
        <w:t xml:space="preserve">γίνονται σε κανονικές </w:t>
      </w:r>
      <w:r>
        <w:rPr>
          <w:rFonts w:eastAsia="Times New Roman"/>
          <w:szCs w:val="24"/>
        </w:rPr>
        <w:t>χώρες. Ε</w:t>
      </w:r>
      <w:r w:rsidRPr="00601B58">
        <w:rPr>
          <w:rFonts w:eastAsia="Times New Roman"/>
          <w:szCs w:val="24"/>
        </w:rPr>
        <w:t xml:space="preserve">δώ το κύριο μέλημα </w:t>
      </w:r>
      <w:r>
        <w:rPr>
          <w:rFonts w:eastAsia="Times New Roman"/>
          <w:szCs w:val="24"/>
        </w:rPr>
        <w:t xml:space="preserve">αυτών </w:t>
      </w:r>
      <w:r w:rsidRPr="00601B58">
        <w:rPr>
          <w:rFonts w:eastAsia="Times New Roman"/>
          <w:bCs/>
          <w:shd w:val="clear" w:color="auto" w:fill="FFFFFF"/>
        </w:rPr>
        <w:t>που</w:t>
      </w:r>
      <w:r>
        <w:rPr>
          <w:rFonts w:eastAsia="Times New Roman"/>
          <w:szCs w:val="24"/>
        </w:rPr>
        <w:t xml:space="preserve"> κυβερνούν, </w:t>
      </w:r>
      <w:r w:rsidRPr="00601B58">
        <w:rPr>
          <w:rFonts w:eastAsia="Times New Roman"/>
          <w:szCs w:val="24"/>
        </w:rPr>
        <w:t>αλλά και κάποι</w:t>
      </w:r>
      <w:r>
        <w:rPr>
          <w:rFonts w:eastAsia="Times New Roman"/>
          <w:szCs w:val="24"/>
        </w:rPr>
        <w:t>ω</w:t>
      </w:r>
      <w:r w:rsidRPr="00601B58">
        <w:rPr>
          <w:rFonts w:eastAsia="Times New Roman"/>
          <w:szCs w:val="24"/>
        </w:rPr>
        <w:t>ν που συνωστίζονται στον προθάλαμο της εξουσίας</w:t>
      </w:r>
      <w:r>
        <w:rPr>
          <w:rFonts w:eastAsia="Times New Roman"/>
          <w:szCs w:val="24"/>
        </w:rPr>
        <w:t>,</w:t>
      </w:r>
      <w:r w:rsidRPr="00601B58">
        <w:rPr>
          <w:rFonts w:eastAsia="Times New Roman"/>
          <w:szCs w:val="24"/>
        </w:rPr>
        <w:t xml:space="preserve"> είναι το μικροκομματικό συμφέρον</w:t>
      </w:r>
      <w:r>
        <w:rPr>
          <w:rFonts w:eastAsia="Times New Roman"/>
          <w:szCs w:val="24"/>
        </w:rPr>
        <w:t>,</w:t>
      </w:r>
      <w:r w:rsidRPr="00601B58">
        <w:rPr>
          <w:rFonts w:eastAsia="Times New Roman"/>
          <w:szCs w:val="24"/>
        </w:rPr>
        <w:t xml:space="preserve"> ο αφανισμός του </w:t>
      </w:r>
      <w:r>
        <w:rPr>
          <w:rFonts w:eastAsia="Times New Roman"/>
          <w:szCs w:val="24"/>
        </w:rPr>
        <w:t xml:space="preserve">αντιπάλου </w:t>
      </w:r>
      <w:r>
        <w:rPr>
          <w:rFonts w:eastAsia="Times New Roman"/>
          <w:bCs/>
        </w:rPr>
        <w:t>και</w:t>
      </w:r>
      <w:r>
        <w:rPr>
          <w:rFonts w:eastAsia="Times New Roman"/>
          <w:szCs w:val="24"/>
        </w:rPr>
        <w:t xml:space="preserve"> η πάση θυσία </w:t>
      </w:r>
      <w:r w:rsidRPr="00601B58">
        <w:rPr>
          <w:rFonts w:eastAsia="Times New Roman"/>
          <w:szCs w:val="24"/>
        </w:rPr>
        <w:t>πολιτική</w:t>
      </w:r>
      <w:r>
        <w:rPr>
          <w:rFonts w:eastAsia="Times New Roman"/>
          <w:szCs w:val="24"/>
        </w:rPr>
        <w:t xml:space="preserve"> επιβίωσή τους. </w:t>
      </w:r>
    </w:p>
    <w:p w14:paraId="1286C934" w14:textId="77777777" w:rsidR="000402FE" w:rsidRDefault="007623D8">
      <w:pPr>
        <w:spacing w:after="0" w:line="600" w:lineRule="auto"/>
        <w:ind w:firstLine="720"/>
        <w:jc w:val="both"/>
        <w:rPr>
          <w:rFonts w:eastAsia="Times New Roman"/>
          <w:szCs w:val="24"/>
        </w:rPr>
      </w:pPr>
      <w:r w:rsidRPr="00601B58">
        <w:rPr>
          <w:rFonts w:eastAsia="Times New Roman"/>
          <w:szCs w:val="24"/>
        </w:rPr>
        <w:t>Κυρίες και κύριοι συνάδελφοι</w:t>
      </w:r>
      <w:r>
        <w:rPr>
          <w:rFonts w:eastAsia="Times New Roman"/>
          <w:szCs w:val="24"/>
        </w:rPr>
        <w:t>, οι Έλληνες</w:t>
      </w:r>
      <w:r w:rsidRPr="00601B58">
        <w:rPr>
          <w:rFonts w:eastAsia="Times New Roman"/>
          <w:szCs w:val="24"/>
        </w:rPr>
        <w:t xml:space="preserve"> μετά από </w:t>
      </w:r>
      <w:r>
        <w:rPr>
          <w:rFonts w:eastAsia="Times New Roman"/>
          <w:szCs w:val="24"/>
        </w:rPr>
        <w:t>δέκα</w:t>
      </w:r>
      <w:r w:rsidRPr="00601B58">
        <w:rPr>
          <w:rFonts w:eastAsia="Times New Roman"/>
          <w:szCs w:val="24"/>
        </w:rPr>
        <w:t xml:space="preserve"> χρόνια κρίσης</w:t>
      </w:r>
      <w:r>
        <w:rPr>
          <w:rFonts w:eastAsia="Times New Roman"/>
          <w:szCs w:val="24"/>
        </w:rPr>
        <w:t xml:space="preserve"> έχουν εξοντωθεί. Όλη</w:t>
      </w:r>
      <w:r w:rsidRPr="00601B58">
        <w:rPr>
          <w:rFonts w:eastAsia="Times New Roman"/>
          <w:szCs w:val="24"/>
        </w:rPr>
        <w:t xml:space="preserve"> η ενέργεια στην κοινωνία εξαντλείται σε μικρούς εμφυλίου</w:t>
      </w:r>
      <w:r>
        <w:rPr>
          <w:rFonts w:eastAsia="Times New Roman"/>
          <w:szCs w:val="24"/>
        </w:rPr>
        <w:t>ς. Αξίζ</w:t>
      </w:r>
      <w:r>
        <w:rPr>
          <w:rFonts w:eastAsia="Times New Roman"/>
          <w:szCs w:val="24"/>
        </w:rPr>
        <w:t xml:space="preserve">ουμε </w:t>
      </w:r>
      <w:r w:rsidRPr="00601B58">
        <w:rPr>
          <w:rFonts w:eastAsia="Times New Roman"/>
          <w:bCs/>
          <w:shd w:val="clear" w:color="auto" w:fill="FFFFFF"/>
        </w:rPr>
        <w:t>όμως</w:t>
      </w:r>
      <w:r>
        <w:rPr>
          <w:rFonts w:eastAsia="Times New Roman"/>
          <w:szCs w:val="24"/>
        </w:rPr>
        <w:t xml:space="preserve"> </w:t>
      </w:r>
      <w:r w:rsidRPr="00601B58">
        <w:rPr>
          <w:rFonts w:eastAsia="Times New Roman"/>
          <w:bCs/>
          <w:shd w:val="clear" w:color="auto" w:fill="FFFFFF"/>
        </w:rPr>
        <w:t>μια</w:t>
      </w:r>
      <w:r>
        <w:rPr>
          <w:rFonts w:eastAsia="Times New Roman"/>
          <w:szCs w:val="24"/>
        </w:rPr>
        <w:t xml:space="preserve"> Ελλάδα αλλιώς </w:t>
      </w:r>
      <w:r w:rsidRPr="00601B58">
        <w:rPr>
          <w:rFonts w:eastAsia="Times New Roman"/>
          <w:bCs/>
        </w:rPr>
        <w:t>και</w:t>
      </w:r>
      <w:r>
        <w:rPr>
          <w:rFonts w:eastAsia="Times New Roman"/>
          <w:szCs w:val="24"/>
        </w:rPr>
        <w:t xml:space="preserve"> όχι </w:t>
      </w:r>
      <w:r w:rsidRPr="00601B58">
        <w:rPr>
          <w:rFonts w:eastAsia="Times New Roman"/>
          <w:bCs/>
          <w:shd w:val="clear" w:color="auto" w:fill="FFFFFF"/>
        </w:rPr>
        <w:t>μια</w:t>
      </w:r>
      <w:r>
        <w:rPr>
          <w:rFonts w:eastAsia="Times New Roman"/>
          <w:szCs w:val="24"/>
        </w:rPr>
        <w:t xml:space="preserve"> Ελλάδα της παρακμής, τ</w:t>
      </w:r>
      <w:r w:rsidRPr="00601B58">
        <w:rPr>
          <w:rFonts w:eastAsia="Times New Roman"/>
          <w:szCs w:val="24"/>
        </w:rPr>
        <w:t>ου πολιτικού αμοραλισμού</w:t>
      </w:r>
      <w:r>
        <w:rPr>
          <w:rFonts w:eastAsia="Times New Roman"/>
          <w:szCs w:val="24"/>
        </w:rPr>
        <w:t xml:space="preserve">. </w:t>
      </w:r>
    </w:p>
    <w:p w14:paraId="1286C935" w14:textId="77777777" w:rsidR="000402FE" w:rsidRDefault="007623D8">
      <w:pPr>
        <w:spacing w:after="0" w:line="600" w:lineRule="auto"/>
        <w:ind w:firstLine="720"/>
        <w:jc w:val="both"/>
        <w:rPr>
          <w:rFonts w:eastAsia="Times New Roman"/>
          <w:szCs w:val="24"/>
        </w:rPr>
      </w:pPr>
      <w:r>
        <w:rPr>
          <w:rFonts w:eastAsia="Times New Roman"/>
          <w:szCs w:val="24"/>
        </w:rPr>
        <w:t xml:space="preserve">Είπα </w:t>
      </w:r>
      <w:r w:rsidRPr="00601B58">
        <w:rPr>
          <w:rFonts w:eastAsia="Times New Roman"/>
          <w:bCs/>
        </w:rPr>
        <w:t>και</w:t>
      </w:r>
      <w:r>
        <w:rPr>
          <w:rFonts w:eastAsia="Times New Roman"/>
          <w:szCs w:val="24"/>
        </w:rPr>
        <w:t xml:space="preserve"> χθες </w:t>
      </w:r>
      <w:r w:rsidRPr="00601B58">
        <w:rPr>
          <w:rFonts w:eastAsia="Times New Roman"/>
          <w:bCs/>
          <w:shd w:val="clear" w:color="auto" w:fill="FFFFFF"/>
        </w:rPr>
        <w:t>ότι</w:t>
      </w:r>
      <w:r>
        <w:rPr>
          <w:rFonts w:eastAsia="Times New Roman"/>
          <w:szCs w:val="24"/>
        </w:rPr>
        <w:t xml:space="preserve"> </w:t>
      </w:r>
      <w:r w:rsidRPr="00601B58">
        <w:rPr>
          <w:rFonts w:eastAsia="Times New Roman"/>
          <w:szCs w:val="24"/>
        </w:rPr>
        <w:t>πρέπει να γράψουμε νέες σελίδες</w:t>
      </w:r>
      <w:r>
        <w:rPr>
          <w:rFonts w:eastAsia="Times New Roman"/>
          <w:szCs w:val="24"/>
        </w:rPr>
        <w:t>. Ο</w:t>
      </w:r>
      <w:r w:rsidRPr="00601B58">
        <w:rPr>
          <w:rFonts w:eastAsia="Times New Roman"/>
          <w:szCs w:val="24"/>
        </w:rPr>
        <w:t xml:space="preserve"> ελληνικός λαός πρέπει να κληθεί σύντομα </w:t>
      </w:r>
      <w:r>
        <w:rPr>
          <w:rFonts w:eastAsia="Times New Roman"/>
          <w:szCs w:val="24"/>
        </w:rPr>
        <w:t>να αποφασίσει</w:t>
      </w:r>
      <w:r w:rsidRPr="00601B58">
        <w:rPr>
          <w:rFonts w:eastAsia="Times New Roman"/>
          <w:szCs w:val="24"/>
        </w:rPr>
        <w:t xml:space="preserve"> για αυτές τις νέες </w:t>
      </w:r>
      <w:r>
        <w:rPr>
          <w:rFonts w:eastAsia="Times New Roman"/>
          <w:szCs w:val="24"/>
        </w:rPr>
        <w:t xml:space="preserve">σελίδες. Το Ποτάμι επιμένει </w:t>
      </w:r>
      <w:r w:rsidRPr="00601B58">
        <w:rPr>
          <w:rFonts w:eastAsia="Times New Roman"/>
          <w:bCs/>
          <w:shd w:val="clear" w:color="auto" w:fill="FFFFFF"/>
        </w:rPr>
        <w:t>ότι</w:t>
      </w:r>
      <w:r>
        <w:rPr>
          <w:rFonts w:eastAsia="Times New Roman"/>
          <w:szCs w:val="24"/>
        </w:rPr>
        <w:t xml:space="preserve"> θέλει την</w:t>
      </w:r>
      <w:r>
        <w:rPr>
          <w:rFonts w:eastAsia="Times New Roman"/>
          <w:szCs w:val="24"/>
        </w:rPr>
        <w:t xml:space="preserve"> Ελλάδα αλλιώς. Ε</w:t>
      </w:r>
      <w:r w:rsidRPr="00601B58">
        <w:rPr>
          <w:rFonts w:eastAsia="Times New Roman"/>
          <w:szCs w:val="24"/>
        </w:rPr>
        <w:t xml:space="preserve">πιμένει ότι αυτή η ιστορία </w:t>
      </w:r>
      <w:r w:rsidRPr="009C21AD">
        <w:rPr>
          <w:rFonts w:eastAsia="Times New Roman"/>
        </w:rPr>
        <w:t>πρέπει</w:t>
      </w:r>
      <w:r>
        <w:rPr>
          <w:rFonts w:eastAsia="Times New Roman"/>
          <w:szCs w:val="24"/>
        </w:rPr>
        <w:t xml:space="preserve"> </w:t>
      </w:r>
      <w:r w:rsidRPr="009C21AD">
        <w:rPr>
          <w:rFonts w:eastAsia="Times New Roman"/>
          <w:bCs/>
          <w:shd w:val="clear" w:color="auto" w:fill="FFFFFF"/>
        </w:rPr>
        <w:t>να</w:t>
      </w:r>
      <w:r>
        <w:rPr>
          <w:rFonts w:eastAsia="Times New Roman"/>
          <w:szCs w:val="24"/>
        </w:rPr>
        <w:t xml:space="preserve"> </w:t>
      </w:r>
      <w:r w:rsidRPr="00601B58">
        <w:rPr>
          <w:rFonts w:eastAsia="Times New Roman"/>
          <w:szCs w:val="24"/>
        </w:rPr>
        <w:t>τελειώσει με εκλογές</w:t>
      </w:r>
      <w:r>
        <w:rPr>
          <w:rFonts w:eastAsia="Times New Roman"/>
          <w:szCs w:val="24"/>
        </w:rPr>
        <w:t xml:space="preserve">. </w:t>
      </w:r>
    </w:p>
    <w:p w14:paraId="1286C936" w14:textId="77777777" w:rsidR="000402FE" w:rsidRDefault="007623D8">
      <w:pPr>
        <w:spacing w:after="0" w:line="600" w:lineRule="auto"/>
        <w:ind w:firstLine="720"/>
        <w:jc w:val="both"/>
        <w:rPr>
          <w:rFonts w:eastAsia="Times New Roman"/>
          <w:szCs w:val="24"/>
        </w:rPr>
      </w:pPr>
      <w:r>
        <w:rPr>
          <w:rFonts w:eastAsia="Times New Roman"/>
          <w:szCs w:val="24"/>
        </w:rPr>
        <w:t>Κ</w:t>
      </w:r>
      <w:r w:rsidRPr="00601B58">
        <w:rPr>
          <w:rFonts w:eastAsia="Times New Roman"/>
          <w:szCs w:val="24"/>
        </w:rPr>
        <w:t xml:space="preserve">αι για αυτό σήμερα καταψηφίζει </w:t>
      </w:r>
      <w:r>
        <w:rPr>
          <w:rFonts w:eastAsia="Times New Roman"/>
          <w:szCs w:val="24"/>
        </w:rPr>
        <w:t>μια</w:t>
      </w:r>
      <w:r w:rsidRPr="00601B58">
        <w:rPr>
          <w:rFonts w:eastAsia="Times New Roman"/>
          <w:szCs w:val="24"/>
        </w:rPr>
        <w:t xml:space="preserve"> αποτυχημένη </w:t>
      </w:r>
      <w:r>
        <w:rPr>
          <w:rFonts w:eastAsia="Times New Roman"/>
          <w:szCs w:val="24"/>
        </w:rPr>
        <w:t>Κυβέρνηση,</w:t>
      </w:r>
      <w:r w:rsidRPr="00601B58">
        <w:rPr>
          <w:rFonts w:eastAsia="Times New Roman"/>
          <w:szCs w:val="24"/>
        </w:rPr>
        <w:t xml:space="preserve"> ζητά</w:t>
      </w:r>
      <w:r>
        <w:rPr>
          <w:rFonts w:eastAsia="Times New Roman"/>
          <w:szCs w:val="24"/>
        </w:rPr>
        <w:t>ει</w:t>
      </w:r>
      <w:r w:rsidRPr="00601B58">
        <w:rPr>
          <w:rFonts w:eastAsia="Times New Roman"/>
          <w:szCs w:val="24"/>
        </w:rPr>
        <w:t xml:space="preserve"> </w:t>
      </w:r>
      <w:r>
        <w:rPr>
          <w:rFonts w:eastAsia="Times New Roman"/>
          <w:szCs w:val="24"/>
        </w:rPr>
        <w:t>-</w:t>
      </w:r>
      <w:r w:rsidRPr="00601B58">
        <w:rPr>
          <w:rFonts w:eastAsia="Times New Roman"/>
          <w:szCs w:val="24"/>
        </w:rPr>
        <w:t>και θα το κάνου</w:t>
      </w:r>
      <w:r>
        <w:rPr>
          <w:rFonts w:eastAsia="Times New Roman"/>
          <w:szCs w:val="24"/>
        </w:rPr>
        <w:t>ν</w:t>
      </w:r>
      <w:r w:rsidRPr="00601B58">
        <w:rPr>
          <w:rFonts w:eastAsia="Times New Roman"/>
          <w:szCs w:val="24"/>
        </w:rPr>
        <w:t xml:space="preserve"> πράξη οι </w:t>
      </w:r>
      <w:r>
        <w:rPr>
          <w:rFonts w:eastAsia="Times New Roman"/>
          <w:szCs w:val="24"/>
        </w:rPr>
        <w:t>Βουλευτές του Ποταμιού-</w:t>
      </w:r>
      <w:r w:rsidRPr="00601B58">
        <w:rPr>
          <w:rFonts w:eastAsia="Times New Roman"/>
          <w:szCs w:val="24"/>
        </w:rPr>
        <w:t xml:space="preserve"> το επόμενο διάστημα </w:t>
      </w:r>
      <w:r>
        <w:rPr>
          <w:rFonts w:eastAsia="Times New Roman"/>
          <w:szCs w:val="24"/>
        </w:rPr>
        <w:t xml:space="preserve">με </w:t>
      </w:r>
      <w:r w:rsidRPr="00601B58">
        <w:rPr>
          <w:rFonts w:eastAsia="Times New Roman"/>
          <w:szCs w:val="24"/>
        </w:rPr>
        <w:t>κάθε τρόπο</w:t>
      </w:r>
      <w:r>
        <w:rPr>
          <w:rFonts w:eastAsia="Times New Roman"/>
          <w:szCs w:val="24"/>
        </w:rPr>
        <w:t>,</w:t>
      </w:r>
      <w:r w:rsidRPr="00601B58">
        <w:rPr>
          <w:rFonts w:eastAsia="Times New Roman"/>
          <w:szCs w:val="24"/>
        </w:rPr>
        <w:t xml:space="preserve"> με κ</w:t>
      </w:r>
      <w:r>
        <w:rPr>
          <w:rFonts w:eastAsia="Times New Roman"/>
          <w:szCs w:val="24"/>
        </w:rPr>
        <w:t>άθε δύναμη να πολεμήσου</w:t>
      </w:r>
      <w:r>
        <w:rPr>
          <w:rFonts w:eastAsia="Times New Roman"/>
          <w:szCs w:val="24"/>
        </w:rPr>
        <w:t>ν για τη</w:t>
      </w:r>
      <w:r w:rsidRPr="00601B58">
        <w:rPr>
          <w:rFonts w:eastAsia="Times New Roman"/>
          <w:szCs w:val="24"/>
        </w:rPr>
        <w:t xml:space="preserve"> μεγάλη πολιτική αλλαγή που έχει ανάγκη η ελληνική κοινωνία</w:t>
      </w:r>
      <w:r>
        <w:rPr>
          <w:rFonts w:eastAsia="Times New Roman"/>
          <w:szCs w:val="24"/>
        </w:rPr>
        <w:t>.</w:t>
      </w:r>
    </w:p>
    <w:p w14:paraId="1286C937" w14:textId="77777777" w:rsidR="000402FE" w:rsidRDefault="007623D8">
      <w:pPr>
        <w:spacing w:after="0" w:line="600" w:lineRule="auto"/>
        <w:ind w:firstLine="720"/>
        <w:jc w:val="both"/>
        <w:rPr>
          <w:rFonts w:eastAsia="Times New Roman"/>
          <w:szCs w:val="24"/>
        </w:rPr>
      </w:pPr>
      <w:r>
        <w:rPr>
          <w:rFonts w:eastAsia="Times New Roman"/>
          <w:szCs w:val="24"/>
        </w:rPr>
        <w:t>Σ</w:t>
      </w:r>
      <w:r w:rsidRPr="00601B58">
        <w:rPr>
          <w:rFonts w:eastAsia="Times New Roman"/>
          <w:szCs w:val="24"/>
        </w:rPr>
        <w:t>ας ευχαριστώ</w:t>
      </w:r>
      <w:r>
        <w:rPr>
          <w:rFonts w:eastAsia="Times New Roman"/>
          <w:szCs w:val="24"/>
        </w:rPr>
        <w:t>.</w:t>
      </w:r>
    </w:p>
    <w:p w14:paraId="1286C938" w14:textId="77777777" w:rsidR="000402FE" w:rsidRDefault="007623D8">
      <w:pPr>
        <w:spacing w:after="0" w:line="600" w:lineRule="auto"/>
        <w:jc w:val="center"/>
        <w:rPr>
          <w:rFonts w:eastAsia="Times New Roman" w:cs="Times New Roman"/>
        </w:rPr>
      </w:pPr>
      <w:r w:rsidRPr="00B74478">
        <w:rPr>
          <w:rFonts w:eastAsia="Times New Roman" w:cs="Times New Roman"/>
        </w:rPr>
        <w:t>(Χειροκροτήματα από την πτέρυγα του Ποταμιού)</w:t>
      </w:r>
    </w:p>
    <w:p w14:paraId="1286C939" w14:textId="77777777" w:rsidR="000402FE" w:rsidRDefault="007623D8">
      <w:pPr>
        <w:spacing w:after="0" w:line="600" w:lineRule="auto"/>
        <w:ind w:firstLine="720"/>
        <w:jc w:val="both"/>
        <w:rPr>
          <w:rFonts w:eastAsia="Times New Roman" w:cs="Times New Roman"/>
        </w:rPr>
      </w:pPr>
      <w:r>
        <w:rPr>
          <w:rFonts w:eastAsia="Times New Roman" w:cs="Times New Roman"/>
        </w:rPr>
        <w:t>(Στο σημείο αυτό την Προεδρική Έδρα καταλαμβάνει ο Δ΄</w:t>
      </w:r>
      <w:r>
        <w:rPr>
          <w:rFonts w:eastAsia="Times New Roman" w:cs="Times New Roman"/>
        </w:rPr>
        <w:t xml:space="preserve"> </w:t>
      </w:r>
      <w:r>
        <w:rPr>
          <w:rFonts w:eastAsia="Times New Roman" w:cs="Times New Roman"/>
        </w:rPr>
        <w:t xml:space="preserve">Αντιπρόεδρος της Βουλής κ. </w:t>
      </w:r>
      <w:r w:rsidRPr="00DC16B9">
        <w:rPr>
          <w:rFonts w:eastAsia="Times New Roman" w:cs="Times New Roman"/>
          <w:b/>
        </w:rPr>
        <w:t>Νικήτας Κακλαμάνης</w:t>
      </w:r>
      <w:r>
        <w:rPr>
          <w:rFonts w:eastAsia="Times New Roman" w:cs="Times New Roman"/>
        </w:rPr>
        <w:t>)</w:t>
      </w:r>
    </w:p>
    <w:p w14:paraId="1286C93A" w14:textId="77777777" w:rsidR="000402FE" w:rsidRDefault="007623D8">
      <w:pPr>
        <w:spacing w:after="0" w:line="600" w:lineRule="auto"/>
        <w:ind w:firstLine="720"/>
        <w:jc w:val="both"/>
        <w:rPr>
          <w:rFonts w:eastAsia="Times New Roman"/>
          <w:szCs w:val="24"/>
        </w:rPr>
      </w:pPr>
      <w:r w:rsidRPr="004416C6">
        <w:rPr>
          <w:rFonts w:eastAsia="Times New Roman"/>
          <w:b/>
          <w:bCs/>
        </w:rPr>
        <w:t xml:space="preserve">ΠΡΟΕΔΡΕΥΩΝ (Νικήτας </w:t>
      </w:r>
      <w:r w:rsidRPr="004416C6">
        <w:rPr>
          <w:rFonts w:eastAsia="Times New Roman"/>
          <w:b/>
          <w:bCs/>
        </w:rPr>
        <w:t>Κακλαμάνης):</w:t>
      </w:r>
      <w:r>
        <w:rPr>
          <w:rFonts w:eastAsia="Times New Roman" w:cs="Times New Roman"/>
          <w:szCs w:val="24"/>
        </w:rPr>
        <w:t xml:space="preserve"> Τον </w:t>
      </w:r>
      <w:r w:rsidRPr="00601B58">
        <w:rPr>
          <w:rFonts w:eastAsia="Times New Roman"/>
          <w:szCs w:val="24"/>
        </w:rPr>
        <w:t xml:space="preserve">λόγο έχει ο </w:t>
      </w:r>
      <w:r>
        <w:rPr>
          <w:rFonts w:eastAsia="Times New Roman"/>
          <w:szCs w:val="24"/>
        </w:rPr>
        <w:t>Π</w:t>
      </w:r>
      <w:r w:rsidRPr="00601B58">
        <w:rPr>
          <w:rFonts w:eastAsia="Times New Roman"/>
          <w:szCs w:val="24"/>
        </w:rPr>
        <w:t xml:space="preserve">ρόεδρος </w:t>
      </w:r>
      <w:r>
        <w:rPr>
          <w:rFonts w:eastAsia="Times New Roman"/>
          <w:szCs w:val="24"/>
        </w:rPr>
        <w:t xml:space="preserve">της </w:t>
      </w:r>
      <w:r w:rsidRPr="00601B58">
        <w:rPr>
          <w:rFonts w:eastAsia="Times New Roman"/>
          <w:szCs w:val="24"/>
        </w:rPr>
        <w:t xml:space="preserve">Κοινοβουλευτικής Ομάδας των </w:t>
      </w:r>
      <w:r>
        <w:rPr>
          <w:rFonts w:eastAsia="Times New Roman"/>
          <w:szCs w:val="24"/>
        </w:rPr>
        <w:t>Α</w:t>
      </w:r>
      <w:r w:rsidRPr="00601B58">
        <w:rPr>
          <w:rFonts w:eastAsia="Times New Roman"/>
          <w:szCs w:val="24"/>
        </w:rPr>
        <w:t>νεξάρτητων Ελλήνων</w:t>
      </w:r>
      <w:r>
        <w:rPr>
          <w:rFonts w:eastAsia="Times New Roman"/>
          <w:szCs w:val="24"/>
        </w:rPr>
        <w:t>,</w:t>
      </w:r>
      <w:r w:rsidRPr="00601B58">
        <w:rPr>
          <w:rFonts w:eastAsia="Times New Roman"/>
          <w:szCs w:val="24"/>
        </w:rPr>
        <w:t xml:space="preserve"> </w:t>
      </w:r>
      <w:r>
        <w:rPr>
          <w:rFonts w:eastAsia="Times New Roman"/>
          <w:szCs w:val="24"/>
        </w:rPr>
        <w:t>ο κ.</w:t>
      </w:r>
      <w:r w:rsidRPr="00601B58">
        <w:rPr>
          <w:rFonts w:eastAsia="Times New Roman"/>
          <w:szCs w:val="24"/>
        </w:rPr>
        <w:t xml:space="preserve"> Παναγιώτης Καμμένος</w:t>
      </w:r>
      <w:r>
        <w:rPr>
          <w:rFonts w:eastAsia="Times New Roman"/>
          <w:szCs w:val="24"/>
        </w:rPr>
        <w:t xml:space="preserve">. Και για να μην </w:t>
      </w:r>
      <w:r w:rsidRPr="009C21AD">
        <w:rPr>
          <w:rFonts w:eastAsia="Times New Roman"/>
          <w:bCs/>
          <w:shd w:val="clear" w:color="auto" w:fill="FFFFFF"/>
        </w:rPr>
        <w:t>υπάρχουν</w:t>
      </w:r>
      <w:r>
        <w:rPr>
          <w:rFonts w:eastAsia="Times New Roman"/>
          <w:szCs w:val="24"/>
        </w:rPr>
        <w:t xml:space="preserve"> ψίθυροι </w:t>
      </w:r>
      <w:r w:rsidRPr="009C21AD">
        <w:rPr>
          <w:rFonts w:eastAsia="Times New Roman"/>
          <w:bCs/>
        </w:rPr>
        <w:t>και</w:t>
      </w:r>
      <w:r>
        <w:rPr>
          <w:rFonts w:eastAsia="Times New Roman"/>
          <w:szCs w:val="24"/>
        </w:rPr>
        <w:t xml:space="preserve"> σχόλια, ο χρόνος</w:t>
      </w:r>
      <w:r w:rsidRPr="00601B58">
        <w:rPr>
          <w:rFonts w:eastAsia="Times New Roman"/>
          <w:szCs w:val="24"/>
        </w:rPr>
        <w:t xml:space="preserve"> </w:t>
      </w:r>
      <w:r>
        <w:rPr>
          <w:rFonts w:eastAsia="Times New Roman"/>
          <w:szCs w:val="24"/>
        </w:rPr>
        <w:t>π</w:t>
      </w:r>
      <w:r w:rsidRPr="00601B58">
        <w:rPr>
          <w:rFonts w:eastAsia="Times New Roman"/>
          <w:szCs w:val="24"/>
        </w:rPr>
        <w:t>ου θα μπει θα είναι διπλάσιος</w:t>
      </w:r>
      <w:r>
        <w:rPr>
          <w:rFonts w:eastAsia="Times New Roman"/>
          <w:szCs w:val="24"/>
        </w:rPr>
        <w:t>,</w:t>
      </w:r>
      <w:r w:rsidRPr="00601B58">
        <w:rPr>
          <w:rFonts w:eastAsia="Times New Roman"/>
          <w:szCs w:val="24"/>
        </w:rPr>
        <w:t xml:space="preserve"> </w:t>
      </w:r>
      <w:r w:rsidRPr="009C21AD">
        <w:rPr>
          <w:rFonts w:eastAsia="Times New Roman"/>
        </w:rPr>
        <w:t>διότι</w:t>
      </w:r>
      <w:r>
        <w:rPr>
          <w:rFonts w:eastAsia="Times New Roman"/>
          <w:szCs w:val="24"/>
        </w:rPr>
        <w:t xml:space="preserve"> ο</w:t>
      </w:r>
      <w:r w:rsidRPr="00601B58">
        <w:rPr>
          <w:rFonts w:eastAsia="Times New Roman"/>
          <w:szCs w:val="24"/>
        </w:rPr>
        <w:t xml:space="preserve"> κ</w:t>
      </w:r>
      <w:r>
        <w:rPr>
          <w:rFonts w:eastAsia="Times New Roman"/>
          <w:szCs w:val="24"/>
        </w:rPr>
        <w:t>.</w:t>
      </w:r>
      <w:r w:rsidRPr="00601B58">
        <w:rPr>
          <w:rFonts w:eastAsia="Times New Roman"/>
          <w:szCs w:val="24"/>
        </w:rPr>
        <w:t xml:space="preserve"> Καμμένος δεν έκανε πρωτολογία</w:t>
      </w:r>
      <w:r>
        <w:rPr>
          <w:rFonts w:eastAsia="Times New Roman"/>
          <w:szCs w:val="24"/>
        </w:rPr>
        <w:t>. Σ</w:t>
      </w:r>
      <w:r w:rsidRPr="00601B58">
        <w:rPr>
          <w:rFonts w:eastAsia="Times New Roman"/>
          <w:szCs w:val="24"/>
        </w:rPr>
        <w:t>ε συνεννόησ</w:t>
      </w:r>
      <w:r w:rsidRPr="00601B58">
        <w:rPr>
          <w:rFonts w:eastAsia="Times New Roman"/>
          <w:szCs w:val="24"/>
        </w:rPr>
        <w:t xml:space="preserve">η με τον </w:t>
      </w:r>
      <w:r>
        <w:rPr>
          <w:rFonts w:eastAsia="Times New Roman"/>
          <w:szCs w:val="24"/>
        </w:rPr>
        <w:t>Π</w:t>
      </w:r>
      <w:r w:rsidRPr="00601B58">
        <w:rPr>
          <w:rFonts w:eastAsia="Times New Roman"/>
          <w:szCs w:val="24"/>
        </w:rPr>
        <w:t>ρόεδρο της Βουλής</w:t>
      </w:r>
      <w:r>
        <w:rPr>
          <w:rFonts w:eastAsia="Times New Roman"/>
          <w:szCs w:val="24"/>
        </w:rPr>
        <w:t xml:space="preserve"> γίνεται αυτό. </w:t>
      </w:r>
    </w:p>
    <w:p w14:paraId="1286C93B" w14:textId="77777777" w:rsidR="000402FE" w:rsidRDefault="007623D8">
      <w:pPr>
        <w:spacing w:after="0" w:line="600" w:lineRule="auto"/>
        <w:ind w:firstLine="720"/>
        <w:jc w:val="both"/>
        <w:rPr>
          <w:rFonts w:eastAsia="Times New Roman"/>
          <w:szCs w:val="24"/>
        </w:rPr>
      </w:pPr>
      <w:r w:rsidRPr="009C21AD">
        <w:rPr>
          <w:rFonts w:eastAsia="Times New Roman"/>
          <w:szCs w:val="24"/>
        </w:rPr>
        <w:t>Κύριε Πρόεδρε</w:t>
      </w:r>
      <w:r>
        <w:rPr>
          <w:rFonts w:eastAsia="Times New Roman"/>
          <w:szCs w:val="24"/>
        </w:rPr>
        <w:t xml:space="preserve">, έχετε τον λόγο. </w:t>
      </w:r>
    </w:p>
    <w:p w14:paraId="1286C93C" w14:textId="77777777" w:rsidR="000402FE" w:rsidRDefault="007623D8">
      <w:pPr>
        <w:spacing w:after="0" w:line="600" w:lineRule="auto"/>
        <w:ind w:firstLine="720"/>
        <w:jc w:val="both"/>
        <w:rPr>
          <w:rFonts w:eastAsia="Times New Roman"/>
          <w:szCs w:val="24"/>
        </w:rPr>
      </w:pPr>
      <w:r w:rsidRPr="0094035C">
        <w:rPr>
          <w:rFonts w:eastAsia="Times New Roman"/>
          <w:b/>
          <w:szCs w:val="24"/>
        </w:rPr>
        <w:t>ΠΑΝΟΣ ΚΑΜΜΕΝΟΣ (Πρόεδρος των Ανεξαρτήτων Ελλήνων):</w:t>
      </w:r>
      <w:r>
        <w:rPr>
          <w:rFonts w:eastAsia="Times New Roman"/>
          <w:szCs w:val="24"/>
        </w:rPr>
        <w:t xml:space="preserve"> </w:t>
      </w:r>
      <w:r w:rsidRPr="009C21AD">
        <w:rPr>
          <w:rFonts w:eastAsia="Times New Roman"/>
        </w:rPr>
        <w:t xml:space="preserve">Ευχαριστώ, κύριε Πρόεδρε. </w:t>
      </w:r>
      <w:r>
        <w:rPr>
          <w:rFonts w:eastAsia="Times New Roman"/>
          <w:szCs w:val="24"/>
        </w:rPr>
        <w:t xml:space="preserve"> </w:t>
      </w:r>
    </w:p>
    <w:p w14:paraId="1286C93D" w14:textId="77777777" w:rsidR="000402FE" w:rsidRDefault="007623D8">
      <w:pPr>
        <w:spacing w:after="0" w:line="600" w:lineRule="auto"/>
        <w:ind w:firstLine="720"/>
        <w:jc w:val="both"/>
        <w:rPr>
          <w:rFonts w:eastAsia="Times New Roman"/>
          <w:szCs w:val="24"/>
        </w:rPr>
      </w:pPr>
      <w:r>
        <w:rPr>
          <w:rFonts w:eastAsia="Times New Roman"/>
          <w:szCs w:val="24"/>
        </w:rPr>
        <w:t>Κ</w:t>
      </w:r>
      <w:r w:rsidRPr="00601B58">
        <w:rPr>
          <w:rFonts w:eastAsia="Times New Roman"/>
          <w:szCs w:val="24"/>
        </w:rPr>
        <w:t>υρίες και κύριοι συνάδελφοι</w:t>
      </w:r>
      <w:r>
        <w:rPr>
          <w:rFonts w:eastAsia="Times New Roman"/>
          <w:szCs w:val="24"/>
        </w:rPr>
        <w:t>,</w:t>
      </w:r>
      <w:r w:rsidRPr="00601B58">
        <w:rPr>
          <w:rFonts w:eastAsia="Times New Roman"/>
          <w:szCs w:val="24"/>
        </w:rPr>
        <w:t xml:space="preserve"> </w:t>
      </w:r>
      <w:r>
        <w:rPr>
          <w:rFonts w:eastAsia="Times New Roman"/>
          <w:szCs w:val="24"/>
        </w:rPr>
        <w:t>διανύω τον εικοστό έκτο χρόνο σε αυτή την Α</w:t>
      </w:r>
      <w:r w:rsidRPr="00601B58">
        <w:rPr>
          <w:rFonts w:eastAsia="Times New Roman"/>
          <w:szCs w:val="24"/>
        </w:rPr>
        <w:t>ίθουσα</w:t>
      </w:r>
      <w:r>
        <w:rPr>
          <w:rFonts w:eastAsia="Times New Roman"/>
          <w:szCs w:val="24"/>
        </w:rPr>
        <w:t>,</w:t>
      </w:r>
      <w:r w:rsidRPr="00601B58">
        <w:rPr>
          <w:rFonts w:eastAsia="Times New Roman"/>
          <w:szCs w:val="24"/>
        </w:rPr>
        <w:t xml:space="preserve"> εκλεγμένος πάντα </w:t>
      </w:r>
      <w:r>
        <w:rPr>
          <w:rFonts w:eastAsia="Times New Roman"/>
          <w:szCs w:val="24"/>
        </w:rPr>
        <w:t xml:space="preserve">από </w:t>
      </w:r>
      <w:r w:rsidRPr="00601B58">
        <w:rPr>
          <w:rFonts w:eastAsia="Times New Roman"/>
          <w:szCs w:val="24"/>
        </w:rPr>
        <w:t>τον ελληνικό λαό και ουδέποτε διορισμένος</w:t>
      </w:r>
      <w:r>
        <w:rPr>
          <w:rFonts w:eastAsia="Times New Roman"/>
          <w:szCs w:val="24"/>
        </w:rPr>
        <w:t xml:space="preserve">. Δεκατρείς εκλογικές αναμετρήσεις, </w:t>
      </w:r>
      <w:r w:rsidRPr="00601B58">
        <w:rPr>
          <w:rFonts w:eastAsia="Times New Roman"/>
          <w:szCs w:val="24"/>
        </w:rPr>
        <w:t xml:space="preserve">δύο διαφορετικά </w:t>
      </w:r>
      <w:r>
        <w:rPr>
          <w:rFonts w:eastAsia="Times New Roman"/>
          <w:szCs w:val="24"/>
        </w:rPr>
        <w:t xml:space="preserve">κόμματα, </w:t>
      </w:r>
      <w:r w:rsidRPr="00601B58">
        <w:rPr>
          <w:rFonts w:eastAsia="Times New Roman"/>
          <w:szCs w:val="24"/>
        </w:rPr>
        <w:t>τρεις εκλογικές περιφέρειες</w:t>
      </w:r>
      <w:r>
        <w:rPr>
          <w:rFonts w:eastAsia="Times New Roman"/>
          <w:szCs w:val="24"/>
        </w:rPr>
        <w:t xml:space="preserve">. </w:t>
      </w:r>
    </w:p>
    <w:p w14:paraId="1286C93E" w14:textId="77777777" w:rsidR="000402FE" w:rsidRDefault="007623D8">
      <w:pPr>
        <w:spacing w:after="0" w:line="600" w:lineRule="auto"/>
        <w:ind w:firstLine="720"/>
        <w:jc w:val="both"/>
        <w:rPr>
          <w:rFonts w:eastAsia="Times New Roman"/>
          <w:szCs w:val="24"/>
        </w:rPr>
      </w:pPr>
      <w:r>
        <w:rPr>
          <w:rFonts w:eastAsia="Times New Roman"/>
          <w:szCs w:val="24"/>
        </w:rPr>
        <w:t>Θ</w:t>
      </w:r>
      <w:r w:rsidRPr="00601B58">
        <w:rPr>
          <w:rFonts w:eastAsia="Times New Roman"/>
          <w:szCs w:val="24"/>
        </w:rPr>
        <w:t xml:space="preserve">υμάμαι </w:t>
      </w:r>
      <w:r w:rsidRPr="0094035C">
        <w:rPr>
          <w:rFonts w:eastAsia="Times New Roman"/>
          <w:bCs/>
          <w:shd w:val="clear" w:color="auto" w:fill="FFFFFF"/>
        </w:rPr>
        <w:t>μια</w:t>
      </w:r>
      <w:r>
        <w:rPr>
          <w:rFonts w:eastAsia="Times New Roman"/>
          <w:szCs w:val="24"/>
        </w:rPr>
        <w:t xml:space="preserve"> </w:t>
      </w:r>
      <w:r w:rsidRPr="00601B58">
        <w:rPr>
          <w:rFonts w:eastAsia="Times New Roman"/>
          <w:szCs w:val="24"/>
        </w:rPr>
        <w:t>από τις πρώτες ομιλίες μου στη Βουλή των Ελλήνων</w:t>
      </w:r>
      <w:r>
        <w:rPr>
          <w:rFonts w:eastAsia="Times New Roman"/>
          <w:szCs w:val="24"/>
        </w:rPr>
        <w:t>, το 1993,</w:t>
      </w:r>
      <w:r w:rsidRPr="00601B58">
        <w:rPr>
          <w:rFonts w:eastAsia="Times New Roman"/>
          <w:szCs w:val="24"/>
        </w:rPr>
        <w:t xml:space="preserve"> όταν είχε προκύψει </w:t>
      </w:r>
      <w:r>
        <w:rPr>
          <w:rFonts w:eastAsia="Times New Roman"/>
          <w:szCs w:val="24"/>
        </w:rPr>
        <w:t xml:space="preserve">η </w:t>
      </w:r>
      <w:r w:rsidRPr="009C21AD">
        <w:rPr>
          <w:rFonts w:eastAsia="Times New Roman"/>
          <w:szCs w:val="24"/>
        </w:rPr>
        <w:t>συζήτηση</w:t>
      </w:r>
      <w:r>
        <w:rPr>
          <w:rFonts w:eastAsia="Times New Roman"/>
          <w:szCs w:val="24"/>
        </w:rPr>
        <w:t xml:space="preserve"> για τη Συνθήκη του Σένγ</w:t>
      </w:r>
      <w:r>
        <w:rPr>
          <w:rFonts w:eastAsia="Times New Roman"/>
          <w:szCs w:val="24"/>
        </w:rPr>
        <w:t xml:space="preserve">κεν. Διαφωνούσα τότε με το </w:t>
      </w:r>
      <w:r>
        <w:rPr>
          <w:rFonts w:eastAsia="Times New Roman"/>
          <w:szCs w:val="24"/>
        </w:rPr>
        <w:t>κ</w:t>
      </w:r>
      <w:r>
        <w:rPr>
          <w:rFonts w:eastAsia="Times New Roman"/>
          <w:szCs w:val="24"/>
        </w:rPr>
        <w:t xml:space="preserve">όμμα μου, μαζί με </w:t>
      </w:r>
      <w:r w:rsidRPr="009C21AD">
        <w:rPr>
          <w:rFonts w:eastAsia="Times New Roman"/>
          <w:szCs w:val="24"/>
        </w:rPr>
        <w:t>ά</w:t>
      </w:r>
      <w:r>
        <w:rPr>
          <w:rFonts w:eastAsia="Times New Roman"/>
          <w:szCs w:val="24"/>
        </w:rPr>
        <w:t xml:space="preserve">λλους Βουλευτές. Κάποιοι εξ αυτών </w:t>
      </w:r>
      <w:r w:rsidRPr="009C21AD">
        <w:rPr>
          <w:rFonts w:eastAsia="Times New Roman"/>
          <w:bCs/>
        </w:rPr>
        <w:t>είναι</w:t>
      </w:r>
      <w:r>
        <w:rPr>
          <w:rFonts w:eastAsia="Times New Roman"/>
          <w:szCs w:val="24"/>
        </w:rPr>
        <w:t xml:space="preserve"> σήμερα εδώ. Και </w:t>
      </w:r>
      <w:r w:rsidRPr="00601B58">
        <w:rPr>
          <w:rFonts w:eastAsia="Times New Roman"/>
          <w:szCs w:val="24"/>
        </w:rPr>
        <w:t xml:space="preserve">ρώτησα </w:t>
      </w:r>
      <w:r>
        <w:rPr>
          <w:rFonts w:eastAsia="Times New Roman"/>
          <w:szCs w:val="24"/>
        </w:rPr>
        <w:t xml:space="preserve">έναν παλιό </w:t>
      </w:r>
      <w:r w:rsidRPr="009C21AD">
        <w:rPr>
          <w:rFonts w:eastAsia="Times New Roman"/>
          <w:szCs w:val="24"/>
        </w:rPr>
        <w:t>κοινοβουλευτικ</w:t>
      </w:r>
      <w:r>
        <w:rPr>
          <w:rFonts w:eastAsia="Times New Roman"/>
          <w:szCs w:val="24"/>
        </w:rPr>
        <w:t xml:space="preserve">ό, </w:t>
      </w:r>
      <w:r w:rsidRPr="00601B58">
        <w:rPr>
          <w:rFonts w:eastAsia="Times New Roman"/>
          <w:szCs w:val="24"/>
        </w:rPr>
        <w:t xml:space="preserve">τον μακαρίτη τον </w:t>
      </w:r>
      <w:r>
        <w:rPr>
          <w:rFonts w:eastAsia="Times New Roman"/>
          <w:szCs w:val="24"/>
        </w:rPr>
        <w:t xml:space="preserve">Θεόδωρο τον </w:t>
      </w:r>
      <w:r w:rsidRPr="00601B58">
        <w:rPr>
          <w:rFonts w:eastAsia="Times New Roman"/>
          <w:szCs w:val="24"/>
        </w:rPr>
        <w:t>Αναγνωστόπουλο</w:t>
      </w:r>
      <w:r>
        <w:rPr>
          <w:rFonts w:eastAsia="Times New Roman"/>
          <w:szCs w:val="24"/>
        </w:rPr>
        <w:t>,</w:t>
      </w:r>
      <w:r w:rsidRPr="00601B58">
        <w:rPr>
          <w:rFonts w:eastAsia="Times New Roman"/>
          <w:szCs w:val="24"/>
        </w:rPr>
        <w:t xml:space="preserve"> να με συμβουλέψει </w:t>
      </w:r>
      <w:r>
        <w:rPr>
          <w:rFonts w:eastAsia="Times New Roman"/>
          <w:szCs w:val="24"/>
        </w:rPr>
        <w:t xml:space="preserve">τι να κάνω και μου είπε: Ανέβα στο Βήμα </w:t>
      </w:r>
      <w:r w:rsidRPr="009C21AD">
        <w:rPr>
          <w:rFonts w:eastAsia="Times New Roman"/>
          <w:bCs/>
        </w:rPr>
        <w:t>και</w:t>
      </w:r>
      <w:r>
        <w:rPr>
          <w:rFonts w:eastAsia="Times New Roman"/>
          <w:szCs w:val="24"/>
        </w:rPr>
        <w:t xml:space="preserve"> πες ειλικρι</w:t>
      </w:r>
      <w:r>
        <w:rPr>
          <w:rFonts w:eastAsia="Times New Roman"/>
          <w:szCs w:val="24"/>
        </w:rPr>
        <w:t xml:space="preserve">νά την άποψή σου και τεκμηρίωσέ την. Η </w:t>
      </w:r>
      <w:r w:rsidRPr="009C21AD">
        <w:rPr>
          <w:rFonts w:eastAsia="Times New Roman"/>
          <w:bCs/>
        </w:rPr>
        <w:t>Βουλή</w:t>
      </w:r>
      <w:r>
        <w:rPr>
          <w:rFonts w:eastAsia="Times New Roman"/>
          <w:szCs w:val="24"/>
        </w:rPr>
        <w:t xml:space="preserve"> </w:t>
      </w:r>
      <w:r w:rsidRPr="009C21AD">
        <w:rPr>
          <w:rFonts w:eastAsia="Times New Roman"/>
          <w:bCs/>
        </w:rPr>
        <w:t>είναι</w:t>
      </w:r>
      <w:r>
        <w:rPr>
          <w:rFonts w:eastAsia="Times New Roman"/>
          <w:szCs w:val="24"/>
        </w:rPr>
        <w:t xml:space="preserve"> ο ναός της </w:t>
      </w:r>
      <w:r>
        <w:rPr>
          <w:rFonts w:eastAsia="Times New Roman"/>
          <w:szCs w:val="24"/>
        </w:rPr>
        <w:t>δ</w:t>
      </w:r>
      <w:r>
        <w:rPr>
          <w:rFonts w:eastAsia="Times New Roman"/>
          <w:szCs w:val="24"/>
        </w:rPr>
        <w:t xml:space="preserve">ημοκρατίας και μέσα στη </w:t>
      </w:r>
      <w:r w:rsidRPr="009C21AD">
        <w:rPr>
          <w:rFonts w:eastAsia="Times New Roman"/>
          <w:bCs/>
        </w:rPr>
        <w:t>Βουλή</w:t>
      </w:r>
      <w:r>
        <w:rPr>
          <w:rFonts w:eastAsia="Times New Roman"/>
          <w:szCs w:val="24"/>
        </w:rPr>
        <w:t xml:space="preserve"> τα αδιέξοδα βρίσκουν λύσεις. </w:t>
      </w:r>
    </w:p>
    <w:p w14:paraId="1286C93F" w14:textId="77777777" w:rsidR="000402FE" w:rsidRDefault="007623D8">
      <w:pPr>
        <w:spacing w:after="0" w:line="600" w:lineRule="auto"/>
        <w:ind w:firstLine="720"/>
        <w:jc w:val="both"/>
        <w:rPr>
          <w:rFonts w:eastAsia="Times New Roman"/>
          <w:szCs w:val="24"/>
        </w:rPr>
      </w:pPr>
      <w:r>
        <w:rPr>
          <w:rFonts w:eastAsia="Times New Roman"/>
          <w:szCs w:val="24"/>
        </w:rPr>
        <w:t xml:space="preserve">Σήμερα συζητούμε την πρόταση ψήφου εμπιστοσύνης για την </w:t>
      </w:r>
      <w:r w:rsidRPr="009C21AD">
        <w:rPr>
          <w:rFonts w:eastAsia="Times New Roman"/>
          <w:bCs/>
        </w:rPr>
        <w:t>Κυβέρνηση</w:t>
      </w:r>
      <w:r>
        <w:rPr>
          <w:rFonts w:eastAsia="Times New Roman"/>
          <w:bCs/>
        </w:rPr>
        <w:t>,</w:t>
      </w:r>
      <w:r>
        <w:rPr>
          <w:rFonts w:eastAsia="Times New Roman"/>
          <w:szCs w:val="24"/>
        </w:rPr>
        <w:t xml:space="preserve"> την οποία ζήτησε ο </w:t>
      </w:r>
      <w:r w:rsidRPr="009C21AD">
        <w:rPr>
          <w:rFonts w:eastAsia="Times New Roman"/>
        </w:rPr>
        <w:t>Πρωθυπουργός</w:t>
      </w:r>
      <w:r>
        <w:rPr>
          <w:rFonts w:eastAsia="Times New Roman"/>
        </w:rPr>
        <w:t>,</w:t>
      </w:r>
      <w:r>
        <w:rPr>
          <w:rFonts w:eastAsia="Times New Roman"/>
          <w:szCs w:val="24"/>
        </w:rPr>
        <w:t xml:space="preserve"> ο Αλέξης Τσίπρας, με τον οποίο μα</w:t>
      </w:r>
      <w:r>
        <w:rPr>
          <w:rFonts w:eastAsia="Times New Roman"/>
          <w:szCs w:val="24"/>
        </w:rPr>
        <w:t xml:space="preserve">ζί πριν από τέσσερα χρόνια αποφασίσαμε </w:t>
      </w:r>
      <w:r w:rsidRPr="009C21AD">
        <w:rPr>
          <w:rFonts w:eastAsia="Times New Roman"/>
          <w:bCs/>
          <w:shd w:val="clear" w:color="auto" w:fill="FFFFFF"/>
        </w:rPr>
        <w:t>να</w:t>
      </w:r>
      <w:r>
        <w:rPr>
          <w:rFonts w:eastAsia="Times New Roman"/>
          <w:szCs w:val="24"/>
        </w:rPr>
        <w:t xml:space="preserve"> κάνουμε την </w:t>
      </w:r>
      <w:r w:rsidRPr="009C21AD">
        <w:rPr>
          <w:rFonts w:eastAsia="Times New Roman"/>
          <w:bCs/>
        </w:rPr>
        <w:t>Κυβέρνηση</w:t>
      </w:r>
      <w:r>
        <w:rPr>
          <w:rFonts w:eastAsia="Times New Roman"/>
          <w:szCs w:val="24"/>
        </w:rPr>
        <w:t xml:space="preserve"> Εθνικής Συνεννόησης, με σκοπό </w:t>
      </w:r>
      <w:r w:rsidRPr="009C21AD">
        <w:rPr>
          <w:rFonts w:eastAsia="Times New Roman"/>
          <w:bCs/>
          <w:shd w:val="clear" w:color="auto" w:fill="FFFFFF"/>
        </w:rPr>
        <w:t>να</w:t>
      </w:r>
      <w:r>
        <w:rPr>
          <w:rFonts w:eastAsia="Times New Roman"/>
          <w:szCs w:val="24"/>
        </w:rPr>
        <w:t xml:space="preserve"> βγει η χώρα από τα μνημόνια. </w:t>
      </w:r>
    </w:p>
    <w:p w14:paraId="1286C940" w14:textId="77777777" w:rsidR="000402FE" w:rsidRDefault="007623D8">
      <w:pPr>
        <w:spacing w:after="0" w:line="600" w:lineRule="auto"/>
        <w:ind w:firstLine="720"/>
        <w:jc w:val="both"/>
        <w:rPr>
          <w:rFonts w:eastAsia="Times New Roman"/>
          <w:szCs w:val="24"/>
        </w:rPr>
      </w:pPr>
      <w:r w:rsidRPr="00773B4E">
        <w:rPr>
          <w:rFonts w:eastAsia="Times New Roman"/>
          <w:bCs/>
          <w:shd w:val="clear" w:color="auto" w:fill="FFFFFF"/>
        </w:rPr>
        <w:t>Όμως</w:t>
      </w:r>
      <w:r>
        <w:rPr>
          <w:rFonts w:eastAsia="Times New Roman"/>
          <w:szCs w:val="24"/>
        </w:rPr>
        <w:t xml:space="preserve">, αυτή η πρόταση ψήφου εμπιστοσύνης </w:t>
      </w:r>
      <w:r w:rsidRPr="009C21AD">
        <w:rPr>
          <w:rFonts w:eastAsia="Times New Roman"/>
          <w:bCs/>
          <w:shd w:val="clear" w:color="auto" w:fill="FFFFFF"/>
        </w:rPr>
        <w:t>δεν</w:t>
      </w:r>
      <w:r>
        <w:rPr>
          <w:rFonts w:eastAsia="Times New Roman"/>
          <w:szCs w:val="24"/>
        </w:rPr>
        <w:t xml:space="preserve"> </w:t>
      </w:r>
      <w:r w:rsidRPr="009C21AD">
        <w:rPr>
          <w:rFonts w:eastAsia="Times New Roman"/>
          <w:bCs/>
        </w:rPr>
        <w:t>έχει</w:t>
      </w:r>
      <w:r>
        <w:rPr>
          <w:rFonts w:eastAsia="Times New Roman"/>
          <w:szCs w:val="24"/>
        </w:rPr>
        <w:t xml:space="preserve"> </w:t>
      </w:r>
      <w:r w:rsidRPr="009C21AD">
        <w:rPr>
          <w:rFonts w:eastAsia="Times New Roman"/>
          <w:bCs/>
          <w:shd w:val="clear" w:color="auto" w:fill="FFFFFF"/>
        </w:rPr>
        <w:t>να</w:t>
      </w:r>
      <w:r>
        <w:rPr>
          <w:rFonts w:eastAsia="Times New Roman"/>
          <w:szCs w:val="24"/>
        </w:rPr>
        <w:t xml:space="preserve"> κάνει με τον απολογισμό αυτής της </w:t>
      </w:r>
      <w:r w:rsidRPr="009C21AD">
        <w:rPr>
          <w:rFonts w:eastAsia="Times New Roman"/>
          <w:bCs/>
        </w:rPr>
        <w:t>Κυβέρνηση</w:t>
      </w:r>
      <w:r>
        <w:rPr>
          <w:rFonts w:eastAsia="Times New Roman"/>
          <w:bCs/>
        </w:rPr>
        <w:t>ς. Δ</w:t>
      </w:r>
      <w:r w:rsidRPr="009C21AD">
        <w:rPr>
          <w:rFonts w:eastAsia="Times New Roman"/>
          <w:bCs/>
          <w:shd w:val="clear" w:color="auto" w:fill="FFFFFF"/>
        </w:rPr>
        <w:t>εν</w:t>
      </w:r>
      <w:r>
        <w:rPr>
          <w:rFonts w:eastAsia="Times New Roman"/>
          <w:szCs w:val="24"/>
        </w:rPr>
        <w:t xml:space="preserve"> </w:t>
      </w:r>
      <w:r w:rsidRPr="00773B4E">
        <w:rPr>
          <w:rFonts w:eastAsia="Times New Roman"/>
          <w:bCs/>
        </w:rPr>
        <w:t>έχει</w:t>
      </w:r>
      <w:r>
        <w:rPr>
          <w:rFonts w:eastAsia="Times New Roman"/>
          <w:szCs w:val="24"/>
        </w:rPr>
        <w:t xml:space="preserve"> </w:t>
      </w:r>
      <w:r w:rsidRPr="009C21AD">
        <w:rPr>
          <w:rFonts w:eastAsia="Times New Roman"/>
          <w:bCs/>
          <w:shd w:val="clear" w:color="auto" w:fill="FFFFFF"/>
        </w:rPr>
        <w:t>να</w:t>
      </w:r>
      <w:r>
        <w:rPr>
          <w:rFonts w:eastAsia="Times New Roman"/>
          <w:szCs w:val="24"/>
        </w:rPr>
        <w:t xml:space="preserve"> κάνει ούτε καν με τις δεσμεύσεις </w:t>
      </w:r>
      <w:r w:rsidRPr="009C21AD">
        <w:rPr>
          <w:rFonts w:eastAsia="Times New Roman"/>
          <w:bCs/>
          <w:shd w:val="clear" w:color="auto" w:fill="FFFFFF"/>
        </w:rPr>
        <w:t>που</w:t>
      </w:r>
      <w:r>
        <w:rPr>
          <w:rFonts w:eastAsia="Times New Roman"/>
          <w:szCs w:val="24"/>
        </w:rPr>
        <w:t xml:space="preserve"> </w:t>
      </w:r>
      <w:r w:rsidRPr="009C21AD">
        <w:rPr>
          <w:rFonts w:eastAsia="Times New Roman"/>
        </w:rPr>
        <w:t>πρέπει</w:t>
      </w:r>
      <w:r>
        <w:rPr>
          <w:rFonts w:eastAsia="Times New Roman"/>
          <w:szCs w:val="24"/>
        </w:rPr>
        <w:t xml:space="preserve"> </w:t>
      </w:r>
      <w:r w:rsidRPr="009C21AD">
        <w:rPr>
          <w:rFonts w:eastAsia="Times New Roman"/>
          <w:bCs/>
          <w:shd w:val="clear" w:color="auto" w:fill="FFFFFF"/>
        </w:rPr>
        <w:t>να</w:t>
      </w:r>
      <w:r>
        <w:rPr>
          <w:rFonts w:eastAsia="Times New Roman"/>
          <w:szCs w:val="24"/>
        </w:rPr>
        <w:t xml:space="preserve"> υλοποιήσει η </w:t>
      </w:r>
      <w:r w:rsidRPr="00A13760">
        <w:rPr>
          <w:rFonts w:eastAsia="Times New Roman"/>
          <w:bCs/>
        </w:rPr>
        <w:t>Κυβέρνηση</w:t>
      </w:r>
      <w:r>
        <w:rPr>
          <w:rFonts w:eastAsia="Times New Roman"/>
          <w:szCs w:val="24"/>
        </w:rPr>
        <w:t xml:space="preserve"> αυτή στον ψηφισμένο </w:t>
      </w:r>
      <w:r w:rsidRPr="00A13760">
        <w:rPr>
          <w:rFonts w:eastAsia="Times New Roman"/>
          <w:bCs/>
          <w:shd w:val="clear" w:color="auto" w:fill="FFFFFF"/>
        </w:rPr>
        <w:t>προϋπολογισμό</w:t>
      </w:r>
      <w:r>
        <w:rPr>
          <w:rFonts w:eastAsia="Times New Roman"/>
          <w:bCs/>
          <w:shd w:val="clear" w:color="auto" w:fill="FFFFFF"/>
        </w:rPr>
        <w:t>,</w:t>
      </w:r>
      <w:r>
        <w:rPr>
          <w:rFonts w:eastAsia="Times New Roman"/>
          <w:szCs w:val="24"/>
        </w:rPr>
        <w:t xml:space="preserve"> </w:t>
      </w:r>
      <w:r w:rsidRPr="00A13760">
        <w:rPr>
          <w:rFonts w:eastAsia="Times New Roman"/>
          <w:bCs/>
          <w:shd w:val="clear" w:color="auto" w:fill="FFFFFF"/>
        </w:rPr>
        <w:t>που</w:t>
      </w:r>
      <w:r>
        <w:rPr>
          <w:rFonts w:eastAsia="Times New Roman"/>
          <w:szCs w:val="24"/>
        </w:rPr>
        <w:t xml:space="preserve"> πριν από λίγες ημέρες α</w:t>
      </w:r>
      <w:r w:rsidRPr="009C21AD">
        <w:rPr>
          <w:rFonts w:eastAsia="Times New Roman"/>
          <w:szCs w:val="24"/>
        </w:rPr>
        <w:t>ποφασίσαμε εδώ</w:t>
      </w:r>
      <w:r>
        <w:rPr>
          <w:rFonts w:eastAsia="Times New Roman"/>
          <w:szCs w:val="24"/>
        </w:rPr>
        <w:t>,</w:t>
      </w:r>
      <w:r w:rsidRPr="009C21AD">
        <w:rPr>
          <w:rFonts w:eastAsia="Times New Roman"/>
          <w:szCs w:val="24"/>
        </w:rPr>
        <w:t xml:space="preserve"> και </w:t>
      </w:r>
      <w:r>
        <w:rPr>
          <w:rFonts w:eastAsia="Times New Roman"/>
          <w:szCs w:val="24"/>
        </w:rPr>
        <w:t>οι Α</w:t>
      </w:r>
      <w:r w:rsidRPr="009C21AD">
        <w:rPr>
          <w:rFonts w:eastAsia="Times New Roman"/>
          <w:szCs w:val="24"/>
        </w:rPr>
        <w:t>νεξάρτητοι Έλληνες</w:t>
      </w:r>
      <w:r>
        <w:rPr>
          <w:rFonts w:eastAsia="Times New Roman"/>
          <w:szCs w:val="24"/>
        </w:rPr>
        <w:t xml:space="preserve"> ψηφίσαμε ομόφωνα. </w:t>
      </w:r>
    </w:p>
    <w:p w14:paraId="1286C941" w14:textId="77777777" w:rsidR="000402FE" w:rsidRDefault="007623D8">
      <w:pPr>
        <w:spacing w:after="0" w:line="600" w:lineRule="auto"/>
        <w:ind w:firstLine="720"/>
        <w:jc w:val="both"/>
        <w:rPr>
          <w:rFonts w:eastAsia="Times New Roman"/>
          <w:szCs w:val="24"/>
        </w:rPr>
      </w:pPr>
      <w:r>
        <w:rPr>
          <w:rFonts w:eastAsia="Times New Roman"/>
          <w:szCs w:val="24"/>
        </w:rPr>
        <w:t>Αυτή</w:t>
      </w:r>
      <w:r w:rsidRPr="009C21AD">
        <w:rPr>
          <w:rFonts w:eastAsia="Times New Roman"/>
          <w:szCs w:val="24"/>
        </w:rPr>
        <w:t xml:space="preserve"> η πρόταση </w:t>
      </w:r>
      <w:r>
        <w:rPr>
          <w:rFonts w:eastAsia="Times New Roman"/>
          <w:szCs w:val="24"/>
        </w:rPr>
        <w:t xml:space="preserve">για ψήφο εμπιστοσύνης </w:t>
      </w:r>
      <w:r w:rsidRPr="00A13760">
        <w:rPr>
          <w:rFonts w:eastAsia="Times New Roman"/>
          <w:bCs/>
        </w:rPr>
        <w:t>έχει</w:t>
      </w:r>
      <w:r>
        <w:rPr>
          <w:rFonts w:eastAsia="Times New Roman"/>
          <w:szCs w:val="24"/>
        </w:rPr>
        <w:t xml:space="preserve"> </w:t>
      </w:r>
      <w:r w:rsidRPr="00A13760">
        <w:rPr>
          <w:rFonts w:eastAsia="Times New Roman"/>
          <w:bCs/>
          <w:shd w:val="clear" w:color="auto" w:fill="FFFFFF"/>
        </w:rPr>
        <w:t>να</w:t>
      </w:r>
      <w:r>
        <w:rPr>
          <w:rFonts w:eastAsia="Times New Roman"/>
          <w:szCs w:val="24"/>
        </w:rPr>
        <w:t xml:space="preserve"> κάνει με ένα δίλημμα </w:t>
      </w:r>
      <w:r w:rsidRPr="00A13760">
        <w:rPr>
          <w:rFonts w:eastAsia="Times New Roman"/>
          <w:bCs/>
          <w:shd w:val="clear" w:color="auto" w:fill="FFFFFF"/>
        </w:rPr>
        <w:t>το οποίο</w:t>
      </w:r>
      <w:r>
        <w:rPr>
          <w:rFonts w:eastAsia="Times New Roman"/>
          <w:szCs w:val="24"/>
        </w:rPr>
        <w:t xml:space="preserve"> ο Π</w:t>
      </w:r>
      <w:r w:rsidRPr="009C21AD">
        <w:rPr>
          <w:rFonts w:eastAsia="Times New Roman"/>
          <w:szCs w:val="24"/>
        </w:rPr>
        <w:t>ρωθυπουργός</w:t>
      </w:r>
      <w:r>
        <w:rPr>
          <w:rFonts w:eastAsia="Times New Roman"/>
          <w:szCs w:val="24"/>
        </w:rPr>
        <w:t>,</w:t>
      </w:r>
      <w:r w:rsidRPr="009C21AD">
        <w:rPr>
          <w:rFonts w:eastAsia="Times New Roman"/>
          <w:szCs w:val="24"/>
        </w:rPr>
        <w:t xml:space="preserve"> κατά την άποψή μου </w:t>
      </w:r>
      <w:r>
        <w:rPr>
          <w:rFonts w:eastAsia="Times New Roman"/>
          <w:szCs w:val="24"/>
        </w:rPr>
        <w:t xml:space="preserve">λανθασμένα, έφερε σήμερα προς </w:t>
      </w:r>
      <w:r w:rsidRPr="00A13760">
        <w:rPr>
          <w:rFonts w:eastAsia="Times New Roman"/>
          <w:szCs w:val="24"/>
        </w:rPr>
        <w:t>συζήτηση</w:t>
      </w:r>
      <w:r>
        <w:rPr>
          <w:rFonts w:eastAsia="Times New Roman"/>
          <w:szCs w:val="24"/>
        </w:rPr>
        <w:t xml:space="preserve">, </w:t>
      </w:r>
      <w:r w:rsidRPr="009C21AD">
        <w:rPr>
          <w:rFonts w:eastAsia="Times New Roman"/>
          <w:szCs w:val="24"/>
        </w:rPr>
        <w:t>εάν συμφωνούμε ή όχι με τη Συμφωνία των Πρεσπών</w:t>
      </w:r>
      <w:r>
        <w:rPr>
          <w:rFonts w:eastAsia="Times New Roman"/>
          <w:szCs w:val="24"/>
        </w:rPr>
        <w:t xml:space="preserve">, </w:t>
      </w:r>
      <w:r w:rsidRPr="009C21AD">
        <w:rPr>
          <w:rFonts w:eastAsia="Times New Roman"/>
          <w:szCs w:val="24"/>
        </w:rPr>
        <w:t xml:space="preserve">με </w:t>
      </w:r>
      <w:r>
        <w:rPr>
          <w:rFonts w:eastAsia="Times New Roman"/>
          <w:szCs w:val="24"/>
        </w:rPr>
        <w:t>μια</w:t>
      </w:r>
      <w:r w:rsidRPr="009C21AD">
        <w:rPr>
          <w:rFonts w:eastAsia="Times New Roman"/>
          <w:szCs w:val="24"/>
        </w:rPr>
        <w:t xml:space="preserve"> διεθνή </w:t>
      </w:r>
      <w:r>
        <w:rPr>
          <w:rFonts w:eastAsia="Times New Roman"/>
          <w:szCs w:val="24"/>
        </w:rPr>
        <w:t>σ</w:t>
      </w:r>
      <w:r w:rsidRPr="009C21AD">
        <w:rPr>
          <w:rFonts w:eastAsia="Times New Roman"/>
          <w:szCs w:val="24"/>
        </w:rPr>
        <w:t xml:space="preserve">υμφωνία η οποία </w:t>
      </w:r>
      <w:r>
        <w:rPr>
          <w:rFonts w:eastAsia="Times New Roman"/>
          <w:szCs w:val="24"/>
        </w:rPr>
        <w:t>συνιστά</w:t>
      </w:r>
      <w:r w:rsidRPr="009C21AD">
        <w:rPr>
          <w:rFonts w:eastAsia="Times New Roman"/>
          <w:szCs w:val="24"/>
        </w:rPr>
        <w:t xml:space="preserve"> </w:t>
      </w:r>
      <w:r>
        <w:rPr>
          <w:rFonts w:eastAsia="Times New Roman"/>
          <w:szCs w:val="24"/>
        </w:rPr>
        <w:t>μια</w:t>
      </w:r>
      <w:r w:rsidRPr="009C21AD">
        <w:rPr>
          <w:rFonts w:eastAsia="Times New Roman"/>
          <w:szCs w:val="24"/>
        </w:rPr>
        <w:t xml:space="preserve"> μεγάλη απόφαση </w:t>
      </w:r>
      <w:r>
        <w:rPr>
          <w:rFonts w:eastAsia="Times New Roman"/>
          <w:szCs w:val="24"/>
        </w:rPr>
        <w:t>για ένα</w:t>
      </w:r>
      <w:r w:rsidRPr="009C21AD">
        <w:rPr>
          <w:rFonts w:eastAsia="Times New Roman"/>
          <w:szCs w:val="24"/>
        </w:rPr>
        <w:t xml:space="preserve"> εθνικό θέμα</w:t>
      </w:r>
      <w:r>
        <w:rPr>
          <w:rFonts w:eastAsia="Times New Roman"/>
          <w:szCs w:val="24"/>
        </w:rPr>
        <w:t>.</w:t>
      </w:r>
    </w:p>
    <w:p w14:paraId="1286C942" w14:textId="77777777" w:rsidR="000402FE" w:rsidRDefault="007623D8">
      <w:pPr>
        <w:spacing w:after="0" w:line="600" w:lineRule="auto"/>
        <w:ind w:firstLine="720"/>
        <w:jc w:val="both"/>
        <w:rPr>
          <w:rFonts w:eastAsia="Times New Roman"/>
          <w:szCs w:val="24"/>
        </w:rPr>
      </w:pPr>
      <w:r>
        <w:rPr>
          <w:rFonts w:eastAsia="Times New Roman"/>
          <w:szCs w:val="24"/>
        </w:rPr>
        <w:t xml:space="preserve">Βρίσκομαι, </w:t>
      </w:r>
      <w:r w:rsidRPr="00A13760">
        <w:rPr>
          <w:rFonts w:eastAsia="Times New Roman"/>
          <w:szCs w:val="24"/>
        </w:rPr>
        <w:t>λοιπόν</w:t>
      </w:r>
      <w:r>
        <w:rPr>
          <w:rFonts w:eastAsia="Times New Roman"/>
          <w:szCs w:val="24"/>
        </w:rPr>
        <w:t xml:space="preserve">, στη θέση από το Βήμα της </w:t>
      </w:r>
      <w:r w:rsidRPr="00A13760">
        <w:rPr>
          <w:rFonts w:eastAsia="Times New Roman"/>
          <w:bCs/>
        </w:rPr>
        <w:t>Βουλή</w:t>
      </w:r>
      <w:r>
        <w:rPr>
          <w:rFonts w:eastAsia="Times New Roman"/>
          <w:szCs w:val="24"/>
        </w:rPr>
        <w:t>ς,</w:t>
      </w:r>
      <w:r w:rsidRPr="009C21AD">
        <w:rPr>
          <w:rFonts w:eastAsia="Times New Roman"/>
          <w:szCs w:val="24"/>
        </w:rPr>
        <w:t xml:space="preserve"> ως επικεφαλής </w:t>
      </w:r>
      <w:r>
        <w:rPr>
          <w:rFonts w:eastAsia="Times New Roman"/>
          <w:szCs w:val="24"/>
        </w:rPr>
        <w:t xml:space="preserve">των Ανεξαρτήτων </w:t>
      </w:r>
      <w:r w:rsidRPr="009C21AD">
        <w:rPr>
          <w:rFonts w:eastAsia="Times New Roman"/>
          <w:szCs w:val="24"/>
        </w:rPr>
        <w:t>Ελλήνων</w:t>
      </w:r>
      <w:r>
        <w:rPr>
          <w:rFonts w:eastAsia="Times New Roman"/>
          <w:szCs w:val="24"/>
        </w:rPr>
        <w:t>,</w:t>
      </w:r>
      <w:r w:rsidRPr="009C21AD">
        <w:rPr>
          <w:rFonts w:eastAsia="Times New Roman"/>
          <w:szCs w:val="24"/>
        </w:rPr>
        <w:t xml:space="preserve"> που συμμετείχαν στο</w:t>
      </w:r>
      <w:r>
        <w:rPr>
          <w:rFonts w:eastAsia="Times New Roman"/>
          <w:szCs w:val="24"/>
        </w:rPr>
        <w:t>ν</w:t>
      </w:r>
      <w:r w:rsidRPr="009C21AD">
        <w:rPr>
          <w:rFonts w:eastAsia="Times New Roman"/>
          <w:szCs w:val="24"/>
        </w:rPr>
        <w:t xml:space="preserve"> σχεδιασμό και την υλοποίηση του </w:t>
      </w:r>
      <w:r>
        <w:rPr>
          <w:rFonts w:eastAsia="Times New Roman"/>
          <w:szCs w:val="24"/>
        </w:rPr>
        <w:t xml:space="preserve">κυβερνητικού </w:t>
      </w:r>
      <w:r w:rsidRPr="009C21AD">
        <w:rPr>
          <w:rFonts w:eastAsia="Times New Roman"/>
          <w:szCs w:val="24"/>
        </w:rPr>
        <w:t xml:space="preserve">έργου </w:t>
      </w:r>
      <w:r>
        <w:rPr>
          <w:rFonts w:eastAsia="Times New Roman"/>
          <w:szCs w:val="24"/>
        </w:rPr>
        <w:t>όλα αυτά τα</w:t>
      </w:r>
      <w:r w:rsidRPr="009C21AD">
        <w:rPr>
          <w:rFonts w:eastAsia="Times New Roman"/>
          <w:szCs w:val="24"/>
        </w:rPr>
        <w:t xml:space="preserve"> χρόνια</w:t>
      </w:r>
      <w:r>
        <w:rPr>
          <w:rFonts w:eastAsia="Times New Roman"/>
          <w:szCs w:val="24"/>
        </w:rPr>
        <w:t>,</w:t>
      </w:r>
      <w:r w:rsidRPr="009C21AD">
        <w:rPr>
          <w:rFonts w:eastAsia="Times New Roman"/>
          <w:szCs w:val="24"/>
        </w:rPr>
        <w:t xml:space="preserve"> </w:t>
      </w:r>
      <w:r>
        <w:rPr>
          <w:rFonts w:eastAsia="Times New Roman"/>
          <w:szCs w:val="24"/>
        </w:rPr>
        <w:t xml:space="preserve">να αναγκάζομαι </w:t>
      </w:r>
      <w:r w:rsidRPr="009C21AD">
        <w:rPr>
          <w:rFonts w:eastAsia="Times New Roman"/>
          <w:szCs w:val="24"/>
        </w:rPr>
        <w:t xml:space="preserve">να ψηφίσω </w:t>
      </w:r>
      <w:r>
        <w:rPr>
          <w:rFonts w:eastAsia="Times New Roman"/>
          <w:szCs w:val="24"/>
        </w:rPr>
        <w:t>«</w:t>
      </w:r>
      <w:r w:rsidRPr="009C21AD">
        <w:rPr>
          <w:rFonts w:eastAsia="Times New Roman"/>
          <w:szCs w:val="24"/>
        </w:rPr>
        <w:t>όχι</w:t>
      </w:r>
      <w:r>
        <w:rPr>
          <w:rFonts w:eastAsia="Times New Roman"/>
          <w:szCs w:val="24"/>
        </w:rPr>
        <w:t>»</w:t>
      </w:r>
      <w:r w:rsidRPr="009C21AD">
        <w:rPr>
          <w:rFonts w:eastAsia="Times New Roman"/>
          <w:szCs w:val="24"/>
        </w:rPr>
        <w:t xml:space="preserve"> στην παροχή ψήφου εμπιστοσύνης</w:t>
      </w:r>
      <w:r>
        <w:rPr>
          <w:rFonts w:eastAsia="Times New Roman"/>
          <w:szCs w:val="24"/>
        </w:rPr>
        <w:t xml:space="preserve"> σε αυτή τη </w:t>
      </w:r>
      <w:r>
        <w:rPr>
          <w:rFonts w:eastAsia="Times New Roman"/>
          <w:szCs w:val="24"/>
        </w:rPr>
        <w:t>σ</w:t>
      </w:r>
      <w:r>
        <w:rPr>
          <w:rFonts w:eastAsia="Times New Roman"/>
          <w:szCs w:val="24"/>
        </w:rPr>
        <w:t xml:space="preserve">υμφωνία, με την </w:t>
      </w:r>
      <w:r>
        <w:rPr>
          <w:rFonts w:eastAsia="Times New Roman"/>
          <w:szCs w:val="24"/>
        </w:rPr>
        <w:t xml:space="preserve">οποία διαφωνούσα, διαφωνώ </w:t>
      </w:r>
      <w:r w:rsidRPr="00A13760">
        <w:rPr>
          <w:rFonts w:eastAsia="Times New Roman"/>
          <w:bCs/>
        </w:rPr>
        <w:t>και</w:t>
      </w:r>
      <w:r>
        <w:rPr>
          <w:rFonts w:eastAsia="Times New Roman"/>
          <w:szCs w:val="24"/>
        </w:rPr>
        <w:t xml:space="preserve"> </w:t>
      </w:r>
      <w:r w:rsidRPr="00A13760">
        <w:rPr>
          <w:rFonts w:eastAsia="Times New Roman"/>
          <w:bCs/>
          <w:shd w:val="clear" w:color="auto" w:fill="FFFFFF"/>
        </w:rPr>
        <w:t>θα</w:t>
      </w:r>
      <w:r>
        <w:rPr>
          <w:rFonts w:eastAsia="Times New Roman"/>
          <w:szCs w:val="24"/>
        </w:rPr>
        <w:t xml:space="preserve"> διαφωνώ, </w:t>
      </w:r>
      <w:r w:rsidRPr="009C21AD">
        <w:rPr>
          <w:rFonts w:eastAsia="Times New Roman"/>
          <w:szCs w:val="24"/>
        </w:rPr>
        <w:t xml:space="preserve">ακολουθώντας </w:t>
      </w:r>
      <w:r>
        <w:rPr>
          <w:rFonts w:eastAsia="Times New Roman"/>
          <w:szCs w:val="24"/>
        </w:rPr>
        <w:t>μια</w:t>
      </w:r>
      <w:r w:rsidRPr="009C21AD">
        <w:rPr>
          <w:rFonts w:eastAsia="Times New Roman"/>
          <w:szCs w:val="24"/>
        </w:rPr>
        <w:t xml:space="preserve"> πάγια </w:t>
      </w:r>
      <w:r w:rsidRPr="00A13760">
        <w:rPr>
          <w:rFonts w:eastAsia="Times New Roman"/>
          <w:szCs w:val="24"/>
        </w:rPr>
        <w:t>πολιτική</w:t>
      </w:r>
      <w:r>
        <w:rPr>
          <w:rFonts w:eastAsia="Times New Roman"/>
          <w:szCs w:val="24"/>
        </w:rPr>
        <w:t xml:space="preserve"> γραμμή τα </w:t>
      </w:r>
      <w:r w:rsidRPr="009C21AD">
        <w:rPr>
          <w:rFonts w:eastAsia="Times New Roman"/>
          <w:szCs w:val="24"/>
        </w:rPr>
        <w:t>τελευταία</w:t>
      </w:r>
      <w:r>
        <w:rPr>
          <w:rFonts w:eastAsia="Times New Roman"/>
          <w:szCs w:val="24"/>
        </w:rPr>
        <w:t xml:space="preserve"> είκοσι έξι</w:t>
      </w:r>
      <w:r w:rsidRPr="009C21AD">
        <w:rPr>
          <w:rFonts w:eastAsia="Times New Roman"/>
          <w:szCs w:val="24"/>
        </w:rPr>
        <w:t xml:space="preserve"> </w:t>
      </w:r>
      <w:r>
        <w:rPr>
          <w:rFonts w:eastAsia="Times New Roman"/>
          <w:szCs w:val="24"/>
        </w:rPr>
        <w:t xml:space="preserve">χρόνια </w:t>
      </w:r>
      <w:r w:rsidRPr="00A13760">
        <w:rPr>
          <w:rFonts w:eastAsia="Times New Roman"/>
          <w:bCs/>
          <w:shd w:val="clear" w:color="auto" w:fill="FFFFFF"/>
        </w:rPr>
        <w:t>που</w:t>
      </w:r>
      <w:r>
        <w:rPr>
          <w:rFonts w:eastAsia="Times New Roman"/>
          <w:szCs w:val="24"/>
        </w:rPr>
        <w:t xml:space="preserve"> βρίσκομαι στο </w:t>
      </w:r>
      <w:r w:rsidRPr="00A13760">
        <w:rPr>
          <w:rFonts w:eastAsia="Times New Roman"/>
          <w:bCs/>
        </w:rPr>
        <w:t>Κοινοβούλιο</w:t>
      </w:r>
      <w:r>
        <w:rPr>
          <w:rFonts w:eastAsia="Times New Roman"/>
          <w:szCs w:val="24"/>
        </w:rPr>
        <w:t xml:space="preserve">. </w:t>
      </w:r>
    </w:p>
    <w:p w14:paraId="1286C943" w14:textId="77777777" w:rsidR="000402FE" w:rsidRDefault="007623D8">
      <w:pPr>
        <w:spacing w:after="0" w:line="600" w:lineRule="auto"/>
        <w:ind w:firstLine="720"/>
        <w:jc w:val="both"/>
        <w:rPr>
          <w:rFonts w:eastAsia="Times New Roman"/>
        </w:rPr>
      </w:pPr>
      <w:r>
        <w:rPr>
          <w:rFonts w:eastAsia="Times New Roman"/>
          <w:szCs w:val="24"/>
        </w:rPr>
        <w:t>Την ίδια θέση είχα κατά τ</w:t>
      </w:r>
      <w:r w:rsidRPr="009C21AD">
        <w:rPr>
          <w:rFonts w:eastAsia="Times New Roman"/>
          <w:szCs w:val="24"/>
        </w:rPr>
        <w:t xml:space="preserve">η διάρκεια της συζήτησης </w:t>
      </w:r>
      <w:r>
        <w:rPr>
          <w:rFonts w:eastAsia="Times New Roman"/>
          <w:szCs w:val="24"/>
        </w:rPr>
        <w:t xml:space="preserve">της </w:t>
      </w:r>
      <w:r>
        <w:rPr>
          <w:rFonts w:eastAsia="Times New Roman"/>
          <w:szCs w:val="24"/>
        </w:rPr>
        <w:t>ε</w:t>
      </w:r>
      <w:r w:rsidRPr="009C21AD">
        <w:rPr>
          <w:rFonts w:eastAsia="Times New Roman"/>
          <w:szCs w:val="24"/>
        </w:rPr>
        <w:t xml:space="preserve">νδιάμεσης </w:t>
      </w:r>
      <w:r>
        <w:rPr>
          <w:rFonts w:eastAsia="Times New Roman"/>
          <w:szCs w:val="24"/>
        </w:rPr>
        <w:t>σ</w:t>
      </w:r>
      <w:r w:rsidRPr="009C21AD">
        <w:rPr>
          <w:rFonts w:eastAsia="Times New Roman"/>
          <w:szCs w:val="24"/>
        </w:rPr>
        <w:t>υμφωνίας με τον Κώστα Σημίτη</w:t>
      </w:r>
      <w:r>
        <w:rPr>
          <w:rFonts w:eastAsia="Times New Roman"/>
          <w:szCs w:val="24"/>
        </w:rPr>
        <w:t xml:space="preserve">, όπου εκεί έγινε </w:t>
      </w:r>
      <w:r>
        <w:rPr>
          <w:rFonts w:eastAsia="Times New Roman"/>
          <w:szCs w:val="24"/>
        </w:rPr>
        <w:t xml:space="preserve">το πρώτο μεγάλο έγκλημα, η παραχώρηση -έστω </w:t>
      </w:r>
      <w:r w:rsidRPr="00A13760">
        <w:rPr>
          <w:rFonts w:eastAsia="Times New Roman"/>
          <w:bCs/>
        </w:rPr>
        <w:t>και</w:t>
      </w:r>
      <w:r>
        <w:rPr>
          <w:rFonts w:eastAsia="Times New Roman"/>
          <w:szCs w:val="24"/>
        </w:rPr>
        <w:t xml:space="preserve"> προσωρινή- του όρου </w:t>
      </w:r>
      <w:r>
        <w:rPr>
          <w:rFonts w:eastAsia="Times New Roman"/>
          <w:szCs w:val="24"/>
        </w:rPr>
        <w:t>«</w:t>
      </w:r>
      <w:r>
        <w:rPr>
          <w:rFonts w:eastAsia="Times New Roman"/>
          <w:szCs w:val="24"/>
        </w:rPr>
        <w:t>Μακεδονία</w:t>
      </w:r>
      <w:r>
        <w:rPr>
          <w:rFonts w:eastAsia="Times New Roman"/>
          <w:szCs w:val="24"/>
        </w:rPr>
        <w:t>»</w:t>
      </w:r>
      <w:r>
        <w:rPr>
          <w:rFonts w:eastAsia="Times New Roman"/>
          <w:szCs w:val="24"/>
        </w:rPr>
        <w:t xml:space="preserve"> στην Π</w:t>
      </w:r>
      <w:r w:rsidRPr="009C21AD">
        <w:rPr>
          <w:rFonts w:eastAsia="Times New Roman"/>
          <w:szCs w:val="24"/>
        </w:rPr>
        <w:t>ρώην Γιουγκοσλαβική Δημοκρατία της Μακεδονίας</w:t>
      </w:r>
      <w:r>
        <w:rPr>
          <w:rFonts w:eastAsia="Times New Roman"/>
          <w:szCs w:val="24"/>
        </w:rPr>
        <w:t xml:space="preserve">, η παραχώρηση του όρου </w:t>
      </w:r>
      <w:r>
        <w:rPr>
          <w:rFonts w:eastAsia="Times New Roman"/>
          <w:szCs w:val="24"/>
        </w:rPr>
        <w:t>«</w:t>
      </w:r>
      <w:r>
        <w:rPr>
          <w:rFonts w:eastAsia="Times New Roman"/>
          <w:szCs w:val="24"/>
        </w:rPr>
        <w:t>Μακεδονία</w:t>
      </w:r>
      <w:r>
        <w:rPr>
          <w:rFonts w:eastAsia="Times New Roman"/>
          <w:szCs w:val="24"/>
        </w:rPr>
        <w:t>»</w:t>
      </w:r>
      <w:r>
        <w:rPr>
          <w:rFonts w:eastAsia="Times New Roman"/>
          <w:szCs w:val="24"/>
        </w:rPr>
        <w:t xml:space="preserve"> από τη </w:t>
      </w:r>
      <w:r w:rsidRPr="00A13760">
        <w:rPr>
          <w:rFonts w:eastAsia="Times New Roman"/>
          <w:szCs w:val="24"/>
        </w:rPr>
        <w:t>Βουλή των Ελλήνων</w:t>
      </w:r>
      <w:r>
        <w:rPr>
          <w:rFonts w:eastAsia="Times New Roman"/>
          <w:szCs w:val="24"/>
        </w:rPr>
        <w:t xml:space="preserve">. </w:t>
      </w:r>
      <w:r w:rsidRPr="00773B4E">
        <w:rPr>
          <w:rFonts w:eastAsia="Times New Roman"/>
          <w:bCs/>
        </w:rPr>
        <w:t>Είναι</w:t>
      </w:r>
      <w:r>
        <w:rPr>
          <w:rFonts w:eastAsia="Times New Roman"/>
          <w:szCs w:val="24"/>
        </w:rPr>
        <w:t xml:space="preserve"> η </w:t>
      </w:r>
      <w:r>
        <w:rPr>
          <w:rFonts w:eastAsia="Times New Roman"/>
          <w:szCs w:val="24"/>
        </w:rPr>
        <w:t>ε</w:t>
      </w:r>
      <w:r w:rsidRPr="009C21AD">
        <w:rPr>
          <w:rFonts w:eastAsia="Times New Roman"/>
          <w:szCs w:val="24"/>
        </w:rPr>
        <w:t xml:space="preserve">νδιάμεση </w:t>
      </w:r>
      <w:r>
        <w:rPr>
          <w:rFonts w:eastAsia="Times New Roman"/>
          <w:szCs w:val="24"/>
        </w:rPr>
        <w:t>σ</w:t>
      </w:r>
      <w:r w:rsidRPr="009C21AD">
        <w:rPr>
          <w:rFonts w:eastAsia="Times New Roman"/>
          <w:szCs w:val="24"/>
        </w:rPr>
        <w:t>υμφωνία</w:t>
      </w:r>
      <w:r>
        <w:rPr>
          <w:rFonts w:eastAsia="Times New Roman"/>
          <w:szCs w:val="24"/>
        </w:rPr>
        <w:t>,</w:t>
      </w:r>
      <w:r w:rsidRPr="009C21AD">
        <w:rPr>
          <w:rFonts w:eastAsia="Times New Roman"/>
          <w:szCs w:val="24"/>
        </w:rPr>
        <w:t xml:space="preserve"> </w:t>
      </w:r>
      <w:r>
        <w:rPr>
          <w:rFonts w:eastAsia="Times New Roman"/>
          <w:szCs w:val="24"/>
        </w:rPr>
        <w:t xml:space="preserve">την οποία στήριξαν τότε οι δήθεν ευρωπαϊκές </w:t>
      </w:r>
      <w:r w:rsidRPr="00773B4E">
        <w:rPr>
          <w:rFonts w:eastAsia="Times New Roman"/>
          <w:bCs/>
        </w:rPr>
        <w:t>και</w:t>
      </w:r>
      <w:r>
        <w:rPr>
          <w:rFonts w:eastAsia="Times New Roman"/>
          <w:szCs w:val="24"/>
        </w:rPr>
        <w:t xml:space="preserve"> προοδευτικές δυνάμεις της </w:t>
      </w:r>
      <w:r w:rsidRPr="00A13760">
        <w:rPr>
          <w:rFonts w:eastAsia="Times New Roman"/>
        </w:rPr>
        <w:t>Νέας Δημοκρατίας</w:t>
      </w:r>
      <w:r>
        <w:rPr>
          <w:rFonts w:eastAsia="Times New Roman"/>
        </w:rPr>
        <w:t xml:space="preserve">. </w:t>
      </w:r>
    </w:p>
    <w:p w14:paraId="1286C944" w14:textId="77777777" w:rsidR="000402FE" w:rsidRDefault="007623D8">
      <w:pPr>
        <w:spacing w:after="0" w:line="600" w:lineRule="auto"/>
        <w:ind w:firstLine="720"/>
        <w:jc w:val="both"/>
        <w:rPr>
          <w:rFonts w:eastAsia="Times New Roman"/>
          <w:szCs w:val="24"/>
        </w:rPr>
      </w:pPr>
      <w:r>
        <w:rPr>
          <w:rFonts w:eastAsia="Times New Roman"/>
        </w:rPr>
        <w:t xml:space="preserve">Διαφώνησα και εν συνεχεία, το 2007, </w:t>
      </w:r>
      <w:r w:rsidRPr="009C21AD">
        <w:rPr>
          <w:rFonts w:eastAsia="Times New Roman"/>
          <w:szCs w:val="24"/>
        </w:rPr>
        <w:t>όταν η Κυβέρνηση Καραμανλή μέ</w:t>
      </w:r>
      <w:r>
        <w:rPr>
          <w:rFonts w:eastAsia="Times New Roman"/>
          <w:szCs w:val="24"/>
        </w:rPr>
        <w:t>σα σ</w:t>
      </w:r>
      <w:r w:rsidRPr="009C21AD">
        <w:rPr>
          <w:rFonts w:eastAsia="Times New Roman"/>
          <w:szCs w:val="24"/>
        </w:rPr>
        <w:t>τις πρ</w:t>
      </w:r>
      <w:r>
        <w:rPr>
          <w:rFonts w:eastAsia="Times New Roman"/>
          <w:szCs w:val="24"/>
        </w:rPr>
        <w:t>ογραμματικές της</w:t>
      </w:r>
      <w:r w:rsidRPr="009C21AD">
        <w:rPr>
          <w:rFonts w:eastAsia="Times New Roman"/>
          <w:szCs w:val="24"/>
        </w:rPr>
        <w:t xml:space="preserve"> δηλώσεις </w:t>
      </w:r>
      <w:r>
        <w:rPr>
          <w:rFonts w:eastAsia="Times New Roman"/>
          <w:szCs w:val="24"/>
        </w:rPr>
        <w:t xml:space="preserve">έθεσε την εύρεση </w:t>
      </w:r>
      <w:r w:rsidRPr="009C21AD">
        <w:rPr>
          <w:rFonts w:eastAsia="Times New Roman"/>
          <w:szCs w:val="24"/>
        </w:rPr>
        <w:t>ονομασίας με γεωγραφικό προσδιορισμό</w:t>
      </w:r>
      <w:r>
        <w:rPr>
          <w:rFonts w:eastAsia="Times New Roman"/>
          <w:szCs w:val="24"/>
        </w:rPr>
        <w:t xml:space="preserve"> </w:t>
      </w:r>
      <w:r>
        <w:rPr>
          <w:rFonts w:eastAsia="Times New Roman"/>
          <w:szCs w:val="24"/>
          <w:lang w:val="en-US"/>
        </w:rPr>
        <w:t>erga</w:t>
      </w:r>
      <w:r w:rsidRPr="00A13760">
        <w:rPr>
          <w:rFonts w:eastAsia="Times New Roman"/>
          <w:szCs w:val="24"/>
        </w:rPr>
        <w:t xml:space="preserve"> </w:t>
      </w:r>
      <w:r>
        <w:rPr>
          <w:rFonts w:eastAsia="Times New Roman"/>
          <w:szCs w:val="24"/>
          <w:lang w:val="en-US"/>
        </w:rPr>
        <w:t>omn</w:t>
      </w:r>
      <w:r>
        <w:rPr>
          <w:rFonts w:eastAsia="Times New Roman"/>
          <w:szCs w:val="24"/>
          <w:lang w:val="en-US"/>
        </w:rPr>
        <w:t>es</w:t>
      </w:r>
      <w:r w:rsidRPr="00A13760">
        <w:rPr>
          <w:rFonts w:eastAsia="Times New Roman"/>
          <w:szCs w:val="24"/>
        </w:rPr>
        <w:t xml:space="preserve">. </w:t>
      </w:r>
      <w:r>
        <w:rPr>
          <w:rFonts w:eastAsia="Times New Roman"/>
          <w:szCs w:val="24"/>
        </w:rPr>
        <w:t xml:space="preserve">Και διαφώνησα </w:t>
      </w:r>
      <w:r w:rsidRPr="00A13760">
        <w:rPr>
          <w:rFonts w:eastAsia="Times New Roman"/>
          <w:bCs/>
        </w:rPr>
        <w:t>και</w:t>
      </w:r>
      <w:r>
        <w:rPr>
          <w:rFonts w:eastAsia="Times New Roman"/>
          <w:szCs w:val="24"/>
        </w:rPr>
        <w:t xml:space="preserve"> κατά τη διάρκεια της ανάγνωσης των προγραμματικών δηλώσεων αυτής της </w:t>
      </w:r>
      <w:r w:rsidRPr="00A13760">
        <w:rPr>
          <w:rFonts w:eastAsia="Times New Roman"/>
          <w:bCs/>
        </w:rPr>
        <w:t>Κυβέρνηση</w:t>
      </w:r>
      <w:r>
        <w:rPr>
          <w:rFonts w:eastAsia="Times New Roman"/>
          <w:szCs w:val="24"/>
        </w:rPr>
        <w:t xml:space="preserve">ς για τη λύση με </w:t>
      </w:r>
      <w:r w:rsidRPr="009C21AD">
        <w:rPr>
          <w:rFonts w:eastAsia="Times New Roman"/>
          <w:szCs w:val="24"/>
        </w:rPr>
        <w:t xml:space="preserve">γεωγραφικό προσδιορισμό </w:t>
      </w:r>
      <w:r>
        <w:rPr>
          <w:rFonts w:eastAsia="Times New Roman"/>
          <w:szCs w:val="24"/>
          <w:lang w:val="en-US"/>
        </w:rPr>
        <w:t>erga</w:t>
      </w:r>
      <w:r w:rsidRPr="00A13760">
        <w:rPr>
          <w:rFonts w:eastAsia="Times New Roman"/>
          <w:szCs w:val="24"/>
        </w:rPr>
        <w:t xml:space="preserve"> </w:t>
      </w:r>
      <w:r>
        <w:rPr>
          <w:rFonts w:eastAsia="Times New Roman"/>
          <w:szCs w:val="24"/>
          <w:lang w:val="en-US"/>
        </w:rPr>
        <w:t>omnes</w:t>
      </w:r>
      <w:r>
        <w:rPr>
          <w:rFonts w:eastAsia="Times New Roman"/>
          <w:szCs w:val="24"/>
        </w:rPr>
        <w:t>. Ο</w:t>
      </w:r>
      <w:r w:rsidRPr="009C21AD">
        <w:rPr>
          <w:rFonts w:eastAsia="Times New Roman"/>
          <w:szCs w:val="24"/>
        </w:rPr>
        <w:t xml:space="preserve">ι διαφωνίες μου αυτές είναι καταγεγραμμένες στα </w:t>
      </w:r>
      <w:r>
        <w:rPr>
          <w:rFonts w:eastAsia="Times New Roman"/>
          <w:szCs w:val="24"/>
        </w:rPr>
        <w:t>Π</w:t>
      </w:r>
      <w:r w:rsidRPr="009C21AD">
        <w:rPr>
          <w:rFonts w:eastAsia="Times New Roman"/>
          <w:szCs w:val="24"/>
        </w:rPr>
        <w:t>ρακτικά της Βουλής των Ελλήνων με δημόσιες ομιλίες</w:t>
      </w:r>
      <w:r>
        <w:rPr>
          <w:rFonts w:eastAsia="Times New Roman"/>
          <w:szCs w:val="24"/>
        </w:rPr>
        <w:t>.</w:t>
      </w:r>
    </w:p>
    <w:p w14:paraId="1286C945" w14:textId="77777777" w:rsidR="000402FE" w:rsidRDefault="007623D8">
      <w:pPr>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θέση</w:t>
      </w:r>
      <w:r w:rsidRPr="009C21AD">
        <w:rPr>
          <w:rFonts w:eastAsia="Times New Roman"/>
          <w:szCs w:val="24"/>
        </w:rPr>
        <w:t xml:space="preserve"> την οποία δεσμευτήκαμε να κρατήσουμε </w:t>
      </w:r>
      <w:r>
        <w:rPr>
          <w:rFonts w:eastAsia="Times New Roman"/>
          <w:szCs w:val="24"/>
        </w:rPr>
        <w:t>οι Α</w:t>
      </w:r>
      <w:r w:rsidRPr="009C21AD">
        <w:rPr>
          <w:rFonts w:eastAsia="Times New Roman"/>
          <w:szCs w:val="24"/>
        </w:rPr>
        <w:t xml:space="preserve">νεξάρτητοι Έλληνες </w:t>
      </w:r>
      <w:r>
        <w:rPr>
          <w:rFonts w:eastAsia="Times New Roman"/>
          <w:szCs w:val="24"/>
        </w:rPr>
        <w:t xml:space="preserve">στο ιδρυτικό μας </w:t>
      </w:r>
      <w:r w:rsidRPr="009C21AD">
        <w:rPr>
          <w:rFonts w:eastAsia="Times New Roman"/>
          <w:szCs w:val="24"/>
        </w:rPr>
        <w:t xml:space="preserve">συνέδριο </w:t>
      </w:r>
      <w:r w:rsidRPr="00A13760">
        <w:rPr>
          <w:rFonts w:eastAsia="Times New Roman"/>
          <w:bCs/>
        </w:rPr>
        <w:t>και</w:t>
      </w:r>
      <w:r>
        <w:rPr>
          <w:rFonts w:eastAsia="Times New Roman"/>
          <w:szCs w:val="24"/>
        </w:rPr>
        <w:t xml:space="preserve"> </w:t>
      </w:r>
      <w:r w:rsidRPr="009C21AD">
        <w:rPr>
          <w:rFonts w:eastAsia="Times New Roman"/>
          <w:szCs w:val="24"/>
        </w:rPr>
        <w:t>στη διακήρυ</w:t>
      </w:r>
      <w:r>
        <w:rPr>
          <w:rFonts w:eastAsia="Times New Roman"/>
          <w:szCs w:val="24"/>
        </w:rPr>
        <w:t>ξή</w:t>
      </w:r>
      <w:r w:rsidRPr="009C21AD">
        <w:rPr>
          <w:rFonts w:eastAsia="Times New Roman"/>
          <w:szCs w:val="24"/>
        </w:rPr>
        <w:t xml:space="preserve"> μας </w:t>
      </w:r>
      <w:r w:rsidRPr="00A13760">
        <w:rPr>
          <w:rFonts w:eastAsia="Times New Roman"/>
          <w:bCs/>
        </w:rPr>
        <w:t>είναι</w:t>
      </w:r>
      <w:r>
        <w:rPr>
          <w:rFonts w:eastAsia="Times New Roman"/>
          <w:szCs w:val="24"/>
        </w:rPr>
        <w:t xml:space="preserve"> </w:t>
      </w:r>
      <w:r w:rsidRPr="00A13760">
        <w:rPr>
          <w:rFonts w:eastAsia="Times New Roman"/>
          <w:bCs/>
          <w:shd w:val="clear" w:color="auto" w:fill="FFFFFF"/>
        </w:rPr>
        <w:t>ότι</w:t>
      </w:r>
      <w:r>
        <w:rPr>
          <w:rFonts w:eastAsia="Times New Roman"/>
          <w:szCs w:val="24"/>
        </w:rPr>
        <w:t xml:space="preserve"> οποιαδήποτε λύση θα </w:t>
      </w:r>
      <w:r w:rsidRPr="00A13760">
        <w:rPr>
          <w:rFonts w:eastAsia="Times New Roman"/>
        </w:rPr>
        <w:t>πρέπει</w:t>
      </w:r>
      <w:r>
        <w:rPr>
          <w:rFonts w:eastAsia="Times New Roman"/>
          <w:szCs w:val="24"/>
        </w:rPr>
        <w:t xml:space="preserve"> </w:t>
      </w:r>
      <w:r w:rsidRPr="009C21AD">
        <w:rPr>
          <w:rFonts w:eastAsia="Times New Roman"/>
          <w:szCs w:val="24"/>
        </w:rPr>
        <w:t>να συμμορφών</w:t>
      </w:r>
      <w:r>
        <w:rPr>
          <w:rFonts w:eastAsia="Times New Roman"/>
          <w:szCs w:val="24"/>
        </w:rPr>
        <w:t>ε</w:t>
      </w:r>
      <w:r w:rsidRPr="009C21AD">
        <w:rPr>
          <w:rFonts w:eastAsia="Times New Roman"/>
          <w:szCs w:val="24"/>
        </w:rPr>
        <w:t xml:space="preserve">ται με την απόφαση των </w:t>
      </w:r>
      <w:r>
        <w:rPr>
          <w:rFonts w:eastAsia="Times New Roman"/>
          <w:szCs w:val="24"/>
        </w:rPr>
        <w:t>π</w:t>
      </w:r>
      <w:r w:rsidRPr="009C21AD">
        <w:rPr>
          <w:rFonts w:eastAsia="Times New Roman"/>
          <w:szCs w:val="24"/>
        </w:rPr>
        <w:t xml:space="preserve">ολιτικών </w:t>
      </w:r>
      <w:r>
        <w:rPr>
          <w:rFonts w:eastAsia="Times New Roman"/>
          <w:szCs w:val="24"/>
        </w:rPr>
        <w:t>α</w:t>
      </w:r>
      <w:r w:rsidRPr="009C21AD">
        <w:rPr>
          <w:rFonts w:eastAsia="Times New Roman"/>
          <w:szCs w:val="24"/>
        </w:rPr>
        <w:t xml:space="preserve">ρχηγών του 1992 υπό τον Πρόεδρο της Δημοκρατίας </w:t>
      </w:r>
      <w:r>
        <w:rPr>
          <w:rFonts w:eastAsia="Times New Roman"/>
          <w:szCs w:val="24"/>
        </w:rPr>
        <w:t>Κωσταντίνο</w:t>
      </w:r>
      <w:r w:rsidRPr="009C21AD">
        <w:rPr>
          <w:rFonts w:eastAsia="Times New Roman"/>
          <w:szCs w:val="24"/>
        </w:rPr>
        <w:t xml:space="preserve"> Καραμανλή</w:t>
      </w:r>
      <w:r>
        <w:rPr>
          <w:rFonts w:eastAsia="Times New Roman"/>
          <w:szCs w:val="24"/>
        </w:rPr>
        <w:t>,</w:t>
      </w:r>
      <w:r w:rsidRPr="009C21AD">
        <w:rPr>
          <w:rFonts w:eastAsia="Times New Roman"/>
          <w:szCs w:val="24"/>
        </w:rPr>
        <w:t xml:space="preserve"> που δεν έχει ανα</w:t>
      </w:r>
      <w:r>
        <w:rPr>
          <w:rFonts w:eastAsia="Times New Roman"/>
          <w:szCs w:val="24"/>
        </w:rPr>
        <w:t xml:space="preserve">τραπεί ποτέ, </w:t>
      </w:r>
      <w:r w:rsidRPr="0094035C">
        <w:rPr>
          <w:rFonts w:eastAsia="Times New Roman"/>
          <w:bCs/>
          <w:shd w:val="clear" w:color="auto" w:fill="FFFFFF"/>
        </w:rPr>
        <w:t>δηλαδή ότι</w:t>
      </w:r>
      <w:r>
        <w:rPr>
          <w:rFonts w:eastAsia="Times New Roman"/>
          <w:szCs w:val="24"/>
        </w:rPr>
        <w:t xml:space="preserve"> το ελληνικό </w:t>
      </w:r>
      <w:r w:rsidRPr="009C21AD">
        <w:rPr>
          <w:rFonts w:eastAsia="Times New Roman"/>
          <w:szCs w:val="24"/>
        </w:rPr>
        <w:t xml:space="preserve">κράτος ποτέ δεν θα συμφωνήσει </w:t>
      </w:r>
      <w:r>
        <w:rPr>
          <w:rFonts w:eastAsia="Times New Roman"/>
          <w:szCs w:val="24"/>
        </w:rPr>
        <w:t>σε</w:t>
      </w:r>
      <w:r w:rsidRPr="009C21AD">
        <w:rPr>
          <w:rFonts w:eastAsia="Times New Roman"/>
          <w:szCs w:val="24"/>
        </w:rPr>
        <w:t xml:space="preserve"> οποιαδήποτε λύση </w:t>
      </w:r>
      <w:r w:rsidRPr="0094035C">
        <w:rPr>
          <w:rFonts w:eastAsia="Times New Roman"/>
          <w:bCs/>
          <w:shd w:val="clear" w:color="auto" w:fill="FFFFFF"/>
        </w:rPr>
        <w:t>που</w:t>
      </w:r>
      <w:r>
        <w:rPr>
          <w:rFonts w:eastAsia="Times New Roman"/>
          <w:szCs w:val="24"/>
        </w:rPr>
        <w:t xml:space="preserve"> θα περιέχει </w:t>
      </w:r>
      <w:r w:rsidRPr="009C21AD">
        <w:rPr>
          <w:rFonts w:eastAsia="Times New Roman"/>
          <w:szCs w:val="24"/>
        </w:rPr>
        <w:t xml:space="preserve">σαν σύνθετο όνομα τον όρο </w:t>
      </w:r>
      <w:r>
        <w:rPr>
          <w:rFonts w:eastAsia="Times New Roman"/>
          <w:szCs w:val="24"/>
        </w:rPr>
        <w:t>«</w:t>
      </w:r>
      <w:r w:rsidRPr="009C21AD">
        <w:rPr>
          <w:rFonts w:eastAsia="Times New Roman"/>
          <w:szCs w:val="24"/>
        </w:rPr>
        <w:t>Μακεδονία</w:t>
      </w:r>
      <w:r>
        <w:rPr>
          <w:rFonts w:eastAsia="Times New Roman"/>
          <w:szCs w:val="24"/>
        </w:rPr>
        <w:t>»</w:t>
      </w:r>
      <w:r>
        <w:rPr>
          <w:rFonts w:eastAsia="Times New Roman"/>
          <w:szCs w:val="24"/>
        </w:rPr>
        <w:t xml:space="preserve">. Αυτή </w:t>
      </w:r>
      <w:r w:rsidRPr="0094035C">
        <w:rPr>
          <w:rFonts w:eastAsia="Times New Roman"/>
          <w:bCs/>
        </w:rPr>
        <w:t>είναι</w:t>
      </w:r>
      <w:r>
        <w:rPr>
          <w:rFonts w:eastAsia="Times New Roman"/>
          <w:szCs w:val="24"/>
        </w:rPr>
        <w:t xml:space="preserve"> η πάγια θέση μας. Ήταν</w:t>
      </w:r>
      <w:r w:rsidRPr="009C21AD">
        <w:rPr>
          <w:rFonts w:eastAsia="Times New Roman"/>
          <w:szCs w:val="24"/>
        </w:rPr>
        <w:t xml:space="preserve"> η προσωπική μου θέση </w:t>
      </w:r>
      <w:r w:rsidRPr="00773B4E">
        <w:rPr>
          <w:rFonts w:eastAsia="Times New Roman"/>
          <w:bCs/>
        </w:rPr>
        <w:t>και</w:t>
      </w:r>
      <w:r>
        <w:rPr>
          <w:rFonts w:eastAsia="Times New Roman"/>
          <w:szCs w:val="24"/>
        </w:rPr>
        <w:t xml:space="preserve"> </w:t>
      </w:r>
      <w:r w:rsidRPr="009C21AD">
        <w:rPr>
          <w:rFonts w:eastAsia="Times New Roman"/>
          <w:szCs w:val="24"/>
        </w:rPr>
        <w:t xml:space="preserve">είναι η θέση των </w:t>
      </w:r>
      <w:r>
        <w:rPr>
          <w:rFonts w:eastAsia="Times New Roman"/>
          <w:szCs w:val="24"/>
        </w:rPr>
        <w:t>Α</w:t>
      </w:r>
      <w:r w:rsidRPr="009C21AD">
        <w:rPr>
          <w:rFonts w:eastAsia="Times New Roman"/>
          <w:szCs w:val="24"/>
        </w:rPr>
        <w:t>νεξ</w:t>
      </w:r>
      <w:r>
        <w:rPr>
          <w:rFonts w:eastAsia="Times New Roman"/>
          <w:szCs w:val="24"/>
        </w:rPr>
        <w:t>α</w:t>
      </w:r>
      <w:r w:rsidRPr="009C21AD">
        <w:rPr>
          <w:rFonts w:eastAsia="Times New Roman"/>
          <w:szCs w:val="24"/>
        </w:rPr>
        <w:t>ρτ</w:t>
      </w:r>
      <w:r>
        <w:rPr>
          <w:rFonts w:eastAsia="Times New Roman"/>
          <w:szCs w:val="24"/>
        </w:rPr>
        <w:t>ή</w:t>
      </w:r>
      <w:r w:rsidRPr="009C21AD">
        <w:rPr>
          <w:rFonts w:eastAsia="Times New Roman"/>
          <w:szCs w:val="24"/>
        </w:rPr>
        <w:t>των</w:t>
      </w:r>
      <w:r w:rsidRPr="009C21AD">
        <w:rPr>
          <w:rFonts w:eastAsia="Times New Roman"/>
          <w:szCs w:val="24"/>
        </w:rPr>
        <w:t xml:space="preserve"> Ελλήνων</w:t>
      </w:r>
      <w:r>
        <w:rPr>
          <w:rFonts w:eastAsia="Times New Roman"/>
          <w:szCs w:val="24"/>
        </w:rPr>
        <w:t xml:space="preserve">. </w:t>
      </w:r>
      <w:r>
        <w:rPr>
          <w:rFonts w:eastAsia="Times New Roman"/>
          <w:bCs/>
        </w:rPr>
        <w:t>Και τη θέση αυτή</w:t>
      </w:r>
      <w:r>
        <w:rPr>
          <w:rFonts w:eastAsia="Times New Roman"/>
          <w:szCs w:val="24"/>
        </w:rPr>
        <w:t xml:space="preserve"> ποτέ</w:t>
      </w:r>
      <w:r w:rsidRPr="009C21AD">
        <w:rPr>
          <w:rFonts w:eastAsia="Times New Roman"/>
          <w:szCs w:val="24"/>
        </w:rPr>
        <w:t xml:space="preserve"> δεν </w:t>
      </w:r>
      <w:r>
        <w:rPr>
          <w:rFonts w:eastAsia="Times New Roman"/>
          <w:szCs w:val="24"/>
        </w:rPr>
        <w:t>την αλλάξαμε</w:t>
      </w:r>
      <w:r w:rsidRPr="009C21AD">
        <w:rPr>
          <w:rFonts w:eastAsia="Times New Roman"/>
          <w:szCs w:val="24"/>
        </w:rPr>
        <w:t xml:space="preserve"> στο </w:t>
      </w:r>
      <w:r>
        <w:rPr>
          <w:rFonts w:eastAsia="Times New Roman"/>
          <w:szCs w:val="24"/>
        </w:rPr>
        <w:t>ε</w:t>
      </w:r>
      <w:r w:rsidRPr="009C21AD">
        <w:rPr>
          <w:rFonts w:eastAsia="Times New Roman"/>
          <w:szCs w:val="24"/>
        </w:rPr>
        <w:t xml:space="preserve">λληνικό Κοινοβούλιο ούτε εγώ ούτε οι </w:t>
      </w:r>
      <w:r>
        <w:rPr>
          <w:rFonts w:eastAsia="Times New Roman"/>
          <w:szCs w:val="24"/>
        </w:rPr>
        <w:t>Α</w:t>
      </w:r>
      <w:r w:rsidRPr="009C21AD">
        <w:rPr>
          <w:rFonts w:eastAsia="Times New Roman"/>
          <w:szCs w:val="24"/>
        </w:rPr>
        <w:t>νεξάρτητοι Έλληνες</w:t>
      </w:r>
      <w:r>
        <w:rPr>
          <w:rFonts w:eastAsia="Times New Roman"/>
          <w:szCs w:val="24"/>
        </w:rPr>
        <w:t xml:space="preserve">. </w:t>
      </w:r>
    </w:p>
    <w:p w14:paraId="1286C946" w14:textId="77777777" w:rsidR="000402FE" w:rsidRDefault="007623D8">
      <w:pPr>
        <w:spacing w:after="0" w:line="600" w:lineRule="auto"/>
        <w:ind w:firstLine="720"/>
        <w:jc w:val="both"/>
        <w:rPr>
          <w:rFonts w:eastAsia="Times New Roman"/>
          <w:szCs w:val="24"/>
        </w:rPr>
      </w:pPr>
      <w:r>
        <w:rPr>
          <w:rFonts w:eastAsia="Times New Roman"/>
          <w:szCs w:val="24"/>
        </w:rPr>
        <w:t>Ε</w:t>
      </w:r>
      <w:r w:rsidRPr="009C21AD">
        <w:rPr>
          <w:rFonts w:eastAsia="Times New Roman"/>
          <w:szCs w:val="24"/>
        </w:rPr>
        <w:t>ίμαστε</w:t>
      </w:r>
      <w:r>
        <w:rPr>
          <w:rFonts w:eastAsia="Times New Roman"/>
          <w:szCs w:val="24"/>
        </w:rPr>
        <w:t>,</w:t>
      </w:r>
      <w:r w:rsidRPr="009C21AD">
        <w:rPr>
          <w:rFonts w:eastAsia="Times New Roman"/>
          <w:szCs w:val="24"/>
        </w:rPr>
        <w:t xml:space="preserve"> λοιπόν</w:t>
      </w:r>
      <w:r>
        <w:rPr>
          <w:rFonts w:eastAsia="Times New Roman"/>
          <w:szCs w:val="24"/>
        </w:rPr>
        <w:t>,</w:t>
      </w:r>
      <w:r w:rsidRPr="009C21AD">
        <w:rPr>
          <w:rFonts w:eastAsia="Times New Roman"/>
          <w:szCs w:val="24"/>
        </w:rPr>
        <w:t xml:space="preserve"> </w:t>
      </w:r>
      <w:r w:rsidRPr="0094035C">
        <w:rPr>
          <w:rFonts w:eastAsia="Times New Roman"/>
          <w:szCs w:val="24"/>
        </w:rPr>
        <w:t>κυρίες και κύριοι συνάδελφοι</w:t>
      </w:r>
      <w:r>
        <w:rPr>
          <w:rFonts w:eastAsia="Times New Roman"/>
          <w:szCs w:val="24"/>
        </w:rPr>
        <w:t xml:space="preserve">, </w:t>
      </w:r>
      <w:r w:rsidRPr="009C21AD">
        <w:rPr>
          <w:rFonts w:eastAsia="Times New Roman"/>
          <w:szCs w:val="24"/>
        </w:rPr>
        <w:t xml:space="preserve">σε </w:t>
      </w:r>
      <w:r>
        <w:rPr>
          <w:rFonts w:eastAsia="Times New Roman"/>
          <w:szCs w:val="24"/>
        </w:rPr>
        <w:t>μια</w:t>
      </w:r>
      <w:r w:rsidRPr="009C21AD">
        <w:rPr>
          <w:rFonts w:eastAsia="Times New Roman"/>
          <w:szCs w:val="24"/>
        </w:rPr>
        <w:t xml:space="preserve"> κρίσιμη περίοδο για την πατρίδα μας</w:t>
      </w:r>
      <w:r>
        <w:rPr>
          <w:rFonts w:eastAsia="Times New Roman"/>
          <w:szCs w:val="24"/>
        </w:rPr>
        <w:t>, όπου μέσα</w:t>
      </w:r>
      <w:r w:rsidRPr="009C21AD">
        <w:rPr>
          <w:rFonts w:eastAsia="Times New Roman"/>
          <w:szCs w:val="24"/>
        </w:rPr>
        <w:t xml:space="preserve"> στη Βουλή δεν συγκρούονται </w:t>
      </w:r>
      <w:r>
        <w:rPr>
          <w:rFonts w:eastAsia="Times New Roman"/>
          <w:szCs w:val="24"/>
        </w:rPr>
        <w:t>δύο διαφορετικέ</w:t>
      </w:r>
      <w:r>
        <w:rPr>
          <w:rFonts w:eastAsia="Times New Roman"/>
          <w:szCs w:val="24"/>
        </w:rPr>
        <w:t xml:space="preserve">ς απόψεις, εκείνοι </w:t>
      </w:r>
      <w:r w:rsidRPr="0094035C">
        <w:rPr>
          <w:rFonts w:eastAsia="Times New Roman"/>
          <w:bCs/>
          <w:shd w:val="clear" w:color="auto" w:fill="FFFFFF"/>
        </w:rPr>
        <w:t>που</w:t>
      </w:r>
      <w:r>
        <w:rPr>
          <w:rFonts w:eastAsia="Times New Roman"/>
          <w:szCs w:val="24"/>
        </w:rPr>
        <w:t xml:space="preserve"> συμφωνούν με τις Πρέσπες και εκείνοι </w:t>
      </w:r>
      <w:r w:rsidRPr="0094035C">
        <w:rPr>
          <w:rFonts w:eastAsia="Times New Roman"/>
          <w:bCs/>
          <w:shd w:val="clear" w:color="auto" w:fill="FFFFFF"/>
        </w:rPr>
        <w:t>που</w:t>
      </w:r>
      <w:r>
        <w:rPr>
          <w:rFonts w:eastAsia="Times New Roman"/>
          <w:szCs w:val="24"/>
        </w:rPr>
        <w:t xml:space="preserve"> διαφωνούν με τις Πρέσπες. Ε</w:t>
      </w:r>
      <w:r w:rsidRPr="009C21AD">
        <w:rPr>
          <w:rFonts w:eastAsia="Times New Roman"/>
          <w:szCs w:val="24"/>
        </w:rPr>
        <w:t>δώ συγκρο</w:t>
      </w:r>
      <w:r>
        <w:rPr>
          <w:rFonts w:eastAsia="Times New Roman"/>
          <w:szCs w:val="24"/>
        </w:rPr>
        <w:t xml:space="preserve">ύονται τρεις διαφορετικές απόψεις, εκείνη </w:t>
      </w:r>
      <w:r w:rsidRPr="0094035C">
        <w:rPr>
          <w:rFonts w:eastAsia="Times New Roman"/>
          <w:bCs/>
          <w:shd w:val="clear" w:color="auto" w:fill="FFFFFF"/>
        </w:rPr>
        <w:t>που</w:t>
      </w:r>
      <w:r>
        <w:rPr>
          <w:rFonts w:eastAsia="Times New Roman"/>
          <w:szCs w:val="24"/>
        </w:rPr>
        <w:t xml:space="preserve"> εκφράζεται από τη Συμπολίτευση </w:t>
      </w:r>
      <w:r w:rsidRPr="009C21AD">
        <w:rPr>
          <w:rFonts w:eastAsia="Times New Roman"/>
          <w:szCs w:val="24"/>
        </w:rPr>
        <w:t>του ΣΥΡΙΖΑ</w:t>
      </w:r>
      <w:r>
        <w:rPr>
          <w:rFonts w:eastAsia="Times New Roman"/>
          <w:szCs w:val="24"/>
        </w:rPr>
        <w:t>,</w:t>
      </w:r>
      <w:r w:rsidRPr="009C21AD">
        <w:rPr>
          <w:rFonts w:eastAsia="Times New Roman"/>
          <w:szCs w:val="24"/>
        </w:rPr>
        <w:t xml:space="preserve"> που λέει ότι συμφωνούμε </w:t>
      </w:r>
      <w:r>
        <w:rPr>
          <w:rFonts w:eastAsia="Times New Roman"/>
          <w:szCs w:val="24"/>
        </w:rPr>
        <w:t xml:space="preserve">με </w:t>
      </w:r>
      <w:r w:rsidRPr="009C21AD">
        <w:rPr>
          <w:rFonts w:eastAsia="Times New Roman"/>
          <w:szCs w:val="24"/>
        </w:rPr>
        <w:t>τις Πρέσπες έτσι όπως αυτές έχουν διατυπ</w:t>
      </w:r>
      <w:r w:rsidRPr="009C21AD">
        <w:rPr>
          <w:rFonts w:eastAsia="Times New Roman"/>
          <w:szCs w:val="24"/>
        </w:rPr>
        <w:t>ωθεί</w:t>
      </w:r>
      <w:r>
        <w:rPr>
          <w:rFonts w:eastAsia="Times New Roman"/>
          <w:szCs w:val="24"/>
        </w:rPr>
        <w:t>,</w:t>
      </w:r>
      <w:r w:rsidRPr="009C21AD">
        <w:rPr>
          <w:rFonts w:eastAsia="Times New Roman"/>
          <w:szCs w:val="24"/>
        </w:rPr>
        <w:t xml:space="preserve"> </w:t>
      </w:r>
      <w:r>
        <w:rPr>
          <w:rFonts w:eastAsia="Times New Roman"/>
          <w:szCs w:val="24"/>
        </w:rPr>
        <w:t>η</w:t>
      </w:r>
      <w:r w:rsidRPr="009C21AD">
        <w:rPr>
          <w:rFonts w:eastAsia="Times New Roman"/>
          <w:szCs w:val="24"/>
        </w:rPr>
        <w:t xml:space="preserve"> άποψη της Αξιωματικής Αντιπολίτευσης</w:t>
      </w:r>
      <w:r>
        <w:rPr>
          <w:rFonts w:eastAsia="Times New Roman"/>
          <w:szCs w:val="24"/>
        </w:rPr>
        <w:t xml:space="preserve">, </w:t>
      </w:r>
      <w:r w:rsidRPr="0094035C">
        <w:rPr>
          <w:rFonts w:eastAsia="Times New Roman"/>
          <w:bCs/>
          <w:shd w:val="clear" w:color="auto" w:fill="FFFFFF"/>
        </w:rPr>
        <w:t>όπως</w:t>
      </w:r>
      <w:r>
        <w:rPr>
          <w:rFonts w:eastAsia="Times New Roman"/>
          <w:bCs/>
          <w:shd w:val="clear" w:color="auto" w:fill="FFFFFF"/>
        </w:rPr>
        <w:t xml:space="preserve"> εκφράζεται από την ηγεσία της, </w:t>
      </w:r>
      <w:r w:rsidRPr="0094035C">
        <w:rPr>
          <w:rFonts w:eastAsia="Times New Roman"/>
          <w:bCs/>
          <w:shd w:val="clear" w:color="auto" w:fill="FFFFFF"/>
        </w:rPr>
        <w:t>που</w:t>
      </w:r>
      <w:r>
        <w:rPr>
          <w:rFonts w:eastAsia="Times New Roman"/>
          <w:bCs/>
          <w:shd w:val="clear" w:color="auto" w:fill="FFFFFF"/>
        </w:rPr>
        <w:t xml:space="preserve"> </w:t>
      </w:r>
      <w:r w:rsidRPr="009C21AD">
        <w:rPr>
          <w:rFonts w:eastAsia="Times New Roman"/>
          <w:szCs w:val="24"/>
        </w:rPr>
        <w:t xml:space="preserve">λέει ότι συμφωνούμε με την παραχώρηση του όρου </w:t>
      </w:r>
      <w:r>
        <w:rPr>
          <w:rFonts w:eastAsia="Times New Roman"/>
          <w:szCs w:val="24"/>
        </w:rPr>
        <w:t>«</w:t>
      </w:r>
      <w:r w:rsidRPr="009C21AD">
        <w:rPr>
          <w:rFonts w:eastAsia="Times New Roman"/>
          <w:szCs w:val="24"/>
        </w:rPr>
        <w:t>Μακεδονία</w:t>
      </w:r>
      <w:r>
        <w:rPr>
          <w:rFonts w:eastAsia="Times New Roman"/>
          <w:szCs w:val="24"/>
        </w:rPr>
        <w:t>»</w:t>
      </w:r>
      <w:r w:rsidRPr="009C21AD">
        <w:rPr>
          <w:rFonts w:eastAsia="Times New Roman"/>
          <w:szCs w:val="24"/>
        </w:rPr>
        <w:t xml:space="preserve"> με γεωγραφικό προσδιορισμό </w:t>
      </w:r>
      <w:r>
        <w:rPr>
          <w:rFonts w:eastAsia="Times New Roman"/>
          <w:szCs w:val="24"/>
          <w:lang w:val="en-US"/>
        </w:rPr>
        <w:t>erga</w:t>
      </w:r>
      <w:r w:rsidRPr="0094035C">
        <w:rPr>
          <w:rFonts w:eastAsia="Times New Roman"/>
          <w:szCs w:val="24"/>
        </w:rPr>
        <w:t xml:space="preserve"> </w:t>
      </w:r>
      <w:r>
        <w:rPr>
          <w:rFonts w:eastAsia="Times New Roman"/>
          <w:szCs w:val="24"/>
          <w:lang w:val="en-US"/>
        </w:rPr>
        <w:t>omnes</w:t>
      </w:r>
      <w:r w:rsidRPr="0094035C">
        <w:rPr>
          <w:rFonts w:eastAsia="Times New Roman"/>
          <w:szCs w:val="24"/>
        </w:rPr>
        <w:t xml:space="preserve"> </w:t>
      </w:r>
      <w:r w:rsidRPr="009C21AD">
        <w:rPr>
          <w:rFonts w:eastAsia="Times New Roman"/>
          <w:szCs w:val="24"/>
        </w:rPr>
        <w:t xml:space="preserve">και </w:t>
      </w:r>
      <w:r>
        <w:rPr>
          <w:rFonts w:eastAsia="Times New Roman"/>
          <w:szCs w:val="24"/>
        </w:rPr>
        <w:t>η θέση την οποία εκφράζουμε εμείς και προσφάτως ο κ. Λεβέντης. Κ</w:t>
      </w:r>
      <w:r w:rsidRPr="009C21AD">
        <w:rPr>
          <w:rFonts w:eastAsia="Times New Roman"/>
          <w:szCs w:val="24"/>
        </w:rPr>
        <w:t>αι</w:t>
      </w:r>
      <w:r>
        <w:rPr>
          <w:rFonts w:eastAsia="Times New Roman"/>
          <w:szCs w:val="24"/>
        </w:rPr>
        <w:t xml:space="preserve"> </w:t>
      </w:r>
      <w:r>
        <w:rPr>
          <w:rFonts w:eastAsia="Times New Roman"/>
          <w:szCs w:val="24"/>
        </w:rPr>
        <w:t xml:space="preserve">λέω προσφάτως, </w:t>
      </w:r>
      <w:r w:rsidRPr="0094035C">
        <w:rPr>
          <w:rFonts w:eastAsia="Times New Roman"/>
          <w:bCs/>
          <w:shd w:val="clear" w:color="auto" w:fill="FFFFFF"/>
        </w:rPr>
        <w:t>γιατί</w:t>
      </w:r>
      <w:r>
        <w:rPr>
          <w:rFonts w:eastAsia="Times New Roman"/>
          <w:szCs w:val="24"/>
        </w:rPr>
        <w:t xml:space="preserve"> σε παλαιότερές του δηλώσεις είχε διαφορετική θέση από αυτή, δημόσια. Τα λέω αυτά, </w:t>
      </w:r>
      <w:r w:rsidRPr="0094035C">
        <w:rPr>
          <w:rFonts w:eastAsia="Times New Roman"/>
        </w:rPr>
        <w:t>για να</w:t>
      </w:r>
      <w:r>
        <w:rPr>
          <w:rFonts w:eastAsia="Times New Roman"/>
          <w:szCs w:val="24"/>
        </w:rPr>
        <w:t xml:space="preserve"> γνωρίζει ο ελληνικός λαός </w:t>
      </w:r>
      <w:r w:rsidRPr="0094035C">
        <w:rPr>
          <w:rFonts w:eastAsia="Times New Roman"/>
        </w:rPr>
        <w:t>αλλά</w:t>
      </w:r>
      <w:r>
        <w:rPr>
          <w:rFonts w:eastAsia="Times New Roman"/>
          <w:szCs w:val="24"/>
        </w:rPr>
        <w:t xml:space="preserve"> και οι γενιές </w:t>
      </w:r>
      <w:r w:rsidRPr="0094035C">
        <w:rPr>
          <w:rFonts w:eastAsia="Times New Roman"/>
          <w:bCs/>
          <w:shd w:val="clear" w:color="auto" w:fill="FFFFFF"/>
        </w:rPr>
        <w:t>που</w:t>
      </w:r>
      <w:r>
        <w:rPr>
          <w:rFonts w:eastAsia="Times New Roman"/>
          <w:szCs w:val="24"/>
        </w:rPr>
        <w:t xml:space="preserve"> </w:t>
      </w:r>
      <w:r w:rsidRPr="0094035C">
        <w:rPr>
          <w:rFonts w:eastAsia="Times New Roman"/>
          <w:bCs/>
          <w:shd w:val="clear" w:color="auto" w:fill="FFFFFF"/>
        </w:rPr>
        <w:t>θα</w:t>
      </w:r>
      <w:r>
        <w:rPr>
          <w:rFonts w:eastAsia="Times New Roman"/>
          <w:szCs w:val="24"/>
        </w:rPr>
        <w:t xml:space="preserve"> διαβάσουν αργότερα τα Πρακτικά της Βουλής </w:t>
      </w:r>
      <w:r w:rsidRPr="009C21AD">
        <w:rPr>
          <w:rFonts w:eastAsia="Times New Roman"/>
          <w:szCs w:val="24"/>
        </w:rPr>
        <w:t>τι διακυβεύεται</w:t>
      </w:r>
      <w:r w:rsidRPr="00847319">
        <w:rPr>
          <w:rFonts w:eastAsia="Times New Roman"/>
          <w:szCs w:val="24"/>
        </w:rPr>
        <w:t xml:space="preserve"> </w:t>
      </w:r>
      <w:r w:rsidRPr="009C21AD">
        <w:rPr>
          <w:rFonts w:eastAsia="Times New Roman"/>
          <w:szCs w:val="24"/>
        </w:rPr>
        <w:t>σήμερα</w:t>
      </w:r>
      <w:r>
        <w:rPr>
          <w:rFonts w:eastAsia="Times New Roman"/>
          <w:szCs w:val="24"/>
        </w:rPr>
        <w:t xml:space="preserve">. </w:t>
      </w:r>
    </w:p>
    <w:p w14:paraId="1286C947" w14:textId="77777777" w:rsidR="000402FE" w:rsidRDefault="007623D8">
      <w:pPr>
        <w:spacing w:after="0" w:line="600" w:lineRule="auto"/>
        <w:ind w:firstLine="720"/>
        <w:jc w:val="both"/>
        <w:rPr>
          <w:rFonts w:eastAsia="Times New Roman"/>
          <w:szCs w:val="24"/>
        </w:rPr>
      </w:pPr>
      <w:r>
        <w:rPr>
          <w:rFonts w:eastAsia="Times New Roman"/>
          <w:szCs w:val="24"/>
        </w:rPr>
        <w:t xml:space="preserve">Στη δημιουργία αυτής της </w:t>
      </w:r>
      <w:r w:rsidRPr="0094035C">
        <w:rPr>
          <w:rFonts w:eastAsia="Times New Roman"/>
          <w:bCs/>
        </w:rPr>
        <w:t>Κυ</w:t>
      </w:r>
      <w:r w:rsidRPr="0094035C">
        <w:rPr>
          <w:rFonts w:eastAsia="Times New Roman"/>
          <w:bCs/>
        </w:rPr>
        <w:t>βέρνηση</w:t>
      </w:r>
      <w:r>
        <w:rPr>
          <w:rFonts w:eastAsia="Times New Roman"/>
          <w:szCs w:val="24"/>
        </w:rPr>
        <w:t>ς</w:t>
      </w:r>
      <w:r w:rsidRPr="009C21AD">
        <w:rPr>
          <w:rFonts w:eastAsia="Times New Roman"/>
          <w:szCs w:val="24"/>
        </w:rPr>
        <w:t xml:space="preserve"> και σ</w:t>
      </w:r>
      <w:r>
        <w:rPr>
          <w:rFonts w:eastAsia="Times New Roman"/>
          <w:szCs w:val="24"/>
        </w:rPr>
        <w:t>τη</w:t>
      </w:r>
      <w:r w:rsidRPr="009C21AD">
        <w:rPr>
          <w:rFonts w:eastAsia="Times New Roman"/>
          <w:szCs w:val="24"/>
        </w:rPr>
        <w:t xml:space="preserve"> συμφωνία που κάνα</w:t>
      </w:r>
      <w:r>
        <w:rPr>
          <w:rFonts w:eastAsia="Times New Roman"/>
          <w:szCs w:val="24"/>
        </w:rPr>
        <w:t>μ</w:t>
      </w:r>
      <w:r w:rsidRPr="009C21AD">
        <w:rPr>
          <w:rFonts w:eastAsia="Times New Roman"/>
          <w:szCs w:val="24"/>
        </w:rPr>
        <w:t xml:space="preserve">ε οι </w:t>
      </w:r>
      <w:r>
        <w:rPr>
          <w:rFonts w:eastAsia="Times New Roman"/>
          <w:szCs w:val="24"/>
        </w:rPr>
        <w:t>Α</w:t>
      </w:r>
      <w:r w:rsidRPr="009C21AD">
        <w:rPr>
          <w:rFonts w:eastAsia="Times New Roman"/>
          <w:szCs w:val="24"/>
        </w:rPr>
        <w:t>νεξάρτητοι Έλληνες με το</w:t>
      </w:r>
      <w:r>
        <w:rPr>
          <w:rFonts w:eastAsia="Times New Roman"/>
          <w:szCs w:val="24"/>
        </w:rPr>
        <w:t>ν</w:t>
      </w:r>
      <w:r w:rsidRPr="009C21AD">
        <w:rPr>
          <w:rFonts w:eastAsia="Times New Roman"/>
          <w:szCs w:val="24"/>
        </w:rPr>
        <w:t xml:space="preserve"> ΣΥΡΙΖΑ </w:t>
      </w:r>
      <w:r w:rsidRPr="0094035C">
        <w:rPr>
          <w:rFonts w:eastAsia="Times New Roman"/>
          <w:bCs/>
        </w:rPr>
        <w:t>και</w:t>
      </w:r>
      <w:r>
        <w:rPr>
          <w:rFonts w:eastAsia="Times New Roman"/>
          <w:szCs w:val="24"/>
        </w:rPr>
        <w:t xml:space="preserve"> ο Αλέξης Τσίπρας, ο </w:t>
      </w:r>
      <w:r w:rsidRPr="0094035C">
        <w:rPr>
          <w:rFonts w:eastAsia="Times New Roman"/>
        </w:rPr>
        <w:t xml:space="preserve">Πρωθυπουργός </w:t>
      </w:r>
      <w:r>
        <w:rPr>
          <w:rFonts w:eastAsia="Times New Roman"/>
          <w:szCs w:val="24"/>
        </w:rPr>
        <w:t xml:space="preserve"> της χώρας, με μένα, </w:t>
      </w:r>
      <w:r w:rsidRPr="009C21AD">
        <w:rPr>
          <w:rFonts w:eastAsia="Times New Roman"/>
          <w:szCs w:val="24"/>
        </w:rPr>
        <w:t xml:space="preserve">ήταν ξεκάθαρο </w:t>
      </w:r>
      <w:r w:rsidRPr="0094035C">
        <w:rPr>
          <w:rFonts w:eastAsia="Times New Roman"/>
          <w:bCs/>
          <w:shd w:val="clear" w:color="auto" w:fill="FFFFFF"/>
        </w:rPr>
        <w:t>ότι</w:t>
      </w:r>
      <w:r>
        <w:rPr>
          <w:rFonts w:eastAsia="Times New Roman"/>
          <w:szCs w:val="24"/>
        </w:rPr>
        <w:t xml:space="preserve"> εμείς ποτέ </w:t>
      </w:r>
      <w:r w:rsidRPr="009C21AD">
        <w:rPr>
          <w:rFonts w:eastAsia="Times New Roman"/>
          <w:szCs w:val="24"/>
        </w:rPr>
        <w:t>δεν θα ψηφίσουμε</w:t>
      </w:r>
      <w:r>
        <w:rPr>
          <w:rFonts w:eastAsia="Times New Roman"/>
          <w:szCs w:val="24"/>
        </w:rPr>
        <w:t>,</w:t>
      </w:r>
      <w:r w:rsidRPr="009C21AD">
        <w:rPr>
          <w:rFonts w:eastAsia="Times New Roman"/>
          <w:szCs w:val="24"/>
        </w:rPr>
        <w:t xml:space="preserve"> δεν θα συμφωνήσουμε και δεν θα συμμετέχουμε σε </w:t>
      </w:r>
      <w:r>
        <w:rPr>
          <w:rFonts w:eastAsia="Times New Roman"/>
          <w:szCs w:val="24"/>
        </w:rPr>
        <w:t>κ</w:t>
      </w:r>
      <w:r w:rsidRPr="009C21AD">
        <w:rPr>
          <w:rFonts w:eastAsia="Times New Roman"/>
          <w:szCs w:val="24"/>
        </w:rPr>
        <w:t>υβέρνηση</w:t>
      </w:r>
      <w:r>
        <w:rPr>
          <w:rFonts w:eastAsia="Times New Roman"/>
          <w:szCs w:val="24"/>
        </w:rPr>
        <w:t>,</w:t>
      </w:r>
      <w:r w:rsidRPr="009C21AD">
        <w:rPr>
          <w:rFonts w:eastAsia="Times New Roman"/>
          <w:szCs w:val="24"/>
        </w:rPr>
        <w:t xml:space="preserve"> </w:t>
      </w:r>
      <w:r w:rsidRPr="0094035C">
        <w:rPr>
          <w:rFonts w:eastAsia="Times New Roman"/>
          <w:bCs/>
          <w:shd w:val="clear" w:color="auto" w:fill="FFFFFF"/>
        </w:rPr>
        <w:t>η οποία</w:t>
      </w:r>
      <w:r>
        <w:rPr>
          <w:rFonts w:eastAsia="Times New Roman"/>
          <w:szCs w:val="24"/>
        </w:rPr>
        <w:t xml:space="preserve"> </w:t>
      </w:r>
      <w:r w:rsidRPr="0094035C">
        <w:rPr>
          <w:rFonts w:eastAsia="Times New Roman"/>
          <w:bCs/>
          <w:shd w:val="clear" w:color="auto" w:fill="FFFFFF"/>
        </w:rPr>
        <w:t>θα</w:t>
      </w:r>
      <w:r>
        <w:rPr>
          <w:rFonts w:eastAsia="Times New Roman"/>
          <w:szCs w:val="24"/>
        </w:rPr>
        <w:t xml:space="preserve"> </w:t>
      </w:r>
      <w:r w:rsidRPr="009C21AD">
        <w:rPr>
          <w:rFonts w:eastAsia="Times New Roman"/>
          <w:szCs w:val="24"/>
        </w:rPr>
        <w:t>παραχωρε</w:t>
      </w:r>
      <w:r w:rsidRPr="009C21AD">
        <w:rPr>
          <w:rFonts w:eastAsia="Times New Roman"/>
          <w:szCs w:val="24"/>
        </w:rPr>
        <w:t xml:space="preserve">ί τον όρο </w:t>
      </w:r>
      <w:r>
        <w:rPr>
          <w:rFonts w:eastAsia="Times New Roman"/>
          <w:szCs w:val="24"/>
        </w:rPr>
        <w:t>«</w:t>
      </w:r>
      <w:r w:rsidRPr="009C21AD">
        <w:rPr>
          <w:rFonts w:eastAsia="Times New Roman"/>
          <w:szCs w:val="24"/>
        </w:rPr>
        <w:t>Μακεδονία</w:t>
      </w:r>
      <w:r>
        <w:rPr>
          <w:rFonts w:eastAsia="Times New Roman"/>
          <w:szCs w:val="24"/>
        </w:rPr>
        <w:t>»</w:t>
      </w:r>
      <w:r>
        <w:rPr>
          <w:rFonts w:eastAsia="Times New Roman"/>
          <w:szCs w:val="24"/>
        </w:rPr>
        <w:t xml:space="preserve">. </w:t>
      </w:r>
      <w:r w:rsidRPr="009C21AD">
        <w:rPr>
          <w:rFonts w:eastAsia="Times New Roman"/>
          <w:szCs w:val="24"/>
        </w:rPr>
        <w:t xml:space="preserve"> </w:t>
      </w:r>
    </w:p>
    <w:p w14:paraId="1286C948" w14:textId="77777777" w:rsidR="000402FE" w:rsidRDefault="007623D8">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Η διαβεβαίωση, </w:t>
      </w:r>
      <w:r w:rsidRPr="00ED189D">
        <w:rPr>
          <w:rFonts w:eastAsia="Times New Roman" w:cs="Times New Roman"/>
          <w:szCs w:val="24"/>
        </w:rPr>
        <w:t xml:space="preserve">την οποίαν είχαμε τον Ιούνιο </w:t>
      </w:r>
      <w:r>
        <w:rPr>
          <w:rFonts w:eastAsia="Times New Roman" w:cs="Times New Roman"/>
          <w:szCs w:val="24"/>
        </w:rPr>
        <w:t xml:space="preserve">ήταν ότι η </w:t>
      </w:r>
      <w:r>
        <w:rPr>
          <w:rFonts w:eastAsia="Times New Roman" w:cs="Times New Roman"/>
          <w:szCs w:val="24"/>
        </w:rPr>
        <w:t>σ</w:t>
      </w:r>
      <w:r>
        <w:rPr>
          <w:rFonts w:eastAsia="Times New Roman" w:cs="Times New Roman"/>
          <w:szCs w:val="24"/>
        </w:rPr>
        <w:t xml:space="preserve">υμφωνία αυτή –και αυτή τη διαβεβαίωση την είχα και από τον Πρωθυπουργό και από τον Υπουργό Εξωτερικών τον κ. Κοτζιά- θα έρθει </w:t>
      </w:r>
      <w:r w:rsidRPr="00ED189D">
        <w:rPr>
          <w:rFonts w:eastAsia="Times New Roman" w:cs="Times New Roman"/>
          <w:szCs w:val="24"/>
        </w:rPr>
        <w:t>μετά τις εκλογές</w:t>
      </w:r>
      <w:r>
        <w:rPr>
          <w:rFonts w:eastAsia="Times New Roman" w:cs="Times New Roman"/>
          <w:szCs w:val="24"/>
        </w:rPr>
        <w:t>.</w:t>
      </w:r>
      <w:r w:rsidRPr="00ED189D">
        <w:rPr>
          <w:rFonts w:eastAsia="Times New Roman" w:cs="Times New Roman"/>
          <w:szCs w:val="24"/>
        </w:rPr>
        <w:t xml:space="preserve"> Τελικά</w:t>
      </w:r>
      <w:r>
        <w:rPr>
          <w:rFonts w:eastAsia="Times New Roman" w:cs="Times New Roman"/>
          <w:szCs w:val="24"/>
        </w:rPr>
        <w:t xml:space="preserve">, αυτό άλλαξε </w:t>
      </w:r>
      <w:r w:rsidRPr="00ED189D">
        <w:rPr>
          <w:rFonts w:eastAsia="Times New Roman" w:cs="Times New Roman"/>
          <w:szCs w:val="24"/>
        </w:rPr>
        <w:t xml:space="preserve">με τη διαβεβαίωση του Νοεμβρίου ότι η </w:t>
      </w:r>
      <w:r>
        <w:rPr>
          <w:rFonts w:eastAsia="Times New Roman" w:cs="Times New Roman"/>
          <w:szCs w:val="24"/>
        </w:rPr>
        <w:t>σ</w:t>
      </w:r>
      <w:r w:rsidRPr="00ED189D">
        <w:rPr>
          <w:rFonts w:eastAsia="Times New Roman" w:cs="Times New Roman"/>
          <w:szCs w:val="24"/>
        </w:rPr>
        <w:t xml:space="preserve">υμφωνία αυτή θα έρθει για συζήτηση </w:t>
      </w:r>
      <w:r>
        <w:rPr>
          <w:rFonts w:eastAsia="Times New Roman" w:cs="Times New Roman"/>
          <w:szCs w:val="24"/>
        </w:rPr>
        <w:t>-</w:t>
      </w:r>
      <w:r w:rsidRPr="00ED189D">
        <w:rPr>
          <w:rFonts w:eastAsia="Times New Roman" w:cs="Times New Roman"/>
          <w:szCs w:val="24"/>
        </w:rPr>
        <w:t xml:space="preserve">και </w:t>
      </w:r>
      <w:r>
        <w:rPr>
          <w:rFonts w:eastAsia="Times New Roman" w:cs="Times New Roman"/>
          <w:szCs w:val="24"/>
        </w:rPr>
        <w:t>ξανασυζητήσα</w:t>
      </w:r>
      <w:r w:rsidRPr="00ED189D">
        <w:rPr>
          <w:rFonts w:eastAsia="Times New Roman" w:cs="Times New Roman"/>
          <w:szCs w:val="24"/>
        </w:rPr>
        <w:t>με το θέμα αυτό</w:t>
      </w:r>
      <w:r>
        <w:rPr>
          <w:rFonts w:eastAsia="Times New Roman" w:cs="Times New Roman"/>
          <w:szCs w:val="24"/>
        </w:rPr>
        <w:t>,</w:t>
      </w:r>
      <w:r w:rsidRPr="00ED189D">
        <w:rPr>
          <w:rFonts w:eastAsia="Times New Roman" w:cs="Times New Roman"/>
          <w:szCs w:val="24"/>
        </w:rPr>
        <w:t xml:space="preserve"> όταν είχαμε βρεθεί </w:t>
      </w:r>
      <w:r>
        <w:rPr>
          <w:rFonts w:eastAsia="Times New Roman" w:cs="Times New Roman"/>
          <w:szCs w:val="24"/>
        </w:rPr>
        <w:t xml:space="preserve">με </w:t>
      </w:r>
      <w:r w:rsidRPr="00ED189D">
        <w:rPr>
          <w:rFonts w:eastAsia="Times New Roman" w:cs="Times New Roman"/>
          <w:szCs w:val="24"/>
        </w:rPr>
        <w:t>το</w:t>
      </w:r>
      <w:r>
        <w:rPr>
          <w:rFonts w:eastAsia="Times New Roman" w:cs="Times New Roman"/>
          <w:szCs w:val="24"/>
        </w:rPr>
        <w:t>ν</w:t>
      </w:r>
      <w:r w:rsidRPr="00ED189D">
        <w:rPr>
          <w:rFonts w:eastAsia="Times New Roman" w:cs="Times New Roman"/>
          <w:szCs w:val="24"/>
        </w:rPr>
        <w:t xml:space="preserve"> Πρωθυπουργό</w:t>
      </w:r>
      <w:r>
        <w:rPr>
          <w:rFonts w:eastAsia="Times New Roman" w:cs="Times New Roman"/>
          <w:szCs w:val="24"/>
        </w:rPr>
        <w:t>-</w:t>
      </w:r>
      <w:r w:rsidRPr="00ED189D">
        <w:rPr>
          <w:rFonts w:eastAsia="Times New Roman" w:cs="Times New Roman"/>
          <w:szCs w:val="24"/>
        </w:rPr>
        <w:t xml:space="preserve"> μετά το</w:t>
      </w:r>
      <w:r>
        <w:rPr>
          <w:rFonts w:eastAsia="Times New Roman" w:cs="Times New Roman"/>
          <w:szCs w:val="24"/>
        </w:rPr>
        <w:t>ν</w:t>
      </w:r>
      <w:r w:rsidRPr="00ED189D">
        <w:rPr>
          <w:rFonts w:eastAsia="Times New Roman" w:cs="Times New Roman"/>
          <w:szCs w:val="24"/>
        </w:rPr>
        <w:t xml:space="preserve"> Μάρτιο</w:t>
      </w:r>
      <w:r>
        <w:rPr>
          <w:rFonts w:eastAsia="Times New Roman" w:cs="Times New Roman"/>
          <w:szCs w:val="24"/>
        </w:rPr>
        <w:t>.</w:t>
      </w:r>
      <w:r w:rsidRPr="00ED189D">
        <w:rPr>
          <w:rFonts w:eastAsia="Times New Roman" w:cs="Times New Roman"/>
          <w:szCs w:val="24"/>
        </w:rPr>
        <w:t xml:space="preserve"> </w:t>
      </w:r>
      <w:r>
        <w:rPr>
          <w:rFonts w:eastAsia="Times New Roman" w:cs="Times New Roman"/>
          <w:szCs w:val="24"/>
        </w:rPr>
        <w:t xml:space="preserve">Έχουμε λοιπόν εδώ, </w:t>
      </w:r>
      <w:r w:rsidRPr="00ED189D">
        <w:rPr>
          <w:rFonts w:eastAsia="Times New Roman" w:cs="Times New Roman"/>
          <w:szCs w:val="24"/>
        </w:rPr>
        <w:t xml:space="preserve">δύο φορές την αλλαγή της στάσης του κυβερνητικού </w:t>
      </w:r>
      <w:r>
        <w:rPr>
          <w:rFonts w:eastAsia="Times New Roman" w:cs="Times New Roman"/>
          <w:szCs w:val="24"/>
        </w:rPr>
        <w:t>μου εταίρου απέναντι ημώ</w:t>
      </w:r>
      <w:r>
        <w:rPr>
          <w:rFonts w:eastAsia="Times New Roman" w:cs="Times New Roman"/>
          <w:szCs w:val="24"/>
        </w:rPr>
        <w:t xml:space="preserve">ν. </w:t>
      </w:r>
    </w:p>
    <w:p w14:paraId="1286C949" w14:textId="77777777" w:rsidR="000402FE" w:rsidRDefault="007623D8">
      <w:pPr>
        <w:tabs>
          <w:tab w:val="left" w:pos="6168"/>
        </w:tabs>
        <w:spacing w:line="600" w:lineRule="auto"/>
        <w:ind w:firstLine="720"/>
        <w:jc w:val="both"/>
        <w:rPr>
          <w:rFonts w:eastAsia="Times New Roman" w:cs="Times New Roman"/>
          <w:szCs w:val="24"/>
        </w:rPr>
      </w:pPr>
      <w:r w:rsidRPr="00ED189D">
        <w:rPr>
          <w:rFonts w:eastAsia="Times New Roman" w:cs="Times New Roman"/>
          <w:szCs w:val="24"/>
        </w:rPr>
        <w:t xml:space="preserve">Και για να </w:t>
      </w:r>
      <w:r>
        <w:rPr>
          <w:rFonts w:eastAsia="Times New Roman" w:cs="Times New Roman"/>
          <w:szCs w:val="24"/>
        </w:rPr>
        <w:t>είμαι απόλυτα σαφής</w:t>
      </w:r>
      <w:r w:rsidRPr="00ED189D">
        <w:rPr>
          <w:rFonts w:eastAsia="Times New Roman" w:cs="Times New Roman"/>
          <w:szCs w:val="24"/>
        </w:rPr>
        <w:t xml:space="preserve"> σε αυτά τα οποία λέω</w:t>
      </w:r>
      <w:r>
        <w:rPr>
          <w:rFonts w:eastAsia="Times New Roman" w:cs="Times New Roman"/>
          <w:szCs w:val="24"/>
        </w:rPr>
        <w:t xml:space="preserve">, θέλω να καταθέσω δύο κείμενα, τα οποία καταγράφουν την </w:t>
      </w:r>
      <w:r w:rsidRPr="00ED189D">
        <w:rPr>
          <w:rFonts w:eastAsia="Times New Roman" w:cs="Times New Roman"/>
          <w:szCs w:val="24"/>
        </w:rPr>
        <w:t>ιστ</w:t>
      </w:r>
      <w:r>
        <w:rPr>
          <w:rFonts w:eastAsia="Times New Roman" w:cs="Times New Roman"/>
          <w:szCs w:val="24"/>
        </w:rPr>
        <w:t>ορία όπως ακριβώς την περιέγραψα.</w:t>
      </w:r>
    </w:p>
    <w:p w14:paraId="1286C94A" w14:textId="77777777" w:rsidR="000402FE" w:rsidRDefault="007623D8">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Νέα Δημοκρατία, 8 Μαΐου 2017, έναν μήνα </w:t>
      </w:r>
      <w:r w:rsidRPr="00ED189D">
        <w:rPr>
          <w:rFonts w:eastAsia="Times New Roman" w:cs="Times New Roman"/>
          <w:szCs w:val="24"/>
        </w:rPr>
        <w:t xml:space="preserve">πριν τη συζήτηση της πρότασης μομφής </w:t>
      </w:r>
      <w:r>
        <w:rPr>
          <w:rFonts w:eastAsia="Times New Roman" w:cs="Times New Roman"/>
          <w:szCs w:val="24"/>
        </w:rPr>
        <w:t xml:space="preserve">της </w:t>
      </w:r>
      <w:r w:rsidRPr="00ED189D">
        <w:rPr>
          <w:rFonts w:eastAsia="Times New Roman" w:cs="Times New Roman"/>
          <w:szCs w:val="24"/>
        </w:rPr>
        <w:t>Νέας Δημοκρατίας</w:t>
      </w:r>
      <w:r>
        <w:rPr>
          <w:rFonts w:eastAsia="Times New Roman" w:cs="Times New Roman"/>
          <w:szCs w:val="24"/>
        </w:rPr>
        <w:t xml:space="preserve"> για</w:t>
      </w:r>
      <w:r w:rsidRPr="00ED189D">
        <w:rPr>
          <w:rFonts w:eastAsia="Times New Roman" w:cs="Times New Roman"/>
          <w:szCs w:val="24"/>
        </w:rPr>
        <w:t xml:space="preserve"> την υ</w:t>
      </w:r>
      <w:r w:rsidRPr="00ED189D">
        <w:rPr>
          <w:rFonts w:eastAsia="Times New Roman" w:cs="Times New Roman"/>
          <w:szCs w:val="24"/>
        </w:rPr>
        <w:t>πόθεση της Συμφωνίας των Σκοπίων</w:t>
      </w:r>
      <w:r>
        <w:rPr>
          <w:rFonts w:eastAsia="Times New Roman" w:cs="Times New Roman"/>
          <w:szCs w:val="24"/>
        </w:rPr>
        <w:t>.</w:t>
      </w:r>
    </w:p>
    <w:p w14:paraId="1286C94B"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Το 2018 ήταν. </w:t>
      </w:r>
    </w:p>
    <w:p w14:paraId="1286C94C"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ΠΑΝΟΣ ΚΑΜΜΕΝΟΣ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Εάν θέλετε, να πάρετε την ερώτηση. Εδώ είναι. Λέει το 2017. Έχει αριθμό 24 και απευθύνεται στον Υπουργό Εξωτερικών κ. Νίκο Κοτζιά με </w:t>
      </w:r>
      <w:r>
        <w:rPr>
          <w:rFonts w:eastAsia="Times New Roman" w:cs="Times New Roman"/>
          <w:szCs w:val="24"/>
        </w:rPr>
        <w:t xml:space="preserve">θέμα: Δηλώσεις ΥΕΘΑ κ. Καμμένου, αναφορικά με την ελληνική εξωτερική πολιτική στα Βαλκάνια. </w:t>
      </w:r>
    </w:p>
    <w:p w14:paraId="1286C94D" w14:textId="77777777" w:rsidR="000402FE" w:rsidRDefault="007623D8">
      <w:pPr>
        <w:tabs>
          <w:tab w:val="left" w:pos="6168"/>
        </w:tabs>
        <w:spacing w:line="600" w:lineRule="auto"/>
        <w:ind w:firstLine="720"/>
        <w:jc w:val="both"/>
        <w:rPr>
          <w:rFonts w:eastAsia="Times New Roman" w:cs="Times New Roman"/>
          <w:szCs w:val="24"/>
        </w:rPr>
      </w:pPr>
      <w:r w:rsidRPr="00ED189D">
        <w:rPr>
          <w:rFonts w:eastAsia="Times New Roman" w:cs="Times New Roman"/>
          <w:szCs w:val="24"/>
        </w:rPr>
        <w:t>Αφού θέλετε να σας το πω πιο αναλυτικά</w:t>
      </w:r>
      <w:r>
        <w:rPr>
          <w:rFonts w:eastAsia="Times New Roman" w:cs="Times New Roman"/>
          <w:szCs w:val="24"/>
        </w:rPr>
        <w:t xml:space="preserve">, κυρίες και κύριοι συνάδελφοι της Νέας Δημοκρατίας, λέτε: «Στην πρόσφατη συνέντευξη του στην τηλεόραση του </w:t>
      </w:r>
      <w:r>
        <w:rPr>
          <w:rFonts w:eastAsia="Times New Roman" w:cs="Times New Roman"/>
          <w:szCs w:val="24"/>
        </w:rPr>
        <w:t>«</w:t>
      </w:r>
      <w:r w:rsidRPr="00ED189D">
        <w:rPr>
          <w:rFonts w:eastAsia="Times New Roman" w:cs="Times New Roman"/>
          <w:szCs w:val="24"/>
        </w:rPr>
        <w:t>ΣΚΑΪ</w:t>
      </w:r>
      <w:r>
        <w:rPr>
          <w:rFonts w:eastAsia="Times New Roman" w:cs="Times New Roman"/>
          <w:szCs w:val="24"/>
        </w:rPr>
        <w:t>»</w:t>
      </w:r>
      <w:r w:rsidRPr="00ED189D">
        <w:rPr>
          <w:rFonts w:eastAsia="Times New Roman" w:cs="Times New Roman"/>
          <w:szCs w:val="24"/>
        </w:rPr>
        <w:t xml:space="preserve"> </w:t>
      </w:r>
      <w:r>
        <w:rPr>
          <w:rFonts w:eastAsia="Times New Roman" w:cs="Times New Roman"/>
          <w:szCs w:val="24"/>
        </w:rPr>
        <w:t xml:space="preserve">(7 Μαΐου </w:t>
      </w:r>
      <w:r>
        <w:rPr>
          <w:rFonts w:eastAsia="Times New Roman" w:cs="Times New Roman"/>
          <w:szCs w:val="24"/>
        </w:rPr>
        <w:t>2017)…</w:t>
      </w:r>
    </w:p>
    <w:p w14:paraId="1286C94E" w14:textId="77777777" w:rsidR="000402FE" w:rsidRDefault="007623D8">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Το 2017, κύριε Κουμουτσάκο. Το κατάλαβες; Δεν λέει το 2018. Ζήτα συγγνώμη για το 2018. </w:t>
      </w:r>
    </w:p>
    <w:p w14:paraId="1286C94F" w14:textId="77777777" w:rsidR="000402FE" w:rsidRDefault="007623D8">
      <w:pPr>
        <w:tabs>
          <w:tab w:val="left" w:pos="6168"/>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Μιλάμε για κοινοβουλευτικό έλεγχο και όχι για πρόταση μομφής. Άρα, το 2017 είναι ο κοινοβουλευτικός έλεγχος και η πρόταση μομφής</w:t>
      </w:r>
      <w:r>
        <w:rPr>
          <w:rFonts w:eastAsia="Times New Roman" w:cs="Times New Roman"/>
          <w:szCs w:val="24"/>
        </w:rPr>
        <w:t xml:space="preserve"> μετά. Εκεί έγινε η παρανόηση. </w:t>
      </w:r>
    </w:p>
    <w:p w14:paraId="1286C950" w14:textId="77777777" w:rsidR="000402FE" w:rsidRDefault="007623D8">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Παρακαλώ, ηρεμία. </w:t>
      </w:r>
    </w:p>
    <w:p w14:paraId="1286C951" w14:textId="77777777" w:rsidR="000402FE" w:rsidRDefault="007623D8">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Συνεχίστε, κύριε Πρόεδρε. </w:t>
      </w:r>
    </w:p>
    <w:p w14:paraId="1286C952"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ΠΑΝΟΣ ΚΑΜΜΕΝΟΣ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«…δεν πρόκειται να δεχθώ τη χρήση του όρου «Μακεδονία»». </w:t>
      </w:r>
    </w:p>
    <w:p w14:paraId="1286C953"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Όλα διάβασέ τα. </w:t>
      </w:r>
    </w:p>
    <w:p w14:paraId="1286C954"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w:t>
      </w:r>
      <w:r>
        <w:rPr>
          <w:rFonts w:eastAsia="Times New Roman" w:cs="Times New Roman"/>
          <w:b/>
          <w:szCs w:val="24"/>
        </w:rPr>
        <w:t>ς):</w:t>
      </w:r>
      <w:r>
        <w:rPr>
          <w:rFonts w:eastAsia="Times New Roman" w:cs="Times New Roman"/>
          <w:szCs w:val="24"/>
        </w:rPr>
        <w:t xml:space="preserve"> Κύριε Κουμουτσάκο, σας παρακαλώ. </w:t>
      </w:r>
    </w:p>
    <w:p w14:paraId="1286C955"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ΠΑΝΟΣ ΚΑΜΜΕΝΟΣ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Το θέλει όλο. Πάρτε το όλο, λοιπόν: </w:t>
      </w:r>
    </w:p>
    <w:p w14:paraId="1286C95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«Α) «Θεωρώ λοιπόν, ότι η εγγύηση για τη Δύση είναι η δημιουργία ενός χριστιανικού τόξου». </w:t>
      </w:r>
    </w:p>
    <w:p w14:paraId="1286C95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Β) «Όσον αφορά τα Σκόπια, είναι ξεκάθαρ</w:t>
      </w:r>
      <w:r>
        <w:rPr>
          <w:rFonts w:eastAsia="Times New Roman" w:cs="Times New Roman"/>
          <w:szCs w:val="24"/>
        </w:rPr>
        <w:t xml:space="preserve">ο ότι η πλειοψηφία του πληθυσμού είναι αλβανικής καταγωγής. </w:t>
      </w:r>
    </w:p>
    <w:p w14:paraId="1286C95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Γ) «Δεν πρόκειται να δεχθώ τη χρήση του όρου «Μακεδονία». </w:t>
      </w:r>
    </w:p>
    <w:p w14:paraId="1286C95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«Δεδομένου ότι…» λέει ο κ. Κουμουτσάκος και δεκαπέντε Βουλευτές της Νέας Δημοκρατίας «είναι ανάγκη η εξωτερική πολιτική της χώρας να ασκείται με συνοχή, υπευθυνότητα και συγκρότηση, ειδικά σε μια συγκυρία όπου η κατάσταση στα Βαλκάνια είναι ιδιαιτέρως ρευσ</w:t>
      </w:r>
      <w:r>
        <w:rPr>
          <w:rFonts w:eastAsia="Times New Roman" w:cs="Times New Roman"/>
          <w:szCs w:val="24"/>
        </w:rPr>
        <w:t xml:space="preserve">τή και κρίσιμη». </w:t>
      </w:r>
    </w:p>
    <w:p w14:paraId="1286C95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«Σύμφωνα με την τελευταία επίσημη απογραφή (2002 </w:t>
      </w:r>
      <w:r>
        <w:rPr>
          <w:rFonts w:eastAsia="Times New Roman" w:cs="Times New Roman"/>
          <w:szCs w:val="24"/>
          <w:lang w:val="en-US"/>
        </w:rPr>
        <w:t>BOOK</w:t>
      </w:r>
      <w:r w:rsidRPr="00AE3B90">
        <w:rPr>
          <w:rFonts w:eastAsia="Times New Roman" w:cs="Times New Roman"/>
          <w:szCs w:val="24"/>
        </w:rPr>
        <w:t xml:space="preserve"> </w:t>
      </w:r>
      <w:r>
        <w:rPr>
          <w:rFonts w:eastAsia="Times New Roman" w:cs="Times New Roman"/>
          <w:szCs w:val="24"/>
          <w:lang w:val="en-US"/>
        </w:rPr>
        <w:t>XIII</w:t>
      </w:r>
      <w:r w:rsidRPr="00AE3B90">
        <w:rPr>
          <w:rFonts w:eastAsia="Times New Roman" w:cs="Times New Roman"/>
          <w:szCs w:val="24"/>
        </w:rPr>
        <w:t xml:space="preserve">, </w:t>
      </w:r>
      <w:r>
        <w:rPr>
          <w:rFonts w:eastAsia="Times New Roman" w:cs="Times New Roman"/>
          <w:szCs w:val="24"/>
        </w:rPr>
        <w:t xml:space="preserve">Σκόπια 2005, σσ. 34) ο συνολικός πληθυσμός της Πρώην Γιουγκοσλαβικής Δημοκρατίας της Μακεδονίας ήταν 2.022.547 άτομα, εκ των οποίων 1.297.981 ή το 64% είναι Σλαβομακεδόνες». </w:t>
      </w:r>
    </w:p>
    <w:p w14:paraId="1286C95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Εδώ</w:t>
      </w:r>
      <w:r>
        <w:rPr>
          <w:rFonts w:eastAsia="Times New Roman" w:cs="Times New Roman"/>
          <w:szCs w:val="24"/>
        </w:rPr>
        <w:t xml:space="preserve">, λοιπόν ο κ. Κουμουτσάκος και οι δεκαεπτά Βουλευτές της Νέας Δημοκρατίας αναγνωρίζουν ιθαγένεια σλαβομακεδονική στους Σλάβους των Σκοπίων. </w:t>
      </w:r>
    </w:p>
    <w:p w14:paraId="1286C95C"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της Νέας Δημοκρατίας)</w:t>
      </w:r>
    </w:p>
    <w:p w14:paraId="1286C95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Όλο το θέλετε; Όλο θα το πάρετε μέχρι τέλους. </w:t>
      </w:r>
    </w:p>
    <w:p w14:paraId="1286C95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«Οι 509.</w:t>
      </w:r>
      <w:r>
        <w:rPr>
          <w:rFonts w:eastAsia="Times New Roman" w:cs="Times New Roman"/>
          <w:szCs w:val="24"/>
        </w:rPr>
        <w:t xml:space="preserve">083 ή 25,2% είναι Αλβανοί». </w:t>
      </w:r>
    </w:p>
    <w:p w14:paraId="1286C95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Συνεχίζει, λοιπόν, η Νέα Δημοκρατία. </w:t>
      </w:r>
    </w:p>
    <w:p w14:paraId="1286C96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«Σύμφωνα με την ιστοσελίδα του Υπουργείου Εξωτερικών αναφορικά με την ονομασία της Πρώην Γιουγκοσλαβικής Δημοκρατίας της Μακεδονίας, η επίσημη θέση της Ελλάδας είναι σαφής: σύνθετη ονομασία</w:t>
      </w:r>
      <w:r>
        <w:rPr>
          <w:rFonts w:eastAsia="Times New Roman" w:cs="Times New Roman"/>
          <w:szCs w:val="24"/>
        </w:rPr>
        <w:t xml:space="preserve"> με γεωγραφικό προσδιορισμό πριν από τη λέξη «Μακεδονία» που θα ισχύει έναντι όλων (</w:t>
      </w:r>
      <w:r>
        <w:rPr>
          <w:rFonts w:eastAsia="Times New Roman" w:cs="Times New Roman"/>
          <w:szCs w:val="24"/>
          <w:lang w:val="en-US"/>
        </w:rPr>
        <w:t>erga</w:t>
      </w:r>
      <w:r w:rsidRPr="00BE44BD">
        <w:rPr>
          <w:rFonts w:eastAsia="Times New Roman" w:cs="Times New Roman"/>
          <w:szCs w:val="24"/>
        </w:rPr>
        <w:t xml:space="preserve"> </w:t>
      </w:r>
      <w:r>
        <w:rPr>
          <w:rFonts w:eastAsia="Times New Roman" w:cs="Times New Roman"/>
          <w:szCs w:val="24"/>
          <w:lang w:val="en-US"/>
        </w:rPr>
        <w:t>omnes</w:t>
      </w:r>
      <w:r w:rsidRPr="00BE44BD">
        <w:rPr>
          <w:rFonts w:eastAsia="Times New Roman" w:cs="Times New Roman"/>
          <w:szCs w:val="24"/>
        </w:rPr>
        <w:t>)</w:t>
      </w:r>
      <w:r>
        <w:rPr>
          <w:rFonts w:eastAsia="Times New Roman" w:cs="Times New Roman"/>
          <w:szCs w:val="24"/>
        </w:rPr>
        <w:t xml:space="preserve"> για κάθε χρήση, εσωτερική και διεθνή». </w:t>
      </w:r>
    </w:p>
    <w:p w14:paraId="1286C961"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86C96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«Κατόπιν των ανωτέρω, επερωτάται ο Υπουργός Εξωτερικών: Συμφωνεί με τις δηλώσεις του ΥΕΘΑ; Αντικατοπτρίζονται οι θέσεις του ΥΕΘΑ περί «δημιουργίας χριστιανικού τόξου» την επίσημη θέση του Υπουργείου Εξωτερικών; Ποια τελικά είναι η επίσημη θέση της χώρας αν</w:t>
      </w:r>
      <w:r>
        <w:rPr>
          <w:rFonts w:eastAsia="Times New Roman" w:cs="Times New Roman"/>
          <w:szCs w:val="24"/>
        </w:rPr>
        <w:t xml:space="preserve">αφορικά με την ονομασία της Πρώην Γιουγκοσλαβικής Δημοκρατίας της Μακεδονίας; Εκείνη που αναφέρει το Υπουργείο Εξωτερικών ή εκείνη που δηλώνει ο ΥΕΘΑ; Αποτελούν οι αναφορές του ΥΕΘΑ τη γενικότερη βάση πάνω στην οποία οικοδομείται η </w:t>
      </w:r>
      <w:r>
        <w:rPr>
          <w:rFonts w:eastAsia="Times New Roman" w:cs="Times New Roman"/>
          <w:szCs w:val="24"/>
        </w:rPr>
        <w:t>β</w:t>
      </w:r>
      <w:r>
        <w:rPr>
          <w:rFonts w:eastAsia="Times New Roman" w:cs="Times New Roman"/>
          <w:szCs w:val="24"/>
        </w:rPr>
        <w:t>αλκανική πολιτική της Ε</w:t>
      </w:r>
      <w:r>
        <w:rPr>
          <w:rFonts w:eastAsia="Times New Roman" w:cs="Times New Roman"/>
          <w:szCs w:val="24"/>
        </w:rPr>
        <w:t>λλάδας;».</w:t>
      </w:r>
    </w:p>
    <w:p w14:paraId="1286C96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Υπογραφές: Κουμουτσάκος Γεώργιος. Γεωργιάδης Άδωνις. Τσιάρας Κωνσταντίνος. Καλαφάτης Σταύρος. Κεδίκογλου Συμεών. Αναστασιάδης Σάββας. Κεφαλογιάννης Ιωάννης. Δαβάκης Αθανάσιος. Καββαδάς Αθανάσιος. Βούλτεψη Σοφία. Δημοσχάκης Αναστάσιος. Αντωνίου Μα</w:t>
      </w:r>
      <w:r>
        <w:rPr>
          <w:rFonts w:eastAsia="Times New Roman" w:cs="Times New Roman"/>
          <w:szCs w:val="24"/>
        </w:rPr>
        <w:t xml:space="preserve">ρία. </w:t>
      </w:r>
    </w:p>
    <w:p w14:paraId="1286C964"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286C965"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Ελπίζω να μη χρειαστεί να σας καλέσω στην τάξη…</w:t>
      </w:r>
    </w:p>
    <w:p w14:paraId="1286C966"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ΠΑΝΟΣ ΚΑΜΜΕΝΟΣ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Είναι και άλλοι. Το καταθέτω για τα Πρακτικά.</w:t>
      </w:r>
    </w:p>
    <w:p w14:paraId="1286C967" w14:textId="77777777" w:rsidR="000402FE" w:rsidRDefault="007623D8">
      <w:pPr>
        <w:spacing w:line="600" w:lineRule="auto"/>
        <w:ind w:firstLine="720"/>
        <w:jc w:val="both"/>
        <w:rPr>
          <w:rFonts w:eastAsia="Times New Roman" w:cs="Times New Roman"/>
          <w:b/>
          <w:szCs w:val="24"/>
        </w:rPr>
      </w:pPr>
      <w:r>
        <w:rPr>
          <w:rFonts w:eastAsia="Times New Roman" w:cs="Times New Roman"/>
          <w:szCs w:val="24"/>
        </w:rPr>
        <w:t>(Στο σημείο αυτό ο Πρόεδρ</w:t>
      </w:r>
      <w:r>
        <w:rPr>
          <w:rFonts w:eastAsia="Times New Roman" w:cs="Times New Roman"/>
          <w:szCs w:val="24"/>
        </w:rPr>
        <w:t>ος των Ανεξαρτήτων Ελλήνων κ. Πάνος Καμμένος καταθέτει για τα Πρακτικά το προαναφερθέν έγγραφο, το οποίο βρίσκεται αρχείο του Τμήματος Γραμματείας της Διεύθυνσης Στενογραφίας και Πρακτικών της Βουλής)</w:t>
      </w:r>
    </w:p>
    <w:p w14:paraId="1286C968"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Τι λες; Τα έχεις χαμένα τελείως; </w:t>
      </w:r>
    </w:p>
    <w:p w14:paraId="1286C969"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ΡΕΥΩΝ (Νικήτας Κακλαμάνης):</w:t>
      </w:r>
      <w:r>
        <w:rPr>
          <w:rFonts w:eastAsia="Times New Roman" w:cs="Times New Roman"/>
          <w:szCs w:val="24"/>
        </w:rPr>
        <w:t xml:space="preserve">  Ήρεμα!</w:t>
      </w:r>
    </w:p>
    <w:p w14:paraId="1286C96A"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Κύριε Πρόεδρε, θέλω τον λόγο επί προσωπικού. </w:t>
      </w:r>
    </w:p>
    <w:p w14:paraId="1286C96B"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συνάδελφε, είστε παλιός κοινοβουλευτικός. Μιλάει Αρχηγός κόμματος και ζητάτε τον λόγο; Τι είναι αυτά που κάνετε;</w:t>
      </w:r>
      <w:r>
        <w:rPr>
          <w:rFonts w:eastAsia="Times New Roman" w:cs="Times New Roman"/>
          <w:szCs w:val="24"/>
        </w:rPr>
        <w:t xml:space="preserve"> </w:t>
      </w:r>
    </w:p>
    <w:p w14:paraId="1286C96C"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ΠΑΝΟΣ ΚΑΜΜΕΝΟΣ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Βόλτα με το κότερο δεν σε πάω ποτέ. Χτυπήσου κάτω. </w:t>
      </w:r>
    </w:p>
    <w:p w14:paraId="1286C96D"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Άντε να χαθείς, γελοίε! </w:t>
      </w:r>
    </w:p>
    <w:p w14:paraId="1286C96E"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παρακαλώ, κυρία Βούλτεψη. </w:t>
      </w:r>
    </w:p>
    <w:p w14:paraId="1286C96F"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ΠΑΝΟΣ ΚΑΜΜΕΝΟΣ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των Ελλήν</w:t>
      </w:r>
      <w:r>
        <w:rPr>
          <w:rFonts w:eastAsia="Times New Roman" w:cs="Times New Roman"/>
          <w:b/>
          <w:szCs w:val="24"/>
        </w:rPr>
        <w:t xml:space="preserve">ων): </w:t>
      </w:r>
      <w:r>
        <w:rPr>
          <w:rFonts w:eastAsia="Times New Roman" w:cs="Times New Roman"/>
          <w:szCs w:val="24"/>
        </w:rPr>
        <w:t>Η Νέα Δημοκρατία, η οποία σήμερα έρχεται εδώ να παραστήσει…</w:t>
      </w:r>
    </w:p>
    <w:p w14:paraId="1286C970"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Άντε να χαθείς!</w:t>
      </w:r>
    </w:p>
    <w:p w14:paraId="1286C97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Κύριε Πρόεδρε, να μου δώσετε τον λόγο επί προσωπικού. </w:t>
      </w:r>
    </w:p>
    <w:p w14:paraId="1286C972"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Βούλτεψη, δεν γνωρίζετε ότι το προσωπικό δεν διακόπτει ομιλία; </w:t>
      </w:r>
    </w:p>
    <w:p w14:paraId="1286C97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Κατεβάστε το χέρι κάτω και ζητήστε τον λόγο την ώρα που πρέπει. </w:t>
      </w:r>
    </w:p>
    <w:p w14:paraId="1286C974"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Πότε δηλαδή; </w:t>
      </w:r>
    </w:p>
    <w:p w14:paraId="1286C975"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Μετά το πέρας της ομιλίας. </w:t>
      </w:r>
    </w:p>
    <w:p w14:paraId="1286C976"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Γιατί δεν τον ανακαλείτε όταν μιλάει για κότερο;</w:t>
      </w:r>
    </w:p>
    <w:p w14:paraId="1286C977"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w:t>
      </w:r>
      <w:r>
        <w:rPr>
          <w:rFonts w:eastAsia="Times New Roman" w:cs="Times New Roman"/>
          <w:szCs w:val="24"/>
        </w:rPr>
        <w:t xml:space="preserve">ρία Βούλτεψη, μη με αναγκάσετε να σηκωθώ όρθιος. </w:t>
      </w:r>
    </w:p>
    <w:p w14:paraId="1286C978"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Σηκωθείτε. </w:t>
      </w:r>
    </w:p>
    <w:p w14:paraId="1286C979"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Ηρεμία. </w:t>
      </w:r>
    </w:p>
    <w:p w14:paraId="1286C97A"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Είπε για κότερο. Γιατί δεν τον ανακαλέσατε; </w:t>
      </w:r>
    </w:p>
    <w:p w14:paraId="1286C97B"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Βούλτεψη, σας παρακαλώ!</w:t>
      </w:r>
    </w:p>
    <w:p w14:paraId="1286C97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Όταν θα ζητήσετε τον λόγο βάσει του Κανονισμού επί προσωπικού, πείτε ό,τι θέλετε. </w:t>
      </w:r>
    </w:p>
    <w:p w14:paraId="1286C97D"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ΠΑΝΟΣ ΚΑΜΜΕΝΟΣ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Να με πας στο δικαστήριο και στο κακουργιοδικείο. Όπου θέλεις να με πας. Εγώ δεν απειλούμαι από δικαστήρια. </w:t>
      </w:r>
    </w:p>
    <w:p w14:paraId="1286C97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Κάτσε κάτω!</w:t>
      </w:r>
    </w:p>
    <w:p w14:paraId="1286C97F"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ΡΟΕΔΡΕΥΩΝ (Νικήτας Κακλαμάνης):</w:t>
      </w:r>
      <w:r>
        <w:rPr>
          <w:rFonts w:eastAsia="Times New Roman" w:cs="Times New Roman"/>
          <w:szCs w:val="24"/>
        </w:rPr>
        <w:t xml:space="preserve"> Κύριε Πρόεδρε, προσέξτε, γιατί ό,τι ισχύει για τους Βουλευτές ισχύει και για τους Αρχηγούς των κομμάτων. </w:t>
      </w:r>
    </w:p>
    <w:p w14:paraId="1286C980"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ΠΑΝΟΣ ΚΑΜΜΕΝΟΣ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Ισχύει και για τον Πρόεδρο της Βουλής που οφείλει να διασφαλίζει τη</w:t>
      </w:r>
      <w:r>
        <w:rPr>
          <w:rFonts w:eastAsia="Times New Roman" w:cs="Times New Roman"/>
          <w:szCs w:val="24"/>
        </w:rPr>
        <w:t>ν ηρεμία στη συζήτηση.</w:t>
      </w:r>
    </w:p>
    <w:p w14:paraId="1286C981"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Ούτε το «κάτσε κάτω» δέχομαι ούτε να με αγνοείτε δέχομαι. </w:t>
      </w:r>
    </w:p>
    <w:p w14:paraId="1286C982"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ΠΑΝΟΣ ΚΑΜΜΕΝΟΣ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Δεν σας αγνοώ. Πείτε της εσείς να καθίσει κάτω. </w:t>
      </w:r>
    </w:p>
    <w:p w14:paraId="1286C983"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Νομίζω σ</w:t>
      </w:r>
      <w:r>
        <w:rPr>
          <w:rFonts w:eastAsia="Times New Roman" w:cs="Times New Roman"/>
          <w:szCs w:val="24"/>
        </w:rPr>
        <w:t xml:space="preserve">ας προστάτευσα επαρκώς. </w:t>
      </w:r>
    </w:p>
    <w:p w14:paraId="1286C98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Παρακαλώ, ηρεμία. </w:t>
      </w:r>
    </w:p>
    <w:p w14:paraId="1286C98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Συνεχίστε, κύριε Καμμένο. </w:t>
      </w:r>
    </w:p>
    <w:p w14:paraId="1286C986"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ΘΕΟΔΩΡΟΣ ΚΑΡΑΟΓΛΟΥ: </w:t>
      </w:r>
      <w:r>
        <w:rPr>
          <w:rFonts w:eastAsia="Times New Roman" w:cs="Times New Roman"/>
          <w:szCs w:val="24"/>
        </w:rPr>
        <w:t>…</w:t>
      </w:r>
    </w:p>
    <w:p w14:paraId="1286C987"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ΠΑΝΟΣ ΚΑΜΜΕΝΟΣ (Πρόεδρος των Ανεξάρτητων Ελλήνων): </w:t>
      </w:r>
      <w:r>
        <w:rPr>
          <w:rFonts w:eastAsia="Times New Roman" w:cs="Times New Roman"/>
          <w:szCs w:val="24"/>
        </w:rPr>
        <w:t xml:space="preserve">Δεν ντρέπεστε; </w:t>
      </w:r>
    </w:p>
    <w:p w14:paraId="1286C988"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Καράογλου, αποφασίζω χωρίς να σας ρωτήσω.</w:t>
      </w:r>
    </w:p>
    <w:p w14:paraId="1286C98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Η φράση του κ. </w:t>
      </w:r>
      <w:r>
        <w:rPr>
          <w:rFonts w:eastAsia="Times New Roman" w:cs="Times New Roman"/>
          <w:szCs w:val="24"/>
        </w:rPr>
        <w:t xml:space="preserve">Καράογλου διαγράφεται από τα Πρακτικά. </w:t>
      </w:r>
    </w:p>
    <w:p w14:paraId="1286C98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Συνεχίστε, κύριε Πρόεδρε. </w:t>
      </w:r>
    </w:p>
    <w:p w14:paraId="1286C98B"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ΠΑΝΟΣ ΚΑΜΜΕΝΟΣ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Δεύτερο έγγραφο, το οποίο καταθέτω στη Βουλή για να δείξω πόσο ξεκάθαρη ήταν η δική μας θέση. </w:t>
      </w:r>
    </w:p>
    <w:p w14:paraId="1286C98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Ο Υπουργός Εξωτερικών κ. Κοτζιάς απευθύνει </w:t>
      </w:r>
      <w:r>
        <w:rPr>
          <w:rFonts w:eastAsia="Times New Roman" w:cs="Times New Roman"/>
          <w:szCs w:val="24"/>
        </w:rPr>
        <w:t>στις 12 Οκτωβρίου 2015 επιστολή προς όλα τα κοινοβουλευτικά κόμματα, προκειμένου να εκφράσουμε προς το Εθνικό Συμβούλιο Εθνικής Πολιτικής της 22</w:t>
      </w:r>
      <w:r w:rsidRPr="00904521">
        <w:rPr>
          <w:rFonts w:eastAsia="Times New Roman" w:cs="Times New Roman"/>
          <w:szCs w:val="24"/>
          <w:vertAlign w:val="superscript"/>
        </w:rPr>
        <w:t>ης</w:t>
      </w:r>
      <w:r>
        <w:rPr>
          <w:rFonts w:eastAsia="Times New Roman" w:cs="Times New Roman"/>
          <w:szCs w:val="24"/>
        </w:rPr>
        <w:t xml:space="preserve"> Ιουλίου 2015 τις θέσεις μας για την υπόθεση της ονομασίας των Σκοπίων. </w:t>
      </w:r>
    </w:p>
    <w:p w14:paraId="1286C98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Ως Αρχηγός των Ανεξαρτήτων Ελλήνων κα</w:t>
      </w:r>
      <w:r>
        <w:rPr>
          <w:rFonts w:eastAsia="Times New Roman" w:cs="Times New Roman"/>
          <w:szCs w:val="24"/>
        </w:rPr>
        <w:t xml:space="preserve">ι Πρόεδρος του συγκυβερνώντος κινήματος των Ανεξαρτήτων Ελλήνων, καταθέτουμε την επιστολή αυτή, η οποία κοινοποιείται </w:t>
      </w:r>
      <w:r w:rsidRPr="00ED189D">
        <w:rPr>
          <w:rFonts w:eastAsia="Times New Roman" w:cs="Times New Roman"/>
          <w:szCs w:val="24"/>
        </w:rPr>
        <w:t>σε όλα τα κόμματα και στο Υπουργείο Εξωτερικών</w:t>
      </w:r>
      <w:r>
        <w:rPr>
          <w:rFonts w:eastAsia="Times New Roman" w:cs="Times New Roman"/>
          <w:szCs w:val="24"/>
        </w:rPr>
        <w:t xml:space="preserve">. Ξεκάθαρα λέει: </w:t>
      </w:r>
    </w:p>
    <w:p w14:paraId="1286C98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«Κύριε Υπουργέ, α</w:t>
      </w:r>
      <w:r w:rsidRPr="00ED189D">
        <w:rPr>
          <w:rFonts w:eastAsia="Times New Roman" w:cs="Times New Roman"/>
          <w:szCs w:val="24"/>
        </w:rPr>
        <w:t>γαπητέ Νίκο</w:t>
      </w:r>
      <w:r>
        <w:rPr>
          <w:rFonts w:eastAsia="Times New Roman" w:cs="Times New Roman"/>
          <w:szCs w:val="24"/>
        </w:rPr>
        <w:t>,</w:t>
      </w:r>
      <w:r w:rsidRPr="00ED189D">
        <w:rPr>
          <w:rFonts w:eastAsia="Times New Roman" w:cs="Times New Roman"/>
          <w:szCs w:val="24"/>
        </w:rPr>
        <w:t xml:space="preserve"> αναφερόμενος στην επιστολή που είχατε την καλοσύνη να μου απευθύνετε από 12 τρέχοντος</w:t>
      </w:r>
      <w:r>
        <w:rPr>
          <w:rFonts w:eastAsia="Times New Roman" w:cs="Times New Roman"/>
          <w:szCs w:val="24"/>
        </w:rPr>
        <w:t>,</w:t>
      </w:r>
      <w:r w:rsidRPr="00ED189D">
        <w:rPr>
          <w:rFonts w:eastAsia="Times New Roman" w:cs="Times New Roman"/>
          <w:szCs w:val="24"/>
        </w:rPr>
        <w:t xml:space="preserve"> </w:t>
      </w:r>
      <w:r>
        <w:rPr>
          <w:rFonts w:eastAsia="Times New Roman" w:cs="Times New Roman"/>
          <w:szCs w:val="24"/>
        </w:rPr>
        <w:t>σ</w:t>
      </w:r>
      <w:r w:rsidRPr="00ED189D">
        <w:rPr>
          <w:rFonts w:eastAsia="Times New Roman" w:cs="Times New Roman"/>
          <w:szCs w:val="24"/>
        </w:rPr>
        <w:t xml:space="preserve">χετικά με τις απόψεις του κόμματος </w:t>
      </w:r>
      <w:r>
        <w:rPr>
          <w:rFonts w:eastAsia="Times New Roman" w:cs="Times New Roman"/>
          <w:szCs w:val="24"/>
        </w:rPr>
        <w:t xml:space="preserve">μου επί συγκεκριμένων ονομάτων, </w:t>
      </w:r>
      <w:r w:rsidRPr="00ED189D">
        <w:rPr>
          <w:rFonts w:eastAsia="Times New Roman" w:cs="Times New Roman"/>
          <w:szCs w:val="24"/>
        </w:rPr>
        <w:t xml:space="preserve">τα οποία θα μπορούσε να θεωρηθούν αποδεκτά </w:t>
      </w:r>
      <w:r>
        <w:rPr>
          <w:rFonts w:eastAsia="Times New Roman" w:cs="Times New Roman"/>
          <w:szCs w:val="24"/>
        </w:rPr>
        <w:t>ως προς το εκκρεμές ζήτημα του ονόματος της Πρώην Γιουγκο</w:t>
      </w:r>
      <w:r>
        <w:rPr>
          <w:rFonts w:eastAsia="Times New Roman" w:cs="Times New Roman"/>
          <w:szCs w:val="24"/>
        </w:rPr>
        <w:t xml:space="preserve">σλαβικής Δημοκρατίας της Μακεδονίας, θα ήθελα να σας ενημερώσω τα ακόλουθα:  </w:t>
      </w:r>
    </w:p>
    <w:p w14:paraId="1286C98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Οι Ανεξάρτητοι Έλληνες υιοθετούν την απόφαση των </w:t>
      </w:r>
      <w:r>
        <w:rPr>
          <w:rFonts w:eastAsia="Times New Roman" w:cs="Times New Roman"/>
          <w:szCs w:val="24"/>
        </w:rPr>
        <w:t>π</w:t>
      </w:r>
      <w:r>
        <w:rPr>
          <w:rFonts w:eastAsia="Times New Roman" w:cs="Times New Roman"/>
          <w:szCs w:val="24"/>
        </w:rPr>
        <w:t xml:space="preserve">ολιτικών </w:t>
      </w:r>
      <w:r>
        <w:rPr>
          <w:rFonts w:eastAsia="Times New Roman" w:cs="Times New Roman"/>
          <w:szCs w:val="24"/>
        </w:rPr>
        <w:t>α</w:t>
      </w:r>
      <w:r>
        <w:rPr>
          <w:rFonts w:eastAsia="Times New Roman" w:cs="Times New Roman"/>
          <w:szCs w:val="24"/>
        </w:rPr>
        <w:t xml:space="preserve">ρχηγών του 1992 υπό την Προεδρία του Προέδρου της Δημοκρατίας περί μη συμπερίληψης του όρου </w:t>
      </w:r>
      <w:r>
        <w:rPr>
          <w:rFonts w:eastAsia="Times New Roman" w:cs="Times New Roman"/>
          <w:szCs w:val="24"/>
        </w:rPr>
        <w:t>«</w:t>
      </w:r>
      <w:r>
        <w:rPr>
          <w:rFonts w:eastAsia="Times New Roman" w:cs="Times New Roman"/>
          <w:szCs w:val="24"/>
        </w:rPr>
        <w:t>Μακεδονία</w:t>
      </w:r>
      <w:r>
        <w:rPr>
          <w:rFonts w:eastAsia="Times New Roman" w:cs="Times New Roman"/>
          <w:szCs w:val="24"/>
        </w:rPr>
        <w:t>»</w:t>
      </w:r>
      <w:r>
        <w:rPr>
          <w:rFonts w:eastAsia="Times New Roman" w:cs="Times New Roman"/>
          <w:szCs w:val="24"/>
        </w:rPr>
        <w:t xml:space="preserve"> στην ονομασία της κρατικής οντότητας της Πρώην Γιουγκοσλαβικής Δημοκρατίας της Μακεδονίας. </w:t>
      </w:r>
    </w:p>
    <w:p w14:paraId="1286C99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Επίσης, εκτιμούν ότι η απόφαση των </w:t>
      </w:r>
      <w:r>
        <w:rPr>
          <w:rFonts w:eastAsia="Times New Roman" w:cs="Times New Roman"/>
          <w:szCs w:val="24"/>
        </w:rPr>
        <w:t>α</w:t>
      </w:r>
      <w:r>
        <w:rPr>
          <w:rFonts w:eastAsia="Times New Roman" w:cs="Times New Roman"/>
          <w:szCs w:val="24"/>
        </w:rPr>
        <w:t xml:space="preserve">ρχηγών κρατών και </w:t>
      </w:r>
      <w:r>
        <w:rPr>
          <w:rFonts w:eastAsia="Times New Roman" w:cs="Times New Roman"/>
          <w:szCs w:val="24"/>
        </w:rPr>
        <w:t>κ</w:t>
      </w:r>
      <w:r>
        <w:rPr>
          <w:rFonts w:eastAsia="Times New Roman" w:cs="Times New Roman"/>
          <w:szCs w:val="24"/>
        </w:rPr>
        <w:t>υβερνήσεων της Συνόδου Κορυφής της Λισαβώνος του Ιουνίου 1992 που υιοθέτησε την ελληνική θέση περί μη συμπερ</w:t>
      </w:r>
      <w:r>
        <w:rPr>
          <w:rFonts w:eastAsia="Times New Roman" w:cs="Times New Roman"/>
          <w:szCs w:val="24"/>
        </w:rPr>
        <w:t xml:space="preserve">ίληψης του όρου </w:t>
      </w:r>
      <w:r>
        <w:rPr>
          <w:rFonts w:eastAsia="Times New Roman" w:cs="Times New Roman"/>
          <w:szCs w:val="24"/>
        </w:rPr>
        <w:t>«</w:t>
      </w:r>
      <w:r>
        <w:rPr>
          <w:rFonts w:eastAsia="Times New Roman" w:cs="Times New Roman"/>
          <w:szCs w:val="24"/>
        </w:rPr>
        <w:t>Μακεδονία</w:t>
      </w:r>
      <w:r>
        <w:rPr>
          <w:rFonts w:eastAsia="Times New Roman" w:cs="Times New Roman"/>
          <w:szCs w:val="24"/>
        </w:rPr>
        <w:t>»</w:t>
      </w:r>
      <w:r>
        <w:rPr>
          <w:rFonts w:eastAsia="Times New Roman" w:cs="Times New Roman"/>
          <w:szCs w:val="24"/>
        </w:rPr>
        <w:t xml:space="preserve"> ή παραγώγων του στην ονομασία, παραμένει εν ισχύει. </w:t>
      </w:r>
    </w:p>
    <w:p w14:paraId="1286C99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Αλλαγή οποιασδήποτε πολιτικής προσέγγισης επί του θέματος απαιτεί σύγκληση του Συμβουλίου των Πολιτικών Αρχηγών υπό την προεδρία του Προέδρου της Δημοκρατίας. </w:t>
      </w:r>
    </w:p>
    <w:p w14:paraId="1286C99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Τέλος, οι Ανεξά</w:t>
      </w:r>
      <w:r>
        <w:rPr>
          <w:rFonts w:eastAsia="Times New Roman" w:cs="Times New Roman"/>
          <w:szCs w:val="24"/>
        </w:rPr>
        <w:t xml:space="preserve">ρτητοι Έλληνες θεωρούν ότι οιοδήποτε όνομα προταθεί από τον Διεθνή Διαμεσολαβητή που δεν θα εμπεριέχει τον όρο </w:t>
      </w:r>
      <w:r>
        <w:rPr>
          <w:rFonts w:eastAsia="Times New Roman" w:cs="Times New Roman"/>
          <w:szCs w:val="24"/>
        </w:rPr>
        <w:t>«</w:t>
      </w:r>
      <w:r>
        <w:rPr>
          <w:rFonts w:eastAsia="Times New Roman" w:cs="Times New Roman"/>
          <w:szCs w:val="24"/>
        </w:rPr>
        <w:t>Μακεδονία</w:t>
      </w:r>
      <w:r>
        <w:rPr>
          <w:rFonts w:eastAsia="Times New Roman" w:cs="Times New Roman"/>
          <w:szCs w:val="24"/>
        </w:rPr>
        <w:t>»</w:t>
      </w:r>
      <w:r>
        <w:rPr>
          <w:rFonts w:eastAsia="Times New Roman" w:cs="Times New Roman"/>
          <w:szCs w:val="24"/>
        </w:rPr>
        <w:t xml:space="preserve"> ή παράγωγα του και δεν θα υποκλέπτει την ελληνική ιστορία και πολιτισμό δύναται να τεθεί υπόψη του ως άνω </w:t>
      </w:r>
      <w:r>
        <w:rPr>
          <w:rFonts w:eastAsia="Times New Roman" w:cs="Times New Roman"/>
          <w:szCs w:val="24"/>
        </w:rPr>
        <w:t>σ</w:t>
      </w:r>
      <w:r>
        <w:rPr>
          <w:rFonts w:eastAsia="Times New Roman" w:cs="Times New Roman"/>
          <w:szCs w:val="24"/>
        </w:rPr>
        <w:t>υμβουλίου».</w:t>
      </w:r>
    </w:p>
    <w:p w14:paraId="1286C99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Καταθέτω, κύρι</w:t>
      </w:r>
      <w:r>
        <w:rPr>
          <w:rFonts w:eastAsia="Times New Roman" w:cs="Times New Roman"/>
          <w:szCs w:val="24"/>
        </w:rPr>
        <w:t>ε Πρόεδρε, στα Πρακτικά και τις δύο επιστολές γ</w:t>
      </w:r>
      <w:r w:rsidRPr="00ED189D">
        <w:rPr>
          <w:rFonts w:eastAsia="Times New Roman" w:cs="Times New Roman"/>
          <w:szCs w:val="24"/>
        </w:rPr>
        <w:t xml:space="preserve">ια να δείξω </w:t>
      </w:r>
      <w:r>
        <w:rPr>
          <w:rFonts w:eastAsia="Times New Roman" w:cs="Times New Roman"/>
          <w:szCs w:val="24"/>
        </w:rPr>
        <w:t xml:space="preserve">ότι η </w:t>
      </w:r>
      <w:r w:rsidRPr="00ED189D">
        <w:rPr>
          <w:rFonts w:eastAsia="Times New Roman" w:cs="Times New Roman"/>
          <w:szCs w:val="24"/>
        </w:rPr>
        <w:t>δική μας θέση ήταν απόλυτα ξεκάθαρη από την αρχή</w:t>
      </w:r>
      <w:r>
        <w:rPr>
          <w:rFonts w:eastAsia="Times New Roman" w:cs="Times New Roman"/>
          <w:szCs w:val="24"/>
        </w:rPr>
        <w:t>,</w:t>
      </w:r>
      <w:r w:rsidRPr="00ED189D">
        <w:rPr>
          <w:rFonts w:eastAsia="Times New Roman" w:cs="Times New Roman"/>
          <w:szCs w:val="24"/>
        </w:rPr>
        <w:t xml:space="preserve"> εγγράφως</w:t>
      </w:r>
      <w:r>
        <w:rPr>
          <w:rFonts w:eastAsia="Times New Roman" w:cs="Times New Roman"/>
          <w:szCs w:val="24"/>
        </w:rPr>
        <w:t>,</w:t>
      </w:r>
      <w:r w:rsidRPr="00ED189D">
        <w:rPr>
          <w:rFonts w:eastAsia="Times New Roman" w:cs="Times New Roman"/>
          <w:szCs w:val="24"/>
        </w:rPr>
        <w:t xml:space="preserve"> αλλά και στη Βουλή των Ελλήνων</w:t>
      </w:r>
      <w:r>
        <w:rPr>
          <w:rFonts w:eastAsia="Times New Roman" w:cs="Times New Roman"/>
          <w:szCs w:val="24"/>
        </w:rPr>
        <w:t>.</w:t>
      </w:r>
    </w:p>
    <w:p w14:paraId="1286C99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των Ανεξάρτητων Ελλήνων κ. Πάνος Καμμένος καταθέτει για τα Πρακτικά τα </w:t>
      </w:r>
      <w:r>
        <w:rPr>
          <w:rFonts w:eastAsia="Times New Roman" w:cs="Times New Roman"/>
          <w:szCs w:val="24"/>
        </w:rPr>
        <w:t>προαναφερθέντα έγγραφα, τα οποία βρίσκονται αρχείο του Τμήματος Γραμματείας της Διεύθυνσης Στενογραφίας και  Πρακτικών της Βουλής)</w:t>
      </w:r>
    </w:p>
    <w:p w14:paraId="1286C99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Όσον αφορά</w:t>
      </w:r>
      <w:r w:rsidRPr="00C279CC">
        <w:rPr>
          <w:rFonts w:eastAsia="Times New Roman" w:cs="Times New Roman"/>
          <w:szCs w:val="24"/>
        </w:rPr>
        <w:t xml:space="preserve"> α</w:t>
      </w:r>
      <w:r>
        <w:rPr>
          <w:rFonts w:eastAsia="Times New Roman" w:cs="Times New Roman"/>
          <w:szCs w:val="24"/>
        </w:rPr>
        <w:t>υτά τα οποία έχουν ειπωθεί -ά</w:t>
      </w:r>
      <w:r w:rsidRPr="00C279CC">
        <w:rPr>
          <w:rFonts w:eastAsia="Times New Roman" w:cs="Times New Roman"/>
          <w:szCs w:val="24"/>
        </w:rPr>
        <w:t xml:space="preserve">κουσα και τον </w:t>
      </w:r>
      <w:r>
        <w:rPr>
          <w:rFonts w:eastAsia="Times New Roman" w:cs="Times New Roman"/>
          <w:szCs w:val="24"/>
        </w:rPr>
        <w:t>κ.</w:t>
      </w:r>
      <w:r w:rsidRPr="00C279CC">
        <w:rPr>
          <w:rFonts w:eastAsia="Times New Roman" w:cs="Times New Roman"/>
          <w:szCs w:val="24"/>
        </w:rPr>
        <w:t xml:space="preserve"> Λεβέντη</w:t>
      </w:r>
      <w:r>
        <w:rPr>
          <w:rFonts w:eastAsia="Times New Roman" w:cs="Times New Roman"/>
          <w:szCs w:val="24"/>
        </w:rPr>
        <w:t>-</w:t>
      </w:r>
      <w:r w:rsidRPr="00C279CC">
        <w:rPr>
          <w:rFonts w:eastAsia="Times New Roman" w:cs="Times New Roman"/>
          <w:szCs w:val="24"/>
        </w:rPr>
        <w:t xml:space="preserve"> για το ερώτημα που τίθεται</w:t>
      </w:r>
      <w:r>
        <w:rPr>
          <w:rFonts w:eastAsia="Times New Roman" w:cs="Times New Roman"/>
          <w:szCs w:val="24"/>
        </w:rPr>
        <w:t>, γ</w:t>
      </w:r>
      <w:r w:rsidRPr="00C279CC">
        <w:rPr>
          <w:rFonts w:eastAsia="Times New Roman" w:cs="Times New Roman"/>
          <w:szCs w:val="24"/>
        </w:rPr>
        <w:t>ια ποιο</w:t>
      </w:r>
      <w:r>
        <w:rPr>
          <w:rFonts w:eastAsia="Times New Roman" w:cs="Times New Roman"/>
          <w:szCs w:val="24"/>
        </w:rPr>
        <w:t>ν λόγο</w:t>
      </w:r>
      <w:r w:rsidRPr="00C279CC">
        <w:rPr>
          <w:rFonts w:eastAsia="Times New Roman" w:cs="Times New Roman"/>
          <w:szCs w:val="24"/>
        </w:rPr>
        <w:t xml:space="preserve"> οι Ανεξάρτητοι </w:t>
      </w:r>
      <w:r w:rsidRPr="00C279CC">
        <w:rPr>
          <w:rFonts w:eastAsia="Times New Roman" w:cs="Times New Roman"/>
          <w:szCs w:val="24"/>
        </w:rPr>
        <w:t xml:space="preserve">Έλληνες τον Ιούνιο </w:t>
      </w:r>
      <w:r>
        <w:rPr>
          <w:rFonts w:eastAsia="Times New Roman" w:cs="Times New Roman"/>
          <w:szCs w:val="24"/>
        </w:rPr>
        <w:t>δεν δώσαμε</w:t>
      </w:r>
      <w:r w:rsidRPr="00C279CC">
        <w:rPr>
          <w:rFonts w:eastAsia="Times New Roman" w:cs="Times New Roman"/>
          <w:szCs w:val="24"/>
        </w:rPr>
        <w:t xml:space="preserve"> ψήφο στην πρόταση μομφής της Νέας Δημοκρατίας και του </w:t>
      </w:r>
      <w:r>
        <w:rPr>
          <w:rFonts w:eastAsia="Times New Roman" w:cs="Times New Roman"/>
          <w:szCs w:val="24"/>
        </w:rPr>
        <w:t>κ.</w:t>
      </w:r>
      <w:r w:rsidRPr="00C279CC">
        <w:rPr>
          <w:rFonts w:eastAsia="Times New Roman" w:cs="Times New Roman"/>
          <w:szCs w:val="24"/>
        </w:rPr>
        <w:t xml:space="preserve"> Μητσοτάκη</w:t>
      </w:r>
      <w:r w:rsidRPr="000919E2">
        <w:rPr>
          <w:rFonts w:eastAsia="Times New Roman" w:cs="Times New Roman"/>
          <w:szCs w:val="24"/>
        </w:rPr>
        <w:t xml:space="preserve"> </w:t>
      </w:r>
      <w:r w:rsidRPr="00C279CC">
        <w:rPr>
          <w:rFonts w:eastAsia="Times New Roman" w:cs="Times New Roman"/>
          <w:szCs w:val="24"/>
        </w:rPr>
        <w:t>κατά της Κυβέρνησης</w:t>
      </w:r>
      <w:r>
        <w:rPr>
          <w:rFonts w:eastAsia="Times New Roman" w:cs="Times New Roman"/>
          <w:szCs w:val="24"/>
        </w:rPr>
        <w:t xml:space="preserve">, θα αρχίσω με το κατά πόσο ήταν δυνατόν η ψήφος των Ανεξάρτητων Ελλήνων να ανατρέψει την Κυβέρνηση. </w:t>
      </w:r>
    </w:p>
    <w:p w14:paraId="1286C99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Τα αποτελέσματα ψηφοφορίας -τα είπε προηγουμένως και ο κ. Δρίτσας νομίζω- είναι εδώ. Ψήφοι: εκατόν είκοσι επτά, συμπεριλαμβανομένου του Δημήτρη Καμμένου που αποχώρησε από την Κοινοβουλευτική Ομάδα των Ανεξάρτητων Ελλήνων, συν επτά Βουλευτές των Ανεξαρτήτων</w:t>
      </w:r>
      <w:r>
        <w:rPr>
          <w:rFonts w:eastAsia="Times New Roman" w:cs="Times New Roman"/>
          <w:szCs w:val="24"/>
        </w:rPr>
        <w:t xml:space="preserve"> Ελλήνων, σύνολο εκατόν τριάντα έξι. Ό,τι κι αν ψηφίζαμε η Κυβέρνηση είχε </w:t>
      </w:r>
      <w:r w:rsidRPr="00C279CC">
        <w:rPr>
          <w:rFonts w:eastAsia="Times New Roman" w:cs="Times New Roman"/>
          <w:szCs w:val="24"/>
        </w:rPr>
        <w:t xml:space="preserve">κερδίσει την ψήφο </w:t>
      </w:r>
      <w:r>
        <w:rPr>
          <w:rFonts w:eastAsia="Times New Roman" w:cs="Times New Roman"/>
          <w:szCs w:val="24"/>
        </w:rPr>
        <w:t>αμφισβήτησης</w:t>
      </w:r>
      <w:r>
        <w:rPr>
          <w:rFonts w:eastAsia="Times New Roman" w:cs="Times New Roman"/>
          <w:szCs w:val="24"/>
        </w:rPr>
        <w:t xml:space="preserve"> </w:t>
      </w:r>
      <w:r>
        <w:rPr>
          <w:rFonts w:eastAsia="Times New Roman" w:cs="Times New Roman"/>
          <w:szCs w:val="24"/>
        </w:rPr>
        <w:t xml:space="preserve">- </w:t>
      </w:r>
      <w:r w:rsidRPr="00C279CC">
        <w:rPr>
          <w:rFonts w:eastAsia="Times New Roman" w:cs="Times New Roman"/>
          <w:szCs w:val="24"/>
        </w:rPr>
        <w:t xml:space="preserve">εμπιστοσύνης που έχει </w:t>
      </w:r>
      <w:r>
        <w:rPr>
          <w:rFonts w:eastAsia="Times New Roman" w:cs="Times New Roman"/>
          <w:szCs w:val="24"/>
        </w:rPr>
        <w:t>καταθέσει</w:t>
      </w:r>
      <w:r w:rsidRPr="00C279CC">
        <w:rPr>
          <w:rFonts w:eastAsia="Times New Roman" w:cs="Times New Roman"/>
          <w:szCs w:val="24"/>
        </w:rPr>
        <w:t xml:space="preserve"> η Νέα Δημοκρατία</w:t>
      </w:r>
      <w:r>
        <w:rPr>
          <w:rFonts w:eastAsia="Times New Roman" w:cs="Times New Roman"/>
          <w:szCs w:val="24"/>
        </w:rPr>
        <w:t xml:space="preserve">. </w:t>
      </w:r>
    </w:p>
    <w:p w14:paraId="1286C99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Το καταθέτω</w:t>
      </w:r>
      <w:r w:rsidRPr="00C279CC">
        <w:rPr>
          <w:rFonts w:eastAsia="Times New Roman" w:cs="Times New Roman"/>
          <w:szCs w:val="24"/>
        </w:rPr>
        <w:t xml:space="preserve"> στη Βουλή</w:t>
      </w:r>
      <w:r>
        <w:rPr>
          <w:rFonts w:eastAsia="Times New Roman" w:cs="Times New Roman"/>
          <w:szCs w:val="24"/>
        </w:rPr>
        <w:t>.</w:t>
      </w:r>
    </w:p>
    <w:p w14:paraId="1286C998" w14:textId="77777777" w:rsidR="000402FE" w:rsidRDefault="007623D8">
      <w:pPr>
        <w:tabs>
          <w:tab w:val="left" w:pos="2820"/>
        </w:tabs>
        <w:spacing w:line="600" w:lineRule="auto"/>
        <w:ind w:firstLine="720"/>
        <w:jc w:val="both"/>
        <w:rPr>
          <w:rFonts w:eastAsia="Times New Roman"/>
          <w:szCs w:val="24"/>
        </w:rPr>
      </w:pPr>
      <w:r>
        <w:rPr>
          <w:rFonts w:eastAsia="Times New Roman" w:cs="Times New Roman"/>
          <w:szCs w:val="24"/>
        </w:rPr>
        <w:t>(Στο σημείο αυτό ο Πρόεδρος των Ανεξαρτήτων Ελλήνων κ. Πάνος Καμμένος καταθ</w:t>
      </w:r>
      <w:r>
        <w:rPr>
          <w:rFonts w:eastAsia="Times New Roman" w:cs="Times New Roman"/>
          <w:szCs w:val="24"/>
        </w:rPr>
        <w:t>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286C99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Δεύτερον, τ</w:t>
      </w:r>
      <w:r w:rsidRPr="00C279CC">
        <w:rPr>
          <w:rFonts w:eastAsia="Times New Roman" w:cs="Times New Roman"/>
          <w:szCs w:val="24"/>
        </w:rPr>
        <w:t xml:space="preserve">ι θα γινόταν εάν </w:t>
      </w:r>
      <w:r>
        <w:rPr>
          <w:rFonts w:eastAsia="Times New Roman" w:cs="Times New Roman"/>
          <w:szCs w:val="24"/>
        </w:rPr>
        <w:t>ε</w:t>
      </w:r>
      <w:r w:rsidRPr="00C279CC">
        <w:rPr>
          <w:rFonts w:eastAsia="Times New Roman" w:cs="Times New Roman"/>
          <w:szCs w:val="24"/>
        </w:rPr>
        <w:t xml:space="preserve">μείς </w:t>
      </w:r>
      <w:r>
        <w:rPr>
          <w:rFonts w:eastAsia="Times New Roman" w:cs="Times New Roman"/>
          <w:szCs w:val="24"/>
        </w:rPr>
        <w:t>τότε ρίχναμε</w:t>
      </w:r>
      <w:r w:rsidRPr="00C279CC">
        <w:rPr>
          <w:rFonts w:eastAsia="Times New Roman" w:cs="Times New Roman"/>
          <w:szCs w:val="24"/>
        </w:rPr>
        <w:t xml:space="preserve"> την Κυβέρνηση</w:t>
      </w:r>
      <w:r>
        <w:rPr>
          <w:rFonts w:eastAsia="Times New Roman" w:cs="Times New Roman"/>
          <w:szCs w:val="24"/>
        </w:rPr>
        <w:t xml:space="preserve"> και γίνονταν εκλογές κι έβγαινε η Νέα Δη</w:t>
      </w:r>
      <w:r>
        <w:rPr>
          <w:rFonts w:eastAsia="Times New Roman" w:cs="Times New Roman"/>
          <w:szCs w:val="24"/>
        </w:rPr>
        <w:t xml:space="preserve">μοκρατία; Θα ερχόταν ο κ. </w:t>
      </w:r>
      <w:r w:rsidRPr="00C279CC">
        <w:rPr>
          <w:rFonts w:eastAsia="Times New Roman" w:cs="Times New Roman"/>
          <w:szCs w:val="24"/>
        </w:rPr>
        <w:t>Μητσοτάκης</w:t>
      </w:r>
      <w:r>
        <w:rPr>
          <w:rFonts w:eastAsia="Times New Roman" w:cs="Times New Roman"/>
          <w:szCs w:val="24"/>
        </w:rPr>
        <w:t>,</w:t>
      </w:r>
      <w:r w:rsidRPr="00C279CC">
        <w:rPr>
          <w:rFonts w:eastAsia="Times New Roman" w:cs="Times New Roman"/>
          <w:szCs w:val="24"/>
        </w:rPr>
        <w:t xml:space="preserve"> όπως τ</w:t>
      </w:r>
      <w:r>
        <w:rPr>
          <w:rFonts w:eastAsia="Times New Roman" w:cs="Times New Roman"/>
          <w:szCs w:val="24"/>
        </w:rPr>
        <w:t>ο λέει και</w:t>
      </w:r>
      <w:r w:rsidRPr="00C279CC">
        <w:rPr>
          <w:rFonts w:eastAsia="Times New Roman" w:cs="Times New Roman"/>
          <w:szCs w:val="24"/>
        </w:rPr>
        <w:t xml:space="preserve"> τώρα στις </w:t>
      </w:r>
      <w:r>
        <w:rPr>
          <w:rFonts w:eastAsia="Times New Roman" w:cs="Times New Roman"/>
          <w:szCs w:val="24"/>
        </w:rPr>
        <w:t xml:space="preserve">συνεντεύξεις του –όπως στον κ. Χατζηνικολάου προχθές- να διαπραγματευτεί λύση με σύνθετο όνομα με γεωγραφικό προσδιορισμό </w:t>
      </w:r>
      <w:r>
        <w:rPr>
          <w:rFonts w:eastAsia="Times New Roman" w:cs="Times New Roman"/>
          <w:szCs w:val="24"/>
          <w:lang w:val="en-US"/>
        </w:rPr>
        <w:t>erga</w:t>
      </w:r>
      <w:r w:rsidRPr="00727912">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δηλαδή Βόρεια Μακεδονία, ελληνικέ λαέ! </w:t>
      </w:r>
    </w:p>
    <w:p w14:paraId="1286C99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Και μάλιστα, ενώ </w:t>
      </w:r>
      <w:r>
        <w:rPr>
          <w:rFonts w:eastAsia="Times New Roman" w:cs="Times New Roman"/>
          <w:szCs w:val="24"/>
        </w:rPr>
        <w:t>λέει ότι δεν θα ψηφίσει ούτε τώρα ούτε μετά τη Συμφωνία των Πρεσπών, διορθώνει τις συνεντεύξεις του και λέει ότι θα την διαπραγματευτεί.</w:t>
      </w:r>
      <w:r w:rsidRPr="00C279CC">
        <w:rPr>
          <w:rFonts w:eastAsia="Times New Roman" w:cs="Times New Roman"/>
          <w:szCs w:val="24"/>
        </w:rPr>
        <w:t xml:space="preserve"> Δηλαδή</w:t>
      </w:r>
      <w:r>
        <w:rPr>
          <w:rFonts w:eastAsia="Times New Roman" w:cs="Times New Roman"/>
          <w:szCs w:val="24"/>
        </w:rPr>
        <w:t>,</w:t>
      </w:r>
      <w:r w:rsidRPr="00C279CC">
        <w:rPr>
          <w:rFonts w:eastAsia="Times New Roman" w:cs="Times New Roman"/>
          <w:szCs w:val="24"/>
        </w:rPr>
        <w:t xml:space="preserve"> </w:t>
      </w:r>
      <w:r>
        <w:rPr>
          <w:rFonts w:eastAsia="Times New Roman" w:cs="Times New Roman"/>
          <w:szCs w:val="24"/>
        </w:rPr>
        <w:t xml:space="preserve">το ερώτημα δεν είναι επί </w:t>
      </w:r>
      <w:r w:rsidRPr="00C279CC">
        <w:rPr>
          <w:rFonts w:eastAsia="Times New Roman" w:cs="Times New Roman"/>
          <w:szCs w:val="24"/>
        </w:rPr>
        <w:t>του ονόματος</w:t>
      </w:r>
      <w:r>
        <w:rPr>
          <w:rFonts w:eastAsia="Times New Roman" w:cs="Times New Roman"/>
          <w:szCs w:val="24"/>
        </w:rPr>
        <w:t>,</w:t>
      </w:r>
      <w:r w:rsidRPr="00C279CC">
        <w:rPr>
          <w:rFonts w:eastAsia="Times New Roman" w:cs="Times New Roman"/>
          <w:szCs w:val="24"/>
        </w:rPr>
        <w:t xml:space="preserve"> αλλά </w:t>
      </w:r>
      <w:r>
        <w:rPr>
          <w:rFonts w:eastAsia="Times New Roman" w:cs="Times New Roman"/>
          <w:szCs w:val="24"/>
        </w:rPr>
        <w:t xml:space="preserve">επί των όρων. </w:t>
      </w:r>
      <w:r w:rsidRPr="00C279CC">
        <w:rPr>
          <w:rFonts w:eastAsia="Times New Roman" w:cs="Times New Roman"/>
          <w:szCs w:val="24"/>
        </w:rPr>
        <w:t xml:space="preserve">Για να καταλάβει ο </w:t>
      </w:r>
      <w:r>
        <w:rPr>
          <w:rFonts w:eastAsia="Times New Roman" w:cs="Times New Roman"/>
          <w:szCs w:val="24"/>
        </w:rPr>
        <w:t>ελληνικός λαός πού</w:t>
      </w:r>
      <w:r w:rsidRPr="00C279CC">
        <w:rPr>
          <w:rFonts w:eastAsia="Times New Roman" w:cs="Times New Roman"/>
          <w:szCs w:val="24"/>
        </w:rPr>
        <w:t xml:space="preserve"> είναι </w:t>
      </w:r>
      <w:r>
        <w:rPr>
          <w:rFonts w:eastAsia="Times New Roman" w:cs="Times New Roman"/>
          <w:szCs w:val="24"/>
        </w:rPr>
        <w:t>οι</w:t>
      </w:r>
      <w:r w:rsidRPr="00C279CC">
        <w:rPr>
          <w:rFonts w:eastAsia="Times New Roman" w:cs="Times New Roman"/>
          <w:szCs w:val="24"/>
        </w:rPr>
        <w:t xml:space="preserve"> διαφορ</w:t>
      </w:r>
      <w:r w:rsidRPr="00C279CC">
        <w:rPr>
          <w:rFonts w:eastAsia="Times New Roman" w:cs="Times New Roman"/>
          <w:szCs w:val="24"/>
        </w:rPr>
        <w:t xml:space="preserve">ές </w:t>
      </w:r>
      <w:r>
        <w:rPr>
          <w:rFonts w:eastAsia="Times New Roman" w:cs="Times New Roman"/>
          <w:szCs w:val="24"/>
        </w:rPr>
        <w:t>μας.</w:t>
      </w:r>
    </w:p>
    <w:p w14:paraId="1286C99B" w14:textId="77777777" w:rsidR="000402FE" w:rsidRDefault="007623D8">
      <w:pPr>
        <w:spacing w:line="600" w:lineRule="auto"/>
        <w:ind w:firstLine="720"/>
        <w:jc w:val="both"/>
        <w:rPr>
          <w:rFonts w:eastAsia="Times New Roman" w:cs="Times New Roman"/>
          <w:szCs w:val="24"/>
        </w:rPr>
      </w:pPr>
      <w:r w:rsidRPr="00C279CC">
        <w:rPr>
          <w:rFonts w:eastAsia="Times New Roman" w:cs="Times New Roman"/>
          <w:szCs w:val="24"/>
        </w:rPr>
        <w:t xml:space="preserve">Και </w:t>
      </w:r>
      <w:r>
        <w:rPr>
          <w:rFonts w:eastAsia="Times New Roman" w:cs="Times New Roman"/>
          <w:szCs w:val="24"/>
        </w:rPr>
        <w:t xml:space="preserve">βεβαίως, αν τότε ρίχναμε </w:t>
      </w:r>
      <w:r w:rsidRPr="00C279CC">
        <w:rPr>
          <w:rFonts w:eastAsia="Times New Roman" w:cs="Times New Roman"/>
          <w:szCs w:val="24"/>
        </w:rPr>
        <w:t>την Κυβέρνηση</w:t>
      </w:r>
      <w:r>
        <w:rPr>
          <w:rFonts w:eastAsia="Times New Roman" w:cs="Times New Roman"/>
          <w:szCs w:val="24"/>
        </w:rPr>
        <w:t>,</w:t>
      </w:r>
      <w:r w:rsidRPr="00C279CC">
        <w:rPr>
          <w:rFonts w:eastAsia="Times New Roman" w:cs="Times New Roman"/>
          <w:szCs w:val="24"/>
        </w:rPr>
        <w:t xml:space="preserve"> που δεν μπορούσα</w:t>
      </w:r>
      <w:r>
        <w:rPr>
          <w:rFonts w:eastAsia="Times New Roman" w:cs="Times New Roman"/>
          <w:szCs w:val="24"/>
        </w:rPr>
        <w:t>με να τη</w:t>
      </w:r>
      <w:r w:rsidRPr="00C279CC">
        <w:rPr>
          <w:rFonts w:eastAsia="Times New Roman" w:cs="Times New Roman"/>
          <w:szCs w:val="24"/>
        </w:rPr>
        <w:t xml:space="preserve"> </w:t>
      </w:r>
      <w:r>
        <w:rPr>
          <w:rFonts w:eastAsia="Times New Roman" w:cs="Times New Roman"/>
          <w:szCs w:val="24"/>
        </w:rPr>
        <w:t>ρίξουμε, το αποτέλεσμα θα ήταν ότι η Ελλάδα δεν θα έβγαινε από τα μνημόνια, το κοινωνικό μέρισμα</w:t>
      </w:r>
      <w:r w:rsidRPr="00C279CC">
        <w:rPr>
          <w:rFonts w:eastAsia="Times New Roman" w:cs="Times New Roman"/>
          <w:szCs w:val="24"/>
        </w:rPr>
        <w:t xml:space="preserve"> δεν </w:t>
      </w:r>
      <w:r>
        <w:rPr>
          <w:rFonts w:eastAsia="Times New Roman" w:cs="Times New Roman"/>
          <w:szCs w:val="24"/>
        </w:rPr>
        <w:t xml:space="preserve">θα </w:t>
      </w:r>
      <w:r w:rsidRPr="00C279CC">
        <w:rPr>
          <w:rFonts w:eastAsia="Times New Roman" w:cs="Times New Roman"/>
          <w:szCs w:val="24"/>
        </w:rPr>
        <w:t xml:space="preserve">έχει </w:t>
      </w:r>
      <w:r>
        <w:rPr>
          <w:rFonts w:eastAsia="Times New Roman" w:cs="Times New Roman"/>
          <w:szCs w:val="24"/>
        </w:rPr>
        <w:t xml:space="preserve">μοιραστεί, η μείωση της ανεργίας από το 26% </w:t>
      </w:r>
      <w:r w:rsidRPr="00C279CC">
        <w:rPr>
          <w:rFonts w:eastAsia="Times New Roman" w:cs="Times New Roman"/>
          <w:szCs w:val="24"/>
        </w:rPr>
        <w:t xml:space="preserve">στο 19% </w:t>
      </w:r>
      <w:r>
        <w:rPr>
          <w:rFonts w:eastAsia="Times New Roman" w:cs="Times New Roman"/>
          <w:szCs w:val="24"/>
        </w:rPr>
        <w:t>δεν θα είχε επιτευ</w:t>
      </w:r>
      <w:r>
        <w:rPr>
          <w:rFonts w:eastAsia="Times New Roman" w:cs="Times New Roman"/>
          <w:szCs w:val="24"/>
        </w:rPr>
        <w:t xml:space="preserve">χθεί, η αύξηση των εξαγωγών κατά </w:t>
      </w:r>
      <w:r w:rsidRPr="00C279CC">
        <w:rPr>
          <w:rFonts w:eastAsia="Times New Roman" w:cs="Times New Roman"/>
          <w:szCs w:val="24"/>
        </w:rPr>
        <w:t>8</w:t>
      </w:r>
      <w:r>
        <w:rPr>
          <w:rFonts w:eastAsia="Times New Roman" w:cs="Times New Roman"/>
          <w:szCs w:val="24"/>
        </w:rPr>
        <w:t>% δεν θα είχε επιτευχθεί. Δυόμισι εκατομμύρια ανασφάλιστοι, που έχουν δικαίωμα για περίθαλψη, θα βρισκόντουσαν στον δρόμο. Δεν θα είχαν δοθεί τα αναδρομικά, δεν θα είχε βγει η Ελλάδα από την περίοδο των μνημονίων και της π</w:t>
      </w:r>
      <w:r>
        <w:rPr>
          <w:rFonts w:eastAsia="Times New Roman" w:cs="Times New Roman"/>
          <w:szCs w:val="24"/>
        </w:rPr>
        <w:t xml:space="preserve">αραχώρησης της εθνικής κυριαρχίας. </w:t>
      </w:r>
    </w:p>
    <w:p w14:paraId="1286C99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Αυτή είναι η αλήθεια, κυρίες και κύριοι συνάδελφοι. Γι’ αυτό δεν αποχωρήσαμε</w:t>
      </w:r>
      <w:r w:rsidRPr="00C279CC">
        <w:rPr>
          <w:rFonts w:eastAsia="Times New Roman" w:cs="Times New Roman"/>
          <w:szCs w:val="24"/>
        </w:rPr>
        <w:t xml:space="preserve"> </w:t>
      </w:r>
      <w:r>
        <w:rPr>
          <w:rFonts w:eastAsia="Times New Roman" w:cs="Times New Roman"/>
          <w:szCs w:val="24"/>
        </w:rPr>
        <w:t xml:space="preserve">το καλοκαίρι του 2018. Και γι’ αυτό σήμερα είμαστε εδώ, λέγοντας ότι θα κάνουμε </w:t>
      </w:r>
      <w:r w:rsidRPr="00C279CC">
        <w:rPr>
          <w:rFonts w:eastAsia="Times New Roman" w:cs="Times New Roman"/>
          <w:szCs w:val="24"/>
        </w:rPr>
        <w:t>την ύστατη προσπάθεια</w:t>
      </w:r>
      <w:r>
        <w:rPr>
          <w:rFonts w:eastAsia="Times New Roman" w:cs="Times New Roman"/>
          <w:szCs w:val="24"/>
        </w:rPr>
        <w:t>.</w:t>
      </w:r>
      <w:r w:rsidRPr="00C279CC">
        <w:rPr>
          <w:rFonts w:eastAsia="Times New Roman" w:cs="Times New Roman"/>
          <w:szCs w:val="24"/>
        </w:rPr>
        <w:t xml:space="preserve"> Και σε</w:t>
      </w:r>
      <w:r>
        <w:rPr>
          <w:rFonts w:eastAsia="Times New Roman" w:cs="Times New Roman"/>
          <w:szCs w:val="24"/>
        </w:rPr>
        <w:t xml:space="preserve"> αυτή την προσπάθεια θέλω να σας </w:t>
      </w:r>
      <w:r w:rsidRPr="00C279CC">
        <w:rPr>
          <w:rFonts w:eastAsia="Times New Roman" w:cs="Times New Roman"/>
          <w:szCs w:val="24"/>
        </w:rPr>
        <w:t xml:space="preserve">διαβεβαιώσω </w:t>
      </w:r>
      <w:r>
        <w:rPr>
          <w:rFonts w:eastAsia="Times New Roman" w:cs="Times New Roman"/>
          <w:szCs w:val="24"/>
        </w:rPr>
        <w:t xml:space="preserve">ότι δεν υπάρχουν </w:t>
      </w:r>
      <w:r w:rsidRPr="00C279CC">
        <w:rPr>
          <w:rFonts w:eastAsia="Times New Roman" w:cs="Times New Roman"/>
          <w:szCs w:val="24"/>
        </w:rPr>
        <w:t>ούτε δανεικοί Βουλευτές</w:t>
      </w:r>
      <w:r>
        <w:rPr>
          <w:rFonts w:eastAsia="Times New Roman" w:cs="Times New Roman"/>
          <w:szCs w:val="24"/>
        </w:rPr>
        <w:t xml:space="preserve"> ούτε δανεικοί παίχτες,</w:t>
      </w:r>
      <w:r w:rsidRPr="00C279CC">
        <w:rPr>
          <w:rFonts w:eastAsia="Times New Roman" w:cs="Times New Roman"/>
          <w:szCs w:val="24"/>
        </w:rPr>
        <w:t xml:space="preserve"> όπως ειπώθηκε </w:t>
      </w:r>
      <w:r>
        <w:rPr>
          <w:rFonts w:eastAsia="Times New Roman" w:cs="Times New Roman"/>
          <w:szCs w:val="24"/>
        </w:rPr>
        <w:t>ή όπως υπονοήθηκε. Αυτή την Κοινοβουλευτική Ομάδα έχω,</w:t>
      </w:r>
      <w:r w:rsidRPr="00C279CC">
        <w:rPr>
          <w:rFonts w:eastAsia="Times New Roman" w:cs="Times New Roman"/>
          <w:szCs w:val="24"/>
        </w:rPr>
        <w:t xml:space="preserve"> με αυτούς ανθρώπους παλεύω</w:t>
      </w:r>
      <w:r>
        <w:rPr>
          <w:rFonts w:eastAsia="Times New Roman" w:cs="Times New Roman"/>
          <w:szCs w:val="24"/>
        </w:rPr>
        <w:t>.</w:t>
      </w:r>
      <w:r w:rsidRPr="00C279CC">
        <w:rPr>
          <w:rFonts w:eastAsia="Times New Roman" w:cs="Times New Roman"/>
          <w:szCs w:val="24"/>
        </w:rPr>
        <w:t xml:space="preserve"> Αυτοί </w:t>
      </w:r>
      <w:r>
        <w:rPr>
          <w:rFonts w:eastAsia="Times New Roman" w:cs="Times New Roman"/>
          <w:szCs w:val="24"/>
        </w:rPr>
        <w:t>οι άνθρωποι με ακολουθούν και άλλοι με ε</w:t>
      </w:r>
      <w:r w:rsidRPr="00C279CC">
        <w:rPr>
          <w:rFonts w:eastAsia="Times New Roman" w:cs="Times New Roman"/>
          <w:szCs w:val="24"/>
        </w:rPr>
        <w:t>γκαταλείπουν</w:t>
      </w:r>
      <w:r>
        <w:rPr>
          <w:rFonts w:eastAsia="Times New Roman" w:cs="Times New Roman"/>
          <w:szCs w:val="24"/>
        </w:rPr>
        <w:t xml:space="preserve">. </w:t>
      </w:r>
    </w:p>
    <w:p w14:paraId="1286C99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Άλλοι επέλεξαν -κι αυτ</w:t>
      </w:r>
      <w:r>
        <w:rPr>
          <w:rFonts w:eastAsia="Times New Roman" w:cs="Times New Roman"/>
          <w:szCs w:val="24"/>
        </w:rPr>
        <w:t>ό είναι που μέμφομαι-</w:t>
      </w:r>
      <w:r w:rsidRPr="00C279CC">
        <w:rPr>
          <w:rFonts w:eastAsia="Times New Roman" w:cs="Times New Roman"/>
          <w:szCs w:val="24"/>
        </w:rPr>
        <w:t xml:space="preserve"> τον υπουργικό θώκο</w:t>
      </w:r>
      <w:r>
        <w:rPr>
          <w:rFonts w:eastAsia="Times New Roman" w:cs="Times New Roman"/>
          <w:szCs w:val="24"/>
        </w:rPr>
        <w:t xml:space="preserve"> για την ψήφο</w:t>
      </w:r>
      <w:r w:rsidRPr="00C279CC">
        <w:rPr>
          <w:rFonts w:eastAsia="Times New Roman" w:cs="Times New Roman"/>
          <w:szCs w:val="24"/>
        </w:rPr>
        <w:t xml:space="preserve"> εμπιστοσύνης </w:t>
      </w:r>
      <w:r>
        <w:rPr>
          <w:rFonts w:eastAsia="Times New Roman" w:cs="Times New Roman"/>
          <w:szCs w:val="24"/>
        </w:rPr>
        <w:t xml:space="preserve">και τους διέγραψα. Και είναι και άλλοι, οι οποίοι δεν είναι εκλεγμένοι, μακεδονομάχοι και </w:t>
      </w:r>
      <w:r w:rsidRPr="00C279CC">
        <w:rPr>
          <w:rFonts w:eastAsia="Times New Roman" w:cs="Times New Roman"/>
          <w:szCs w:val="24"/>
        </w:rPr>
        <w:t xml:space="preserve">υποστηρικτές </w:t>
      </w:r>
      <w:r>
        <w:rPr>
          <w:rFonts w:eastAsia="Times New Roman" w:cs="Times New Roman"/>
          <w:szCs w:val="24"/>
        </w:rPr>
        <w:t>των θέσεών μας δημόσια. Είναι εδώ ο κ. Κουίκ, που σε όλο το διαδίκτυο είναι ομιλίες το</w:t>
      </w:r>
      <w:r>
        <w:rPr>
          <w:rFonts w:eastAsia="Times New Roman" w:cs="Times New Roman"/>
          <w:szCs w:val="24"/>
        </w:rPr>
        <w:t>υ</w:t>
      </w:r>
      <w:r w:rsidRPr="00C279CC">
        <w:rPr>
          <w:rFonts w:eastAsia="Times New Roman" w:cs="Times New Roman"/>
          <w:szCs w:val="24"/>
        </w:rPr>
        <w:t xml:space="preserve"> </w:t>
      </w:r>
      <w:r>
        <w:rPr>
          <w:rFonts w:eastAsia="Times New Roman" w:cs="Times New Roman"/>
          <w:szCs w:val="24"/>
        </w:rPr>
        <w:t>που λέει ότι δεν θα δώσουμε ποτέ το όνομα της Μακεδονίας. Είναι η κ</w:t>
      </w:r>
      <w:r>
        <w:rPr>
          <w:rFonts w:eastAsia="Times New Roman" w:cs="Times New Roman"/>
          <w:szCs w:val="24"/>
        </w:rPr>
        <w:t>.</w:t>
      </w:r>
      <w:r>
        <w:rPr>
          <w:rFonts w:eastAsia="Times New Roman" w:cs="Times New Roman"/>
          <w:szCs w:val="24"/>
        </w:rPr>
        <w:t xml:space="preserve"> Κουντουρά, η κ</w:t>
      </w:r>
      <w:r>
        <w:rPr>
          <w:rFonts w:eastAsia="Times New Roman" w:cs="Times New Roman"/>
          <w:szCs w:val="24"/>
        </w:rPr>
        <w:t>.</w:t>
      </w:r>
      <w:r>
        <w:rPr>
          <w:rFonts w:eastAsia="Times New Roman" w:cs="Times New Roman"/>
          <w:szCs w:val="24"/>
        </w:rPr>
        <w:t xml:space="preserve"> Χρυσοβελώνη. Και βεβαίως, αυτό που ζητώ</w:t>
      </w:r>
      <w:r w:rsidRPr="00C279CC">
        <w:rPr>
          <w:rFonts w:eastAsia="Times New Roman" w:cs="Times New Roman"/>
          <w:szCs w:val="24"/>
        </w:rPr>
        <w:t xml:space="preserve"> από το</w:t>
      </w:r>
      <w:r>
        <w:rPr>
          <w:rFonts w:eastAsia="Times New Roman" w:cs="Times New Roman"/>
          <w:szCs w:val="24"/>
        </w:rPr>
        <w:t>ν</w:t>
      </w:r>
      <w:r w:rsidRPr="00C279CC">
        <w:rPr>
          <w:rFonts w:eastAsia="Times New Roman" w:cs="Times New Roman"/>
          <w:szCs w:val="24"/>
        </w:rPr>
        <w:t xml:space="preserve"> κυβερνητικό </w:t>
      </w:r>
      <w:r>
        <w:rPr>
          <w:rFonts w:eastAsia="Times New Roman" w:cs="Times New Roman"/>
          <w:szCs w:val="24"/>
        </w:rPr>
        <w:t>μου εταίρο</w:t>
      </w:r>
      <w:r w:rsidRPr="00C279CC">
        <w:rPr>
          <w:rFonts w:eastAsia="Times New Roman" w:cs="Times New Roman"/>
          <w:szCs w:val="24"/>
        </w:rPr>
        <w:t xml:space="preserve"> είναι </w:t>
      </w:r>
      <w:r>
        <w:rPr>
          <w:rFonts w:eastAsia="Times New Roman" w:cs="Times New Roman"/>
          <w:szCs w:val="24"/>
        </w:rPr>
        <w:t xml:space="preserve">ότι, </w:t>
      </w:r>
      <w:r w:rsidRPr="00C279CC">
        <w:rPr>
          <w:rFonts w:eastAsia="Times New Roman" w:cs="Times New Roman"/>
          <w:szCs w:val="24"/>
        </w:rPr>
        <w:t>σε μία έντιμη συμφωνία</w:t>
      </w:r>
      <w:r>
        <w:rPr>
          <w:rFonts w:eastAsia="Times New Roman" w:cs="Times New Roman"/>
          <w:szCs w:val="24"/>
        </w:rPr>
        <w:t>,</w:t>
      </w:r>
      <w:r w:rsidRPr="00C279CC">
        <w:rPr>
          <w:rFonts w:eastAsia="Times New Roman" w:cs="Times New Roman"/>
          <w:szCs w:val="24"/>
        </w:rPr>
        <w:t xml:space="preserve"> </w:t>
      </w:r>
      <w:r>
        <w:rPr>
          <w:rFonts w:eastAsia="Times New Roman" w:cs="Times New Roman"/>
          <w:szCs w:val="24"/>
        </w:rPr>
        <w:t xml:space="preserve">αυτοί δεν μπορούν να παραμείνουν Υπουργοί σε μια Κυβέρνηση που </w:t>
      </w:r>
      <w:r>
        <w:rPr>
          <w:rFonts w:eastAsia="Times New Roman" w:cs="Times New Roman"/>
          <w:szCs w:val="24"/>
        </w:rPr>
        <w:t xml:space="preserve">μαζί, με εντιμότητα δημιουργήσαμε. </w:t>
      </w:r>
    </w:p>
    <w:p w14:paraId="1286C99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Αυτή είναι η ιστορία. Ψάχνετε να βρείτε αν εμείς δανείσαμε Βουλευτές; Θα κάνω τα πάντα για να μην περάσει η </w:t>
      </w:r>
      <w:r>
        <w:rPr>
          <w:rFonts w:eastAsia="Times New Roman" w:cs="Times New Roman"/>
          <w:szCs w:val="24"/>
        </w:rPr>
        <w:t>σ</w:t>
      </w:r>
      <w:r>
        <w:rPr>
          <w:rFonts w:eastAsia="Times New Roman" w:cs="Times New Roman"/>
          <w:szCs w:val="24"/>
        </w:rPr>
        <w:t>υμφωνία, μ</w:t>
      </w:r>
      <w:r w:rsidRPr="00C279CC">
        <w:rPr>
          <w:rFonts w:eastAsia="Times New Roman" w:cs="Times New Roman"/>
          <w:szCs w:val="24"/>
        </w:rPr>
        <w:t xml:space="preserve">ε </w:t>
      </w:r>
      <w:r>
        <w:rPr>
          <w:rFonts w:eastAsia="Times New Roman" w:cs="Times New Roman"/>
          <w:szCs w:val="24"/>
        </w:rPr>
        <w:t>πολύ μεγάλο π</w:t>
      </w:r>
      <w:r w:rsidRPr="00C279CC">
        <w:rPr>
          <w:rFonts w:eastAsia="Times New Roman" w:cs="Times New Roman"/>
          <w:szCs w:val="24"/>
        </w:rPr>
        <w:t>όνο ψυχής</w:t>
      </w:r>
      <w:r>
        <w:rPr>
          <w:rFonts w:eastAsia="Times New Roman" w:cs="Times New Roman"/>
          <w:szCs w:val="24"/>
        </w:rPr>
        <w:t>,</w:t>
      </w:r>
      <w:r w:rsidRPr="00C279CC">
        <w:rPr>
          <w:rFonts w:eastAsia="Times New Roman" w:cs="Times New Roman"/>
          <w:szCs w:val="24"/>
        </w:rPr>
        <w:t xml:space="preserve"> αν </w:t>
      </w:r>
      <w:r>
        <w:rPr>
          <w:rFonts w:eastAsia="Times New Roman" w:cs="Times New Roman"/>
          <w:szCs w:val="24"/>
        </w:rPr>
        <w:t>θέλετε,</w:t>
      </w:r>
      <w:r w:rsidRPr="00C279CC">
        <w:rPr>
          <w:rFonts w:eastAsia="Times New Roman" w:cs="Times New Roman"/>
          <w:szCs w:val="24"/>
        </w:rPr>
        <w:t xml:space="preserve"> για την Κυβέρνηση</w:t>
      </w:r>
      <w:r>
        <w:rPr>
          <w:rFonts w:eastAsia="Times New Roman" w:cs="Times New Roman"/>
          <w:szCs w:val="24"/>
        </w:rPr>
        <w:t>,</w:t>
      </w:r>
      <w:r w:rsidRPr="00C279CC">
        <w:rPr>
          <w:rFonts w:eastAsia="Times New Roman" w:cs="Times New Roman"/>
          <w:szCs w:val="24"/>
        </w:rPr>
        <w:t xml:space="preserve"> αλλά πιστεύοντας ότι </w:t>
      </w:r>
      <w:r>
        <w:rPr>
          <w:rFonts w:eastAsia="Times New Roman" w:cs="Times New Roman"/>
          <w:szCs w:val="24"/>
        </w:rPr>
        <w:t>ό,τι μπορώ να κάνω, θα τ</w:t>
      </w:r>
      <w:r>
        <w:rPr>
          <w:rFonts w:eastAsia="Times New Roman" w:cs="Times New Roman"/>
          <w:szCs w:val="24"/>
        </w:rPr>
        <w:t xml:space="preserve">ο κάνω. </w:t>
      </w:r>
    </w:p>
    <w:p w14:paraId="1286C99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Ξέρετε εγώ τον ΣΥΡΙΖΑ τον έμαθα να γράφει με το δεξί ορισμένα πράγματα, αλλά με έμαθε και ο ΣΥΡΙΖΑ ορισμένα άλλα,</w:t>
      </w:r>
      <w:r w:rsidRPr="00C279CC">
        <w:rPr>
          <w:rFonts w:eastAsia="Times New Roman" w:cs="Times New Roman"/>
          <w:szCs w:val="24"/>
        </w:rPr>
        <w:t xml:space="preserve"> ότι κάποιες </w:t>
      </w:r>
      <w:r>
        <w:rPr>
          <w:rFonts w:eastAsia="Times New Roman" w:cs="Times New Roman"/>
          <w:szCs w:val="24"/>
        </w:rPr>
        <w:t>μικροαστικές θεωρίες δεν ισχύουν. Για κάποιους από εσάς ισχύει αυτό που λένε σε ορισμένα χωριά: «Ο άντρας όταν γεύεται τη</w:t>
      </w:r>
      <w:r>
        <w:rPr>
          <w:rFonts w:eastAsia="Times New Roman" w:cs="Times New Roman"/>
          <w:szCs w:val="24"/>
        </w:rPr>
        <w:t>ν γλύκα του κεράτου, μέλι και γάλα γίνεται με τη νοικοκυρά του». Ε, δεν ισχύει, λοιπόν. Εμείς αυτούς οι οποίοι διαφωνούν, τους διαγράφουμε…</w:t>
      </w:r>
    </w:p>
    <w:p w14:paraId="1286C9A0"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της Νέας Δημοκρατίας)</w:t>
      </w:r>
    </w:p>
    <w:p w14:paraId="1286C9A1"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sidRPr="001644FE">
        <w:rPr>
          <w:rFonts w:eastAsia="Times New Roman" w:cs="Times New Roman"/>
          <w:szCs w:val="24"/>
        </w:rPr>
        <w:t>…</w:t>
      </w:r>
    </w:p>
    <w:p w14:paraId="1286C9A2"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ΠΑΝΟΣ ΚΑΜΜΕΝΟΣ (Πρόεδρος των Α</w:t>
      </w:r>
      <w:r>
        <w:rPr>
          <w:rFonts w:eastAsia="Times New Roman" w:cs="Times New Roman"/>
          <w:b/>
          <w:szCs w:val="24"/>
        </w:rPr>
        <w:t>νεξαρτήτων Ελλήνων):</w:t>
      </w:r>
      <w:r>
        <w:rPr>
          <w:rFonts w:eastAsia="Times New Roman" w:cs="Times New Roman"/>
          <w:szCs w:val="24"/>
        </w:rPr>
        <w:t xml:space="preserve"> Ακούστε κάτι. Αν, μέσα στη Βουλή των Ελλήνων, υπάρχει </w:t>
      </w:r>
      <w:r w:rsidRPr="00C279CC">
        <w:rPr>
          <w:rFonts w:eastAsia="Times New Roman" w:cs="Times New Roman"/>
          <w:szCs w:val="24"/>
        </w:rPr>
        <w:t>η αθλιότητα</w:t>
      </w:r>
      <w:r>
        <w:rPr>
          <w:rFonts w:eastAsia="Times New Roman" w:cs="Times New Roman"/>
          <w:szCs w:val="24"/>
        </w:rPr>
        <w:t xml:space="preserve"> να μιλάνε έτσι οι </w:t>
      </w:r>
      <w:r w:rsidRPr="00C279CC">
        <w:rPr>
          <w:rFonts w:eastAsia="Times New Roman" w:cs="Times New Roman"/>
          <w:szCs w:val="24"/>
        </w:rPr>
        <w:t>Βουλευτές</w:t>
      </w:r>
      <w:r>
        <w:rPr>
          <w:rFonts w:eastAsia="Times New Roman" w:cs="Times New Roman"/>
          <w:szCs w:val="24"/>
        </w:rPr>
        <w:t>,</w:t>
      </w:r>
      <w:r w:rsidRPr="00C279CC">
        <w:rPr>
          <w:rFonts w:eastAsia="Times New Roman" w:cs="Times New Roman"/>
          <w:szCs w:val="24"/>
        </w:rPr>
        <w:t xml:space="preserve"> εγώ σηκώνομαι και φεύγω από τη Βουλή τώρα</w:t>
      </w:r>
      <w:r>
        <w:rPr>
          <w:rFonts w:eastAsia="Times New Roman" w:cs="Times New Roman"/>
          <w:szCs w:val="24"/>
        </w:rPr>
        <w:t>.</w:t>
      </w:r>
    </w:p>
    <w:p w14:paraId="1286C9A3" w14:textId="77777777" w:rsidR="000402FE" w:rsidRDefault="007623D8">
      <w:pPr>
        <w:spacing w:line="600" w:lineRule="auto"/>
        <w:ind w:firstLine="720"/>
        <w:jc w:val="both"/>
        <w:rPr>
          <w:rFonts w:eastAsia="Times New Roman" w:cs="Times New Roman"/>
          <w:szCs w:val="24"/>
        </w:rPr>
      </w:pPr>
      <w:r w:rsidRPr="00D62B2C">
        <w:rPr>
          <w:rFonts w:eastAsia="Times New Roman" w:cs="Times New Roman"/>
          <w:b/>
          <w:szCs w:val="24"/>
        </w:rPr>
        <w:t>ΧΡΗΣΤΟΣ ΜΑΝΤΑΣ:</w:t>
      </w:r>
      <w:r>
        <w:rPr>
          <w:rFonts w:eastAsia="Times New Roman" w:cs="Times New Roman"/>
          <w:szCs w:val="24"/>
        </w:rPr>
        <w:t xml:space="preserve"> Αυτό είναι αθλιότητα. </w:t>
      </w:r>
    </w:p>
    <w:p w14:paraId="1286C9A4" w14:textId="77777777" w:rsidR="000402FE" w:rsidRDefault="007623D8">
      <w:pPr>
        <w:spacing w:line="600" w:lineRule="auto"/>
        <w:ind w:firstLine="720"/>
        <w:jc w:val="both"/>
        <w:rPr>
          <w:rFonts w:eastAsia="Times New Roman" w:cs="Times New Roman"/>
          <w:szCs w:val="24"/>
        </w:rPr>
      </w:pPr>
      <w:r w:rsidRPr="002C1FF1">
        <w:rPr>
          <w:rFonts w:eastAsia="Times New Roman" w:cs="Times New Roman"/>
          <w:b/>
          <w:szCs w:val="24"/>
        </w:rPr>
        <w:t>ΠΡΟΕΔΡΕΥΩΝ (Νικήτας Κακλαμάνης):</w:t>
      </w:r>
      <w:r>
        <w:rPr>
          <w:rFonts w:eastAsia="Times New Roman" w:cs="Times New Roman"/>
          <w:szCs w:val="24"/>
        </w:rPr>
        <w:t xml:space="preserve"> Πρόεδρε, σας κάλυψα πλήρως. Και χωρίς την έγκριση του Βουλευτού, διέγραψα από τα Πρακτικά την επίμαχη φράση. </w:t>
      </w:r>
    </w:p>
    <w:p w14:paraId="1286C9A5"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ΠΑΝΟΣ ΚΑΜΜΕΝΟΣ (Πρόεδρος των Ανεξαρτήτων Ελλήνων): </w:t>
      </w:r>
      <w:r>
        <w:rPr>
          <w:rFonts w:eastAsia="Times New Roman" w:cs="Times New Roman"/>
          <w:szCs w:val="24"/>
        </w:rPr>
        <w:t>Όχι, κύριε Πρόεδρε, να τους επαναφέρετε στην τάξη, διότι αυτές οι φράσεις είναι προσβλητικές π</w:t>
      </w:r>
      <w:r>
        <w:rPr>
          <w:rFonts w:eastAsia="Times New Roman" w:cs="Times New Roman"/>
          <w:szCs w:val="24"/>
        </w:rPr>
        <w:t xml:space="preserve">ρος το πρόσωπό μου και προσβλητικές για το Κοινοβούλιο. </w:t>
      </w:r>
    </w:p>
    <w:p w14:paraId="1286C9A6"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ΚΩΝΣΤΑΝΤΙΝΟΣ ΚΟΝΤΟΓΕΩΡΓΟΣ: </w:t>
      </w:r>
      <w:r>
        <w:rPr>
          <w:rFonts w:eastAsia="Times New Roman" w:cs="Times New Roman"/>
          <w:szCs w:val="24"/>
        </w:rPr>
        <w:t xml:space="preserve">Αυτές που λέγατε εσείς «στα τέσσερα» τι ήταν; </w:t>
      </w:r>
    </w:p>
    <w:p w14:paraId="1286C9A7"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Ηρεμήστε!</w:t>
      </w:r>
    </w:p>
    <w:p w14:paraId="1286C9A8"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ΠΑΝΟΣ ΚΑΜΜΕΝΟΣ (Πρόεδρος των Ανεξαρτήτων Ελλήνων): </w:t>
      </w:r>
      <w:r>
        <w:rPr>
          <w:rFonts w:eastAsia="Times New Roman" w:cs="Times New Roman"/>
          <w:szCs w:val="24"/>
        </w:rPr>
        <w:t xml:space="preserve">Λέγαμε αυτό που έλεγε ο κ. </w:t>
      </w:r>
      <w:r>
        <w:rPr>
          <w:rFonts w:eastAsia="Times New Roman" w:cs="Times New Roman"/>
          <w:szCs w:val="24"/>
        </w:rPr>
        <w:t>Σαμαράς, κύριε! Ο κ. Σαμαράς είπε «στα τέσσερα» στον κ. Νικολόπουλο. Αυτόν να εγκαλέσετε. Εγώ επανέλαβα στη Βουλή αυτό που έλεγε ο κ. Σαμαράς στον κ. Νικολόπουλο.</w:t>
      </w:r>
    </w:p>
    <w:p w14:paraId="1286C9A9" w14:textId="77777777" w:rsidR="000402FE" w:rsidRDefault="007623D8">
      <w:pPr>
        <w:spacing w:line="600" w:lineRule="auto"/>
        <w:ind w:firstLine="720"/>
        <w:jc w:val="both"/>
        <w:rPr>
          <w:rFonts w:eastAsia="Times New Roman" w:cs="Times New Roman"/>
          <w:szCs w:val="24"/>
        </w:rPr>
      </w:pPr>
      <w:r w:rsidRPr="002C1FF1">
        <w:rPr>
          <w:rFonts w:eastAsia="Times New Roman" w:cs="Times New Roman"/>
          <w:b/>
          <w:szCs w:val="24"/>
        </w:rPr>
        <w:t>ΠΡΟΕΔΡΕΥΩΝ (Νικήτας Κακλαμάνης):</w:t>
      </w:r>
      <w:r>
        <w:rPr>
          <w:rFonts w:eastAsia="Times New Roman" w:cs="Times New Roman"/>
          <w:szCs w:val="24"/>
        </w:rPr>
        <w:t xml:space="preserve"> Μην κάνετε διάλογο, κύριε Πρόεδρε.</w:t>
      </w:r>
    </w:p>
    <w:p w14:paraId="1286C9AA"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ΠΑΝΟΣ ΚΑΜΜΕΝΟΣ (Πρόεδρος </w:t>
      </w:r>
      <w:r>
        <w:rPr>
          <w:rFonts w:eastAsia="Times New Roman" w:cs="Times New Roman"/>
          <w:b/>
          <w:szCs w:val="24"/>
        </w:rPr>
        <w:t xml:space="preserve">των Ανεξαρτήτων Ελλήνων): </w:t>
      </w:r>
      <w:r>
        <w:rPr>
          <w:rFonts w:eastAsia="Times New Roman" w:cs="Times New Roman"/>
          <w:szCs w:val="24"/>
        </w:rPr>
        <w:t xml:space="preserve">Όταν μπαίνει μέσα η τρόικα, λέει ο Σαμαράς στον Νικολόπουλο: «Να κάθεσαι στα τέσσερα». Αυτές είναι δικές σας φράσεις. </w:t>
      </w:r>
    </w:p>
    <w:p w14:paraId="1286C9AB"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Εσύ το είπες αυτό!</w:t>
      </w:r>
    </w:p>
    <w:p w14:paraId="1286C9AC"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Πρόεδρε, μην κάνετε διάλογο και μην</w:t>
      </w:r>
      <w:r>
        <w:rPr>
          <w:rFonts w:eastAsia="Times New Roman" w:cs="Times New Roman"/>
          <w:szCs w:val="24"/>
        </w:rPr>
        <w:t xml:space="preserve"> επανερχόμεθα σε επίμαχες φράσεις του παρελθόντος. </w:t>
      </w:r>
    </w:p>
    <w:p w14:paraId="1286C9AD"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ΠΑΝΟΣ ΚΑΜΜΕΝΟΣ (Πρόεδρος των Ανεξαρτήτων Ελλήνων): </w:t>
      </w:r>
      <w:r>
        <w:rPr>
          <w:rFonts w:eastAsia="Times New Roman" w:cs="Times New Roman"/>
          <w:szCs w:val="24"/>
        </w:rPr>
        <w:t>Η Νέα Δημοκρατία αυτό το επίπεδο κατήντησε πλέον. Αυτό είναι το επίπεδό τους…</w:t>
      </w:r>
    </w:p>
    <w:p w14:paraId="1286C9AE"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Μιλάς εσύ για επίπεδο;</w:t>
      </w:r>
    </w:p>
    <w:p w14:paraId="1286C9AF"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ΠΑΝΟΣ ΚΑΜΜΕΝΟΣ (Προέδρος των Ανεξα</w:t>
      </w:r>
      <w:r>
        <w:rPr>
          <w:rFonts w:eastAsia="Times New Roman" w:cs="Times New Roman"/>
          <w:b/>
          <w:szCs w:val="24"/>
        </w:rPr>
        <w:t>ρτήτων Ελλήνων):</w:t>
      </w:r>
      <w:r>
        <w:rPr>
          <w:rFonts w:eastAsia="Times New Roman" w:cs="Times New Roman"/>
          <w:b/>
          <w:szCs w:val="24"/>
        </w:rPr>
        <w:t xml:space="preserve"> </w:t>
      </w:r>
      <w:r>
        <w:rPr>
          <w:rFonts w:eastAsia="Times New Roman" w:cs="Times New Roman"/>
          <w:szCs w:val="24"/>
        </w:rPr>
        <w:t xml:space="preserve">…το επίπεδο εκείνων, οι οποίοι πουλώντας τη </w:t>
      </w:r>
      <w:r w:rsidRPr="00C279CC">
        <w:rPr>
          <w:rFonts w:eastAsia="Times New Roman" w:cs="Times New Roman"/>
          <w:szCs w:val="24"/>
        </w:rPr>
        <w:t>Μακεδονία και</w:t>
      </w:r>
      <w:r>
        <w:rPr>
          <w:rFonts w:eastAsia="Times New Roman" w:cs="Times New Roman"/>
          <w:szCs w:val="24"/>
        </w:rPr>
        <w:t xml:space="preserve"> το όνομά τη</w:t>
      </w:r>
      <w:r w:rsidRPr="00C279CC">
        <w:rPr>
          <w:rFonts w:eastAsia="Times New Roman" w:cs="Times New Roman"/>
          <w:szCs w:val="24"/>
        </w:rPr>
        <w:t xml:space="preserve">ς κατά παράβαση της αρχής που ο Κωνσταντίνος Καραμανλής </w:t>
      </w:r>
      <w:r>
        <w:rPr>
          <w:rFonts w:eastAsia="Times New Roman" w:cs="Times New Roman"/>
          <w:szCs w:val="24"/>
        </w:rPr>
        <w:t xml:space="preserve">θέσπισε και πέρασε </w:t>
      </w:r>
      <w:r w:rsidRPr="00C279CC">
        <w:rPr>
          <w:rFonts w:eastAsia="Times New Roman" w:cs="Times New Roman"/>
          <w:szCs w:val="24"/>
        </w:rPr>
        <w:t>στο Συμβούλιο Πολιτικών Αρχηγών</w:t>
      </w:r>
      <w:r>
        <w:rPr>
          <w:rFonts w:eastAsia="Times New Roman" w:cs="Times New Roman"/>
          <w:szCs w:val="24"/>
        </w:rPr>
        <w:t xml:space="preserve">, παραδίδουν τον όρο «Μακεδονία» και παριστάνουν τώρα τους </w:t>
      </w:r>
      <w:r>
        <w:rPr>
          <w:rFonts w:eastAsia="Times New Roman" w:cs="Times New Roman"/>
          <w:szCs w:val="24"/>
        </w:rPr>
        <w:t>μ</w:t>
      </w:r>
      <w:r w:rsidRPr="00C279CC">
        <w:rPr>
          <w:rFonts w:eastAsia="Times New Roman" w:cs="Times New Roman"/>
          <w:szCs w:val="24"/>
        </w:rPr>
        <w:t>ακεδ</w:t>
      </w:r>
      <w:r w:rsidRPr="00C279CC">
        <w:rPr>
          <w:rFonts w:eastAsia="Times New Roman" w:cs="Times New Roman"/>
          <w:szCs w:val="24"/>
        </w:rPr>
        <w:t>ονομάχους</w:t>
      </w:r>
      <w:r>
        <w:rPr>
          <w:rFonts w:eastAsia="Times New Roman" w:cs="Times New Roman"/>
          <w:szCs w:val="24"/>
        </w:rPr>
        <w:t>.</w:t>
      </w:r>
    </w:p>
    <w:p w14:paraId="1286C9B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Πιστεύω, λοιπόν, κυρίες και κύριοι συνάδελφοι, ότι </w:t>
      </w:r>
      <w:r w:rsidRPr="00C279CC">
        <w:rPr>
          <w:rFonts w:eastAsia="Times New Roman" w:cs="Times New Roman"/>
          <w:szCs w:val="24"/>
        </w:rPr>
        <w:t xml:space="preserve">αυτή η </w:t>
      </w:r>
      <w:r>
        <w:rPr>
          <w:rFonts w:eastAsia="Times New Roman" w:cs="Times New Roman"/>
          <w:szCs w:val="24"/>
        </w:rPr>
        <w:t xml:space="preserve">ψήφος εμπιστοσύνης </w:t>
      </w:r>
      <w:r w:rsidRPr="00C279CC">
        <w:rPr>
          <w:rFonts w:eastAsia="Times New Roman" w:cs="Times New Roman"/>
          <w:szCs w:val="24"/>
        </w:rPr>
        <w:t>που έχει να κάνει κατευθείαν με τη Σύμβαση των Πρεσπών</w:t>
      </w:r>
      <w:r>
        <w:rPr>
          <w:rFonts w:eastAsia="Times New Roman" w:cs="Times New Roman"/>
          <w:szCs w:val="24"/>
        </w:rPr>
        <w:t>, είναι ψήφος που εμείς δεν δίνουμε.</w:t>
      </w:r>
    </w:p>
    <w:p w14:paraId="1286C9B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Παράλληλα, θέλω να ξεκαθαρίσω τη διαφορά μας και τη βαθιά μας διαφωνία, διότι</w:t>
      </w:r>
      <w:r>
        <w:rPr>
          <w:rFonts w:eastAsia="Times New Roman" w:cs="Times New Roman"/>
          <w:szCs w:val="24"/>
        </w:rPr>
        <w:t xml:space="preserve"> θεωρούμε </w:t>
      </w:r>
      <w:r w:rsidRPr="00C279CC">
        <w:rPr>
          <w:rFonts w:eastAsia="Times New Roman" w:cs="Times New Roman"/>
          <w:szCs w:val="24"/>
        </w:rPr>
        <w:t xml:space="preserve">ότι η </w:t>
      </w:r>
      <w:r>
        <w:rPr>
          <w:rFonts w:eastAsia="Times New Roman" w:cs="Times New Roman"/>
          <w:szCs w:val="24"/>
        </w:rPr>
        <w:t>σ</w:t>
      </w:r>
      <w:r w:rsidRPr="00C279CC">
        <w:rPr>
          <w:rFonts w:eastAsia="Times New Roman" w:cs="Times New Roman"/>
          <w:szCs w:val="24"/>
        </w:rPr>
        <w:t>υμφωνία αυτή</w:t>
      </w:r>
      <w:r>
        <w:rPr>
          <w:rFonts w:eastAsia="Times New Roman" w:cs="Times New Roman"/>
          <w:szCs w:val="24"/>
        </w:rPr>
        <w:t>,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μέχρι να φτάσει ε</w:t>
      </w:r>
      <w:r w:rsidRPr="00C279CC">
        <w:rPr>
          <w:rFonts w:eastAsia="Times New Roman" w:cs="Times New Roman"/>
          <w:szCs w:val="24"/>
        </w:rPr>
        <w:t>δώ</w:t>
      </w:r>
      <w:r>
        <w:rPr>
          <w:rFonts w:eastAsia="Times New Roman" w:cs="Times New Roman"/>
          <w:szCs w:val="24"/>
        </w:rPr>
        <w:t>,</w:t>
      </w:r>
      <w:r w:rsidRPr="00C279CC">
        <w:rPr>
          <w:rFonts w:eastAsia="Times New Roman" w:cs="Times New Roman"/>
          <w:szCs w:val="24"/>
        </w:rPr>
        <w:t xml:space="preserve"> έχει περάσει από αυτά τα συνταγματικά ανομήματα </w:t>
      </w:r>
      <w:r>
        <w:rPr>
          <w:rFonts w:eastAsia="Times New Roman" w:cs="Times New Roman"/>
          <w:szCs w:val="24"/>
        </w:rPr>
        <w:t>στην Πρώην Γιουγκοσλαβική</w:t>
      </w:r>
      <w:r w:rsidRPr="00C279CC">
        <w:rPr>
          <w:rFonts w:eastAsia="Times New Roman" w:cs="Times New Roman"/>
          <w:szCs w:val="24"/>
        </w:rPr>
        <w:t xml:space="preserve"> Δημοκρατία της Μακεδονίας</w:t>
      </w:r>
      <w:r>
        <w:rPr>
          <w:rFonts w:eastAsia="Times New Roman" w:cs="Times New Roman"/>
          <w:szCs w:val="24"/>
        </w:rPr>
        <w:t>,</w:t>
      </w:r>
      <w:r w:rsidRPr="00C279CC">
        <w:rPr>
          <w:rFonts w:eastAsia="Times New Roman" w:cs="Times New Roman"/>
          <w:szCs w:val="24"/>
        </w:rPr>
        <w:t xml:space="preserve"> </w:t>
      </w:r>
      <w:r>
        <w:rPr>
          <w:rFonts w:eastAsia="Times New Roman" w:cs="Times New Roman"/>
          <w:szCs w:val="24"/>
        </w:rPr>
        <w:t xml:space="preserve">όπως η μη ύπαρξη υπογραφής του Προέδρου της </w:t>
      </w:r>
      <w:r w:rsidRPr="00C279CC">
        <w:rPr>
          <w:rFonts w:eastAsia="Times New Roman" w:cs="Times New Roman"/>
          <w:szCs w:val="24"/>
        </w:rPr>
        <w:t>Δημοκρατίας</w:t>
      </w:r>
      <w:r>
        <w:rPr>
          <w:rFonts w:eastAsia="Times New Roman" w:cs="Times New Roman"/>
          <w:szCs w:val="24"/>
        </w:rPr>
        <w:t>, όπως η παραβίαση του αποτελέσματος</w:t>
      </w:r>
      <w:r>
        <w:rPr>
          <w:rFonts w:eastAsia="Times New Roman" w:cs="Times New Roman"/>
          <w:szCs w:val="24"/>
        </w:rPr>
        <w:t xml:space="preserve"> του δημο</w:t>
      </w:r>
      <w:r w:rsidRPr="00C279CC">
        <w:rPr>
          <w:rFonts w:eastAsia="Times New Roman" w:cs="Times New Roman"/>
          <w:szCs w:val="24"/>
        </w:rPr>
        <w:t>ψηφίσματος</w:t>
      </w:r>
      <w:r>
        <w:rPr>
          <w:rFonts w:eastAsia="Times New Roman" w:cs="Times New Roman"/>
          <w:szCs w:val="24"/>
        </w:rPr>
        <w:t>,</w:t>
      </w:r>
      <w:r w:rsidRPr="00C279CC">
        <w:rPr>
          <w:rFonts w:eastAsia="Times New Roman" w:cs="Times New Roman"/>
          <w:szCs w:val="24"/>
        </w:rPr>
        <w:t xml:space="preserve"> που δεν ήταν έγκυρο και απέδ</w:t>
      </w:r>
      <w:r>
        <w:rPr>
          <w:rFonts w:eastAsia="Times New Roman" w:cs="Times New Roman"/>
          <w:szCs w:val="24"/>
        </w:rPr>
        <w:t xml:space="preserve">ειξε ότι η πλειοψηφία του λαού των Σκοπίων είναι κατά της </w:t>
      </w:r>
      <w:r>
        <w:rPr>
          <w:rFonts w:eastAsia="Times New Roman" w:cs="Times New Roman"/>
          <w:szCs w:val="24"/>
        </w:rPr>
        <w:t>σ</w:t>
      </w:r>
      <w:r>
        <w:rPr>
          <w:rFonts w:eastAsia="Times New Roman" w:cs="Times New Roman"/>
          <w:szCs w:val="24"/>
        </w:rPr>
        <w:t>υμφωνίας, όλα αυτά που έγιναν με τις ψήφους των δύο-τριών</w:t>
      </w:r>
      <w:r w:rsidRPr="00C279CC">
        <w:rPr>
          <w:rFonts w:eastAsia="Times New Roman" w:cs="Times New Roman"/>
          <w:szCs w:val="24"/>
        </w:rPr>
        <w:t xml:space="preserve"> Αλβανών μειονοτικών </w:t>
      </w:r>
      <w:r>
        <w:rPr>
          <w:rFonts w:eastAsia="Times New Roman" w:cs="Times New Roman"/>
          <w:szCs w:val="24"/>
        </w:rPr>
        <w:t xml:space="preserve">Βουλευτών και τα </w:t>
      </w:r>
      <w:r w:rsidRPr="00C279CC">
        <w:rPr>
          <w:rFonts w:eastAsia="Times New Roman" w:cs="Times New Roman"/>
          <w:szCs w:val="24"/>
        </w:rPr>
        <w:t>οποία περιγράφ</w:t>
      </w:r>
      <w:r>
        <w:rPr>
          <w:rFonts w:eastAsia="Times New Roman" w:cs="Times New Roman"/>
          <w:szCs w:val="24"/>
        </w:rPr>
        <w:t>ον</w:t>
      </w:r>
      <w:r w:rsidRPr="00C279CC">
        <w:rPr>
          <w:rFonts w:eastAsia="Times New Roman" w:cs="Times New Roman"/>
          <w:szCs w:val="24"/>
        </w:rPr>
        <w:t xml:space="preserve">ται </w:t>
      </w:r>
      <w:r>
        <w:rPr>
          <w:rFonts w:eastAsia="Times New Roman" w:cs="Times New Roman"/>
          <w:szCs w:val="24"/>
        </w:rPr>
        <w:t>στην αναφορά στον ΟΑΣΕ. Και</w:t>
      </w:r>
      <w:r w:rsidRPr="00C279CC">
        <w:rPr>
          <w:rFonts w:eastAsia="Times New Roman" w:cs="Times New Roman"/>
          <w:szCs w:val="24"/>
        </w:rPr>
        <w:t xml:space="preserve"> βεβαίως </w:t>
      </w:r>
      <w:r>
        <w:rPr>
          <w:rFonts w:eastAsia="Times New Roman" w:cs="Times New Roman"/>
          <w:szCs w:val="24"/>
        </w:rPr>
        <w:t>είναι μια συμφωνία η οποία δεν έχει κα</w:t>
      </w:r>
      <w:r>
        <w:rPr>
          <w:rFonts w:eastAsia="Times New Roman" w:cs="Times New Roman"/>
          <w:szCs w:val="24"/>
        </w:rPr>
        <w:t>μ</w:t>
      </w:r>
      <w:r>
        <w:rPr>
          <w:rFonts w:eastAsia="Times New Roman" w:cs="Times New Roman"/>
          <w:szCs w:val="24"/>
        </w:rPr>
        <w:t>μία</w:t>
      </w:r>
      <w:r w:rsidRPr="00C279CC">
        <w:rPr>
          <w:rFonts w:eastAsia="Times New Roman" w:cs="Times New Roman"/>
          <w:szCs w:val="24"/>
        </w:rPr>
        <w:t xml:space="preserve"> </w:t>
      </w:r>
      <w:r>
        <w:rPr>
          <w:rFonts w:eastAsia="Times New Roman" w:cs="Times New Roman"/>
          <w:szCs w:val="24"/>
        </w:rPr>
        <w:t>σχέση -</w:t>
      </w:r>
      <w:r w:rsidRPr="00C279CC">
        <w:rPr>
          <w:rFonts w:eastAsia="Times New Roman" w:cs="Times New Roman"/>
          <w:szCs w:val="24"/>
        </w:rPr>
        <w:t>αυτή που θέλετε να φέρετε εδώ</w:t>
      </w:r>
      <w:r>
        <w:rPr>
          <w:rFonts w:eastAsia="Times New Roman" w:cs="Times New Roman"/>
          <w:szCs w:val="24"/>
        </w:rPr>
        <w:t>-</w:t>
      </w:r>
      <w:r w:rsidRPr="00C279CC">
        <w:rPr>
          <w:rFonts w:eastAsia="Times New Roman" w:cs="Times New Roman"/>
          <w:szCs w:val="24"/>
        </w:rPr>
        <w:t xml:space="preserve"> με τη συμφωνία που υπέγραψε </w:t>
      </w:r>
      <w:r>
        <w:rPr>
          <w:rFonts w:eastAsia="Times New Roman" w:cs="Times New Roman"/>
          <w:szCs w:val="24"/>
        </w:rPr>
        <w:t>ο</w:t>
      </w:r>
      <w:r w:rsidRPr="00C279CC">
        <w:rPr>
          <w:rFonts w:eastAsia="Times New Roman" w:cs="Times New Roman"/>
          <w:szCs w:val="24"/>
        </w:rPr>
        <w:t xml:space="preserve"> Κοτζιάς</w:t>
      </w:r>
      <w:r>
        <w:rPr>
          <w:rFonts w:eastAsia="Times New Roman" w:cs="Times New Roman"/>
          <w:szCs w:val="24"/>
        </w:rPr>
        <w:t>.</w:t>
      </w:r>
    </w:p>
    <w:p w14:paraId="1286C9B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Θα πρέπει να ανατρέξει κανείς στην πρόσφατη ιστορία του τόπου μας για να </w:t>
      </w:r>
      <w:r w:rsidRPr="00C279CC">
        <w:rPr>
          <w:rFonts w:eastAsia="Times New Roman" w:cs="Times New Roman"/>
          <w:szCs w:val="24"/>
        </w:rPr>
        <w:t>δει γιατί επελέγη το χωριό των Πρεσπών</w:t>
      </w:r>
      <w:r>
        <w:rPr>
          <w:rFonts w:eastAsia="Times New Roman" w:cs="Times New Roman"/>
          <w:szCs w:val="24"/>
        </w:rPr>
        <w:t>. Παρά τις δεκαε</w:t>
      </w:r>
      <w:r>
        <w:rPr>
          <w:rFonts w:eastAsia="Times New Roman" w:cs="Times New Roman"/>
          <w:szCs w:val="24"/>
        </w:rPr>
        <w:t xml:space="preserve">τίες που παρήλθαν και στις προσπάθειες που </w:t>
      </w:r>
      <w:r w:rsidRPr="00C279CC">
        <w:rPr>
          <w:rFonts w:eastAsia="Times New Roman" w:cs="Times New Roman"/>
          <w:szCs w:val="24"/>
        </w:rPr>
        <w:t xml:space="preserve">καταβλήθηκαν </w:t>
      </w:r>
      <w:r>
        <w:rPr>
          <w:rFonts w:eastAsia="Times New Roman" w:cs="Times New Roman"/>
          <w:szCs w:val="24"/>
        </w:rPr>
        <w:t xml:space="preserve">από τη συντριπτική </w:t>
      </w:r>
      <w:r w:rsidRPr="00C279CC">
        <w:rPr>
          <w:rFonts w:eastAsia="Times New Roman" w:cs="Times New Roman"/>
          <w:szCs w:val="24"/>
        </w:rPr>
        <w:t>πλειοψηφία των πολιτικών παρατάξεων</w:t>
      </w:r>
      <w:r>
        <w:rPr>
          <w:rFonts w:eastAsia="Times New Roman" w:cs="Times New Roman"/>
          <w:szCs w:val="24"/>
        </w:rPr>
        <w:t xml:space="preserve">, οι πληγές του παρελθόντος φαίνεται ότι δεν επουλώθηκαν και τα τραύματα έμειναν ζωντανά. </w:t>
      </w:r>
    </w:p>
    <w:p w14:paraId="1286C9B3" w14:textId="77777777" w:rsidR="000402FE" w:rsidRDefault="007623D8">
      <w:pPr>
        <w:spacing w:line="600" w:lineRule="auto"/>
        <w:ind w:firstLine="720"/>
        <w:jc w:val="both"/>
        <w:rPr>
          <w:rFonts w:eastAsia="Times New Roman" w:cs="Times New Roman"/>
          <w:szCs w:val="24"/>
        </w:rPr>
      </w:pPr>
      <w:r w:rsidRPr="00C279CC">
        <w:rPr>
          <w:rFonts w:eastAsia="Times New Roman" w:cs="Times New Roman"/>
          <w:szCs w:val="24"/>
        </w:rPr>
        <w:t>Ο καθηγητής του Αριστοτελ</w:t>
      </w:r>
      <w:r>
        <w:rPr>
          <w:rFonts w:eastAsia="Times New Roman" w:cs="Times New Roman"/>
          <w:szCs w:val="24"/>
        </w:rPr>
        <w:t>είου Πανεπιστημίου Θεσσαλονίκη</w:t>
      </w:r>
      <w:r>
        <w:rPr>
          <w:rFonts w:eastAsia="Times New Roman" w:cs="Times New Roman"/>
          <w:szCs w:val="24"/>
        </w:rPr>
        <w:t xml:space="preserve">ς και στενός </w:t>
      </w:r>
      <w:r w:rsidRPr="00C279CC">
        <w:rPr>
          <w:rFonts w:eastAsia="Times New Roman" w:cs="Times New Roman"/>
          <w:szCs w:val="24"/>
        </w:rPr>
        <w:t xml:space="preserve">συνεργάτης του πρώην ΥΠΕΞ </w:t>
      </w:r>
      <w:r>
        <w:rPr>
          <w:rFonts w:eastAsia="Times New Roman" w:cs="Times New Roman"/>
          <w:szCs w:val="24"/>
        </w:rPr>
        <w:t xml:space="preserve">κατά τη διαβούλευση του προσυμφώνου κ. Σπυρίδων Σφέτας, στο βιβλίο του «Ανεπιθύμητοι σύμμαχοι και ανεξέλεγκτοι αντίπαλοι. Η σχέση του ΚΚΕ και </w:t>
      </w:r>
      <w:r>
        <w:rPr>
          <w:rFonts w:eastAsia="Times New Roman" w:cs="Times New Roman"/>
          <w:szCs w:val="24"/>
          <w:lang w:val="en-US"/>
        </w:rPr>
        <w:t>NOF</w:t>
      </w:r>
      <w:r>
        <w:rPr>
          <w:rFonts w:eastAsia="Times New Roman" w:cs="Times New Roman"/>
          <w:szCs w:val="24"/>
        </w:rPr>
        <w:t xml:space="preserve"> στη διάρκεια του Εμφυλίου 1946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1949», γράφει: «Στην εκκλησία του χωρι</w:t>
      </w:r>
      <w:r>
        <w:rPr>
          <w:rFonts w:eastAsia="Times New Roman" w:cs="Times New Roman"/>
          <w:szCs w:val="24"/>
        </w:rPr>
        <w:t xml:space="preserve">ού των </w:t>
      </w:r>
      <w:r>
        <w:rPr>
          <w:rFonts w:eastAsia="Times New Roman" w:cs="Times New Roman"/>
          <w:szCs w:val="24"/>
        </w:rPr>
        <w:t>Ψ</w:t>
      </w:r>
      <w:r>
        <w:rPr>
          <w:rFonts w:eastAsia="Times New Roman" w:cs="Times New Roman"/>
          <w:szCs w:val="24"/>
        </w:rPr>
        <w:t xml:space="preserve">αράδων στις 25 και 26 Μαρτίου 1949, συνήλθε το </w:t>
      </w:r>
      <w:r>
        <w:rPr>
          <w:rFonts w:eastAsia="Times New Roman" w:cs="Times New Roman"/>
          <w:szCs w:val="24"/>
        </w:rPr>
        <w:t>Δ</w:t>
      </w:r>
      <w:r>
        <w:rPr>
          <w:rFonts w:eastAsia="Times New Roman" w:cs="Times New Roman"/>
          <w:szCs w:val="24"/>
        </w:rPr>
        <w:t xml:space="preserve">εύτερο Συνέδριο του Λαϊκού Απελευθερωτικού </w:t>
      </w:r>
      <w:r w:rsidRPr="00C279CC">
        <w:rPr>
          <w:rFonts w:eastAsia="Times New Roman" w:cs="Times New Roman"/>
          <w:szCs w:val="24"/>
        </w:rPr>
        <w:t>Μετώπου</w:t>
      </w:r>
      <w:r>
        <w:rPr>
          <w:rFonts w:eastAsia="Times New Roman" w:cs="Times New Roman"/>
          <w:szCs w:val="24"/>
        </w:rPr>
        <w:t xml:space="preserve">, που ήταν διάδοχος του </w:t>
      </w:r>
      <w:r>
        <w:rPr>
          <w:rFonts w:eastAsia="Times New Roman" w:cs="Times New Roman"/>
          <w:szCs w:val="24"/>
          <w:lang w:val="en-US"/>
        </w:rPr>
        <w:t>SNOF</w:t>
      </w:r>
      <w:r>
        <w:rPr>
          <w:rFonts w:eastAsia="Times New Roman" w:cs="Times New Roman"/>
          <w:szCs w:val="24"/>
        </w:rPr>
        <w:t xml:space="preserve">, του Σλαβομακεδονικού Λαϊκού Απελευθερωτικού </w:t>
      </w:r>
      <w:r w:rsidRPr="00C279CC">
        <w:rPr>
          <w:rFonts w:eastAsia="Times New Roman" w:cs="Times New Roman"/>
          <w:szCs w:val="24"/>
        </w:rPr>
        <w:t>Μετώπου</w:t>
      </w:r>
      <w:r>
        <w:rPr>
          <w:rFonts w:eastAsia="Times New Roman" w:cs="Times New Roman"/>
          <w:szCs w:val="24"/>
        </w:rPr>
        <w:t>,</w:t>
      </w:r>
      <w:r w:rsidRPr="00C279CC">
        <w:rPr>
          <w:rFonts w:eastAsia="Times New Roman" w:cs="Times New Roman"/>
          <w:szCs w:val="24"/>
        </w:rPr>
        <w:t xml:space="preserve"> με τη συμμετοχή </w:t>
      </w:r>
      <w:r>
        <w:rPr>
          <w:rFonts w:eastAsia="Times New Roman" w:cs="Times New Roman"/>
          <w:szCs w:val="24"/>
        </w:rPr>
        <w:t>εφτακοσίων αντιπροσώπων και</w:t>
      </w:r>
      <w:r w:rsidRPr="00C279CC">
        <w:rPr>
          <w:rFonts w:eastAsia="Times New Roman" w:cs="Times New Roman"/>
          <w:szCs w:val="24"/>
        </w:rPr>
        <w:t xml:space="preserve"> στο οποίο</w:t>
      </w:r>
      <w:r>
        <w:rPr>
          <w:rFonts w:eastAsia="Times New Roman" w:cs="Times New Roman"/>
          <w:szCs w:val="24"/>
        </w:rPr>
        <w:t xml:space="preserve"> απηύθυνε λόγο</w:t>
      </w:r>
      <w:r>
        <w:rPr>
          <w:rFonts w:eastAsia="Times New Roman" w:cs="Times New Roman"/>
          <w:szCs w:val="24"/>
        </w:rPr>
        <w:t xml:space="preserve"> ο τότε ηγέτης του ΚΚΕ Νίκος Ζαχαριάδης. Το Συνέδριο του </w:t>
      </w:r>
      <w:r>
        <w:rPr>
          <w:rFonts w:eastAsia="Times New Roman" w:cs="Times New Roman"/>
          <w:szCs w:val="24"/>
          <w:lang w:val="en-US"/>
        </w:rPr>
        <w:t>NOF</w:t>
      </w:r>
      <w:r w:rsidRPr="00AE78E4">
        <w:rPr>
          <w:rFonts w:eastAsia="Times New Roman" w:cs="Times New Roman"/>
          <w:szCs w:val="24"/>
        </w:rPr>
        <w:t xml:space="preserve"> </w:t>
      </w:r>
      <w:r>
        <w:rPr>
          <w:rFonts w:eastAsia="Times New Roman" w:cs="Times New Roman"/>
          <w:szCs w:val="24"/>
        </w:rPr>
        <w:t>είχε</w:t>
      </w:r>
      <w:r w:rsidRPr="00C279CC">
        <w:rPr>
          <w:rFonts w:eastAsia="Times New Roman" w:cs="Times New Roman"/>
          <w:szCs w:val="24"/>
        </w:rPr>
        <w:t xml:space="preserve"> βγάλει ανακοίνωση που έλεγε</w:t>
      </w:r>
      <w:r>
        <w:rPr>
          <w:rFonts w:eastAsia="Times New Roman" w:cs="Times New Roman"/>
          <w:szCs w:val="24"/>
        </w:rPr>
        <w:t>:</w:t>
      </w:r>
      <w:r w:rsidRPr="00C279CC">
        <w:rPr>
          <w:rFonts w:eastAsia="Times New Roman" w:cs="Times New Roman"/>
          <w:szCs w:val="24"/>
        </w:rPr>
        <w:t xml:space="preserve"> Το Δεύτερο Συνέδριο του </w:t>
      </w:r>
      <w:r>
        <w:rPr>
          <w:rFonts w:eastAsia="Times New Roman" w:cs="Times New Roman"/>
          <w:szCs w:val="24"/>
          <w:lang w:val="en-US"/>
        </w:rPr>
        <w:t>NOF</w:t>
      </w:r>
      <w:r w:rsidRPr="00AE78E4">
        <w:rPr>
          <w:rFonts w:eastAsia="Times New Roman" w:cs="Times New Roman"/>
          <w:szCs w:val="24"/>
        </w:rPr>
        <w:t xml:space="preserve"> </w:t>
      </w:r>
      <w:r>
        <w:rPr>
          <w:rFonts w:eastAsia="Times New Roman" w:cs="Times New Roman"/>
          <w:szCs w:val="24"/>
        </w:rPr>
        <w:t>θα είναι</w:t>
      </w:r>
      <w:r w:rsidRPr="00C279CC">
        <w:rPr>
          <w:rFonts w:eastAsia="Times New Roman" w:cs="Times New Roman"/>
          <w:szCs w:val="24"/>
        </w:rPr>
        <w:t xml:space="preserve"> </w:t>
      </w:r>
      <w:r>
        <w:rPr>
          <w:rFonts w:eastAsia="Times New Roman" w:cs="Times New Roman"/>
          <w:szCs w:val="24"/>
        </w:rPr>
        <w:t>συνέδριο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C279CC">
        <w:rPr>
          <w:rFonts w:eastAsia="Times New Roman" w:cs="Times New Roman"/>
          <w:szCs w:val="24"/>
        </w:rPr>
        <w:t xml:space="preserve">διακήρυξη των </w:t>
      </w:r>
      <w:r>
        <w:rPr>
          <w:rFonts w:eastAsia="Times New Roman" w:cs="Times New Roman"/>
          <w:szCs w:val="24"/>
        </w:rPr>
        <w:t xml:space="preserve">νέων </w:t>
      </w:r>
      <w:r w:rsidRPr="00C279CC">
        <w:rPr>
          <w:rFonts w:eastAsia="Times New Roman" w:cs="Times New Roman"/>
          <w:szCs w:val="24"/>
        </w:rPr>
        <w:t xml:space="preserve">προγραμματικών αρχών </w:t>
      </w:r>
      <w:r>
        <w:rPr>
          <w:rFonts w:eastAsia="Times New Roman" w:cs="Times New Roman"/>
          <w:szCs w:val="24"/>
        </w:rPr>
        <w:t xml:space="preserve">του </w:t>
      </w:r>
      <w:r>
        <w:rPr>
          <w:rFonts w:eastAsia="Times New Roman" w:cs="Times New Roman"/>
          <w:szCs w:val="24"/>
          <w:lang w:val="en-US"/>
        </w:rPr>
        <w:t>NOF</w:t>
      </w:r>
      <w:r w:rsidRPr="00AE78E4">
        <w:rPr>
          <w:rFonts w:eastAsia="Times New Roman" w:cs="Times New Roman"/>
          <w:szCs w:val="24"/>
        </w:rPr>
        <w:t xml:space="preserve">, </w:t>
      </w:r>
      <w:r>
        <w:rPr>
          <w:rFonts w:eastAsia="Times New Roman" w:cs="Times New Roman"/>
          <w:szCs w:val="24"/>
        </w:rPr>
        <w:t xml:space="preserve">αρχών </w:t>
      </w:r>
      <w:r w:rsidRPr="00C279CC">
        <w:rPr>
          <w:rFonts w:eastAsia="Times New Roman" w:cs="Times New Roman"/>
          <w:szCs w:val="24"/>
        </w:rPr>
        <w:t xml:space="preserve">που είναι ο </w:t>
      </w:r>
      <w:r>
        <w:rPr>
          <w:rFonts w:eastAsia="Times New Roman" w:cs="Times New Roman"/>
          <w:szCs w:val="24"/>
        </w:rPr>
        <w:t>προαιώνιος πόθος</w:t>
      </w:r>
      <w:r w:rsidRPr="00C279CC">
        <w:rPr>
          <w:rFonts w:eastAsia="Times New Roman" w:cs="Times New Roman"/>
          <w:szCs w:val="24"/>
        </w:rPr>
        <w:t xml:space="preserve"> του </w:t>
      </w:r>
      <w:r>
        <w:rPr>
          <w:rFonts w:eastAsia="Times New Roman" w:cs="Times New Roman"/>
          <w:szCs w:val="24"/>
        </w:rPr>
        <w:t>λαού μας.</w:t>
      </w:r>
      <w:r w:rsidRPr="00C279CC">
        <w:rPr>
          <w:rFonts w:eastAsia="Times New Roman" w:cs="Times New Roman"/>
          <w:szCs w:val="24"/>
        </w:rPr>
        <w:t xml:space="preserve"> Θα διακηρύξει την </w:t>
      </w:r>
      <w:r>
        <w:rPr>
          <w:rFonts w:eastAsia="Times New Roman" w:cs="Times New Roman"/>
          <w:szCs w:val="24"/>
        </w:rPr>
        <w:t>ένωση</w:t>
      </w:r>
      <w:r w:rsidRPr="00C279CC">
        <w:rPr>
          <w:rFonts w:eastAsia="Times New Roman" w:cs="Times New Roman"/>
          <w:szCs w:val="24"/>
        </w:rPr>
        <w:t xml:space="preserve"> της Μακεδονίας </w:t>
      </w:r>
      <w:r>
        <w:rPr>
          <w:rFonts w:eastAsia="Times New Roman" w:cs="Times New Roman"/>
          <w:szCs w:val="24"/>
        </w:rPr>
        <w:t>σε ένα</w:t>
      </w:r>
      <w:r w:rsidRPr="00C279CC">
        <w:rPr>
          <w:rFonts w:eastAsia="Times New Roman" w:cs="Times New Roman"/>
          <w:szCs w:val="24"/>
        </w:rPr>
        <w:t xml:space="preserve"> ενιαίο</w:t>
      </w:r>
      <w:r>
        <w:rPr>
          <w:rFonts w:eastAsia="Times New Roman" w:cs="Times New Roman"/>
          <w:szCs w:val="24"/>
        </w:rPr>
        <w:t>,</w:t>
      </w:r>
      <w:r w:rsidRPr="00C279CC">
        <w:rPr>
          <w:rFonts w:eastAsia="Times New Roman" w:cs="Times New Roman"/>
          <w:szCs w:val="24"/>
        </w:rPr>
        <w:t xml:space="preserve"> ανεξάρτητο</w:t>
      </w:r>
      <w:r>
        <w:rPr>
          <w:rFonts w:eastAsia="Times New Roman" w:cs="Times New Roman"/>
          <w:szCs w:val="24"/>
        </w:rPr>
        <w:t>, ισότιμο μ</w:t>
      </w:r>
      <w:r w:rsidRPr="00C279CC">
        <w:rPr>
          <w:rFonts w:eastAsia="Times New Roman" w:cs="Times New Roman"/>
          <w:szCs w:val="24"/>
        </w:rPr>
        <w:t>ακεδονικό κράτος</w:t>
      </w:r>
      <w:r>
        <w:rPr>
          <w:rFonts w:eastAsia="Times New Roman" w:cs="Times New Roman"/>
          <w:szCs w:val="24"/>
        </w:rPr>
        <w:t>, με τη λαϊκοδ</w:t>
      </w:r>
      <w:r w:rsidRPr="00C279CC">
        <w:rPr>
          <w:rFonts w:eastAsia="Times New Roman" w:cs="Times New Roman"/>
          <w:szCs w:val="24"/>
        </w:rPr>
        <w:t>ημοκρατική ομοσπονδία των βαλκανικών λαών</w:t>
      </w:r>
      <w:r>
        <w:rPr>
          <w:rFonts w:eastAsia="Times New Roman" w:cs="Times New Roman"/>
          <w:szCs w:val="24"/>
        </w:rPr>
        <w:t>, που</w:t>
      </w:r>
      <w:r w:rsidRPr="00C279CC">
        <w:rPr>
          <w:rFonts w:eastAsia="Times New Roman" w:cs="Times New Roman"/>
          <w:szCs w:val="24"/>
        </w:rPr>
        <w:t xml:space="preserve"> είναι η δικαίωση των </w:t>
      </w:r>
      <w:r>
        <w:rPr>
          <w:rFonts w:eastAsia="Times New Roman" w:cs="Times New Roman"/>
          <w:szCs w:val="24"/>
        </w:rPr>
        <w:t>πολύχρονων</w:t>
      </w:r>
      <w:r w:rsidRPr="00C279CC">
        <w:rPr>
          <w:rFonts w:eastAsia="Times New Roman" w:cs="Times New Roman"/>
          <w:szCs w:val="24"/>
        </w:rPr>
        <w:t xml:space="preserve"> αιματηρών αγώνων </w:t>
      </w:r>
      <w:r>
        <w:rPr>
          <w:rFonts w:eastAsia="Times New Roman" w:cs="Times New Roman"/>
          <w:szCs w:val="24"/>
        </w:rPr>
        <w:t xml:space="preserve">του». </w:t>
      </w:r>
    </w:p>
    <w:p w14:paraId="1286C9B4" w14:textId="77777777" w:rsidR="000402FE" w:rsidRDefault="007623D8">
      <w:pPr>
        <w:spacing w:line="600" w:lineRule="auto"/>
        <w:ind w:firstLine="720"/>
        <w:jc w:val="both"/>
        <w:rPr>
          <w:rFonts w:eastAsia="Times New Roman"/>
          <w:bCs/>
          <w:szCs w:val="24"/>
        </w:rPr>
      </w:pPr>
      <w:r>
        <w:rPr>
          <w:rFonts w:eastAsia="Times New Roman"/>
          <w:bCs/>
          <w:szCs w:val="24"/>
        </w:rPr>
        <w:t>Η Κυβέρνηση του ΣΥΡΙΖΑ, θέλοντας να εξασφαλίσει</w:t>
      </w:r>
      <w:r>
        <w:rPr>
          <w:rFonts w:eastAsia="Times New Roman"/>
          <w:bCs/>
          <w:szCs w:val="24"/>
        </w:rPr>
        <w:t xml:space="preserve"> στη Βουλή την κατ’ αυτήν εθνική της επιτυχία στην εκχώρηση του ονόματος της ιστορίας και του πολιτισμού της Μακεδονίας κ</w:t>
      </w:r>
      <w:r w:rsidRPr="002C45DF">
        <w:rPr>
          <w:rFonts w:eastAsia="Times New Roman"/>
          <w:bCs/>
          <w:szCs w:val="24"/>
        </w:rPr>
        <w:t>αι φοβούμεν</w:t>
      </w:r>
      <w:r>
        <w:rPr>
          <w:rFonts w:eastAsia="Times New Roman"/>
          <w:bCs/>
          <w:szCs w:val="24"/>
        </w:rPr>
        <w:t xml:space="preserve">η την αναπάντεχη ήττα και συντριβή, αντί να προχωρήσει με πολιτική παρρησία και </w:t>
      </w:r>
      <w:r w:rsidRPr="002C45DF">
        <w:rPr>
          <w:rFonts w:eastAsia="Times New Roman"/>
          <w:bCs/>
          <w:szCs w:val="24"/>
        </w:rPr>
        <w:t>τόλμη στ</w:t>
      </w:r>
      <w:r>
        <w:rPr>
          <w:rFonts w:eastAsia="Times New Roman"/>
          <w:bCs/>
          <w:szCs w:val="24"/>
        </w:rPr>
        <w:t xml:space="preserve">ην κύρωση της </w:t>
      </w:r>
      <w:r>
        <w:rPr>
          <w:rFonts w:eastAsia="Times New Roman"/>
          <w:bCs/>
          <w:szCs w:val="24"/>
        </w:rPr>
        <w:t>σ</w:t>
      </w:r>
      <w:r w:rsidRPr="002C45DF">
        <w:rPr>
          <w:rFonts w:eastAsia="Times New Roman"/>
          <w:bCs/>
          <w:szCs w:val="24"/>
        </w:rPr>
        <w:t xml:space="preserve">υμφωνίας </w:t>
      </w:r>
      <w:r>
        <w:rPr>
          <w:rFonts w:eastAsia="Times New Roman"/>
          <w:bCs/>
          <w:szCs w:val="24"/>
        </w:rPr>
        <w:t>κατόπιν δημο</w:t>
      </w:r>
      <w:r>
        <w:rPr>
          <w:rFonts w:eastAsia="Times New Roman"/>
          <w:bCs/>
          <w:szCs w:val="24"/>
        </w:rPr>
        <w:t xml:space="preserve">ψηφίσματος, </w:t>
      </w:r>
      <w:r w:rsidRPr="002C45DF">
        <w:rPr>
          <w:rFonts w:eastAsia="Times New Roman"/>
          <w:bCs/>
          <w:szCs w:val="24"/>
        </w:rPr>
        <w:t>επιδιώκει να εγκλωβίσ</w:t>
      </w:r>
      <w:r>
        <w:rPr>
          <w:rFonts w:eastAsia="Times New Roman"/>
          <w:bCs/>
          <w:szCs w:val="24"/>
        </w:rPr>
        <w:t>ει με</w:t>
      </w:r>
      <w:r w:rsidRPr="002C45DF">
        <w:rPr>
          <w:rFonts w:eastAsia="Times New Roman"/>
          <w:bCs/>
          <w:szCs w:val="24"/>
        </w:rPr>
        <w:t xml:space="preserve"> την ψήφο εμπιστοσύνης τις πολιτικές δυνάμεις του τόπου</w:t>
      </w:r>
      <w:r>
        <w:rPr>
          <w:rFonts w:eastAsia="Times New Roman"/>
          <w:bCs/>
          <w:szCs w:val="24"/>
        </w:rPr>
        <w:t>.</w:t>
      </w:r>
    </w:p>
    <w:p w14:paraId="1286C9B5" w14:textId="77777777" w:rsidR="000402FE" w:rsidRDefault="007623D8">
      <w:pPr>
        <w:spacing w:line="600" w:lineRule="auto"/>
        <w:ind w:firstLine="720"/>
        <w:jc w:val="both"/>
        <w:rPr>
          <w:rFonts w:eastAsia="Times New Roman"/>
          <w:bCs/>
          <w:szCs w:val="24"/>
        </w:rPr>
      </w:pPr>
      <w:r>
        <w:rPr>
          <w:rFonts w:eastAsia="Times New Roman"/>
          <w:bCs/>
          <w:szCs w:val="24"/>
        </w:rPr>
        <w:t>Τ</w:t>
      </w:r>
      <w:r w:rsidRPr="002C45DF">
        <w:rPr>
          <w:rFonts w:eastAsia="Times New Roman"/>
          <w:bCs/>
          <w:szCs w:val="24"/>
        </w:rPr>
        <w:t xml:space="preserve">ο προσύμφωνο </w:t>
      </w:r>
      <w:r>
        <w:rPr>
          <w:rFonts w:eastAsia="Times New Roman"/>
          <w:bCs/>
          <w:szCs w:val="24"/>
        </w:rPr>
        <w:t xml:space="preserve">αυτό, </w:t>
      </w:r>
      <w:r w:rsidRPr="002C45DF">
        <w:rPr>
          <w:rFonts w:eastAsia="Times New Roman"/>
          <w:bCs/>
          <w:szCs w:val="24"/>
        </w:rPr>
        <w:t xml:space="preserve">το οποίο </w:t>
      </w:r>
      <w:r>
        <w:rPr>
          <w:rFonts w:eastAsia="Times New Roman"/>
          <w:bCs/>
          <w:szCs w:val="24"/>
        </w:rPr>
        <w:t>έχει</w:t>
      </w:r>
      <w:r w:rsidRPr="002C45DF">
        <w:rPr>
          <w:rFonts w:eastAsia="Times New Roman"/>
          <w:bCs/>
          <w:szCs w:val="24"/>
        </w:rPr>
        <w:t xml:space="preserve"> υπογραφεί</w:t>
      </w:r>
      <w:r>
        <w:rPr>
          <w:rFonts w:eastAsia="Times New Roman"/>
          <w:bCs/>
          <w:szCs w:val="24"/>
        </w:rPr>
        <w:t xml:space="preserve">, κατά </w:t>
      </w:r>
      <w:r w:rsidRPr="002C45DF">
        <w:rPr>
          <w:rFonts w:eastAsia="Times New Roman"/>
          <w:bCs/>
          <w:szCs w:val="24"/>
        </w:rPr>
        <w:t>τη δική μας άποψη</w:t>
      </w:r>
      <w:r>
        <w:rPr>
          <w:rFonts w:eastAsia="Times New Roman"/>
          <w:bCs/>
          <w:szCs w:val="24"/>
        </w:rPr>
        <w:t>,</w:t>
      </w:r>
      <w:r w:rsidRPr="002C45DF">
        <w:rPr>
          <w:rFonts w:eastAsia="Times New Roman"/>
          <w:bCs/>
          <w:szCs w:val="24"/>
        </w:rPr>
        <w:t xml:space="preserve"> είναι και </w:t>
      </w:r>
      <w:r>
        <w:rPr>
          <w:rFonts w:eastAsia="Times New Roman"/>
          <w:bCs/>
          <w:szCs w:val="24"/>
        </w:rPr>
        <w:t>αντε</w:t>
      </w:r>
      <w:r w:rsidRPr="002C45DF">
        <w:rPr>
          <w:rFonts w:eastAsia="Times New Roman"/>
          <w:bCs/>
          <w:szCs w:val="24"/>
        </w:rPr>
        <w:t xml:space="preserve">θνικό και </w:t>
      </w:r>
      <w:r>
        <w:rPr>
          <w:rFonts w:eastAsia="Times New Roman"/>
          <w:bCs/>
          <w:szCs w:val="24"/>
        </w:rPr>
        <w:t xml:space="preserve">αντισυνταγματικό και αντιδημοκρατικό και αντιπροοδευτικό. </w:t>
      </w:r>
    </w:p>
    <w:p w14:paraId="1286C9B6" w14:textId="77777777" w:rsidR="000402FE" w:rsidRDefault="007623D8">
      <w:pPr>
        <w:spacing w:line="600" w:lineRule="auto"/>
        <w:ind w:firstLine="720"/>
        <w:jc w:val="both"/>
        <w:rPr>
          <w:rFonts w:eastAsia="Times New Roman"/>
          <w:bCs/>
          <w:szCs w:val="24"/>
        </w:rPr>
      </w:pPr>
      <w:r>
        <w:rPr>
          <w:rFonts w:eastAsia="Times New Roman"/>
          <w:bCs/>
          <w:szCs w:val="24"/>
        </w:rPr>
        <w:t>Είναι αντ</w:t>
      </w:r>
      <w:r>
        <w:rPr>
          <w:rFonts w:eastAsia="Times New Roman"/>
          <w:bCs/>
          <w:szCs w:val="24"/>
        </w:rPr>
        <w:t>εθνικό γιατί εκχωρεί στους Σλάβους, στους Αλβανούς και στις λοιπές πληθυσμιακές ομάδες του πολιτικού αυτού κράτους το μέγιστο μέρος του ελληνικού πολιτισμού και της ιστορίας και, μάλιστα, το ενδοξότερο κομμάτι του, τον μακεδονικό πολιτισμό. Είναι αντισυντα</w:t>
      </w:r>
      <w:r>
        <w:rPr>
          <w:rFonts w:eastAsia="Times New Roman"/>
          <w:bCs/>
          <w:szCs w:val="24"/>
        </w:rPr>
        <w:t xml:space="preserve">γματικό, γιατί παραβιάστηκε το </w:t>
      </w:r>
      <w:r>
        <w:rPr>
          <w:rFonts w:eastAsia="Times New Roman"/>
          <w:bCs/>
          <w:szCs w:val="24"/>
        </w:rPr>
        <w:t>σ</w:t>
      </w:r>
      <w:r>
        <w:rPr>
          <w:rFonts w:eastAsia="Times New Roman"/>
          <w:bCs/>
          <w:szCs w:val="24"/>
        </w:rPr>
        <w:t>ύνταγμα των Σκοπίων και εκβιάστηκε η βούληση της πλειοψηφίας του λαού και του κράτους αυτού.</w:t>
      </w:r>
    </w:p>
    <w:p w14:paraId="1286C9B7" w14:textId="77777777" w:rsidR="000402FE" w:rsidRDefault="007623D8">
      <w:pPr>
        <w:spacing w:line="600" w:lineRule="auto"/>
        <w:ind w:firstLine="720"/>
        <w:jc w:val="both"/>
        <w:rPr>
          <w:rFonts w:eastAsia="Times New Roman"/>
          <w:bCs/>
          <w:szCs w:val="24"/>
        </w:rPr>
      </w:pPr>
      <w:r>
        <w:rPr>
          <w:rFonts w:eastAsia="Times New Roman"/>
          <w:bCs/>
          <w:szCs w:val="24"/>
        </w:rPr>
        <w:t>Εδώ θέλω, κύριε Πρόεδρε, να</w:t>
      </w:r>
      <w:r w:rsidRPr="002C45DF">
        <w:rPr>
          <w:rFonts w:eastAsia="Times New Roman"/>
          <w:bCs/>
          <w:szCs w:val="24"/>
        </w:rPr>
        <w:t xml:space="preserve"> </w:t>
      </w:r>
      <w:r>
        <w:rPr>
          <w:rFonts w:eastAsia="Times New Roman"/>
          <w:bCs/>
          <w:szCs w:val="24"/>
        </w:rPr>
        <w:t xml:space="preserve">σας </w:t>
      </w:r>
      <w:r w:rsidRPr="002C45DF">
        <w:rPr>
          <w:rFonts w:eastAsia="Times New Roman"/>
          <w:bCs/>
          <w:szCs w:val="24"/>
        </w:rPr>
        <w:t>επισημάνω ότι πρέπει να προσέξ</w:t>
      </w:r>
      <w:r>
        <w:rPr>
          <w:rFonts w:eastAsia="Times New Roman"/>
          <w:bCs/>
          <w:szCs w:val="24"/>
        </w:rPr>
        <w:t>ετε</w:t>
      </w:r>
      <w:r w:rsidRPr="002C45DF">
        <w:rPr>
          <w:rFonts w:eastAsia="Times New Roman"/>
          <w:bCs/>
          <w:szCs w:val="24"/>
        </w:rPr>
        <w:t xml:space="preserve"> πάρα πολύ</w:t>
      </w:r>
      <w:r>
        <w:rPr>
          <w:rFonts w:eastAsia="Times New Roman"/>
          <w:bCs/>
          <w:szCs w:val="24"/>
        </w:rPr>
        <w:t>. Μ</w:t>
      </w:r>
      <w:r w:rsidRPr="002C45DF">
        <w:rPr>
          <w:rFonts w:eastAsia="Times New Roman"/>
          <w:bCs/>
          <w:szCs w:val="24"/>
        </w:rPr>
        <w:t xml:space="preserve">ην προχωρήσετε </w:t>
      </w:r>
      <w:r>
        <w:rPr>
          <w:rFonts w:eastAsia="Times New Roman"/>
          <w:bCs/>
          <w:szCs w:val="24"/>
        </w:rPr>
        <w:t xml:space="preserve">σε αλλαγή της </w:t>
      </w:r>
      <w:r w:rsidRPr="002C45DF">
        <w:rPr>
          <w:rFonts w:eastAsia="Times New Roman"/>
          <w:bCs/>
          <w:szCs w:val="24"/>
        </w:rPr>
        <w:t>σύνθεση</w:t>
      </w:r>
      <w:r>
        <w:rPr>
          <w:rFonts w:eastAsia="Times New Roman"/>
          <w:bCs/>
          <w:szCs w:val="24"/>
        </w:rPr>
        <w:t>ς της Ε</w:t>
      </w:r>
      <w:r w:rsidRPr="002C45DF">
        <w:rPr>
          <w:rFonts w:eastAsia="Times New Roman"/>
          <w:bCs/>
          <w:szCs w:val="24"/>
        </w:rPr>
        <w:t>πιτροπής Ε</w:t>
      </w:r>
      <w:r w:rsidRPr="002C45DF">
        <w:rPr>
          <w:rFonts w:eastAsia="Times New Roman"/>
          <w:bCs/>
          <w:szCs w:val="24"/>
        </w:rPr>
        <w:t>ξωτερικών</w:t>
      </w:r>
      <w:r>
        <w:rPr>
          <w:rFonts w:eastAsia="Times New Roman"/>
          <w:bCs/>
          <w:szCs w:val="24"/>
        </w:rPr>
        <w:t xml:space="preserve"> και Άμυνας κατά παράβαση του Κανονισμού του Συντάγματος, </w:t>
      </w:r>
      <w:r w:rsidRPr="002C45DF">
        <w:rPr>
          <w:rFonts w:eastAsia="Times New Roman"/>
          <w:bCs/>
          <w:szCs w:val="24"/>
        </w:rPr>
        <w:t>για</w:t>
      </w:r>
      <w:r>
        <w:rPr>
          <w:rFonts w:eastAsia="Times New Roman"/>
          <w:bCs/>
          <w:szCs w:val="24"/>
        </w:rPr>
        <w:t xml:space="preserve">τί θα έχετε τεράστια ευθύνη. </w:t>
      </w:r>
    </w:p>
    <w:p w14:paraId="1286C9B8" w14:textId="77777777" w:rsidR="000402FE" w:rsidRDefault="007623D8">
      <w:pPr>
        <w:spacing w:line="600" w:lineRule="auto"/>
        <w:ind w:firstLine="720"/>
        <w:jc w:val="both"/>
        <w:rPr>
          <w:rFonts w:eastAsia="Times New Roman"/>
          <w:bCs/>
          <w:szCs w:val="24"/>
        </w:rPr>
      </w:pPr>
      <w:r>
        <w:rPr>
          <w:rFonts w:eastAsia="Times New Roman"/>
          <w:bCs/>
          <w:szCs w:val="24"/>
        </w:rPr>
        <w:t>Είναι αντιδημοκρατικό, γιατί δεν υπήρχε εθνική συνεννόηση και εθνική γραμμή στα ελληνικά πολιτικά Κόμματα ούτε επίσης ρωτήθηκε η γνώμη του ελληνικού λαού.</w:t>
      </w:r>
    </w:p>
    <w:p w14:paraId="1286C9B9" w14:textId="77777777" w:rsidR="000402FE" w:rsidRDefault="007623D8">
      <w:pPr>
        <w:spacing w:line="600" w:lineRule="auto"/>
        <w:ind w:firstLine="720"/>
        <w:jc w:val="both"/>
        <w:rPr>
          <w:rFonts w:eastAsia="Times New Roman"/>
          <w:bCs/>
          <w:szCs w:val="24"/>
        </w:rPr>
      </w:pPr>
      <w:r>
        <w:rPr>
          <w:rFonts w:eastAsia="Times New Roman"/>
          <w:bCs/>
          <w:szCs w:val="24"/>
        </w:rPr>
        <w:t>Ε</w:t>
      </w:r>
      <w:r>
        <w:rPr>
          <w:rFonts w:eastAsia="Times New Roman"/>
          <w:bCs/>
          <w:szCs w:val="24"/>
        </w:rPr>
        <w:t xml:space="preserve">ίναι αντιπροοδευτικό, γιατί απλούστατα το 80% του ελληνικού λαού το απορρίπτει. </w:t>
      </w:r>
    </w:p>
    <w:p w14:paraId="1286C9BA" w14:textId="77777777" w:rsidR="000402FE" w:rsidRDefault="007623D8">
      <w:pPr>
        <w:spacing w:line="600" w:lineRule="auto"/>
        <w:ind w:firstLine="720"/>
        <w:jc w:val="both"/>
        <w:rPr>
          <w:rFonts w:eastAsia="Times New Roman"/>
          <w:bCs/>
          <w:szCs w:val="24"/>
        </w:rPr>
      </w:pPr>
      <w:r>
        <w:rPr>
          <w:rFonts w:eastAsia="Times New Roman"/>
          <w:bCs/>
          <w:szCs w:val="24"/>
        </w:rPr>
        <w:t>Ξέρω, κύριε Πρωθυπουργέ, ότι έχετε αντίθετη άποψη. Κάντε δημοψήφισμα και όποιο είναι το αποτέλεσμα του δημοψηφίσματος να το δεχθούμε όλοι. Το απορρίπτει, όμως, και η πλειοψηφί</w:t>
      </w:r>
      <w:r>
        <w:rPr>
          <w:rFonts w:eastAsia="Times New Roman"/>
          <w:bCs/>
          <w:szCs w:val="24"/>
        </w:rPr>
        <w:t xml:space="preserve">α των ψηφοφόρων του ίδιου του </w:t>
      </w:r>
      <w:r w:rsidRPr="002C45DF">
        <w:rPr>
          <w:rFonts w:eastAsia="Times New Roman"/>
          <w:bCs/>
          <w:szCs w:val="24"/>
        </w:rPr>
        <w:t>ΣΥΡΙΖΑ</w:t>
      </w:r>
      <w:r>
        <w:rPr>
          <w:rFonts w:eastAsia="Times New Roman"/>
          <w:bCs/>
          <w:szCs w:val="24"/>
        </w:rPr>
        <w:t xml:space="preserve">. </w:t>
      </w:r>
    </w:p>
    <w:p w14:paraId="1286C9BB" w14:textId="77777777" w:rsidR="000402FE" w:rsidRDefault="007623D8">
      <w:pPr>
        <w:spacing w:line="600" w:lineRule="auto"/>
        <w:ind w:firstLine="720"/>
        <w:jc w:val="both"/>
        <w:rPr>
          <w:rFonts w:eastAsia="Times New Roman"/>
          <w:bCs/>
          <w:szCs w:val="24"/>
        </w:rPr>
      </w:pPr>
      <w:r>
        <w:rPr>
          <w:rFonts w:eastAsia="Times New Roman"/>
          <w:bCs/>
          <w:szCs w:val="24"/>
        </w:rPr>
        <w:t>Και, ε</w:t>
      </w:r>
      <w:r w:rsidRPr="002C45DF">
        <w:rPr>
          <w:rFonts w:eastAsia="Times New Roman"/>
          <w:bCs/>
          <w:szCs w:val="24"/>
        </w:rPr>
        <w:t xml:space="preserve">πειδή αυτή η διαδικασία </w:t>
      </w:r>
      <w:r>
        <w:rPr>
          <w:rFonts w:eastAsia="Times New Roman"/>
          <w:bCs/>
          <w:szCs w:val="24"/>
        </w:rPr>
        <w:t>για την ψήφο εμπιστοσύνης στην Κυβέρνηση του ΣΥΡΙΖΑ είναι ουσιαστικά παραπλανητική, είμαστε υποχρεωμένοι να καταψηφίσουμε την ίδια την Κ</w:t>
      </w:r>
      <w:r w:rsidRPr="002C45DF">
        <w:rPr>
          <w:rFonts w:eastAsia="Times New Roman"/>
          <w:bCs/>
          <w:szCs w:val="24"/>
        </w:rPr>
        <w:t>υβέρνηση που εμείς δημιουργήσαμε</w:t>
      </w:r>
      <w:r>
        <w:rPr>
          <w:rFonts w:eastAsia="Times New Roman"/>
          <w:bCs/>
          <w:szCs w:val="24"/>
        </w:rPr>
        <w:t>,</w:t>
      </w:r>
      <w:r w:rsidRPr="002C45DF">
        <w:rPr>
          <w:rFonts w:eastAsia="Times New Roman"/>
          <w:bCs/>
          <w:szCs w:val="24"/>
        </w:rPr>
        <w:t xml:space="preserve"> στηρίξαμε με εντι</w:t>
      </w:r>
      <w:r w:rsidRPr="002C45DF">
        <w:rPr>
          <w:rFonts w:eastAsia="Times New Roman"/>
          <w:bCs/>
          <w:szCs w:val="24"/>
        </w:rPr>
        <w:t>μότητα</w:t>
      </w:r>
      <w:r>
        <w:rPr>
          <w:rFonts w:eastAsia="Times New Roman"/>
          <w:bCs/>
          <w:szCs w:val="24"/>
        </w:rPr>
        <w:t>,</w:t>
      </w:r>
      <w:r w:rsidRPr="002C45DF">
        <w:rPr>
          <w:rFonts w:eastAsia="Times New Roman"/>
          <w:bCs/>
          <w:szCs w:val="24"/>
        </w:rPr>
        <w:t xml:space="preserve"> με καθαρότητα και με </w:t>
      </w:r>
      <w:r>
        <w:rPr>
          <w:rFonts w:eastAsia="Times New Roman"/>
          <w:bCs/>
          <w:szCs w:val="24"/>
        </w:rPr>
        <w:t>ευθύνη.</w:t>
      </w:r>
    </w:p>
    <w:p w14:paraId="1286C9BC" w14:textId="77777777" w:rsidR="000402FE" w:rsidRDefault="007623D8">
      <w:pPr>
        <w:spacing w:line="600" w:lineRule="auto"/>
        <w:ind w:firstLine="720"/>
        <w:jc w:val="both"/>
        <w:rPr>
          <w:rFonts w:eastAsia="Times New Roman"/>
          <w:bCs/>
          <w:szCs w:val="24"/>
        </w:rPr>
      </w:pPr>
      <w:r>
        <w:rPr>
          <w:rFonts w:eastAsia="Times New Roman"/>
          <w:bCs/>
          <w:szCs w:val="24"/>
        </w:rPr>
        <w:t xml:space="preserve">Θέλω να σας καλέσω, κύριε Πρωθυπουργέ, στο όνομα αυτής της τετραετούς αγαστής συνεργασίας, να θέσετε σε κρίση του ελληνικού λαού μέσω </w:t>
      </w:r>
      <w:r w:rsidRPr="002C45DF">
        <w:rPr>
          <w:rFonts w:eastAsia="Times New Roman"/>
          <w:bCs/>
          <w:szCs w:val="24"/>
        </w:rPr>
        <w:t xml:space="preserve">δημοψηφίσματος το θέμα του </w:t>
      </w:r>
      <w:r>
        <w:rPr>
          <w:rFonts w:eastAsia="Times New Roman"/>
          <w:bCs/>
          <w:szCs w:val="24"/>
        </w:rPr>
        <w:t>προσυμφώνου των Πρεσπών.</w:t>
      </w:r>
    </w:p>
    <w:p w14:paraId="1286C9BD" w14:textId="77777777" w:rsidR="000402FE" w:rsidRDefault="007623D8">
      <w:pPr>
        <w:spacing w:line="600" w:lineRule="auto"/>
        <w:ind w:firstLine="720"/>
        <w:jc w:val="both"/>
        <w:rPr>
          <w:rFonts w:eastAsia="Times New Roman"/>
          <w:bCs/>
          <w:szCs w:val="24"/>
        </w:rPr>
      </w:pPr>
      <w:r>
        <w:rPr>
          <w:rFonts w:eastAsia="Times New Roman"/>
          <w:bCs/>
          <w:szCs w:val="24"/>
        </w:rPr>
        <w:t>Κ</w:t>
      </w:r>
      <w:r w:rsidRPr="002C45DF">
        <w:rPr>
          <w:rFonts w:eastAsia="Times New Roman"/>
          <w:bCs/>
          <w:szCs w:val="24"/>
        </w:rPr>
        <w:t>αι</w:t>
      </w:r>
      <w:r>
        <w:rPr>
          <w:rFonts w:eastAsia="Times New Roman"/>
          <w:bCs/>
          <w:szCs w:val="24"/>
        </w:rPr>
        <w:t xml:space="preserve">, απευθυνόμενος προσωπικά σε σένα, αγαπητέ Αλέξη, όπως το 2015, παρά τις διακηρύξεις μας κατά των μνημονίων, υποχρεωθήκαμε να εφαρμόσουμε μια άλλη συμφωνία -που καταφέραμε, κατάφερες εσύ προσωπικά και </w:t>
      </w:r>
      <w:r w:rsidRPr="002C45DF">
        <w:rPr>
          <w:rFonts w:eastAsia="Times New Roman"/>
          <w:bCs/>
          <w:szCs w:val="24"/>
        </w:rPr>
        <w:t>το επιτελείο σου τον Ιούλιο στο Eurogroup</w:t>
      </w:r>
      <w:r>
        <w:rPr>
          <w:rFonts w:eastAsia="Times New Roman"/>
          <w:bCs/>
          <w:szCs w:val="24"/>
        </w:rPr>
        <w:t>-</w:t>
      </w:r>
      <w:r w:rsidRPr="002C45DF">
        <w:rPr>
          <w:rFonts w:eastAsia="Times New Roman"/>
          <w:bCs/>
          <w:szCs w:val="24"/>
        </w:rPr>
        <w:t xml:space="preserve"> διαφορετικ</w:t>
      </w:r>
      <w:r>
        <w:rPr>
          <w:rFonts w:eastAsia="Times New Roman"/>
          <w:bCs/>
          <w:szCs w:val="24"/>
        </w:rPr>
        <w:t>ή</w:t>
      </w:r>
      <w:r w:rsidRPr="002C45DF">
        <w:rPr>
          <w:rFonts w:eastAsia="Times New Roman"/>
          <w:bCs/>
          <w:szCs w:val="24"/>
        </w:rPr>
        <w:t xml:space="preserve"> </w:t>
      </w:r>
      <w:r>
        <w:rPr>
          <w:rFonts w:eastAsia="Times New Roman"/>
          <w:bCs/>
          <w:szCs w:val="24"/>
        </w:rPr>
        <w:t xml:space="preserve">από τη λαϊκή εντολή που είχαμε. Δεν θα ξεχάσω ποτέ </w:t>
      </w:r>
      <w:r w:rsidRPr="002C45DF">
        <w:rPr>
          <w:rFonts w:eastAsia="Times New Roman"/>
          <w:bCs/>
          <w:szCs w:val="24"/>
        </w:rPr>
        <w:t>τη συνάντησή μας εκείνο το βράδυ του Αυγούστου ό</w:t>
      </w:r>
      <w:r>
        <w:rPr>
          <w:rFonts w:eastAsia="Times New Roman"/>
          <w:bCs/>
          <w:szCs w:val="24"/>
        </w:rPr>
        <w:t xml:space="preserve">ταν είπες «Πάνο, δεν έχω </w:t>
      </w:r>
      <w:r w:rsidRPr="002C45DF">
        <w:rPr>
          <w:rFonts w:eastAsia="Times New Roman"/>
          <w:bCs/>
          <w:szCs w:val="24"/>
        </w:rPr>
        <w:t xml:space="preserve">τη λαϊκή εντολή να το περάσω ούτε </w:t>
      </w:r>
      <w:r>
        <w:rPr>
          <w:rFonts w:eastAsia="Times New Roman"/>
          <w:bCs/>
          <w:szCs w:val="24"/>
        </w:rPr>
        <w:t xml:space="preserve">εγώ ούτε </w:t>
      </w:r>
      <w:r w:rsidRPr="002C45DF">
        <w:rPr>
          <w:rFonts w:eastAsia="Times New Roman"/>
          <w:bCs/>
          <w:szCs w:val="24"/>
        </w:rPr>
        <w:t>εσύ</w:t>
      </w:r>
      <w:r>
        <w:rPr>
          <w:rFonts w:eastAsia="Times New Roman"/>
          <w:bCs/>
          <w:szCs w:val="24"/>
        </w:rPr>
        <w:t>. Πάμε σε εκλογές τον Σεπτέμβριο να μας δώσει την εντολή ο ελληνικός λαός».</w:t>
      </w:r>
    </w:p>
    <w:p w14:paraId="1286C9BE" w14:textId="77777777" w:rsidR="000402FE" w:rsidRDefault="007623D8">
      <w:pPr>
        <w:spacing w:line="600" w:lineRule="auto"/>
        <w:ind w:firstLine="720"/>
        <w:jc w:val="both"/>
        <w:rPr>
          <w:rFonts w:eastAsia="Times New Roman"/>
          <w:bCs/>
          <w:szCs w:val="24"/>
        </w:rPr>
      </w:pPr>
      <w:r>
        <w:rPr>
          <w:rFonts w:eastAsia="Times New Roman"/>
          <w:bCs/>
          <w:szCs w:val="24"/>
        </w:rPr>
        <w:t>Ε</w:t>
      </w:r>
      <w:r w:rsidRPr="002C45DF">
        <w:rPr>
          <w:rFonts w:eastAsia="Times New Roman"/>
          <w:bCs/>
          <w:szCs w:val="24"/>
        </w:rPr>
        <w:t>πικαλ</w:t>
      </w:r>
      <w:r>
        <w:rPr>
          <w:rFonts w:eastAsia="Times New Roman"/>
          <w:bCs/>
          <w:szCs w:val="24"/>
        </w:rPr>
        <w:t>ούμα</w:t>
      </w:r>
      <w:r>
        <w:rPr>
          <w:rFonts w:eastAsia="Times New Roman"/>
          <w:bCs/>
          <w:szCs w:val="24"/>
        </w:rPr>
        <w:t xml:space="preserve">ι </w:t>
      </w:r>
      <w:r w:rsidRPr="002C45DF">
        <w:rPr>
          <w:rFonts w:eastAsia="Times New Roman"/>
          <w:bCs/>
          <w:szCs w:val="24"/>
        </w:rPr>
        <w:t>αυτή</w:t>
      </w:r>
      <w:r>
        <w:rPr>
          <w:rFonts w:eastAsia="Times New Roman"/>
          <w:bCs/>
          <w:szCs w:val="24"/>
        </w:rPr>
        <w:t>ν τη</w:t>
      </w:r>
      <w:r w:rsidRPr="002C45DF">
        <w:rPr>
          <w:rFonts w:eastAsia="Times New Roman"/>
          <w:bCs/>
          <w:szCs w:val="24"/>
        </w:rPr>
        <w:t xml:space="preserve"> </w:t>
      </w:r>
      <w:r>
        <w:rPr>
          <w:rFonts w:eastAsia="Times New Roman"/>
          <w:bCs/>
          <w:szCs w:val="24"/>
        </w:rPr>
        <w:t xml:space="preserve">δημοκρατική </w:t>
      </w:r>
      <w:r w:rsidRPr="002C45DF">
        <w:rPr>
          <w:rFonts w:eastAsia="Times New Roman"/>
          <w:bCs/>
          <w:szCs w:val="24"/>
        </w:rPr>
        <w:t xml:space="preserve">σου </w:t>
      </w:r>
      <w:r>
        <w:rPr>
          <w:rFonts w:eastAsia="Times New Roman"/>
          <w:bCs/>
          <w:szCs w:val="24"/>
        </w:rPr>
        <w:t xml:space="preserve">ευαισθησία, επικαλούμαι τη δύναμη του </w:t>
      </w:r>
      <w:r w:rsidRPr="002C45DF">
        <w:rPr>
          <w:rFonts w:eastAsia="Times New Roman"/>
          <w:bCs/>
          <w:szCs w:val="24"/>
        </w:rPr>
        <w:t>πιστεύω σου στη</w:t>
      </w:r>
      <w:r>
        <w:rPr>
          <w:rFonts w:eastAsia="Times New Roman"/>
          <w:bCs/>
          <w:szCs w:val="24"/>
        </w:rPr>
        <w:t>ν άποψη</w:t>
      </w:r>
      <w:r w:rsidRPr="002C45DF">
        <w:rPr>
          <w:rFonts w:eastAsia="Times New Roman"/>
          <w:bCs/>
          <w:szCs w:val="24"/>
        </w:rPr>
        <w:t xml:space="preserve"> του ελληνικού λαού και σε κ</w:t>
      </w:r>
      <w:r>
        <w:rPr>
          <w:rFonts w:eastAsia="Times New Roman"/>
          <w:bCs/>
          <w:szCs w:val="24"/>
        </w:rPr>
        <w:t>αλώ</w:t>
      </w:r>
      <w:r w:rsidRPr="002C45DF">
        <w:rPr>
          <w:rFonts w:eastAsia="Times New Roman"/>
          <w:bCs/>
          <w:szCs w:val="24"/>
        </w:rPr>
        <w:t xml:space="preserve"> να σταματήσει</w:t>
      </w:r>
      <w:r>
        <w:rPr>
          <w:rFonts w:eastAsia="Times New Roman"/>
          <w:bCs/>
          <w:szCs w:val="24"/>
        </w:rPr>
        <w:t>ς τ</w:t>
      </w:r>
      <w:r w:rsidRPr="002C45DF">
        <w:rPr>
          <w:rFonts w:eastAsia="Times New Roman"/>
          <w:bCs/>
          <w:szCs w:val="24"/>
        </w:rPr>
        <w:t>η συζήτηση για την ψήφο εμπιστοσύνης</w:t>
      </w:r>
      <w:r>
        <w:rPr>
          <w:rFonts w:eastAsia="Times New Roman"/>
          <w:bCs/>
          <w:szCs w:val="24"/>
        </w:rPr>
        <w:t xml:space="preserve">, </w:t>
      </w:r>
      <w:r w:rsidRPr="002C45DF">
        <w:rPr>
          <w:rFonts w:eastAsia="Times New Roman"/>
          <w:bCs/>
          <w:szCs w:val="24"/>
        </w:rPr>
        <w:t xml:space="preserve">να δεχθείς ενώπιον </w:t>
      </w:r>
      <w:r>
        <w:rPr>
          <w:rFonts w:eastAsia="Times New Roman"/>
          <w:bCs/>
          <w:szCs w:val="24"/>
        </w:rPr>
        <w:t xml:space="preserve">της </w:t>
      </w:r>
      <w:r w:rsidRPr="002C45DF">
        <w:rPr>
          <w:rFonts w:eastAsia="Times New Roman"/>
          <w:bCs/>
          <w:szCs w:val="24"/>
        </w:rPr>
        <w:t>Βουλής των Ελλήνων ότι θα πάμε στο δημοψήφισμα το συ</w:t>
      </w:r>
      <w:r>
        <w:rPr>
          <w:rFonts w:eastAsia="Times New Roman"/>
          <w:bCs/>
          <w:szCs w:val="24"/>
        </w:rPr>
        <w:t>ντομότερ</w:t>
      </w:r>
      <w:r>
        <w:rPr>
          <w:rFonts w:eastAsia="Times New Roman"/>
          <w:bCs/>
          <w:szCs w:val="24"/>
        </w:rPr>
        <w:t>ο δυνατόν και να δεσμευθ</w:t>
      </w:r>
      <w:r w:rsidRPr="002C45DF">
        <w:rPr>
          <w:rFonts w:eastAsia="Times New Roman"/>
          <w:bCs/>
          <w:szCs w:val="24"/>
        </w:rPr>
        <w:t>ού</w:t>
      </w:r>
      <w:r>
        <w:rPr>
          <w:rFonts w:eastAsia="Times New Roman"/>
          <w:bCs/>
          <w:szCs w:val="24"/>
        </w:rPr>
        <w:t xml:space="preserve">με όλες οι </w:t>
      </w:r>
      <w:r w:rsidRPr="002C45DF">
        <w:rPr>
          <w:rFonts w:eastAsia="Times New Roman"/>
          <w:bCs/>
          <w:szCs w:val="24"/>
        </w:rPr>
        <w:t xml:space="preserve">πολιτικές δυνάμεις ότι θα </w:t>
      </w:r>
      <w:r>
        <w:rPr>
          <w:rFonts w:eastAsia="Times New Roman"/>
          <w:bCs/>
          <w:szCs w:val="24"/>
        </w:rPr>
        <w:t xml:space="preserve">ακολουθήσουμε </w:t>
      </w:r>
      <w:r w:rsidRPr="002C45DF">
        <w:rPr>
          <w:rFonts w:eastAsia="Times New Roman"/>
          <w:bCs/>
          <w:szCs w:val="24"/>
        </w:rPr>
        <w:t>την απόφαση του ελληνικού λαού</w:t>
      </w:r>
      <w:r>
        <w:rPr>
          <w:rFonts w:eastAsia="Times New Roman"/>
          <w:bCs/>
          <w:szCs w:val="24"/>
        </w:rPr>
        <w:t>.</w:t>
      </w:r>
    </w:p>
    <w:p w14:paraId="1286C9BF" w14:textId="77777777" w:rsidR="000402FE" w:rsidRDefault="007623D8">
      <w:pPr>
        <w:spacing w:line="600" w:lineRule="auto"/>
        <w:ind w:firstLine="720"/>
        <w:jc w:val="center"/>
        <w:rPr>
          <w:rFonts w:eastAsia="Times New Roman"/>
          <w:bCs/>
          <w:szCs w:val="24"/>
        </w:rPr>
      </w:pPr>
      <w:r>
        <w:rPr>
          <w:rFonts w:eastAsia="Times New Roman"/>
          <w:bCs/>
          <w:szCs w:val="24"/>
        </w:rPr>
        <w:t>(Χειροκροτήματα από την πτέρυγα των ΑΝΕΛ)</w:t>
      </w:r>
    </w:p>
    <w:p w14:paraId="1286C9C0" w14:textId="77777777" w:rsidR="000402FE" w:rsidRDefault="007623D8">
      <w:pPr>
        <w:spacing w:line="600" w:lineRule="auto"/>
        <w:ind w:firstLine="720"/>
        <w:jc w:val="both"/>
        <w:rPr>
          <w:rFonts w:eastAsia="Times New Roman"/>
          <w:bCs/>
          <w:szCs w:val="24"/>
        </w:rPr>
      </w:pPr>
      <w:r w:rsidRPr="00051697">
        <w:rPr>
          <w:rFonts w:eastAsia="Times New Roman"/>
          <w:b/>
          <w:bCs/>
          <w:szCs w:val="24"/>
        </w:rPr>
        <w:t>ΓΕΩΡΓΙΟΣ ΚΟΥΜΟΥΤΣΑΚΟΣ:</w:t>
      </w:r>
      <w:r>
        <w:rPr>
          <w:rFonts w:eastAsia="Times New Roman"/>
          <w:bCs/>
          <w:szCs w:val="24"/>
        </w:rPr>
        <w:t xml:space="preserve"> Κύριε Πρόεδρε, παρακαλώ θα ήθελα τον λόγο.</w:t>
      </w:r>
    </w:p>
    <w:p w14:paraId="1286C9C1" w14:textId="77777777" w:rsidR="000402FE" w:rsidRDefault="007623D8">
      <w:pPr>
        <w:spacing w:line="600" w:lineRule="auto"/>
        <w:ind w:firstLine="720"/>
        <w:jc w:val="both"/>
        <w:rPr>
          <w:rFonts w:eastAsia="Times New Roman"/>
          <w:bCs/>
          <w:szCs w:val="24"/>
        </w:rPr>
      </w:pPr>
      <w:r w:rsidRPr="00051697">
        <w:rPr>
          <w:rFonts w:eastAsia="Times New Roman"/>
          <w:b/>
          <w:bCs/>
          <w:szCs w:val="24"/>
        </w:rPr>
        <w:t>ΣΟΦΙΑ ΒΟΥΛΤΕΨΗ:</w:t>
      </w:r>
      <w:r>
        <w:rPr>
          <w:rFonts w:eastAsia="Times New Roman"/>
          <w:bCs/>
          <w:szCs w:val="24"/>
        </w:rPr>
        <w:t xml:space="preserve"> Κύριε Πρόεδρε, κι εγώ θ</w:t>
      </w:r>
      <w:r>
        <w:rPr>
          <w:rFonts w:eastAsia="Times New Roman"/>
          <w:bCs/>
          <w:szCs w:val="24"/>
        </w:rPr>
        <w:t>α ήθελα τον λόγο.</w:t>
      </w:r>
    </w:p>
    <w:p w14:paraId="1286C9C2" w14:textId="77777777" w:rsidR="000402FE" w:rsidRDefault="007623D8">
      <w:pPr>
        <w:spacing w:line="600" w:lineRule="auto"/>
        <w:ind w:firstLine="720"/>
        <w:jc w:val="both"/>
        <w:rPr>
          <w:rFonts w:eastAsia="Times New Roman"/>
          <w:bCs/>
          <w:szCs w:val="24"/>
        </w:rPr>
      </w:pPr>
      <w:r w:rsidRPr="00051697">
        <w:rPr>
          <w:rFonts w:eastAsia="Times New Roman"/>
          <w:b/>
          <w:bCs/>
          <w:szCs w:val="24"/>
        </w:rPr>
        <w:t>ΠΡΟΕΔΡΕΥΩΝ (Νικήτας Κακλαμάνης):</w:t>
      </w:r>
      <w:r>
        <w:rPr>
          <w:rFonts w:eastAsia="Times New Roman"/>
          <w:bCs/>
          <w:szCs w:val="24"/>
        </w:rPr>
        <w:t xml:space="preserve"> Η</w:t>
      </w:r>
      <w:r w:rsidRPr="002C45DF">
        <w:rPr>
          <w:rFonts w:eastAsia="Times New Roman"/>
          <w:bCs/>
          <w:szCs w:val="24"/>
        </w:rPr>
        <w:t>ρεμία</w:t>
      </w:r>
      <w:r>
        <w:rPr>
          <w:rFonts w:eastAsia="Times New Roman"/>
          <w:bCs/>
          <w:szCs w:val="24"/>
        </w:rPr>
        <w:t>.</w:t>
      </w:r>
    </w:p>
    <w:p w14:paraId="1286C9C3" w14:textId="77777777" w:rsidR="000402FE" w:rsidRDefault="007623D8">
      <w:pPr>
        <w:spacing w:line="600" w:lineRule="auto"/>
        <w:ind w:firstLine="720"/>
        <w:jc w:val="both"/>
        <w:rPr>
          <w:rFonts w:eastAsia="Times New Roman"/>
          <w:bCs/>
          <w:szCs w:val="24"/>
        </w:rPr>
      </w:pPr>
      <w:r>
        <w:rPr>
          <w:rFonts w:eastAsia="Times New Roman"/>
          <w:bCs/>
          <w:szCs w:val="24"/>
        </w:rPr>
        <w:t>Επειδή όντως α</w:t>
      </w:r>
      <w:r w:rsidRPr="002C45DF">
        <w:rPr>
          <w:rFonts w:eastAsia="Times New Roman"/>
          <w:bCs/>
          <w:szCs w:val="24"/>
        </w:rPr>
        <w:t xml:space="preserve">ναφέρθηκε </w:t>
      </w:r>
      <w:r>
        <w:rPr>
          <w:rFonts w:eastAsia="Times New Roman"/>
          <w:bCs/>
          <w:szCs w:val="24"/>
        </w:rPr>
        <w:t>πολλάκις ο κύριος Π</w:t>
      </w:r>
      <w:r w:rsidRPr="002C45DF">
        <w:rPr>
          <w:rFonts w:eastAsia="Times New Roman"/>
          <w:bCs/>
          <w:szCs w:val="24"/>
        </w:rPr>
        <w:t xml:space="preserve">ρόεδρος </w:t>
      </w:r>
      <w:r>
        <w:rPr>
          <w:rFonts w:eastAsia="Times New Roman"/>
          <w:bCs/>
          <w:szCs w:val="24"/>
        </w:rPr>
        <w:t>στο όνομα του κ</w:t>
      </w:r>
      <w:r>
        <w:rPr>
          <w:rFonts w:eastAsia="Times New Roman"/>
          <w:bCs/>
          <w:szCs w:val="24"/>
        </w:rPr>
        <w:t>.</w:t>
      </w:r>
      <w:r>
        <w:rPr>
          <w:rFonts w:eastAsia="Times New Roman"/>
          <w:bCs/>
          <w:szCs w:val="24"/>
        </w:rPr>
        <w:t xml:space="preserve"> Κουμουτσάκου, δεν χρειάζεται να αιτιολογήσει για ένα λεπτό </w:t>
      </w:r>
      <w:r w:rsidRPr="002C45DF">
        <w:rPr>
          <w:rFonts w:eastAsia="Times New Roman"/>
          <w:bCs/>
          <w:szCs w:val="24"/>
        </w:rPr>
        <w:t>το προσωπικό</w:t>
      </w:r>
      <w:r>
        <w:rPr>
          <w:rFonts w:eastAsia="Times New Roman"/>
          <w:bCs/>
          <w:szCs w:val="24"/>
        </w:rPr>
        <w:t>.</w:t>
      </w:r>
    </w:p>
    <w:p w14:paraId="1286C9C4" w14:textId="77777777" w:rsidR="000402FE" w:rsidRDefault="007623D8">
      <w:pPr>
        <w:spacing w:line="600" w:lineRule="auto"/>
        <w:ind w:firstLine="720"/>
        <w:jc w:val="both"/>
        <w:rPr>
          <w:rFonts w:eastAsia="Times New Roman"/>
          <w:bCs/>
          <w:szCs w:val="24"/>
        </w:rPr>
      </w:pPr>
      <w:r>
        <w:rPr>
          <w:rFonts w:eastAsia="Times New Roman"/>
          <w:bCs/>
          <w:szCs w:val="24"/>
        </w:rPr>
        <w:t>Θ</w:t>
      </w:r>
      <w:r w:rsidRPr="002C45DF">
        <w:rPr>
          <w:rFonts w:eastAsia="Times New Roman"/>
          <w:bCs/>
          <w:szCs w:val="24"/>
        </w:rPr>
        <w:t>α έχετε δύο λεπτά</w:t>
      </w:r>
      <w:r>
        <w:rPr>
          <w:rFonts w:eastAsia="Times New Roman"/>
          <w:bCs/>
          <w:szCs w:val="24"/>
        </w:rPr>
        <w:t>, ε</w:t>
      </w:r>
      <w:r w:rsidRPr="002C45DF">
        <w:rPr>
          <w:rFonts w:eastAsia="Times New Roman"/>
          <w:bCs/>
          <w:szCs w:val="24"/>
        </w:rPr>
        <w:t>πομένως</w:t>
      </w:r>
      <w:r>
        <w:rPr>
          <w:rFonts w:eastAsia="Times New Roman"/>
          <w:bCs/>
          <w:szCs w:val="24"/>
        </w:rPr>
        <w:t>, κύριε Κουμουτσάκο, ν</w:t>
      </w:r>
      <w:r w:rsidRPr="002C45DF">
        <w:rPr>
          <w:rFonts w:eastAsia="Times New Roman"/>
          <w:bCs/>
          <w:szCs w:val="24"/>
        </w:rPr>
        <w:t xml:space="preserve">α απαντήσετε </w:t>
      </w:r>
      <w:r>
        <w:rPr>
          <w:rFonts w:eastAsia="Times New Roman"/>
          <w:bCs/>
          <w:szCs w:val="24"/>
        </w:rPr>
        <w:t xml:space="preserve">εις τον </w:t>
      </w:r>
      <w:r w:rsidRPr="002C45DF">
        <w:rPr>
          <w:rFonts w:eastAsia="Times New Roman"/>
          <w:bCs/>
          <w:szCs w:val="24"/>
        </w:rPr>
        <w:t>κ</w:t>
      </w:r>
      <w:r>
        <w:rPr>
          <w:rFonts w:eastAsia="Times New Roman"/>
          <w:bCs/>
          <w:szCs w:val="24"/>
        </w:rPr>
        <w:t>.</w:t>
      </w:r>
      <w:r w:rsidRPr="002C45DF">
        <w:rPr>
          <w:rFonts w:eastAsia="Times New Roman"/>
          <w:bCs/>
          <w:szCs w:val="24"/>
        </w:rPr>
        <w:t xml:space="preserve"> Καμμένο</w:t>
      </w:r>
      <w:r>
        <w:rPr>
          <w:rFonts w:eastAsia="Times New Roman"/>
          <w:bCs/>
          <w:szCs w:val="24"/>
        </w:rPr>
        <w:t xml:space="preserve">. </w:t>
      </w:r>
    </w:p>
    <w:p w14:paraId="1286C9C5" w14:textId="77777777" w:rsidR="000402FE" w:rsidRDefault="007623D8">
      <w:pPr>
        <w:spacing w:line="600" w:lineRule="auto"/>
        <w:ind w:firstLine="720"/>
        <w:jc w:val="both"/>
        <w:rPr>
          <w:rFonts w:eastAsia="Times New Roman"/>
          <w:bCs/>
          <w:szCs w:val="24"/>
        </w:rPr>
      </w:pPr>
      <w:r>
        <w:rPr>
          <w:rFonts w:eastAsia="Times New Roman"/>
          <w:bCs/>
          <w:szCs w:val="24"/>
        </w:rPr>
        <w:t>Ορίστε, έχετε τον λόγο.</w:t>
      </w:r>
    </w:p>
    <w:p w14:paraId="1286C9C6" w14:textId="77777777" w:rsidR="000402FE" w:rsidRDefault="007623D8">
      <w:pPr>
        <w:spacing w:line="600" w:lineRule="auto"/>
        <w:ind w:firstLine="720"/>
        <w:jc w:val="both"/>
        <w:rPr>
          <w:rFonts w:eastAsia="Times New Roman"/>
          <w:bCs/>
          <w:szCs w:val="24"/>
        </w:rPr>
      </w:pPr>
      <w:r>
        <w:rPr>
          <w:rFonts w:eastAsia="Times New Roman"/>
          <w:b/>
          <w:bCs/>
          <w:szCs w:val="24"/>
        </w:rPr>
        <w:t>ΓΕΩΡΓΙΟΣ ΚΟΥΜΟΥΤΣΑΚΟΣ:</w:t>
      </w:r>
      <w:r>
        <w:rPr>
          <w:rFonts w:eastAsia="Times New Roman"/>
          <w:bCs/>
          <w:szCs w:val="24"/>
        </w:rPr>
        <w:t xml:space="preserve"> Ευχαριστώ, κύριε Πρόεδρε.</w:t>
      </w:r>
    </w:p>
    <w:p w14:paraId="1286C9C7" w14:textId="77777777" w:rsidR="000402FE" w:rsidRDefault="007623D8">
      <w:pPr>
        <w:spacing w:line="600" w:lineRule="auto"/>
        <w:ind w:firstLine="720"/>
        <w:jc w:val="both"/>
        <w:rPr>
          <w:rFonts w:eastAsia="Times New Roman"/>
          <w:bCs/>
          <w:szCs w:val="24"/>
        </w:rPr>
      </w:pPr>
      <w:r>
        <w:rPr>
          <w:rFonts w:eastAsia="Times New Roman"/>
          <w:bCs/>
          <w:szCs w:val="24"/>
        </w:rPr>
        <w:t xml:space="preserve">Ο </w:t>
      </w:r>
      <w:r w:rsidRPr="002C45DF">
        <w:rPr>
          <w:rFonts w:eastAsia="Times New Roman"/>
          <w:bCs/>
          <w:szCs w:val="24"/>
        </w:rPr>
        <w:t>κ</w:t>
      </w:r>
      <w:r>
        <w:rPr>
          <w:rFonts w:eastAsia="Times New Roman"/>
          <w:bCs/>
          <w:szCs w:val="24"/>
        </w:rPr>
        <w:t>. Καμμένος επιδόθηκε για ακόμα μι</w:t>
      </w:r>
      <w:r w:rsidRPr="002C45DF">
        <w:rPr>
          <w:rFonts w:eastAsia="Times New Roman"/>
          <w:bCs/>
          <w:szCs w:val="24"/>
        </w:rPr>
        <w:t xml:space="preserve">α φορά στο </w:t>
      </w:r>
      <w:r>
        <w:rPr>
          <w:rFonts w:eastAsia="Times New Roman"/>
          <w:bCs/>
          <w:szCs w:val="24"/>
        </w:rPr>
        <w:t xml:space="preserve">αγαπητό του σπορ, ψεύδεται, </w:t>
      </w:r>
      <w:r w:rsidRPr="002C45DF">
        <w:rPr>
          <w:rFonts w:eastAsia="Times New Roman"/>
          <w:bCs/>
          <w:szCs w:val="24"/>
        </w:rPr>
        <w:t>παραποιεί</w:t>
      </w:r>
      <w:r>
        <w:rPr>
          <w:rFonts w:eastAsia="Times New Roman"/>
          <w:bCs/>
          <w:szCs w:val="24"/>
        </w:rPr>
        <w:t xml:space="preserve">, </w:t>
      </w:r>
      <w:r w:rsidRPr="002C45DF">
        <w:rPr>
          <w:rFonts w:eastAsia="Times New Roman"/>
          <w:bCs/>
          <w:szCs w:val="24"/>
        </w:rPr>
        <w:t>παραμορφώνει</w:t>
      </w:r>
      <w:r>
        <w:rPr>
          <w:rFonts w:eastAsia="Times New Roman"/>
          <w:bCs/>
          <w:szCs w:val="24"/>
        </w:rPr>
        <w:t>,</w:t>
      </w:r>
      <w:r w:rsidRPr="002C45DF">
        <w:rPr>
          <w:rFonts w:eastAsia="Times New Roman"/>
          <w:bCs/>
          <w:szCs w:val="24"/>
        </w:rPr>
        <w:t xml:space="preserve"> διαμορφώνοντας ψευδείς εντυπώσεις</w:t>
      </w:r>
      <w:r>
        <w:rPr>
          <w:rFonts w:eastAsia="Times New Roman"/>
          <w:bCs/>
          <w:szCs w:val="24"/>
        </w:rPr>
        <w:t>.</w:t>
      </w:r>
    </w:p>
    <w:p w14:paraId="1286C9C8" w14:textId="77777777" w:rsidR="000402FE" w:rsidRDefault="007623D8">
      <w:pPr>
        <w:spacing w:line="600" w:lineRule="auto"/>
        <w:ind w:firstLine="720"/>
        <w:jc w:val="both"/>
        <w:rPr>
          <w:rFonts w:eastAsia="Times New Roman"/>
          <w:bCs/>
          <w:szCs w:val="24"/>
        </w:rPr>
      </w:pPr>
      <w:r>
        <w:rPr>
          <w:rFonts w:eastAsia="Times New Roman"/>
          <w:bCs/>
          <w:szCs w:val="24"/>
        </w:rPr>
        <w:t xml:space="preserve">Αναφέρθηκε σε </w:t>
      </w:r>
      <w:r>
        <w:rPr>
          <w:rFonts w:eastAsia="Times New Roman"/>
          <w:bCs/>
          <w:szCs w:val="24"/>
        </w:rPr>
        <w:t>μια επίκαιρη επερώτηση</w:t>
      </w:r>
      <w:r w:rsidRPr="00051697">
        <w:rPr>
          <w:rFonts w:eastAsia="Times New Roman"/>
          <w:bCs/>
          <w:szCs w:val="24"/>
        </w:rPr>
        <w:t xml:space="preserve"> </w:t>
      </w:r>
      <w:r w:rsidRPr="002C45DF">
        <w:rPr>
          <w:rFonts w:eastAsia="Times New Roman"/>
          <w:bCs/>
          <w:szCs w:val="24"/>
        </w:rPr>
        <w:t>προς τον τότε Υπουργό Εξωτερικών</w:t>
      </w:r>
      <w:r>
        <w:rPr>
          <w:rFonts w:eastAsia="Times New Roman"/>
          <w:bCs/>
          <w:szCs w:val="24"/>
        </w:rPr>
        <w:t xml:space="preserve">, η οποία είχε </w:t>
      </w:r>
      <w:r w:rsidRPr="002C45DF">
        <w:rPr>
          <w:rFonts w:eastAsia="Times New Roman"/>
          <w:bCs/>
          <w:szCs w:val="24"/>
        </w:rPr>
        <w:t>μόνο σκοπό</w:t>
      </w:r>
      <w:r>
        <w:rPr>
          <w:rFonts w:eastAsia="Times New Roman"/>
          <w:bCs/>
          <w:szCs w:val="24"/>
        </w:rPr>
        <w:t xml:space="preserve">, </w:t>
      </w:r>
      <w:r w:rsidRPr="002C45DF">
        <w:rPr>
          <w:rFonts w:eastAsia="Times New Roman"/>
          <w:bCs/>
          <w:szCs w:val="24"/>
        </w:rPr>
        <w:t>όπως φαίνεται και καταγράφεται</w:t>
      </w:r>
      <w:r>
        <w:rPr>
          <w:rFonts w:eastAsia="Times New Roman"/>
          <w:bCs/>
          <w:szCs w:val="24"/>
        </w:rPr>
        <w:t>,</w:t>
      </w:r>
      <w:r w:rsidRPr="002C45DF">
        <w:rPr>
          <w:rFonts w:eastAsia="Times New Roman"/>
          <w:bCs/>
          <w:szCs w:val="24"/>
        </w:rPr>
        <w:t xml:space="preserve"> να διαπιστώσει κάτι που ζητούσε και </w:t>
      </w:r>
      <w:r>
        <w:rPr>
          <w:rFonts w:eastAsia="Times New Roman"/>
          <w:bCs/>
          <w:szCs w:val="24"/>
        </w:rPr>
        <w:t xml:space="preserve">ο </w:t>
      </w:r>
      <w:r w:rsidRPr="002C45DF">
        <w:rPr>
          <w:rFonts w:eastAsia="Times New Roman"/>
          <w:bCs/>
          <w:szCs w:val="24"/>
        </w:rPr>
        <w:t>ελληνικός λαός</w:t>
      </w:r>
      <w:r>
        <w:rPr>
          <w:rFonts w:eastAsia="Times New Roman"/>
          <w:bCs/>
          <w:szCs w:val="24"/>
        </w:rPr>
        <w:t>,</w:t>
      </w:r>
      <w:r w:rsidRPr="002C45DF">
        <w:rPr>
          <w:rFonts w:eastAsia="Times New Roman"/>
          <w:bCs/>
          <w:szCs w:val="24"/>
        </w:rPr>
        <w:t xml:space="preserve"> να καταλάβ</w:t>
      </w:r>
      <w:r>
        <w:rPr>
          <w:rFonts w:eastAsia="Times New Roman"/>
          <w:bCs/>
          <w:szCs w:val="24"/>
        </w:rPr>
        <w:t>ουμε ποια ήταν η θέση της Κ</w:t>
      </w:r>
      <w:r w:rsidRPr="002C45DF">
        <w:rPr>
          <w:rFonts w:eastAsia="Times New Roman"/>
          <w:bCs/>
          <w:szCs w:val="24"/>
        </w:rPr>
        <w:t xml:space="preserve">υβέρνησης στο ζήτημα </w:t>
      </w:r>
      <w:r>
        <w:rPr>
          <w:rFonts w:eastAsia="Times New Roman"/>
          <w:bCs/>
          <w:szCs w:val="24"/>
        </w:rPr>
        <w:t>της ονομασίας.</w:t>
      </w:r>
    </w:p>
    <w:p w14:paraId="1286C9C9" w14:textId="77777777" w:rsidR="000402FE" w:rsidRDefault="007623D8">
      <w:pPr>
        <w:spacing w:line="600" w:lineRule="auto"/>
        <w:ind w:firstLine="720"/>
        <w:jc w:val="both"/>
        <w:rPr>
          <w:rFonts w:eastAsia="Times New Roman"/>
          <w:bCs/>
          <w:szCs w:val="24"/>
        </w:rPr>
      </w:pPr>
      <w:r>
        <w:rPr>
          <w:rFonts w:eastAsia="Times New Roman"/>
          <w:bCs/>
          <w:szCs w:val="24"/>
        </w:rPr>
        <w:t>Επί λέξει, λοιπ</w:t>
      </w:r>
      <w:r>
        <w:rPr>
          <w:rFonts w:eastAsia="Times New Roman"/>
          <w:bCs/>
          <w:szCs w:val="24"/>
        </w:rPr>
        <w:t xml:space="preserve">όν, </w:t>
      </w:r>
      <w:r w:rsidRPr="002C45DF">
        <w:rPr>
          <w:rFonts w:eastAsia="Times New Roman"/>
          <w:bCs/>
          <w:szCs w:val="24"/>
        </w:rPr>
        <w:t>η ερώτηση αναφέρει π</w:t>
      </w:r>
      <w:r>
        <w:rPr>
          <w:rFonts w:eastAsia="Times New Roman"/>
          <w:bCs/>
          <w:szCs w:val="24"/>
        </w:rPr>
        <w:t>ρο</w:t>
      </w:r>
      <w:r w:rsidRPr="002C45DF">
        <w:rPr>
          <w:rFonts w:eastAsia="Times New Roman"/>
          <w:bCs/>
          <w:szCs w:val="24"/>
        </w:rPr>
        <w:t xml:space="preserve">ς </w:t>
      </w:r>
      <w:r>
        <w:rPr>
          <w:rFonts w:eastAsia="Times New Roman"/>
          <w:bCs/>
          <w:szCs w:val="24"/>
        </w:rPr>
        <w:t>τον</w:t>
      </w:r>
      <w:r w:rsidRPr="002C45DF">
        <w:rPr>
          <w:rFonts w:eastAsia="Times New Roman"/>
          <w:bCs/>
          <w:szCs w:val="24"/>
        </w:rPr>
        <w:t xml:space="preserve"> κ</w:t>
      </w:r>
      <w:r>
        <w:rPr>
          <w:rFonts w:eastAsia="Times New Roman"/>
          <w:bCs/>
          <w:szCs w:val="24"/>
        </w:rPr>
        <w:t>.</w:t>
      </w:r>
      <w:r w:rsidRPr="002C45DF">
        <w:rPr>
          <w:rFonts w:eastAsia="Times New Roman"/>
          <w:bCs/>
          <w:szCs w:val="24"/>
        </w:rPr>
        <w:t xml:space="preserve"> Κοτζιά</w:t>
      </w:r>
      <w:r>
        <w:rPr>
          <w:rFonts w:eastAsia="Times New Roman"/>
          <w:bCs/>
          <w:szCs w:val="24"/>
        </w:rPr>
        <w:t>: «Ποια,</w:t>
      </w:r>
      <w:r w:rsidRPr="002C45DF">
        <w:rPr>
          <w:rFonts w:eastAsia="Times New Roman"/>
          <w:bCs/>
          <w:szCs w:val="24"/>
        </w:rPr>
        <w:t xml:space="preserve"> τελικά</w:t>
      </w:r>
      <w:r>
        <w:rPr>
          <w:rFonts w:eastAsia="Times New Roman"/>
          <w:bCs/>
          <w:szCs w:val="24"/>
        </w:rPr>
        <w:t>,</w:t>
      </w:r>
      <w:r w:rsidRPr="002C45DF">
        <w:rPr>
          <w:rFonts w:eastAsia="Times New Roman"/>
          <w:bCs/>
          <w:szCs w:val="24"/>
        </w:rPr>
        <w:t xml:space="preserve"> είναι η επίσημη θέση της χώρας αναφορικά με την ονομασία της </w:t>
      </w:r>
      <w:r>
        <w:rPr>
          <w:rFonts w:eastAsia="Times New Roman"/>
          <w:bCs/>
          <w:szCs w:val="24"/>
        </w:rPr>
        <w:t>Π</w:t>
      </w:r>
      <w:r w:rsidRPr="002C45DF">
        <w:rPr>
          <w:rFonts w:eastAsia="Times New Roman"/>
          <w:bCs/>
          <w:szCs w:val="24"/>
        </w:rPr>
        <w:t xml:space="preserve">ρώην </w:t>
      </w:r>
      <w:r>
        <w:rPr>
          <w:rFonts w:eastAsia="Times New Roman"/>
          <w:bCs/>
          <w:szCs w:val="24"/>
        </w:rPr>
        <w:t>Γ</w:t>
      </w:r>
      <w:r w:rsidRPr="002C45DF">
        <w:rPr>
          <w:rFonts w:eastAsia="Times New Roman"/>
          <w:bCs/>
          <w:szCs w:val="24"/>
        </w:rPr>
        <w:t>ιουγκοσλαβικής Δημοκρατίας της Μακεδονίας</w:t>
      </w:r>
      <w:r>
        <w:rPr>
          <w:rFonts w:eastAsia="Times New Roman"/>
          <w:bCs/>
          <w:szCs w:val="24"/>
        </w:rPr>
        <w:t>; Ε</w:t>
      </w:r>
      <w:r w:rsidRPr="002C45DF">
        <w:rPr>
          <w:rFonts w:eastAsia="Times New Roman"/>
          <w:bCs/>
          <w:szCs w:val="24"/>
        </w:rPr>
        <w:t>κείν</w:t>
      </w:r>
      <w:r>
        <w:rPr>
          <w:rFonts w:eastAsia="Times New Roman"/>
          <w:bCs/>
          <w:szCs w:val="24"/>
        </w:rPr>
        <w:t>η</w:t>
      </w:r>
      <w:r w:rsidRPr="002C45DF">
        <w:rPr>
          <w:rFonts w:eastAsia="Times New Roman"/>
          <w:bCs/>
          <w:szCs w:val="24"/>
        </w:rPr>
        <w:t xml:space="preserve"> που αναφέρει η επίσημη ιστοσελίδα </w:t>
      </w:r>
      <w:r>
        <w:rPr>
          <w:rFonts w:eastAsia="Times New Roman"/>
          <w:bCs/>
          <w:szCs w:val="24"/>
        </w:rPr>
        <w:t xml:space="preserve">του </w:t>
      </w:r>
      <w:r w:rsidRPr="002C45DF">
        <w:rPr>
          <w:rFonts w:eastAsia="Times New Roman"/>
          <w:bCs/>
          <w:szCs w:val="24"/>
        </w:rPr>
        <w:t>Υπουργείου Εξωτερικών</w:t>
      </w:r>
      <w:r>
        <w:rPr>
          <w:rFonts w:eastAsia="Times New Roman"/>
          <w:bCs/>
          <w:szCs w:val="24"/>
        </w:rPr>
        <w:t>…» -</w:t>
      </w:r>
      <w:r w:rsidRPr="002C45DF">
        <w:rPr>
          <w:rFonts w:eastAsia="Times New Roman"/>
          <w:bCs/>
          <w:szCs w:val="24"/>
        </w:rPr>
        <w:t>το</w:t>
      </w:r>
      <w:r>
        <w:rPr>
          <w:rFonts w:eastAsia="Times New Roman"/>
          <w:bCs/>
          <w:szCs w:val="24"/>
        </w:rPr>
        <w:t>υ</w:t>
      </w:r>
      <w:r w:rsidRPr="002C45DF">
        <w:rPr>
          <w:rFonts w:eastAsia="Times New Roman"/>
          <w:bCs/>
          <w:szCs w:val="24"/>
        </w:rPr>
        <w:t xml:space="preserve"> οποίο</w:t>
      </w:r>
      <w:r>
        <w:rPr>
          <w:rFonts w:eastAsia="Times New Roman"/>
          <w:bCs/>
          <w:szCs w:val="24"/>
        </w:rPr>
        <w:t>υ προΐστ</w:t>
      </w:r>
      <w:r>
        <w:rPr>
          <w:rFonts w:eastAsia="Times New Roman"/>
          <w:bCs/>
          <w:szCs w:val="24"/>
        </w:rPr>
        <w:t xml:space="preserve">ατο ο κ. Κοτζιάς- «…ή </w:t>
      </w:r>
      <w:r w:rsidRPr="002C45DF">
        <w:rPr>
          <w:rFonts w:eastAsia="Times New Roman"/>
          <w:bCs/>
          <w:szCs w:val="24"/>
        </w:rPr>
        <w:t>αυτά που δ</w:t>
      </w:r>
      <w:r>
        <w:rPr>
          <w:rFonts w:eastAsia="Times New Roman"/>
          <w:bCs/>
          <w:szCs w:val="24"/>
        </w:rPr>
        <w:t xml:space="preserve">ηλώνει </w:t>
      </w:r>
      <w:r w:rsidRPr="002C45DF">
        <w:rPr>
          <w:rFonts w:eastAsia="Times New Roman"/>
          <w:bCs/>
          <w:szCs w:val="24"/>
        </w:rPr>
        <w:t>ο Υπουργός Εθνικής Άμυνας</w:t>
      </w:r>
      <w:r>
        <w:rPr>
          <w:rFonts w:eastAsia="Times New Roman"/>
          <w:bCs/>
          <w:szCs w:val="24"/>
        </w:rPr>
        <w:t xml:space="preserve">;» Αυτή </w:t>
      </w:r>
      <w:r w:rsidRPr="002C45DF">
        <w:rPr>
          <w:rFonts w:eastAsia="Times New Roman"/>
          <w:bCs/>
          <w:szCs w:val="24"/>
        </w:rPr>
        <w:t>ήταν η ερώτηση</w:t>
      </w:r>
      <w:r>
        <w:rPr>
          <w:rFonts w:eastAsia="Times New Roman"/>
          <w:bCs/>
          <w:szCs w:val="24"/>
        </w:rPr>
        <w:t>.</w:t>
      </w:r>
    </w:p>
    <w:p w14:paraId="1286C9CA" w14:textId="77777777" w:rsidR="000402FE" w:rsidRDefault="007623D8">
      <w:pPr>
        <w:spacing w:line="600" w:lineRule="auto"/>
        <w:ind w:firstLine="720"/>
        <w:jc w:val="both"/>
        <w:rPr>
          <w:rFonts w:eastAsia="Times New Roman"/>
          <w:bCs/>
          <w:szCs w:val="24"/>
        </w:rPr>
      </w:pPr>
      <w:r>
        <w:rPr>
          <w:rFonts w:eastAsia="Times New Roman"/>
          <w:bCs/>
          <w:szCs w:val="24"/>
        </w:rPr>
        <w:t xml:space="preserve">Στην ερώτηση αυτή, </w:t>
      </w:r>
      <w:r w:rsidRPr="002C45DF">
        <w:rPr>
          <w:rFonts w:eastAsia="Times New Roman"/>
          <w:bCs/>
          <w:szCs w:val="24"/>
        </w:rPr>
        <w:t>κύρι</w:t>
      </w:r>
      <w:r>
        <w:rPr>
          <w:rFonts w:eastAsia="Times New Roman"/>
          <w:bCs/>
          <w:szCs w:val="24"/>
        </w:rPr>
        <w:t xml:space="preserve">ε Πρόεδρε, κυρίες και κύριοι συνάδελφοι, ουδέποτε </w:t>
      </w:r>
      <w:r w:rsidRPr="002C45DF">
        <w:rPr>
          <w:rFonts w:eastAsia="Times New Roman"/>
          <w:bCs/>
          <w:szCs w:val="24"/>
        </w:rPr>
        <w:t>πήραμε απάντηση</w:t>
      </w:r>
      <w:r>
        <w:rPr>
          <w:rFonts w:eastAsia="Times New Roman"/>
          <w:bCs/>
          <w:szCs w:val="24"/>
        </w:rPr>
        <w:t>. Μ</w:t>
      </w:r>
      <w:r w:rsidRPr="002C45DF">
        <w:rPr>
          <w:rFonts w:eastAsia="Times New Roman"/>
          <w:bCs/>
          <w:szCs w:val="24"/>
        </w:rPr>
        <w:t>έχρι τώρα παραμένει αναπ</w:t>
      </w:r>
      <w:r>
        <w:rPr>
          <w:rFonts w:eastAsia="Times New Roman"/>
          <w:bCs/>
          <w:szCs w:val="24"/>
        </w:rPr>
        <w:t xml:space="preserve">άντητη και παραμένει αναπάντητη, διότι είχαμε ατύπως </w:t>
      </w:r>
      <w:r>
        <w:rPr>
          <w:rFonts w:eastAsia="Times New Roman"/>
          <w:bCs/>
          <w:szCs w:val="24"/>
        </w:rPr>
        <w:t xml:space="preserve">μια απάντηση. </w:t>
      </w:r>
    </w:p>
    <w:p w14:paraId="1286C9CB" w14:textId="77777777" w:rsidR="000402FE" w:rsidRDefault="007623D8">
      <w:pPr>
        <w:spacing w:line="600" w:lineRule="auto"/>
        <w:ind w:firstLine="720"/>
        <w:jc w:val="both"/>
        <w:rPr>
          <w:rFonts w:eastAsia="Times New Roman"/>
          <w:bCs/>
          <w:szCs w:val="24"/>
        </w:rPr>
      </w:pPr>
      <w:r>
        <w:rPr>
          <w:rFonts w:eastAsia="Times New Roman"/>
          <w:bCs/>
          <w:szCs w:val="24"/>
        </w:rPr>
        <w:t>Σ</w:t>
      </w:r>
      <w:r w:rsidRPr="002C45DF">
        <w:rPr>
          <w:rFonts w:eastAsia="Times New Roman"/>
          <w:bCs/>
          <w:szCs w:val="24"/>
        </w:rPr>
        <w:t>το περιθώριο ενός Εθνικού Συμβουλίου Εξωτερικής Πολιτικής συναντήθηκα με τον τότε Υπουργό των Εξωτερικών και το</w:t>
      </w:r>
      <w:r>
        <w:rPr>
          <w:rFonts w:eastAsia="Times New Roman"/>
          <w:bCs/>
          <w:szCs w:val="24"/>
        </w:rPr>
        <w:t>ν ρώτησα και το</w:t>
      </w:r>
      <w:r w:rsidRPr="002C45DF">
        <w:rPr>
          <w:rFonts w:eastAsia="Times New Roman"/>
          <w:bCs/>
          <w:szCs w:val="24"/>
        </w:rPr>
        <w:t>υ είπα</w:t>
      </w:r>
      <w:r>
        <w:rPr>
          <w:rFonts w:eastAsia="Times New Roman"/>
          <w:bCs/>
          <w:szCs w:val="24"/>
        </w:rPr>
        <w:t xml:space="preserve">: «Νίκο, δεν έχεις απαντήσει στην ερώτηση και αυτό </w:t>
      </w:r>
      <w:r w:rsidRPr="002C45DF">
        <w:rPr>
          <w:rFonts w:eastAsia="Times New Roman"/>
          <w:bCs/>
          <w:szCs w:val="24"/>
        </w:rPr>
        <w:t>είναι αντικοινοβουλευτική συμπεριφορά</w:t>
      </w:r>
      <w:r>
        <w:rPr>
          <w:rFonts w:eastAsia="Times New Roman"/>
          <w:bCs/>
          <w:szCs w:val="24"/>
        </w:rPr>
        <w:t>». Η</w:t>
      </w:r>
      <w:r w:rsidRPr="002C45DF">
        <w:rPr>
          <w:rFonts w:eastAsia="Times New Roman"/>
          <w:bCs/>
          <w:szCs w:val="24"/>
        </w:rPr>
        <w:t xml:space="preserve"> απάντηση </w:t>
      </w:r>
      <w:r>
        <w:rPr>
          <w:rFonts w:eastAsia="Times New Roman"/>
          <w:bCs/>
          <w:szCs w:val="24"/>
        </w:rPr>
        <w:t xml:space="preserve">ήταν: «Δεν πρόκειται να το κάνω, </w:t>
      </w:r>
      <w:r w:rsidRPr="002C45DF">
        <w:rPr>
          <w:rFonts w:eastAsia="Times New Roman"/>
          <w:bCs/>
          <w:szCs w:val="24"/>
        </w:rPr>
        <w:t xml:space="preserve">γιατί θέλεις να </w:t>
      </w:r>
      <w:r>
        <w:rPr>
          <w:rFonts w:eastAsia="Times New Roman"/>
          <w:bCs/>
          <w:szCs w:val="24"/>
        </w:rPr>
        <w:t>με</w:t>
      </w:r>
      <w:r w:rsidRPr="002C45DF">
        <w:rPr>
          <w:rFonts w:eastAsia="Times New Roman"/>
          <w:bCs/>
          <w:szCs w:val="24"/>
        </w:rPr>
        <w:t xml:space="preserve"> βάλεις να εκθέσω τον Καμμένο</w:t>
      </w:r>
      <w:r>
        <w:rPr>
          <w:rFonts w:eastAsia="Times New Roman"/>
          <w:bCs/>
          <w:szCs w:val="24"/>
        </w:rPr>
        <w:t xml:space="preserve">». </w:t>
      </w:r>
      <w:r w:rsidRPr="002C45DF">
        <w:rPr>
          <w:rFonts w:eastAsia="Times New Roman"/>
          <w:bCs/>
          <w:szCs w:val="24"/>
        </w:rPr>
        <w:t xml:space="preserve">Αυτή </w:t>
      </w:r>
      <w:r>
        <w:rPr>
          <w:rFonts w:eastAsia="Times New Roman"/>
          <w:bCs/>
          <w:szCs w:val="24"/>
        </w:rPr>
        <w:t>ήταν</w:t>
      </w:r>
      <w:r w:rsidRPr="002C45DF">
        <w:rPr>
          <w:rFonts w:eastAsia="Times New Roman"/>
          <w:bCs/>
          <w:szCs w:val="24"/>
        </w:rPr>
        <w:t xml:space="preserve"> η απάντηση</w:t>
      </w:r>
      <w:r>
        <w:rPr>
          <w:rFonts w:eastAsia="Times New Roman"/>
          <w:bCs/>
          <w:szCs w:val="24"/>
        </w:rPr>
        <w:t>,</w:t>
      </w:r>
      <w:r w:rsidRPr="002C45DF">
        <w:rPr>
          <w:rFonts w:eastAsia="Times New Roman"/>
          <w:bCs/>
          <w:szCs w:val="24"/>
        </w:rPr>
        <w:t xml:space="preserve"> σε εισαγωγικά</w:t>
      </w:r>
      <w:r>
        <w:rPr>
          <w:rFonts w:eastAsia="Times New Roman"/>
          <w:bCs/>
          <w:szCs w:val="24"/>
        </w:rPr>
        <w:t>.</w:t>
      </w:r>
    </w:p>
    <w:p w14:paraId="1286C9CC" w14:textId="77777777" w:rsidR="000402FE" w:rsidRDefault="007623D8">
      <w:pPr>
        <w:spacing w:line="600" w:lineRule="auto"/>
        <w:ind w:firstLine="720"/>
        <w:jc w:val="both"/>
        <w:rPr>
          <w:rFonts w:eastAsia="Times New Roman"/>
          <w:bCs/>
          <w:szCs w:val="24"/>
        </w:rPr>
      </w:pPr>
      <w:r w:rsidRPr="002C45DF">
        <w:rPr>
          <w:rFonts w:eastAsia="Times New Roman"/>
          <w:bCs/>
          <w:szCs w:val="24"/>
        </w:rPr>
        <w:t xml:space="preserve">Όσον αφορά </w:t>
      </w:r>
      <w:r>
        <w:rPr>
          <w:rFonts w:eastAsia="Times New Roman"/>
          <w:bCs/>
          <w:szCs w:val="24"/>
        </w:rPr>
        <w:t>στους Σ</w:t>
      </w:r>
      <w:r w:rsidRPr="002C45DF">
        <w:rPr>
          <w:rFonts w:eastAsia="Times New Roman"/>
          <w:bCs/>
          <w:szCs w:val="24"/>
        </w:rPr>
        <w:t>λαβομακεδόνες</w:t>
      </w:r>
      <w:r>
        <w:rPr>
          <w:rFonts w:eastAsia="Times New Roman"/>
          <w:bCs/>
          <w:szCs w:val="24"/>
        </w:rPr>
        <w:t xml:space="preserve">, κύριε Πρόεδρε, </w:t>
      </w:r>
      <w:r w:rsidRPr="002C45DF">
        <w:rPr>
          <w:rFonts w:eastAsia="Times New Roman"/>
          <w:bCs/>
          <w:szCs w:val="24"/>
        </w:rPr>
        <w:t>δεν διάβασε το εξής</w:t>
      </w:r>
      <w:r>
        <w:rPr>
          <w:rFonts w:eastAsia="Times New Roman"/>
          <w:bCs/>
          <w:szCs w:val="24"/>
        </w:rPr>
        <w:t xml:space="preserve"> σ</w:t>
      </w:r>
      <w:r w:rsidRPr="002C45DF">
        <w:rPr>
          <w:rFonts w:eastAsia="Times New Roman"/>
          <w:bCs/>
          <w:szCs w:val="24"/>
        </w:rPr>
        <w:t xml:space="preserve">κοπίμως </w:t>
      </w:r>
      <w:r>
        <w:rPr>
          <w:rFonts w:eastAsia="Times New Roman"/>
          <w:bCs/>
          <w:szCs w:val="24"/>
        </w:rPr>
        <w:t xml:space="preserve">και παραποιώντας, </w:t>
      </w:r>
      <w:r w:rsidRPr="002C45DF">
        <w:rPr>
          <w:rFonts w:eastAsia="Times New Roman"/>
          <w:bCs/>
          <w:szCs w:val="24"/>
        </w:rPr>
        <w:t xml:space="preserve">γιατί δεν θέλω να πιστέψω </w:t>
      </w:r>
      <w:r>
        <w:rPr>
          <w:rFonts w:eastAsia="Times New Roman"/>
          <w:bCs/>
          <w:szCs w:val="24"/>
        </w:rPr>
        <w:t>ότι δεν καταλαβ</w:t>
      </w:r>
      <w:r>
        <w:rPr>
          <w:rFonts w:eastAsia="Times New Roman"/>
          <w:bCs/>
          <w:szCs w:val="24"/>
        </w:rPr>
        <w:t>αίνει. Γράφει η ερώτηση: «Σ</w:t>
      </w:r>
      <w:r w:rsidRPr="002C45DF">
        <w:rPr>
          <w:rFonts w:eastAsia="Times New Roman"/>
          <w:bCs/>
          <w:szCs w:val="24"/>
        </w:rPr>
        <w:t>ύμφωνα με την τελευταία επίσημη απογραφή 2002</w:t>
      </w:r>
      <w:r>
        <w:rPr>
          <w:rFonts w:eastAsia="Times New Roman"/>
          <w:bCs/>
          <w:szCs w:val="24"/>
        </w:rPr>
        <w:t>,</w:t>
      </w:r>
      <w:r w:rsidRPr="002C45DF">
        <w:rPr>
          <w:rFonts w:eastAsia="Times New Roman"/>
          <w:bCs/>
          <w:szCs w:val="24"/>
        </w:rPr>
        <w:t xml:space="preserve"> </w:t>
      </w:r>
      <w:r>
        <w:rPr>
          <w:rFonts w:eastAsia="Times New Roman"/>
          <w:bCs/>
          <w:szCs w:val="24"/>
          <w:lang w:val="en-US"/>
        </w:rPr>
        <w:t>B</w:t>
      </w:r>
      <w:r w:rsidRPr="002C45DF">
        <w:rPr>
          <w:rFonts w:eastAsia="Times New Roman"/>
          <w:bCs/>
          <w:szCs w:val="24"/>
        </w:rPr>
        <w:t>ook 13</w:t>
      </w:r>
      <w:r w:rsidRPr="00051697">
        <w:rPr>
          <w:rFonts w:eastAsia="Times New Roman"/>
          <w:bCs/>
          <w:szCs w:val="24"/>
        </w:rPr>
        <w:t>,</w:t>
      </w:r>
      <w:r w:rsidRPr="002C45DF">
        <w:rPr>
          <w:rFonts w:eastAsia="Times New Roman"/>
          <w:bCs/>
          <w:szCs w:val="24"/>
        </w:rPr>
        <w:t xml:space="preserve"> Σκόπια 2005</w:t>
      </w:r>
      <w:r>
        <w:rPr>
          <w:rFonts w:eastAsia="Times New Roman"/>
          <w:bCs/>
          <w:szCs w:val="24"/>
        </w:rPr>
        <w:t xml:space="preserve">…»- </w:t>
      </w:r>
      <w:r w:rsidRPr="002C45DF">
        <w:rPr>
          <w:rFonts w:eastAsia="Times New Roman"/>
          <w:bCs/>
          <w:szCs w:val="24"/>
        </w:rPr>
        <w:t>δηλαδή η επίσημη απογραφή των Σκοπίων</w:t>
      </w:r>
      <w:r>
        <w:rPr>
          <w:rFonts w:eastAsia="Times New Roman"/>
          <w:bCs/>
          <w:szCs w:val="24"/>
        </w:rPr>
        <w:t>- «…α</w:t>
      </w:r>
      <w:r w:rsidRPr="002C45DF">
        <w:rPr>
          <w:rFonts w:eastAsia="Times New Roman"/>
          <w:bCs/>
          <w:szCs w:val="24"/>
        </w:rPr>
        <w:t xml:space="preserve">ναφέρει ότι συνολικός πληθυσμός </w:t>
      </w:r>
      <w:r>
        <w:rPr>
          <w:rFonts w:eastAsia="Times New Roman"/>
          <w:bCs/>
          <w:szCs w:val="24"/>
        </w:rPr>
        <w:t xml:space="preserve">της Πρώην Γιουγκοσλαβικής Δημοκρατίας της Μακεδονίας </w:t>
      </w:r>
      <w:r w:rsidRPr="002C45DF">
        <w:rPr>
          <w:rFonts w:eastAsia="Times New Roman"/>
          <w:bCs/>
          <w:szCs w:val="24"/>
        </w:rPr>
        <w:t xml:space="preserve">είναι 2 εκατομμύρια </w:t>
      </w:r>
      <w:r>
        <w:rPr>
          <w:rFonts w:eastAsia="Times New Roman"/>
          <w:bCs/>
          <w:szCs w:val="24"/>
        </w:rPr>
        <w:t xml:space="preserve">τόσα </w:t>
      </w:r>
      <w:r w:rsidRPr="002C45DF">
        <w:rPr>
          <w:rFonts w:eastAsia="Times New Roman"/>
          <w:bCs/>
          <w:szCs w:val="24"/>
        </w:rPr>
        <w:t>άτομα</w:t>
      </w:r>
      <w:r>
        <w:rPr>
          <w:rFonts w:eastAsia="Times New Roman"/>
          <w:bCs/>
          <w:szCs w:val="24"/>
        </w:rPr>
        <w:t>,</w:t>
      </w:r>
      <w:r>
        <w:rPr>
          <w:rFonts w:eastAsia="Times New Roman"/>
          <w:bCs/>
          <w:szCs w:val="24"/>
        </w:rPr>
        <w:t xml:space="preserve"> εκ των οποίων…» -λέει- «…η</w:t>
      </w:r>
      <w:r w:rsidRPr="002C45DF">
        <w:rPr>
          <w:rFonts w:eastAsia="Times New Roman"/>
          <w:bCs/>
          <w:szCs w:val="24"/>
        </w:rPr>
        <w:t xml:space="preserve"> σκοπιαν</w:t>
      </w:r>
      <w:r>
        <w:rPr>
          <w:rFonts w:eastAsia="Times New Roman"/>
          <w:bCs/>
          <w:szCs w:val="24"/>
        </w:rPr>
        <w:t>ή</w:t>
      </w:r>
      <w:r w:rsidRPr="002C45DF">
        <w:rPr>
          <w:rFonts w:eastAsia="Times New Roman"/>
          <w:bCs/>
          <w:szCs w:val="24"/>
        </w:rPr>
        <w:t xml:space="preserve"> απογραφή </w:t>
      </w:r>
      <w:r>
        <w:rPr>
          <w:rFonts w:eastAsia="Times New Roman"/>
          <w:bCs/>
          <w:szCs w:val="24"/>
        </w:rPr>
        <w:t xml:space="preserve">το 1.297, δηλαδή </w:t>
      </w:r>
      <w:r w:rsidRPr="002C45DF">
        <w:rPr>
          <w:rFonts w:eastAsia="Times New Roman"/>
          <w:bCs/>
          <w:szCs w:val="24"/>
        </w:rPr>
        <w:t>το 64%</w:t>
      </w:r>
      <w:r>
        <w:rPr>
          <w:rFonts w:eastAsia="Times New Roman"/>
          <w:bCs/>
          <w:szCs w:val="24"/>
        </w:rPr>
        <w:t>,</w:t>
      </w:r>
      <w:r w:rsidRPr="002C45DF">
        <w:rPr>
          <w:rFonts w:eastAsia="Times New Roman"/>
          <w:bCs/>
          <w:szCs w:val="24"/>
        </w:rPr>
        <w:t xml:space="preserve"> είναι </w:t>
      </w:r>
      <w:r>
        <w:rPr>
          <w:rFonts w:eastAsia="Times New Roman"/>
          <w:bCs/>
          <w:szCs w:val="24"/>
        </w:rPr>
        <w:t>Σλαβομακεδόνες</w:t>
      </w:r>
      <w:r w:rsidRPr="002C45DF">
        <w:rPr>
          <w:rFonts w:eastAsia="Times New Roman"/>
          <w:bCs/>
          <w:szCs w:val="24"/>
        </w:rPr>
        <w:t xml:space="preserve"> και </w:t>
      </w:r>
      <w:r>
        <w:rPr>
          <w:rFonts w:eastAsia="Times New Roman"/>
          <w:bCs/>
          <w:szCs w:val="24"/>
        </w:rPr>
        <w:t>οι</w:t>
      </w:r>
      <w:r w:rsidRPr="002C45DF">
        <w:rPr>
          <w:rFonts w:eastAsia="Times New Roman"/>
          <w:bCs/>
          <w:szCs w:val="24"/>
        </w:rPr>
        <w:t xml:space="preserve"> 50</w:t>
      </w:r>
      <w:r>
        <w:rPr>
          <w:rFonts w:eastAsia="Times New Roman"/>
          <w:bCs/>
          <w:szCs w:val="24"/>
        </w:rPr>
        <w:t xml:space="preserve">9.000, δηλαδή το </w:t>
      </w:r>
      <w:r w:rsidRPr="002C45DF">
        <w:rPr>
          <w:rFonts w:eastAsia="Times New Roman"/>
          <w:bCs/>
          <w:szCs w:val="24"/>
        </w:rPr>
        <w:t>25,2%</w:t>
      </w:r>
      <w:r>
        <w:rPr>
          <w:rFonts w:eastAsia="Times New Roman"/>
          <w:bCs/>
          <w:szCs w:val="24"/>
        </w:rPr>
        <w:t>, είναι</w:t>
      </w:r>
      <w:r w:rsidRPr="002C45DF">
        <w:rPr>
          <w:rFonts w:eastAsia="Times New Roman"/>
          <w:bCs/>
          <w:szCs w:val="24"/>
        </w:rPr>
        <w:t xml:space="preserve"> Αλβανοί</w:t>
      </w:r>
      <w:r>
        <w:rPr>
          <w:rFonts w:eastAsia="Times New Roman"/>
          <w:bCs/>
          <w:szCs w:val="24"/>
        </w:rPr>
        <w:t xml:space="preserve">». Αυτό λέει η επίσημη </w:t>
      </w:r>
      <w:r w:rsidRPr="002C45DF">
        <w:rPr>
          <w:rFonts w:eastAsia="Times New Roman"/>
          <w:bCs/>
          <w:szCs w:val="24"/>
        </w:rPr>
        <w:t>απογραφή των Σκοπίων</w:t>
      </w:r>
      <w:r>
        <w:rPr>
          <w:rFonts w:eastAsia="Times New Roman"/>
          <w:bCs/>
          <w:szCs w:val="24"/>
        </w:rPr>
        <w:t>.</w:t>
      </w:r>
    </w:p>
    <w:p w14:paraId="1286C9CD" w14:textId="77777777" w:rsidR="000402FE" w:rsidRDefault="007623D8">
      <w:pPr>
        <w:spacing w:line="600" w:lineRule="auto"/>
        <w:ind w:firstLine="720"/>
        <w:jc w:val="both"/>
        <w:rPr>
          <w:rFonts w:eastAsia="Times New Roman"/>
          <w:bCs/>
          <w:szCs w:val="24"/>
        </w:rPr>
      </w:pPr>
      <w:r>
        <w:rPr>
          <w:rFonts w:eastAsia="Times New Roman"/>
          <w:bCs/>
          <w:szCs w:val="24"/>
        </w:rPr>
        <w:t>Α</w:t>
      </w:r>
      <w:r w:rsidRPr="002C45DF">
        <w:rPr>
          <w:rFonts w:eastAsia="Times New Roman"/>
          <w:bCs/>
          <w:szCs w:val="24"/>
        </w:rPr>
        <w:t xml:space="preserve">κόμα και </w:t>
      </w:r>
      <w:r>
        <w:rPr>
          <w:rFonts w:eastAsia="Times New Roman"/>
          <w:bCs/>
          <w:szCs w:val="24"/>
        </w:rPr>
        <w:t>οι Σκοπιανοί τους λένε Σλαβομ</w:t>
      </w:r>
      <w:r w:rsidRPr="002C45DF">
        <w:rPr>
          <w:rFonts w:eastAsia="Times New Roman"/>
          <w:bCs/>
          <w:szCs w:val="24"/>
        </w:rPr>
        <w:t>ακεδόνες</w:t>
      </w:r>
      <w:r>
        <w:rPr>
          <w:rFonts w:eastAsia="Times New Roman"/>
          <w:bCs/>
          <w:szCs w:val="24"/>
        </w:rPr>
        <w:t xml:space="preserve">. Η </w:t>
      </w:r>
      <w:r>
        <w:rPr>
          <w:rFonts w:eastAsia="Times New Roman"/>
          <w:bCs/>
          <w:szCs w:val="24"/>
        </w:rPr>
        <w:t>Κ</w:t>
      </w:r>
      <w:r w:rsidRPr="002C45DF">
        <w:rPr>
          <w:rFonts w:eastAsia="Times New Roman"/>
          <w:bCs/>
          <w:szCs w:val="24"/>
        </w:rPr>
        <w:t xml:space="preserve">υβέρνηση </w:t>
      </w:r>
      <w:r>
        <w:rPr>
          <w:rFonts w:eastAsia="Times New Roman"/>
          <w:bCs/>
          <w:szCs w:val="24"/>
        </w:rPr>
        <w:t>τους λέει Μα</w:t>
      </w:r>
      <w:r>
        <w:rPr>
          <w:rFonts w:eastAsia="Times New Roman"/>
          <w:bCs/>
          <w:szCs w:val="24"/>
        </w:rPr>
        <w:t xml:space="preserve">κεδόνες. </w:t>
      </w:r>
    </w:p>
    <w:p w14:paraId="1286C9CE" w14:textId="77777777" w:rsidR="000402FE" w:rsidRDefault="007623D8">
      <w:pPr>
        <w:spacing w:line="600" w:lineRule="auto"/>
        <w:ind w:firstLine="720"/>
        <w:jc w:val="both"/>
        <w:rPr>
          <w:rFonts w:eastAsia="Times New Roman"/>
          <w:bCs/>
          <w:szCs w:val="24"/>
        </w:rPr>
      </w:pPr>
      <w:r w:rsidRPr="00B42246">
        <w:rPr>
          <w:rFonts w:eastAsia="Times New Roman"/>
          <w:b/>
          <w:bCs/>
          <w:szCs w:val="24"/>
        </w:rPr>
        <w:t>ΠΑΝΟΣ ΚΑΜΜΕΝΟΣ (Πρόεδρος των Ανεξαρτήτων Ελλήνων):</w:t>
      </w:r>
      <w:r>
        <w:rPr>
          <w:rFonts w:eastAsia="Times New Roman"/>
          <w:bCs/>
          <w:szCs w:val="24"/>
        </w:rPr>
        <w:t xml:space="preserve"> Κύριε Πρόεδρε, θα ήθελα τον λόγο.</w:t>
      </w:r>
    </w:p>
    <w:p w14:paraId="1286C9CF" w14:textId="77777777" w:rsidR="000402FE" w:rsidRDefault="007623D8">
      <w:pPr>
        <w:spacing w:line="600" w:lineRule="auto"/>
        <w:ind w:firstLine="720"/>
        <w:jc w:val="both"/>
        <w:rPr>
          <w:rFonts w:eastAsia="Times New Roman"/>
          <w:bCs/>
          <w:szCs w:val="24"/>
        </w:rPr>
      </w:pPr>
      <w:r>
        <w:rPr>
          <w:rFonts w:eastAsia="Times New Roman"/>
          <w:b/>
          <w:bCs/>
          <w:szCs w:val="24"/>
        </w:rPr>
        <w:t>ΓΕΩΡΓΙΟΣ ΚΟΥΜΟΥΤΣΑΚΟΣ:</w:t>
      </w:r>
      <w:r>
        <w:rPr>
          <w:rFonts w:eastAsia="Times New Roman"/>
          <w:bCs/>
          <w:szCs w:val="24"/>
        </w:rPr>
        <w:t xml:space="preserve"> Κάτι ακόμα θέλω να πω τελειώνοντας.</w:t>
      </w:r>
    </w:p>
    <w:p w14:paraId="1286C9D0" w14:textId="77777777" w:rsidR="000402FE" w:rsidRDefault="007623D8">
      <w:pPr>
        <w:spacing w:line="600" w:lineRule="auto"/>
        <w:ind w:firstLine="720"/>
        <w:jc w:val="both"/>
        <w:rPr>
          <w:rFonts w:eastAsia="Times New Roman"/>
          <w:bCs/>
          <w:szCs w:val="24"/>
        </w:rPr>
      </w:pPr>
      <w:r w:rsidRPr="00B42246">
        <w:rPr>
          <w:rFonts w:eastAsia="Times New Roman"/>
          <w:b/>
          <w:bCs/>
          <w:szCs w:val="24"/>
        </w:rPr>
        <w:t>ΠΡΟΕΔΡΕΥΩΝ (Νικήτας Κακλαμάνης):</w:t>
      </w:r>
      <w:r>
        <w:rPr>
          <w:rFonts w:eastAsia="Times New Roman"/>
          <w:bCs/>
          <w:szCs w:val="24"/>
        </w:rPr>
        <w:t xml:space="preserve"> Κλείστε, κύριε Κουμουτσάκο. Τελείωσε η απάντηση.</w:t>
      </w:r>
    </w:p>
    <w:p w14:paraId="1286C9D1" w14:textId="77777777" w:rsidR="000402FE" w:rsidRDefault="007623D8">
      <w:pPr>
        <w:spacing w:line="600" w:lineRule="auto"/>
        <w:ind w:firstLine="720"/>
        <w:jc w:val="center"/>
        <w:rPr>
          <w:rFonts w:eastAsia="Times New Roman"/>
          <w:bCs/>
          <w:szCs w:val="24"/>
        </w:rPr>
      </w:pPr>
      <w:r>
        <w:rPr>
          <w:rFonts w:eastAsia="Times New Roman"/>
          <w:bCs/>
          <w:szCs w:val="24"/>
        </w:rPr>
        <w:t xml:space="preserve">(Θόρυβος στην </w:t>
      </w:r>
      <w:r>
        <w:rPr>
          <w:rFonts w:eastAsia="Times New Roman"/>
          <w:bCs/>
          <w:szCs w:val="24"/>
        </w:rPr>
        <w:t>Αίθουσα)</w:t>
      </w:r>
    </w:p>
    <w:p w14:paraId="1286C9D2" w14:textId="77777777" w:rsidR="000402FE" w:rsidRDefault="007623D8">
      <w:pPr>
        <w:spacing w:line="600" w:lineRule="auto"/>
        <w:ind w:firstLine="720"/>
        <w:jc w:val="both"/>
        <w:rPr>
          <w:rFonts w:eastAsia="Times New Roman"/>
          <w:bCs/>
          <w:szCs w:val="24"/>
        </w:rPr>
      </w:pPr>
      <w:r>
        <w:rPr>
          <w:rFonts w:eastAsia="Times New Roman"/>
          <w:bCs/>
          <w:szCs w:val="24"/>
        </w:rPr>
        <w:t>Ηρεμήστε. Σε τριάντα δευτερόλεπτα κλείστε.</w:t>
      </w:r>
    </w:p>
    <w:p w14:paraId="1286C9D3" w14:textId="77777777" w:rsidR="000402FE" w:rsidRDefault="007623D8">
      <w:pPr>
        <w:spacing w:line="600" w:lineRule="auto"/>
        <w:ind w:firstLine="720"/>
        <w:jc w:val="both"/>
        <w:rPr>
          <w:rFonts w:eastAsia="Times New Roman"/>
          <w:bCs/>
          <w:szCs w:val="24"/>
        </w:rPr>
      </w:pPr>
      <w:r>
        <w:rPr>
          <w:rFonts w:eastAsia="Times New Roman"/>
          <w:b/>
          <w:bCs/>
          <w:szCs w:val="24"/>
        </w:rPr>
        <w:t>ΓΕΩΡΓΙΟΣ ΚΟΥΜΟΥΤΣΑΚΟΣ:</w:t>
      </w:r>
      <w:r>
        <w:rPr>
          <w:rFonts w:eastAsia="Times New Roman"/>
          <w:bCs/>
          <w:szCs w:val="24"/>
        </w:rPr>
        <w:t xml:space="preserve"> Σε δέκα δευτερόλεπτα.</w:t>
      </w:r>
    </w:p>
    <w:p w14:paraId="1286C9D4" w14:textId="77777777" w:rsidR="000402FE" w:rsidRDefault="007623D8">
      <w:pPr>
        <w:spacing w:line="600" w:lineRule="auto"/>
        <w:ind w:firstLine="720"/>
        <w:jc w:val="both"/>
        <w:rPr>
          <w:rFonts w:eastAsia="Times New Roman"/>
          <w:bCs/>
          <w:szCs w:val="24"/>
        </w:rPr>
      </w:pPr>
      <w:r>
        <w:rPr>
          <w:rFonts w:eastAsia="Times New Roman"/>
          <w:bCs/>
          <w:szCs w:val="24"/>
        </w:rPr>
        <w:t>Επειδή, λοιπόν, ο κ. Καμμένος κατέληξε κάνοντας μάθημα πατριωτισμού στη Νέα Δημοκρατία…</w:t>
      </w:r>
    </w:p>
    <w:p w14:paraId="1286C9D5" w14:textId="77777777" w:rsidR="000402FE" w:rsidRDefault="007623D8">
      <w:pPr>
        <w:spacing w:line="600" w:lineRule="auto"/>
        <w:ind w:firstLine="720"/>
        <w:jc w:val="both"/>
        <w:rPr>
          <w:rFonts w:eastAsia="Times New Roman"/>
          <w:bCs/>
          <w:szCs w:val="24"/>
        </w:rPr>
      </w:pPr>
      <w:r w:rsidRPr="00B42246">
        <w:rPr>
          <w:rFonts w:eastAsia="Times New Roman"/>
          <w:b/>
          <w:bCs/>
          <w:szCs w:val="24"/>
        </w:rPr>
        <w:t>ΠΡΟΕΔΡΕΥΩΝ (Νικήτας Κακλαμάνης):</w:t>
      </w:r>
      <w:r>
        <w:rPr>
          <w:rFonts w:eastAsia="Times New Roman"/>
          <w:bCs/>
          <w:szCs w:val="24"/>
        </w:rPr>
        <w:t xml:space="preserve"> Δεν έχει σχέση με το προσωπικό αυτό. </w:t>
      </w:r>
    </w:p>
    <w:p w14:paraId="1286C9D6" w14:textId="77777777" w:rsidR="000402FE" w:rsidRDefault="007623D8">
      <w:pPr>
        <w:spacing w:line="600" w:lineRule="auto"/>
        <w:ind w:firstLine="720"/>
        <w:jc w:val="both"/>
        <w:rPr>
          <w:rFonts w:eastAsia="Times New Roman"/>
          <w:bCs/>
          <w:szCs w:val="24"/>
        </w:rPr>
      </w:pPr>
      <w:r>
        <w:rPr>
          <w:rFonts w:eastAsia="Times New Roman"/>
          <w:b/>
          <w:bCs/>
          <w:szCs w:val="24"/>
        </w:rPr>
        <w:t>ΓΕΩΡΓΙΟΣ ΚΟΥΜΟΥΤΣΑΚΟΣ:</w:t>
      </w:r>
      <w:r>
        <w:rPr>
          <w:rFonts w:eastAsia="Times New Roman"/>
          <w:bCs/>
          <w:szCs w:val="24"/>
        </w:rPr>
        <w:t xml:space="preserve"> Μια απάντηση θέλω να δώσω</w:t>
      </w:r>
      <w:r>
        <w:rPr>
          <w:rFonts w:eastAsia="Times New Roman"/>
          <w:bCs/>
          <w:szCs w:val="24"/>
        </w:rPr>
        <w:t>….</w:t>
      </w:r>
    </w:p>
    <w:p w14:paraId="1286C9D7" w14:textId="77777777" w:rsidR="000402FE" w:rsidRDefault="007623D8">
      <w:pPr>
        <w:spacing w:line="600" w:lineRule="auto"/>
        <w:ind w:firstLine="720"/>
        <w:jc w:val="both"/>
        <w:rPr>
          <w:rFonts w:eastAsia="Times New Roman"/>
          <w:bCs/>
          <w:szCs w:val="24"/>
        </w:rPr>
      </w:pPr>
      <w:r w:rsidRPr="00B42246">
        <w:rPr>
          <w:rFonts w:eastAsia="Times New Roman"/>
          <w:b/>
          <w:bCs/>
          <w:szCs w:val="24"/>
        </w:rPr>
        <w:t xml:space="preserve">ΠΡΟΕΔΡΕΥΩΝ (Νικήτας Κακλαμάνης): </w:t>
      </w:r>
      <w:r>
        <w:rPr>
          <w:rFonts w:eastAsia="Times New Roman"/>
          <w:bCs/>
          <w:szCs w:val="24"/>
        </w:rPr>
        <w:t xml:space="preserve">Θα απαντήσει ο Πρόεδρος του </w:t>
      </w:r>
      <w:r>
        <w:rPr>
          <w:rFonts w:eastAsia="Times New Roman"/>
          <w:bCs/>
          <w:szCs w:val="24"/>
        </w:rPr>
        <w:t>κ</w:t>
      </w:r>
      <w:r>
        <w:rPr>
          <w:rFonts w:eastAsia="Times New Roman"/>
          <w:bCs/>
          <w:szCs w:val="24"/>
        </w:rPr>
        <w:t>όμματος.</w:t>
      </w:r>
    </w:p>
    <w:p w14:paraId="1286C9D8" w14:textId="77777777" w:rsidR="000402FE" w:rsidRDefault="007623D8">
      <w:pPr>
        <w:spacing w:line="600" w:lineRule="auto"/>
        <w:ind w:firstLine="720"/>
        <w:jc w:val="both"/>
        <w:rPr>
          <w:rFonts w:eastAsia="Times New Roman"/>
          <w:bCs/>
          <w:szCs w:val="24"/>
        </w:rPr>
      </w:pPr>
      <w:r>
        <w:rPr>
          <w:rFonts w:eastAsia="Times New Roman"/>
          <w:b/>
          <w:bCs/>
          <w:szCs w:val="24"/>
        </w:rPr>
        <w:t>ΓΕΩΡΓΙΟΣ ΚΟΥΜΟΥΤΣΑΚΟΣ:</w:t>
      </w:r>
      <w:r>
        <w:rPr>
          <w:rFonts w:eastAsia="Times New Roman"/>
          <w:bCs/>
          <w:szCs w:val="24"/>
        </w:rPr>
        <w:t xml:space="preserve"> …να πω ότι από προδότες της παράταξης μ</w:t>
      </w:r>
      <w:r w:rsidRPr="002C45DF">
        <w:rPr>
          <w:rFonts w:eastAsia="Times New Roman"/>
          <w:bCs/>
          <w:szCs w:val="24"/>
        </w:rPr>
        <w:t>αθήμα</w:t>
      </w:r>
      <w:r>
        <w:rPr>
          <w:rFonts w:eastAsia="Times New Roman"/>
          <w:bCs/>
          <w:szCs w:val="24"/>
        </w:rPr>
        <w:t>τα</w:t>
      </w:r>
      <w:r w:rsidRPr="002C45DF">
        <w:rPr>
          <w:rFonts w:eastAsia="Times New Roman"/>
          <w:bCs/>
          <w:szCs w:val="24"/>
        </w:rPr>
        <w:t xml:space="preserve"> πατριωτισμού </w:t>
      </w:r>
      <w:r>
        <w:rPr>
          <w:rFonts w:eastAsia="Times New Roman"/>
          <w:bCs/>
          <w:szCs w:val="24"/>
        </w:rPr>
        <w:t>η Νέα Δημοκρατία δεν δέχεται.</w:t>
      </w:r>
    </w:p>
    <w:p w14:paraId="1286C9D9" w14:textId="77777777" w:rsidR="000402FE" w:rsidRDefault="007623D8">
      <w:pPr>
        <w:spacing w:line="600" w:lineRule="auto"/>
        <w:ind w:firstLine="720"/>
        <w:jc w:val="both"/>
        <w:rPr>
          <w:rFonts w:eastAsia="Times New Roman"/>
          <w:bCs/>
          <w:szCs w:val="24"/>
        </w:rPr>
      </w:pPr>
      <w:r w:rsidRPr="00B42246">
        <w:rPr>
          <w:rFonts w:eastAsia="Times New Roman"/>
          <w:b/>
          <w:bCs/>
          <w:szCs w:val="24"/>
        </w:rPr>
        <w:t>ΠΡΟΕΔΡΕΥΩΝ (Νικήτας Κ</w:t>
      </w:r>
      <w:r w:rsidRPr="00B42246">
        <w:rPr>
          <w:rFonts w:eastAsia="Times New Roman"/>
          <w:b/>
          <w:bCs/>
          <w:szCs w:val="24"/>
        </w:rPr>
        <w:t>ακλαμάνης):</w:t>
      </w:r>
      <w:r>
        <w:rPr>
          <w:rFonts w:eastAsia="Times New Roman"/>
          <w:bCs/>
          <w:szCs w:val="24"/>
        </w:rPr>
        <w:t xml:space="preserve"> Η κ</w:t>
      </w:r>
      <w:r>
        <w:rPr>
          <w:rFonts w:eastAsia="Times New Roman"/>
          <w:bCs/>
          <w:szCs w:val="24"/>
        </w:rPr>
        <w:t>.</w:t>
      </w:r>
      <w:r>
        <w:rPr>
          <w:rFonts w:eastAsia="Times New Roman"/>
          <w:bCs/>
          <w:szCs w:val="24"/>
        </w:rPr>
        <w:t xml:space="preserve"> Β</w:t>
      </w:r>
      <w:r w:rsidRPr="002C45DF">
        <w:rPr>
          <w:rFonts w:eastAsia="Times New Roman"/>
          <w:bCs/>
          <w:szCs w:val="24"/>
        </w:rPr>
        <w:t xml:space="preserve">ούλτεψη </w:t>
      </w:r>
      <w:r>
        <w:rPr>
          <w:rFonts w:eastAsia="Times New Roman"/>
          <w:bCs/>
          <w:szCs w:val="24"/>
        </w:rPr>
        <w:t xml:space="preserve">έχει τον λόγο για δύο λεπτά αυστηρά και αν θελήσει ο κ. Καμμένος, θα έχει τη δυνατότητα να απαντήσει για δύο λεπτά και μετά </w:t>
      </w:r>
      <w:r w:rsidRPr="002C45DF">
        <w:rPr>
          <w:rFonts w:eastAsia="Times New Roman"/>
          <w:bCs/>
          <w:szCs w:val="24"/>
        </w:rPr>
        <w:t>προχωρούμε με τον κ</w:t>
      </w:r>
      <w:r>
        <w:rPr>
          <w:rFonts w:eastAsia="Times New Roman"/>
          <w:bCs/>
          <w:szCs w:val="24"/>
        </w:rPr>
        <w:t>.</w:t>
      </w:r>
      <w:r w:rsidRPr="002C45DF">
        <w:rPr>
          <w:rFonts w:eastAsia="Times New Roman"/>
          <w:bCs/>
          <w:szCs w:val="24"/>
        </w:rPr>
        <w:t xml:space="preserve"> Δημήτρ</w:t>
      </w:r>
      <w:r>
        <w:rPr>
          <w:rFonts w:eastAsia="Times New Roman"/>
          <w:bCs/>
          <w:szCs w:val="24"/>
        </w:rPr>
        <w:t>ιο Κουτσούμπα.</w:t>
      </w:r>
    </w:p>
    <w:p w14:paraId="1286C9DA" w14:textId="77777777" w:rsidR="000402FE" w:rsidRDefault="007623D8">
      <w:pPr>
        <w:spacing w:line="600" w:lineRule="auto"/>
        <w:ind w:firstLine="720"/>
        <w:jc w:val="both"/>
        <w:rPr>
          <w:rFonts w:eastAsia="Times New Roman"/>
          <w:bCs/>
          <w:szCs w:val="24"/>
        </w:rPr>
      </w:pPr>
      <w:r>
        <w:rPr>
          <w:rFonts w:eastAsia="Times New Roman"/>
          <w:bCs/>
          <w:szCs w:val="24"/>
        </w:rPr>
        <w:t>Ορίστε, κυρία Β</w:t>
      </w:r>
      <w:r w:rsidRPr="002C45DF">
        <w:rPr>
          <w:rFonts w:eastAsia="Times New Roman"/>
          <w:bCs/>
          <w:szCs w:val="24"/>
        </w:rPr>
        <w:t>ούλτεψη</w:t>
      </w:r>
      <w:r>
        <w:rPr>
          <w:rFonts w:eastAsia="Times New Roman"/>
          <w:bCs/>
          <w:szCs w:val="24"/>
        </w:rPr>
        <w:t>, έχετε τον λόγο.</w:t>
      </w:r>
    </w:p>
    <w:p w14:paraId="1286C9DB" w14:textId="77777777" w:rsidR="000402FE" w:rsidRDefault="007623D8">
      <w:pPr>
        <w:spacing w:line="600" w:lineRule="auto"/>
        <w:ind w:firstLine="720"/>
        <w:jc w:val="both"/>
        <w:rPr>
          <w:rFonts w:eastAsia="Times New Roman"/>
          <w:bCs/>
          <w:szCs w:val="24"/>
        </w:rPr>
      </w:pPr>
      <w:r w:rsidRPr="00B42246">
        <w:rPr>
          <w:rFonts w:eastAsia="Times New Roman"/>
          <w:b/>
          <w:bCs/>
          <w:szCs w:val="24"/>
        </w:rPr>
        <w:t>ΣΟΦΙΑ ΒΟΥΛΤΕΨΗ:</w:t>
      </w:r>
      <w:r>
        <w:rPr>
          <w:rFonts w:eastAsia="Times New Roman"/>
          <w:bCs/>
          <w:szCs w:val="24"/>
        </w:rPr>
        <w:t xml:space="preserve"> Ευχαριστ</w:t>
      </w:r>
      <w:r>
        <w:rPr>
          <w:rFonts w:eastAsia="Times New Roman"/>
          <w:bCs/>
          <w:szCs w:val="24"/>
        </w:rPr>
        <w:t>ώ πολύ, κύριε Πρόεδρε.</w:t>
      </w:r>
    </w:p>
    <w:p w14:paraId="1286C9DC" w14:textId="77777777" w:rsidR="000402FE" w:rsidRDefault="007623D8">
      <w:pPr>
        <w:spacing w:line="600" w:lineRule="auto"/>
        <w:ind w:firstLine="720"/>
        <w:jc w:val="both"/>
        <w:rPr>
          <w:rFonts w:eastAsia="Times New Roman"/>
          <w:bCs/>
          <w:szCs w:val="24"/>
        </w:rPr>
      </w:pPr>
      <w:r>
        <w:rPr>
          <w:rFonts w:eastAsia="Times New Roman"/>
          <w:bCs/>
          <w:szCs w:val="24"/>
        </w:rPr>
        <w:t xml:space="preserve">Κύριε Πρόεδρε, ο κ. Καμμένος, αφού αναφέρθηκε και απήγγειλε μια μαντινάδα </w:t>
      </w:r>
      <w:r w:rsidRPr="002C45DF">
        <w:rPr>
          <w:rFonts w:eastAsia="Times New Roman"/>
          <w:bCs/>
          <w:szCs w:val="24"/>
        </w:rPr>
        <w:t>σχετικ</w:t>
      </w:r>
      <w:r>
        <w:rPr>
          <w:rFonts w:eastAsia="Times New Roman"/>
          <w:bCs/>
          <w:szCs w:val="24"/>
        </w:rPr>
        <w:t>ή</w:t>
      </w:r>
      <w:r w:rsidRPr="002C45DF">
        <w:rPr>
          <w:rFonts w:eastAsia="Times New Roman"/>
          <w:bCs/>
          <w:szCs w:val="24"/>
        </w:rPr>
        <w:t xml:space="preserve"> με κέρατα</w:t>
      </w:r>
      <w:r>
        <w:rPr>
          <w:rFonts w:eastAsia="Times New Roman"/>
          <w:bCs/>
          <w:szCs w:val="24"/>
        </w:rPr>
        <w:t xml:space="preserve">, </w:t>
      </w:r>
      <w:r w:rsidRPr="002C45DF">
        <w:rPr>
          <w:rFonts w:eastAsia="Times New Roman"/>
          <w:bCs/>
          <w:szCs w:val="24"/>
        </w:rPr>
        <w:t xml:space="preserve">επανέλαβε πάλι </w:t>
      </w:r>
      <w:r>
        <w:rPr>
          <w:rFonts w:eastAsia="Times New Roman"/>
          <w:bCs/>
          <w:szCs w:val="24"/>
        </w:rPr>
        <w:t>κάτι για κότερα.</w:t>
      </w:r>
    </w:p>
    <w:p w14:paraId="1286C9DD" w14:textId="77777777" w:rsidR="000402FE" w:rsidRDefault="007623D8">
      <w:pPr>
        <w:spacing w:line="600" w:lineRule="auto"/>
        <w:ind w:firstLine="720"/>
        <w:jc w:val="both"/>
        <w:rPr>
          <w:rFonts w:eastAsia="Times New Roman"/>
          <w:bCs/>
          <w:szCs w:val="24"/>
        </w:rPr>
      </w:pPr>
      <w:r>
        <w:rPr>
          <w:rFonts w:eastAsia="Times New Roman"/>
          <w:bCs/>
          <w:szCs w:val="24"/>
        </w:rPr>
        <w:t>Ε</w:t>
      </w:r>
      <w:r w:rsidRPr="002C45DF">
        <w:rPr>
          <w:rFonts w:eastAsia="Times New Roman"/>
          <w:bCs/>
          <w:szCs w:val="24"/>
        </w:rPr>
        <w:t>γώ δεν ξέρω</w:t>
      </w:r>
      <w:r>
        <w:rPr>
          <w:rFonts w:eastAsia="Times New Roman"/>
          <w:bCs/>
          <w:szCs w:val="24"/>
        </w:rPr>
        <w:t>, κύριε Π</w:t>
      </w:r>
      <w:r w:rsidRPr="002C45DF">
        <w:rPr>
          <w:rFonts w:eastAsia="Times New Roman"/>
          <w:bCs/>
          <w:szCs w:val="24"/>
        </w:rPr>
        <w:t>ρόεδρε</w:t>
      </w:r>
      <w:r>
        <w:rPr>
          <w:rFonts w:eastAsia="Times New Roman"/>
          <w:bCs/>
          <w:szCs w:val="24"/>
        </w:rPr>
        <w:t>,</w:t>
      </w:r>
      <w:r w:rsidRPr="002C45DF">
        <w:rPr>
          <w:rFonts w:eastAsia="Times New Roman"/>
          <w:bCs/>
          <w:szCs w:val="24"/>
        </w:rPr>
        <w:t xml:space="preserve"> τι κάν</w:t>
      </w:r>
      <w:r>
        <w:rPr>
          <w:rFonts w:eastAsia="Times New Roman"/>
          <w:bCs/>
          <w:szCs w:val="24"/>
        </w:rPr>
        <w:t xml:space="preserve">ει με </w:t>
      </w:r>
      <w:r w:rsidRPr="002C45DF">
        <w:rPr>
          <w:rFonts w:eastAsia="Times New Roman"/>
          <w:bCs/>
          <w:szCs w:val="24"/>
        </w:rPr>
        <w:t>τα κέρατά του ο κ</w:t>
      </w:r>
      <w:r>
        <w:rPr>
          <w:rFonts w:eastAsia="Times New Roman"/>
          <w:bCs/>
          <w:szCs w:val="24"/>
        </w:rPr>
        <w:t>.</w:t>
      </w:r>
      <w:r w:rsidRPr="002C45DF">
        <w:rPr>
          <w:rFonts w:eastAsia="Times New Roman"/>
          <w:bCs/>
          <w:szCs w:val="24"/>
        </w:rPr>
        <w:t xml:space="preserve"> Καμμένος</w:t>
      </w:r>
      <w:r>
        <w:rPr>
          <w:rFonts w:eastAsia="Times New Roman"/>
          <w:bCs/>
          <w:szCs w:val="24"/>
        </w:rPr>
        <w:t>, αλλά</w:t>
      </w:r>
      <w:r w:rsidRPr="002C45DF">
        <w:rPr>
          <w:rFonts w:eastAsia="Times New Roman"/>
          <w:bCs/>
          <w:szCs w:val="24"/>
        </w:rPr>
        <w:t xml:space="preserve"> ξέρω ότι δεν πρόκειται να ανεχθ</w:t>
      </w:r>
      <w:r>
        <w:rPr>
          <w:rFonts w:eastAsia="Times New Roman"/>
          <w:bCs/>
          <w:szCs w:val="24"/>
        </w:rPr>
        <w:t xml:space="preserve">ώ άλλο </w:t>
      </w:r>
      <w:r w:rsidRPr="002C45DF">
        <w:rPr>
          <w:rFonts w:eastAsia="Times New Roman"/>
          <w:bCs/>
          <w:szCs w:val="24"/>
        </w:rPr>
        <w:t>μέσα σε αυτή</w:t>
      </w:r>
      <w:r>
        <w:rPr>
          <w:rFonts w:eastAsia="Times New Roman"/>
          <w:bCs/>
          <w:szCs w:val="24"/>
        </w:rPr>
        <w:t>ν</w:t>
      </w:r>
      <w:r w:rsidRPr="002C45DF">
        <w:rPr>
          <w:rFonts w:eastAsia="Times New Roman"/>
          <w:bCs/>
          <w:szCs w:val="24"/>
        </w:rPr>
        <w:t xml:space="preserve"> την </w:t>
      </w:r>
      <w:r>
        <w:rPr>
          <w:rFonts w:eastAsia="Times New Roman"/>
          <w:bCs/>
          <w:szCs w:val="24"/>
        </w:rPr>
        <w:t>Α</w:t>
      </w:r>
      <w:r w:rsidRPr="002C45DF">
        <w:rPr>
          <w:rFonts w:eastAsia="Times New Roman"/>
          <w:bCs/>
          <w:szCs w:val="24"/>
        </w:rPr>
        <w:t>ίθουσα</w:t>
      </w:r>
      <w:r>
        <w:rPr>
          <w:rFonts w:eastAsia="Times New Roman"/>
          <w:bCs/>
          <w:szCs w:val="24"/>
        </w:rPr>
        <w:t>,</w:t>
      </w:r>
      <w:r w:rsidRPr="002C45DF">
        <w:rPr>
          <w:rFonts w:eastAsia="Times New Roman"/>
          <w:bCs/>
          <w:szCs w:val="24"/>
        </w:rPr>
        <w:t xml:space="preserve"> γιατί το έχει κάνει ξανά</w:t>
      </w:r>
      <w:r>
        <w:rPr>
          <w:rFonts w:eastAsia="Times New Roman"/>
          <w:bCs/>
          <w:szCs w:val="24"/>
        </w:rPr>
        <w:t xml:space="preserve">, </w:t>
      </w:r>
      <w:r w:rsidRPr="002C45DF">
        <w:rPr>
          <w:rFonts w:eastAsia="Times New Roman"/>
          <w:bCs/>
          <w:szCs w:val="24"/>
        </w:rPr>
        <w:t>υπονοούμενα σε σχέση με ζητήματα ηθικής και σεξιστικά υπονοούμενα</w:t>
      </w:r>
      <w:r>
        <w:rPr>
          <w:rFonts w:eastAsia="Times New Roman"/>
          <w:bCs/>
          <w:szCs w:val="24"/>
        </w:rPr>
        <w:t>.</w:t>
      </w:r>
    </w:p>
    <w:p w14:paraId="1286C9DE" w14:textId="77777777" w:rsidR="000402FE" w:rsidRDefault="007623D8">
      <w:pPr>
        <w:spacing w:line="600" w:lineRule="auto"/>
        <w:ind w:firstLine="720"/>
        <w:jc w:val="both"/>
        <w:rPr>
          <w:rFonts w:eastAsia="Times New Roman"/>
          <w:bCs/>
          <w:szCs w:val="24"/>
        </w:rPr>
      </w:pPr>
      <w:r>
        <w:rPr>
          <w:rFonts w:eastAsia="Times New Roman"/>
          <w:bCs/>
          <w:szCs w:val="24"/>
        </w:rPr>
        <w:t xml:space="preserve">Ο </w:t>
      </w:r>
      <w:r w:rsidRPr="002C45DF">
        <w:rPr>
          <w:rFonts w:eastAsia="Times New Roman"/>
          <w:bCs/>
          <w:szCs w:val="24"/>
        </w:rPr>
        <w:t>κ</w:t>
      </w:r>
      <w:r>
        <w:rPr>
          <w:rFonts w:eastAsia="Times New Roman"/>
          <w:bCs/>
          <w:szCs w:val="24"/>
        </w:rPr>
        <w:t>.</w:t>
      </w:r>
      <w:r w:rsidRPr="002C45DF">
        <w:rPr>
          <w:rFonts w:eastAsia="Times New Roman"/>
          <w:bCs/>
          <w:szCs w:val="24"/>
        </w:rPr>
        <w:t xml:space="preserve"> Καμμένος την προηγούμενη που </w:t>
      </w:r>
      <w:r>
        <w:rPr>
          <w:rFonts w:eastAsia="Times New Roman"/>
          <w:bCs/>
          <w:szCs w:val="24"/>
        </w:rPr>
        <w:t xml:space="preserve">αναφέρθηκε σ’ αυτό, δεσμεύθηκε να φέρει </w:t>
      </w:r>
      <w:r w:rsidRPr="002C45DF">
        <w:rPr>
          <w:rFonts w:eastAsia="Times New Roman"/>
          <w:bCs/>
          <w:szCs w:val="24"/>
        </w:rPr>
        <w:t>φωτογραφίες</w:t>
      </w:r>
      <w:r>
        <w:rPr>
          <w:rFonts w:eastAsia="Times New Roman"/>
          <w:bCs/>
          <w:szCs w:val="24"/>
        </w:rPr>
        <w:t>.</w:t>
      </w:r>
      <w:r w:rsidRPr="002C45DF">
        <w:rPr>
          <w:rFonts w:eastAsia="Times New Roman"/>
          <w:bCs/>
          <w:szCs w:val="24"/>
        </w:rPr>
        <w:t xml:space="preserve"> Προφανώς</w:t>
      </w:r>
      <w:r>
        <w:rPr>
          <w:rFonts w:eastAsia="Times New Roman"/>
          <w:bCs/>
          <w:szCs w:val="24"/>
        </w:rPr>
        <w:t>,</w:t>
      </w:r>
      <w:r w:rsidRPr="002C45DF">
        <w:rPr>
          <w:rFonts w:eastAsia="Times New Roman"/>
          <w:bCs/>
          <w:szCs w:val="24"/>
        </w:rPr>
        <w:t xml:space="preserve"> επειδή δεν υπάρχει τέτοιο θέμα</w:t>
      </w:r>
      <w:r>
        <w:rPr>
          <w:rFonts w:eastAsia="Times New Roman"/>
          <w:bCs/>
          <w:szCs w:val="24"/>
        </w:rPr>
        <w:t>,</w:t>
      </w:r>
      <w:r w:rsidRPr="002C45DF">
        <w:rPr>
          <w:rFonts w:eastAsia="Times New Roman"/>
          <w:bCs/>
          <w:szCs w:val="24"/>
        </w:rPr>
        <w:t xml:space="preserve"> δεν έφερε κα</w:t>
      </w:r>
      <w:r>
        <w:rPr>
          <w:rFonts w:eastAsia="Times New Roman"/>
          <w:bCs/>
          <w:szCs w:val="24"/>
        </w:rPr>
        <w:t>μ</w:t>
      </w:r>
      <w:r w:rsidRPr="002C45DF">
        <w:rPr>
          <w:rFonts w:eastAsia="Times New Roman"/>
          <w:bCs/>
          <w:szCs w:val="24"/>
        </w:rPr>
        <w:t xml:space="preserve">μία φωτογραφία και σήμερα </w:t>
      </w:r>
      <w:r>
        <w:rPr>
          <w:rFonts w:eastAsia="Times New Roman"/>
          <w:bCs/>
          <w:szCs w:val="24"/>
        </w:rPr>
        <w:t>επανήλθε.</w:t>
      </w:r>
    </w:p>
    <w:p w14:paraId="1286C9DF" w14:textId="77777777" w:rsidR="000402FE" w:rsidRDefault="007623D8">
      <w:pPr>
        <w:spacing w:line="600" w:lineRule="auto"/>
        <w:ind w:firstLine="720"/>
        <w:jc w:val="both"/>
        <w:rPr>
          <w:rFonts w:eastAsia="Times New Roman"/>
          <w:bCs/>
          <w:szCs w:val="24"/>
        </w:rPr>
      </w:pPr>
      <w:r>
        <w:rPr>
          <w:rFonts w:eastAsia="Times New Roman"/>
          <w:bCs/>
          <w:szCs w:val="24"/>
        </w:rPr>
        <w:t xml:space="preserve">Όμως, τι να περιμένει κανείς, κύριε Πρόεδρε, από </w:t>
      </w:r>
      <w:r w:rsidRPr="002C45DF">
        <w:rPr>
          <w:rFonts w:eastAsia="Times New Roman"/>
          <w:bCs/>
          <w:szCs w:val="24"/>
        </w:rPr>
        <w:t>έναν ά</w:t>
      </w:r>
      <w:r>
        <w:rPr>
          <w:rFonts w:eastAsia="Times New Roman"/>
          <w:bCs/>
          <w:szCs w:val="24"/>
        </w:rPr>
        <w:t>νθρωπο που σήμερα μας αποκάλυψε</w:t>
      </w:r>
      <w:r w:rsidRPr="002C45DF">
        <w:rPr>
          <w:rFonts w:eastAsia="Times New Roman"/>
          <w:bCs/>
          <w:szCs w:val="24"/>
        </w:rPr>
        <w:t xml:space="preserve"> ότι </w:t>
      </w:r>
      <w:r>
        <w:rPr>
          <w:rFonts w:eastAsia="Times New Roman"/>
          <w:bCs/>
          <w:szCs w:val="24"/>
        </w:rPr>
        <w:t xml:space="preserve">όλα αυτά τα χρόνια δεν </w:t>
      </w:r>
      <w:r w:rsidRPr="002C45DF">
        <w:rPr>
          <w:rFonts w:eastAsia="Times New Roman"/>
          <w:bCs/>
          <w:szCs w:val="24"/>
        </w:rPr>
        <w:t>έλεγ</w:t>
      </w:r>
      <w:r>
        <w:rPr>
          <w:rFonts w:eastAsia="Times New Roman"/>
          <w:bCs/>
          <w:szCs w:val="24"/>
        </w:rPr>
        <w:t>αν μόνο</w:t>
      </w:r>
      <w:r w:rsidRPr="002C45DF">
        <w:rPr>
          <w:rFonts w:eastAsia="Times New Roman"/>
          <w:bCs/>
          <w:szCs w:val="24"/>
        </w:rPr>
        <w:t xml:space="preserve"> ψέματα </w:t>
      </w:r>
      <w:r>
        <w:rPr>
          <w:rFonts w:eastAsia="Times New Roman"/>
          <w:bCs/>
          <w:szCs w:val="24"/>
        </w:rPr>
        <w:t xml:space="preserve">σ’ εμάς και </w:t>
      </w:r>
      <w:r w:rsidRPr="002C45DF">
        <w:rPr>
          <w:rFonts w:eastAsia="Times New Roman"/>
          <w:bCs/>
          <w:szCs w:val="24"/>
        </w:rPr>
        <w:t>στον ελληνικό λαό</w:t>
      </w:r>
      <w:r>
        <w:rPr>
          <w:rFonts w:eastAsia="Times New Roman"/>
          <w:bCs/>
          <w:szCs w:val="24"/>
        </w:rPr>
        <w:t>, αλλά έλεγαν ψέματα και μεταξύ τους ο κ. Τσ</w:t>
      </w:r>
      <w:r>
        <w:rPr>
          <w:rFonts w:eastAsia="Times New Roman"/>
          <w:bCs/>
          <w:szCs w:val="24"/>
        </w:rPr>
        <w:t xml:space="preserve">ίπρας και ο κ. Καμμένος; Και τώρα κλαίνε ο ένας για τον άλλον και λένε «μου είπες ψέματα» και «γιατί </w:t>
      </w:r>
      <w:r w:rsidRPr="002C45DF">
        <w:rPr>
          <w:rFonts w:eastAsia="Times New Roman"/>
          <w:bCs/>
          <w:szCs w:val="24"/>
        </w:rPr>
        <w:t xml:space="preserve">μου το </w:t>
      </w:r>
      <w:r>
        <w:rPr>
          <w:rFonts w:eastAsia="Times New Roman"/>
          <w:bCs/>
          <w:szCs w:val="24"/>
        </w:rPr>
        <w:t>εί</w:t>
      </w:r>
      <w:r w:rsidRPr="002C45DF">
        <w:rPr>
          <w:rFonts w:eastAsia="Times New Roman"/>
          <w:bCs/>
          <w:szCs w:val="24"/>
        </w:rPr>
        <w:t xml:space="preserve">πες </w:t>
      </w:r>
      <w:r>
        <w:rPr>
          <w:rFonts w:eastAsia="Times New Roman"/>
          <w:bCs/>
          <w:szCs w:val="24"/>
        </w:rPr>
        <w:t xml:space="preserve">έτσι και δεν μου το είπες </w:t>
      </w:r>
      <w:r w:rsidRPr="002C45DF">
        <w:rPr>
          <w:rFonts w:eastAsia="Times New Roman"/>
          <w:bCs/>
          <w:szCs w:val="24"/>
        </w:rPr>
        <w:t>αλλιώς</w:t>
      </w:r>
      <w:r>
        <w:rPr>
          <w:rFonts w:eastAsia="Times New Roman"/>
          <w:bCs/>
          <w:szCs w:val="24"/>
        </w:rPr>
        <w:t>».</w:t>
      </w:r>
    </w:p>
    <w:p w14:paraId="1286C9E0" w14:textId="77777777" w:rsidR="000402FE" w:rsidRDefault="007623D8">
      <w:pPr>
        <w:spacing w:line="600" w:lineRule="auto"/>
        <w:ind w:firstLine="720"/>
        <w:jc w:val="both"/>
        <w:rPr>
          <w:rFonts w:eastAsia="Times New Roman"/>
          <w:bCs/>
          <w:szCs w:val="24"/>
        </w:rPr>
      </w:pPr>
      <w:r>
        <w:rPr>
          <w:rFonts w:eastAsia="Times New Roman"/>
          <w:bCs/>
          <w:szCs w:val="24"/>
        </w:rPr>
        <w:t>Και τώρα θα</w:t>
      </w:r>
      <w:r w:rsidRPr="002C45DF">
        <w:rPr>
          <w:rFonts w:eastAsia="Times New Roman"/>
          <w:bCs/>
          <w:szCs w:val="24"/>
        </w:rPr>
        <w:t xml:space="preserve"> περιμένουμε να τον δούμε και στο συλλαλητήριο </w:t>
      </w:r>
      <w:r>
        <w:rPr>
          <w:rFonts w:eastAsia="Times New Roman"/>
          <w:bCs/>
          <w:szCs w:val="24"/>
        </w:rPr>
        <w:t xml:space="preserve">της Κυριακής, </w:t>
      </w:r>
      <w:r w:rsidRPr="002C45DF">
        <w:rPr>
          <w:rFonts w:eastAsia="Times New Roman"/>
          <w:bCs/>
          <w:szCs w:val="24"/>
        </w:rPr>
        <w:t>για</w:t>
      </w:r>
      <w:r>
        <w:rPr>
          <w:rFonts w:eastAsia="Times New Roman"/>
          <w:bCs/>
          <w:szCs w:val="24"/>
        </w:rPr>
        <w:t>τί πια πρώτη φορά έβγαλε τη στολ</w:t>
      </w:r>
      <w:r>
        <w:rPr>
          <w:rFonts w:eastAsia="Times New Roman"/>
          <w:bCs/>
          <w:szCs w:val="24"/>
        </w:rPr>
        <w:t>ή παραλλαγής και έβαλε τον ντουλαμά του Παύλου Μελά.</w:t>
      </w:r>
    </w:p>
    <w:p w14:paraId="1286C9E1" w14:textId="77777777" w:rsidR="000402FE" w:rsidRDefault="007623D8">
      <w:pPr>
        <w:spacing w:line="600" w:lineRule="auto"/>
        <w:ind w:firstLine="720"/>
        <w:jc w:val="both"/>
        <w:rPr>
          <w:rFonts w:eastAsia="Times New Roman"/>
          <w:bCs/>
          <w:szCs w:val="24"/>
        </w:rPr>
      </w:pPr>
      <w:r>
        <w:rPr>
          <w:rFonts w:eastAsia="Times New Roman"/>
          <w:bCs/>
          <w:szCs w:val="24"/>
        </w:rPr>
        <w:t>Ευχαριστώ.</w:t>
      </w:r>
    </w:p>
    <w:p w14:paraId="1286C9E2" w14:textId="77777777" w:rsidR="000402FE" w:rsidRDefault="007623D8">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1286C9E3" w14:textId="77777777" w:rsidR="000402FE" w:rsidRDefault="007623D8">
      <w:pPr>
        <w:spacing w:line="600" w:lineRule="auto"/>
        <w:ind w:firstLine="720"/>
        <w:jc w:val="both"/>
        <w:rPr>
          <w:rFonts w:eastAsia="Times New Roman"/>
          <w:bCs/>
          <w:szCs w:val="24"/>
        </w:rPr>
      </w:pPr>
      <w:r w:rsidRPr="00B42246">
        <w:rPr>
          <w:rFonts w:eastAsia="Times New Roman"/>
          <w:b/>
          <w:bCs/>
          <w:szCs w:val="24"/>
        </w:rPr>
        <w:t>ΠΡΟΕΔΡΕΥΩΝ (Νικήτας Κακλαμάνης):</w:t>
      </w:r>
      <w:r>
        <w:rPr>
          <w:rFonts w:eastAsia="Times New Roman"/>
          <w:bCs/>
          <w:szCs w:val="24"/>
        </w:rPr>
        <w:t xml:space="preserve"> Κύριε Πρόεδρε, για δύο λεπτά έχετε τον λόγο, αν θέλετε.</w:t>
      </w:r>
    </w:p>
    <w:p w14:paraId="1286C9E4" w14:textId="77777777" w:rsidR="000402FE" w:rsidRDefault="007623D8">
      <w:pPr>
        <w:spacing w:line="600" w:lineRule="auto"/>
        <w:ind w:firstLine="720"/>
        <w:jc w:val="both"/>
        <w:rPr>
          <w:rFonts w:eastAsia="Times New Roman"/>
          <w:bCs/>
          <w:szCs w:val="24"/>
        </w:rPr>
      </w:pPr>
      <w:r w:rsidRPr="00B42246">
        <w:rPr>
          <w:rFonts w:eastAsia="Times New Roman"/>
          <w:b/>
          <w:bCs/>
          <w:szCs w:val="24"/>
        </w:rPr>
        <w:t>ΠΑΝΟΣ ΚΑΜΜΕΝΟΣ (Πρόεδρος των Ανεξαρτήτων Ελλήνων)</w:t>
      </w:r>
      <w:r w:rsidRPr="00B42246">
        <w:rPr>
          <w:rFonts w:eastAsia="Times New Roman"/>
          <w:b/>
          <w:bCs/>
          <w:szCs w:val="24"/>
        </w:rPr>
        <w:t>:</w:t>
      </w:r>
      <w:r>
        <w:rPr>
          <w:rFonts w:eastAsia="Times New Roman"/>
          <w:bCs/>
          <w:szCs w:val="24"/>
        </w:rPr>
        <w:t xml:space="preserve"> Ευχαριστώ, κύριε Πρόεδρε.</w:t>
      </w:r>
    </w:p>
    <w:p w14:paraId="1286C9E5" w14:textId="77777777" w:rsidR="000402FE" w:rsidRDefault="007623D8">
      <w:pPr>
        <w:spacing w:line="600" w:lineRule="auto"/>
        <w:ind w:firstLine="720"/>
        <w:jc w:val="both"/>
        <w:rPr>
          <w:rFonts w:eastAsia="Times New Roman"/>
          <w:bCs/>
          <w:szCs w:val="24"/>
        </w:rPr>
      </w:pPr>
      <w:r>
        <w:rPr>
          <w:rFonts w:eastAsia="Times New Roman"/>
          <w:bCs/>
          <w:szCs w:val="24"/>
        </w:rPr>
        <w:t>Κατ’ αρχ</w:t>
      </w:r>
      <w:r>
        <w:rPr>
          <w:rFonts w:eastAsia="Times New Roman"/>
          <w:bCs/>
          <w:szCs w:val="24"/>
        </w:rPr>
        <w:t>άς</w:t>
      </w:r>
      <w:r>
        <w:rPr>
          <w:rFonts w:eastAsia="Times New Roman"/>
          <w:bCs/>
          <w:szCs w:val="24"/>
        </w:rPr>
        <w:t>, όσον αφορά τον κ. Κ</w:t>
      </w:r>
      <w:r w:rsidRPr="002C45DF">
        <w:rPr>
          <w:rFonts w:eastAsia="Times New Roman"/>
          <w:bCs/>
          <w:szCs w:val="24"/>
        </w:rPr>
        <w:t>ουμουτσάκο παραδ</w:t>
      </w:r>
      <w:r>
        <w:rPr>
          <w:rFonts w:eastAsia="Times New Roman"/>
          <w:bCs/>
          <w:szCs w:val="24"/>
        </w:rPr>
        <w:t xml:space="preserve">έχθηκε </w:t>
      </w:r>
      <w:r w:rsidRPr="002C45DF">
        <w:rPr>
          <w:rFonts w:eastAsia="Times New Roman"/>
          <w:bCs/>
          <w:szCs w:val="24"/>
        </w:rPr>
        <w:t>ότι</w:t>
      </w:r>
      <w:r>
        <w:rPr>
          <w:rFonts w:eastAsia="Times New Roman"/>
          <w:bCs/>
          <w:szCs w:val="24"/>
        </w:rPr>
        <w:t>,</w:t>
      </w:r>
      <w:r w:rsidRPr="002C45DF">
        <w:rPr>
          <w:rFonts w:eastAsia="Times New Roman"/>
          <w:bCs/>
          <w:szCs w:val="24"/>
        </w:rPr>
        <w:t xml:space="preserve"> πράγματι κατέθεσε την ερώτηση και</w:t>
      </w:r>
      <w:r>
        <w:rPr>
          <w:rFonts w:eastAsia="Times New Roman"/>
          <w:bCs/>
          <w:szCs w:val="24"/>
        </w:rPr>
        <w:t>, π</w:t>
      </w:r>
      <w:r w:rsidRPr="002C45DF">
        <w:rPr>
          <w:rFonts w:eastAsia="Times New Roman"/>
          <w:bCs/>
          <w:szCs w:val="24"/>
        </w:rPr>
        <w:t>ράγματι</w:t>
      </w:r>
      <w:r>
        <w:rPr>
          <w:rFonts w:eastAsia="Times New Roman"/>
          <w:bCs/>
          <w:szCs w:val="24"/>
        </w:rPr>
        <w:t>,</w:t>
      </w:r>
      <w:r w:rsidRPr="002C45DF">
        <w:rPr>
          <w:rFonts w:eastAsia="Times New Roman"/>
          <w:bCs/>
          <w:szCs w:val="24"/>
        </w:rPr>
        <w:t xml:space="preserve"> ανέφερε </w:t>
      </w:r>
      <w:r>
        <w:rPr>
          <w:rFonts w:eastAsia="Times New Roman"/>
          <w:bCs/>
          <w:szCs w:val="24"/>
        </w:rPr>
        <w:t>ως Σ</w:t>
      </w:r>
      <w:r w:rsidRPr="002C45DF">
        <w:rPr>
          <w:rFonts w:eastAsia="Times New Roman"/>
          <w:bCs/>
          <w:szCs w:val="24"/>
        </w:rPr>
        <w:t xml:space="preserve">λαβομακεδόνες </w:t>
      </w:r>
      <w:r>
        <w:rPr>
          <w:rFonts w:eastAsia="Times New Roman"/>
          <w:bCs/>
          <w:szCs w:val="24"/>
        </w:rPr>
        <w:t>τους εκ σλαβικής…</w:t>
      </w:r>
    </w:p>
    <w:p w14:paraId="1286C9E6" w14:textId="77777777" w:rsidR="000402FE" w:rsidRDefault="007623D8">
      <w:pPr>
        <w:spacing w:line="600" w:lineRule="auto"/>
        <w:ind w:firstLine="720"/>
        <w:jc w:val="center"/>
        <w:rPr>
          <w:rFonts w:eastAsia="Times New Roman"/>
          <w:bCs/>
          <w:szCs w:val="24"/>
        </w:rPr>
      </w:pPr>
      <w:r>
        <w:rPr>
          <w:rFonts w:eastAsia="Times New Roman"/>
          <w:bCs/>
          <w:szCs w:val="24"/>
        </w:rPr>
        <w:t>(Θόρυβος στην Αίθουσα)</w:t>
      </w:r>
    </w:p>
    <w:p w14:paraId="1286C9E7" w14:textId="77777777" w:rsidR="000402FE" w:rsidRDefault="007623D8">
      <w:pPr>
        <w:spacing w:line="600" w:lineRule="auto"/>
        <w:ind w:firstLine="720"/>
        <w:jc w:val="both"/>
        <w:rPr>
          <w:rFonts w:eastAsia="Times New Roman"/>
          <w:bCs/>
          <w:szCs w:val="24"/>
        </w:rPr>
      </w:pPr>
      <w:r>
        <w:rPr>
          <w:rFonts w:eastAsia="Times New Roman"/>
          <w:b/>
          <w:bCs/>
          <w:szCs w:val="24"/>
        </w:rPr>
        <w:t>ΓΕΩΡΓΙΟΣ ΚΟΥΜΟΥΤΣΑΚΟΣ:</w:t>
      </w:r>
      <w:r>
        <w:rPr>
          <w:rFonts w:eastAsia="Times New Roman"/>
          <w:bCs/>
          <w:szCs w:val="24"/>
        </w:rPr>
        <w:t xml:space="preserve"> Μα ακούτε, κύριε Καμμένο; Η απογρα</w:t>
      </w:r>
      <w:r>
        <w:rPr>
          <w:rFonts w:eastAsia="Times New Roman"/>
          <w:bCs/>
          <w:szCs w:val="24"/>
        </w:rPr>
        <w:t>φή των Σκοπίων το λέει αυτό.</w:t>
      </w:r>
    </w:p>
    <w:p w14:paraId="1286C9E8" w14:textId="77777777" w:rsidR="000402FE" w:rsidRDefault="007623D8">
      <w:pPr>
        <w:spacing w:line="600" w:lineRule="auto"/>
        <w:ind w:firstLine="720"/>
        <w:jc w:val="both"/>
        <w:rPr>
          <w:rFonts w:eastAsia="Times New Roman"/>
          <w:bCs/>
          <w:szCs w:val="24"/>
        </w:rPr>
      </w:pPr>
      <w:r>
        <w:rPr>
          <w:rFonts w:eastAsia="Times New Roman"/>
          <w:b/>
          <w:bCs/>
          <w:szCs w:val="24"/>
        </w:rPr>
        <w:t>ΠΑΝΟΣ ΚΑΜΜΕΝΟΣ (Πρόεδρος των Ανεξαρτήτων Ελλήνων):</w:t>
      </w:r>
      <w:r>
        <w:rPr>
          <w:rFonts w:eastAsia="Times New Roman"/>
          <w:bCs/>
          <w:szCs w:val="24"/>
        </w:rPr>
        <w:t xml:space="preserve"> Ε</w:t>
      </w:r>
      <w:r w:rsidRPr="002C45DF">
        <w:rPr>
          <w:rFonts w:eastAsia="Times New Roman"/>
          <w:bCs/>
          <w:szCs w:val="24"/>
        </w:rPr>
        <w:t>ίναι πολύ πιο απλό</w:t>
      </w:r>
      <w:r>
        <w:rPr>
          <w:rFonts w:eastAsia="Times New Roman"/>
          <w:bCs/>
          <w:szCs w:val="24"/>
        </w:rPr>
        <w:t>…</w:t>
      </w:r>
    </w:p>
    <w:p w14:paraId="1286C9E9" w14:textId="77777777" w:rsidR="000402FE" w:rsidRDefault="007623D8">
      <w:pPr>
        <w:spacing w:line="600" w:lineRule="auto"/>
        <w:ind w:firstLine="720"/>
        <w:jc w:val="both"/>
        <w:rPr>
          <w:rFonts w:eastAsia="Times New Roman"/>
          <w:bCs/>
          <w:szCs w:val="24"/>
        </w:rPr>
      </w:pPr>
      <w:r w:rsidRPr="00B42246">
        <w:rPr>
          <w:rFonts w:eastAsia="Times New Roman"/>
          <w:b/>
          <w:bCs/>
          <w:szCs w:val="24"/>
        </w:rPr>
        <w:t>ΠΡΟΕΔΡΕΥΩΝ (Νικήτας Κακλαμάνης):</w:t>
      </w:r>
      <w:r>
        <w:rPr>
          <w:rFonts w:eastAsia="Times New Roman"/>
          <w:bCs/>
          <w:szCs w:val="24"/>
        </w:rPr>
        <w:t xml:space="preserve"> Κύριε Κουμουτσάκο, ήσασταν σαφής. Έ</w:t>
      </w:r>
      <w:r w:rsidRPr="002C45DF">
        <w:rPr>
          <w:rFonts w:eastAsia="Times New Roman"/>
          <w:bCs/>
          <w:szCs w:val="24"/>
        </w:rPr>
        <w:t xml:space="preserve">χει γραφτεί </w:t>
      </w:r>
      <w:r>
        <w:rPr>
          <w:rFonts w:eastAsia="Times New Roman"/>
          <w:bCs/>
          <w:szCs w:val="24"/>
        </w:rPr>
        <w:t>στα Πρακτικά και όσοι γνωρίζουμε γράμματα, καταλάβαμε.</w:t>
      </w:r>
    </w:p>
    <w:p w14:paraId="1286C9EA" w14:textId="77777777" w:rsidR="000402FE" w:rsidRDefault="007623D8">
      <w:pPr>
        <w:spacing w:line="600" w:lineRule="auto"/>
        <w:ind w:firstLine="720"/>
        <w:jc w:val="both"/>
        <w:rPr>
          <w:rFonts w:eastAsia="Times New Roman"/>
          <w:bCs/>
          <w:szCs w:val="24"/>
        </w:rPr>
      </w:pPr>
      <w:r>
        <w:rPr>
          <w:rFonts w:eastAsia="Times New Roman"/>
          <w:b/>
          <w:bCs/>
          <w:szCs w:val="24"/>
        </w:rPr>
        <w:t xml:space="preserve">ΠΑΝΟΣ ΚΑΜΜΕΝΟΣ </w:t>
      </w:r>
      <w:r>
        <w:rPr>
          <w:rFonts w:eastAsia="Times New Roman"/>
          <w:b/>
          <w:bCs/>
          <w:szCs w:val="24"/>
        </w:rPr>
        <w:t>(Πρόεδρος των Ανεξαρτήτων Ελλήνων):</w:t>
      </w:r>
      <w:r>
        <w:rPr>
          <w:rFonts w:eastAsia="Times New Roman"/>
          <w:bCs/>
          <w:szCs w:val="24"/>
        </w:rPr>
        <w:t xml:space="preserve"> Για το ποια θέση δέχεται η Νέα Δημοκρατία και ο κ. Κουμουτσάκος </w:t>
      </w:r>
      <w:r w:rsidRPr="002C45DF">
        <w:rPr>
          <w:rFonts w:eastAsia="Times New Roman"/>
          <w:bCs/>
          <w:szCs w:val="24"/>
        </w:rPr>
        <w:t xml:space="preserve">δεν χρειάζεται να </w:t>
      </w:r>
      <w:r>
        <w:rPr>
          <w:rFonts w:eastAsia="Times New Roman"/>
          <w:bCs/>
          <w:szCs w:val="24"/>
        </w:rPr>
        <w:t xml:space="preserve">ακούσω τον κ. Κουμουτσάκο. Αν </w:t>
      </w:r>
      <w:r w:rsidRPr="002C45DF">
        <w:rPr>
          <w:rFonts w:eastAsia="Times New Roman"/>
          <w:bCs/>
          <w:szCs w:val="24"/>
        </w:rPr>
        <w:t xml:space="preserve">δει κανείς </w:t>
      </w:r>
      <w:r>
        <w:rPr>
          <w:rFonts w:eastAsia="Times New Roman"/>
          <w:bCs/>
          <w:szCs w:val="24"/>
        </w:rPr>
        <w:t xml:space="preserve">τις </w:t>
      </w:r>
      <w:r w:rsidRPr="002C45DF">
        <w:rPr>
          <w:rFonts w:eastAsia="Times New Roman"/>
          <w:bCs/>
          <w:szCs w:val="24"/>
        </w:rPr>
        <w:t xml:space="preserve">τηλεοπτικές παρουσίες </w:t>
      </w:r>
      <w:r>
        <w:rPr>
          <w:rFonts w:eastAsia="Times New Roman"/>
          <w:bCs/>
          <w:szCs w:val="24"/>
        </w:rPr>
        <w:t xml:space="preserve">της </w:t>
      </w:r>
      <w:r w:rsidRPr="002C45DF">
        <w:rPr>
          <w:rFonts w:eastAsia="Times New Roman"/>
          <w:bCs/>
          <w:szCs w:val="24"/>
        </w:rPr>
        <w:t>κ</w:t>
      </w:r>
      <w:r>
        <w:rPr>
          <w:rFonts w:eastAsia="Times New Roman"/>
          <w:bCs/>
          <w:szCs w:val="24"/>
        </w:rPr>
        <w:t>.</w:t>
      </w:r>
      <w:r w:rsidRPr="002C45DF">
        <w:rPr>
          <w:rFonts w:eastAsia="Times New Roman"/>
          <w:bCs/>
          <w:szCs w:val="24"/>
        </w:rPr>
        <w:t xml:space="preserve"> Μπακογιάννη</w:t>
      </w:r>
      <w:r>
        <w:rPr>
          <w:rFonts w:eastAsia="Times New Roman"/>
          <w:bCs/>
          <w:szCs w:val="24"/>
        </w:rPr>
        <w:t>, επ</w:t>
      </w:r>
      <w:r w:rsidRPr="002C45DF">
        <w:rPr>
          <w:rFonts w:eastAsia="Times New Roman"/>
          <w:bCs/>
          <w:szCs w:val="24"/>
        </w:rPr>
        <w:t xml:space="preserve">αναλαμβάνει </w:t>
      </w:r>
      <w:r>
        <w:rPr>
          <w:rFonts w:eastAsia="Times New Roman"/>
          <w:bCs/>
          <w:szCs w:val="24"/>
        </w:rPr>
        <w:t xml:space="preserve">μονίμως ότι </w:t>
      </w:r>
      <w:r w:rsidRPr="002C45DF">
        <w:rPr>
          <w:rFonts w:eastAsia="Times New Roman"/>
          <w:bCs/>
          <w:szCs w:val="24"/>
        </w:rPr>
        <w:t>η θέση είναι η γεωγραφική</w:t>
      </w:r>
      <w:r>
        <w:rPr>
          <w:rFonts w:eastAsia="Times New Roman"/>
          <w:bCs/>
          <w:szCs w:val="24"/>
        </w:rPr>
        <w:t>,</w:t>
      </w:r>
      <w:r w:rsidRPr="002C45DF">
        <w:rPr>
          <w:rFonts w:eastAsia="Times New Roman"/>
          <w:bCs/>
          <w:szCs w:val="24"/>
        </w:rPr>
        <w:t xml:space="preserve"> ο γεωγραφικός προσδιορισμός</w:t>
      </w:r>
      <w:r>
        <w:rPr>
          <w:rFonts w:eastAsia="Times New Roman"/>
          <w:bCs/>
          <w:szCs w:val="24"/>
        </w:rPr>
        <w:t xml:space="preserve">, το </w:t>
      </w:r>
      <w:r>
        <w:rPr>
          <w:rFonts w:eastAsia="Times New Roman"/>
          <w:bCs/>
          <w:szCs w:val="24"/>
          <w:lang w:val="en-US"/>
        </w:rPr>
        <w:t>erga</w:t>
      </w:r>
      <w:r w:rsidRPr="004D6AD6">
        <w:rPr>
          <w:rFonts w:eastAsia="Times New Roman"/>
          <w:bCs/>
          <w:szCs w:val="24"/>
        </w:rPr>
        <w:t xml:space="preserve"> </w:t>
      </w:r>
      <w:r>
        <w:rPr>
          <w:rFonts w:eastAsia="Times New Roman"/>
          <w:bCs/>
          <w:szCs w:val="24"/>
          <w:lang w:val="en-US"/>
        </w:rPr>
        <w:t>omnes</w:t>
      </w:r>
      <w:r>
        <w:rPr>
          <w:rFonts w:eastAsia="Times New Roman"/>
          <w:bCs/>
          <w:szCs w:val="24"/>
        </w:rPr>
        <w:t xml:space="preserve">, και, άρα, </w:t>
      </w:r>
      <w:r w:rsidRPr="002C45DF">
        <w:rPr>
          <w:rFonts w:eastAsia="Times New Roman"/>
          <w:bCs/>
          <w:szCs w:val="24"/>
        </w:rPr>
        <w:t xml:space="preserve">το </w:t>
      </w:r>
      <w:r>
        <w:rPr>
          <w:rFonts w:eastAsia="Times New Roman"/>
          <w:bCs/>
          <w:szCs w:val="24"/>
        </w:rPr>
        <w:t>Β</w:t>
      </w:r>
      <w:r w:rsidRPr="002C45DF">
        <w:rPr>
          <w:rFonts w:eastAsia="Times New Roman"/>
          <w:bCs/>
          <w:szCs w:val="24"/>
        </w:rPr>
        <w:t>όρεια Μακεδονία</w:t>
      </w:r>
      <w:r>
        <w:rPr>
          <w:rFonts w:eastAsia="Times New Roman"/>
          <w:bCs/>
          <w:szCs w:val="24"/>
        </w:rPr>
        <w:t>. Κ</w:t>
      </w:r>
      <w:r w:rsidRPr="002C45DF">
        <w:rPr>
          <w:rFonts w:eastAsia="Times New Roman"/>
          <w:bCs/>
          <w:szCs w:val="24"/>
        </w:rPr>
        <w:t xml:space="preserve">αι αν δεν είναι αυτή </w:t>
      </w:r>
      <w:r>
        <w:rPr>
          <w:rFonts w:eastAsia="Times New Roman"/>
          <w:bCs/>
          <w:szCs w:val="24"/>
        </w:rPr>
        <w:t xml:space="preserve">η θέση </w:t>
      </w:r>
      <w:r w:rsidRPr="002C45DF">
        <w:rPr>
          <w:rFonts w:eastAsia="Times New Roman"/>
          <w:bCs/>
          <w:szCs w:val="24"/>
        </w:rPr>
        <w:t xml:space="preserve">της </w:t>
      </w:r>
      <w:r>
        <w:rPr>
          <w:rFonts w:eastAsia="Times New Roman"/>
          <w:bCs/>
          <w:szCs w:val="24"/>
        </w:rPr>
        <w:t xml:space="preserve">Νέας Δημοκρατίας, ζητώ </w:t>
      </w:r>
      <w:r w:rsidRPr="002C45DF">
        <w:rPr>
          <w:rFonts w:eastAsia="Times New Roman"/>
          <w:bCs/>
          <w:szCs w:val="24"/>
        </w:rPr>
        <w:t xml:space="preserve">τώρα να το απαντήσει για να </w:t>
      </w:r>
      <w:r>
        <w:rPr>
          <w:rFonts w:eastAsia="Times New Roman"/>
          <w:bCs/>
          <w:szCs w:val="24"/>
        </w:rPr>
        <w:t>ξεκαθαρίσει και σε εμάς.</w:t>
      </w:r>
    </w:p>
    <w:p w14:paraId="1286C9EB" w14:textId="77777777" w:rsidR="000402FE" w:rsidRDefault="007623D8">
      <w:pPr>
        <w:spacing w:line="600" w:lineRule="auto"/>
        <w:ind w:firstLine="720"/>
        <w:jc w:val="both"/>
        <w:rPr>
          <w:rFonts w:eastAsia="Times New Roman"/>
          <w:bCs/>
          <w:szCs w:val="24"/>
        </w:rPr>
      </w:pPr>
      <w:r>
        <w:rPr>
          <w:rFonts w:eastAsia="Times New Roman"/>
          <w:bCs/>
          <w:szCs w:val="24"/>
        </w:rPr>
        <w:t>Αυτό λ</w:t>
      </w:r>
      <w:r w:rsidRPr="002C45DF">
        <w:rPr>
          <w:rFonts w:eastAsia="Times New Roman"/>
          <w:bCs/>
          <w:szCs w:val="24"/>
        </w:rPr>
        <w:t>ένε μονίμως</w:t>
      </w:r>
      <w:r>
        <w:rPr>
          <w:rFonts w:eastAsia="Times New Roman"/>
          <w:bCs/>
          <w:szCs w:val="24"/>
        </w:rPr>
        <w:t>,</w:t>
      </w:r>
      <w:r w:rsidRPr="002C45DF">
        <w:rPr>
          <w:rFonts w:eastAsia="Times New Roman"/>
          <w:bCs/>
          <w:szCs w:val="24"/>
        </w:rPr>
        <w:t xml:space="preserve"> ότι το </w:t>
      </w:r>
      <w:r>
        <w:rPr>
          <w:rFonts w:eastAsia="Times New Roman"/>
          <w:bCs/>
          <w:szCs w:val="24"/>
          <w:lang w:val="en-US"/>
        </w:rPr>
        <w:t>erga</w:t>
      </w:r>
      <w:r w:rsidRPr="004D6AD6">
        <w:rPr>
          <w:rFonts w:eastAsia="Times New Roman"/>
          <w:bCs/>
          <w:szCs w:val="24"/>
        </w:rPr>
        <w:t xml:space="preserve"> </w:t>
      </w:r>
      <w:r>
        <w:rPr>
          <w:rFonts w:eastAsia="Times New Roman"/>
          <w:bCs/>
          <w:szCs w:val="24"/>
          <w:lang w:val="en-US"/>
        </w:rPr>
        <w:t>omnes</w:t>
      </w:r>
      <w:r w:rsidRPr="004D6AD6">
        <w:rPr>
          <w:rFonts w:eastAsia="Times New Roman"/>
          <w:bCs/>
          <w:szCs w:val="24"/>
        </w:rPr>
        <w:t xml:space="preserve"> </w:t>
      </w:r>
      <w:r w:rsidRPr="002C45DF">
        <w:rPr>
          <w:rFonts w:eastAsia="Times New Roman"/>
          <w:bCs/>
          <w:szCs w:val="24"/>
        </w:rPr>
        <w:t xml:space="preserve">και </w:t>
      </w:r>
      <w:r>
        <w:rPr>
          <w:rFonts w:eastAsia="Times New Roman"/>
          <w:bCs/>
          <w:szCs w:val="24"/>
        </w:rPr>
        <w:t>η Β</w:t>
      </w:r>
      <w:r w:rsidRPr="002C45DF">
        <w:rPr>
          <w:rFonts w:eastAsia="Times New Roman"/>
          <w:bCs/>
          <w:szCs w:val="24"/>
        </w:rPr>
        <w:t xml:space="preserve">όρεια Μακεδονία </w:t>
      </w:r>
      <w:r>
        <w:rPr>
          <w:rFonts w:eastAsia="Times New Roman"/>
          <w:bCs/>
          <w:szCs w:val="24"/>
        </w:rPr>
        <w:t>είναι η επ</w:t>
      </w:r>
      <w:r>
        <w:rPr>
          <w:rFonts w:eastAsia="Times New Roman"/>
          <w:bCs/>
          <w:szCs w:val="24"/>
        </w:rPr>
        <w:t xml:space="preserve">ίσημη </w:t>
      </w:r>
      <w:r w:rsidRPr="002C45DF">
        <w:rPr>
          <w:rFonts w:eastAsia="Times New Roman"/>
          <w:bCs/>
          <w:szCs w:val="24"/>
        </w:rPr>
        <w:t xml:space="preserve">θέση τους και για αυτό </w:t>
      </w:r>
      <w:r>
        <w:rPr>
          <w:rFonts w:eastAsia="Times New Roman"/>
          <w:bCs/>
          <w:szCs w:val="24"/>
        </w:rPr>
        <w:t xml:space="preserve">με εγκάλεσε και ζήτησε από τον κ. </w:t>
      </w:r>
      <w:r w:rsidRPr="002C45DF">
        <w:rPr>
          <w:rFonts w:eastAsia="Times New Roman"/>
          <w:bCs/>
          <w:szCs w:val="24"/>
        </w:rPr>
        <w:t xml:space="preserve">Κοτζιά </w:t>
      </w:r>
      <w:r>
        <w:rPr>
          <w:rFonts w:eastAsia="Times New Roman"/>
          <w:bCs/>
          <w:szCs w:val="24"/>
        </w:rPr>
        <w:t xml:space="preserve">να </w:t>
      </w:r>
      <w:r w:rsidRPr="002C45DF">
        <w:rPr>
          <w:rFonts w:eastAsia="Times New Roman"/>
          <w:bCs/>
          <w:szCs w:val="24"/>
        </w:rPr>
        <w:t>με μαλώσε</w:t>
      </w:r>
      <w:r>
        <w:rPr>
          <w:rFonts w:eastAsia="Times New Roman"/>
          <w:bCs/>
          <w:szCs w:val="24"/>
        </w:rPr>
        <w:t xml:space="preserve">ι, γιατί </w:t>
      </w:r>
      <w:r w:rsidRPr="002C45DF">
        <w:rPr>
          <w:rFonts w:eastAsia="Times New Roman"/>
          <w:bCs/>
          <w:szCs w:val="24"/>
        </w:rPr>
        <w:t>εγώ</w:t>
      </w:r>
      <w:r>
        <w:rPr>
          <w:rFonts w:eastAsia="Times New Roman"/>
          <w:bCs/>
          <w:szCs w:val="24"/>
        </w:rPr>
        <w:t xml:space="preserve"> από αυτήν τη θέση που</w:t>
      </w:r>
      <w:r w:rsidRPr="002C45DF">
        <w:rPr>
          <w:rFonts w:eastAsia="Times New Roman"/>
          <w:bCs/>
          <w:szCs w:val="24"/>
        </w:rPr>
        <w:t xml:space="preserve"> συμφωνεί και το ΥΠΕΞ και η Νέα Δημοκρατία</w:t>
      </w:r>
      <w:r>
        <w:rPr>
          <w:rFonts w:eastAsia="Times New Roman"/>
          <w:bCs/>
          <w:szCs w:val="24"/>
        </w:rPr>
        <w:t>,</w:t>
      </w:r>
      <w:r w:rsidRPr="002C45DF">
        <w:rPr>
          <w:rFonts w:eastAsia="Times New Roman"/>
          <w:bCs/>
          <w:szCs w:val="24"/>
        </w:rPr>
        <w:t xml:space="preserve"> </w:t>
      </w:r>
      <w:r>
        <w:rPr>
          <w:rFonts w:eastAsia="Times New Roman"/>
          <w:bCs/>
          <w:szCs w:val="24"/>
        </w:rPr>
        <w:t xml:space="preserve">είχα </w:t>
      </w:r>
      <w:r w:rsidRPr="002C45DF">
        <w:rPr>
          <w:rFonts w:eastAsia="Times New Roman"/>
          <w:bCs/>
          <w:szCs w:val="24"/>
        </w:rPr>
        <w:t xml:space="preserve">διαφορετική </w:t>
      </w:r>
      <w:r>
        <w:rPr>
          <w:rFonts w:eastAsia="Times New Roman"/>
          <w:bCs/>
          <w:szCs w:val="24"/>
        </w:rPr>
        <w:t>άποψη. Είναι ξεκάθαρα πράγματα.</w:t>
      </w:r>
    </w:p>
    <w:p w14:paraId="1286C9EC" w14:textId="77777777" w:rsidR="000402FE" w:rsidRDefault="007623D8">
      <w:pPr>
        <w:spacing w:line="600" w:lineRule="auto"/>
        <w:ind w:firstLine="720"/>
        <w:jc w:val="both"/>
        <w:rPr>
          <w:rFonts w:eastAsia="Times New Roman"/>
          <w:szCs w:val="24"/>
        </w:rPr>
      </w:pPr>
      <w:r>
        <w:rPr>
          <w:rFonts w:eastAsia="Times New Roman"/>
          <w:szCs w:val="24"/>
        </w:rPr>
        <w:t>Όσ</w:t>
      </w:r>
      <w:r w:rsidRPr="00934C17">
        <w:rPr>
          <w:rFonts w:eastAsia="Times New Roman"/>
          <w:szCs w:val="24"/>
        </w:rPr>
        <w:t xml:space="preserve">ον αφορά την </w:t>
      </w:r>
      <w:r>
        <w:rPr>
          <w:rFonts w:eastAsia="Times New Roman"/>
          <w:szCs w:val="24"/>
        </w:rPr>
        <w:t>κ</w:t>
      </w:r>
      <w:r>
        <w:rPr>
          <w:rFonts w:eastAsia="Times New Roman"/>
          <w:szCs w:val="24"/>
        </w:rPr>
        <w:t>.</w:t>
      </w:r>
      <w:r>
        <w:rPr>
          <w:rFonts w:eastAsia="Times New Roman"/>
          <w:szCs w:val="24"/>
        </w:rPr>
        <w:t xml:space="preserve"> Βούτλεψη, δεν</w:t>
      </w:r>
      <w:r w:rsidRPr="00934C17">
        <w:rPr>
          <w:rFonts w:eastAsia="Times New Roman"/>
          <w:szCs w:val="24"/>
        </w:rPr>
        <w:t xml:space="preserve"> θα ήθελα να απαντήσω</w:t>
      </w:r>
      <w:r>
        <w:rPr>
          <w:rFonts w:eastAsia="Times New Roman"/>
          <w:szCs w:val="24"/>
        </w:rPr>
        <w:t>. Θ</w:t>
      </w:r>
      <w:r w:rsidRPr="00934C17">
        <w:rPr>
          <w:rFonts w:eastAsia="Times New Roman"/>
          <w:szCs w:val="24"/>
        </w:rPr>
        <w:t>α σας πω</w:t>
      </w:r>
      <w:r>
        <w:rPr>
          <w:rFonts w:eastAsia="Times New Roman"/>
          <w:szCs w:val="24"/>
        </w:rPr>
        <w:t xml:space="preserve">, όμως, </w:t>
      </w:r>
      <w:r w:rsidRPr="00934C17">
        <w:rPr>
          <w:rFonts w:eastAsia="Times New Roman"/>
          <w:szCs w:val="24"/>
        </w:rPr>
        <w:t>το εξής απλό</w:t>
      </w:r>
      <w:r>
        <w:rPr>
          <w:rFonts w:eastAsia="Times New Roman"/>
          <w:szCs w:val="24"/>
        </w:rPr>
        <w:t>: Η</w:t>
      </w:r>
      <w:r w:rsidRPr="00934C17">
        <w:rPr>
          <w:rFonts w:eastAsia="Times New Roman"/>
          <w:szCs w:val="24"/>
        </w:rPr>
        <w:t xml:space="preserve"> κ</w:t>
      </w:r>
      <w:r>
        <w:rPr>
          <w:rFonts w:eastAsia="Times New Roman"/>
          <w:szCs w:val="24"/>
        </w:rPr>
        <w:t>.</w:t>
      </w:r>
      <w:r w:rsidRPr="00934C17">
        <w:rPr>
          <w:rFonts w:eastAsia="Times New Roman"/>
          <w:szCs w:val="24"/>
        </w:rPr>
        <w:t xml:space="preserve"> Βούλτεψη</w:t>
      </w:r>
      <w:r>
        <w:rPr>
          <w:rFonts w:eastAsia="Times New Roman"/>
          <w:szCs w:val="24"/>
        </w:rPr>
        <w:t>, ό</w:t>
      </w:r>
      <w:r w:rsidRPr="00934C17">
        <w:rPr>
          <w:rFonts w:eastAsia="Times New Roman"/>
          <w:szCs w:val="24"/>
        </w:rPr>
        <w:t>πως έκανε</w:t>
      </w:r>
      <w:r>
        <w:rPr>
          <w:rFonts w:eastAsia="Times New Roman"/>
          <w:szCs w:val="24"/>
        </w:rPr>
        <w:t xml:space="preserve"> σήμερα ο κ.</w:t>
      </w:r>
      <w:r w:rsidRPr="00934C17">
        <w:rPr>
          <w:rFonts w:eastAsia="Times New Roman"/>
          <w:szCs w:val="24"/>
        </w:rPr>
        <w:t xml:space="preserve"> Βαρβιτσιώτης</w:t>
      </w:r>
      <w:r>
        <w:rPr>
          <w:rFonts w:eastAsia="Times New Roman"/>
          <w:szCs w:val="24"/>
        </w:rPr>
        <w:t>,</w:t>
      </w:r>
      <w:r w:rsidRPr="00934C17">
        <w:rPr>
          <w:rFonts w:eastAsia="Times New Roman"/>
          <w:szCs w:val="24"/>
        </w:rPr>
        <w:t xml:space="preserve"> ο οποίος είπε ότι ο μακαρίτης ο πατέρας μου </w:t>
      </w:r>
      <w:r>
        <w:rPr>
          <w:rFonts w:eastAsia="Times New Roman"/>
          <w:szCs w:val="24"/>
        </w:rPr>
        <w:t>«</w:t>
      </w:r>
      <w:r w:rsidRPr="00934C17">
        <w:rPr>
          <w:rFonts w:eastAsia="Times New Roman"/>
          <w:szCs w:val="24"/>
        </w:rPr>
        <w:t xml:space="preserve">πούλαγε φύκια για μεταξωτές κορδέλες </w:t>
      </w:r>
      <w:r>
        <w:rPr>
          <w:rFonts w:eastAsia="Times New Roman"/>
          <w:szCs w:val="24"/>
        </w:rPr>
        <w:t xml:space="preserve">στη </w:t>
      </w:r>
      <w:r w:rsidRPr="00934C17">
        <w:rPr>
          <w:rFonts w:eastAsia="Times New Roman"/>
          <w:szCs w:val="24"/>
        </w:rPr>
        <w:t>Συγγρού</w:t>
      </w:r>
      <w:r>
        <w:rPr>
          <w:rFonts w:eastAsia="Times New Roman"/>
          <w:szCs w:val="24"/>
        </w:rPr>
        <w:t xml:space="preserve">» ήταν </w:t>
      </w:r>
      <w:r w:rsidRPr="00934C17">
        <w:rPr>
          <w:rFonts w:eastAsia="Times New Roman"/>
          <w:szCs w:val="24"/>
        </w:rPr>
        <w:t>χρηματοδότη</w:t>
      </w:r>
      <w:r>
        <w:rPr>
          <w:rFonts w:eastAsia="Times New Roman"/>
          <w:szCs w:val="24"/>
        </w:rPr>
        <w:t>ς</w:t>
      </w:r>
      <w:r w:rsidRPr="00934C17">
        <w:rPr>
          <w:rFonts w:eastAsia="Times New Roman"/>
          <w:szCs w:val="24"/>
        </w:rPr>
        <w:t xml:space="preserve"> του πατέρα του</w:t>
      </w:r>
      <w:r>
        <w:rPr>
          <w:rFonts w:eastAsia="Times New Roman"/>
          <w:szCs w:val="24"/>
        </w:rPr>
        <w:t>, β</w:t>
      </w:r>
      <w:r w:rsidRPr="00934C17">
        <w:rPr>
          <w:rFonts w:eastAsia="Times New Roman"/>
          <w:szCs w:val="24"/>
        </w:rPr>
        <w:t>έβαια</w:t>
      </w:r>
      <w:r>
        <w:rPr>
          <w:rFonts w:eastAsia="Times New Roman"/>
          <w:szCs w:val="24"/>
        </w:rPr>
        <w:t>,</w:t>
      </w:r>
      <w:r w:rsidRPr="00934C17">
        <w:rPr>
          <w:rFonts w:eastAsia="Times New Roman"/>
          <w:szCs w:val="24"/>
        </w:rPr>
        <w:t xml:space="preserve"> και κουμπάρος</w:t>
      </w:r>
      <w:r w:rsidRPr="00934C17">
        <w:rPr>
          <w:rFonts w:eastAsia="Times New Roman"/>
          <w:szCs w:val="24"/>
        </w:rPr>
        <w:t xml:space="preserve"> μου</w:t>
      </w:r>
      <w:r>
        <w:rPr>
          <w:rFonts w:eastAsia="Times New Roman"/>
          <w:szCs w:val="24"/>
        </w:rPr>
        <w:t xml:space="preserve">, βάφτισε </w:t>
      </w:r>
      <w:r w:rsidRPr="00934C17">
        <w:rPr>
          <w:rFonts w:eastAsia="Times New Roman"/>
          <w:szCs w:val="24"/>
        </w:rPr>
        <w:t>το</w:t>
      </w:r>
      <w:r>
        <w:rPr>
          <w:rFonts w:eastAsia="Times New Roman"/>
          <w:szCs w:val="24"/>
        </w:rPr>
        <w:t>ν</w:t>
      </w:r>
      <w:r w:rsidRPr="00934C17">
        <w:rPr>
          <w:rFonts w:eastAsia="Times New Roman"/>
          <w:szCs w:val="24"/>
        </w:rPr>
        <w:t xml:space="preserve"> γιο μου</w:t>
      </w:r>
      <w:r>
        <w:rPr>
          <w:rFonts w:eastAsia="Times New Roman"/>
          <w:szCs w:val="24"/>
        </w:rPr>
        <w:t>…</w:t>
      </w:r>
    </w:p>
    <w:p w14:paraId="1286C9ED" w14:textId="77777777" w:rsidR="000402FE" w:rsidRDefault="007623D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Πρόεδρε, σας παρακαλώ…</w:t>
      </w:r>
    </w:p>
    <w:p w14:paraId="1286C9EE" w14:textId="77777777" w:rsidR="000402FE" w:rsidRDefault="007623D8">
      <w:pPr>
        <w:spacing w:line="600" w:lineRule="auto"/>
        <w:ind w:firstLine="720"/>
        <w:jc w:val="both"/>
        <w:rPr>
          <w:rFonts w:eastAsia="Times New Roman"/>
          <w:szCs w:val="24"/>
        </w:rPr>
      </w:pPr>
      <w:r>
        <w:rPr>
          <w:rFonts w:eastAsia="Times New Roman"/>
          <w:b/>
          <w:szCs w:val="24"/>
        </w:rPr>
        <w:t>ΠΑΝΟΣ ΚΑΜΜΕΝΟΣ (Προέδρος των Ανεξαρτήτων Ελλήνων):</w:t>
      </w:r>
      <w:r>
        <w:rPr>
          <w:rFonts w:eastAsia="Times New Roman"/>
          <w:szCs w:val="24"/>
        </w:rPr>
        <w:t xml:space="preserve"> Κύριε Πρόεδρε, επειδή μπήκαμε στα προσωπικά…</w:t>
      </w:r>
    </w:p>
    <w:p w14:paraId="1286C9EF" w14:textId="77777777" w:rsidR="000402FE" w:rsidRDefault="007623D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sidRPr="00934C17">
        <w:rPr>
          <w:rFonts w:eastAsia="Times New Roman"/>
          <w:szCs w:val="24"/>
        </w:rPr>
        <w:t>Πρώτον</w:t>
      </w:r>
      <w:r>
        <w:rPr>
          <w:rFonts w:eastAsia="Times New Roman"/>
          <w:szCs w:val="24"/>
        </w:rPr>
        <w:t>,</w:t>
      </w:r>
      <w:r w:rsidRPr="00934C17">
        <w:rPr>
          <w:rFonts w:eastAsia="Times New Roman"/>
          <w:szCs w:val="24"/>
        </w:rPr>
        <w:t xml:space="preserve"> </w:t>
      </w:r>
      <w:r>
        <w:rPr>
          <w:rFonts w:eastAsia="Times New Roman"/>
          <w:szCs w:val="24"/>
        </w:rPr>
        <w:t>μιλάμε</w:t>
      </w:r>
      <w:r w:rsidRPr="00934C17">
        <w:rPr>
          <w:rFonts w:eastAsia="Times New Roman"/>
          <w:szCs w:val="24"/>
        </w:rPr>
        <w:t xml:space="preserve"> για ανθρώπους </w:t>
      </w:r>
      <w:r>
        <w:rPr>
          <w:rFonts w:eastAsia="Times New Roman"/>
          <w:szCs w:val="24"/>
        </w:rPr>
        <w:t>που δεν ε</w:t>
      </w:r>
      <w:r>
        <w:rPr>
          <w:rFonts w:eastAsia="Times New Roman"/>
          <w:szCs w:val="24"/>
        </w:rPr>
        <w:t>ίναι σ</w:t>
      </w:r>
      <w:r w:rsidRPr="00934C17">
        <w:rPr>
          <w:rFonts w:eastAsia="Times New Roman"/>
          <w:szCs w:val="24"/>
        </w:rPr>
        <w:t xml:space="preserve">την </w:t>
      </w:r>
      <w:r>
        <w:rPr>
          <w:rFonts w:eastAsia="Times New Roman"/>
          <w:szCs w:val="24"/>
        </w:rPr>
        <w:t>Α</w:t>
      </w:r>
      <w:r w:rsidRPr="00934C17">
        <w:rPr>
          <w:rFonts w:eastAsia="Times New Roman"/>
          <w:szCs w:val="24"/>
        </w:rPr>
        <w:t>ίθουσα</w:t>
      </w:r>
      <w:r>
        <w:rPr>
          <w:rFonts w:eastAsia="Times New Roman"/>
          <w:szCs w:val="24"/>
        </w:rPr>
        <w:t>.</w:t>
      </w:r>
    </w:p>
    <w:p w14:paraId="1286C9F0" w14:textId="77777777" w:rsidR="000402FE" w:rsidRDefault="007623D8">
      <w:pPr>
        <w:spacing w:line="600" w:lineRule="auto"/>
        <w:ind w:firstLine="720"/>
        <w:jc w:val="both"/>
        <w:rPr>
          <w:rFonts w:eastAsia="Times New Roman"/>
          <w:szCs w:val="24"/>
        </w:rPr>
      </w:pPr>
      <w:r>
        <w:rPr>
          <w:rFonts w:eastAsia="Times New Roman"/>
          <w:b/>
          <w:szCs w:val="24"/>
        </w:rPr>
        <w:t>ΠΑΝΟΣ ΚΑΜΜΕΝΟΣ (Προέδρος των Ανεξαρτήτων Ελλήνων):</w:t>
      </w:r>
      <w:r>
        <w:rPr>
          <w:rFonts w:eastAsia="Times New Roman"/>
          <w:szCs w:val="24"/>
        </w:rPr>
        <w:t xml:space="preserve"> Στην Αίθουσα ανα</w:t>
      </w:r>
      <w:r w:rsidRPr="00934C17">
        <w:rPr>
          <w:rFonts w:eastAsia="Times New Roman"/>
          <w:szCs w:val="24"/>
        </w:rPr>
        <w:t>φέρθηκε</w:t>
      </w:r>
      <w:r>
        <w:rPr>
          <w:rFonts w:eastAsia="Times New Roman"/>
          <w:szCs w:val="24"/>
        </w:rPr>
        <w:t>.</w:t>
      </w:r>
      <w:r w:rsidRPr="00934C17">
        <w:rPr>
          <w:rFonts w:eastAsia="Times New Roman"/>
          <w:szCs w:val="24"/>
        </w:rPr>
        <w:t xml:space="preserve"> </w:t>
      </w:r>
    </w:p>
    <w:p w14:paraId="1286C9F1" w14:textId="77777777" w:rsidR="000402FE" w:rsidRDefault="007623D8">
      <w:pPr>
        <w:spacing w:line="600" w:lineRule="auto"/>
        <w:ind w:firstLine="720"/>
        <w:jc w:val="both"/>
        <w:rPr>
          <w:rFonts w:eastAsia="Times New Roman"/>
          <w:szCs w:val="24"/>
        </w:rPr>
      </w:pPr>
      <w:r w:rsidRPr="00934C17">
        <w:rPr>
          <w:rFonts w:eastAsia="Times New Roman"/>
          <w:szCs w:val="24"/>
        </w:rPr>
        <w:t>Ακούστε</w:t>
      </w:r>
      <w:r>
        <w:rPr>
          <w:rFonts w:eastAsia="Times New Roman"/>
          <w:szCs w:val="24"/>
        </w:rPr>
        <w:t>,</w:t>
      </w:r>
      <w:r w:rsidRPr="00934C17">
        <w:rPr>
          <w:rFonts w:eastAsia="Times New Roman"/>
          <w:szCs w:val="24"/>
        </w:rPr>
        <w:t xml:space="preserve"> </w:t>
      </w:r>
      <w:r>
        <w:rPr>
          <w:rFonts w:eastAsia="Times New Roman"/>
          <w:szCs w:val="24"/>
        </w:rPr>
        <w:t>λ</w:t>
      </w:r>
      <w:r w:rsidRPr="00934C17">
        <w:rPr>
          <w:rFonts w:eastAsia="Times New Roman"/>
          <w:szCs w:val="24"/>
        </w:rPr>
        <w:t>οιπόν</w:t>
      </w:r>
      <w:r>
        <w:rPr>
          <w:rFonts w:eastAsia="Times New Roman"/>
          <w:szCs w:val="24"/>
        </w:rPr>
        <w:t>,</w:t>
      </w:r>
      <w:r w:rsidRPr="00934C17">
        <w:rPr>
          <w:rFonts w:eastAsia="Times New Roman"/>
          <w:szCs w:val="24"/>
        </w:rPr>
        <w:t xml:space="preserve"> είχε κάνει μία ερώτηση</w:t>
      </w:r>
      <w:r>
        <w:rPr>
          <w:rFonts w:eastAsia="Times New Roman"/>
          <w:szCs w:val="24"/>
        </w:rPr>
        <w:t xml:space="preserve"> για</w:t>
      </w:r>
      <w:r w:rsidRPr="00934C17">
        <w:rPr>
          <w:rFonts w:eastAsia="Times New Roman"/>
          <w:szCs w:val="24"/>
        </w:rPr>
        <w:t xml:space="preserve"> ένα κότερο</w:t>
      </w:r>
      <w:r>
        <w:rPr>
          <w:rFonts w:eastAsia="Times New Roman"/>
          <w:szCs w:val="24"/>
        </w:rPr>
        <w:t>,</w:t>
      </w:r>
      <w:r w:rsidRPr="00934C17">
        <w:rPr>
          <w:rFonts w:eastAsia="Times New Roman"/>
          <w:szCs w:val="24"/>
        </w:rPr>
        <w:t xml:space="preserve"> το </w:t>
      </w:r>
      <w:r>
        <w:rPr>
          <w:rFonts w:eastAsia="Times New Roman"/>
          <w:szCs w:val="24"/>
        </w:rPr>
        <w:t>οποίο…</w:t>
      </w:r>
    </w:p>
    <w:p w14:paraId="1286C9F2" w14:textId="77777777" w:rsidR="000402FE" w:rsidRDefault="007623D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Τι σχέση έχει αυτό με την απάντηση στην κ</w:t>
      </w:r>
      <w:r>
        <w:rPr>
          <w:rFonts w:eastAsia="Times New Roman"/>
          <w:szCs w:val="24"/>
        </w:rPr>
        <w:t>.</w:t>
      </w:r>
      <w:r w:rsidRPr="00934C17">
        <w:rPr>
          <w:rFonts w:eastAsia="Times New Roman"/>
          <w:szCs w:val="24"/>
        </w:rPr>
        <w:t xml:space="preserve"> Βούλτεψη</w:t>
      </w:r>
      <w:r>
        <w:rPr>
          <w:rFonts w:eastAsia="Times New Roman"/>
          <w:szCs w:val="24"/>
        </w:rPr>
        <w:t>;</w:t>
      </w:r>
    </w:p>
    <w:p w14:paraId="1286C9F3" w14:textId="77777777" w:rsidR="000402FE" w:rsidRDefault="007623D8">
      <w:pPr>
        <w:spacing w:line="600" w:lineRule="auto"/>
        <w:ind w:firstLine="720"/>
        <w:jc w:val="both"/>
        <w:rPr>
          <w:rFonts w:eastAsia="Times New Roman"/>
          <w:szCs w:val="24"/>
        </w:rPr>
      </w:pPr>
      <w:r>
        <w:rPr>
          <w:rFonts w:eastAsia="Times New Roman"/>
          <w:b/>
          <w:szCs w:val="24"/>
        </w:rPr>
        <w:t>ΠΑΝΟΣ ΚΑ</w:t>
      </w:r>
      <w:r>
        <w:rPr>
          <w:rFonts w:eastAsia="Times New Roman"/>
          <w:b/>
          <w:szCs w:val="24"/>
        </w:rPr>
        <w:t>ΜΜΕΝΟΣ (Προέδρος των Ανεξαρτήτων Ελλήνων):</w:t>
      </w:r>
      <w:r>
        <w:rPr>
          <w:rFonts w:eastAsia="Times New Roman"/>
          <w:szCs w:val="24"/>
        </w:rPr>
        <w:t xml:space="preserve"> Η κ</w:t>
      </w:r>
      <w:r>
        <w:rPr>
          <w:rFonts w:eastAsia="Times New Roman"/>
          <w:szCs w:val="24"/>
        </w:rPr>
        <w:t>.</w:t>
      </w:r>
      <w:r>
        <w:rPr>
          <w:rFonts w:eastAsia="Times New Roman"/>
          <w:szCs w:val="24"/>
        </w:rPr>
        <w:t xml:space="preserve"> Βούτλεψη την είχε κάνει. Και</w:t>
      </w:r>
      <w:r w:rsidRPr="00934C17">
        <w:rPr>
          <w:rFonts w:eastAsia="Times New Roman"/>
          <w:szCs w:val="24"/>
        </w:rPr>
        <w:t xml:space="preserve"> τότε το κότερο εξετάστηκε από το ΣΔΟΕ </w:t>
      </w:r>
      <w:r>
        <w:rPr>
          <w:rFonts w:eastAsia="Times New Roman"/>
          <w:szCs w:val="24"/>
        </w:rPr>
        <w:t>και αποδείχθηκε ότι είναι νόμιμο, είχε πληρώσει τους φόρους κ.λπ.</w:t>
      </w:r>
      <w:r>
        <w:rPr>
          <w:rFonts w:eastAsia="Times New Roman"/>
          <w:szCs w:val="24"/>
        </w:rPr>
        <w:t>.</w:t>
      </w:r>
    </w:p>
    <w:p w14:paraId="1286C9F4" w14:textId="77777777" w:rsidR="000402FE" w:rsidRDefault="007623D8">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Μα δεν είχα κάνει αυτή την ερώτηση.</w:t>
      </w:r>
    </w:p>
    <w:p w14:paraId="1286C9F5" w14:textId="77777777" w:rsidR="000402FE" w:rsidRDefault="007623D8">
      <w:pPr>
        <w:spacing w:line="600" w:lineRule="auto"/>
        <w:ind w:firstLine="720"/>
        <w:jc w:val="both"/>
        <w:rPr>
          <w:rFonts w:eastAsia="Times New Roman"/>
          <w:szCs w:val="24"/>
        </w:rPr>
      </w:pPr>
      <w:r>
        <w:rPr>
          <w:rFonts w:eastAsia="Times New Roman"/>
          <w:b/>
          <w:szCs w:val="24"/>
        </w:rPr>
        <w:t xml:space="preserve">ΠΑΝΟΣ ΚΑΜΜΕΝΟΣ </w:t>
      </w:r>
      <w:r>
        <w:rPr>
          <w:rFonts w:eastAsia="Times New Roman"/>
          <w:b/>
          <w:szCs w:val="24"/>
        </w:rPr>
        <w:t>(Προέδρος των Ανεξαρτήτων Ελλήνων):</w:t>
      </w:r>
      <w:r>
        <w:rPr>
          <w:rFonts w:eastAsia="Times New Roman"/>
          <w:szCs w:val="24"/>
        </w:rPr>
        <w:t xml:space="preserve"> Κ</w:t>
      </w:r>
      <w:r w:rsidRPr="00934C17">
        <w:rPr>
          <w:rFonts w:eastAsia="Times New Roman"/>
          <w:szCs w:val="24"/>
        </w:rPr>
        <w:t xml:space="preserve">αι </w:t>
      </w:r>
      <w:r>
        <w:rPr>
          <w:rFonts w:eastAsia="Times New Roman"/>
          <w:szCs w:val="24"/>
        </w:rPr>
        <w:t>της είχα</w:t>
      </w:r>
      <w:r w:rsidRPr="00934C17">
        <w:rPr>
          <w:rFonts w:eastAsia="Times New Roman"/>
          <w:szCs w:val="24"/>
        </w:rPr>
        <w:t xml:space="preserve"> είπα ότι με αυτό </w:t>
      </w:r>
      <w:r>
        <w:rPr>
          <w:rFonts w:eastAsia="Times New Roman"/>
          <w:szCs w:val="24"/>
        </w:rPr>
        <w:t xml:space="preserve">το κότερο την </w:t>
      </w:r>
      <w:r w:rsidRPr="00934C17">
        <w:rPr>
          <w:rFonts w:eastAsia="Times New Roman"/>
          <w:szCs w:val="24"/>
        </w:rPr>
        <w:t>πήγαινα βόλτα</w:t>
      </w:r>
      <w:r>
        <w:rPr>
          <w:rFonts w:eastAsia="Times New Roman"/>
          <w:szCs w:val="24"/>
        </w:rPr>
        <w:t>. Τ</w:t>
      </w:r>
      <w:r w:rsidRPr="00934C17">
        <w:rPr>
          <w:rFonts w:eastAsia="Times New Roman"/>
          <w:szCs w:val="24"/>
        </w:rPr>
        <w:t>ης λέω</w:t>
      </w:r>
      <w:r>
        <w:rPr>
          <w:rFonts w:eastAsia="Times New Roman"/>
          <w:szCs w:val="24"/>
        </w:rPr>
        <w:t xml:space="preserve">, λοιπόν, θέλει να την ξαναπάω </w:t>
      </w:r>
      <w:r w:rsidRPr="00934C17">
        <w:rPr>
          <w:rFonts w:eastAsia="Times New Roman"/>
          <w:szCs w:val="24"/>
        </w:rPr>
        <w:t>βόλτα</w:t>
      </w:r>
      <w:r>
        <w:rPr>
          <w:rFonts w:eastAsia="Times New Roman"/>
          <w:szCs w:val="24"/>
        </w:rPr>
        <w:t>; Δ</w:t>
      </w:r>
      <w:r w:rsidRPr="00934C17">
        <w:rPr>
          <w:rFonts w:eastAsia="Times New Roman"/>
          <w:szCs w:val="24"/>
        </w:rPr>
        <w:t>εν την πάω</w:t>
      </w:r>
      <w:r>
        <w:rPr>
          <w:rFonts w:eastAsia="Times New Roman"/>
          <w:szCs w:val="24"/>
        </w:rPr>
        <w:t>. Αυτό της είπα της κ</w:t>
      </w:r>
      <w:r>
        <w:rPr>
          <w:rFonts w:eastAsia="Times New Roman"/>
          <w:szCs w:val="24"/>
        </w:rPr>
        <w:t>.</w:t>
      </w:r>
      <w:r>
        <w:rPr>
          <w:rFonts w:eastAsia="Times New Roman"/>
          <w:szCs w:val="24"/>
        </w:rPr>
        <w:t xml:space="preserve"> Βούτλεψη.</w:t>
      </w:r>
      <w:r w:rsidRPr="00934C17">
        <w:rPr>
          <w:rFonts w:eastAsia="Times New Roman"/>
          <w:szCs w:val="24"/>
        </w:rPr>
        <w:t xml:space="preserve"> </w:t>
      </w:r>
    </w:p>
    <w:p w14:paraId="1286C9F6" w14:textId="77777777" w:rsidR="000402FE" w:rsidRDefault="007623D8">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Τι λέει; </w:t>
      </w:r>
    </w:p>
    <w:p w14:paraId="1286C9F7" w14:textId="77777777" w:rsidR="000402FE" w:rsidRDefault="007623D8">
      <w:pPr>
        <w:spacing w:line="600" w:lineRule="auto"/>
        <w:ind w:firstLine="720"/>
        <w:jc w:val="both"/>
        <w:rPr>
          <w:rFonts w:eastAsia="Times New Roman"/>
          <w:szCs w:val="24"/>
        </w:rPr>
      </w:pPr>
      <w:r>
        <w:rPr>
          <w:rFonts w:eastAsia="Times New Roman"/>
          <w:b/>
          <w:szCs w:val="24"/>
        </w:rPr>
        <w:t xml:space="preserve">ΠΑΝΟΣ ΚΑΜΜΕΝΟΣ (Προέδρος των Ανεξαρτήτων </w:t>
      </w:r>
      <w:r>
        <w:rPr>
          <w:rFonts w:eastAsia="Times New Roman"/>
          <w:b/>
          <w:szCs w:val="24"/>
        </w:rPr>
        <w:t>Ελλήνων):</w:t>
      </w:r>
      <w:r w:rsidRPr="00D067FA">
        <w:rPr>
          <w:rFonts w:eastAsia="Times New Roman"/>
          <w:szCs w:val="24"/>
        </w:rPr>
        <w:t xml:space="preserve"> </w:t>
      </w:r>
      <w:r w:rsidRPr="00934C17">
        <w:rPr>
          <w:rFonts w:eastAsia="Times New Roman"/>
          <w:szCs w:val="24"/>
        </w:rPr>
        <w:t xml:space="preserve">Τώρα εάν η βόλτα με το κότερο είναι </w:t>
      </w:r>
      <w:r>
        <w:rPr>
          <w:rFonts w:eastAsia="Times New Roman"/>
          <w:szCs w:val="24"/>
        </w:rPr>
        <w:t xml:space="preserve">ηθικά </w:t>
      </w:r>
      <w:r w:rsidRPr="00934C17">
        <w:rPr>
          <w:rFonts w:eastAsia="Times New Roman"/>
          <w:szCs w:val="24"/>
        </w:rPr>
        <w:t xml:space="preserve">επιβλαβής </w:t>
      </w:r>
      <w:r>
        <w:rPr>
          <w:rFonts w:eastAsia="Times New Roman"/>
          <w:szCs w:val="24"/>
        </w:rPr>
        <w:t>έναντι</w:t>
      </w:r>
      <w:r w:rsidRPr="00934C17">
        <w:rPr>
          <w:rFonts w:eastAsia="Times New Roman"/>
          <w:szCs w:val="24"/>
        </w:rPr>
        <w:t xml:space="preserve"> του κεράτου</w:t>
      </w:r>
      <w:r>
        <w:rPr>
          <w:rFonts w:eastAsia="Times New Roman"/>
          <w:szCs w:val="24"/>
        </w:rPr>
        <w:t>,</w:t>
      </w:r>
      <w:r w:rsidRPr="00934C17">
        <w:rPr>
          <w:rFonts w:eastAsia="Times New Roman"/>
          <w:szCs w:val="24"/>
        </w:rPr>
        <w:t xml:space="preserve"> είναι άποψ</w:t>
      </w:r>
      <w:r>
        <w:rPr>
          <w:rFonts w:eastAsia="Times New Roman"/>
          <w:szCs w:val="24"/>
        </w:rPr>
        <w:t>η</w:t>
      </w:r>
      <w:r w:rsidRPr="00934C17">
        <w:rPr>
          <w:rFonts w:eastAsia="Times New Roman"/>
          <w:szCs w:val="24"/>
        </w:rPr>
        <w:t xml:space="preserve"> της κ</w:t>
      </w:r>
      <w:r>
        <w:rPr>
          <w:rFonts w:eastAsia="Times New Roman"/>
          <w:szCs w:val="24"/>
        </w:rPr>
        <w:t>.</w:t>
      </w:r>
      <w:r w:rsidRPr="00934C17">
        <w:rPr>
          <w:rFonts w:eastAsia="Times New Roman"/>
          <w:szCs w:val="24"/>
        </w:rPr>
        <w:t xml:space="preserve"> </w:t>
      </w:r>
      <w:r>
        <w:rPr>
          <w:rFonts w:eastAsia="Times New Roman"/>
          <w:szCs w:val="24"/>
        </w:rPr>
        <w:t>Βούτλεψη.</w:t>
      </w:r>
    </w:p>
    <w:p w14:paraId="1286C9F8" w14:textId="77777777" w:rsidR="000402FE" w:rsidRDefault="007623D8">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Μα, δεν έκανα ερώτηση!</w:t>
      </w:r>
    </w:p>
    <w:p w14:paraId="1286C9F9" w14:textId="77777777" w:rsidR="000402FE" w:rsidRDefault="007623D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Δεν κερδίζει κανείς με τα κότερα και τα τρακτέρ.</w:t>
      </w:r>
      <w:r w:rsidRPr="00934C17">
        <w:rPr>
          <w:rFonts w:eastAsia="Times New Roman"/>
          <w:szCs w:val="24"/>
        </w:rPr>
        <w:t xml:space="preserve"> </w:t>
      </w:r>
      <w:r>
        <w:rPr>
          <w:rFonts w:eastAsia="Times New Roman"/>
          <w:szCs w:val="24"/>
        </w:rPr>
        <w:t>Τ</w:t>
      </w:r>
      <w:r w:rsidRPr="00934C17">
        <w:rPr>
          <w:rFonts w:eastAsia="Times New Roman"/>
          <w:szCs w:val="24"/>
        </w:rPr>
        <w:t>ελειώσα</w:t>
      </w:r>
      <w:r>
        <w:rPr>
          <w:rFonts w:eastAsia="Times New Roman"/>
          <w:szCs w:val="24"/>
        </w:rPr>
        <w:t>μ</w:t>
      </w:r>
      <w:r w:rsidRPr="00934C17">
        <w:rPr>
          <w:rFonts w:eastAsia="Times New Roman"/>
          <w:szCs w:val="24"/>
        </w:rPr>
        <w:t>ε</w:t>
      </w:r>
      <w:r>
        <w:rPr>
          <w:rFonts w:eastAsia="Times New Roman"/>
          <w:szCs w:val="24"/>
        </w:rPr>
        <w:t>.</w:t>
      </w:r>
    </w:p>
    <w:p w14:paraId="1286C9FA" w14:textId="77777777" w:rsidR="000402FE" w:rsidRDefault="007623D8">
      <w:pPr>
        <w:spacing w:line="600" w:lineRule="auto"/>
        <w:ind w:firstLine="720"/>
        <w:jc w:val="both"/>
        <w:rPr>
          <w:rFonts w:eastAsia="Times New Roman"/>
          <w:szCs w:val="24"/>
        </w:rPr>
      </w:pPr>
      <w:r>
        <w:rPr>
          <w:rFonts w:eastAsia="Times New Roman"/>
          <w:szCs w:val="24"/>
        </w:rPr>
        <w:t>Κ</w:t>
      </w:r>
      <w:r w:rsidRPr="00934C17">
        <w:rPr>
          <w:rFonts w:eastAsia="Times New Roman"/>
          <w:szCs w:val="24"/>
        </w:rPr>
        <w:t xml:space="preserve">ύριε </w:t>
      </w:r>
      <w:r>
        <w:rPr>
          <w:rFonts w:eastAsia="Times New Roman"/>
          <w:szCs w:val="24"/>
        </w:rPr>
        <w:t>Π</w:t>
      </w:r>
      <w:r w:rsidRPr="00934C17">
        <w:rPr>
          <w:rFonts w:eastAsia="Times New Roman"/>
          <w:szCs w:val="24"/>
        </w:rPr>
        <w:t>ρόεδρ</w:t>
      </w:r>
      <w:r w:rsidRPr="00934C17">
        <w:rPr>
          <w:rFonts w:eastAsia="Times New Roman"/>
          <w:szCs w:val="24"/>
        </w:rPr>
        <w:t xml:space="preserve">ε της </w:t>
      </w:r>
      <w:r>
        <w:rPr>
          <w:rFonts w:eastAsia="Times New Roman"/>
          <w:szCs w:val="24"/>
        </w:rPr>
        <w:t>Κ</w:t>
      </w:r>
      <w:r w:rsidRPr="00934C17">
        <w:rPr>
          <w:rFonts w:eastAsia="Times New Roman"/>
          <w:szCs w:val="24"/>
        </w:rPr>
        <w:t xml:space="preserve">οινοβουλευτικής </w:t>
      </w:r>
      <w:r>
        <w:rPr>
          <w:rFonts w:eastAsia="Times New Roman"/>
          <w:szCs w:val="24"/>
        </w:rPr>
        <w:t>Ο</w:t>
      </w:r>
      <w:r w:rsidRPr="00934C17">
        <w:rPr>
          <w:rFonts w:eastAsia="Times New Roman"/>
          <w:szCs w:val="24"/>
        </w:rPr>
        <w:t xml:space="preserve">μάδας του </w:t>
      </w:r>
      <w:r>
        <w:rPr>
          <w:rFonts w:eastAsia="Times New Roman"/>
          <w:szCs w:val="24"/>
        </w:rPr>
        <w:t>Κομμουνιστικού Κ</w:t>
      </w:r>
      <w:r w:rsidRPr="00934C17">
        <w:rPr>
          <w:rFonts w:eastAsia="Times New Roman"/>
          <w:szCs w:val="24"/>
        </w:rPr>
        <w:t>όμματος</w:t>
      </w:r>
      <w:r>
        <w:rPr>
          <w:rFonts w:eastAsia="Times New Roman"/>
          <w:szCs w:val="24"/>
        </w:rPr>
        <w:t xml:space="preserve"> Ελλάδας</w:t>
      </w:r>
      <w:r>
        <w:rPr>
          <w:rFonts w:eastAsia="Times New Roman"/>
          <w:szCs w:val="24"/>
        </w:rPr>
        <w:t>, κ</w:t>
      </w:r>
      <w:r w:rsidRPr="00934C17">
        <w:rPr>
          <w:rFonts w:eastAsia="Times New Roman"/>
          <w:szCs w:val="24"/>
        </w:rPr>
        <w:t>ύριε Δημήτρη Κουτσούμπα</w:t>
      </w:r>
      <w:r>
        <w:rPr>
          <w:rFonts w:eastAsia="Times New Roman"/>
          <w:szCs w:val="24"/>
        </w:rPr>
        <w:t>,</w:t>
      </w:r>
      <w:r w:rsidRPr="00934C17">
        <w:rPr>
          <w:rFonts w:eastAsia="Times New Roman"/>
          <w:szCs w:val="24"/>
        </w:rPr>
        <w:t xml:space="preserve"> έχετε το</w:t>
      </w:r>
      <w:r>
        <w:rPr>
          <w:rFonts w:eastAsia="Times New Roman"/>
          <w:szCs w:val="24"/>
        </w:rPr>
        <w:t>ν</w:t>
      </w:r>
      <w:r w:rsidRPr="00934C17">
        <w:rPr>
          <w:rFonts w:eastAsia="Times New Roman"/>
          <w:szCs w:val="24"/>
        </w:rPr>
        <w:t xml:space="preserve"> λόγο</w:t>
      </w:r>
      <w:r>
        <w:rPr>
          <w:rFonts w:eastAsia="Times New Roman"/>
          <w:szCs w:val="24"/>
        </w:rPr>
        <w:t>.</w:t>
      </w:r>
    </w:p>
    <w:p w14:paraId="1286C9FB" w14:textId="77777777" w:rsidR="000402FE" w:rsidRDefault="007623D8">
      <w:pPr>
        <w:spacing w:line="600" w:lineRule="auto"/>
        <w:ind w:firstLine="720"/>
        <w:jc w:val="both"/>
        <w:rPr>
          <w:rFonts w:eastAsia="Times New Roman"/>
          <w:szCs w:val="24"/>
        </w:rPr>
      </w:pPr>
      <w:r>
        <w:rPr>
          <w:rFonts w:eastAsia="Times New Roman"/>
          <w:b/>
          <w:szCs w:val="24"/>
        </w:rPr>
        <w:t>ΔΗΜΗΤΡΙΟΣ ΚΟΥΤΣΟΥΜΠΑΣ (Γενικός Γραμματέας της Κεντρικής Επιτροπής του Κομμουνιστικού Κόμματος Ελλάδ</w:t>
      </w:r>
      <w:r>
        <w:rPr>
          <w:rFonts w:eastAsia="Times New Roman"/>
          <w:b/>
          <w:szCs w:val="24"/>
        </w:rPr>
        <w:t>α</w:t>
      </w:r>
      <w:r>
        <w:rPr>
          <w:rFonts w:eastAsia="Times New Roman"/>
          <w:b/>
          <w:szCs w:val="24"/>
        </w:rPr>
        <w:t>ς):</w:t>
      </w:r>
      <w:r>
        <w:rPr>
          <w:rFonts w:eastAsia="Times New Roman"/>
          <w:szCs w:val="24"/>
        </w:rPr>
        <w:t xml:space="preserve"> Κυρίες και κύριοι, π</w:t>
      </w:r>
      <w:r w:rsidRPr="00934C17">
        <w:rPr>
          <w:rFonts w:eastAsia="Times New Roman"/>
          <w:szCs w:val="24"/>
        </w:rPr>
        <w:t>αρακολουθώντας τη συζ</w:t>
      </w:r>
      <w:r>
        <w:rPr>
          <w:rFonts w:eastAsia="Times New Roman"/>
          <w:szCs w:val="24"/>
        </w:rPr>
        <w:t>ήτηση αυτές τις μέρες στη Βουλή, κάποιοι Βουλευτές της κυβερνητικής πλειοψηφίας με φανερή</w:t>
      </w:r>
      <w:r w:rsidRPr="00934C17">
        <w:rPr>
          <w:rFonts w:eastAsia="Times New Roman"/>
          <w:szCs w:val="24"/>
        </w:rPr>
        <w:t xml:space="preserve"> αμηχανία</w:t>
      </w:r>
      <w:r>
        <w:rPr>
          <w:rFonts w:eastAsia="Times New Roman"/>
          <w:szCs w:val="24"/>
        </w:rPr>
        <w:t>,</w:t>
      </w:r>
      <w:r w:rsidRPr="00934C17">
        <w:rPr>
          <w:rFonts w:eastAsia="Times New Roman"/>
          <w:szCs w:val="24"/>
        </w:rPr>
        <w:t xml:space="preserve"> αρκετές φορές με επιφανειακά σχόλια</w:t>
      </w:r>
      <w:r>
        <w:rPr>
          <w:rFonts w:eastAsia="Times New Roman"/>
          <w:szCs w:val="24"/>
        </w:rPr>
        <w:t>,</w:t>
      </w:r>
      <w:r w:rsidRPr="00934C17">
        <w:rPr>
          <w:rFonts w:eastAsia="Times New Roman"/>
          <w:szCs w:val="24"/>
        </w:rPr>
        <w:t xml:space="preserve"> με μπόλικη προσπάθεια συσκότισης των γεγονότων και των επιχειρημάτων αντιμετώπισαν τις θέσεις του </w:t>
      </w:r>
      <w:r>
        <w:rPr>
          <w:rFonts w:eastAsia="Times New Roman"/>
          <w:szCs w:val="24"/>
        </w:rPr>
        <w:t xml:space="preserve">ΚΚΕ. </w:t>
      </w:r>
    </w:p>
    <w:p w14:paraId="1286C9FC" w14:textId="77777777" w:rsidR="000402FE" w:rsidRDefault="007623D8">
      <w:pPr>
        <w:spacing w:line="600" w:lineRule="auto"/>
        <w:ind w:firstLine="720"/>
        <w:jc w:val="both"/>
        <w:rPr>
          <w:rFonts w:eastAsia="Times New Roman"/>
          <w:szCs w:val="24"/>
        </w:rPr>
      </w:pPr>
      <w:r>
        <w:rPr>
          <w:rFonts w:eastAsia="Times New Roman"/>
          <w:szCs w:val="24"/>
        </w:rPr>
        <w:t>Δεν συζητάμε β</w:t>
      </w:r>
      <w:r w:rsidRPr="00934C17">
        <w:rPr>
          <w:rFonts w:eastAsia="Times New Roman"/>
          <w:szCs w:val="24"/>
        </w:rPr>
        <w:t>έ</w:t>
      </w:r>
      <w:r w:rsidRPr="00934C17">
        <w:rPr>
          <w:rFonts w:eastAsia="Times New Roman"/>
          <w:szCs w:val="24"/>
        </w:rPr>
        <w:t xml:space="preserve">βαια για τα γνωστά και μη εξαιρετέα </w:t>
      </w:r>
      <w:r>
        <w:rPr>
          <w:rFonts w:eastAsia="Times New Roman"/>
          <w:szCs w:val="24"/>
          <w:lang w:val="en-US"/>
        </w:rPr>
        <w:t>troll</w:t>
      </w:r>
      <w:r w:rsidRPr="00934C17">
        <w:rPr>
          <w:rFonts w:eastAsia="Times New Roman"/>
          <w:szCs w:val="24"/>
        </w:rPr>
        <w:t xml:space="preserve"> </w:t>
      </w:r>
      <w:r>
        <w:rPr>
          <w:rFonts w:eastAsia="Times New Roman"/>
          <w:szCs w:val="24"/>
        </w:rPr>
        <w:t>του ΣΥΡΙΖΑ</w:t>
      </w:r>
      <w:r w:rsidRPr="00934C17">
        <w:rPr>
          <w:rFonts w:eastAsia="Times New Roman"/>
          <w:szCs w:val="24"/>
        </w:rPr>
        <w:t xml:space="preserve"> στο διαδίκτυο</w:t>
      </w:r>
      <w:r>
        <w:rPr>
          <w:rFonts w:eastAsia="Times New Roman"/>
          <w:szCs w:val="24"/>
        </w:rPr>
        <w:t>,</w:t>
      </w:r>
      <w:r w:rsidRPr="00934C17">
        <w:rPr>
          <w:rFonts w:eastAsia="Times New Roman"/>
          <w:szCs w:val="24"/>
        </w:rPr>
        <w:t xml:space="preserve"> που γράφ</w:t>
      </w:r>
      <w:r>
        <w:rPr>
          <w:rFonts w:eastAsia="Times New Roman"/>
          <w:szCs w:val="24"/>
        </w:rPr>
        <w:t>ουν καθ’ υ</w:t>
      </w:r>
      <w:r w:rsidRPr="00934C17">
        <w:rPr>
          <w:rFonts w:eastAsia="Times New Roman"/>
          <w:szCs w:val="24"/>
        </w:rPr>
        <w:t>πόδειξη του Μαξίμου και της Κουμουνδούρου</w:t>
      </w:r>
      <w:r>
        <w:rPr>
          <w:rFonts w:eastAsia="Times New Roman"/>
          <w:szCs w:val="24"/>
        </w:rPr>
        <w:t>,</w:t>
      </w:r>
      <w:r w:rsidRPr="00934C17">
        <w:rPr>
          <w:rFonts w:eastAsia="Times New Roman"/>
          <w:szCs w:val="24"/>
        </w:rPr>
        <w:t xml:space="preserve"> αναπαράγοντας </w:t>
      </w:r>
      <w:r>
        <w:rPr>
          <w:rFonts w:eastAsia="Times New Roman"/>
          <w:szCs w:val="24"/>
        </w:rPr>
        <w:t>μ</w:t>
      </w:r>
      <w:r w:rsidRPr="00934C17">
        <w:rPr>
          <w:rFonts w:eastAsia="Times New Roman"/>
          <w:szCs w:val="24"/>
        </w:rPr>
        <w:t>άλιστα χιλιοειπωμένα αντιδραστικά και αντικομ</w:t>
      </w:r>
      <w:r>
        <w:rPr>
          <w:rFonts w:eastAsia="Times New Roman"/>
          <w:szCs w:val="24"/>
        </w:rPr>
        <w:t>μ</w:t>
      </w:r>
      <w:r w:rsidRPr="00934C17">
        <w:rPr>
          <w:rFonts w:eastAsia="Times New Roman"/>
          <w:szCs w:val="24"/>
        </w:rPr>
        <w:t>ουνιστικά επιχειρήματα</w:t>
      </w:r>
      <w:r>
        <w:rPr>
          <w:rFonts w:eastAsia="Times New Roman"/>
          <w:szCs w:val="24"/>
        </w:rPr>
        <w:t xml:space="preserve">, σαν αυτά που είπε μέχρι και πριν από λίγο </w:t>
      </w:r>
      <w:r>
        <w:rPr>
          <w:rFonts w:eastAsia="Times New Roman"/>
          <w:szCs w:val="24"/>
        </w:rPr>
        <w:t xml:space="preserve">ο </w:t>
      </w:r>
      <w:r w:rsidRPr="00934C17">
        <w:rPr>
          <w:rFonts w:eastAsia="Times New Roman"/>
          <w:szCs w:val="24"/>
        </w:rPr>
        <w:t xml:space="preserve">συνεταίρος του στην </w:t>
      </w:r>
      <w:r>
        <w:rPr>
          <w:rFonts w:eastAsia="Times New Roman"/>
          <w:szCs w:val="24"/>
        </w:rPr>
        <w:t>Κ</w:t>
      </w:r>
      <w:r w:rsidRPr="00934C17">
        <w:rPr>
          <w:rFonts w:eastAsia="Times New Roman"/>
          <w:szCs w:val="24"/>
        </w:rPr>
        <w:t>υβέρνηση</w:t>
      </w:r>
      <w:r>
        <w:rPr>
          <w:rFonts w:eastAsia="Times New Roman"/>
          <w:szCs w:val="24"/>
        </w:rPr>
        <w:t>. Φ</w:t>
      </w:r>
      <w:r w:rsidRPr="00934C17">
        <w:rPr>
          <w:rFonts w:eastAsia="Times New Roman"/>
          <w:szCs w:val="24"/>
        </w:rPr>
        <w:t>αίνεται</w:t>
      </w:r>
      <w:r>
        <w:rPr>
          <w:rFonts w:eastAsia="Times New Roman"/>
          <w:szCs w:val="24"/>
        </w:rPr>
        <w:t>,</w:t>
      </w:r>
      <w:r w:rsidRPr="00934C17">
        <w:rPr>
          <w:rFonts w:eastAsia="Times New Roman"/>
          <w:szCs w:val="24"/>
        </w:rPr>
        <w:t xml:space="preserve"> βέβαια</w:t>
      </w:r>
      <w:r>
        <w:rPr>
          <w:rFonts w:eastAsia="Times New Roman"/>
          <w:szCs w:val="24"/>
        </w:rPr>
        <w:t>,</w:t>
      </w:r>
      <w:r w:rsidRPr="00934C17">
        <w:rPr>
          <w:rFonts w:eastAsia="Times New Roman"/>
          <w:szCs w:val="24"/>
        </w:rPr>
        <w:t xml:space="preserve"> ότι οι συμμαχίες που φτιάχνετ</w:t>
      </w:r>
      <w:r>
        <w:rPr>
          <w:rFonts w:eastAsia="Times New Roman"/>
          <w:szCs w:val="24"/>
        </w:rPr>
        <w:t>ε</w:t>
      </w:r>
      <w:r w:rsidRPr="00934C17">
        <w:rPr>
          <w:rFonts w:eastAsia="Times New Roman"/>
          <w:szCs w:val="24"/>
        </w:rPr>
        <w:t xml:space="preserve"> εκτός από τους ΑΝΕΛ</w:t>
      </w:r>
      <w:r>
        <w:rPr>
          <w:rFonts w:eastAsia="Times New Roman"/>
          <w:szCs w:val="24"/>
        </w:rPr>
        <w:t>,</w:t>
      </w:r>
      <w:r w:rsidRPr="00934C17">
        <w:rPr>
          <w:rFonts w:eastAsia="Times New Roman"/>
          <w:szCs w:val="24"/>
        </w:rPr>
        <w:t xml:space="preserve"> με σεσημασμένους αντικομμουνιστές συγγραφείς πιάνουν τόπο τελικά</w:t>
      </w:r>
      <w:r>
        <w:rPr>
          <w:rFonts w:eastAsia="Times New Roman"/>
          <w:szCs w:val="24"/>
        </w:rPr>
        <w:t>, κ</w:t>
      </w:r>
      <w:r w:rsidRPr="00934C17">
        <w:rPr>
          <w:rFonts w:eastAsia="Times New Roman"/>
          <w:szCs w:val="24"/>
        </w:rPr>
        <w:t>ύριε Τσίπρα</w:t>
      </w:r>
      <w:r>
        <w:rPr>
          <w:rFonts w:eastAsia="Times New Roman"/>
          <w:szCs w:val="24"/>
        </w:rPr>
        <w:t>.</w:t>
      </w:r>
    </w:p>
    <w:p w14:paraId="1286C9FD" w14:textId="77777777" w:rsidR="000402FE" w:rsidRDefault="007623D8">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Πρόεδρος της Βουλής κ.</w:t>
      </w:r>
      <w:r>
        <w:rPr>
          <w:rFonts w:eastAsia="Times New Roman"/>
          <w:szCs w:val="24"/>
        </w:rPr>
        <w:t xml:space="preserve"> </w:t>
      </w:r>
      <w:r w:rsidRPr="00A2600B">
        <w:rPr>
          <w:rFonts w:eastAsia="Times New Roman"/>
          <w:b/>
          <w:szCs w:val="24"/>
        </w:rPr>
        <w:t>ΝΙΚΟΛΑΟΣ ΒΟΥΤΣΗΣ</w:t>
      </w:r>
      <w:r>
        <w:rPr>
          <w:rFonts w:eastAsia="Times New Roman"/>
          <w:szCs w:val="24"/>
        </w:rPr>
        <w:t>)</w:t>
      </w:r>
    </w:p>
    <w:p w14:paraId="1286C9FE" w14:textId="77777777" w:rsidR="000402FE" w:rsidRDefault="007623D8">
      <w:pPr>
        <w:spacing w:line="600" w:lineRule="auto"/>
        <w:ind w:firstLine="720"/>
        <w:jc w:val="both"/>
        <w:rPr>
          <w:rFonts w:eastAsia="Times New Roman"/>
          <w:szCs w:val="24"/>
        </w:rPr>
      </w:pPr>
      <w:r>
        <w:rPr>
          <w:rFonts w:eastAsia="Times New Roman"/>
          <w:szCs w:val="24"/>
        </w:rPr>
        <w:t>Α</w:t>
      </w:r>
      <w:r w:rsidRPr="00934C17">
        <w:rPr>
          <w:rFonts w:eastAsia="Times New Roman"/>
          <w:szCs w:val="24"/>
        </w:rPr>
        <w:t>πευθυνόμαστε</w:t>
      </w:r>
      <w:r>
        <w:rPr>
          <w:rFonts w:eastAsia="Times New Roman"/>
          <w:szCs w:val="24"/>
        </w:rPr>
        <w:t>,</w:t>
      </w:r>
      <w:r w:rsidRPr="00934C17">
        <w:rPr>
          <w:rFonts w:eastAsia="Times New Roman"/>
          <w:szCs w:val="24"/>
        </w:rPr>
        <w:t xml:space="preserve"> κυρίως</w:t>
      </w:r>
      <w:r>
        <w:rPr>
          <w:rFonts w:eastAsia="Times New Roman"/>
          <w:szCs w:val="24"/>
        </w:rPr>
        <w:t>, σ</w:t>
      </w:r>
      <w:r w:rsidRPr="00934C17">
        <w:rPr>
          <w:rFonts w:eastAsia="Times New Roman"/>
          <w:szCs w:val="24"/>
        </w:rPr>
        <w:t>τον ελληνικό λαό</w:t>
      </w:r>
      <w:r>
        <w:rPr>
          <w:rFonts w:eastAsia="Times New Roman"/>
          <w:szCs w:val="24"/>
        </w:rPr>
        <w:t>,</w:t>
      </w:r>
      <w:r w:rsidRPr="00934C17">
        <w:rPr>
          <w:rFonts w:eastAsia="Times New Roman"/>
          <w:szCs w:val="24"/>
        </w:rPr>
        <w:t xml:space="preserve"> στη νεολαία και τους λέ</w:t>
      </w:r>
      <w:r>
        <w:rPr>
          <w:rFonts w:eastAsia="Times New Roman"/>
          <w:szCs w:val="24"/>
        </w:rPr>
        <w:t>μ</w:t>
      </w:r>
      <w:r w:rsidRPr="00934C17">
        <w:rPr>
          <w:rFonts w:eastAsia="Times New Roman"/>
          <w:szCs w:val="24"/>
        </w:rPr>
        <w:t xml:space="preserve">ε ξεκάθαρα και ντόμπρα κάτι που δεν συνηθίζουν </w:t>
      </w:r>
      <w:r>
        <w:rPr>
          <w:rFonts w:eastAsia="Times New Roman"/>
          <w:szCs w:val="24"/>
        </w:rPr>
        <w:t>ο</w:t>
      </w:r>
      <w:r w:rsidRPr="00934C17">
        <w:rPr>
          <w:rFonts w:eastAsia="Times New Roman"/>
          <w:szCs w:val="24"/>
        </w:rPr>
        <w:t xml:space="preserve">ύτε ο ΣΥΡΙΖΑ ούτε τα </w:t>
      </w:r>
      <w:r>
        <w:rPr>
          <w:rFonts w:eastAsia="Times New Roman"/>
          <w:szCs w:val="24"/>
        </w:rPr>
        <w:t xml:space="preserve">άλλα </w:t>
      </w:r>
      <w:r w:rsidRPr="00934C17">
        <w:rPr>
          <w:rFonts w:eastAsia="Times New Roman"/>
          <w:szCs w:val="24"/>
        </w:rPr>
        <w:t>αστικά κόμματα</w:t>
      </w:r>
      <w:r>
        <w:rPr>
          <w:rFonts w:eastAsia="Times New Roman"/>
          <w:szCs w:val="24"/>
        </w:rPr>
        <w:t xml:space="preserve"> τα εξής. Κ</w:t>
      </w:r>
      <w:r w:rsidRPr="00934C17">
        <w:rPr>
          <w:rFonts w:eastAsia="Times New Roman"/>
          <w:szCs w:val="24"/>
        </w:rPr>
        <w:t xml:space="preserve">αταψηφίζουμε την </w:t>
      </w:r>
      <w:r>
        <w:rPr>
          <w:rFonts w:eastAsia="Times New Roman"/>
          <w:szCs w:val="24"/>
        </w:rPr>
        <w:t>Κυβέρνηση</w:t>
      </w:r>
      <w:r w:rsidRPr="00934C17">
        <w:rPr>
          <w:rFonts w:eastAsia="Times New Roman"/>
          <w:szCs w:val="24"/>
        </w:rPr>
        <w:t xml:space="preserve"> που εξαπατά το</w:t>
      </w:r>
      <w:r>
        <w:rPr>
          <w:rFonts w:eastAsia="Times New Roman"/>
          <w:szCs w:val="24"/>
        </w:rPr>
        <w:t>ν</w:t>
      </w:r>
      <w:r w:rsidRPr="00934C17">
        <w:rPr>
          <w:rFonts w:eastAsia="Times New Roman"/>
          <w:szCs w:val="24"/>
        </w:rPr>
        <w:t xml:space="preserve"> λαό με υποσχέσεις για τις καλ</w:t>
      </w:r>
      <w:r w:rsidRPr="00934C17">
        <w:rPr>
          <w:rFonts w:eastAsia="Times New Roman"/>
          <w:szCs w:val="24"/>
        </w:rPr>
        <w:t>ύτερες δήθεν μέρες που έρχονται στη μεταμνημονιακή εποχή</w:t>
      </w:r>
      <w:r>
        <w:rPr>
          <w:rFonts w:eastAsia="Times New Roman"/>
          <w:szCs w:val="24"/>
        </w:rPr>
        <w:t>,</w:t>
      </w:r>
      <w:r w:rsidRPr="00934C17">
        <w:rPr>
          <w:rFonts w:eastAsia="Times New Roman"/>
          <w:szCs w:val="24"/>
        </w:rPr>
        <w:t xml:space="preserve"> την ίδια ώρα που έχει δεσμευτεί να εφαρμόσει πολιτική μνημ</w:t>
      </w:r>
      <w:r>
        <w:rPr>
          <w:rFonts w:eastAsia="Times New Roman"/>
          <w:szCs w:val="24"/>
        </w:rPr>
        <w:t>ονίου</w:t>
      </w:r>
      <w:r w:rsidRPr="00934C17">
        <w:rPr>
          <w:rFonts w:eastAsia="Times New Roman"/>
          <w:szCs w:val="24"/>
        </w:rPr>
        <w:t xml:space="preserve"> διαρκείας</w:t>
      </w:r>
      <w:r>
        <w:rPr>
          <w:rFonts w:eastAsia="Times New Roman"/>
          <w:szCs w:val="24"/>
        </w:rPr>
        <w:t>,</w:t>
      </w:r>
      <w:r w:rsidRPr="00934C17">
        <w:rPr>
          <w:rFonts w:eastAsia="Times New Roman"/>
          <w:szCs w:val="24"/>
        </w:rPr>
        <w:t xml:space="preserve"> πολιτική ματωμένων πλεονασμάτων στα χρόνια που έρχονται</w:t>
      </w:r>
      <w:r>
        <w:rPr>
          <w:rFonts w:eastAsia="Times New Roman"/>
          <w:szCs w:val="24"/>
        </w:rPr>
        <w:t>.</w:t>
      </w:r>
    </w:p>
    <w:p w14:paraId="1286C9FF" w14:textId="77777777" w:rsidR="000402FE" w:rsidRDefault="007623D8">
      <w:pPr>
        <w:spacing w:line="600" w:lineRule="auto"/>
        <w:ind w:firstLine="720"/>
        <w:jc w:val="both"/>
        <w:rPr>
          <w:rFonts w:eastAsia="Times New Roman"/>
          <w:szCs w:val="24"/>
        </w:rPr>
      </w:pPr>
      <w:r>
        <w:rPr>
          <w:rFonts w:eastAsia="Times New Roman"/>
          <w:szCs w:val="24"/>
        </w:rPr>
        <w:t>Κ</w:t>
      </w:r>
      <w:r w:rsidRPr="00934C17">
        <w:rPr>
          <w:rFonts w:eastAsia="Times New Roman"/>
          <w:szCs w:val="24"/>
        </w:rPr>
        <w:t xml:space="preserve">αταψηφίζουμε την </w:t>
      </w:r>
      <w:r>
        <w:rPr>
          <w:rFonts w:eastAsia="Times New Roman"/>
          <w:szCs w:val="24"/>
        </w:rPr>
        <w:t>Κυβέρνηση</w:t>
      </w:r>
      <w:r w:rsidRPr="00934C17">
        <w:rPr>
          <w:rFonts w:eastAsia="Times New Roman"/>
          <w:szCs w:val="24"/>
        </w:rPr>
        <w:t xml:space="preserve"> η οποία</w:t>
      </w:r>
      <w:r>
        <w:rPr>
          <w:rFonts w:eastAsia="Times New Roman"/>
          <w:szCs w:val="24"/>
        </w:rPr>
        <w:t>, αφού φόρτωσε στον λαό</w:t>
      </w:r>
      <w:r w:rsidRPr="00934C17">
        <w:rPr>
          <w:rFonts w:eastAsia="Times New Roman"/>
          <w:szCs w:val="24"/>
        </w:rPr>
        <w:t xml:space="preserve"> ασήκωτα</w:t>
      </w:r>
      <w:r w:rsidRPr="00934C17">
        <w:rPr>
          <w:rFonts w:eastAsia="Times New Roman"/>
          <w:szCs w:val="24"/>
        </w:rPr>
        <w:t xml:space="preserve"> βάρη για να ανακάμψουν μόνο τα κέρδη κάποι</w:t>
      </w:r>
      <w:r>
        <w:rPr>
          <w:rFonts w:eastAsia="Times New Roman"/>
          <w:szCs w:val="24"/>
        </w:rPr>
        <w:t>ω</w:t>
      </w:r>
      <w:r w:rsidRPr="00934C17">
        <w:rPr>
          <w:rFonts w:eastAsia="Times New Roman"/>
          <w:szCs w:val="24"/>
        </w:rPr>
        <w:t>ν επιχειρηματικών ομίλων</w:t>
      </w:r>
      <w:r>
        <w:rPr>
          <w:rFonts w:eastAsia="Times New Roman"/>
          <w:szCs w:val="24"/>
        </w:rPr>
        <w:t>,</w:t>
      </w:r>
      <w:r w:rsidRPr="00934C17">
        <w:rPr>
          <w:rFonts w:eastAsia="Times New Roman"/>
          <w:szCs w:val="24"/>
        </w:rPr>
        <w:t xml:space="preserve"> αφού </w:t>
      </w:r>
      <w:r>
        <w:rPr>
          <w:rFonts w:eastAsia="Times New Roman"/>
          <w:szCs w:val="24"/>
        </w:rPr>
        <w:t>σ</w:t>
      </w:r>
      <w:r w:rsidRPr="00934C17">
        <w:rPr>
          <w:rFonts w:eastAsia="Times New Roman"/>
          <w:szCs w:val="24"/>
        </w:rPr>
        <w:t xml:space="preserve">υνέχισε την πολιτική </w:t>
      </w:r>
      <w:r>
        <w:rPr>
          <w:rFonts w:eastAsia="Times New Roman"/>
          <w:szCs w:val="24"/>
        </w:rPr>
        <w:t xml:space="preserve">των προηγούμενων που πετσόκοψαν μισθούς και συντάξεις, μας καλεί σήμερα να πανηγυρίσουμε γιατί δεν θα γίνουν </w:t>
      </w:r>
      <w:r w:rsidRPr="00934C17">
        <w:rPr>
          <w:rFonts w:eastAsia="Times New Roman"/>
          <w:szCs w:val="24"/>
        </w:rPr>
        <w:t xml:space="preserve">νέες πρόσθετες μειώσεις και </w:t>
      </w:r>
      <w:r>
        <w:rPr>
          <w:rFonts w:eastAsia="Times New Roman"/>
          <w:szCs w:val="24"/>
        </w:rPr>
        <w:t>θ</w:t>
      </w:r>
      <w:r w:rsidRPr="00934C17">
        <w:rPr>
          <w:rFonts w:eastAsia="Times New Roman"/>
          <w:szCs w:val="24"/>
        </w:rPr>
        <w:t xml:space="preserve">α επιστραφούν κάποια </w:t>
      </w:r>
      <w:r w:rsidRPr="00934C17">
        <w:rPr>
          <w:rFonts w:eastAsia="Times New Roman"/>
          <w:szCs w:val="24"/>
        </w:rPr>
        <w:t>ελάχιστα σε λίγους από τη μεγάλη κλοπή των προηγούμενων χρόνων</w:t>
      </w:r>
      <w:r>
        <w:rPr>
          <w:rFonts w:eastAsia="Times New Roman"/>
          <w:szCs w:val="24"/>
        </w:rPr>
        <w:t>.</w:t>
      </w:r>
    </w:p>
    <w:p w14:paraId="1286CA00" w14:textId="77777777" w:rsidR="000402FE" w:rsidRDefault="007623D8">
      <w:pPr>
        <w:spacing w:line="600" w:lineRule="auto"/>
        <w:ind w:firstLine="720"/>
        <w:jc w:val="both"/>
        <w:rPr>
          <w:rFonts w:eastAsia="Times New Roman"/>
          <w:szCs w:val="24"/>
        </w:rPr>
      </w:pPr>
      <w:r>
        <w:rPr>
          <w:rFonts w:eastAsia="Times New Roman"/>
          <w:szCs w:val="24"/>
        </w:rPr>
        <w:t>Κ</w:t>
      </w:r>
      <w:r w:rsidRPr="00934C17">
        <w:rPr>
          <w:rFonts w:eastAsia="Times New Roman"/>
          <w:szCs w:val="24"/>
        </w:rPr>
        <w:t xml:space="preserve">αταψηφίζουμε την </w:t>
      </w:r>
      <w:r>
        <w:rPr>
          <w:rFonts w:eastAsia="Times New Roman"/>
          <w:szCs w:val="24"/>
        </w:rPr>
        <w:t>Κυβέρνηση</w:t>
      </w:r>
      <w:r w:rsidRPr="00934C17">
        <w:rPr>
          <w:rFonts w:eastAsia="Times New Roman"/>
          <w:szCs w:val="24"/>
        </w:rPr>
        <w:t xml:space="preserve"> που με θράσος καλ</w:t>
      </w:r>
      <w:r>
        <w:rPr>
          <w:rFonts w:eastAsia="Times New Roman"/>
          <w:szCs w:val="24"/>
        </w:rPr>
        <w:t>εί</w:t>
      </w:r>
      <w:r w:rsidRPr="00934C17">
        <w:rPr>
          <w:rFonts w:eastAsia="Times New Roman"/>
          <w:szCs w:val="24"/>
        </w:rPr>
        <w:t xml:space="preserve"> σε </w:t>
      </w:r>
      <w:r>
        <w:rPr>
          <w:rFonts w:eastAsia="Times New Roman"/>
          <w:szCs w:val="24"/>
        </w:rPr>
        <w:t>π</w:t>
      </w:r>
      <w:r w:rsidRPr="00934C17">
        <w:rPr>
          <w:rFonts w:eastAsia="Times New Roman"/>
          <w:szCs w:val="24"/>
        </w:rPr>
        <w:t>ροοδευτική συμπαράταξη ενάντια στη σημερινή νεοφιλελεύθερη πολιτική της Ευρωπαϊκής Ένωσης</w:t>
      </w:r>
      <w:r>
        <w:rPr>
          <w:rFonts w:eastAsia="Times New Roman"/>
          <w:szCs w:val="24"/>
        </w:rPr>
        <w:t>,</w:t>
      </w:r>
      <w:r w:rsidRPr="00934C17">
        <w:rPr>
          <w:rFonts w:eastAsia="Times New Roman"/>
          <w:szCs w:val="24"/>
        </w:rPr>
        <w:t xml:space="preserve"> ενώ εφάρμοσε από το 2015 όλες τις αντιλαϊκές</w:t>
      </w:r>
      <w:r>
        <w:rPr>
          <w:rFonts w:eastAsia="Times New Roman"/>
          <w:szCs w:val="24"/>
        </w:rPr>
        <w:t>,</w:t>
      </w:r>
      <w:r w:rsidRPr="00934C17">
        <w:rPr>
          <w:rFonts w:eastAsia="Times New Roman"/>
          <w:szCs w:val="24"/>
        </w:rPr>
        <w:t xml:space="preserve"> νεο</w:t>
      </w:r>
      <w:r w:rsidRPr="00934C17">
        <w:rPr>
          <w:rFonts w:eastAsia="Times New Roman"/>
          <w:szCs w:val="24"/>
        </w:rPr>
        <w:t>φιλελεύθερες</w:t>
      </w:r>
      <w:r>
        <w:rPr>
          <w:rFonts w:eastAsia="Times New Roman"/>
          <w:szCs w:val="24"/>
        </w:rPr>
        <w:t>, όπως τι</w:t>
      </w:r>
      <w:r w:rsidRPr="00934C17">
        <w:rPr>
          <w:rFonts w:eastAsia="Times New Roman"/>
          <w:szCs w:val="24"/>
        </w:rPr>
        <w:t>ς λέει</w:t>
      </w:r>
      <w:r>
        <w:rPr>
          <w:rFonts w:eastAsia="Times New Roman"/>
          <w:szCs w:val="24"/>
        </w:rPr>
        <w:t>,</w:t>
      </w:r>
      <w:r w:rsidRPr="00934C17">
        <w:rPr>
          <w:rFonts w:eastAsia="Times New Roman"/>
          <w:szCs w:val="24"/>
        </w:rPr>
        <w:t xml:space="preserve"> κοινοτικές κατευθύνσεις και εισέπραξε με χαρά τα εύσημα της Μέρκελ στην Αθήνα</w:t>
      </w:r>
      <w:r>
        <w:rPr>
          <w:rFonts w:eastAsia="Times New Roman"/>
          <w:szCs w:val="24"/>
        </w:rPr>
        <w:t>.</w:t>
      </w:r>
    </w:p>
    <w:p w14:paraId="1286CA01" w14:textId="77777777" w:rsidR="000402FE" w:rsidRDefault="007623D8">
      <w:pPr>
        <w:spacing w:line="600" w:lineRule="auto"/>
        <w:ind w:firstLine="720"/>
        <w:jc w:val="both"/>
        <w:rPr>
          <w:rFonts w:eastAsia="Times New Roman"/>
          <w:szCs w:val="24"/>
        </w:rPr>
      </w:pPr>
      <w:r>
        <w:rPr>
          <w:rFonts w:eastAsia="Times New Roman"/>
          <w:szCs w:val="24"/>
        </w:rPr>
        <w:t>Κ</w:t>
      </w:r>
      <w:r w:rsidRPr="00934C17">
        <w:rPr>
          <w:rFonts w:eastAsia="Times New Roman"/>
          <w:szCs w:val="24"/>
        </w:rPr>
        <w:t xml:space="preserve">αταψηφίζουμε την </w:t>
      </w:r>
      <w:r>
        <w:rPr>
          <w:rFonts w:eastAsia="Times New Roman"/>
          <w:szCs w:val="24"/>
        </w:rPr>
        <w:t>Κυβέρνηση,</w:t>
      </w:r>
      <w:r w:rsidRPr="00934C17">
        <w:rPr>
          <w:rFonts w:eastAsia="Times New Roman"/>
          <w:szCs w:val="24"/>
        </w:rPr>
        <w:t xml:space="preserve"> η οποία καλεί σε συστράτευση με την Ευρωπαϊκή </w:t>
      </w:r>
      <w:r>
        <w:rPr>
          <w:rFonts w:eastAsia="Times New Roman"/>
          <w:szCs w:val="24"/>
        </w:rPr>
        <w:t>Σ</w:t>
      </w:r>
      <w:r w:rsidRPr="00934C17">
        <w:rPr>
          <w:rFonts w:eastAsia="Times New Roman"/>
          <w:szCs w:val="24"/>
        </w:rPr>
        <w:t>οσιαλδημοκρατία για να φράξου</w:t>
      </w:r>
      <w:r>
        <w:rPr>
          <w:rFonts w:eastAsia="Times New Roman"/>
          <w:szCs w:val="24"/>
        </w:rPr>
        <w:t>με</w:t>
      </w:r>
      <w:r w:rsidRPr="00934C17">
        <w:rPr>
          <w:rFonts w:eastAsia="Times New Roman"/>
          <w:szCs w:val="24"/>
        </w:rPr>
        <w:t xml:space="preserve"> δήθεν το</w:t>
      </w:r>
      <w:r>
        <w:rPr>
          <w:rFonts w:eastAsia="Times New Roman"/>
          <w:szCs w:val="24"/>
        </w:rPr>
        <w:t>ν</w:t>
      </w:r>
      <w:r w:rsidRPr="00934C17">
        <w:rPr>
          <w:rFonts w:eastAsia="Times New Roman"/>
          <w:szCs w:val="24"/>
        </w:rPr>
        <w:t xml:space="preserve"> δρόμο στην άκρα </w:t>
      </w:r>
      <w:r>
        <w:rPr>
          <w:rFonts w:eastAsia="Times New Roman"/>
          <w:szCs w:val="24"/>
        </w:rPr>
        <w:t>Δ</w:t>
      </w:r>
      <w:r w:rsidRPr="00934C17">
        <w:rPr>
          <w:rFonts w:eastAsia="Times New Roman"/>
          <w:szCs w:val="24"/>
        </w:rPr>
        <w:t>εξιά</w:t>
      </w:r>
      <w:r>
        <w:rPr>
          <w:rFonts w:eastAsia="Times New Roman"/>
          <w:szCs w:val="24"/>
        </w:rPr>
        <w:t>,</w:t>
      </w:r>
      <w:r w:rsidRPr="00934C17">
        <w:rPr>
          <w:rFonts w:eastAsia="Times New Roman"/>
          <w:szCs w:val="24"/>
        </w:rPr>
        <w:t xml:space="preserve"> κρύβοντ</w:t>
      </w:r>
      <w:r w:rsidRPr="00934C17">
        <w:rPr>
          <w:rFonts w:eastAsia="Times New Roman"/>
          <w:szCs w:val="24"/>
        </w:rPr>
        <w:t>ας την τεράστια ευθύνη του ΣΥΡΙΖΑ και συνολικά των σοσιαλδημοκρατικών κυβερνήσεων που με την αντιλαϊκή πολιτική τους βοήθησαν τα ακροδεξιά εθνικιστικά κ</w:t>
      </w:r>
      <w:r>
        <w:rPr>
          <w:rFonts w:eastAsia="Times New Roman"/>
          <w:szCs w:val="24"/>
        </w:rPr>
        <w:t>όμματα να ψαρεύουν σε θολά νερά.</w:t>
      </w:r>
    </w:p>
    <w:p w14:paraId="1286CA02" w14:textId="77777777" w:rsidR="000402FE" w:rsidRDefault="007623D8">
      <w:pPr>
        <w:spacing w:line="600" w:lineRule="auto"/>
        <w:ind w:firstLine="720"/>
        <w:jc w:val="both"/>
        <w:rPr>
          <w:rFonts w:eastAsia="Times New Roman"/>
          <w:szCs w:val="24"/>
        </w:rPr>
      </w:pPr>
      <w:r>
        <w:rPr>
          <w:rFonts w:eastAsia="Times New Roman"/>
          <w:szCs w:val="24"/>
        </w:rPr>
        <w:t>Κ</w:t>
      </w:r>
      <w:r w:rsidRPr="00934C17">
        <w:rPr>
          <w:rFonts w:eastAsia="Times New Roman"/>
          <w:szCs w:val="24"/>
        </w:rPr>
        <w:t xml:space="preserve">αταψηφίζουμε την </w:t>
      </w:r>
      <w:r>
        <w:rPr>
          <w:rFonts w:eastAsia="Times New Roman"/>
          <w:szCs w:val="24"/>
        </w:rPr>
        <w:t>Κυβέρνηση</w:t>
      </w:r>
      <w:r w:rsidRPr="00934C17">
        <w:rPr>
          <w:rFonts w:eastAsia="Times New Roman"/>
          <w:szCs w:val="24"/>
        </w:rPr>
        <w:t xml:space="preserve"> που κα</w:t>
      </w:r>
      <w:r>
        <w:rPr>
          <w:rFonts w:eastAsia="Times New Roman"/>
          <w:szCs w:val="24"/>
        </w:rPr>
        <w:t>λλιεργεί την αυταπάτη ότι η ιμπεριαλι</w:t>
      </w:r>
      <w:r w:rsidRPr="00934C17">
        <w:rPr>
          <w:rFonts w:eastAsia="Times New Roman"/>
          <w:szCs w:val="24"/>
        </w:rPr>
        <w:t>στική συμμαχία της Ευρωπαϊκής Ένωσης μπορεί να αλλάξει σήμερα και να γίνει φιλολαϊκή</w:t>
      </w:r>
      <w:r>
        <w:rPr>
          <w:rFonts w:eastAsia="Times New Roman"/>
          <w:szCs w:val="24"/>
        </w:rPr>
        <w:t>. Κ</w:t>
      </w:r>
      <w:r w:rsidRPr="00934C17">
        <w:rPr>
          <w:rFonts w:eastAsia="Times New Roman"/>
          <w:szCs w:val="24"/>
        </w:rPr>
        <w:t>αταψηφί</w:t>
      </w:r>
      <w:r>
        <w:rPr>
          <w:rFonts w:eastAsia="Times New Roman"/>
          <w:szCs w:val="24"/>
        </w:rPr>
        <w:t>ζουμε</w:t>
      </w:r>
      <w:r w:rsidRPr="00934C17">
        <w:rPr>
          <w:rFonts w:eastAsia="Times New Roman"/>
          <w:szCs w:val="24"/>
        </w:rPr>
        <w:t xml:space="preserve"> αυτούς που κρύβουν ότι πίσω από τη σημερινή αντιδραστική πολιτική της Ευρωπαϊκής Ένωσης κρύβονται τα στρατηγικά συμφέροντα μονοπωλιακών ομίλων και όχι ιδεολ</w:t>
      </w:r>
      <w:r w:rsidRPr="00934C17">
        <w:rPr>
          <w:rFonts w:eastAsia="Times New Roman"/>
          <w:szCs w:val="24"/>
        </w:rPr>
        <w:t>ηψίες μόνο κάποι</w:t>
      </w:r>
      <w:r>
        <w:rPr>
          <w:rFonts w:eastAsia="Times New Roman"/>
          <w:szCs w:val="24"/>
        </w:rPr>
        <w:t>ων</w:t>
      </w:r>
      <w:r w:rsidRPr="00934C17">
        <w:rPr>
          <w:rFonts w:eastAsia="Times New Roman"/>
          <w:szCs w:val="24"/>
        </w:rPr>
        <w:t xml:space="preserve"> νεοφιλελεύθερων κομμάτων και ξεχωριστών παραγόντων</w:t>
      </w:r>
      <w:r>
        <w:rPr>
          <w:rFonts w:eastAsia="Times New Roman"/>
          <w:szCs w:val="24"/>
        </w:rPr>
        <w:t>.</w:t>
      </w:r>
    </w:p>
    <w:p w14:paraId="1286CA03" w14:textId="77777777" w:rsidR="000402FE" w:rsidRDefault="007623D8">
      <w:pPr>
        <w:spacing w:line="600" w:lineRule="auto"/>
        <w:ind w:firstLine="720"/>
        <w:jc w:val="both"/>
        <w:rPr>
          <w:rFonts w:eastAsia="Times New Roman"/>
          <w:szCs w:val="24"/>
        </w:rPr>
      </w:pPr>
      <w:r>
        <w:rPr>
          <w:rFonts w:eastAsia="Times New Roman"/>
          <w:szCs w:val="24"/>
        </w:rPr>
        <w:t>Κ</w:t>
      </w:r>
      <w:r w:rsidRPr="00934C17">
        <w:rPr>
          <w:rFonts w:eastAsia="Times New Roman"/>
          <w:szCs w:val="24"/>
        </w:rPr>
        <w:t>αταψηφίζουμε την κυβερνητική πολιτική που αναλαμβάνει το</w:t>
      </w:r>
      <w:r>
        <w:rPr>
          <w:rFonts w:eastAsia="Times New Roman"/>
          <w:szCs w:val="24"/>
        </w:rPr>
        <w:t>ν</w:t>
      </w:r>
      <w:r w:rsidRPr="00934C17">
        <w:rPr>
          <w:rFonts w:eastAsia="Times New Roman"/>
          <w:szCs w:val="24"/>
        </w:rPr>
        <w:t xml:space="preserve"> ρόλο σημαιοφόρου του ΝΑΤΟ στα Βαλκάνια</w:t>
      </w:r>
      <w:r>
        <w:rPr>
          <w:rFonts w:eastAsia="Times New Roman"/>
          <w:szCs w:val="24"/>
        </w:rPr>
        <w:t>,</w:t>
      </w:r>
      <w:r w:rsidRPr="00934C17">
        <w:rPr>
          <w:rFonts w:eastAsia="Times New Roman"/>
          <w:szCs w:val="24"/>
        </w:rPr>
        <w:t xml:space="preserve"> στην </w:t>
      </w:r>
      <w:r>
        <w:rPr>
          <w:rFonts w:eastAsia="Times New Roman"/>
          <w:szCs w:val="24"/>
        </w:rPr>
        <w:t>α</w:t>
      </w:r>
      <w:r w:rsidRPr="00934C17">
        <w:rPr>
          <w:rFonts w:eastAsia="Times New Roman"/>
          <w:szCs w:val="24"/>
        </w:rPr>
        <w:t>νατολική Μεσόγειο</w:t>
      </w:r>
      <w:r>
        <w:rPr>
          <w:rFonts w:eastAsia="Times New Roman"/>
          <w:szCs w:val="24"/>
        </w:rPr>
        <w:t>,</w:t>
      </w:r>
      <w:r w:rsidRPr="00934C17">
        <w:rPr>
          <w:rFonts w:eastAsia="Times New Roman"/>
          <w:szCs w:val="24"/>
        </w:rPr>
        <w:t xml:space="preserve"> μετατρέποντας την Ελλάδα σε στρατιωτικό στόχο και εμπ</w:t>
      </w:r>
      <w:r>
        <w:rPr>
          <w:rFonts w:eastAsia="Times New Roman"/>
          <w:szCs w:val="24"/>
        </w:rPr>
        <w:t>λέκοντας</w:t>
      </w:r>
      <w:r>
        <w:rPr>
          <w:rFonts w:eastAsia="Times New Roman"/>
          <w:szCs w:val="24"/>
        </w:rPr>
        <w:t xml:space="preserve"> τον </w:t>
      </w:r>
      <w:r w:rsidRPr="00934C17">
        <w:rPr>
          <w:rFonts w:eastAsia="Times New Roman"/>
          <w:szCs w:val="24"/>
        </w:rPr>
        <w:t xml:space="preserve">λαό όλο και βαθύτερα στο επικίνδυνο κουβάρι των αντιθέσεων ανάμεσα στα </w:t>
      </w:r>
      <w:r>
        <w:rPr>
          <w:rFonts w:eastAsia="Times New Roman"/>
          <w:szCs w:val="24"/>
        </w:rPr>
        <w:t>ιμπεριαλιστικά</w:t>
      </w:r>
      <w:r w:rsidRPr="00934C17">
        <w:rPr>
          <w:rFonts w:eastAsia="Times New Roman"/>
          <w:szCs w:val="24"/>
        </w:rPr>
        <w:t xml:space="preserve"> κέντρα που έχουν συμφέροντα και παρεμβαίνουν στην περιοχή</w:t>
      </w:r>
      <w:r>
        <w:rPr>
          <w:rFonts w:eastAsia="Times New Roman"/>
          <w:szCs w:val="24"/>
        </w:rPr>
        <w:t>.</w:t>
      </w:r>
    </w:p>
    <w:p w14:paraId="1286CA04" w14:textId="77777777" w:rsidR="000402FE" w:rsidRDefault="007623D8">
      <w:pPr>
        <w:spacing w:line="600" w:lineRule="auto"/>
        <w:ind w:firstLine="720"/>
        <w:jc w:val="both"/>
        <w:rPr>
          <w:rFonts w:eastAsia="Times New Roman"/>
          <w:szCs w:val="24"/>
        </w:rPr>
      </w:pPr>
      <w:r>
        <w:rPr>
          <w:rFonts w:eastAsia="Times New Roman"/>
          <w:szCs w:val="24"/>
        </w:rPr>
        <w:t>Κ</w:t>
      </w:r>
      <w:r w:rsidRPr="00934C17">
        <w:rPr>
          <w:rFonts w:eastAsia="Times New Roman"/>
          <w:szCs w:val="24"/>
        </w:rPr>
        <w:t xml:space="preserve">αταδικάζουμε την </w:t>
      </w:r>
      <w:r>
        <w:rPr>
          <w:rFonts w:eastAsia="Times New Roman"/>
          <w:szCs w:val="24"/>
        </w:rPr>
        <w:t>Κυβέρνηση</w:t>
      </w:r>
      <w:r w:rsidRPr="00934C17">
        <w:rPr>
          <w:rFonts w:eastAsia="Times New Roman"/>
          <w:szCs w:val="24"/>
        </w:rPr>
        <w:t xml:space="preserve"> που την ώρα που μιλά για την </w:t>
      </w:r>
      <w:r>
        <w:rPr>
          <w:rFonts w:eastAsia="Times New Roman"/>
          <w:szCs w:val="24"/>
        </w:rPr>
        <w:t>ε</w:t>
      </w:r>
      <w:r w:rsidRPr="00934C17">
        <w:rPr>
          <w:rFonts w:eastAsia="Times New Roman"/>
          <w:szCs w:val="24"/>
        </w:rPr>
        <w:t>ιρήνη</w:t>
      </w:r>
      <w:r>
        <w:rPr>
          <w:rFonts w:eastAsia="Times New Roman"/>
          <w:szCs w:val="24"/>
        </w:rPr>
        <w:t>,</w:t>
      </w:r>
      <w:r w:rsidRPr="00934C17">
        <w:rPr>
          <w:rFonts w:eastAsia="Times New Roman"/>
          <w:szCs w:val="24"/>
        </w:rPr>
        <w:t xml:space="preserve"> μετατρέπει την Ελλάδα σε μία αλυσίδα </w:t>
      </w:r>
      <w:r>
        <w:rPr>
          <w:rFonts w:eastAsia="Times New Roman"/>
          <w:szCs w:val="24"/>
        </w:rPr>
        <w:t>α</w:t>
      </w:r>
      <w:r w:rsidRPr="00934C17">
        <w:rPr>
          <w:rFonts w:eastAsia="Times New Roman"/>
          <w:szCs w:val="24"/>
        </w:rPr>
        <w:t>μερ</w:t>
      </w:r>
      <w:r w:rsidRPr="00934C17">
        <w:rPr>
          <w:rFonts w:eastAsia="Times New Roman"/>
          <w:szCs w:val="24"/>
        </w:rPr>
        <w:t>ικανικών στρατιωτικών βάσεων</w:t>
      </w:r>
      <w:r>
        <w:rPr>
          <w:rFonts w:eastAsia="Times New Roman"/>
          <w:szCs w:val="24"/>
        </w:rPr>
        <w:t>. Τ</w:t>
      </w:r>
      <w:r w:rsidRPr="00934C17">
        <w:rPr>
          <w:rFonts w:eastAsia="Times New Roman"/>
          <w:szCs w:val="24"/>
        </w:rPr>
        <w:t>ο ΝΑΤΟ ήταν</w:t>
      </w:r>
      <w:r>
        <w:rPr>
          <w:rFonts w:eastAsia="Times New Roman"/>
          <w:szCs w:val="24"/>
        </w:rPr>
        <w:t>,</w:t>
      </w:r>
      <w:r w:rsidRPr="00934C17">
        <w:rPr>
          <w:rFonts w:eastAsia="Times New Roman"/>
          <w:szCs w:val="24"/>
        </w:rPr>
        <w:t xml:space="preserve"> είναι και θα είναι αντιδραστική μηχανή επεμβάσεων</w:t>
      </w:r>
      <w:r>
        <w:rPr>
          <w:rFonts w:eastAsia="Times New Roman"/>
          <w:szCs w:val="24"/>
        </w:rPr>
        <w:t>,</w:t>
      </w:r>
      <w:r w:rsidRPr="00934C17">
        <w:rPr>
          <w:rFonts w:eastAsia="Times New Roman"/>
          <w:szCs w:val="24"/>
        </w:rPr>
        <w:t xml:space="preserve"> πολέμων</w:t>
      </w:r>
      <w:r>
        <w:rPr>
          <w:rFonts w:eastAsia="Times New Roman"/>
          <w:szCs w:val="24"/>
        </w:rPr>
        <w:t>,</w:t>
      </w:r>
      <w:r w:rsidRPr="00934C17">
        <w:rPr>
          <w:rFonts w:eastAsia="Times New Roman"/>
          <w:szCs w:val="24"/>
        </w:rPr>
        <w:t xml:space="preserve"> αποσταθεροποίησης των συνόρων</w:t>
      </w:r>
      <w:r>
        <w:rPr>
          <w:rFonts w:eastAsia="Times New Roman"/>
          <w:szCs w:val="24"/>
        </w:rPr>
        <w:t>,</w:t>
      </w:r>
      <w:r w:rsidRPr="00934C17">
        <w:rPr>
          <w:rFonts w:eastAsia="Times New Roman"/>
          <w:szCs w:val="24"/>
        </w:rPr>
        <w:t xml:space="preserve"> όπως αποδεικνύει </w:t>
      </w:r>
      <w:r>
        <w:rPr>
          <w:rFonts w:eastAsia="Times New Roman"/>
          <w:szCs w:val="24"/>
        </w:rPr>
        <w:t>ά</w:t>
      </w:r>
      <w:r w:rsidRPr="00934C17">
        <w:rPr>
          <w:rFonts w:eastAsia="Times New Roman"/>
          <w:szCs w:val="24"/>
        </w:rPr>
        <w:t>λλωστε η αιματοβαμμένη ιστορική διαδρομή του</w:t>
      </w:r>
      <w:r>
        <w:rPr>
          <w:rFonts w:eastAsia="Times New Roman"/>
          <w:szCs w:val="24"/>
        </w:rPr>
        <w:t>.</w:t>
      </w:r>
    </w:p>
    <w:p w14:paraId="1286CA05" w14:textId="77777777" w:rsidR="000402FE" w:rsidRDefault="007623D8">
      <w:pPr>
        <w:spacing w:line="600" w:lineRule="auto"/>
        <w:ind w:firstLine="720"/>
        <w:jc w:val="both"/>
        <w:rPr>
          <w:rFonts w:eastAsia="Times New Roman"/>
          <w:szCs w:val="24"/>
        </w:rPr>
      </w:pPr>
      <w:r>
        <w:rPr>
          <w:rFonts w:eastAsia="Times New Roman"/>
          <w:szCs w:val="24"/>
        </w:rPr>
        <w:t>Κ</w:t>
      </w:r>
      <w:r w:rsidRPr="00934C17">
        <w:rPr>
          <w:rFonts w:eastAsia="Times New Roman"/>
          <w:szCs w:val="24"/>
        </w:rPr>
        <w:t xml:space="preserve">αταψηφίζουμε τη </w:t>
      </w:r>
      <w:r>
        <w:rPr>
          <w:rFonts w:eastAsia="Times New Roman"/>
          <w:szCs w:val="24"/>
        </w:rPr>
        <w:t>Σ</w:t>
      </w:r>
      <w:r w:rsidRPr="00934C17">
        <w:rPr>
          <w:rFonts w:eastAsia="Times New Roman"/>
          <w:szCs w:val="24"/>
        </w:rPr>
        <w:t xml:space="preserve">υμφωνία των Πρεσπών και συνολικά την προσπάθεια της </w:t>
      </w:r>
      <w:r>
        <w:rPr>
          <w:rFonts w:eastAsia="Times New Roman"/>
          <w:szCs w:val="24"/>
        </w:rPr>
        <w:t>Κυβέρνηση</w:t>
      </w:r>
      <w:r w:rsidRPr="00934C17">
        <w:rPr>
          <w:rFonts w:eastAsia="Times New Roman"/>
          <w:szCs w:val="24"/>
        </w:rPr>
        <w:t>ς να αλυσοδέσει τους λαούς των δυτικών Βαλκανίων στη φυλακή του ΝΑΤΟ</w:t>
      </w:r>
      <w:r>
        <w:rPr>
          <w:rFonts w:eastAsia="Times New Roman"/>
          <w:szCs w:val="24"/>
        </w:rPr>
        <w:t>,</w:t>
      </w:r>
      <w:r w:rsidRPr="00934C17">
        <w:rPr>
          <w:rFonts w:eastAsia="Times New Roman"/>
          <w:szCs w:val="24"/>
        </w:rPr>
        <w:t xml:space="preserve"> στην πολιτική του </w:t>
      </w:r>
      <w:r>
        <w:rPr>
          <w:rFonts w:eastAsia="Times New Roman"/>
          <w:szCs w:val="24"/>
        </w:rPr>
        <w:t>«</w:t>
      </w:r>
      <w:r w:rsidRPr="00934C17">
        <w:rPr>
          <w:rFonts w:eastAsia="Times New Roman"/>
          <w:szCs w:val="24"/>
        </w:rPr>
        <w:t>διαίρει και βασίλευε</w:t>
      </w:r>
      <w:r>
        <w:rPr>
          <w:rFonts w:eastAsia="Times New Roman"/>
          <w:szCs w:val="24"/>
        </w:rPr>
        <w:t>»,</w:t>
      </w:r>
      <w:r w:rsidRPr="00934C17">
        <w:rPr>
          <w:rFonts w:eastAsia="Times New Roman"/>
          <w:szCs w:val="24"/>
        </w:rPr>
        <w:t xml:space="preserve"> με αξιοποίηση του επικίνδυνου </w:t>
      </w:r>
      <w:r>
        <w:rPr>
          <w:rFonts w:eastAsia="Times New Roman"/>
          <w:szCs w:val="24"/>
        </w:rPr>
        <w:t>αλυτρωτισμού</w:t>
      </w:r>
      <w:r w:rsidRPr="00934C17">
        <w:rPr>
          <w:rFonts w:eastAsia="Times New Roman"/>
          <w:szCs w:val="24"/>
        </w:rPr>
        <w:t xml:space="preserve"> και του αντιδραστικού εθνικισμού</w:t>
      </w:r>
      <w:r>
        <w:rPr>
          <w:rFonts w:eastAsia="Times New Roman"/>
          <w:szCs w:val="24"/>
        </w:rPr>
        <w:t>. Π</w:t>
      </w:r>
      <w:r w:rsidRPr="00934C17">
        <w:rPr>
          <w:rFonts w:eastAsia="Times New Roman"/>
          <w:szCs w:val="24"/>
        </w:rPr>
        <w:t>ρόκει</w:t>
      </w:r>
      <w:r w:rsidRPr="00934C17">
        <w:rPr>
          <w:rFonts w:eastAsia="Times New Roman"/>
          <w:szCs w:val="24"/>
        </w:rPr>
        <w:t xml:space="preserve">ται για μία κατάπτυστη </w:t>
      </w:r>
      <w:r>
        <w:rPr>
          <w:rFonts w:eastAsia="Times New Roman"/>
          <w:szCs w:val="24"/>
        </w:rPr>
        <w:t>σ</w:t>
      </w:r>
      <w:r w:rsidRPr="00934C17">
        <w:rPr>
          <w:rFonts w:eastAsia="Times New Roman"/>
          <w:szCs w:val="24"/>
        </w:rPr>
        <w:t>υμφωνία</w:t>
      </w:r>
      <w:r>
        <w:rPr>
          <w:rFonts w:eastAsia="Times New Roman"/>
          <w:szCs w:val="24"/>
        </w:rPr>
        <w:t>,</w:t>
      </w:r>
      <w:r w:rsidRPr="00934C17">
        <w:rPr>
          <w:rFonts w:eastAsia="Times New Roman"/>
          <w:szCs w:val="24"/>
        </w:rPr>
        <w:t xml:space="preserve"> την οποία θα πληρώσουν ακριβά οι λαοί των Βαλκανίων</w:t>
      </w:r>
      <w:r>
        <w:rPr>
          <w:rFonts w:eastAsia="Times New Roman"/>
          <w:szCs w:val="24"/>
        </w:rPr>
        <w:t>,</w:t>
      </w:r>
      <w:r w:rsidRPr="00934C17">
        <w:rPr>
          <w:rFonts w:eastAsia="Times New Roman"/>
          <w:szCs w:val="24"/>
        </w:rPr>
        <w:t xml:space="preserve"> με πρώτ</w:t>
      </w:r>
      <w:r>
        <w:rPr>
          <w:rFonts w:eastAsia="Times New Roman"/>
          <w:szCs w:val="24"/>
        </w:rPr>
        <w:t>ον</w:t>
      </w:r>
      <w:r w:rsidRPr="00934C17">
        <w:rPr>
          <w:rFonts w:eastAsia="Times New Roman"/>
          <w:szCs w:val="24"/>
        </w:rPr>
        <w:t xml:space="preserve"> από όλους τον ελληνικό λαό</w:t>
      </w:r>
      <w:r>
        <w:rPr>
          <w:rFonts w:eastAsia="Times New Roman"/>
          <w:szCs w:val="24"/>
        </w:rPr>
        <w:t>.</w:t>
      </w:r>
    </w:p>
    <w:p w14:paraId="1286CA06" w14:textId="77777777" w:rsidR="000402FE" w:rsidRDefault="007623D8">
      <w:pPr>
        <w:spacing w:line="600" w:lineRule="auto"/>
        <w:ind w:firstLine="720"/>
        <w:jc w:val="both"/>
        <w:rPr>
          <w:rFonts w:eastAsia="Times New Roman"/>
          <w:szCs w:val="24"/>
        </w:rPr>
      </w:pPr>
      <w:r>
        <w:rPr>
          <w:rFonts w:eastAsia="Times New Roman"/>
          <w:szCs w:val="24"/>
        </w:rPr>
        <w:t>Καταψηφί</w:t>
      </w:r>
      <w:r>
        <w:rPr>
          <w:rFonts w:eastAsia="Times New Roman"/>
          <w:szCs w:val="24"/>
        </w:rPr>
        <w:t>ζ</w:t>
      </w:r>
      <w:r>
        <w:rPr>
          <w:rFonts w:eastAsia="Times New Roman"/>
          <w:szCs w:val="24"/>
        </w:rPr>
        <w:t>ουμε μια Κυβέρνηση</w:t>
      </w:r>
      <w:r w:rsidRPr="00934C17">
        <w:rPr>
          <w:rFonts w:eastAsia="Times New Roman"/>
          <w:szCs w:val="24"/>
        </w:rPr>
        <w:t xml:space="preserve"> που δεν τολμά να προχωρήσει ούτε καν σε στοιχειώδεις </w:t>
      </w:r>
      <w:r>
        <w:rPr>
          <w:rFonts w:eastAsia="Times New Roman"/>
          <w:szCs w:val="24"/>
        </w:rPr>
        <w:t>υπερ</w:t>
      </w:r>
      <w:r w:rsidRPr="00934C17">
        <w:rPr>
          <w:rFonts w:eastAsia="Times New Roman"/>
          <w:szCs w:val="24"/>
        </w:rPr>
        <w:t>ώριμους αστικούς εκσυγχρονισμούς</w:t>
      </w:r>
      <w:r>
        <w:rPr>
          <w:rFonts w:eastAsia="Times New Roman"/>
          <w:szCs w:val="24"/>
        </w:rPr>
        <w:t>,</w:t>
      </w:r>
      <w:r w:rsidRPr="00934C17">
        <w:rPr>
          <w:rFonts w:eastAsia="Times New Roman"/>
          <w:szCs w:val="24"/>
        </w:rPr>
        <w:t xml:space="preserve"> όπως είναι </w:t>
      </w:r>
      <w:r>
        <w:rPr>
          <w:rFonts w:eastAsia="Times New Roman"/>
          <w:szCs w:val="24"/>
        </w:rPr>
        <w:t>η</w:t>
      </w:r>
      <w:r w:rsidRPr="00934C17">
        <w:rPr>
          <w:rFonts w:eastAsia="Times New Roman"/>
          <w:szCs w:val="24"/>
        </w:rPr>
        <w:t xml:space="preserve"> </w:t>
      </w:r>
      <w:r w:rsidRPr="00934C17">
        <w:rPr>
          <w:rFonts w:eastAsia="Times New Roman"/>
          <w:szCs w:val="24"/>
        </w:rPr>
        <w:t xml:space="preserve">απλή και ανόθευτη </w:t>
      </w:r>
      <w:r>
        <w:rPr>
          <w:rFonts w:eastAsia="Times New Roman"/>
          <w:szCs w:val="24"/>
        </w:rPr>
        <w:t xml:space="preserve">απλή αναλογική, ο </w:t>
      </w:r>
      <w:r w:rsidRPr="00934C17">
        <w:rPr>
          <w:rFonts w:eastAsia="Times New Roman"/>
          <w:szCs w:val="24"/>
        </w:rPr>
        <w:t>ουσιαστικός</w:t>
      </w:r>
      <w:r>
        <w:rPr>
          <w:rFonts w:eastAsia="Times New Roman"/>
          <w:szCs w:val="24"/>
        </w:rPr>
        <w:t>,</w:t>
      </w:r>
      <w:r w:rsidRPr="00934C17">
        <w:rPr>
          <w:rFonts w:eastAsia="Times New Roman"/>
          <w:szCs w:val="24"/>
        </w:rPr>
        <w:t xml:space="preserve"> απαραιτήτως σήμερα</w:t>
      </w:r>
      <w:r>
        <w:rPr>
          <w:rFonts w:eastAsia="Times New Roman"/>
          <w:szCs w:val="24"/>
        </w:rPr>
        <w:t>,</w:t>
      </w:r>
      <w:r w:rsidRPr="00934C17">
        <w:rPr>
          <w:rFonts w:eastAsia="Times New Roman"/>
          <w:szCs w:val="24"/>
        </w:rPr>
        <w:t xml:space="preserve"> πλήρης διαχωρισμός </w:t>
      </w:r>
      <w:r>
        <w:rPr>
          <w:rFonts w:eastAsia="Times New Roman"/>
          <w:szCs w:val="24"/>
        </w:rPr>
        <w:t>Κ</w:t>
      </w:r>
      <w:r w:rsidRPr="00934C17">
        <w:rPr>
          <w:rFonts w:eastAsia="Times New Roman"/>
          <w:szCs w:val="24"/>
        </w:rPr>
        <w:t>ράτους</w:t>
      </w:r>
      <w:r>
        <w:rPr>
          <w:rFonts w:eastAsia="Times New Roman"/>
          <w:szCs w:val="24"/>
        </w:rPr>
        <w:t xml:space="preserve"> </w:t>
      </w:r>
      <w:r w:rsidRPr="00934C17">
        <w:rPr>
          <w:rFonts w:eastAsia="Times New Roman"/>
          <w:szCs w:val="24"/>
        </w:rPr>
        <w:t>-</w:t>
      </w:r>
      <w:r>
        <w:rPr>
          <w:rFonts w:eastAsia="Times New Roman"/>
          <w:szCs w:val="24"/>
        </w:rPr>
        <w:t xml:space="preserve"> </w:t>
      </w:r>
      <w:r>
        <w:rPr>
          <w:rFonts w:eastAsia="Times New Roman"/>
          <w:szCs w:val="24"/>
        </w:rPr>
        <w:t>Ε</w:t>
      </w:r>
      <w:r w:rsidRPr="00934C17">
        <w:rPr>
          <w:rFonts w:eastAsia="Times New Roman"/>
          <w:szCs w:val="24"/>
        </w:rPr>
        <w:t>κκλησίας</w:t>
      </w:r>
      <w:r>
        <w:rPr>
          <w:rFonts w:eastAsia="Times New Roman"/>
          <w:szCs w:val="24"/>
        </w:rPr>
        <w:t>, η</w:t>
      </w:r>
      <w:r w:rsidRPr="00934C17">
        <w:rPr>
          <w:rFonts w:eastAsia="Times New Roman"/>
          <w:szCs w:val="24"/>
        </w:rPr>
        <w:t xml:space="preserve"> πλήρης κατάργηση του άρθρου 86 περί ευθύνης </w:t>
      </w:r>
      <w:r>
        <w:rPr>
          <w:rFonts w:eastAsia="Times New Roman"/>
          <w:szCs w:val="24"/>
        </w:rPr>
        <w:t>Υ</w:t>
      </w:r>
      <w:r w:rsidRPr="00934C17">
        <w:rPr>
          <w:rFonts w:eastAsia="Times New Roman"/>
          <w:szCs w:val="24"/>
        </w:rPr>
        <w:t>πουργών</w:t>
      </w:r>
      <w:r>
        <w:rPr>
          <w:rFonts w:eastAsia="Times New Roman"/>
          <w:szCs w:val="24"/>
        </w:rPr>
        <w:t>,</w:t>
      </w:r>
      <w:r w:rsidRPr="00934C17">
        <w:rPr>
          <w:rFonts w:eastAsia="Times New Roman"/>
          <w:szCs w:val="24"/>
        </w:rPr>
        <w:t xml:space="preserve"> έτσι ώστε αυτοί να αντιμετωπίζονται ισότιμα με τους άλλους πολίτες</w:t>
      </w:r>
      <w:r>
        <w:rPr>
          <w:rFonts w:eastAsia="Times New Roman"/>
          <w:szCs w:val="24"/>
        </w:rPr>
        <w:t>. Επίσης δεν προχωρά στην</w:t>
      </w:r>
      <w:r>
        <w:rPr>
          <w:rFonts w:eastAsia="Times New Roman"/>
          <w:szCs w:val="24"/>
        </w:rPr>
        <w:t xml:space="preserve"> </w:t>
      </w:r>
      <w:r w:rsidRPr="00934C17">
        <w:rPr>
          <w:rFonts w:eastAsia="Times New Roman"/>
          <w:szCs w:val="24"/>
        </w:rPr>
        <w:t xml:space="preserve">κατάργηση του προνομίου η εκάστοτε κυβερνητική πλειοψηφία της Βουλής να αποφασίζει για την ποινική δίωξη των </w:t>
      </w:r>
      <w:r>
        <w:rPr>
          <w:rFonts w:eastAsia="Times New Roman"/>
          <w:szCs w:val="24"/>
        </w:rPr>
        <w:t>Υ</w:t>
      </w:r>
      <w:r w:rsidRPr="00934C17">
        <w:rPr>
          <w:rFonts w:eastAsia="Times New Roman"/>
          <w:szCs w:val="24"/>
        </w:rPr>
        <w:t>πουργών</w:t>
      </w:r>
      <w:r>
        <w:rPr>
          <w:rFonts w:eastAsia="Times New Roman"/>
          <w:szCs w:val="24"/>
        </w:rPr>
        <w:t>. Δ</w:t>
      </w:r>
      <w:r w:rsidRPr="00934C17">
        <w:rPr>
          <w:rFonts w:eastAsia="Times New Roman"/>
          <w:szCs w:val="24"/>
        </w:rPr>
        <w:t>εν τολμά να προχωρήσει ακόμα και σε ζητήματα που έχουν λυθεί εδώ και πάρα πολλές δεκαετίες σε άλλα καπιταλιστικά κράτη</w:t>
      </w:r>
      <w:r>
        <w:rPr>
          <w:rFonts w:eastAsia="Times New Roman"/>
          <w:szCs w:val="24"/>
        </w:rPr>
        <w:t>.</w:t>
      </w:r>
    </w:p>
    <w:p w14:paraId="1286CA07" w14:textId="77777777" w:rsidR="000402FE" w:rsidRDefault="007623D8">
      <w:pPr>
        <w:spacing w:line="600" w:lineRule="auto"/>
        <w:ind w:firstLine="720"/>
        <w:jc w:val="both"/>
        <w:rPr>
          <w:rFonts w:eastAsia="Times New Roman"/>
          <w:szCs w:val="24"/>
        </w:rPr>
      </w:pPr>
      <w:r>
        <w:rPr>
          <w:rFonts w:eastAsia="Times New Roman"/>
          <w:szCs w:val="24"/>
        </w:rPr>
        <w:t>Καταψηφίζουμε τ</w:t>
      </w:r>
      <w:r>
        <w:rPr>
          <w:rFonts w:eastAsia="Times New Roman"/>
          <w:szCs w:val="24"/>
        </w:rPr>
        <w:t>ην Κυβέρνηση</w:t>
      </w:r>
      <w:r w:rsidRPr="00934C17">
        <w:rPr>
          <w:rFonts w:eastAsia="Times New Roman"/>
          <w:szCs w:val="24"/>
        </w:rPr>
        <w:t xml:space="preserve"> που καλλιεργεί τη μείωση των απαιτήσεων</w:t>
      </w:r>
      <w:r>
        <w:rPr>
          <w:rFonts w:eastAsia="Times New Roman"/>
          <w:szCs w:val="24"/>
        </w:rPr>
        <w:t>,</w:t>
      </w:r>
      <w:r w:rsidRPr="00934C17">
        <w:rPr>
          <w:rFonts w:eastAsia="Times New Roman"/>
          <w:szCs w:val="24"/>
        </w:rPr>
        <w:t xml:space="preserve"> την αντίληψη ότι δήθεν δεν μπορεί να γίνει τίποτα καλύτερο από αυτό που μόνο η ίδια κάνει</w:t>
      </w:r>
      <w:r>
        <w:rPr>
          <w:rFonts w:eastAsia="Times New Roman"/>
          <w:szCs w:val="24"/>
        </w:rPr>
        <w:t>,</w:t>
      </w:r>
      <w:r w:rsidRPr="00934C17">
        <w:rPr>
          <w:rFonts w:eastAsia="Times New Roman"/>
          <w:szCs w:val="24"/>
        </w:rPr>
        <w:t xml:space="preserve"> που ευθύνεται για την ηττοπάθεια</w:t>
      </w:r>
      <w:r>
        <w:rPr>
          <w:rFonts w:eastAsia="Times New Roman"/>
          <w:szCs w:val="24"/>
        </w:rPr>
        <w:t>,</w:t>
      </w:r>
      <w:r w:rsidRPr="00934C17">
        <w:rPr>
          <w:rFonts w:eastAsia="Times New Roman"/>
          <w:szCs w:val="24"/>
        </w:rPr>
        <w:t xml:space="preserve"> την απογοήτευση που έχει καλλιεργήσει στα λαϊκά στρώματα που πίστεψαν στις αρ</w:t>
      </w:r>
      <w:r w:rsidRPr="00934C17">
        <w:rPr>
          <w:rFonts w:eastAsia="Times New Roman"/>
          <w:szCs w:val="24"/>
        </w:rPr>
        <w:t xml:space="preserve">χικές απατηλές εξαγγελίες </w:t>
      </w:r>
      <w:r>
        <w:rPr>
          <w:rFonts w:eastAsia="Times New Roman"/>
          <w:szCs w:val="24"/>
        </w:rPr>
        <w:t>της.</w:t>
      </w:r>
    </w:p>
    <w:p w14:paraId="1286CA08" w14:textId="77777777" w:rsidR="000402FE" w:rsidRDefault="007623D8">
      <w:pPr>
        <w:spacing w:line="600" w:lineRule="auto"/>
        <w:ind w:firstLine="720"/>
        <w:jc w:val="both"/>
        <w:rPr>
          <w:rFonts w:eastAsia="Times New Roman"/>
          <w:szCs w:val="24"/>
        </w:rPr>
      </w:pPr>
      <w:r>
        <w:rPr>
          <w:rFonts w:eastAsia="Times New Roman"/>
          <w:szCs w:val="24"/>
        </w:rPr>
        <w:t>Κ</w:t>
      </w:r>
      <w:r w:rsidRPr="00934C17">
        <w:rPr>
          <w:rFonts w:eastAsia="Times New Roman"/>
          <w:szCs w:val="24"/>
        </w:rPr>
        <w:t xml:space="preserve">αταψηφίζουμε την </w:t>
      </w:r>
      <w:r>
        <w:rPr>
          <w:rFonts w:eastAsia="Times New Roman"/>
          <w:szCs w:val="24"/>
        </w:rPr>
        <w:t>Κυβέρνηση</w:t>
      </w:r>
      <w:r w:rsidRPr="00934C17">
        <w:rPr>
          <w:rFonts w:eastAsia="Times New Roman"/>
          <w:szCs w:val="24"/>
        </w:rPr>
        <w:t xml:space="preserve"> που παριστάνει ότι δεν καταλαβαίνει ότι η κυβερνητική συνεργασία της με το ακροδεξιό εθνικιστικό μ</w:t>
      </w:r>
      <w:r>
        <w:rPr>
          <w:rFonts w:eastAsia="Times New Roman"/>
          <w:szCs w:val="24"/>
        </w:rPr>
        <w:t>όρφωμα</w:t>
      </w:r>
      <w:r w:rsidRPr="00934C17">
        <w:rPr>
          <w:rFonts w:eastAsia="Times New Roman"/>
          <w:szCs w:val="24"/>
        </w:rPr>
        <w:t xml:space="preserve"> </w:t>
      </w:r>
      <w:r>
        <w:rPr>
          <w:rFonts w:eastAsia="Times New Roman"/>
          <w:szCs w:val="24"/>
        </w:rPr>
        <w:t xml:space="preserve">των </w:t>
      </w:r>
      <w:r w:rsidRPr="00934C17">
        <w:rPr>
          <w:rFonts w:eastAsia="Times New Roman"/>
          <w:szCs w:val="24"/>
        </w:rPr>
        <w:t xml:space="preserve">ΑΝΕΛ του </w:t>
      </w:r>
      <w:r>
        <w:rPr>
          <w:rFonts w:eastAsia="Times New Roman"/>
          <w:szCs w:val="24"/>
        </w:rPr>
        <w:t xml:space="preserve">Πάνου </w:t>
      </w:r>
      <w:r w:rsidRPr="00934C17">
        <w:rPr>
          <w:rFonts w:eastAsia="Times New Roman"/>
          <w:szCs w:val="24"/>
        </w:rPr>
        <w:t>Καμμένου</w:t>
      </w:r>
      <w:r>
        <w:rPr>
          <w:rFonts w:eastAsia="Times New Roman"/>
          <w:szCs w:val="24"/>
        </w:rPr>
        <w:t>,</w:t>
      </w:r>
      <w:r w:rsidRPr="00934C17">
        <w:rPr>
          <w:rFonts w:eastAsia="Times New Roman"/>
          <w:szCs w:val="24"/>
        </w:rPr>
        <w:t xml:space="preserve"> </w:t>
      </w:r>
      <w:r>
        <w:rPr>
          <w:rFonts w:eastAsia="Times New Roman"/>
          <w:szCs w:val="24"/>
        </w:rPr>
        <w:t>τέσσερα</w:t>
      </w:r>
      <w:r w:rsidRPr="00934C17">
        <w:rPr>
          <w:rFonts w:eastAsia="Times New Roman"/>
          <w:szCs w:val="24"/>
        </w:rPr>
        <w:t xml:space="preserve"> χρόνια τώρα</w:t>
      </w:r>
      <w:r>
        <w:rPr>
          <w:rFonts w:eastAsia="Times New Roman"/>
          <w:szCs w:val="24"/>
        </w:rPr>
        <w:t>,</w:t>
      </w:r>
      <w:r w:rsidRPr="00934C17">
        <w:rPr>
          <w:rFonts w:eastAsia="Times New Roman"/>
          <w:szCs w:val="24"/>
        </w:rPr>
        <w:t xml:space="preserve"> έδωσε αέρα στα πανιά της ακροδεξιάς ρητορικής</w:t>
      </w:r>
      <w:r>
        <w:rPr>
          <w:rFonts w:eastAsia="Times New Roman"/>
          <w:szCs w:val="24"/>
        </w:rPr>
        <w:t>,</w:t>
      </w:r>
      <w:r w:rsidRPr="00934C17">
        <w:rPr>
          <w:rFonts w:eastAsia="Times New Roman"/>
          <w:szCs w:val="24"/>
        </w:rPr>
        <w:t xml:space="preserve"> ενίσχυσε και ενισχύει την εξοικείωση ενός τμήματος του λαού μας </w:t>
      </w:r>
      <w:r>
        <w:rPr>
          <w:rFonts w:eastAsia="Times New Roman"/>
          <w:szCs w:val="24"/>
        </w:rPr>
        <w:t xml:space="preserve">με </w:t>
      </w:r>
      <w:r w:rsidRPr="00934C17">
        <w:rPr>
          <w:rFonts w:eastAsia="Times New Roman"/>
          <w:szCs w:val="24"/>
        </w:rPr>
        <w:t>αντιδραστικά</w:t>
      </w:r>
      <w:r>
        <w:rPr>
          <w:rFonts w:eastAsia="Times New Roman"/>
          <w:szCs w:val="24"/>
        </w:rPr>
        <w:t>,</w:t>
      </w:r>
      <w:r w:rsidRPr="00934C17">
        <w:rPr>
          <w:rFonts w:eastAsia="Times New Roman"/>
          <w:szCs w:val="24"/>
        </w:rPr>
        <w:t xml:space="preserve"> οπισθοδρομικ</w:t>
      </w:r>
      <w:r>
        <w:rPr>
          <w:rFonts w:eastAsia="Times New Roman"/>
          <w:szCs w:val="24"/>
        </w:rPr>
        <w:t>ά</w:t>
      </w:r>
      <w:r w:rsidRPr="00934C17">
        <w:rPr>
          <w:rFonts w:eastAsia="Times New Roman"/>
          <w:szCs w:val="24"/>
        </w:rPr>
        <w:t xml:space="preserve"> συνθήματα</w:t>
      </w:r>
      <w:r>
        <w:rPr>
          <w:rFonts w:eastAsia="Times New Roman"/>
          <w:szCs w:val="24"/>
        </w:rPr>
        <w:t>,</w:t>
      </w:r>
      <w:r w:rsidRPr="00934C17">
        <w:rPr>
          <w:rFonts w:eastAsia="Times New Roman"/>
          <w:szCs w:val="24"/>
        </w:rPr>
        <w:t xml:space="preserve"> μορφώματα</w:t>
      </w:r>
      <w:r>
        <w:rPr>
          <w:rFonts w:eastAsia="Times New Roman"/>
          <w:szCs w:val="24"/>
        </w:rPr>
        <w:t>.</w:t>
      </w:r>
      <w:r w:rsidRPr="00934C17">
        <w:rPr>
          <w:rFonts w:eastAsia="Times New Roman"/>
          <w:szCs w:val="24"/>
        </w:rPr>
        <w:t xml:space="preserve"> Άνοιξε το δρόμο για παραπέρα συντηρητικοποίηση</w:t>
      </w:r>
      <w:r>
        <w:rPr>
          <w:rFonts w:eastAsia="Times New Roman"/>
          <w:szCs w:val="24"/>
        </w:rPr>
        <w:t>, αντιδραστικο</w:t>
      </w:r>
      <w:r w:rsidRPr="00934C17">
        <w:rPr>
          <w:rFonts w:eastAsia="Times New Roman"/>
          <w:szCs w:val="24"/>
        </w:rPr>
        <w:t>ποίηση τμημάτων του λαού</w:t>
      </w:r>
      <w:r>
        <w:rPr>
          <w:rFonts w:eastAsia="Times New Roman"/>
          <w:szCs w:val="24"/>
        </w:rPr>
        <w:t>, α</w:t>
      </w:r>
      <w:r w:rsidRPr="00934C17">
        <w:rPr>
          <w:rFonts w:eastAsia="Times New Roman"/>
          <w:szCs w:val="24"/>
        </w:rPr>
        <w:t xml:space="preserve">φού </w:t>
      </w:r>
      <w:r w:rsidRPr="00934C17">
        <w:rPr>
          <w:rFonts w:eastAsia="Times New Roman"/>
          <w:szCs w:val="24"/>
        </w:rPr>
        <w:t>ο λαϊκισμός</w:t>
      </w:r>
      <w:r>
        <w:rPr>
          <w:rFonts w:eastAsia="Times New Roman"/>
          <w:szCs w:val="24"/>
        </w:rPr>
        <w:t>,</w:t>
      </w:r>
      <w:r w:rsidRPr="00934C17">
        <w:rPr>
          <w:rFonts w:eastAsia="Times New Roman"/>
          <w:szCs w:val="24"/>
        </w:rPr>
        <w:t xml:space="preserve"> ο έρπων φασισμός τέτοιων θέσεων βρήκαν έδαφος πρόσφορο</w:t>
      </w:r>
      <w:r>
        <w:rPr>
          <w:rFonts w:eastAsia="Times New Roman"/>
          <w:szCs w:val="24"/>
        </w:rPr>
        <w:t>,</w:t>
      </w:r>
      <w:r w:rsidRPr="00934C17">
        <w:rPr>
          <w:rFonts w:eastAsia="Times New Roman"/>
          <w:szCs w:val="24"/>
        </w:rPr>
        <w:t xml:space="preserve"> εξαιτίας και της ανέχειας</w:t>
      </w:r>
      <w:r>
        <w:rPr>
          <w:rFonts w:eastAsia="Times New Roman"/>
          <w:szCs w:val="24"/>
        </w:rPr>
        <w:t>,</w:t>
      </w:r>
      <w:r w:rsidRPr="00934C17">
        <w:rPr>
          <w:rFonts w:eastAsia="Times New Roman"/>
          <w:szCs w:val="24"/>
        </w:rPr>
        <w:t xml:space="preserve"> της φτώχειας</w:t>
      </w:r>
      <w:r>
        <w:rPr>
          <w:rFonts w:eastAsia="Times New Roman"/>
          <w:szCs w:val="24"/>
        </w:rPr>
        <w:t>,</w:t>
      </w:r>
      <w:r w:rsidRPr="00934C17">
        <w:rPr>
          <w:rFonts w:eastAsia="Times New Roman"/>
          <w:szCs w:val="24"/>
        </w:rPr>
        <w:t xml:space="preserve"> της ανεργίας</w:t>
      </w:r>
      <w:r>
        <w:rPr>
          <w:rFonts w:eastAsia="Times New Roman"/>
          <w:szCs w:val="24"/>
        </w:rPr>
        <w:t>,</w:t>
      </w:r>
      <w:r w:rsidRPr="00934C17">
        <w:rPr>
          <w:rFonts w:eastAsia="Times New Roman"/>
          <w:szCs w:val="24"/>
        </w:rPr>
        <w:t xml:space="preserve"> των μνημονίων</w:t>
      </w:r>
      <w:r>
        <w:rPr>
          <w:rFonts w:eastAsia="Times New Roman"/>
          <w:szCs w:val="24"/>
        </w:rPr>
        <w:t>,</w:t>
      </w:r>
      <w:r w:rsidRPr="00934C17">
        <w:rPr>
          <w:rFonts w:eastAsia="Times New Roman"/>
          <w:szCs w:val="24"/>
        </w:rPr>
        <w:t xml:space="preserve"> της κρίσης</w:t>
      </w:r>
      <w:r>
        <w:rPr>
          <w:rFonts w:eastAsia="Times New Roman"/>
          <w:szCs w:val="24"/>
        </w:rPr>
        <w:t>,</w:t>
      </w:r>
      <w:r w:rsidRPr="00934C17">
        <w:rPr>
          <w:rFonts w:eastAsia="Times New Roman"/>
          <w:szCs w:val="24"/>
        </w:rPr>
        <w:t xml:space="preserve"> της διαφοράς που ακολούθησε και αυτή η </w:t>
      </w:r>
      <w:r>
        <w:rPr>
          <w:rFonts w:eastAsia="Times New Roman"/>
          <w:szCs w:val="24"/>
        </w:rPr>
        <w:t>Κυβέρνηση,</w:t>
      </w:r>
      <w:r w:rsidRPr="00934C17">
        <w:rPr>
          <w:rFonts w:eastAsia="Times New Roman"/>
          <w:szCs w:val="24"/>
        </w:rPr>
        <w:t xml:space="preserve"> συκοφαντώντας αρχές</w:t>
      </w:r>
      <w:r>
        <w:rPr>
          <w:rFonts w:eastAsia="Times New Roman"/>
          <w:szCs w:val="24"/>
        </w:rPr>
        <w:t>,</w:t>
      </w:r>
      <w:r w:rsidRPr="00934C17">
        <w:rPr>
          <w:rFonts w:eastAsia="Times New Roman"/>
          <w:szCs w:val="24"/>
        </w:rPr>
        <w:t xml:space="preserve"> αξίες</w:t>
      </w:r>
      <w:r>
        <w:rPr>
          <w:rFonts w:eastAsia="Times New Roman"/>
          <w:szCs w:val="24"/>
        </w:rPr>
        <w:t>,</w:t>
      </w:r>
      <w:r w:rsidRPr="00934C17">
        <w:rPr>
          <w:rFonts w:eastAsia="Times New Roman"/>
          <w:szCs w:val="24"/>
        </w:rPr>
        <w:t xml:space="preserve"> ιδανικά και οράματα της </w:t>
      </w:r>
      <w:r>
        <w:rPr>
          <w:rFonts w:eastAsia="Times New Roman"/>
          <w:szCs w:val="24"/>
        </w:rPr>
        <w:t>Α</w:t>
      </w:r>
      <w:r w:rsidRPr="00934C17">
        <w:rPr>
          <w:rFonts w:eastAsia="Times New Roman"/>
          <w:szCs w:val="24"/>
        </w:rPr>
        <w:t>ρι</w:t>
      </w:r>
      <w:r w:rsidRPr="00934C17">
        <w:rPr>
          <w:rFonts w:eastAsia="Times New Roman"/>
          <w:szCs w:val="24"/>
        </w:rPr>
        <w:t>στεράς</w:t>
      </w:r>
      <w:r>
        <w:rPr>
          <w:rFonts w:eastAsia="Times New Roman"/>
          <w:szCs w:val="24"/>
        </w:rPr>
        <w:t>. Ό</w:t>
      </w:r>
      <w:r w:rsidRPr="00934C17">
        <w:rPr>
          <w:rFonts w:eastAsia="Times New Roman"/>
          <w:szCs w:val="24"/>
        </w:rPr>
        <w:t xml:space="preserve">σο κι αν προσπαθεί η </w:t>
      </w:r>
      <w:r>
        <w:rPr>
          <w:rFonts w:eastAsia="Times New Roman"/>
          <w:szCs w:val="24"/>
        </w:rPr>
        <w:t>Κυβέρνηση,</w:t>
      </w:r>
      <w:r w:rsidRPr="00934C17">
        <w:rPr>
          <w:rFonts w:eastAsia="Times New Roman"/>
          <w:szCs w:val="24"/>
        </w:rPr>
        <w:t xml:space="preserve"> δεν μπορε</w:t>
      </w:r>
      <w:r>
        <w:rPr>
          <w:rFonts w:eastAsia="Times New Roman"/>
          <w:szCs w:val="24"/>
        </w:rPr>
        <w:t>ί να κρύψει την πραγματικότητα.</w:t>
      </w:r>
    </w:p>
    <w:p w14:paraId="1286CA09" w14:textId="77777777" w:rsidR="000402FE" w:rsidRDefault="007623D8">
      <w:pPr>
        <w:spacing w:line="600" w:lineRule="auto"/>
        <w:ind w:firstLine="720"/>
        <w:jc w:val="both"/>
        <w:rPr>
          <w:rFonts w:eastAsia="Times New Roman"/>
          <w:szCs w:val="24"/>
        </w:rPr>
      </w:pPr>
      <w:r>
        <w:rPr>
          <w:rFonts w:eastAsia="Times New Roman"/>
          <w:szCs w:val="24"/>
        </w:rPr>
        <w:t>Κ</w:t>
      </w:r>
      <w:r w:rsidRPr="00934C17">
        <w:rPr>
          <w:rFonts w:eastAsia="Times New Roman"/>
          <w:szCs w:val="24"/>
        </w:rPr>
        <w:t xml:space="preserve">ύριοι της </w:t>
      </w:r>
      <w:r>
        <w:rPr>
          <w:rFonts w:eastAsia="Times New Roman"/>
          <w:szCs w:val="24"/>
        </w:rPr>
        <w:t xml:space="preserve">Κυβέρνησης και της κυβερνητικής </w:t>
      </w:r>
      <w:r>
        <w:rPr>
          <w:rFonts w:eastAsia="Times New Roman"/>
          <w:szCs w:val="24"/>
        </w:rPr>
        <w:t>π</w:t>
      </w:r>
      <w:r w:rsidRPr="00934C17">
        <w:rPr>
          <w:rFonts w:eastAsia="Times New Roman"/>
          <w:szCs w:val="24"/>
        </w:rPr>
        <w:t>λειοψηφίας</w:t>
      </w:r>
      <w:r>
        <w:rPr>
          <w:rFonts w:eastAsia="Times New Roman"/>
          <w:szCs w:val="24"/>
        </w:rPr>
        <w:t>,</w:t>
      </w:r>
      <w:r w:rsidRPr="00934C17">
        <w:rPr>
          <w:rFonts w:eastAsia="Times New Roman"/>
          <w:szCs w:val="24"/>
        </w:rPr>
        <w:t xml:space="preserve"> προσπαθείτε απεγνωσμένα να κάνετε το μαύρο</w:t>
      </w:r>
      <w:r>
        <w:rPr>
          <w:rFonts w:eastAsia="Times New Roman"/>
          <w:szCs w:val="24"/>
        </w:rPr>
        <w:t>,</w:t>
      </w:r>
      <w:r w:rsidRPr="00934C17">
        <w:rPr>
          <w:rFonts w:eastAsia="Times New Roman"/>
          <w:szCs w:val="24"/>
        </w:rPr>
        <w:t xml:space="preserve"> άσπρο</w:t>
      </w:r>
      <w:r>
        <w:rPr>
          <w:rFonts w:eastAsia="Times New Roman"/>
          <w:szCs w:val="24"/>
        </w:rPr>
        <w:t xml:space="preserve">. Έχετε το θράσος </w:t>
      </w:r>
      <w:r w:rsidRPr="00934C17">
        <w:rPr>
          <w:rFonts w:eastAsia="Times New Roman"/>
          <w:szCs w:val="24"/>
        </w:rPr>
        <w:t>να εμφανίζε</w:t>
      </w:r>
      <w:r>
        <w:rPr>
          <w:rFonts w:eastAsia="Times New Roman"/>
          <w:szCs w:val="24"/>
        </w:rPr>
        <w:t>στε</w:t>
      </w:r>
      <w:r w:rsidRPr="00934C17">
        <w:rPr>
          <w:rFonts w:eastAsia="Times New Roman"/>
          <w:szCs w:val="24"/>
        </w:rPr>
        <w:t xml:space="preserve"> ως αντίπαλος της νεοφιλελεύθερης πολ</w:t>
      </w:r>
      <w:r w:rsidRPr="00934C17">
        <w:rPr>
          <w:rFonts w:eastAsia="Times New Roman"/>
          <w:szCs w:val="24"/>
        </w:rPr>
        <w:t>ιτικής</w:t>
      </w:r>
      <w:r>
        <w:rPr>
          <w:rFonts w:eastAsia="Times New Roman"/>
          <w:szCs w:val="24"/>
        </w:rPr>
        <w:t>,</w:t>
      </w:r>
      <w:r w:rsidRPr="00934C17">
        <w:rPr>
          <w:rFonts w:eastAsia="Times New Roman"/>
          <w:szCs w:val="24"/>
        </w:rPr>
        <w:t xml:space="preserve"> την ίδια στιγμή που προχωράτε </w:t>
      </w:r>
      <w:r>
        <w:rPr>
          <w:rFonts w:eastAsia="Times New Roman"/>
          <w:szCs w:val="24"/>
        </w:rPr>
        <w:t>σ</w:t>
      </w:r>
      <w:r w:rsidRPr="00934C17">
        <w:rPr>
          <w:rFonts w:eastAsia="Times New Roman"/>
          <w:szCs w:val="24"/>
        </w:rPr>
        <w:t>τη μείωση των κρατικών δαπανών για την κοινωνική πολιτική</w:t>
      </w:r>
      <w:r>
        <w:rPr>
          <w:rFonts w:eastAsia="Times New Roman"/>
          <w:szCs w:val="24"/>
        </w:rPr>
        <w:t>,</w:t>
      </w:r>
      <w:r w:rsidRPr="00934C17">
        <w:rPr>
          <w:rFonts w:eastAsia="Times New Roman"/>
          <w:szCs w:val="24"/>
        </w:rPr>
        <w:t xml:space="preserve"> στον περιορισμό των ελλειμμάτων</w:t>
      </w:r>
      <w:r>
        <w:rPr>
          <w:rFonts w:eastAsia="Times New Roman"/>
          <w:szCs w:val="24"/>
        </w:rPr>
        <w:t>,</w:t>
      </w:r>
      <w:r w:rsidRPr="00934C17">
        <w:rPr>
          <w:rFonts w:eastAsia="Times New Roman"/>
          <w:szCs w:val="24"/>
        </w:rPr>
        <w:t xml:space="preserve"> στην επιτάχυνση των ιδιωτικοποιήσεων</w:t>
      </w:r>
      <w:r>
        <w:rPr>
          <w:rFonts w:eastAsia="Times New Roman"/>
          <w:szCs w:val="24"/>
        </w:rPr>
        <w:t>,</w:t>
      </w:r>
      <w:r w:rsidRPr="00934C17">
        <w:rPr>
          <w:rFonts w:eastAsia="Times New Roman"/>
          <w:szCs w:val="24"/>
        </w:rPr>
        <w:t xml:space="preserve"> στις ελαστικές εργασιακές σχέσεις</w:t>
      </w:r>
      <w:r>
        <w:rPr>
          <w:rFonts w:eastAsia="Times New Roman"/>
          <w:szCs w:val="24"/>
        </w:rPr>
        <w:t>,</w:t>
      </w:r>
      <w:r w:rsidRPr="00934C17">
        <w:rPr>
          <w:rFonts w:eastAsia="Times New Roman"/>
          <w:szCs w:val="24"/>
        </w:rPr>
        <w:t xml:space="preserve"> δηλαδή στην πολιτική που ακολουθείτ</w:t>
      </w:r>
      <w:r>
        <w:rPr>
          <w:rFonts w:eastAsia="Times New Roman"/>
          <w:szCs w:val="24"/>
        </w:rPr>
        <w:t>ε</w:t>
      </w:r>
      <w:r w:rsidRPr="00934C17">
        <w:rPr>
          <w:rFonts w:eastAsia="Times New Roman"/>
          <w:szCs w:val="24"/>
        </w:rPr>
        <w:t xml:space="preserve"> εσείς τώρα</w:t>
      </w:r>
      <w:r>
        <w:rPr>
          <w:rFonts w:eastAsia="Times New Roman"/>
          <w:szCs w:val="24"/>
        </w:rPr>
        <w:t>,</w:t>
      </w:r>
      <w:r w:rsidRPr="00934C17">
        <w:rPr>
          <w:rFonts w:eastAsia="Times New Roman"/>
          <w:szCs w:val="24"/>
        </w:rPr>
        <w:t xml:space="preserve"> ακρ</w:t>
      </w:r>
      <w:r w:rsidRPr="00934C17">
        <w:rPr>
          <w:rFonts w:eastAsia="Times New Roman"/>
          <w:szCs w:val="24"/>
        </w:rPr>
        <w:t xml:space="preserve">ιβώς όπως πριν και οι προκάτοχοί </w:t>
      </w:r>
      <w:r>
        <w:rPr>
          <w:rFonts w:eastAsia="Times New Roman"/>
          <w:szCs w:val="24"/>
        </w:rPr>
        <w:t xml:space="preserve">σας. </w:t>
      </w:r>
    </w:p>
    <w:p w14:paraId="1286CA0A" w14:textId="77777777" w:rsidR="000402FE" w:rsidRDefault="007623D8">
      <w:pPr>
        <w:spacing w:line="600" w:lineRule="auto"/>
        <w:ind w:firstLine="720"/>
        <w:jc w:val="both"/>
        <w:rPr>
          <w:rFonts w:eastAsia="Times New Roman"/>
          <w:szCs w:val="24"/>
        </w:rPr>
      </w:pPr>
      <w:r>
        <w:rPr>
          <w:rFonts w:eastAsia="Times New Roman"/>
          <w:szCs w:val="24"/>
        </w:rPr>
        <w:t>Μ</w:t>
      </w:r>
      <w:r w:rsidRPr="00934C17">
        <w:rPr>
          <w:rFonts w:eastAsia="Times New Roman"/>
          <w:szCs w:val="24"/>
        </w:rPr>
        <w:t>έχρι και ιστορικά πολι</w:t>
      </w:r>
      <w:r>
        <w:rPr>
          <w:rFonts w:eastAsia="Times New Roman"/>
          <w:szCs w:val="24"/>
        </w:rPr>
        <w:t xml:space="preserve">τιστικά μνημεία παραδώσατε στο </w:t>
      </w:r>
      <w:r>
        <w:rPr>
          <w:rFonts w:eastAsia="Times New Roman"/>
          <w:szCs w:val="24"/>
        </w:rPr>
        <w:t>υ</w:t>
      </w:r>
      <w:r w:rsidRPr="00934C17">
        <w:rPr>
          <w:rFonts w:eastAsia="Times New Roman"/>
          <w:szCs w:val="24"/>
        </w:rPr>
        <w:t>περταμείο</w:t>
      </w:r>
      <w:r>
        <w:rPr>
          <w:rFonts w:eastAsia="Times New Roman"/>
          <w:szCs w:val="24"/>
        </w:rPr>
        <w:t>,</w:t>
      </w:r>
      <w:r w:rsidRPr="00934C17">
        <w:rPr>
          <w:rFonts w:eastAsia="Times New Roman"/>
          <w:szCs w:val="24"/>
        </w:rPr>
        <w:t xml:space="preserve"> που εσείς μαζί με τους θεσμούς διορίζετ</w:t>
      </w:r>
      <w:r>
        <w:rPr>
          <w:rFonts w:eastAsia="Times New Roman"/>
          <w:szCs w:val="24"/>
        </w:rPr>
        <w:t>ε,</w:t>
      </w:r>
      <w:r w:rsidRPr="00934C17">
        <w:rPr>
          <w:rFonts w:eastAsia="Times New Roman"/>
          <w:szCs w:val="24"/>
        </w:rPr>
        <w:t xml:space="preserve"> το οποίο κάνει παρέμβαση μάλιστα στο </w:t>
      </w:r>
      <w:r>
        <w:rPr>
          <w:rFonts w:eastAsia="Times New Roman"/>
          <w:szCs w:val="24"/>
        </w:rPr>
        <w:t>Σ</w:t>
      </w:r>
      <w:r w:rsidRPr="00934C17">
        <w:rPr>
          <w:rFonts w:eastAsia="Times New Roman"/>
          <w:szCs w:val="24"/>
        </w:rPr>
        <w:t xml:space="preserve">υμβούλιο της </w:t>
      </w:r>
      <w:r>
        <w:rPr>
          <w:rFonts w:eastAsia="Times New Roman"/>
          <w:szCs w:val="24"/>
        </w:rPr>
        <w:t>Επικρατείας εναντίον των προσφυγώ</w:t>
      </w:r>
      <w:r w:rsidRPr="00934C17">
        <w:rPr>
          <w:rFonts w:eastAsia="Times New Roman"/>
          <w:szCs w:val="24"/>
        </w:rPr>
        <w:t xml:space="preserve">ν που κατέθεσαν οι </w:t>
      </w:r>
      <w:r w:rsidRPr="00934C17">
        <w:rPr>
          <w:rFonts w:eastAsia="Times New Roman"/>
          <w:szCs w:val="24"/>
        </w:rPr>
        <w:t>αρχαιολόγοι</w:t>
      </w:r>
      <w:r>
        <w:rPr>
          <w:rFonts w:eastAsia="Times New Roman"/>
          <w:szCs w:val="24"/>
        </w:rPr>
        <w:t xml:space="preserve">, ο Δήμος Πάτρας, πολλοί </w:t>
      </w:r>
      <w:r w:rsidRPr="00934C17">
        <w:rPr>
          <w:rFonts w:eastAsia="Times New Roman"/>
          <w:szCs w:val="24"/>
        </w:rPr>
        <w:t xml:space="preserve">ακόμα </w:t>
      </w:r>
      <w:r>
        <w:rPr>
          <w:rFonts w:eastAsia="Times New Roman"/>
          <w:szCs w:val="24"/>
        </w:rPr>
        <w:t>δήμοι,</w:t>
      </w:r>
      <w:r w:rsidRPr="00934C17">
        <w:rPr>
          <w:rFonts w:eastAsia="Times New Roman"/>
          <w:szCs w:val="24"/>
        </w:rPr>
        <w:t xml:space="preserve"> για να σταματήσει επιτέλους αυτό το αίσχος</w:t>
      </w:r>
      <w:r>
        <w:rPr>
          <w:rFonts w:eastAsia="Times New Roman"/>
          <w:szCs w:val="24"/>
        </w:rPr>
        <w:t>.</w:t>
      </w:r>
    </w:p>
    <w:p w14:paraId="1286CA0B"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s="Times New Roman"/>
          <w:szCs w:val="24"/>
        </w:rPr>
        <w:t>Όμως,</w:t>
      </w:r>
      <w:r>
        <w:rPr>
          <w:rFonts w:eastAsia="Times New Roman"/>
          <w:color w:val="222222"/>
          <w:szCs w:val="24"/>
          <w:shd w:val="clear" w:color="auto" w:fill="FFFFFF"/>
        </w:rPr>
        <w:t xml:space="preserve"> και η θεαματική αύξηση του π</w:t>
      </w:r>
      <w:r w:rsidRPr="005F3968">
        <w:rPr>
          <w:rFonts w:eastAsia="Times New Roman"/>
          <w:color w:val="222222"/>
          <w:szCs w:val="24"/>
          <w:shd w:val="clear" w:color="auto" w:fill="FFFFFF"/>
        </w:rPr>
        <w:t>ρωτογεν</w:t>
      </w:r>
      <w:r>
        <w:rPr>
          <w:rFonts w:eastAsia="Times New Roman"/>
          <w:color w:val="222222"/>
          <w:szCs w:val="24"/>
          <w:shd w:val="clear" w:color="auto" w:fill="FFFFFF"/>
        </w:rPr>
        <w:t>ούς πλεονάσματος για την οποία, μ</w:t>
      </w:r>
      <w:r w:rsidRPr="005F3968">
        <w:rPr>
          <w:rFonts w:eastAsia="Times New Roman"/>
          <w:color w:val="222222"/>
          <w:szCs w:val="24"/>
          <w:shd w:val="clear" w:color="auto" w:fill="FFFFFF"/>
        </w:rPr>
        <w:t>άλιστα</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σας επαίν</w:t>
      </w:r>
      <w:r>
        <w:rPr>
          <w:rFonts w:eastAsia="Times New Roman"/>
          <w:color w:val="222222"/>
          <w:szCs w:val="24"/>
          <w:shd w:val="clear" w:color="auto" w:fill="FFFFFF"/>
        </w:rPr>
        <w:t>εσε η καγκελάριος Μέρκελ -μ</w:t>
      </w:r>
      <w:r w:rsidRPr="005F3968">
        <w:rPr>
          <w:rFonts w:eastAsia="Times New Roman"/>
          <w:color w:val="222222"/>
          <w:szCs w:val="24"/>
          <w:shd w:val="clear" w:color="auto" w:fill="FFFFFF"/>
        </w:rPr>
        <w:t>ιας και φάνηκε ότι πλέον είστε καλός μαθητής</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κάνατε όλα τα μαθήματά </w:t>
      </w:r>
      <w:r>
        <w:rPr>
          <w:rFonts w:eastAsia="Times New Roman"/>
          <w:color w:val="222222"/>
          <w:szCs w:val="24"/>
          <w:shd w:val="clear" w:color="auto" w:fill="FFFFFF"/>
        </w:rPr>
        <w:t>σας, α</w:t>
      </w:r>
      <w:r w:rsidRPr="005F3968">
        <w:rPr>
          <w:rFonts w:eastAsia="Times New Roman"/>
          <w:color w:val="222222"/>
          <w:szCs w:val="24"/>
          <w:shd w:val="clear" w:color="auto" w:fill="FFFFFF"/>
        </w:rPr>
        <w:t>κολουθώντας πιστά την παραίνεση που είχε διατυπώσει η ίδια στην προηγούμενη</w:t>
      </w:r>
      <w:r>
        <w:rPr>
          <w:rFonts w:eastAsia="Times New Roman"/>
          <w:color w:val="222222"/>
          <w:szCs w:val="24"/>
          <w:shd w:val="clear" w:color="auto" w:fill="FFFFFF"/>
        </w:rPr>
        <w:t xml:space="preserve">, όπως θυμόμαστε όλοι, επίσκεψή της- </w:t>
      </w:r>
      <w:r w:rsidRPr="005F3968">
        <w:rPr>
          <w:rFonts w:eastAsia="Times New Roman"/>
          <w:color w:val="222222"/>
          <w:szCs w:val="24"/>
          <w:shd w:val="clear" w:color="auto" w:fill="FFFFFF"/>
        </w:rPr>
        <w:t>δεν έπεσε από τον ουρανό</w:t>
      </w:r>
      <w:r>
        <w:rPr>
          <w:rFonts w:eastAsia="Times New Roman"/>
          <w:color w:val="222222"/>
          <w:szCs w:val="24"/>
          <w:shd w:val="clear" w:color="auto" w:fill="FFFFFF"/>
        </w:rPr>
        <w:t>. Η</w:t>
      </w:r>
      <w:r w:rsidRPr="005F3968">
        <w:rPr>
          <w:rFonts w:eastAsia="Times New Roman"/>
          <w:color w:val="222222"/>
          <w:szCs w:val="24"/>
          <w:shd w:val="clear" w:color="auto" w:fill="FFFFFF"/>
        </w:rPr>
        <w:t xml:space="preserve"> βελτίωση της δημοσιονομικής κατάστασης </w:t>
      </w:r>
      <w:r>
        <w:rPr>
          <w:rFonts w:eastAsia="Times New Roman"/>
          <w:color w:val="222222"/>
          <w:szCs w:val="24"/>
          <w:shd w:val="clear" w:color="auto" w:fill="FFFFFF"/>
        </w:rPr>
        <w:t>της χώρ</w:t>
      </w:r>
      <w:r w:rsidRPr="005F3968">
        <w:rPr>
          <w:rFonts w:eastAsia="Times New Roman"/>
          <w:color w:val="222222"/>
          <w:szCs w:val="24"/>
          <w:shd w:val="clear" w:color="auto" w:fill="FFFFFF"/>
        </w:rPr>
        <w:t>ας μ</w:t>
      </w:r>
      <w:r>
        <w:rPr>
          <w:rFonts w:eastAsia="Times New Roman"/>
          <w:color w:val="222222"/>
          <w:szCs w:val="24"/>
          <w:shd w:val="clear" w:color="auto" w:fill="FFFFFF"/>
        </w:rPr>
        <w:t xml:space="preserve">ας απλά αποτυπώνει λογιστικά τη </w:t>
      </w:r>
      <w:r w:rsidRPr="005F3968">
        <w:rPr>
          <w:rFonts w:eastAsia="Times New Roman"/>
          <w:color w:val="222222"/>
          <w:szCs w:val="24"/>
          <w:shd w:val="clear" w:color="auto" w:fill="FFFFFF"/>
        </w:rPr>
        <w:t>μεγά</w:t>
      </w:r>
      <w:r w:rsidRPr="005F3968">
        <w:rPr>
          <w:rFonts w:eastAsia="Times New Roman"/>
          <w:color w:val="222222"/>
          <w:szCs w:val="24"/>
          <w:shd w:val="clear" w:color="auto" w:fill="FFFFFF"/>
        </w:rPr>
        <w:t>λη επίθεση στα δικαιώματα των εργαζομένων</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στο εισό</w:t>
      </w:r>
      <w:r>
        <w:rPr>
          <w:rFonts w:eastAsia="Times New Roman"/>
          <w:color w:val="222222"/>
          <w:szCs w:val="24"/>
          <w:shd w:val="clear" w:color="auto" w:fill="FFFFFF"/>
        </w:rPr>
        <w:t>δημά τους τα προηγούμενα χρόνια.</w:t>
      </w:r>
    </w:p>
    <w:p w14:paraId="1286CA0C"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Εφαρμόσα</w:t>
      </w:r>
      <w:r w:rsidRPr="005F3968">
        <w:rPr>
          <w:rFonts w:eastAsia="Times New Roman"/>
          <w:color w:val="222222"/>
          <w:szCs w:val="24"/>
          <w:shd w:val="clear" w:color="auto" w:fill="FFFFFF"/>
        </w:rPr>
        <w:t xml:space="preserve">τε μέχρι κεραίας το σύνολο των λεγόμενων </w:t>
      </w:r>
      <w:r>
        <w:rPr>
          <w:rFonts w:eastAsia="Times New Roman"/>
          <w:color w:val="222222"/>
          <w:szCs w:val="24"/>
          <w:shd w:val="clear" w:color="auto" w:fill="FFFFFF"/>
        </w:rPr>
        <w:t xml:space="preserve">μνημονιακών ρυθμίσεων, </w:t>
      </w:r>
      <w:r w:rsidRPr="005F3968">
        <w:rPr>
          <w:rFonts w:eastAsia="Times New Roman"/>
          <w:color w:val="222222"/>
          <w:szCs w:val="24"/>
          <w:shd w:val="clear" w:color="auto" w:fill="FFFFFF"/>
        </w:rPr>
        <w:t>που ψήφισαν οι προηγούμενοι</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για τους μισθούς</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για τις συντάξεις</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για τη φορολογία</w:t>
      </w:r>
      <w:r>
        <w:rPr>
          <w:rFonts w:eastAsia="Times New Roman"/>
          <w:color w:val="222222"/>
          <w:szCs w:val="24"/>
          <w:shd w:val="clear" w:color="auto" w:fill="FFFFFF"/>
        </w:rPr>
        <w:t>. Κλιμακώσατε</w:t>
      </w:r>
      <w:r w:rsidRPr="005F3968">
        <w:rPr>
          <w:rFonts w:eastAsia="Times New Roman"/>
          <w:color w:val="222222"/>
          <w:szCs w:val="24"/>
          <w:shd w:val="clear" w:color="auto" w:fill="FFFFFF"/>
        </w:rPr>
        <w:t xml:space="preserve"> την </w:t>
      </w:r>
      <w:r w:rsidRPr="005F3968">
        <w:rPr>
          <w:rFonts w:eastAsia="Times New Roman"/>
          <w:color w:val="222222"/>
          <w:szCs w:val="24"/>
          <w:shd w:val="clear" w:color="auto" w:fill="FFFFFF"/>
        </w:rPr>
        <w:t>επίθεση στους συνταξιούχους</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που είχαν ξεκινήσει</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πριν από εσάς</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Νέα Δημοκρατία και ΠΑΣΟΚ</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και φέρατε αύξηση των ορίων συνταξιοδότησης κ</w:t>
      </w:r>
      <w:r>
        <w:rPr>
          <w:rFonts w:eastAsia="Times New Roman"/>
          <w:color w:val="222222"/>
          <w:szCs w:val="24"/>
          <w:shd w:val="clear" w:color="auto" w:fill="FFFFFF"/>
        </w:rPr>
        <w:t xml:space="preserve">αι νέες μειώσεις στις συντάξεις. Μειώσατε </w:t>
      </w:r>
      <w:r w:rsidRPr="005F3968">
        <w:rPr>
          <w:rFonts w:eastAsia="Times New Roman"/>
          <w:color w:val="222222"/>
          <w:szCs w:val="24"/>
          <w:shd w:val="clear" w:color="auto" w:fill="FFFFFF"/>
        </w:rPr>
        <w:t xml:space="preserve">κατά εκατοντάδες εκατομμύρια ευρώ </w:t>
      </w:r>
      <w:r>
        <w:rPr>
          <w:rFonts w:eastAsia="Times New Roman"/>
          <w:color w:val="222222"/>
          <w:szCs w:val="24"/>
          <w:shd w:val="clear" w:color="auto" w:fill="FFFFFF"/>
        </w:rPr>
        <w:t>τις επικουρικές συντάξεις, μειώσατε δραστικά</w:t>
      </w:r>
      <w:r>
        <w:rPr>
          <w:rFonts w:eastAsia="Times New Roman"/>
          <w:color w:val="222222"/>
          <w:szCs w:val="24"/>
          <w:shd w:val="clear" w:color="auto" w:fill="FFFFFF"/>
        </w:rPr>
        <w:t xml:space="preserve"> τις κύριες, κατακρεουργήσατε τα ΕΚΑΣ, κλιμακώσατε</w:t>
      </w:r>
      <w:r w:rsidRPr="005F3968">
        <w:rPr>
          <w:rFonts w:eastAsia="Times New Roman"/>
          <w:color w:val="222222"/>
          <w:szCs w:val="24"/>
          <w:shd w:val="clear" w:color="auto" w:fill="FFFFFF"/>
        </w:rPr>
        <w:t xml:space="preserve"> </w:t>
      </w:r>
      <w:r>
        <w:rPr>
          <w:rFonts w:eastAsia="Times New Roman"/>
          <w:color w:val="222222"/>
          <w:szCs w:val="24"/>
          <w:shd w:val="clear" w:color="auto" w:fill="FFFFFF"/>
        </w:rPr>
        <w:t>τη</w:t>
      </w:r>
      <w:r w:rsidRPr="005F3968">
        <w:rPr>
          <w:rFonts w:eastAsia="Times New Roman"/>
          <w:color w:val="222222"/>
          <w:szCs w:val="24"/>
          <w:shd w:val="clear" w:color="auto" w:fill="FFFFFF"/>
        </w:rPr>
        <w:t xml:space="preserve"> </w:t>
      </w:r>
      <w:r>
        <w:rPr>
          <w:rFonts w:eastAsia="Times New Roman"/>
          <w:color w:val="222222"/>
          <w:szCs w:val="24"/>
          <w:shd w:val="clear" w:color="auto" w:fill="FFFFFF"/>
        </w:rPr>
        <w:t xml:space="preserve">φοροεπιδρομή στα λαϊκά στρώματα, φέρατε </w:t>
      </w:r>
      <w:r w:rsidRPr="005F3968">
        <w:rPr>
          <w:rFonts w:eastAsia="Times New Roman"/>
          <w:color w:val="222222"/>
          <w:szCs w:val="24"/>
          <w:shd w:val="clear" w:color="auto" w:fill="FFFFFF"/>
        </w:rPr>
        <w:t>μία θεαματική αύξηση του ΦΠΑ</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σχεδόν κατά 10%</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σε πολλές κατηγορίες εμπορευμάτων που γονάτισαν τη ζωή της εργατικής λαϊκής οικογένειας και αυξήσατε μία τεράστια λίστα από ειδικούς </w:t>
      </w:r>
      <w:r>
        <w:rPr>
          <w:rFonts w:eastAsia="Times New Roman"/>
          <w:color w:val="222222"/>
          <w:szCs w:val="24"/>
          <w:shd w:val="clear" w:color="auto" w:fill="FFFFFF"/>
        </w:rPr>
        <w:t>φόρους. Κ</w:t>
      </w:r>
      <w:r w:rsidRPr="005F3968">
        <w:rPr>
          <w:rFonts w:eastAsia="Times New Roman"/>
          <w:color w:val="222222"/>
          <w:szCs w:val="24"/>
          <w:shd w:val="clear" w:color="auto" w:fill="FFFFFF"/>
        </w:rPr>
        <w:t xml:space="preserve">αταφέρατε ένα γενναίο πλήγμα στους νησιώτες </w:t>
      </w:r>
      <w:r>
        <w:rPr>
          <w:rFonts w:eastAsia="Times New Roman"/>
          <w:color w:val="222222"/>
          <w:szCs w:val="24"/>
          <w:shd w:val="clear" w:color="auto" w:fill="FFFFFF"/>
        </w:rPr>
        <w:t>μας,</w:t>
      </w:r>
      <w:r w:rsidRPr="005F3968">
        <w:rPr>
          <w:rFonts w:eastAsia="Times New Roman"/>
          <w:color w:val="222222"/>
          <w:szCs w:val="24"/>
          <w:shd w:val="clear" w:color="auto" w:fill="FFFFFF"/>
        </w:rPr>
        <w:t xml:space="preserve"> αυξάνοντας το</w:t>
      </w:r>
      <w:r>
        <w:rPr>
          <w:rFonts w:eastAsia="Times New Roman"/>
          <w:color w:val="222222"/>
          <w:szCs w:val="24"/>
          <w:shd w:val="clear" w:color="auto" w:fill="FFFFFF"/>
        </w:rPr>
        <w:t>ν</w:t>
      </w:r>
      <w:r w:rsidRPr="005F3968">
        <w:rPr>
          <w:rFonts w:eastAsia="Times New Roman"/>
          <w:color w:val="222222"/>
          <w:szCs w:val="24"/>
          <w:shd w:val="clear" w:color="auto" w:fill="FFFFFF"/>
        </w:rPr>
        <w:t xml:space="preserve"> ΦΠΑ κατά 15% μέσα σε μία νύχτα</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αυξήσατε </w:t>
      </w:r>
      <w:r>
        <w:rPr>
          <w:rFonts w:eastAsia="Times New Roman"/>
          <w:color w:val="222222"/>
          <w:szCs w:val="24"/>
          <w:shd w:val="clear" w:color="auto" w:fill="FFFFFF"/>
        </w:rPr>
        <w:t>σχεδόν κ</w:t>
      </w:r>
      <w:r>
        <w:rPr>
          <w:rFonts w:eastAsia="Times New Roman"/>
          <w:color w:val="222222"/>
          <w:szCs w:val="24"/>
          <w:shd w:val="clear" w:color="auto" w:fill="FFFFFF"/>
        </w:rPr>
        <w:t>ατά 1 δισεκατομμύριο</w:t>
      </w:r>
      <w:r w:rsidRPr="005F3968">
        <w:rPr>
          <w:rFonts w:eastAsia="Times New Roman"/>
          <w:color w:val="222222"/>
          <w:szCs w:val="24"/>
          <w:shd w:val="clear" w:color="auto" w:fill="FFFFFF"/>
        </w:rPr>
        <w:t xml:space="preserve"> ευρώ την ειδική εισφορά αλληλεγγύης και </w:t>
      </w:r>
      <w:r>
        <w:rPr>
          <w:rFonts w:eastAsia="Times New Roman"/>
          <w:color w:val="222222"/>
          <w:szCs w:val="24"/>
          <w:shd w:val="clear" w:color="auto" w:fill="FFFFFF"/>
        </w:rPr>
        <w:t>μειώσατε το αφορολόγητο, φτωχ</w:t>
      </w:r>
      <w:r w:rsidRPr="005F3968">
        <w:rPr>
          <w:rFonts w:eastAsia="Times New Roman"/>
          <w:color w:val="222222"/>
          <w:szCs w:val="24"/>
          <w:shd w:val="clear" w:color="auto" w:fill="FFFFFF"/>
        </w:rPr>
        <w:t>οποιώντας τον ελληνικό λαό</w:t>
      </w:r>
      <w:r>
        <w:rPr>
          <w:rFonts w:eastAsia="Times New Roman"/>
          <w:color w:val="222222"/>
          <w:szCs w:val="24"/>
          <w:shd w:val="clear" w:color="auto" w:fill="FFFFFF"/>
        </w:rPr>
        <w:t>. Πολλαπλασιάσατε</w:t>
      </w:r>
      <w:r w:rsidRPr="005F3968">
        <w:rPr>
          <w:rFonts w:eastAsia="Times New Roman"/>
          <w:color w:val="222222"/>
          <w:szCs w:val="24"/>
          <w:shd w:val="clear" w:color="auto" w:fill="FFFFFF"/>
        </w:rPr>
        <w:t xml:space="preserve"> τη φορολογία των αγροτών</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γιατί θέλετε να δώσετε τα μερίδιά τους σε</w:t>
      </w:r>
      <w:r>
        <w:rPr>
          <w:rFonts w:eastAsia="Times New Roman"/>
          <w:color w:val="222222"/>
          <w:szCs w:val="24"/>
          <w:shd w:val="clear" w:color="auto" w:fill="FFFFFF"/>
        </w:rPr>
        <w:t xml:space="preserve"> μεγάλες αγροτικές καπιταλιστικές εκμεταλλεύσεις. Φ</w:t>
      </w:r>
      <w:r w:rsidRPr="005F3968">
        <w:rPr>
          <w:rFonts w:eastAsia="Times New Roman"/>
          <w:color w:val="222222"/>
          <w:szCs w:val="24"/>
          <w:shd w:val="clear" w:color="auto" w:fill="FFFFFF"/>
        </w:rPr>
        <w:t>έρατ</w:t>
      </w:r>
      <w:r w:rsidRPr="005F3968">
        <w:rPr>
          <w:rFonts w:eastAsia="Times New Roman"/>
          <w:color w:val="222222"/>
          <w:szCs w:val="24"/>
          <w:shd w:val="clear" w:color="auto" w:fill="FFFFFF"/>
        </w:rPr>
        <w:t>ε το νόμο Κατρούγκαλου για το ασφαλιστικό</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το</w:t>
      </w:r>
      <w:r>
        <w:rPr>
          <w:rFonts w:eastAsia="Times New Roman"/>
          <w:color w:val="222222"/>
          <w:szCs w:val="24"/>
          <w:shd w:val="clear" w:color="auto" w:fill="FFFFFF"/>
        </w:rPr>
        <w:t>ν νόμο λαιμητόμο,</w:t>
      </w:r>
      <w:r w:rsidRPr="005F3968">
        <w:rPr>
          <w:rFonts w:eastAsia="Times New Roman"/>
          <w:color w:val="222222"/>
          <w:szCs w:val="24"/>
          <w:shd w:val="clear" w:color="auto" w:fill="FFFFFF"/>
        </w:rPr>
        <w:t xml:space="preserve"> που οδήγησε σε αύξηση των ασφαλιστικών εισφορών</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σε δρασ</w:t>
      </w:r>
      <w:r>
        <w:rPr>
          <w:rFonts w:eastAsia="Times New Roman"/>
          <w:color w:val="222222"/>
          <w:szCs w:val="24"/>
          <w:shd w:val="clear" w:color="auto" w:fill="FFFFFF"/>
        </w:rPr>
        <w:t>τικές περικοπές στις συντάξεις.</w:t>
      </w:r>
    </w:p>
    <w:p w14:paraId="1286CA0D"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5F3968">
        <w:rPr>
          <w:rFonts w:eastAsia="Times New Roman"/>
          <w:color w:val="222222"/>
          <w:szCs w:val="24"/>
          <w:shd w:val="clear" w:color="auto" w:fill="FFFFFF"/>
        </w:rPr>
        <w:t xml:space="preserve">ώρα ισχυρίζεστε πως μετά τον </w:t>
      </w:r>
      <w:r>
        <w:rPr>
          <w:rFonts w:eastAsia="Times New Roman"/>
          <w:color w:val="222222"/>
          <w:szCs w:val="24"/>
          <w:shd w:val="clear" w:color="auto" w:fill="FFFFFF"/>
        </w:rPr>
        <w:t xml:space="preserve">Αύγουστο έρχεται η φιλολαϊκή τομή, </w:t>
      </w:r>
      <w:r w:rsidRPr="005F3968">
        <w:rPr>
          <w:rFonts w:eastAsia="Times New Roman"/>
          <w:color w:val="222222"/>
          <w:szCs w:val="24"/>
          <w:shd w:val="clear" w:color="auto" w:fill="FFFFFF"/>
        </w:rPr>
        <w:t xml:space="preserve">πως πλέον </w:t>
      </w:r>
      <w:r>
        <w:rPr>
          <w:rFonts w:eastAsia="Times New Roman"/>
          <w:color w:val="222222"/>
          <w:szCs w:val="24"/>
          <w:shd w:val="clear" w:color="auto" w:fill="FFFFFF"/>
        </w:rPr>
        <w:t xml:space="preserve">η </w:t>
      </w:r>
      <w:r w:rsidRPr="005F3968">
        <w:rPr>
          <w:rFonts w:eastAsia="Times New Roman"/>
          <w:color w:val="222222"/>
          <w:szCs w:val="24"/>
          <w:shd w:val="clear" w:color="auto" w:fill="FFFFFF"/>
        </w:rPr>
        <w:t>οικονομική πολιτική μπορεί ν</w:t>
      </w:r>
      <w:r w:rsidRPr="005F3968">
        <w:rPr>
          <w:rFonts w:eastAsia="Times New Roman"/>
          <w:color w:val="222222"/>
          <w:szCs w:val="24"/>
          <w:shd w:val="clear" w:color="auto" w:fill="FFFFFF"/>
        </w:rPr>
        <w:t>α ε</w:t>
      </w:r>
      <w:r>
        <w:rPr>
          <w:rFonts w:eastAsia="Times New Roman"/>
          <w:color w:val="222222"/>
          <w:szCs w:val="24"/>
          <w:shd w:val="clear" w:color="auto" w:fill="FFFFFF"/>
        </w:rPr>
        <w:t>ίναι περισσότερο δικιά σας και πω</w:t>
      </w:r>
      <w:r w:rsidRPr="005F3968">
        <w:rPr>
          <w:rFonts w:eastAsia="Times New Roman"/>
          <w:color w:val="222222"/>
          <w:szCs w:val="24"/>
          <w:shd w:val="clear" w:color="auto" w:fill="FFFFFF"/>
        </w:rPr>
        <w:t xml:space="preserve">ς πρέπει να κριθείτε </w:t>
      </w:r>
      <w:r>
        <w:rPr>
          <w:rFonts w:eastAsia="Times New Roman"/>
          <w:color w:val="222222"/>
          <w:szCs w:val="24"/>
          <w:shd w:val="clear" w:color="auto" w:fill="FFFFFF"/>
        </w:rPr>
        <w:t>επ’ αυτής. Ισχυρίζεστε</w:t>
      </w:r>
      <w:r w:rsidRPr="005F3968">
        <w:rPr>
          <w:rFonts w:eastAsia="Times New Roman"/>
          <w:color w:val="222222"/>
          <w:szCs w:val="24"/>
          <w:shd w:val="clear" w:color="auto" w:fill="FFFFFF"/>
        </w:rPr>
        <w:t xml:space="preserve"> πως το επόμενο διάστημα τα πράγματα θα γίνουν καλύτερα για τους εργαζόμενους</w:t>
      </w:r>
      <w:r>
        <w:rPr>
          <w:rFonts w:eastAsia="Times New Roman"/>
          <w:color w:val="222222"/>
          <w:szCs w:val="24"/>
          <w:shd w:val="clear" w:color="auto" w:fill="FFFFFF"/>
        </w:rPr>
        <w:t>.</w:t>
      </w:r>
    </w:p>
    <w:p w14:paraId="1286CA0E"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w:t>
      </w:r>
      <w:r w:rsidRPr="005F3968">
        <w:rPr>
          <w:rFonts w:eastAsia="Times New Roman"/>
          <w:color w:val="222222"/>
          <w:szCs w:val="24"/>
          <w:shd w:val="clear" w:color="auto" w:fill="FFFFFF"/>
        </w:rPr>
        <w:t xml:space="preserve"> κ</w:t>
      </w:r>
      <w:r>
        <w:rPr>
          <w:rFonts w:eastAsia="Times New Roman"/>
          <w:color w:val="222222"/>
          <w:szCs w:val="24"/>
          <w:shd w:val="clear" w:color="auto" w:fill="FFFFFF"/>
        </w:rPr>
        <w:t>ύριοι</w:t>
      </w:r>
      <w:r w:rsidRPr="005F3968">
        <w:rPr>
          <w:rFonts w:eastAsia="Times New Roman"/>
          <w:color w:val="222222"/>
          <w:szCs w:val="24"/>
          <w:shd w:val="clear" w:color="auto" w:fill="FFFFFF"/>
        </w:rPr>
        <w:t xml:space="preserve"> του ΣΥΡΙΖΑ</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w:t>
      </w:r>
      <w:r>
        <w:rPr>
          <w:rFonts w:eastAsia="Times New Roman"/>
          <w:color w:val="222222"/>
          <w:szCs w:val="24"/>
          <w:shd w:val="clear" w:color="auto" w:fill="FFFFFF"/>
        </w:rPr>
        <w:t>τα γεγονότα είναι πεισματάρικα. Τ</w:t>
      </w:r>
      <w:r w:rsidRPr="005F3968">
        <w:rPr>
          <w:rFonts w:eastAsia="Times New Roman"/>
          <w:color w:val="222222"/>
          <w:szCs w:val="24"/>
          <w:shd w:val="clear" w:color="auto" w:fill="FFFFFF"/>
        </w:rPr>
        <w:t>ίποτα από όλα α</w:t>
      </w:r>
      <w:r>
        <w:rPr>
          <w:rFonts w:eastAsia="Times New Roman"/>
          <w:color w:val="222222"/>
          <w:szCs w:val="24"/>
          <w:shd w:val="clear" w:color="auto" w:fill="FFFFFF"/>
        </w:rPr>
        <w:t>υτά δεν πρόκειται να αλλά</w:t>
      </w:r>
      <w:r>
        <w:rPr>
          <w:rFonts w:eastAsia="Times New Roman"/>
          <w:color w:val="222222"/>
          <w:szCs w:val="24"/>
          <w:shd w:val="clear" w:color="auto" w:fill="FFFFFF"/>
        </w:rPr>
        <w:t>ξει τη</w:t>
      </w:r>
      <w:r w:rsidRPr="005F3968">
        <w:rPr>
          <w:rFonts w:eastAsia="Times New Roman"/>
          <w:color w:val="222222"/>
          <w:szCs w:val="24"/>
          <w:shd w:val="clear" w:color="auto" w:fill="FFFFFF"/>
        </w:rPr>
        <w:t xml:space="preserve"> μεταμνημ</w:t>
      </w:r>
      <w:r>
        <w:rPr>
          <w:rFonts w:eastAsia="Times New Roman"/>
          <w:color w:val="222222"/>
          <w:szCs w:val="24"/>
          <w:shd w:val="clear" w:color="auto" w:fill="FFFFFF"/>
        </w:rPr>
        <w:t>ονιακή περίοδο. Ο</w:t>
      </w:r>
      <w:r w:rsidRPr="005F3968">
        <w:rPr>
          <w:rFonts w:eastAsia="Times New Roman"/>
          <w:color w:val="222222"/>
          <w:szCs w:val="24"/>
          <w:shd w:val="clear" w:color="auto" w:fill="FFFFFF"/>
        </w:rPr>
        <w:t>ι συντάξεις δεν πρόκειται να ανέβουν</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οι φόροι δεν θα μειωθούν</w:t>
      </w:r>
      <w:r>
        <w:rPr>
          <w:rFonts w:eastAsia="Times New Roman"/>
          <w:color w:val="222222"/>
          <w:szCs w:val="24"/>
          <w:shd w:val="clear" w:color="auto" w:fill="FFFFFF"/>
        </w:rPr>
        <w:t>, ίσα-ίσα προετοιμάζετε</w:t>
      </w:r>
      <w:r w:rsidRPr="005F3968">
        <w:rPr>
          <w:rFonts w:eastAsia="Times New Roman"/>
          <w:color w:val="222222"/>
          <w:szCs w:val="24"/>
          <w:shd w:val="clear" w:color="auto" w:fill="FFFFFF"/>
        </w:rPr>
        <w:t xml:space="preserve"> νέα μείωση αφορολογήτου που θα οδηγήσει σε νέα φοροεπιδρομή</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οι μισ</w:t>
      </w:r>
      <w:r>
        <w:rPr>
          <w:rFonts w:eastAsia="Times New Roman"/>
          <w:color w:val="222222"/>
          <w:szCs w:val="24"/>
          <w:shd w:val="clear" w:color="auto" w:fill="FFFFFF"/>
        </w:rPr>
        <w:t>θ</w:t>
      </w:r>
      <w:r w:rsidRPr="005F3968">
        <w:rPr>
          <w:rFonts w:eastAsia="Times New Roman"/>
          <w:color w:val="222222"/>
          <w:szCs w:val="24"/>
          <w:shd w:val="clear" w:color="auto" w:fill="FFFFFF"/>
        </w:rPr>
        <w:t>οί δεν πρόκειται να επανέλθουν στα επίπεδα που είχαν πριν την εκδήλωση</w:t>
      </w:r>
      <w:r w:rsidRPr="005F3968">
        <w:rPr>
          <w:rFonts w:eastAsia="Times New Roman"/>
          <w:color w:val="222222"/>
          <w:szCs w:val="24"/>
          <w:shd w:val="clear" w:color="auto" w:fill="FFFFFF"/>
        </w:rPr>
        <w:t xml:space="preserve"> της κρίσης</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οι δαπάνες για υγεία και παιδεία δεν πρόκειται να αυξηθούν</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w:t>
      </w:r>
      <w:r>
        <w:rPr>
          <w:rFonts w:eastAsia="Times New Roman"/>
          <w:color w:val="222222"/>
          <w:szCs w:val="24"/>
          <w:shd w:val="clear" w:color="auto" w:fill="FFFFFF"/>
        </w:rPr>
        <w:t>η</w:t>
      </w:r>
      <w:r w:rsidRPr="005F3968">
        <w:rPr>
          <w:rFonts w:eastAsia="Times New Roman"/>
          <w:color w:val="222222"/>
          <w:szCs w:val="24"/>
          <w:shd w:val="clear" w:color="auto" w:fill="FFFFFF"/>
        </w:rPr>
        <w:t xml:space="preserve"> λεγόμεν</w:t>
      </w:r>
      <w:r>
        <w:rPr>
          <w:rFonts w:eastAsia="Times New Roman"/>
          <w:color w:val="222222"/>
          <w:szCs w:val="24"/>
          <w:shd w:val="clear" w:color="auto" w:fill="FFFFFF"/>
        </w:rPr>
        <w:t>η</w:t>
      </w:r>
      <w:r w:rsidRPr="005F3968">
        <w:rPr>
          <w:rFonts w:eastAsia="Times New Roman"/>
          <w:color w:val="222222"/>
          <w:szCs w:val="24"/>
          <w:shd w:val="clear" w:color="auto" w:fill="FFFFFF"/>
        </w:rPr>
        <w:t xml:space="preserve"> μεταμνημονιακή σας περίοδος έχει τα ίδια χ</w:t>
      </w:r>
      <w:r>
        <w:rPr>
          <w:rFonts w:eastAsia="Times New Roman"/>
          <w:color w:val="222222"/>
          <w:szCs w:val="24"/>
          <w:shd w:val="clear" w:color="auto" w:fill="FFFFFF"/>
        </w:rPr>
        <w:t>αρακτηριστικά με τη μνημονιακή. Φ</w:t>
      </w:r>
      <w:r w:rsidRPr="005F3968">
        <w:rPr>
          <w:rFonts w:eastAsia="Times New Roman"/>
          <w:color w:val="222222"/>
          <w:szCs w:val="24"/>
          <w:shd w:val="clear" w:color="auto" w:fill="FFFFFF"/>
        </w:rPr>
        <w:t>τάνετε σε πραγματικό θράσος</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όταν δεν διστάζετε να παραδεχτείτε ότι το πραγματικό πλεόνασμα είναι</w:t>
      </w:r>
      <w:r w:rsidRPr="005F3968">
        <w:rPr>
          <w:rFonts w:eastAsia="Times New Roman"/>
          <w:color w:val="222222"/>
          <w:szCs w:val="24"/>
          <w:shd w:val="clear" w:color="auto" w:fill="FFFFFF"/>
        </w:rPr>
        <w:t xml:space="preserve"> πάνω από 3,5% και πω</w:t>
      </w:r>
      <w:r>
        <w:rPr>
          <w:rFonts w:eastAsia="Times New Roman"/>
          <w:color w:val="222222"/>
          <w:szCs w:val="24"/>
          <w:shd w:val="clear" w:color="auto" w:fill="FFFFFF"/>
        </w:rPr>
        <w:t>ς απλά επιστρέφετε</w:t>
      </w:r>
      <w:r w:rsidRPr="005F3968">
        <w:rPr>
          <w:rFonts w:eastAsia="Times New Roman"/>
          <w:color w:val="222222"/>
          <w:szCs w:val="24"/>
          <w:shd w:val="clear" w:color="auto" w:fill="FFFFFF"/>
        </w:rPr>
        <w:t xml:space="preserve"> κάποια χρήματα με τη μορφή ορισμένων επι</w:t>
      </w:r>
      <w:r>
        <w:rPr>
          <w:rFonts w:eastAsia="Times New Roman"/>
          <w:color w:val="222222"/>
          <w:szCs w:val="24"/>
          <w:shd w:val="clear" w:color="auto" w:fill="FFFFFF"/>
        </w:rPr>
        <w:t>δομάτων τα οποία βαφτίζετε</w:t>
      </w:r>
      <w:r w:rsidRPr="005F3968">
        <w:rPr>
          <w:rFonts w:eastAsia="Times New Roman"/>
          <w:color w:val="222222"/>
          <w:szCs w:val="24"/>
          <w:shd w:val="clear" w:color="auto" w:fill="FFFFFF"/>
        </w:rPr>
        <w:t xml:space="preserve"> </w:t>
      </w:r>
      <w:r>
        <w:rPr>
          <w:rFonts w:eastAsia="Times New Roman"/>
          <w:color w:val="222222"/>
          <w:szCs w:val="24"/>
          <w:shd w:val="clear" w:color="auto" w:fill="FFFFFF"/>
        </w:rPr>
        <w:t>«</w:t>
      </w:r>
      <w:r w:rsidRPr="005F3968">
        <w:rPr>
          <w:rFonts w:eastAsia="Times New Roman"/>
          <w:color w:val="222222"/>
          <w:szCs w:val="24"/>
          <w:shd w:val="clear" w:color="auto" w:fill="FFFFFF"/>
        </w:rPr>
        <w:t>επούλωση των πληγών</w:t>
      </w:r>
      <w:r>
        <w:rPr>
          <w:rFonts w:eastAsia="Times New Roman"/>
          <w:color w:val="222222"/>
          <w:szCs w:val="24"/>
          <w:shd w:val="clear" w:color="auto" w:fill="FFFFFF"/>
        </w:rPr>
        <w:t>».</w:t>
      </w:r>
    </w:p>
    <w:p w14:paraId="1286CA0F"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του</w:t>
      </w:r>
      <w:r w:rsidRPr="005F3968">
        <w:rPr>
          <w:rFonts w:eastAsia="Times New Roman"/>
          <w:color w:val="222222"/>
          <w:szCs w:val="24"/>
          <w:shd w:val="clear" w:color="auto" w:fill="FFFFFF"/>
        </w:rPr>
        <w:t xml:space="preserve"> ΣΥΡΙΖΑ</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πληγή για τον ελληνικό λαό είναι η ίδια η πολιτική σας η οποία κινείται στον αστερισμό της πολιτικής της Νέας Δημοκρατία</w:t>
      </w:r>
      <w:r>
        <w:rPr>
          <w:rFonts w:eastAsia="Times New Roman"/>
          <w:color w:val="222222"/>
          <w:szCs w:val="24"/>
          <w:shd w:val="clear" w:color="auto" w:fill="FFFFFF"/>
        </w:rPr>
        <w:t>ς</w:t>
      </w:r>
      <w:r w:rsidRPr="005F3968">
        <w:rPr>
          <w:rFonts w:eastAsia="Times New Roman"/>
          <w:color w:val="222222"/>
          <w:szCs w:val="24"/>
          <w:shd w:val="clear" w:color="auto" w:fill="FFFFFF"/>
        </w:rPr>
        <w:t xml:space="preserve"> όλων των προηγούμενων κυβερνήσεων</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π</w:t>
      </w:r>
      <w:r>
        <w:rPr>
          <w:rFonts w:eastAsia="Times New Roman"/>
          <w:color w:val="222222"/>
          <w:szCs w:val="24"/>
          <w:shd w:val="clear" w:color="auto" w:fill="FFFFFF"/>
        </w:rPr>
        <w:t>λ</w:t>
      </w:r>
      <w:r w:rsidRPr="005F3968">
        <w:rPr>
          <w:rFonts w:eastAsia="Times New Roman"/>
          <w:color w:val="222222"/>
          <w:szCs w:val="24"/>
          <w:shd w:val="clear" w:color="auto" w:fill="FFFFFF"/>
        </w:rPr>
        <w:t xml:space="preserve">ηγή είναι η εποπτεία της Ευρωπαϊκής Ένωσης η </w:t>
      </w:r>
      <w:r>
        <w:rPr>
          <w:rFonts w:eastAsia="Times New Roman"/>
          <w:color w:val="222222"/>
          <w:szCs w:val="24"/>
          <w:shd w:val="clear" w:color="auto" w:fill="FFFFFF"/>
        </w:rPr>
        <w:t>οποία, μάλιστα, είναι και ενισχυμένη.</w:t>
      </w:r>
    </w:p>
    <w:p w14:paraId="1286CA10"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w:t>
      </w:r>
      <w:r w:rsidRPr="005F3968">
        <w:rPr>
          <w:rFonts w:eastAsia="Times New Roman"/>
          <w:color w:val="222222"/>
          <w:szCs w:val="24"/>
          <w:shd w:val="clear" w:color="auto" w:fill="FFFFFF"/>
        </w:rPr>
        <w:t>τα πλαίσια τ</w:t>
      </w:r>
      <w:r w:rsidRPr="005F3968">
        <w:rPr>
          <w:rFonts w:eastAsia="Times New Roman"/>
          <w:color w:val="222222"/>
          <w:szCs w:val="24"/>
          <w:shd w:val="clear" w:color="auto" w:fill="FFFFFF"/>
        </w:rPr>
        <w:t xml:space="preserve">ης </w:t>
      </w:r>
      <w:r>
        <w:rPr>
          <w:rFonts w:eastAsia="Times New Roman"/>
          <w:color w:val="222222"/>
          <w:szCs w:val="24"/>
          <w:shd w:val="clear" w:color="auto" w:fill="FFFFFF"/>
        </w:rPr>
        <w:t>ΟΝΕ, της Ε</w:t>
      </w:r>
      <w:r w:rsidRPr="005F3968">
        <w:rPr>
          <w:rFonts w:eastAsia="Times New Roman"/>
          <w:color w:val="222222"/>
          <w:szCs w:val="24"/>
          <w:shd w:val="clear" w:color="auto" w:fill="FFFFFF"/>
        </w:rPr>
        <w:t>υρωζώνης</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όλα τα κράτη-μέλη βρίσκονται υπό καθ</w:t>
      </w:r>
      <w:r>
        <w:rPr>
          <w:rFonts w:eastAsia="Times New Roman"/>
          <w:color w:val="222222"/>
          <w:szCs w:val="24"/>
          <w:shd w:val="clear" w:color="auto" w:fill="FFFFFF"/>
        </w:rPr>
        <w:t>εστώς δημοσιονομικής εποπτείας. Οι πρόσφατες αντιπαραθέσει</w:t>
      </w:r>
      <w:r w:rsidRPr="005F3968">
        <w:rPr>
          <w:rFonts w:eastAsia="Times New Roman"/>
          <w:color w:val="222222"/>
          <w:szCs w:val="24"/>
          <w:shd w:val="clear" w:color="auto" w:fill="FFFFFF"/>
        </w:rPr>
        <w:t>ς με την Ιταλία φωτίζουν του λ</w:t>
      </w:r>
      <w:r>
        <w:rPr>
          <w:rFonts w:eastAsia="Times New Roman"/>
          <w:color w:val="222222"/>
          <w:szCs w:val="24"/>
          <w:shd w:val="clear" w:color="auto" w:fill="FFFFFF"/>
        </w:rPr>
        <w:t>όγου το αληθές, όμως,</w:t>
      </w:r>
      <w:r w:rsidRPr="005F3968">
        <w:rPr>
          <w:rFonts w:eastAsia="Times New Roman"/>
          <w:color w:val="222222"/>
          <w:szCs w:val="24"/>
          <w:shd w:val="clear" w:color="auto" w:fill="FFFFFF"/>
        </w:rPr>
        <w:t xml:space="preserve"> στην περίπτωση της Ελλάδας η εποπτεία</w:t>
      </w:r>
      <w:r>
        <w:rPr>
          <w:rFonts w:eastAsia="Times New Roman"/>
          <w:color w:val="222222"/>
          <w:szCs w:val="24"/>
          <w:shd w:val="clear" w:color="auto" w:fill="FFFFFF"/>
        </w:rPr>
        <w:t xml:space="preserve"> συνεχίζει να είναι ενισχυμένη.</w:t>
      </w:r>
    </w:p>
    <w:p w14:paraId="1286CA11"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Έχετε δεσμευτεί, ό</w:t>
      </w:r>
      <w:r w:rsidRPr="005F3968">
        <w:rPr>
          <w:rFonts w:eastAsia="Times New Roman"/>
          <w:color w:val="222222"/>
          <w:szCs w:val="24"/>
          <w:shd w:val="clear" w:color="auto" w:fill="FFFFFF"/>
        </w:rPr>
        <w:t>σο και αν προσπαθείτε να το κρύψετε</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για την προώθηση συγκεκριμένων μέτρων το επόμενο διάστημα και ήδη έρχονται στην Αθήνα οι δανειστές για να σας ελέγξουν και ήδη σας φωνάζουν πως έχετε καθυστερήσει στο να κάνετε καζίνο τ</w:t>
      </w:r>
      <w:r>
        <w:rPr>
          <w:rFonts w:eastAsia="Times New Roman"/>
          <w:color w:val="222222"/>
          <w:szCs w:val="24"/>
          <w:shd w:val="clear" w:color="auto" w:fill="FFFFFF"/>
        </w:rPr>
        <w:t>ην Αττική με τη σύμβαση για το Ε</w:t>
      </w:r>
      <w:r w:rsidRPr="005F3968">
        <w:rPr>
          <w:rFonts w:eastAsia="Times New Roman"/>
          <w:color w:val="222222"/>
          <w:szCs w:val="24"/>
          <w:shd w:val="clear" w:color="auto" w:fill="FFFFFF"/>
        </w:rPr>
        <w:t>λλ</w:t>
      </w:r>
      <w:r w:rsidRPr="005F3968">
        <w:rPr>
          <w:rFonts w:eastAsia="Times New Roman"/>
          <w:color w:val="222222"/>
          <w:szCs w:val="24"/>
          <w:shd w:val="clear" w:color="auto" w:fill="FFFFFF"/>
        </w:rPr>
        <w:t>ηνικό</w:t>
      </w:r>
      <w:r>
        <w:rPr>
          <w:rFonts w:eastAsia="Times New Roman"/>
          <w:color w:val="222222"/>
          <w:szCs w:val="24"/>
          <w:shd w:val="clear" w:color="auto" w:fill="FFFFFF"/>
        </w:rPr>
        <w:t>, πως δεν έχετε προωθήσει</w:t>
      </w:r>
      <w:r w:rsidRPr="005F3968">
        <w:rPr>
          <w:rFonts w:eastAsia="Times New Roman"/>
          <w:color w:val="222222"/>
          <w:szCs w:val="24"/>
          <w:shd w:val="clear" w:color="auto" w:fill="FFFFFF"/>
        </w:rPr>
        <w:t xml:space="preserve"> τους πλειστηριασμούς </w:t>
      </w:r>
      <w:r>
        <w:rPr>
          <w:rFonts w:eastAsia="Times New Roman"/>
          <w:color w:val="222222"/>
          <w:szCs w:val="24"/>
          <w:shd w:val="clear" w:color="auto" w:fill="FFFFFF"/>
        </w:rPr>
        <w:t>σ</w:t>
      </w:r>
      <w:r w:rsidRPr="005F3968">
        <w:rPr>
          <w:rFonts w:eastAsia="Times New Roman"/>
          <w:color w:val="222222"/>
          <w:szCs w:val="24"/>
          <w:shd w:val="clear" w:color="auto" w:fill="FFFFFF"/>
        </w:rPr>
        <w:t>την πρώτη κατοικία για να ξεκαθαρίσουν τα κόκκινα δάνεια</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πως έχετε καθυστερήσει στο να προχωρήσετε στην ιδιωτικοποίηση των </w:t>
      </w:r>
      <w:r>
        <w:rPr>
          <w:rFonts w:eastAsia="Times New Roman"/>
          <w:color w:val="222222"/>
          <w:szCs w:val="24"/>
          <w:shd w:val="clear" w:color="auto" w:fill="FFFFFF"/>
        </w:rPr>
        <w:t xml:space="preserve">λιγνιτικών </w:t>
      </w:r>
      <w:r w:rsidRPr="005F3968">
        <w:rPr>
          <w:rFonts w:eastAsia="Times New Roman"/>
          <w:color w:val="222222"/>
          <w:szCs w:val="24"/>
          <w:shd w:val="clear" w:color="auto" w:fill="FFFFFF"/>
        </w:rPr>
        <w:t>σταθμών της ΔΕΗ</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που θα </w:t>
      </w:r>
      <w:r>
        <w:rPr>
          <w:rFonts w:eastAsia="Times New Roman"/>
          <w:color w:val="222222"/>
          <w:szCs w:val="24"/>
          <w:shd w:val="clear" w:color="auto" w:fill="FFFFFF"/>
        </w:rPr>
        <w:t>οδηγήσει σε νέες αυξήσεις στα ή</w:t>
      </w:r>
      <w:r w:rsidRPr="005F3968">
        <w:rPr>
          <w:rFonts w:eastAsia="Times New Roman"/>
          <w:color w:val="222222"/>
          <w:szCs w:val="24"/>
          <w:shd w:val="clear" w:color="auto" w:fill="FFFFFF"/>
        </w:rPr>
        <w:t>δη υπέρογκα γ</w:t>
      </w:r>
      <w:r w:rsidRPr="005F3968">
        <w:rPr>
          <w:rFonts w:eastAsia="Times New Roman"/>
          <w:color w:val="222222"/>
          <w:szCs w:val="24"/>
          <w:shd w:val="clear" w:color="auto" w:fill="FFFFFF"/>
        </w:rPr>
        <w:t>ια τι</w:t>
      </w:r>
      <w:r>
        <w:rPr>
          <w:rFonts w:eastAsia="Times New Roman"/>
          <w:color w:val="222222"/>
          <w:szCs w:val="24"/>
          <w:shd w:val="clear" w:color="auto" w:fill="FFFFFF"/>
        </w:rPr>
        <w:t>ς λαϊκές οικογένειες τιμολόγια.</w:t>
      </w:r>
    </w:p>
    <w:p w14:paraId="1286CA12"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5F3968">
        <w:rPr>
          <w:rFonts w:eastAsia="Times New Roman"/>
          <w:color w:val="222222"/>
          <w:szCs w:val="24"/>
          <w:shd w:val="clear" w:color="auto" w:fill="FFFFFF"/>
        </w:rPr>
        <w:t>ο παράρτημα της συμφωνίας του Αυ</w:t>
      </w:r>
      <w:r>
        <w:rPr>
          <w:rFonts w:eastAsia="Times New Roman"/>
          <w:color w:val="222222"/>
          <w:szCs w:val="24"/>
          <w:shd w:val="clear" w:color="auto" w:fill="FFFFFF"/>
        </w:rPr>
        <w:t>γούστου αποδεικνύει πως «άλλαξε ο</w:t>
      </w:r>
      <w:r w:rsidRPr="005F3968">
        <w:rPr>
          <w:rFonts w:eastAsia="Times New Roman"/>
          <w:color w:val="222222"/>
          <w:szCs w:val="24"/>
          <w:shd w:val="clear" w:color="auto" w:fill="FFFFFF"/>
        </w:rPr>
        <w:t xml:space="preserve"> Μανωλιός και έβαλε τα ρούχα του αλλιώς</w:t>
      </w:r>
      <w:r>
        <w:rPr>
          <w:rFonts w:eastAsia="Times New Roman"/>
          <w:color w:val="222222"/>
          <w:szCs w:val="24"/>
          <w:shd w:val="clear" w:color="auto" w:fill="FFFFFF"/>
        </w:rPr>
        <w:t>». Τ</w:t>
      </w:r>
      <w:r w:rsidRPr="005F3968">
        <w:rPr>
          <w:rFonts w:eastAsia="Times New Roman"/>
          <w:color w:val="222222"/>
          <w:szCs w:val="24"/>
          <w:shd w:val="clear" w:color="auto" w:fill="FFFFFF"/>
        </w:rPr>
        <w:t>α μέτρα που έχετε ήδη υπογράψει στην τρίτη αξιολόγηση</w:t>
      </w:r>
      <w:r>
        <w:rPr>
          <w:rFonts w:eastAsia="Times New Roman"/>
          <w:color w:val="222222"/>
          <w:szCs w:val="24"/>
          <w:shd w:val="clear" w:color="auto" w:fill="FFFFFF"/>
        </w:rPr>
        <w:t>, αλλά και γενικότερα,</w:t>
      </w:r>
      <w:r w:rsidRPr="005F3968">
        <w:rPr>
          <w:rFonts w:eastAsia="Times New Roman"/>
          <w:color w:val="222222"/>
          <w:szCs w:val="24"/>
          <w:shd w:val="clear" w:color="auto" w:fill="FFFFFF"/>
        </w:rPr>
        <w:t xml:space="preserve"> </w:t>
      </w:r>
      <w:r>
        <w:rPr>
          <w:rFonts w:eastAsia="Times New Roman"/>
          <w:color w:val="222222"/>
          <w:szCs w:val="24"/>
          <w:shd w:val="clear" w:color="auto" w:fill="FFFFFF"/>
        </w:rPr>
        <w:t>εκτείνονται πολύ μετά το 2019. Ο</w:t>
      </w:r>
      <w:r w:rsidRPr="005F3968">
        <w:rPr>
          <w:rFonts w:eastAsia="Times New Roman"/>
          <w:color w:val="222222"/>
          <w:szCs w:val="24"/>
          <w:shd w:val="clear" w:color="auto" w:fill="FFFFFF"/>
        </w:rPr>
        <w:t xml:space="preserve">ι </w:t>
      </w:r>
      <w:r w:rsidRPr="005F3968">
        <w:rPr>
          <w:rFonts w:eastAsia="Times New Roman"/>
          <w:color w:val="222222"/>
          <w:szCs w:val="24"/>
          <w:shd w:val="clear" w:color="auto" w:fill="FFFFFF"/>
        </w:rPr>
        <w:t>εργαζόμενοι γνωρίζουν</w:t>
      </w:r>
      <w:r>
        <w:rPr>
          <w:rFonts w:eastAsia="Times New Roman"/>
          <w:color w:val="222222"/>
          <w:szCs w:val="24"/>
          <w:shd w:val="clear" w:color="auto" w:fill="FFFFFF"/>
        </w:rPr>
        <w:t>, από την ίδια τους την πεί</w:t>
      </w:r>
      <w:r w:rsidRPr="005F3968">
        <w:rPr>
          <w:rFonts w:eastAsia="Times New Roman"/>
          <w:color w:val="222222"/>
          <w:szCs w:val="24"/>
          <w:shd w:val="clear" w:color="auto" w:fill="FFFFFF"/>
        </w:rPr>
        <w:t>ρα</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το τεράστιο ψέμα πως μετά τον Αύγουστο</w:t>
      </w:r>
      <w:r>
        <w:rPr>
          <w:rFonts w:eastAsia="Times New Roman"/>
          <w:color w:val="222222"/>
          <w:szCs w:val="24"/>
          <w:shd w:val="clear" w:color="auto" w:fill="FFFFFF"/>
        </w:rPr>
        <w:t xml:space="preserve"> τα πράγματα είναι διαφορετικά. Τ</w:t>
      </w:r>
      <w:r w:rsidRPr="005F3968">
        <w:rPr>
          <w:rFonts w:eastAsia="Times New Roman"/>
          <w:color w:val="222222"/>
          <w:szCs w:val="24"/>
          <w:shd w:val="clear" w:color="auto" w:fill="FFFFFF"/>
        </w:rPr>
        <w:t>α μνημόνια πριν και τα μέτρα μετά τον Αύγουστο θα μπορούσε κάλλιστα να τα έχει γράψει ο</w:t>
      </w:r>
      <w:r>
        <w:rPr>
          <w:rFonts w:eastAsia="Times New Roman"/>
          <w:color w:val="222222"/>
          <w:szCs w:val="24"/>
          <w:shd w:val="clear" w:color="auto" w:fill="FFFFFF"/>
        </w:rPr>
        <w:t xml:space="preserve"> ΣΕΒ ή άλλες εργοδοτικές οργανώσεις.</w:t>
      </w:r>
    </w:p>
    <w:p w14:paraId="1286CA13"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w:t>
      </w:r>
      <w:r w:rsidRPr="005F3968">
        <w:rPr>
          <w:rFonts w:eastAsia="Times New Roman"/>
          <w:color w:val="222222"/>
          <w:szCs w:val="24"/>
          <w:shd w:val="clear" w:color="auto" w:fill="FFFFFF"/>
        </w:rPr>
        <w:t xml:space="preserve"> Ελλάδα </w:t>
      </w:r>
      <w:r w:rsidRPr="005F3968">
        <w:rPr>
          <w:rFonts w:eastAsia="Times New Roman"/>
          <w:color w:val="222222"/>
          <w:szCs w:val="24"/>
          <w:shd w:val="clear" w:color="auto" w:fill="FFFFFF"/>
        </w:rPr>
        <w:t>του κεφαλαίου</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η δική σας Ελλάδα</w:t>
      </w:r>
      <w:r>
        <w:rPr>
          <w:rFonts w:eastAsia="Times New Roman"/>
          <w:color w:val="222222"/>
          <w:szCs w:val="24"/>
          <w:shd w:val="clear" w:color="auto" w:fill="FFFFFF"/>
        </w:rPr>
        <w:t>, για να επιζήσει πατά</w:t>
      </w:r>
      <w:r w:rsidRPr="005F3968">
        <w:rPr>
          <w:rFonts w:eastAsia="Times New Roman"/>
          <w:color w:val="222222"/>
          <w:szCs w:val="24"/>
          <w:shd w:val="clear" w:color="auto" w:fill="FFFFFF"/>
        </w:rPr>
        <w:t xml:space="preserve"> </w:t>
      </w:r>
      <w:r>
        <w:rPr>
          <w:rFonts w:eastAsia="Times New Roman"/>
          <w:color w:val="222222"/>
          <w:szCs w:val="24"/>
          <w:shd w:val="clear" w:color="auto" w:fill="FFFFFF"/>
        </w:rPr>
        <w:t>σ</w:t>
      </w:r>
      <w:r w:rsidRPr="005F3968">
        <w:rPr>
          <w:rFonts w:eastAsia="Times New Roman"/>
          <w:color w:val="222222"/>
          <w:szCs w:val="24"/>
          <w:shd w:val="clear" w:color="auto" w:fill="FFFFFF"/>
        </w:rPr>
        <w:t>την άλλη Ελλάδα</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στην Ελλάδα των εργαζομένων</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τ</w:t>
      </w:r>
      <w:r>
        <w:rPr>
          <w:rFonts w:eastAsia="Times New Roman"/>
          <w:color w:val="222222"/>
          <w:szCs w:val="24"/>
          <w:shd w:val="clear" w:color="auto" w:fill="FFFFFF"/>
        </w:rPr>
        <w:t xml:space="preserve">ου ελληνικού λαού που στενάζει. Την ίδια ώρα, </w:t>
      </w:r>
      <w:r w:rsidRPr="005F3968">
        <w:rPr>
          <w:rFonts w:eastAsia="Times New Roman"/>
          <w:color w:val="222222"/>
          <w:szCs w:val="24"/>
          <w:shd w:val="clear" w:color="auto" w:fill="FFFFFF"/>
        </w:rPr>
        <w:t>η πολιτική σας δεν μπορεί να δώσει</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ούτε πρόκειται να δώσει</w:t>
      </w:r>
      <w:r>
        <w:rPr>
          <w:rFonts w:eastAsia="Times New Roman"/>
          <w:color w:val="222222"/>
          <w:szCs w:val="24"/>
          <w:shd w:val="clear" w:color="auto" w:fill="FFFFFF"/>
        </w:rPr>
        <w:t xml:space="preserve">, στέρεες λύσεις, ακόμα και σε αυτήν </w:t>
      </w:r>
      <w:r w:rsidRPr="005F3968">
        <w:rPr>
          <w:rFonts w:eastAsia="Times New Roman"/>
          <w:color w:val="222222"/>
          <w:szCs w:val="24"/>
          <w:shd w:val="clear" w:color="auto" w:fill="FFFFFF"/>
        </w:rPr>
        <w:t xml:space="preserve">την </w:t>
      </w:r>
      <w:r w:rsidRPr="005F3968">
        <w:rPr>
          <w:rFonts w:eastAsia="Times New Roman"/>
          <w:color w:val="222222"/>
          <w:szCs w:val="24"/>
          <w:shd w:val="clear" w:color="auto" w:fill="FFFFFF"/>
        </w:rPr>
        <w:t>καπιταλιστικ</w:t>
      </w:r>
      <w:r>
        <w:rPr>
          <w:rFonts w:eastAsia="Times New Roman"/>
          <w:color w:val="222222"/>
          <w:szCs w:val="24"/>
          <w:shd w:val="clear" w:color="auto" w:fill="FFFFFF"/>
        </w:rPr>
        <w:t>ή ανάπτυξη που εσείς ευαγγελίζεστε.</w:t>
      </w:r>
    </w:p>
    <w:p w14:paraId="1286CA14"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βλέπετε ή κάνετε π</w:t>
      </w:r>
      <w:r w:rsidRPr="005F3968">
        <w:rPr>
          <w:rFonts w:eastAsia="Times New Roman"/>
          <w:color w:val="222222"/>
          <w:szCs w:val="24"/>
          <w:shd w:val="clear" w:color="auto" w:fill="FFFFFF"/>
        </w:rPr>
        <w:t xml:space="preserve">ώς </w:t>
      </w:r>
      <w:r>
        <w:rPr>
          <w:rFonts w:eastAsia="Times New Roman"/>
          <w:color w:val="222222"/>
          <w:szCs w:val="24"/>
          <w:shd w:val="clear" w:color="auto" w:fill="FFFFFF"/>
        </w:rPr>
        <w:t>δεν</w:t>
      </w:r>
      <w:r w:rsidRPr="005F3968">
        <w:rPr>
          <w:rFonts w:eastAsia="Times New Roman"/>
          <w:color w:val="222222"/>
          <w:szCs w:val="24"/>
          <w:shd w:val="clear" w:color="auto" w:fill="FFFFFF"/>
        </w:rPr>
        <w:t xml:space="preserve"> βλέπετε ότι διεθνώς ο καπιταλισμ</w:t>
      </w:r>
      <w:r>
        <w:rPr>
          <w:rFonts w:eastAsia="Times New Roman"/>
          <w:color w:val="222222"/>
          <w:szCs w:val="24"/>
          <w:shd w:val="clear" w:color="auto" w:fill="FFFFFF"/>
        </w:rPr>
        <w:t>ός κινείται προς μία νέα κρίση. Η διεθνής οικονομία επιβραδύνεται, η</w:t>
      </w:r>
      <w:r w:rsidRPr="005F3968">
        <w:rPr>
          <w:rFonts w:eastAsia="Times New Roman"/>
          <w:color w:val="222222"/>
          <w:szCs w:val="24"/>
          <w:shd w:val="clear" w:color="auto" w:fill="FFFFFF"/>
        </w:rPr>
        <w:t xml:space="preserve"> ευρωζώνη αντιμετωπίζει σημαντικά προβλήματα</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η Βρετανία αποχωρεί με τυμπανοκρο</w:t>
      </w:r>
      <w:r w:rsidRPr="005F3968">
        <w:rPr>
          <w:rFonts w:eastAsia="Times New Roman"/>
          <w:color w:val="222222"/>
          <w:szCs w:val="24"/>
          <w:shd w:val="clear" w:color="auto" w:fill="FFFFFF"/>
        </w:rPr>
        <w:t xml:space="preserve">υσίες και την ίδια στιγμή </w:t>
      </w:r>
      <w:r>
        <w:rPr>
          <w:rFonts w:eastAsia="Times New Roman"/>
          <w:color w:val="222222"/>
          <w:szCs w:val="24"/>
          <w:shd w:val="clear" w:color="auto" w:fill="FFFFFF"/>
        </w:rPr>
        <w:t>η Μέι</w:t>
      </w:r>
      <w:r w:rsidRPr="005F3968">
        <w:rPr>
          <w:rFonts w:eastAsia="Times New Roman"/>
          <w:color w:val="222222"/>
          <w:szCs w:val="24"/>
          <w:shd w:val="clear" w:color="auto" w:fill="FFFFFF"/>
        </w:rPr>
        <w:t xml:space="preserve"> δεν παίρνει </w:t>
      </w:r>
      <w:r>
        <w:rPr>
          <w:rFonts w:eastAsia="Times New Roman"/>
          <w:color w:val="222222"/>
          <w:szCs w:val="24"/>
          <w:shd w:val="clear" w:color="auto" w:fill="FFFFFF"/>
        </w:rPr>
        <w:t>πλειοψηφία</w:t>
      </w:r>
      <w:r w:rsidRPr="005F3968">
        <w:rPr>
          <w:rFonts w:eastAsia="Times New Roman"/>
          <w:color w:val="222222"/>
          <w:szCs w:val="24"/>
          <w:shd w:val="clear" w:color="auto" w:fill="FFFFFF"/>
        </w:rPr>
        <w:t xml:space="preserve"> στην πρότασή της για συντεταγμένο </w:t>
      </w:r>
      <w:r>
        <w:rPr>
          <w:rFonts w:eastAsia="Times New Roman"/>
          <w:color w:val="222222"/>
          <w:szCs w:val="24"/>
          <w:shd w:val="clear" w:color="auto" w:fill="FFFFFF"/>
        </w:rPr>
        <w:t>Β</w:t>
      </w:r>
      <w:r>
        <w:rPr>
          <w:rFonts w:eastAsia="Times New Roman"/>
          <w:color w:val="222222"/>
          <w:szCs w:val="24"/>
          <w:shd w:val="clear" w:color="auto" w:fill="FFFFFF"/>
          <w:lang w:val="en-US"/>
        </w:rPr>
        <w:t>rexit</w:t>
      </w:r>
      <w:r>
        <w:rPr>
          <w:rFonts w:eastAsia="Times New Roman"/>
          <w:color w:val="222222"/>
          <w:szCs w:val="24"/>
          <w:shd w:val="clear" w:color="auto" w:fill="FFFFFF"/>
        </w:rPr>
        <w:t xml:space="preserve">. </w:t>
      </w:r>
    </w:p>
    <w:p w14:paraId="1286CA15"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w:t>
      </w:r>
      <w:r w:rsidRPr="005F3968">
        <w:rPr>
          <w:rFonts w:eastAsia="Times New Roman"/>
          <w:color w:val="222222"/>
          <w:szCs w:val="24"/>
          <w:shd w:val="clear" w:color="auto" w:fill="FFFFFF"/>
        </w:rPr>
        <w:t>ρίσκεται σε</w:t>
      </w:r>
      <w:r>
        <w:rPr>
          <w:rFonts w:eastAsia="Times New Roman"/>
          <w:color w:val="222222"/>
          <w:szCs w:val="24"/>
          <w:shd w:val="clear" w:color="auto" w:fill="FFFFFF"/>
        </w:rPr>
        <w:t xml:space="preserve"> κρίση το πολιτικό της σύστημα, ο</w:t>
      </w:r>
      <w:r w:rsidRPr="005F3968">
        <w:rPr>
          <w:rFonts w:eastAsia="Times New Roman"/>
          <w:color w:val="222222"/>
          <w:szCs w:val="24"/>
          <w:shd w:val="clear" w:color="auto" w:fill="FFFFFF"/>
        </w:rPr>
        <w:t xml:space="preserve"> προστατευτισμός </w:t>
      </w:r>
      <w:r>
        <w:rPr>
          <w:rFonts w:eastAsia="Times New Roman"/>
          <w:color w:val="222222"/>
          <w:szCs w:val="24"/>
          <w:shd w:val="clear" w:color="auto" w:fill="FFFFFF"/>
        </w:rPr>
        <w:t>κυριαρχεί</w:t>
      </w:r>
      <w:r w:rsidRPr="005F3968">
        <w:rPr>
          <w:rFonts w:eastAsia="Times New Roman"/>
          <w:color w:val="222222"/>
          <w:szCs w:val="24"/>
          <w:shd w:val="clear" w:color="auto" w:fill="FFFFFF"/>
        </w:rPr>
        <w:t xml:space="preserve"> και διεθνώς γίνονται όλο και πιο εμφανείς οι προετοι</w:t>
      </w:r>
      <w:r>
        <w:rPr>
          <w:rFonts w:eastAsia="Times New Roman"/>
          <w:color w:val="222222"/>
          <w:szCs w:val="24"/>
          <w:shd w:val="clear" w:color="auto" w:fill="FFFFFF"/>
        </w:rPr>
        <w:t>μασίες για κάθε είδους πόλεμο. Τ</w:t>
      </w:r>
      <w:r w:rsidRPr="005F3968">
        <w:rPr>
          <w:rFonts w:eastAsia="Times New Roman"/>
          <w:color w:val="222222"/>
          <w:szCs w:val="24"/>
          <w:shd w:val="clear" w:color="auto" w:fill="FFFFFF"/>
        </w:rPr>
        <w:t>ην</w:t>
      </w:r>
      <w:r w:rsidRPr="005F3968">
        <w:rPr>
          <w:rFonts w:eastAsia="Times New Roman"/>
          <w:color w:val="222222"/>
          <w:szCs w:val="24"/>
          <w:shd w:val="clear" w:color="auto" w:fill="FFFFFF"/>
        </w:rPr>
        <w:t xml:space="preserve"> ώρα που εσείς υπόσχεστε αυξημένους ρυθμούς ανάπτυξης</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οδεύουμε διεθνώς προς μία νέα καπιταλιστική κρίση </w:t>
      </w:r>
      <w:r>
        <w:rPr>
          <w:rFonts w:eastAsia="Times New Roman"/>
          <w:color w:val="222222"/>
          <w:szCs w:val="24"/>
          <w:shd w:val="clear" w:color="auto" w:fill="FFFFFF"/>
        </w:rPr>
        <w:t>που μία οικονομία τόσο ανοιχτή ό</w:t>
      </w:r>
      <w:r w:rsidRPr="005F3968">
        <w:rPr>
          <w:rFonts w:eastAsia="Times New Roman"/>
          <w:color w:val="222222"/>
          <w:szCs w:val="24"/>
          <w:shd w:val="clear" w:color="auto" w:fill="FFFFFF"/>
        </w:rPr>
        <w:t>σο η ελληνική</w:t>
      </w:r>
      <w:r>
        <w:rPr>
          <w:rFonts w:eastAsia="Times New Roman"/>
          <w:color w:val="222222"/>
          <w:szCs w:val="24"/>
          <w:shd w:val="clear" w:color="auto" w:fill="FFFFFF"/>
        </w:rPr>
        <w:t xml:space="preserve"> -</w:t>
      </w:r>
      <w:r w:rsidRPr="005F3968">
        <w:rPr>
          <w:rFonts w:eastAsia="Times New Roman"/>
          <w:color w:val="222222"/>
          <w:szCs w:val="24"/>
          <w:shd w:val="clear" w:color="auto" w:fill="FFFFFF"/>
        </w:rPr>
        <w:t>α</w:t>
      </w:r>
      <w:r>
        <w:rPr>
          <w:rFonts w:eastAsia="Times New Roman"/>
          <w:color w:val="222222"/>
          <w:szCs w:val="24"/>
          <w:shd w:val="clear" w:color="auto" w:fill="FFFFFF"/>
        </w:rPr>
        <w:t>τμομηχανή της οποίας, όπως λέτε, ά</w:t>
      </w:r>
      <w:r w:rsidRPr="005F3968">
        <w:rPr>
          <w:rFonts w:eastAsia="Times New Roman"/>
          <w:color w:val="222222"/>
          <w:szCs w:val="24"/>
          <w:shd w:val="clear" w:color="auto" w:fill="FFFFFF"/>
        </w:rPr>
        <w:t>λλωστε</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w:t>
      </w:r>
      <w:r>
        <w:rPr>
          <w:rFonts w:eastAsia="Times New Roman"/>
          <w:color w:val="222222"/>
          <w:szCs w:val="24"/>
          <w:shd w:val="clear" w:color="auto" w:fill="FFFFFF"/>
        </w:rPr>
        <w:t>είναι ο τουρισμός και ο</w:t>
      </w:r>
      <w:r w:rsidRPr="005F3968">
        <w:rPr>
          <w:rFonts w:eastAsia="Times New Roman"/>
          <w:color w:val="222222"/>
          <w:szCs w:val="24"/>
          <w:shd w:val="clear" w:color="auto" w:fill="FFFFFF"/>
        </w:rPr>
        <w:t>ι διεθνείς μεταφορές</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έχει την προ</w:t>
      </w:r>
      <w:r>
        <w:rPr>
          <w:rFonts w:eastAsia="Times New Roman"/>
          <w:color w:val="222222"/>
          <w:szCs w:val="24"/>
          <w:shd w:val="clear" w:color="auto" w:fill="FFFFFF"/>
        </w:rPr>
        <w:t>οπτι</w:t>
      </w:r>
      <w:r>
        <w:rPr>
          <w:rFonts w:eastAsia="Times New Roman"/>
          <w:color w:val="222222"/>
          <w:szCs w:val="24"/>
          <w:shd w:val="clear" w:color="auto" w:fill="FFFFFF"/>
        </w:rPr>
        <w:t>κή πραγματικά να γονατίσει.</w:t>
      </w:r>
    </w:p>
    <w:p w14:paraId="1286CA16"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w:t>
      </w:r>
      <w:r w:rsidRPr="005F3968">
        <w:rPr>
          <w:rFonts w:eastAsia="Times New Roman"/>
          <w:color w:val="222222"/>
          <w:szCs w:val="24"/>
          <w:shd w:val="clear" w:color="auto" w:fill="FFFFFF"/>
        </w:rPr>
        <w:t xml:space="preserve"> ανέφελη πορεία προς τον ουρανό της καπι</w:t>
      </w:r>
      <w:r>
        <w:rPr>
          <w:rFonts w:eastAsia="Times New Roman"/>
          <w:color w:val="222222"/>
          <w:szCs w:val="24"/>
          <w:shd w:val="clear" w:color="auto" w:fill="FFFFFF"/>
        </w:rPr>
        <w:t>ταλιστικής ανάπτυξης που υπόσχεστε είναι ένα ακόμα από τα ανυπόφο</w:t>
      </w:r>
      <w:r w:rsidRPr="005F3968">
        <w:rPr>
          <w:rFonts w:eastAsia="Times New Roman"/>
          <w:color w:val="222222"/>
          <w:szCs w:val="24"/>
          <w:shd w:val="clear" w:color="auto" w:fill="FFFFFF"/>
        </w:rPr>
        <w:t>ρα ψέματά σας ή ακόμα χειρότερα μία από αυτές τις γελοίες</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αλλά άκρως επικίνδυνες για το</w:t>
      </w:r>
      <w:r>
        <w:rPr>
          <w:rFonts w:eastAsia="Times New Roman"/>
          <w:color w:val="222222"/>
          <w:szCs w:val="24"/>
          <w:shd w:val="clear" w:color="auto" w:fill="FFFFFF"/>
        </w:rPr>
        <w:t>ν</w:t>
      </w:r>
      <w:r w:rsidRPr="005F3968">
        <w:rPr>
          <w:rFonts w:eastAsia="Times New Roman"/>
          <w:color w:val="222222"/>
          <w:szCs w:val="24"/>
          <w:shd w:val="clear" w:color="auto" w:fill="FFFFFF"/>
        </w:rPr>
        <w:t xml:space="preserve"> λαό </w:t>
      </w:r>
      <w:r>
        <w:rPr>
          <w:rFonts w:eastAsia="Times New Roman"/>
          <w:color w:val="222222"/>
          <w:szCs w:val="24"/>
          <w:shd w:val="clear" w:color="auto" w:fill="FFFFFF"/>
        </w:rPr>
        <w:t>μας,</w:t>
      </w:r>
      <w:r w:rsidRPr="005F3968">
        <w:rPr>
          <w:rFonts w:eastAsia="Times New Roman"/>
          <w:color w:val="222222"/>
          <w:szCs w:val="24"/>
          <w:shd w:val="clear" w:color="auto" w:fill="FFFFFF"/>
        </w:rPr>
        <w:t xml:space="preserve"> για τη χώρα </w:t>
      </w:r>
      <w:r>
        <w:rPr>
          <w:rFonts w:eastAsia="Times New Roman"/>
          <w:color w:val="222222"/>
          <w:szCs w:val="24"/>
          <w:shd w:val="clear" w:color="auto" w:fill="FFFFFF"/>
        </w:rPr>
        <w:t>μας,</w:t>
      </w:r>
      <w:r w:rsidRPr="005F3968">
        <w:rPr>
          <w:rFonts w:eastAsia="Times New Roman"/>
          <w:color w:val="222222"/>
          <w:szCs w:val="24"/>
          <w:shd w:val="clear" w:color="auto" w:fill="FFFFFF"/>
        </w:rPr>
        <w:t xml:space="preserve"> </w:t>
      </w:r>
      <w:r>
        <w:rPr>
          <w:rFonts w:eastAsia="Times New Roman"/>
          <w:color w:val="222222"/>
          <w:szCs w:val="24"/>
          <w:shd w:val="clear" w:color="auto" w:fill="FFFFFF"/>
        </w:rPr>
        <w:t>αυταπά</w:t>
      </w:r>
      <w:r>
        <w:rPr>
          <w:rFonts w:eastAsia="Times New Roman"/>
          <w:color w:val="222222"/>
          <w:szCs w:val="24"/>
          <w:shd w:val="clear" w:color="auto" w:fill="FFFFFF"/>
        </w:rPr>
        <w:t>τες ορισμένων από σας.</w:t>
      </w:r>
    </w:p>
    <w:p w14:paraId="1286CA17"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Κάποιοι ρεαλιστές, β</w:t>
      </w:r>
      <w:r w:rsidRPr="005F3968">
        <w:rPr>
          <w:rFonts w:eastAsia="Times New Roman"/>
          <w:color w:val="222222"/>
          <w:szCs w:val="24"/>
          <w:shd w:val="clear" w:color="auto" w:fill="FFFFFF"/>
        </w:rPr>
        <w:t>έβαια</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και </w:t>
      </w:r>
      <w:r>
        <w:rPr>
          <w:rFonts w:eastAsia="Times New Roman"/>
          <w:color w:val="222222"/>
          <w:szCs w:val="24"/>
          <w:shd w:val="clear" w:color="auto" w:fill="FFFFFF"/>
        </w:rPr>
        <w:t xml:space="preserve">από </w:t>
      </w:r>
      <w:r w:rsidRPr="005F3968">
        <w:rPr>
          <w:rFonts w:eastAsia="Times New Roman"/>
          <w:color w:val="222222"/>
          <w:szCs w:val="24"/>
          <w:shd w:val="clear" w:color="auto" w:fill="FFFFFF"/>
        </w:rPr>
        <w:t>τη δική σας παράταξη προβληματίζονται για αυτά</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όταν δεν έ</w:t>
      </w:r>
      <w:r>
        <w:rPr>
          <w:rFonts w:eastAsia="Times New Roman"/>
          <w:color w:val="222222"/>
          <w:szCs w:val="24"/>
          <w:shd w:val="clear" w:color="auto" w:fill="FFFFFF"/>
        </w:rPr>
        <w:t xml:space="preserve">ρχονται εδώ μέσα για να πουν τις συνήθεις </w:t>
      </w:r>
      <w:r w:rsidRPr="005F3968">
        <w:rPr>
          <w:rFonts w:eastAsia="Times New Roman"/>
          <w:color w:val="222222"/>
          <w:szCs w:val="24"/>
          <w:shd w:val="clear" w:color="auto" w:fill="FFFFFF"/>
        </w:rPr>
        <w:t>θεωρητικές δή</w:t>
      </w:r>
      <w:r>
        <w:rPr>
          <w:rFonts w:eastAsia="Times New Roman"/>
          <w:color w:val="222222"/>
          <w:szCs w:val="24"/>
          <w:shd w:val="clear" w:color="auto" w:fill="FFFFFF"/>
        </w:rPr>
        <w:t>θεν μαρξιστικές αρλούμπες τους. Δ</w:t>
      </w:r>
      <w:r w:rsidRPr="005F3968">
        <w:rPr>
          <w:rFonts w:eastAsia="Times New Roman"/>
          <w:color w:val="222222"/>
          <w:szCs w:val="24"/>
          <w:shd w:val="clear" w:color="auto" w:fill="FFFFFF"/>
        </w:rPr>
        <w:t>εν έχετε διδαχθεί τίποτε από την ιστορ</w:t>
      </w:r>
      <w:r>
        <w:rPr>
          <w:rFonts w:eastAsia="Times New Roman"/>
          <w:color w:val="222222"/>
          <w:szCs w:val="24"/>
          <w:shd w:val="clear" w:color="auto" w:fill="FFFFFF"/>
        </w:rPr>
        <w:t xml:space="preserve">ία της </w:t>
      </w:r>
      <w:r>
        <w:rPr>
          <w:rFonts w:eastAsia="Times New Roman"/>
          <w:color w:val="222222"/>
          <w:szCs w:val="24"/>
          <w:shd w:val="clear" w:color="auto" w:fill="FFFFFF"/>
        </w:rPr>
        <w:t>Ελλάδας, από την παγκόσμια ιστορία. Είστε αθεράπευτα τυχοδιώκτες, οπορτουνιστές, ικανοί</w:t>
      </w:r>
      <w:r w:rsidRPr="005F3968">
        <w:rPr>
          <w:rFonts w:eastAsia="Times New Roman"/>
          <w:color w:val="222222"/>
          <w:szCs w:val="24"/>
          <w:shd w:val="clear" w:color="auto" w:fill="FFFFFF"/>
        </w:rPr>
        <w:t xml:space="preserve"> να φτάσετε μόνο ως το σκαλοπάτι του συνεπούς πολιτικού προσωπικού κάποιον ομίλων</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θεραπαινίδες των </w:t>
      </w:r>
      <w:r>
        <w:rPr>
          <w:rFonts w:eastAsia="Times New Roman"/>
          <w:color w:val="222222"/>
          <w:szCs w:val="24"/>
          <w:shd w:val="clear" w:color="auto" w:fill="FFFFFF"/>
        </w:rPr>
        <w:t>Αμερικάνω</w:t>
      </w:r>
      <w:r w:rsidRPr="005F3968">
        <w:rPr>
          <w:rFonts w:eastAsia="Times New Roman"/>
          <w:color w:val="222222"/>
          <w:szCs w:val="24"/>
          <w:shd w:val="clear" w:color="auto" w:fill="FFFFFF"/>
        </w:rPr>
        <w:t>ν</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της Γερμανίας και ό</w:t>
      </w:r>
      <w:r>
        <w:rPr>
          <w:rFonts w:eastAsia="Times New Roman"/>
          <w:color w:val="222222"/>
          <w:szCs w:val="24"/>
          <w:shd w:val="clear" w:color="auto" w:fill="FFFFFF"/>
        </w:rPr>
        <w:t>,τι άλλο ήθελε προκύψει.</w:t>
      </w:r>
    </w:p>
    <w:p w14:paraId="1286CA18" w14:textId="77777777" w:rsidR="000402FE" w:rsidRDefault="007623D8">
      <w:pPr>
        <w:spacing w:line="600" w:lineRule="auto"/>
        <w:ind w:firstLine="720"/>
        <w:jc w:val="both"/>
        <w:rPr>
          <w:rFonts w:eastAsia="Times New Roman"/>
          <w:color w:val="222222"/>
          <w:szCs w:val="24"/>
          <w:shd w:val="clear" w:color="auto" w:fill="FFFFFF"/>
        </w:rPr>
      </w:pPr>
      <w:r w:rsidRPr="005F3968">
        <w:rPr>
          <w:rFonts w:eastAsia="Times New Roman"/>
          <w:color w:val="222222"/>
          <w:szCs w:val="24"/>
          <w:shd w:val="clear" w:color="auto" w:fill="FFFFFF"/>
        </w:rPr>
        <w:t>Ποιος</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να σας δώσει εσάς ψήφο εμπιστοσύνης</w:t>
      </w:r>
      <w:r>
        <w:rPr>
          <w:rFonts w:eastAsia="Times New Roman"/>
          <w:color w:val="222222"/>
          <w:szCs w:val="24"/>
          <w:shd w:val="clear" w:color="auto" w:fill="FFFFFF"/>
        </w:rPr>
        <w:t xml:space="preserve">; Μόνο </w:t>
      </w:r>
      <w:r w:rsidRPr="005F3968">
        <w:rPr>
          <w:rFonts w:eastAsia="Times New Roman"/>
          <w:color w:val="222222"/>
          <w:szCs w:val="24"/>
          <w:shd w:val="clear" w:color="auto" w:fill="FFFFFF"/>
        </w:rPr>
        <w:t>όλοι οι παραπάνω</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που σας </w:t>
      </w:r>
      <w:r>
        <w:rPr>
          <w:rFonts w:eastAsia="Times New Roman"/>
          <w:color w:val="222222"/>
          <w:szCs w:val="24"/>
          <w:shd w:val="clear" w:color="auto" w:fill="FFFFFF"/>
        </w:rPr>
        <w:t>την</w:t>
      </w:r>
      <w:r w:rsidRPr="005F3968">
        <w:rPr>
          <w:rFonts w:eastAsia="Times New Roman"/>
          <w:color w:val="222222"/>
          <w:szCs w:val="24"/>
          <w:shd w:val="clear" w:color="auto" w:fill="FFFFFF"/>
        </w:rPr>
        <w:t xml:space="preserve"> έχουν δώσει ήδη</w:t>
      </w:r>
      <w:r>
        <w:rPr>
          <w:rFonts w:eastAsia="Times New Roman"/>
          <w:color w:val="222222"/>
          <w:szCs w:val="24"/>
          <w:shd w:val="clear" w:color="auto" w:fill="FFFFFF"/>
        </w:rPr>
        <w:t>, και όσους α</w:t>
      </w:r>
      <w:r w:rsidRPr="005F3968">
        <w:rPr>
          <w:rFonts w:eastAsia="Times New Roman"/>
          <w:color w:val="222222"/>
          <w:szCs w:val="24"/>
          <w:shd w:val="clear" w:color="auto" w:fill="FFFFFF"/>
        </w:rPr>
        <w:t xml:space="preserve">υτοί έχουν βάλει στο τσεπάκι </w:t>
      </w:r>
      <w:r>
        <w:rPr>
          <w:rFonts w:eastAsia="Times New Roman"/>
          <w:color w:val="222222"/>
          <w:szCs w:val="24"/>
          <w:shd w:val="clear" w:color="auto" w:fill="FFFFFF"/>
        </w:rPr>
        <w:t>τους και τους κρατάνε στο χέρι. Κ</w:t>
      </w:r>
      <w:r w:rsidRPr="005F3968">
        <w:rPr>
          <w:rFonts w:eastAsia="Times New Roman"/>
          <w:color w:val="222222"/>
          <w:szCs w:val="24"/>
          <w:shd w:val="clear" w:color="auto" w:fill="FFFFFF"/>
        </w:rPr>
        <w:t>αι πλέον</w:t>
      </w:r>
      <w:r>
        <w:rPr>
          <w:rFonts w:eastAsia="Times New Roman"/>
          <w:color w:val="222222"/>
          <w:szCs w:val="24"/>
          <w:shd w:val="clear" w:color="auto" w:fill="FFFFFF"/>
        </w:rPr>
        <w:t xml:space="preserve"> σας κρατάνε καλά στο χέρι και τ</w:t>
      </w:r>
      <w:r w:rsidRPr="005F3968">
        <w:rPr>
          <w:rFonts w:eastAsia="Times New Roman"/>
          <w:color w:val="222222"/>
          <w:szCs w:val="24"/>
          <w:shd w:val="clear" w:color="auto" w:fill="FFFFFF"/>
        </w:rPr>
        <w:t>ο δυστύχη</w:t>
      </w:r>
      <w:r>
        <w:rPr>
          <w:rFonts w:eastAsia="Times New Roman"/>
          <w:color w:val="222222"/>
          <w:szCs w:val="24"/>
          <w:shd w:val="clear" w:color="auto" w:fill="FFFFFF"/>
        </w:rPr>
        <w:t>μα είναι ότι καμαρώνετε κιόλας γ</w:t>
      </w:r>
      <w:r w:rsidRPr="005F3968">
        <w:rPr>
          <w:rFonts w:eastAsia="Times New Roman"/>
          <w:color w:val="222222"/>
          <w:szCs w:val="24"/>
          <w:shd w:val="clear" w:color="auto" w:fill="FFFFFF"/>
        </w:rPr>
        <w:t>ι</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αυτό</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όπ</w:t>
      </w:r>
      <w:r w:rsidRPr="005F3968">
        <w:rPr>
          <w:rFonts w:eastAsia="Times New Roman"/>
          <w:color w:val="222222"/>
          <w:szCs w:val="24"/>
          <w:shd w:val="clear" w:color="auto" w:fill="FFFFFF"/>
        </w:rPr>
        <w:t>ως φάνηκε από αυτ</w:t>
      </w:r>
      <w:r>
        <w:rPr>
          <w:rFonts w:eastAsia="Times New Roman"/>
          <w:color w:val="222222"/>
          <w:szCs w:val="24"/>
          <w:shd w:val="clear" w:color="auto" w:fill="FFFFFF"/>
        </w:rPr>
        <w:t>ή τη διήμερη συζήτηση εδώ μέσα.</w:t>
      </w:r>
    </w:p>
    <w:p w14:paraId="1286CA19"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w:t>
      </w:r>
      <w:r w:rsidRPr="005F3968">
        <w:rPr>
          <w:rFonts w:eastAsia="Times New Roman"/>
          <w:color w:val="222222"/>
          <w:szCs w:val="24"/>
          <w:shd w:val="clear" w:color="auto" w:fill="FFFFFF"/>
        </w:rPr>
        <w:t xml:space="preserve"> ελληνικός λαός</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5F3968">
        <w:rPr>
          <w:rFonts w:eastAsia="Times New Roman"/>
          <w:color w:val="222222"/>
          <w:szCs w:val="24"/>
          <w:shd w:val="clear" w:color="auto" w:fill="FFFFFF"/>
        </w:rPr>
        <w:t xml:space="preserve"> βλέπει τα </w:t>
      </w:r>
      <w:r>
        <w:rPr>
          <w:rFonts w:eastAsia="Times New Roman"/>
          <w:color w:val="222222"/>
          <w:szCs w:val="24"/>
          <w:shd w:val="clear" w:color="auto" w:fill="FFFFFF"/>
        </w:rPr>
        <w:t xml:space="preserve">παζάρια, βλέπει την </w:t>
      </w:r>
      <w:r w:rsidRPr="005F3968">
        <w:rPr>
          <w:rFonts w:eastAsia="Times New Roman"/>
          <w:color w:val="222222"/>
          <w:szCs w:val="24"/>
          <w:shd w:val="clear" w:color="auto" w:fill="FFFFFF"/>
        </w:rPr>
        <w:t>εξαγορά που γί</w:t>
      </w:r>
      <w:r>
        <w:rPr>
          <w:rFonts w:eastAsia="Times New Roman"/>
          <w:color w:val="222222"/>
          <w:szCs w:val="24"/>
          <w:shd w:val="clear" w:color="auto" w:fill="FFFFFF"/>
        </w:rPr>
        <w:t>νεται εδώ μέσα, που κάνετε όλοι ε</w:t>
      </w:r>
      <w:r w:rsidRPr="005F3968">
        <w:rPr>
          <w:rFonts w:eastAsia="Times New Roman"/>
          <w:color w:val="222222"/>
          <w:szCs w:val="24"/>
          <w:shd w:val="clear" w:color="auto" w:fill="FFFFFF"/>
        </w:rPr>
        <w:t>σείς από όλα τα κόμματα</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πλην</w:t>
      </w:r>
      <w:r>
        <w:rPr>
          <w:rFonts w:eastAsia="Times New Roman"/>
          <w:color w:val="222222"/>
          <w:szCs w:val="24"/>
          <w:shd w:val="clear" w:color="auto" w:fill="FFFFFF"/>
        </w:rPr>
        <w:t xml:space="preserve"> του ΚΚΕ, </w:t>
      </w:r>
      <w:r w:rsidRPr="005F3968">
        <w:rPr>
          <w:rFonts w:eastAsia="Times New Roman"/>
          <w:color w:val="222222"/>
          <w:szCs w:val="24"/>
          <w:shd w:val="clear" w:color="auto" w:fill="FFFFFF"/>
        </w:rPr>
        <w:t>με τις μεταγραφές</w:t>
      </w:r>
      <w:r>
        <w:rPr>
          <w:rFonts w:eastAsia="Times New Roman"/>
          <w:color w:val="222222"/>
          <w:szCs w:val="24"/>
          <w:shd w:val="clear" w:color="auto" w:fill="FFFFFF"/>
        </w:rPr>
        <w:t>, με τις μεταπηδήσει</w:t>
      </w:r>
      <w:r w:rsidRPr="005F3968">
        <w:rPr>
          <w:rFonts w:eastAsia="Times New Roman"/>
          <w:color w:val="222222"/>
          <w:szCs w:val="24"/>
          <w:shd w:val="clear" w:color="auto" w:fill="FFFFFF"/>
        </w:rPr>
        <w:t xml:space="preserve">ς από το ένα κόμμα στο άλλο </w:t>
      </w:r>
      <w:r>
        <w:rPr>
          <w:rFonts w:eastAsia="Times New Roman"/>
          <w:color w:val="222222"/>
          <w:szCs w:val="24"/>
          <w:shd w:val="clear" w:color="auto" w:fill="FFFFFF"/>
        </w:rPr>
        <w:t>εν</w:t>
      </w:r>
      <w:r>
        <w:rPr>
          <w:rFonts w:eastAsia="Times New Roman"/>
          <w:color w:val="222222"/>
          <w:szCs w:val="24"/>
          <w:shd w:val="clear" w:color="auto" w:fill="FFFFFF"/>
        </w:rPr>
        <w:t xml:space="preserve"> μία νυκτί.</w:t>
      </w:r>
      <w:r w:rsidRPr="005F3968">
        <w:rPr>
          <w:rFonts w:eastAsia="Times New Roman"/>
          <w:color w:val="222222"/>
          <w:szCs w:val="24"/>
          <w:shd w:val="clear" w:color="auto" w:fill="FFFFFF"/>
        </w:rPr>
        <w:t xml:space="preserve"> </w:t>
      </w:r>
      <w:r>
        <w:rPr>
          <w:rFonts w:eastAsia="Times New Roman"/>
          <w:color w:val="222222"/>
          <w:szCs w:val="24"/>
          <w:shd w:val="clear" w:color="auto" w:fill="FFFFFF"/>
        </w:rPr>
        <w:t>Κ</w:t>
      </w:r>
      <w:r w:rsidRPr="005F3968">
        <w:rPr>
          <w:rFonts w:eastAsia="Times New Roman"/>
          <w:color w:val="222222"/>
          <w:szCs w:val="24"/>
          <w:shd w:val="clear" w:color="auto" w:fill="FFFFFF"/>
        </w:rPr>
        <w:t xml:space="preserve">αι είστε όλοι σας </w:t>
      </w:r>
      <w:r>
        <w:rPr>
          <w:rFonts w:eastAsia="Times New Roman"/>
          <w:color w:val="222222"/>
          <w:szCs w:val="24"/>
          <w:shd w:val="clear" w:color="auto" w:fill="FFFFFF"/>
        </w:rPr>
        <w:t xml:space="preserve">σε </w:t>
      </w:r>
      <w:r w:rsidRPr="005F3968">
        <w:rPr>
          <w:rFonts w:eastAsia="Times New Roman"/>
          <w:color w:val="222222"/>
          <w:szCs w:val="24"/>
          <w:shd w:val="clear" w:color="auto" w:fill="FFFFFF"/>
        </w:rPr>
        <w:t>αυτό</w:t>
      </w:r>
      <w:r>
        <w:rPr>
          <w:rFonts w:eastAsia="Times New Roman"/>
          <w:color w:val="222222"/>
          <w:szCs w:val="24"/>
          <w:shd w:val="clear" w:color="auto" w:fill="FFFFFF"/>
        </w:rPr>
        <w:t>, από τη γ</w:t>
      </w:r>
      <w:r w:rsidRPr="005F3968">
        <w:rPr>
          <w:rFonts w:eastAsia="Times New Roman"/>
          <w:color w:val="222222"/>
          <w:szCs w:val="24"/>
          <w:shd w:val="clear" w:color="auto" w:fill="FFFFFF"/>
        </w:rPr>
        <w:t xml:space="preserve">ιαλαντζί </w:t>
      </w:r>
      <w:r>
        <w:rPr>
          <w:rFonts w:eastAsia="Times New Roman"/>
          <w:color w:val="222222"/>
          <w:szCs w:val="24"/>
          <w:shd w:val="clear" w:color="auto" w:fill="FFFFFF"/>
        </w:rPr>
        <w:t>Α</w:t>
      </w:r>
      <w:r w:rsidRPr="005F3968">
        <w:rPr>
          <w:rFonts w:eastAsia="Times New Roman"/>
          <w:color w:val="222222"/>
          <w:szCs w:val="24"/>
          <w:shd w:val="clear" w:color="auto" w:fill="FFFFFF"/>
        </w:rPr>
        <w:t>ριστερά</w:t>
      </w:r>
      <w:r>
        <w:rPr>
          <w:rFonts w:eastAsia="Times New Roman"/>
          <w:color w:val="222222"/>
          <w:szCs w:val="24"/>
          <w:shd w:val="clear" w:color="auto" w:fill="FFFFFF"/>
        </w:rPr>
        <w:t xml:space="preserve"> της μεταρρύθμισης και όχι της ε</w:t>
      </w:r>
      <w:r w:rsidRPr="005F3968">
        <w:rPr>
          <w:rFonts w:eastAsia="Times New Roman"/>
          <w:color w:val="222222"/>
          <w:szCs w:val="24"/>
          <w:shd w:val="clear" w:color="auto" w:fill="FFFFFF"/>
        </w:rPr>
        <w:t>πανάστασης</w:t>
      </w:r>
      <w:r>
        <w:rPr>
          <w:rFonts w:eastAsia="Times New Roman"/>
          <w:color w:val="222222"/>
          <w:szCs w:val="24"/>
          <w:shd w:val="clear" w:color="auto" w:fill="FFFFFF"/>
        </w:rPr>
        <w:t>, μέχρι την Ακροδεξιά των ναζί. Κόσμος πάει κι έρχεται, γι’</w:t>
      </w:r>
      <w:r w:rsidRPr="005F3968">
        <w:rPr>
          <w:rFonts w:eastAsia="Times New Roman"/>
          <w:color w:val="222222"/>
          <w:szCs w:val="24"/>
          <w:shd w:val="clear" w:color="auto" w:fill="FFFFFF"/>
        </w:rPr>
        <w:t xml:space="preserve"> αυτό και δικαιολογημένα αηδιάζει ο ελληνικός</w:t>
      </w:r>
      <w:r>
        <w:rPr>
          <w:rFonts w:eastAsia="Times New Roman"/>
          <w:color w:val="222222"/>
          <w:szCs w:val="24"/>
          <w:shd w:val="clear" w:color="auto" w:fill="FFFFFF"/>
        </w:rPr>
        <w:t xml:space="preserve"> λαός με αυτά και με όλους σας.</w:t>
      </w:r>
    </w:p>
    <w:p w14:paraId="1286CA1A"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sidRPr="005F3968">
        <w:rPr>
          <w:rFonts w:eastAsia="Times New Roman"/>
          <w:color w:val="222222"/>
          <w:szCs w:val="24"/>
          <w:shd w:val="clear" w:color="auto" w:fill="FFFFFF"/>
        </w:rPr>
        <w:t>ύριοι της</w:t>
      </w:r>
      <w:r>
        <w:rPr>
          <w:rFonts w:eastAsia="Times New Roman"/>
          <w:color w:val="222222"/>
          <w:szCs w:val="24"/>
          <w:shd w:val="clear" w:color="auto" w:fill="FFFFFF"/>
        </w:rPr>
        <w:t xml:space="preserve"> Κυ</w:t>
      </w:r>
      <w:r>
        <w:rPr>
          <w:rFonts w:eastAsia="Times New Roman"/>
          <w:color w:val="222222"/>
          <w:szCs w:val="24"/>
          <w:shd w:val="clear" w:color="auto" w:fill="FFFFFF"/>
        </w:rPr>
        <w:t xml:space="preserve">βέρνησης, </w:t>
      </w:r>
      <w:r w:rsidRPr="005F3968">
        <w:rPr>
          <w:rFonts w:eastAsia="Times New Roman"/>
          <w:color w:val="222222"/>
          <w:szCs w:val="24"/>
          <w:shd w:val="clear" w:color="auto" w:fill="FFFFFF"/>
        </w:rPr>
        <w:t>κανένας πλέον δεν σας</w:t>
      </w:r>
      <w:r>
        <w:rPr>
          <w:rFonts w:eastAsia="Times New Roman"/>
          <w:color w:val="222222"/>
          <w:szCs w:val="24"/>
          <w:shd w:val="clear" w:color="auto" w:fill="FFFFFF"/>
        </w:rPr>
        <w:t xml:space="preserve"> έχει εμπιστοσύνη ούτε για το τι λέτε, ούτε για το τι κάνετε, γ</w:t>
      </w:r>
      <w:r w:rsidRPr="005F3968">
        <w:rPr>
          <w:rFonts w:eastAsia="Times New Roman"/>
          <w:color w:val="222222"/>
          <w:szCs w:val="24"/>
          <w:shd w:val="clear" w:color="auto" w:fill="FFFFFF"/>
        </w:rPr>
        <w:t>ι</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αυτό ο λαός πρέπει να πει την τελική του λέξη και να αποφασίσει να σας δώσει το πραγματικό μάθημα που σας αξίζει και σε σας και στους υπόλοιπους μνηστήρες της </w:t>
      </w:r>
      <w:r w:rsidRPr="005F3968">
        <w:rPr>
          <w:rFonts w:eastAsia="Times New Roman"/>
          <w:color w:val="222222"/>
          <w:szCs w:val="24"/>
          <w:shd w:val="clear" w:color="auto" w:fill="FFFFFF"/>
        </w:rPr>
        <w:t>εξουσίας</w:t>
      </w:r>
      <w:r>
        <w:rPr>
          <w:rFonts w:eastAsia="Times New Roman"/>
          <w:color w:val="222222"/>
          <w:szCs w:val="24"/>
          <w:shd w:val="clear" w:color="auto" w:fill="FFFFFF"/>
        </w:rPr>
        <w:t>,</w:t>
      </w:r>
      <w:r w:rsidRPr="005F3968">
        <w:rPr>
          <w:rFonts w:eastAsia="Times New Roman"/>
          <w:color w:val="222222"/>
          <w:szCs w:val="24"/>
          <w:shd w:val="clear" w:color="auto" w:fill="FFFFFF"/>
        </w:rPr>
        <w:t xml:space="preserve"> που και αυτούς έτυχε και τους έχει γνωρίσει πολύ καλά όλα αυτά τα χρόνια και απ</w:t>
      </w:r>
      <w:r>
        <w:rPr>
          <w:rFonts w:eastAsia="Times New Roman"/>
          <w:color w:val="222222"/>
          <w:szCs w:val="24"/>
          <w:shd w:val="clear" w:color="auto" w:fill="FFFFFF"/>
        </w:rPr>
        <w:t>ό την καλή και από την ανάποδη. Τ</w:t>
      </w:r>
      <w:r w:rsidRPr="005F3968">
        <w:rPr>
          <w:rFonts w:eastAsia="Times New Roman"/>
          <w:color w:val="222222"/>
          <w:szCs w:val="24"/>
          <w:shd w:val="clear" w:color="auto" w:fill="FFFFFF"/>
        </w:rPr>
        <w:t xml:space="preserve">ώρα </w:t>
      </w:r>
      <w:r>
        <w:rPr>
          <w:rFonts w:eastAsia="Times New Roman"/>
          <w:color w:val="222222"/>
          <w:szCs w:val="24"/>
          <w:shd w:val="clear" w:color="auto" w:fill="FFFFFF"/>
        </w:rPr>
        <w:t xml:space="preserve">πρέπει </w:t>
      </w:r>
      <w:r w:rsidRPr="005F3968">
        <w:rPr>
          <w:rFonts w:eastAsia="Times New Roman"/>
          <w:color w:val="222222"/>
          <w:szCs w:val="24"/>
          <w:shd w:val="clear" w:color="auto" w:fill="FFFFFF"/>
        </w:rPr>
        <w:t xml:space="preserve">να κάνει το βήμα </w:t>
      </w:r>
      <w:r>
        <w:rPr>
          <w:rFonts w:eastAsia="Times New Roman"/>
          <w:color w:val="222222"/>
          <w:szCs w:val="24"/>
          <w:shd w:val="clear" w:color="auto" w:fill="FFFFFF"/>
        </w:rPr>
        <w:t>με το ΚΚΕ.</w:t>
      </w:r>
    </w:p>
    <w:p w14:paraId="1286CA1B" w14:textId="77777777" w:rsidR="000402FE" w:rsidRDefault="007623D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Ευχαριστούμε.</w:t>
      </w:r>
    </w:p>
    <w:p w14:paraId="1286CA1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Καλώ στο Βήμα τον κ. Νίκο Μιχαλολιάκο, Πρόεδρο της </w:t>
      </w:r>
      <w:r>
        <w:rPr>
          <w:rFonts w:eastAsia="Times New Roman" w:cs="Times New Roman"/>
          <w:szCs w:val="24"/>
        </w:rPr>
        <w:t>Κοινοβουλευτικής Ομάδας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p>
    <w:p w14:paraId="1286CA1D" w14:textId="77777777" w:rsidR="000402FE" w:rsidRDefault="007623D8">
      <w:pPr>
        <w:spacing w:line="600" w:lineRule="auto"/>
        <w:ind w:firstLine="720"/>
        <w:jc w:val="both"/>
        <w:rPr>
          <w:rFonts w:eastAsia="Times New Roman" w:cs="Times New Roman"/>
          <w:szCs w:val="24"/>
        </w:rPr>
      </w:pPr>
      <w:r w:rsidRPr="00C16003">
        <w:rPr>
          <w:rFonts w:eastAsia="Times New Roman" w:cs="Times New Roman"/>
          <w:b/>
          <w:szCs w:val="24"/>
        </w:rPr>
        <w:t>ΝΙΚΟΛΑΟΣ ΜΙΧΑΛΟΛΙΑΚΟΣ (</w:t>
      </w:r>
      <w:r>
        <w:rPr>
          <w:rFonts w:eastAsia="Times New Roman" w:cs="Times New Roman"/>
          <w:b/>
          <w:szCs w:val="24"/>
        </w:rPr>
        <w:t>Γενικός Γραμματέας</w:t>
      </w:r>
      <w:r w:rsidRPr="00C16003">
        <w:rPr>
          <w:rFonts w:eastAsia="Times New Roman" w:cs="Times New Roman"/>
          <w:b/>
          <w:szCs w:val="24"/>
        </w:rPr>
        <w:t xml:space="preserve"> του Λαϊκού Συνδέσμου</w:t>
      </w:r>
      <w:r>
        <w:rPr>
          <w:rFonts w:eastAsia="Times New Roman" w:cs="Times New Roman"/>
          <w:b/>
          <w:szCs w:val="24"/>
        </w:rPr>
        <w:t xml:space="preserve"> </w:t>
      </w:r>
      <w:r w:rsidRPr="00C16003">
        <w:rPr>
          <w:rFonts w:eastAsia="Times New Roman" w:cs="Times New Roman"/>
          <w:b/>
          <w:szCs w:val="24"/>
        </w:rPr>
        <w:t>-</w:t>
      </w:r>
      <w:r>
        <w:rPr>
          <w:rFonts w:eastAsia="Times New Roman" w:cs="Times New Roman"/>
          <w:b/>
          <w:szCs w:val="24"/>
        </w:rPr>
        <w:t xml:space="preserve"> </w:t>
      </w:r>
      <w:r w:rsidRPr="00C16003">
        <w:rPr>
          <w:rFonts w:eastAsia="Times New Roman" w:cs="Times New Roman"/>
          <w:b/>
          <w:szCs w:val="24"/>
        </w:rPr>
        <w:t>Χρυσή Αυγή):</w:t>
      </w:r>
      <w:r>
        <w:rPr>
          <w:rFonts w:eastAsia="Times New Roman" w:cs="Times New Roman"/>
          <w:szCs w:val="24"/>
        </w:rPr>
        <w:t xml:space="preserve"> Κύριε Πρόεδρε, κυρίες και κύριοι Βουλευτές, κυκλοφορεί έντονα η φήμη αυτή την ώρα ότι σχεδιάζεται ένα κοινοβουλευτικό π</w:t>
      </w:r>
      <w:r>
        <w:rPr>
          <w:rFonts w:eastAsia="Times New Roman" w:cs="Times New Roman"/>
          <w:szCs w:val="24"/>
        </w:rPr>
        <w:t xml:space="preserve">ραξικόπημα και ότι, κατόπιν αλλαγής της συστάσεως της αρμοδίου </w:t>
      </w:r>
      <w:r>
        <w:rPr>
          <w:rFonts w:eastAsia="Times New Roman" w:cs="Times New Roman"/>
          <w:szCs w:val="24"/>
        </w:rPr>
        <w:t>ε</w:t>
      </w:r>
      <w:r>
        <w:rPr>
          <w:rFonts w:eastAsia="Times New Roman" w:cs="Times New Roman"/>
          <w:szCs w:val="24"/>
        </w:rPr>
        <w:t>πιτροπής, πρόκειται μέσα στις προσεχείς δύο ημέρες, με διαδικασίες εξπρές, να περάσετε τη Συμφωνία των Πρεσπών.</w:t>
      </w:r>
    </w:p>
    <w:p w14:paraId="1286CA1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Καταγγέλλω τη μεθόδευση αυτή -εάν και εφόσον είναι αληθινή- και τονίζω ότι το «1</w:t>
      </w:r>
      <w:r>
        <w:rPr>
          <w:rFonts w:eastAsia="Times New Roman" w:cs="Times New Roman"/>
          <w:szCs w:val="24"/>
        </w:rPr>
        <w:t xml:space="preserve">51» που θα πάρετε σήμερα δεν αντιπροσωπεύει κόμματα. Έχουν παραμείνει στα κόμματά τους πολλοί αυτής της πλειοψηφίας. Άρα, δεν έχετε δικαίωμα να αλλάξετε τη σύσταση της </w:t>
      </w:r>
      <w:r>
        <w:rPr>
          <w:rFonts w:eastAsia="Times New Roman" w:cs="Times New Roman"/>
          <w:szCs w:val="24"/>
        </w:rPr>
        <w:t>ε</w:t>
      </w:r>
      <w:r>
        <w:rPr>
          <w:rFonts w:eastAsia="Times New Roman" w:cs="Times New Roman"/>
          <w:szCs w:val="24"/>
        </w:rPr>
        <w:t>πιτροπής.</w:t>
      </w:r>
    </w:p>
    <w:p w14:paraId="1286CA1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Προχωρώ στο μέγα ζήτημα για το οποίο συζητούμε, την ψήφο εμπιστοσύνης προς τη</w:t>
      </w:r>
      <w:r>
        <w:rPr>
          <w:rFonts w:eastAsia="Times New Roman" w:cs="Times New Roman"/>
          <w:szCs w:val="24"/>
        </w:rPr>
        <w:t>ν Κυβέρνηση, την οποία δεν δώσαμε και ούτε πρόκειται να δώσουμε,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όλη τη βρώμικη προπαγάνδα και τη λάσπη που υπάρχει εις βάρος της Χρυσής Αυγής, ότι είμαστε σε συνεργασία δήθεν με τον ΣΥΡΙΖΑ. Αυτά λένε από την πλευρά της Νέας Δημοκρατίας. Από την πλευρ</w:t>
      </w:r>
      <w:r>
        <w:rPr>
          <w:rFonts w:eastAsia="Times New Roman" w:cs="Times New Roman"/>
          <w:szCs w:val="24"/>
        </w:rPr>
        <w:t>ά του ΣΥΡΙΖΑ πάλι λένε ότι είμαστε σε συνεργασία με τη Νέα Δημοκρατία.</w:t>
      </w:r>
    </w:p>
    <w:p w14:paraId="1286CA2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Στην πραγματικότητα, δεν είμαστε με κανέναν από εσάς. Είμαστε με το έθνος, με την ιστορία για μια νέα Ελλάδα, για τη Χρυσή Αυγή των Ελλήνων, για την οποία αγωνιζόμαστε κυριολεκτικά εναν</w:t>
      </w:r>
      <w:r>
        <w:rPr>
          <w:rFonts w:eastAsia="Times New Roman" w:cs="Times New Roman"/>
          <w:szCs w:val="24"/>
        </w:rPr>
        <w:t>τίον όλων.</w:t>
      </w:r>
    </w:p>
    <w:p w14:paraId="1286CA21" w14:textId="77777777" w:rsidR="000402FE" w:rsidRDefault="007623D8">
      <w:pPr>
        <w:spacing w:line="600" w:lineRule="auto"/>
        <w:jc w:val="center"/>
        <w:rPr>
          <w:rFonts w:eastAsia="Times New Roman" w:cs="Times New Roman"/>
          <w:szCs w:val="24"/>
        </w:rPr>
      </w:pPr>
      <w:r w:rsidRPr="004E60FA">
        <w:rPr>
          <w:rFonts w:eastAsia="Times New Roman" w:cs="Times New Roman"/>
          <w:szCs w:val="24"/>
        </w:rPr>
        <w:t>(Θόρυβος στην Αίθουσα)</w:t>
      </w:r>
    </w:p>
    <w:p w14:paraId="1286CA22" w14:textId="77777777" w:rsidR="000402FE" w:rsidRDefault="007623D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Παρακαλώ, ησυχία!</w:t>
      </w:r>
    </w:p>
    <w:p w14:paraId="1286CA23" w14:textId="77777777" w:rsidR="000402FE" w:rsidRDefault="007623D8">
      <w:pPr>
        <w:spacing w:line="600" w:lineRule="auto"/>
        <w:ind w:firstLine="720"/>
        <w:jc w:val="both"/>
        <w:rPr>
          <w:rFonts w:eastAsia="Times New Roman" w:cs="Times New Roman"/>
          <w:szCs w:val="24"/>
        </w:rPr>
      </w:pPr>
      <w:r w:rsidRPr="00184E04">
        <w:rPr>
          <w:rFonts w:eastAsia="Times New Roman" w:cs="Times New Roman"/>
          <w:b/>
          <w:szCs w:val="24"/>
        </w:rPr>
        <w:t>ΝΙΚΟΛΑΟΣ ΜΙΧΑΛΟΛΙΑΚΟΣ (Γενικός Γραμματέας του Λαϊκού Συνδέσμου</w:t>
      </w:r>
      <w:r>
        <w:rPr>
          <w:rFonts w:eastAsia="Times New Roman" w:cs="Times New Roman"/>
          <w:b/>
          <w:szCs w:val="24"/>
        </w:rPr>
        <w:t xml:space="preserve"> </w:t>
      </w:r>
      <w:r w:rsidRPr="00184E04">
        <w:rPr>
          <w:rFonts w:eastAsia="Times New Roman" w:cs="Times New Roman"/>
          <w:b/>
          <w:szCs w:val="24"/>
        </w:rPr>
        <w:t>-</w:t>
      </w:r>
      <w:r>
        <w:rPr>
          <w:rFonts w:eastAsia="Times New Roman" w:cs="Times New Roman"/>
          <w:b/>
          <w:szCs w:val="24"/>
        </w:rPr>
        <w:t xml:space="preserve"> </w:t>
      </w:r>
      <w:r w:rsidRPr="00184E04">
        <w:rPr>
          <w:rFonts w:eastAsia="Times New Roman" w:cs="Times New Roman"/>
          <w:b/>
          <w:szCs w:val="24"/>
        </w:rPr>
        <w:t>Χρυσή Αυγή):</w:t>
      </w:r>
      <w:r w:rsidRPr="00184E04">
        <w:rPr>
          <w:rFonts w:eastAsia="Times New Roman" w:cs="Times New Roman"/>
          <w:szCs w:val="24"/>
        </w:rPr>
        <w:t xml:space="preserve"> </w:t>
      </w:r>
      <w:r>
        <w:rPr>
          <w:rFonts w:eastAsia="Times New Roman" w:cs="Times New Roman"/>
          <w:szCs w:val="24"/>
        </w:rPr>
        <w:t xml:space="preserve">Για του λόγου το αληθές, αυτές τις δύο ημέρες είχαμε διάφορες διαδικασίες στον χώρο αυτό και από </w:t>
      </w:r>
      <w:r>
        <w:rPr>
          <w:rFonts w:eastAsia="Times New Roman" w:cs="Times New Roman"/>
          <w:szCs w:val="24"/>
        </w:rPr>
        <w:t>την άλλη πλευρά, είχαμε και τα μέσα μαζικής ενημερώσεως, τα οποία παραλείπουν ως διά μαγείας την οποιαδήποτε αναφορά στη Χρυσή Αυγή.</w:t>
      </w:r>
    </w:p>
    <w:p w14:paraId="1286CA2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Καταθέτω στα Πρακτικά το δημοσίευμα της εφημερίδος «ΚΑΘΗΜΕΡΙΝΗ» του κ. Αλαφούζου, το οποίο αναφέρει όλους τους πολιτικούς α</w:t>
      </w:r>
      <w:r>
        <w:rPr>
          <w:rFonts w:eastAsia="Times New Roman" w:cs="Times New Roman"/>
          <w:szCs w:val="24"/>
        </w:rPr>
        <w:t>ρχηγούς πλην ημών. Ένα φάντασμα κυριολεκτικά πλανάται στη Βουλή και στη δημόσια ζωή, ένα φάντασμα για σας, που είναι όμως πραγματικότητα.</w:t>
      </w:r>
    </w:p>
    <w:p w14:paraId="1286CA25" w14:textId="77777777" w:rsidR="000402FE" w:rsidRDefault="007623D8">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w:t>
      </w:r>
      <w:r w:rsidRPr="00387822">
        <w:rPr>
          <w:rFonts w:eastAsia="Times New Roman" w:cs="Times New Roman"/>
          <w:szCs w:val="24"/>
        </w:rPr>
        <w:t>αυτό ο Γενικός Γραμματέας τ</w:t>
      </w:r>
      <w:r>
        <w:rPr>
          <w:rFonts w:eastAsia="Times New Roman" w:cs="Times New Roman"/>
          <w:szCs w:val="24"/>
        </w:rPr>
        <w:t>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r w:rsidRPr="00387822">
        <w:rPr>
          <w:rFonts w:eastAsia="Times New Roman" w:cs="Times New Roman"/>
          <w:szCs w:val="24"/>
        </w:rPr>
        <w:t xml:space="preserve"> κ. Νικόλαος Μιχαλολι</w:t>
      </w:r>
      <w:r>
        <w:rPr>
          <w:rFonts w:eastAsia="Times New Roman" w:cs="Times New Roman"/>
          <w:szCs w:val="24"/>
        </w:rPr>
        <w:t>ά</w:t>
      </w:r>
      <w:r w:rsidRPr="00387822">
        <w:rPr>
          <w:rFonts w:eastAsia="Times New Roman" w:cs="Times New Roman"/>
          <w:szCs w:val="24"/>
        </w:rPr>
        <w:t>κος καταθέτει</w:t>
      </w:r>
      <w:r w:rsidRPr="004C2B81">
        <w:rPr>
          <w:rFonts w:eastAsia="Times New Roman" w:cs="Times New Roman"/>
          <w:szCs w:val="24"/>
        </w:rPr>
        <w:t xml:space="preserve"> για τα Πρακ</w:t>
      </w:r>
      <w:r w:rsidRPr="004C2B81">
        <w:rPr>
          <w:rFonts w:eastAsia="Times New Roman" w:cs="Times New Roman"/>
          <w:szCs w:val="24"/>
        </w:rPr>
        <w:t>τικά τ</w:t>
      </w:r>
      <w:r>
        <w:rPr>
          <w:rFonts w:eastAsia="Times New Roman" w:cs="Times New Roman"/>
          <w:szCs w:val="24"/>
        </w:rPr>
        <w:t>ο</w:t>
      </w:r>
      <w:r w:rsidRPr="004C2B81">
        <w:rPr>
          <w:rFonts w:eastAsia="Times New Roman" w:cs="Times New Roman"/>
          <w:szCs w:val="24"/>
        </w:rPr>
        <w:t xml:space="preserve"> προαναφερθέν</w:t>
      </w:r>
      <w:r>
        <w:rPr>
          <w:rFonts w:eastAsia="Times New Roman" w:cs="Times New Roman"/>
          <w:szCs w:val="24"/>
        </w:rPr>
        <w:t xml:space="preserve"> δημοσίευμα, το οποίο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1286CA2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Την ίδια στιγμή που βρισκόμαστε ενώπιον της διαλύσεως πέντε Κοινοβουλευτικών Ομάδων και γίνονται μεταγραφές και η </w:t>
      </w:r>
      <w:r>
        <w:rPr>
          <w:rFonts w:eastAsia="Times New Roman" w:cs="Times New Roman"/>
          <w:szCs w:val="24"/>
        </w:rPr>
        <w:t xml:space="preserve">Βουλή θυμίζει πρωτάθλημα μπάσκετ που παίζεται με πεντάδες -στις πεντάδες παίζεται το να έχει κάποιος κοινοβουλευτική ομάδα- έχουμε τρία κόμματα, την Ένωση Κεντρώων, </w:t>
      </w:r>
      <w:r>
        <w:rPr>
          <w:rFonts w:eastAsia="Times New Roman" w:cs="Times New Roman"/>
          <w:szCs w:val="24"/>
        </w:rPr>
        <w:t>τ</w:t>
      </w:r>
      <w:r>
        <w:rPr>
          <w:rFonts w:eastAsia="Times New Roman" w:cs="Times New Roman"/>
          <w:szCs w:val="24"/>
        </w:rPr>
        <w:t>ο Ποτάμι και τους Ανεξάρτητους Έλληνες, που βυθίζονται και δημοσκοπικά και με το ζόρι έχου</w:t>
      </w:r>
      <w:r>
        <w:rPr>
          <w:rFonts w:eastAsia="Times New Roman" w:cs="Times New Roman"/>
          <w:szCs w:val="24"/>
        </w:rPr>
        <w:t>ν Κοινοβουλευτική Ομάδα. Όλοι αυτοί, όμως, έχουν θαυμάσια προβολή από τα μέσα μαζικής ενημερώσεως, από τις φυλλάδες της διαπλοκής και από τα κανάλια της διαπλοκής.</w:t>
      </w:r>
    </w:p>
    <w:p w14:paraId="1286CA2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Αντίθετα, βλέπουμε εντελώς αποκλεισμένη τη Χρυσή Αυγή και με ευθύνη ασφαλώς και της Κυβερνήσ</w:t>
      </w:r>
      <w:r>
        <w:rPr>
          <w:rFonts w:eastAsia="Times New Roman" w:cs="Times New Roman"/>
          <w:szCs w:val="24"/>
        </w:rPr>
        <w:t>εως, η οποία έπρεπε να εξασφαλίσει την απαιτούμενη από το Σύνταγμα πολυφωνία.</w:t>
      </w:r>
    </w:p>
    <w:p w14:paraId="1286CA2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Όσο, όμως, και εάν μας εξαφανίζουν οι κοινοβουλευτικοί συντάκτες, όσο και εάν μας εξαφανίζουν οι τηλεοπτικοί σταθμοί, όσο και εάν μας εξαφανίζουν οι εργολάβοι της διαπλοκής και τ</w:t>
      </w:r>
      <w:r>
        <w:rPr>
          <w:rFonts w:eastAsia="Times New Roman" w:cs="Times New Roman"/>
          <w:szCs w:val="24"/>
        </w:rPr>
        <w:t>ης εθνικής μειοδοσίας, η Χρυσή Αυγή ανεβαίνει και παραμένει η τρίτη πολιτική δύναμη της χώρας.</w:t>
      </w:r>
    </w:p>
    <w:p w14:paraId="1286CA29" w14:textId="77777777" w:rsidR="000402FE" w:rsidRDefault="007623D8">
      <w:pPr>
        <w:spacing w:line="600" w:lineRule="auto"/>
        <w:ind w:firstLine="709"/>
        <w:jc w:val="center"/>
        <w:rPr>
          <w:rFonts w:eastAsia="Times New Roman" w:cs="Times New Roman"/>
          <w:szCs w:val="24"/>
        </w:rPr>
      </w:pPr>
      <w:r w:rsidRPr="00D11986">
        <w:rPr>
          <w:rFonts w:eastAsia="Times New Roman" w:cs="Times New Roman"/>
          <w:szCs w:val="24"/>
        </w:rPr>
        <w:t>(Χ</w:t>
      </w:r>
      <w:r>
        <w:rPr>
          <w:rFonts w:eastAsia="Times New Roman" w:cs="Times New Roman"/>
          <w:szCs w:val="24"/>
        </w:rPr>
        <w:t>ειροκροτήματα από την πτέρυγα τ</w:t>
      </w:r>
      <w:r>
        <w:rPr>
          <w:rFonts w:eastAsia="Times New Roman" w:cs="Times New Roman"/>
          <w:szCs w:val="24"/>
        </w:rPr>
        <w:t>ης</w:t>
      </w:r>
      <w:r>
        <w:rPr>
          <w:rFonts w:eastAsia="Times New Roman" w:cs="Times New Roman"/>
          <w:szCs w:val="24"/>
        </w:rPr>
        <w:t xml:space="preserve"> </w:t>
      </w:r>
      <w:r w:rsidRPr="00D11986">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sidRPr="00D11986">
        <w:rPr>
          <w:rFonts w:eastAsia="Times New Roman" w:cs="Times New Roman"/>
          <w:szCs w:val="24"/>
        </w:rPr>
        <w:t>)</w:t>
      </w:r>
    </w:p>
    <w:p w14:paraId="1286CA2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Και αν ομιλώ αυτή τη στιγμή με αυτή τη σειρά και όχι μετά από το ΠΑΣΟΚ, είναι γιατί κάποιες μεταγραφές που όλοι</w:t>
      </w:r>
      <w:r>
        <w:rPr>
          <w:rFonts w:eastAsia="Times New Roman" w:cs="Times New Roman"/>
          <w:szCs w:val="24"/>
        </w:rPr>
        <w:t xml:space="preserve"> καταγγέλλουν έγιναν και διαμορφώθηκε η σημερινή σύνθεση.</w:t>
      </w:r>
    </w:p>
    <w:p w14:paraId="1286CA2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Αναφέρθηκε προηγουμένως ο Πρόεδρος των ΑΝΕΛ, ο κ. Καμμένος, στην επιστολή Κοτζιά προς τους Αρχηγούς των πολιτικών κομμάτων. Ήταν Οκτώβριος του 2015, όταν μέσα σε αυτή τη Βουλή ήμουν ο μοναδικός πολι</w:t>
      </w:r>
      <w:r>
        <w:rPr>
          <w:rFonts w:eastAsia="Times New Roman" w:cs="Times New Roman"/>
          <w:szCs w:val="24"/>
        </w:rPr>
        <w:t>τικός αρχηγός ο οποίος έφερα αυτή την επιστολή στην Ολομέλεια και κατήγγειλα ότι γίνεται μυστική διπλωματία και επιχειρείται ξεπούλημα του ονόματος «Μακεδονία». Δεν μίλησε κανείς άλλος. Άκρα του τάφου σιωπή! Μόνο η Χρυσή Αυγή θυμήθηκε το όνομα της Μακεδονί</w:t>
      </w:r>
      <w:r>
        <w:rPr>
          <w:rFonts w:eastAsia="Times New Roman" w:cs="Times New Roman"/>
          <w:szCs w:val="24"/>
        </w:rPr>
        <w:t>ας το 2015, για να καταλήξουμε στα σημερινά.</w:t>
      </w:r>
    </w:p>
    <w:p w14:paraId="1286CA2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Θα ήθελα επί του θέματος, όμως, να θέσω και ένα άλλο ερώτημα. Ομιλούμε -και έγινε αυτό, μάλιστα, με τρόπο εμφατικό πρόσφατα, με αφορμή τη δολοφονία ενός ελληνόπουλου, του εθνομάρτυρα Κωνσταντίνου Κατσίφα στη </w:t>
      </w:r>
      <w:r>
        <w:rPr>
          <w:rFonts w:eastAsia="Times New Roman" w:cs="Times New Roman"/>
          <w:szCs w:val="24"/>
        </w:rPr>
        <w:t>Βόρειο Ήπειρο- για τη Βόρειο Ήπειρο και μας λένε ότι αυτό είναι εθνικιστικό, είναι φασιστικό. Γιατί ενοχλεί το «Βόρειος Ήπειρος» και δεν ενοχλεί το «Βόρειος Μακεδονία»; Αλήθεια, πώς το αποδέχεστε;</w:t>
      </w:r>
    </w:p>
    <w:p w14:paraId="1286CA2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Και μια και μιλήσαμε για προδοσίες και δεν σας αρέσει να ακ</w:t>
      </w:r>
      <w:r>
        <w:rPr>
          <w:rFonts w:eastAsia="Times New Roman" w:cs="Times New Roman"/>
          <w:szCs w:val="24"/>
        </w:rPr>
        <w:t xml:space="preserve">ούτε τον όρο «προδοσία» ούτε τη λέξη «προδότες» -το θεωρείτε εθνικά επικίνδυνο και διχαστικό- θα έπρεπε εσείς η Αριστερά, τουλάχιστον, να αποφύγετε να θέσετε θέμα Μακεδονίας, γιατί είστε σαν παράταξη χρεωμένοι. Μάλιστα, το ανέφερε προηγουμένως και ο μέχρι </w:t>
      </w:r>
      <w:r>
        <w:rPr>
          <w:rFonts w:eastAsia="Times New Roman" w:cs="Times New Roman"/>
          <w:szCs w:val="24"/>
        </w:rPr>
        <w:t>πρόσφατα πολιτικός σας εταίρος, ο κ. Καμμένος, αναφερόμενος στο συνέδριο της ΣΝΟΦ στις Πρέσπες. Κάπως αργά το θυμήθηκε!</w:t>
      </w:r>
    </w:p>
    <w:p w14:paraId="1286CA2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Ας μιλήσουμε, λοιπόν, για τις Πρέσπες, όπου τον Ιανουάριο του 1949 -και δεν ξέρω κατά πόσο είναι τυχαίο και επιλέξατε τις Πρέσπες γι’ αυ</w:t>
      </w:r>
      <w:r>
        <w:rPr>
          <w:rFonts w:eastAsia="Times New Roman" w:cs="Times New Roman"/>
          <w:szCs w:val="24"/>
        </w:rPr>
        <w:t xml:space="preserve">τή τη </w:t>
      </w:r>
      <w:r>
        <w:rPr>
          <w:rFonts w:eastAsia="Times New Roman" w:cs="Times New Roman"/>
          <w:szCs w:val="24"/>
        </w:rPr>
        <w:t>σ</w:t>
      </w:r>
      <w:r>
        <w:rPr>
          <w:rFonts w:eastAsia="Times New Roman" w:cs="Times New Roman"/>
          <w:szCs w:val="24"/>
        </w:rPr>
        <w:t>υμφωνία- έγινε η 5</w:t>
      </w:r>
      <w:r w:rsidRPr="00886A45">
        <w:rPr>
          <w:rFonts w:eastAsia="Times New Roman" w:cs="Times New Roman"/>
          <w:szCs w:val="24"/>
          <w:vertAlign w:val="superscript"/>
        </w:rPr>
        <w:t>η</w:t>
      </w:r>
      <w:r>
        <w:rPr>
          <w:rFonts w:eastAsia="Times New Roman" w:cs="Times New Roman"/>
          <w:szCs w:val="24"/>
        </w:rPr>
        <w:t xml:space="preserve"> Ολομέλεια της Κεντρικής Επιτροπής του ΚΚΕ, που έβγαλε την εξής απόφαση: «Αποτέλεσμα της νίκης του Δημοκρατικού Στρατού θα είναι να βρει ο μακεδόνικος λαός την πλήρη εθνική του αποκατάσταση». Πώς να το πεις αυτό; Δεν είναι προδοσία;</w:t>
      </w:r>
    </w:p>
    <w:p w14:paraId="1286CA2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Στις 19 Σεπτεμβρίου 193</w:t>
      </w:r>
      <w:r>
        <w:rPr>
          <w:rFonts w:eastAsia="Times New Roman" w:cs="Times New Roman"/>
          <w:szCs w:val="24"/>
        </w:rPr>
        <w:t>2 ο «Ριζοσπάστης» έγραφε: «Προκήρυξη προς τον μακεδονικό λαό, που ζει κάτω από την ελληνική κυριαρχία.». Αυτό τι είναι; Δεν είναι προδοσία;</w:t>
      </w:r>
    </w:p>
    <w:p w14:paraId="1286CA3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Τρίτο Συνέδριο του ΚΚΕ, Δεκέμβριος του 1924: Επικύρωση της απόφασης της Βαλκανικής Κομμουνιστικής Ομοσπονδίας, όπου </w:t>
      </w:r>
      <w:r>
        <w:rPr>
          <w:rFonts w:eastAsia="Times New Roman" w:cs="Times New Roman"/>
          <w:szCs w:val="24"/>
        </w:rPr>
        <w:t>ομιλεί για ανεξάρτητο κράτος της Μακεδονίας και για το δικαίωμα Μακεδονίας και Θράκης για εθνική αυτοδιάθεση. Δεν είναι αυτό προδοσία;</w:t>
      </w:r>
    </w:p>
    <w:p w14:paraId="1286CA3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Αν δεν είναι προδοσία, τότε τι έχετε να πείτε γι’ αυτά που έγραψε ο ίδιος ο ιστορικός της Αριστεράς, ο Ιωάννης Κορδάτος, </w:t>
      </w:r>
      <w:r>
        <w:rPr>
          <w:rFonts w:eastAsia="Times New Roman" w:cs="Times New Roman"/>
          <w:szCs w:val="24"/>
        </w:rPr>
        <w:t xml:space="preserve">τον οποίο διέγραψε γι’ αυτόν τον λόγο το κόμμα του, το ΚΚΕ, καίτοι ήτο </w:t>
      </w:r>
      <w:r>
        <w:rPr>
          <w:rFonts w:eastAsia="Times New Roman" w:cs="Times New Roman"/>
          <w:szCs w:val="24"/>
        </w:rPr>
        <w:t>γ</w:t>
      </w:r>
      <w:r>
        <w:rPr>
          <w:rFonts w:eastAsia="Times New Roman" w:cs="Times New Roman"/>
          <w:szCs w:val="24"/>
        </w:rPr>
        <w:t>ραμματ</w:t>
      </w:r>
      <w:r>
        <w:rPr>
          <w:rFonts w:eastAsia="Times New Roman" w:cs="Times New Roman"/>
          <w:szCs w:val="24"/>
        </w:rPr>
        <w:t>εύς</w:t>
      </w:r>
      <w:r>
        <w:rPr>
          <w:rFonts w:eastAsia="Times New Roman" w:cs="Times New Roman"/>
          <w:szCs w:val="24"/>
        </w:rPr>
        <w:t xml:space="preserve"> σε αυτό και </w:t>
      </w:r>
      <w:r>
        <w:rPr>
          <w:rFonts w:eastAsia="Times New Roman" w:cs="Times New Roman"/>
          <w:szCs w:val="24"/>
        </w:rPr>
        <w:t>δ</w:t>
      </w:r>
      <w:r>
        <w:rPr>
          <w:rFonts w:eastAsia="Times New Roman" w:cs="Times New Roman"/>
          <w:szCs w:val="24"/>
        </w:rPr>
        <w:t>ιευθυντής του «Ριζοσπάστη». Έγραψε, λοιπόν, το 1926 ο Ιωάννης Κορδάτος: «Η Κομμουνιστική Διεθνής εξάσκησε την επιρροή της και πίεσε στο έκτακτο Συνέδριο του κόμμ</w:t>
      </w:r>
      <w:r>
        <w:rPr>
          <w:rFonts w:eastAsia="Times New Roman" w:cs="Times New Roman"/>
          <w:szCs w:val="24"/>
        </w:rPr>
        <w:t>ατος το Νοέμβρη του 1924. Το άκρον άωτον του παραλογισμού ήταν το σύνθημα της αυτονομίας της Μακεδονίας. Η πολιτική αυτή αποδοκιμάστηκε από τους εργάτες, γιατί ο κομμουνισμός στην Ελλάδα παρουσιάστηκε σαν σύμμαχος του βουλγάρικου σωβινισμού». Αυτά λέει ο Κ</w:t>
      </w:r>
      <w:r>
        <w:rPr>
          <w:rFonts w:eastAsia="Times New Roman" w:cs="Times New Roman"/>
          <w:szCs w:val="24"/>
        </w:rPr>
        <w:t>ορδάτος για την Αριστερά.</w:t>
      </w:r>
    </w:p>
    <w:p w14:paraId="1286CA3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Πέρα, όμως, από αυτά, θέσαμε, όπως είχαμε υποχρέωση, το ζήτημα της εγκυρότητος της Συμφωνίας των Πρεσπών, αναφερόμενοι σε συγκεκριμένα άρθρα της </w:t>
      </w:r>
      <w:r>
        <w:rPr>
          <w:rFonts w:eastAsia="Times New Roman" w:cs="Times New Roman"/>
          <w:szCs w:val="24"/>
        </w:rPr>
        <w:t>σ</w:t>
      </w:r>
      <w:r>
        <w:rPr>
          <w:rFonts w:eastAsia="Times New Roman" w:cs="Times New Roman"/>
          <w:szCs w:val="24"/>
        </w:rPr>
        <w:t>υμφωνίας, όπως αυτό το οποίο θεωρεί τα Σκόπια διάδοχο της Γιουγκοσλαβίας και αναγνωρ</w:t>
      </w:r>
      <w:r>
        <w:rPr>
          <w:rFonts w:eastAsia="Times New Roman" w:cs="Times New Roman"/>
          <w:szCs w:val="24"/>
        </w:rPr>
        <w:t>ίζει τις διμερείς της συμφωνίες.</w:t>
      </w:r>
    </w:p>
    <w:p w14:paraId="1286CA3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Εδώ, σε αυτή την Αίθουσα απήντησε Βουλευτής της Νέας Δημοκρατίας και είπε: «Αν ψηφιστεί τελικά αυτή η </w:t>
      </w:r>
      <w:r>
        <w:rPr>
          <w:rFonts w:eastAsia="Times New Roman" w:cs="Times New Roman"/>
          <w:szCs w:val="24"/>
        </w:rPr>
        <w:t>σ</w:t>
      </w:r>
      <w:r>
        <w:rPr>
          <w:rFonts w:eastAsia="Times New Roman" w:cs="Times New Roman"/>
          <w:szCs w:val="24"/>
        </w:rPr>
        <w:t xml:space="preserve">υμφωνία, δημιουργείται μια κατάσταση που δεν αναστρέφεται. Μετά την ψήφιση της </w:t>
      </w:r>
      <w:r>
        <w:rPr>
          <w:rFonts w:eastAsia="Times New Roman" w:cs="Times New Roman"/>
          <w:szCs w:val="24"/>
        </w:rPr>
        <w:t>σ</w:t>
      </w:r>
      <w:r>
        <w:rPr>
          <w:rFonts w:eastAsia="Times New Roman" w:cs="Times New Roman"/>
          <w:szCs w:val="24"/>
        </w:rPr>
        <w:t>υμφωνίας καμμία κυβέρνηση και κανένας πρ</w:t>
      </w:r>
      <w:r>
        <w:rPr>
          <w:rFonts w:eastAsia="Times New Roman" w:cs="Times New Roman"/>
          <w:szCs w:val="24"/>
        </w:rPr>
        <w:t>ωθυπουργός δεν θα είναι σε θέση να την ακυρώσει».</w:t>
      </w:r>
    </w:p>
    <w:p w14:paraId="1286CA34"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Λέει πολύ απλά η Νέα Δημοκρατία ότι αν περάσει η </w:t>
      </w:r>
      <w:r>
        <w:rPr>
          <w:rFonts w:eastAsia="Times New Roman"/>
          <w:szCs w:val="24"/>
        </w:rPr>
        <w:t>σ</w:t>
      </w:r>
      <w:r>
        <w:rPr>
          <w:rFonts w:eastAsia="Times New Roman"/>
          <w:szCs w:val="24"/>
        </w:rPr>
        <w:t>υμφωνία αυτή, που με την πλειοψηφία που έχετε θα περάσει, τότε δεν υπάρχει κανένας δρόμος να καταργηθεί. Σοβαρά; Και η Συνθήκη του Βουκουρεστίου, η οποία όρ</w:t>
      </w:r>
      <w:r>
        <w:rPr>
          <w:rFonts w:eastAsia="Times New Roman"/>
          <w:szCs w:val="24"/>
        </w:rPr>
        <w:t xml:space="preserve">ιζε το κράτος της Γιουγκοσλαβίας που διελύθη, τι έγινε; Επιχειρηματολογώντας επί του θέματος αναφέρεστε στη </w:t>
      </w:r>
      <w:r>
        <w:rPr>
          <w:rFonts w:eastAsia="Times New Roman"/>
          <w:szCs w:val="24"/>
        </w:rPr>
        <w:t>σ</w:t>
      </w:r>
      <w:r>
        <w:rPr>
          <w:rFonts w:eastAsia="Times New Roman"/>
          <w:szCs w:val="24"/>
        </w:rPr>
        <w:t>υνθήκη περί του δικαίου των διεθνών Συμφωνιών της Βιέννης του 1969. Κάντε μια αναζήτηση στο διαδίκτυο και θα δείτε το εξής</w:t>
      </w:r>
      <w:r w:rsidRPr="00F00911">
        <w:rPr>
          <w:rFonts w:eastAsia="Times New Roman"/>
          <w:szCs w:val="24"/>
        </w:rPr>
        <w:t xml:space="preserve">: </w:t>
      </w:r>
      <w:r>
        <w:rPr>
          <w:rFonts w:eastAsia="Times New Roman"/>
          <w:szCs w:val="24"/>
        </w:rPr>
        <w:t>Νομοθετικό διάταγμα 402</w:t>
      </w:r>
      <w:r>
        <w:rPr>
          <w:rFonts w:eastAsia="Times New Roman"/>
          <w:szCs w:val="24"/>
        </w:rPr>
        <w:t xml:space="preserve"> της 23</w:t>
      </w:r>
      <w:r w:rsidRPr="00F00911">
        <w:rPr>
          <w:rFonts w:eastAsia="Times New Roman"/>
          <w:szCs w:val="24"/>
          <w:vertAlign w:val="superscript"/>
        </w:rPr>
        <w:t>ης</w:t>
      </w:r>
      <w:r>
        <w:rPr>
          <w:rFonts w:eastAsia="Times New Roman"/>
          <w:szCs w:val="24"/>
        </w:rPr>
        <w:t xml:space="preserve"> Μαρτίου 1974 περί κυρώσεως της Συμβάσεως της Βιέννης περί του δικαίου των Συνθηκών. Δεν έχει περάσει ποτέ η Συνθήκη της Βιέννης από τη Βουλή των Ελλήνων. Είναι απόφαση του καθεστώτος της 21</w:t>
      </w:r>
      <w:r w:rsidRPr="00F00911">
        <w:rPr>
          <w:rFonts w:eastAsia="Times New Roman"/>
          <w:szCs w:val="24"/>
          <w:vertAlign w:val="superscript"/>
        </w:rPr>
        <w:t>ης</w:t>
      </w:r>
      <w:r>
        <w:rPr>
          <w:rFonts w:eastAsia="Times New Roman"/>
          <w:szCs w:val="24"/>
        </w:rPr>
        <w:t xml:space="preserve"> Απριλίου, κύριοι της Νέας Δημοκρατίας. </w:t>
      </w:r>
    </w:p>
    <w:p w14:paraId="1286CA35"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Επίσης, στην ο</w:t>
      </w:r>
      <w:r>
        <w:rPr>
          <w:rFonts w:eastAsia="Times New Roman"/>
          <w:szCs w:val="24"/>
        </w:rPr>
        <w:t xml:space="preserve">μιλία του ο Βουλευτής της Νέας Δημοκρατίας είπε σχετικά με τη σύμβαση αυτή ότι δεν είναι δυνατό να ακυρωθεί, διότι αυτό προβλέπει το τελευταίο άρθρο, παράγραφος 9, που λέει ότι οι διατάξεις της παρούσας </w:t>
      </w:r>
      <w:r>
        <w:rPr>
          <w:rFonts w:eastAsia="Times New Roman"/>
          <w:szCs w:val="24"/>
        </w:rPr>
        <w:t>σ</w:t>
      </w:r>
      <w:r>
        <w:rPr>
          <w:rFonts w:eastAsia="Times New Roman"/>
          <w:szCs w:val="24"/>
        </w:rPr>
        <w:t xml:space="preserve">υμφωνίας θα παραμείνουν σε ισχύ για αόριστο χρονικό </w:t>
      </w:r>
      <w:r>
        <w:rPr>
          <w:rFonts w:eastAsia="Times New Roman"/>
          <w:szCs w:val="24"/>
        </w:rPr>
        <w:t xml:space="preserve">διάστημα και είναι αμετάκλητες. Δεν επιτρέπεται καμμία τροποποίηση της παρούσας </w:t>
      </w:r>
      <w:r>
        <w:rPr>
          <w:rFonts w:eastAsia="Times New Roman"/>
          <w:szCs w:val="24"/>
        </w:rPr>
        <w:t>σ</w:t>
      </w:r>
      <w:r>
        <w:rPr>
          <w:rFonts w:eastAsia="Times New Roman"/>
          <w:szCs w:val="24"/>
        </w:rPr>
        <w:t xml:space="preserve">υμφωνίας που περιέχεται στο άρθρο 1 παράγραφος 3 και 1 παράγραφος 4. </w:t>
      </w:r>
    </w:p>
    <w:p w14:paraId="1286CA36"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Πάμε στο άρθρο της </w:t>
      </w:r>
      <w:r>
        <w:rPr>
          <w:rFonts w:eastAsia="Times New Roman"/>
          <w:szCs w:val="24"/>
        </w:rPr>
        <w:t>σ</w:t>
      </w:r>
      <w:r>
        <w:rPr>
          <w:rFonts w:eastAsia="Times New Roman"/>
          <w:szCs w:val="24"/>
        </w:rPr>
        <w:t>υμφωνίας 1 παράγραφος 3 και 1 παράγραφος 4, όπου σαφέστατα αναφέρεται –σας το είπα κα</w:t>
      </w:r>
      <w:r>
        <w:rPr>
          <w:rFonts w:eastAsia="Times New Roman"/>
          <w:szCs w:val="24"/>
        </w:rPr>
        <w:t>ι την προηγούμενη φορά- το εξής</w:t>
      </w:r>
      <w:r w:rsidRPr="00F00911">
        <w:rPr>
          <w:rFonts w:eastAsia="Times New Roman"/>
          <w:szCs w:val="24"/>
        </w:rPr>
        <w:t xml:space="preserve">: </w:t>
      </w:r>
      <w:r>
        <w:rPr>
          <w:rFonts w:eastAsia="Times New Roman"/>
          <w:szCs w:val="24"/>
        </w:rPr>
        <w:t>Παράγραφος 4</w:t>
      </w:r>
      <w:r w:rsidRPr="00F00911">
        <w:rPr>
          <w:rFonts w:eastAsia="Times New Roman"/>
          <w:szCs w:val="24"/>
          <w:vertAlign w:val="superscript"/>
        </w:rPr>
        <w:t>ε</w:t>
      </w:r>
      <w:r w:rsidRPr="00F00911">
        <w:rPr>
          <w:rFonts w:eastAsia="Times New Roman"/>
          <w:szCs w:val="24"/>
        </w:rPr>
        <w:t>:</w:t>
      </w:r>
      <w:r>
        <w:rPr>
          <w:rFonts w:eastAsia="Times New Roman"/>
          <w:szCs w:val="24"/>
        </w:rPr>
        <w:t xml:space="preserve"> Το δεύτερο μέρος, δηλαδή τα Σκόπια, θα ολοκληρώσει </w:t>
      </w:r>
      <w:r>
        <w:rPr>
          <w:rFonts w:eastAsia="Times New Roman"/>
          <w:szCs w:val="24"/>
          <w:lang w:val="en-US"/>
        </w:rPr>
        <w:t>in</w:t>
      </w:r>
      <w:r w:rsidRPr="00F00911">
        <w:rPr>
          <w:rFonts w:eastAsia="Times New Roman"/>
          <w:szCs w:val="24"/>
        </w:rPr>
        <w:t xml:space="preserve"> </w:t>
      </w:r>
      <w:r>
        <w:rPr>
          <w:rFonts w:eastAsia="Times New Roman"/>
          <w:szCs w:val="24"/>
          <w:lang w:val="en-US"/>
        </w:rPr>
        <w:t>toto</w:t>
      </w:r>
      <w:r>
        <w:rPr>
          <w:rFonts w:eastAsia="Times New Roman"/>
          <w:szCs w:val="24"/>
        </w:rPr>
        <w:t>, δηλαδή καθ’ ολοκληρίαν, τις συνταγματικές τροποποιήσεις έως το τέλος του 2018. Σήμερα που μιλάμε, 16 Ιανουαρίου του 2019, δεν τις έχει καθ’ ολοκληρί</w:t>
      </w:r>
      <w:r>
        <w:rPr>
          <w:rFonts w:eastAsia="Times New Roman"/>
          <w:szCs w:val="24"/>
        </w:rPr>
        <w:t>αν τελειώσει, αφού δεν έχουν δημοσιευτεί στο Φύλλο της Εφημερίδας της Κυβερνήσεως. Ακούστηκαν πολλά εις βάρος της Χρυσής Αυγής από πολλούς εδώ. Απήντησα εις τα περί προδοσίας και απάντηση δεν έλαβα και ούτε πρόκειται να λάβω, διότι η ιστορία μένει και στιγ</w:t>
      </w:r>
      <w:r>
        <w:rPr>
          <w:rFonts w:eastAsia="Times New Roman"/>
          <w:szCs w:val="24"/>
        </w:rPr>
        <w:t xml:space="preserve">ματίζει. </w:t>
      </w:r>
    </w:p>
    <w:p w14:paraId="1286CA37"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Εις ό,τι αφορά αυτά που ακούστηκαν περί χυδαίου κόμματος, χυδαίο κόμμα είναι ένα κόμμα που έχει υπογράψει μνημόνια που προβλέπουν εκχώρηση εθνικής κυριαρχίας. Μεγαλύτερη χυδαιότητα από την εκχώρηση της εθνικής κυριαρχίας δεν υπάρχει. Δεν υπάρχει </w:t>
      </w:r>
      <w:r>
        <w:rPr>
          <w:rFonts w:eastAsia="Times New Roman"/>
          <w:szCs w:val="24"/>
        </w:rPr>
        <w:t xml:space="preserve">μεγαλύτερη χυδαιότητα από τη μείωση του εισοδήματος των Ελλήνων, του ΑΕΠ, κατά 25% με τα μνημόνια, με τη φτωχοποίηση, με τα σκάνδαλα, τα οποία υπάρχουν. </w:t>
      </w:r>
    </w:p>
    <w:p w14:paraId="1286CA38"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Βεβαίως, δεν υπάρχει μεγαλύτερη χυδαιότητα, κύριοι της Νέας Δημοκρατίας –γιατί από εσάς ακούστηκε αυτό το περί χυδαίου κόμματος- από το να θέλετε να συνεργαστείτε με το ΠΑΣΟΚ, το ΠΑΣΟΚ του Τσοχατζόπουλου, του Παπαντωνίου και του Ανθόπουλου, που καταδικάστη</w:t>
      </w:r>
      <w:r>
        <w:rPr>
          <w:rFonts w:eastAsia="Times New Roman"/>
          <w:szCs w:val="24"/>
        </w:rPr>
        <w:t>κε για τοκογλυφία. Αυτό είναι χυδαίο και όχι η εθνικισμός της Χρυσής Αυγής που ασυμβίβαστος και απροσκύνητος αγωνίζεται για μια νέα Ελλάδα κυριολεκτικά εναντίον όλων.</w:t>
      </w:r>
    </w:p>
    <w:p w14:paraId="1286CA39" w14:textId="77777777" w:rsidR="000402FE" w:rsidRDefault="007623D8">
      <w:pPr>
        <w:tabs>
          <w:tab w:val="left" w:pos="709"/>
          <w:tab w:val="center" w:pos="4753"/>
        </w:tabs>
        <w:spacing w:line="600" w:lineRule="auto"/>
        <w:ind w:firstLine="709"/>
        <w:contextualSpacing/>
        <w:jc w:val="center"/>
        <w:rPr>
          <w:rFonts w:eastAsia="Times New Roman"/>
          <w:szCs w:val="24"/>
        </w:rPr>
      </w:pPr>
      <w:r>
        <w:rPr>
          <w:rFonts w:eastAsia="Times New Roman"/>
          <w:szCs w:val="24"/>
        </w:rPr>
        <w:t>(Χειροκροτήματα από την πτέρυγα τ</w:t>
      </w:r>
      <w:r>
        <w:rPr>
          <w:rFonts w:eastAsia="Times New Roman"/>
          <w:szCs w:val="24"/>
        </w:rPr>
        <w:t>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1286CA3A"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Η Νέα Δημοκρατία επίσης μίλησε για τη δ</w:t>
      </w:r>
      <w:r>
        <w:rPr>
          <w:rFonts w:eastAsia="Times New Roman"/>
          <w:szCs w:val="24"/>
        </w:rPr>
        <w:t xml:space="preserve">ιάλυση του κράτους και τα όσα γίνονται εν ονόματι του περίφημου πανεπιστημιακού ασύλου. Δυστυχώς, αυτά γίνονταν και επί Νέας Δημοκρατίας. Θυμάμαι πολύ χαρακτηριστικά πολλούς Υπουργούς της να λένε ότι θα κλείσουν το </w:t>
      </w:r>
      <w:r>
        <w:rPr>
          <w:rFonts w:eastAsia="Times New Roman"/>
          <w:szCs w:val="24"/>
        </w:rPr>
        <w:t>«</w:t>
      </w:r>
      <w:r>
        <w:rPr>
          <w:rFonts w:eastAsia="Times New Roman"/>
          <w:szCs w:val="24"/>
          <w:lang w:val="en-US"/>
        </w:rPr>
        <w:t>INDYMEDIA</w:t>
      </w:r>
      <w:r>
        <w:rPr>
          <w:rFonts w:eastAsia="Times New Roman"/>
          <w:szCs w:val="24"/>
        </w:rPr>
        <w:t>»</w:t>
      </w:r>
      <w:r w:rsidRPr="00A878BA">
        <w:rPr>
          <w:rFonts w:eastAsia="Times New Roman"/>
          <w:szCs w:val="24"/>
        </w:rPr>
        <w:t xml:space="preserve">, </w:t>
      </w:r>
      <w:r>
        <w:rPr>
          <w:rFonts w:eastAsia="Times New Roman"/>
          <w:szCs w:val="24"/>
        </w:rPr>
        <w:t>ότι θα το περιορίσουν. Δεν μ</w:t>
      </w:r>
      <w:r>
        <w:rPr>
          <w:rFonts w:eastAsia="Times New Roman"/>
          <w:szCs w:val="24"/>
        </w:rPr>
        <w:t>πόρεσαν να κάνουν τίποτα.</w:t>
      </w:r>
    </w:p>
    <w:p w14:paraId="1286CA3B"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Απέναντι σε όλα αυτά υπάρχει μια νέα Ελλάδα που έρχεται και ένας λαός που έχει βγει στους δρόμους και που για να τον σταματήσετε σκέπτεστε νόμους εντελώς αντιδημοκρατικούς. Φαντάζεστε δήθεν παρακράτος, δήθεν απειλές. Δεν υπάρχει κ</w:t>
      </w:r>
      <w:r>
        <w:rPr>
          <w:rFonts w:eastAsia="Times New Roman"/>
          <w:szCs w:val="24"/>
        </w:rPr>
        <w:t>ανένα παρακράτος. Είναι ο λαός που έχει βγει στους δρόμους, ο λαός που δεν θα τα παρατήσει και θα συνεχίσει να αγωνίζεται για τη Μακεδονία που είναι μία και ελληνική και δεν τη χαρίζουμε σε κανέναν.</w:t>
      </w:r>
    </w:p>
    <w:p w14:paraId="1286CA3C"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Σας ευχαριστώ.</w:t>
      </w:r>
    </w:p>
    <w:p w14:paraId="1286CA3D" w14:textId="77777777" w:rsidR="000402FE" w:rsidRDefault="007623D8">
      <w:pPr>
        <w:tabs>
          <w:tab w:val="left" w:pos="709"/>
          <w:tab w:val="center" w:pos="4753"/>
        </w:tabs>
        <w:spacing w:line="600" w:lineRule="auto"/>
        <w:ind w:firstLine="709"/>
        <w:contextualSpacing/>
        <w:jc w:val="center"/>
        <w:rPr>
          <w:rFonts w:eastAsia="Times New Roman"/>
          <w:szCs w:val="24"/>
        </w:rPr>
      </w:pPr>
      <w:r>
        <w:rPr>
          <w:rFonts w:eastAsia="Times New Roman"/>
          <w:szCs w:val="24"/>
        </w:rPr>
        <w:t>(Χειροκροτήματα από την πτέρυγα</w:t>
      </w:r>
      <w:r>
        <w:rPr>
          <w:rFonts w:eastAsia="Times New Roman"/>
          <w:szCs w:val="24"/>
        </w:rPr>
        <w:t xml:space="preserve"> 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1286CA3E" w14:textId="77777777" w:rsidR="000402FE" w:rsidRDefault="007623D8">
      <w:pPr>
        <w:tabs>
          <w:tab w:val="left" w:pos="709"/>
          <w:tab w:val="center" w:pos="4753"/>
        </w:tabs>
        <w:spacing w:line="600" w:lineRule="auto"/>
        <w:ind w:firstLine="709"/>
        <w:contextualSpacing/>
        <w:jc w:val="both"/>
        <w:rPr>
          <w:rFonts w:eastAsia="Times New Roman"/>
          <w:szCs w:val="24"/>
        </w:rPr>
      </w:pPr>
      <w:r w:rsidRPr="00C3735D">
        <w:rPr>
          <w:rFonts w:eastAsia="Times New Roman"/>
          <w:b/>
          <w:szCs w:val="24"/>
        </w:rPr>
        <w:t>ΠΡΟΕΔΡΟΣ (Νικόλαος Βούτσης):</w:t>
      </w:r>
      <w:r>
        <w:rPr>
          <w:rFonts w:eastAsia="Times New Roman"/>
          <w:szCs w:val="24"/>
        </w:rPr>
        <w:t xml:space="preserve"> Καλώ στο Βήμα την κ</w:t>
      </w:r>
      <w:r>
        <w:rPr>
          <w:rFonts w:eastAsia="Times New Roman"/>
          <w:szCs w:val="24"/>
        </w:rPr>
        <w:t>.</w:t>
      </w:r>
      <w:r>
        <w:rPr>
          <w:rFonts w:eastAsia="Times New Roman"/>
          <w:szCs w:val="24"/>
        </w:rPr>
        <w:t xml:space="preserve"> Φωτεινή Γεννηματά, Πρόεδρο της Κοινοβουλευτικής Ομάδας της Δημοκρατικής Συμπαράταξης ΠΑΣΟΚ – ΔΗΜΑΡ.</w:t>
      </w:r>
    </w:p>
    <w:p w14:paraId="1286CA3F"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 – ΔΗΜΑΡ)</w:t>
      </w:r>
    </w:p>
    <w:p w14:paraId="1286CA40"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Κυρία Γεννηματά, έχετ</w:t>
      </w:r>
      <w:r>
        <w:rPr>
          <w:rFonts w:eastAsia="Times New Roman"/>
          <w:szCs w:val="24"/>
        </w:rPr>
        <w:t>ε τον λόγο.</w:t>
      </w:r>
    </w:p>
    <w:p w14:paraId="1286CA41"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b/>
          <w:szCs w:val="24"/>
        </w:rPr>
        <w:t>ΦΩΤΕΙΝΗ</w:t>
      </w:r>
      <w:r w:rsidRPr="00C3735D">
        <w:rPr>
          <w:rFonts w:eastAsia="Times New Roman"/>
          <w:b/>
          <w:szCs w:val="24"/>
        </w:rPr>
        <w:t xml:space="preserve"> </w:t>
      </w:r>
      <w:r>
        <w:rPr>
          <w:rFonts w:eastAsia="Times New Roman"/>
          <w:b/>
          <w:szCs w:val="24"/>
        </w:rPr>
        <w:t>(ΦΩΦΗ)</w:t>
      </w:r>
      <w:r w:rsidRPr="00C3735D">
        <w:rPr>
          <w:rFonts w:eastAsia="Times New Roman"/>
          <w:b/>
          <w:szCs w:val="24"/>
        </w:rPr>
        <w:t xml:space="preserve"> ΓΕΝΝΗΜΑΤΑ (Πρόεδρος της Δημοκρατικής Συμπαράταξης ΠΑΣΟΚ</w:t>
      </w:r>
      <w:r>
        <w:rPr>
          <w:rFonts w:eastAsia="Times New Roman"/>
          <w:szCs w:val="24"/>
        </w:rPr>
        <w:t xml:space="preserve"> </w:t>
      </w:r>
      <w:r w:rsidRPr="00C3735D">
        <w:rPr>
          <w:rFonts w:eastAsia="Times New Roman"/>
          <w:b/>
          <w:szCs w:val="24"/>
        </w:rPr>
        <w:t>– ΔΗΜΑΡ):</w:t>
      </w:r>
      <w:r>
        <w:rPr>
          <w:rFonts w:eastAsia="Times New Roman"/>
          <w:szCs w:val="24"/>
        </w:rPr>
        <w:t xml:space="preserve"> Ευχαριστώ πολύ, κύριε Πρόεδρε.</w:t>
      </w:r>
    </w:p>
    <w:p w14:paraId="1286CA42"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Κύριε Τσίπρα, όσα καταγγείλατε απ’ αυτό το Βήμα χθες στη Βουλή ότι δήθεν πολεμάτε, χαρακτηρίζουν ακριβώς εσάς τον ίδιο και την κυβερ</w:t>
      </w:r>
      <w:r>
        <w:rPr>
          <w:rFonts w:eastAsia="Times New Roman"/>
          <w:szCs w:val="24"/>
        </w:rPr>
        <w:t xml:space="preserve">νητική σας πολιτική. Δεν χρειάζονται πολλά. Απλά κοιταχθείτε λίγο στον καθρέφτη. Πελατειακό κράτος, θεσμική απαξίωση, διαπλοκή, απαξίωση θεσμών. </w:t>
      </w:r>
    </w:p>
    <w:p w14:paraId="1286CA43"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Ξέρετε τι μου θυμίζει όλο αυτό το σκηνικό; Το πορτραίτο του Ντόριαν Γκρέι. Όσα είπατε χθες εδώ μέσα σχημάτισαν το πραγματικό σας πρόσωπο. Από δήθεν εκφραστής της ελπίδας αποδείχθηκε ότι εσείς ο ίδιος είστε πιο παλιό από το παλιό. Από δήθεν εκφραστής της Αρ</w:t>
      </w:r>
      <w:r>
        <w:rPr>
          <w:rFonts w:eastAsia="Times New Roman"/>
          <w:szCs w:val="24"/>
        </w:rPr>
        <w:t>ιστεράς στην εξουσία, αποδείχθηκε ότι σας ήταν πάρα πολύ εύκολο να γυρίσετε την πλάτη στους συντρόφους σας και να κυβερνήσετε με την ακροδεξιά, που ήταν μια συνειδητή σας επιλογή. Γίνατε έτσι το βαρίδι της Αριστεράς. Από δήθεν εκφραστής της προόδου αποδείχ</w:t>
      </w:r>
      <w:r>
        <w:rPr>
          <w:rFonts w:eastAsia="Times New Roman"/>
          <w:szCs w:val="24"/>
        </w:rPr>
        <w:t xml:space="preserve">θηκε ότι εσείς θέλατε μονάχα να κατακτήσετε με κάθε μέσον την εξουσία. </w:t>
      </w:r>
    </w:p>
    <w:p w14:paraId="1286CA44"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Τι κάνατε γι’ αυτό; Χρησιμοποιήσατε τα παραθεσμικά συστήματα της βαθιάς Δεξιάς. Μήπως γι’ αυτό τώρα σας το ανταποδίδουν; Δώσατε συγχωροχάρτι στην καραμανλική περίοδο. Ε, βέβαια. Μα, πώ</w:t>
      </w:r>
      <w:r>
        <w:rPr>
          <w:rFonts w:eastAsia="Times New Roman"/>
          <w:szCs w:val="24"/>
        </w:rPr>
        <w:t xml:space="preserve">ς αλλιώς θα έφταιγε για όλα το κακό ΠΑΣΟΚ και ο Παπανδρέου; Θα σκίζατε τα μνημόνια και σκίσατε τη μεσαία τάξη. Περάσατε τη θηλιά στον λαιμό του ελληνικού λαού. Διχάζετε σήμερα με τους χειρισμούς σας την κοινωνία. </w:t>
      </w:r>
    </w:p>
    <w:p w14:paraId="1286CA45"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Ειλικρινά –θα σας το πω με το χέρι στην κα</w:t>
      </w:r>
      <w:r>
        <w:rPr>
          <w:rFonts w:eastAsia="Times New Roman"/>
          <w:szCs w:val="24"/>
        </w:rPr>
        <w:t>ρδιά- ανατρίχιασα τις προάλλες ακούγοντας τον κ. Τσίπρα απ’ αυτό εδώ το Βήμα, μέσα στη Βουλή, να ξύνει τις πληγές του εμφυλίου πολέμου, απ’ αυτό ακριβώς το Βήμα που ο Ανδρέας Παπανδρέου και ο Γιώργος Γεννηματάς με τον λόγο τους και τα έργα τους έκλεισαν αυ</w:t>
      </w:r>
      <w:r>
        <w:rPr>
          <w:rFonts w:eastAsia="Times New Roman"/>
          <w:szCs w:val="24"/>
        </w:rPr>
        <w:t xml:space="preserve">τές τις πληγές. </w:t>
      </w:r>
    </w:p>
    <w:p w14:paraId="1286CA46"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 – ΔΗΜΑΡ)</w:t>
      </w:r>
    </w:p>
    <w:p w14:paraId="1286CA47"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Σ’ αυτό το σημείο θα ήθελα να πω ότι καταδικάζουμε απερίφραστα τη στοχοποίηση Βουλευτών, κάθε απειλή, κάθε επίθεση στη Βουλή και στη δημοκρατία. Αυτή είναι άλλη μ</w:t>
      </w:r>
      <w:r>
        <w:rPr>
          <w:rFonts w:eastAsia="Times New Roman"/>
          <w:szCs w:val="24"/>
        </w:rPr>
        <w:t xml:space="preserve">ια μεγάλη διαφορά μας μαζί σας. Εσείς τώρα ενοχληθήκατε, κύριε Τσίπρα, με καθυστέρηση οκτώ ετών; </w:t>
      </w:r>
    </w:p>
    <w:p w14:paraId="1286CA48"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Εμείς θα είμαστε σταθερά και για πάντα απέναντι σε οποιονδήποτε προσπαθεί να περιορίσει την έκφραση του δημόσιου λόγου και την πολιτική άποψη και θέση. Θα είμ</w:t>
      </w:r>
      <w:r>
        <w:rPr>
          <w:rFonts w:eastAsia="Times New Roman"/>
          <w:szCs w:val="24"/>
        </w:rPr>
        <w:t>αστε απέναντι για να προστατεύσουμε ακόμα και αυτούς που πρωταγωνιστούσαν στη βία και στους προπηλακισμούς εναντίον των στελεχών των κυβερνήσεων του ΠΑΣΟΚ τα προηγούμενα χρόνια με την καθοδήγηση και την ανοχή του κ. Τσίπρα.</w:t>
      </w:r>
    </w:p>
    <w:p w14:paraId="1286CA49"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(Χειροκροτήματα από την πτέρυγα </w:t>
      </w:r>
      <w:r>
        <w:rPr>
          <w:rFonts w:eastAsia="Times New Roman"/>
          <w:szCs w:val="24"/>
        </w:rPr>
        <w:t>της Δημοκρατικής Συμπαράταξης ΠΑΣΟΚ – ΔΗΜΑΡ)</w:t>
      </w:r>
    </w:p>
    <w:p w14:paraId="1286CA4A"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Πιστεύουμε βαθιά ότι οι πολιτικές διαφορές λύνονται μονάχα στην κάλπη, αλλά εκεί, κύριε Τσίπρα, σας περιμένει ο ελληνικός λαός.</w:t>
      </w:r>
    </w:p>
    <w:p w14:paraId="1286CA4B"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Υποθηκεύσατε τη δημόσια περιουσία, τα μνημεία στο </w:t>
      </w:r>
      <w:r>
        <w:rPr>
          <w:rFonts w:eastAsia="Times New Roman"/>
          <w:szCs w:val="24"/>
        </w:rPr>
        <w:t>υ</w:t>
      </w:r>
      <w:r>
        <w:rPr>
          <w:rFonts w:eastAsia="Times New Roman"/>
          <w:szCs w:val="24"/>
        </w:rPr>
        <w:t>περταμείο, από τον Λευκό Πύργο μ</w:t>
      </w:r>
      <w:r>
        <w:rPr>
          <w:rFonts w:eastAsia="Times New Roman"/>
          <w:szCs w:val="24"/>
        </w:rPr>
        <w:t>έχρι την Κνωσσό, μέχρι και τους τάφους των Βενιζέλων. Ε, πώς να μη χαμογελάει η κ</w:t>
      </w:r>
      <w:r>
        <w:rPr>
          <w:rFonts w:eastAsia="Times New Roman"/>
          <w:szCs w:val="24"/>
        </w:rPr>
        <w:t>.</w:t>
      </w:r>
      <w:r>
        <w:rPr>
          <w:rFonts w:eastAsia="Times New Roman"/>
          <w:szCs w:val="24"/>
        </w:rPr>
        <w:t xml:space="preserve"> Μέρκελ στο πλάι σας μετά απ’ όλα αυτά; Δεν έχετε αφήσει και τίποτα. Όλες οι αποφάσεις βαραίνουν εσάς προσωπικά, όλες οι αντιλαϊκές πολιτικές που η δήθεν αριστερή Κυβέρνησή σ</w:t>
      </w:r>
      <w:r>
        <w:rPr>
          <w:rFonts w:eastAsia="Times New Roman"/>
          <w:szCs w:val="24"/>
        </w:rPr>
        <w:t>ας εφαρμόζει τα τελευταία χρόνια.</w:t>
      </w:r>
    </w:p>
    <w:p w14:paraId="1286CA4C"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Έλεγε κάτι ο συνεταίρος σας, θυμάμαι, την προεκλογική περίοδο του ’15 –αν δεν κάνω λάθος- σε εκείνες τις δεύτερες εκλογές που δεν θα κάνατε ποτέ κι όμως τις κάνατε και συνειδητά ξανακυβερνήσατε με τον κ. Καμμένο. Έλεγε, λο</w:t>
      </w:r>
      <w:r>
        <w:rPr>
          <w:rFonts w:eastAsia="Times New Roman"/>
          <w:szCs w:val="24"/>
        </w:rPr>
        <w:t>ιπόν, σε διάφορα σποτς</w:t>
      </w:r>
      <w:r w:rsidRPr="009008DF">
        <w:rPr>
          <w:rFonts w:eastAsia="Times New Roman"/>
          <w:szCs w:val="24"/>
        </w:rPr>
        <w:t>:</w:t>
      </w:r>
      <w:r>
        <w:rPr>
          <w:rFonts w:eastAsia="Times New Roman"/>
          <w:szCs w:val="24"/>
        </w:rPr>
        <w:t xml:space="preserve"> «Θα του μάθω να γράφει και με το δεξί». Όμως εσείς, κύριε Τσίπρα, το παρακάνατε. Τώρα μονάχα με το δεξί γράφετε διαρκώς και υπογράφετε. Αυτό είναι το χειρότερο απ’ όλα.</w:t>
      </w:r>
    </w:p>
    <w:p w14:paraId="1286CA4D"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(Χειροκροτήματα από την πτέρυγα της Δημοκρατικής Συμπαράταξης </w:t>
      </w:r>
      <w:r>
        <w:rPr>
          <w:rFonts w:eastAsia="Times New Roman"/>
          <w:szCs w:val="24"/>
        </w:rPr>
        <w:t>ΠΑΣΟΚ – ΔΗΜΑΡ)</w:t>
      </w:r>
    </w:p>
    <w:p w14:paraId="1286CA4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w:t>
      </w:r>
      <w:r w:rsidRPr="005256A2">
        <w:rPr>
          <w:rFonts w:eastAsia="Times New Roman" w:cs="Times New Roman"/>
          <w:szCs w:val="24"/>
        </w:rPr>
        <w:t xml:space="preserve">αι τώρα δεν διστάζετε να κάνετε και τη δεδηλωμένη </w:t>
      </w:r>
      <w:r>
        <w:rPr>
          <w:rFonts w:eastAsia="Times New Roman" w:cs="Times New Roman"/>
          <w:szCs w:val="24"/>
        </w:rPr>
        <w:t>«</w:t>
      </w:r>
      <w:r w:rsidRPr="005256A2">
        <w:rPr>
          <w:rFonts w:eastAsia="Times New Roman" w:cs="Times New Roman"/>
          <w:szCs w:val="24"/>
        </w:rPr>
        <w:t>κουρελού</w:t>
      </w:r>
      <w:r>
        <w:rPr>
          <w:rFonts w:eastAsia="Times New Roman" w:cs="Times New Roman"/>
          <w:szCs w:val="24"/>
        </w:rPr>
        <w:t>»,</w:t>
      </w:r>
      <w:r w:rsidRPr="005256A2">
        <w:rPr>
          <w:rFonts w:eastAsia="Times New Roman" w:cs="Times New Roman"/>
          <w:szCs w:val="24"/>
        </w:rPr>
        <w:t xml:space="preserve"> την ίδια τη βάση της </w:t>
      </w:r>
      <w:r>
        <w:rPr>
          <w:rFonts w:eastAsia="Times New Roman" w:cs="Times New Roman"/>
          <w:szCs w:val="24"/>
        </w:rPr>
        <w:t>δ</w:t>
      </w:r>
      <w:r w:rsidRPr="005256A2">
        <w:rPr>
          <w:rFonts w:eastAsia="Times New Roman" w:cs="Times New Roman"/>
          <w:szCs w:val="24"/>
        </w:rPr>
        <w:t>ημοκρατίας</w:t>
      </w:r>
      <w:r>
        <w:rPr>
          <w:rFonts w:eastAsia="Times New Roman" w:cs="Times New Roman"/>
          <w:szCs w:val="24"/>
        </w:rPr>
        <w:t xml:space="preserve">. </w:t>
      </w:r>
    </w:p>
    <w:p w14:paraId="1286CA4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Αν έχετε τη δεδηλωμένη, </w:t>
      </w:r>
      <w:r w:rsidRPr="005256A2">
        <w:rPr>
          <w:rFonts w:eastAsia="Times New Roman" w:cs="Times New Roman"/>
          <w:szCs w:val="24"/>
        </w:rPr>
        <w:t>κύριε Τσίπρα</w:t>
      </w:r>
      <w:r>
        <w:rPr>
          <w:rFonts w:eastAsia="Times New Roman" w:cs="Times New Roman"/>
          <w:szCs w:val="24"/>
        </w:rPr>
        <w:t>, αν έχετε π</w:t>
      </w:r>
      <w:r w:rsidRPr="005256A2">
        <w:rPr>
          <w:rFonts w:eastAsia="Times New Roman" w:cs="Times New Roman"/>
          <w:szCs w:val="24"/>
        </w:rPr>
        <w:t xml:space="preserve">ράγματι </w:t>
      </w:r>
      <w:r>
        <w:rPr>
          <w:rFonts w:eastAsia="Times New Roman" w:cs="Times New Roman"/>
          <w:szCs w:val="24"/>
        </w:rPr>
        <w:t>εκατόν πενήντα έναν</w:t>
      </w:r>
      <w:r w:rsidRPr="005256A2">
        <w:rPr>
          <w:rFonts w:eastAsia="Times New Roman" w:cs="Times New Roman"/>
          <w:szCs w:val="24"/>
        </w:rPr>
        <w:t xml:space="preserve"> </w:t>
      </w:r>
      <w:r>
        <w:rPr>
          <w:rFonts w:eastAsia="Times New Roman" w:cs="Times New Roman"/>
          <w:szCs w:val="24"/>
        </w:rPr>
        <w:t>Β</w:t>
      </w:r>
      <w:r w:rsidRPr="005256A2">
        <w:rPr>
          <w:rFonts w:eastAsia="Times New Roman" w:cs="Times New Roman"/>
          <w:szCs w:val="24"/>
        </w:rPr>
        <w:t>ουλευτές που σας στηρίζουν</w:t>
      </w:r>
      <w:r>
        <w:rPr>
          <w:rFonts w:eastAsia="Times New Roman" w:cs="Times New Roman"/>
          <w:szCs w:val="24"/>
        </w:rPr>
        <w:t>,</w:t>
      </w:r>
      <w:r w:rsidRPr="005256A2">
        <w:rPr>
          <w:rFonts w:eastAsia="Times New Roman" w:cs="Times New Roman"/>
          <w:szCs w:val="24"/>
        </w:rPr>
        <w:t xml:space="preserve"> ψηφίστε με αυτούς τους </w:t>
      </w:r>
      <w:r>
        <w:rPr>
          <w:rFonts w:eastAsia="Times New Roman" w:cs="Times New Roman"/>
          <w:szCs w:val="24"/>
        </w:rPr>
        <w:t xml:space="preserve">εκατόν πενήντα </w:t>
      </w:r>
      <w:r>
        <w:rPr>
          <w:rFonts w:eastAsia="Times New Roman" w:cs="Times New Roman"/>
          <w:szCs w:val="24"/>
        </w:rPr>
        <w:t>έναν</w:t>
      </w:r>
      <w:r w:rsidRPr="005256A2">
        <w:rPr>
          <w:rFonts w:eastAsia="Times New Roman" w:cs="Times New Roman"/>
          <w:szCs w:val="24"/>
        </w:rPr>
        <w:t xml:space="preserve"> </w:t>
      </w:r>
      <w:r>
        <w:rPr>
          <w:rFonts w:eastAsia="Times New Roman" w:cs="Times New Roman"/>
          <w:szCs w:val="24"/>
        </w:rPr>
        <w:t>Β</w:t>
      </w:r>
      <w:r w:rsidRPr="005256A2">
        <w:rPr>
          <w:rFonts w:eastAsia="Times New Roman" w:cs="Times New Roman"/>
          <w:szCs w:val="24"/>
        </w:rPr>
        <w:t xml:space="preserve">ουλευτές και τη </w:t>
      </w:r>
      <w:r>
        <w:rPr>
          <w:rFonts w:eastAsia="Times New Roman" w:cs="Times New Roman"/>
          <w:szCs w:val="24"/>
        </w:rPr>
        <w:t>σ</w:t>
      </w:r>
      <w:r w:rsidRPr="005256A2">
        <w:rPr>
          <w:rFonts w:eastAsia="Times New Roman" w:cs="Times New Roman"/>
          <w:szCs w:val="24"/>
        </w:rPr>
        <w:t>υμφωνία που κάνατε για τις Πρέσπες</w:t>
      </w:r>
      <w:r>
        <w:rPr>
          <w:rFonts w:eastAsia="Times New Roman" w:cs="Times New Roman"/>
          <w:szCs w:val="24"/>
        </w:rPr>
        <w:t>. Αυτή</w:t>
      </w:r>
      <w:r w:rsidRPr="005256A2">
        <w:rPr>
          <w:rFonts w:eastAsia="Times New Roman" w:cs="Times New Roman"/>
          <w:szCs w:val="24"/>
        </w:rPr>
        <w:t xml:space="preserve"> που δεν </w:t>
      </w:r>
      <w:r>
        <w:rPr>
          <w:rFonts w:eastAsia="Times New Roman" w:cs="Times New Roman"/>
          <w:szCs w:val="24"/>
        </w:rPr>
        <w:t>θα φέρνατε; Αυτή που θα πήγαινε στην επόμενη κ</w:t>
      </w:r>
      <w:r w:rsidRPr="005256A2">
        <w:rPr>
          <w:rFonts w:eastAsia="Times New Roman" w:cs="Times New Roman"/>
          <w:szCs w:val="24"/>
        </w:rPr>
        <w:t>υβέρνηση</w:t>
      </w:r>
      <w:r>
        <w:rPr>
          <w:rFonts w:eastAsia="Times New Roman" w:cs="Times New Roman"/>
          <w:szCs w:val="24"/>
        </w:rPr>
        <w:t>,</w:t>
      </w:r>
      <w:r w:rsidRPr="005256A2">
        <w:rPr>
          <w:rFonts w:eastAsia="Times New Roman" w:cs="Times New Roman"/>
          <w:szCs w:val="24"/>
        </w:rPr>
        <w:t xml:space="preserve"> όπως λέγατε</w:t>
      </w:r>
      <w:r>
        <w:rPr>
          <w:rFonts w:eastAsia="Times New Roman" w:cs="Times New Roman"/>
          <w:szCs w:val="24"/>
        </w:rPr>
        <w:t>; Αυτή τη συμφωνία. Ποιο</w:t>
      </w:r>
      <w:r w:rsidRPr="005256A2">
        <w:rPr>
          <w:rFonts w:eastAsia="Times New Roman" w:cs="Times New Roman"/>
          <w:szCs w:val="24"/>
        </w:rPr>
        <w:t xml:space="preserve">ς και </w:t>
      </w:r>
      <w:r>
        <w:rPr>
          <w:rFonts w:eastAsia="Times New Roman" w:cs="Times New Roman"/>
          <w:szCs w:val="24"/>
        </w:rPr>
        <w:t>τι</w:t>
      </w:r>
      <w:r w:rsidRPr="005256A2">
        <w:rPr>
          <w:rFonts w:eastAsia="Times New Roman" w:cs="Times New Roman"/>
          <w:szCs w:val="24"/>
        </w:rPr>
        <w:t xml:space="preserve"> σας εμποδίζει άραγε</w:t>
      </w:r>
      <w:r>
        <w:rPr>
          <w:rFonts w:eastAsia="Times New Roman" w:cs="Times New Roman"/>
          <w:szCs w:val="24"/>
        </w:rPr>
        <w:t xml:space="preserve">; </w:t>
      </w:r>
    </w:p>
    <w:p w14:paraId="1286CA5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Πλειοψηφία αλ</w:t>
      </w:r>
      <w:r>
        <w:rPr>
          <w:rFonts w:eastAsia="Times New Roman" w:cs="Times New Roman"/>
          <w:szCs w:val="24"/>
        </w:rPr>
        <w:t>ά</w:t>
      </w:r>
      <w:r>
        <w:rPr>
          <w:rFonts w:eastAsia="Times New Roman" w:cs="Times New Roman"/>
          <w:szCs w:val="24"/>
        </w:rPr>
        <w:t xml:space="preserve"> καρτ στις δημοκρατίες </w:t>
      </w:r>
      <w:r w:rsidRPr="005256A2">
        <w:rPr>
          <w:rFonts w:eastAsia="Times New Roman" w:cs="Times New Roman"/>
          <w:szCs w:val="24"/>
        </w:rPr>
        <w:t>δεν υπάρχει</w:t>
      </w:r>
      <w:r>
        <w:rPr>
          <w:rFonts w:eastAsia="Times New Roman" w:cs="Times New Roman"/>
          <w:szCs w:val="24"/>
        </w:rPr>
        <w:t>, κ</w:t>
      </w:r>
      <w:r w:rsidRPr="005256A2">
        <w:rPr>
          <w:rFonts w:eastAsia="Times New Roman" w:cs="Times New Roman"/>
          <w:szCs w:val="24"/>
        </w:rPr>
        <w:t>ύριε Τσίπρα</w:t>
      </w:r>
      <w:r>
        <w:rPr>
          <w:rFonts w:eastAsia="Times New Roman" w:cs="Times New Roman"/>
          <w:szCs w:val="24"/>
        </w:rPr>
        <w:t>. Η</w:t>
      </w:r>
      <w:r w:rsidRPr="005256A2">
        <w:rPr>
          <w:rFonts w:eastAsia="Times New Roman" w:cs="Times New Roman"/>
          <w:szCs w:val="24"/>
        </w:rPr>
        <w:t xml:space="preserve"> </w:t>
      </w:r>
      <w:r>
        <w:rPr>
          <w:rFonts w:eastAsia="Times New Roman" w:cs="Times New Roman"/>
          <w:szCs w:val="24"/>
        </w:rPr>
        <w:t>δ</w:t>
      </w:r>
      <w:r w:rsidRPr="005256A2">
        <w:rPr>
          <w:rFonts w:eastAsia="Times New Roman" w:cs="Times New Roman"/>
          <w:szCs w:val="24"/>
        </w:rPr>
        <w:t>ημοκρατία δεν είναι αριθμητική</w:t>
      </w:r>
      <w:r>
        <w:rPr>
          <w:rFonts w:eastAsia="Times New Roman" w:cs="Times New Roman"/>
          <w:szCs w:val="24"/>
        </w:rPr>
        <w:t>,</w:t>
      </w:r>
      <w:r w:rsidRPr="005256A2">
        <w:rPr>
          <w:rFonts w:eastAsia="Times New Roman" w:cs="Times New Roman"/>
          <w:szCs w:val="24"/>
        </w:rPr>
        <w:t xml:space="preserve"> είναι ουσία</w:t>
      </w:r>
      <w:r>
        <w:rPr>
          <w:rFonts w:eastAsia="Times New Roman" w:cs="Times New Roman"/>
          <w:szCs w:val="24"/>
        </w:rPr>
        <w:t xml:space="preserve">. Η </w:t>
      </w:r>
      <w:r>
        <w:rPr>
          <w:rFonts w:eastAsia="Times New Roman" w:cs="Times New Roman"/>
          <w:szCs w:val="24"/>
        </w:rPr>
        <w:t>δ</w:t>
      </w:r>
      <w:r>
        <w:rPr>
          <w:rFonts w:eastAsia="Times New Roman" w:cs="Times New Roman"/>
          <w:szCs w:val="24"/>
        </w:rPr>
        <w:t xml:space="preserve">ημοκρατία, βέβαια, πρέπει να ομολογήσω </w:t>
      </w:r>
      <w:r w:rsidRPr="005256A2">
        <w:rPr>
          <w:rFonts w:eastAsia="Times New Roman" w:cs="Times New Roman"/>
          <w:szCs w:val="24"/>
        </w:rPr>
        <w:t>ότι στην Αθήνα έχει ζήσει πολύ καλύτερες μέρες</w:t>
      </w:r>
      <w:r>
        <w:rPr>
          <w:rFonts w:eastAsia="Times New Roman" w:cs="Times New Roman"/>
          <w:szCs w:val="24"/>
        </w:rPr>
        <w:t>,</w:t>
      </w:r>
      <w:r w:rsidRPr="005256A2">
        <w:rPr>
          <w:rFonts w:eastAsia="Times New Roman" w:cs="Times New Roman"/>
          <w:szCs w:val="24"/>
        </w:rPr>
        <w:t xml:space="preserve"> από αυτές που γνωρίζει μαζί </w:t>
      </w:r>
      <w:r>
        <w:rPr>
          <w:rFonts w:eastAsia="Times New Roman" w:cs="Times New Roman"/>
          <w:szCs w:val="24"/>
        </w:rPr>
        <w:t xml:space="preserve">σας. </w:t>
      </w:r>
    </w:p>
    <w:p w14:paraId="1286CA5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Και αναρωτιέμαι, πραγματικά, </w:t>
      </w:r>
      <w:r w:rsidRPr="005256A2">
        <w:rPr>
          <w:rFonts w:eastAsia="Times New Roman" w:cs="Times New Roman"/>
          <w:szCs w:val="24"/>
        </w:rPr>
        <w:t xml:space="preserve">τι σχέση μπορεί να έχουν </w:t>
      </w:r>
      <w:r>
        <w:rPr>
          <w:rFonts w:eastAsia="Times New Roman" w:cs="Times New Roman"/>
          <w:szCs w:val="24"/>
        </w:rPr>
        <w:t>οι δανεικοί</w:t>
      </w:r>
      <w:r w:rsidRPr="005256A2">
        <w:rPr>
          <w:rFonts w:eastAsia="Times New Roman" w:cs="Times New Roman"/>
          <w:szCs w:val="24"/>
        </w:rPr>
        <w:t xml:space="preserve"> πρόθυμοι ακροδεξ</w:t>
      </w:r>
      <w:r w:rsidRPr="005256A2">
        <w:rPr>
          <w:rFonts w:eastAsia="Times New Roman" w:cs="Times New Roman"/>
          <w:szCs w:val="24"/>
        </w:rPr>
        <w:t>ιοί που σας στηρίζουν</w:t>
      </w:r>
      <w:r>
        <w:rPr>
          <w:rFonts w:eastAsia="Times New Roman" w:cs="Times New Roman"/>
          <w:szCs w:val="24"/>
        </w:rPr>
        <w:t>, με τους αγνούς ανθρώπους της Α</w:t>
      </w:r>
      <w:r w:rsidRPr="005256A2">
        <w:rPr>
          <w:rFonts w:eastAsia="Times New Roman" w:cs="Times New Roman"/>
          <w:szCs w:val="24"/>
        </w:rPr>
        <w:t>ριστεράς που σας ψήφισαν</w:t>
      </w:r>
      <w:r>
        <w:rPr>
          <w:rFonts w:eastAsia="Times New Roman" w:cs="Times New Roman"/>
          <w:szCs w:val="24"/>
        </w:rPr>
        <w:t>,</w:t>
      </w:r>
      <w:r w:rsidRPr="005256A2">
        <w:rPr>
          <w:rFonts w:eastAsia="Times New Roman" w:cs="Times New Roman"/>
          <w:szCs w:val="24"/>
        </w:rPr>
        <w:t xml:space="preserve"> ελπίζοντας και προσδοκώντας σε καλύτερες μέρες</w:t>
      </w:r>
      <w:r>
        <w:rPr>
          <w:rFonts w:eastAsia="Times New Roman" w:cs="Times New Roman"/>
          <w:szCs w:val="24"/>
        </w:rPr>
        <w:t xml:space="preserve"> και </w:t>
      </w:r>
      <w:r w:rsidRPr="005256A2">
        <w:rPr>
          <w:rFonts w:eastAsia="Times New Roman" w:cs="Times New Roman"/>
          <w:szCs w:val="24"/>
        </w:rPr>
        <w:t>τι σχέση μπορεί να έχουν όλοι αυτοί</w:t>
      </w:r>
      <w:r>
        <w:rPr>
          <w:rFonts w:eastAsia="Times New Roman" w:cs="Times New Roman"/>
          <w:szCs w:val="24"/>
        </w:rPr>
        <w:t xml:space="preserve"> </w:t>
      </w:r>
      <w:r w:rsidRPr="005256A2">
        <w:rPr>
          <w:rFonts w:eastAsia="Times New Roman" w:cs="Times New Roman"/>
          <w:szCs w:val="24"/>
        </w:rPr>
        <w:t xml:space="preserve">με τους </w:t>
      </w:r>
      <w:r>
        <w:rPr>
          <w:rFonts w:eastAsia="Times New Roman" w:cs="Times New Roman"/>
          <w:szCs w:val="24"/>
        </w:rPr>
        <w:t>Β</w:t>
      </w:r>
      <w:r w:rsidRPr="005256A2">
        <w:rPr>
          <w:rFonts w:eastAsia="Times New Roman" w:cs="Times New Roman"/>
          <w:szCs w:val="24"/>
        </w:rPr>
        <w:t>ουλευτές και τα στελέχη του ΣΥΡΙΖΑ</w:t>
      </w:r>
      <w:r>
        <w:rPr>
          <w:rFonts w:eastAsia="Times New Roman" w:cs="Times New Roman"/>
          <w:szCs w:val="24"/>
        </w:rPr>
        <w:t>,</w:t>
      </w:r>
      <w:r w:rsidRPr="005256A2">
        <w:rPr>
          <w:rFonts w:eastAsia="Times New Roman" w:cs="Times New Roman"/>
          <w:szCs w:val="24"/>
        </w:rPr>
        <w:t xml:space="preserve"> ιστορικά και μη</w:t>
      </w:r>
      <w:r>
        <w:rPr>
          <w:rFonts w:eastAsia="Times New Roman" w:cs="Times New Roman"/>
          <w:szCs w:val="24"/>
        </w:rPr>
        <w:t>. Κ</w:t>
      </w:r>
      <w:r w:rsidRPr="005256A2">
        <w:rPr>
          <w:rFonts w:eastAsia="Times New Roman" w:cs="Times New Roman"/>
          <w:szCs w:val="24"/>
        </w:rPr>
        <w:t>α</w:t>
      </w:r>
      <w:r>
        <w:rPr>
          <w:rFonts w:eastAsia="Times New Roman" w:cs="Times New Roman"/>
          <w:szCs w:val="24"/>
        </w:rPr>
        <w:t>μ</w:t>
      </w:r>
      <w:r w:rsidRPr="005256A2">
        <w:rPr>
          <w:rFonts w:eastAsia="Times New Roman" w:cs="Times New Roman"/>
          <w:szCs w:val="24"/>
        </w:rPr>
        <w:t>μία</w:t>
      </w:r>
      <w:r>
        <w:rPr>
          <w:rFonts w:eastAsia="Times New Roman" w:cs="Times New Roman"/>
          <w:szCs w:val="24"/>
        </w:rPr>
        <w:t>.</w:t>
      </w:r>
    </w:p>
    <w:p w14:paraId="1286CA5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w:t>
      </w:r>
      <w:r w:rsidRPr="005256A2">
        <w:rPr>
          <w:rFonts w:eastAsia="Times New Roman" w:cs="Times New Roman"/>
          <w:szCs w:val="24"/>
        </w:rPr>
        <w:t xml:space="preserve">υτή η ανασκόπηση </w:t>
      </w:r>
      <w:r>
        <w:rPr>
          <w:rFonts w:eastAsia="Times New Roman" w:cs="Times New Roman"/>
          <w:szCs w:val="24"/>
        </w:rPr>
        <w:t xml:space="preserve">δεν σας </w:t>
      </w:r>
      <w:r w:rsidRPr="005256A2">
        <w:rPr>
          <w:rFonts w:eastAsia="Times New Roman" w:cs="Times New Roman"/>
          <w:szCs w:val="24"/>
        </w:rPr>
        <w:t>ευνοεί</w:t>
      </w:r>
      <w:r>
        <w:rPr>
          <w:rFonts w:eastAsia="Times New Roman" w:cs="Times New Roman"/>
          <w:szCs w:val="24"/>
        </w:rPr>
        <w:t>. Ό,</w:t>
      </w:r>
      <w:r w:rsidRPr="005256A2">
        <w:rPr>
          <w:rFonts w:eastAsia="Times New Roman" w:cs="Times New Roman"/>
          <w:szCs w:val="24"/>
        </w:rPr>
        <w:t>τι κι αν θυμηθούμε από τα έργα και τις ημέρες</w:t>
      </w:r>
      <w:r>
        <w:rPr>
          <w:rFonts w:eastAsia="Times New Roman" w:cs="Times New Roman"/>
          <w:szCs w:val="24"/>
        </w:rPr>
        <w:t xml:space="preserve"> της Κυβέρνησής σας, ένα είναι βέβαιο: </w:t>
      </w:r>
      <w:r w:rsidRPr="005256A2">
        <w:rPr>
          <w:rFonts w:eastAsia="Times New Roman" w:cs="Times New Roman"/>
          <w:szCs w:val="24"/>
        </w:rPr>
        <w:t>εσείς είστε ο χαμένος</w:t>
      </w:r>
      <w:r>
        <w:rPr>
          <w:rFonts w:eastAsia="Times New Roman" w:cs="Times New Roman"/>
          <w:szCs w:val="24"/>
        </w:rPr>
        <w:t>. Δ</w:t>
      </w:r>
      <w:r w:rsidRPr="005256A2">
        <w:rPr>
          <w:rFonts w:eastAsia="Times New Roman" w:cs="Times New Roman"/>
          <w:szCs w:val="24"/>
        </w:rPr>
        <w:t xml:space="preserve">εν υπάρχει νερό </w:t>
      </w:r>
      <w:r>
        <w:rPr>
          <w:rFonts w:eastAsia="Times New Roman" w:cs="Times New Roman"/>
          <w:szCs w:val="24"/>
        </w:rPr>
        <w:t>λήθης</w:t>
      </w:r>
      <w:r w:rsidRPr="005256A2">
        <w:rPr>
          <w:rFonts w:eastAsia="Times New Roman" w:cs="Times New Roman"/>
          <w:szCs w:val="24"/>
        </w:rPr>
        <w:t xml:space="preserve"> για τη ζημιά που κάνατε στον τόπο και δεν υπάρχει </w:t>
      </w:r>
      <w:r>
        <w:rPr>
          <w:rFonts w:eastAsia="Times New Roman" w:cs="Times New Roman"/>
          <w:szCs w:val="24"/>
        </w:rPr>
        <w:t>«</w:t>
      </w:r>
      <w:r w:rsidRPr="005256A2">
        <w:rPr>
          <w:rFonts w:eastAsia="Times New Roman" w:cs="Times New Roman"/>
          <w:szCs w:val="24"/>
        </w:rPr>
        <w:t>κολυμβήθρα του Σιλωάμ</w:t>
      </w:r>
      <w:r>
        <w:rPr>
          <w:rFonts w:eastAsia="Times New Roman" w:cs="Times New Roman"/>
          <w:szCs w:val="24"/>
        </w:rPr>
        <w:t>»</w:t>
      </w:r>
      <w:r w:rsidRPr="005256A2">
        <w:rPr>
          <w:rFonts w:eastAsia="Times New Roman" w:cs="Times New Roman"/>
          <w:szCs w:val="24"/>
        </w:rPr>
        <w:t xml:space="preserve"> για τις αμαρτίες </w:t>
      </w:r>
      <w:r>
        <w:rPr>
          <w:rFonts w:eastAsia="Times New Roman" w:cs="Times New Roman"/>
          <w:szCs w:val="24"/>
        </w:rPr>
        <w:t xml:space="preserve">σας. Το πρόβλημα </w:t>
      </w:r>
      <w:r>
        <w:rPr>
          <w:rFonts w:eastAsia="Times New Roman" w:cs="Times New Roman"/>
          <w:szCs w:val="24"/>
        </w:rPr>
        <w:t xml:space="preserve">είναι </w:t>
      </w:r>
      <w:r w:rsidRPr="005256A2">
        <w:rPr>
          <w:rFonts w:eastAsia="Times New Roman" w:cs="Times New Roman"/>
          <w:szCs w:val="24"/>
        </w:rPr>
        <w:t xml:space="preserve">ότι κάθε μέρα που περνά </w:t>
      </w:r>
      <w:r>
        <w:rPr>
          <w:rFonts w:eastAsia="Times New Roman" w:cs="Times New Roman"/>
          <w:szCs w:val="24"/>
        </w:rPr>
        <w:t>με εσάς Πρωθυπουργό</w:t>
      </w:r>
      <w:r w:rsidRPr="005256A2">
        <w:rPr>
          <w:rFonts w:eastAsia="Times New Roman" w:cs="Times New Roman"/>
          <w:szCs w:val="24"/>
        </w:rPr>
        <w:t xml:space="preserve"> </w:t>
      </w:r>
      <w:r>
        <w:rPr>
          <w:rFonts w:eastAsia="Times New Roman" w:cs="Times New Roman"/>
          <w:szCs w:val="24"/>
        </w:rPr>
        <w:t>και με την όποια κ</w:t>
      </w:r>
      <w:r w:rsidRPr="005256A2">
        <w:rPr>
          <w:rFonts w:eastAsia="Times New Roman" w:cs="Times New Roman"/>
          <w:szCs w:val="24"/>
        </w:rPr>
        <w:t xml:space="preserve">υβέρνησή </w:t>
      </w:r>
      <w:r>
        <w:rPr>
          <w:rFonts w:eastAsia="Times New Roman" w:cs="Times New Roman"/>
          <w:szCs w:val="24"/>
        </w:rPr>
        <w:t>σας,</w:t>
      </w:r>
      <w:r w:rsidRPr="005256A2">
        <w:rPr>
          <w:rFonts w:eastAsia="Times New Roman" w:cs="Times New Roman"/>
          <w:szCs w:val="24"/>
        </w:rPr>
        <w:t xml:space="preserve"> χάνονται ευκαιρίες για τη χώρα και κυρίως</w:t>
      </w:r>
      <w:r>
        <w:rPr>
          <w:rFonts w:eastAsia="Times New Roman" w:cs="Times New Roman"/>
          <w:szCs w:val="24"/>
        </w:rPr>
        <w:t>,</w:t>
      </w:r>
      <w:r w:rsidRPr="005256A2">
        <w:rPr>
          <w:rFonts w:eastAsia="Times New Roman" w:cs="Times New Roman"/>
          <w:szCs w:val="24"/>
        </w:rPr>
        <w:t xml:space="preserve"> χάνονται ευκαιρίες για κάθε Έλληνα και κάθε Ελληνίδα</w:t>
      </w:r>
      <w:r>
        <w:rPr>
          <w:rFonts w:eastAsia="Times New Roman" w:cs="Times New Roman"/>
          <w:szCs w:val="24"/>
        </w:rPr>
        <w:t>.</w:t>
      </w:r>
    </w:p>
    <w:p w14:paraId="1286CA5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Κύριε Τσίπρα, ξέρω ότι δυσκολεύεστε πάρα πολύ να το</w:t>
      </w:r>
      <w:r w:rsidRPr="005256A2">
        <w:rPr>
          <w:rFonts w:eastAsia="Times New Roman" w:cs="Times New Roman"/>
          <w:szCs w:val="24"/>
        </w:rPr>
        <w:t xml:space="preserve"> αποδεχτείτε</w:t>
      </w:r>
      <w:r>
        <w:rPr>
          <w:rFonts w:eastAsia="Times New Roman" w:cs="Times New Roman"/>
          <w:szCs w:val="24"/>
        </w:rPr>
        <w:t>, α</w:t>
      </w:r>
      <w:r w:rsidRPr="005256A2">
        <w:rPr>
          <w:rFonts w:eastAsia="Times New Roman" w:cs="Times New Roman"/>
          <w:szCs w:val="24"/>
        </w:rPr>
        <w:t>λλά πάρτε τ</w:t>
      </w:r>
      <w:r w:rsidRPr="005256A2">
        <w:rPr>
          <w:rFonts w:eastAsia="Times New Roman" w:cs="Times New Roman"/>
          <w:szCs w:val="24"/>
        </w:rPr>
        <w:t>ο απόφαση</w:t>
      </w:r>
      <w:r>
        <w:rPr>
          <w:rFonts w:eastAsia="Times New Roman" w:cs="Times New Roman"/>
          <w:szCs w:val="24"/>
        </w:rPr>
        <w:t>.</w:t>
      </w:r>
      <w:r w:rsidRPr="005256A2">
        <w:rPr>
          <w:rFonts w:eastAsia="Times New Roman" w:cs="Times New Roman"/>
          <w:szCs w:val="24"/>
        </w:rPr>
        <w:t xml:space="preserve"> Τελειώσατε</w:t>
      </w:r>
      <w:r>
        <w:rPr>
          <w:rFonts w:eastAsia="Times New Roman" w:cs="Times New Roman"/>
          <w:szCs w:val="24"/>
        </w:rPr>
        <w:t>.</w:t>
      </w:r>
      <w:r w:rsidRPr="005256A2">
        <w:rPr>
          <w:rFonts w:eastAsia="Times New Roman" w:cs="Times New Roman"/>
          <w:szCs w:val="24"/>
        </w:rPr>
        <w:t xml:space="preserve"> Φύγετε τώρα</w:t>
      </w:r>
      <w:r>
        <w:rPr>
          <w:rFonts w:eastAsia="Times New Roman" w:cs="Times New Roman"/>
          <w:szCs w:val="24"/>
        </w:rPr>
        <w:t>.</w:t>
      </w:r>
      <w:r w:rsidRPr="005256A2">
        <w:rPr>
          <w:rFonts w:eastAsia="Times New Roman" w:cs="Times New Roman"/>
          <w:szCs w:val="24"/>
        </w:rPr>
        <w:t xml:space="preserve"> Αυτό είναι το μόνο που μπορείτε να προσφέρετε </w:t>
      </w:r>
      <w:r>
        <w:rPr>
          <w:rFonts w:eastAsia="Times New Roman" w:cs="Times New Roman"/>
          <w:szCs w:val="24"/>
        </w:rPr>
        <w:t>σ</w:t>
      </w:r>
      <w:r w:rsidRPr="005256A2">
        <w:rPr>
          <w:rFonts w:eastAsia="Times New Roman" w:cs="Times New Roman"/>
          <w:szCs w:val="24"/>
        </w:rPr>
        <w:t>την παρούσα φάση</w:t>
      </w:r>
      <w:r>
        <w:rPr>
          <w:rFonts w:eastAsia="Times New Roman" w:cs="Times New Roman"/>
          <w:szCs w:val="24"/>
        </w:rPr>
        <w:t>.</w:t>
      </w:r>
    </w:p>
    <w:p w14:paraId="1286CA5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286CA5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Ξ</w:t>
      </w:r>
      <w:r w:rsidRPr="005256A2">
        <w:rPr>
          <w:rFonts w:eastAsia="Times New Roman" w:cs="Times New Roman"/>
          <w:szCs w:val="24"/>
        </w:rPr>
        <w:t>έρω ότι φοβάστε</w:t>
      </w:r>
      <w:r>
        <w:rPr>
          <w:rFonts w:eastAsia="Times New Roman" w:cs="Times New Roman"/>
          <w:szCs w:val="24"/>
        </w:rPr>
        <w:t>,</w:t>
      </w:r>
      <w:r w:rsidRPr="005256A2">
        <w:rPr>
          <w:rFonts w:eastAsia="Times New Roman" w:cs="Times New Roman"/>
          <w:szCs w:val="24"/>
        </w:rPr>
        <w:t xml:space="preserve"> τρέμετε την κρίση του ελληνικού λαού</w:t>
      </w:r>
      <w:r>
        <w:rPr>
          <w:rFonts w:eastAsia="Times New Roman" w:cs="Times New Roman"/>
          <w:szCs w:val="24"/>
        </w:rPr>
        <w:t>. Γ</w:t>
      </w:r>
      <w:r w:rsidRPr="005256A2">
        <w:rPr>
          <w:rFonts w:eastAsia="Times New Roman" w:cs="Times New Roman"/>
          <w:szCs w:val="24"/>
        </w:rPr>
        <w:t>ι</w:t>
      </w:r>
      <w:r>
        <w:rPr>
          <w:rFonts w:eastAsia="Times New Roman" w:cs="Times New Roman"/>
          <w:szCs w:val="24"/>
        </w:rPr>
        <w:t>’</w:t>
      </w:r>
      <w:r w:rsidRPr="005256A2">
        <w:rPr>
          <w:rFonts w:eastAsia="Times New Roman" w:cs="Times New Roman"/>
          <w:szCs w:val="24"/>
        </w:rPr>
        <w:t xml:space="preserve"> αυτό προσπαθείτε ν</w:t>
      </w:r>
      <w:r w:rsidRPr="005256A2">
        <w:rPr>
          <w:rFonts w:eastAsia="Times New Roman" w:cs="Times New Roman"/>
          <w:szCs w:val="24"/>
        </w:rPr>
        <w:t>α κερδίσετε μερικούς μήνες ακόμα στην εξουσία</w:t>
      </w:r>
      <w:r>
        <w:rPr>
          <w:rFonts w:eastAsia="Times New Roman" w:cs="Times New Roman"/>
          <w:szCs w:val="24"/>
        </w:rPr>
        <w:t>,</w:t>
      </w:r>
      <w:r w:rsidRPr="005256A2">
        <w:rPr>
          <w:rFonts w:eastAsia="Times New Roman" w:cs="Times New Roman"/>
          <w:szCs w:val="24"/>
        </w:rPr>
        <w:t xml:space="preserve"> με κάθε τρόπο και με κάθε δικαιολογία</w:t>
      </w:r>
      <w:r>
        <w:rPr>
          <w:rFonts w:eastAsia="Times New Roman" w:cs="Times New Roman"/>
          <w:szCs w:val="24"/>
        </w:rPr>
        <w:t>. Τ</w:t>
      </w:r>
      <w:r w:rsidRPr="005256A2">
        <w:rPr>
          <w:rFonts w:eastAsia="Times New Roman" w:cs="Times New Roman"/>
          <w:szCs w:val="24"/>
        </w:rPr>
        <w:t>ώρα σας έπιασε</w:t>
      </w:r>
      <w:r>
        <w:rPr>
          <w:rFonts w:eastAsia="Times New Roman" w:cs="Times New Roman"/>
          <w:szCs w:val="24"/>
        </w:rPr>
        <w:t>,</w:t>
      </w:r>
      <w:r w:rsidRPr="005256A2">
        <w:rPr>
          <w:rFonts w:eastAsia="Times New Roman" w:cs="Times New Roman"/>
          <w:szCs w:val="24"/>
        </w:rPr>
        <w:t xml:space="preserve"> λέει</w:t>
      </w:r>
      <w:r>
        <w:rPr>
          <w:rFonts w:eastAsia="Times New Roman" w:cs="Times New Roman"/>
          <w:szCs w:val="24"/>
        </w:rPr>
        <w:t>,</w:t>
      </w:r>
      <w:r w:rsidRPr="005256A2">
        <w:rPr>
          <w:rFonts w:eastAsia="Times New Roman" w:cs="Times New Roman"/>
          <w:szCs w:val="24"/>
        </w:rPr>
        <w:t xml:space="preserve"> ο πόνος </w:t>
      </w:r>
      <w:r>
        <w:rPr>
          <w:rFonts w:eastAsia="Times New Roman" w:cs="Times New Roman"/>
          <w:szCs w:val="24"/>
        </w:rPr>
        <w:t>γ</w:t>
      </w:r>
      <w:r w:rsidRPr="005256A2">
        <w:rPr>
          <w:rFonts w:eastAsia="Times New Roman" w:cs="Times New Roman"/>
          <w:szCs w:val="24"/>
        </w:rPr>
        <w:t>ιατί δεν προλάβατε να ολοκληρώσετε το έργο που θα θέλατε</w:t>
      </w:r>
      <w:r>
        <w:rPr>
          <w:rFonts w:eastAsia="Times New Roman" w:cs="Times New Roman"/>
          <w:szCs w:val="24"/>
        </w:rPr>
        <w:t xml:space="preserve">. </w:t>
      </w:r>
    </w:p>
    <w:p w14:paraId="1286CA5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Όμως, </w:t>
      </w:r>
      <w:r w:rsidRPr="005256A2">
        <w:rPr>
          <w:rFonts w:eastAsia="Times New Roman" w:cs="Times New Roman"/>
          <w:szCs w:val="24"/>
        </w:rPr>
        <w:t>για να τελειώνουμε με όλη αυτή</w:t>
      </w:r>
      <w:r>
        <w:rPr>
          <w:rFonts w:eastAsia="Times New Roman" w:cs="Times New Roman"/>
          <w:szCs w:val="24"/>
        </w:rPr>
        <w:t>ν</w:t>
      </w:r>
      <w:r w:rsidRPr="005256A2">
        <w:rPr>
          <w:rFonts w:eastAsia="Times New Roman" w:cs="Times New Roman"/>
          <w:szCs w:val="24"/>
        </w:rPr>
        <w:t xml:space="preserve"> την υπόθεση των κρίσιμων θεμάτων</w:t>
      </w:r>
      <w:r>
        <w:rPr>
          <w:rFonts w:eastAsia="Times New Roman" w:cs="Times New Roman"/>
          <w:szCs w:val="24"/>
        </w:rPr>
        <w:t>, τ</w:t>
      </w:r>
      <w:r w:rsidRPr="005256A2">
        <w:rPr>
          <w:rFonts w:eastAsia="Times New Roman" w:cs="Times New Roman"/>
          <w:szCs w:val="24"/>
        </w:rPr>
        <w:t>ι κάνατε δύο χρόνια που σας προειδοποιούμε ότι η κατάργηση των νόμων του ΠΑΣΟΚ για την προστασία της πρώτης κατοικίας θα οδηγήσει σε πλειστηριασμούς πρώτης κατοικίας μικρών και μεσαίων δανειοληπτών</w:t>
      </w:r>
      <w:r>
        <w:rPr>
          <w:rFonts w:eastAsia="Times New Roman" w:cs="Times New Roman"/>
          <w:szCs w:val="24"/>
        </w:rPr>
        <w:t>; Τ</w:t>
      </w:r>
      <w:r w:rsidRPr="005256A2">
        <w:rPr>
          <w:rFonts w:eastAsia="Times New Roman" w:cs="Times New Roman"/>
          <w:szCs w:val="24"/>
        </w:rPr>
        <w:t>ίποτα</w:t>
      </w:r>
      <w:r>
        <w:rPr>
          <w:rFonts w:eastAsia="Times New Roman" w:cs="Times New Roman"/>
          <w:szCs w:val="24"/>
        </w:rPr>
        <w:t>.</w:t>
      </w:r>
      <w:r w:rsidRPr="005256A2">
        <w:rPr>
          <w:rFonts w:eastAsia="Times New Roman" w:cs="Times New Roman"/>
          <w:szCs w:val="24"/>
        </w:rPr>
        <w:t xml:space="preserve"> </w:t>
      </w:r>
    </w:p>
    <w:p w14:paraId="1286CA57" w14:textId="77777777" w:rsidR="000402FE" w:rsidRDefault="007623D8">
      <w:pPr>
        <w:spacing w:line="600" w:lineRule="auto"/>
        <w:ind w:firstLine="720"/>
        <w:jc w:val="both"/>
        <w:rPr>
          <w:rFonts w:eastAsia="Times New Roman" w:cs="Times New Roman"/>
          <w:szCs w:val="24"/>
        </w:rPr>
      </w:pPr>
      <w:r w:rsidRPr="005256A2">
        <w:rPr>
          <w:rFonts w:eastAsia="Times New Roman" w:cs="Times New Roman"/>
          <w:szCs w:val="24"/>
        </w:rPr>
        <w:t>Τι κάνατε εδώ και μήνες</w:t>
      </w:r>
      <w:r>
        <w:rPr>
          <w:rFonts w:eastAsia="Times New Roman" w:cs="Times New Roman"/>
          <w:szCs w:val="24"/>
        </w:rPr>
        <w:t>,</w:t>
      </w:r>
      <w:r w:rsidRPr="005256A2">
        <w:rPr>
          <w:rFonts w:eastAsia="Times New Roman" w:cs="Times New Roman"/>
          <w:szCs w:val="24"/>
        </w:rPr>
        <w:t xml:space="preserve"> </w:t>
      </w:r>
      <w:r>
        <w:rPr>
          <w:rFonts w:eastAsia="Times New Roman" w:cs="Times New Roman"/>
          <w:szCs w:val="24"/>
        </w:rPr>
        <w:t>που προτείνουμε τον καθ</w:t>
      </w:r>
      <w:r>
        <w:rPr>
          <w:rFonts w:eastAsia="Times New Roman" w:cs="Times New Roman"/>
          <w:szCs w:val="24"/>
        </w:rPr>
        <w:t xml:space="preserve">ορισμού </w:t>
      </w:r>
      <w:r w:rsidRPr="005256A2">
        <w:rPr>
          <w:rFonts w:eastAsia="Times New Roman" w:cs="Times New Roman"/>
          <w:szCs w:val="24"/>
        </w:rPr>
        <w:t>του κατώτερου μισθού</w:t>
      </w:r>
      <w:r>
        <w:rPr>
          <w:rFonts w:eastAsia="Times New Roman" w:cs="Times New Roman"/>
          <w:szCs w:val="24"/>
        </w:rPr>
        <w:t>,</w:t>
      </w:r>
      <w:r w:rsidRPr="005256A2">
        <w:rPr>
          <w:rFonts w:eastAsia="Times New Roman" w:cs="Times New Roman"/>
          <w:szCs w:val="24"/>
        </w:rPr>
        <w:t xml:space="preserve"> μέσα από το διάλογο των κοινωνικών εταίρων και την </w:t>
      </w:r>
      <w:r>
        <w:rPr>
          <w:rFonts w:eastAsia="Times New Roman" w:cs="Times New Roman"/>
          <w:szCs w:val="24"/>
        </w:rPr>
        <w:t>ε</w:t>
      </w:r>
      <w:r w:rsidRPr="005256A2">
        <w:rPr>
          <w:rFonts w:eastAsia="Times New Roman" w:cs="Times New Roman"/>
          <w:szCs w:val="24"/>
        </w:rPr>
        <w:t xml:space="preserve">θνική </w:t>
      </w:r>
      <w:r>
        <w:rPr>
          <w:rFonts w:eastAsia="Times New Roman" w:cs="Times New Roman"/>
          <w:szCs w:val="24"/>
        </w:rPr>
        <w:t>γ</w:t>
      </w:r>
      <w:r w:rsidRPr="005256A2">
        <w:rPr>
          <w:rFonts w:eastAsia="Times New Roman" w:cs="Times New Roman"/>
          <w:szCs w:val="24"/>
        </w:rPr>
        <w:t>ενική συλλογική σύμβαση</w:t>
      </w:r>
      <w:r>
        <w:rPr>
          <w:rFonts w:eastAsia="Times New Roman" w:cs="Times New Roman"/>
          <w:szCs w:val="24"/>
        </w:rPr>
        <w:t>; Α</w:t>
      </w:r>
      <w:r w:rsidRPr="005256A2">
        <w:rPr>
          <w:rFonts w:eastAsia="Times New Roman" w:cs="Times New Roman"/>
          <w:szCs w:val="24"/>
        </w:rPr>
        <w:t>πολύτως τίποτα</w:t>
      </w:r>
      <w:r>
        <w:rPr>
          <w:rFonts w:eastAsia="Times New Roman" w:cs="Times New Roman"/>
          <w:szCs w:val="24"/>
        </w:rPr>
        <w:t>. Τα καταθέσαμε και ως π</w:t>
      </w:r>
      <w:r w:rsidRPr="005256A2">
        <w:rPr>
          <w:rFonts w:eastAsia="Times New Roman" w:cs="Times New Roman"/>
          <w:szCs w:val="24"/>
        </w:rPr>
        <w:t>ρόταση νόμου</w:t>
      </w:r>
      <w:r>
        <w:rPr>
          <w:rFonts w:eastAsia="Times New Roman" w:cs="Times New Roman"/>
          <w:szCs w:val="24"/>
        </w:rPr>
        <w:t>. Σ</w:t>
      </w:r>
      <w:r w:rsidRPr="005256A2">
        <w:rPr>
          <w:rFonts w:eastAsia="Times New Roman" w:cs="Times New Roman"/>
          <w:szCs w:val="24"/>
        </w:rPr>
        <w:t xml:space="preserve">ας προκαλέσαμε εδώ να </w:t>
      </w:r>
      <w:r>
        <w:rPr>
          <w:rFonts w:eastAsia="Times New Roman" w:cs="Times New Roman"/>
          <w:szCs w:val="24"/>
        </w:rPr>
        <w:t>έλθετε</w:t>
      </w:r>
      <w:r w:rsidRPr="005256A2">
        <w:rPr>
          <w:rFonts w:eastAsia="Times New Roman" w:cs="Times New Roman"/>
          <w:szCs w:val="24"/>
        </w:rPr>
        <w:t xml:space="preserve"> να ψηφίσετε</w:t>
      </w:r>
      <w:r>
        <w:rPr>
          <w:rFonts w:eastAsia="Times New Roman" w:cs="Times New Roman"/>
          <w:szCs w:val="24"/>
        </w:rPr>
        <w:t xml:space="preserve">. Αδιαφορήσατε </w:t>
      </w:r>
      <w:r w:rsidRPr="005256A2">
        <w:rPr>
          <w:rFonts w:eastAsia="Times New Roman" w:cs="Times New Roman"/>
          <w:szCs w:val="24"/>
        </w:rPr>
        <w:t>πλήρως</w:t>
      </w:r>
      <w:r>
        <w:rPr>
          <w:rFonts w:eastAsia="Times New Roman" w:cs="Times New Roman"/>
          <w:szCs w:val="24"/>
        </w:rPr>
        <w:t xml:space="preserve">. </w:t>
      </w:r>
    </w:p>
    <w:p w14:paraId="1286CA5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w:t>
      </w:r>
      <w:r w:rsidRPr="005256A2">
        <w:rPr>
          <w:rFonts w:eastAsia="Times New Roman" w:cs="Times New Roman"/>
          <w:szCs w:val="24"/>
        </w:rPr>
        <w:t>αι η ίδια υποκρισία έρχ</w:t>
      </w:r>
      <w:r w:rsidRPr="005256A2">
        <w:rPr>
          <w:rFonts w:eastAsia="Times New Roman" w:cs="Times New Roman"/>
          <w:szCs w:val="24"/>
        </w:rPr>
        <w:t>εται και σε ό</w:t>
      </w:r>
      <w:r>
        <w:rPr>
          <w:rFonts w:eastAsia="Times New Roman" w:cs="Times New Roman"/>
          <w:szCs w:val="24"/>
        </w:rPr>
        <w:t>,</w:t>
      </w:r>
      <w:r w:rsidRPr="005256A2">
        <w:rPr>
          <w:rFonts w:eastAsia="Times New Roman" w:cs="Times New Roman"/>
          <w:szCs w:val="24"/>
        </w:rPr>
        <w:t>τι αφορά τους θεσμούς</w:t>
      </w:r>
      <w:r>
        <w:rPr>
          <w:rFonts w:eastAsia="Times New Roman" w:cs="Times New Roman"/>
          <w:szCs w:val="24"/>
        </w:rPr>
        <w:t>. Τ</w:t>
      </w:r>
      <w:r w:rsidRPr="005256A2">
        <w:rPr>
          <w:rFonts w:eastAsia="Times New Roman" w:cs="Times New Roman"/>
          <w:szCs w:val="24"/>
        </w:rPr>
        <w:t>άχα</w:t>
      </w:r>
      <w:r>
        <w:rPr>
          <w:rFonts w:eastAsia="Times New Roman" w:cs="Times New Roman"/>
          <w:szCs w:val="24"/>
        </w:rPr>
        <w:t xml:space="preserve"> </w:t>
      </w:r>
      <w:r w:rsidRPr="005256A2">
        <w:rPr>
          <w:rFonts w:eastAsia="Times New Roman" w:cs="Times New Roman"/>
          <w:szCs w:val="24"/>
        </w:rPr>
        <w:t>μου θέλετε</w:t>
      </w:r>
      <w:r>
        <w:rPr>
          <w:rFonts w:eastAsia="Times New Roman" w:cs="Times New Roman"/>
          <w:szCs w:val="24"/>
        </w:rPr>
        <w:t xml:space="preserve"> τώρα</w:t>
      </w:r>
      <w:r w:rsidRPr="005256A2">
        <w:rPr>
          <w:rFonts w:eastAsia="Times New Roman" w:cs="Times New Roman"/>
          <w:szCs w:val="24"/>
        </w:rPr>
        <w:t xml:space="preserve"> να ολοκληρώσετε τη </w:t>
      </w:r>
      <w:r>
        <w:rPr>
          <w:rFonts w:eastAsia="Times New Roman" w:cs="Times New Roman"/>
          <w:szCs w:val="24"/>
        </w:rPr>
        <w:t>σ</w:t>
      </w:r>
      <w:r w:rsidRPr="005256A2">
        <w:rPr>
          <w:rFonts w:eastAsia="Times New Roman" w:cs="Times New Roman"/>
          <w:szCs w:val="24"/>
        </w:rPr>
        <w:t>υνταγματική Αναθεώρηση</w:t>
      </w:r>
      <w:r>
        <w:rPr>
          <w:rFonts w:eastAsia="Times New Roman" w:cs="Times New Roman"/>
          <w:szCs w:val="24"/>
        </w:rPr>
        <w:t>. Δύο χρόνια καθυστερήσατε, με δήθεν φιέστες, με παραθε</w:t>
      </w:r>
      <w:r w:rsidRPr="005256A2">
        <w:rPr>
          <w:rFonts w:eastAsia="Times New Roman" w:cs="Times New Roman"/>
          <w:szCs w:val="24"/>
        </w:rPr>
        <w:t>σμικές διαδικασίες και τώρα αγωνιάτε που</w:t>
      </w:r>
      <w:r>
        <w:rPr>
          <w:rFonts w:eastAsia="Times New Roman" w:cs="Times New Roman"/>
          <w:szCs w:val="24"/>
        </w:rPr>
        <w:t xml:space="preserve"> έχετε απονευρώσει τελείως όλη</w:t>
      </w:r>
      <w:r w:rsidRPr="005256A2">
        <w:rPr>
          <w:rFonts w:eastAsia="Times New Roman" w:cs="Times New Roman"/>
          <w:szCs w:val="24"/>
        </w:rPr>
        <w:t xml:space="preserve"> τη σ</w:t>
      </w:r>
      <w:r>
        <w:rPr>
          <w:rFonts w:eastAsia="Times New Roman" w:cs="Times New Roman"/>
          <w:szCs w:val="24"/>
        </w:rPr>
        <w:t xml:space="preserve">υζήτηση που έγινε στην </w:t>
      </w:r>
      <w:r>
        <w:rPr>
          <w:rFonts w:eastAsia="Times New Roman" w:cs="Times New Roman"/>
          <w:szCs w:val="24"/>
        </w:rPr>
        <w:t>ε</w:t>
      </w:r>
      <w:r>
        <w:rPr>
          <w:rFonts w:eastAsia="Times New Roman" w:cs="Times New Roman"/>
          <w:szCs w:val="24"/>
        </w:rPr>
        <w:t>πι</w:t>
      </w:r>
      <w:r>
        <w:rPr>
          <w:rFonts w:eastAsia="Times New Roman" w:cs="Times New Roman"/>
          <w:szCs w:val="24"/>
        </w:rPr>
        <w:t>τροπή. Ασ</w:t>
      </w:r>
      <w:r w:rsidRPr="005256A2">
        <w:rPr>
          <w:rFonts w:eastAsia="Times New Roman" w:cs="Times New Roman"/>
          <w:szCs w:val="24"/>
        </w:rPr>
        <w:t>χολήθηκε κανένας Έλληνας με το τι συζητήθηκε εδώ μέσα</w:t>
      </w:r>
      <w:r>
        <w:rPr>
          <w:rFonts w:eastAsia="Times New Roman" w:cs="Times New Roman"/>
          <w:szCs w:val="24"/>
        </w:rPr>
        <w:t>, π</w:t>
      </w:r>
      <w:r w:rsidRPr="005256A2">
        <w:rPr>
          <w:rFonts w:eastAsia="Times New Roman" w:cs="Times New Roman"/>
          <w:szCs w:val="24"/>
        </w:rPr>
        <w:t>οιες είναι οι προτάσεις των κομμάτων</w:t>
      </w:r>
      <w:r>
        <w:rPr>
          <w:rFonts w:eastAsia="Times New Roman" w:cs="Times New Roman"/>
          <w:szCs w:val="24"/>
        </w:rPr>
        <w:t>; Την αρχίσατε και την τ</w:t>
      </w:r>
      <w:r w:rsidRPr="005256A2">
        <w:rPr>
          <w:rFonts w:eastAsia="Times New Roman" w:cs="Times New Roman"/>
          <w:szCs w:val="24"/>
        </w:rPr>
        <w:t xml:space="preserve">ελειώσατε τη </w:t>
      </w:r>
      <w:r>
        <w:rPr>
          <w:rFonts w:eastAsia="Times New Roman" w:cs="Times New Roman"/>
          <w:szCs w:val="24"/>
        </w:rPr>
        <w:t>σ</w:t>
      </w:r>
      <w:r w:rsidRPr="005256A2">
        <w:rPr>
          <w:rFonts w:eastAsia="Times New Roman" w:cs="Times New Roman"/>
          <w:szCs w:val="24"/>
        </w:rPr>
        <w:t>υνταγματι</w:t>
      </w:r>
      <w:r>
        <w:rPr>
          <w:rFonts w:eastAsia="Times New Roman" w:cs="Times New Roman"/>
          <w:szCs w:val="24"/>
        </w:rPr>
        <w:t xml:space="preserve">κή Αναθεώρηση με την ομιλία σας. Δείξατε τις προθέσεις σας, </w:t>
      </w:r>
      <w:r w:rsidRPr="005256A2">
        <w:rPr>
          <w:rFonts w:eastAsia="Times New Roman" w:cs="Times New Roman"/>
          <w:szCs w:val="24"/>
        </w:rPr>
        <w:t>όταν κουβεντιάσ</w:t>
      </w:r>
      <w:r>
        <w:rPr>
          <w:rFonts w:eastAsia="Times New Roman" w:cs="Times New Roman"/>
          <w:szCs w:val="24"/>
        </w:rPr>
        <w:t>αμε γι’</w:t>
      </w:r>
      <w:r w:rsidRPr="005256A2">
        <w:rPr>
          <w:rFonts w:eastAsia="Times New Roman" w:cs="Times New Roman"/>
          <w:szCs w:val="24"/>
        </w:rPr>
        <w:t xml:space="preserve"> αυτό το θέμα</w:t>
      </w:r>
      <w:r>
        <w:rPr>
          <w:rFonts w:eastAsia="Times New Roman" w:cs="Times New Roman"/>
          <w:szCs w:val="24"/>
        </w:rPr>
        <w:t>,</w:t>
      </w:r>
      <w:r w:rsidRPr="005256A2">
        <w:rPr>
          <w:rFonts w:eastAsia="Times New Roman" w:cs="Times New Roman"/>
          <w:szCs w:val="24"/>
        </w:rPr>
        <w:t xml:space="preserve"> εδώ στη Βου</w:t>
      </w:r>
      <w:r w:rsidRPr="005256A2">
        <w:rPr>
          <w:rFonts w:eastAsia="Times New Roman" w:cs="Times New Roman"/>
          <w:szCs w:val="24"/>
        </w:rPr>
        <w:t>λή</w:t>
      </w:r>
      <w:r>
        <w:rPr>
          <w:rFonts w:eastAsia="Times New Roman" w:cs="Times New Roman"/>
          <w:szCs w:val="24"/>
        </w:rPr>
        <w:t>.</w:t>
      </w:r>
    </w:p>
    <w:p w14:paraId="1286CA5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Ακούστε, όμως, ε</w:t>
      </w:r>
      <w:r w:rsidRPr="005256A2">
        <w:rPr>
          <w:rFonts w:eastAsia="Times New Roman" w:cs="Times New Roman"/>
          <w:szCs w:val="24"/>
        </w:rPr>
        <w:t>πειδή ο τόπος χρειάζεται εκλογές</w:t>
      </w:r>
      <w:r>
        <w:rPr>
          <w:rFonts w:eastAsia="Times New Roman" w:cs="Times New Roman"/>
          <w:szCs w:val="24"/>
        </w:rPr>
        <w:t>, για να τελειώνουμε και απ’</w:t>
      </w:r>
      <w:r w:rsidRPr="005256A2">
        <w:rPr>
          <w:rFonts w:eastAsia="Times New Roman" w:cs="Times New Roman"/>
          <w:szCs w:val="24"/>
        </w:rPr>
        <w:t xml:space="preserve"> αυτό</w:t>
      </w:r>
      <w:r>
        <w:rPr>
          <w:rFonts w:eastAsia="Times New Roman" w:cs="Times New Roman"/>
          <w:szCs w:val="24"/>
        </w:rPr>
        <w:t>ν</w:t>
      </w:r>
      <w:r w:rsidRPr="005256A2">
        <w:rPr>
          <w:rFonts w:eastAsia="Times New Roman" w:cs="Times New Roman"/>
          <w:szCs w:val="24"/>
        </w:rPr>
        <w:t xml:space="preserve"> τον </w:t>
      </w:r>
      <w:r>
        <w:rPr>
          <w:rFonts w:eastAsia="Times New Roman" w:cs="Times New Roman"/>
          <w:szCs w:val="24"/>
        </w:rPr>
        <w:t>«</w:t>
      </w:r>
      <w:r w:rsidRPr="005256A2">
        <w:rPr>
          <w:rFonts w:eastAsia="Times New Roman" w:cs="Times New Roman"/>
          <w:szCs w:val="24"/>
        </w:rPr>
        <w:t>φερετζέ</w:t>
      </w:r>
      <w:r>
        <w:rPr>
          <w:rFonts w:eastAsia="Times New Roman" w:cs="Times New Roman"/>
          <w:szCs w:val="24"/>
        </w:rPr>
        <w:t>»,</w:t>
      </w:r>
      <w:r w:rsidRPr="005256A2">
        <w:rPr>
          <w:rFonts w:eastAsia="Times New Roman" w:cs="Times New Roman"/>
          <w:szCs w:val="24"/>
        </w:rPr>
        <w:t xml:space="preserve"> τις δικαιο</w:t>
      </w:r>
      <w:r>
        <w:rPr>
          <w:rFonts w:eastAsia="Times New Roman" w:cs="Times New Roman"/>
          <w:szCs w:val="24"/>
        </w:rPr>
        <w:t>λογίες που παρουσιάζετε,</w:t>
      </w:r>
      <w:r w:rsidRPr="005256A2">
        <w:rPr>
          <w:rFonts w:eastAsia="Times New Roman" w:cs="Times New Roman"/>
          <w:szCs w:val="24"/>
        </w:rPr>
        <w:t xml:space="preserve"> θέλω να σας κάνω μία πρόταση και θέλω να περιγράψω μερικά βήματα που πιστεύω ότι πρέπει να συμφωνήσουμε</w:t>
      </w:r>
      <w:r>
        <w:rPr>
          <w:rFonts w:eastAsia="Times New Roman" w:cs="Times New Roman"/>
          <w:szCs w:val="24"/>
        </w:rPr>
        <w:t>,</w:t>
      </w:r>
      <w:r w:rsidRPr="005256A2">
        <w:rPr>
          <w:rFonts w:eastAsia="Times New Roman" w:cs="Times New Roman"/>
          <w:szCs w:val="24"/>
        </w:rPr>
        <w:t xml:space="preserve"> </w:t>
      </w:r>
      <w:r>
        <w:rPr>
          <w:rFonts w:eastAsia="Times New Roman" w:cs="Times New Roman"/>
          <w:szCs w:val="24"/>
        </w:rPr>
        <w:t>για να φύγουμε</w:t>
      </w:r>
      <w:r>
        <w:rPr>
          <w:rFonts w:eastAsia="Times New Roman" w:cs="Times New Roman"/>
          <w:szCs w:val="24"/>
        </w:rPr>
        <w:t xml:space="preserve"> από όλα αυτά τα αδιέξοδα. </w:t>
      </w:r>
    </w:p>
    <w:p w14:paraId="1286CA5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w:t>
      </w:r>
      <w:r w:rsidRPr="005256A2">
        <w:rPr>
          <w:rFonts w:eastAsia="Times New Roman" w:cs="Times New Roman"/>
          <w:szCs w:val="24"/>
        </w:rPr>
        <w:t>ρώτον</w:t>
      </w:r>
      <w:r>
        <w:rPr>
          <w:rFonts w:eastAsia="Times New Roman" w:cs="Times New Roman"/>
          <w:szCs w:val="24"/>
        </w:rPr>
        <w:t>, κ</w:t>
      </w:r>
      <w:r w:rsidRPr="005256A2">
        <w:rPr>
          <w:rFonts w:eastAsia="Times New Roman" w:cs="Times New Roman"/>
          <w:szCs w:val="24"/>
        </w:rPr>
        <w:t>ύριε Τσίπρα</w:t>
      </w:r>
      <w:r>
        <w:rPr>
          <w:rFonts w:eastAsia="Times New Roman" w:cs="Times New Roman"/>
          <w:szCs w:val="24"/>
        </w:rPr>
        <w:t>, ο</w:t>
      </w:r>
      <w:r w:rsidRPr="005256A2">
        <w:rPr>
          <w:rFonts w:eastAsia="Times New Roman" w:cs="Times New Roman"/>
          <w:szCs w:val="24"/>
        </w:rPr>
        <w:t>ρίστε ημερομηνία εκλογών</w:t>
      </w:r>
      <w:r>
        <w:rPr>
          <w:rFonts w:eastAsia="Times New Roman" w:cs="Times New Roman"/>
          <w:szCs w:val="24"/>
        </w:rPr>
        <w:t xml:space="preserve">. Δεύτερον, μια </w:t>
      </w:r>
      <w:r w:rsidRPr="005256A2">
        <w:rPr>
          <w:rFonts w:eastAsia="Times New Roman" w:cs="Times New Roman"/>
          <w:szCs w:val="24"/>
        </w:rPr>
        <w:t xml:space="preserve">χαρά προλαβαίνουμε να ψηφίσουμε την αναθεώρηση του άρθρου 86 </w:t>
      </w:r>
      <w:r>
        <w:rPr>
          <w:rFonts w:eastAsia="Times New Roman" w:cs="Times New Roman"/>
          <w:szCs w:val="24"/>
        </w:rPr>
        <w:t>-ε</w:t>
      </w:r>
      <w:r w:rsidRPr="005256A2">
        <w:rPr>
          <w:rFonts w:eastAsia="Times New Roman" w:cs="Times New Roman"/>
          <w:szCs w:val="24"/>
        </w:rPr>
        <w:t>παναλαμβάνω</w:t>
      </w:r>
      <w:r>
        <w:rPr>
          <w:rFonts w:eastAsia="Times New Roman" w:cs="Times New Roman"/>
          <w:szCs w:val="24"/>
        </w:rPr>
        <w:t>,</w:t>
      </w:r>
      <w:r w:rsidRPr="005256A2">
        <w:rPr>
          <w:rFonts w:eastAsia="Times New Roman" w:cs="Times New Roman"/>
          <w:szCs w:val="24"/>
        </w:rPr>
        <w:t xml:space="preserve"> να ψηφίσουμε την αναθεώρηση του άρθρου 86</w:t>
      </w:r>
      <w:r>
        <w:rPr>
          <w:rFonts w:eastAsia="Times New Roman" w:cs="Times New Roman"/>
          <w:szCs w:val="24"/>
        </w:rPr>
        <w:t>-</w:t>
      </w:r>
      <w:r w:rsidRPr="005256A2">
        <w:rPr>
          <w:rFonts w:eastAsia="Times New Roman" w:cs="Times New Roman"/>
          <w:szCs w:val="24"/>
        </w:rPr>
        <w:t xml:space="preserve"> περί ευθύνης </w:t>
      </w:r>
      <w:r>
        <w:rPr>
          <w:rFonts w:eastAsia="Times New Roman" w:cs="Times New Roman"/>
          <w:szCs w:val="24"/>
        </w:rPr>
        <w:t>Υ</w:t>
      </w:r>
      <w:r w:rsidRPr="005256A2">
        <w:rPr>
          <w:rFonts w:eastAsia="Times New Roman" w:cs="Times New Roman"/>
          <w:szCs w:val="24"/>
        </w:rPr>
        <w:t xml:space="preserve">πουργών και </w:t>
      </w:r>
      <w:r>
        <w:rPr>
          <w:rFonts w:eastAsia="Times New Roman" w:cs="Times New Roman"/>
          <w:szCs w:val="24"/>
        </w:rPr>
        <w:t>β</w:t>
      </w:r>
      <w:r w:rsidRPr="005256A2">
        <w:rPr>
          <w:rFonts w:eastAsia="Times New Roman" w:cs="Times New Roman"/>
          <w:szCs w:val="24"/>
        </w:rPr>
        <w:t>εβαίως</w:t>
      </w:r>
      <w:r>
        <w:rPr>
          <w:rFonts w:eastAsia="Times New Roman" w:cs="Times New Roman"/>
          <w:szCs w:val="24"/>
        </w:rPr>
        <w:t xml:space="preserve"> </w:t>
      </w:r>
      <w:r w:rsidRPr="005256A2">
        <w:rPr>
          <w:rFonts w:eastAsia="Times New Roman" w:cs="Times New Roman"/>
          <w:szCs w:val="24"/>
        </w:rPr>
        <w:t>και όλα τα άλλα άρθρα στα οποία υπάρχει ευρύτερη συμφωνία των κομμάτων</w:t>
      </w:r>
      <w:r>
        <w:rPr>
          <w:rFonts w:eastAsia="Times New Roman" w:cs="Times New Roman"/>
          <w:szCs w:val="24"/>
        </w:rPr>
        <w:t>. Τ</w:t>
      </w:r>
      <w:r w:rsidRPr="005256A2">
        <w:rPr>
          <w:rFonts w:eastAsia="Times New Roman" w:cs="Times New Roman"/>
          <w:szCs w:val="24"/>
        </w:rPr>
        <w:t>ρίτ</w:t>
      </w:r>
      <w:r>
        <w:rPr>
          <w:rFonts w:eastAsia="Times New Roman" w:cs="Times New Roman"/>
          <w:szCs w:val="24"/>
        </w:rPr>
        <w:t>ο</w:t>
      </w:r>
      <w:r w:rsidRPr="005256A2">
        <w:rPr>
          <w:rFonts w:eastAsia="Times New Roman" w:cs="Times New Roman"/>
          <w:szCs w:val="24"/>
        </w:rPr>
        <w:t>ν</w:t>
      </w:r>
      <w:r>
        <w:rPr>
          <w:rFonts w:eastAsia="Times New Roman" w:cs="Times New Roman"/>
          <w:szCs w:val="24"/>
        </w:rPr>
        <w:t>,</w:t>
      </w:r>
      <w:r w:rsidRPr="005256A2">
        <w:rPr>
          <w:rFonts w:eastAsia="Times New Roman" w:cs="Times New Roman"/>
          <w:szCs w:val="24"/>
        </w:rPr>
        <w:t xml:space="preserve"> πάμε σε εθνικές εκλογές</w:t>
      </w:r>
      <w:r>
        <w:rPr>
          <w:rFonts w:eastAsia="Times New Roman" w:cs="Times New Roman"/>
          <w:szCs w:val="24"/>
        </w:rPr>
        <w:t>. Κ</w:t>
      </w:r>
      <w:r w:rsidRPr="005256A2">
        <w:rPr>
          <w:rFonts w:eastAsia="Times New Roman" w:cs="Times New Roman"/>
          <w:szCs w:val="24"/>
        </w:rPr>
        <w:t xml:space="preserve">αι </w:t>
      </w:r>
      <w:r>
        <w:rPr>
          <w:rFonts w:eastAsia="Times New Roman" w:cs="Times New Roman"/>
          <w:szCs w:val="24"/>
        </w:rPr>
        <w:t>τέταρτον, δεσμευόμαστε</w:t>
      </w:r>
      <w:r w:rsidRPr="005256A2">
        <w:rPr>
          <w:rFonts w:eastAsia="Times New Roman" w:cs="Times New Roman"/>
          <w:szCs w:val="24"/>
        </w:rPr>
        <w:t xml:space="preserve"> επιτέλους όλοι </w:t>
      </w:r>
      <w:r>
        <w:rPr>
          <w:rFonts w:eastAsia="Times New Roman" w:cs="Times New Roman"/>
          <w:szCs w:val="24"/>
        </w:rPr>
        <w:t>ποιο</w:t>
      </w:r>
      <w:r w:rsidRPr="005256A2">
        <w:rPr>
          <w:rFonts w:eastAsia="Times New Roman" w:cs="Times New Roman"/>
          <w:szCs w:val="24"/>
        </w:rPr>
        <w:t xml:space="preserve"> θα είναι το </w:t>
      </w:r>
      <w:r>
        <w:rPr>
          <w:rFonts w:eastAsia="Times New Roman" w:cs="Times New Roman"/>
          <w:szCs w:val="24"/>
        </w:rPr>
        <w:t>επόμενο</w:t>
      </w:r>
      <w:r w:rsidRPr="005256A2">
        <w:rPr>
          <w:rFonts w:eastAsia="Times New Roman" w:cs="Times New Roman"/>
          <w:szCs w:val="24"/>
        </w:rPr>
        <w:t xml:space="preserve"> νομοσχέδιο που θα φέρει η επόμενη </w:t>
      </w:r>
      <w:r>
        <w:rPr>
          <w:rFonts w:eastAsia="Times New Roman" w:cs="Times New Roman"/>
          <w:szCs w:val="24"/>
        </w:rPr>
        <w:t>Κ</w:t>
      </w:r>
      <w:r w:rsidRPr="005256A2">
        <w:rPr>
          <w:rFonts w:eastAsia="Times New Roman" w:cs="Times New Roman"/>
          <w:szCs w:val="24"/>
        </w:rPr>
        <w:t>υβέρνηση στη Βουλή</w:t>
      </w:r>
      <w:r>
        <w:rPr>
          <w:rFonts w:eastAsia="Times New Roman" w:cs="Times New Roman"/>
          <w:szCs w:val="24"/>
        </w:rPr>
        <w:t>. Αυτό</w:t>
      </w:r>
      <w:r w:rsidRPr="005256A2">
        <w:rPr>
          <w:rFonts w:eastAsia="Times New Roman" w:cs="Times New Roman"/>
          <w:szCs w:val="24"/>
        </w:rPr>
        <w:t xml:space="preserve"> το </w:t>
      </w:r>
      <w:r>
        <w:rPr>
          <w:rFonts w:eastAsia="Times New Roman" w:cs="Times New Roman"/>
          <w:szCs w:val="24"/>
        </w:rPr>
        <w:t>νομο</w:t>
      </w:r>
      <w:r w:rsidRPr="005256A2">
        <w:rPr>
          <w:rFonts w:eastAsia="Times New Roman" w:cs="Times New Roman"/>
          <w:szCs w:val="24"/>
        </w:rPr>
        <w:t xml:space="preserve">σχέδιο πρέπει να </w:t>
      </w:r>
      <w:r w:rsidRPr="005256A2">
        <w:rPr>
          <w:rFonts w:eastAsia="Times New Roman" w:cs="Times New Roman"/>
          <w:szCs w:val="24"/>
        </w:rPr>
        <w:t>αφορά τις διατάξεις</w:t>
      </w:r>
      <w:r>
        <w:rPr>
          <w:rFonts w:eastAsia="Times New Roman" w:cs="Times New Roman"/>
          <w:szCs w:val="24"/>
        </w:rPr>
        <w:t>,</w:t>
      </w:r>
      <w:r w:rsidRPr="005256A2">
        <w:rPr>
          <w:rFonts w:eastAsia="Times New Roman" w:cs="Times New Roman"/>
          <w:szCs w:val="24"/>
        </w:rPr>
        <w:t xml:space="preserve"> που </w:t>
      </w:r>
      <w:r>
        <w:rPr>
          <w:rFonts w:eastAsia="Times New Roman" w:cs="Times New Roman"/>
          <w:szCs w:val="24"/>
        </w:rPr>
        <w:t>περιελάμβανε και η π</w:t>
      </w:r>
      <w:r w:rsidRPr="005256A2">
        <w:rPr>
          <w:rFonts w:eastAsia="Times New Roman" w:cs="Times New Roman"/>
          <w:szCs w:val="24"/>
        </w:rPr>
        <w:t xml:space="preserve">ρόταση νόμου που το Κίνημα Αλλαγής και </w:t>
      </w:r>
      <w:r>
        <w:rPr>
          <w:rFonts w:eastAsia="Times New Roman" w:cs="Times New Roman"/>
          <w:szCs w:val="24"/>
        </w:rPr>
        <w:t xml:space="preserve">η </w:t>
      </w:r>
      <w:r w:rsidRPr="005256A2">
        <w:rPr>
          <w:rFonts w:eastAsia="Times New Roman" w:cs="Times New Roman"/>
          <w:szCs w:val="24"/>
        </w:rPr>
        <w:t>Κοινοβουλευτική Ομάδα κατέθεσε σε αυτή τη Βουλή</w:t>
      </w:r>
      <w:r>
        <w:rPr>
          <w:rFonts w:eastAsia="Times New Roman" w:cs="Times New Roman"/>
          <w:szCs w:val="24"/>
        </w:rPr>
        <w:t>…</w:t>
      </w:r>
    </w:p>
    <w:p w14:paraId="1286CA5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286CA5C" w14:textId="77777777" w:rsidR="000402FE" w:rsidRDefault="007623D8">
      <w:pPr>
        <w:spacing w:line="600" w:lineRule="auto"/>
        <w:ind w:firstLine="709"/>
        <w:jc w:val="both"/>
        <w:rPr>
          <w:rFonts w:eastAsia="Times New Roman" w:cs="Times New Roman"/>
          <w:szCs w:val="24"/>
        </w:rPr>
      </w:pPr>
      <w:r>
        <w:rPr>
          <w:rFonts w:eastAsia="Times New Roman" w:cs="Times New Roman"/>
          <w:szCs w:val="24"/>
        </w:rPr>
        <w:t>…κ</w:t>
      </w:r>
      <w:r w:rsidRPr="005256A2">
        <w:rPr>
          <w:rFonts w:eastAsia="Times New Roman" w:cs="Times New Roman"/>
          <w:szCs w:val="24"/>
        </w:rPr>
        <w:t xml:space="preserve">αι ιδιαίτερα ζητήματα που αφορούν την αύξηση </w:t>
      </w:r>
      <w:r>
        <w:rPr>
          <w:rFonts w:eastAsia="Times New Roman" w:cs="Times New Roman"/>
          <w:szCs w:val="24"/>
        </w:rPr>
        <w:t>τ</w:t>
      </w:r>
      <w:r w:rsidRPr="005256A2">
        <w:rPr>
          <w:rFonts w:eastAsia="Times New Roman" w:cs="Times New Roman"/>
          <w:szCs w:val="24"/>
        </w:rPr>
        <w:t>ου κατώτερου μισθού</w:t>
      </w:r>
      <w:r>
        <w:rPr>
          <w:rFonts w:eastAsia="Times New Roman" w:cs="Times New Roman"/>
          <w:szCs w:val="24"/>
        </w:rPr>
        <w:t>,</w:t>
      </w:r>
      <w:r w:rsidRPr="005256A2">
        <w:rPr>
          <w:rFonts w:eastAsia="Times New Roman" w:cs="Times New Roman"/>
          <w:szCs w:val="24"/>
        </w:rPr>
        <w:t xml:space="preserve"> μέσω της εθνικής γενικής συλλογικής σύμβασης και όχι με </w:t>
      </w:r>
      <w:r>
        <w:rPr>
          <w:rFonts w:eastAsia="Times New Roman" w:cs="Times New Roman"/>
          <w:szCs w:val="24"/>
        </w:rPr>
        <w:t>υ</w:t>
      </w:r>
      <w:r w:rsidRPr="005256A2">
        <w:rPr>
          <w:rFonts w:eastAsia="Times New Roman" w:cs="Times New Roman"/>
          <w:szCs w:val="24"/>
        </w:rPr>
        <w:t xml:space="preserve">πουργική </w:t>
      </w:r>
      <w:r>
        <w:rPr>
          <w:rFonts w:eastAsia="Times New Roman" w:cs="Times New Roman"/>
          <w:szCs w:val="24"/>
        </w:rPr>
        <w:t>α</w:t>
      </w:r>
      <w:r w:rsidRPr="005256A2">
        <w:rPr>
          <w:rFonts w:eastAsia="Times New Roman" w:cs="Times New Roman"/>
          <w:szCs w:val="24"/>
        </w:rPr>
        <w:t>πόφαση</w:t>
      </w:r>
      <w:r>
        <w:rPr>
          <w:rFonts w:eastAsia="Times New Roman" w:cs="Times New Roman"/>
          <w:szCs w:val="24"/>
        </w:rPr>
        <w:t>, την προστασία</w:t>
      </w:r>
      <w:r w:rsidRPr="005256A2">
        <w:rPr>
          <w:rFonts w:eastAsia="Times New Roman" w:cs="Times New Roman"/>
          <w:szCs w:val="24"/>
        </w:rPr>
        <w:t xml:space="preserve"> της πρώτης κατοικίας των μικρών και μεσαίων δανειοληπτών</w:t>
      </w:r>
      <w:r>
        <w:rPr>
          <w:rFonts w:eastAsia="Times New Roman" w:cs="Times New Roman"/>
          <w:szCs w:val="24"/>
        </w:rPr>
        <w:t>,</w:t>
      </w:r>
      <w:r w:rsidRPr="005256A2">
        <w:rPr>
          <w:rFonts w:eastAsia="Times New Roman" w:cs="Times New Roman"/>
          <w:szCs w:val="24"/>
        </w:rPr>
        <w:t xml:space="preserve"> χωρίς εκπτώσεις </w:t>
      </w:r>
      <w:r>
        <w:rPr>
          <w:rFonts w:eastAsia="Times New Roman" w:cs="Times New Roman"/>
          <w:szCs w:val="24"/>
        </w:rPr>
        <w:t>κ</w:t>
      </w:r>
      <w:r w:rsidRPr="005256A2">
        <w:rPr>
          <w:rFonts w:eastAsia="Times New Roman" w:cs="Times New Roman"/>
          <w:szCs w:val="24"/>
        </w:rPr>
        <w:t xml:space="preserve">αι βέβαια τις </w:t>
      </w:r>
      <w:r>
        <w:rPr>
          <w:rFonts w:eastAsia="Times New Roman" w:cs="Times New Roman"/>
          <w:szCs w:val="24"/>
        </w:rPr>
        <w:t>εκατόν είκο</w:t>
      </w:r>
      <w:r>
        <w:rPr>
          <w:rFonts w:eastAsia="Times New Roman" w:cs="Times New Roman"/>
          <w:szCs w:val="24"/>
        </w:rPr>
        <w:t>σι</w:t>
      </w:r>
      <w:r w:rsidRPr="005256A2">
        <w:rPr>
          <w:rFonts w:eastAsia="Times New Roman" w:cs="Times New Roman"/>
          <w:szCs w:val="24"/>
        </w:rPr>
        <w:t xml:space="preserve"> δόσεις για την εξόφληση υποχρεώσεων στο </w:t>
      </w:r>
      <w:r>
        <w:rPr>
          <w:rFonts w:eastAsia="Times New Roman" w:cs="Times New Roman"/>
          <w:szCs w:val="24"/>
        </w:rPr>
        <w:t>δ</w:t>
      </w:r>
      <w:r w:rsidRPr="005256A2">
        <w:rPr>
          <w:rFonts w:eastAsia="Times New Roman" w:cs="Times New Roman"/>
          <w:szCs w:val="24"/>
        </w:rPr>
        <w:t>ημόσιο και στα ασφαλιστικά ταμεία</w:t>
      </w:r>
      <w:r>
        <w:rPr>
          <w:rFonts w:eastAsia="Times New Roman" w:cs="Times New Roman"/>
          <w:szCs w:val="24"/>
        </w:rPr>
        <w:t>.</w:t>
      </w:r>
    </w:p>
    <w:p w14:paraId="1286CA5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w:t>
      </w:r>
      <w:r w:rsidRPr="005256A2">
        <w:rPr>
          <w:rFonts w:eastAsia="Times New Roman" w:cs="Times New Roman"/>
          <w:szCs w:val="24"/>
        </w:rPr>
        <w:t>μείς δεσμευόμαστε</w:t>
      </w:r>
      <w:r>
        <w:rPr>
          <w:rFonts w:eastAsia="Times New Roman" w:cs="Times New Roman"/>
          <w:szCs w:val="24"/>
        </w:rPr>
        <w:t>. Καλώ τον κ.</w:t>
      </w:r>
      <w:r w:rsidRPr="005256A2">
        <w:rPr>
          <w:rFonts w:eastAsia="Times New Roman" w:cs="Times New Roman"/>
          <w:szCs w:val="24"/>
        </w:rPr>
        <w:t xml:space="preserve"> Τσίπρα και τον κ</w:t>
      </w:r>
      <w:r>
        <w:rPr>
          <w:rFonts w:eastAsia="Times New Roman" w:cs="Times New Roman"/>
          <w:szCs w:val="24"/>
        </w:rPr>
        <w:t>.</w:t>
      </w:r>
      <w:r w:rsidRPr="005256A2">
        <w:rPr>
          <w:rFonts w:eastAsia="Times New Roman" w:cs="Times New Roman"/>
          <w:szCs w:val="24"/>
        </w:rPr>
        <w:t xml:space="preserve"> Μητσοτάκη να δεσμευτούν σήμερα από το Βήμα της Βουλής ότι αυτή θα είναι η προτεραιότητα της επόμενης </w:t>
      </w:r>
      <w:r>
        <w:rPr>
          <w:rFonts w:eastAsia="Times New Roman" w:cs="Times New Roman"/>
          <w:szCs w:val="24"/>
        </w:rPr>
        <w:t>κυβέρνησης, ό</w:t>
      </w:r>
      <w:r w:rsidRPr="005256A2">
        <w:rPr>
          <w:rFonts w:eastAsia="Times New Roman" w:cs="Times New Roman"/>
          <w:szCs w:val="24"/>
        </w:rPr>
        <w:t>ποια και αν ε</w:t>
      </w:r>
      <w:r w:rsidRPr="005256A2">
        <w:rPr>
          <w:rFonts w:eastAsia="Times New Roman" w:cs="Times New Roman"/>
          <w:szCs w:val="24"/>
        </w:rPr>
        <w:t>ίναι αυτή</w:t>
      </w:r>
      <w:r>
        <w:rPr>
          <w:rFonts w:eastAsia="Times New Roman" w:cs="Times New Roman"/>
          <w:szCs w:val="24"/>
        </w:rPr>
        <w:t>.</w:t>
      </w:r>
    </w:p>
    <w:p w14:paraId="1286CA5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286CA5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Επίσης, δεσμευόμαστε </w:t>
      </w:r>
      <w:r w:rsidRPr="005256A2">
        <w:rPr>
          <w:rFonts w:eastAsia="Times New Roman" w:cs="Times New Roman"/>
          <w:szCs w:val="24"/>
        </w:rPr>
        <w:t>βέβαια</w:t>
      </w:r>
      <w:r>
        <w:rPr>
          <w:rFonts w:eastAsia="Times New Roman" w:cs="Times New Roman"/>
          <w:szCs w:val="24"/>
        </w:rPr>
        <w:t xml:space="preserve"> </w:t>
      </w:r>
      <w:r w:rsidRPr="005256A2">
        <w:rPr>
          <w:rFonts w:eastAsia="Times New Roman" w:cs="Times New Roman"/>
          <w:szCs w:val="24"/>
        </w:rPr>
        <w:t>ότι θα δημιουργήσουμε ειδική διακομματική επιτροπή</w:t>
      </w:r>
      <w:r>
        <w:rPr>
          <w:rFonts w:eastAsia="Times New Roman" w:cs="Times New Roman"/>
          <w:szCs w:val="24"/>
        </w:rPr>
        <w:t>,</w:t>
      </w:r>
      <w:r w:rsidRPr="005256A2">
        <w:rPr>
          <w:rFonts w:eastAsia="Times New Roman" w:cs="Times New Roman"/>
          <w:szCs w:val="24"/>
        </w:rPr>
        <w:t xml:space="preserve"> για να συζητήσουμε με νηφαλιότητα και χωρίς βιασύνη για τους διακριτούς ρόλους</w:t>
      </w:r>
      <w:r>
        <w:rPr>
          <w:rFonts w:eastAsia="Times New Roman" w:cs="Times New Roman"/>
          <w:szCs w:val="24"/>
        </w:rPr>
        <w:t>,</w:t>
      </w:r>
      <w:r w:rsidRPr="005256A2">
        <w:rPr>
          <w:rFonts w:eastAsia="Times New Roman" w:cs="Times New Roman"/>
          <w:szCs w:val="24"/>
        </w:rPr>
        <w:t xml:space="preserve"> τις διακριτές σχέσεις Κράτους</w:t>
      </w:r>
      <w:r>
        <w:rPr>
          <w:rFonts w:eastAsia="Times New Roman" w:cs="Times New Roman"/>
          <w:szCs w:val="24"/>
        </w:rPr>
        <w:t xml:space="preserve"> </w:t>
      </w:r>
      <w:r w:rsidRPr="005256A2">
        <w:rPr>
          <w:rFonts w:eastAsia="Times New Roman" w:cs="Times New Roman"/>
          <w:szCs w:val="24"/>
        </w:rPr>
        <w:t>-</w:t>
      </w:r>
      <w:r>
        <w:rPr>
          <w:rFonts w:eastAsia="Times New Roman" w:cs="Times New Roman"/>
          <w:szCs w:val="24"/>
        </w:rPr>
        <w:t xml:space="preserve"> </w:t>
      </w:r>
      <w:r w:rsidRPr="005256A2">
        <w:rPr>
          <w:rFonts w:eastAsia="Times New Roman" w:cs="Times New Roman"/>
          <w:szCs w:val="24"/>
        </w:rPr>
        <w:t xml:space="preserve">Εκκλησίας </w:t>
      </w:r>
      <w:r>
        <w:rPr>
          <w:rFonts w:eastAsia="Times New Roman" w:cs="Times New Roman"/>
          <w:szCs w:val="24"/>
        </w:rPr>
        <w:t>κ</w:t>
      </w:r>
      <w:r w:rsidRPr="005256A2">
        <w:rPr>
          <w:rFonts w:eastAsia="Times New Roman" w:cs="Times New Roman"/>
          <w:szCs w:val="24"/>
        </w:rPr>
        <w:t>αι βέβαια</w:t>
      </w:r>
      <w:r>
        <w:rPr>
          <w:rFonts w:eastAsia="Times New Roman" w:cs="Times New Roman"/>
          <w:szCs w:val="24"/>
        </w:rPr>
        <w:t>,</w:t>
      </w:r>
      <w:r w:rsidRPr="005256A2">
        <w:rPr>
          <w:rFonts w:eastAsia="Times New Roman" w:cs="Times New Roman"/>
          <w:szCs w:val="24"/>
        </w:rPr>
        <w:t xml:space="preserve"> θα πρέπει να ακολουθήσει ένας σοβαρός διάλογος και με την Εκκλησία της Ελλάδας και με το Πατριαρχείο</w:t>
      </w:r>
      <w:r>
        <w:rPr>
          <w:rFonts w:eastAsia="Times New Roman" w:cs="Times New Roman"/>
          <w:szCs w:val="24"/>
        </w:rPr>
        <w:t>,</w:t>
      </w:r>
      <w:r w:rsidRPr="005256A2">
        <w:rPr>
          <w:rFonts w:eastAsia="Times New Roman" w:cs="Times New Roman"/>
          <w:szCs w:val="24"/>
        </w:rPr>
        <w:t xml:space="preserve"> αλλά και με τον κλήρο</w:t>
      </w:r>
      <w:r>
        <w:rPr>
          <w:rFonts w:eastAsia="Times New Roman" w:cs="Times New Roman"/>
          <w:szCs w:val="24"/>
        </w:rPr>
        <w:t xml:space="preserve"> –γ</w:t>
      </w:r>
      <w:r w:rsidRPr="005256A2">
        <w:rPr>
          <w:rFonts w:eastAsia="Times New Roman" w:cs="Times New Roman"/>
          <w:szCs w:val="24"/>
        </w:rPr>
        <w:t>ια να τελειώνουμε με όλα τα προσχήματα</w:t>
      </w:r>
      <w:r>
        <w:rPr>
          <w:rFonts w:eastAsia="Times New Roman" w:cs="Times New Roman"/>
          <w:szCs w:val="24"/>
        </w:rPr>
        <w:t>. Οφείλετε,</w:t>
      </w:r>
      <w:r w:rsidRPr="005256A2">
        <w:rPr>
          <w:rFonts w:eastAsia="Times New Roman" w:cs="Times New Roman"/>
          <w:szCs w:val="24"/>
        </w:rPr>
        <w:t xml:space="preserve"> λοιπόν</w:t>
      </w:r>
      <w:r>
        <w:rPr>
          <w:rFonts w:eastAsia="Times New Roman" w:cs="Times New Roman"/>
          <w:szCs w:val="24"/>
        </w:rPr>
        <w:t>,</w:t>
      </w:r>
      <w:r w:rsidRPr="005256A2">
        <w:rPr>
          <w:rFonts w:eastAsia="Times New Roman" w:cs="Times New Roman"/>
          <w:szCs w:val="24"/>
        </w:rPr>
        <w:t xml:space="preserve"> όλοι σας να τοποθ</w:t>
      </w:r>
      <w:r w:rsidRPr="005256A2">
        <w:rPr>
          <w:rFonts w:eastAsia="Times New Roman" w:cs="Times New Roman"/>
          <w:szCs w:val="24"/>
        </w:rPr>
        <w:t xml:space="preserve">ετηθείτε σήμερα και να πάρετε </w:t>
      </w:r>
      <w:r>
        <w:rPr>
          <w:rFonts w:eastAsia="Times New Roman" w:cs="Times New Roman"/>
          <w:szCs w:val="24"/>
        </w:rPr>
        <w:t>σαφή</w:t>
      </w:r>
      <w:r w:rsidRPr="005256A2">
        <w:rPr>
          <w:rFonts w:eastAsia="Times New Roman" w:cs="Times New Roman"/>
          <w:szCs w:val="24"/>
        </w:rPr>
        <w:t xml:space="preserve"> θέση</w:t>
      </w:r>
      <w:r>
        <w:rPr>
          <w:rFonts w:eastAsia="Times New Roman" w:cs="Times New Roman"/>
          <w:szCs w:val="24"/>
        </w:rPr>
        <w:t>.</w:t>
      </w:r>
    </w:p>
    <w:p w14:paraId="1286CA6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α</w:t>
      </w:r>
      <w:r w:rsidRPr="005256A2">
        <w:rPr>
          <w:rFonts w:eastAsia="Times New Roman" w:cs="Times New Roman"/>
          <w:szCs w:val="24"/>
        </w:rPr>
        <w:t>βεβαιότητα και η ανασφάλεια</w:t>
      </w:r>
      <w:r>
        <w:rPr>
          <w:rFonts w:eastAsia="Times New Roman" w:cs="Times New Roman"/>
          <w:szCs w:val="24"/>
        </w:rPr>
        <w:t>,</w:t>
      </w:r>
      <w:r w:rsidRPr="005256A2">
        <w:rPr>
          <w:rFonts w:eastAsia="Times New Roman" w:cs="Times New Roman"/>
          <w:szCs w:val="24"/>
        </w:rPr>
        <w:t xml:space="preserve"> μας κρατούν πίσω</w:t>
      </w:r>
      <w:r>
        <w:rPr>
          <w:rFonts w:eastAsia="Times New Roman" w:cs="Times New Roman"/>
          <w:szCs w:val="24"/>
        </w:rPr>
        <w:t>. Σας είπα και χθες ότι</w:t>
      </w:r>
      <w:r w:rsidRPr="005256A2">
        <w:rPr>
          <w:rFonts w:eastAsia="Times New Roman" w:cs="Times New Roman"/>
          <w:szCs w:val="24"/>
        </w:rPr>
        <w:t xml:space="preserve"> πυροβολούμε τα πόδια </w:t>
      </w:r>
      <w:r>
        <w:rPr>
          <w:rFonts w:eastAsia="Times New Roman" w:cs="Times New Roman"/>
          <w:szCs w:val="24"/>
        </w:rPr>
        <w:t>μας.</w:t>
      </w:r>
      <w:r w:rsidRPr="005256A2">
        <w:rPr>
          <w:rFonts w:eastAsia="Times New Roman" w:cs="Times New Roman"/>
          <w:szCs w:val="24"/>
        </w:rPr>
        <w:t xml:space="preserve"> Ξυπνήστε </w:t>
      </w:r>
      <w:r>
        <w:rPr>
          <w:rFonts w:eastAsia="Times New Roman" w:cs="Times New Roman"/>
          <w:szCs w:val="24"/>
        </w:rPr>
        <w:t>ε</w:t>
      </w:r>
      <w:r w:rsidRPr="005256A2">
        <w:rPr>
          <w:rFonts w:eastAsia="Times New Roman" w:cs="Times New Roman"/>
          <w:szCs w:val="24"/>
        </w:rPr>
        <w:t>πιτέλους</w:t>
      </w:r>
      <w:r>
        <w:rPr>
          <w:rFonts w:eastAsia="Times New Roman" w:cs="Times New Roman"/>
          <w:szCs w:val="24"/>
        </w:rPr>
        <w:t>. Γ</w:t>
      </w:r>
      <w:r w:rsidRPr="005256A2">
        <w:rPr>
          <w:rFonts w:eastAsia="Times New Roman" w:cs="Times New Roman"/>
          <w:szCs w:val="24"/>
        </w:rPr>
        <w:t>ι</w:t>
      </w:r>
      <w:r>
        <w:rPr>
          <w:rFonts w:eastAsia="Times New Roman" w:cs="Times New Roman"/>
          <w:szCs w:val="24"/>
        </w:rPr>
        <w:t>’</w:t>
      </w:r>
      <w:r w:rsidRPr="005256A2">
        <w:rPr>
          <w:rFonts w:eastAsia="Times New Roman" w:cs="Times New Roman"/>
          <w:szCs w:val="24"/>
        </w:rPr>
        <w:t xml:space="preserve"> αυτό κατέθεσ</w:t>
      </w:r>
      <w:r>
        <w:rPr>
          <w:rFonts w:eastAsia="Times New Roman" w:cs="Times New Roman"/>
          <w:szCs w:val="24"/>
        </w:rPr>
        <w:t>α</w:t>
      </w:r>
      <w:r w:rsidRPr="005256A2">
        <w:rPr>
          <w:rFonts w:eastAsia="Times New Roman" w:cs="Times New Roman"/>
          <w:szCs w:val="24"/>
        </w:rPr>
        <w:t xml:space="preserve"> αυτή</w:t>
      </w:r>
      <w:r>
        <w:rPr>
          <w:rFonts w:eastAsia="Times New Roman" w:cs="Times New Roman"/>
          <w:szCs w:val="24"/>
        </w:rPr>
        <w:t>ν</w:t>
      </w:r>
      <w:r w:rsidRPr="005256A2">
        <w:rPr>
          <w:rFonts w:eastAsia="Times New Roman" w:cs="Times New Roman"/>
          <w:szCs w:val="24"/>
        </w:rPr>
        <w:t xml:space="preserve"> την πρόταση</w:t>
      </w:r>
      <w:r>
        <w:rPr>
          <w:rFonts w:eastAsia="Times New Roman" w:cs="Times New Roman"/>
          <w:szCs w:val="24"/>
        </w:rPr>
        <w:t>, για να αφήσουμε πίσω μας το τέλ</w:t>
      </w:r>
      <w:r w:rsidRPr="005256A2">
        <w:rPr>
          <w:rFonts w:eastAsia="Times New Roman" w:cs="Times New Roman"/>
          <w:szCs w:val="24"/>
        </w:rPr>
        <w:t>μα</w:t>
      </w:r>
      <w:r>
        <w:rPr>
          <w:rFonts w:eastAsia="Times New Roman" w:cs="Times New Roman"/>
          <w:szCs w:val="24"/>
        </w:rPr>
        <w:t>,</w:t>
      </w:r>
      <w:r w:rsidRPr="005256A2">
        <w:rPr>
          <w:rFonts w:eastAsia="Times New Roman" w:cs="Times New Roman"/>
          <w:szCs w:val="24"/>
        </w:rPr>
        <w:t xml:space="preserve"> την ασφυξία</w:t>
      </w:r>
      <w:r>
        <w:rPr>
          <w:rFonts w:eastAsia="Times New Roman" w:cs="Times New Roman"/>
          <w:szCs w:val="24"/>
        </w:rPr>
        <w:t>,</w:t>
      </w:r>
      <w:r w:rsidRPr="005256A2">
        <w:rPr>
          <w:rFonts w:eastAsia="Times New Roman" w:cs="Times New Roman"/>
          <w:szCs w:val="24"/>
        </w:rPr>
        <w:t xml:space="preserve"> την </w:t>
      </w:r>
      <w:r>
        <w:rPr>
          <w:rFonts w:eastAsia="Times New Roman" w:cs="Times New Roman"/>
          <w:szCs w:val="24"/>
        </w:rPr>
        <w:t>αδράνεια. Χ</w:t>
      </w:r>
      <w:r w:rsidRPr="005256A2">
        <w:rPr>
          <w:rFonts w:eastAsia="Times New Roman" w:cs="Times New Roman"/>
          <w:szCs w:val="24"/>
        </w:rPr>
        <w:t>ρειάζεται αλλαγή σελίδας</w:t>
      </w:r>
      <w:r>
        <w:rPr>
          <w:rFonts w:eastAsia="Times New Roman" w:cs="Times New Roman"/>
          <w:szCs w:val="24"/>
        </w:rPr>
        <w:t xml:space="preserve">, δεν υπάρχει αμφιβολία, θέλουμε μια νέα αρχή με ανάπτυξη, με </w:t>
      </w:r>
      <w:r w:rsidRPr="005256A2">
        <w:rPr>
          <w:rFonts w:eastAsia="Times New Roman" w:cs="Times New Roman"/>
          <w:szCs w:val="24"/>
        </w:rPr>
        <w:t>κοινωνική δικαιοσύνη</w:t>
      </w:r>
      <w:r>
        <w:rPr>
          <w:rFonts w:eastAsia="Times New Roman" w:cs="Times New Roman"/>
          <w:szCs w:val="24"/>
        </w:rPr>
        <w:t>. Κ</w:t>
      </w:r>
      <w:r w:rsidRPr="005256A2">
        <w:rPr>
          <w:rFonts w:eastAsia="Times New Roman" w:cs="Times New Roman"/>
          <w:szCs w:val="24"/>
        </w:rPr>
        <w:t>αι είναι πια φανερό</w:t>
      </w:r>
      <w:r>
        <w:rPr>
          <w:rFonts w:eastAsia="Times New Roman" w:cs="Times New Roman"/>
          <w:szCs w:val="24"/>
        </w:rPr>
        <w:t xml:space="preserve"> ότι</w:t>
      </w:r>
      <w:r w:rsidRPr="005256A2">
        <w:rPr>
          <w:rFonts w:eastAsia="Times New Roman" w:cs="Times New Roman"/>
          <w:szCs w:val="24"/>
        </w:rPr>
        <w:t xml:space="preserve"> ο </w:t>
      </w:r>
      <w:r>
        <w:rPr>
          <w:rFonts w:eastAsia="Times New Roman" w:cs="Times New Roman"/>
          <w:szCs w:val="24"/>
        </w:rPr>
        <w:t>κ. Τσίπρας δ</w:t>
      </w:r>
      <w:r w:rsidRPr="005256A2">
        <w:rPr>
          <w:rFonts w:eastAsia="Times New Roman" w:cs="Times New Roman"/>
          <w:szCs w:val="24"/>
        </w:rPr>
        <w:t>εν μπορεί</w:t>
      </w:r>
      <w:r>
        <w:rPr>
          <w:rFonts w:eastAsia="Times New Roman" w:cs="Times New Roman"/>
          <w:szCs w:val="24"/>
        </w:rPr>
        <w:t>.</w:t>
      </w:r>
      <w:r w:rsidRPr="005256A2">
        <w:rPr>
          <w:rFonts w:eastAsia="Times New Roman" w:cs="Times New Roman"/>
          <w:szCs w:val="24"/>
        </w:rPr>
        <w:t xml:space="preserve"> Είναι τοξικός</w:t>
      </w:r>
      <w:r>
        <w:rPr>
          <w:rFonts w:eastAsia="Times New Roman" w:cs="Times New Roman"/>
          <w:szCs w:val="24"/>
        </w:rPr>
        <w:t xml:space="preserve">. Και το θέμα δεν είναι ότι δεν τον </w:t>
      </w:r>
      <w:r w:rsidRPr="005256A2">
        <w:rPr>
          <w:rFonts w:eastAsia="Times New Roman" w:cs="Times New Roman"/>
          <w:szCs w:val="24"/>
        </w:rPr>
        <w:t>εμπιστευόμαστε εμ</w:t>
      </w:r>
      <w:r w:rsidRPr="005256A2">
        <w:rPr>
          <w:rFonts w:eastAsia="Times New Roman" w:cs="Times New Roman"/>
          <w:szCs w:val="24"/>
        </w:rPr>
        <w:t>είς</w:t>
      </w:r>
      <w:r>
        <w:rPr>
          <w:rFonts w:eastAsia="Times New Roman" w:cs="Times New Roman"/>
          <w:szCs w:val="24"/>
        </w:rPr>
        <w:t xml:space="preserve">. Το μεγάλο πρόβλημα είναι ότι </w:t>
      </w:r>
      <w:r w:rsidRPr="005256A2">
        <w:rPr>
          <w:rFonts w:eastAsia="Times New Roman" w:cs="Times New Roman"/>
          <w:szCs w:val="24"/>
        </w:rPr>
        <w:t>δεν τον εμπιστεύεται πια ο ελληνικός λαός</w:t>
      </w:r>
      <w:r>
        <w:rPr>
          <w:rFonts w:eastAsia="Times New Roman" w:cs="Times New Roman"/>
          <w:szCs w:val="24"/>
        </w:rPr>
        <w:t>!</w:t>
      </w:r>
    </w:p>
    <w:p w14:paraId="1286CA6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286CA6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Κουράσατε, μετρηθήκατε. Καταγράφηκε ότι είστε λίγος. Πάμε παρακάτω!  </w:t>
      </w:r>
    </w:p>
    <w:p w14:paraId="1286CA6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Τώρα </w:t>
      </w:r>
      <w:r w:rsidRPr="005256A2">
        <w:rPr>
          <w:rFonts w:eastAsia="Times New Roman" w:cs="Times New Roman"/>
          <w:szCs w:val="24"/>
        </w:rPr>
        <w:t>θα μου πείτε π</w:t>
      </w:r>
      <w:r>
        <w:rPr>
          <w:rFonts w:eastAsia="Times New Roman" w:cs="Times New Roman"/>
          <w:szCs w:val="24"/>
        </w:rPr>
        <w:t>ώ</w:t>
      </w:r>
      <w:r w:rsidRPr="005256A2">
        <w:rPr>
          <w:rFonts w:eastAsia="Times New Roman" w:cs="Times New Roman"/>
          <w:szCs w:val="24"/>
        </w:rPr>
        <w:t>ς θα πάμε πα</w:t>
      </w:r>
      <w:r w:rsidRPr="005256A2">
        <w:rPr>
          <w:rFonts w:eastAsia="Times New Roman" w:cs="Times New Roman"/>
          <w:szCs w:val="24"/>
        </w:rPr>
        <w:t>ρακάτω</w:t>
      </w:r>
      <w:r>
        <w:rPr>
          <w:rFonts w:eastAsia="Times New Roman" w:cs="Times New Roman"/>
          <w:szCs w:val="24"/>
        </w:rPr>
        <w:t>. Διότι είναι προφανές ότι η Δ</w:t>
      </w:r>
      <w:r w:rsidRPr="005256A2">
        <w:rPr>
          <w:rFonts w:eastAsia="Times New Roman" w:cs="Times New Roman"/>
          <w:szCs w:val="24"/>
        </w:rPr>
        <w:t xml:space="preserve">εξιά του </w:t>
      </w:r>
      <w:r>
        <w:rPr>
          <w:rFonts w:eastAsia="Times New Roman" w:cs="Times New Roman"/>
          <w:szCs w:val="24"/>
        </w:rPr>
        <w:t>κ.</w:t>
      </w:r>
      <w:r w:rsidRPr="005256A2">
        <w:rPr>
          <w:rFonts w:eastAsia="Times New Roman" w:cs="Times New Roman"/>
          <w:szCs w:val="24"/>
        </w:rPr>
        <w:t xml:space="preserve"> Μητσοτάκη δεν αποτελεί λύση</w:t>
      </w:r>
      <w:r>
        <w:rPr>
          <w:rFonts w:eastAsia="Times New Roman" w:cs="Times New Roman"/>
          <w:szCs w:val="24"/>
        </w:rPr>
        <w:t>. Ε</w:t>
      </w:r>
      <w:r w:rsidRPr="005256A2">
        <w:rPr>
          <w:rFonts w:eastAsia="Times New Roman" w:cs="Times New Roman"/>
          <w:szCs w:val="24"/>
        </w:rPr>
        <w:t>μμένει</w:t>
      </w:r>
      <w:r>
        <w:rPr>
          <w:rFonts w:eastAsia="Times New Roman" w:cs="Times New Roman"/>
          <w:szCs w:val="24"/>
        </w:rPr>
        <w:t xml:space="preserve"> στις συντηρητικές συνταγές της. Το μόνο που φαίνεται </w:t>
      </w:r>
      <w:r w:rsidRPr="005256A2">
        <w:rPr>
          <w:rFonts w:eastAsia="Times New Roman" w:cs="Times New Roman"/>
          <w:szCs w:val="24"/>
        </w:rPr>
        <w:t>είναι ότι</w:t>
      </w:r>
      <w:r>
        <w:rPr>
          <w:rFonts w:eastAsia="Times New Roman" w:cs="Times New Roman"/>
          <w:szCs w:val="24"/>
        </w:rPr>
        <w:t xml:space="preserve"> λαχταρά να επανακάμψει στην εξουσία. Συμμετέχει, δ</w:t>
      </w:r>
      <w:r w:rsidRPr="005256A2">
        <w:rPr>
          <w:rFonts w:eastAsia="Times New Roman" w:cs="Times New Roman"/>
          <w:szCs w:val="24"/>
        </w:rPr>
        <w:t>υστυχώς</w:t>
      </w:r>
      <w:r>
        <w:rPr>
          <w:rFonts w:eastAsia="Times New Roman" w:cs="Times New Roman"/>
          <w:szCs w:val="24"/>
        </w:rPr>
        <w:t>,</w:t>
      </w:r>
      <w:r w:rsidRPr="005256A2">
        <w:rPr>
          <w:rFonts w:eastAsia="Times New Roman" w:cs="Times New Roman"/>
          <w:szCs w:val="24"/>
        </w:rPr>
        <w:t xml:space="preserve"> πολύ συνειδητά στην πόλωση και στο διχασμό και το κάνει για δύο κυρίως λόγους</w:t>
      </w:r>
      <w:r>
        <w:rPr>
          <w:rFonts w:eastAsia="Times New Roman" w:cs="Times New Roman"/>
          <w:szCs w:val="24"/>
        </w:rPr>
        <w:t>:</w:t>
      </w:r>
      <w:r w:rsidRPr="005256A2">
        <w:rPr>
          <w:rFonts w:eastAsia="Times New Roman" w:cs="Times New Roman"/>
          <w:szCs w:val="24"/>
        </w:rPr>
        <w:t xml:space="preserve"> ο ένας είναι για να καλυφθεί</w:t>
      </w:r>
      <w:r>
        <w:rPr>
          <w:rFonts w:eastAsia="Times New Roman" w:cs="Times New Roman"/>
          <w:szCs w:val="24"/>
        </w:rPr>
        <w:t>, ότι δεν έχει στην πραγματικότητα</w:t>
      </w:r>
      <w:r w:rsidRPr="005256A2">
        <w:rPr>
          <w:rFonts w:eastAsia="Times New Roman" w:cs="Times New Roman"/>
          <w:szCs w:val="24"/>
        </w:rPr>
        <w:t xml:space="preserve"> διαφωνίες </w:t>
      </w:r>
      <w:r>
        <w:rPr>
          <w:rFonts w:eastAsia="Times New Roman" w:cs="Times New Roman"/>
          <w:szCs w:val="24"/>
        </w:rPr>
        <w:t>με τις π</w:t>
      </w:r>
      <w:r w:rsidRPr="005256A2">
        <w:rPr>
          <w:rFonts w:eastAsia="Times New Roman" w:cs="Times New Roman"/>
          <w:szCs w:val="24"/>
        </w:rPr>
        <w:t>ολύ ακραίες</w:t>
      </w:r>
      <w:r>
        <w:rPr>
          <w:rFonts w:eastAsia="Times New Roman" w:cs="Times New Roman"/>
          <w:szCs w:val="24"/>
        </w:rPr>
        <w:t>,</w:t>
      </w:r>
      <w:r w:rsidRPr="005256A2">
        <w:rPr>
          <w:rFonts w:eastAsia="Times New Roman" w:cs="Times New Roman"/>
          <w:szCs w:val="24"/>
        </w:rPr>
        <w:t xml:space="preserve"> αντιλαϊκές πολιτικές λιτότητας που </w:t>
      </w:r>
      <w:r>
        <w:rPr>
          <w:rFonts w:eastAsia="Times New Roman" w:cs="Times New Roman"/>
          <w:szCs w:val="24"/>
        </w:rPr>
        <w:t>ασκεί</w:t>
      </w:r>
      <w:r w:rsidRPr="005256A2">
        <w:rPr>
          <w:rFonts w:eastAsia="Times New Roman" w:cs="Times New Roman"/>
          <w:szCs w:val="24"/>
        </w:rPr>
        <w:t xml:space="preserve"> όλο αυτό το διάστημα ο κ</w:t>
      </w:r>
      <w:r>
        <w:rPr>
          <w:rFonts w:eastAsia="Times New Roman" w:cs="Times New Roman"/>
          <w:szCs w:val="24"/>
        </w:rPr>
        <w:t>.</w:t>
      </w:r>
      <w:r w:rsidRPr="005256A2">
        <w:rPr>
          <w:rFonts w:eastAsia="Times New Roman" w:cs="Times New Roman"/>
          <w:szCs w:val="24"/>
        </w:rPr>
        <w:t xml:space="preserve"> Τσίπρας</w:t>
      </w:r>
      <w:r>
        <w:rPr>
          <w:rFonts w:eastAsia="Times New Roman" w:cs="Times New Roman"/>
          <w:szCs w:val="24"/>
        </w:rPr>
        <w:t>. Κ</w:t>
      </w:r>
      <w:r w:rsidRPr="005256A2">
        <w:rPr>
          <w:rFonts w:eastAsia="Times New Roman" w:cs="Times New Roman"/>
          <w:szCs w:val="24"/>
        </w:rPr>
        <w:t xml:space="preserve">αι ο </w:t>
      </w:r>
      <w:r w:rsidRPr="005256A2">
        <w:rPr>
          <w:rFonts w:eastAsia="Times New Roman" w:cs="Times New Roman"/>
          <w:szCs w:val="24"/>
        </w:rPr>
        <w:t>δεύτερος λόγος είναι ότι μέσα από αυτή την πόλωση</w:t>
      </w:r>
      <w:r>
        <w:rPr>
          <w:rFonts w:eastAsia="Times New Roman" w:cs="Times New Roman"/>
          <w:szCs w:val="24"/>
        </w:rPr>
        <w:t xml:space="preserve"> </w:t>
      </w:r>
      <w:r w:rsidRPr="005256A2">
        <w:rPr>
          <w:rFonts w:eastAsia="Times New Roman" w:cs="Times New Roman"/>
          <w:szCs w:val="24"/>
        </w:rPr>
        <w:t xml:space="preserve">ελπίζει ότι θα συσπειρώσει και </w:t>
      </w:r>
      <w:r>
        <w:rPr>
          <w:rFonts w:eastAsia="Times New Roman" w:cs="Times New Roman"/>
          <w:szCs w:val="24"/>
        </w:rPr>
        <w:t>θ</w:t>
      </w:r>
      <w:r w:rsidRPr="005256A2">
        <w:rPr>
          <w:rFonts w:eastAsia="Times New Roman" w:cs="Times New Roman"/>
          <w:szCs w:val="24"/>
        </w:rPr>
        <w:t xml:space="preserve">α μαζέψει τα κομμάτια </w:t>
      </w:r>
      <w:r>
        <w:rPr>
          <w:rFonts w:eastAsia="Times New Roman" w:cs="Times New Roman"/>
          <w:szCs w:val="24"/>
        </w:rPr>
        <w:t xml:space="preserve">της. </w:t>
      </w:r>
      <w:r w:rsidRPr="005256A2">
        <w:rPr>
          <w:rFonts w:eastAsia="Times New Roman" w:cs="Times New Roman"/>
          <w:szCs w:val="24"/>
        </w:rPr>
        <w:t>Δηλαδή</w:t>
      </w:r>
      <w:r>
        <w:rPr>
          <w:rFonts w:eastAsia="Times New Roman" w:cs="Times New Roman"/>
          <w:szCs w:val="24"/>
        </w:rPr>
        <w:t xml:space="preserve">, γι’ </w:t>
      </w:r>
      <w:r w:rsidRPr="005256A2">
        <w:rPr>
          <w:rFonts w:eastAsia="Times New Roman" w:cs="Times New Roman"/>
          <w:szCs w:val="24"/>
        </w:rPr>
        <w:t xml:space="preserve">άλλη μία φορά η προτεραιότητα είναι το μικροκομματικό συμφέρον και όχι </w:t>
      </w:r>
      <w:r>
        <w:rPr>
          <w:rFonts w:eastAsia="Times New Roman" w:cs="Times New Roman"/>
          <w:szCs w:val="24"/>
        </w:rPr>
        <w:t xml:space="preserve">η </w:t>
      </w:r>
      <w:r w:rsidRPr="005256A2">
        <w:rPr>
          <w:rFonts w:eastAsia="Times New Roman" w:cs="Times New Roman"/>
          <w:szCs w:val="24"/>
        </w:rPr>
        <w:t>χώρα</w:t>
      </w:r>
      <w:r>
        <w:rPr>
          <w:rFonts w:eastAsia="Times New Roman" w:cs="Times New Roman"/>
          <w:szCs w:val="24"/>
        </w:rPr>
        <w:t xml:space="preserve">! Ο διχασμός και η πόλωση μόνο </w:t>
      </w:r>
      <w:r w:rsidRPr="005256A2">
        <w:rPr>
          <w:rFonts w:eastAsia="Times New Roman" w:cs="Times New Roman"/>
          <w:szCs w:val="24"/>
        </w:rPr>
        <w:t>σε νέες περιπέτειες και αδι</w:t>
      </w:r>
      <w:r w:rsidRPr="005256A2">
        <w:rPr>
          <w:rFonts w:eastAsia="Times New Roman" w:cs="Times New Roman"/>
          <w:szCs w:val="24"/>
        </w:rPr>
        <w:t>έξοδα μπορεί να οδηγήσει τη χώρα</w:t>
      </w:r>
      <w:r>
        <w:rPr>
          <w:rFonts w:eastAsia="Times New Roman" w:cs="Times New Roman"/>
          <w:szCs w:val="24"/>
        </w:rPr>
        <w:t xml:space="preserve">. </w:t>
      </w:r>
    </w:p>
    <w:p w14:paraId="1286CA6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Εμείς, τ</w:t>
      </w:r>
      <w:r w:rsidRPr="005256A2">
        <w:rPr>
          <w:rFonts w:eastAsia="Times New Roman" w:cs="Times New Roman"/>
          <w:szCs w:val="24"/>
        </w:rPr>
        <w:t>ο Κίνημα Αλλαγής</w:t>
      </w:r>
      <w:r>
        <w:rPr>
          <w:rFonts w:eastAsia="Times New Roman" w:cs="Times New Roman"/>
          <w:szCs w:val="24"/>
        </w:rPr>
        <w:t xml:space="preserve">, </w:t>
      </w:r>
      <w:r w:rsidRPr="005256A2">
        <w:rPr>
          <w:rFonts w:eastAsia="Times New Roman" w:cs="Times New Roman"/>
          <w:szCs w:val="24"/>
        </w:rPr>
        <w:t xml:space="preserve">ο μόνος εκφραστής της Κεντροαριστεράς και της Σοσιαλδημοκρατίας στην Ελλάδα </w:t>
      </w:r>
      <w:r>
        <w:rPr>
          <w:rFonts w:eastAsia="Times New Roman" w:cs="Times New Roman"/>
          <w:szCs w:val="24"/>
        </w:rPr>
        <w:t>-</w:t>
      </w:r>
      <w:r w:rsidRPr="005256A2">
        <w:rPr>
          <w:rFonts w:eastAsia="Times New Roman" w:cs="Times New Roman"/>
          <w:szCs w:val="24"/>
        </w:rPr>
        <w:t xml:space="preserve">αντιπαρέρχομαι τις απομιμήσεις </w:t>
      </w:r>
      <w:r>
        <w:rPr>
          <w:rFonts w:eastAsia="Times New Roman" w:cs="Times New Roman"/>
          <w:szCs w:val="24"/>
        </w:rPr>
        <w:t>κ</w:t>
      </w:r>
      <w:r w:rsidRPr="005256A2">
        <w:rPr>
          <w:rFonts w:eastAsia="Times New Roman" w:cs="Times New Roman"/>
          <w:szCs w:val="24"/>
        </w:rPr>
        <w:t>αι τις προσπάθειες αντιγραφής</w:t>
      </w:r>
      <w:r>
        <w:rPr>
          <w:rFonts w:eastAsia="Times New Roman" w:cs="Times New Roman"/>
          <w:szCs w:val="24"/>
        </w:rPr>
        <w:t xml:space="preserve">, που ειδικεύονται στο </w:t>
      </w:r>
      <w:r>
        <w:rPr>
          <w:rFonts w:eastAsia="Times New Roman" w:cs="Times New Roman"/>
          <w:szCs w:val="24"/>
          <w:lang w:val="en-US"/>
        </w:rPr>
        <w:t>fake</w:t>
      </w:r>
      <w:r w:rsidRPr="00BF7CE6">
        <w:rPr>
          <w:rFonts w:eastAsia="Times New Roman" w:cs="Times New Roman"/>
          <w:szCs w:val="24"/>
        </w:rPr>
        <w:t xml:space="preserve"> </w:t>
      </w:r>
      <w:r>
        <w:rPr>
          <w:rFonts w:eastAsia="Times New Roman" w:cs="Times New Roman"/>
          <w:szCs w:val="24"/>
        </w:rPr>
        <w:t xml:space="preserve">και στο </w:t>
      </w:r>
      <w:r>
        <w:rPr>
          <w:rFonts w:eastAsia="Times New Roman" w:cs="Times New Roman"/>
          <w:szCs w:val="24"/>
          <w:lang w:val="en-US"/>
        </w:rPr>
        <w:t>copy</w:t>
      </w:r>
      <w:r w:rsidRPr="00BF7CE6">
        <w:rPr>
          <w:rFonts w:eastAsia="Times New Roman" w:cs="Times New Roman"/>
          <w:szCs w:val="24"/>
        </w:rPr>
        <w:t>-</w:t>
      </w:r>
      <w:r>
        <w:rPr>
          <w:rFonts w:eastAsia="Times New Roman" w:cs="Times New Roman"/>
          <w:szCs w:val="24"/>
          <w:lang w:val="en-US"/>
        </w:rPr>
        <w:t>paste</w:t>
      </w:r>
      <w:r>
        <w:rPr>
          <w:rFonts w:eastAsia="Times New Roman" w:cs="Times New Roman"/>
          <w:szCs w:val="24"/>
        </w:rPr>
        <w:t>-…</w:t>
      </w:r>
    </w:p>
    <w:p w14:paraId="1286CA6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286CA66" w14:textId="77777777" w:rsidR="000402FE" w:rsidRDefault="007623D8">
      <w:pPr>
        <w:spacing w:line="600" w:lineRule="auto"/>
        <w:ind w:firstLine="709"/>
        <w:jc w:val="both"/>
        <w:rPr>
          <w:rFonts w:eastAsia="Times New Roman" w:cs="Times New Roman"/>
          <w:szCs w:val="24"/>
        </w:rPr>
      </w:pPr>
      <w:r>
        <w:rPr>
          <w:rFonts w:eastAsia="Times New Roman" w:cs="Times New Roman"/>
          <w:szCs w:val="24"/>
        </w:rPr>
        <w:t>…ζ</w:t>
      </w:r>
      <w:r w:rsidRPr="005256A2">
        <w:rPr>
          <w:rFonts w:eastAsia="Times New Roman" w:cs="Times New Roman"/>
          <w:szCs w:val="24"/>
        </w:rPr>
        <w:t xml:space="preserve">ητάμε καθαρή εντολή και ζητάμε καθαρή εντολή για να ενώσουμε </w:t>
      </w:r>
      <w:r>
        <w:rPr>
          <w:rFonts w:eastAsia="Times New Roman" w:cs="Times New Roman"/>
          <w:szCs w:val="24"/>
        </w:rPr>
        <w:t>τους Έλληνες και να εγγυηθούμε π</w:t>
      </w:r>
      <w:r w:rsidRPr="005256A2">
        <w:rPr>
          <w:rFonts w:eastAsia="Times New Roman" w:cs="Times New Roman"/>
          <w:szCs w:val="24"/>
        </w:rPr>
        <w:t>ροοδευτική διακυβέρνηση</w:t>
      </w:r>
      <w:r>
        <w:rPr>
          <w:rFonts w:eastAsia="Times New Roman" w:cs="Times New Roman"/>
          <w:szCs w:val="24"/>
        </w:rPr>
        <w:t>, α</w:t>
      </w:r>
      <w:r w:rsidRPr="005256A2">
        <w:rPr>
          <w:rFonts w:eastAsia="Times New Roman" w:cs="Times New Roman"/>
          <w:szCs w:val="24"/>
        </w:rPr>
        <w:t>λλά αυτή τη φορά πραγματική</w:t>
      </w:r>
      <w:r>
        <w:rPr>
          <w:rFonts w:eastAsia="Times New Roman" w:cs="Times New Roman"/>
          <w:szCs w:val="24"/>
        </w:rPr>
        <w:t xml:space="preserve"> και ό</w:t>
      </w:r>
      <w:r w:rsidRPr="005256A2">
        <w:rPr>
          <w:rFonts w:eastAsia="Times New Roman" w:cs="Times New Roman"/>
          <w:szCs w:val="24"/>
        </w:rPr>
        <w:t>χι κάλπικη</w:t>
      </w:r>
      <w:r>
        <w:rPr>
          <w:rFonts w:eastAsia="Times New Roman" w:cs="Times New Roman"/>
          <w:szCs w:val="24"/>
        </w:rPr>
        <w:t>,</w:t>
      </w:r>
      <w:r w:rsidRPr="005256A2">
        <w:rPr>
          <w:rFonts w:eastAsia="Times New Roman" w:cs="Times New Roman"/>
          <w:szCs w:val="24"/>
        </w:rPr>
        <w:t xml:space="preserve"> ό</w:t>
      </w:r>
      <w:r>
        <w:rPr>
          <w:rFonts w:eastAsia="Times New Roman" w:cs="Times New Roman"/>
          <w:szCs w:val="24"/>
        </w:rPr>
        <w:t>π</w:t>
      </w:r>
      <w:r w:rsidRPr="005256A2">
        <w:rPr>
          <w:rFonts w:eastAsia="Times New Roman" w:cs="Times New Roman"/>
          <w:szCs w:val="24"/>
        </w:rPr>
        <w:t>ως αυτό που ζήσ</w:t>
      </w:r>
      <w:r>
        <w:rPr>
          <w:rFonts w:eastAsia="Times New Roman" w:cs="Times New Roman"/>
          <w:szCs w:val="24"/>
        </w:rPr>
        <w:t xml:space="preserve">αμε </w:t>
      </w:r>
      <w:r>
        <w:rPr>
          <w:rFonts w:eastAsia="Times New Roman" w:cs="Times New Roman"/>
          <w:szCs w:val="24"/>
        </w:rPr>
        <w:t xml:space="preserve">τα τελευταία χρόνια. </w:t>
      </w:r>
    </w:p>
    <w:p w14:paraId="1286CA6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Ας ανοίξει, λοιπόν, </w:t>
      </w:r>
      <w:r w:rsidRPr="005256A2">
        <w:rPr>
          <w:rFonts w:eastAsia="Times New Roman" w:cs="Times New Roman"/>
          <w:szCs w:val="24"/>
        </w:rPr>
        <w:t xml:space="preserve">ο δρόμος με το </w:t>
      </w:r>
      <w:r>
        <w:rPr>
          <w:rFonts w:eastAsia="Times New Roman" w:cs="Times New Roman"/>
          <w:szCs w:val="24"/>
        </w:rPr>
        <w:t xml:space="preserve">«όχι» μας στη σημερινή </w:t>
      </w:r>
      <w:r w:rsidRPr="005256A2">
        <w:rPr>
          <w:rFonts w:eastAsia="Times New Roman" w:cs="Times New Roman"/>
          <w:szCs w:val="24"/>
        </w:rPr>
        <w:t>ψηφοφορία</w:t>
      </w:r>
      <w:r>
        <w:rPr>
          <w:rFonts w:eastAsia="Times New Roman" w:cs="Times New Roman"/>
          <w:szCs w:val="24"/>
        </w:rPr>
        <w:t xml:space="preserve">. Και με το «όχι» μας σε αυτή τη ψηφοφορία θα οδηγηθούμε στη συνέχεια </w:t>
      </w:r>
      <w:r w:rsidRPr="005256A2">
        <w:rPr>
          <w:rFonts w:eastAsia="Times New Roman" w:cs="Times New Roman"/>
          <w:szCs w:val="24"/>
        </w:rPr>
        <w:t>στις κάλπες</w:t>
      </w:r>
      <w:r>
        <w:rPr>
          <w:rFonts w:eastAsia="Times New Roman" w:cs="Times New Roman"/>
          <w:szCs w:val="24"/>
        </w:rPr>
        <w:t>, γιατί αυτό</w:t>
      </w:r>
      <w:r w:rsidRPr="005256A2">
        <w:rPr>
          <w:rFonts w:eastAsia="Times New Roman" w:cs="Times New Roman"/>
          <w:szCs w:val="24"/>
        </w:rPr>
        <w:t xml:space="preserve"> είναι που απαιτεί ο ελληνικός λαός</w:t>
      </w:r>
      <w:r>
        <w:rPr>
          <w:rFonts w:eastAsia="Times New Roman" w:cs="Times New Roman"/>
          <w:szCs w:val="24"/>
        </w:rPr>
        <w:t>. Κ</w:t>
      </w:r>
      <w:r w:rsidRPr="005256A2">
        <w:rPr>
          <w:rFonts w:eastAsia="Times New Roman" w:cs="Times New Roman"/>
          <w:szCs w:val="24"/>
        </w:rPr>
        <w:t>αι από την κάλπη αυτή τη φορά</w:t>
      </w:r>
      <w:r>
        <w:rPr>
          <w:rFonts w:eastAsia="Times New Roman" w:cs="Times New Roman"/>
          <w:szCs w:val="24"/>
        </w:rPr>
        <w:t>, κ</w:t>
      </w:r>
      <w:r w:rsidRPr="005256A2">
        <w:rPr>
          <w:rFonts w:eastAsia="Times New Roman" w:cs="Times New Roman"/>
          <w:szCs w:val="24"/>
        </w:rPr>
        <w:t>ύριε</w:t>
      </w:r>
      <w:r w:rsidRPr="005256A2">
        <w:rPr>
          <w:rFonts w:eastAsia="Times New Roman" w:cs="Times New Roman"/>
          <w:szCs w:val="24"/>
        </w:rPr>
        <w:t xml:space="preserve"> Τσίπρα</w:t>
      </w:r>
      <w:r>
        <w:rPr>
          <w:rFonts w:eastAsia="Times New Roman" w:cs="Times New Roman"/>
          <w:szCs w:val="24"/>
        </w:rPr>
        <w:t>,</w:t>
      </w:r>
      <w:r w:rsidRPr="005256A2">
        <w:rPr>
          <w:rFonts w:eastAsia="Times New Roman" w:cs="Times New Roman"/>
          <w:szCs w:val="24"/>
        </w:rPr>
        <w:t xml:space="preserve"> θα βγείτε </w:t>
      </w:r>
      <w:r>
        <w:rPr>
          <w:rFonts w:eastAsia="Times New Roman" w:cs="Times New Roman"/>
          <w:szCs w:val="24"/>
        </w:rPr>
        <w:t>και χ</w:t>
      </w:r>
      <w:r w:rsidRPr="005256A2">
        <w:rPr>
          <w:rFonts w:eastAsia="Times New Roman" w:cs="Times New Roman"/>
          <w:szCs w:val="24"/>
        </w:rPr>
        <w:t xml:space="preserve">αμένος και </w:t>
      </w:r>
      <w:r>
        <w:rPr>
          <w:rFonts w:eastAsia="Times New Roman" w:cs="Times New Roman"/>
          <w:szCs w:val="24"/>
        </w:rPr>
        <w:t>κ</w:t>
      </w:r>
      <w:r w:rsidRPr="005256A2">
        <w:rPr>
          <w:rFonts w:eastAsia="Times New Roman" w:cs="Times New Roman"/>
          <w:szCs w:val="24"/>
        </w:rPr>
        <w:t>αμμένος</w:t>
      </w:r>
      <w:r>
        <w:rPr>
          <w:rFonts w:eastAsia="Times New Roman" w:cs="Times New Roman"/>
          <w:szCs w:val="24"/>
        </w:rPr>
        <w:t xml:space="preserve">! </w:t>
      </w:r>
      <w:r w:rsidRPr="009C58B7">
        <w:rPr>
          <w:rFonts w:eastAsia="Times New Roman"/>
          <w:szCs w:val="24"/>
        </w:rPr>
        <w:t xml:space="preserve">Γιατί η </w:t>
      </w:r>
      <w:r>
        <w:rPr>
          <w:rFonts w:eastAsia="Times New Roman"/>
          <w:szCs w:val="24"/>
        </w:rPr>
        <w:t>σ</w:t>
      </w:r>
      <w:r w:rsidRPr="009C58B7">
        <w:rPr>
          <w:rFonts w:eastAsia="Times New Roman"/>
          <w:szCs w:val="24"/>
        </w:rPr>
        <w:t>υγκυβέρνηση σας με τον ακροδεξιό κ</w:t>
      </w:r>
      <w:r>
        <w:rPr>
          <w:rFonts w:eastAsia="Times New Roman"/>
          <w:szCs w:val="24"/>
        </w:rPr>
        <w:t xml:space="preserve">. </w:t>
      </w:r>
      <w:r w:rsidRPr="009C58B7">
        <w:rPr>
          <w:rFonts w:eastAsia="Times New Roman"/>
          <w:szCs w:val="24"/>
        </w:rPr>
        <w:t>Καμμένο θα είναι το στίγμα που θα σας ακολουθεί εσαεί</w:t>
      </w:r>
      <w:r>
        <w:rPr>
          <w:rFonts w:eastAsia="Times New Roman"/>
          <w:szCs w:val="24"/>
        </w:rPr>
        <w:t>!</w:t>
      </w:r>
    </w:p>
    <w:p w14:paraId="1286CA68" w14:textId="77777777" w:rsidR="000402FE" w:rsidRDefault="007623D8">
      <w:pPr>
        <w:spacing w:line="600" w:lineRule="auto"/>
        <w:ind w:firstLine="720"/>
        <w:jc w:val="both"/>
        <w:rPr>
          <w:rFonts w:eastAsia="Times New Roman"/>
          <w:szCs w:val="24"/>
        </w:rPr>
      </w:pPr>
      <w:r>
        <w:rPr>
          <w:rFonts w:eastAsia="Times New Roman"/>
          <w:szCs w:val="24"/>
        </w:rPr>
        <w:t>Δεν δίνουμε, λοιπόν, σανίδα σωτηρίας</w:t>
      </w:r>
      <w:r w:rsidRPr="009C58B7">
        <w:rPr>
          <w:rFonts w:eastAsia="Times New Roman"/>
          <w:szCs w:val="24"/>
        </w:rPr>
        <w:t xml:space="preserve"> σε μ</w:t>
      </w:r>
      <w:r>
        <w:rPr>
          <w:rFonts w:eastAsia="Times New Roman"/>
          <w:szCs w:val="24"/>
        </w:rPr>
        <w:t>ια</w:t>
      </w:r>
      <w:r w:rsidRPr="009C58B7">
        <w:rPr>
          <w:rFonts w:eastAsia="Times New Roman"/>
          <w:szCs w:val="24"/>
        </w:rPr>
        <w:t xml:space="preserve"> </w:t>
      </w:r>
      <w:r>
        <w:rPr>
          <w:rFonts w:eastAsia="Times New Roman"/>
          <w:szCs w:val="24"/>
        </w:rPr>
        <w:t>κ</w:t>
      </w:r>
      <w:r w:rsidRPr="009C58B7">
        <w:rPr>
          <w:rFonts w:eastAsia="Times New Roman"/>
          <w:szCs w:val="24"/>
        </w:rPr>
        <w:t>υβέρνηση που καταρρέει</w:t>
      </w:r>
      <w:r>
        <w:rPr>
          <w:rFonts w:eastAsia="Times New Roman"/>
          <w:szCs w:val="24"/>
        </w:rPr>
        <w:t>.</w:t>
      </w:r>
      <w:r w:rsidRPr="009C58B7">
        <w:rPr>
          <w:rFonts w:eastAsia="Times New Roman"/>
          <w:szCs w:val="24"/>
        </w:rPr>
        <w:t xml:space="preserve"> </w:t>
      </w:r>
      <w:r>
        <w:rPr>
          <w:rFonts w:eastAsia="Times New Roman"/>
          <w:szCs w:val="24"/>
        </w:rPr>
        <w:t>Α</w:t>
      </w:r>
      <w:r w:rsidRPr="009C58B7">
        <w:rPr>
          <w:rFonts w:eastAsia="Times New Roman"/>
          <w:szCs w:val="24"/>
        </w:rPr>
        <w:t>πέναντι στο</w:t>
      </w:r>
      <w:r>
        <w:rPr>
          <w:rFonts w:eastAsia="Times New Roman"/>
          <w:szCs w:val="24"/>
        </w:rPr>
        <w:t>ν</w:t>
      </w:r>
      <w:r w:rsidRPr="009C58B7">
        <w:rPr>
          <w:rFonts w:eastAsia="Times New Roman"/>
          <w:szCs w:val="24"/>
        </w:rPr>
        <w:t xml:space="preserve"> δικό σας διχασμό</w:t>
      </w:r>
      <w:r>
        <w:rPr>
          <w:rFonts w:eastAsia="Times New Roman"/>
          <w:szCs w:val="24"/>
        </w:rPr>
        <w:t>,</w:t>
      </w:r>
      <w:r w:rsidRPr="009C58B7">
        <w:rPr>
          <w:rFonts w:eastAsia="Times New Roman"/>
          <w:szCs w:val="24"/>
        </w:rPr>
        <w:t xml:space="preserve"> </w:t>
      </w:r>
      <w:r>
        <w:rPr>
          <w:rFonts w:eastAsia="Times New Roman"/>
          <w:szCs w:val="24"/>
        </w:rPr>
        <w:t>ε</w:t>
      </w:r>
      <w:r w:rsidRPr="009C58B7">
        <w:rPr>
          <w:rFonts w:eastAsia="Times New Roman"/>
          <w:szCs w:val="24"/>
        </w:rPr>
        <w:t>μείς έχου</w:t>
      </w:r>
      <w:r w:rsidRPr="009C58B7">
        <w:rPr>
          <w:rFonts w:eastAsia="Times New Roman"/>
          <w:szCs w:val="24"/>
        </w:rPr>
        <w:t>με ένα ενωτικό μήνυμα και το στέλνουμε στον ελληνικό λαό</w:t>
      </w:r>
      <w:r>
        <w:rPr>
          <w:rFonts w:eastAsia="Times New Roman"/>
          <w:szCs w:val="24"/>
        </w:rPr>
        <w:t>.</w:t>
      </w:r>
      <w:r w:rsidRPr="009C58B7">
        <w:rPr>
          <w:rFonts w:eastAsia="Times New Roman"/>
          <w:szCs w:val="24"/>
        </w:rPr>
        <w:t xml:space="preserve"> </w:t>
      </w:r>
      <w:r>
        <w:rPr>
          <w:rFonts w:eastAsia="Times New Roman"/>
          <w:szCs w:val="24"/>
        </w:rPr>
        <w:t>Ε</w:t>
      </w:r>
      <w:r w:rsidRPr="009C58B7">
        <w:rPr>
          <w:rFonts w:eastAsia="Times New Roman"/>
          <w:szCs w:val="24"/>
        </w:rPr>
        <w:t xml:space="preserve">σείς </w:t>
      </w:r>
      <w:r>
        <w:rPr>
          <w:rFonts w:eastAsia="Times New Roman"/>
          <w:szCs w:val="24"/>
        </w:rPr>
        <w:t>στήνετε τοίχους.</w:t>
      </w:r>
      <w:r w:rsidRPr="009C58B7">
        <w:rPr>
          <w:rFonts w:eastAsia="Times New Roman"/>
          <w:szCs w:val="24"/>
        </w:rPr>
        <w:t xml:space="preserve"> </w:t>
      </w:r>
      <w:r>
        <w:rPr>
          <w:rFonts w:eastAsia="Times New Roman"/>
          <w:szCs w:val="24"/>
        </w:rPr>
        <w:t>Ε</w:t>
      </w:r>
      <w:r w:rsidRPr="009C58B7">
        <w:rPr>
          <w:rFonts w:eastAsia="Times New Roman"/>
          <w:szCs w:val="24"/>
        </w:rPr>
        <w:t>μείς χτίζουμε γέφυρες</w:t>
      </w:r>
      <w:r>
        <w:rPr>
          <w:rFonts w:eastAsia="Times New Roman"/>
          <w:szCs w:val="24"/>
        </w:rPr>
        <w:t xml:space="preserve">, </w:t>
      </w:r>
      <w:r w:rsidRPr="009C58B7">
        <w:rPr>
          <w:rFonts w:eastAsia="Times New Roman"/>
          <w:szCs w:val="24"/>
        </w:rPr>
        <w:t xml:space="preserve">γέφυρες </w:t>
      </w:r>
      <w:r>
        <w:rPr>
          <w:rFonts w:eastAsia="Times New Roman"/>
          <w:szCs w:val="24"/>
        </w:rPr>
        <w:t xml:space="preserve">στέρεες </w:t>
      </w:r>
      <w:r w:rsidRPr="009C58B7">
        <w:rPr>
          <w:rFonts w:eastAsia="Times New Roman"/>
          <w:szCs w:val="24"/>
        </w:rPr>
        <w:t>και σταθερές</w:t>
      </w:r>
      <w:r>
        <w:rPr>
          <w:rFonts w:eastAsia="Times New Roman"/>
          <w:szCs w:val="24"/>
        </w:rPr>
        <w:t>,</w:t>
      </w:r>
      <w:r w:rsidRPr="009C58B7">
        <w:rPr>
          <w:rFonts w:eastAsia="Times New Roman"/>
          <w:szCs w:val="24"/>
        </w:rPr>
        <w:t xml:space="preserve"> γέφυρες </w:t>
      </w:r>
      <w:r>
        <w:rPr>
          <w:rFonts w:eastAsia="Times New Roman"/>
          <w:szCs w:val="24"/>
        </w:rPr>
        <w:t>ε</w:t>
      </w:r>
      <w:r w:rsidRPr="009C58B7">
        <w:rPr>
          <w:rFonts w:eastAsia="Times New Roman"/>
          <w:szCs w:val="24"/>
        </w:rPr>
        <w:t>λπίδας και προοπτικής</w:t>
      </w:r>
      <w:r>
        <w:rPr>
          <w:rFonts w:eastAsia="Times New Roman"/>
          <w:szCs w:val="24"/>
        </w:rPr>
        <w:t>.</w:t>
      </w:r>
    </w:p>
    <w:p w14:paraId="1286CA69" w14:textId="77777777" w:rsidR="000402FE" w:rsidRDefault="007623D8">
      <w:pPr>
        <w:spacing w:line="600" w:lineRule="auto"/>
        <w:ind w:firstLine="720"/>
        <w:jc w:val="both"/>
        <w:rPr>
          <w:rFonts w:eastAsia="Times New Roman"/>
          <w:szCs w:val="24"/>
        </w:rPr>
      </w:pPr>
      <w:r>
        <w:rPr>
          <w:rFonts w:eastAsia="Times New Roman"/>
          <w:szCs w:val="24"/>
        </w:rPr>
        <w:t>Σ</w:t>
      </w:r>
      <w:r w:rsidRPr="009C58B7">
        <w:rPr>
          <w:rFonts w:eastAsia="Times New Roman"/>
          <w:szCs w:val="24"/>
        </w:rPr>
        <w:t>ας ευχαριστώ πολύ</w:t>
      </w:r>
      <w:r>
        <w:rPr>
          <w:rFonts w:eastAsia="Times New Roman"/>
          <w:szCs w:val="24"/>
        </w:rPr>
        <w:t>.</w:t>
      </w:r>
    </w:p>
    <w:p w14:paraId="1286CA6A" w14:textId="77777777" w:rsidR="000402FE" w:rsidRDefault="007623D8">
      <w:pPr>
        <w:spacing w:line="600" w:lineRule="auto"/>
        <w:ind w:firstLine="720"/>
        <w:jc w:val="both"/>
        <w:rPr>
          <w:rFonts w:eastAsia="Times New Roman"/>
          <w:szCs w:val="24"/>
        </w:rPr>
      </w:pPr>
      <w:r w:rsidRPr="009C58B7">
        <w:rPr>
          <w:rFonts w:eastAsia="Times New Roman"/>
          <w:szCs w:val="24"/>
        </w:rPr>
        <w:t>(</w:t>
      </w: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w:t>
      </w:r>
    </w:p>
    <w:p w14:paraId="1286CA6B" w14:textId="77777777" w:rsidR="000402FE" w:rsidRDefault="007623D8">
      <w:pPr>
        <w:spacing w:line="600" w:lineRule="auto"/>
        <w:ind w:firstLine="720"/>
        <w:jc w:val="both"/>
        <w:rPr>
          <w:rFonts w:eastAsia="Times New Roman"/>
          <w:szCs w:val="24"/>
        </w:rPr>
      </w:pPr>
      <w:r w:rsidRPr="00131E1F">
        <w:rPr>
          <w:rFonts w:eastAsia="Times New Roman"/>
          <w:b/>
          <w:szCs w:val="24"/>
        </w:rPr>
        <w:t>ΠΡΟΕΔΡΟΣ (Νικόλαος Βούτσης):</w:t>
      </w:r>
      <w:r>
        <w:rPr>
          <w:rFonts w:eastAsia="Times New Roman"/>
          <w:b/>
          <w:szCs w:val="24"/>
        </w:rPr>
        <w:t xml:space="preserve"> </w:t>
      </w:r>
      <w:r>
        <w:rPr>
          <w:rFonts w:eastAsia="Times New Roman"/>
          <w:szCs w:val="24"/>
        </w:rPr>
        <w:t>Ευχαριστούμε πολύ την κ</w:t>
      </w:r>
      <w:r>
        <w:rPr>
          <w:rFonts w:eastAsia="Times New Roman"/>
          <w:szCs w:val="24"/>
        </w:rPr>
        <w:t>.</w:t>
      </w:r>
      <w:r>
        <w:rPr>
          <w:rFonts w:eastAsia="Times New Roman"/>
          <w:szCs w:val="24"/>
        </w:rPr>
        <w:t xml:space="preserve"> Γεννηματά. </w:t>
      </w:r>
    </w:p>
    <w:p w14:paraId="1286CA6C" w14:textId="77777777" w:rsidR="000402FE" w:rsidRDefault="007623D8">
      <w:pPr>
        <w:spacing w:line="600" w:lineRule="auto"/>
        <w:ind w:firstLine="720"/>
        <w:jc w:val="both"/>
        <w:rPr>
          <w:rFonts w:eastAsia="Times New Roman"/>
          <w:szCs w:val="24"/>
        </w:rPr>
      </w:pPr>
      <w:r>
        <w:rPr>
          <w:rFonts w:eastAsia="Times New Roman"/>
          <w:szCs w:val="24"/>
        </w:rPr>
        <w:t>Παρακαλώ πολύ καλώ στο Βήμα τον κ.</w:t>
      </w:r>
      <w:r w:rsidRPr="001200DD">
        <w:rPr>
          <w:rFonts w:ascii="inherit" w:eastAsia="Times New Roman" w:hAnsi="inherit" w:cs="Courier New"/>
          <w:color w:val="26282A"/>
          <w:sz w:val="20"/>
        </w:rPr>
        <w:t xml:space="preserve"> </w:t>
      </w:r>
      <w:r>
        <w:rPr>
          <w:rFonts w:eastAsia="Times New Roman"/>
          <w:szCs w:val="24"/>
        </w:rPr>
        <w:t>Κυριάκο Μητσοτάκη,</w:t>
      </w:r>
      <w:r w:rsidRPr="001200DD">
        <w:rPr>
          <w:rFonts w:eastAsia="Times New Roman"/>
          <w:szCs w:val="24"/>
        </w:rPr>
        <w:t xml:space="preserve"> </w:t>
      </w:r>
      <w:r>
        <w:rPr>
          <w:rFonts w:eastAsia="Times New Roman"/>
          <w:szCs w:val="24"/>
        </w:rPr>
        <w:t xml:space="preserve">Αρχηγό της Αξιωματικής Αντιπολίτευσης και Πρόεδρο της Κοινοβουλευτικής Ομάδας της Νέας Δημοκρατίας. </w:t>
      </w:r>
    </w:p>
    <w:p w14:paraId="1286CA6D" w14:textId="77777777" w:rsidR="000402FE" w:rsidRDefault="007623D8">
      <w:pPr>
        <w:spacing w:line="600" w:lineRule="auto"/>
        <w:ind w:firstLine="720"/>
        <w:jc w:val="both"/>
        <w:rPr>
          <w:rFonts w:eastAsia="Times New Roman"/>
          <w:szCs w:val="24"/>
        </w:rPr>
      </w:pPr>
      <w:r>
        <w:rPr>
          <w:rFonts w:eastAsia="Times New Roman"/>
          <w:szCs w:val="24"/>
        </w:rPr>
        <w:t xml:space="preserve">(Όρθιοι οι Βουλευτές της </w:t>
      </w:r>
      <w:r>
        <w:rPr>
          <w:rFonts w:eastAsia="Times New Roman"/>
          <w:szCs w:val="24"/>
        </w:rPr>
        <w:t>Νέας Δημοκρατίας χειροκροτούν ζωηρά και παρατεταμένα)</w:t>
      </w:r>
    </w:p>
    <w:p w14:paraId="1286CA6E" w14:textId="77777777" w:rsidR="000402FE" w:rsidRDefault="007623D8">
      <w:pPr>
        <w:spacing w:line="600" w:lineRule="auto"/>
        <w:ind w:firstLine="720"/>
        <w:jc w:val="both"/>
        <w:rPr>
          <w:rFonts w:eastAsia="Times New Roman"/>
          <w:szCs w:val="24"/>
        </w:rPr>
      </w:pPr>
      <w:r w:rsidRPr="00CE62E1">
        <w:rPr>
          <w:rFonts w:eastAsia="Times New Roman"/>
          <w:b/>
          <w:szCs w:val="24"/>
        </w:rPr>
        <w:t>ΚΥΡΙΑΚΟΣ ΜΗΤΣΟΤΑΚΗΣ (Πρόεδρος της Νέας Δημοκρατίας):</w:t>
      </w:r>
      <w:r>
        <w:rPr>
          <w:rFonts w:eastAsia="Times New Roman"/>
          <w:szCs w:val="24"/>
        </w:rPr>
        <w:t xml:space="preserve"> Κυρίες και κύριοι Βουλευτές, </w:t>
      </w:r>
      <w:r w:rsidRPr="009C58B7">
        <w:rPr>
          <w:rFonts w:eastAsia="Times New Roman"/>
          <w:szCs w:val="24"/>
        </w:rPr>
        <w:t xml:space="preserve">τα όσα διαδραματίζονται σε αυτήν εδώ την </w:t>
      </w:r>
      <w:r>
        <w:rPr>
          <w:rFonts w:eastAsia="Times New Roman"/>
          <w:szCs w:val="24"/>
        </w:rPr>
        <w:t>Α</w:t>
      </w:r>
      <w:r w:rsidRPr="009C58B7">
        <w:rPr>
          <w:rFonts w:eastAsia="Times New Roman"/>
          <w:szCs w:val="24"/>
        </w:rPr>
        <w:t>ίθουσα από χθες επιβεβαιώνουν πλήρως την αρχική μου ε</w:t>
      </w:r>
      <w:r>
        <w:rPr>
          <w:rFonts w:eastAsia="Times New Roman"/>
          <w:szCs w:val="24"/>
        </w:rPr>
        <w:t>κτίμηση ότι δεν πρόκειται</w:t>
      </w:r>
      <w:r>
        <w:rPr>
          <w:rFonts w:eastAsia="Times New Roman"/>
          <w:szCs w:val="24"/>
        </w:rPr>
        <w:t xml:space="preserve"> για μι</w:t>
      </w:r>
      <w:r w:rsidRPr="009C58B7">
        <w:rPr>
          <w:rFonts w:eastAsia="Times New Roman"/>
          <w:szCs w:val="24"/>
        </w:rPr>
        <w:t xml:space="preserve">α κανονική συνεδρίαση της Βουλής με αντικείμενο </w:t>
      </w:r>
      <w:r>
        <w:rPr>
          <w:rFonts w:eastAsia="Times New Roman"/>
          <w:szCs w:val="24"/>
        </w:rPr>
        <w:t>την παροχή ψήφου εμπιστοσύνης προς την Κυβέρνηση,</w:t>
      </w:r>
      <w:r w:rsidRPr="009C58B7">
        <w:rPr>
          <w:rFonts w:eastAsia="Times New Roman"/>
          <w:szCs w:val="24"/>
        </w:rPr>
        <w:t xml:space="preserve"> αλλά για την τελευταία πράξη μιας πολιτικής φαρσοκωμωδίας</w:t>
      </w:r>
      <w:r>
        <w:rPr>
          <w:rFonts w:eastAsia="Times New Roman"/>
          <w:szCs w:val="24"/>
        </w:rPr>
        <w:t>.</w:t>
      </w:r>
    </w:p>
    <w:p w14:paraId="1286CA6F" w14:textId="77777777" w:rsidR="000402FE" w:rsidRDefault="007623D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286CA70" w14:textId="77777777" w:rsidR="000402FE" w:rsidRDefault="007623D8">
      <w:pPr>
        <w:spacing w:line="600" w:lineRule="auto"/>
        <w:ind w:firstLine="720"/>
        <w:jc w:val="both"/>
        <w:rPr>
          <w:rFonts w:eastAsia="Times New Roman"/>
          <w:szCs w:val="24"/>
        </w:rPr>
      </w:pPr>
      <w:r>
        <w:rPr>
          <w:rFonts w:eastAsia="Times New Roman"/>
          <w:szCs w:val="24"/>
        </w:rPr>
        <w:t>Πρόκειται για ακόμα έναν κοινοβουλευτι</w:t>
      </w:r>
      <w:r>
        <w:rPr>
          <w:rFonts w:eastAsia="Times New Roman"/>
          <w:szCs w:val="24"/>
        </w:rPr>
        <w:t>κό ελιγμό, ο οποίος έχει τρεις στόχους: Ο πρώτος στόχος είναι να αγκιστρωθεί</w:t>
      </w:r>
      <w:r w:rsidRPr="009C58B7">
        <w:rPr>
          <w:rFonts w:eastAsia="Times New Roman"/>
          <w:szCs w:val="24"/>
        </w:rPr>
        <w:t xml:space="preserve"> για λίγους μήνες ακόμα ο κ</w:t>
      </w:r>
      <w:r>
        <w:rPr>
          <w:rFonts w:eastAsia="Times New Roman"/>
          <w:szCs w:val="24"/>
        </w:rPr>
        <w:t>.</w:t>
      </w:r>
      <w:r w:rsidRPr="009C58B7">
        <w:rPr>
          <w:rFonts w:eastAsia="Times New Roman"/>
          <w:szCs w:val="24"/>
        </w:rPr>
        <w:t xml:space="preserve"> Τσίπρας στην εξουσία</w:t>
      </w:r>
      <w:r>
        <w:rPr>
          <w:rFonts w:eastAsia="Times New Roman"/>
          <w:szCs w:val="24"/>
        </w:rPr>
        <w:t xml:space="preserve">, ο δεύτερος να στρωθεί ο δρόμος για την εθνικά επιζήμια Συμφωνία των Πρεσπών και ο τρίτος </w:t>
      </w:r>
      <w:r w:rsidRPr="009C58B7">
        <w:rPr>
          <w:rFonts w:eastAsia="Times New Roman"/>
          <w:szCs w:val="24"/>
        </w:rPr>
        <w:t>να κρατηθεί στη ζωή</w:t>
      </w:r>
      <w:r>
        <w:rPr>
          <w:rFonts w:eastAsia="Times New Roman"/>
          <w:szCs w:val="24"/>
        </w:rPr>
        <w:t>,</w:t>
      </w:r>
      <w:r w:rsidRPr="009C58B7">
        <w:rPr>
          <w:rFonts w:eastAsia="Times New Roman"/>
          <w:szCs w:val="24"/>
        </w:rPr>
        <w:t xml:space="preserve"> </w:t>
      </w:r>
      <w:r>
        <w:rPr>
          <w:rFonts w:eastAsia="Times New Roman"/>
          <w:szCs w:val="24"/>
        </w:rPr>
        <w:t>έ</w:t>
      </w:r>
      <w:r w:rsidRPr="009C58B7">
        <w:rPr>
          <w:rFonts w:eastAsia="Times New Roman"/>
          <w:szCs w:val="24"/>
        </w:rPr>
        <w:t>στω και με πολιτικ</w:t>
      </w:r>
      <w:r w:rsidRPr="009C58B7">
        <w:rPr>
          <w:rFonts w:eastAsia="Times New Roman"/>
          <w:szCs w:val="24"/>
        </w:rPr>
        <w:t>ό αναπνευστήρα</w:t>
      </w:r>
      <w:r>
        <w:rPr>
          <w:rFonts w:eastAsia="Times New Roman"/>
          <w:szCs w:val="24"/>
        </w:rPr>
        <w:t>,</w:t>
      </w:r>
      <w:r w:rsidRPr="009C58B7">
        <w:rPr>
          <w:rFonts w:eastAsia="Times New Roman"/>
          <w:szCs w:val="24"/>
        </w:rPr>
        <w:t xml:space="preserve"> το πολιτικό μόρφωμα των ΑΝΕΛ</w:t>
      </w:r>
      <w:r>
        <w:rPr>
          <w:rFonts w:eastAsia="Times New Roman"/>
          <w:szCs w:val="24"/>
        </w:rPr>
        <w:t>.</w:t>
      </w:r>
    </w:p>
    <w:p w14:paraId="1286CA71" w14:textId="77777777" w:rsidR="000402FE" w:rsidRDefault="007623D8">
      <w:pPr>
        <w:spacing w:line="600" w:lineRule="auto"/>
        <w:ind w:firstLine="720"/>
        <w:jc w:val="both"/>
        <w:rPr>
          <w:rFonts w:eastAsia="Times New Roman"/>
          <w:szCs w:val="24"/>
        </w:rPr>
      </w:pPr>
      <w:r w:rsidRPr="009C58B7">
        <w:rPr>
          <w:rFonts w:eastAsia="Times New Roman"/>
          <w:szCs w:val="24"/>
        </w:rPr>
        <w:t>Αν είχ</w:t>
      </w:r>
      <w:r>
        <w:rPr>
          <w:rFonts w:eastAsia="Times New Roman"/>
          <w:szCs w:val="24"/>
        </w:rPr>
        <w:t>αν</w:t>
      </w:r>
      <w:r w:rsidRPr="009C58B7">
        <w:rPr>
          <w:rFonts w:eastAsia="Times New Roman"/>
          <w:szCs w:val="24"/>
        </w:rPr>
        <w:t xml:space="preserve"> ένα κέρδος οι πολίτες που παρακολούθησαν αυτή τη διήμερη διαδικασία</w:t>
      </w:r>
      <w:r>
        <w:rPr>
          <w:rFonts w:eastAsia="Times New Roman"/>
          <w:szCs w:val="24"/>
        </w:rPr>
        <w:t>,</w:t>
      </w:r>
      <w:r w:rsidRPr="009C58B7">
        <w:rPr>
          <w:rFonts w:eastAsia="Times New Roman"/>
          <w:szCs w:val="24"/>
        </w:rPr>
        <w:t xml:space="preserve"> είναι </w:t>
      </w:r>
      <w:r>
        <w:rPr>
          <w:rFonts w:eastAsia="Times New Roman"/>
          <w:szCs w:val="24"/>
        </w:rPr>
        <w:t xml:space="preserve">ότι είδαν </w:t>
      </w:r>
      <w:r w:rsidRPr="009C58B7">
        <w:rPr>
          <w:rFonts w:eastAsia="Times New Roman"/>
          <w:szCs w:val="24"/>
        </w:rPr>
        <w:t>σε ζωντανή μετάδοση το θλιβερό επίπεδο στο οποίο οδηγείται η πολιτική ζωή του τόπου</w:t>
      </w:r>
      <w:r>
        <w:rPr>
          <w:rFonts w:eastAsia="Times New Roman"/>
          <w:szCs w:val="24"/>
        </w:rPr>
        <w:t>, αυτό το αίσχος του αλληλο</w:t>
      </w:r>
      <w:r w:rsidRPr="009C58B7">
        <w:rPr>
          <w:rFonts w:eastAsia="Times New Roman"/>
          <w:szCs w:val="24"/>
        </w:rPr>
        <w:t>δανεισ</w:t>
      </w:r>
      <w:r w:rsidRPr="009C58B7">
        <w:rPr>
          <w:rFonts w:eastAsia="Times New Roman"/>
          <w:szCs w:val="24"/>
        </w:rPr>
        <w:t xml:space="preserve">μού </w:t>
      </w:r>
      <w:r>
        <w:rPr>
          <w:rFonts w:eastAsia="Times New Roman"/>
          <w:szCs w:val="24"/>
        </w:rPr>
        <w:t>Β</w:t>
      </w:r>
      <w:r w:rsidRPr="009C58B7">
        <w:rPr>
          <w:rFonts w:eastAsia="Times New Roman"/>
          <w:szCs w:val="24"/>
        </w:rPr>
        <w:t>ουλευτών μεταξύ ΣΥΡΙΖΑ και ΑΝΕΛ</w:t>
      </w:r>
      <w:r>
        <w:rPr>
          <w:rFonts w:eastAsia="Times New Roman"/>
          <w:szCs w:val="24"/>
        </w:rPr>
        <w:t>,</w:t>
      </w:r>
      <w:r w:rsidRPr="009C58B7">
        <w:rPr>
          <w:rFonts w:eastAsia="Times New Roman"/>
          <w:szCs w:val="24"/>
        </w:rPr>
        <w:t xml:space="preserve"> προκειμένου να σχημ</w:t>
      </w:r>
      <w:r>
        <w:rPr>
          <w:rFonts w:eastAsia="Times New Roman"/>
          <w:szCs w:val="24"/>
        </w:rPr>
        <w:t>ατιστούν πρόσκαιροι συσχετισμοί. Τ</w:t>
      </w:r>
      <w:r w:rsidRPr="009C58B7">
        <w:rPr>
          <w:rFonts w:eastAsia="Times New Roman"/>
          <w:szCs w:val="24"/>
        </w:rPr>
        <w:t>ο πρωί ΑΝΕΛ</w:t>
      </w:r>
      <w:r>
        <w:rPr>
          <w:rFonts w:eastAsia="Times New Roman"/>
          <w:szCs w:val="24"/>
        </w:rPr>
        <w:t>,</w:t>
      </w:r>
      <w:r w:rsidRPr="009C58B7">
        <w:rPr>
          <w:rFonts w:eastAsia="Times New Roman"/>
          <w:szCs w:val="24"/>
        </w:rPr>
        <w:t xml:space="preserve"> το βράδυ ΣΥΡΙΖΑ</w:t>
      </w:r>
      <w:r>
        <w:rPr>
          <w:rFonts w:eastAsia="Times New Roman"/>
          <w:szCs w:val="24"/>
        </w:rPr>
        <w:t>.</w:t>
      </w:r>
    </w:p>
    <w:p w14:paraId="1286CA72" w14:textId="77777777" w:rsidR="000402FE" w:rsidRDefault="007623D8">
      <w:pPr>
        <w:spacing w:line="600" w:lineRule="auto"/>
        <w:ind w:firstLine="720"/>
        <w:jc w:val="both"/>
        <w:rPr>
          <w:rFonts w:eastAsia="Times New Roman"/>
          <w:szCs w:val="24"/>
        </w:rPr>
      </w:pPr>
      <w:r>
        <w:rPr>
          <w:rFonts w:eastAsia="Times New Roman"/>
          <w:szCs w:val="24"/>
        </w:rPr>
        <w:t>Ο</w:t>
      </w:r>
      <w:r w:rsidRPr="009C58B7">
        <w:rPr>
          <w:rFonts w:eastAsia="Times New Roman"/>
          <w:szCs w:val="24"/>
        </w:rPr>
        <w:t xml:space="preserve"> τραγέλαφος των ΑΝΕΛ</w:t>
      </w:r>
      <w:r>
        <w:rPr>
          <w:rFonts w:eastAsia="Times New Roman"/>
          <w:szCs w:val="24"/>
        </w:rPr>
        <w:t>,</w:t>
      </w:r>
      <w:r w:rsidRPr="009C58B7">
        <w:rPr>
          <w:rFonts w:eastAsia="Times New Roman"/>
          <w:szCs w:val="24"/>
        </w:rPr>
        <w:t xml:space="preserve"> ως ένα κόμμα ακορντεόν</w:t>
      </w:r>
      <w:r>
        <w:rPr>
          <w:rFonts w:eastAsia="Times New Roman"/>
          <w:szCs w:val="24"/>
        </w:rPr>
        <w:t>, Βουλευτές</w:t>
      </w:r>
      <w:r w:rsidRPr="009C58B7">
        <w:rPr>
          <w:rFonts w:eastAsia="Times New Roman"/>
          <w:szCs w:val="24"/>
        </w:rPr>
        <w:t xml:space="preserve"> δίνουν ψήφο εμπιστοσύνης χωρίς να διαγράφονται</w:t>
      </w:r>
      <w:r>
        <w:rPr>
          <w:rFonts w:eastAsia="Times New Roman"/>
          <w:szCs w:val="24"/>
        </w:rPr>
        <w:t>,</w:t>
      </w:r>
      <w:r w:rsidRPr="009C58B7">
        <w:rPr>
          <w:rFonts w:eastAsia="Times New Roman"/>
          <w:szCs w:val="24"/>
        </w:rPr>
        <w:t xml:space="preserve"> για να μπορεί ο κ</w:t>
      </w:r>
      <w:r>
        <w:rPr>
          <w:rFonts w:eastAsia="Times New Roman"/>
          <w:szCs w:val="24"/>
        </w:rPr>
        <w:t xml:space="preserve">. </w:t>
      </w:r>
      <w:r w:rsidRPr="009C58B7">
        <w:rPr>
          <w:rFonts w:eastAsia="Times New Roman"/>
          <w:szCs w:val="24"/>
        </w:rPr>
        <w:t>Καμμένος να</w:t>
      </w:r>
      <w:r w:rsidRPr="009C58B7">
        <w:rPr>
          <w:rFonts w:eastAsia="Times New Roman"/>
          <w:szCs w:val="24"/>
        </w:rPr>
        <w:t xml:space="preserve"> διατηρεί τα προνόμια του ως επικεφαλής </w:t>
      </w:r>
      <w:r>
        <w:rPr>
          <w:rFonts w:eastAsia="Times New Roman"/>
          <w:szCs w:val="24"/>
        </w:rPr>
        <w:t>Κ</w:t>
      </w:r>
      <w:r w:rsidRPr="009C58B7">
        <w:rPr>
          <w:rFonts w:eastAsia="Times New Roman"/>
          <w:szCs w:val="24"/>
        </w:rPr>
        <w:t>οινοβουλευτικής Ομάδος</w:t>
      </w:r>
      <w:r>
        <w:rPr>
          <w:rFonts w:eastAsia="Times New Roman"/>
          <w:szCs w:val="24"/>
        </w:rPr>
        <w:t>.</w:t>
      </w:r>
      <w:r w:rsidRPr="009C58B7">
        <w:rPr>
          <w:rFonts w:eastAsia="Times New Roman"/>
          <w:szCs w:val="24"/>
        </w:rPr>
        <w:t xml:space="preserve"> </w:t>
      </w:r>
      <w:r>
        <w:rPr>
          <w:rFonts w:eastAsia="Times New Roman"/>
          <w:szCs w:val="24"/>
        </w:rPr>
        <w:t>Υ</w:t>
      </w:r>
      <w:r w:rsidRPr="009C58B7">
        <w:rPr>
          <w:rFonts w:eastAsia="Times New Roman"/>
          <w:szCs w:val="24"/>
        </w:rPr>
        <w:t xml:space="preserve">πουργοί προερχόμενοι από τους ΑΝΕΛ </w:t>
      </w:r>
      <w:r>
        <w:rPr>
          <w:rFonts w:eastAsia="Times New Roman"/>
          <w:szCs w:val="24"/>
        </w:rPr>
        <w:t>παραμένουν στις θέσεις τους.</w:t>
      </w:r>
    </w:p>
    <w:p w14:paraId="1286CA73" w14:textId="77777777" w:rsidR="000402FE" w:rsidRDefault="007623D8">
      <w:pPr>
        <w:spacing w:line="600" w:lineRule="auto"/>
        <w:ind w:firstLine="720"/>
        <w:jc w:val="center"/>
        <w:rPr>
          <w:rFonts w:eastAsia="Times New Roman"/>
          <w:szCs w:val="24"/>
        </w:rPr>
      </w:pPr>
      <w:r>
        <w:rPr>
          <w:rFonts w:eastAsia="Times New Roman"/>
          <w:szCs w:val="24"/>
        </w:rPr>
        <w:t>(Θόρυβος στην Αίθουσα)</w:t>
      </w:r>
    </w:p>
    <w:p w14:paraId="1286CA74" w14:textId="77777777" w:rsidR="000402FE" w:rsidRDefault="007623D8">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Κάντε ησυχία, παρακαλώ. </w:t>
      </w:r>
    </w:p>
    <w:p w14:paraId="1286CA75" w14:textId="77777777" w:rsidR="000402FE" w:rsidRDefault="007623D8">
      <w:pPr>
        <w:spacing w:line="600" w:lineRule="auto"/>
        <w:ind w:firstLine="720"/>
        <w:jc w:val="both"/>
        <w:rPr>
          <w:rFonts w:eastAsia="Times New Roman"/>
          <w:szCs w:val="24"/>
        </w:rPr>
      </w:pPr>
      <w:r>
        <w:rPr>
          <w:rFonts w:eastAsia="Times New Roman"/>
          <w:szCs w:val="24"/>
        </w:rPr>
        <w:t xml:space="preserve">Συνεχίστε, κύριε Πρόεδρε. </w:t>
      </w:r>
    </w:p>
    <w:p w14:paraId="1286CA76" w14:textId="77777777" w:rsidR="000402FE" w:rsidRDefault="007623D8">
      <w:pPr>
        <w:spacing w:line="600" w:lineRule="auto"/>
        <w:ind w:firstLine="720"/>
        <w:jc w:val="both"/>
        <w:rPr>
          <w:rFonts w:eastAsia="Times New Roman"/>
          <w:szCs w:val="24"/>
        </w:rPr>
      </w:pPr>
      <w:r w:rsidRPr="00345A68">
        <w:rPr>
          <w:rFonts w:eastAsia="Times New Roman"/>
          <w:b/>
          <w:szCs w:val="24"/>
        </w:rPr>
        <w:t xml:space="preserve">ΚΥΡΙΑΚΟΣ ΜΗΤΣΟΤΑΚΗΣ (Πρόεδρος της Νέας Δημοκρατίας): </w:t>
      </w:r>
      <w:r w:rsidRPr="000576F4">
        <w:rPr>
          <w:rFonts w:eastAsia="Times New Roman"/>
          <w:szCs w:val="24"/>
        </w:rPr>
        <w:t>Αναρωτιέμαι, πράγματι, κύριε Τσίπρα, εάν η κ</w:t>
      </w:r>
      <w:r w:rsidRPr="000576F4">
        <w:rPr>
          <w:rFonts w:eastAsia="Times New Roman"/>
          <w:szCs w:val="24"/>
        </w:rPr>
        <w:t>.</w:t>
      </w:r>
      <w:r w:rsidRPr="00345A68">
        <w:rPr>
          <w:rFonts w:eastAsia="Times New Roman"/>
          <w:szCs w:val="24"/>
        </w:rPr>
        <w:t xml:space="preserve"> Παπακώστα, η κ</w:t>
      </w:r>
      <w:r w:rsidRPr="000576F4">
        <w:rPr>
          <w:rFonts w:eastAsia="Times New Roman"/>
          <w:szCs w:val="24"/>
        </w:rPr>
        <w:t>.</w:t>
      </w:r>
      <w:r w:rsidRPr="00345A68">
        <w:rPr>
          <w:rFonts w:eastAsia="Times New Roman"/>
          <w:szCs w:val="24"/>
        </w:rPr>
        <w:t xml:space="preserve"> Κουντουρά, ο κ. Κόκκαλης</w:t>
      </w:r>
      <w:r w:rsidRPr="000576F4">
        <w:rPr>
          <w:rFonts w:eastAsia="Times New Roman"/>
          <w:szCs w:val="24"/>
        </w:rPr>
        <w:t>,</w:t>
      </w:r>
      <w:r w:rsidRPr="00345A68">
        <w:rPr>
          <w:rFonts w:eastAsia="Times New Roman"/>
          <w:szCs w:val="24"/>
        </w:rPr>
        <w:t xml:space="preserve"> θα σας έδιναν ψήφο εμπιστοσύνης αν τους είχατε </w:t>
      </w:r>
      <w:r w:rsidRPr="000576F4">
        <w:rPr>
          <w:rFonts w:eastAsia="Times New Roman"/>
          <w:szCs w:val="24"/>
        </w:rPr>
        <w:t>απομακρύνει από την Κυβέρνηση. Νομίζω ότι όλοι γνωρίζουν την απάντησ</w:t>
      </w:r>
      <w:r w:rsidRPr="000576F4">
        <w:rPr>
          <w:rFonts w:eastAsia="Times New Roman"/>
          <w:szCs w:val="24"/>
        </w:rPr>
        <w:t xml:space="preserve">η </w:t>
      </w:r>
      <w:r w:rsidRPr="009C58B7">
        <w:rPr>
          <w:rFonts w:eastAsia="Times New Roman"/>
          <w:szCs w:val="24"/>
        </w:rPr>
        <w:t>στο ερώτημα αυτό</w:t>
      </w:r>
      <w:r>
        <w:rPr>
          <w:rFonts w:eastAsia="Times New Roman"/>
          <w:szCs w:val="24"/>
        </w:rPr>
        <w:t>.</w:t>
      </w:r>
    </w:p>
    <w:p w14:paraId="1286CA77" w14:textId="77777777" w:rsidR="000402FE" w:rsidRDefault="007623D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286CA78" w14:textId="77777777" w:rsidR="000402FE" w:rsidRDefault="007623D8">
      <w:pPr>
        <w:spacing w:line="600" w:lineRule="auto"/>
        <w:ind w:firstLine="720"/>
        <w:jc w:val="both"/>
        <w:rPr>
          <w:rFonts w:eastAsia="Times New Roman"/>
          <w:szCs w:val="24"/>
        </w:rPr>
      </w:pPr>
      <w:r>
        <w:rPr>
          <w:rFonts w:eastAsia="Times New Roman"/>
          <w:szCs w:val="24"/>
        </w:rPr>
        <w:t>Υ</w:t>
      </w:r>
      <w:r w:rsidRPr="009C58B7">
        <w:rPr>
          <w:rFonts w:eastAsia="Times New Roman"/>
          <w:szCs w:val="24"/>
        </w:rPr>
        <w:t xml:space="preserve">πάρχουν και άλλοι </w:t>
      </w:r>
      <w:r>
        <w:rPr>
          <w:rFonts w:eastAsia="Times New Roman"/>
          <w:szCs w:val="24"/>
        </w:rPr>
        <w:t>Βουλευτές των ΑΝΕΛ, οι οποίοι</w:t>
      </w:r>
      <w:r w:rsidRPr="009C58B7">
        <w:rPr>
          <w:rFonts w:eastAsia="Times New Roman"/>
          <w:szCs w:val="24"/>
        </w:rPr>
        <w:t xml:space="preserve"> ψηφίζουν τον κ</w:t>
      </w:r>
      <w:r>
        <w:rPr>
          <w:rFonts w:eastAsia="Times New Roman"/>
          <w:szCs w:val="24"/>
        </w:rPr>
        <w:t>.</w:t>
      </w:r>
      <w:r w:rsidRPr="009C58B7">
        <w:rPr>
          <w:rFonts w:eastAsia="Times New Roman"/>
          <w:szCs w:val="24"/>
        </w:rPr>
        <w:t xml:space="preserve"> Τσίπρα για </w:t>
      </w:r>
      <w:r>
        <w:rPr>
          <w:rFonts w:eastAsia="Times New Roman"/>
          <w:szCs w:val="24"/>
        </w:rPr>
        <w:t>Π</w:t>
      </w:r>
      <w:r w:rsidRPr="009C58B7">
        <w:rPr>
          <w:rFonts w:eastAsia="Times New Roman"/>
          <w:szCs w:val="24"/>
        </w:rPr>
        <w:t>ρωθυπουργό</w:t>
      </w:r>
      <w:r>
        <w:rPr>
          <w:rFonts w:eastAsia="Times New Roman"/>
          <w:szCs w:val="24"/>
        </w:rPr>
        <w:t>.</w:t>
      </w:r>
      <w:r w:rsidRPr="009C58B7">
        <w:rPr>
          <w:rFonts w:eastAsia="Times New Roman"/>
          <w:szCs w:val="24"/>
        </w:rPr>
        <w:t xml:space="preserve"> </w:t>
      </w:r>
      <w:r>
        <w:rPr>
          <w:rFonts w:eastAsia="Times New Roman"/>
          <w:szCs w:val="24"/>
        </w:rPr>
        <w:t>Έ</w:t>
      </w:r>
      <w:r w:rsidRPr="009C58B7">
        <w:rPr>
          <w:rFonts w:eastAsia="Times New Roman"/>
          <w:szCs w:val="24"/>
        </w:rPr>
        <w:t xml:space="preserve">χουν δηλώσει δημόσια ότι θα στηρίξουν την </w:t>
      </w:r>
      <w:r>
        <w:rPr>
          <w:rFonts w:eastAsia="Times New Roman"/>
          <w:szCs w:val="24"/>
        </w:rPr>
        <w:t>Κ</w:t>
      </w:r>
      <w:r w:rsidRPr="009C58B7">
        <w:rPr>
          <w:rFonts w:eastAsia="Times New Roman"/>
          <w:szCs w:val="24"/>
        </w:rPr>
        <w:t xml:space="preserve">υβέρνηση </w:t>
      </w:r>
      <w:r>
        <w:rPr>
          <w:rFonts w:eastAsia="Times New Roman"/>
          <w:szCs w:val="24"/>
        </w:rPr>
        <w:t xml:space="preserve">σε αυτή </w:t>
      </w:r>
      <w:r w:rsidRPr="009C58B7">
        <w:rPr>
          <w:rFonts w:eastAsia="Times New Roman"/>
          <w:szCs w:val="24"/>
        </w:rPr>
        <w:t>την ψήφο εμπιστοσύνης</w:t>
      </w:r>
      <w:r>
        <w:rPr>
          <w:rFonts w:eastAsia="Times New Roman"/>
          <w:szCs w:val="24"/>
        </w:rPr>
        <w:t>, αλλά έχου</w:t>
      </w:r>
      <w:r>
        <w:rPr>
          <w:rFonts w:eastAsia="Times New Roman"/>
          <w:szCs w:val="24"/>
        </w:rPr>
        <w:t>ν δηλώσει ταυτόχρονα ότι δεν ψηφίζουν την Συμφωνία των Πρεσπών, διαφωνώντας με αυτόν τον τρόπο με την κεντρική πολιτική σας επιλογή.</w:t>
      </w:r>
    </w:p>
    <w:p w14:paraId="1286CA79" w14:textId="77777777" w:rsidR="000402FE" w:rsidRDefault="007623D8">
      <w:pPr>
        <w:spacing w:line="600" w:lineRule="auto"/>
        <w:ind w:firstLine="720"/>
        <w:jc w:val="center"/>
        <w:rPr>
          <w:rFonts w:eastAsia="Times New Roman"/>
          <w:szCs w:val="24"/>
        </w:rPr>
      </w:pPr>
      <w:r>
        <w:rPr>
          <w:rFonts w:eastAsia="Times New Roman"/>
          <w:szCs w:val="24"/>
        </w:rPr>
        <w:t>(Θόρυβος στην Αίθουσα)</w:t>
      </w:r>
    </w:p>
    <w:p w14:paraId="1286CA7A" w14:textId="77777777" w:rsidR="000402FE" w:rsidRDefault="007623D8">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Ησυχία, παρακαλώ!</w:t>
      </w:r>
    </w:p>
    <w:p w14:paraId="1286CA7B" w14:textId="77777777" w:rsidR="000402FE" w:rsidRDefault="007623D8">
      <w:pPr>
        <w:spacing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Κ</w:t>
      </w:r>
      <w:r w:rsidRPr="009C58B7">
        <w:rPr>
          <w:rFonts w:eastAsia="Times New Roman"/>
          <w:szCs w:val="24"/>
        </w:rPr>
        <w:t>αι κάτι ακόμα</w:t>
      </w:r>
      <w:r>
        <w:rPr>
          <w:rFonts w:eastAsia="Times New Roman"/>
          <w:szCs w:val="24"/>
        </w:rPr>
        <w:t xml:space="preserve"> το οποίο μου έκανε</w:t>
      </w:r>
      <w:r w:rsidRPr="009C58B7">
        <w:rPr>
          <w:rFonts w:eastAsia="Times New Roman"/>
          <w:szCs w:val="24"/>
        </w:rPr>
        <w:t xml:space="preserve"> </w:t>
      </w:r>
      <w:r>
        <w:rPr>
          <w:rFonts w:eastAsia="Times New Roman"/>
          <w:szCs w:val="24"/>
        </w:rPr>
        <w:t>πολλή</w:t>
      </w:r>
      <w:r w:rsidRPr="009C58B7">
        <w:rPr>
          <w:rFonts w:eastAsia="Times New Roman"/>
          <w:szCs w:val="24"/>
        </w:rPr>
        <w:t xml:space="preserve"> εντύπωση</w:t>
      </w:r>
      <w:r>
        <w:rPr>
          <w:rFonts w:eastAsia="Times New Roman"/>
          <w:szCs w:val="24"/>
        </w:rPr>
        <w:t>.</w:t>
      </w:r>
      <w:r w:rsidRPr="009C58B7">
        <w:rPr>
          <w:rFonts w:eastAsia="Times New Roman"/>
          <w:szCs w:val="24"/>
        </w:rPr>
        <w:t xml:space="preserve"> </w:t>
      </w:r>
      <w:r>
        <w:rPr>
          <w:rFonts w:eastAsia="Times New Roman"/>
          <w:szCs w:val="24"/>
        </w:rPr>
        <w:t>Το επεσήμανε και ο κ. Θεοδωράκης. Τ</w:t>
      </w:r>
      <w:r w:rsidRPr="009C58B7">
        <w:rPr>
          <w:rFonts w:eastAsia="Times New Roman"/>
          <w:szCs w:val="24"/>
        </w:rPr>
        <w:t xml:space="preserve">έσσερις από τους έξι </w:t>
      </w:r>
      <w:r>
        <w:rPr>
          <w:rFonts w:eastAsia="Times New Roman"/>
          <w:szCs w:val="24"/>
        </w:rPr>
        <w:t xml:space="preserve">Βουλευτές οι οποίοι έχουν εκδηλώσει δημόσια </w:t>
      </w:r>
      <w:r w:rsidRPr="009C58B7">
        <w:rPr>
          <w:rFonts w:eastAsia="Times New Roman"/>
          <w:szCs w:val="24"/>
        </w:rPr>
        <w:t xml:space="preserve">την πρόθεσή τους να στηρίξουν την </w:t>
      </w:r>
      <w:r>
        <w:rPr>
          <w:rFonts w:eastAsia="Times New Roman"/>
          <w:szCs w:val="24"/>
        </w:rPr>
        <w:t>Κ</w:t>
      </w:r>
      <w:r w:rsidRPr="009C58B7">
        <w:rPr>
          <w:rFonts w:eastAsia="Times New Roman"/>
          <w:szCs w:val="24"/>
        </w:rPr>
        <w:t>υβέρνηση</w:t>
      </w:r>
      <w:r>
        <w:rPr>
          <w:rFonts w:eastAsia="Times New Roman"/>
          <w:szCs w:val="24"/>
        </w:rPr>
        <w:t>,</w:t>
      </w:r>
      <w:r w:rsidRPr="009C58B7">
        <w:rPr>
          <w:rFonts w:eastAsia="Times New Roman"/>
          <w:szCs w:val="24"/>
        </w:rPr>
        <w:t xml:space="preserve"> τρεις </w:t>
      </w:r>
      <w:r>
        <w:rPr>
          <w:rFonts w:eastAsia="Times New Roman"/>
          <w:szCs w:val="24"/>
        </w:rPr>
        <w:t>Υ</w:t>
      </w:r>
      <w:r w:rsidRPr="009C58B7">
        <w:rPr>
          <w:rFonts w:eastAsia="Times New Roman"/>
          <w:szCs w:val="24"/>
        </w:rPr>
        <w:t>πουργοί</w:t>
      </w:r>
      <w:r>
        <w:rPr>
          <w:rFonts w:eastAsia="Times New Roman"/>
          <w:szCs w:val="24"/>
        </w:rPr>
        <w:t>,</w:t>
      </w:r>
      <w:r w:rsidRPr="009C58B7">
        <w:rPr>
          <w:rFonts w:eastAsia="Times New Roman"/>
          <w:szCs w:val="24"/>
        </w:rPr>
        <w:t xml:space="preserve"> </w:t>
      </w:r>
      <w:r>
        <w:rPr>
          <w:rFonts w:eastAsia="Times New Roman"/>
          <w:szCs w:val="24"/>
        </w:rPr>
        <w:t>η κ</w:t>
      </w:r>
      <w:r>
        <w:rPr>
          <w:rFonts w:eastAsia="Times New Roman"/>
          <w:szCs w:val="24"/>
        </w:rPr>
        <w:t>.</w:t>
      </w:r>
      <w:r>
        <w:rPr>
          <w:rFonts w:eastAsia="Times New Roman"/>
          <w:szCs w:val="24"/>
        </w:rPr>
        <w:t xml:space="preserve"> Κουντουρά, </w:t>
      </w:r>
      <w:r w:rsidRPr="009C58B7">
        <w:rPr>
          <w:rFonts w:eastAsia="Times New Roman"/>
          <w:szCs w:val="24"/>
        </w:rPr>
        <w:t>ο κ</w:t>
      </w:r>
      <w:r>
        <w:rPr>
          <w:rFonts w:eastAsia="Times New Roman"/>
          <w:szCs w:val="24"/>
        </w:rPr>
        <w:t>.</w:t>
      </w:r>
      <w:r w:rsidRPr="009C58B7">
        <w:rPr>
          <w:rFonts w:eastAsia="Times New Roman"/>
          <w:szCs w:val="24"/>
        </w:rPr>
        <w:t xml:space="preserve"> Κόκκαλης</w:t>
      </w:r>
      <w:r>
        <w:rPr>
          <w:rFonts w:eastAsia="Times New Roman"/>
          <w:szCs w:val="24"/>
        </w:rPr>
        <w:t>,</w:t>
      </w:r>
      <w:r w:rsidRPr="009C58B7">
        <w:rPr>
          <w:rFonts w:eastAsia="Times New Roman"/>
          <w:szCs w:val="24"/>
        </w:rPr>
        <w:t xml:space="preserve"> η κ</w:t>
      </w:r>
      <w:r>
        <w:rPr>
          <w:rFonts w:eastAsia="Times New Roman"/>
          <w:szCs w:val="24"/>
        </w:rPr>
        <w:t>.</w:t>
      </w:r>
      <w:r w:rsidRPr="009C58B7">
        <w:rPr>
          <w:rFonts w:eastAsia="Times New Roman"/>
          <w:szCs w:val="24"/>
        </w:rPr>
        <w:t xml:space="preserve"> Παπακώστα</w:t>
      </w:r>
      <w:r w:rsidRPr="009C58B7">
        <w:rPr>
          <w:rFonts w:eastAsia="Times New Roman"/>
          <w:szCs w:val="24"/>
        </w:rPr>
        <w:t xml:space="preserve"> και </w:t>
      </w:r>
      <w:r>
        <w:rPr>
          <w:rFonts w:eastAsia="Times New Roman"/>
          <w:szCs w:val="24"/>
        </w:rPr>
        <w:t>ο κ.</w:t>
      </w:r>
      <w:r w:rsidRPr="009C58B7">
        <w:rPr>
          <w:rFonts w:eastAsia="Times New Roman"/>
          <w:szCs w:val="24"/>
        </w:rPr>
        <w:t xml:space="preserve"> Ζουράρις</w:t>
      </w:r>
      <w:r>
        <w:rPr>
          <w:rFonts w:eastAsia="Times New Roman"/>
          <w:szCs w:val="24"/>
        </w:rPr>
        <w:t>, δεν μπήκαν καν στον</w:t>
      </w:r>
      <w:r w:rsidRPr="009C58B7">
        <w:rPr>
          <w:rFonts w:eastAsia="Times New Roman"/>
          <w:szCs w:val="24"/>
        </w:rPr>
        <w:t xml:space="preserve"> </w:t>
      </w:r>
      <w:r>
        <w:rPr>
          <w:rFonts w:eastAsia="Times New Roman"/>
          <w:szCs w:val="24"/>
        </w:rPr>
        <w:t xml:space="preserve">κόπο </w:t>
      </w:r>
      <w:r w:rsidRPr="009C58B7">
        <w:rPr>
          <w:rFonts w:eastAsia="Times New Roman"/>
          <w:szCs w:val="24"/>
        </w:rPr>
        <w:t xml:space="preserve">να ανέβουν στο Βήμα και να αιτιολογήσουν την ψήφο </w:t>
      </w:r>
      <w:r>
        <w:rPr>
          <w:rFonts w:eastAsia="Times New Roman"/>
          <w:szCs w:val="24"/>
        </w:rPr>
        <w:t xml:space="preserve">τους. </w:t>
      </w:r>
    </w:p>
    <w:p w14:paraId="1286CA7C" w14:textId="77777777" w:rsidR="000402FE" w:rsidRDefault="007623D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286CA7D" w14:textId="77777777" w:rsidR="000402FE" w:rsidRDefault="007623D8">
      <w:pPr>
        <w:spacing w:line="600" w:lineRule="auto"/>
        <w:ind w:firstLine="720"/>
        <w:jc w:val="both"/>
        <w:rPr>
          <w:rFonts w:eastAsia="Times New Roman"/>
          <w:szCs w:val="24"/>
        </w:rPr>
      </w:pPr>
      <w:r>
        <w:rPr>
          <w:rFonts w:eastAsia="Times New Roman"/>
          <w:szCs w:val="24"/>
        </w:rPr>
        <w:t>Δ</w:t>
      </w:r>
      <w:r w:rsidRPr="009C58B7">
        <w:rPr>
          <w:rFonts w:eastAsia="Times New Roman"/>
          <w:szCs w:val="24"/>
        </w:rPr>
        <w:t xml:space="preserve">ύο είναι στην Κίνα και δύο </w:t>
      </w:r>
      <w:r>
        <w:rPr>
          <w:rFonts w:eastAsia="Times New Roman"/>
          <w:szCs w:val="24"/>
        </w:rPr>
        <w:t>κ</w:t>
      </w:r>
      <w:r w:rsidRPr="009C58B7">
        <w:rPr>
          <w:rFonts w:eastAsia="Times New Roman"/>
          <w:szCs w:val="24"/>
        </w:rPr>
        <w:t>άνουν τους Κινέζους</w:t>
      </w:r>
      <w:r>
        <w:rPr>
          <w:rFonts w:eastAsia="Times New Roman"/>
          <w:szCs w:val="24"/>
        </w:rPr>
        <w:t>!</w:t>
      </w:r>
    </w:p>
    <w:p w14:paraId="1286CA7E" w14:textId="77777777" w:rsidR="000402FE" w:rsidRDefault="007623D8">
      <w:pPr>
        <w:spacing w:line="600" w:lineRule="auto"/>
        <w:ind w:firstLine="720"/>
        <w:jc w:val="center"/>
        <w:rPr>
          <w:rFonts w:eastAsia="Times New Roman"/>
          <w:szCs w:val="24"/>
        </w:rPr>
      </w:pPr>
      <w:r>
        <w:rPr>
          <w:rFonts w:eastAsia="Times New Roman"/>
          <w:szCs w:val="24"/>
        </w:rPr>
        <w:t xml:space="preserve">(Χειροκροτήματα και γέλωτες από την πτέρυγα της </w:t>
      </w:r>
      <w:r>
        <w:rPr>
          <w:rFonts w:eastAsia="Times New Roman"/>
          <w:szCs w:val="24"/>
        </w:rPr>
        <w:t>Νέας Δημοκρατίας)</w:t>
      </w:r>
    </w:p>
    <w:p w14:paraId="1286CA7F" w14:textId="77777777" w:rsidR="000402FE" w:rsidRDefault="007623D8">
      <w:pPr>
        <w:spacing w:line="600" w:lineRule="auto"/>
        <w:ind w:firstLine="720"/>
        <w:jc w:val="both"/>
        <w:rPr>
          <w:rFonts w:eastAsia="Times New Roman"/>
          <w:szCs w:val="24"/>
        </w:rPr>
      </w:pPr>
      <w:r>
        <w:rPr>
          <w:rFonts w:eastAsia="Times New Roman"/>
          <w:szCs w:val="24"/>
        </w:rPr>
        <w:t>Ποτέ</w:t>
      </w:r>
      <w:r w:rsidRPr="009C58B7">
        <w:rPr>
          <w:rFonts w:eastAsia="Times New Roman"/>
          <w:szCs w:val="24"/>
        </w:rPr>
        <w:t xml:space="preserve"> το </w:t>
      </w:r>
      <w:r>
        <w:rPr>
          <w:rFonts w:eastAsia="Times New Roman"/>
          <w:szCs w:val="24"/>
        </w:rPr>
        <w:t>Κ</w:t>
      </w:r>
      <w:r w:rsidRPr="009C58B7">
        <w:rPr>
          <w:rFonts w:eastAsia="Times New Roman"/>
          <w:szCs w:val="24"/>
        </w:rPr>
        <w:t>οινοβούλιο</w:t>
      </w:r>
      <w:r>
        <w:rPr>
          <w:rFonts w:eastAsia="Times New Roman"/>
          <w:szCs w:val="24"/>
        </w:rPr>
        <w:t>,</w:t>
      </w:r>
      <w:r w:rsidRPr="009C58B7">
        <w:rPr>
          <w:rFonts w:eastAsia="Times New Roman"/>
          <w:szCs w:val="24"/>
        </w:rPr>
        <w:t xml:space="preserve"> </w:t>
      </w:r>
      <w:r>
        <w:rPr>
          <w:rFonts w:eastAsia="Times New Roman"/>
          <w:szCs w:val="24"/>
        </w:rPr>
        <w:t>ποτέ το</w:t>
      </w:r>
      <w:r w:rsidRPr="009C58B7">
        <w:rPr>
          <w:rFonts w:eastAsia="Times New Roman"/>
          <w:szCs w:val="24"/>
        </w:rPr>
        <w:t xml:space="preserve"> κοινοβουλευτικό μας πολίτευμα δεν είχε υποστεί ένα</w:t>
      </w:r>
      <w:r>
        <w:rPr>
          <w:rFonts w:eastAsia="Times New Roman"/>
          <w:szCs w:val="24"/>
        </w:rPr>
        <w:t>ν</w:t>
      </w:r>
      <w:r w:rsidRPr="009C58B7">
        <w:rPr>
          <w:rFonts w:eastAsia="Times New Roman"/>
          <w:szCs w:val="24"/>
        </w:rPr>
        <w:t xml:space="preserve"> τέτοιο ευτελισμό</w:t>
      </w:r>
      <w:r>
        <w:rPr>
          <w:rFonts w:eastAsia="Times New Roman"/>
          <w:szCs w:val="24"/>
        </w:rPr>
        <w:t>.</w:t>
      </w:r>
      <w:r w:rsidRPr="009C58B7">
        <w:rPr>
          <w:rFonts w:eastAsia="Times New Roman"/>
          <w:szCs w:val="24"/>
        </w:rPr>
        <w:t xml:space="preserve"> </w:t>
      </w:r>
      <w:r>
        <w:rPr>
          <w:rFonts w:eastAsia="Times New Roman"/>
          <w:szCs w:val="24"/>
        </w:rPr>
        <w:t>Κ</w:t>
      </w:r>
      <w:r w:rsidRPr="009C58B7">
        <w:rPr>
          <w:rFonts w:eastAsia="Times New Roman"/>
          <w:szCs w:val="24"/>
        </w:rPr>
        <w:t>αταφέρατε το πρωτοφανές</w:t>
      </w:r>
      <w:r>
        <w:rPr>
          <w:rFonts w:eastAsia="Times New Roman"/>
          <w:szCs w:val="24"/>
        </w:rPr>
        <w:t>,</w:t>
      </w:r>
      <w:r w:rsidRPr="009C58B7">
        <w:rPr>
          <w:rFonts w:eastAsia="Times New Roman"/>
          <w:szCs w:val="24"/>
        </w:rPr>
        <w:t xml:space="preserve"> </w:t>
      </w:r>
      <w:r>
        <w:rPr>
          <w:rFonts w:eastAsia="Times New Roman"/>
          <w:szCs w:val="24"/>
        </w:rPr>
        <w:t>κ</w:t>
      </w:r>
      <w:r w:rsidRPr="009C58B7">
        <w:rPr>
          <w:rFonts w:eastAsia="Times New Roman"/>
          <w:szCs w:val="24"/>
        </w:rPr>
        <w:t>ύριε Τσίπρα</w:t>
      </w:r>
      <w:r>
        <w:rPr>
          <w:rFonts w:eastAsia="Times New Roman"/>
          <w:szCs w:val="24"/>
        </w:rPr>
        <w:t>.</w:t>
      </w:r>
      <w:r w:rsidRPr="009C58B7">
        <w:rPr>
          <w:rFonts w:eastAsia="Times New Roman"/>
          <w:szCs w:val="24"/>
        </w:rPr>
        <w:t xml:space="preserve"> </w:t>
      </w:r>
      <w:r>
        <w:rPr>
          <w:rFonts w:eastAsia="Times New Roman"/>
          <w:szCs w:val="24"/>
        </w:rPr>
        <w:t>Κ</w:t>
      </w:r>
      <w:r w:rsidRPr="009C58B7">
        <w:rPr>
          <w:rFonts w:eastAsia="Times New Roman"/>
          <w:szCs w:val="24"/>
        </w:rPr>
        <w:t xml:space="preserve">αταντήσατε την </w:t>
      </w:r>
      <w:r>
        <w:rPr>
          <w:rFonts w:eastAsia="Times New Roman"/>
          <w:szCs w:val="24"/>
        </w:rPr>
        <w:t>ε</w:t>
      </w:r>
      <w:r w:rsidRPr="009C58B7">
        <w:rPr>
          <w:rFonts w:eastAsia="Times New Roman"/>
          <w:szCs w:val="24"/>
        </w:rPr>
        <w:t>λληνική Βουλή</w:t>
      </w:r>
      <w:r>
        <w:rPr>
          <w:rFonts w:eastAsia="Times New Roman"/>
          <w:szCs w:val="24"/>
        </w:rPr>
        <w:t>,</w:t>
      </w:r>
      <w:r w:rsidRPr="009C58B7">
        <w:rPr>
          <w:rFonts w:eastAsia="Times New Roman"/>
          <w:szCs w:val="24"/>
        </w:rPr>
        <w:t xml:space="preserve"> να θυμίζει την πρόσφατη εικόνα της Βουλής των Σκοπίων</w:t>
      </w:r>
      <w:r>
        <w:rPr>
          <w:rFonts w:eastAsia="Times New Roman"/>
          <w:szCs w:val="24"/>
        </w:rPr>
        <w:t>.</w:t>
      </w:r>
      <w:r w:rsidRPr="009C58B7">
        <w:rPr>
          <w:rFonts w:eastAsia="Times New Roman"/>
          <w:szCs w:val="24"/>
        </w:rPr>
        <w:t xml:space="preserve"> </w:t>
      </w:r>
    </w:p>
    <w:p w14:paraId="1286CA80" w14:textId="77777777" w:rsidR="000402FE" w:rsidRDefault="007623D8">
      <w:pPr>
        <w:spacing w:line="600" w:lineRule="auto"/>
        <w:ind w:firstLine="720"/>
        <w:jc w:val="both"/>
        <w:rPr>
          <w:rFonts w:eastAsia="Times New Roman"/>
          <w:szCs w:val="24"/>
        </w:rPr>
      </w:pPr>
      <w:r>
        <w:rPr>
          <w:rFonts w:eastAsia="Times New Roman"/>
          <w:szCs w:val="24"/>
        </w:rPr>
        <w:t>Γ</w:t>
      </w:r>
      <w:r w:rsidRPr="009C58B7">
        <w:rPr>
          <w:rFonts w:eastAsia="Times New Roman"/>
          <w:szCs w:val="24"/>
        </w:rPr>
        <w:t>υρολόγοι π</w:t>
      </w:r>
      <w:r w:rsidRPr="009C58B7">
        <w:rPr>
          <w:rFonts w:eastAsia="Times New Roman"/>
          <w:szCs w:val="24"/>
        </w:rPr>
        <w:t>ολιτικ</w:t>
      </w:r>
      <w:r>
        <w:rPr>
          <w:rFonts w:eastAsia="Times New Roman"/>
          <w:szCs w:val="24"/>
        </w:rPr>
        <w:t xml:space="preserve">οί </w:t>
      </w:r>
      <w:r w:rsidRPr="009C58B7">
        <w:rPr>
          <w:rFonts w:eastAsia="Times New Roman"/>
          <w:szCs w:val="24"/>
        </w:rPr>
        <w:t xml:space="preserve">να παζαρεύουν </w:t>
      </w:r>
      <w:r>
        <w:rPr>
          <w:rFonts w:eastAsia="Times New Roman"/>
          <w:szCs w:val="24"/>
        </w:rPr>
        <w:t>μια νέα στέγη,</w:t>
      </w:r>
      <w:r w:rsidRPr="009C58B7">
        <w:rPr>
          <w:rFonts w:eastAsia="Times New Roman"/>
          <w:szCs w:val="24"/>
        </w:rPr>
        <w:t xml:space="preserve"> ξεχνώντας </w:t>
      </w:r>
      <w:r>
        <w:rPr>
          <w:rFonts w:eastAsia="Times New Roman"/>
          <w:szCs w:val="24"/>
        </w:rPr>
        <w:t>τ</w:t>
      </w:r>
      <w:r w:rsidRPr="009C58B7">
        <w:rPr>
          <w:rFonts w:eastAsia="Times New Roman"/>
          <w:szCs w:val="24"/>
        </w:rPr>
        <w:t>ι έλεγαν χθες</w:t>
      </w:r>
      <w:r>
        <w:rPr>
          <w:rFonts w:eastAsia="Times New Roman"/>
          <w:szCs w:val="24"/>
        </w:rPr>
        <w:t xml:space="preserve"> και προσβάλλοντας τους ψηφοφόρους τους, </w:t>
      </w:r>
      <w:r w:rsidRPr="009C58B7">
        <w:rPr>
          <w:rFonts w:eastAsia="Times New Roman"/>
          <w:szCs w:val="24"/>
        </w:rPr>
        <w:t>που για άλλα πράγματα τους εξέλεξαν</w:t>
      </w:r>
      <w:r>
        <w:rPr>
          <w:rFonts w:eastAsia="Times New Roman"/>
          <w:szCs w:val="24"/>
        </w:rPr>
        <w:t>,</w:t>
      </w:r>
      <w:r>
        <w:rPr>
          <w:rFonts w:eastAsia="Times New Roman"/>
          <w:szCs w:val="24"/>
        </w:rPr>
        <w:t xml:space="preserve"> και </w:t>
      </w:r>
      <w:r w:rsidRPr="009C58B7">
        <w:rPr>
          <w:rFonts w:eastAsia="Times New Roman"/>
          <w:szCs w:val="24"/>
        </w:rPr>
        <w:t xml:space="preserve">μία </w:t>
      </w:r>
      <w:r>
        <w:rPr>
          <w:rFonts w:eastAsia="Times New Roman"/>
          <w:szCs w:val="24"/>
        </w:rPr>
        <w:t>Κ</w:t>
      </w:r>
      <w:r w:rsidRPr="009C58B7">
        <w:rPr>
          <w:rFonts w:eastAsia="Times New Roman"/>
          <w:szCs w:val="24"/>
        </w:rPr>
        <w:t>υβέρνηση η οποία δεν αναζητά τη στήριξη</w:t>
      </w:r>
      <w:r>
        <w:rPr>
          <w:rFonts w:eastAsia="Times New Roman"/>
          <w:szCs w:val="24"/>
        </w:rPr>
        <w:t>,</w:t>
      </w:r>
      <w:r w:rsidRPr="009C58B7">
        <w:rPr>
          <w:rFonts w:eastAsia="Times New Roman"/>
          <w:szCs w:val="24"/>
        </w:rPr>
        <w:t xml:space="preserve"> την αποδοχή της κοινωνίας</w:t>
      </w:r>
      <w:r>
        <w:rPr>
          <w:rFonts w:eastAsia="Times New Roman"/>
          <w:szCs w:val="24"/>
        </w:rPr>
        <w:t>,</w:t>
      </w:r>
      <w:r w:rsidRPr="009C58B7">
        <w:rPr>
          <w:rFonts w:eastAsia="Times New Roman"/>
          <w:szCs w:val="24"/>
        </w:rPr>
        <w:t xml:space="preserve"> αλλά </w:t>
      </w:r>
      <w:r>
        <w:rPr>
          <w:rFonts w:eastAsia="Times New Roman"/>
          <w:szCs w:val="24"/>
        </w:rPr>
        <w:t>εκατόν πενήντα έναν πρόθυμους Βουλ</w:t>
      </w:r>
      <w:r>
        <w:rPr>
          <w:rFonts w:eastAsia="Times New Roman"/>
          <w:szCs w:val="24"/>
        </w:rPr>
        <w:t xml:space="preserve">ευτές </w:t>
      </w:r>
      <w:r w:rsidRPr="009C58B7">
        <w:rPr>
          <w:rFonts w:eastAsia="Times New Roman"/>
          <w:szCs w:val="24"/>
        </w:rPr>
        <w:t>που θα συνδέονται με τη σαθρή κλωστή της εξουσίας</w:t>
      </w:r>
      <w:r>
        <w:rPr>
          <w:rFonts w:eastAsia="Times New Roman"/>
          <w:szCs w:val="24"/>
        </w:rPr>
        <w:t>.</w:t>
      </w:r>
      <w:r w:rsidRPr="009C58B7">
        <w:rPr>
          <w:rFonts w:eastAsia="Times New Roman"/>
          <w:szCs w:val="24"/>
        </w:rPr>
        <w:t xml:space="preserve"> </w:t>
      </w:r>
      <w:r>
        <w:rPr>
          <w:rFonts w:eastAsia="Times New Roman"/>
          <w:szCs w:val="24"/>
        </w:rPr>
        <w:t>Γ</w:t>
      </w:r>
      <w:r w:rsidRPr="009C58B7">
        <w:rPr>
          <w:rFonts w:eastAsia="Times New Roman"/>
          <w:szCs w:val="24"/>
        </w:rPr>
        <w:t xml:space="preserve">ιατί έτσι </w:t>
      </w:r>
      <w:r>
        <w:rPr>
          <w:rFonts w:eastAsia="Times New Roman"/>
          <w:szCs w:val="24"/>
        </w:rPr>
        <w:t xml:space="preserve">θα περάσει, </w:t>
      </w:r>
      <w:r w:rsidRPr="009C58B7">
        <w:rPr>
          <w:rFonts w:eastAsia="Times New Roman"/>
          <w:szCs w:val="24"/>
        </w:rPr>
        <w:t xml:space="preserve">κυρίες και κύριοι </w:t>
      </w:r>
      <w:r>
        <w:rPr>
          <w:rFonts w:eastAsia="Times New Roman"/>
          <w:szCs w:val="24"/>
        </w:rPr>
        <w:t>Β</w:t>
      </w:r>
      <w:r w:rsidRPr="009C58B7">
        <w:rPr>
          <w:rFonts w:eastAsia="Times New Roman"/>
          <w:szCs w:val="24"/>
        </w:rPr>
        <w:t>ουλευτές</w:t>
      </w:r>
      <w:r>
        <w:rPr>
          <w:rFonts w:eastAsia="Times New Roman"/>
          <w:szCs w:val="24"/>
        </w:rPr>
        <w:t>,</w:t>
      </w:r>
      <w:r w:rsidRPr="009C58B7">
        <w:rPr>
          <w:rFonts w:eastAsia="Times New Roman"/>
          <w:szCs w:val="24"/>
        </w:rPr>
        <w:t xml:space="preserve"> η αποψινή βραδιά στην ιστορία</w:t>
      </w:r>
      <w:r>
        <w:rPr>
          <w:rFonts w:eastAsia="Times New Roman"/>
          <w:szCs w:val="24"/>
        </w:rPr>
        <w:t>, ως η βραδιά της ψήφου σε μια Κ</w:t>
      </w:r>
      <w:r w:rsidRPr="009C58B7">
        <w:rPr>
          <w:rFonts w:eastAsia="Times New Roman"/>
          <w:szCs w:val="24"/>
        </w:rPr>
        <w:t xml:space="preserve">υβέρνηση </w:t>
      </w:r>
      <w:r>
        <w:rPr>
          <w:rFonts w:eastAsia="Times New Roman"/>
          <w:szCs w:val="24"/>
        </w:rPr>
        <w:t>«</w:t>
      </w:r>
      <w:r w:rsidRPr="009C58B7">
        <w:rPr>
          <w:rFonts w:eastAsia="Times New Roman"/>
          <w:szCs w:val="24"/>
        </w:rPr>
        <w:t>κουρελού</w:t>
      </w:r>
      <w:r>
        <w:rPr>
          <w:rFonts w:eastAsia="Times New Roman"/>
          <w:szCs w:val="24"/>
        </w:rPr>
        <w:t>».</w:t>
      </w:r>
    </w:p>
    <w:p w14:paraId="1286CA81" w14:textId="77777777" w:rsidR="000402FE" w:rsidRDefault="007623D8">
      <w:pPr>
        <w:spacing w:line="600" w:lineRule="auto"/>
        <w:ind w:firstLine="720"/>
        <w:jc w:val="both"/>
        <w:rPr>
          <w:rFonts w:eastAsia="Times New Roman"/>
          <w:szCs w:val="24"/>
        </w:rPr>
      </w:pPr>
      <w:r>
        <w:rPr>
          <w:rFonts w:eastAsia="Times New Roman"/>
          <w:szCs w:val="24"/>
        </w:rPr>
        <w:t>Και με την ευκαιρία κι επειδή όλα συνηγορούν</w:t>
      </w:r>
      <w:r>
        <w:rPr>
          <w:rFonts w:eastAsia="Times New Roman"/>
          <w:szCs w:val="24"/>
        </w:rPr>
        <w:t>,</w:t>
      </w:r>
      <w:r>
        <w:rPr>
          <w:rFonts w:eastAsia="Times New Roman"/>
          <w:szCs w:val="24"/>
        </w:rPr>
        <w:t xml:space="preserve"> </w:t>
      </w:r>
      <w:r w:rsidRPr="009C58B7">
        <w:rPr>
          <w:rFonts w:eastAsia="Times New Roman"/>
          <w:szCs w:val="24"/>
        </w:rPr>
        <w:t>πως αυτή η κατάντια</w:t>
      </w:r>
      <w:r w:rsidRPr="009C58B7">
        <w:rPr>
          <w:rFonts w:eastAsia="Times New Roman"/>
          <w:szCs w:val="24"/>
        </w:rPr>
        <w:t xml:space="preserve"> της συναλλαγής γίνεται βάσει σχεδίου</w:t>
      </w:r>
      <w:r>
        <w:rPr>
          <w:rFonts w:eastAsia="Times New Roman"/>
          <w:szCs w:val="24"/>
        </w:rPr>
        <w:t>,</w:t>
      </w:r>
      <w:r w:rsidRPr="009C58B7">
        <w:rPr>
          <w:rFonts w:eastAsia="Times New Roman"/>
          <w:szCs w:val="24"/>
        </w:rPr>
        <w:t xml:space="preserve"> θέλω να σας προειδοποιήσω</w:t>
      </w:r>
      <w:r>
        <w:rPr>
          <w:rFonts w:eastAsia="Times New Roman"/>
          <w:szCs w:val="24"/>
        </w:rPr>
        <w:t>:</w:t>
      </w:r>
      <w:r w:rsidRPr="009C58B7">
        <w:rPr>
          <w:rFonts w:eastAsia="Times New Roman"/>
          <w:szCs w:val="24"/>
        </w:rPr>
        <w:t xml:space="preserve"> Ξεχάστε</w:t>
      </w:r>
      <w:r>
        <w:rPr>
          <w:rFonts w:eastAsia="Times New Roman"/>
          <w:szCs w:val="24"/>
        </w:rPr>
        <w:t>,</w:t>
      </w:r>
      <w:r w:rsidRPr="009C58B7">
        <w:rPr>
          <w:rFonts w:eastAsia="Times New Roman"/>
          <w:szCs w:val="24"/>
        </w:rPr>
        <w:t xml:space="preserve"> </w:t>
      </w:r>
      <w:r>
        <w:rPr>
          <w:rFonts w:eastAsia="Times New Roman"/>
          <w:szCs w:val="24"/>
        </w:rPr>
        <w:t>κ</w:t>
      </w:r>
      <w:r w:rsidRPr="009C58B7">
        <w:rPr>
          <w:rFonts w:eastAsia="Times New Roman"/>
          <w:szCs w:val="24"/>
        </w:rPr>
        <w:t>ύριε Τσίπρα</w:t>
      </w:r>
      <w:r>
        <w:rPr>
          <w:rFonts w:eastAsia="Times New Roman"/>
          <w:szCs w:val="24"/>
        </w:rPr>
        <w:t>,</w:t>
      </w:r>
      <w:r w:rsidRPr="009C58B7">
        <w:rPr>
          <w:rFonts w:eastAsia="Times New Roman"/>
          <w:szCs w:val="24"/>
        </w:rPr>
        <w:t xml:space="preserve"> τις διαδικασίες εξπρές και τις κρυφές μεθοδεύσεις</w:t>
      </w:r>
      <w:r>
        <w:rPr>
          <w:rFonts w:eastAsia="Times New Roman"/>
          <w:szCs w:val="24"/>
        </w:rPr>
        <w:t>,</w:t>
      </w:r>
      <w:r w:rsidRPr="009C58B7">
        <w:rPr>
          <w:rFonts w:eastAsia="Times New Roman"/>
          <w:szCs w:val="24"/>
        </w:rPr>
        <w:t xml:space="preserve"> για να περάσετε άρον-άρον την επιζήμια </w:t>
      </w:r>
      <w:r>
        <w:rPr>
          <w:rFonts w:eastAsia="Times New Roman"/>
          <w:szCs w:val="24"/>
        </w:rPr>
        <w:t>Σ</w:t>
      </w:r>
      <w:r w:rsidRPr="009C58B7">
        <w:rPr>
          <w:rFonts w:eastAsia="Times New Roman"/>
          <w:szCs w:val="24"/>
        </w:rPr>
        <w:t>υμφωνία των Πρεσπών από τη Βουλή</w:t>
      </w:r>
      <w:r>
        <w:rPr>
          <w:rFonts w:eastAsia="Times New Roman"/>
          <w:szCs w:val="24"/>
        </w:rPr>
        <w:t>.</w:t>
      </w:r>
    </w:p>
    <w:p w14:paraId="1286CA82" w14:textId="77777777" w:rsidR="000402FE" w:rsidRDefault="007623D8">
      <w:pPr>
        <w:spacing w:line="600" w:lineRule="auto"/>
        <w:ind w:firstLine="720"/>
        <w:jc w:val="both"/>
        <w:rPr>
          <w:rFonts w:eastAsia="Times New Roman"/>
          <w:szCs w:val="24"/>
        </w:rPr>
      </w:pPr>
      <w:r w:rsidRPr="009C58B7">
        <w:rPr>
          <w:rFonts w:eastAsia="Times New Roman"/>
          <w:szCs w:val="24"/>
        </w:rPr>
        <w:t xml:space="preserve"> </w:t>
      </w:r>
      <w:r>
        <w:rPr>
          <w:rFonts w:eastAsia="Times New Roman"/>
          <w:szCs w:val="24"/>
        </w:rPr>
        <w:t>Η</w:t>
      </w:r>
      <w:r w:rsidRPr="009C58B7">
        <w:rPr>
          <w:rFonts w:eastAsia="Times New Roman"/>
          <w:szCs w:val="24"/>
        </w:rPr>
        <w:t xml:space="preserve"> συζήτηση για τις Πρέσπες </w:t>
      </w:r>
      <w:r>
        <w:rPr>
          <w:rFonts w:eastAsia="Times New Roman"/>
          <w:szCs w:val="24"/>
        </w:rPr>
        <w:t>–</w:t>
      </w:r>
      <w:r w:rsidRPr="009C58B7">
        <w:rPr>
          <w:rFonts w:eastAsia="Times New Roman"/>
          <w:szCs w:val="24"/>
        </w:rPr>
        <w:t>και</w:t>
      </w:r>
      <w:r>
        <w:rPr>
          <w:rFonts w:eastAsia="Times New Roman"/>
          <w:szCs w:val="24"/>
        </w:rPr>
        <w:t xml:space="preserve"> </w:t>
      </w:r>
      <w:r w:rsidRPr="009C58B7">
        <w:rPr>
          <w:rFonts w:eastAsia="Times New Roman"/>
          <w:szCs w:val="24"/>
        </w:rPr>
        <w:t>απευθύνομαι εδώ και στον Πρόεδρο της Βουλής</w:t>
      </w:r>
      <w:r>
        <w:rPr>
          <w:rFonts w:eastAsia="Times New Roman"/>
          <w:szCs w:val="24"/>
        </w:rPr>
        <w:t>-</w:t>
      </w:r>
      <w:r w:rsidRPr="009C58B7">
        <w:rPr>
          <w:rFonts w:eastAsia="Times New Roman"/>
          <w:szCs w:val="24"/>
        </w:rPr>
        <w:t xml:space="preserve"> θα πρέπει να γίνει με την άνεσ</w:t>
      </w:r>
      <w:r>
        <w:rPr>
          <w:rFonts w:eastAsia="Times New Roman"/>
          <w:szCs w:val="24"/>
        </w:rPr>
        <w:t>η</w:t>
      </w:r>
      <w:r w:rsidRPr="009C58B7">
        <w:rPr>
          <w:rFonts w:eastAsia="Times New Roman"/>
          <w:szCs w:val="24"/>
        </w:rPr>
        <w:t xml:space="preserve"> του χρόνου που η σοβαρότητ</w:t>
      </w:r>
      <w:r>
        <w:rPr>
          <w:rFonts w:eastAsia="Times New Roman"/>
          <w:szCs w:val="24"/>
        </w:rPr>
        <w:t>ά</w:t>
      </w:r>
      <w:r w:rsidRPr="009C58B7">
        <w:rPr>
          <w:rFonts w:eastAsia="Times New Roman"/>
          <w:szCs w:val="24"/>
        </w:rPr>
        <w:t xml:space="preserve"> της επιβάλλει</w:t>
      </w:r>
      <w:r>
        <w:rPr>
          <w:rFonts w:eastAsia="Times New Roman"/>
          <w:szCs w:val="24"/>
        </w:rPr>
        <w:t>.</w:t>
      </w:r>
      <w:r w:rsidRPr="009C58B7">
        <w:rPr>
          <w:rFonts w:eastAsia="Times New Roman"/>
          <w:szCs w:val="24"/>
        </w:rPr>
        <w:t xml:space="preserve"> </w:t>
      </w:r>
      <w:r>
        <w:rPr>
          <w:rFonts w:eastAsia="Times New Roman"/>
          <w:szCs w:val="24"/>
        </w:rPr>
        <w:t>Θ</w:t>
      </w:r>
      <w:r w:rsidRPr="009C58B7">
        <w:rPr>
          <w:rFonts w:eastAsia="Times New Roman"/>
          <w:szCs w:val="24"/>
        </w:rPr>
        <w:t xml:space="preserve">α </w:t>
      </w:r>
      <w:r>
        <w:rPr>
          <w:rFonts w:eastAsia="Times New Roman"/>
          <w:szCs w:val="24"/>
        </w:rPr>
        <w:t xml:space="preserve">ακουστούν όλοι οι Βουλευτές </w:t>
      </w:r>
      <w:r w:rsidRPr="009C58B7">
        <w:rPr>
          <w:rFonts w:eastAsia="Times New Roman"/>
          <w:szCs w:val="24"/>
        </w:rPr>
        <w:t>που θέλουν να μιλήσουν</w:t>
      </w:r>
      <w:r>
        <w:rPr>
          <w:rFonts w:eastAsia="Times New Roman"/>
          <w:szCs w:val="24"/>
        </w:rPr>
        <w:t xml:space="preserve"> και όλοι θα αναλάβουν τις ευθύνες τους!</w:t>
      </w:r>
    </w:p>
    <w:p w14:paraId="1286CA83" w14:textId="77777777" w:rsidR="000402FE" w:rsidRDefault="007623D8">
      <w:pPr>
        <w:spacing w:line="600" w:lineRule="auto"/>
        <w:ind w:firstLine="720"/>
        <w:jc w:val="center"/>
        <w:rPr>
          <w:rFonts w:eastAsia="Times New Roman"/>
          <w:szCs w:val="24"/>
        </w:rPr>
      </w:pPr>
      <w:r>
        <w:rPr>
          <w:rFonts w:eastAsia="Times New Roman"/>
          <w:szCs w:val="24"/>
        </w:rPr>
        <w:t xml:space="preserve">(Ζωηρά χειροκροτήματα από την πτέρυγα της </w:t>
      </w:r>
      <w:r>
        <w:rPr>
          <w:rFonts w:eastAsia="Times New Roman"/>
          <w:szCs w:val="24"/>
        </w:rPr>
        <w:t>Νέας Δημοκρατίας)</w:t>
      </w:r>
    </w:p>
    <w:p w14:paraId="1286CA84" w14:textId="77777777" w:rsidR="000402FE" w:rsidRDefault="007623D8">
      <w:pPr>
        <w:spacing w:line="600" w:lineRule="auto"/>
        <w:ind w:firstLine="720"/>
        <w:jc w:val="both"/>
        <w:rPr>
          <w:rFonts w:eastAsia="Times New Roman"/>
          <w:szCs w:val="24"/>
        </w:rPr>
      </w:pPr>
      <w:r>
        <w:rPr>
          <w:rFonts w:eastAsia="Times New Roman"/>
          <w:szCs w:val="24"/>
        </w:rPr>
        <w:t>Και κάτι ακόμα. Ε</w:t>
      </w:r>
      <w:r w:rsidRPr="009C58B7">
        <w:rPr>
          <w:rFonts w:eastAsia="Times New Roman"/>
          <w:szCs w:val="24"/>
        </w:rPr>
        <w:t>πειδή ακούγονται πολλά στους διαδρόμους της Βουλής τις τελευταίες μέρες</w:t>
      </w:r>
      <w:r>
        <w:rPr>
          <w:rFonts w:eastAsia="Times New Roman"/>
          <w:szCs w:val="24"/>
        </w:rPr>
        <w:t>,</w:t>
      </w:r>
      <w:r w:rsidRPr="009C58B7">
        <w:rPr>
          <w:rFonts w:eastAsia="Times New Roman"/>
          <w:szCs w:val="24"/>
        </w:rPr>
        <w:t xml:space="preserve"> μη διανοηθείτε να προχωρήσετε σε αλλαγές στη σύνθεση των </w:t>
      </w:r>
      <w:r>
        <w:rPr>
          <w:rFonts w:eastAsia="Times New Roman"/>
          <w:szCs w:val="24"/>
        </w:rPr>
        <w:t>ε</w:t>
      </w:r>
      <w:r w:rsidRPr="009C58B7">
        <w:rPr>
          <w:rFonts w:eastAsia="Times New Roman"/>
          <w:szCs w:val="24"/>
        </w:rPr>
        <w:t>πιτροπών της Βουλής</w:t>
      </w:r>
      <w:r>
        <w:rPr>
          <w:rFonts w:eastAsia="Times New Roman"/>
          <w:szCs w:val="24"/>
        </w:rPr>
        <w:t>,</w:t>
      </w:r>
      <w:r w:rsidRPr="009C58B7">
        <w:rPr>
          <w:rFonts w:eastAsia="Times New Roman"/>
          <w:szCs w:val="24"/>
        </w:rPr>
        <w:t xml:space="preserve"> </w:t>
      </w:r>
      <w:r>
        <w:rPr>
          <w:rFonts w:eastAsia="Times New Roman"/>
          <w:szCs w:val="24"/>
        </w:rPr>
        <w:t xml:space="preserve">που να παραποιούν </w:t>
      </w:r>
      <w:r w:rsidRPr="009C58B7">
        <w:rPr>
          <w:rFonts w:eastAsia="Times New Roman"/>
          <w:szCs w:val="24"/>
        </w:rPr>
        <w:t>τις πραγματικές δυνάμεις των Κοινοβουλευτικών Ομάδω</w:t>
      </w:r>
      <w:r w:rsidRPr="009C58B7">
        <w:rPr>
          <w:rFonts w:eastAsia="Times New Roman"/>
          <w:szCs w:val="24"/>
        </w:rPr>
        <w:t>ν</w:t>
      </w:r>
      <w:r>
        <w:rPr>
          <w:rFonts w:eastAsia="Times New Roman"/>
          <w:szCs w:val="24"/>
        </w:rPr>
        <w:t>.</w:t>
      </w:r>
    </w:p>
    <w:p w14:paraId="1286CA85" w14:textId="77777777" w:rsidR="000402FE" w:rsidRDefault="007623D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286CA86" w14:textId="77777777" w:rsidR="000402FE" w:rsidRDefault="007623D8">
      <w:pPr>
        <w:spacing w:line="600" w:lineRule="auto"/>
        <w:ind w:firstLine="720"/>
        <w:jc w:val="both"/>
        <w:rPr>
          <w:rFonts w:eastAsia="Times New Roman"/>
          <w:szCs w:val="24"/>
        </w:rPr>
      </w:pPr>
      <w:r>
        <w:rPr>
          <w:rFonts w:eastAsia="Times New Roman"/>
          <w:szCs w:val="24"/>
        </w:rPr>
        <w:t xml:space="preserve">Διότι, κύριε Τσίπρα, </w:t>
      </w:r>
      <w:r w:rsidRPr="009C58B7">
        <w:rPr>
          <w:rFonts w:eastAsia="Times New Roman"/>
          <w:szCs w:val="24"/>
        </w:rPr>
        <w:t>ακόμα κι αν εξασφ</w:t>
      </w:r>
      <w:r>
        <w:rPr>
          <w:rFonts w:eastAsia="Times New Roman"/>
          <w:szCs w:val="24"/>
        </w:rPr>
        <w:t>αλίσετε</w:t>
      </w:r>
      <w:r w:rsidRPr="009C58B7">
        <w:rPr>
          <w:rFonts w:eastAsia="Times New Roman"/>
          <w:szCs w:val="24"/>
        </w:rPr>
        <w:t xml:space="preserve"> σήμερα ψήφο εμπιστοσύνης από </w:t>
      </w:r>
      <w:r>
        <w:rPr>
          <w:rFonts w:eastAsia="Times New Roman"/>
          <w:szCs w:val="24"/>
        </w:rPr>
        <w:t>εκατόν πενήντα έναν Βουλευτές,</w:t>
      </w:r>
      <w:r w:rsidRPr="009C58B7">
        <w:rPr>
          <w:rFonts w:eastAsia="Times New Roman"/>
          <w:szCs w:val="24"/>
        </w:rPr>
        <w:t xml:space="preserve"> η </w:t>
      </w:r>
      <w:r>
        <w:rPr>
          <w:rFonts w:eastAsia="Times New Roman"/>
          <w:szCs w:val="24"/>
        </w:rPr>
        <w:t>Κ</w:t>
      </w:r>
      <w:r w:rsidRPr="009C58B7">
        <w:rPr>
          <w:rFonts w:eastAsia="Times New Roman"/>
          <w:szCs w:val="24"/>
        </w:rPr>
        <w:t xml:space="preserve">οινοβουλευτική σας </w:t>
      </w:r>
      <w:r>
        <w:rPr>
          <w:rFonts w:eastAsia="Times New Roman"/>
          <w:szCs w:val="24"/>
        </w:rPr>
        <w:t>Ομ</w:t>
      </w:r>
      <w:r w:rsidRPr="009C58B7">
        <w:rPr>
          <w:rFonts w:eastAsia="Times New Roman"/>
          <w:szCs w:val="24"/>
        </w:rPr>
        <w:t xml:space="preserve">άδα θα </w:t>
      </w:r>
      <w:r>
        <w:rPr>
          <w:rFonts w:eastAsia="Times New Roman"/>
          <w:szCs w:val="24"/>
        </w:rPr>
        <w:t>αριθμεί εκατόν σαράντα πέντε Βουλευτές, ε</w:t>
      </w:r>
      <w:r w:rsidRPr="009C58B7">
        <w:rPr>
          <w:rFonts w:eastAsia="Times New Roman"/>
          <w:szCs w:val="24"/>
        </w:rPr>
        <w:t>κτός αν εντά</w:t>
      </w:r>
      <w:r>
        <w:rPr>
          <w:rFonts w:eastAsia="Times New Roman"/>
          <w:szCs w:val="24"/>
        </w:rPr>
        <w:t>ξ</w:t>
      </w:r>
      <w:r w:rsidRPr="009C58B7">
        <w:rPr>
          <w:rFonts w:eastAsia="Times New Roman"/>
          <w:szCs w:val="24"/>
        </w:rPr>
        <w:t>ετε στη</w:t>
      </w:r>
      <w:r>
        <w:rPr>
          <w:rFonts w:eastAsia="Times New Roman"/>
          <w:szCs w:val="24"/>
        </w:rPr>
        <w:t>ν</w:t>
      </w:r>
      <w:r>
        <w:rPr>
          <w:rFonts w:eastAsia="Times New Roman"/>
          <w:szCs w:val="24"/>
        </w:rPr>
        <w:t xml:space="preserve"> Κοινοβουλευτική</w:t>
      </w:r>
      <w:r w:rsidRPr="009C58B7">
        <w:rPr>
          <w:rFonts w:eastAsia="Times New Roman"/>
          <w:szCs w:val="24"/>
        </w:rPr>
        <w:t xml:space="preserve"> σας </w:t>
      </w:r>
      <w:r>
        <w:rPr>
          <w:rFonts w:eastAsia="Times New Roman"/>
          <w:szCs w:val="24"/>
        </w:rPr>
        <w:t>Ο</w:t>
      </w:r>
      <w:r w:rsidRPr="009C58B7">
        <w:rPr>
          <w:rFonts w:eastAsia="Times New Roman"/>
          <w:szCs w:val="24"/>
        </w:rPr>
        <w:t>μάδα την κ</w:t>
      </w:r>
      <w:r>
        <w:rPr>
          <w:rFonts w:eastAsia="Times New Roman"/>
          <w:szCs w:val="24"/>
        </w:rPr>
        <w:t>.</w:t>
      </w:r>
      <w:r w:rsidRPr="009C58B7">
        <w:rPr>
          <w:rFonts w:eastAsia="Times New Roman"/>
          <w:szCs w:val="24"/>
        </w:rPr>
        <w:t xml:space="preserve"> Κουντουρά και τον κ</w:t>
      </w:r>
      <w:r>
        <w:rPr>
          <w:rFonts w:eastAsia="Times New Roman"/>
          <w:szCs w:val="24"/>
        </w:rPr>
        <w:t>.</w:t>
      </w:r>
      <w:r w:rsidRPr="009C58B7">
        <w:rPr>
          <w:rFonts w:eastAsia="Times New Roman"/>
          <w:szCs w:val="24"/>
        </w:rPr>
        <w:t xml:space="preserve"> Κόκκαλη</w:t>
      </w:r>
      <w:r>
        <w:rPr>
          <w:rFonts w:eastAsia="Times New Roman"/>
          <w:szCs w:val="24"/>
        </w:rPr>
        <w:t>,</w:t>
      </w:r>
      <w:r w:rsidRPr="009C58B7">
        <w:rPr>
          <w:rFonts w:eastAsia="Times New Roman"/>
          <w:szCs w:val="24"/>
        </w:rPr>
        <w:t xml:space="preserve"> οπότε θα δημιουργήσετε πρόβλημα στο κ</w:t>
      </w:r>
      <w:r>
        <w:rPr>
          <w:rFonts w:eastAsia="Times New Roman"/>
          <w:szCs w:val="24"/>
        </w:rPr>
        <w:t xml:space="preserve">. </w:t>
      </w:r>
      <w:r w:rsidRPr="009C58B7">
        <w:rPr>
          <w:rFonts w:eastAsia="Times New Roman"/>
          <w:szCs w:val="24"/>
        </w:rPr>
        <w:t>Καμμένο και θα χαλάσει έτσι η συμφωνία την οποία έχετε χτίσει</w:t>
      </w:r>
      <w:r>
        <w:rPr>
          <w:rFonts w:eastAsia="Times New Roman"/>
          <w:szCs w:val="24"/>
        </w:rPr>
        <w:t>. Όμως θα είστε</w:t>
      </w:r>
      <w:r w:rsidRPr="009C58B7">
        <w:rPr>
          <w:rFonts w:eastAsia="Times New Roman"/>
          <w:szCs w:val="24"/>
        </w:rPr>
        <w:t xml:space="preserve"> de facto</w:t>
      </w:r>
      <w:r>
        <w:rPr>
          <w:rFonts w:eastAsia="Times New Roman"/>
          <w:szCs w:val="24"/>
        </w:rPr>
        <w:t xml:space="preserve"> μια </w:t>
      </w:r>
      <w:r>
        <w:rPr>
          <w:rFonts w:eastAsia="Times New Roman"/>
          <w:szCs w:val="24"/>
        </w:rPr>
        <w:t>Κ</w:t>
      </w:r>
      <w:r w:rsidRPr="009C58B7">
        <w:rPr>
          <w:rFonts w:eastAsia="Times New Roman"/>
          <w:szCs w:val="24"/>
        </w:rPr>
        <w:t>υβέρνηση μειοψηφίας</w:t>
      </w:r>
      <w:r>
        <w:rPr>
          <w:rFonts w:eastAsia="Times New Roman"/>
          <w:szCs w:val="24"/>
        </w:rPr>
        <w:t>,</w:t>
      </w:r>
      <w:r w:rsidRPr="009C58B7">
        <w:rPr>
          <w:rFonts w:eastAsia="Times New Roman"/>
          <w:szCs w:val="24"/>
        </w:rPr>
        <w:t xml:space="preserve"> και αυτό</w:t>
      </w:r>
      <w:r>
        <w:rPr>
          <w:rFonts w:eastAsia="Times New Roman"/>
          <w:szCs w:val="24"/>
        </w:rPr>
        <w:t xml:space="preserve"> θα</w:t>
      </w:r>
      <w:r w:rsidRPr="009C58B7">
        <w:rPr>
          <w:rFonts w:eastAsia="Times New Roman"/>
          <w:szCs w:val="24"/>
        </w:rPr>
        <w:t xml:space="preserve"> αντανακλάται στις </w:t>
      </w:r>
      <w:r>
        <w:rPr>
          <w:rFonts w:eastAsia="Times New Roman"/>
          <w:szCs w:val="24"/>
        </w:rPr>
        <w:t>ε</w:t>
      </w:r>
      <w:r w:rsidRPr="009C58B7">
        <w:rPr>
          <w:rFonts w:eastAsia="Times New Roman"/>
          <w:szCs w:val="24"/>
        </w:rPr>
        <w:t>πιτροπές τ</w:t>
      </w:r>
      <w:r w:rsidRPr="009C58B7">
        <w:rPr>
          <w:rFonts w:eastAsia="Times New Roman"/>
          <w:szCs w:val="24"/>
        </w:rPr>
        <w:t>ης Βουλής</w:t>
      </w:r>
      <w:r>
        <w:rPr>
          <w:rFonts w:eastAsia="Times New Roman"/>
          <w:szCs w:val="24"/>
        </w:rPr>
        <w:t>. Α</w:t>
      </w:r>
      <w:r w:rsidRPr="009C58B7">
        <w:rPr>
          <w:rFonts w:eastAsia="Times New Roman"/>
          <w:szCs w:val="24"/>
        </w:rPr>
        <w:t xml:space="preserve">υτό </w:t>
      </w:r>
      <w:r>
        <w:rPr>
          <w:rFonts w:eastAsia="Times New Roman"/>
          <w:szCs w:val="24"/>
        </w:rPr>
        <w:t xml:space="preserve">ορίζει το Σύνταγμα και αυτό ορίζει και ο Κανονισμός </w:t>
      </w:r>
      <w:r w:rsidRPr="009C58B7">
        <w:rPr>
          <w:rFonts w:eastAsia="Times New Roman"/>
          <w:szCs w:val="24"/>
        </w:rPr>
        <w:t>της Βουλής</w:t>
      </w:r>
      <w:r>
        <w:rPr>
          <w:rFonts w:eastAsia="Times New Roman"/>
          <w:szCs w:val="24"/>
        </w:rPr>
        <w:t>!</w:t>
      </w:r>
    </w:p>
    <w:p w14:paraId="1286CA87" w14:textId="77777777" w:rsidR="000402FE" w:rsidRDefault="007623D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286CA88" w14:textId="77777777" w:rsidR="000402FE" w:rsidRDefault="007623D8">
      <w:pPr>
        <w:spacing w:line="600" w:lineRule="auto"/>
        <w:ind w:firstLine="720"/>
        <w:jc w:val="both"/>
        <w:rPr>
          <w:rFonts w:eastAsia="Times New Roman"/>
          <w:szCs w:val="24"/>
        </w:rPr>
      </w:pPr>
      <w:r>
        <w:rPr>
          <w:rFonts w:eastAsia="Times New Roman"/>
          <w:szCs w:val="24"/>
        </w:rPr>
        <w:t>Κ</w:t>
      </w:r>
      <w:r w:rsidRPr="009C58B7">
        <w:rPr>
          <w:rFonts w:eastAsia="Times New Roman"/>
          <w:szCs w:val="24"/>
        </w:rPr>
        <w:t>αταλάβετ</w:t>
      </w:r>
      <w:r>
        <w:rPr>
          <w:rFonts w:eastAsia="Times New Roman"/>
          <w:szCs w:val="24"/>
        </w:rPr>
        <w:t>ε,</w:t>
      </w:r>
      <w:r w:rsidRPr="009C58B7">
        <w:rPr>
          <w:rFonts w:eastAsia="Times New Roman"/>
          <w:szCs w:val="24"/>
        </w:rPr>
        <w:t xml:space="preserve"> </w:t>
      </w:r>
      <w:r>
        <w:rPr>
          <w:rFonts w:eastAsia="Times New Roman"/>
          <w:szCs w:val="24"/>
        </w:rPr>
        <w:t xml:space="preserve">επιτέλους, </w:t>
      </w:r>
      <w:r w:rsidRPr="009C58B7">
        <w:rPr>
          <w:rFonts w:eastAsia="Times New Roman"/>
          <w:szCs w:val="24"/>
        </w:rPr>
        <w:t xml:space="preserve">ότι σε μία κοινοβουλευτική </w:t>
      </w:r>
      <w:r>
        <w:rPr>
          <w:rFonts w:eastAsia="Times New Roman"/>
          <w:szCs w:val="24"/>
        </w:rPr>
        <w:t>δ</w:t>
      </w:r>
      <w:r w:rsidRPr="009C58B7">
        <w:rPr>
          <w:rFonts w:eastAsia="Times New Roman"/>
          <w:szCs w:val="24"/>
        </w:rPr>
        <w:t>ημοκρατία</w:t>
      </w:r>
      <w:r>
        <w:rPr>
          <w:rFonts w:eastAsia="Times New Roman"/>
          <w:szCs w:val="24"/>
        </w:rPr>
        <w:t>,</w:t>
      </w:r>
      <w:r w:rsidRPr="009C58B7">
        <w:rPr>
          <w:rFonts w:eastAsia="Times New Roman"/>
          <w:szCs w:val="24"/>
        </w:rPr>
        <w:t xml:space="preserve"> η Βουλή ελέγχει την </w:t>
      </w:r>
      <w:r>
        <w:rPr>
          <w:rFonts w:eastAsia="Times New Roman"/>
          <w:szCs w:val="24"/>
        </w:rPr>
        <w:t>Κ</w:t>
      </w:r>
      <w:r w:rsidRPr="009C58B7">
        <w:rPr>
          <w:rFonts w:eastAsia="Times New Roman"/>
          <w:szCs w:val="24"/>
        </w:rPr>
        <w:t xml:space="preserve">υβέρνηση </w:t>
      </w:r>
      <w:r>
        <w:rPr>
          <w:rFonts w:eastAsia="Times New Roman"/>
          <w:szCs w:val="24"/>
        </w:rPr>
        <w:t>ό</w:t>
      </w:r>
      <w:r w:rsidRPr="009C58B7">
        <w:rPr>
          <w:rFonts w:eastAsia="Times New Roman"/>
          <w:szCs w:val="24"/>
        </w:rPr>
        <w:t xml:space="preserve">χι η </w:t>
      </w:r>
      <w:r>
        <w:rPr>
          <w:rFonts w:eastAsia="Times New Roman"/>
          <w:szCs w:val="24"/>
        </w:rPr>
        <w:t>Κ</w:t>
      </w:r>
      <w:r w:rsidRPr="009C58B7">
        <w:rPr>
          <w:rFonts w:eastAsia="Times New Roman"/>
          <w:szCs w:val="24"/>
        </w:rPr>
        <w:t>υβέρνηση τη Βουλή</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 xml:space="preserve">αι </w:t>
      </w:r>
      <w:r>
        <w:rPr>
          <w:rFonts w:eastAsia="Times New Roman"/>
          <w:szCs w:val="24"/>
        </w:rPr>
        <w:t>ο κοινοβουλευτισμός</w:t>
      </w:r>
      <w:r w:rsidRPr="009C58B7">
        <w:rPr>
          <w:rFonts w:eastAsia="Times New Roman"/>
          <w:szCs w:val="24"/>
        </w:rPr>
        <w:t xml:space="preserve"> έχει τους δικούς του απαράβατους κανόνες και δεν μπορεί να γίνει συνώνυμο του πολιτικού τυχοδιωκτισμού</w:t>
      </w:r>
      <w:r>
        <w:rPr>
          <w:rFonts w:eastAsia="Times New Roman"/>
          <w:szCs w:val="24"/>
        </w:rPr>
        <w:t>.</w:t>
      </w:r>
    </w:p>
    <w:p w14:paraId="1286CA89" w14:textId="77777777" w:rsidR="000402FE" w:rsidRDefault="007623D8">
      <w:pPr>
        <w:spacing w:line="600" w:lineRule="auto"/>
        <w:ind w:firstLine="720"/>
        <w:jc w:val="both"/>
        <w:rPr>
          <w:rFonts w:eastAsia="Times New Roman"/>
          <w:szCs w:val="24"/>
        </w:rPr>
      </w:pPr>
      <w:r>
        <w:rPr>
          <w:rFonts w:eastAsia="Times New Roman"/>
          <w:szCs w:val="24"/>
        </w:rPr>
        <w:t>Κυρίες και κύριοι συνάδελφοι, α</w:t>
      </w:r>
      <w:r w:rsidRPr="009C58B7">
        <w:rPr>
          <w:rFonts w:eastAsia="Times New Roman"/>
          <w:szCs w:val="24"/>
        </w:rPr>
        <w:t xml:space="preserve">πό τη μέχρι τώρα συζήτηση στη </w:t>
      </w:r>
      <w:r>
        <w:rPr>
          <w:rFonts w:eastAsia="Times New Roman"/>
          <w:szCs w:val="24"/>
        </w:rPr>
        <w:t>Β</w:t>
      </w:r>
      <w:r w:rsidRPr="009C58B7">
        <w:rPr>
          <w:rFonts w:eastAsia="Times New Roman"/>
          <w:szCs w:val="24"/>
        </w:rPr>
        <w:t>ουλή και από όσα ειπώθηκαν χθες από τους πολιτικούς Αρχηγούς</w:t>
      </w:r>
      <w:r>
        <w:rPr>
          <w:rFonts w:eastAsia="Times New Roman"/>
          <w:szCs w:val="24"/>
        </w:rPr>
        <w:t>,</w:t>
      </w:r>
      <w:r w:rsidRPr="009C58B7">
        <w:rPr>
          <w:rFonts w:eastAsia="Times New Roman"/>
          <w:szCs w:val="24"/>
        </w:rPr>
        <w:t xml:space="preserve"> οι πολίτ</w:t>
      </w:r>
      <w:r w:rsidRPr="009C58B7">
        <w:rPr>
          <w:rFonts w:eastAsia="Times New Roman"/>
          <w:szCs w:val="24"/>
        </w:rPr>
        <w:t>ες είχαν την ευκαιρία να βγάλουν ορισμένα χρήσιμα συμπεράσματα</w:t>
      </w:r>
      <w:r>
        <w:rPr>
          <w:rFonts w:eastAsia="Times New Roman"/>
          <w:szCs w:val="24"/>
        </w:rPr>
        <w:t>.</w:t>
      </w:r>
    </w:p>
    <w:p w14:paraId="1286CA8A" w14:textId="77777777" w:rsidR="000402FE" w:rsidRDefault="007623D8">
      <w:pPr>
        <w:spacing w:line="600" w:lineRule="auto"/>
        <w:ind w:firstLine="720"/>
        <w:jc w:val="both"/>
        <w:rPr>
          <w:rFonts w:eastAsia="Times New Roman"/>
          <w:szCs w:val="24"/>
        </w:rPr>
      </w:pPr>
      <w:r>
        <w:rPr>
          <w:rFonts w:eastAsia="Times New Roman"/>
          <w:szCs w:val="24"/>
        </w:rPr>
        <w:t>Σ</w:t>
      </w:r>
      <w:r w:rsidRPr="009C58B7">
        <w:rPr>
          <w:rFonts w:eastAsia="Times New Roman"/>
          <w:szCs w:val="24"/>
        </w:rPr>
        <w:t>υμπέρασμα</w:t>
      </w:r>
      <w:r>
        <w:rPr>
          <w:rFonts w:eastAsia="Times New Roman"/>
          <w:szCs w:val="24"/>
        </w:rPr>
        <w:t xml:space="preserve"> πρώτο, από τη</w:t>
      </w:r>
      <w:r w:rsidRPr="009C58B7">
        <w:rPr>
          <w:rFonts w:eastAsia="Times New Roman"/>
          <w:szCs w:val="24"/>
        </w:rPr>
        <w:t xml:space="preserve"> </w:t>
      </w:r>
      <w:r>
        <w:rPr>
          <w:rFonts w:eastAsia="Times New Roman"/>
          <w:szCs w:val="24"/>
        </w:rPr>
        <w:t>χθεσινή</w:t>
      </w:r>
      <w:r w:rsidRPr="009C58B7">
        <w:rPr>
          <w:rFonts w:eastAsia="Times New Roman"/>
          <w:szCs w:val="24"/>
        </w:rPr>
        <w:t xml:space="preserve"> παρουσία του κ</w:t>
      </w:r>
      <w:r>
        <w:rPr>
          <w:rFonts w:eastAsia="Times New Roman"/>
          <w:szCs w:val="24"/>
        </w:rPr>
        <w:t xml:space="preserve">. </w:t>
      </w:r>
      <w:r w:rsidRPr="009C58B7">
        <w:rPr>
          <w:rFonts w:eastAsia="Times New Roman"/>
          <w:szCs w:val="24"/>
        </w:rPr>
        <w:t>Τσίπρα</w:t>
      </w:r>
      <w:r>
        <w:rPr>
          <w:rFonts w:eastAsia="Times New Roman"/>
          <w:szCs w:val="24"/>
        </w:rPr>
        <w:t>. Ο κ.</w:t>
      </w:r>
      <w:r w:rsidRPr="009C58B7">
        <w:rPr>
          <w:rFonts w:eastAsia="Times New Roman"/>
          <w:szCs w:val="24"/>
        </w:rPr>
        <w:t xml:space="preserve"> Τσίπρας με ψέματα πήρε την εξουσία</w:t>
      </w:r>
      <w:r>
        <w:rPr>
          <w:rFonts w:eastAsia="Times New Roman"/>
          <w:szCs w:val="24"/>
        </w:rPr>
        <w:t>,</w:t>
      </w:r>
      <w:r w:rsidRPr="009C58B7">
        <w:rPr>
          <w:rFonts w:eastAsia="Times New Roman"/>
          <w:szCs w:val="24"/>
        </w:rPr>
        <w:t xml:space="preserve"> με ψέματα τη διαχειρίστηκε και με </w:t>
      </w:r>
      <w:r>
        <w:rPr>
          <w:rFonts w:eastAsia="Times New Roman"/>
          <w:szCs w:val="24"/>
        </w:rPr>
        <w:t>ψ</w:t>
      </w:r>
      <w:r w:rsidRPr="009C58B7">
        <w:rPr>
          <w:rFonts w:eastAsia="Times New Roman"/>
          <w:szCs w:val="24"/>
        </w:rPr>
        <w:t>έματα θα την εγκαταλείψ</w:t>
      </w:r>
      <w:r>
        <w:rPr>
          <w:rFonts w:eastAsia="Times New Roman"/>
          <w:szCs w:val="24"/>
        </w:rPr>
        <w:t>ει.</w:t>
      </w:r>
      <w:r w:rsidRPr="009C58B7">
        <w:rPr>
          <w:rFonts w:eastAsia="Times New Roman"/>
          <w:szCs w:val="24"/>
        </w:rPr>
        <w:t xml:space="preserve"> </w:t>
      </w:r>
      <w:r>
        <w:rPr>
          <w:rFonts w:eastAsia="Times New Roman"/>
          <w:szCs w:val="24"/>
        </w:rPr>
        <w:t>Μ</w:t>
      </w:r>
      <w:r w:rsidRPr="009C58B7">
        <w:rPr>
          <w:rFonts w:eastAsia="Times New Roman"/>
          <w:szCs w:val="24"/>
        </w:rPr>
        <w:t xml:space="preserve">ας </w:t>
      </w:r>
      <w:r>
        <w:rPr>
          <w:rFonts w:eastAsia="Times New Roman"/>
          <w:szCs w:val="24"/>
        </w:rPr>
        <w:t>παρουσίασε και χθες, γι’</w:t>
      </w:r>
      <w:r w:rsidRPr="009C58B7">
        <w:rPr>
          <w:rFonts w:eastAsia="Times New Roman"/>
          <w:szCs w:val="24"/>
        </w:rPr>
        <w:t xml:space="preserve"> άλλ</w:t>
      </w:r>
      <w:r w:rsidRPr="009C58B7">
        <w:rPr>
          <w:rFonts w:eastAsia="Times New Roman"/>
          <w:szCs w:val="24"/>
        </w:rPr>
        <w:t>η μία φορά</w:t>
      </w:r>
      <w:r>
        <w:rPr>
          <w:rFonts w:eastAsia="Times New Roman"/>
          <w:szCs w:val="24"/>
        </w:rPr>
        <w:t>,</w:t>
      </w:r>
      <w:r w:rsidRPr="009C58B7">
        <w:rPr>
          <w:rFonts w:eastAsia="Times New Roman"/>
          <w:szCs w:val="24"/>
        </w:rPr>
        <w:t xml:space="preserve"> μία εικονική πραγματικότητα</w:t>
      </w:r>
      <w:r>
        <w:rPr>
          <w:rFonts w:eastAsia="Times New Roman"/>
          <w:szCs w:val="24"/>
        </w:rPr>
        <w:t xml:space="preserve">. Με περίσσευμα </w:t>
      </w:r>
      <w:r w:rsidRPr="009C58B7">
        <w:rPr>
          <w:rFonts w:eastAsia="Times New Roman"/>
          <w:szCs w:val="24"/>
        </w:rPr>
        <w:t>θράσο</w:t>
      </w:r>
      <w:r>
        <w:rPr>
          <w:rFonts w:eastAsia="Times New Roman"/>
          <w:szCs w:val="24"/>
        </w:rPr>
        <w:t>υ</w:t>
      </w:r>
      <w:r w:rsidRPr="009C58B7">
        <w:rPr>
          <w:rFonts w:eastAsia="Times New Roman"/>
          <w:szCs w:val="24"/>
        </w:rPr>
        <w:t>ς πρ</w:t>
      </w:r>
      <w:r>
        <w:rPr>
          <w:rFonts w:eastAsia="Times New Roman"/>
          <w:szCs w:val="24"/>
        </w:rPr>
        <w:t>οσέβαλε</w:t>
      </w:r>
      <w:r w:rsidRPr="009C58B7">
        <w:rPr>
          <w:rFonts w:eastAsia="Times New Roman"/>
          <w:szCs w:val="24"/>
        </w:rPr>
        <w:t xml:space="preserve"> όχι μόνο τη μνήμη </w:t>
      </w:r>
      <w:r>
        <w:rPr>
          <w:rFonts w:eastAsia="Times New Roman"/>
          <w:szCs w:val="24"/>
        </w:rPr>
        <w:t>μας</w:t>
      </w:r>
      <w:r w:rsidRPr="009C58B7">
        <w:rPr>
          <w:rFonts w:eastAsia="Times New Roman"/>
          <w:szCs w:val="24"/>
        </w:rPr>
        <w:t xml:space="preserve"> αλλά και την πραγματικότητα που βιώνουν οι ίδιοι οι πολίτες</w:t>
      </w:r>
      <w:r>
        <w:rPr>
          <w:rFonts w:eastAsia="Times New Roman"/>
          <w:szCs w:val="24"/>
        </w:rPr>
        <w:t>. Και σαν ηθοποιός</w:t>
      </w:r>
      <w:r w:rsidRPr="009C58B7">
        <w:rPr>
          <w:rFonts w:eastAsia="Times New Roman"/>
          <w:szCs w:val="24"/>
        </w:rPr>
        <w:t xml:space="preserve"> που ζει πια το ρόλο του</w:t>
      </w:r>
      <w:r>
        <w:rPr>
          <w:rFonts w:eastAsia="Times New Roman"/>
          <w:szCs w:val="24"/>
        </w:rPr>
        <w:t>,</w:t>
      </w:r>
      <w:r w:rsidRPr="009C58B7">
        <w:rPr>
          <w:rFonts w:eastAsia="Times New Roman"/>
          <w:szCs w:val="24"/>
        </w:rPr>
        <w:t xml:space="preserve"> μας ενημέρωσε ότι κατατρόπωσε τα μνημόνια</w:t>
      </w:r>
      <w:r>
        <w:rPr>
          <w:rFonts w:eastAsia="Times New Roman"/>
          <w:szCs w:val="24"/>
        </w:rPr>
        <w:t>,</w:t>
      </w:r>
      <w:r w:rsidRPr="009C58B7">
        <w:rPr>
          <w:rFonts w:eastAsia="Times New Roman"/>
          <w:szCs w:val="24"/>
        </w:rPr>
        <w:t xml:space="preserve"> ότι προστ</w:t>
      </w:r>
      <w:r>
        <w:rPr>
          <w:rFonts w:eastAsia="Times New Roman"/>
          <w:szCs w:val="24"/>
        </w:rPr>
        <w:t>άτευσε</w:t>
      </w:r>
      <w:r>
        <w:rPr>
          <w:rFonts w:eastAsia="Times New Roman"/>
          <w:szCs w:val="24"/>
        </w:rPr>
        <w:t xml:space="preserve"> </w:t>
      </w:r>
      <w:r w:rsidRPr="009C58B7">
        <w:rPr>
          <w:rFonts w:eastAsia="Times New Roman"/>
          <w:szCs w:val="24"/>
        </w:rPr>
        <w:t xml:space="preserve">τους </w:t>
      </w:r>
      <w:r>
        <w:rPr>
          <w:rFonts w:eastAsia="Times New Roman"/>
          <w:szCs w:val="24"/>
        </w:rPr>
        <w:t xml:space="preserve">φτωχούς </w:t>
      </w:r>
      <w:r w:rsidRPr="009C58B7">
        <w:rPr>
          <w:rFonts w:eastAsia="Times New Roman"/>
          <w:szCs w:val="24"/>
        </w:rPr>
        <w:t xml:space="preserve">και ότι επιτέλους </w:t>
      </w:r>
      <w:r>
        <w:rPr>
          <w:rFonts w:eastAsia="Times New Roman"/>
          <w:szCs w:val="24"/>
        </w:rPr>
        <w:t>α</w:t>
      </w:r>
      <w:r w:rsidRPr="009C58B7">
        <w:rPr>
          <w:rFonts w:eastAsia="Times New Roman"/>
          <w:szCs w:val="24"/>
        </w:rPr>
        <w:t>υτός είναι που θα φέρει την ανάπτυξη</w:t>
      </w:r>
      <w:r>
        <w:rPr>
          <w:rFonts w:eastAsia="Times New Roman"/>
          <w:szCs w:val="24"/>
        </w:rPr>
        <w:t>.</w:t>
      </w:r>
      <w:r w:rsidRPr="009C58B7">
        <w:rPr>
          <w:rFonts w:eastAsia="Times New Roman"/>
          <w:szCs w:val="24"/>
        </w:rPr>
        <w:t xml:space="preserve"> </w:t>
      </w:r>
    </w:p>
    <w:p w14:paraId="1286CA8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Θα σας έλεγα, κύριε Τσίπρα, να βγάλετε λίγο τη μάσκα, να κατεβείτε από τη σκηνή και να ακούσετε. Δεν βρήκατε εσείς τη χώρα βυθισμένη και την σώσατε αλλά σωσμένη και την βυθίσατε!</w:t>
      </w:r>
    </w:p>
    <w:p w14:paraId="1286CA8C" w14:textId="77777777" w:rsidR="000402FE" w:rsidRDefault="007623D8">
      <w:pPr>
        <w:spacing w:line="600" w:lineRule="auto"/>
        <w:ind w:firstLine="720"/>
        <w:jc w:val="center"/>
        <w:rPr>
          <w:rFonts w:eastAsia="Times New Roman" w:cs="Times New Roman"/>
          <w:szCs w:val="24"/>
        </w:rPr>
      </w:pPr>
      <w:r w:rsidRPr="0023117A">
        <w:rPr>
          <w:rFonts w:eastAsia="Times New Roman" w:cs="Times New Roman"/>
          <w:szCs w:val="24"/>
        </w:rPr>
        <w:t>(Χειρ</w:t>
      </w:r>
      <w:r w:rsidRPr="0023117A">
        <w:rPr>
          <w:rFonts w:eastAsia="Times New Roman" w:cs="Times New Roman"/>
          <w:szCs w:val="24"/>
        </w:rPr>
        <w:t>οκροτήματα από την πτ</w:t>
      </w:r>
      <w:r>
        <w:rPr>
          <w:rFonts w:eastAsia="Times New Roman" w:cs="Times New Roman"/>
          <w:szCs w:val="24"/>
        </w:rPr>
        <w:t>έρυγα της Νέας Δημοκρατίας)</w:t>
      </w:r>
    </w:p>
    <w:p w14:paraId="1286CA8D" w14:textId="77777777" w:rsidR="000402FE" w:rsidRDefault="007623D8">
      <w:pPr>
        <w:spacing w:line="600" w:lineRule="auto"/>
        <w:ind w:firstLine="720"/>
        <w:rPr>
          <w:rFonts w:eastAsia="Times New Roman" w:cs="Times New Roman"/>
          <w:szCs w:val="24"/>
        </w:rPr>
      </w:pPr>
      <w:r>
        <w:rPr>
          <w:rFonts w:eastAsia="Times New Roman" w:cs="Times New Roman"/>
          <w:szCs w:val="24"/>
        </w:rPr>
        <w:t>Το 2014</w:t>
      </w:r>
      <w:r>
        <w:rPr>
          <w:rFonts w:eastAsia="Times New Roman" w:cs="Times New Roman"/>
          <w:szCs w:val="24"/>
        </w:rPr>
        <w:t>,</w:t>
      </w:r>
      <w:r>
        <w:rPr>
          <w:rFonts w:eastAsia="Times New Roman" w:cs="Times New Roman"/>
          <w:szCs w:val="24"/>
        </w:rPr>
        <w:t xml:space="preserve"> η οικονομία είχε γυρίσει σε θετικούς ρυθμούς ανάπτυξης. Το κλίμα στην αγορά είχε βελτιωθεί. Η αισιοδοξία είχε επανέλθει.</w:t>
      </w:r>
    </w:p>
    <w:p w14:paraId="1286CA8E"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286CA8F" w14:textId="77777777" w:rsidR="000402FE" w:rsidRDefault="007623D8">
      <w:pPr>
        <w:spacing w:line="600" w:lineRule="auto"/>
        <w:ind w:firstLine="720"/>
        <w:jc w:val="both"/>
        <w:rPr>
          <w:rFonts w:eastAsia="Times New Roman" w:cs="Times New Roman"/>
          <w:szCs w:val="24"/>
        </w:rPr>
      </w:pPr>
      <w:r w:rsidRPr="00BE2041">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 xml:space="preserve">Ησυχία, </w:t>
      </w:r>
      <w:r>
        <w:rPr>
          <w:rFonts w:eastAsia="Times New Roman" w:cs="Times New Roman"/>
          <w:szCs w:val="24"/>
        </w:rPr>
        <w:t>παρακαλώ!</w:t>
      </w:r>
    </w:p>
    <w:p w14:paraId="1286CA90"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Και ναι η χώρα έβγαινε από τα  μνημόνια</w:t>
      </w:r>
      <w:r>
        <w:rPr>
          <w:rFonts w:eastAsia="Times New Roman" w:cs="Times New Roman"/>
          <w:szCs w:val="24"/>
        </w:rPr>
        <w:t>,</w:t>
      </w:r>
      <w:r>
        <w:rPr>
          <w:rFonts w:eastAsia="Times New Roman" w:cs="Times New Roman"/>
          <w:szCs w:val="24"/>
        </w:rPr>
        <w:t xml:space="preserve"> και μετά ήρθατε εσείς και ξέρουμε τι έγινε! Είχαμε 100 δισεκατομμύρια τρίτο μνημόνιο.</w:t>
      </w:r>
      <w:r w:rsidRPr="008B4221">
        <w:rPr>
          <w:rFonts w:eastAsia="Times New Roman" w:cs="Times New Roman"/>
          <w:szCs w:val="24"/>
        </w:rPr>
        <w:t xml:space="preserve"> </w:t>
      </w:r>
      <w:r>
        <w:rPr>
          <w:rFonts w:eastAsia="Times New Roman" w:cs="Times New Roman"/>
          <w:szCs w:val="24"/>
        </w:rPr>
        <w:t xml:space="preserve">Τρίτο μνημόνιο με τη δική σας υπογραφή! </w:t>
      </w:r>
    </w:p>
    <w:p w14:paraId="1286CA91"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(Θόρυβος</w:t>
      </w:r>
      <w:r w:rsidRPr="00A47014">
        <w:rPr>
          <w:rFonts w:eastAsia="Times New Roman" w:cs="Times New Roman"/>
          <w:szCs w:val="24"/>
        </w:rPr>
        <w:t xml:space="preserve"> </w:t>
      </w:r>
      <w:r>
        <w:rPr>
          <w:rFonts w:eastAsia="Times New Roman" w:cs="Times New Roman"/>
          <w:szCs w:val="24"/>
        </w:rPr>
        <w:t>- δ</w:t>
      </w:r>
      <w:r>
        <w:rPr>
          <w:rFonts w:eastAsia="Times New Roman" w:cs="Times New Roman"/>
          <w:szCs w:val="24"/>
        </w:rPr>
        <w:t>ιαμαρτυρίες α</w:t>
      </w:r>
      <w:r>
        <w:rPr>
          <w:rFonts w:eastAsia="Times New Roman" w:cs="Times New Roman"/>
          <w:szCs w:val="24"/>
        </w:rPr>
        <w:t>πό την πτέρυγα του ΣΥΡΙΖΑ)</w:t>
      </w:r>
    </w:p>
    <w:p w14:paraId="1286CA92" w14:textId="77777777" w:rsidR="000402FE" w:rsidRDefault="007623D8">
      <w:pPr>
        <w:spacing w:line="600" w:lineRule="auto"/>
        <w:ind w:firstLine="720"/>
        <w:jc w:val="both"/>
        <w:rPr>
          <w:rFonts w:eastAsia="Times New Roman" w:cs="Times New Roman"/>
          <w:szCs w:val="24"/>
        </w:rPr>
      </w:pPr>
      <w:r w:rsidRPr="00BE2041">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Ησυχία!</w:t>
      </w:r>
    </w:p>
    <w:p w14:paraId="1286CA93"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Και ένα άτυπο τέταρτο μνημόνιο που μας επιβάλλει λιτότητα διαρκείας. Σταματήστε, λοιπόν, τις άστοχες, τις ψεύτικες συγκρίσεις. Η Ελλάδα κόν</w:t>
      </w:r>
      <w:r>
        <w:rPr>
          <w:rFonts w:eastAsia="Times New Roman" w:cs="Times New Roman"/>
          <w:szCs w:val="24"/>
        </w:rPr>
        <w:t>τεψε να πτωχεύσει, «μάτωσε», αλλά το 2014 έβγαινε από την κρίση, για να έρθετε εσείς με το πρώτο καταστροφικό εξάμηνο του 2015</w:t>
      </w:r>
      <w:r>
        <w:rPr>
          <w:rFonts w:eastAsia="Times New Roman" w:cs="Times New Roman"/>
          <w:szCs w:val="24"/>
        </w:rPr>
        <w:t>,</w:t>
      </w:r>
      <w:r>
        <w:rPr>
          <w:rFonts w:eastAsia="Times New Roman" w:cs="Times New Roman"/>
          <w:szCs w:val="24"/>
        </w:rPr>
        <w:t xml:space="preserve"> να την ξαναρίξετε στο χείλος του γκρεμού!</w:t>
      </w:r>
    </w:p>
    <w:p w14:paraId="1286CA94"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από της Νέας Δημοκρατίας)</w:t>
      </w:r>
    </w:p>
    <w:p w14:paraId="1286CA9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Φθάνει πια με το παραμύθι τη</w:t>
      </w:r>
      <w:r>
        <w:rPr>
          <w:rFonts w:eastAsia="Times New Roman" w:cs="Times New Roman"/>
          <w:szCs w:val="24"/>
        </w:rPr>
        <w:t>ς δήθεν όρθιας κοινωνίας, της τάχα ανακούφισης των πιο αδύναμων! Κάνατε τους φτωχούς φτωχότερους και περισσότερους. Φορτώσατε τους πολίτες με είκοσι εννέα καινούργιους φόρους. Είκοσι εννέα καινούργιους φόρους και δεκαεπτά επιπλέον επιβαρύνσεις για τους συν</w:t>
      </w:r>
      <w:r>
        <w:rPr>
          <w:rFonts w:eastAsia="Times New Roman" w:cs="Times New Roman"/>
          <w:szCs w:val="24"/>
        </w:rPr>
        <w:t xml:space="preserve">ταξιούχους! </w:t>
      </w:r>
    </w:p>
    <w:p w14:paraId="1286CA9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Καταργήσατε το ΕΚΑΣ. Αυξήσατε τον ΦΠΑ, κυρίως στα προϊόντα που πληρώνουν η μεσαία τάξη οι πιο φτωχοί. </w:t>
      </w:r>
    </w:p>
    <w:p w14:paraId="1286CA9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Θέλω να σας θυμίσω ότι η χώρα το 2014</w:t>
      </w:r>
      <w:r>
        <w:rPr>
          <w:rFonts w:eastAsia="Times New Roman" w:cs="Times New Roman"/>
          <w:szCs w:val="24"/>
        </w:rPr>
        <w:t>,</w:t>
      </w:r>
      <w:r>
        <w:rPr>
          <w:rFonts w:eastAsia="Times New Roman" w:cs="Times New Roman"/>
          <w:szCs w:val="24"/>
        </w:rPr>
        <w:t xml:space="preserve"> είχε μειώσει τον ΦΠΑ στην εστίαση στο 13%, είχε μειώσει τις ασφαλιστικές εισφορές κατά 5%, είχε μειώσ</w:t>
      </w:r>
      <w:r>
        <w:rPr>
          <w:rFonts w:eastAsia="Times New Roman" w:cs="Times New Roman"/>
          <w:szCs w:val="24"/>
        </w:rPr>
        <w:t>ει την εισφορά αλληλεγγύης κατά 30% και σήμερα έρχεστε και προσβάλλετε τους Έλληνες.</w:t>
      </w:r>
    </w:p>
    <w:p w14:paraId="1286CA98"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286CA99" w14:textId="77777777" w:rsidR="000402FE" w:rsidRDefault="007623D8">
      <w:pPr>
        <w:spacing w:line="600" w:lineRule="auto"/>
        <w:ind w:firstLine="720"/>
        <w:jc w:val="both"/>
        <w:rPr>
          <w:rFonts w:eastAsia="Times New Roman" w:cs="Times New Roman"/>
          <w:szCs w:val="24"/>
        </w:rPr>
      </w:pPr>
      <w:r w:rsidRPr="00BE2041">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Ησυχία!</w:t>
      </w:r>
    </w:p>
    <w:p w14:paraId="1286CA9A"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Αλήθεια είναι!</w:t>
      </w:r>
    </w:p>
    <w:p w14:paraId="1286CA9B"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w:t>
      </w:r>
    </w:p>
    <w:p w14:paraId="1286CA9C"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ΚΥΡΙΑΚΟΣ ΜΗΤΣΟΤΑΚΗΣ (Π</w:t>
      </w:r>
      <w:r>
        <w:rPr>
          <w:rFonts w:eastAsia="Times New Roman" w:cs="Times New Roman"/>
          <w:b/>
          <w:szCs w:val="24"/>
        </w:rPr>
        <w:t xml:space="preserve">ρόεδρος της Νέας Δημοκρατίας): </w:t>
      </w:r>
      <w:r>
        <w:rPr>
          <w:rFonts w:eastAsia="Times New Roman" w:cs="Times New Roman"/>
          <w:szCs w:val="24"/>
        </w:rPr>
        <w:t>Προσβάλλετε τους Έλληνες με υποσχέσεις, επιδόματα, λίγα αντίδωρα από τα πολλά που τους πήρατε.</w:t>
      </w:r>
    </w:p>
    <w:p w14:paraId="1286CA9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Πήρατε 10 δισεκατομμύρια μέτρα, κύριε Τσίπρα, επιστρέφετε το 1 δισεκατομμύριο και έχετε το θράσος για άλλη μια φορά</w:t>
      </w:r>
      <w:r>
        <w:rPr>
          <w:rFonts w:eastAsia="Times New Roman" w:cs="Times New Roman"/>
          <w:szCs w:val="24"/>
        </w:rPr>
        <w:t>,</w:t>
      </w:r>
      <w:r>
        <w:rPr>
          <w:rFonts w:eastAsia="Times New Roman" w:cs="Times New Roman"/>
          <w:szCs w:val="24"/>
        </w:rPr>
        <w:t xml:space="preserve"> να παριστάνετ</w:t>
      </w:r>
      <w:r>
        <w:rPr>
          <w:rFonts w:eastAsia="Times New Roman" w:cs="Times New Roman"/>
          <w:szCs w:val="24"/>
        </w:rPr>
        <w:t>ε τον φιλεύσπλαχνο σε μια κοινωνία που την έχετε ισοπεδώσει. Δεν καταστρέφετε μόνο το παρόν αλλά ναρκοθετείτε και το μέλλον.</w:t>
      </w:r>
    </w:p>
    <w:p w14:paraId="1286CA9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Η Ελλάδα βρίσκεται ακόμα και σήμερα εκτός αγορών, σε επιτήρηση, με τον ΟΟΣΑ να προβλέπει μόλις χθες επιβράδυνση της οικονομίας της,</w:t>
      </w:r>
      <w:r>
        <w:rPr>
          <w:rFonts w:eastAsia="Times New Roman" w:cs="Times New Roman"/>
          <w:szCs w:val="24"/>
        </w:rPr>
        <w:t xml:space="preserve"> κύριε Τσίπρα. Οι δεσμεύσεις των πλεονασμάτων του τέταρτου μνημονίου σημαίνουν νέα λιτότητα και επενδυτική καθήλωση, ενώ το κράτος όλο και μεγαλώνει όλο και αυξάνει την ακριβή γραφειοκρατία του με τα κομματικά σας ρουσφέτια. Μειώνει, όμως, τις υπηρεσίες το</w:t>
      </w:r>
      <w:r>
        <w:rPr>
          <w:rFonts w:eastAsia="Times New Roman" w:cs="Times New Roman"/>
          <w:szCs w:val="24"/>
        </w:rPr>
        <w:t>υ προς τον πολίτη.</w:t>
      </w:r>
    </w:p>
    <w:p w14:paraId="1286CA9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Τραγωδία στο Μάτι. Θέλω να δω, εάν θα βρείτε ποτέ μια λέξη να πείτε γι’ αυτό το σόου, το οποίο στήσατε εκείνο το βράδυ, όταν ξέρουμε πια όλη την αλήθεια ότι γνωρίζατε τότε ότι υπήρχαν νεκροί. Θέλω να δω</w:t>
      </w:r>
      <w:r>
        <w:rPr>
          <w:rFonts w:eastAsia="Times New Roman" w:cs="Times New Roman"/>
          <w:szCs w:val="24"/>
        </w:rPr>
        <w:t>,</w:t>
      </w:r>
      <w:r>
        <w:rPr>
          <w:rFonts w:eastAsia="Times New Roman" w:cs="Times New Roman"/>
          <w:szCs w:val="24"/>
        </w:rPr>
        <w:t xml:space="preserve"> εάν θα μιλήσετε έστω και μια φορά γι’ αυτό το ζήτημα. </w:t>
      </w:r>
    </w:p>
    <w:p w14:paraId="1286CAA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Θέλω να δω, επίσης, εάν θα μιλήσετε για την εγκληματικότητα στις γειτονιές, για την κατάσταση στα νοσοκομεία, γι’ αυτό το απίστευτο ράβε-ξήλωνε στην παιδεία. Αυτό είναι το μέτρο του ΣΥΡΙΖΑ για το </w:t>
      </w:r>
      <w:r>
        <w:rPr>
          <w:rFonts w:eastAsia="Times New Roman" w:cs="Times New Roman"/>
          <w:szCs w:val="24"/>
        </w:rPr>
        <w:t>δ</w:t>
      </w:r>
      <w:r>
        <w:rPr>
          <w:rFonts w:eastAsia="Times New Roman" w:cs="Times New Roman"/>
          <w:szCs w:val="24"/>
        </w:rPr>
        <w:t>ημό</w:t>
      </w:r>
      <w:r>
        <w:rPr>
          <w:rFonts w:eastAsia="Times New Roman" w:cs="Times New Roman"/>
          <w:szCs w:val="24"/>
        </w:rPr>
        <w:t xml:space="preserve">σιο. </w:t>
      </w:r>
    </w:p>
    <w:p w14:paraId="1286CAA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Ακούσατε τι έγινε χθες στο </w:t>
      </w:r>
      <w:r>
        <w:rPr>
          <w:rFonts w:eastAsia="Times New Roman" w:cs="Times New Roman"/>
          <w:szCs w:val="24"/>
        </w:rPr>
        <w:t>«</w:t>
      </w:r>
      <w:r>
        <w:rPr>
          <w:rFonts w:eastAsia="Times New Roman" w:cs="Times New Roman"/>
          <w:szCs w:val="24"/>
        </w:rPr>
        <w:t>Αττικό</w:t>
      </w:r>
      <w:r>
        <w:rPr>
          <w:rFonts w:eastAsia="Times New Roman" w:cs="Times New Roman"/>
          <w:szCs w:val="24"/>
        </w:rPr>
        <w:t>»</w:t>
      </w:r>
      <w:r>
        <w:rPr>
          <w:rFonts w:eastAsia="Times New Roman" w:cs="Times New Roman"/>
          <w:szCs w:val="24"/>
        </w:rPr>
        <w:t xml:space="preserve"> Νοσοκομείο, κύριε Τσίπρα; </w:t>
      </w:r>
    </w:p>
    <w:p w14:paraId="1286CAA2"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286CAA3"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Το σωματείο εργαζομένων εξέδωσε ανακοίνωση, καταγγέλλοντας ότι η γενική εφημερία μπλόκαρε από έλλειψη κλινών και ότι κινδυνεύουν ανθρώπινες ζωές. Ο αρ</w:t>
      </w:r>
      <w:r>
        <w:rPr>
          <w:rFonts w:eastAsia="Times New Roman" w:cs="Times New Roman"/>
          <w:szCs w:val="24"/>
        </w:rPr>
        <w:t xml:space="preserve">μόδιος Υπουργός σας, αντί να ασχολείται με όλα αυτά, προκαλεί και τραμπουκίζει δικαστές στο </w:t>
      </w:r>
      <w:r>
        <w:rPr>
          <w:rFonts w:eastAsia="Times New Roman" w:cs="Times New Roman"/>
          <w:szCs w:val="24"/>
          <w:lang w:val="en-US"/>
        </w:rPr>
        <w:t>Facebook</w:t>
      </w:r>
      <w:r>
        <w:rPr>
          <w:rFonts w:eastAsia="Times New Roman" w:cs="Times New Roman"/>
          <w:szCs w:val="24"/>
        </w:rPr>
        <w:t>. Όμως όπως σας είπα, ο κ. Πολάκης</w:t>
      </w:r>
      <w:r>
        <w:rPr>
          <w:rFonts w:eastAsia="Times New Roman" w:cs="Times New Roman"/>
          <w:szCs w:val="24"/>
        </w:rPr>
        <w:t>,</w:t>
      </w:r>
      <w:r>
        <w:rPr>
          <w:rFonts w:eastAsia="Times New Roman" w:cs="Times New Roman"/>
          <w:szCs w:val="24"/>
        </w:rPr>
        <w:t xml:space="preserve"> είναι ο καθρέφτης της δικής σας συμπεριφοράς, του δικού σας ήθους! Εσείς τον επιλέξατε, εσείς τον στηρίζετε, εσείς τον α</w:t>
      </w:r>
      <w:r>
        <w:rPr>
          <w:rFonts w:eastAsia="Times New Roman" w:cs="Times New Roman"/>
          <w:szCs w:val="24"/>
        </w:rPr>
        <w:t xml:space="preserve">γκαλιάσατε. Πολάκης ίσον Τσίπρας! </w:t>
      </w:r>
    </w:p>
    <w:p w14:paraId="1286CAA4"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από της Νέας Δημοκρατίας)</w:t>
      </w:r>
    </w:p>
    <w:p w14:paraId="1286CAA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Φόροι, άδικα κοινωνικά βάρη, πελατειακό κράτος, διάλυση κοινωνικών δομών. Αυτά είναι τα αποτελέσματα της πολιτικής σας. Αυτή είναι η απάντηση σε όσα με τόσο στόμφο</w:t>
      </w:r>
      <w:r>
        <w:rPr>
          <w:rFonts w:eastAsia="Times New Roman" w:cs="Times New Roman"/>
          <w:szCs w:val="24"/>
        </w:rPr>
        <w:t xml:space="preserve"> και με τόση υποκρισία παρουσιάσατε χθες ως τον απολογισμό σας. </w:t>
      </w:r>
    </w:p>
    <w:p w14:paraId="1286CAA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Συμπέρασμα δεύτερο που έβγαλαν οι πολίτες που παρακολούθησαν τη συζήτηση. Στο όνομα της εξουσίας αυτή η Κυβέρνηση δεν διστάζει να κάνει τα πάντα. Μαζί της, όμως, τραβά στον βούρκο όλη την πολ</w:t>
      </w:r>
      <w:r>
        <w:rPr>
          <w:rFonts w:eastAsia="Times New Roman" w:cs="Times New Roman"/>
          <w:szCs w:val="24"/>
        </w:rPr>
        <w:t>ιτική ζωή. Διότι παρά το δήθεν διαζύγιο όλοι βλέπουν ότι Τσίπρας και Καμμένος</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βαδίζουν μαζί. Ανταλλάσσουν Βουλευτές, ανταλλάσσουν ψήφους, ανταλλάσσουν Υπουργεία, ενώ γύρω τους εκτυλίσσεται ένα πρωτοφανές γαϊτανάκι πολιτικού πάρε-δώσε. Πρωταγων</w:t>
      </w:r>
      <w:r>
        <w:rPr>
          <w:rFonts w:eastAsia="Times New Roman" w:cs="Times New Roman"/>
          <w:szCs w:val="24"/>
        </w:rPr>
        <w:t xml:space="preserve">ιστές αλλάζουν άποψη πρωί, μεσημέρι, βράδι. Κυνικοί συμφεροντολόγοι αλλάζουν κόμμα Τρίτη, Πέμπτη, Σάββατο και συνείδηση Δευτέρα, Τετάρτη, Παρασκευή. </w:t>
      </w:r>
    </w:p>
    <w:p w14:paraId="1286CAA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Αυτή η κατάντια, αυτή η εξίσωση της πολιτικής με ένα πρωτοφανές πολιτικό αλισβερίσι προκαλεί γενική αποστρ</w:t>
      </w:r>
      <w:r>
        <w:rPr>
          <w:rFonts w:eastAsia="Times New Roman" w:cs="Times New Roman"/>
          <w:szCs w:val="24"/>
        </w:rPr>
        <w:t>οφή. Ενοχλεί βαθιά πολίτες. Ενοχλεί, είμαι σίγουρος, και πολλούς πολίτες που πίστεψαν σε εσάς, κύριε Τσίπρα, και στα συνθήματά σας για δήθεν νέα ήθη στην πολιτική. Τώρα, όμως, διαψεύδονται και μετανιώνουν διπλά, γιατί ακούν τον ίδιο τον Πρωθυπουργό</w:t>
      </w:r>
      <w:r>
        <w:rPr>
          <w:rFonts w:eastAsia="Times New Roman" w:cs="Times New Roman"/>
          <w:szCs w:val="24"/>
        </w:rPr>
        <w:t>,</w:t>
      </w:r>
      <w:r>
        <w:rPr>
          <w:rFonts w:eastAsia="Times New Roman" w:cs="Times New Roman"/>
          <w:szCs w:val="24"/>
        </w:rPr>
        <w:t xml:space="preserve"> να δικ</w:t>
      </w:r>
      <w:r>
        <w:rPr>
          <w:rFonts w:eastAsia="Times New Roman" w:cs="Times New Roman"/>
          <w:szCs w:val="24"/>
        </w:rPr>
        <w:t xml:space="preserve">αιολογείται με αντιπερισπασμούς και με μάταια επιχειρήματα. Τι μας είπατε χθες; Ότι αυτά τα κάνουν όλοι, κύριε Τσίπρα. </w:t>
      </w:r>
    </w:p>
    <w:p w14:paraId="1286CAA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Δεν είναι όλοι σαν και εσάς. Ευτυχώς! Και είναι αλήθεια ότι πολλά κόμματα και η Νέα Δημοκρατία το τελευταίο διάστημα</w:t>
      </w:r>
      <w:r>
        <w:rPr>
          <w:rFonts w:eastAsia="Times New Roman" w:cs="Times New Roman"/>
          <w:szCs w:val="24"/>
        </w:rPr>
        <w:t>,</w:t>
      </w:r>
      <w:r>
        <w:rPr>
          <w:rFonts w:eastAsia="Times New Roman" w:cs="Times New Roman"/>
          <w:szCs w:val="24"/>
        </w:rPr>
        <w:t xml:space="preserve"> έχουν δεχθεί τη συνεργασία Βουλευτών. Όλοι, όμως, είχαν είτε ανεξαρτητοποιηθεί είτε διαγραφεί από τα κόμματά </w:t>
      </w:r>
      <w:r>
        <w:rPr>
          <w:rFonts w:eastAsia="Times New Roman" w:cs="Times New Roman"/>
          <w:szCs w:val="24"/>
        </w:rPr>
        <w:t>τους,</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έναν χρόνο πριν ενταχθούν στη Νέα Δημοκρατία. Και όλοι, κύριε Τσίπρα, είναι πολιτικοί της Αντιπολίτευσης, που μετακινήθηκαν σε </w:t>
      </w:r>
      <w:r>
        <w:rPr>
          <w:rFonts w:eastAsia="Times New Roman" w:cs="Times New Roman"/>
          <w:szCs w:val="24"/>
        </w:rPr>
        <w:t xml:space="preserve">άλλο κόμμα της Αντιπολίτευσης, χωρίς να έχουν διαμετρικά αντίθετες θέσεις! Δεν πήγαν από την Αντιπολίτευση στη Συμπολίτευση για να πάρουν ένα Υπουργείο! </w:t>
      </w:r>
    </w:p>
    <w:p w14:paraId="1286CAA9"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από της Νέας Δημοκρατίας)</w:t>
      </w:r>
    </w:p>
    <w:p w14:paraId="1286CAAA"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 xml:space="preserve">ιαμαρτυρίες από την πτέρυγα του </w:t>
      </w:r>
      <w:r>
        <w:rPr>
          <w:rFonts w:eastAsia="Times New Roman" w:cs="Times New Roman"/>
          <w:szCs w:val="24"/>
        </w:rPr>
        <w:t>ΣΥΡΙΖΑ)</w:t>
      </w:r>
    </w:p>
    <w:p w14:paraId="1286CAAB"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Ο Κατσίκης </w:t>
      </w:r>
      <w:r>
        <w:rPr>
          <w:rFonts w:eastAsia="Times New Roman" w:cs="Times New Roman"/>
          <w:szCs w:val="24"/>
        </w:rPr>
        <w:t xml:space="preserve">εκλεγμένος με την ΔΗΑΝΑ του Στεφανόπουλου </w:t>
      </w:r>
      <w:r>
        <w:rPr>
          <w:rFonts w:eastAsia="Times New Roman" w:cs="Times New Roman"/>
          <w:szCs w:val="24"/>
        </w:rPr>
        <w:t>σε ποια κυβέρνηση πήγε;</w:t>
      </w:r>
    </w:p>
    <w:p w14:paraId="1286CAAC" w14:textId="77777777" w:rsidR="000402FE" w:rsidRDefault="007623D8">
      <w:pPr>
        <w:spacing w:line="600" w:lineRule="auto"/>
        <w:ind w:firstLine="720"/>
        <w:jc w:val="both"/>
        <w:rPr>
          <w:rFonts w:eastAsia="Times New Roman" w:cs="Times New Roman"/>
          <w:szCs w:val="24"/>
        </w:rPr>
      </w:pPr>
      <w:r w:rsidRPr="00BE2041">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 xml:space="preserve">Παρακαλώ! </w:t>
      </w:r>
    </w:p>
    <w:p w14:paraId="1286CAAD"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Ο Κατσίκης με την </w:t>
      </w:r>
      <w:r>
        <w:rPr>
          <w:rFonts w:eastAsia="Times New Roman" w:cs="Times New Roman"/>
          <w:szCs w:val="24"/>
        </w:rPr>
        <w:t>κ</w:t>
      </w:r>
      <w:r>
        <w:rPr>
          <w:rFonts w:eastAsia="Times New Roman" w:cs="Times New Roman"/>
          <w:szCs w:val="24"/>
        </w:rPr>
        <w:t xml:space="preserve">υβέρνηση Μητσοτάκη δεν πήγε; </w:t>
      </w:r>
    </w:p>
    <w:p w14:paraId="1286CAAE" w14:textId="77777777" w:rsidR="000402FE" w:rsidRDefault="007623D8">
      <w:pPr>
        <w:spacing w:line="600" w:lineRule="auto"/>
        <w:ind w:firstLine="720"/>
        <w:jc w:val="both"/>
        <w:rPr>
          <w:rFonts w:eastAsia="Times New Roman" w:cs="Times New Roman"/>
          <w:szCs w:val="24"/>
        </w:rPr>
      </w:pPr>
      <w:r w:rsidRPr="00BE2041">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Σταματήστε, κύριε Φίλ</w:t>
      </w:r>
      <w:r>
        <w:rPr>
          <w:rFonts w:eastAsia="Times New Roman" w:cs="Times New Roman"/>
          <w:szCs w:val="24"/>
        </w:rPr>
        <w:t>η! Σας παρακαλώ!</w:t>
      </w:r>
    </w:p>
    <w:p w14:paraId="1286CAAF"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Ο Κατσίκης πού πήγε</w:t>
      </w:r>
      <w:r>
        <w:rPr>
          <w:rFonts w:eastAsia="Times New Roman" w:cs="Times New Roman"/>
          <w:szCs w:val="24"/>
        </w:rPr>
        <w:t xml:space="preserve"> ως εκατοστός πεντηκοστός πρώτος Βουλευτής;</w:t>
      </w:r>
      <w:r>
        <w:rPr>
          <w:rFonts w:eastAsia="Times New Roman" w:cs="Times New Roman"/>
          <w:szCs w:val="24"/>
        </w:rPr>
        <w:t xml:space="preserve"> </w:t>
      </w:r>
    </w:p>
    <w:p w14:paraId="1286CAB0" w14:textId="77777777" w:rsidR="000402FE" w:rsidRDefault="007623D8">
      <w:pPr>
        <w:spacing w:line="600" w:lineRule="auto"/>
        <w:ind w:firstLine="720"/>
        <w:jc w:val="both"/>
        <w:rPr>
          <w:rFonts w:eastAsia="Times New Roman" w:cs="Times New Roman"/>
          <w:szCs w:val="24"/>
        </w:rPr>
      </w:pPr>
      <w:r w:rsidRPr="00BE2041">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Κύριε Φίλη!</w:t>
      </w:r>
    </w:p>
    <w:p w14:paraId="1286CAB1"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Πάλι εσείς, κύριε Φίλη; Μα τι εκνευρισμός είναι αυτός; </w:t>
      </w:r>
    </w:p>
    <w:p w14:paraId="1286CAB2"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 από την πτέρυγα του ΣΥΡΙΖΑ)</w:t>
      </w:r>
    </w:p>
    <w:p w14:paraId="1286CAB3" w14:textId="77777777" w:rsidR="000402FE" w:rsidRDefault="007623D8">
      <w:pPr>
        <w:spacing w:line="600" w:lineRule="auto"/>
        <w:ind w:firstLine="720"/>
        <w:jc w:val="both"/>
        <w:rPr>
          <w:rFonts w:eastAsia="Times New Roman" w:cs="Times New Roman"/>
          <w:szCs w:val="24"/>
        </w:rPr>
      </w:pPr>
      <w:r w:rsidRPr="00BE2041">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Κύριε Φίλη, σας παρακαλώ! Τώρα τι κάνετε ακριβώς; Διάλογο; Δεν έχετε κανένα δικαίωμα να διακόπτετε. Σας παρακαλώ!</w:t>
      </w:r>
    </w:p>
    <w:p w14:paraId="1286CAB4"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Συγγνώμη. </w:t>
      </w:r>
    </w:p>
    <w:p w14:paraId="1286CAB5" w14:textId="77777777" w:rsidR="000402FE" w:rsidRDefault="007623D8">
      <w:pPr>
        <w:spacing w:line="600" w:lineRule="auto"/>
        <w:ind w:firstLine="720"/>
        <w:jc w:val="both"/>
        <w:rPr>
          <w:rFonts w:eastAsia="Times New Roman" w:cs="Times New Roman"/>
          <w:szCs w:val="24"/>
        </w:rPr>
      </w:pPr>
      <w:r w:rsidRPr="00BE2041">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Ναι ζητάτε συ</w:t>
      </w:r>
      <w:r>
        <w:rPr>
          <w:rFonts w:eastAsia="Times New Roman" w:cs="Times New Roman"/>
          <w:szCs w:val="24"/>
        </w:rPr>
        <w:t xml:space="preserve">γγνώμη, αφού διακόψατε τρεις φορές! Θα σας ανακαλέσω στην τάξη και ύστερα θα πρέπει να πάτε έξω. Έλεος! </w:t>
      </w:r>
    </w:p>
    <w:p w14:paraId="1286CAB6" w14:textId="77777777" w:rsidR="000402FE" w:rsidRDefault="007623D8">
      <w:pPr>
        <w:spacing w:line="600" w:lineRule="auto"/>
        <w:ind w:firstLine="720"/>
        <w:jc w:val="both"/>
        <w:rPr>
          <w:rFonts w:eastAsia="Times New Roman" w:cs="Times New Roman"/>
          <w:b/>
          <w:szCs w:val="24"/>
        </w:rPr>
      </w:pPr>
      <w:r>
        <w:rPr>
          <w:rFonts w:eastAsia="Times New Roman" w:cs="Times New Roman"/>
          <w:szCs w:val="24"/>
        </w:rPr>
        <w:t>Κύριε Μητσοτάκη, συνεχίστε.</w:t>
      </w:r>
      <w:r w:rsidRPr="00DD2BAB">
        <w:rPr>
          <w:rFonts w:eastAsia="Times New Roman" w:cs="Times New Roman"/>
          <w:b/>
          <w:szCs w:val="24"/>
        </w:rPr>
        <w:t xml:space="preserve"> </w:t>
      </w:r>
    </w:p>
    <w:p w14:paraId="1286CAB7"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Βλέπετε, ορισμένα αξιώματα δεν μπορεί να τα προσφέρει η </w:t>
      </w:r>
      <w:r>
        <w:rPr>
          <w:rFonts w:eastAsia="Times New Roman" w:cs="Times New Roman"/>
          <w:szCs w:val="24"/>
        </w:rPr>
        <w:t>Α</w:t>
      </w:r>
      <w:r>
        <w:rPr>
          <w:rFonts w:eastAsia="Times New Roman" w:cs="Times New Roman"/>
          <w:szCs w:val="24"/>
        </w:rPr>
        <w:t>ντιπολίτευση</w:t>
      </w:r>
      <w:r>
        <w:rPr>
          <w:rFonts w:eastAsia="Times New Roman" w:cs="Times New Roman"/>
          <w:szCs w:val="24"/>
        </w:rPr>
        <w:t xml:space="preserve">, αλλά μόνο η </w:t>
      </w:r>
      <w:r>
        <w:rPr>
          <w:rFonts w:eastAsia="Times New Roman" w:cs="Times New Roman"/>
          <w:szCs w:val="24"/>
        </w:rPr>
        <w:t>Κ</w:t>
      </w:r>
      <w:r>
        <w:rPr>
          <w:rFonts w:eastAsia="Times New Roman" w:cs="Times New Roman"/>
          <w:szCs w:val="24"/>
        </w:rPr>
        <w:t xml:space="preserve">υβέρνηση. Εκτός εάν νομίζετε ότι εμείς είμαστε ήδη κυβέρνηση. </w:t>
      </w:r>
    </w:p>
    <w:p w14:paraId="1286CAB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Εσείς κάνατε κάτι το οποίο δεν έχει προηγούμενο. Προσφέρατε υπουργικές θέσεις σε Βουλευτές που είχαν εκλεγεί με την Αντιπολίτευση. Όλη η Ελλάδα τους ξέρει. Δεν τόλμησαν να εμφανι</w:t>
      </w:r>
      <w:r>
        <w:rPr>
          <w:rFonts w:eastAsia="Times New Roman" w:cs="Times New Roman"/>
          <w:szCs w:val="24"/>
        </w:rPr>
        <w:t>στούν σ’ αυτή την Αίθουσα. Φαντάζομαι, θα μπουν μέσα την τελευταία στιγμή «στη ζούλα». Έχουμε ψηφοφορία με κατάλογο ελπίζω, όχι με κάρτα, κύριε Πρόεδρε. Έτσι δεν είναι; Γιατί πρέπει να ακουστούν τα «</w:t>
      </w:r>
      <w:r>
        <w:rPr>
          <w:rFonts w:eastAsia="Times New Roman" w:cs="Times New Roman"/>
          <w:szCs w:val="24"/>
        </w:rPr>
        <w:t>ναι</w:t>
      </w:r>
      <w:r>
        <w:rPr>
          <w:rFonts w:eastAsia="Times New Roman" w:cs="Times New Roman"/>
          <w:szCs w:val="24"/>
        </w:rPr>
        <w:t>», να μπουν την τελευταία στιγμή να ανταλλάξουν την ψή</w:t>
      </w:r>
      <w:r>
        <w:rPr>
          <w:rFonts w:eastAsia="Times New Roman" w:cs="Times New Roman"/>
          <w:szCs w:val="24"/>
        </w:rPr>
        <w:t xml:space="preserve">φο τους με τα Υπουργεία που τους προσφέρατε, χωρίς να ντρέπονται ούτε αυτοί αλλά ούτε και </w:t>
      </w:r>
      <w:r>
        <w:rPr>
          <w:rFonts w:eastAsia="Times New Roman" w:cs="Times New Roman"/>
          <w:szCs w:val="24"/>
        </w:rPr>
        <w:t>εσείς,</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που νομιμοποιήσατε αυτό το παζάρι. </w:t>
      </w:r>
    </w:p>
    <w:p w14:paraId="1286CAB9"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 από την πτέρυγα του ΣΥΡΙΖΑ)</w:t>
      </w:r>
    </w:p>
    <w:p w14:paraId="1286CABA" w14:textId="77777777" w:rsidR="000402FE" w:rsidRDefault="007623D8">
      <w:pPr>
        <w:spacing w:line="600" w:lineRule="auto"/>
        <w:ind w:firstLine="720"/>
        <w:jc w:val="both"/>
        <w:rPr>
          <w:rFonts w:eastAsia="Times New Roman" w:cs="Times New Roman"/>
          <w:szCs w:val="24"/>
        </w:rPr>
      </w:pPr>
      <w:r w:rsidRPr="00BE2041">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 xml:space="preserve">Παρακαλώ! Συγκρατηθείτε! </w:t>
      </w:r>
    </w:p>
    <w:p w14:paraId="1286CABB"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ΓΕΩΡΓΙ</w:t>
      </w:r>
      <w:r>
        <w:rPr>
          <w:rFonts w:eastAsia="Times New Roman" w:cs="Times New Roman"/>
          <w:b/>
          <w:szCs w:val="24"/>
        </w:rPr>
        <w:t xml:space="preserve">ΟΣ ΓΕΩΡΓΑΝΤΑΣ: </w:t>
      </w:r>
      <w:r>
        <w:rPr>
          <w:rFonts w:eastAsia="Times New Roman" w:cs="Times New Roman"/>
          <w:szCs w:val="24"/>
        </w:rPr>
        <w:t>Αλήθειες λέει. Τι ενοχλείστε;</w:t>
      </w:r>
    </w:p>
    <w:p w14:paraId="1286CABC" w14:textId="77777777" w:rsidR="000402FE" w:rsidRDefault="007623D8">
      <w:pPr>
        <w:spacing w:line="600" w:lineRule="auto"/>
        <w:ind w:firstLine="720"/>
        <w:jc w:val="both"/>
        <w:rPr>
          <w:rFonts w:eastAsia="Times New Roman" w:cs="Times New Roman"/>
          <w:szCs w:val="24"/>
        </w:rPr>
      </w:pPr>
      <w:r w:rsidRPr="00BE2041">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Και εσείς, κύριε Γεωργαντά, σας παρακαλώ!</w:t>
      </w:r>
    </w:p>
    <w:p w14:paraId="1286CABD"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 από την πτέρυγα του ΣΥΡΙΖΑ)</w:t>
      </w:r>
    </w:p>
    <w:p w14:paraId="1286CABE"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Αναρωτιέμαι πώς αισθάνεστε και εσεί</w:t>
      </w:r>
      <w:r>
        <w:rPr>
          <w:rFonts w:eastAsia="Times New Roman" w:cs="Times New Roman"/>
          <w:szCs w:val="24"/>
        </w:rPr>
        <w:t>ς άραγε</w:t>
      </w:r>
      <w:r>
        <w:rPr>
          <w:rFonts w:eastAsia="Times New Roman" w:cs="Times New Roman"/>
          <w:szCs w:val="24"/>
        </w:rPr>
        <w:t>,</w:t>
      </w:r>
      <w:r>
        <w:rPr>
          <w:rFonts w:eastAsia="Times New Roman" w:cs="Times New Roman"/>
          <w:szCs w:val="24"/>
        </w:rPr>
        <w:t xml:space="preserve"> που υπουργοποιήθηκε πολιτικός, που αποκαλούσε τον κ. Τσίπρα «θλιβερό και προκλητικά αμοραλιστή»</w:t>
      </w:r>
      <w:r>
        <w:rPr>
          <w:rFonts w:eastAsia="Times New Roman" w:cs="Times New Roman"/>
          <w:szCs w:val="24"/>
        </w:rPr>
        <w:t>,</w:t>
      </w:r>
      <w:r>
        <w:rPr>
          <w:rFonts w:eastAsia="Times New Roman" w:cs="Times New Roman"/>
          <w:szCs w:val="24"/>
        </w:rPr>
        <w:t xml:space="preserve"> και συνεργάζεστε με </w:t>
      </w:r>
      <w:r>
        <w:rPr>
          <w:rFonts w:eastAsia="Times New Roman" w:cs="Times New Roman"/>
          <w:szCs w:val="24"/>
        </w:rPr>
        <w:t>άλλους,</w:t>
      </w:r>
      <w:r>
        <w:rPr>
          <w:rFonts w:eastAsia="Times New Roman" w:cs="Times New Roman"/>
          <w:szCs w:val="24"/>
        </w:rPr>
        <w:t xml:space="preserve"> που σας αποκαλούσαν «τον πιο ανέντιμο Πρωθυπουργό της Μεταπολίτευσης», ενώ ο εκατοστός πεντηκοστός πρώτος Βουλευτής ενδεχομένως να είναι κάποιος</w:t>
      </w:r>
      <w:r>
        <w:rPr>
          <w:rFonts w:eastAsia="Times New Roman" w:cs="Times New Roman"/>
          <w:szCs w:val="24"/>
        </w:rPr>
        <w:t>,</w:t>
      </w:r>
      <w:r>
        <w:rPr>
          <w:rFonts w:eastAsia="Times New Roman" w:cs="Times New Roman"/>
          <w:szCs w:val="24"/>
        </w:rPr>
        <w:t xml:space="preserve"> που καταψήφισε τον προϋπολογισμό σας και έχει υποστηρίξει μομφή εναντίον σας. Τουλάχιστον του αναγνωρίζω ότι </w:t>
      </w:r>
      <w:r>
        <w:rPr>
          <w:rFonts w:eastAsia="Times New Roman" w:cs="Times New Roman"/>
          <w:szCs w:val="24"/>
        </w:rPr>
        <w:t>είχε το θάρρος</w:t>
      </w:r>
      <w:r>
        <w:rPr>
          <w:rFonts w:eastAsia="Times New Roman" w:cs="Times New Roman"/>
          <w:szCs w:val="24"/>
        </w:rPr>
        <w:t>,</w:t>
      </w:r>
      <w:r>
        <w:rPr>
          <w:rFonts w:eastAsia="Times New Roman" w:cs="Times New Roman"/>
          <w:szCs w:val="24"/>
        </w:rPr>
        <w:t xml:space="preserve"> να ανέβει σ’ αυτό το Βήμα και να προσπαθήσει να αιτιολογήσει την άποψή του. </w:t>
      </w:r>
    </w:p>
    <w:p w14:paraId="1286CABF" w14:textId="77777777" w:rsidR="000402FE" w:rsidRDefault="007623D8">
      <w:pPr>
        <w:spacing w:after="0" w:line="600" w:lineRule="auto"/>
        <w:ind w:firstLine="720"/>
        <w:jc w:val="both"/>
        <w:rPr>
          <w:rFonts w:eastAsia="Times New Roman" w:cs="Times New Roman"/>
          <w:szCs w:val="24"/>
        </w:rPr>
      </w:pPr>
      <w:r>
        <w:rPr>
          <w:rFonts w:eastAsia="Times New Roman" w:cs="Times New Roman"/>
          <w:szCs w:val="24"/>
        </w:rPr>
        <w:t>Α</w:t>
      </w:r>
      <w:r w:rsidRPr="00943D8B">
        <w:rPr>
          <w:rFonts w:eastAsia="Times New Roman" w:cs="Times New Roman"/>
          <w:szCs w:val="24"/>
        </w:rPr>
        <w:t>φού αποφασίσατε να στεγά</w:t>
      </w:r>
      <w:r>
        <w:rPr>
          <w:rFonts w:eastAsia="Times New Roman" w:cs="Times New Roman"/>
          <w:szCs w:val="24"/>
        </w:rPr>
        <w:t>σετε</w:t>
      </w:r>
      <w:r w:rsidRPr="00943D8B">
        <w:rPr>
          <w:rFonts w:eastAsia="Times New Roman" w:cs="Times New Roman"/>
          <w:szCs w:val="24"/>
        </w:rPr>
        <w:t xml:space="preserve"> όλο το παλιό σύστημα</w:t>
      </w:r>
      <w:r>
        <w:rPr>
          <w:rFonts w:eastAsia="Times New Roman" w:cs="Times New Roman"/>
          <w:szCs w:val="24"/>
        </w:rPr>
        <w:t>,</w:t>
      </w:r>
      <w:r w:rsidRPr="00943D8B">
        <w:rPr>
          <w:rFonts w:eastAsia="Times New Roman" w:cs="Times New Roman"/>
          <w:szCs w:val="24"/>
        </w:rPr>
        <w:t xml:space="preserve"> </w:t>
      </w:r>
      <w:r>
        <w:rPr>
          <w:rFonts w:eastAsia="Times New Roman" w:cs="Times New Roman"/>
          <w:szCs w:val="24"/>
        </w:rPr>
        <w:t xml:space="preserve">όλους εκείνους </w:t>
      </w:r>
      <w:r w:rsidRPr="008F0891">
        <w:rPr>
          <w:rFonts w:eastAsia="Times New Roman" w:cs="Times New Roman"/>
          <w:bCs/>
          <w:shd w:val="clear" w:color="auto" w:fill="FFFFFF"/>
        </w:rPr>
        <w:t>που</w:t>
      </w:r>
      <w:r>
        <w:rPr>
          <w:rFonts w:eastAsia="Times New Roman" w:cs="Times New Roman"/>
          <w:szCs w:val="24"/>
        </w:rPr>
        <w:t xml:space="preserve"> απέβαλε το ΠΑΣΟΚ </w:t>
      </w:r>
      <w:r w:rsidRPr="00943D8B">
        <w:rPr>
          <w:rFonts w:eastAsia="Times New Roman" w:cs="Times New Roman"/>
          <w:szCs w:val="24"/>
        </w:rPr>
        <w:t xml:space="preserve">και τα απομεινάρια των λαθών της </w:t>
      </w:r>
      <w:r>
        <w:rPr>
          <w:rFonts w:eastAsia="Times New Roman" w:cs="Times New Roman"/>
          <w:szCs w:val="24"/>
        </w:rPr>
        <w:t>Μ</w:t>
      </w:r>
      <w:r w:rsidRPr="00943D8B">
        <w:rPr>
          <w:rFonts w:eastAsia="Times New Roman" w:cs="Times New Roman"/>
          <w:szCs w:val="24"/>
        </w:rPr>
        <w:t>εταπολίτευσης</w:t>
      </w:r>
      <w:r>
        <w:rPr>
          <w:rFonts w:eastAsia="Times New Roman" w:cs="Times New Roman"/>
          <w:szCs w:val="24"/>
        </w:rPr>
        <w:t>,</w:t>
      </w:r>
      <w:r w:rsidRPr="00943D8B">
        <w:rPr>
          <w:rFonts w:eastAsia="Times New Roman" w:cs="Times New Roman"/>
          <w:szCs w:val="24"/>
        </w:rPr>
        <w:t xml:space="preserve"> τώρα πέφτετε ένα σκαλί πιο</w:t>
      </w:r>
      <w:r w:rsidRPr="00943D8B">
        <w:rPr>
          <w:rFonts w:eastAsia="Times New Roman" w:cs="Times New Roman"/>
          <w:szCs w:val="24"/>
        </w:rPr>
        <w:t xml:space="preserve"> κάτω</w:t>
      </w:r>
      <w:r>
        <w:rPr>
          <w:rFonts w:eastAsia="Times New Roman" w:cs="Times New Roman"/>
          <w:szCs w:val="24"/>
        </w:rPr>
        <w:t>. Δ</w:t>
      </w:r>
      <w:r w:rsidRPr="00943D8B">
        <w:rPr>
          <w:rFonts w:eastAsia="Times New Roman" w:cs="Times New Roman"/>
          <w:szCs w:val="24"/>
        </w:rPr>
        <w:t>έχεστε να γίνετ</w:t>
      </w:r>
      <w:r>
        <w:rPr>
          <w:rFonts w:eastAsia="Times New Roman" w:cs="Times New Roman"/>
          <w:szCs w:val="24"/>
        </w:rPr>
        <w:t>ε η τ</w:t>
      </w:r>
      <w:r w:rsidRPr="00943D8B">
        <w:rPr>
          <w:rFonts w:eastAsia="Times New Roman" w:cs="Times New Roman"/>
          <w:szCs w:val="24"/>
        </w:rPr>
        <w:t>ρίτη</w:t>
      </w:r>
      <w:r>
        <w:rPr>
          <w:rFonts w:eastAsia="Times New Roman" w:cs="Times New Roman"/>
          <w:szCs w:val="24"/>
        </w:rPr>
        <w:t>, η</w:t>
      </w:r>
      <w:r w:rsidRPr="00943D8B">
        <w:rPr>
          <w:rFonts w:eastAsia="Times New Roman" w:cs="Times New Roman"/>
          <w:szCs w:val="24"/>
        </w:rPr>
        <w:t xml:space="preserve"> </w:t>
      </w:r>
      <w:r>
        <w:rPr>
          <w:rFonts w:eastAsia="Times New Roman" w:cs="Times New Roman"/>
          <w:szCs w:val="24"/>
        </w:rPr>
        <w:t>τέτα</w:t>
      </w:r>
      <w:r w:rsidRPr="00943D8B">
        <w:rPr>
          <w:rFonts w:eastAsia="Times New Roman" w:cs="Times New Roman"/>
          <w:szCs w:val="24"/>
        </w:rPr>
        <w:t>ρτη</w:t>
      </w:r>
      <w:r>
        <w:rPr>
          <w:rFonts w:eastAsia="Times New Roman" w:cs="Times New Roman"/>
          <w:szCs w:val="24"/>
        </w:rPr>
        <w:t>, η</w:t>
      </w:r>
      <w:r w:rsidRPr="00943D8B">
        <w:rPr>
          <w:rFonts w:eastAsia="Times New Roman" w:cs="Times New Roman"/>
          <w:szCs w:val="24"/>
        </w:rPr>
        <w:t xml:space="preserve"> πέμπτη στάση </w:t>
      </w:r>
      <w:r>
        <w:rPr>
          <w:rFonts w:eastAsia="Times New Roman" w:cs="Times New Roman"/>
          <w:szCs w:val="24"/>
        </w:rPr>
        <w:t xml:space="preserve">κάθε </w:t>
      </w:r>
      <w:r w:rsidRPr="00471050">
        <w:rPr>
          <w:rFonts w:eastAsia="Times New Roman" w:cs="Times New Roman"/>
          <w:szCs w:val="24"/>
        </w:rPr>
        <w:t>πολιτικ</w:t>
      </w:r>
      <w:r>
        <w:rPr>
          <w:rFonts w:eastAsia="Times New Roman" w:cs="Times New Roman"/>
          <w:szCs w:val="24"/>
        </w:rPr>
        <w:t>ού γυρολόγου. Καλό σας δρόμο,</w:t>
      </w:r>
      <w:r w:rsidRPr="00943D8B">
        <w:rPr>
          <w:rFonts w:eastAsia="Times New Roman" w:cs="Times New Roman"/>
          <w:szCs w:val="24"/>
        </w:rPr>
        <w:t xml:space="preserve"> λοιπόν</w:t>
      </w:r>
      <w:r>
        <w:rPr>
          <w:rFonts w:eastAsia="Times New Roman" w:cs="Times New Roman"/>
          <w:szCs w:val="24"/>
        </w:rPr>
        <w:t>, κύριε</w:t>
      </w:r>
      <w:r w:rsidRPr="00943D8B">
        <w:rPr>
          <w:rFonts w:eastAsia="Times New Roman" w:cs="Times New Roman"/>
          <w:szCs w:val="24"/>
        </w:rPr>
        <w:t xml:space="preserve"> Τσίπρα</w:t>
      </w:r>
      <w:r>
        <w:rPr>
          <w:rFonts w:eastAsia="Times New Roman" w:cs="Times New Roman"/>
          <w:szCs w:val="24"/>
        </w:rPr>
        <w:t>,</w:t>
      </w:r>
      <w:r w:rsidRPr="00943D8B">
        <w:rPr>
          <w:rFonts w:eastAsia="Times New Roman" w:cs="Times New Roman"/>
          <w:szCs w:val="24"/>
        </w:rPr>
        <w:t xml:space="preserve"> και λίγο προσοχή </w:t>
      </w:r>
      <w:r>
        <w:rPr>
          <w:rFonts w:eastAsia="Times New Roman" w:cs="Times New Roman"/>
          <w:szCs w:val="24"/>
        </w:rPr>
        <w:t>στις σ</w:t>
      </w:r>
      <w:r w:rsidRPr="00943D8B">
        <w:rPr>
          <w:rFonts w:eastAsia="Times New Roman" w:cs="Times New Roman"/>
          <w:szCs w:val="24"/>
        </w:rPr>
        <w:t>τροφές</w:t>
      </w:r>
      <w:r>
        <w:rPr>
          <w:rFonts w:eastAsia="Times New Roman" w:cs="Times New Roman"/>
          <w:szCs w:val="24"/>
        </w:rPr>
        <w:t xml:space="preserve">. </w:t>
      </w:r>
    </w:p>
    <w:p w14:paraId="1286CAC0" w14:textId="77777777" w:rsidR="000402FE" w:rsidRDefault="007623D8">
      <w:pPr>
        <w:spacing w:after="0" w:line="600" w:lineRule="auto"/>
        <w:ind w:firstLine="720"/>
        <w:jc w:val="both"/>
        <w:rPr>
          <w:rFonts w:eastAsia="Times New Roman" w:cs="Times New Roman"/>
          <w:szCs w:val="24"/>
        </w:rPr>
      </w:pPr>
      <w:r>
        <w:rPr>
          <w:rFonts w:eastAsia="Times New Roman" w:cs="Times New Roman"/>
          <w:szCs w:val="24"/>
        </w:rPr>
        <w:t>Κα</w:t>
      </w:r>
      <w:r w:rsidRPr="00943D8B">
        <w:rPr>
          <w:rFonts w:eastAsia="Times New Roman" w:cs="Times New Roman"/>
          <w:szCs w:val="24"/>
        </w:rPr>
        <w:t>ι επειδή μας είπατε και χθες</w:t>
      </w:r>
      <w:r>
        <w:rPr>
          <w:rFonts w:eastAsia="Times New Roman" w:cs="Times New Roman"/>
          <w:szCs w:val="24"/>
        </w:rPr>
        <w:t xml:space="preserve"> </w:t>
      </w:r>
      <w:r>
        <w:rPr>
          <w:rFonts w:eastAsia="Times New Roman"/>
          <w:bCs/>
          <w:shd w:val="clear" w:color="auto" w:fill="FFFFFF"/>
        </w:rPr>
        <w:t>-</w:t>
      </w:r>
      <w:r w:rsidRPr="00022913">
        <w:rPr>
          <w:rFonts w:eastAsia="Times New Roman"/>
          <w:bCs/>
          <w:shd w:val="clear" w:color="auto" w:fill="FFFFFF"/>
        </w:rPr>
        <w:t>θα</w:t>
      </w:r>
      <w:r>
        <w:rPr>
          <w:rFonts w:eastAsia="Times New Roman" w:cs="Times New Roman"/>
          <w:szCs w:val="24"/>
        </w:rPr>
        <w:t xml:space="preserve"> μας το πείτε και σήμερα,</w:t>
      </w:r>
      <w:r w:rsidRPr="00943D8B">
        <w:rPr>
          <w:rFonts w:eastAsia="Times New Roman" w:cs="Times New Roman"/>
          <w:szCs w:val="24"/>
        </w:rPr>
        <w:t xml:space="preserve"> φαντάζομαι</w:t>
      </w:r>
      <w:r>
        <w:rPr>
          <w:rFonts w:eastAsia="Times New Roman" w:cs="Times New Roman"/>
          <w:szCs w:val="24"/>
        </w:rPr>
        <w:t>-</w:t>
      </w:r>
      <w:r w:rsidRPr="00943D8B">
        <w:rPr>
          <w:rFonts w:eastAsia="Times New Roman" w:cs="Times New Roman"/>
          <w:szCs w:val="24"/>
        </w:rPr>
        <w:t xml:space="preserve"> με </w:t>
      </w:r>
      <w:r>
        <w:rPr>
          <w:rFonts w:eastAsia="Times New Roman" w:cs="Times New Roman"/>
          <w:szCs w:val="24"/>
        </w:rPr>
        <w:t>ευκαιρία τη Σ</w:t>
      </w:r>
      <w:r w:rsidRPr="00943D8B">
        <w:rPr>
          <w:rFonts w:eastAsia="Times New Roman" w:cs="Times New Roman"/>
          <w:szCs w:val="24"/>
        </w:rPr>
        <w:t xml:space="preserve">υμφωνία των </w:t>
      </w:r>
      <w:r w:rsidRPr="00943D8B">
        <w:rPr>
          <w:rFonts w:eastAsia="Times New Roman" w:cs="Times New Roman"/>
          <w:szCs w:val="24"/>
        </w:rPr>
        <w:t>Πρεσπών</w:t>
      </w:r>
      <w:r>
        <w:rPr>
          <w:rFonts w:eastAsia="Times New Roman" w:cs="Times New Roman"/>
          <w:szCs w:val="24"/>
        </w:rPr>
        <w:t xml:space="preserve"> </w:t>
      </w:r>
      <w:r w:rsidRPr="00943D8B">
        <w:rPr>
          <w:rFonts w:eastAsia="Times New Roman" w:cs="Times New Roman"/>
          <w:szCs w:val="24"/>
        </w:rPr>
        <w:t xml:space="preserve">ότι για άλλη </w:t>
      </w:r>
      <w:r>
        <w:rPr>
          <w:rFonts w:eastAsia="Times New Roman" w:cs="Times New Roman"/>
          <w:szCs w:val="24"/>
        </w:rPr>
        <w:t>μια</w:t>
      </w:r>
      <w:r w:rsidRPr="00943D8B">
        <w:rPr>
          <w:rFonts w:eastAsia="Times New Roman" w:cs="Times New Roman"/>
          <w:szCs w:val="24"/>
        </w:rPr>
        <w:t xml:space="preserve"> φορά έρχεστε εδώ και κάνετε το πατριωτικό σας καθήκον</w:t>
      </w:r>
      <w:r>
        <w:rPr>
          <w:rFonts w:eastAsia="Times New Roman" w:cs="Times New Roman"/>
          <w:szCs w:val="24"/>
        </w:rPr>
        <w:t>, α</w:t>
      </w:r>
      <w:r w:rsidRPr="00943D8B">
        <w:rPr>
          <w:rFonts w:eastAsia="Times New Roman" w:cs="Times New Roman"/>
          <w:szCs w:val="24"/>
        </w:rPr>
        <w:t>κούστε με</w:t>
      </w:r>
      <w:r>
        <w:rPr>
          <w:rFonts w:eastAsia="Times New Roman" w:cs="Times New Roman"/>
          <w:szCs w:val="24"/>
        </w:rPr>
        <w:t xml:space="preserve">. Αν είχατε συναίσθηση των ευθυνών σας, </w:t>
      </w:r>
      <w:r w:rsidRPr="00943D8B">
        <w:rPr>
          <w:rFonts w:eastAsia="Times New Roman" w:cs="Times New Roman"/>
          <w:szCs w:val="24"/>
        </w:rPr>
        <w:t>δεν θα είχατε κάνει αυτούς τους χειρισμούς στο εθνικό θέμα</w:t>
      </w:r>
      <w:r>
        <w:rPr>
          <w:rFonts w:eastAsia="Times New Roman" w:cs="Times New Roman"/>
          <w:szCs w:val="24"/>
        </w:rPr>
        <w:t>. Δ</w:t>
      </w:r>
      <w:r w:rsidRPr="00943D8B">
        <w:rPr>
          <w:rFonts w:eastAsia="Times New Roman" w:cs="Times New Roman"/>
          <w:szCs w:val="24"/>
        </w:rPr>
        <w:t>εν θα το είχατε χρησιμοποιήσει συνειδητά για να διχάσε</w:t>
      </w:r>
      <w:r>
        <w:rPr>
          <w:rFonts w:eastAsia="Times New Roman" w:cs="Times New Roman"/>
          <w:szCs w:val="24"/>
        </w:rPr>
        <w:t>τε</w:t>
      </w:r>
      <w:r w:rsidRPr="00943D8B">
        <w:rPr>
          <w:rFonts w:eastAsia="Times New Roman" w:cs="Times New Roman"/>
          <w:szCs w:val="24"/>
        </w:rPr>
        <w:t xml:space="preserve"> τους Έλληνες</w:t>
      </w:r>
      <w:r>
        <w:rPr>
          <w:rFonts w:eastAsia="Times New Roman" w:cs="Times New Roman"/>
          <w:szCs w:val="24"/>
        </w:rPr>
        <w:t>. Δ</w:t>
      </w:r>
      <w:r w:rsidRPr="00943D8B">
        <w:rPr>
          <w:rFonts w:eastAsia="Times New Roman" w:cs="Times New Roman"/>
          <w:szCs w:val="24"/>
        </w:rPr>
        <w:t>εν θα το εργαλε</w:t>
      </w:r>
      <w:r>
        <w:rPr>
          <w:rFonts w:eastAsia="Times New Roman" w:cs="Times New Roman"/>
          <w:szCs w:val="24"/>
        </w:rPr>
        <w:t>ιοποιούσατε</w:t>
      </w:r>
      <w:r w:rsidRPr="00943D8B">
        <w:rPr>
          <w:rFonts w:eastAsia="Times New Roman" w:cs="Times New Roman"/>
          <w:szCs w:val="24"/>
        </w:rPr>
        <w:t xml:space="preserve"> για κομματικούς λόγους</w:t>
      </w:r>
      <w:r>
        <w:rPr>
          <w:rFonts w:eastAsia="Times New Roman" w:cs="Times New Roman"/>
          <w:szCs w:val="24"/>
        </w:rPr>
        <w:t>. Κ</w:t>
      </w:r>
      <w:r w:rsidRPr="00943D8B">
        <w:rPr>
          <w:rFonts w:eastAsia="Times New Roman" w:cs="Times New Roman"/>
          <w:szCs w:val="24"/>
        </w:rPr>
        <w:t>άνατε την εξωτερική πολιτική εργαλείο υπονόμευσης της εθνικής ενότητας</w:t>
      </w:r>
      <w:r>
        <w:rPr>
          <w:rFonts w:eastAsia="Times New Roman" w:cs="Times New Roman"/>
          <w:szCs w:val="24"/>
        </w:rPr>
        <w:t>. Π</w:t>
      </w:r>
      <w:r w:rsidRPr="00943D8B">
        <w:rPr>
          <w:rFonts w:eastAsia="Times New Roman" w:cs="Times New Roman"/>
          <w:szCs w:val="24"/>
        </w:rPr>
        <w:t xml:space="preserve">αίξατε </w:t>
      </w:r>
      <w:r>
        <w:rPr>
          <w:rFonts w:eastAsia="Times New Roman" w:cs="Times New Roman"/>
          <w:szCs w:val="24"/>
        </w:rPr>
        <w:t xml:space="preserve">συνειδητά με εθνικά θέματα για μικροπολιτικούς λόγους. </w:t>
      </w:r>
    </w:p>
    <w:p w14:paraId="1286CAC1" w14:textId="77777777" w:rsidR="000402FE" w:rsidRDefault="007623D8">
      <w:pPr>
        <w:spacing w:after="0" w:line="600" w:lineRule="auto"/>
        <w:ind w:firstLine="720"/>
        <w:jc w:val="both"/>
        <w:rPr>
          <w:rFonts w:eastAsia="Times New Roman" w:cs="Times New Roman"/>
          <w:szCs w:val="24"/>
        </w:rPr>
      </w:pPr>
      <w:r w:rsidRPr="00943D8B">
        <w:rPr>
          <w:rFonts w:eastAsia="Times New Roman" w:cs="Times New Roman"/>
          <w:szCs w:val="24"/>
        </w:rPr>
        <w:t>Εξάλλου</w:t>
      </w:r>
      <w:r w:rsidRPr="00943D8B">
        <w:rPr>
          <w:rFonts w:eastAsia="Times New Roman" w:cs="Times New Roman"/>
          <w:szCs w:val="24"/>
        </w:rPr>
        <w:t xml:space="preserve"> θυμάμαι και την πρόβλεψη του Προέδρου της Βουλής πριν από </w:t>
      </w:r>
      <w:r>
        <w:rPr>
          <w:rFonts w:eastAsia="Times New Roman" w:cs="Times New Roman"/>
          <w:szCs w:val="24"/>
        </w:rPr>
        <w:t>έντεκα</w:t>
      </w:r>
      <w:r w:rsidRPr="00943D8B">
        <w:rPr>
          <w:rFonts w:eastAsia="Times New Roman" w:cs="Times New Roman"/>
          <w:szCs w:val="24"/>
        </w:rPr>
        <w:t xml:space="preserve"> μήνες ότι το </w:t>
      </w:r>
      <w:r>
        <w:rPr>
          <w:rFonts w:eastAsia="Times New Roman" w:cs="Times New Roman"/>
          <w:szCs w:val="24"/>
        </w:rPr>
        <w:t>Σ</w:t>
      </w:r>
      <w:r w:rsidRPr="00943D8B">
        <w:rPr>
          <w:rFonts w:eastAsia="Times New Roman" w:cs="Times New Roman"/>
          <w:szCs w:val="24"/>
        </w:rPr>
        <w:t>κοπιανό θα προκαλέσει αναδιάταξη στους πολιτικούς συσχετισμούς</w:t>
      </w:r>
      <w:r>
        <w:rPr>
          <w:rFonts w:eastAsia="Times New Roman" w:cs="Times New Roman"/>
          <w:szCs w:val="24"/>
        </w:rPr>
        <w:t>. Α</w:t>
      </w:r>
      <w:r w:rsidRPr="00943D8B">
        <w:rPr>
          <w:rFonts w:eastAsia="Times New Roman" w:cs="Times New Roman"/>
          <w:szCs w:val="24"/>
        </w:rPr>
        <w:t>υτό δεν είναι πατριωτισμός</w:t>
      </w:r>
      <w:r>
        <w:rPr>
          <w:rFonts w:eastAsia="Times New Roman" w:cs="Times New Roman"/>
          <w:szCs w:val="24"/>
        </w:rPr>
        <w:t>,</w:t>
      </w:r>
      <w:r w:rsidRPr="00943D8B">
        <w:rPr>
          <w:rFonts w:eastAsia="Times New Roman" w:cs="Times New Roman"/>
          <w:szCs w:val="24"/>
        </w:rPr>
        <w:t xml:space="preserve"> </w:t>
      </w:r>
      <w:r>
        <w:rPr>
          <w:rFonts w:eastAsia="Times New Roman" w:cs="Times New Roman"/>
          <w:szCs w:val="24"/>
        </w:rPr>
        <w:t>κύριε Τσίπρα. Α</w:t>
      </w:r>
      <w:r w:rsidRPr="00943D8B">
        <w:rPr>
          <w:rFonts w:eastAsia="Times New Roman" w:cs="Times New Roman"/>
          <w:szCs w:val="24"/>
        </w:rPr>
        <w:t>υτό λέγεται τυχοδιωκτισμός</w:t>
      </w:r>
      <w:r>
        <w:rPr>
          <w:rFonts w:eastAsia="Times New Roman" w:cs="Times New Roman"/>
          <w:szCs w:val="24"/>
        </w:rPr>
        <w:t xml:space="preserve">. </w:t>
      </w:r>
    </w:p>
    <w:p w14:paraId="1286CAC2" w14:textId="77777777" w:rsidR="000402FE" w:rsidRDefault="007623D8">
      <w:pPr>
        <w:spacing w:after="0" w:line="600" w:lineRule="auto"/>
        <w:ind w:firstLine="720"/>
        <w:jc w:val="both"/>
        <w:rPr>
          <w:rFonts w:eastAsia="Times New Roman" w:cs="Times New Roman"/>
          <w:szCs w:val="24"/>
        </w:rPr>
      </w:pPr>
      <w:r>
        <w:rPr>
          <w:rFonts w:eastAsia="Times New Roman" w:cs="Times New Roman"/>
          <w:szCs w:val="24"/>
        </w:rPr>
        <w:t>Και</w:t>
      </w:r>
      <w:r w:rsidRPr="00943D8B">
        <w:rPr>
          <w:rFonts w:eastAsia="Times New Roman" w:cs="Times New Roman"/>
          <w:szCs w:val="24"/>
        </w:rPr>
        <w:t xml:space="preserve"> κάτι ακόμα σήμερα</w:t>
      </w:r>
      <w:r>
        <w:rPr>
          <w:rFonts w:eastAsia="Times New Roman" w:cs="Times New Roman"/>
          <w:szCs w:val="24"/>
        </w:rPr>
        <w:t xml:space="preserve"> </w:t>
      </w:r>
      <w:r w:rsidRPr="00943D8B">
        <w:rPr>
          <w:rFonts w:eastAsia="Times New Roman" w:cs="Times New Roman"/>
          <w:szCs w:val="24"/>
        </w:rPr>
        <w:t xml:space="preserve">το υπερταμείο το </w:t>
      </w:r>
      <w:r w:rsidRPr="00943D8B">
        <w:rPr>
          <w:rFonts w:eastAsia="Times New Roman" w:cs="Times New Roman"/>
          <w:szCs w:val="24"/>
        </w:rPr>
        <w:t xml:space="preserve">οποίο εσείς δημιουργήσατε με την ψήφο </w:t>
      </w:r>
      <w:r>
        <w:rPr>
          <w:rFonts w:eastAsia="Times New Roman" w:cs="Times New Roman"/>
          <w:szCs w:val="24"/>
        </w:rPr>
        <w:t>σας, ε</w:t>
      </w:r>
      <w:r w:rsidRPr="00943D8B">
        <w:rPr>
          <w:rFonts w:eastAsia="Times New Roman" w:cs="Times New Roman"/>
          <w:szCs w:val="24"/>
        </w:rPr>
        <w:t xml:space="preserve">σείς που λέγατε όλα αυτά τα ωραία πριν τις εκλογές του Ιανουαρίου του </w:t>
      </w:r>
      <w:r>
        <w:rPr>
          <w:rFonts w:eastAsia="Times New Roman" w:cs="Times New Roman"/>
          <w:szCs w:val="24"/>
        </w:rPr>
        <w:t>20</w:t>
      </w:r>
      <w:r w:rsidRPr="00943D8B">
        <w:rPr>
          <w:rFonts w:eastAsia="Times New Roman" w:cs="Times New Roman"/>
          <w:szCs w:val="24"/>
        </w:rPr>
        <w:t>15</w:t>
      </w:r>
      <w:r>
        <w:rPr>
          <w:rFonts w:eastAsia="Times New Roman" w:cs="Times New Roman"/>
          <w:szCs w:val="24"/>
        </w:rPr>
        <w:t>,</w:t>
      </w:r>
      <w:r w:rsidRPr="00943D8B">
        <w:rPr>
          <w:rFonts w:eastAsia="Times New Roman" w:cs="Times New Roman"/>
          <w:szCs w:val="24"/>
        </w:rPr>
        <w:t xml:space="preserve"> για να εκχωρήσετε την εθνική περιουσία για </w:t>
      </w:r>
      <w:r>
        <w:rPr>
          <w:rFonts w:eastAsia="Times New Roman" w:cs="Times New Roman"/>
          <w:szCs w:val="24"/>
        </w:rPr>
        <w:t>ενενήντα εννέα</w:t>
      </w:r>
      <w:r w:rsidRPr="00943D8B">
        <w:rPr>
          <w:rFonts w:eastAsia="Times New Roman" w:cs="Times New Roman"/>
          <w:szCs w:val="24"/>
        </w:rPr>
        <w:t xml:space="preserve"> χρόνια</w:t>
      </w:r>
      <w:r>
        <w:rPr>
          <w:rFonts w:eastAsia="Times New Roman" w:cs="Times New Roman"/>
          <w:szCs w:val="24"/>
        </w:rPr>
        <w:t>, ζητάει, προσ</w:t>
      </w:r>
      <w:r w:rsidRPr="00943D8B">
        <w:rPr>
          <w:rFonts w:eastAsia="Times New Roman" w:cs="Times New Roman"/>
          <w:szCs w:val="24"/>
        </w:rPr>
        <w:t xml:space="preserve">φεύγοντας </w:t>
      </w:r>
      <w:r>
        <w:rPr>
          <w:rFonts w:eastAsia="Times New Roman" w:cs="Times New Roman"/>
          <w:szCs w:val="24"/>
        </w:rPr>
        <w:t>σ</w:t>
      </w:r>
      <w:r w:rsidRPr="00943D8B">
        <w:rPr>
          <w:rFonts w:eastAsia="Times New Roman" w:cs="Times New Roman"/>
          <w:szCs w:val="24"/>
        </w:rPr>
        <w:t xml:space="preserve">το </w:t>
      </w:r>
      <w:r>
        <w:rPr>
          <w:rFonts w:eastAsia="Times New Roman" w:cs="Times New Roman"/>
          <w:bCs/>
          <w:shd w:val="clear" w:color="auto" w:fill="FFFFFF"/>
        </w:rPr>
        <w:t>Συμβούλιο</w:t>
      </w:r>
      <w:r w:rsidRPr="00EC1A1E">
        <w:rPr>
          <w:rFonts w:eastAsia="Times New Roman" w:cs="Times New Roman"/>
          <w:bCs/>
          <w:shd w:val="clear" w:color="auto" w:fill="FFFFFF"/>
        </w:rPr>
        <w:t xml:space="preserve"> της Επικρατείας</w:t>
      </w:r>
      <w:r>
        <w:rPr>
          <w:rFonts w:eastAsia="Times New Roman" w:cs="Times New Roman"/>
          <w:bCs/>
          <w:shd w:val="clear" w:color="auto" w:fill="FFFFFF"/>
        </w:rPr>
        <w:t>,</w:t>
      </w:r>
      <w:r w:rsidRPr="00943D8B">
        <w:rPr>
          <w:rFonts w:eastAsia="Times New Roman" w:cs="Times New Roman"/>
          <w:szCs w:val="24"/>
        </w:rPr>
        <w:t xml:space="preserve"> να του μεταβιβαστ</w:t>
      </w:r>
      <w:r w:rsidRPr="00943D8B">
        <w:rPr>
          <w:rFonts w:eastAsia="Times New Roman" w:cs="Times New Roman"/>
          <w:szCs w:val="24"/>
        </w:rPr>
        <w:t>ούν τα ιστορικά μνημεία της χώρας</w:t>
      </w:r>
      <w:r>
        <w:rPr>
          <w:rFonts w:eastAsia="Times New Roman" w:cs="Times New Roman"/>
          <w:szCs w:val="24"/>
        </w:rPr>
        <w:t>.</w:t>
      </w:r>
      <w:r w:rsidRPr="00943D8B">
        <w:rPr>
          <w:rFonts w:eastAsia="Times New Roman" w:cs="Times New Roman"/>
        </w:rPr>
        <w:t xml:space="preserve"> </w:t>
      </w:r>
      <w:r>
        <w:rPr>
          <w:rFonts w:eastAsia="Times New Roman" w:cs="Times New Roman"/>
        </w:rPr>
        <w:t>Πατριωτισμός…</w:t>
      </w:r>
    </w:p>
    <w:p w14:paraId="1286CAC3" w14:textId="77777777" w:rsidR="000402FE" w:rsidRDefault="007623D8">
      <w:pPr>
        <w:spacing w:after="0" w:line="600" w:lineRule="auto"/>
        <w:ind w:firstLine="720"/>
        <w:jc w:val="both"/>
        <w:rPr>
          <w:rFonts w:eastAsia="Times New Roman" w:cs="Times New Roman"/>
          <w:szCs w:val="24"/>
        </w:rPr>
      </w:pPr>
      <w:r w:rsidRPr="00943D8B">
        <w:rPr>
          <w:rFonts w:eastAsia="Times New Roman" w:cs="Times New Roman"/>
          <w:b/>
          <w:szCs w:val="24"/>
        </w:rPr>
        <w:t>ΕΥΚΛΕΙΔΗΣ ΤΣΑΚΑΛΩΤΟΣ (Υπουργός Οικονομικών):</w:t>
      </w:r>
      <w:r>
        <w:rPr>
          <w:rFonts w:eastAsia="Times New Roman" w:cs="Times New Roman"/>
          <w:szCs w:val="24"/>
        </w:rPr>
        <w:t xml:space="preserve"> Ψέματα!</w:t>
      </w:r>
      <w:r w:rsidRPr="00EB1FE3">
        <w:rPr>
          <w:rFonts w:eastAsia="Times New Roman" w:cs="Times New Roman"/>
          <w:szCs w:val="24"/>
        </w:rPr>
        <w:t xml:space="preserve"> </w:t>
      </w:r>
      <w:r>
        <w:rPr>
          <w:rFonts w:eastAsia="Times New Roman" w:cs="Times New Roman"/>
          <w:szCs w:val="24"/>
        </w:rPr>
        <w:t>Λέτε ψέματα!</w:t>
      </w:r>
    </w:p>
    <w:p w14:paraId="1286CAC4" w14:textId="77777777" w:rsidR="000402FE" w:rsidRDefault="007623D8">
      <w:pPr>
        <w:spacing w:after="0" w:line="600" w:lineRule="auto"/>
        <w:ind w:firstLine="720"/>
        <w:jc w:val="center"/>
        <w:rPr>
          <w:rFonts w:eastAsia="Times New Roman" w:cs="Times New Roman"/>
          <w:szCs w:val="24"/>
        </w:rPr>
      </w:pPr>
      <w:r>
        <w:rPr>
          <w:rFonts w:eastAsia="Times New Roman" w:cs="Times New Roman"/>
          <w:szCs w:val="24"/>
        </w:rPr>
        <w:t xml:space="preserve">(Θόρυβος </w:t>
      </w:r>
      <w:r>
        <w:rPr>
          <w:rFonts w:eastAsia="Times New Roman" w:cs="Times New Roman"/>
          <w:szCs w:val="24"/>
        </w:rPr>
        <w:t>- δ</w:t>
      </w:r>
      <w:r>
        <w:rPr>
          <w:rFonts w:eastAsia="Times New Roman" w:cs="Times New Roman"/>
          <w:szCs w:val="24"/>
        </w:rPr>
        <w:t>ιαμαρτυρίες από την πτέρυγα του ΣΥΡΙΖΑ)</w:t>
      </w:r>
    </w:p>
    <w:p w14:paraId="1286CAC5" w14:textId="77777777" w:rsidR="000402FE" w:rsidRDefault="007623D8">
      <w:pPr>
        <w:spacing w:after="0" w:line="600" w:lineRule="auto"/>
        <w:ind w:firstLine="720"/>
        <w:jc w:val="both"/>
        <w:rPr>
          <w:rFonts w:eastAsia="Times New Roman" w:cs="Times New Roman"/>
          <w:szCs w:val="24"/>
        </w:rPr>
      </w:pPr>
      <w:r w:rsidRPr="00AD6554">
        <w:rPr>
          <w:rFonts w:eastAsia="Times New Roman" w:cs="Times New Roman"/>
          <w:b/>
        </w:rPr>
        <w:t>ΠΡΟΕΔΡΟΣ (</w:t>
      </w:r>
      <w:r>
        <w:rPr>
          <w:rFonts w:eastAsia="Times New Roman" w:cs="Times New Roman"/>
          <w:b/>
        </w:rPr>
        <w:t>Νικόλαος Βούτσης</w:t>
      </w:r>
      <w:r w:rsidRPr="00AD6554">
        <w:rPr>
          <w:rFonts w:eastAsia="Times New Roman" w:cs="Times New Roman"/>
          <w:b/>
        </w:rPr>
        <w:t>):</w:t>
      </w:r>
      <w:r w:rsidRPr="00AD6554">
        <w:rPr>
          <w:rFonts w:eastAsia="Times New Roman" w:cs="Times New Roman"/>
        </w:rPr>
        <w:t xml:space="preserve"> </w:t>
      </w:r>
      <w:r w:rsidRPr="006A04B1">
        <w:rPr>
          <w:rFonts w:eastAsia="Times New Roman" w:cs="Times New Roman"/>
          <w:szCs w:val="24"/>
        </w:rPr>
        <w:t>Π</w:t>
      </w:r>
      <w:r>
        <w:rPr>
          <w:rFonts w:eastAsia="Times New Roman" w:cs="Times New Roman"/>
          <w:szCs w:val="24"/>
        </w:rPr>
        <w:t xml:space="preserve">αρακαλώ, ησυχία. </w:t>
      </w:r>
    </w:p>
    <w:p w14:paraId="1286CAC6" w14:textId="77777777" w:rsidR="000402FE" w:rsidRDefault="007623D8">
      <w:pPr>
        <w:spacing w:after="0" w:line="600" w:lineRule="auto"/>
        <w:ind w:firstLine="720"/>
        <w:jc w:val="both"/>
        <w:rPr>
          <w:rFonts w:eastAsia="Times New Roman" w:cs="Times New Roman"/>
        </w:rPr>
      </w:pPr>
      <w:r w:rsidRPr="00EB1FE3">
        <w:rPr>
          <w:rFonts w:eastAsia="Times New Roman" w:cs="Times New Roman"/>
          <w:b/>
          <w:szCs w:val="24"/>
        </w:rPr>
        <w:t xml:space="preserve">ΚΥΡΙΑΚΟΣ ΜΗΤΣΟΤΑΚΗΣ (Πρόεδρος της </w:t>
      </w:r>
      <w:r w:rsidRPr="00EB1FE3">
        <w:rPr>
          <w:rFonts w:eastAsia="Times New Roman" w:cs="Times New Roman"/>
          <w:b/>
        </w:rPr>
        <w:t xml:space="preserve">Νέας </w:t>
      </w:r>
      <w:r w:rsidRPr="00EB1FE3">
        <w:rPr>
          <w:rFonts w:eastAsia="Times New Roman" w:cs="Times New Roman"/>
          <w:b/>
        </w:rPr>
        <w:t>Δημοκρατίας):</w:t>
      </w:r>
      <w:r>
        <w:rPr>
          <w:rFonts w:eastAsia="Times New Roman" w:cs="Times New Roman"/>
        </w:rPr>
        <w:t xml:space="preserve"> Κύριε Τσακαλώτε μου, </w:t>
      </w:r>
      <w:r w:rsidRPr="00EB1FE3">
        <w:rPr>
          <w:rFonts w:eastAsia="Times New Roman"/>
          <w:bCs/>
          <w:shd w:val="clear" w:color="auto" w:fill="FFFFFF"/>
        </w:rPr>
        <w:t>επειδή</w:t>
      </w:r>
      <w:r>
        <w:rPr>
          <w:rFonts w:eastAsia="Times New Roman" w:cs="Times New Roman"/>
        </w:rPr>
        <w:t xml:space="preserve"> φοράτε το ίδιο κόκκινο πουλοβεράκι με τον κ. Φίλη, </w:t>
      </w:r>
      <w:r w:rsidRPr="00EB1FE3">
        <w:rPr>
          <w:rFonts w:eastAsia="Times New Roman"/>
          <w:bCs/>
          <w:shd w:val="clear" w:color="auto" w:fill="FFFFFF"/>
        </w:rPr>
        <w:t>δεν</w:t>
      </w:r>
      <w:r>
        <w:rPr>
          <w:rFonts w:eastAsia="Times New Roman" w:cs="Times New Roman"/>
        </w:rPr>
        <w:t xml:space="preserve"> σας δίνει το </w:t>
      </w:r>
      <w:r w:rsidRPr="00EB1FE3">
        <w:rPr>
          <w:rFonts w:eastAsia="Times New Roman" w:cs="Times New Roman"/>
          <w:bCs/>
          <w:shd w:val="clear" w:color="auto" w:fill="FFFFFF"/>
        </w:rPr>
        <w:t>δικαίωμα</w:t>
      </w:r>
      <w:r>
        <w:rPr>
          <w:rFonts w:eastAsia="Times New Roman" w:cs="Times New Roman"/>
        </w:rPr>
        <w:t xml:space="preserve"> να διακόπτετε. </w:t>
      </w:r>
    </w:p>
    <w:p w14:paraId="1286CAC7" w14:textId="77777777" w:rsidR="000402FE" w:rsidRDefault="007623D8">
      <w:pPr>
        <w:spacing w:after="0"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1286CAC8" w14:textId="77777777" w:rsidR="000402FE" w:rsidRDefault="007623D8">
      <w:pPr>
        <w:spacing w:after="0" w:line="600" w:lineRule="auto"/>
        <w:ind w:firstLine="720"/>
        <w:jc w:val="both"/>
        <w:rPr>
          <w:rFonts w:eastAsia="Times New Roman" w:cs="Times New Roman"/>
        </w:rPr>
      </w:pPr>
      <w:r w:rsidRPr="00AD6554">
        <w:rPr>
          <w:rFonts w:eastAsia="Times New Roman" w:cs="Times New Roman"/>
          <w:b/>
        </w:rPr>
        <w:t>ΠΡΟΕΔΡΟΣ (</w:t>
      </w:r>
      <w:r>
        <w:rPr>
          <w:rFonts w:eastAsia="Times New Roman" w:cs="Times New Roman"/>
          <w:b/>
        </w:rPr>
        <w:t>Νικόλαος Βούτσης</w:t>
      </w:r>
      <w:r w:rsidRPr="00AD6554">
        <w:rPr>
          <w:rFonts w:eastAsia="Times New Roman" w:cs="Times New Roman"/>
          <w:b/>
        </w:rPr>
        <w:t>):</w:t>
      </w:r>
      <w:r>
        <w:rPr>
          <w:rFonts w:eastAsia="Times New Roman" w:cs="Times New Roman"/>
          <w:b/>
        </w:rPr>
        <w:t xml:space="preserve"> </w:t>
      </w:r>
      <w:r w:rsidRPr="00EB1FE3">
        <w:rPr>
          <w:rFonts w:eastAsia="Times New Roman" w:cs="Times New Roman"/>
        </w:rPr>
        <w:t xml:space="preserve">Κύριε Τσακαλώτο, παρακαλώ, </w:t>
      </w:r>
      <w:r>
        <w:rPr>
          <w:rFonts w:eastAsia="Times New Roman" w:cs="Times New Roman"/>
        </w:rPr>
        <w:t>σταματήστε,</w:t>
      </w:r>
      <w:r>
        <w:rPr>
          <w:rFonts w:eastAsia="Times New Roman" w:cs="Times New Roman"/>
        </w:rPr>
        <w:t xml:space="preserve"> </w:t>
      </w:r>
      <w:r w:rsidRPr="00EB1FE3">
        <w:rPr>
          <w:rFonts w:eastAsia="Times New Roman" w:cs="Times New Roman"/>
        </w:rPr>
        <w:t xml:space="preserve">μην παρεμβαίνετε. </w:t>
      </w:r>
    </w:p>
    <w:p w14:paraId="1286CAC9" w14:textId="77777777" w:rsidR="000402FE" w:rsidRDefault="007623D8">
      <w:pPr>
        <w:spacing w:after="0" w:line="600" w:lineRule="auto"/>
        <w:ind w:firstLine="720"/>
        <w:jc w:val="both"/>
        <w:rPr>
          <w:rFonts w:eastAsia="Times New Roman" w:cs="Times New Roman"/>
          <w:szCs w:val="24"/>
        </w:rPr>
      </w:pPr>
      <w:r w:rsidRPr="00943D8B">
        <w:rPr>
          <w:rFonts w:eastAsia="Times New Roman" w:cs="Times New Roman"/>
          <w:b/>
          <w:szCs w:val="24"/>
        </w:rPr>
        <w:t>ΕΥΚΛΕΙΔΗΣ ΤΣΑΚΑΛΩΤΟΣ (Υπουργός Οικονομικών):</w:t>
      </w:r>
      <w:r>
        <w:rPr>
          <w:rFonts w:eastAsia="Times New Roman" w:cs="Times New Roman"/>
          <w:szCs w:val="24"/>
        </w:rPr>
        <w:t xml:space="preserve"> Μα αφού λέει ψέματα, </w:t>
      </w:r>
      <w:r w:rsidRPr="00565BE2">
        <w:rPr>
          <w:rFonts w:eastAsia="Times New Roman" w:cs="Times New Roman"/>
          <w:szCs w:val="24"/>
        </w:rPr>
        <w:t>κύριε Πρόεδρε</w:t>
      </w:r>
      <w:r>
        <w:rPr>
          <w:rFonts w:eastAsia="Times New Roman" w:cs="Times New Roman"/>
          <w:szCs w:val="24"/>
        </w:rPr>
        <w:t>!</w:t>
      </w:r>
    </w:p>
    <w:p w14:paraId="1286CACA" w14:textId="77777777" w:rsidR="000402FE" w:rsidRDefault="007623D8">
      <w:pPr>
        <w:spacing w:after="0" w:line="600" w:lineRule="auto"/>
        <w:ind w:firstLine="720"/>
        <w:jc w:val="both"/>
        <w:rPr>
          <w:rFonts w:eastAsia="Times New Roman" w:cs="Times New Roman"/>
        </w:rPr>
      </w:pPr>
      <w:r w:rsidRPr="00AD6554">
        <w:rPr>
          <w:rFonts w:eastAsia="Times New Roman" w:cs="Times New Roman"/>
          <w:b/>
        </w:rPr>
        <w:t>ΠΡΟΕΔΡΟΣ (</w:t>
      </w:r>
      <w:r>
        <w:rPr>
          <w:rFonts w:eastAsia="Times New Roman" w:cs="Times New Roman"/>
          <w:b/>
        </w:rPr>
        <w:t>Νικόλαος Βούτσης</w:t>
      </w:r>
      <w:r w:rsidRPr="00AD6554">
        <w:rPr>
          <w:rFonts w:eastAsia="Times New Roman" w:cs="Times New Roman"/>
          <w:b/>
        </w:rPr>
        <w:t>):</w:t>
      </w:r>
      <w:r>
        <w:rPr>
          <w:rFonts w:eastAsia="Times New Roman" w:cs="Times New Roman"/>
          <w:b/>
        </w:rPr>
        <w:t xml:space="preserve"> </w:t>
      </w:r>
      <w:r w:rsidRPr="00EB1FE3">
        <w:rPr>
          <w:rFonts w:eastAsia="Times New Roman" w:cs="Times New Roman"/>
        </w:rPr>
        <w:t>Παρακαλώ</w:t>
      </w:r>
      <w:r>
        <w:rPr>
          <w:rFonts w:eastAsia="Times New Roman" w:cs="Times New Roman"/>
        </w:rPr>
        <w:t>, κύριε Τσακαλώτο</w:t>
      </w:r>
      <w:r>
        <w:rPr>
          <w:rFonts w:eastAsia="Times New Roman" w:cs="Times New Roman"/>
        </w:rPr>
        <w:t>,</w:t>
      </w:r>
      <w:r>
        <w:rPr>
          <w:rFonts w:eastAsia="Times New Roman" w:cs="Times New Roman"/>
        </w:rPr>
        <w:t xml:space="preserve"> μην παρεμβαίνετε. Μιλήσατε χθες. </w:t>
      </w:r>
    </w:p>
    <w:p w14:paraId="1286CACB" w14:textId="77777777" w:rsidR="000402FE" w:rsidRDefault="007623D8">
      <w:pPr>
        <w:spacing w:after="0" w:line="600" w:lineRule="auto"/>
        <w:ind w:firstLine="720"/>
        <w:jc w:val="both"/>
        <w:rPr>
          <w:rFonts w:eastAsia="Times New Roman" w:cs="Times New Roman"/>
        </w:rPr>
      </w:pPr>
      <w:r>
        <w:rPr>
          <w:rFonts w:eastAsia="Times New Roman" w:cs="Times New Roman"/>
          <w:b/>
          <w:szCs w:val="24"/>
        </w:rPr>
        <w:t xml:space="preserve">ΚΥΡΙΑΚΟΣ ΜΗΤΣΟΤΑΚΗΣ (Πρόεδρος της </w:t>
      </w:r>
      <w:r>
        <w:rPr>
          <w:rFonts w:eastAsia="Times New Roman" w:cs="Times New Roman"/>
          <w:b/>
        </w:rPr>
        <w:t xml:space="preserve">Νέας Δημοκρατίας): </w:t>
      </w:r>
      <w:r>
        <w:rPr>
          <w:rFonts w:eastAsia="Times New Roman" w:cs="Times New Roman"/>
        </w:rPr>
        <w:t xml:space="preserve">Αρκετή ζημιά κάνατε στο παρόν </w:t>
      </w:r>
      <w:r w:rsidRPr="00EB1FE3">
        <w:rPr>
          <w:rFonts w:eastAsia="Times New Roman"/>
          <w:bCs/>
        </w:rPr>
        <w:t>και</w:t>
      </w:r>
      <w:r>
        <w:rPr>
          <w:rFonts w:eastAsia="Times New Roman" w:cs="Times New Roman"/>
        </w:rPr>
        <w:t xml:space="preserve"> στο μέλλον της χώρας. Σεβαστείτε </w:t>
      </w:r>
      <w:r w:rsidRPr="00EB1FE3">
        <w:rPr>
          <w:rFonts w:eastAsia="Times New Roman"/>
          <w:bCs/>
          <w:shd w:val="clear" w:color="auto" w:fill="FFFFFF"/>
        </w:rPr>
        <w:t>τουλάχιστον</w:t>
      </w:r>
      <w:r>
        <w:rPr>
          <w:rFonts w:eastAsia="Times New Roman" w:cs="Times New Roman"/>
        </w:rPr>
        <w:t xml:space="preserve"> το παρελθόν της! </w:t>
      </w:r>
    </w:p>
    <w:p w14:paraId="1286CACC" w14:textId="77777777" w:rsidR="000402FE" w:rsidRDefault="007623D8">
      <w:pPr>
        <w:spacing w:after="0"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1286CACD" w14:textId="77777777" w:rsidR="000402FE" w:rsidRDefault="007623D8">
      <w:pPr>
        <w:spacing w:after="0" w:line="600" w:lineRule="auto"/>
        <w:ind w:firstLine="709"/>
        <w:jc w:val="center"/>
        <w:rPr>
          <w:rFonts w:eastAsia="Times New Roman" w:cs="Times New Roman"/>
        </w:rPr>
      </w:pPr>
      <w:r>
        <w:rPr>
          <w:rFonts w:eastAsia="Times New Roman" w:cs="Times New Roman"/>
        </w:rPr>
        <w:t>(Θόρυβος στην Αίθουσα)</w:t>
      </w:r>
    </w:p>
    <w:p w14:paraId="1286CACE" w14:textId="77777777" w:rsidR="000402FE" w:rsidRDefault="007623D8">
      <w:pPr>
        <w:spacing w:after="0" w:line="600" w:lineRule="auto"/>
        <w:ind w:firstLine="720"/>
        <w:jc w:val="both"/>
        <w:rPr>
          <w:rFonts w:eastAsia="Times New Roman" w:cs="Times New Roman"/>
          <w:szCs w:val="24"/>
        </w:rPr>
      </w:pPr>
      <w:r>
        <w:rPr>
          <w:rFonts w:eastAsia="Times New Roman" w:cs="Times New Roman"/>
        </w:rPr>
        <w:t xml:space="preserve"> </w:t>
      </w:r>
      <w:r w:rsidRPr="00EB1FE3">
        <w:rPr>
          <w:rFonts w:eastAsia="Times New Roman" w:cs="Times New Roman"/>
          <w:b/>
        </w:rPr>
        <w:t>ΠΡΟΕΔΡΟΣ (</w:t>
      </w:r>
      <w:r>
        <w:rPr>
          <w:rFonts w:eastAsia="Times New Roman" w:cs="Times New Roman"/>
          <w:b/>
        </w:rPr>
        <w:t>Νικόλαος Βούτσης</w:t>
      </w:r>
      <w:r w:rsidRPr="00EB1FE3">
        <w:rPr>
          <w:rFonts w:eastAsia="Times New Roman" w:cs="Times New Roman"/>
          <w:b/>
        </w:rPr>
        <w:t>):</w:t>
      </w:r>
      <w:r w:rsidRPr="00EB1FE3">
        <w:rPr>
          <w:rFonts w:eastAsia="Times New Roman" w:cs="Times New Roman"/>
        </w:rPr>
        <w:t xml:space="preserve"> </w:t>
      </w:r>
      <w:r>
        <w:rPr>
          <w:rFonts w:eastAsia="Times New Roman" w:cs="Times New Roman"/>
        </w:rPr>
        <w:t xml:space="preserve">Κάντε ησυχία, </w:t>
      </w:r>
      <w:r w:rsidRPr="00EB1FE3">
        <w:rPr>
          <w:rFonts w:eastAsia="Times New Roman" w:cs="Times New Roman"/>
        </w:rPr>
        <w:t>παρακαλώ</w:t>
      </w:r>
      <w:r>
        <w:rPr>
          <w:rFonts w:eastAsia="Times New Roman" w:cs="Times New Roman"/>
        </w:rPr>
        <w:t>. Ελάτε.</w:t>
      </w:r>
    </w:p>
    <w:p w14:paraId="1286CACF" w14:textId="77777777" w:rsidR="000402FE" w:rsidRDefault="007623D8">
      <w:pPr>
        <w:spacing w:after="0" w:line="600" w:lineRule="auto"/>
        <w:ind w:firstLine="720"/>
        <w:jc w:val="both"/>
        <w:rPr>
          <w:rFonts w:eastAsia="Times New Roman" w:cs="Times New Roman"/>
          <w:szCs w:val="24"/>
        </w:rPr>
      </w:pPr>
      <w:r>
        <w:rPr>
          <w:rFonts w:eastAsia="Times New Roman" w:cs="Times New Roman"/>
          <w:b/>
          <w:szCs w:val="24"/>
        </w:rPr>
        <w:t>ΚΥΡΙΑΚΟΣ ΜΗΤΣΟΤΑΚΗΣ (</w:t>
      </w:r>
      <w:r>
        <w:rPr>
          <w:rFonts w:eastAsia="Times New Roman" w:cs="Times New Roman"/>
          <w:b/>
          <w:szCs w:val="24"/>
        </w:rPr>
        <w:t xml:space="preserve">Πρόεδρος της </w:t>
      </w:r>
      <w:r>
        <w:rPr>
          <w:rFonts w:eastAsia="Times New Roman" w:cs="Times New Roman"/>
          <w:b/>
        </w:rPr>
        <w:t>Νέας Δημοκρατίας):</w:t>
      </w:r>
      <w:r w:rsidRPr="00943D8B">
        <w:rPr>
          <w:rFonts w:eastAsia="Times New Roman" w:cs="Times New Roman"/>
          <w:szCs w:val="24"/>
        </w:rPr>
        <w:t xml:space="preserve"> Και κάτι ακόμα </w:t>
      </w:r>
      <w:r w:rsidRPr="008F0891">
        <w:rPr>
          <w:rFonts w:eastAsia="Times New Roman" w:cs="Times New Roman"/>
          <w:bCs/>
          <w:shd w:val="clear" w:color="auto" w:fill="FFFFFF"/>
        </w:rPr>
        <w:t>που</w:t>
      </w:r>
      <w:r>
        <w:rPr>
          <w:rFonts w:eastAsia="Times New Roman" w:cs="Times New Roman"/>
          <w:szCs w:val="24"/>
        </w:rPr>
        <w:t xml:space="preserve"> αφορά </w:t>
      </w:r>
      <w:r w:rsidRPr="00943D8B">
        <w:rPr>
          <w:rFonts w:eastAsia="Times New Roman" w:cs="Times New Roman"/>
          <w:szCs w:val="24"/>
        </w:rPr>
        <w:t>συγκρίσεις</w:t>
      </w:r>
      <w:r>
        <w:rPr>
          <w:rFonts w:eastAsia="Times New Roman" w:cs="Times New Roman"/>
          <w:szCs w:val="24"/>
        </w:rPr>
        <w:t xml:space="preserve">. Είχατε το θράσος χθες, κύριε </w:t>
      </w:r>
      <w:r w:rsidRPr="00943D8B">
        <w:rPr>
          <w:rFonts w:eastAsia="Times New Roman" w:cs="Times New Roman"/>
          <w:szCs w:val="24"/>
        </w:rPr>
        <w:t>Τσίπρα</w:t>
      </w:r>
      <w:r>
        <w:rPr>
          <w:rFonts w:eastAsia="Times New Roman" w:cs="Times New Roman"/>
          <w:szCs w:val="24"/>
        </w:rPr>
        <w:t>,</w:t>
      </w:r>
      <w:r w:rsidRPr="00943D8B">
        <w:rPr>
          <w:rFonts w:eastAsia="Times New Roman" w:cs="Times New Roman"/>
          <w:szCs w:val="24"/>
        </w:rPr>
        <w:t xml:space="preserve"> </w:t>
      </w:r>
      <w:r>
        <w:rPr>
          <w:rFonts w:eastAsia="Times New Roman" w:cs="Times New Roman"/>
          <w:szCs w:val="24"/>
        </w:rPr>
        <w:t xml:space="preserve">να μας κατηγορήσετε </w:t>
      </w:r>
      <w:r w:rsidRPr="002B5B2E">
        <w:rPr>
          <w:rFonts w:eastAsia="Times New Roman"/>
          <w:bCs/>
          <w:shd w:val="clear" w:color="auto" w:fill="FFFFFF"/>
        </w:rPr>
        <w:t>ότι</w:t>
      </w:r>
      <w:r>
        <w:rPr>
          <w:rFonts w:eastAsia="Times New Roman" w:cs="Times New Roman"/>
          <w:szCs w:val="24"/>
        </w:rPr>
        <w:t xml:space="preserve"> δήθεν</w:t>
      </w:r>
      <w:r w:rsidRPr="00943D8B">
        <w:rPr>
          <w:rFonts w:eastAsia="Times New Roman" w:cs="Times New Roman"/>
          <w:szCs w:val="24"/>
        </w:rPr>
        <w:t xml:space="preserve"> τρομοκρατούμ</w:t>
      </w:r>
      <w:r>
        <w:rPr>
          <w:rFonts w:eastAsia="Times New Roman" w:cs="Times New Roman"/>
          <w:szCs w:val="24"/>
        </w:rPr>
        <w:t>ε</w:t>
      </w:r>
      <w:r w:rsidRPr="00943D8B">
        <w:rPr>
          <w:rFonts w:eastAsia="Times New Roman" w:cs="Times New Roman"/>
          <w:szCs w:val="24"/>
        </w:rPr>
        <w:t xml:space="preserve"> εμείς </w:t>
      </w:r>
      <w:r>
        <w:rPr>
          <w:rFonts w:eastAsia="Times New Roman" w:cs="Times New Roman"/>
          <w:szCs w:val="24"/>
        </w:rPr>
        <w:t>Βουλευτές,</w:t>
      </w:r>
      <w:r w:rsidRPr="00943D8B">
        <w:rPr>
          <w:rFonts w:eastAsia="Times New Roman" w:cs="Times New Roman"/>
          <w:szCs w:val="24"/>
        </w:rPr>
        <w:t xml:space="preserve"> για να μην υποστηρίξουν </w:t>
      </w:r>
      <w:r w:rsidRPr="004A77A3">
        <w:rPr>
          <w:rFonts w:eastAsia="Times New Roman" w:cs="Times New Roman"/>
          <w:szCs w:val="24"/>
        </w:rPr>
        <w:t xml:space="preserve">την πρόταση </w:t>
      </w:r>
      <w:r>
        <w:rPr>
          <w:rFonts w:eastAsia="Times New Roman" w:cs="Times New Roman"/>
          <w:szCs w:val="24"/>
        </w:rPr>
        <w:t>εμπιστοσύνης. Κ</w:t>
      </w:r>
      <w:r w:rsidRPr="00943D8B">
        <w:rPr>
          <w:rFonts w:eastAsia="Times New Roman" w:cs="Times New Roman"/>
          <w:szCs w:val="24"/>
        </w:rPr>
        <w:t>αι το είπατε εσείς αυτό</w:t>
      </w:r>
      <w:r>
        <w:rPr>
          <w:rFonts w:eastAsia="Times New Roman" w:cs="Times New Roman"/>
          <w:szCs w:val="24"/>
        </w:rPr>
        <w:t>. Εσείς.</w:t>
      </w:r>
      <w:r w:rsidRPr="00EB1FE3">
        <w:rPr>
          <w:rFonts w:eastAsia="Times New Roman" w:cs="Times New Roman"/>
        </w:rPr>
        <w:t xml:space="preserve"> </w:t>
      </w:r>
      <w:r>
        <w:rPr>
          <w:rFonts w:eastAsia="Times New Roman" w:cs="Times New Roman"/>
        </w:rPr>
        <w:t xml:space="preserve">Ακούστε καλά, </w:t>
      </w:r>
      <w:r w:rsidRPr="00EB1FE3">
        <w:rPr>
          <w:rFonts w:eastAsia="Times New Roman" w:cs="Times New Roman"/>
        </w:rPr>
        <w:t>λοιπόν</w:t>
      </w:r>
      <w:r>
        <w:rPr>
          <w:rFonts w:eastAsia="Times New Roman" w:cs="Times New Roman"/>
        </w:rPr>
        <w:t>.</w:t>
      </w:r>
    </w:p>
    <w:p w14:paraId="1286CAD0" w14:textId="77777777" w:rsidR="000402FE" w:rsidRDefault="007623D8">
      <w:pPr>
        <w:spacing w:after="0" w:line="600" w:lineRule="auto"/>
        <w:ind w:firstLine="709"/>
        <w:jc w:val="center"/>
        <w:rPr>
          <w:rFonts w:eastAsia="Times New Roman" w:cs="Times New Roman"/>
        </w:rPr>
      </w:pPr>
      <w:r>
        <w:rPr>
          <w:rFonts w:eastAsia="Times New Roman" w:cs="Times New Roman"/>
        </w:rPr>
        <w:t>(Θόρυβος στην Αίθουσα)</w:t>
      </w:r>
    </w:p>
    <w:p w14:paraId="1286CAD1" w14:textId="77777777" w:rsidR="000402FE" w:rsidRDefault="007623D8">
      <w:pPr>
        <w:spacing w:after="0" w:line="600" w:lineRule="auto"/>
        <w:ind w:firstLine="720"/>
        <w:jc w:val="both"/>
        <w:rPr>
          <w:rFonts w:eastAsia="Times New Roman" w:cs="Times New Roman"/>
        </w:rPr>
      </w:pPr>
      <w:r w:rsidRPr="00EB1FE3">
        <w:rPr>
          <w:rFonts w:eastAsia="Times New Roman" w:cs="Times New Roman"/>
          <w:b/>
        </w:rPr>
        <w:t>ΠΡΟΕΔΡΟΣ (</w:t>
      </w:r>
      <w:r>
        <w:rPr>
          <w:rFonts w:eastAsia="Times New Roman" w:cs="Times New Roman"/>
          <w:b/>
        </w:rPr>
        <w:t>Νικόλαος Βούτσης</w:t>
      </w:r>
      <w:r w:rsidRPr="00EB1FE3">
        <w:rPr>
          <w:rFonts w:eastAsia="Times New Roman" w:cs="Times New Roman"/>
          <w:b/>
        </w:rPr>
        <w:t>):</w:t>
      </w:r>
      <w:r w:rsidRPr="00EB1FE3">
        <w:rPr>
          <w:rFonts w:eastAsia="Times New Roman" w:cs="Times New Roman"/>
        </w:rPr>
        <w:t xml:space="preserve"> </w:t>
      </w:r>
      <w:r>
        <w:rPr>
          <w:rFonts w:eastAsia="Times New Roman" w:cs="Times New Roman"/>
        </w:rPr>
        <w:t xml:space="preserve">Ήσυχα, </w:t>
      </w:r>
      <w:r w:rsidRPr="00EB1FE3">
        <w:rPr>
          <w:rFonts w:eastAsia="Times New Roman" w:cs="Times New Roman"/>
        </w:rPr>
        <w:t>παρακαλώ</w:t>
      </w:r>
      <w:r>
        <w:rPr>
          <w:rFonts w:eastAsia="Times New Roman" w:cs="Times New Roman"/>
        </w:rPr>
        <w:t xml:space="preserve">, σταματήστε. </w:t>
      </w:r>
    </w:p>
    <w:p w14:paraId="1286CAD2" w14:textId="77777777" w:rsidR="000402FE" w:rsidRDefault="007623D8">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w:t>
      </w:r>
      <w:r>
        <w:rPr>
          <w:rFonts w:eastAsia="Times New Roman" w:cs="Times New Roman"/>
          <w:b/>
        </w:rPr>
        <w:t xml:space="preserve">Νέας Δημοκρατίας): </w:t>
      </w:r>
      <w:r w:rsidRPr="00EB1FE3">
        <w:rPr>
          <w:rFonts w:eastAsia="Times New Roman" w:cs="Times New Roman"/>
          <w:bCs/>
          <w:shd w:val="clear" w:color="auto" w:fill="FFFFFF"/>
        </w:rPr>
        <w:t>Γιατί</w:t>
      </w:r>
      <w:r>
        <w:rPr>
          <w:rFonts w:eastAsia="Times New Roman" w:cs="Times New Roman"/>
          <w:bCs/>
          <w:shd w:val="clear" w:color="auto" w:fill="FFFFFF"/>
        </w:rPr>
        <w:t xml:space="preserve"> τέτοια νευρικότητα, κύριοι του ΣΥΡΙΖΑ; Μάλλον βλέπετε </w:t>
      </w:r>
      <w:r>
        <w:rPr>
          <w:rFonts w:eastAsia="Times New Roman" w:cs="Times New Roman"/>
          <w:szCs w:val="24"/>
        </w:rPr>
        <w:t xml:space="preserve">το </w:t>
      </w:r>
      <w:r w:rsidRPr="00943D8B">
        <w:rPr>
          <w:rFonts w:eastAsia="Times New Roman" w:cs="Times New Roman"/>
          <w:szCs w:val="24"/>
        </w:rPr>
        <w:t xml:space="preserve">τέλος </w:t>
      </w:r>
      <w:r>
        <w:rPr>
          <w:rFonts w:eastAsia="Times New Roman" w:cs="Times New Roman"/>
          <w:szCs w:val="24"/>
        </w:rPr>
        <w:t xml:space="preserve">σας </w:t>
      </w:r>
      <w:r w:rsidRPr="00943D8B">
        <w:rPr>
          <w:rFonts w:eastAsia="Times New Roman" w:cs="Times New Roman"/>
          <w:szCs w:val="24"/>
        </w:rPr>
        <w:t>να πλησιάζει</w:t>
      </w:r>
      <w:r>
        <w:rPr>
          <w:rFonts w:eastAsia="Times New Roman" w:cs="Times New Roman"/>
          <w:szCs w:val="24"/>
        </w:rPr>
        <w:t>,</w:t>
      </w:r>
      <w:r w:rsidRPr="00943D8B">
        <w:rPr>
          <w:rFonts w:eastAsia="Times New Roman" w:cs="Times New Roman"/>
          <w:szCs w:val="24"/>
        </w:rPr>
        <w:t xml:space="preserve"> και ξέρετε ό</w:t>
      </w:r>
      <w:r w:rsidRPr="00943D8B">
        <w:rPr>
          <w:rFonts w:eastAsia="Times New Roman" w:cs="Times New Roman"/>
          <w:szCs w:val="24"/>
        </w:rPr>
        <w:t>τι μετά τις επόμενες εκλογές</w:t>
      </w:r>
      <w:r>
        <w:rPr>
          <w:rFonts w:eastAsia="Times New Roman" w:cs="Times New Roman"/>
          <w:szCs w:val="24"/>
        </w:rPr>
        <w:t>,</w:t>
      </w:r>
      <w:r w:rsidRPr="00943D8B">
        <w:rPr>
          <w:rFonts w:eastAsia="Times New Roman" w:cs="Times New Roman"/>
          <w:szCs w:val="24"/>
        </w:rPr>
        <w:t xml:space="preserve"> είναι ζήτημα </w:t>
      </w:r>
      <w:r>
        <w:rPr>
          <w:rFonts w:eastAsia="Times New Roman" w:cs="Times New Roman"/>
          <w:szCs w:val="24"/>
        </w:rPr>
        <w:t xml:space="preserve">αν </w:t>
      </w:r>
      <w:r w:rsidRPr="00022913">
        <w:rPr>
          <w:rFonts w:eastAsia="Times New Roman"/>
          <w:bCs/>
          <w:shd w:val="clear" w:color="auto" w:fill="FFFFFF"/>
        </w:rPr>
        <w:t>θα</w:t>
      </w:r>
      <w:r>
        <w:rPr>
          <w:rFonts w:eastAsia="Times New Roman" w:cs="Times New Roman"/>
          <w:szCs w:val="24"/>
        </w:rPr>
        <w:t xml:space="preserve"> είστε οι μισοί</w:t>
      </w:r>
      <w:r w:rsidRPr="00943D8B">
        <w:rPr>
          <w:rFonts w:eastAsia="Times New Roman" w:cs="Times New Roman"/>
          <w:szCs w:val="24"/>
        </w:rPr>
        <w:t xml:space="preserve"> εδώ πέρα</w:t>
      </w:r>
      <w:r>
        <w:rPr>
          <w:rFonts w:eastAsia="Times New Roman" w:cs="Times New Roman"/>
          <w:szCs w:val="24"/>
        </w:rPr>
        <w:t xml:space="preserve">. Δεν </w:t>
      </w:r>
      <w:r w:rsidRPr="00943D8B">
        <w:rPr>
          <w:rFonts w:eastAsia="Times New Roman" w:cs="Times New Roman"/>
          <w:szCs w:val="24"/>
        </w:rPr>
        <w:t>πειράζει</w:t>
      </w:r>
      <w:r>
        <w:rPr>
          <w:rFonts w:eastAsia="Times New Roman" w:cs="Times New Roman"/>
          <w:szCs w:val="24"/>
        </w:rPr>
        <w:t>, εκτονωθείτε όσο</w:t>
      </w:r>
      <w:r w:rsidRPr="00943D8B">
        <w:rPr>
          <w:rFonts w:eastAsia="Times New Roman" w:cs="Times New Roman"/>
          <w:szCs w:val="24"/>
        </w:rPr>
        <w:t xml:space="preserve"> θέλετε</w:t>
      </w:r>
      <w:r>
        <w:rPr>
          <w:rFonts w:eastAsia="Times New Roman" w:cs="Times New Roman"/>
          <w:szCs w:val="24"/>
        </w:rPr>
        <w:t>.</w:t>
      </w:r>
    </w:p>
    <w:p w14:paraId="1286CAD3" w14:textId="77777777" w:rsidR="000402FE" w:rsidRDefault="007623D8">
      <w:pPr>
        <w:spacing w:after="0"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1286CAD4" w14:textId="77777777" w:rsidR="000402FE" w:rsidRDefault="007623D8">
      <w:pPr>
        <w:spacing w:after="0" w:line="600" w:lineRule="auto"/>
        <w:ind w:firstLine="720"/>
        <w:jc w:val="both"/>
        <w:rPr>
          <w:rFonts w:eastAsia="Times New Roman" w:cs="Times New Roman"/>
          <w:szCs w:val="24"/>
        </w:rPr>
      </w:pPr>
      <w:r w:rsidRPr="00943D8B">
        <w:rPr>
          <w:rFonts w:eastAsia="Times New Roman" w:cs="Times New Roman"/>
          <w:szCs w:val="24"/>
        </w:rPr>
        <w:t>Κύριε Τσίπρα</w:t>
      </w:r>
      <w:r>
        <w:rPr>
          <w:rFonts w:eastAsia="Times New Roman" w:cs="Times New Roman"/>
          <w:szCs w:val="24"/>
        </w:rPr>
        <w:t>,</w:t>
      </w:r>
      <w:r w:rsidRPr="00943D8B">
        <w:rPr>
          <w:rFonts w:eastAsia="Times New Roman" w:cs="Times New Roman"/>
          <w:szCs w:val="24"/>
        </w:rPr>
        <w:t xml:space="preserve"> κάθε πολίτης έχει το δικαίωμα να πει τη γνώμη του στο</w:t>
      </w:r>
      <w:r>
        <w:rPr>
          <w:rFonts w:eastAsia="Times New Roman" w:cs="Times New Roman"/>
          <w:szCs w:val="24"/>
        </w:rPr>
        <w:t>ν</w:t>
      </w:r>
      <w:r w:rsidRPr="00943D8B">
        <w:rPr>
          <w:rFonts w:eastAsia="Times New Roman" w:cs="Times New Roman"/>
          <w:szCs w:val="24"/>
        </w:rPr>
        <w:t xml:space="preserve"> </w:t>
      </w:r>
      <w:r>
        <w:rPr>
          <w:rFonts w:eastAsia="Times New Roman" w:cs="Times New Roman"/>
          <w:szCs w:val="24"/>
        </w:rPr>
        <w:t>Β</w:t>
      </w:r>
      <w:r w:rsidRPr="00943D8B">
        <w:rPr>
          <w:rFonts w:eastAsia="Times New Roman" w:cs="Times New Roman"/>
          <w:szCs w:val="24"/>
        </w:rPr>
        <w:t>ουλευτή του</w:t>
      </w:r>
      <w:r>
        <w:rPr>
          <w:rFonts w:eastAsia="Times New Roman" w:cs="Times New Roman"/>
          <w:szCs w:val="24"/>
        </w:rPr>
        <w:t>. Εξάλλου</w:t>
      </w:r>
      <w:r>
        <w:rPr>
          <w:rFonts w:eastAsia="Times New Roman" w:cs="Times New Roman"/>
          <w:szCs w:val="24"/>
        </w:rPr>
        <w:t xml:space="preserve"> μην ξεχνάτε </w:t>
      </w:r>
      <w:r w:rsidRPr="002B5B2E">
        <w:rPr>
          <w:rFonts w:eastAsia="Times New Roman"/>
          <w:bCs/>
          <w:shd w:val="clear" w:color="auto" w:fill="FFFFFF"/>
        </w:rPr>
        <w:t>ότι</w:t>
      </w:r>
      <w:r>
        <w:rPr>
          <w:rFonts w:eastAsia="Times New Roman" w:cs="Times New Roman"/>
          <w:szCs w:val="24"/>
        </w:rPr>
        <w:t xml:space="preserve"> είναι αντιπρόσωπό</w:t>
      </w:r>
      <w:r w:rsidRPr="00943D8B">
        <w:rPr>
          <w:rFonts w:eastAsia="Times New Roman" w:cs="Times New Roman"/>
          <w:szCs w:val="24"/>
        </w:rPr>
        <w:t>ς του</w:t>
      </w:r>
      <w:r>
        <w:rPr>
          <w:rFonts w:eastAsia="Times New Roman" w:cs="Times New Roman"/>
          <w:szCs w:val="24"/>
        </w:rPr>
        <w:t>. Α</w:t>
      </w:r>
      <w:r w:rsidRPr="00943D8B">
        <w:rPr>
          <w:rFonts w:eastAsia="Times New Roman" w:cs="Times New Roman"/>
          <w:szCs w:val="24"/>
        </w:rPr>
        <w:t xml:space="preserve">υτό που δεν επιτρέπεται </w:t>
      </w:r>
      <w:r>
        <w:rPr>
          <w:rFonts w:eastAsia="Times New Roman" w:cs="Times New Roman"/>
          <w:szCs w:val="24"/>
        </w:rPr>
        <w:t>ε</w:t>
      </w:r>
      <w:r w:rsidRPr="00943D8B">
        <w:rPr>
          <w:rFonts w:eastAsia="Times New Roman" w:cs="Times New Roman"/>
          <w:szCs w:val="24"/>
        </w:rPr>
        <w:t xml:space="preserve">ίναι </w:t>
      </w:r>
      <w:r>
        <w:rPr>
          <w:rFonts w:eastAsia="Times New Roman" w:cs="Times New Roman"/>
          <w:szCs w:val="24"/>
        </w:rPr>
        <w:t xml:space="preserve">οι </w:t>
      </w:r>
      <w:r w:rsidRPr="00943D8B">
        <w:rPr>
          <w:rFonts w:eastAsia="Times New Roman" w:cs="Times New Roman"/>
          <w:szCs w:val="24"/>
        </w:rPr>
        <w:t>απειλές</w:t>
      </w:r>
      <w:r>
        <w:rPr>
          <w:rFonts w:eastAsia="Times New Roman" w:cs="Times New Roman"/>
          <w:szCs w:val="24"/>
        </w:rPr>
        <w:t>, οι</w:t>
      </w:r>
      <w:r w:rsidRPr="00943D8B">
        <w:rPr>
          <w:rFonts w:eastAsia="Times New Roman" w:cs="Times New Roman"/>
          <w:szCs w:val="24"/>
        </w:rPr>
        <w:t xml:space="preserve"> χυδαιότητες και πόσο μάλλον </w:t>
      </w:r>
      <w:r>
        <w:rPr>
          <w:rFonts w:eastAsia="Times New Roman" w:cs="Times New Roman"/>
          <w:szCs w:val="24"/>
        </w:rPr>
        <w:t xml:space="preserve">οι βιαιοπραγίες. </w:t>
      </w:r>
    </w:p>
    <w:p w14:paraId="1286CAD5" w14:textId="77777777" w:rsidR="000402FE" w:rsidRDefault="007623D8">
      <w:pPr>
        <w:spacing w:after="0"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1286CAD6" w14:textId="77777777" w:rsidR="000402FE" w:rsidRDefault="007623D8">
      <w:pPr>
        <w:spacing w:after="0" w:line="600" w:lineRule="auto"/>
        <w:ind w:firstLine="720"/>
        <w:jc w:val="both"/>
        <w:rPr>
          <w:rFonts w:eastAsia="Times New Roman" w:cs="Times New Roman"/>
          <w:szCs w:val="24"/>
        </w:rPr>
      </w:pPr>
      <w:r>
        <w:rPr>
          <w:rFonts w:eastAsia="Times New Roman" w:cs="Times New Roman"/>
          <w:szCs w:val="24"/>
        </w:rPr>
        <w:t xml:space="preserve"> Η</w:t>
      </w:r>
      <w:r w:rsidRPr="00943D8B">
        <w:rPr>
          <w:rFonts w:eastAsia="Times New Roman" w:cs="Times New Roman"/>
          <w:szCs w:val="24"/>
        </w:rPr>
        <w:t xml:space="preserve"> Νέα Δημοκρατία είναι απέναντι σε κάθε μορφή βίας από όπου κι αν πρ</w:t>
      </w:r>
      <w:r w:rsidRPr="00943D8B">
        <w:rPr>
          <w:rFonts w:eastAsia="Times New Roman" w:cs="Times New Roman"/>
          <w:szCs w:val="24"/>
        </w:rPr>
        <w:t>οέρχεται</w:t>
      </w:r>
      <w:r>
        <w:rPr>
          <w:rFonts w:eastAsia="Times New Roman" w:cs="Times New Roman"/>
          <w:szCs w:val="24"/>
        </w:rPr>
        <w:t xml:space="preserve">. </w:t>
      </w:r>
      <w:r w:rsidRPr="00A37EC3">
        <w:rPr>
          <w:rFonts w:eastAsia="Times New Roman" w:cs="Times New Roman"/>
        </w:rPr>
        <w:t>Αλλά</w:t>
      </w:r>
      <w:r>
        <w:rPr>
          <w:rFonts w:eastAsia="Times New Roman" w:cs="Times New Roman"/>
          <w:szCs w:val="24"/>
        </w:rPr>
        <w:t xml:space="preserve"> ποιος</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μας</w:t>
      </w:r>
      <w:r w:rsidRPr="00943D8B">
        <w:rPr>
          <w:rFonts w:eastAsia="Times New Roman" w:cs="Times New Roman"/>
          <w:szCs w:val="24"/>
        </w:rPr>
        <w:t xml:space="preserve"> ζητά τα ρέστα</w:t>
      </w:r>
      <w:r w:rsidRPr="00C855AC">
        <w:rPr>
          <w:rFonts w:eastAsia="Times New Roman" w:cs="Times New Roman"/>
          <w:szCs w:val="24"/>
        </w:rPr>
        <w:t xml:space="preserve"> </w:t>
      </w:r>
      <w:r>
        <w:rPr>
          <w:rFonts w:eastAsia="Times New Roman" w:cs="Times New Roman"/>
          <w:szCs w:val="24"/>
        </w:rPr>
        <w:t>εδώ πέρα; Ποιος μας ζητά τα ρέστα; Εσείς που στήν</w:t>
      </w:r>
      <w:r w:rsidRPr="00943D8B">
        <w:rPr>
          <w:rFonts w:eastAsia="Times New Roman" w:cs="Times New Roman"/>
          <w:szCs w:val="24"/>
        </w:rPr>
        <w:t>ατε κρεμάλες στο Σύνταγμα</w:t>
      </w:r>
      <w:r>
        <w:rPr>
          <w:rFonts w:eastAsia="Times New Roman" w:cs="Times New Roman"/>
          <w:szCs w:val="24"/>
        </w:rPr>
        <w:t>; Ε</w:t>
      </w:r>
      <w:r w:rsidRPr="00943D8B">
        <w:rPr>
          <w:rFonts w:eastAsia="Times New Roman" w:cs="Times New Roman"/>
          <w:szCs w:val="24"/>
        </w:rPr>
        <w:t xml:space="preserve">σείς που </w:t>
      </w:r>
      <w:r>
        <w:rPr>
          <w:rFonts w:eastAsia="Times New Roman" w:cs="Times New Roman"/>
          <w:szCs w:val="24"/>
        </w:rPr>
        <w:t>χασκογελούσατε,</w:t>
      </w:r>
      <w:r w:rsidRPr="00943D8B">
        <w:rPr>
          <w:rFonts w:eastAsia="Times New Roman" w:cs="Times New Roman"/>
          <w:szCs w:val="24"/>
        </w:rPr>
        <w:t xml:space="preserve"> </w:t>
      </w:r>
      <w:r>
        <w:rPr>
          <w:rFonts w:eastAsia="Times New Roman" w:cs="Times New Roman"/>
          <w:szCs w:val="24"/>
        </w:rPr>
        <w:t>όταν προπηλακίζονταν οι</w:t>
      </w:r>
      <w:r w:rsidRPr="00943D8B">
        <w:rPr>
          <w:rFonts w:eastAsia="Times New Roman" w:cs="Times New Roman"/>
          <w:szCs w:val="24"/>
        </w:rPr>
        <w:t xml:space="preserve"> </w:t>
      </w:r>
      <w:r>
        <w:rPr>
          <w:rFonts w:eastAsia="Times New Roman" w:cs="Times New Roman"/>
          <w:szCs w:val="24"/>
        </w:rPr>
        <w:t>Β</w:t>
      </w:r>
      <w:r w:rsidRPr="00943D8B">
        <w:rPr>
          <w:rFonts w:eastAsia="Times New Roman" w:cs="Times New Roman"/>
          <w:szCs w:val="24"/>
        </w:rPr>
        <w:t xml:space="preserve">ουλευτές </w:t>
      </w:r>
      <w:r>
        <w:rPr>
          <w:rFonts w:eastAsia="Times New Roman" w:cs="Times New Roman"/>
          <w:szCs w:val="24"/>
        </w:rPr>
        <w:t>μας;</w:t>
      </w:r>
    </w:p>
    <w:p w14:paraId="1286CAD7" w14:textId="77777777" w:rsidR="000402FE" w:rsidRDefault="007623D8">
      <w:pPr>
        <w:spacing w:after="0" w:line="600" w:lineRule="auto"/>
        <w:ind w:firstLine="709"/>
        <w:jc w:val="center"/>
        <w:rPr>
          <w:rFonts w:eastAsia="Times New Roman" w:cs="Times New Roman"/>
        </w:rPr>
      </w:pPr>
      <w:r w:rsidRPr="002914BE">
        <w:rPr>
          <w:rFonts w:eastAsia="Times New Roman" w:cs="Times New Roman"/>
        </w:rPr>
        <w:t>(</w:t>
      </w:r>
      <w:r>
        <w:rPr>
          <w:rFonts w:eastAsia="Times New Roman" w:cs="Times New Roman"/>
        </w:rPr>
        <w:t>Χ</w:t>
      </w:r>
      <w:r w:rsidRPr="002914BE">
        <w:rPr>
          <w:rFonts w:eastAsia="Times New Roman" w:cs="Times New Roman"/>
        </w:rPr>
        <w:t>ειροκροτήματα από την πτέρυγα της Νέας Δημοκρατίας)</w:t>
      </w:r>
    </w:p>
    <w:p w14:paraId="1286CAD8" w14:textId="77777777" w:rsidR="000402FE" w:rsidRDefault="007623D8">
      <w:pPr>
        <w:spacing w:after="0" w:line="600" w:lineRule="auto"/>
        <w:ind w:firstLine="720"/>
        <w:jc w:val="both"/>
        <w:rPr>
          <w:rFonts w:eastAsia="Times New Roman" w:cs="Times New Roman"/>
          <w:szCs w:val="24"/>
        </w:rPr>
      </w:pPr>
      <w:r w:rsidRPr="00943D8B">
        <w:rPr>
          <w:rFonts w:eastAsia="Times New Roman" w:cs="Times New Roman"/>
          <w:szCs w:val="24"/>
        </w:rPr>
        <w:t xml:space="preserve">Εσείς που μιλούσατε για </w:t>
      </w:r>
      <w:r>
        <w:rPr>
          <w:rFonts w:eastAsia="Times New Roman" w:cs="Times New Roman"/>
          <w:szCs w:val="24"/>
        </w:rPr>
        <w:t xml:space="preserve">«πουλημένους Γερμανοτσολιάδες»; Και όλοι εσείς τα ίδια λέγατε. Τυπώνατε αφίσες Βουλευτών μας </w:t>
      </w:r>
      <w:r w:rsidRPr="008F0891">
        <w:rPr>
          <w:rFonts w:eastAsia="Times New Roman" w:cs="Times New Roman"/>
          <w:bCs/>
          <w:shd w:val="clear" w:color="auto" w:fill="FFFFFF"/>
        </w:rPr>
        <w:t>που</w:t>
      </w:r>
      <w:r>
        <w:rPr>
          <w:rFonts w:eastAsia="Times New Roman" w:cs="Times New Roman"/>
          <w:szCs w:val="24"/>
        </w:rPr>
        <w:t xml:space="preserve"> ψήφισαν μνημόνια. Παρέα με τη Χρυσή Αυγή συναντιόσασταν στα μονοπάτια της βίας και των τραμπουκισμών. </w:t>
      </w:r>
    </w:p>
    <w:p w14:paraId="1286CAD9" w14:textId="77777777" w:rsidR="000402FE" w:rsidRDefault="007623D8">
      <w:pPr>
        <w:spacing w:after="0" w:line="600" w:lineRule="auto"/>
        <w:ind w:firstLine="709"/>
        <w:jc w:val="both"/>
        <w:rPr>
          <w:rFonts w:eastAsia="Times New Roman" w:cs="Times New Roman"/>
        </w:rPr>
      </w:pPr>
      <w:r w:rsidRPr="002914BE">
        <w:rPr>
          <w:rFonts w:eastAsia="Times New Roman" w:cs="Times New Roman"/>
        </w:rPr>
        <w:t>(</w:t>
      </w:r>
      <w:r>
        <w:rPr>
          <w:rFonts w:eastAsia="Times New Roman" w:cs="Times New Roman"/>
        </w:rPr>
        <w:t>Παρατεταμένα χ</w:t>
      </w:r>
      <w:r w:rsidRPr="002914BE">
        <w:rPr>
          <w:rFonts w:eastAsia="Times New Roman" w:cs="Times New Roman"/>
        </w:rPr>
        <w:t>ειροκροτήματα από</w:t>
      </w:r>
      <w:r w:rsidRPr="002914BE">
        <w:rPr>
          <w:rFonts w:eastAsia="Times New Roman" w:cs="Times New Roman"/>
        </w:rPr>
        <w:t xml:space="preserve"> την πτέρυγα της Νέας Δημοκρατίας)</w:t>
      </w:r>
    </w:p>
    <w:p w14:paraId="1286CADA" w14:textId="77777777" w:rsidR="000402FE" w:rsidRDefault="007623D8">
      <w:pPr>
        <w:spacing w:after="0" w:line="600" w:lineRule="auto"/>
        <w:ind w:firstLine="720"/>
        <w:jc w:val="both"/>
        <w:rPr>
          <w:rFonts w:eastAsia="Times New Roman" w:cs="Times New Roman"/>
          <w:szCs w:val="24"/>
        </w:rPr>
      </w:pPr>
      <w:r>
        <w:rPr>
          <w:rFonts w:eastAsia="Times New Roman" w:cs="Times New Roman"/>
          <w:szCs w:val="24"/>
        </w:rPr>
        <w:t xml:space="preserve">Και </w:t>
      </w:r>
      <w:r w:rsidRPr="00022913">
        <w:rPr>
          <w:rFonts w:eastAsia="Times New Roman"/>
          <w:bCs/>
          <w:shd w:val="clear" w:color="auto" w:fill="FFFFFF"/>
        </w:rPr>
        <w:t>θα</w:t>
      </w:r>
      <w:r>
        <w:rPr>
          <w:rFonts w:eastAsia="Times New Roman" w:cs="Times New Roman"/>
          <w:szCs w:val="24"/>
        </w:rPr>
        <w:t xml:space="preserve"> μας εγκ</w:t>
      </w:r>
      <w:r w:rsidRPr="00943D8B">
        <w:rPr>
          <w:rFonts w:eastAsia="Times New Roman" w:cs="Times New Roman"/>
          <w:szCs w:val="24"/>
        </w:rPr>
        <w:t xml:space="preserve">αλέσετε εσείς ότι </w:t>
      </w:r>
      <w:r>
        <w:rPr>
          <w:rFonts w:eastAsia="Times New Roman" w:cs="Times New Roman"/>
          <w:szCs w:val="24"/>
        </w:rPr>
        <w:t>δήθεν τρομοκρατούμε Β</w:t>
      </w:r>
      <w:r w:rsidRPr="00943D8B">
        <w:rPr>
          <w:rFonts w:eastAsia="Times New Roman" w:cs="Times New Roman"/>
          <w:szCs w:val="24"/>
        </w:rPr>
        <w:t>ουλευτές</w:t>
      </w:r>
      <w:r>
        <w:rPr>
          <w:rFonts w:eastAsia="Times New Roman" w:cs="Times New Roman"/>
          <w:szCs w:val="24"/>
        </w:rPr>
        <w:t>; Εσείς, κ</w:t>
      </w:r>
      <w:r w:rsidRPr="00943D8B">
        <w:rPr>
          <w:rFonts w:eastAsia="Times New Roman" w:cs="Times New Roman"/>
          <w:szCs w:val="24"/>
        </w:rPr>
        <w:t>ύριε Τσίπρα</w:t>
      </w:r>
      <w:r>
        <w:rPr>
          <w:rFonts w:eastAsia="Times New Roman" w:cs="Times New Roman"/>
          <w:szCs w:val="24"/>
        </w:rPr>
        <w:t>,</w:t>
      </w:r>
      <w:r w:rsidRPr="00943D8B">
        <w:rPr>
          <w:rFonts w:eastAsia="Times New Roman" w:cs="Times New Roman"/>
          <w:szCs w:val="24"/>
        </w:rPr>
        <w:t xml:space="preserve"> που αν δεν κάνω λάθος</w:t>
      </w:r>
      <w:r>
        <w:rPr>
          <w:rFonts w:eastAsia="Times New Roman" w:cs="Times New Roman"/>
          <w:szCs w:val="24"/>
        </w:rPr>
        <w:t>,</w:t>
      </w:r>
      <w:r w:rsidRPr="00943D8B">
        <w:rPr>
          <w:rFonts w:eastAsia="Times New Roman" w:cs="Times New Roman"/>
          <w:szCs w:val="24"/>
        </w:rPr>
        <w:t xml:space="preserve"> μας λέγατε ότι δεν έχει σημασία αν πέφτουν μολότοφ</w:t>
      </w:r>
      <w:r>
        <w:rPr>
          <w:rFonts w:eastAsia="Times New Roman" w:cs="Times New Roman"/>
          <w:szCs w:val="24"/>
        </w:rPr>
        <w:t xml:space="preserve">, </w:t>
      </w:r>
      <w:r w:rsidRPr="00A37EC3">
        <w:rPr>
          <w:rFonts w:eastAsia="Times New Roman" w:cs="Times New Roman"/>
        </w:rPr>
        <w:t>αλλά</w:t>
      </w:r>
      <w:r w:rsidRPr="00943D8B">
        <w:rPr>
          <w:rFonts w:eastAsia="Times New Roman" w:cs="Times New Roman"/>
          <w:szCs w:val="24"/>
        </w:rPr>
        <w:t xml:space="preserve"> </w:t>
      </w:r>
      <w:r w:rsidRPr="00773379">
        <w:rPr>
          <w:rFonts w:eastAsia="Times New Roman"/>
          <w:bCs/>
        </w:rPr>
        <w:t>έχει</w:t>
      </w:r>
      <w:r>
        <w:rPr>
          <w:rFonts w:eastAsia="Times New Roman" w:cs="Times New Roman"/>
          <w:szCs w:val="24"/>
        </w:rPr>
        <w:t xml:space="preserve"> σημασία </w:t>
      </w:r>
      <w:r w:rsidRPr="00943D8B">
        <w:rPr>
          <w:rFonts w:eastAsia="Times New Roman" w:cs="Times New Roman"/>
          <w:szCs w:val="24"/>
        </w:rPr>
        <w:t>προς ποια μεριά πέφτουν</w:t>
      </w:r>
      <w:r>
        <w:rPr>
          <w:rFonts w:eastAsia="Times New Roman" w:cs="Times New Roman"/>
          <w:szCs w:val="24"/>
        </w:rPr>
        <w:t xml:space="preserve">; </w:t>
      </w:r>
    </w:p>
    <w:p w14:paraId="1286CADB" w14:textId="77777777" w:rsidR="000402FE" w:rsidRDefault="007623D8">
      <w:pPr>
        <w:spacing w:after="0" w:line="600" w:lineRule="auto"/>
        <w:ind w:firstLine="720"/>
        <w:jc w:val="both"/>
        <w:rPr>
          <w:rFonts w:eastAsia="Times New Roman" w:cs="Times New Roman"/>
          <w:szCs w:val="24"/>
        </w:rPr>
      </w:pPr>
      <w:r>
        <w:rPr>
          <w:rFonts w:eastAsia="Times New Roman" w:cs="Times New Roman"/>
          <w:szCs w:val="24"/>
        </w:rPr>
        <w:t>Ήσασταν, κύριε Τ</w:t>
      </w:r>
      <w:r w:rsidRPr="00943D8B">
        <w:rPr>
          <w:rFonts w:eastAsia="Times New Roman" w:cs="Times New Roman"/>
          <w:szCs w:val="24"/>
        </w:rPr>
        <w:t>σί</w:t>
      </w:r>
      <w:r w:rsidRPr="00943D8B">
        <w:rPr>
          <w:rFonts w:eastAsia="Times New Roman" w:cs="Times New Roman"/>
          <w:szCs w:val="24"/>
        </w:rPr>
        <w:t>πρα</w:t>
      </w:r>
      <w:r>
        <w:rPr>
          <w:rFonts w:eastAsia="Times New Roman" w:cs="Times New Roman"/>
          <w:szCs w:val="24"/>
        </w:rPr>
        <w:t xml:space="preserve">, </w:t>
      </w:r>
      <w:r w:rsidRPr="00943D8B">
        <w:rPr>
          <w:rFonts w:eastAsia="Times New Roman" w:cs="Times New Roman"/>
          <w:szCs w:val="24"/>
        </w:rPr>
        <w:t>ο πολιτικός καθοδηγητής όλων αυτών των συμπεριφορών</w:t>
      </w:r>
      <w:r>
        <w:rPr>
          <w:rFonts w:eastAsia="Times New Roman" w:cs="Times New Roman"/>
          <w:szCs w:val="24"/>
        </w:rPr>
        <w:t>. Ή</w:t>
      </w:r>
      <w:r w:rsidRPr="00943D8B">
        <w:rPr>
          <w:rFonts w:eastAsia="Times New Roman" w:cs="Times New Roman"/>
          <w:szCs w:val="24"/>
        </w:rPr>
        <w:t xml:space="preserve">σασταν </w:t>
      </w:r>
      <w:r>
        <w:rPr>
          <w:rFonts w:eastAsia="Times New Roman" w:cs="Times New Roman"/>
          <w:szCs w:val="24"/>
        </w:rPr>
        <w:t xml:space="preserve">ο πνευματικός </w:t>
      </w:r>
      <w:r w:rsidRPr="00943D8B">
        <w:rPr>
          <w:rFonts w:eastAsia="Times New Roman" w:cs="Times New Roman"/>
          <w:szCs w:val="24"/>
        </w:rPr>
        <w:t xml:space="preserve">πατέρας της θεωρίας ότι </w:t>
      </w:r>
      <w:r w:rsidRPr="00B83DBF">
        <w:rPr>
          <w:rFonts w:eastAsia="Times New Roman" w:cs="Times New Roman"/>
          <w:szCs w:val="24"/>
        </w:rPr>
        <w:t>υπάρχει</w:t>
      </w:r>
      <w:r>
        <w:rPr>
          <w:rFonts w:eastAsia="Times New Roman" w:cs="Times New Roman"/>
          <w:szCs w:val="24"/>
        </w:rPr>
        <w:t xml:space="preserve"> </w:t>
      </w:r>
      <w:r w:rsidRPr="00943D8B">
        <w:rPr>
          <w:rFonts w:eastAsia="Times New Roman" w:cs="Times New Roman"/>
          <w:szCs w:val="24"/>
        </w:rPr>
        <w:t>καλή και κακή βία</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η διάκρισή της </w:t>
      </w:r>
      <w:r w:rsidRPr="00943D8B">
        <w:rPr>
          <w:rFonts w:eastAsia="Times New Roman" w:cs="Times New Roman"/>
          <w:szCs w:val="24"/>
        </w:rPr>
        <w:t>εξαρτάται από τις καλές προθέσεις αυτού που την ασκεί</w:t>
      </w:r>
      <w:r>
        <w:rPr>
          <w:rFonts w:eastAsia="Times New Roman" w:cs="Times New Roman"/>
          <w:szCs w:val="24"/>
        </w:rPr>
        <w:t>. Έ</w:t>
      </w:r>
      <w:r w:rsidRPr="00943D8B">
        <w:rPr>
          <w:rFonts w:eastAsia="Times New Roman" w:cs="Times New Roman"/>
          <w:szCs w:val="24"/>
        </w:rPr>
        <w:t>χετε τεράστια ευθύνη</w:t>
      </w:r>
      <w:r>
        <w:rPr>
          <w:rFonts w:eastAsia="Times New Roman" w:cs="Times New Roman"/>
          <w:szCs w:val="24"/>
        </w:rPr>
        <w:t>,</w:t>
      </w:r>
      <w:r w:rsidRPr="00943D8B">
        <w:rPr>
          <w:rFonts w:eastAsia="Times New Roman" w:cs="Times New Roman"/>
          <w:szCs w:val="24"/>
        </w:rPr>
        <w:t xml:space="preserve"> τεράστια προσωπική ευθύνη</w:t>
      </w:r>
      <w:r w:rsidRPr="00943D8B">
        <w:rPr>
          <w:rFonts w:eastAsia="Times New Roman" w:cs="Times New Roman"/>
          <w:szCs w:val="24"/>
        </w:rPr>
        <w:t xml:space="preserve"> για το τοξικό κλίμα που έζησε η </w:t>
      </w:r>
      <w:r>
        <w:rPr>
          <w:rFonts w:eastAsia="Times New Roman" w:cs="Times New Roman"/>
          <w:szCs w:val="24"/>
        </w:rPr>
        <w:t xml:space="preserve">χώρα, </w:t>
      </w:r>
      <w:r w:rsidRPr="00943D8B">
        <w:rPr>
          <w:rFonts w:eastAsia="Times New Roman" w:cs="Times New Roman"/>
          <w:szCs w:val="24"/>
        </w:rPr>
        <w:t>αυτό το κλ</w:t>
      </w:r>
      <w:r>
        <w:rPr>
          <w:rFonts w:eastAsia="Times New Roman" w:cs="Times New Roman"/>
          <w:szCs w:val="24"/>
        </w:rPr>
        <w:t>ίμα</w:t>
      </w:r>
      <w:r w:rsidRPr="00943D8B">
        <w:rPr>
          <w:rFonts w:eastAsia="Times New Roman" w:cs="Times New Roman"/>
          <w:szCs w:val="24"/>
        </w:rPr>
        <w:t xml:space="preserve"> </w:t>
      </w:r>
      <w:r w:rsidRPr="006D0B78">
        <w:rPr>
          <w:rFonts w:eastAsia="Times New Roman" w:cs="Times New Roman"/>
          <w:bCs/>
          <w:shd w:val="clear" w:color="auto" w:fill="FFFFFF"/>
        </w:rPr>
        <w:t>το οποίο</w:t>
      </w:r>
      <w:r>
        <w:rPr>
          <w:rFonts w:eastAsia="Times New Roman" w:cs="Times New Roman"/>
          <w:szCs w:val="24"/>
        </w:rPr>
        <w:t xml:space="preserve"> προσπαθείτε ακόμα </w:t>
      </w:r>
      <w:r w:rsidRPr="00F331DF">
        <w:rPr>
          <w:rFonts w:eastAsia="Times New Roman"/>
          <w:bCs/>
        </w:rPr>
        <w:t>και</w:t>
      </w:r>
      <w:r>
        <w:rPr>
          <w:rFonts w:eastAsia="Times New Roman" w:cs="Times New Roman"/>
          <w:szCs w:val="24"/>
        </w:rPr>
        <w:t xml:space="preserve"> σήμερα να αναβιώσετε.</w:t>
      </w:r>
    </w:p>
    <w:p w14:paraId="1286CADC" w14:textId="77777777" w:rsidR="000402FE" w:rsidRDefault="007623D8">
      <w:pPr>
        <w:spacing w:after="0" w:line="600" w:lineRule="auto"/>
        <w:ind w:firstLine="720"/>
        <w:jc w:val="both"/>
        <w:rPr>
          <w:rFonts w:eastAsia="Times New Roman" w:cs="Times New Roman"/>
          <w:szCs w:val="24"/>
        </w:rPr>
      </w:pPr>
      <w:r>
        <w:rPr>
          <w:rFonts w:eastAsia="Times New Roman" w:cs="Times New Roman"/>
          <w:szCs w:val="24"/>
        </w:rPr>
        <w:t xml:space="preserve">Κλείνω με το τρίτο συμπέρασμα από αυτή τη διήμερη </w:t>
      </w:r>
      <w:r w:rsidRPr="003E4B1D">
        <w:rPr>
          <w:rFonts w:eastAsia="Times New Roman"/>
          <w:szCs w:val="24"/>
        </w:rPr>
        <w:t>συζήτηση</w:t>
      </w:r>
      <w:r>
        <w:rPr>
          <w:rFonts w:eastAsia="Times New Roman" w:cs="Times New Roman"/>
          <w:szCs w:val="24"/>
        </w:rPr>
        <w:t>. Ευτυχώς,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συγχωνευμένοι πια, έμειναν μόνοι σε αυτό τον κατήφορο. Σύσσωμη η δημοκρατική Αντιπολίτευση στέκεται απέναντι στα παζάρια </w:t>
      </w:r>
      <w:r w:rsidRPr="00F331DF">
        <w:rPr>
          <w:rFonts w:eastAsia="Times New Roman"/>
          <w:bCs/>
        </w:rPr>
        <w:t>και</w:t>
      </w:r>
      <w:r>
        <w:rPr>
          <w:rFonts w:eastAsia="Times New Roman" w:cs="Times New Roman"/>
          <w:szCs w:val="24"/>
        </w:rPr>
        <w:t xml:space="preserve"> τους αντιπερισπασμούς </w:t>
      </w:r>
      <w:r w:rsidRPr="00A37EC3">
        <w:rPr>
          <w:rFonts w:eastAsia="Times New Roman" w:cs="Times New Roman"/>
        </w:rPr>
        <w:t>αλλά</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στις χυδαίες προβοκάτσιες </w:t>
      </w:r>
      <w:r w:rsidRPr="008F0891">
        <w:rPr>
          <w:rFonts w:eastAsia="Times New Roman" w:cs="Times New Roman"/>
          <w:bCs/>
          <w:shd w:val="clear" w:color="auto" w:fill="FFFFFF"/>
        </w:rPr>
        <w:t>που</w:t>
      </w:r>
      <w:r>
        <w:rPr>
          <w:rFonts w:eastAsia="Times New Roman" w:cs="Times New Roman"/>
          <w:szCs w:val="24"/>
        </w:rPr>
        <w:t xml:space="preserve"> εκστομίσατε για άλλη </w:t>
      </w:r>
      <w:r w:rsidRPr="00833F6A">
        <w:rPr>
          <w:rFonts w:eastAsia="Times New Roman"/>
          <w:bCs/>
          <w:shd w:val="clear" w:color="auto" w:fill="FFFFFF"/>
        </w:rPr>
        <w:t>μια</w:t>
      </w:r>
      <w:r>
        <w:rPr>
          <w:rFonts w:eastAsia="Times New Roman" w:cs="Times New Roman"/>
          <w:szCs w:val="24"/>
        </w:rPr>
        <w:t xml:space="preserve"> φορά χθες. </w:t>
      </w:r>
    </w:p>
    <w:p w14:paraId="1286CADD" w14:textId="77777777" w:rsidR="000402FE" w:rsidRDefault="007623D8">
      <w:pPr>
        <w:spacing w:after="0" w:line="600" w:lineRule="auto"/>
        <w:ind w:firstLine="720"/>
        <w:jc w:val="both"/>
        <w:rPr>
          <w:rFonts w:eastAsia="Times New Roman" w:cs="Times New Roman"/>
          <w:szCs w:val="24"/>
        </w:rPr>
      </w:pPr>
      <w:r>
        <w:rPr>
          <w:rFonts w:eastAsia="Times New Roman" w:cs="Times New Roman"/>
          <w:szCs w:val="24"/>
        </w:rPr>
        <w:t xml:space="preserve">Και </w:t>
      </w:r>
      <w:r w:rsidRPr="00943D8B">
        <w:rPr>
          <w:rFonts w:eastAsia="Times New Roman" w:cs="Times New Roman"/>
          <w:szCs w:val="24"/>
        </w:rPr>
        <w:t>αντί να μας απαντήσετε</w:t>
      </w:r>
      <w:r>
        <w:rPr>
          <w:rFonts w:eastAsia="Times New Roman" w:cs="Times New Roman"/>
          <w:szCs w:val="24"/>
        </w:rPr>
        <w:t>,</w:t>
      </w:r>
      <w:r>
        <w:rPr>
          <w:rFonts w:eastAsia="Times New Roman" w:cs="Times New Roman"/>
          <w:szCs w:val="24"/>
        </w:rPr>
        <w:t xml:space="preserve"> κύριε Τ</w:t>
      </w:r>
      <w:r w:rsidRPr="00943D8B">
        <w:rPr>
          <w:rFonts w:eastAsia="Times New Roman" w:cs="Times New Roman"/>
          <w:szCs w:val="24"/>
        </w:rPr>
        <w:t>σίπρα</w:t>
      </w:r>
      <w:r>
        <w:rPr>
          <w:rFonts w:eastAsia="Times New Roman" w:cs="Times New Roman"/>
          <w:szCs w:val="24"/>
        </w:rPr>
        <w:t xml:space="preserve">, </w:t>
      </w:r>
      <w:r w:rsidRPr="00943D8B">
        <w:rPr>
          <w:rFonts w:eastAsia="Times New Roman" w:cs="Times New Roman"/>
          <w:szCs w:val="24"/>
        </w:rPr>
        <w:t>για τους πολιτικούς γυρολόγους</w:t>
      </w:r>
      <w:r>
        <w:rPr>
          <w:rFonts w:eastAsia="Times New Roman" w:cs="Times New Roman"/>
          <w:szCs w:val="24"/>
        </w:rPr>
        <w:t>,</w:t>
      </w:r>
      <w:r w:rsidRPr="00943D8B">
        <w:rPr>
          <w:rFonts w:eastAsia="Times New Roman" w:cs="Times New Roman"/>
          <w:szCs w:val="24"/>
        </w:rPr>
        <w:t xml:space="preserve"> για τις αλλαγές </w:t>
      </w:r>
      <w:r>
        <w:rPr>
          <w:rFonts w:eastAsia="Times New Roman" w:cs="Times New Roman"/>
          <w:szCs w:val="24"/>
        </w:rPr>
        <w:t>σας,</w:t>
      </w:r>
      <w:r w:rsidRPr="00943D8B">
        <w:rPr>
          <w:rFonts w:eastAsia="Times New Roman" w:cs="Times New Roman"/>
          <w:szCs w:val="24"/>
        </w:rPr>
        <w:t xml:space="preserve"> αναφερθήκατε στην </w:t>
      </w:r>
      <w:r>
        <w:rPr>
          <w:rFonts w:eastAsia="Times New Roman" w:cs="Times New Roman"/>
          <w:szCs w:val="24"/>
        </w:rPr>
        <w:t>κ</w:t>
      </w:r>
      <w:r>
        <w:rPr>
          <w:rFonts w:eastAsia="Times New Roman" w:cs="Times New Roman"/>
          <w:szCs w:val="24"/>
        </w:rPr>
        <w:t>υβέρνηση Π</w:t>
      </w:r>
      <w:r w:rsidRPr="00943D8B">
        <w:rPr>
          <w:rFonts w:eastAsia="Times New Roman" w:cs="Times New Roman"/>
          <w:szCs w:val="24"/>
        </w:rPr>
        <w:t>απαδήμου</w:t>
      </w:r>
      <w:r>
        <w:rPr>
          <w:rFonts w:eastAsia="Times New Roman" w:cs="Times New Roman"/>
          <w:szCs w:val="24"/>
        </w:rPr>
        <w:t xml:space="preserve">, </w:t>
      </w:r>
      <w:r w:rsidRPr="00833F6A">
        <w:rPr>
          <w:rFonts w:eastAsia="Times New Roman"/>
          <w:bCs/>
          <w:shd w:val="clear" w:color="auto" w:fill="FFFFFF"/>
        </w:rPr>
        <w:t>μια</w:t>
      </w:r>
      <w:r>
        <w:rPr>
          <w:rFonts w:eastAsia="Times New Roman" w:cs="Times New Roman"/>
          <w:szCs w:val="24"/>
        </w:rPr>
        <w:t xml:space="preserve"> επιτυχημένη </w:t>
      </w:r>
      <w:r>
        <w:rPr>
          <w:rFonts w:eastAsia="Times New Roman"/>
          <w:bCs/>
        </w:rPr>
        <w:t>κ</w:t>
      </w:r>
      <w:r w:rsidRPr="003E5E44">
        <w:rPr>
          <w:rFonts w:eastAsia="Times New Roman"/>
          <w:bCs/>
        </w:rPr>
        <w:t>υβέρνηση</w:t>
      </w:r>
      <w:r>
        <w:rPr>
          <w:rFonts w:eastAsia="Times New Roman" w:cs="Times New Roman"/>
          <w:szCs w:val="24"/>
        </w:rPr>
        <w:t>…</w:t>
      </w:r>
    </w:p>
    <w:p w14:paraId="1286CADE" w14:textId="77777777" w:rsidR="000402FE" w:rsidRDefault="007623D8">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286CADF" w14:textId="77777777" w:rsidR="000402FE" w:rsidRDefault="007623D8">
      <w:pPr>
        <w:spacing w:after="0" w:line="600" w:lineRule="auto"/>
        <w:ind w:firstLine="720"/>
        <w:jc w:val="both"/>
        <w:rPr>
          <w:rFonts w:eastAsia="Times New Roman" w:cs="Times New Roman"/>
          <w:szCs w:val="24"/>
        </w:rPr>
      </w:pPr>
      <w:r>
        <w:rPr>
          <w:rFonts w:eastAsia="Times New Roman" w:cs="Times New Roman"/>
          <w:szCs w:val="24"/>
        </w:rPr>
        <w:t>Μια</w:t>
      </w:r>
      <w:r w:rsidRPr="00943D8B">
        <w:rPr>
          <w:rFonts w:eastAsia="Times New Roman" w:cs="Times New Roman"/>
          <w:szCs w:val="24"/>
        </w:rPr>
        <w:t xml:space="preserve"> </w:t>
      </w:r>
      <w:r>
        <w:rPr>
          <w:rFonts w:eastAsia="Times New Roman" w:cs="Times New Roman"/>
          <w:szCs w:val="24"/>
        </w:rPr>
        <w:t>κ</w:t>
      </w:r>
      <w:r w:rsidRPr="00943D8B">
        <w:rPr>
          <w:rFonts w:eastAsia="Times New Roman" w:cs="Times New Roman"/>
          <w:szCs w:val="24"/>
        </w:rPr>
        <w:t xml:space="preserve">υβέρνηση που απολάμβανε της εμπιστοσύνης </w:t>
      </w:r>
      <w:r>
        <w:rPr>
          <w:rFonts w:eastAsia="Times New Roman" w:cs="Times New Roman"/>
          <w:szCs w:val="24"/>
        </w:rPr>
        <w:t xml:space="preserve">της </w:t>
      </w:r>
      <w:r w:rsidRPr="007E4228">
        <w:rPr>
          <w:rFonts w:eastAsia="Times New Roman"/>
          <w:bCs/>
        </w:rPr>
        <w:t>Βουλή</w:t>
      </w:r>
      <w:r>
        <w:rPr>
          <w:rFonts w:eastAsia="Times New Roman" w:cs="Times New Roman"/>
          <w:szCs w:val="24"/>
        </w:rPr>
        <w:t>ς.</w:t>
      </w:r>
    </w:p>
    <w:p w14:paraId="1286CAE0" w14:textId="77777777" w:rsidR="000402FE" w:rsidRDefault="007623D8">
      <w:pPr>
        <w:spacing w:after="0" w:line="600" w:lineRule="auto"/>
        <w:ind w:firstLine="709"/>
        <w:jc w:val="center"/>
        <w:rPr>
          <w:rFonts w:eastAsia="Times New Roman" w:cs="Times New Roman"/>
        </w:rPr>
      </w:pPr>
      <w:r w:rsidRPr="002914BE">
        <w:rPr>
          <w:rFonts w:eastAsia="Times New Roman" w:cs="Times New Roman"/>
        </w:rPr>
        <w:t xml:space="preserve">(Χειροκροτήματα από την </w:t>
      </w:r>
      <w:r w:rsidRPr="002914BE">
        <w:rPr>
          <w:rFonts w:eastAsia="Times New Roman" w:cs="Times New Roman"/>
        </w:rPr>
        <w:t>πτέρυγα της Νέας Δημοκρατίας)</w:t>
      </w:r>
    </w:p>
    <w:p w14:paraId="1286CAE1" w14:textId="77777777" w:rsidR="000402FE" w:rsidRDefault="007623D8">
      <w:pPr>
        <w:spacing w:after="0" w:line="600" w:lineRule="auto"/>
        <w:ind w:firstLine="720"/>
        <w:jc w:val="both"/>
        <w:rPr>
          <w:rFonts w:eastAsia="Times New Roman" w:cs="Times New Roman"/>
          <w:szCs w:val="24"/>
        </w:rPr>
      </w:pPr>
      <w:r>
        <w:rPr>
          <w:rFonts w:eastAsia="Times New Roman" w:cs="Times New Roman"/>
          <w:szCs w:val="24"/>
        </w:rPr>
        <w:t>Ε</w:t>
      </w:r>
      <w:r w:rsidRPr="00943D8B">
        <w:rPr>
          <w:rFonts w:eastAsia="Times New Roman" w:cs="Times New Roman"/>
          <w:szCs w:val="24"/>
        </w:rPr>
        <w:t xml:space="preserve">ίχε τη στήριξη </w:t>
      </w:r>
      <w:r>
        <w:rPr>
          <w:rFonts w:eastAsia="Times New Roman" w:cs="Times New Roman"/>
          <w:szCs w:val="24"/>
        </w:rPr>
        <w:t xml:space="preserve">διακοσίων πενήντα πέντε Βουλευτών </w:t>
      </w:r>
      <w:r w:rsidRPr="00F331DF">
        <w:rPr>
          <w:rFonts w:eastAsia="Times New Roman"/>
          <w:bCs/>
        </w:rPr>
        <w:t>και</w:t>
      </w:r>
      <w:r>
        <w:rPr>
          <w:rFonts w:eastAsia="Times New Roman" w:cs="Times New Roman"/>
          <w:szCs w:val="24"/>
        </w:rPr>
        <w:t xml:space="preserve"> τριών κομμάτων. Και, ναι, </w:t>
      </w:r>
      <w:r w:rsidRPr="00943D8B">
        <w:rPr>
          <w:rFonts w:eastAsia="Times New Roman" w:cs="Times New Roman"/>
          <w:szCs w:val="24"/>
        </w:rPr>
        <w:t>είχε επικεφαλής ένα</w:t>
      </w:r>
      <w:r>
        <w:rPr>
          <w:rFonts w:eastAsia="Times New Roman" w:cs="Times New Roman"/>
          <w:szCs w:val="24"/>
        </w:rPr>
        <w:t>ν</w:t>
      </w:r>
      <w:r w:rsidRPr="00943D8B">
        <w:rPr>
          <w:rFonts w:eastAsia="Times New Roman" w:cs="Times New Roman"/>
          <w:szCs w:val="24"/>
        </w:rPr>
        <w:t xml:space="preserve"> καταξιωμένο τεχνοκράτη</w:t>
      </w:r>
      <w:r>
        <w:rPr>
          <w:rFonts w:eastAsia="Times New Roman" w:cs="Times New Roman"/>
          <w:szCs w:val="24"/>
        </w:rPr>
        <w:t>. Ε</w:t>
      </w:r>
      <w:r w:rsidRPr="00943D8B">
        <w:rPr>
          <w:rFonts w:eastAsia="Times New Roman" w:cs="Times New Roman"/>
          <w:szCs w:val="24"/>
        </w:rPr>
        <w:t>γκατέλειψε την ασφάλεια τη</w:t>
      </w:r>
      <w:r>
        <w:rPr>
          <w:rFonts w:eastAsia="Times New Roman" w:cs="Times New Roman"/>
          <w:szCs w:val="24"/>
        </w:rPr>
        <w:t>ς καριέρας του</w:t>
      </w:r>
      <w:r>
        <w:rPr>
          <w:rFonts w:eastAsia="Times New Roman" w:cs="Times New Roman"/>
          <w:szCs w:val="24"/>
        </w:rPr>
        <w:t>,</w:t>
      </w:r>
      <w:r>
        <w:rPr>
          <w:rFonts w:eastAsia="Times New Roman" w:cs="Times New Roman"/>
          <w:szCs w:val="24"/>
        </w:rPr>
        <w:t xml:space="preserve"> για να προσφέρει</w:t>
      </w:r>
      <w:r w:rsidRPr="00943D8B">
        <w:rPr>
          <w:rFonts w:eastAsia="Times New Roman" w:cs="Times New Roman"/>
          <w:szCs w:val="24"/>
        </w:rPr>
        <w:t xml:space="preserve"> στον τόπο του</w:t>
      </w:r>
      <w:r>
        <w:rPr>
          <w:rFonts w:eastAsia="Times New Roman" w:cs="Times New Roman"/>
          <w:szCs w:val="24"/>
        </w:rPr>
        <w:t>…</w:t>
      </w:r>
    </w:p>
    <w:p w14:paraId="1286CAE2" w14:textId="77777777" w:rsidR="000402FE" w:rsidRDefault="007623D8">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w:t>
      </w:r>
      <w:r>
        <w:rPr>
          <w:rFonts w:eastAsia="Times New Roman" w:cs="Times New Roman"/>
          <w:szCs w:val="24"/>
        </w:rPr>
        <w:t>ου ΣΥΡΙΖΑ)</w:t>
      </w:r>
    </w:p>
    <w:p w14:paraId="1286CAE3" w14:textId="77777777" w:rsidR="000402FE" w:rsidRDefault="007623D8">
      <w:pPr>
        <w:spacing w:after="0" w:line="600" w:lineRule="auto"/>
        <w:ind w:firstLine="720"/>
        <w:jc w:val="both"/>
        <w:rPr>
          <w:rFonts w:eastAsia="Times New Roman" w:cs="Times New Roman"/>
          <w:szCs w:val="24"/>
        </w:rPr>
      </w:pPr>
      <w:r>
        <w:rPr>
          <w:rFonts w:eastAsia="Times New Roman" w:cs="Times New Roman"/>
          <w:szCs w:val="24"/>
        </w:rPr>
        <w:t>Κ</w:t>
      </w:r>
      <w:r w:rsidRPr="00943D8B">
        <w:rPr>
          <w:rFonts w:eastAsia="Times New Roman" w:cs="Times New Roman"/>
          <w:szCs w:val="24"/>
        </w:rPr>
        <w:t>αι που αργότερα παραλίγο να δολοφονηθεί</w:t>
      </w:r>
      <w:r>
        <w:rPr>
          <w:rFonts w:eastAsia="Times New Roman" w:cs="Times New Roman"/>
          <w:szCs w:val="24"/>
        </w:rPr>
        <w:t>. Οπότε πάψτε! Πάψτε πια!</w:t>
      </w:r>
      <w:r w:rsidRPr="00943D8B">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εσείς καλλιεργήσατε αυτό το τοξικό κλίμα! </w:t>
      </w:r>
    </w:p>
    <w:p w14:paraId="1286CAE4" w14:textId="77777777" w:rsidR="000402FE" w:rsidRDefault="007623D8">
      <w:pPr>
        <w:spacing w:after="0"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1286CAE5" w14:textId="77777777" w:rsidR="000402FE" w:rsidRDefault="007623D8">
      <w:pPr>
        <w:spacing w:after="0" w:line="600" w:lineRule="auto"/>
        <w:ind w:firstLine="720"/>
        <w:jc w:val="both"/>
        <w:rPr>
          <w:rFonts w:eastAsia="Times New Roman" w:cs="Times New Roman"/>
          <w:szCs w:val="24"/>
        </w:rPr>
      </w:pPr>
      <w:r>
        <w:rPr>
          <w:rFonts w:eastAsia="Times New Roman" w:cs="Times New Roman"/>
          <w:szCs w:val="24"/>
        </w:rPr>
        <w:t xml:space="preserve">Έμεινε επί μήνες στο νοσοκομείο! Ήταν επί μήνες στο νοσοκομείο τραυματίας! </w:t>
      </w:r>
    </w:p>
    <w:p w14:paraId="1286CAE6" w14:textId="77777777" w:rsidR="000402FE" w:rsidRDefault="007623D8">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1286CAE7" w14:textId="77777777" w:rsidR="000402FE" w:rsidRDefault="007623D8">
      <w:pPr>
        <w:spacing w:after="0" w:line="600" w:lineRule="auto"/>
        <w:ind w:firstLine="720"/>
        <w:jc w:val="both"/>
        <w:rPr>
          <w:rFonts w:eastAsia="Times New Roman" w:cs="Times New Roman"/>
          <w:szCs w:val="24"/>
        </w:rPr>
      </w:pPr>
      <w:r w:rsidRPr="00AD6554">
        <w:rPr>
          <w:rFonts w:eastAsia="Times New Roman" w:cs="Times New Roman"/>
          <w:b/>
        </w:rPr>
        <w:t>ΠΡΟΕΔΡΟΣ (</w:t>
      </w:r>
      <w:r>
        <w:rPr>
          <w:rFonts w:eastAsia="Times New Roman" w:cs="Times New Roman"/>
          <w:b/>
        </w:rPr>
        <w:t>Νικόλαος Βούτσης</w:t>
      </w:r>
      <w:r w:rsidRPr="00AD6554">
        <w:rPr>
          <w:rFonts w:eastAsia="Times New Roman" w:cs="Times New Roman"/>
          <w:b/>
        </w:rPr>
        <w:t>):</w:t>
      </w:r>
      <w:r w:rsidRPr="00AD6554">
        <w:rPr>
          <w:rFonts w:eastAsia="Times New Roman" w:cs="Times New Roman"/>
        </w:rPr>
        <w:t xml:space="preserve"> </w:t>
      </w:r>
      <w:r w:rsidRPr="006A04B1">
        <w:rPr>
          <w:rFonts w:eastAsia="Times New Roman" w:cs="Times New Roman"/>
          <w:szCs w:val="24"/>
        </w:rPr>
        <w:t>Παρακαλώ</w:t>
      </w:r>
      <w:r>
        <w:rPr>
          <w:rFonts w:eastAsia="Times New Roman" w:cs="Times New Roman"/>
          <w:szCs w:val="24"/>
        </w:rPr>
        <w:t>, κάντε ησυχία.</w:t>
      </w:r>
    </w:p>
    <w:p w14:paraId="1286CAE8" w14:textId="77777777" w:rsidR="000402FE" w:rsidRDefault="007623D8">
      <w:pPr>
        <w:spacing w:after="0" w:line="600" w:lineRule="auto"/>
        <w:ind w:firstLine="720"/>
        <w:jc w:val="both"/>
        <w:rPr>
          <w:rFonts w:eastAsia="Times New Roman" w:cs="Times New Roman"/>
          <w:szCs w:val="24"/>
        </w:rPr>
      </w:pPr>
      <w:r w:rsidRPr="00F01E2E">
        <w:rPr>
          <w:rFonts w:eastAsia="Times New Roman" w:cs="Times New Roman"/>
          <w:b/>
          <w:szCs w:val="24"/>
        </w:rPr>
        <w:t>ΝΙΚΟΛΑΟΣ ΚΟΤΖΙΑΣ:</w:t>
      </w:r>
      <w:r>
        <w:rPr>
          <w:rFonts w:eastAsia="Times New Roman" w:cs="Times New Roman"/>
          <w:szCs w:val="24"/>
        </w:rPr>
        <w:t xml:space="preserve"> Να μη λέει τέτοια, </w:t>
      </w:r>
      <w:r w:rsidRPr="00D355DE">
        <w:rPr>
          <w:rFonts w:eastAsia="Times New Roman" w:cs="Times New Roman"/>
          <w:bCs/>
          <w:shd w:val="clear" w:color="auto" w:fill="FFFFFF"/>
        </w:rPr>
        <w:t>όμως</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w:t>
      </w:r>
      <w:r w:rsidRPr="00614757">
        <w:rPr>
          <w:rFonts w:eastAsia="Times New Roman" w:cs="Times New Roman"/>
        </w:rPr>
        <w:t>έπρεπε</w:t>
      </w:r>
      <w:r>
        <w:rPr>
          <w:rFonts w:eastAsia="Times New Roman" w:cs="Times New Roman"/>
          <w:szCs w:val="24"/>
        </w:rPr>
        <w:t xml:space="preserve"> να ντρέπεται!</w:t>
      </w:r>
    </w:p>
    <w:p w14:paraId="1286CAE9" w14:textId="77777777" w:rsidR="000402FE" w:rsidRDefault="007623D8">
      <w:pPr>
        <w:spacing w:after="0" w:line="600" w:lineRule="auto"/>
        <w:ind w:firstLine="720"/>
        <w:jc w:val="both"/>
        <w:rPr>
          <w:rFonts w:eastAsia="Times New Roman" w:cs="Times New Roman"/>
        </w:rPr>
      </w:pPr>
      <w:r>
        <w:rPr>
          <w:rFonts w:eastAsia="Times New Roman" w:cs="Times New Roman"/>
          <w:b/>
          <w:szCs w:val="24"/>
        </w:rPr>
        <w:t xml:space="preserve">ΚΥΡΙΑΚΟΣ ΜΗΤΣΟΤΑΚΗΣ (Πρόεδρος της </w:t>
      </w:r>
      <w:r>
        <w:rPr>
          <w:rFonts w:eastAsia="Times New Roman" w:cs="Times New Roman"/>
          <w:b/>
        </w:rPr>
        <w:t>Νέας Δημοκρατίας):</w:t>
      </w:r>
      <w:r>
        <w:rPr>
          <w:rFonts w:eastAsia="Times New Roman" w:cs="Times New Roman"/>
        </w:rPr>
        <w:t xml:space="preserve"> Και εσείς.</w:t>
      </w:r>
    </w:p>
    <w:p w14:paraId="1286CAEA" w14:textId="77777777" w:rsidR="000402FE" w:rsidRDefault="007623D8">
      <w:pPr>
        <w:spacing w:after="0" w:line="600" w:lineRule="auto"/>
        <w:ind w:firstLine="720"/>
        <w:jc w:val="both"/>
        <w:rPr>
          <w:rFonts w:eastAsia="Times New Roman" w:cs="Times New Roman"/>
          <w:szCs w:val="24"/>
        </w:rPr>
      </w:pPr>
      <w:r>
        <w:rPr>
          <w:rFonts w:eastAsia="Times New Roman" w:cs="Times New Roman"/>
          <w:b/>
        </w:rPr>
        <w:t>ΠΡΟΕΔΡΟΣ (</w:t>
      </w:r>
      <w:r>
        <w:rPr>
          <w:rFonts w:eastAsia="Times New Roman" w:cs="Times New Roman"/>
          <w:b/>
        </w:rPr>
        <w:t>Νικόλαος Βούτσης</w:t>
      </w:r>
      <w:r>
        <w:rPr>
          <w:rFonts w:eastAsia="Times New Roman" w:cs="Times New Roman"/>
          <w:b/>
        </w:rPr>
        <w:t xml:space="preserve">): </w:t>
      </w:r>
      <w:r w:rsidRPr="006A04B1">
        <w:rPr>
          <w:rFonts w:eastAsia="Times New Roman" w:cs="Times New Roman"/>
          <w:szCs w:val="24"/>
        </w:rPr>
        <w:t>Παρακαλώ</w:t>
      </w:r>
      <w:r>
        <w:rPr>
          <w:rFonts w:eastAsia="Times New Roman" w:cs="Times New Roman"/>
          <w:szCs w:val="24"/>
        </w:rPr>
        <w:t xml:space="preserve">, κάντε </w:t>
      </w:r>
      <w:r>
        <w:rPr>
          <w:rFonts w:eastAsia="Times New Roman" w:cs="Times New Roman"/>
          <w:szCs w:val="24"/>
        </w:rPr>
        <w:t>ησυχία όλοι. Ελάτε.</w:t>
      </w:r>
    </w:p>
    <w:p w14:paraId="1286CAEB" w14:textId="77777777" w:rsidR="000402FE" w:rsidRDefault="007623D8">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w:t>
      </w:r>
      <w:r>
        <w:rPr>
          <w:rFonts w:eastAsia="Times New Roman" w:cs="Times New Roman"/>
          <w:b/>
        </w:rPr>
        <w:t xml:space="preserve">Νέας Δημοκρατίας): </w:t>
      </w:r>
      <w:r>
        <w:rPr>
          <w:rFonts w:eastAsia="Times New Roman" w:cs="Times New Roman"/>
          <w:szCs w:val="24"/>
        </w:rPr>
        <w:t xml:space="preserve">Και εσείς, κύριε Τσίπρα, </w:t>
      </w:r>
      <w:r w:rsidRPr="00943D8B">
        <w:rPr>
          <w:rFonts w:eastAsia="Times New Roman" w:cs="Times New Roman"/>
          <w:szCs w:val="24"/>
        </w:rPr>
        <w:t xml:space="preserve">δεν είχατε </w:t>
      </w:r>
      <w:r>
        <w:rPr>
          <w:rFonts w:eastAsia="Times New Roman" w:cs="Times New Roman"/>
          <w:szCs w:val="24"/>
        </w:rPr>
        <w:t>ούτε καν την ευαισθησία</w:t>
      </w:r>
      <w:r>
        <w:rPr>
          <w:rFonts w:eastAsia="Times New Roman" w:cs="Times New Roman"/>
          <w:szCs w:val="24"/>
        </w:rPr>
        <w:t>,</w:t>
      </w:r>
      <w:r>
        <w:rPr>
          <w:rFonts w:eastAsia="Times New Roman" w:cs="Times New Roman"/>
          <w:szCs w:val="24"/>
        </w:rPr>
        <w:t xml:space="preserve"> να πάτε </w:t>
      </w:r>
      <w:r w:rsidRPr="00833F6A">
        <w:rPr>
          <w:rFonts w:eastAsia="Times New Roman"/>
          <w:bCs/>
          <w:shd w:val="clear" w:color="auto" w:fill="FFFFFF"/>
        </w:rPr>
        <w:t>μια</w:t>
      </w:r>
      <w:r>
        <w:rPr>
          <w:rFonts w:eastAsia="Times New Roman" w:cs="Times New Roman"/>
          <w:szCs w:val="24"/>
        </w:rPr>
        <w:t xml:space="preserve"> φορά από εκεί </w:t>
      </w:r>
      <w:r w:rsidRPr="00943D8B">
        <w:rPr>
          <w:rFonts w:eastAsia="Times New Roman" w:cs="Times New Roman"/>
          <w:szCs w:val="24"/>
        </w:rPr>
        <w:t>να του πείτε περαστικά</w:t>
      </w:r>
      <w:r>
        <w:rPr>
          <w:rFonts w:eastAsia="Times New Roman" w:cs="Times New Roman"/>
          <w:szCs w:val="24"/>
        </w:rPr>
        <w:t>. Α</w:t>
      </w:r>
      <w:r w:rsidRPr="00943D8B">
        <w:rPr>
          <w:rFonts w:eastAsia="Times New Roman" w:cs="Times New Roman"/>
          <w:szCs w:val="24"/>
        </w:rPr>
        <w:t>λλά αυτές είναι οι μικρές συμπεριφορές που δείχνουν το μέγεθος κάθε πολ</w:t>
      </w:r>
      <w:r w:rsidRPr="00943D8B">
        <w:rPr>
          <w:rFonts w:eastAsia="Times New Roman" w:cs="Times New Roman"/>
          <w:szCs w:val="24"/>
        </w:rPr>
        <w:t>ιτικού άντρα</w:t>
      </w:r>
      <w:r>
        <w:rPr>
          <w:rFonts w:eastAsia="Times New Roman" w:cs="Times New Roman"/>
          <w:szCs w:val="24"/>
        </w:rPr>
        <w:t xml:space="preserve">. </w:t>
      </w:r>
    </w:p>
    <w:p w14:paraId="1286CAEC" w14:textId="77777777" w:rsidR="000402FE" w:rsidRDefault="007623D8">
      <w:pPr>
        <w:spacing w:after="0" w:line="600" w:lineRule="auto"/>
        <w:ind w:firstLine="720"/>
        <w:jc w:val="both"/>
        <w:rPr>
          <w:rFonts w:eastAsia="Times New Roman" w:cs="Times New Roman"/>
          <w:szCs w:val="24"/>
        </w:rPr>
      </w:pPr>
      <w:r>
        <w:rPr>
          <w:rFonts w:eastAsia="Times New Roman" w:cs="Times New Roman"/>
          <w:szCs w:val="24"/>
        </w:rPr>
        <w:t>Και προσπαθήσατε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bCs/>
          <w:shd w:val="clear" w:color="auto" w:fill="FFFFFF"/>
        </w:rPr>
        <w:t>,</w:t>
      </w:r>
      <w:r>
        <w:rPr>
          <w:rFonts w:eastAsia="Times New Roman" w:cs="Times New Roman"/>
          <w:szCs w:val="24"/>
        </w:rPr>
        <w:t xml:space="preserve"> χθες να δια</w:t>
      </w:r>
      <w:r w:rsidRPr="00943D8B">
        <w:rPr>
          <w:rFonts w:eastAsia="Times New Roman" w:cs="Times New Roman"/>
          <w:szCs w:val="24"/>
        </w:rPr>
        <w:t>στρ</w:t>
      </w:r>
      <w:r>
        <w:rPr>
          <w:rFonts w:eastAsia="Times New Roman" w:cs="Times New Roman"/>
          <w:szCs w:val="24"/>
        </w:rPr>
        <w:t xml:space="preserve">έψετε </w:t>
      </w:r>
      <w:r w:rsidRPr="00943D8B">
        <w:rPr>
          <w:rFonts w:eastAsia="Times New Roman" w:cs="Times New Roman"/>
          <w:szCs w:val="24"/>
        </w:rPr>
        <w:t>όσα είπα για την υπ</w:t>
      </w:r>
      <w:r>
        <w:rPr>
          <w:rFonts w:eastAsia="Times New Roman" w:cs="Times New Roman"/>
          <w:szCs w:val="24"/>
        </w:rPr>
        <w:t>ουργοποίηση</w:t>
      </w:r>
      <w:r w:rsidRPr="00943D8B">
        <w:rPr>
          <w:rFonts w:eastAsia="Times New Roman" w:cs="Times New Roman"/>
          <w:szCs w:val="24"/>
        </w:rPr>
        <w:t xml:space="preserve"> ενός </w:t>
      </w:r>
      <w:r>
        <w:rPr>
          <w:rFonts w:eastAsia="Times New Roman" w:cs="Times New Roman"/>
          <w:szCs w:val="24"/>
        </w:rPr>
        <w:t xml:space="preserve">εν </w:t>
      </w:r>
      <w:r w:rsidRPr="00943D8B">
        <w:rPr>
          <w:rFonts w:eastAsia="Times New Roman" w:cs="Times New Roman"/>
          <w:szCs w:val="24"/>
        </w:rPr>
        <w:t>ενεργεία στρατιωτικού</w:t>
      </w:r>
      <w:r>
        <w:rPr>
          <w:rFonts w:eastAsia="Times New Roman" w:cs="Times New Roman"/>
          <w:szCs w:val="24"/>
        </w:rPr>
        <w:t xml:space="preserve">. Επαναλαμβάνω για άλλη </w:t>
      </w:r>
      <w:r w:rsidRPr="00833F6A">
        <w:rPr>
          <w:rFonts w:eastAsia="Times New Roman"/>
          <w:bCs/>
          <w:shd w:val="clear" w:color="auto" w:fill="FFFFFF"/>
        </w:rPr>
        <w:t>μια</w:t>
      </w:r>
      <w:r>
        <w:rPr>
          <w:rFonts w:eastAsia="Times New Roman" w:cs="Times New Roman"/>
          <w:szCs w:val="24"/>
        </w:rPr>
        <w:t xml:space="preserve"> φορά</w:t>
      </w:r>
      <w:r w:rsidRPr="00943D8B">
        <w:rPr>
          <w:rFonts w:eastAsia="Times New Roman" w:cs="Times New Roman"/>
          <w:szCs w:val="24"/>
        </w:rPr>
        <w:t xml:space="preserve"> ότι η κριτική μου δεν αφορούσε τόσο τον </w:t>
      </w:r>
      <w:r>
        <w:rPr>
          <w:rFonts w:eastAsia="Times New Roman" w:cs="Times New Roman"/>
          <w:szCs w:val="24"/>
        </w:rPr>
        <w:t>Ν</w:t>
      </w:r>
      <w:r w:rsidRPr="00943D8B">
        <w:rPr>
          <w:rFonts w:eastAsia="Times New Roman" w:cs="Times New Roman"/>
          <w:szCs w:val="24"/>
        </w:rPr>
        <w:t>αύαρχο Αποστολάκη</w:t>
      </w:r>
      <w:r>
        <w:rPr>
          <w:rFonts w:eastAsia="Times New Roman" w:cs="Times New Roman"/>
          <w:szCs w:val="24"/>
        </w:rPr>
        <w:t>, τον οποίο…</w:t>
      </w:r>
    </w:p>
    <w:p w14:paraId="1286CAED" w14:textId="77777777" w:rsidR="000402FE" w:rsidRDefault="007623D8">
      <w:pPr>
        <w:spacing w:after="0" w:line="600" w:lineRule="auto"/>
        <w:ind w:firstLine="720"/>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δ</w:t>
      </w:r>
      <w:r>
        <w:rPr>
          <w:rFonts w:eastAsia="Times New Roman" w:cs="Times New Roman"/>
          <w:szCs w:val="24"/>
        </w:rPr>
        <w:t>ιαμαρτυρίες από την</w:t>
      </w:r>
      <w:r>
        <w:rPr>
          <w:rFonts w:eastAsia="Times New Roman" w:cs="Times New Roman"/>
          <w:szCs w:val="24"/>
        </w:rPr>
        <w:t xml:space="preserve"> πτέρυγα του ΣΥΡΙΖΑ)</w:t>
      </w:r>
    </w:p>
    <w:p w14:paraId="1286CAEE" w14:textId="77777777" w:rsidR="000402FE" w:rsidRDefault="007623D8">
      <w:pPr>
        <w:spacing w:after="0" w:line="600" w:lineRule="auto"/>
        <w:ind w:firstLine="720"/>
        <w:jc w:val="both"/>
        <w:rPr>
          <w:rFonts w:eastAsia="Times New Roman" w:cs="Times New Roman"/>
          <w:szCs w:val="24"/>
        </w:rPr>
      </w:pPr>
      <w:r w:rsidRPr="00943D8B">
        <w:rPr>
          <w:rFonts w:eastAsia="Times New Roman" w:cs="Times New Roman"/>
          <w:szCs w:val="24"/>
        </w:rPr>
        <w:t>Ναι</w:t>
      </w:r>
      <w:r>
        <w:rPr>
          <w:rFonts w:eastAsia="Times New Roman" w:cs="Times New Roman"/>
          <w:szCs w:val="24"/>
        </w:rPr>
        <w:t>,</w:t>
      </w:r>
      <w:r w:rsidRPr="00943D8B">
        <w:rPr>
          <w:rFonts w:eastAsia="Times New Roman" w:cs="Times New Roman"/>
          <w:szCs w:val="24"/>
        </w:rPr>
        <w:t xml:space="preserve"> θα έρθω και σε αυτά</w:t>
      </w:r>
      <w:r>
        <w:rPr>
          <w:rFonts w:eastAsia="Times New Roman" w:cs="Times New Roman"/>
          <w:szCs w:val="24"/>
        </w:rPr>
        <w:t>.</w:t>
      </w:r>
    </w:p>
    <w:p w14:paraId="1286CAEF" w14:textId="77777777" w:rsidR="000402FE" w:rsidRDefault="007623D8">
      <w:pPr>
        <w:spacing w:after="0" w:line="600" w:lineRule="auto"/>
        <w:ind w:firstLine="720"/>
        <w:jc w:val="both"/>
        <w:rPr>
          <w:rFonts w:eastAsia="Times New Roman" w:cs="Times New Roman"/>
          <w:szCs w:val="24"/>
        </w:rPr>
      </w:pPr>
      <w:r w:rsidRPr="00AD6554">
        <w:rPr>
          <w:rFonts w:eastAsia="Times New Roman" w:cs="Times New Roman"/>
          <w:b/>
        </w:rPr>
        <w:t>ΠΡΟΕΔΡΟΣ (</w:t>
      </w:r>
      <w:r>
        <w:rPr>
          <w:rFonts w:eastAsia="Times New Roman" w:cs="Times New Roman"/>
          <w:b/>
        </w:rPr>
        <w:t>Νικόλαος Βούτσης</w:t>
      </w:r>
      <w:r w:rsidRPr="00AD6554">
        <w:rPr>
          <w:rFonts w:eastAsia="Times New Roman" w:cs="Times New Roman"/>
          <w:b/>
        </w:rPr>
        <w:t>):</w:t>
      </w:r>
      <w:r>
        <w:rPr>
          <w:rFonts w:eastAsia="Times New Roman" w:cs="Times New Roman"/>
        </w:rPr>
        <w:t xml:space="preserve"> Ησυχία,</w:t>
      </w:r>
      <w:r w:rsidRPr="00943D8B">
        <w:rPr>
          <w:rFonts w:eastAsia="Times New Roman" w:cs="Times New Roman"/>
          <w:szCs w:val="24"/>
        </w:rPr>
        <w:t xml:space="preserve"> παρακαλώ</w:t>
      </w:r>
      <w:r>
        <w:rPr>
          <w:rFonts w:eastAsia="Times New Roman" w:cs="Times New Roman"/>
          <w:szCs w:val="24"/>
        </w:rPr>
        <w:t>. Π</w:t>
      </w:r>
      <w:r w:rsidRPr="00943D8B">
        <w:rPr>
          <w:rFonts w:eastAsia="Times New Roman" w:cs="Times New Roman"/>
          <w:szCs w:val="24"/>
        </w:rPr>
        <w:t>αρακαλώ</w:t>
      </w:r>
      <w:r>
        <w:rPr>
          <w:rFonts w:eastAsia="Times New Roman" w:cs="Times New Roman"/>
          <w:szCs w:val="24"/>
        </w:rPr>
        <w:t>,</w:t>
      </w:r>
      <w:r w:rsidRPr="00943D8B">
        <w:rPr>
          <w:rFonts w:eastAsia="Times New Roman" w:cs="Times New Roman"/>
          <w:szCs w:val="24"/>
        </w:rPr>
        <w:t xml:space="preserve"> κύριε </w:t>
      </w:r>
      <w:r>
        <w:rPr>
          <w:rFonts w:eastAsia="Times New Roman" w:cs="Times New Roman"/>
          <w:szCs w:val="24"/>
        </w:rPr>
        <w:t>Κ</w:t>
      </w:r>
      <w:r w:rsidRPr="00943D8B">
        <w:rPr>
          <w:rFonts w:eastAsia="Times New Roman" w:cs="Times New Roman"/>
          <w:szCs w:val="24"/>
        </w:rPr>
        <w:t>ωνσταντινέα</w:t>
      </w:r>
      <w:r>
        <w:rPr>
          <w:rFonts w:eastAsia="Times New Roman" w:cs="Times New Roman"/>
          <w:szCs w:val="24"/>
        </w:rPr>
        <w:t>! Σας παρακαλώ!</w:t>
      </w:r>
    </w:p>
    <w:p w14:paraId="1286CAF0" w14:textId="77777777" w:rsidR="000402FE" w:rsidRDefault="007623D8">
      <w:pPr>
        <w:spacing w:after="0" w:line="600" w:lineRule="auto"/>
        <w:ind w:firstLine="720"/>
        <w:jc w:val="both"/>
        <w:rPr>
          <w:rFonts w:eastAsia="Times New Roman" w:cs="Times New Roman"/>
        </w:rPr>
      </w:pPr>
      <w:r>
        <w:rPr>
          <w:rFonts w:eastAsia="Times New Roman" w:cs="Times New Roman"/>
          <w:b/>
          <w:szCs w:val="24"/>
        </w:rPr>
        <w:t xml:space="preserve">ΚΥΡΙΑΚΟΣ ΜΗΤΣΟΤΑΚΗΣ (Πρόεδρος της </w:t>
      </w:r>
      <w:r>
        <w:rPr>
          <w:rFonts w:eastAsia="Times New Roman" w:cs="Times New Roman"/>
          <w:b/>
        </w:rPr>
        <w:t>Νέας Δημοκρατίας):</w:t>
      </w:r>
      <w:r>
        <w:rPr>
          <w:rFonts w:eastAsia="Times New Roman" w:cs="Times New Roman"/>
        </w:rPr>
        <w:t xml:space="preserve"> Έτσι ξέρει </w:t>
      </w:r>
      <w:r w:rsidRPr="00F01E2E">
        <w:rPr>
          <w:rFonts w:eastAsia="Times New Roman"/>
          <w:bCs/>
          <w:shd w:val="clear" w:color="auto" w:fill="FFFFFF"/>
        </w:rPr>
        <w:t>να</w:t>
      </w:r>
      <w:r>
        <w:rPr>
          <w:rFonts w:eastAsia="Times New Roman" w:cs="Times New Roman"/>
        </w:rPr>
        <w:t xml:space="preserve"> φέρεται, έτσι φέρεται και εδώ μέσα. </w:t>
      </w:r>
    </w:p>
    <w:p w14:paraId="1286CAF1" w14:textId="77777777" w:rsidR="000402FE" w:rsidRDefault="007623D8">
      <w:pPr>
        <w:spacing w:after="0"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1286CAF2" w14:textId="77777777" w:rsidR="000402FE" w:rsidRDefault="007623D8">
      <w:pPr>
        <w:spacing w:after="0" w:line="600" w:lineRule="auto"/>
        <w:ind w:firstLine="720"/>
        <w:jc w:val="both"/>
        <w:rPr>
          <w:rFonts w:eastAsia="Times New Roman" w:cs="Times New Roman"/>
          <w:szCs w:val="24"/>
        </w:rPr>
      </w:pPr>
      <w:r w:rsidRPr="00F01E2E">
        <w:rPr>
          <w:rFonts w:eastAsia="Times New Roman" w:cs="Times New Roman"/>
          <w:b/>
        </w:rPr>
        <w:t>ΠΡΟΕΔΡΟΣ (ΝΙΚΟΛΑΟΣ ΒΟΥΤΣΗΣ):</w:t>
      </w:r>
      <w:r w:rsidRPr="00F01E2E">
        <w:rPr>
          <w:rFonts w:eastAsia="Times New Roman" w:cs="Times New Roman"/>
        </w:rPr>
        <w:t xml:space="preserve"> </w:t>
      </w:r>
      <w:r w:rsidRPr="00943D8B">
        <w:rPr>
          <w:rFonts w:eastAsia="Times New Roman" w:cs="Times New Roman"/>
          <w:szCs w:val="24"/>
        </w:rPr>
        <w:t>Σας παρακαλώ</w:t>
      </w:r>
      <w:r>
        <w:rPr>
          <w:rFonts w:eastAsia="Times New Roman" w:cs="Times New Roman"/>
          <w:szCs w:val="24"/>
        </w:rPr>
        <w:t>. Άντε πια!</w:t>
      </w:r>
    </w:p>
    <w:p w14:paraId="1286CAF3" w14:textId="77777777" w:rsidR="000402FE" w:rsidRDefault="007623D8">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w:t>
      </w:r>
      <w:r>
        <w:rPr>
          <w:rFonts w:eastAsia="Times New Roman" w:cs="Times New Roman"/>
          <w:b/>
        </w:rPr>
        <w:t>Νέας Δημοκρατίας):</w:t>
      </w:r>
      <w:r>
        <w:rPr>
          <w:rFonts w:eastAsia="Times New Roman" w:cs="Times New Roman"/>
        </w:rPr>
        <w:t xml:space="preserve"> </w:t>
      </w:r>
      <w:r w:rsidRPr="00943D8B">
        <w:rPr>
          <w:rFonts w:eastAsia="Times New Roman" w:cs="Times New Roman"/>
          <w:szCs w:val="24"/>
        </w:rPr>
        <w:t xml:space="preserve"> </w:t>
      </w:r>
      <w:r>
        <w:rPr>
          <w:rFonts w:eastAsia="Times New Roman" w:cs="Times New Roman"/>
          <w:szCs w:val="24"/>
        </w:rPr>
        <w:t>Βλέπετε, τα ήθη</w:t>
      </w:r>
      <w:r w:rsidRPr="00943D8B">
        <w:rPr>
          <w:rFonts w:eastAsia="Times New Roman" w:cs="Times New Roman"/>
          <w:szCs w:val="24"/>
        </w:rPr>
        <w:t xml:space="preserve"> του καθενός τα φέρνουμε και </w:t>
      </w:r>
      <w:r>
        <w:rPr>
          <w:rFonts w:eastAsia="Times New Roman" w:cs="Times New Roman"/>
          <w:szCs w:val="24"/>
        </w:rPr>
        <w:t xml:space="preserve">σ’ </w:t>
      </w:r>
      <w:r w:rsidRPr="00943D8B">
        <w:rPr>
          <w:rFonts w:eastAsia="Times New Roman" w:cs="Times New Roman"/>
          <w:szCs w:val="24"/>
        </w:rPr>
        <w:t xml:space="preserve">αυτή την </w:t>
      </w:r>
      <w:r>
        <w:rPr>
          <w:rFonts w:eastAsia="Times New Roman" w:cs="Times New Roman"/>
          <w:szCs w:val="24"/>
        </w:rPr>
        <w:t>Α</w:t>
      </w:r>
      <w:r w:rsidRPr="00943D8B">
        <w:rPr>
          <w:rFonts w:eastAsia="Times New Roman" w:cs="Times New Roman"/>
          <w:szCs w:val="24"/>
        </w:rPr>
        <w:t>ίθουσα</w:t>
      </w:r>
      <w:r>
        <w:rPr>
          <w:rFonts w:eastAsia="Times New Roman" w:cs="Times New Roman"/>
          <w:szCs w:val="24"/>
        </w:rPr>
        <w:t>. Δ</w:t>
      </w:r>
      <w:r w:rsidRPr="00943D8B">
        <w:rPr>
          <w:rFonts w:eastAsia="Times New Roman" w:cs="Times New Roman"/>
          <w:szCs w:val="24"/>
        </w:rPr>
        <w:t>εν αλλάζουν αυτά</w:t>
      </w:r>
      <w:r>
        <w:rPr>
          <w:rFonts w:eastAsia="Times New Roman" w:cs="Times New Roman"/>
          <w:szCs w:val="24"/>
        </w:rPr>
        <w:t xml:space="preserve">. </w:t>
      </w:r>
    </w:p>
    <w:p w14:paraId="1286CAF4" w14:textId="77777777" w:rsidR="000402FE" w:rsidRDefault="007623D8">
      <w:pPr>
        <w:spacing w:after="0" w:line="600" w:lineRule="auto"/>
        <w:ind w:firstLine="720"/>
        <w:jc w:val="both"/>
        <w:rPr>
          <w:rFonts w:eastAsia="Times New Roman" w:cs="Times New Roman"/>
          <w:szCs w:val="24"/>
        </w:rPr>
      </w:pPr>
      <w:r>
        <w:rPr>
          <w:rFonts w:eastAsia="Times New Roman" w:cs="Times New Roman"/>
          <w:szCs w:val="24"/>
        </w:rPr>
        <w:t>Λ</w:t>
      </w:r>
      <w:r w:rsidRPr="00943D8B">
        <w:rPr>
          <w:rFonts w:eastAsia="Times New Roman" w:cs="Times New Roman"/>
          <w:szCs w:val="24"/>
        </w:rPr>
        <w:t>οιπόν</w:t>
      </w:r>
      <w:r>
        <w:rPr>
          <w:rFonts w:eastAsia="Times New Roman" w:cs="Times New Roman"/>
          <w:szCs w:val="24"/>
        </w:rPr>
        <w:t>,</w:t>
      </w:r>
      <w:r w:rsidRPr="00943D8B">
        <w:rPr>
          <w:rFonts w:eastAsia="Times New Roman" w:cs="Times New Roman"/>
          <w:szCs w:val="24"/>
        </w:rPr>
        <w:t xml:space="preserve"> ο κ</w:t>
      </w:r>
      <w:r>
        <w:rPr>
          <w:rFonts w:eastAsia="Times New Roman" w:cs="Times New Roman"/>
          <w:szCs w:val="24"/>
        </w:rPr>
        <w:t>.</w:t>
      </w:r>
      <w:r w:rsidRPr="00943D8B">
        <w:rPr>
          <w:rFonts w:eastAsia="Times New Roman" w:cs="Times New Roman"/>
          <w:szCs w:val="24"/>
        </w:rPr>
        <w:t xml:space="preserve"> Αποστολάκης δι</w:t>
      </w:r>
      <w:r>
        <w:rPr>
          <w:rFonts w:eastAsia="Times New Roman" w:cs="Times New Roman"/>
          <w:szCs w:val="24"/>
        </w:rPr>
        <w:t>έπραξε</w:t>
      </w:r>
      <w:r w:rsidRPr="00943D8B">
        <w:rPr>
          <w:rFonts w:eastAsia="Times New Roman" w:cs="Times New Roman"/>
          <w:szCs w:val="24"/>
        </w:rPr>
        <w:t xml:space="preserve"> λάθος</w:t>
      </w:r>
      <w:r>
        <w:rPr>
          <w:rFonts w:eastAsia="Times New Roman" w:cs="Times New Roman"/>
          <w:szCs w:val="24"/>
        </w:rPr>
        <w:t xml:space="preserve">, </w:t>
      </w:r>
      <w:r w:rsidRPr="00E614B5">
        <w:rPr>
          <w:rFonts w:eastAsia="Times New Roman" w:cs="Times New Roman"/>
        </w:rPr>
        <w:t>διότι</w:t>
      </w:r>
      <w:r>
        <w:rPr>
          <w:rFonts w:eastAsia="Times New Roman" w:cs="Times New Roman"/>
          <w:szCs w:val="24"/>
        </w:rPr>
        <w:t xml:space="preserve"> </w:t>
      </w:r>
      <w:r w:rsidRPr="00943D8B">
        <w:rPr>
          <w:rFonts w:eastAsia="Times New Roman" w:cs="Times New Roman"/>
          <w:szCs w:val="24"/>
        </w:rPr>
        <w:t xml:space="preserve">δεν σεβάστηκε </w:t>
      </w:r>
      <w:r>
        <w:rPr>
          <w:rFonts w:eastAsia="Times New Roman" w:cs="Times New Roman"/>
          <w:szCs w:val="24"/>
        </w:rPr>
        <w:t xml:space="preserve">τη διάκριση των ρόλων </w:t>
      </w:r>
      <w:r w:rsidRPr="00943D8B">
        <w:rPr>
          <w:rFonts w:eastAsia="Times New Roman" w:cs="Times New Roman"/>
          <w:szCs w:val="24"/>
        </w:rPr>
        <w:t>μεταξύ ανώτατη</w:t>
      </w:r>
      <w:r>
        <w:rPr>
          <w:rFonts w:eastAsia="Times New Roman" w:cs="Times New Roman"/>
          <w:szCs w:val="24"/>
        </w:rPr>
        <w:t>ς στρατιωτικής</w:t>
      </w:r>
      <w:r w:rsidRPr="00943D8B">
        <w:rPr>
          <w:rFonts w:eastAsia="Times New Roman" w:cs="Times New Roman"/>
          <w:szCs w:val="24"/>
        </w:rPr>
        <w:t xml:space="preserve"> ηγεσίας </w:t>
      </w:r>
      <w:r w:rsidRPr="00F331DF">
        <w:rPr>
          <w:rFonts w:eastAsia="Times New Roman"/>
          <w:bCs/>
        </w:rPr>
        <w:t>και</w:t>
      </w:r>
      <w:r>
        <w:rPr>
          <w:rFonts w:eastAsia="Times New Roman" w:cs="Times New Roman"/>
          <w:szCs w:val="24"/>
        </w:rPr>
        <w:t xml:space="preserve"> </w:t>
      </w:r>
      <w:r w:rsidRPr="00471050">
        <w:rPr>
          <w:rFonts w:eastAsia="Times New Roman" w:cs="Times New Roman"/>
          <w:szCs w:val="24"/>
        </w:rPr>
        <w:t>πολιτικ</w:t>
      </w:r>
      <w:r>
        <w:rPr>
          <w:rFonts w:eastAsia="Times New Roman" w:cs="Times New Roman"/>
          <w:szCs w:val="24"/>
        </w:rPr>
        <w:t>ού προϊσταμένου του Υ</w:t>
      </w:r>
      <w:r w:rsidRPr="00943D8B">
        <w:rPr>
          <w:rFonts w:eastAsia="Times New Roman" w:cs="Times New Roman"/>
          <w:szCs w:val="24"/>
        </w:rPr>
        <w:t>πουργείο</w:t>
      </w:r>
      <w:r>
        <w:rPr>
          <w:rFonts w:eastAsia="Times New Roman" w:cs="Times New Roman"/>
          <w:szCs w:val="24"/>
        </w:rPr>
        <w:t>υ</w:t>
      </w:r>
      <w:r w:rsidRPr="00943D8B">
        <w:rPr>
          <w:rFonts w:eastAsia="Times New Roman" w:cs="Times New Roman"/>
          <w:szCs w:val="24"/>
        </w:rPr>
        <w:t xml:space="preserve"> Εθνικής Άμυνας</w:t>
      </w:r>
      <w:r>
        <w:rPr>
          <w:rFonts w:eastAsia="Times New Roman" w:cs="Times New Roman"/>
          <w:szCs w:val="24"/>
        </w:rPr>
        <w:t>.</w:t>
      </w:r>
    </w:p>
    <w:p w14:paraId="1286CAF5" w14:textId="77777777" w:rsidR="000402FE" w:rsidRDefault="007623D8">
      <w:pPr>
        <w:spacing w:after="0" w:line="600" w:lineRule="auto"/>
        <w:ind w:firstLine="720"/>
        <w:jc w:val="both"/>
        <w:rPr>
          <w:rFonts w:eastAsia="Times New Roman" w:cs="Times New Roman"/>
          <w:szCs w:val="24"/>
        </w:rPr>
      </w:pPr>
      <w:r w:rsidRPr="00D355DE">
        <w:rPr>
          <w:rFonts w:eastAsia="Times New Roman" w:cs="Times New Roman"/>
          <w:bCs/>
          <w:shd w:val="clear" w:color="auto" w:fill="FFFFFF"/>
        </w:rPr>
        <w:t>Όμως</w:t>
      </w:r>
      <w:r>
        <w:rPr>
          <w:rFonts w:eastAsia="Times New Roman" w:cs="Times New Roman"/>
          <w:szCs w:val="24"/>
        </w:rPr>
        <w:t xml:space="preserve"> </w:t>
      </w:r>
      <w:r w:rsidRPr="00943D8B">
        <w:rPr>
          <w:rFonts w:eastAsia="Times New Roman" w:cs="Times New Roman"/>
          <w:szCs w:val="24"/>
        </w:rPr>
        <w:t>η κριτική μου αφορά πρωτίστως εσάς</w:t>
      </w:r>
      <w:r>
        <w:rPr>
          <w:rFonts w:eastAsia="Times New Roman" w:cs="Times New Roman"/>
          <w:szCs w:val="24"/>
        </w:rPr>
        <w:t xml:space="preserve">, κύριε Τσίπρα. </w:t>
      </w:r>
      <w:r w:rsidRPr="00E614B5">
        <w:rPr>
          <w:rFonts w:eastAsia="Times New Roman" w:cs="Times New Roman"/>
        </w:rPr>
        <w:t>Διότι</w:t>
      </w:r>
      <w:r>
        <w:rPr>
          <w:rFonts w:eastAsia="Times New Roman" w:cs="Times New Roman"/>
          <w:szCs w:val="24"/>
        </w:rPr>
        <w:t xml:space="preserve"> τα παράσημα για την πατρ</w:t>
      </w:r>
      <w:r>
        <w:rPr>
          <w:rFonts w:eastAsia="Times New Roman" w:cs="Times New Roman"/>
          <w:szCs w:val="24"/>
        </w:rPr>
        <w:t xml:space="preserve">ίδα οφείλουμε </w:t>
      </w:r>
      <w:r w:rsidRPr="002314B3">
        <w:rPr>
          <w:rFonts w:eastAsia="Times New Roman"/>
          <w:bCs/>
          <w:shd w:val="clear" w:color="auto" w:fill="FFFFFF"/>
        </w:rPr>
        <w:t>να</w:t>
      </w:r>
      <w:r>
        <w:rPr>
          <w:rFonts w:eastAsia="Times New Roman" w:cs="Times New Roman"/>
          <w:szCs w:val="24"/>
        </w:rPr>
        <w:t xml:space="preserve"> τα τιμούμε, </w:t>
      </w:r>
      <w:r w:rsidRPr="00943D8B">
        <w:rPr>
          <w:rFonts w:eastAsia="Times New Roman" w:cs="Times New Roman"/>
          <w:szCs w:val="24"/>
        </w:rPr>
        <w:t xml:space="preserve">όχι να τα </w:t>
      </w:r>
      <w:r>
        <w:rPr>
          <w:rFonts w:eastAsia="Times New Roman" w:cs="Times New Roman"/>
          <w:szCs w:val="24"/>
        </w:rPr>
        <w:t>μ</w:t>
      </w:r>
      <w:r w:rsidRPr="00943D8B">
        <w:rPr>
          <w:rFonts w:eastAsia="Times New Roman" w:cs="Times New Roman"/>
          <w:szCs w:val="24"/>
        </w:rPr>
        <w:t xml:space="preserve">πλέκουμε με επιπολαιότητα στα δίχτυα των κομματικών </w:t>
      </w:r>
      <w:r>
        <w:rPr>
          <w:rFonts w:eastAsia="Times New Roman" w:cs="Times New Roman"/>
          <w:szCs w:val="24"/>
        </w:rPr>
        <w:t xml:space="preserve">μας </w:t>
      </w:r>
      <w:r w:rsidRPr="00943D8B">
        <w:rPr>
          <w:rFonts w:eastAsia="Times New Roman" w:cs="Times New Roman"/>
          <w:szCs w:val="24"/>
        </w:rPr>
        <w:t>συμφερόντων</w:t>
      </w:r>
      <w:r>
        <w:rPr>
          <w:rFonts w:eastAsia="Times New Roman" w:cs="Times New Roman"/>
          <w:szCs w:val="24"/>
        </w:rPr>
        <w:t>. Δεν μπορεί, κ</w:t>
      </w:r>
      <w:r w:rsidRPr="00943D8B">
        <w:rPr>
          <w:rFonts w:eastAsia="Times New Roman" w:cs="Times New Roman"/>
          <w:szCs w:val="24"/>
        </w:rPr>
        <w:t>ύριε Τσίπρα</w:t>
      </w:r>
      <w:r>
        <w:rPr>
          <w:rFonts w:eastAsia="Times New Roman" w:cs="Times New Roman"/>
          <w:szCs w:val="24"/>
        </w:rPr>
        <w:t>, ο ΑΓΕΕΘΑ σε</w:t>
      </w:r>
      <w:r w:rsidRPr="00943D8B">
        <w:rPr>
          <w:rFonts w:eastAsia="Times New Roman" w:cs="Times New Roman"/>
          <w:szCs w:val="24"/>
        </w:rPr>
        <w:t xml:space="preserve"> ένα βράδυ να γίνεται </w:t>
      </w:r>
      <w:r>
        <w:rPr>
          <w:rFonts w:eastAsia="Times New Roman" w:cs="Times New Roman"/>
          <w:szCs w:val="24"/>
        </w:rPr>
        <w:t xml:space="preserve">Υπουργός, </w:t>
      </w:r>
      <w:r w:rsidRPr="00183013">
        <w:rPr>
          <w:rFonts w:eastAsia="Times New Roman" w:cs="Times New Roman"/>
        </w:rPr>
        <w:t>όπως</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01553A">
        <w:rPr>
          <w:rFonts w:eastAsia="Times New Roman" w:cs="Times New Roman"/>
          <w:bCs/>
          <w:shd w:val="clear" w:color="auto" w:fill="FFFFFF"/>
        </w:rPr>
        <w:t>μπορεί</w:t>
      </w:r>
      <w:r>
        <w:rPr>
          <w:rFonts w:eastAsia="Times New Roman" w:cs="Times New Roman"/>
          <w:szCs w:val="24"/>
        </w:rPr>
        <w:t xml:space="preserve"> </w:t>
      </w:r>
      <w:r w:rsidRPr="00943D8B">
        <w:rPr>
          <w:rFonts w:eastAsia="Times New Roman" w:cs="Times New Roman"/>
          <w:szCs w:val="24"/>
        </w:rPr>
        <w:t xml:space="preserve">μέσα σε ένα βράδυ η </w:t>
      </w:r>
      <w:r>
        <w:rPr>
          <w:rFonts w:eastAsia="Times New Roman" w:cs="Times New Roman"/>
          <w:szCs w:val="24"/>
        </w:rPr>
        <w:t>Π</w:t>
      </w:r>
      <w:r w:rsidRPr="00943D8B">
        <w:rPr>
          <w:rFonts w:eastAsia="Times New Roman" w:cs="Times New Roman"/>
          <w:szCs w:val="24"/>
        </w:rPr>
        <w:t>ρόεδρος του Αρείου Πάγου να γίνεται σ</w:t>
      </w:r>
      <w:r>
        <w:rPr>
          <w:rFonts w:eastAsia="Times New Roman" w:cs="Times New Roman"/>
          <w:szCs w:val="24"/>
        </w:rPr>
        <w:t>ύμβουλός σας</w:t>
      </w:r>
      <w:r w:rsidRPr="006D36BB">
        <w:rPr>
          <w:rFonts w:eastAsia="Times New Roman" w:cs="Times New Roman"/>
          <w:szCs w:val="24"/>
        </w:rPr>
        <w:t xml:space="preserve"> </w:t>
      </w:r>
      <w:r w:rsidRPr="00943D8B">
        <w:rPr>
          <w:rFonts w:eastAsia="Times New Roman" w:cs="Times New Roman"/>
          <w:szCs w:val="24"/>
        </w:rPr>
        <w:t xml:space="preserve">και μετά </w:t>
      </w:r>
      <w:r>
        <w:rPr>
          <w:rFonts w:eastAsia="Times New Roman" w:cs="Times New Roman"/>
          <w:szCs w:val="24"/>
        </w:rPr>
        <w:t>π</w:t>
      </w:r>
      <w:r>
        <w:rPr>
          <w:rFonts w:eastAsia="Times New Roman" w:cs="Times New Roman"/>
          <w:szCs w:val="24"/>
        </w:rPr>
        <w:t xml:space="preserve">ρόεδρος </w:t>
      </w:r>
      <w:r>
        <w:rPr>
          <w:rFonts w:eastAsia="Times New Roman" w:cs="Times New Roman"/>
          <w:szCs w:val="24"/>
        </w:rPr>
        <w:t>α</w:t>
      </w:r>
      <w:r>
        <w:rPr>
          <w:rFonts w:eastAsia="Times New Roman" w:cs="Times New Roman"/>
          <w:szCs w:val="24"/>
        </w:rPr>
        <w:t xml:space="preserve">νεξάρτητης </w:t>
      </w:r>
      <w:r>
        <w:rPr>
          <w:rFonts w:eastAsia="Times New Roman" w:cs="Times New Roman"/>
          <w:szCs w:val="24"/>
        </w:rPr>
        <w:t>α</w:t>
      </w:r>
      <w:r>
        <w:rPr>
          <w:rFonts w:eastAsia="Times New Roman" w:cs="Times New Roman"/>
          <w:szCs w:val="24"/>
        </w:rPr>
        <w:t>ρχής.</w:t>
      </w:r>
    </w:p>
    <w:p w14:paraId="1286CAF6" w14:textId="77777777" w:rsidR="000402FE" w:rsidRDefault="007623D8">
      <w:pPr>
        <w:spacing w:after="0"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1286CAF7" w14:textId="77777777" w:rsidR="000402FE" w:rsidRDefault="007623D8">
      <w:pPr>
        <w:spacing w:after="0" w:line="600" w:lineRule="auto"/>
        <w:ind w:firstLine="720"/>
        <w:jc w:val="both"/>
        <w:rPr>
          <w:rFonts w:eastAsia="Times New Roman" w:cs="Times New Roman"/>
          <w:szCs w:val="24"/>
        </w:rPr>
      </w:pPr>
      <w:r>
        <w:rPr>
          <w:rFonts w:eastAsia="Times New Roman" w:cs="Times New Roman"/>
          <w:szCs w:val="24"/>
        </w:rPr>
        <w:t>Δ</w:t>
      </w:r>
      <w:r w:rsidRPr="00943D8B">
        <w:rPr>
          <w:rFonts w:eastAsia="Times New Roman" w:cs="Times New Roman"/>
          <w:szCs w:val="24"/>
        </w:rPr>
        <w:t>εν καταλαβαίνετε</w:t>
      </w:r>
      <w:r>
        <w:rPr>
          <w:rFonts w:eastAsia="Times New Roman" w:cs="Times New Roman"/>
          <w:szCs w:val="24"/>
        </w:rPr>
        <w:t>,</w:t>
      </w:r>
      <w:r w:rsidRPr="00943D8B">
        <w:rPr>
          <w:rFonts w:eastAsia="Times New Roman" w:cs="Times New Roman"/>
          <w:szCs w:val="24"/>
        </w:rPr>
        <w:t xml:space="preserve"> </w:t>
      </w:r>
      <w:r>
        <w:rPr>
          <w:rFonts w:eastAsia="Times New Roman" w:cs="Times New Roman"/>
          <w:szCs w:val="24"/>
        </w:rPr>
        <w:t>π</w:t>
      </w:r>
      <w:r w:rsidRPr="00943D8B">
        <w:rPr>
          <w:rFonts w:eastAsia="Times New Roman" w:cs="Times New Roman"/>
          <w:szCs w:val="24"/>
        </w:rPr>
        <w:t>ροφανώς</w:t>
      </w:r>
      <w:r>
        <w:rPr>
          <w:rFonts w:eastAsia="Times New Roman" w:cs="Times New Roman"/>
          <w:szCs w:val="24"/>
        </w:rPr>
        <w:t>,</w:t>
      </w:r>
      <w:r w:rsidRPr="00943D8B">
        <w:rPr>
          <w:rFonts w:eastAsia="Times New Roman" w:cs="Times New Roman"/>
          <w:szCs w:val="24"/>
        </w:rPr>
        <w:t xml:space="preserve"> τι σημαίνει </w:t>
      </w:r>
      <w:r>
        <w:rPr>
          <w:rFonts w:eastAsia="Times New Roman" w:cs="Times New Roman"/>
          <w:szCs w:val="24"/>
        </w:rPr>
        <w:t xml:space="preserve">διάκριση των εξουσιών, </w:t>
      </w:r>
      <w:r w:rsidRPr="00183013">
        <w:rPr>
          <w:rFonts w:eastAsia="Times New Roman" w:cs="Times New Roman"/>
        </w:rPr>
        <w:t>όπως</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μπορείτε </w:t>
      </w:r>
      <w:r w:rsidRPr="00943D8B">
        <w:rPr>
          <w:rFonts w:eastAsia="Times New Roman" w:cs="Times New Roman"/>
          <w:szCs w:val="24"/>
        </w:rPr>
        <w:t>να καταλάβετε ότι άλλο κυβέρνηση και άλλο εξουσία</w:t>
      </w:r>
      <w:r>
        <w:rPr>
          <w:rFonts w:eastAsia="Times New Roman" w:cs="Times New Roman"/>
          <w:szCs w:val="24"/>
        </w:rPr>
        <w:t xml:space="preserve">. Ο </w:t>
      </w:r>
      <w:r w:rsidRPr="00943D8B">
        <w:rPr>
          <w:rFonts w:eastAsia="Times New Roman" w:cs="Times New Roman"/>
          <w:szCs w:val="24"/>
        </w:rPr>
        <w:t xml:space="preserve">νέος </w:t>
      </w:r>
      <w:r>
        <w:rPr>
          <w:rFonts w:eastAsia="Times New Roman" w:cs="Times New Roman"/>
          <w:szCs w:val="24"/>
        </w:rPr>
        <w:t>Υ</w:t>
      </w:r>
      <w:r w:rsidRPr="00943D8B">
        <w:rPr>
          <w:rFonts w:eastAsia="Times New Roman" w:cs="Times New Roman"/>
          <w:szCs w:val="24"/>
        </w:rPr>
        <w:t xml:space="preserve">πουργός </w:t>
      </w:r>
      <w:r>
        <w:rPr>
          <w:rFonts w:eastAsia="Times New Roman" w:cs="Times New Roman"/>
          <w:szCs w:val="24"/>
        </w:rPr>
        <w:t>Ά</w:t>
      </w:r>
      <w:r w:rsidRPr="00943D8B">
        <w:rPr>
          <w:rFonts w:eastAsia="Times New Roman" w:cs="Times New Roman"/>
          <w:szCs w:val="24"/>
        </w:rPr>
        <w:t>μυ</w:t>
      </w:r>
      <w:r w:rsidRPr="00943D8B">
        <w:rPr>
          <w:rFonts w:eastAsia="Times New Roman" w:cs="Times New Roman"/>
          <w:szCs w:val="24"/>
        </w:rPr>
        <w:t>νας</w:t>
      </w:r>
      <w:r>
        <w:rPr>
          <w:rFonts w:eastAsia="Times New Roman" w:cs="Times New Roman"/>
          <w:szCs w:val="24"/>
        </w:rPr>
        <w:t>…</w:t>
      </w:r>
    </w:p>
    <w:p w14:paraId="1286CAF8" w14:textId="77777777" w:rsidR="000402FE" w:rsidRDefault="007623D8">
      <w:pPr>
        <w:spacing w:after="0" w:line="600" w:lineRule="auto"/>
        <w:ind w:firstLine="709"/>
        <w:jc w:val="center"/>
        <w:rPr>
          <w:rFonts w:eastAsia="Times New Roman" w:cs="Times New Roman"/>
        </w:rPr>
      </w:pPr>
      <w:r>
        <w:rPr>
          <w:rFonts w:eastAsia="Times New Roman" w:cs="Times New Roman"/>
        </w:rPr>
        <w:t>(Θόρυβος στην Αίθουσα)</w:t>
      </w:r>
    </w:p>
    <w:p w14:paraId="1286CAF9" w14:textId="77777777" w:rsidR="000402FE" w:rsidRDefault="007623D8">
      <w:pPr>
        <w:spacing w:after="0" w:line="600" w:lineRule="auto"/>
        <w:ind w:firstLine="720"/>
        <w:jc w:val="both"/>
        <w:rPr>
          <w:rFonts w:eastAsia="Times New Roman" w:cs="Times New Roman"/>
          <w:szCs w:val="24"/>
        </w:rPr>
      </w:pPr>
      <w:r w:rsidRPr="00AD6554">
        <w:rPr>
          <w:rFonts w:eastAsia="Times New Roman" w:cs="Times New Roman"/>
          <w:b/>
        </w:rPr>
        <w:t>ΠΡΟΕΔΡΟΣ (</w:t>
      </w:r>
      <w:r>
        <w:rPr>
          <w:rFonts w:eastAsia="Times New Roman" w:cs="Times New Roman"/>
          <w:b/>
        </w:rPr>
        <w:t>Νικόλαος Βούτσης</w:t>
      </w:r>
      <w:r w:rsidRPr="00AD6554">
        <w:rPr>
          <w:rFonts w:eastAsia="Times New Roman" w:cs="Times New Roman"/>
          <w:b/>
        </w:rPr>
        <w:t>):</w:t>
      </w:r>
      <w:r w:rsidRPr="00AD6554">
        <w:rPr>
          <w:rFonts w:eastAsia="Times New Roman" w:cs="Times New Roman"/>
        </w:rPr>
        <w:t xml:space="preserve"> </w:t>
      </w:r>
      <w:r>
        <w:rPr>
          <w:rFonts w:eastAsia="Times New Roman" w:cs="Times New Roman"/>
          <w:szCs w:val="24"/>
        </w:rPr>
        <w:t xml:space="preserve">Κάντε ησυχία, </w:t>
      </w:r>
      <w:r w:rsidRPr="00943D8B">
        <w:rPr>
          <w:rFonts w:eastAsia="Times New Roman" w:cs="Times New Roman"/>
          <w:szCs w:val="24"/>
        </w:rPr>
        <w:t>παρακαλώ</w:t>
      </w:r>
      <w:r>
        <w:rPr>
          <w:rFonts w:eastAsia="Times New Roman" w:cs="Times New Roman"/>
          <w:szCs w:val="24"/>
        </w:rPr>
        <w:t>.</w:t>
      </w:r>
      <w:r w:rsidRPr="00943D8B">
        <w:rPr>
          <w:rFonts w:eastAsia="Times New Roman" w:cs="Times New Roman"/>
          <w:szCs w:val="24"/>
        </w:rPr>
        <w:t xml:space="preserve"> Ακούστε με προσοχή</w:t>
      </w:r>
      <w:r>
        <w:rPr>
          <w:rFonts w:eastAsia="Times New Roman" w:cs="Times New Roman"/>
          <w:szCs w:val="24"/>
        </w:rPr>
        <w:t>.</w:t>
      </w:r>
      <w:r w:rsidRPr="00943D8B">
        <w:rPr>
          <w:rFonts w:eastAsia="Times New Roman" w:cs="Times New Roman"/>
          <w:szCs w:val="24"/>
        </w:rPr>
        <w:t xml:space="preserve"> Ελάτε</w:t>
      </w:r>
      <w:r>
        <w:rPr>
          <w:rFonts w:eastAsia="Times New Roman" w:cs="Times New Roman"/>
          <w:szCs w:val="24"/>
        </w:rPr>
        <w:t>.</w:t>
      </w:r>
    </w:p>
    <w:p w14:paraId="1286CAFA" w14:textId="77777777" w:rsidR="000402FE" w:rsidRDefault="007623D8">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w:t>
      </w:r>
      <w:r>
        <w:rPr>
          <w:rFonts w:eastAsia="Times New Roman" w:cs="Times New Roman"/>
          <w:b/>
        </w:rPr>
        <w:t>Νέας Δημοκρατίας):</w:t>
      </w:r>
      <w:r>
        <w:rPr>
          <w:rFonts w:eastAsia="Times New Roman" w:cs="Times New Roman"/>
        </w:rPr>
        <w:t xml:space="preserve"> Ο</w:t>
      </w:r>
      <w:r w:rsidRPr="00943D8B">
        <w:rPr>
          <w:rFonts w:eastAsia="Times New Roman" w:cs="Times New Roman"/>
          <w:szCs w:val="24"/>
        </w:rPr>
        <w:t xml:space="preserve"> νέος </w:t>
      </w:r>
      <w:r>
        <w:rPr>
          <w:rFonts w:eastAsia="Times New Roman" w:cs="Times New Roman"/>
          <w:szCs w:val="24"/>
        </w:rPr>
        <w:t>Υ</w:t>
      </w:r>
      <w:r w:rsidRPr="00943D8B">
        <w:rPr>
          <w:rFonts w:eastAsia="Times New Roman" w:cs="Times New Roman"/>
          <w:szCs w:val="24"/>
        </w:rPr>
        <w:t>πουργός Άμυνας είναι πλέον πολιτικός</w:t>
      </w:r>
      <w:r>
        <w:rPr>
          <w:rFonts w:eastAsia="Times New Roman" w:cs="Times New Roman"/>
          <w:szCs w:val="24"/>
        </w:rPr>
        <w:t>. Δ</w:t>
      </w:r>
      <w:r w:rsidRPr="00943D8B">
        <w:rPr>
          <w:rFonts w:eastAsia="Times New Roman" w:cs="Times New Roman"/>
          <w:szCs w:val="24"/>
        </w:rPr>
        <w:t xml:space="preserve">έχτηκε να γίνει </w:t>
      </w:r>
      <w:r>
        <w:rPr>
          <w:rFonts w:eastAsia="Times New Roman" w:cs="Times New Roman"/>
          <w:szCs w:val="24"/>
        </w:rPr>
        <w:t>Υ</w:t>
      </w:r>
      <w:r w:rsidRPr="00943D8B">
        <w:rPr>
          <w:rFonts w:eastAsia="Times New Roman" w:cs="Times New Roman"/>
          <w:szCs w:val="24"/>
        </w:rPr>
        <w:t xml:space="preserve">πουργός του ΣΥΡΙΖΑ σε αυτή τη </w:t>
      </w:r>
      <w:r w:rsidRPr="00943D8B">
        <w:rPr>
          <w:rFonts w:eastAsia="Times New Roman" w:cs="Times New Roman"/>
          <w:szCs w:val="24"/>
        </w:rPr>
        <w:t>συγκυρία και θα κριθεί για αυτό</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τοποθετηθεί </w:t>
      </w:r>
      <w:r w:rsidRPr="00F331DF">
        <w:rPr>
          <w:rFonts w:eastAsia="Times New Roman"/>
          <w:bCs/>
        </w:rPr>
        <w:t>και</w:t>
      </w:r>
      <w:r>
        <w:rPr>
          <w:rFonts w:eastAsia="Times New Roman" w:cs="Times New Roman"/>
          <w:szCs w:val="24"/>
        </w:rPr>
        <w:t xml:space="preserve"> δημόσια.</w:t>
      </w:r>
    </w:p>
    <w:p w14:paraId="1286CAFB" w14:textId="77777777" w:rsidR="000402FE" w:rsidRDefault="007623D8">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Επί τη ευκαιρία </w:t>
      </w:r>
      <w:r w:rsidRPr="00D574C6">
        <w:rPr>
          <w:rFonts w:eastAsia="Times New Roman" w:cs="Times New Roman"/>
          <w:szCs w:val="24"/>
        </w:rPr>
        <w:t xml:space="preserve">ας μας εξηγήσει </w:t>
      </w:r>
      <w:r>
        <w:rPr>
          <w:rFonts w:eastAsia="Times New Roman" w:cs="Times New Roman"/>
          <w:szCs w:val="24"/>
        </w:rPr>
        <w:t>-</w:t>
      </w:r>
      <w:r w:rsidRPr="00D574C6">
        <w:rPr>
          <w:rFonts w:eastAsia="Times New Roman" w:cs="Times New Roman"/>
          <w:szCs w:val="24"/>
        </w:rPr>
        <w:t>να εξηγήσει και στους Έλληνες</w:t>
      </w:r>
      <w:r>
        <w:rPr>
          <w:rFonts w:eastAsia="Times New Roman" w:cs="Times New Roman"/>
          <w:szCs w:val="24"/>
        </w:rPr>
        <w:t>-</w:t>
      </w:r>
      <w:r w:rsidRPr="00D574C6">
        <w:rPr>
          <w:rFonts w:eastAsia="Times New Roman" w:cs="Times New Roman"/>
          <w:szCs w:val="24"/>
        </w:rPr>
        <w:t xml:space="preserve"> ποιος </w:t>
      </w:r>
      <w:r>
        <w:rPr>
          <w:rFonts w:eastAsia="Times New Roman" w:cs="Times New Roman"/>
          <w:szCs w:val="24"/>
        </w:rPr>
        <w:t xml:space="preserve">ακριβώς αποφάσισε </w:t>
      </w:r>
      <w:r w:rsidRPr="00D574C6">
        <w:rPr>
          <w:rFonts w:eastAsia="Times New Roman" w:cs="Times New Roman"/>
          <w:szCs w:val="24"/>
        </w:rPr>
        <w:t xml:space="preserve">και τι εξυπηρετούσε αυτή η πτήση μαχητικών αεροσκαφών </w:t>
      </w:r>
      <w:r>
        <w:rPr>
          <w:rFonts w:eastAsia="Times New Roman" w:cs="Times New Roman"/>
          <w:szCs w:val="24"/>
        </w:rPr>
        <w:t>χ</w:t>
      </w:r>
      <w:r w:rsidRPr="00D574C6">
        <w:rPr>
          <w:rFonts w:eastAsia="Times New Roman" w:cs="Times New Roman"/>
          <w:szCs w:val="24"/>
        </w:rPr>
        <w:t>θες πάνω από το Πεντάγωνο</w:t>
      </w:r>
      <w:r>
        <w:rPr>
          <w:rFonts w:eastAsia="Times New Roman" w:cs="Times New Roman"/>
          <w:szCs w:val="24"/>
        </w:rPr>
        <w:t>,</w:t>
      </w:r>
      <w:r w:rsidRPr="00D574C6">
        <w:rPr>
          <w:rFonts w:eastAsia="Times New Roman" w:cs="Times New Roman"/>
          <w:szCs w:val="24"/>
        </w:rPr>
        <w:t xml:space="preserve"> για να αποδοθούν </w:t>
      </w:r>
      <w:r>
        <w:rPr>
          <w:rFonts w:eastAsia="Times New Roman" w:cs="Times New Roman"/>
          <w:szCs w:val="24"/>
        </w:rPr>
        <w:t>-</w:t>
      </w:r>
      <w:r w:rsidRPr="00D574C6">
        <w:rPr>
          <w:rFonts w:eastAsia="Times New Roman" w:cs="Times New Roman"/>
          <w:szCs w:val="24"/>
        </w:rPr>
        <w:t>λέει</w:t>
      </w:r>
      <w:r>
        <w:rPr>
          <w:rFonts w:eastAsia="Times New Roman" w:cs="Times New Roman"/>
          <w:szCs w:val="24"/>
        </w:rPr>
        <w:t>- τιμές στον κ.</w:t>
      </w:r>
      <w:r w:rsidRPr="00D574C6">
        <w:rPr>
          <w:rFonts w:eastAsia="Times New Roman" w:cs="Times New Roman"/>
          <w:szCs w:val="24"/>
        </w:rPr>
        <w:t xml:space="preserve"> Καμμένο</w:t>
      </w:r>
      <w:r>
        <w:rPr>
          <w:rFonts w:eastAsia="Times New Roman" w:cs="Times New Roman"/>
          <w:szCs w:val="24"/>
        </w:rPr>
        <w:t>.</w:t>
      </w:r>
    </w:p>
    <w:p w14:paraId="1286CAFC"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86CAF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Όποιος θέλει τέτοιες τιμές, να τις πληρώνει από την τσέπη του όχι από το δημόσιο ταμείο. Λίγη ντροπή δεν βλάπτει.</w:t>
      </w:r>
    </w:p>
    <w:p w14:paraId="1286CAF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προχωρώντας </w:t>
      </w:r>
      <w:r w:rsidRPr="00D574C6">
        <w:rPr>
          <w:rFonts w:eastAsia="Times New Roman" w:cs="Times New Roman"/>
          <w:szCs w:val="24"/>
        </w:rPr>
        <w:t xml:space="preserve">προς </w:t>
      </w:r>
      <w:r>
        <w:rPr>
          <w:rFonts w:eastAsia="Times New Roman" w:cs="Times New Roman"/>
          <w:szCs w:val="24"/>
        </w:rPr>
        <w:t>την ψηφοφορία, ό</w:t>
      </w:r>
      <w:r>
        <w:rPr>
          <w:rFonts w:eastAsia="Times New Roman" w:cs="Times New Roman"/>
          <w:szCs w:val="24"/>
        </w:rPr>
        <w:t>λοι γνωρίζουμε π</w:t>
      </w:r>
      <w:r w:rsidRPr="00D574C6">
        <w:rPr>
          <w:rFonts w:eastAsia="Times New Roman" w:cs="Times New Roman"/>
          <w:szCs w:val="24"/>
        </w:rPr>
        <w:t xml:space="preserve">ια ποιο </w:t>
      </w:r>
      <w:r>
        <w:rPr>
          <w:rFonts w:eastAsia="Times New Roman" w:cs="Times New Roman"/>
          <w:szCs w:val="24"/>
        </w:rPr>
        <w:t xml:space="preserve">είναι το πραγματικό διακύβευμα. </w:t>
      </w:r>
      <w:r w:rsidRPr="00D574C6">
        <w:rPr>
          <w:rFonts w:eastAsia="Times New Roman" w:cs="Times New Roman"/>
          <w:szCs w:val="24"/>
        </w:rPr>
        <w:t xml:space="preserve">Όποιος </w:t>
      </w:r>
      <w:r>
        <w:rPr>
          <w:rFonts w:eastAsia="Times New Roman" w:cs="Times New Roman"/>
          <w:szCs w:val="24"/>
        </w:rPr>
        <w:t>ψηφίζ</w:t>
      </w:r>
      <w:r w:rsidRPr="00D574C6">
        <w:rPr>
          <w:rFonts w:eastAsia="Times New Roman" w:cs="Times New Roman"/>
          <w:szCs w:val="24"/>
        </w:rPr>
        <w:t xml:space="preserve">ει </w:t>
      </w:r>
      <w:r>
        <w:rPr>
          <w:rFonts w:eastAsia="Times New Roman" w:cs="Times New Roman"/>
          <w:szCs w:val="24"/>
        </w:rPr>
        <w:t>«</w:t>
      </w:r>
      <w:r w:rsidRPr="00D574C6">
        <w:rPr>
          <w:rFonts w:eastAsia="Times New Roman" w:cs="Times New Roman"/>
          <w:szCs w:val="24"/>
        </w:rPr>
        <w:t>ναι</w:t>
      </w:r>
      <w:r>
        <w:rPr>
          <w:rFonts w:eastAsia="Times New Roman" w:cs="Times New Roman"/>
          <w:szCs w:val="24"/>
        </w:rPr>
        <w:t>»</w:t>
      </w:r>
      <w:r>
        <w:rPr>
          <w:rFonts w:eastAsia="Times New Roman" w:cs="Times New Roman"/>
          <w:szCs w:val="24"/>
        </w:rPr>
        <w:t>,</w:t>
      </w:r>
      <w:r>
        <w:rPr>
          <w:rFonts w:eastAsia="Times New Roman" w:cs="Times New Roman"/>
          <w:szCs w:val="24"/>
        </w:rPr>
        <w:t xml:space="preserve"> εγκρίνει συνολικά </w:t>
      </w:r>
      <w:r w:rsidRPr="00D574C6">
        <w:rPr>
          <w:rFonts w:eastAsia="Times New Roman" w:cs="Times New Roman"/>
          <w:szCs w:val="24"/>
        </w:rPr>
        <w:t>το ναυάγιο που ζει η χώρα τα τελευταία τέσσερα χρόνια</w:t>
      </w:r>
      <w:r>
        <w:rPr>
          <w:rFonts w:eastAsia="Times New Roman" w:cs="Times New Roman"/>
          <w:szCs w:val="24"/>
        </w:rPr>
        <w:t>.</w:t>
      </w:r>
      <w:r w:rsidRPr="00D574C6">
        <w:rPr>
          <w:rFonts w:eastAsia="Times New Roman" w:cs="Times New Roman"/>
          <w:szCs w:val="24"/>
        </w:rPr>
        <w:t xml:space="preserve"> Εγκρίνει την τεράστια πολι</w:t>
      </w:r>
      <w:r>
        <w:rPr>
          <w:rFonts w:eastAsia="Times New Roman" w:cs="Times New Roman"/>
          <w:szCs w:val="24"/>
        </w:rPr>
        <w:t>τική απάτη που οδήγησε τον κ.</w:t>
      </w:r>
      <w:r w:rsidRPr="00D574C6">
        <w:rPr>
          <w:rFonts w:eastAsia="Times New Roman" w:cs="Times New Roman"/>
          <w:szCs w:val="24"/>
        </w:rPr>
        <w:t xml:space="preserve"> Τσίπρα στην εξουσία</w:t>
      </w:r>
      <w:r>
        <w:rPr>
          <w:rFonts w:eastAsia="Times New Roman" w:cs="Times New Roman"/>
          <w:szCs w:val="24"/>
        </w:rPr>
        <w:t>,</w:t>
      </w:r>
      <w:r w:rsidRPr="00D574C6">
        <w:rPr>
          <w:rFonts w:eastAsia="Times New Roman" w:cs="Times New Roman"/>
          <w:szCs w:val="24"/>
        </w:rPr>
        <w:t xml:space="preserve"> </w:t>
      </w:r>
      <w:r>
        <w:rPr>
          <w:rFonts w:eastAsia="Times New Roman" w:cs="Times New Roman"/>
          <w:szCs w:val="24"/>
        </w:rPr>
        <w:t>τ</w:t>
      </w:r>
      <w:r w:rsidRPr="00D574C6">
        <w:rPr>
          <w:rFonts w:eastAsia="Times New Roman" w:cs="Times New Roman"/>
          <w:szCs w:val="24"/>
        </w:rPr>
        <w:t xml:space="preserve">α ψέματα που βαφτίστηκαν </w:t>
      </w:r>
      <w:r w:rsidRPr="00D574C6">
        <w:rPr>
          <w:rFonts w:eastAsia="Times New Roman" w:cs="Times New Roman"/>
          <w:szCs w:val="24"/>
        </w:rPr>
        <w:t>αυταπάτες και κατέληξαν σε δύο μνημόνια ΣΥΡΙΖΑ</w:t>
      </w:r>
      <w:r>
        <w:rPr>
          <w:rFonts w:eastAsia="Times New Roman" w:cs="Times New Roman"/>
          <w:szCs w:val="24"/>
        </w:rPr>
        <w:t>-Α</w:t>
      </w:r>
      <w:r w:rsidRPr="00D574C6">
        <w:rPr>
          <w:rFonts w:eastAsia="Times New Roman" w:cs="Times New Roman"/>
          <w:szCs w:val="24"/>
        </w:rPr>
        <w:t>ΝΕΛ</w:t>
      </w:r>
      <w:r>
        <w:rPr>
          <w:rFonts w:eastAsia="Times New Roman" w:cs="Times New Roman"/>
          <w:szCs w:val="24"/>
        </w:rPr>
        <w:t>,</w:t>
      </w:r>
      <w:r w:rsidRPr="00D574C6">
        <w:rPr>
          <w:rFonts w:eastAsia="Times New Roman" w:cs="Times New Roman"/>
          <w:szCs w:val="24"/>
        </w:rPr>
        <w:t xml:space="preserve"> στη διαρκή φοροκαταιγίδα και στα βάρη που πληρώνουν καθημερινά οι πολίτες</w:t>
      </w:r>
      <w:r>
        <w:rPr>
          <w:rFonts w:eastAsia="Times New Roman" w:cs="Times New Roman"/>
          <w:szCs w:val="24"/>
        </w:rPr>
        <w:t>, στους κακοπληρωμένους</w:t>
      </w:r>
      <w:r w:rsidRPr="00D574C6">
        <w:rPr>
          <w:rFonts w:eastAsia="Times New Roman" w:cs="Times New Roman"/>
          <w:szCs w:val="24"/>
        </w:rPr>
        <w:t xml:space="preserve"> μισθούς των 360 ευρώ</w:t>
      </w:r>
      <w:r>
        <w:rPr>
          <w:rFonts w:eastAsia="Times New Roman" w:cs="Times New Roman"/>
          <w:szCs w:val="24"/>
        </w:rPr>
        <w:t>, στη φ</w:t>
      </w:r>
      <w:r w:rsidRPr="00D574C6">
        <w:rPr>
          <w:rFonts w:eastAsia="Times New Roman" w:cs="Times New Roman"/>
          <w:szCs w:val="24"/>
        </w:rPr>
        <w:t>υγή των νέων παιδιών στο εξωτερικό</w:t>
      </w:r>
      <w:r>
        <w:rPr>
          <w:rFonts w:eastAsia="Times New Roman" w:cs="Times New Roman"/>
          <w:szCs w:val="24"/>
        </w:rPr>
        <w:t>, στη μετατροπή της χώρας σε μι</w:t>
      </w:r>
      <w:r w:rsidRPr="00D574C6">
        <w:rPr>
          <w:rFonts w:eastAsia="Times New Roman" w:cs="Times New Roman"/>
          <w:szCs w:val="24"/>
        </w:rPr>
        <w:t>α Ελλάδα χαμηλ</w:t>
      </w:r>
      <w:r w:rsidRPr="00D574C6">
        <w:rPr>
          <w:rFonts w:eastAsia="Times New Roman" w:cs="Times New Roman"/>
          <w:szCs w:val="24"/>
        </w:rPr>
        <w:t>ών προσδοκιών</w:t>
      </w:r>
      <w:r>
        <w:rPr>
          <w:rFonts w:eastAsia="Times New Roman" w:cs="Times New Roman"/>
          <w:szCs w:val="24"/>
        </w:rPr>
        <w:t>.</w:t>
      </w:r>
      <w:r w:rsidRPr="00D574C6">
        <w:rPr>
          <w:rFonts w:eastAsia="Times New Roman" w:cs="Times New Roman"/>
          <w:szCs w:val="24"/>
        </w:rPr>
        <w:t xml:space="preserve"> </w:t>
      </w:r>
      <w:r>
        <w:rPr>
          <w:rFonts w:eastAsia="Times New Roman" w:cs="Times New Roman"/>
          <w:szCs w:val="24"/>
        </w:rPr>
        <w:t>Όποιος ψηφίζει «ναι»</w:t>
      </w:r>
      <w:r>
        <w:rPr>
          <w:rFonts w:eastAsia="Times New Roman" w:cs="Times New Roman"/>
          <w:szCs w:val="24"/>
        </w:rPr>
        <w:t>,</w:t>
      </w:r>
      <w:r>
        <w:rPr>
          <w:rFonts w:eastAsia="Times New Roman" w:cs="Times New Roman"/>
          <w:szCs w:val="24"/>
        </w:rPr>
        <w:t xml:space="preserve"> </w:t>
      </w:r>
      <w:r w:rsidRPr="00D574C6">
        <w:rPr>
          <w:rFonts w:eastAsia="Times New Roman" w:cs="Times New Roman"/>
          <w:szCs w:val="24"/>
        </w:rPr>
        <w:t>ανοίγει το</w:t>
      </w:r>
      <w:r>
        <w:rPr>
          <w:rFonts w:eastAsia="Times New Roman" w:cs="Times New Roman"/>
          <w:szCs w:val="24"/>
        </w:rPr>
        <w:t>ν</w:t>
      </w:r>
      <w:r w:rsidRPr="00D574C6">
        <w:rPr>
          <w:rFonts w:eastAsia="Times New Roman" w:cs="Times New Roman"/>
          <w:szCs w:val="24"/>
        </w:rPr>
        <w:t xml:space="preserve"> δρόμο στη δήθεν </w:t>
      </w:r>
      <w:r>
        <w:rPr>
          <w:rFonts w:eastAsia="Times New Roman" w:cs="Times New Roman"/>
          <w:szCs w:val="24"/>
        </w:rPr>
        <w:t>«</w:t>
      </w:r>
      <w:r w:rsidRPr="00D574C6">
        <w:rPr>
          <w:rFonts w:eastAsia="Times New Roman" w:cs="Times New Roman"/>
          <w:szCs w:val="24"/>
        </w:rPr>
        <w:t>μακεδονική</w:t>
      </w:r>
      <w:r>
        <w:rPr>
          <w:rFonts w:eastAsia="Times New Roman" w:cs="Times New Roman"/>
          <w:szCs w:val="24"/>
        </w:rPr>
        <w:t>»</w:t>
      </w:r>
      <w:r w:rsidRPr="00D574C6">
        <w:rPr>
          <w:rFonts w:eastAsia="Times New Roman" w:cs="Times New Roman"/>
          <w:szCs w:val="24"/>
        </w:rPr>
        <w:t xml:space="preserve"> ταυτότητα και γλώσσα με τους γείτονες</w:t>
      </w:r>
      <w:r>
        <w:rPr>
          <w:rFonts w:eastAsia="Times New Roman" w:cs="Times New Roman"/>
          <w:szCs w:val="24"/>
        </w:rPr>
        <w:t>,</w:t>
      </w:r>
      <w:r w:rsidRPr="00D574C6">
        <w:rPr>
          <w:rFonts w:eastAsia="Times New Roman" w:cs="Times New Roman"/>
          <w:szCs w:val="24"/>
        </w:rPr>
        <w:t xml:space="preserve"> όπως προβλέπει η Συμφωνία των Πρεσπών</w:t>
      </w:r>
      <w:r>
        <w:rPr>
          <w:rFonts w:eastAsia="Times New Roman" w:cs="Times New Roman"/>
          <w:szCs w:val="24"/>
        </w:rPr>
        <w:t>.</w:t>
      </w:r>
    </w:p>
    <w:p w14:paraId="1286CAFF"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86CB00" w14:textId="77777777" w:rsidR="000402FE" w:rsidRDefault="007623D8">
      <w:pPr>
        <w:spacing w:line="600" w:lineRule="auto"/>
        <w:ind w:firstLine="720"/>
        <w:jc w:val="both"/>
        <w:rPr>
          <w:rFonts w:eastAsia="Times New Roman" w:cs="Times New Roman"/>
          <w:szCs w:val="24"/>
        </w:rPr>
      </w:pPr>
      <w:r w:rsidRPr="00D574C6">
        <w:rPr>
          <w:rFonts w:eastAsia="Times New Roman" w:cs="Times New Roman"/>
          <w:szCs w:val="24"/>
        </w:rPr>
        <w:t xml:space="preserve">Όποιος ψηφίζει </w:t>
      </w:r>
      <w:r>
        <w:rPr>
          <w:rFonts w:eastAsia="Times New Roman" w:cs="Times New Roman"/>
          <w:szCs w:val="24"/>
        </w:rPr>
        <w:t xml:space="preserve">«ναι» </w:t>
      </w:r>
      <w:r w:rsidRPr="00D574C6">
        <w:rPr>
          <w:rFonts w:eastAsia="Times New Roman" w:cs="Times New Roman"/>
          <w:szCs w:val="24"/>
        </w:rPr>
        <w:t>εγκρίνει αυτόν τον εξευτε</w:t>
      </w:r>
      <w:r w:rsidRPr="00D574C6">
        <w:rPr>
          <w:rFonts w:eastAsia="Times New Roman" w:cs="Times New Roman"/>
          <w:szCs w:val="24"/>
        </w:rPr>
        <w:t>λισμό της δημοκρατικής λειτουργίας που μας πνίγει τον τελευταίο καιρό</w:t>
      </w:r>
      <w:r>
        <w:rPr>
          <w:rFonts w:eastAsia="Times New Roman" w:cs="Times New Roman"/>
          <w:szCs w:val="24"/>
        </w:rPr>
        <w:t xml:space="preserve">, τη διάλυση κομμάτων, τον πολιτικό τυχοδιωκτισμό, τον απόλυτο κυνισμό </w:t>
      </w:r>
      <w:r w:rsidRPr="00D574C6">
        <w:rPr>
          <w:rFonts w:eastAsia="Times New Roman" w:cs="Times New Roman"/>
          <w:szCs w:val="24"/>
        </w:rPr>
        <w:t>της εξουσίας</w:t>
      </w:r>
      <w:r>
        <w:rPr>
          <w:rFonts w:eastAsia="Times New Roman" w:cs="Times New Roman"/>
          <w:szCs w:val="24"/>
        </w:rPr>
        <w:t xml:space="preserve"> και αναπαράγει ένα πρότυπο</w:t>
      </w:r>
      <w:r>
        <w:rPr>
          <w:rFonts w:eastAsia="Times New Roman" w:cs="Times New Roman"/>
          <w:szCs w:val="24"/>
        </w:rPr>
        <w:t>,</w:t>
      </w:r>
      <w:r w:rsidRPr="00D574C6">
        <w:rPr>
          <w:rFonts w:eastAsia="Times New Roman" w:cs="Times New Roman"/>
          <w:szCs w:val="24"/>
        </w:rPr>
        <w:t xml:space="preserve"> που απωθεί τους πολίτες από την πολιτική</w:t>
      </w:r>
      <w:r>
        <w:rPr>
          <w:rFonts w:eastAsia="Times New Roman" w:cs="Times New Roman"/>
          <w:szCs w:val="24"/>
        </w:rPr>
        <w:t>,</w:t>
      </w:r>
      <w:r w:rsidRPr="00D574C6">
        <w:rPr>
          <w:rFonts w:eastAsia="Times New Roman" w:cs="Times New Roman"/>
          <w:szCs w:val="24"/>
        </w:rPr>
        <w:t xml:space="preserve"> εγκαταλείποντας την στα χέρια των</w:t>
      </w:r>
      <w:r w:rsidRPr="00D574C6">
        <w:rPr>
          <w:rFonts w:eastAsia="Times New Roman" w:cs="Times New Roman"/>
          <w:szCs w:val="24"/>
        </w:rPr>
        <w:t xml:space="preserve"> ισχυρών και των πολιτικάντηδων</w:t>
      </w:r>
      <w:r>
        <w:rPr>
          <w:rFonts w:eastAsia="Times New Roman" w:cs="Times New Roman"/>
          <w:szCs w:val="24"/>
        </w:rPr>
        <w:t>.</w:t>
      </w:r>
      <w:r w:rsidRPr="00D574C6">
        <w:rPr>
          <w:rFonts w:eastAsia="Times New Roman" w:cs="Times New Roman"/>
          <w:szCs w:val="24"/>
        </w:rPr>
        <w:t xml:space="preserve"> Όποιος ψηφίσει </w:t>
      </w:r>
      <w:r>
        <w:rPr>
          <w:rFonts w:eastAsia="Times New Roman" w:cs="Times New Roman"/>
          <w:szCs w:val="24"/>
        </w:rPr>
        <w:t>«</w:t>
      </w:r>
      <w:r w:rsidRPr="00D574C6">
        <w:rPr>
          <w:rFonts w:eastAsia="Times New Roman" w:cs="Times New Roman"/>
          <w:szCs w:val="24"/>
        </w:rPr>
        <w:t>ναι</w:t>
      </w:r>
      <w:r>
        <w:rPr>
          <w:rFonts w:eastAsia="Times New Roman" w:cs="Times New Roman"/>
          <w:szCs w:val="24"/>
        </w:rPr>
        <w:t>»</w:t>
      </w:r>
      <w:r>
        <w:rPr>
          <w:rFonts w:eastAsia="Times New Roman" w:cs="Times New Roman"/>
          <w:szCs w:val="24"/>
        </w:rPr>
        <w:t>,</w:t>
      </w:r>
      <w:r w:rsidRPr="00D574C6">
        <w:rPr>
          <w:rFonts w:eastAsia="Times New Roman" w:cs="Times New Roman"/>
          <w:szCs w:val="24"/>
        </w:rPr>
        <w:t xml:space="preserve"> </w:t>
      </w:r>
      <w:r>
        <w:rPr>
          <w:rFonts w:eastAsia="Times New Roman" w:cs="Times New Roman"/>
          <w:szCs w:val="24"/>
        </w:rPr>
        <w:t xml:space="preserve">γίνεται δεκανίκι </w:t>
      </w:r>
      <w:r w:rsidRPr="00D574C6">
        <w:rPr>
          <w:rFonts w:eastAsia="Times New Roman" w:cs="Times New Roman"/>
          <w:szCs w:val="24"/>
        </w:rPr>
        <w:t>ενός ανάπηρου συστήματος εξουσίας</w:t>
      </w:r>
      <w:r>
        <w:rPr>
          <w:rFonts w:eastAsia="Times New Roman" w:cs="Times New Roman"/>
          <w:szCs w:val="24"/>
        </w:rPr>
        <w:t>,</w:t>
      </w:r>
      <w:r w:rsidRPr="00D574C6">
        <w:rPr>
          <w:rFonts w:eastAsia="Times New Roman" w:cs="Times New Roman"/>
          <w:szCs w:val="24"/>
        </w:rPr>
        <w:t xml:space="preserve"> που θέλει να σέρνει μαζί του τη χώρα</w:t>
      </w:r>
      <w:r>
        <w:rPr>
          <w:rFonts w:eastAsia="Times New Roman" w:cs="Times New Roman"/>
          <w:szCs w:val="24"/>
        </w:rPr>
        <w:t xml:space="preserve">, να συνεχίζει να ξεγελά </w:t>
      </w:r>
      <w:r w:rsidRPr="00D574C6">
        <w:rPr>
          <w:rFonts w:eastAsia="Times New Roman" w:cs="Times New Roman"/>
          <w:szCs w:val="24"/>
        </w:rPr>
        <w:t xml:space="preserve">λίγους </w:t>
      </w:r>
      <w:r>
        <w:rPr>
          <w:rFonts w:eastAsia="Times New Roman" w:cs="Times New Roman"/>
          <w:szCs w:val="24"/>
        </w:rPr>
        <w:t>εύπιστους</w:t>
      </w:r>
      <w:r w:rsidRPr="00D574C6">
        <w:rPr>
          <w:rFonts w:eastAsia="Times New Roman" w:cs="Times New Roman"/>
          <w:szCs w:val="24"/>
        </w:rPr>
        <w:t xml:space="preserve"> με δηλητηριασμένα αντίδωρα</w:t>
      </w:r>
      <w:r>
        <w:rPr>
          <w:rFonts w:eastAsia="Times New Roman" w:cs="Times New Roman"/>
          <w:szCs w:val="24"/>
        </w:rPr>
        <w:t>, να διαλύσει ουσιαστικά τα</w:t>
      </w:r>
      <w:r w:rsidRPr="00D574C6">
        <w:rPr>
          <w:rFonts w:eastAsia="Times New Roman" w:cs="Times New Roman"/>
          <w:szCs w:val="24"/>
        </w:rPr>
        <w:t xml:space="preserve"> πανεπιστήμια</w:t>
      </w:r>
      <w:r>
        <w:rPr>
          <w:rFonts w:eastAsia="Times New Roman" w:cs="Times New Roman"/>
          <w:szCs w:val="24"/>
        </w:rPr>
        <w:t>, επι</w:t>
      </w:r>
      <w:r>
        <w:rPr>
          <w:rFonts w:eastAsia="Times New Roman" w:cs="Times New Roman"/>
          <w:szCs w:val="24"/>
        </w:rPr>
        <w:t xml:space="preserve">τρέποντας </w:t>
      </w:r>
      <w:r w:rsidRPr="00D574C6">
        <w:rPr>
          <w:rFonts w:eastAsia="Times New Roman" w:cs="Times New Roman"/>
          <w:szCs w:val="24"/>
        </w:rPr>
        <w:t>την ανομία</w:t>
      </w:r>
      <w:r>
        <w:rPr>
          <w:rFonts w:eastAsia="Times New Roman" w:cs="Times New Roman"/>
          <w:szCs w:val="24"/>
        </w:rPr>
        <w:t>,</w:t>
      </w:r>
      <w:r w:rsidRPr="00D574C6">
        <w:rPr>
          <w:rFonts w:eastAsia="Times New Roman" w:cs="Times New Roman"/>
          <w:szCs w:val="24"/>
        </w:rPr>
        <w:t xml:space="preserve"> και να </w:t>
      </w:r>
      <w:r>
        <w:rPr>
          <w:rFonts w:eastAsia="Times New Roman" w:cs="Times New Roman"/>
          <w:szCs w:val="24"/>
        </w:rPr>
        <w:t xml:space="preserve">ποτίσει κι άλλο </w:t>
      </w:r>
      <w:r w:rsidRPr="00D574C6">
        <w:rPr>
          <w:rFonts w:eastAsia="Times New Roman" w:cs="Times New Roman"/>
          <w:szCs w:val="24"/>
        </w:rPr>
        <w:t>την κοινή γνώμη με προπαγάνδα</w:t>
      </w:r>
      <w:r>
        <w:rPr>
          <w:rFonts w:eastAsia="Times New Roman" w:cs="Times New Roman"/>
          <w:szCs w:val="24"/>
        </w:rPr>
        <w:t>,</w:t>
      </w:r>
      <w:r w:rsidRPr="00D574C6">
        <w:rPr>
          <w:rFonts w:eastAsia="Times New Roman" w:cs="Times New Roman"/>
          <w:szCs w:val="24"/>
        </w:rPr>
        <w:t xml:space="preserve"> με λαϊκισμό και με δηλητήριο</w:t>
      </w:r>
      <w:r>
        <w:rPr>
          <w:rFonts w:eastAsia="Times New Roman" w:cs="Times New Roman"/>
          <w:szCs w:val="24"/>
        </w:rPr>
        <w:t>.</w:t>
      </w:r>
    </w:p>
    <w:p w14:paraId="1286CB0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παράταση</w:t>
      </w:r>
      <w:r w:rsidRPr="00D574C6">
        <w:rPr>
          <w:rFonts w:eastAsia="Times New Roman" w:cs="Times New Roman"/>
          <w:szCs w:val="24"/>
        </w:rPr>
        <w:t xml:space="preserve"> αυτής της παρακμιακής κατάστασης εγκυμονεί πολύ σοβαρούς κινδύνους για τη χώρα</w:t>
      </w:r>
      <w:r>
        <w:rPr>
          <w:rFonts w:eastAsia="Times New Roman" w:cs="Times New Roman"/>
          <w:szCs w:val="24"/>
        </w:rPr>
        <w:t>. Η</w:t>
      </w:r>
      <w:r w:rsidRPr="00D574C6">
        <w:rPr>
          <w:rFonts w:eastAsia="Times New Roman" w:cs="Times New Roman"/>
          <w:szCs w:val="24"/>
        </w:rPr>
        <w:t xml:space="preserve"> χώρα σήμερα χρειάζεται πολι</w:t>
      </w:r>
      <w:r w:rsidRPr="00D574C6">
        <w:rPr>
          <w:rFonts w:eastAsia="Times New Roman" w:cs="Times New Roman"/>
          <w:szCs w:val="24"/>
        </w:rPr>
        <w:t>τική σταθερότητα</w:t>
      </w:r>
      <w:r>
        <w:rPr>
          <w:rFonts w:eastAsia="Times New Roman" w:cs="Times New Roman"/>
          <w:szCs w:val="24"/>
        </w:rPr>
        <w:t xml:space="preserve">. Χωρίς σταθερότητα </w:t>
      </w:r>
      <w:r w:rsidRPr="00D574C6">
        <w:rPr>
          <w:rFonts w:eastAsia="Times New Roman" w:cs="Times New Roman"/>
          <w:szCs w:val="24"/>
        </w:rPr>
        <w:t>δεν υπάρχει ανάπτυξη</w:t>
      </w:r>
      <w:r>
        <w:rPr>
          <w:rFonts w:eastAsia="Times New Roman" w:cs="Times New Roman"/>
          <w:szCs w:val="24"/>
        </w:rPr>
        <w:t xml:space="preserve">. Χωρίς σταθερότητα δεν έρχονται επενδύσεις. Χωρίς σταθερότητα δεν ανακτάται η εμπιστοσύνη </w:t>
      </w:r>
      <w:r w:rsidRPr="00D574C6">
        <w:rPr>
          <w:rFonts w:eastAsia="Times New Roman" w:cs="Times New Roman"/>
          <w:szCs w:val="24"/>
        </w:rPr>
        <w:t>που τόσο έχει ανάγκη η Ελλάδα σήμερα</w:t>
      </w:r>
      <w:r>
        <w:rPr>
          <w:rFonts w:eastAsia="Times New Roman" w:cs="Times New Roman"/>
          <w:szCs w:val="24"/>
        </w:rPr>
        <w:t>.</w:t>
      </w:r>
      <w:r w:rsidRPr="00D574C6">
        <w:rPr>
          <w:rFonts w:eastAsia="Times New Roman" w:cs="Times New Roman"/>
          <w:szCs w:val="24"/>
        </w:rPr>
        <w:t xml:space="preserve"> Και όλα αυτά</w:t>
      </w:r>
      <w:r>
        <w:rPr>
          <w:rFonts w:eastAsia="Times New Roman" w:cs="Times New Roman"/>
          <w:szCs w:val="24"/>
        </w:rPr>
        <w:t>,</w:t>
      </w:r>
      <w:r w:rsidRPr="00D574C6">
        <w:rPr>
          <w:rFonts w:eastAsia="Times New Roman" w:cs="Times New Roman"/>
          <w:szCs w:val="24"/>
        </w:rPr>
        <w:t xml:space="preserve"> δεν μπορεί να </w:t>
      </w:r>
      <w:r>
        <w:rPr>
          <w:rFonts w:eastAsia="Times New Roman" w:cs="Times New Roman"/>
          <w:szCs w:val="24"/>
        </w:rPr>
        <w:t>τα προσφέρει μι</w:t>
      </w:r>
      <w:r w:rsidRPr="00D574C6">
        <w:rPr>
          <w:rFonts w:eastAsia="Times New Roman" w:cs="Times New Roman"/>
          <w:szCs w:val="24"/>
        </w:rPr>
        <w:t xml:space="preserve">α </w:t>
      </w:r>
      <w:r>
        <w:rPr>
          <w:rFonts w:eastAsia="Times New Roman" w:cs="Times New Roman"/>
          <w:szCs w:val="24"/>
        </w:rPr>
        <w:t>Κ</w:t>
      </w:r>
      <w:r w:rsidRPr="00D574C6">
        <w:rPr>
          <w:rFonts w:eastAsia="Times New Roman" w:cs="Times New Roman"/>
          <w:szCs w:val="24"/>
        </w:rPr>
        <w:t xml:space="preserve">υβέρνηση </w:t>
      </w:r>
      <w:r>
        <w:rPr>
          <w:rFonts w:eastAsia="Times New Roman" w:cs="Times New Roman"/>
          <w:szCs w:val="24"/>
        </w:rPr>
        <w:t>«</w:t>
      </w:r>
      <w:r w:rsidRPr="00D574C6">
        <w:rPr>
          <w:rFonts w:eastAsia="Times New Roman" w:cs="Times New Roman"/>
          <w:szCs w:val="24"/>
        </w:rPr>
        <w:t>κουρελού</w:t>
      </w:r>
      <w:r>
        <w:rPr>
          <w:rFonts w:eastAsia="Times New Roman" w:cs="Times New Roman"/>
          <w:szCs w:val="24"/>
        </w:rPr>
        <w:t>».</w:t>
      </w:r>
      <w:r w:rsidRPr="00D574C6">
        <w:rPr>
          <w:rFonts w:eastAsia="Times New Roman" w:cs="Times New Roman"/>
          <w:szCs w:val="24"/>
        </w:rPr>
        <w:t xml:space="preserve"> Μπορεί </w:t>
      </w:r>
      <w:r>
        <w:rPr>
          <w:rFonts w:eastAsia="Times New Roman" w:cs="Times New Roman"/>
          <w:szCs w:val="24"/>
        </w:rPr>
        <w:t>να τα προσφέρει μόνο μι</w:t>
      </w:r>
      <w:r w:rsidRPr="00D574C6">
        <w:rPr>
          <w:rFonts w:eastAsia="Times New Roman" w:cs="Times New Roman"/>
          <w:szCs w:val="24"/>
        </w:rPr>
        <w:t>α ισχυρή κυβέρνηση με νωπή λαϊκή εντολή</w:t>
      </w:r>
      <w:r>
        <w:rPr>
          <w:rFonts w:eastAsia="Times New Roman" w:cs="Times New Roman"/>
          <w:szCs w:val="24"/>
        </w:rPr>
        <w:t>.</w:t>
      </w:r>
    </w:p>
    <w:p w14:paraId="1286CB02" w14:textId="77777777" w:rsidR="000402FE" w:rsidRDefault="007623D8">
      <w:pPr>
        <w:spacing w:line="600" w:lineRule="auto"/>
        <w:ind w:firstLine="720"/>
        <w:jc w:val="both"/>
        <w:rPr>
          <w:rFonts w:eastAsia="Times New Roman" w:cs="Times New Roman"/>
          <w:szCs w:val="24"/>
        </w:rPr>
      </w:pPr>
      <w:r w:rsidRPr="00D574C6">
        <w:rPr>
          <w:rFonts w:eastAsia="Times New Roman" w:cs="Times New Roman"/>
          <w:szCs w:val="24"/>
        </w:rPr>
        <w:t xml:space="preserve">Οι εκλογές είναι η μόνη λύση για να πάει μπροστά η </w:t>
      </w:r>
      <w:r>
        <w:rPr>
          <w:rFonts w:eastAsia="Times New Roman" w:cs="Times New Roman"/>
          <w:szCs w:val="24"/>
        </w:rPr>
        <w:t xml:space="preserve">χώρα. Και όσο συνεχίζεται ο </w:t>
      </w:r>
      <w:r w:rsidRPr="00D574C6">
        <w:rPr>
          <w:rFonts w:eastAsia="Times New Roman" w:cs="Times New Roman"/>
          <w:szCs w:val="24"/>
        </w:rPr>
        <w:t xml:space="preserve">σημερινός </w:t>
      </w:r>
      <w:r>
        <w:rPr>
          <w:rFonts w:eastAsia="Times New Roman" w:cs="Times New Roman"/>
          <w:szCs w:val="24"/>
        </w:rPr>
        <w:t xml:space="preserve">πολιτικός ζόφος, η χώρα θα βυθίζεται. </w:t>
      </w:r>
      <w:r w:rsidRPr="00D574C6">
        <w:rPr>
          <w:rFonts w:eastAsia="Times New Roman" w:cs="Times New Roman"/>
          <w:szCs w:val="24"/>
        </w:rPr>
        <w:t>Εκλογές</w:t>
      </w:r>
      <w:r>
        <w:rPr>
          <w:rFonts w:eastAsia="Times New Roman" w:cs="Times New Roman"/>
          <w:szCs w:val="24"/>
        </w:rPr>
        <w:t>,</w:t>
      </w:r>
      <w:r w:rsidRPr="00D574C6">
        <w:rPr>
          <w:rFonts w:eastAsia="Times New Roman" w:cs="Times New Roman"/>
          <w:szCs w:val="24"/>
        </w:rPr>
        <w:t xml:space="preserve"> </w:t>
      </w:r>
      <w:r>
        <w:rPr>
          <w:rFonts w:eastAsia="Times New Roman" w:cs="Times New Roman"/>
          <w:szCs w:val="24"/>
        </w:rPr>
        <w:t>λ</w:t>
      </w:r>
      <w:r w:rsidRPr="00D574C6">
        <w:rPr>
          <w:rFonts w:eastAsia="Times New Roman" w:cs="Times New Roman"/>
          <w:szCs w:val="24"/>
        </w:rPr>
        <w:t>οιπόν</w:t>
      </w:r>
      <w:r>
        <w:rPr>
          <w:rFonts w:eastAsia="Times New Roman" w:cs="Times New Roman"/>
          <w:szCs w:val="24"/>
        </w:rPr>
        <w:t>,</w:t>
      </w:r>
      <w:r w:rsidRPr="00D574C6">
        <w:rPr>
          <w:rFonts w:eastAsia="Times New Roman" w:cs="Times New Roman"/>
          <w:szCs w:val="24"/>
        </w:rPr>
        <w:t xml:space="preserve"> το συντομότερο δυνατόν για να </w:t>
      </w:r>
      <w:r>
        <w:rPr>
          <w:rFonts w:eastAsia="Times New Roman" w:cs="Times New Roman"/>
          <w:szCs w:val="24"/>
        </w:rPr>
        <w:t>ανα</w:t>
      </w:r>
      <w:r w:rsidRPr="00D574C6">
        <w:rPr>
          <w:rFonts w:eastAsia="Times New Roman" w:cs="Times New Roman"/>
          <w:szCs w:val="24"/>
        </w:rPr>
        <w:t>πνεύσει</w:t>
      </w:r>
      <w:r w:rsidRPr="00D574C6">
        <w:rPr>
          <w:rFonts w:eastAsia="Times New Roman" w:cs="Times New Roman"/>
          <w:szCs w:val="24"/>
        </w:rPr>
        <w:t xml:space="preserve"> ο τόπος</w:t>
      </w:r>
      <w:r>
        <w:rPr>
          <w:rFonts w:eastAsia="Times New Roman" w:cs="Times New Roman"/>
          <w:szCs w:val="24"/>
        </w:rPr>
        <w:t>.</w:t>
      </w:r>
      <w:r w:rsidRPr="00D574C6">
        <w:rPr>
          <w:rFonts w:eastAsia="Times New Roman" w:cs="Times New Roman"/>
          <w:szCs w:val="24"/>
        </w:rPr>
        <w:t xml:space="preserve"> Εκλογές </w:t>
      </w:r>
      <w:r>
        <w:rPr>
          <w:rFonts w:eastAsia="Times New Roman" w:cs="Times New Roman"/>
          <w:szCs w:val="24"/>
        </w:rPr>
        <w:t>για να πάρουν ε</w:t>
      </w:r>
      <w:r w:rsidRPr="00D574C6">
        <w:rPr>
          <w:rFonts w:eastAsia="Times New Roman" w:cs="Times New Roman"/>
          <w:szCs w:val="24"/>
        </w:rPr>
        <w:t>πιτέλους οι Έλληνες την τύχη του</w:t>
      </w:r>
      <w:r>
        <w:rPr>
          <w:rFonts w:eastAsia="Times New Roman" w:cs="Times New Roman"/>
          <w:szCs w:val="24"/>
        </w:rPr>
        <w:t>ς</w:t>
      </w:r>
      <w:r w:rsidRPr="00D574C6">
        <w:rPr>
          <w:rFonts w:eastAsia="Times New Roman" w:cs="Times New Roman"/>
          <w:szCs w:val="24"/>
        </w:rPr>
        <w:t xml:space="preserve"> στα χέρια </w:t>
      </w:r>
      <w:r>
        <w:rPr>
          <w:rFonts w:eastAsia="Times New Roman" w:cs="Times New Roman"/>
          <w:szCs w:val="24"/>
        </w:rPr>
        <w:t>τους.</w:t>
      </w:r>
      <w:r w:rsidRPr="00D574C6">
        <w:rPr>
          <w:rFonts w:eastAsia="Times New Roman" w:cs="Times New Roman"/>
          <w:szCs w:val="24"/>
        </w:rPr>
        <w:t xml:space="preserve"> </w:t>
      </w:r>
    </w:p>
    <w:p w14:paraId="1286CB03"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86CB0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Όσοι είμαστε </w:t>
      </w:r>
      <w:r w:rsidRPr="00D574C6">
        <w:rPr>
          <w:rFonts w:eastAsia="Times New Roman" w:cs="Times New Roman"/>
          <w:szCs w:val="24"/>
        </w:rPr>
        <w:t>σήμερα εδώ</w:t>
      </w:r>
      <w:r>
        <w:rPr>
          <w:rFonts w:eastAsia="Times New Roman" w:cs="Times New Roman"/>
          <w:szCs w:val="24"/>
        </w:rPr>
        <w:t>,</w:t>
      </w:r>
      <w:r>
        <w:rPr>
          <w:rFonts w:eastAsia="Times New Roman" w:cs="Times New Roman"/>
          <w:szCs w:val="24"/>
        </w:rPr>
        <w:t xml:space="preserve"> αναλαμβάνουμε </w:t>
      </w:r>
      <w:r w:rsidRPr="00D574C6">
        <w:rPr>
          <w:rFonts w:eastAsia="Times New Roman" w:cs="Times New Roman"/>
          <w:szCs w:val="24"/>
        </w:rPr>
        <w:t>μεγάλη ευθύνη απέναντι στο</w:t>
      </w:r>
      <w:r>
        <w:rPr>
          <w:rFonts w:eastAsia="Times New Roman" w:cs="Times New Roman"/>
          <w:szCs w:val="24"/>
        </w:rPr>
        <w:t>ν</w:t>
      </w:r>
      <w:r w:rsidRPr="00D574C6">
        <w:rPr>
          <w:rFonts w:eastAsia="Times New Roman" w:cs="Times New Roman"/>
          <w:szCs w:val="24"/>
        </w:rPr>
        <w:t xml:space="preserve"> λαό και την ιστορία</w:t>
      </w:r>
      <w:r>
        <w:rPr>
          <w:rFonts w:eastAsia="Times New Roman" w:cs="Times New Roman"/>
          <w:szCs w:val="24"/>
        </w:rPr>
        <w:t>.</w:t>
      </w:r>
      <w:r w:rsidRPr="00D574C6">
        <w:rPr>
          <w:rFonts w:eastAsia="Times New Roman" w:cs="Times New Roman"/>
          <w:szCs w:val="24"/>
        </w:rPr>
        <w:t xml:space="preserve"> </w:t>
      </w:r>
      <w:r>
        <w:rPr>
          <w:rFonts w:eastAsia="Times New Roman" w:cs="Times New Roman"/>
          <w:szCs w:val="24"/>
        </w:rPr>
        <w:t>Ο λαός έχει συνειδητοποιήσει τ</w:t>
      </w:r>
      <w:r>
        <w:rPr>
          <w:rFonts w:eastAsia="Times New Roman" w:cs="Times New Roman"/>
          <w:szCs w:val="24"/>
        </w:rPr>
        <w:t xml:space="preserve">ι έγινε </w:t>
      </w:r>
      <w:r w:rsidRPr="00D574C6">
        <w:rPr>
          <w:rFonts w:eastAsia="Times New Roman" w:cs="Times New Roman"/>
          <w:szCs w:val="24"/>
        </w:rPr>
        <w:t>στη Βουλή αυτές τις τελευταίες δύο μέρες</w:t>
      </w:r>
      <w:r>
        <w:rPr>
          <w:rFonts w:eastAsia="Times New Roman" w:cs="Times New Roman"/>
          <w:szCs w:val="24"/>
        </w:rPr>
        <w:t>,</w:t>
      </w:r>
      <w:r>
        <w:rPr>
          <w:rFonts w:eastAsia="Times New Roman" w:cs="Times New Roman"/>
          <w:szCs w:val="24"/>
        </w:rPr>
        <w:t xml:space="preserve"> και θα ζυγίσει</w:t>
      </w:r>
      <w:r w:rsidRPr="00D574C6">
        <w:rPr>
          <w:rFonts w:eastAsia="Times New Roman" w:cs="Times New Roman"/>
          <w:szCs w:val="24"/>
        </w:rPr>
        <w:t xml:space="preserve"> το σημερινό αποτέλεσμα με βάση τις δικές του απόψεις</w:t>
      </w:r>
      <w:r>
        <w:rPr>
          <w:rFonts w:eastAsia="Times New Roman" w:cs="Times New Roman"/>
          <w:szCs w:val="24"/>
        </w:rPr>
        <w:t xml:space="preserve">, τη δική του πεποίθηση. </w:t>
      </w:r>
      <w:r w:rsidRPr="00D574C6">
        <w:rPr>
          <w:rFonts w:eastAsia="Times New Roman" w:cs="Times New Roman"/>
          <w:szCs w:val="24"/>
        </w:rPr>
        <w:t xml:space="preserve">Είναι </w:t>
      </w:r>
      <w:r>
        <w:rPr>
          <w:rFonts w:eastAsia="Times New Roman" w:cs="Times New Roman"/>
          <w:szCs w:val="24"/>
        </w:rPr>
        <w:t xml:space="preserve">αυτή </w:t>
      </w:r>
      <w:r w:rsidRPr="00D574C6">
        <w:rPr>
          <w:rFonts w:eastAsia="Times New Roman" w:cs="Times New Roman"/>
          <w:szCs w:val="24"/>
        </w:rPr>
        <w:t>που συμπυκνώνεται στο σύνθημα που</w:t>
      </w:r>
      <w:r>
        <w:rPr>
          <w:rFonts w:eastAsia="Times New Roman" w:cs="Times New Roman"/>
          <w:szCs w:val="24"/>
        </w:rPr>
        <w:t xml:space="preserve"> στέλνει πλέον στον </w:t>
      </w:r>
      <w:r w:rsidRPr="00D574C6">
        <w:rPr>
          <w:rFonts w:eastAsia="Times New Roman" w:cs="Times New Roman"/>
          <w:szCs w:val="24"/>
        </w:rPr>
        <w:t>ΣΥΡΙΖΑ κάθε οπαδός της ενότητας</w:t>
      </w:r>
      <w:r>
        <w:rPr>
          <w:rFonts w:eastAsia="Times New Roman" w:cs="Times New Roman"/>
          <w:szCs w:val="24"/>
        </w:rPr>
        <w:t>,</w:t>
      </w:r>
      <w:r w:rsidRPr="00D574C6">
        <w:rPr>
          <w:rFonts w:eastAsia="Times New Roman" w:cs="Times New Roman"/>
          <w:szCs w:val="24"/>
        </w:rPr>
        <w:t xml:space="preserve"> της λογικής και τ</w:t>
      </w:r>
      <w:r w:rsidRPr="00D574C6">
        <w:rPr>
          <w:rFonts w:eastAsia="Times New Roman" w:cs="Times New Roman"/>
          <w:szCs w:val="24"/>
        </w:rPr>
        <w:t>ης προόδου</w:t>
      </w:r>
      <w:r>
        <w:rPr>
          <w:rFonts w:eastAsia="Times New Roman" w:cs="Times New Roman"/>
          <w:szCs w:val="24"/>
        </w:rPr>
        <w:t>:</w:t>
      </w:r>
      <w:r w:rsidRPr="00D574C6">
        <w:rPr>
          <w:rFonts w:eastAsia="Times New Roman" w:cs="Times New Roman"/>
          <w:szCs w:val="24"/>
        </w:rPr>
        <w:t xml:space="preserve"> </w:t>
      </w:r>
      <w:r>
        <w:rPr>
          <w:rFonts w:eastAsia="Times New Roman" w:cs="Times New Roman"/>
          <w:szCs w:val="24"/>
        </w:rPr>
        <w:t>«</w:t>
      </w:r>
      <w:r w:rsidRPr="00D574C6">
        <w:rPr>
          <w:rFonts w:eastAsia="Times New Roman" w:cs="Times New Roman"/>
          <w:szCs w:val="24"/>
        </w:rPr>
        <w:t>Επιτέλους</w:t>
      </w:r>
      <w:r>
        <w:rPr>
          <w:rFonts w:eastAsia="Times New Roman" w:cs="Times New Roman"/>
          <w:szCs w:val="24"/>
        </w:rPr>
        <w:t>,</w:t>
      </w:r>
      <w:r w:rsidRPr="00D574C6">
        <w:rPr>
          <w:rFonts w:eastAsia="Times New Roman" w:cs="Times New Roman"/>
          <w:szCs w:val="24"/>
        </w:rPr>
        <w:t xml:space="preserve"> φύγετε</w:t>
      </w:r>
      <w:r>
        <w:rPr>
          <w:rFonts w:eastAsia="Times New Roman" w:cs="Times New Roman"/>
          <w:szCs w:val="24"/>
        </w:rPr>
        <w:t>!».</w:t>
      </w:r>
    </w:p>
    <w:p w14:paraId="1286CB05"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86CB06" w14:textId="77777777" w:rsidR="000402FE" w:rsidRDefault="007623D8">
      <w:pPr>
        <w:spacing w:line="600" w:lineRule="auto"/>
        <w:ind w:firstLine="720"/>
        <w:jc w:val="both"/>
        <w:rPr>
          <w:rFonts w:eastAsia="Times New Roman" w:cs="Times New Roman"/>
          <w:szCs w:val="24"/>
        </w:rPr>
      </w:pPr>
      <w:r w:rsidRPr="00D574C6">
        <w:rPr>
          <w:rFonts w:eastAsia="Times New Roman" w:cs="Times New Roman"/>
          <w:szCs w:val="24"/>
        </w:rPr>
        <w:t xml:space="preserve">Στο χέρι μας </w:t>
      </w:r>
      <w:r>
        <w:rPr>
          <w:rFonts w:eastAsia="Times New Roman" w:cs="Times New Roman"/>
          <w:szCs w:val="24"/>
        </w:rPr>
        <w:t xml:space="preserve">είναι να συμβαδίσει </w:t>
      </w:r>
      <w:r w:rsidRPr="00D574C6">
        <w:rPr>
          <w:rFonts w:eastAsia="Times New Roman" w:cs="Times New Roman"/>
          <w:szCs w:val="24"/>
        </w:rPr>
        <w:t xml:space="preserve">η σημερινή απόφαση της Βουλής </w:t>
      </w:r>
      <w:r>
        <w:rPr>
          <w:rFonts w:eastAsia="Times New Roman" w:cs="Times New Roman"/>
          <w:szCs w:val="24"/>
        </w:rPr>
        <w:t xml:space="preserve">με τη θέληση των Ελλήνων. Η θέληση </w:t>
      </w:r>
      <w:r w:rsidRPr="00D574C6">
        <w:rPr>
          <w:rFonts w:eastAsia="Times New Roman" w:cs="Times New Roman"/>
          <w:szCs w:val="24"/>
        </w:rPr>
        <w:t xml:space="preserve">των Ελλήνων </w:t>
      </w:r>
      <w:r>
        <w:rPr>
          <w:rFonts w:eastAsia="Times New Roman" w:cs="Times New Roman"/>
          <w:szCs w:val="24"/>
        </w:rPr>
        <w:t>δεν είναι μι</w:t>
      </w:r>
      <w:r w:rsidRPr="00D574C6">
        <w:rPr>
          <w:rFonts w:eastAsia="Times New Roman" w:cs="Times New Roman"/>
          <w:szCs w:val="24"/>
        </w:rPr>
        <w:t xml:space="preserve">α οριακή πλειοψηφία περιορισμένης ευθύνης και </w:t>
      </w:r>
      <w:r w:rsidRPr="00D574C6">
        <w:rPr>
          <w:rFonts w:eastAsia="Times New Roman" w:cs="Times New Roman"/>
          <w:szCs w:val="24"/>
        </w:rPr>
        <w:t>ορισμένου χρόνου</w:t>
      </w:r>
      <w:r>
        <w:rPr>
          <w:rFonts w:eastAsia="Times New Roman" w:cs="Times New Roman"/>
          <w:szCs w:val="24"/>
        </w:rPr>
        <w:t>. Ούτως ή αλλιώς οι εκλογές δ</w:t>
      </w:r>
      <w:r w:rsidRPr="00D574C6">
        <w:rPr>
          <w:rFonts w:eastAsia="Times New Roman" w:cs="Times New Roman"/>
          <w:szCs w:val="24"/>
        </w:rPr>
        <w:t>εν θα αργήσουν</w:t>
      </w:r>
      <w:r>
        <w:rPr>
          <w:rFonts w:eastAsia="Times New Roman" w:cs="Times New Roman"/>
          <w:szCs w:val="24"/>
        </w:rPr>
        <w:t>.</w:t>
      </w:r>
      <w:r w:rsidRPr="00D574C6">
        <w:rPr>
          <w:rFonts w:eastAsia="Times New Roman" w:cs="Times New Roman"/>
          <w:szCs w:val="24"/>
        </w:rPr>
        <w:t xml:space="preserve"> </w:t>
      </w:r>
      <w:r>
        <w:rPr>
          <w:rFonts w:eastAsia="Times New Roman" w:cs="Times New Roman"/>
          <w:szCs w:val="24"/>
        </w:rPr>
        <w:t xml:space="preserve">Η απάντηση </w:t>
      </w:r>
      <w:r w:rsidRPr="00D574C6">
        <w:rPr>
          <w:rFonts w:eastAsia="Times New Roman" w:cs="Times New Roman"/>
          <w:szCs w:val="24"/>
        </w:rPr>
        <w:t>θα έρθει στις κάλπες και θα είναι συντριπτική</w:t>
      </w:r>
      <w:r>
        <w:rPr>
          <w:rFonts w:eastAsia="Times New Roman" w:cs="Times New Roman"/>
          <w:szCs w:val="24"/>
        </w:rPr>
        <w:t>. Και θα μείνετε οριστικά στο χθες</w:t>
      </w:r>
      <w:r>
        <w:rPr>
          <w:rFonts w:eastAsia="Times New Roman" w:cs="Times New Roman"/>
          <w:szCs w:val="24"/>
        </w:rPr>
        <w:t>,</w:t>
      </w:r>
      <w:r>
        <w:rPr>
          <w:rFonts w:eastAsia="Times New Roman" w:cs="Times New Roman"/>
          <w:szCs w:val="24"/>
        </w:rPr>
        <w:t xml:space="preserve"> για να ανοίξει μια νέα περίοδος</w:t>
      </w:r>
      <w:r w:rsidRPr="00D574C6">
        <w:rPr>
          <w:rFonts w:eastAsia="Times New Roman" w:cs="Times New Roman"/>
          <w:szCs w:val="24"/>
        </w:rPr>
        <w:t xml:space="preserve"> για τον τόπο</w:t>
      </w:r>
      <w:r>
        <w:rPr>
          <w:rFonts w:eastAsia="Times New Roman" w:cs="Times New Roman"/>
          <w:szCs w:val="24"/>
        </w:rPr>
        <w:t>, για να κλείσουν ε</w:t>
      </w:r>
      <w:r w:rsidRPr="00D574C6">
        <w:rPr>
          <w:rFonts w:eastAsia="Times New Roman" w:cs="Times New Roman"/>
          <w:szCs w:val="24"/>
        </w:rPr>
        <w:t>πιτέλους οι πληγές του διχασμού</w:t>
      </w:r>
      <w:r>
        <w:rPr>
          <w:rFonts w:eastAsia="Times New Roman" w:cs="Times New Roman"/>
          <w:szCs w:val="24"/>
        </w:rPr>
        <w:t>,</w:t>
      </w:r>
      <w:r w:rsidRPr="00D574C6">
        <w:rPr>
          <w:rFonts w:eastAsia="Times New Roman" w:cs="Times New Roman"/>
          <w:szCs w:val="24"/>
        </w:rPr>
        <w:t xml:space="preserve"> που τόσο ανεύθυνα και τόσο τυχοδιωκτικά ανοίξατε</w:t>
      </w:r>
      <w:r>
        <w:rPr>
          <w:rFonts w:eastAsia="Times New Roman" w:cs="Times New Roman"/>
          <w:szCs w:val="24"/>
        </w:rPr>
        <w:t>,</w:t>
      </w:r>
      <w:r w:rsidRPr="00D574C6">
        <w:rPr>
          <w:rFonts w:eastAsia="Times New Roman" w:cs="Times New Roman"/>
          <w:szCs w:val="24"/>
        </w:rPr>
        <w:t xml:space="preserve"> για να γεφυ</w:t>
      </w:r>
      <w:r>
        <w:rPr>
          <w:rFonts w:eastAsia="Times New Roman" w:cs="Times New Roman"/>
          <w:szCs w:val="24"/>
        </w:rPr>
        <w:t>ρώσουμε τα μεγάλα ρήγματα στην ε</w:t>
      </w:r>
      <w:r w:rsidRPr="00D574C6">
        <w:rPr>
          <w:rFonts w:eastAsia="Times New Roman" w:cs="Times New Roman"/>
          <w:szCs w:val="24"/>
        </w:rPr>
        <w:t>λληνική κοινωνία</w:t>
      </w:r>
      <w:r>
        <w:rPr>
          <w:rFonts w:eastAsia="Times New Roman" w:cs="Times New Roman"/>
          <w:szCs w:val="24"/>
        </w:rPr>
        <w:t>,</w:t>
      </w:r>
      <w:r w:rsidRPr="00D574C6">
        <w:rPr>
          <w:rFonts w:eastAsia="Times New Roman" w:cs="Times New Roman"/>
          <w:szCs w:val="24"/>
        </w:rPr>
        <w:t xml:space="preserve"> τα οποία </w:t>
      </w:r>
      <w:r>
        <w:rPr>
          <w:rFonts w:eastAsia="Times New Roman" w:cs="Times New Roman"/>
          <w:szCs w:val="24"/>
        </w:rPr>
        <w:t>-ν</w:t>
      </w:r>
      <w:r w:rsidRPr="00D574C6">
        <w:rPr>
          <w:rFonts w:eastAsia="Times New Roman" w:cs="Times New Roman"/>
          <w:szCs w:val="24"/>
        </w:rPr>
        <w:t>αι</w:t>
      </w:r>
      <w:r>
        <w:rPr>
          <w:rFonts w:eastAsia="Times New Roman" w:cs="Times New Roman"/>
          <w:szCs w:val="24"/>
        </w:rPr>
        <w:t>-</w:t>
      </w:r>
      <w:r w:rsidRPr="00D574C6">
        <w:rPr>
          <w:rFonts w:eastAsia="Times New Roman" w:cs="Times New Roman"/>
          <w:szCs w:val="24"/>
        </w:rPr>
        <w:t xml:space="preserve"> τα προκάλεσε η κρίση αλλά τα </w:t>
      </w:r>
      <w:r>
        <w:rPr>
          <w:rFonts w:eastAsia="Times New Roman" w:cs="Times New Roman"/>
          <w:szCs w:val="24"/>
        </w:rPr>
        <w:t xml:space="preserve">εμβάθυνε η φθηνή δημαγωγία σας, για </w:t>
      </w:r>
      <w:r w:rsidRPr="00D574C6">
        <w:rPr>
          <w:rFonts w:eastAsia="Times New Roman" w:cs="Times New Roman"/>
          <w:szCs w:val="24"/>
        </w:rPr>
        <w:t>να δημιουργήσουμε μία Ελλάδα ισχυρή</w:t>
      </w:r>
      <w:r>
        <w:rPr>
          <w:rFonts w:eastAsia="Times New Roman" w:cs="Times New Roman"/>
          <w:szCs w:val="24"/>
        </w:rPr>
        <w:t>, μια</w:t>
      </w:r>
      <w:r w:rsidRPr="00D574C6">
        <w:rPr>
          <w:rFonts w:eastAsia="Times New Roman" w:cs="Times New Roman"/>
          <w:szCs w:val="24"/>
        </w:rPr>
        <w:t xml:space="preserve"> Ελλάδα περήφανη</w:t>
      </w:r>
      <w:r>
        <w:rPr>
          <w:rFonts w:eastAsia="Times New Roman" w:cs="Times New Roman"/>
          <w:szCs w:val="24"/>
        </w:rPr>
        <w:t>, μια Ελ</w:t>
      </w:r>
      <w:r>
        <w:rPr>
          <w:rFonts w:eastAsia="Times New Roman" w:cs="Times New Roman"/>
          <w:szCs w:val="24"/>
        </w:rPr>
        <w:t xml:space="preserve">λάδα με ασφάλεια, μια Ελλάδα με ευημερία για όλους. Το κεφάλαιο της δημαγωγίας, του λαϊκισμού, της παρακμής και της σήψης </w:t>
      </w:r>
      <w:r w:rsidRPr="00D574C6">
        <w:rPr>
          <w:rFonts w:eastAsia="Times New Roman" w:cs="Times New Roman"/>
          <w:szCs w:val="24"/>
        </w:rPr>
        <w:t>τελειώνει</w:t>
      </w:r>
      <w:r>
        <w:rPr>
          <w:rFonts w:eastAsia="Times New Roman" w:cs="Times New Roman"/>
          <w:szCs w:val="24"/>
        </w:rPr>
        <w:t>.</w:t>
      </w:r>
      <w:r w:rsidRPr="00D574C6">
        <w:rPr>
          <w:rFonts w:eastAsia="Times New Roman" w:cs="Times New Roman"/>
          <w:szCs w:val="24"/>
        </w:rPr>
        <w:t xml:space="preserve"> Οι Έλληνες αξίζουμε καλύτερα</w:t>
      </w:r>
      <w:r>
        <w:rPr>
          <w:rFonts w:eastAsia="Times New Roman" w:cs="Times New Roman"/>
          <w:szCs w:val="24"/>
        </w:rPr>
        <w:t>, μ</w:t>
      </w:r>
      <w:r w:rsidRPr="00D574C6">
        <w:rPr>
          <w:rFonts w:eastAsia="Times New Roman" w:cs="Times New Roman"/>
          <w:szCs w:val="24"/>
        </w:rPr>
        <w:t>πορούμε καλύτερα</w:t>
      </w:r>
      <w:r>
        <w:rPr>
          <w:rFonts w:eastAsia="Times New Roman" w:cs="Times New Roman"/>
          <w:szCs w:val="24"/>
        </w:rPr>
        <w:t>.</w:t>
      </w:r>
      <w:r w:rsidRPr="00D574C6">
        <w:rPr>
          <w:rFonts w:eastAsia="Times New Roman" w:cs="Times New Roman"/>
          <w:szCs w:val="24"/>
        </w:rPr>
        <w:t xml:space="preserve"> Και </w:t>
      </w:r>
      <w:r>
        <w:rPr>
          <w:rFonts w:eastAsia="Times New Roman" w:cs="Times New Roman"/>
          <w:szCs w:val="24"/>
        </w:rPr>
        <w:t>ήρθε η ώρα να πάμε ε</w:t>
      </w:r>
      <w:r w:rsidRPr="00D574C6">
        <w:rPr>
          <w:rFonts w:eastAsia="Times New Roman" w:cs="Times New Roman"/>
          <w:szCs w:val="24"/>
        </w:rPr>
        <w:t>πιτέλους μπροστά</w:t>
      </w:r>
      <w:r>
        <w:rPr>
          <w:rFonts w:eastAsia="Times New Roman" w:cs="Times New Roman"/>
          <w:szCs w:val="24"/>
        </w:rPr>
        <w:t>.</w:t>
      </w:r>
    </w:p>
    <w:p w14:paraId="1286CB07" w14:textId="77777777" w:rsidR="000402FE" w:rsidRDefault="007623D8">
      <w:pPr>
        <w:spacing w:line="600" w:lineRule="auto"/>
        <w:ind w:firstLine="720"/>
        <w:jc w:val="both"/>
        <w:rPr>
          <w:rFonts w:eastAsia="Times New Roman" w:cs="Times New Roman"/>
          <w:szCs w:val="24"/>
        </w:rPr>
      </w:pPr>
      <w:r w:rsidRPr="00D574C6">
        <w:rPr>
          <w:rFonts w:eastAsia="Times New Roman" w:cs="Times New Roman"/>
          <w:szCs w:val="24"/>
        </w:rPr>
        <w:t>Σας ευχαριστώ</w:t>
      </w:r>
      <w:r>
        <w:rPr>
          <w:rFonts w:eastAsia="Times New Roman" w:cs="Times New Roman"/>
          <w:szCs w:val="24"/>
        </w:rPr>
        <w:t>.</w:t>
      </w:r>
    </w:p>
    <w:p w14:paraId="1286CB0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(Όρθιοι οι Βουλευ</w:t>
      </w:r>
      <w:r>
        <w:rPr>
          <w:rFonts w:eastAsia="Times New Roman" w:cs="Times New Roman"/>
          <w:szCs w:val="24"/>
        </w:rPr>
        <w:t>τές της Νέας Δημοκρατίας χειροκροτούν ζωηρά και παρατεταμένα)</w:t>
      </w:r>
    </w:p>
    <w:p w14:paraId="1286CB09" w14:textId="77777777" w:rsidR="000402FE" w:rsidRDefault="007623D8">
      <w:pPr>
        <w:spacing w:line="600" w:lineRule="auto"/>
        <w:ind w:firstLine="720"/>
        <w:jc w:val="both"/>
        <w:rPr>
          <w:rFonts w:eastAsia="Times New Roman" w:cs="Times New Roman"/>
          <w:szCs w:val="24"/>
        </w:rPr>
      </w:pPr>
      <w:r w:rsidRPr="00911D63">
        <w:rPr>
          <w:rFonts w:eastAsia="Times New Roman" w:cs="Times New Roman"/>
          <w:b/>
          <w:szCs w:val="24"/>
        </w:rPr>
        <w:t>ΠΡΟΕΔΡΟΣ (</w:t>
      </w:r>
      <w:r>
        <w:rPr>
          <w:rFonts w:eastAsia="Times New Roman" w:cs="Times New Roman"/>
          <w:b/>
          <w:szCs w:val="24"/>
        </w:rPr>
        <w:t>Νικόλαος Βούτσης</w:t>
      </w:r>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 xml:space="preserve">Ευχαριστούμε τον κ. Μητσοτάκη. </w:t>
      </w:r>
    </w:p>
    <w:p w14:paraId="1286CB0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Παρακαλώ, πριν δώσω τον λόγο </w:t>
      </w:r>
      <w:r w:rsidRPr="00D574C6">
        <w:rPr>
          <w:rFonts w:eastAsia="Times New Roman" w:cs="Times New Roman"/>
          <w:szCs w:val="24"/>
        </w:rPr>
        <w:t xml:space="preserve">στον </w:t>
      </w:r>
      <w:r>
        <w:rPr>
          <w:rFonts w:eastAsia="Times New Roman" w:cs="Times New Roman"/>
          <w:szCs w:val="24"/>
        </w:rPr>
        <w:t xml:space="preserve">κύριο </w:t>
      </w:r>
      <w:r w:rsidRPr="00D574C6">
        <w:rPr>
          <w:rFonts w:eastAsia="Times New Roman" w:cs="Times New Roman"/>
          <w:szCs w:val="24"/>
        </w:rPr>
        <w:t>Πρωθυπουργό</w:t>
      </w:r>
      <w:r>
        <w:rPr>
          <w:rFonts w:eastAsia="Times New Roman" w:cs="Times New Roman"/>
          <w:szCs w:val="24"/>
        </w:rPr>
        <w:t xml:space="preserve">, για </w:t>
      </w:r>
      <w:r w:rsidRPr="00D574C6">
        <w:rPr>
          <w:rFonts w:eastAsia="Times New Roman" w:cs="Times New Roman"/>
          <w:szCs w:val="24"/>
        </w:rPr>
        <w:t>ένα λεπτό έχει ζητήσει το</w:t>
      </w:r>
      <w:r>
        <w:rPr>
          <w:rFonts w:eastAsia="Times New Roman" w:cs="Times New Roman"/>
          <w:szCs w:val="24"/>
        </w:rPr>
        <w:t>ν</w:t>
      </w:r>
      <w:r w:rsidRPr="00D574C6">
        <w:rPr>
          <w:rFonts w:eastAsia="Times New Roman" w:cs="Times New Roman"/>
          <w:szCs w:val="24"/>
        </w:rPr>
        <w:t xml:space="preserve"> λόγο ο κ</w:t>
      </w:r>
      <w:r>
        <w:rPr>
          <w:rFonts w:eastAsia="Times New Roman" w:cs="Times New Roman"/>
          <w:szCs w:val="24"/>
        </w:rPr>
        <w:t>.</w:t>
      </w:r>
      <w:r w:rsidRPr="00D574C6">
        <w:rPr>
          <w:rFonts w:eastAsia="Times New Roman" w:cs="Times New Roman"/>
          <w:szCs w:val="24"/>
        </w:rPr>
        <w:t xml:space="preserve"> Καμμένος</w:t>
      </w:r>
      <w:r>
        <w:rPr>
          <w:rFonts w:eastAsia="Times New Roman" w:cs="Times New Roman"/>
          <w:szCs w:val="24"/>
        </w:rPr>
        <w:t>,</w:t>
      </w:r>
      <w:r w:rsidRPr="00D574C6">
        <w:rPr>
          <w:rFonts w:eastAsia="Times New Roman" w:cs="Times New Roman"/>
          <w:szCs w:val="24"/>
        </w:rPr>
        <w:t xml:space="preserve"> για να καταθέσει στη Βουλή έν</w:t>
      </w:r>
      <w:r w:rsidRPr="00D574C6">
        <w:rPr>
          <w:rFonts w:eastAsia="Times New Roman" w:cs="Times New Roman"/>
          <w:szCs w:val="24"/>
        </w:rPr>
        <w:t>α έγγραφο</w:t>
      </w:r>
      <w:r>
        <w:rPr>
          <w:rFonts w:eastAsia="Times New Roman" w:cs="Times New Roman"/>
          <w:szCs w:val="24"/>
        </w:rPr>
        <w:t>.</w:t>
      </w:r>
      <w:r w:rsidRPr="00D574C6">
        <w:rPr>
          <w:rFonts w:eastAsia="Times New Roman" w:cs="Times New Roman"/>
          <w:szCs w:val="24"/>
        </w:rPr>
        <w:t xml:space="preserve"> Δεν είχε κάνει </w:t>
      </w:r>
      <w:r>
        <w:rPr>
          <w:rFonts w:eastAsia="Times New Roman" w:cs="Times New Roman"/>
          <w:szCs w:val="24"/>
        </w:rPr>
        <w:t xml:space="preserve">πρωτολογία </w:t>
      </w:r>
      <w:r w:rsidRPr="00D574C6">
        <w:rPr>
          <w:rFonts w:eastAsia="Times New Roman" w:cs="Times New Roman"/>
          <w:szCs w:val="24"/>
        </w:rPr>
        <w:t>ο κ</w:t>
      </w:r>
      <w:r>
        <w:rPr>
          <w:rFonts w:eastAsia="Times New Roman" w:cs="Times New Roman"/>
          <w:szCs w:val="24"/>
        </w:rPr>
        <w:t>.</w:t>
      </w:r>
      <w:r w:rsidRPr="00D574C6">
        <w:rPr>
          <w:rFonts w:eastAsia="Times New Roman" w:cs="Times New Roman"/>
          <w:szCs w:val="24"/>
        </w:rPr>
        <w:t xml:space="preserve"> Καμμένος</w:t>
      </w:r>
      <w:r>
        <w:rPr>
          <w:rFonts w:eastAsia="Times New Roman" w:cs="Times New Roman"/>
          <w:szCs w:val="24"/>
        </w:rPr>
        <w:t>.</w:t>
      </w:r>
      <w:r w:rsidRPr="00D574C6">
        <w:rPr>
          <w:rFonts w:eastAsia="Times New Roman" w:cs="Times New Roman"/>
          <w:szCs w:val="24"/>
        </w:rPr>
        <w:t xml:space="preserve"> Μίλησε </w:t>
      </w:r>
      <w:r>
        <w:rPr>
          <w:rFonts w:eastAsia="Times New Roman" w:cs="Times New Roman"/>
          <w:szCs w:val="24"/>
        </w:rPr>
        <w:t>μί</w:t>
      </w:r>
      <w:r w:rsidRPr="00D574C6">
        <w:rPr>
          <w:rFonts w:eastAsia="Times New Roman" w:cs="Times New Roman"/>
          <w:szCs w:val="24"/>
        </w:rPr>
        <w:t>α φορά μόνο πριν από λίγο</w:t>
      </w:r>
      <w:r>
        <w:rPr>
          <w:rFonts w:eastAsia="Times New Roman" w:cs="Times New Roman"/>
          <w:szCs w:val="24"/>
        </w:rPr>
        <w:t>.</w:t>
      </w:r>
      <w:r w:rsidRPr="00D574C6">
        <w:rPr>
          <w:rFonts w:eastAsia="Times New Roman" w:cs="Times New Roman"/>
          <w:szCs w:val="24"/>
        </w:rPr>
        <w:t xml:space="preserve"> Θα παρακαλούσα να του δοθεί ο λόγος</w:t>
      </w:r>
      <w:r>
        <w:rPr>
          <w:rFonts w:eastAsia="Times New Roman" w:cs="Times New Roman"/>
          <w:szCs w:val="24"/>
        </w:rPr>
        <w:t>.</w:t>
      </w:r>
      <w:r w:rsidRPr="00D574C6">
        <w:rPr>
          <w:rFonts w:eastAsia="Times New Roman" w:cs="Times New Roman"/>
          <w:szCs w:val="24"/>
        </w:rPr>
        <w:t xml:space="preserve"> Δεν υπάρχει θέμα να κάνουμε διαδικαστική συζήτηση</w:t>
      </w:r>
      <w:r>
        <w:rPr>
          <w:rFonts w:eastAsia="Times New Roman" w:cs="Times New Roman"/>
          <w:szCs w:val="24"/>
        </w:rPr>
        <w:t>.</w:t>
      </w:r>
      <w:r w:rsidRPr="00D574C6">
        <w:rPr>
          <w:rFonts w:eastAsia="Times New Roman" w:cs="Times New Roman"/>
          <w:szCs w:val="24"/>
        </w:rPr>
        <w:t xml:space="preserve"> Ύστερα θα μιλήσει ο Πρωθυπουργός</w:t>
      </w:r>
      <w:r>
        <w:rPr>
          <w:rFonts w:eastAsia="Times New Roman" w:cs="Times New Roman"/>
          <w:szCs w:val="24"/>
        </w:rPr>
        <w:t>.</w:t>
      </w:r>
    </w:p>
    <w:p w14:paraId="1286CB0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Κύριε Καμμένο, έχετε τον λόγο. </w:t>
      </w:r>
    </w:p>
    <w:p w14:paraId="1286CB0C"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ΠΑΝΟΣ ΚΑΜΜΕΝΟΣ</w:t>
      </w:r>
      <w:r>
        <w:rPr>
          <w:rFonts w:eastAsia="Times New Roman" w:cs="Times New Roman"/>
          <w:b/>
          <w:szCs w:val="24"/>
        </w:rPr>
        <w:t xml:space="preserve">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Κύριε Πρόεδρε, σας καταθέτω απλώς αυτό το έγγραφο, το οποίο αποκαθιστά την αλήθεια. Είναι το πρωτότυπο</w:t>
      </w:r>
      <w:r w:rsidRPr="00D574C6">
        <w:rPr>
          <w:rFonts w:eastAsia="Times New Roman" w:cs="Times New Roman"/>
          <w:szCs w:val="24"/>
        </w:rPr>
        <w:t xml:space="preserve"> έγγραφο </w:t>
      </w:r>
      <w:r>
        <w:rPr>
          <w:rFonts w:eastAsia="Times New Roman" w:cs="Times New Roman"/>
          <w:szCs w:val="24"/>
        </w:rPr>
        <w:t xml:space="preserve">της Πρώην Γιουγκοσλαβικής </w:t>
      </w:r>
      <w:r w:rsidRPr="00D574C6">
        <w:rPr>
          <w:rFonts w:eastAsia="Times New Roman" w:cs="Times New Roman"/>
          <w:szCs w:val="24"/>
        </w:rPr>
        <w:t xml:space="preserve">Δημοκρατίας </w:t>
      </w:r>
      <w:r>
        <w:rPr>
          <w:rFonts w:eastAsia="Times New Roman" w:cs="Times New Roman"/>
          <w:szCs w:val="24"/>
        </w:rPr>
        <w:t xml:space="preserve">της </w:t>
      </w:r>
      <w:r w:rsidRPr="00D574C6">
        <w:rPr>
          <w:rFonts w:eastAsia="Times New Roman" w:cs="Times New Roman"/>
          <w:szCs w:val="24"/>
        </w:rPr>
        <w:t xml:space="preserve">Μακεδονίας που επικαλέστηκε ο </w:t>
      </w:r>
      <w:r>
        <w:rPr>
          <w:rFonts w:eastAsia="Times New Roman" w:cs="Times New Roman"/>
          <w:szCs w:val="24"/>
        </w:rPr>
        <w:t xml:space="preserve">κ. Κουμουτσάκος, </w:t>
      </w:r>
      <w:r w:rsidRPr="00D574C6">
        <w:rPr>
          <w:rFonts w:eastAsia="Times New Roman" w:cs="Times New Roman"/>
          <w:szCs w:val="24"/>
        </w:rPr>
        <w:t xml:space="preserve">το οποίο δεν </w:t>
      </w:r>
      <w:r w:rsidRPr="00D574C6">
        <w:rPr>
          <w:rFonts w:eastAsia="Times New Roman" w:cs="Times New Roman"/>
          <w:szCs w:val="24"/>
        </w:rPr>
        <w:t>αναφέρει</w:t>
      </w:r>
      <w:r>
        <w:rPr>
          <w:rFonts w:eastAsia="Times New Roman" w:cs="Times New Roman"/>
          <w:szCs w:val="24"/>
        </w:rPr>
        <w:t>,</w:t>
      </w:r>
      <w:r w:rsidRPr="00D574C6">
        <w:rPr>
          <w:rFonts w:eastAsia="Times New Roman" w:cs="Times New Roman"/>
          <w:szCs w:val="24"/>
        </w:rPr>
        <w:t xml:space="preserve"> όπως </w:t>
      </w:r>
      <w:r>
        <w:rPr>
          <w:rFonts w:eastAsia="Times New Roman" w:cs="Times New Roman"/>
          <w:szCs w:val="24"/>
        </w:rPr>
        <w:t>ο κ. Κουμουτσάκος αναγράφει στην επίκαιρη επερώτησή του,</w:t>
      </w:r>
      <w:r w:rsidRPr="00D574C6">
        <w:rPr>
          <w:rFonts w:eastAsia="Times New Roman" w:cs="Times New Roman"/>
          <w:szCs w:val="24"/>
        </w:rPr>
        <w:t xml:space="preserve"> Σλαβομακεδόνες αλλά </w:t>
      </w:r>
      <w:r>
        <w:rPr>
          <w:rFonts w:eastAsia="Times New Roman" w:cs="Times New Roman"/>
          <w:szCs w:val="24"/>
        </w:rPr>
        <w:t>«</w:t>
      </w:r>
      <w:r w:rsidRPr="00D574C6">
        <w:rPr>
          <w:rFonts w:eastAsia="Times New Roman" w:cs="Times New Roman"/>
          <w:szCs w:val="24"/>
        </w:rPr>
        <w:t>Μακεδόνες</w:t>
      </w:r>
      <w:r>
        <w:rPr>
          <w:rFonts w:eastAsia="Times New Roman" w:cs="Times New Roman"/>
          <w:szCs w:val="24"/>
        </w:rPr>
        <w:t>».</w:t>
      </w:r>
      <w:r w:rsidRPr="00D574C6">
        <w:rPr>
          <w:rFonts w:eastAsia="Times New Roman" w:cs="Times New Roman"/>
          <w:szCs w:val="24"/>
        </w:rPr>
        <w:t xml:space="preserve"> Το καταθέτω στη Βουλή</w:t>
      </w:r>
      <w:r>
        <w:rPr>
          <w:rFonts w:eastAsia="Times New Roman" w:cs="Times New Roman"/>
          <w:szCs w:val="24"/>
        </w:rPr>
        <w:t>.</w:t>
      </w:r>
    </w:p>
    <w:p w14:paraId="1286CB0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των Ανεξάρτητων Ελλήνων κ. Πάνος Καμμένος καταθέτει για τα Πρακτικά το προαναφερθέν έγγραφο, το οποί</w:t>
      </w:r>
      <w:r>
        <w:rPr>
          <w:rFonts w:eastAsia="Times New Roman" w:cs="Times New Roman"/>
          <w:szCs w:val="24"/>
        </w:rPr>
        <w:t>ο βρίσκεται στο αρχείο του Τμήματος Γραμματείας της Διεύθυνσης Στενογραφίας και  Πρακτικών της Βουλής)</w:t>
      </w:r>
    </w:p>
    <w:p w14:paraId="1286CB0E"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Τον λόγο έχει ο Πρωθυπουργός κ. Αλέξης Τσίπρας. </w:t>
      </w:r>
    </w:p>
    <w:p w14:paraId="1286CB0F"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86CB10"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w:t>
      </w:r>
      <w:r>
        <w:rPr>
          <w:rFonts w:eastAsia="Times New Roman" w:cs="Times New Roman"/>
          <w:b/>
          <w:szCs w:val="24"/>
        </w:rPr>
        <w:t>βέρνησης</w:t>
      </w:r>
      <w:r>
        <w:rPr>
          <w:rFonts w:eastAsia="Times New Roman" w:cs="Times New Roman"/>
          <w:b/>
          <w:szCs w:val="24"/>
        </w:rPr>
        <w:t xml:space="preserve"> και </w:t>
      </w:r>
      <w:r>
        <w:rPr>
          <w:rFonts w:eastAsia="Times New Roman" w:cs="Times New Roman"/>
          <w:b/>
          <w:szCs w:val="24"/>
        </w:rPr>
        <w:t xml:space="preserve">Υπουργός Εξωτερικών): </w:t>
      </w:r>
      <w:r>
        <w:rPr>
          <w:rFonts w:eastAsia="Times New Roman" w:cs="Times New Roman"/>
          <w:szCs w:val="24"/>
        </w:rPr>
        <w:t xml:space="preserve">Κύριε Πρόεδρε, κυρίες και κύριοι συνάδελφοι, </w:t>
      </w:r>
      <w:r w:rsidRPr="00D574C6">
        <w:rPr>
          <w:rFonts w:eastAsia="Times New Roman" w:cs="Times New Roman"/>
          <w:szCs w:val="24"/>
        </w:rPr>
        <w:t xml:space="preserve">πραγματικά παρακολούθησα </w:t>
      </w:r>
      <w:r>
        <w:rPr>
          <w:rFonts w:eastAsia="Times New Roman" w:cs="Times New Roman"/>
          <w:szCs w:val="24"/>
        </w:rPr>
        <w:t xml:space="preserve">με ενδιαφέρον αλλά και </w:t>
      </w:r>
      <w:r w:rsidRPr="00D574C6">
        <w:rPr>
          <w:rFonts w:eastAsia="Times New Roman" w:cs="Times New Roman"/>
          <w:szCs w:val="24"/>
        </w:rPr>
        <w:t xml:space="preserve">με μεγάλη έκπληξη και </w:t>
      </w:r>
      <w:r>
        <w:rPr>
          <w:rFonts w:eastAsia="Times New Roman" w:cs="Times New Roman"/>
          <w:szCs w:val="24"/>
        </w:rPr>
        <w:t xml:space="preserve">χθες και </w:t>
      </w:r>
      <w:r w:rsidRPr="00D574C6">
        <w:rPr>
          <w:rFonts w:eastAsia="Times New Roman" w:cs="Times New Roman"/>
          <w:szCs w:val="24"/>
        </w:rPr>
        <w:t>σήμερα τον Αρχηγό της Αξιωματικής Αντιπολίτευσης</w:t>
      </w:r>
      <w:r>
        <w:rPr>
          <w:rFonts w:eastAsia="Times New Roman" w:cs="Times New Roman"/>
          <w:szCs w:val="24"/>
        </w:rPr>
        <w:t>.</w:t>
      </w:r>
      <w:r w:rsidRPr="00D574C6">
        <w:rPr>
          <w:rFonts w:eastAsia="Times New Roman" w:cs="Times New Roman"/>
          <w:szCs w:val="24"/>
        </w:rPr>
        <w:t xml:space="preserve"> </w:t>
      </w:r>
      <w:r>
        <w:rPr>
          <w:rFonts w:eastAsia="Times New Roman" w:cs="Times New Roman"/>
          <w:szCs w:val="24"/>
        </w:rPr>
        <w:t xml:space="preserve">Προσπάθησα </w:t>
      </w:r>
      <w:r w:rsidRPr="00D574C6">
        <w:rPr>
          <w:rFonts w:eastAsia="Times New Roman" w:cs="Times New Roman"/>
          <w:szCs w:val="24"/>
        </w:rPr>
        <w:t>να διακρίνω τόσο τα επιχειρήματα</w:t>
      </w:r>
      <w:r>
        <w:rPr>
          <w:rFonts w:eastAsia="Times New Roman" w:cs="Times New Roman"/>
          <w:szCs w:val="24"/>
        </w:rPr>
        <w:t>,</w:t>
      </w:r>
      <w:r w:rsidRPr="00D574C6">
        <w:rPr>
          <w:rFonts w:eastAsia="Times New Roman" w:cs="Times New Roman"/>
          <w:szCs w:val="24"/>
        </w:rPr>
        <w:t xml:space="preserve"> όσ</w:t>
      </w:r>
      <w:r w:rsidRPr="00D574C6">
        <w:rPr>
          <w:rFonts w:eastAsia="Times New Roman" w:cs="Times New Roman"/>
          <w:szCs w:val="24"/>
        </w:rPr>
        <w:t xml:space="preserve">ο και το στυλ της ομιλίας που έχει </w:t>
      </w:r>
      <w:r>
        <w:rPr>
          <w:rFonts w:eastAsia="Times New Roman" w:cs="Times New Roman"/>
          <w:szCs w:val="24"/>
        </w:rPr>
        <w:t>υιοθετήσει, ένα στυλ</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w:t>
      </w:r>
      <w:r w:rsidRPr="00D574C6">
        <w:rPr>
          <w:rFonts w:eastAsia="Times New Roman" w:cs="Times New Roman"/>
          <w:szCs w:val="24"/>
        </w:rPr>
        <w:t>ιδιαίτερα θεατρικό</w:t>
      </w:r>
      <w:r>
        <w:rPr>
          <w:rFonts w:eastAsia="Times New Roman" w:cs="Times New Roman"/>
          <w:szCs w:val="24"/>
        </w:rPr>
        <w:t xml:space="preserve">, </w:t>
      </w:r>
      <w:r w:rsidRPr="00D574C6">
        <w:rPr>
          <w:rFonts w:eastAsia="Times New Roman" w:cs="Times New Roman"/>
          <w:szCs w:val="24"/>
        </w:rPr>
        <w:t xml:space="preserve">ένα στυλ </w:t>
      </w:r>
      <w:r>
        <w:rPr>
          <w:rFonts w:eastAsia="Times New Roman" w:cs="Times New Roman"/>
          <w:szCs w:val="24"/>
        </w:rPr>
        <w:t xml:space="preserve">εξαιρετικά </w:t>
      </w:r>
      <w:r w:rsidRPr="00D574C6">
        <w:rPr>
          <w:rFonts w:eastAsia="Times New Roman" w:cs="Times New Roman"/>
          <w:szCs w:val="24"/>
        </w:rPr>
        <w:t>υψηλών τόνων</w:t>
      </w:r>
      <w:r>
        <w:rPr>
          <w:rFonts w:eastAsia="Times New Roman" w:cs="Times New Roman"/>
          <w:szCs w:val="24"/>
        </w:rPr>
        <w:t>. Αναρωτιέμαι αν κάποιοι  επικοινωνιολόγοι</w:t>
      </w:r>
      <w:r>
        <w:rPr>
          <w:rFonts w:eastAsia="Times New Roman" w:cs="Times New Roman"/>
          <w:szCs w:val="24"/>
        </w:rPr>
        <w:t>,</w:t>
      </w:r>
      <w:r>
        <w:rPr>
          <w:rFonts w:eastAsia="Times New Roman" w:cs="Times New Roman"/>
          <w:szCs w:val="24"/>
        </w:rPr>
        <w:t xml:space="preserve"> τού</w:t>
      </w:r>
      <w:r w:rsidRPr="00D574C6">
        <w:rPr>
          <w:rFonts w:eastAsia="Times New Roman" w:cs="Times New Roman"/>
          <w:szCs w:val="24"/>
        </w:rPr>
        <w:t xml:space="preserve"> έχουν πει ότι μιλώντας </w:t>
      </w:r>
      <w:r>
        <w:rPr>
          <w:rFonts w:eastAsia="Times New Roman" w:cs="Times New Roman"/>
          <w:szCs w:val="24"/>
        </w:rPr>
        <w:t xml:space="preserve">δυνατά, φωνάζοντας, </w:t>
      </w:r>
      <w:r w:rsidRPr="00D574C6">
        <w:rPr>
          <w:rFonts w:eastAsia="Times New Roman" w:cs="Times New Roman"/>
          <w:szCs w:val="24"/>
        </w:rPr>
        <w:t>υβρίζοντας</w:t>
      </w:r>
      <w:r>
        <w:rPr>
          <w:rFonts w:eastAsia="Times New Roman" w:cs="Times New Roman"/>
          <w:szCs w:val="24"/>
        </w:rPr>
        <w:t>, προσδοκώντας, β</w:t>
      </w:r>
      <w:r w:rsidRPr="00D574C6">
        <w:rPr>
          <w:rFonts w:eastAsia="Times New Roman" w:cs="Times New Roman"/>
          <w:szCs w:val="24"/>
        </w:rPr>
        <w:t>εβαίως</w:t>
      </w:r>
      <w:r>
        <w:rPr>
          <w:rFonts w:eastAsia="Times New Roman" w:cs="Times New Roman"/>
          <w:szCs w:val="24"/>
        </w:rPr>
        <w:t>,</w:t>
      </w:r>
      <w:r w:rsidRPr="00D574C6">
        <w:rPr>
          <w:rFonts w:eastAsia="Times New Roman" w:cs="Times New Roman"/>
          <w:szCs w:val="24"/>
        </w:rPr>
        <w:t xml:space="preserve"> κάποια παρα</w:t>
      </w:r>
      <w:r w:rsidRPr="00D574C6">
        <w:rPr>
          <w:rFonts w:eastAsia="Times New Roman" w:cs="Times New Roman"/>
          <w:szCs w:val="24"/>
        </w:rPr>
        <w:t>τεταμένα χειροκροτήματα</w:t>
      </w:r>
      <w:r>
        <w:rPr>
          <w:rFonts w:eastAsia="Times New Roman" w:cs="Times New Roman"/>
          <w:szCs w:val="24"/>
        </w:rPr>
        <w:t>,</w:t>
      </w:r>
      <w:r w:rsidRPr="00D574C6">
        <w:rPr>
          <w:rFonts w:eastAsia="Times New Roman" w:cs="Times New Roman"/>
          <w:szCs w:val="24"/>
        </w:rPr>
        <w:t xml:space="preserve"> υψώνοντας τους τόνους αλλά χωρίς επιχειρήματα</w:t>
      </w:r>
      <w:r>
        <w:rPr>
          <w:rFonts w:eastAsia="Times New Roman" w:cs="Times New Roman"/>
          <w:szCs w:val="24"/>
        </w:rPr>
        <w:t>,</w:t>
      </w:r>
      <w:r w:rsidRPr="00D574C6">
        <w:rPr>
          <w:rFonts w:eastAsia="Times New Roman" w:cs="Times New Roman"/>
          <w:szCs w:val="24"/>
        </w:rPr>
        <w:t xml:space="preserve"> είν</w:t>
      </w:r>
      <w:r>
        <w:rPr>
          <w:rFonts w:eastAsia="Times New Roman" w:cs="Times New Roman"/>
          <w:szCs w:val="24"/>
        </w:rPr>
        <w:t xml:space="preserve">αι μια εικόνα που μπορεί να πείσει όχι μόνο τους Βουλευτές αλλά </w:t>
      </w:r>
      <w:r w:rsidRPr="00D574C6">
        <w:rPr>
          <w:rFonts w:eastAsia="Times New Roman" w:cs="Times New Roman"/>
          <w:szCs w:val="24"/>
        </w:rPr>
        <w:t>τους πολίτες που μας παρακολουθούν</w:t>
      </w:r>
      <w:r>
        <w:rPr>
          <w:rFonts w:eastAsia="Times New Roman" w:cs="Times New Roman"/>
          <w:szCs w:val="24"/>
        </w:rPr>
        <w:t>.</w:t>
      </w:r>
    </w:p>
    <w:p w14:paraId="1286CB1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Κυρίως αναρωτιέμαι: Αν τα πράγματα είναι έτσι </w:t>
      </w:r>
      <w:r w:rsidRPr="00D574C6">
        <w:rPr>
          <w:rFonts w:eastAsia="Times New Roman" w:cs="Times New Roman"/>
          <w:szCs w:val="24"/>
        </w:rPr>
        <w:t>όπως τα παρουσιάζει τελικώς η Νέα Δ</w:t>
      </w:r>
      <w:r w:rsidRPr="00D574C6">
        <w:rPr>
          <w:rFonts w:eastAsia="Times New Roman" w:cs="Times New Roman"/>
          <w:szCs w:val="24"/>
        </w:rPr>
        <w:t>ημοκρατία</w:t>
      </w:r>
      <w:r>
        <w:rPr>
          <w:rFonts w:eastAsia="Times New Roman" w:cs="Times New Roman"/>
          <w:szCs w:val="24"/>
        </w:rPr>
        <w:t>, δηλαδή αν ο ΣΥΡΙΖΑ είναι μι</w:t>
      </w:r>
      <w:r w:rsidRPr="00D574C6">
        <w:rPr>
          <w:rFonts w:eastAsia="Times New Roman" w:cs="Times New Roman"/>
          <w:szCs w:val="24"/>
        </w:rPr>
        <w:t xml:space="preserve">α ετοιμόρροπη Κυβέρνηση που δεν έχει </w:t>
      </w:r>
      <w:r>
        <w:rPr>
          <w:rFonts w:eastAsia="Times New Roman" w:cs="Times New Roman"/>
          <w:szCs w:val="24"/>
        </w:rPr>
        <w:t>την πλειοψηφία ούτε στη Βουλή ούτε στην ελληνική</w:t>
      </w:r>
      <w:r w:rsidRPr="00D574C6">
        <w:rPr>
          <w:rFonts w:eastAsia="Times New Roman" w:cs="Times New Roman"/>
          <w:szCs w:val="24"/>
        </w:rPr>
        <w:t xml:space="preserve"> κοινωνία</w:t>
      </w:r>
      <w:r>
        <w:rPr>
          <w:rFonts w:eastAsia="Times New Roman" w:cs="Times New Roman"/>
          <w:szCs w:val="24"/>
        </w:rPr>
        <w:t>,</w:t>
      </w:r>
      <w:r w:rsidRPr="00D574C6">
        <w:rPr>
          <w:rFonts w:eastAsia="Times New Roman" w:cs="Times New Roman"/>
          <w:szCs w:val="24"/>
        </w:rPr>
        <w:t xml:space="preserve"> που οι </w:t>
      </w:r>
      <w:r>
        <w:rPr>
          <w:rFonts w:eastAsia="Times New Roman" w:cs="Times New Roman"/>
          <w:szCs w:val="24"/>
        </w:rPr>
        <w:t>δημοσκοπήσεις που παρουσιάζουν τ</w:t>
      </w:r>
      <w:r w:rsidRPr="00D574C6">
        <w:rPr>
          <w:rFonts w:eastAsia="Times New Roman" w:cs="Times New Roman"/>
          <w:szCs w:val="24"/>
        </w:rPr>
        <w:t>α μέσα ενημέρ</w:t>
      </w:r>
      <w:r>
        <w:rPr>
          <w:rFonts w:eastAsia="Times New Roman" w:cs="Times New Roman"/>
          <w:szCs w:val="24"/>
        </w:rPr>
        <w:t>ωσης που σας στηρίζουν</w:t>
      </w:r>
      <w:r>
        <w:rPr>
          <w:rFonts w:eastAsia="Times New Roman" w:cs="Times New Roman"/>
          <w:szCs w:val="24"/>
        </w:rPr>
        <w:t>,</w:t>
      </w:r>
      <w:r>
        <w:rPr>
          <w:rFonts w:eastAsia="Times New Roman" w:cs="Times New Roman"/>
          <w:szCs w:val="24"/>
        </w:rPr>
        <w:t xml:space="preserve"> είναι δέκα, δεκαπέντε, είκοσι, τριάντα </w:t>
      </w:r>
      <w:r w:rsidRPr="00D574C6">
        <w:rPr>
          <w:rFonts w:eastAsia="Times New Roman" w:cs="Times New Roman"/>
          <w:szCs w:val="24"/>
        </w:rPr>
        <w:t xml:space="preserve">μονάδες </w:t>
      </w:r>
      <w:r>
        <w:rPr>
          <w:rFonts w:eastAsia="Times New Roman" w:cs="Times New Roman"/>
          <w:szCs w:val="24"/>
        </w:rPr>
        <w:t xml:space="preserve">διαφορά, γιατί τέτοια νευρικότητα, κύριε Μητσοτάκη; Τι έχετε πάθει; Γιατί δεν είστε </w:t>
      </w:r>
      <w:r w:rsidRPr="00D574C6">
        <w:rPr>
          <w:rFonts w:eastAsia="Times New Roman" w:cs="Times New Roman"/>
          <w:szCs w:val="24"/>
        </w:rPr>
        <w:t>ψύχραιμος</w:t>
      </w:r>
      <w:r>
        <w:rPr>
          <w:rFonts w:eastAsia="Times New Roman" w:cs="Times New Roman"/>
          <w:szCs w:val="24"/>
        </w:rPr>
        <w:t>;</w:t>
      </w:r>
      <w:r w:rsidRPr="00D574C6">
        <w:rPr>
          <w:rFonts w:eastAsia="Times New Roman" w:cs="Times New Roman"/>
          <w:szCs w:val="24"/>
        </w:rPr>
        <w:t xml:space="preserve"> Γιατί φωνάζετε</w:t>
      </w:r>
      <w:r>
        <w:rPr>
          <w:rFonts w:eastAsia="Times New Roman" w:cs="Times New Roman"/>
          <w:szCs w:val="24"/>
        </w:rPr>
        <w:t xml:space="preserve">, υβρίζετε, </w:t>
      </w:r>
      <w:r w:rsidRPr="00D574C6">
        <w:rPr>
          <w:rFonts w:eastAsia="Times New Roman" w:cs="Times New Roman"/>
          <w:szCs w:val="24"/>
        </w:rPr>
        <w:t>στοχοποιεί</w:t>
      </w:r>
      <w:r>
        <w:rPr>
          <w:rFonts w:eastAsia="Times New Roman" w:cs="Times New Roman"/>
          <w:szCs w:val="24"/>
        </w:rPr>
        <w:t>τε;</w:t>
      </w:r>
      <w:r w:rsidRPr="00D574C6">
        <w:rPr>
          <w:rFonts w:eastAsia="Times New Roman" w:cs="Times New Roman"/>
          <w:szCs w:val="24"/>
        </w:rPr>
        <w:t xml:space="preserve"> Για ποιο</w:t>
      </w:r>
      <w:r>
        <w:rPr>
          <w:rFonts w:eastAsia="Times New Roman" w:cs="Times New Roman"/>
          <w:szCs w:val="24"/>
        </w:rPr>
        <w:t>ν</w:t>
      </w:r>
      <w:r w:rsidRPr="00D574C6">
        <w:rPr>
          <w:rFonts w:eastAsia="Times New Roman" w:cs="Times New Roman"/>
          <w:szCs w:val="24"/>
        </w:rPr>
        <w:t xml:space="preserve"> λόγο</w:t>
      </w:r>
      <w:r>
        <w:rPr>
          <w:rFonts w:eastAsia="Times New Roman" w:cs="Times New Roman"/>
          <w:szCs w:val="24"/>
        </w:rPr>
        <w:t>;</w:t>
      </w:r>
      <w:r w:rsidRPr="00D574C6">
        <w:rPr>
          <w:rFonts w:eastAsia="Times New Roman" w:cs="Times New Roman"/>
          <w:szCs w:val="24"/>
        </w:rPr>
        <w:t xml:space="preserve"> Μήπως ξέρετε τίποτα πραγματικές δημοσκοπήσεις</w:t>
      </w:r>
      <w:r>
        <w:rPr>
          <w:rFonts w:eastAsia="Times New Roman" w:cs="Times New Roman"/>
          <w:szCs w:val="24"/>
        </w:rPr>
        <w:t>, να μας τις πείτε κι εμάς να χαρούμε λιγάκι</w:t>
      </w:r>
      <w:r>
        <w:rPr>
          <w:rFonts w:eastAsia="Times New Roman" w:cs="Times New Roman"/>
          <w:szCs w:val="24"/>
        </w:rPr>
        <w:t>,</w:t>
      </w:r>
      <w:r>
        <w:rPr>
          <w:rFonts w:eastAsia="Times New Roman" w:cs="Times New Roman"/>
          <w:szCs w:val="24"/>
        </w:rPr>
        <w:t xml:space="preserve"> που δι</w:t>
      </w:r>
      <w:r>
        <w:rPr>
          <w:rFonts w:eastAsia="Times New Roman" w:cs="Times New Roman"/>
          <w:szCs w:val="24"/>
        </w:rPr>
        <w:t>αβάζουμε τις ψεύτικες τόσο</w:t>
      </w:r>
      <w:r>
        <w:rPr>
          <w:rFonts w:eastAsia="Times New Roman" w:cs="Times New Roman"/>
          <w:szCs w:val="24"/>
        </w:rPr>
        <w:t>ν</w:t>
      </w:r>
      <w:r>
        <w:rPr>
          <w:rFonts w:eastAsia="Times New Roman" w:cs="Times New Roman"/>
          <w:szCs w:val="24"/>
        </w:rPr>
        <w:t xml:space="preserve"> καιρό; </w:t>
      </w:r>
      <w:r w:rsidRPr="00D574C6">
        <w:rPr>
          <w:rFonts w:eastAsia="Times New Roman" w:cs="Times New Roman"/>
          <w:szCs w:val="24"/>
        </w:rPr>
        <w:t xml:space="preserve"> </w:t>
      </w:r>
    </w:p>
    <w:p w14:paraId="1286CB12"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86CB13" w14:textId="77777777" w:rsidR="000402FE" w:rsidRDefault="007623D8">
      <w:pPr>
        <w:spacing w:line="600" w:lineRule="auto"/>
        <w:ind w:firstLine="720"/>
        <w:jc w:val="both"/>
        <w:rPr>
          <w:rFonts w:eastAsia="Times New Roman" w:cs="Times New Roman"/>
          <w:szCs w:val="24"/>
        </w:rPr>
      </w:pPr>
      <w:r w:rsidRPr="00D574C6">
        <w:rPr>
          <w:rFonts w:eastAsia="Times New Roman" w:cs="Times New Roman"/>
          <w:szCs w:val="24"/>
        </w:rPr>
        <w:t>Αυτή η εικόνα αυτή η εικόνα Αρχηγού Αξιωματικής Αντιπολίτευσης</w:t>
      </w:r>
      <w:r>
        <w:rPr>
          <w:rFonts w:eastAsia="Times New Roman" w:cs="Times New Roman"/>
          <w:szCs w:val="24"/>
        </w:rPr>
        <w:t>,</w:t>
      </w:r>
      <w:r w:rsidRPr="00D574C6">
        <w:rPr>
          <w:rFonts w:eastAsia="Times New Roman" w:cs="Times New Roman"/>
          <w:szCs w:val="24"/>
        </w:rPr>
        <w:t xml:space="preserve"> </w:t>
      </w:r>
      <w:r>
        <w:rPr>
          <w:rFonts w:eastAsia="Times New Roman" w:cs="Times New Roman"/>
          <w:szCs w:val="24"/>
        </w:rPr>
        <w:t>ο οποίος ωρύεται</w:t>
      </w:r>
      <w:r w:rsidRPr="00D574C6">
        <w:rPr>
          <w:rFonts w:eastAsia="Times New Roman" w:cs="Times New Roman"/>
          <w:szCs w:val="24"/>
        </w:rPr>
        <w:t xml:space="preserve"> από τα έδρανα της Βουλής</w:t>
      </w:r>
      <w:r>
        <w:rPr>
          <w:rFonts w:eastAsia="Times New Roman" w:cs="Times New Roman"/>
          <w:szCs w:val="24"/>
        </w:rPr>
        <w:t>,</w:t>
      </w:r>
      <w:r w:rsidRPr="00D574C6">
        <w:rPr>
          <w:rFonts w:eastAsia="Times New Roman" w:cs="Times New Roman"/>
          <w:szCs w:val="24"/>
        </w:rPr>
        <w:t xml:space="preserve"> </w:t>
      </w:r>
      <w:r>
        <w:rPr>
          <w:rFonts w:eastAsia="Times New Roman" w:cs="Times New Roman"/>
          <w:szCs w:val="24"/>
        </w:rPr>
        <w:t xml:space="preserve">στοχοποιεί, </w:t>
      </w:r>
      <w:r w:rsidRPr="00D574C6">
        <w:rPr>
          <w:rFonts w:eastAsia="Times New Roman" w:cs="Times New Roman"/>
          <w:szCs w:val="24"/>
        </w:rPr>
        <w:t>υβρίζει και δεν αρθρώνε</w:t>
      </w:r>
      <w:r>
        <w:rPr>
          <w:rFonts w:eastAsia="Times New Roman" w:cs="Times New Roman"/>
          <w:szCs w:val="24"/>
        </w:rPr>
        <w:t>ι επιχειρήματα</w:t>
      </w:r>
      <w:r>
        <w:rPr>
          <w:rFonts w:eastAsia="Times New Roman" w:cs="Times New Roman"/>
          <w:szCs w:val="24"/>
        </w:rPr>
        <w:t>,</w:t>
      </w:r>
      <w:r>
        <w:rPr>
          <w:rFonts w:eastAsia="Times New Roman" w:cs="Times New Roman"/>
          <w:szCs w:val="24"/>
        </w:rPr>
        <w:t xml:space="preserve"> είναι πράγματι μι</w:t>
      </w:r>
      <w:r w:rsidRPr="00D574C6">
        <w:rPr>
          <w:rFonts w:eastAsia="Times New Roman" w:cs="Times New Roman"/>
          <w:szCs w:val="24"/>
        </w:rPr>
        <w:t>α εικόνα</w:t>
      </w:r>
      <w:r>
        <w:rPr>
          <w:rFonts w:eastAsia="Times New Roman" w:cs="Times New Roman"/>
          <w:szCs w:val="24"/>
        </w:rPr>
        <w:t>…</w:t>
      </w:r>
    </w:p>
    <w:p w14:paraId="1286CB14"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Για τον Καμμένο είπα…</w:t>
      </w:r>
    </w:p>
    <w:p w14:paraId="1286CB15"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μην αντιδικείτε. </w:t>
      </w:r>
    </w:p>
    <w:p w14:paraId="1286CB16"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b/>
          <w:szCs w:val="24"/>
        </w:rPr>
        <w:t xml:space="preserve"> και </w:t>
      </w:r>
      <w:r>
        <w:rPr>
          <w:rFonts w:eastAsia="Times New Roman" w:cs="Times New Roman"/>
          <w:b/>
          <w:szCs w:val="24"/>
        </w:rPr>
        <w:t xml:space="preserve">Υπουργός Εξωτερικών): </w:t>
      </w:r>
      <w:r>
        <w:rPr>
          <w:rFonts w:eastAsia="Times New Roman" w:cs="Times New Roman"/>
          <w:szCs w:val="24"/>
        </w:rPr>
        <w:t>Θα μου επιτρέψετε να μιλήσω. Σας άκουσα, κύριε Μ</w:t>
      </w:r>
      <w:r>
        <w:rPr>
          <w:rFonts w:eastAsia="Times New Roman" w:cs="Times New Roman"/>
          <w:szCs w:val="24"/>
        </w:rPr>
        <w:t>ητσοτάκη, με μεγάλη προσοχή. Εγώ</w:t>
      </w:r>
      <w:r>
        <w:rPr>
          <w:rFonts w:eastAsia="Times New Roman" w:cs="Times New Roman"/>
          <w:szCs w:val="24"/>
        </w:rPr>
        <w:t>,</w:t>
      </w:r>
      <w:r>
        <w:rPr>
          <w:rFonts w:eastAsia="Times New Roman" w:cs="Times New Roman"/>
          <w:szCs w:val="24"/>
        </w:rPr>
        <w:t xml:space="preserve"> προσωπικά</w:t>
      </w:r>
      <w:r>
        <w:rPr>
          <w:rFonts w:eastAsia="Times New Roman" w:cs="Times New Roman"/>
          <w:szCs w:val="24"/>
        </w:rPr>
        <w:t>,</w:t>
      </w:r>
      <w:r>
        <w:rPr>
          <w:rFonts w:eastAsia="Times New Roman" w:cs="Times New Roman"/>
          <w:szCs w:val="24"/>
        </w:rPr>
        <w:t xml:space="preserve"> δεν σας διέκοψα ούτε μία φορά. Αν αυτό το παράδειγμα δίνετε εσείς και στους Βουλευτές σας για να συνεχίσουν να με διακόπτουν, τότε μάλλον το κάνετε προς επίρρωση των όσων μέχρι στιγμής έχω πει, ότι είστε πάρα πο</w:t>
      </w:r>
      <w:r>
        <w:rPr>
          <w:rFonts w:eastAsia="Times New Roman" w:cs="Times New Roman"/>
          <w:szCs w:val="24"/>
        </w:rPr>
        <w:t>λύ νευρικός σήμερα.</w:t>
      </w:r>
      <w:r w:rsidRPr="00D574C6">
        <w:rPr>
          <w:rFonts w:eastAsia="Times New Roman" w:cs="Times New Roman"/>
          <w:szCs w:val="24"/>
        </w:rPr>
        <w:t xml:space="preserve"> Αφήστε με</w:t>
      </w:r>
      <w:r>
        <w:rPr>
          <w:rFonts w:eastAsia="Times New Roman" w:cs="Times New Roman"/>
          <w:szCs w:val="24"/>
        </w:rPr>
        <w:t>,</w:t>
      </w:r>
      <w:r w:rsidRPr="00D574C6">
        <w:rPr>
          <w:rFonts w:eastAsia="Times New Roman" w:cs="Times New Roman"/>
          <w:szCs w:val="24"/>
        </w:rPr>
        <w:t xml:space="preserve"> λοιπόν</w:t>
      </w:r>
      <w:r>
        <w:rPr>
          <w:rFonts w:eastAsia="Times New Roman" w:cs="Times New Roman"/>
          <w:szCs w:val="24"/>
        </w:rPr>
        <w:t>,</w:t>
      </w:r>
      <w:r w:rsidRPr="00D574C6">
        <w:rPr>
          <w:rFonts w:eastAsia="Times New Roman" w:cs="Times New Roman"/>
          <w:szCs w:val="24"/>
        </w:rPr>
        <w:t xml:space="preserve"> να αρθρώσω </w:t>
      </w:r>
      <w:r>
        <w:rPr>
          <w:rFonts w:eastAsia="Times New Roman" w:cs="Times New Roman"/>
          <w:szCs w:val="24"/>
        </w:rPr>
        <w:t xml:space="preserve">τα </w:t>
      </w:r>
      <w:r w:rsidRPr="00D574C6">
        <w:rPr>
          <w:rFonts w:eastAsia="Times New Roman" w:cs="Times New Roman"/>
          <w:szCs w:val="24"/>
        </w:rPr>
        <w:t>επιχειρήματα και τον πολιτικό μου λόγο</w:t>
      </w:r>
      <w:r>
        <w:rPr>
          <w:rFonts w:eastAsia="Times New Roman" w:cs="Times New Roman"/>
          <w:szCs w:val="24"/>
        </w:rPr>
        <w:t>,</w:t>
      </w:r>
      <w:r w:rsidRPr="00D574C6">
        <w:rPr>
          <w:rFonts w:eastAsia="Times New Roman" w:cs="Times New Roman"/>
          <w:szCs w:val="24"/>
        </w:rPr>
        <w:t xml:space="preserve"> γιατί απευθύνομαι σε όλους τους Βουλευτές αλλά και στους Έλληνες πολίτες </w:t>
      </w:r>
      <w:r>
        <w:rPr>
          <w:rFonts w:eastAsia="Times New Roman" w:cs="Times New Roman"/>
          <w:szCs w:val="24"/>
        </w:rPr>
        <w:t xml:space="preserve">που </w:t>
      </w:r>
      <w:r w:rsidRPr="00D574C6">
        <w:rPr>
          <w:rFonts w:eastAsia="Times New Roman" w:cs="Times New Roman"/>
          <w:szCs w:val="24"/>
        </w:rPr>
        <w:t>μας παρακολουθούν</w:t>
      </w:r>
      <w:r>
        <w:rPr>
          <w:rFonts w:eastAsia="Times New Roman" w:cs="Times New Roman"/>
          <w:szCs w:val="24"/>
        </w:rPr>
        <w:t xml:space="preserve">. </w:t>
      </w:r>
    </w:p>
    <w:p w14:paraId="1286CB1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προκάλεσα </w:t>
      </w:r>
      <w:r w:rsidRPr="00D574C6">
        <w:rPr>
          <w:rFonts w:eastAsia="Times New Roman" w:cs="Times New Roman"/>
          <w:szCs w:val="24"/>
        </w:rPr>
        <w:t>αυτή τη διαδικασία της ψήφο</w:t>
      </w:r>
      <w:r w:rsidRPr="00D574C6">
        <w:rPr>
          <w:rFonts w:eastAsia="Times New Roman" w:cs="Times New Roman"/>
          <w:szCs w:val="24"/>
        </w:rPr>
        <w:t>υ εμπιστοσύνης με πλήρη επίγνωση</w:t>
      </w:r>
      <w:r>
        <w:rPr>
          <w:rFonts w:eastAsia="Times New Roman" w:cs="Times New Roman"/>
          <w:szCs w:val="24"/>
        </w:rPr>
        <w:t xml:space="preserve"> της ιστορικότητας των στιγμών,</w:t>
      </w:r>
      <w:r w:rsidRPr="00D574C6">
        <w:rPr>
          <w:rFonts w:eastAsia="Times New Roman" w:cs="Times New Roman"/>
          <w:szCs w:val="24"/>
        </w:rPr>
        <w:t xml:space="preserve"> αλλά κυρίως με </w:t>
      </w:r>
      <w:r>
        <w:rPr>
          <w:rFonts w:eastAsia="Times New Roman" w:cs="Times New Roman"/>
          <w:szCs w:val="24"/>
        </w:rPr>
        <w:t xml:space="preserve">πλήρη </w:t>
      </w:r>
      <w:r w:rsidRPr="00D574C6">
        <w:rPr>
          <w:rFonts w:eastAsia="Times New Roman" w:cs="Times New Roman"/>
          <w:szCs w:val="24"/>
        </w:rPr>
        <w:t>αίσθηση του καθήκοντος του δικού μου</w:t>
      </w:r>
      <w:r>
        <w:rPr>
          <w:rFonts w:eastAsia="Times New Roman" w:cs="Times New Roman"/>
          <w:szCs w:val="24"/>
        </w:rPr>
        <w:t>,</w:t>
      </w:r>
      <w:r w:rsidRPr="00D574C6">
        <w:rPr>
          <w:rFonts w:eastAsia="Times New Roman" w:cs="Times New Roman"/>
          <w:szCs w:val="24"/>
        </w:rPr>
        <w:t xml:space="preserve"> της Κυβέρνησης μου </w:t>
      </w:r>
      <w:r>
        <w:rPr>
          <w:rFonts w:eastAsia="Times New Roman" w:cs="Times New Roman"/>
          <w:szCs w:val="24"/>
        </w:rPr>
        <w:t xml:space="preserve">απέναντι στο Κοινοβούλιο, απέναντι στον ελληνικό λαό, απέναντι στη </w:t>
      </w:r>
      <w:r>
        <w:rPr>
          <w:rFonts w:eastAsia="Times New Roman" w:cs="Times New Roman"/>
          <w:szCs w:val="24"/>
        </w:rPr>
        <w:t>δ</w:t>
      </w:r>
      <w:r>
        <w:rPr>
          <w:rFonts w:eastAsia="Times New Roman" w:cs="Times New Roman"/>
          <w:szCs w:val="24"/>
        </w:rPr>
        <w:t xml:space="preserve">ημοκρατία. </w:t>
      </w:r>
    </w:p>
    <w:p w14:paraId="1286CB18" w14:textId="77777777" w:rsidR="000402FE" w:rsidRDefault="007623D8">
      <w:pPr>
        <w:spacing w:line="600" w:lineRule="auto"/>
        <w:ind w:firstLine="720"/>
        <w:jc w:val="both"/>
        <w:rPr>
          <w:rFonts w:eastAsia="Times New Roman" w:cs="Times New Roman"/>
          <w:szCs w:val="24"/>
        </w:rPr>
      </w:pPr>
      <w:r w:rsidRPr="00D27237">
        <w:rPr>
          <w:rFonts w:eastAsia="Times New Roman" w:cs="Times New Roman"/>
          <w:szCs w:val="24"/>
        </w:rPr>
        <w:t xml:space="preserve">Όλοι σας γνωρίζετε </w:t>
      </w:r>
      <w:r>
        <w:rPr>
          <w:rFonts w:eastAsia="Times New Roman" w:cs="Times New Roman"/>
          <w:szCs w:val="24"/>
        </w:rPr>
        <w:t>ότι είχα κάθε</w:t>
      </w:r>
      <w:r w:rsidRPr="00D27237">
        <w:rPr>
          <w:rFonts w:eastAsia="Times New Roman" w:cs="Times New Roman"/>
          <w:szCs w:val="24"/>
        </w:rPr>
        <w:t xml:space="preserve"> δυνατότητα με βάση το </w:t>
      </w:r>
      <w:r>
        <w:rPr>
          <w:rFonts w:eastAsia="Times New Roman" w:cs="Times New Roman"/>
          <w:szCs w:val="24"/>
        </w:rPr>
        <w:t xml:space="preserve">Σύνταγμα, </w:t>
      </w:r>
      <w:r w:rsidRPr="00D27237">
        <w:rPr>
          <w:rFonts w:eastAsia="Times New Roman" w:cs="Times New Roman"/>
          <w:szCs w:val="24"/>
        </w:rPr>
        <w:t>που το Σύνταγμα είναι αυτό που ορίζει τι πρέπει να κάνουμε και τι δεν πρέπει να</w:t>
      </w:r>
      <w:r>
        <w:rPr>
          <w:rFonts w:eastAsia="Times New Roman" w:cs="Times New Roman"/>
          <w:szCs w:val="24"/>
        </w:rPr>
        <w:t xml:space="preserve"> κάνουμε σε αυτό</w:t>
      </w:r>
      <w:r>
        <w:rPr>
          <w:rFonts w:eastAsia="Times New Roman" w:cs="Times New Roman"/>
          <w:szCs w:val="24"/>
        </w:rPr>
        <w:t>ν</w:t>
      </w:r>
      <w:r>
        <w:rPr>
          <w:rFonts w:eastAsia="Times New Roman" w:cs="Times New Roman"/>
          <w:szCs w:val="24"/>
        </w:rPr>
        <w:t xml:space="preserve"> τον τόπο και σ’</w:t>
      </w:r>
      <w:r w:rsidRPr="00D27237">
        <w:rPr>
          <w:rFonts w:eastAsia="Times New Roman" w:cs="Times New Roman"/>
          <w:szCs w:val="24"/>
        </w:rPr>
        <w:t xml:space="preserve"> αυτή εδώ την Αίθουσα</w:t>
      </w:r>
      <w:r>
        <w:rPr>
          <w:rFonts w:eastAsia="Times New Roman" w:cs="Times New Roman"/>
          <w:szCs w:val="24"/>
        </w:rPr>
        <w:t>,</w:t>
      </w:r>
      <w:r w:rsidRPr="00D27237">
        <w:rPr>
          <w:rFonts w:eastAsia="Times New Roman" w:cs="Times New Roman"/>
          <w:szCs w:val="24"/>
        </w:rPr>
        <w:t xml:space="preserve"> να μην το πράξω </w:t>
      </w:r>
      <w:r>
        <w:rPr>
          <w:rFonts w:eastAsia="Times New Roman" w:cs="Times New Roman"/>
          <w:szCs w:val="24"/>
        </w:rPr>
        <w:t xml:space="preserve">αυτό. </w:t>
      </w:r>
    </w:p>
    <w:p w14:paraId="1286CB19" w14:textId="77777777" w:rsidR="000402FE" w:rsidRDefault="007623D8">
      <w:pPr>
        <w:spacing w:line="600" w:lineRule="auto"/>
        <w:ind w:firstLine="720"/>
        <w:jc w:val="both"/>
        <w:rPr>
          <w:rFonts w:eastAsia="Times New Roman" w:cs="Times New Roman"/>
          <w:szCs w:val="24"/>
        </w:rPr>
      </w:pPr>
      <w:r w:rsidRPr="00D27237">
        <w:rPr>
          <w:rFonts w:eastAsia="Times New Roman" w:cs="Times New Roman"/>
          <w:szCs w:val="24"/>
        </w:rPr>
        <w:t xml:space="preserve">Γνωρίζετε όλοι σας πάρα πολύ καλά και εσείς </w:t>
      </w:r>
      <w:r>
        <w:rPr>
          <w:rFonts w:eastAsia="Times New Roman" w:cs="Times New Roman"/>
          <w:szCs w:val="24"/>
        </w:rPr>
        <w:t>ιδίως, κύριε Μητσοτάκ</w:t>
      </w:r>
      <w:r>
        <w:rPr>
          <w:rFonts w:eastAsia="Times New Roman" w:cs="Times New Roman"/>
          <w:szCs w:val="24"/>
        </w:rPr>
        <w:t xml:space="preserve">η, </w:t>
      </w:r>
      <w:r w:rsidRPr="00D27237">
        <w:rPr>
          <w:rFonts w:eastAsia="Times New Roman" w:cs="Times New Roman"/>
          <w:szCs w:val="24"/>
        </w:rPr>
        <w:t>ότι είχα την πολιτική επιλογή</w:t>
      </w:r>
      <w:r>
        <w:rPr>
          <w:rFonts w:eastAsia="Times New Roman" w:cs="Times New Roman"/>
          <w:szCs w:val="24"/>
        </w:rPr>
        <w:t xml:space="preserve"> να κρυφτώ πίσω</w:t>
      </w:r>
      <w:r w:rsidRPr="00D27237">
        <w:rPr>
          <w:rFonts w:eastAsia="Times New Roman" w:cs="Times New Roman"/>
          <w:szCs w:val="24"/>
        </w:rPr>
        <w:t xml:space="preserve"> από την διαρκή πρόκληση</w:t>
      </w:r>
      <w:r>
        <w:rPr>
          <w:rFonts w:eastAsia="Times New Roman" w:cs="Times New Roman"/>
          <w:szCs w:val="24"/>
        </w:rPr>
        <w:t>,</w:t>
      </w:r>
      <w:r w:rsidRPr="00D27237">
        <w:rPr>
          <w:rFonts w:eastAsia="Times New Roman" w:cs="Times New Roman"/>
          <w:szCs w:val="24"/>
        </w:rPr>
        <w:t xml:space="preserve"> που από ό</w:t>
      </w:r>
      <w:r>
        <w:rPr>
          <w:rFonts w:eastAsia="Times New Roman" w:cs="Times New Roman"/>
          <w:szCs w:val="24"/>
        </w:rPr>
        <w:t>,</w:t>
      </w:r>
      <w:r w:rsidRPr="00D27237">
        <w:rPr>
          <w:rFonts w:eastAsia="Times New Roman" w:cs="Times New Roman"/>
          <w:szCs w:val="24"/>
        </w:rPr>
        <w:t xml:space="preserve">τι φάνηκε </w:t>
      </w:r>
      <w:r>
        <w:rPr>
          <w:rFonts w:eastAsia="Times New Roman" w:cs="Times New Roman"/>
          <w:szCs w:val="24"/>
        </w:rPr>
        <w:t>όλο</w:t>
      </w:r>
      <w:r w:rsidRPr="00D27237">
        <w:rPr>
          <w:rFonts w:eastAsia="Times New Roman" w:cs="Times New Roman"/>
          <w:szCs w:val="24"/>
        </w:rPr>
        <w:t xml:space="preserve"> το διάστημα</w:t>
      </w:r>
      <w:r>
        <w:rPr>
          <w:rFonts w:eastAsia="Times New Roman" w:cs="Times New Roman"/>
          <w:szCs w:val="24"/>
        </w:rPr>
        <w:t>, ήταν μι</w:t>
      </w:r>
      <w:r w:rsidRPr="00D27237">
        <w:rPr>
          <w:rFonts w:eastAsia="Times New Roman" w:cs="Times New Roman"/>
          <w:szCs w:val="24"/>
        </w:rPr>
        <w:t>α πρόκληση στην οποία δεν θα ανταποκρινό</w:t>
      </w:r>
      <w:r>
        <w:rPr>
          <w:rFonts w:eastAsia="Times New Roman" w:cs="Times New Roman"/>
          <w:szCs w:val="24"/>
        </w:rPr>
        <w:t>σασ</w:t>
      </w:r>
      <w:r w:rsidRPr="00D27237">
        <w:rPr>
          <w:rFonts w:eastAsia="Times New Roman" w:cs="Times New Roman"/>
          <w:szCs w:val="24"/>
        </w:rPr>
        <w:t>ταν</w:t>
      </w:r>
      <w:r>
        <w:rPr>
          <w:rFonts w:eastAsia="Times New Roman" w:cs="Times New Roman"/>
          <w:szCs w:val="24"/>
        </w:rPr>
        <w:t xml:space="preserve">, να απευθύνομαι προς </w:t>
      </w:r>
      <w:r w:rsidRPr="00D27237">
        <w:rPr>
          <w:rFonts w:eastAsia="Times New Roman" w:cs="Times New Roman"/>
          <w:szCs w:val="24"/>
        </w:rPr>
        <w:t>την Αντιπολίτευση που διαθέτει τον αριθμό των εδρών που προβλέπει το Σύ</w:t>
      </w:r>
      <w:r w:rsidRPr="00D27237">
        <w:rPr>
          <w:rFonts w:eastAsia="Times New Roman" w:cs="Times New Roman"/>
          <w:szCs w:val="24"/>
        </w:rPr>
        <w:t xml:space="preserve">νταγμα </w:t>
      </w:r>
      <w:r>
        <w:rPr>
          <w:rFonts w:eastAsia="Times New Roman" w:cs="Times New Roman"/>
          <w:szCs w:val="24"/>
        </w:rPr>
        <w:t xml:space="preserve">και ο Κανονισμός </w:t>
      </w:r>
      <w:r w:rsidRPr="00D27237">
        <w:rPr>
          <w:rFonts w:eastAsia="Times New Roman" w:cs="Times New Roman"/>
          <w:szCs w:val="24"/>
        </w:rPr>
        <w:t>της Βουλής</w:t>
      </w:r>
      <w:r>
        <w:rPr>
          <w:rFonts w:eastAsia="Times New Roman" w:cs="Times New Roman"/>
          <w:szCs w:val="24"/>
        </w:rPr>
        <w:t>,</w:t>
      </w:r>
      <w:r w:rsidRPr="00D27237">
        <w:rPr>
          <w:rFonts w:eastAsia="Times New Roman" w:cs="Times New Roman"/>
          <w:szCs w:val="24"/>
        </w:rPr>
        <w:t xml:space="preserve"> προκαλώντας την να καταθέσει πρόταση δυσπιστίας</w:t>
      </w:r>
      <w:r>
        <w:rPr>
          <w:rFonts w:eastAsia="Times New Roman" w:cs="Times New Roman"/>
          <w:szCs w:val="24"/>
        </w:rPr>
        <w:t>. Αυτή</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θα ήταν μι</w:t>
      </w:r>
      <w:r w:rsidRPr="00D27237">
        <w:rPr>
          <w:rFonts w:eastAsia="Times New Roman" w:cs="Times New Roman"/>
          <w:szCs w:val="24"/>
        </w:rPr>
        <w:t>α εύκολη επιλογή για μένα</w:t>
      </w:r>
      <w:r>
        <w:rPr>
          <w:rFonts w:eastAsia="Times New Roman" w:cs="Times New Roman"/>
          <w:szCs w:val="24"/>
        </w:rPr>
        <w:t>,</w:t>
      </w:r>
      <w:r w:rsidRPr="00D27237">
        <w:rPr>
          <w:rFonts w:eastAsia="Times New Roman" w:cs="Times New Roman"/>
          <w:szCs w:val="24"/>
        </w:rPr>
        <w:t xml:space="preserve"> γιατί </w:t>
      </w:r>
      <w:r>
        <w:rPr>
          <w:rFonts w:eastAsia="Times New Roman" w:cs="Times New Roman"/>
          <w:szCs w:val="24"/>
        </w:rPr>
        <w:t>θα ήταν</w:t>
      </w:r>
      <w:r w:rsidRPr="00D27237">
        <w:rPr>
          <w:rFonts w:eastAsia="Times New Roman" w:cs="Times New Roman"/>
          <w:szCs w:val="24"/>
        </w:rPr>
        <w:t xml:space="preserve"> δεδομένο ότι δεν θα την κερδίζατε</w:t>
      </w:r>
      <w:r>
        <w:rPr>
          <w:rFonts w:eastAsia="Times New Roman" w:cs="Times New Roman"/>
          <w:szCs w:val="24"/>
        </w:rPr>
        <w:t>,</w:t>
      </w:r>
      <w:r w:rsidRPr="00D27237">
        <w:rPr>
          <w:rFonts w:eastAsia="Times New Roman" w:cs="Times New Roman"/>
          <w:szCs w:val="24"/>
        </w:rPr>
        <w:t xml:space="preserve"> </w:t>
      </w:r>
      <w:r>
        <w:rPr>
          <w:rFonts w:eastAsia="Times New Roman" w:cs="Times New Roman"/>
          <w:szCs w:val="24"/>
        </w:rPr>
        <w:t>κύριε</w:t>
      </w:r>
      <w:r w:rsidRPr="00D27237">
        <w:rPr>
          <w:rFonts w:eastAsia="Times New Roman" w:cs="Times New Roman"/>
          <w:szCs w:val="24"/>
        </w:rPr>
        <w:t xml:space="preserve"> Μητσοτάκη</w:t>
      </w:r>
      <w:r>
        <w:rPr>
          <w:rFonts w:eastAsia="Times New Roman" w:cs="Times New Roman"/>
          <w:szCs w:val="24"/>
        </w:rPr>
        <w:t xml:space="preserve">. </w:t>
      </w:r>
      <w:r w:rsidRPr="00D27237">
        <w:rPr>
          <w:rFonts w:eastAsia="Times New Roman" w:cs="Times New Roman"/>
          <w:szCs w:val="24"/>
        </w:rPr>
        <w:t xml:space="preserve">Δεν θα βρίσκατε </w:t>
      </w:r>
      <w:r>
        <w:rPr>
          <w:rFonts w:eastAsia="Times New Roman" w:cs="Times New Roman"/>
          <w:szCs w:val="24"/>
        </w:rPr>
        <w:t xml:space="preserve">εκατόν πενήντα έναν </w:t>
      </w:r>
      <w:r w:rsidRPr="00D27237">
        <w:rPr>
          <w:rFonts w:eastAsia="Times New Roman" w:cs="Times New Roman"/>
          <w:szCs w:val="24"/>
        </w:rPr>
        <w:t>να υπερψηφίσουν τ</w:t>
      </w:r>
      <w:r w:rsidRPr="00D27237">
        <w:rPr>
          <w:rFonts w:eastAsia="Times New Roman" w:cs="Times New Roman"/>
          <w:szCs w:val="24"/>
        </w:rPr>
        <w:t>ην πρόταση δυσπιστίας</w:t>
      </w:r>
      <w:r>
        <w:rPr>
          <w:rFonts w:eastAsia="Times New Roman" w:cs="Times New Roman"/>
          <w:szCs w:val="24"/>
        </w:rPr>
        <w:t>.</w:t>
      </w:r>
      <w:r w:rsidRPr="00D27237">
        <w:rPr>
          <w:rFonts w:eastAsia="Times New Roman" w:cs="Times New Roman"/>
          <w:szCs w:val="24"/>
        </w:rPr>
        <w:t xml:space="preserve"> Την προηγούμενη φορά που το επιχειρήσατε</w:t>
      </w:r>
      <w:r>
        <w:rPr>
          <w:rFonts w:eastAsia="Times New Roman" w:cs="Times New Roman"/>
          <w:szCs w:val="24"/>
        </w:rPr>
        <w:t>,</w:t>
      </w:r>
      <w:r w:rsidRPr="00D27237">
        <w:rPr>
          <w:rFonts w:eastAsia="Times New Roman" w:cs="Times New Roman"/>
          <w:szCs w:val="24"/>
        </w:rPr>
        <w:t xml:space="preserve"> βρήκατε μόλις </w:t>
      </w:r>
      <w:r>
        <w:rPr>
          <w:rFonts w:eastAsia="Times New Roman" w:cs="Times New Roman"/>
          <w:szCs w:val="24"/>
        </w:rPr>
        <w:t>εκατόν είκοσι επτά πριν από έξι</w:t>
      </w:r>
      <w:r w:rsidRPr="00D27237">
        <w:rPr>
          <w:rFonts w:eastAsia="Times New Roman" w:cs="Times New Roman"/>
          <w:szCs w:val="24"/>
        </w:rPr>
        <w:t xml:space="preserve"> μήνες</w:t>
      </w:r>
      <w:r>
        <w:rPr>
          <w:rFonts w:eastAsia="Times New Roman" w:cs="Times New Roman"/>
          <w:szCs w:val="24"/>
        </w:rPr>
        <w:t>.</w:t>
      </w:r>
      <w:r w:rsidRPr="00D27237">
        <w:rPr>
          <w:rFonts w:eastAsia="Times New Roman" w:cs="Times New Roman"/>
          <w:szCs w:val="24"/>
        </w:rPr>
        <w:t xml:space="preserve"> </w:t>
      </w:r>
    </w:p>
    <w:p w14:paraId="1286CB1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Πήρα, όμως, το ρίσκο,</w:t>
      </w:r>
      <w:r w:rsidRPr="00D27237">
        <w:rPr>
          <w:rFonts w:eastAsia="Times New Roman" w:cs="Times New Roman"/>
          <w:szCs w:val="24"/>
        </w:rPr>
        <w:t xml:space="preserve"> έχοντας την πολιτική </w:t>
      </w:r>
      <w:r>
        <w:rPr>
          <w:rFonts w:eastAsia="Times New Roman" w:cs="Times New Roman"/>
          <w:szCs w:val="24"/>
        </w:rPr>
        <w:t xml:space="preserve">τόλμη </w:t>
      </w:r>
      <w:r w:rsidRPr="00D27237">
        <w:rPr>
          <w:rFonts w:eastAsia="Times New Roman" w:cs="Times New Roman"/>
          <w:szCs w:val="24"/>
        </w:rPr>
        <w:t xml:space="preserve">να ζητήσω καθαρές λύσεις </w:t>
      </w:r>
      <w:r>
        <w:rPr>
          <w:rFonts w:eastAsia="Times New Roman" w:cs="Times New Roman"/>
          <w:szCs w:val="24"/>
        </w:rPr>
        <w:t xml:space="preserve">και </w:t>
      </w:r>
      <w:r w:rsidRPr="00D27237">
        <w:rPr>
          <w:rFonts w:eastAsia="Times New Roman" w:cs="Times New Roman"/>
          <w:szCs w:val="24"/>
        </w:rPr>
        <w:t xml:space="preserve">από τον μέχρι χθες κυβερνητικό </w:t>
      </w:r>
      <w:r>
        <w:rPr>
          <w:rFonts w:eastAsia="Times New Roman" w:cs="Times New Roman"/>
          <w:szCs w:val="24"/>
        </w:rPr>
        <w:t>μου εταίρο αλλά και από</w:t>
      </w:r>
      <w:r w:rsidRPr="00D27237">
        <w:rPr>
          <w:rFonts w:eastAsia="Times New Roman" w:cs="Times New Roman"/>
          <w:szCs w:val="24"/>
        </w:rPr>
        <w:t xml:space="preserve"> </w:t>
      </w:r>
      <w:r>
        <w:rPr>
          <w:rFonts w:eastAsia="Times New Roman" w:cs="Times New Roman"/>
          <w:szCs w:val="24"/>
        </w:rPr>
        <w:t>το σ</w:t>
      </w:r>
      <w:r>
        <w:rPr>
          <w:rFonts w:eastAsia="Times New Roman" w:cs="Times New Roman"/>
          <w:szCs w:val="24"/>
        </w:rPr>
        <w:t xml:space="preserve">ύνολο της </w:t>
      </w:r>
      <w:r w:rsidRPr="00D27237">
        <w:rPr>
          <w:rFonts w:eastAsia="Times New Roman" w:cs="Times New Roman"/>
          <w:szCs w:val="24"/>
        </w:rPr>
        <w:t>Εθνικής Αντιπροσωπείας</w:t>
      </w:r>
      <w:r>
        <w:rPr>
          <w:rFonts w:eastAsia="Times New Roman" w:cs="Times New Roman"/>
          <w:szCs w:val="24"/>
        </w:rPr>
        <w:t xml:space="preserve">, διότι η κρισιμότητα των πολιτικών διλημμάτων που έχουμε μπροστά </w:t>
      </w:r>
      <w:r>
        <w:rPr>
          <w:rFonts w:eastAsia="Times New Roman" w:cs="Times New Roman"/>
          <w:szCs w:val="24"/>
        </w:rPr>
        <w:t>μας,</w:t>
      </w:r>
      <w:r>
        <w:rPr>
          <w:rFonts w:eastAsia="Times New Roman" w:cs="Times New Roman"/>
          <w:szCs w:val="24"/>
        </w:rPr>
        <w:t xml:space="preserve"> επιτάσσει καθαρές λύσεις και </w:t>
      </w:r>
      <w:r w:rsidRPr="00D27237">
        <w:rPr>
          <w:rFonts w:eastAsia="Times New Roman" w:cs="Times New Roman"/>
          <w:szCs w:val="24"/>
        </w:rPr>
        <w:t>καθαρές κουβέντες</w:t>
      </w:r>
      <w:r>
        <w:rPr>
          <w:rFonts w:eastAsia="Times New Roman" w:cs="Times New Roman"/>
          <w:szCs w:val="24"/>
        </w:rPr>
        <w:t xml:space="preserve">. </w:t>
      </w:r>
    </w:p>
    <w:p w14:paraId="1286CB1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Αν για</w:t>
      </w:r>
      <w:r w:rsidRPr="00D27237">
        <w:rPr>
          <w:rFonts w:eastAsia="Times New Roman" w:cs="Times New Roman"/>
          <w:szCs w:val="24"/>
        </w:rPr>
        <w:t xml:space="preserve"> κάτι </w:t>
      </w:r>
      <w:r>
        <w:rPr>
          <w:rFonts w:eastAsia="Times New Roman" w:cs="Times New Roman"/>
          <w:szCs w:val="24"/>
        </w:rPr>
        <w:t xml:space="preserve">δεν μπορείτε να </w:t>
      </w:r>
      <w:r w:rsidRPr="00D27237">
        <w:rPr>
          <w:rFonts w:eastAsia="Times New Roman" w:cs="Times New Roman"/>
          <w:szCs w:val="24"/>
        </w:rPr>
        <w:t>με κατηγορήσετε</w:t>
      </w:r>
      <w:r>
        <w:rPr>
          <w:rFonts w:eastAsia="Times New Roman" w:cs="Times New Roman"/>
          <w:szCs w:val="24"/>
        </w:rPr>
        <w:t>,</w:t>
      </w:r>
      <w:r w:rsidRPr="00D27237">
        <w:rPr>
          <w:rFonts w:eastAsia="Times New Roman" w:cs="Times New Roman"/>
          <w:szCs w:val="24"/>
        </w:rPr>
        <w:t xml:space="preserve"> κυρίες και κύριοι Βουλευτές της Αντιπολίτευσης όλων των κομμάτων</w:t>
      </w:r>
      <w:r>
        <w:rPr>
          <w:rFonts w:eastAsia="Times New Roman" w:cs="Times New Roman"/>
          <w:szCs w:val="24"/>
        </w:rPr>
        <w:t>,</w:t>
      </w:r>
      <w:r w:rsidRPr="00D27237">
        <w:rPr>
          <w:rFonts w:eastAsia="Times New Roman" w:cs="Times New Roman"/>
          <w:szCs w:val="24"/>
        </w:rPr>
        <w:t xml:space="preserve"> τα τελευταία χρόνια </w:t>
      </w:r>
      <w:r>
        <w:rPr>
          <w:rFonts w:eastAsia="Times New Roman" w:cs="Times New Roman"/>
          <w:szCs w:val="24"/>
        </w:rPr>
        <w:t>π</w:t>
      </w:r>
      <w:r w:rsidRPr="00D27237">
        <w:rPr>
          <w:rFonts w:eastAsia="Times New Roman" w:cs="Times New Roman"/>
          <w:szCs w:val="24"/>
        </w:rPr>
        <w:t>ου βρίσκομα</w:t>
      </w:r>
      <w:r>
        <w:rPr>
          <w:rFonts w:eastAsia="Times New Roman" w:cs="Times New Roman"/>
          <w:szCs w:val="24"/>
        </w:rPr>
        <w:t>ι στη θέση του</w:t>
      </w:r>
      <w:r w:rsidRPr="00D27237">
        <w:rPr>
          <w:rFonts w:eastAsia="Times New Roman" w:cs="Times New Roman"/>
          <w:szCs w:val="24"/>
        </w:rPr>
        <w:t xml:space="preserve"> Πρωθυπουργού</w:t>
      </w:r>
      <w:r>
        <w:rPr>
          <w:rFonts w:eastAsia="Times New Roman" w:cs="Times New Roman"/>
          <w:szCs w:val="24"/>
        </w:rPr>
        <w:t>,</w:t>
      </w:r>
      <w:r w:rsidRPr="00D27237">
        <w:rPr>
          <w:rFonts w:eastAsia="Times New Roman" w:cs="Times New Roman"/>
          <w:szCs w:val="24"/>
        </w:rPr>
        <w:t xml:space="preserve"> είναι ότι δεν είχα το θάρρος να </w:t>
      </w:r>
      <w:r>
        <w:rPr>
          <w:rFonts w:eastAsia="Times New Roman" w:cs="Times New Roman"/>
          <w:szCs w:val="24"/>
        </w:rPr>
        <w:t>ανα</w:t>
      </w:r>
      <w:r w:rsidRPr="00D27237">
        <w:rPr>
          <w:rFonts w:eastAsia="Times New Roman" w:cs="Times New Roman"/>
          <w:szCs w:val="24"/>
        </w:rPr>
        <w:t>λάβω στη Βουλή και στο</w:t>
      </w:r>
      <w:r>
        <w:rPr>
          <w:rFonts w:eastAsia="Times New Roman" w:cs="Times New Roman"/>
          <w:szCs w:val="24"/>
        </w:rPr>
        <w:t>ν</w:t>
      </w:r>
      <w:r w:rsidRPr="00D27237">
        <w:rPr>
          <w:rFonts w:eastAsia="Times New Roman" w:cs="Times New Roman"/>
          <w:szCs w:val="24"/>
        </w:rPr>
        <w:t xml:space="preserve"> λαό στις κρίσιμες στιγμές ευθύνες</w:t>
      </w:r>
      <w:r>
        <w:rPr>
          <w:rFonts w:eastAsia="Times New Roman" w:cs="Times New Roman"/>
          <w:szCs w:val="24"/>
        </w:rPr>
        <w:t>.</w:t>
      </w:r>
      <w:r w:rsidRPr="00D27237">
        <w:rPr>
          <w:rFonts w:eastAsia="Times New Roman" w:cs="Times New Roman"/>
          <w:szCs w:val="24"/>
        </w:rPr>
        <w:t xml:space="preserve"> </w:t>
      </w:r>
    </w:p>
    <w:p w14:paraId="1286CB1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Θέλω να σας θυμίσω, κύριε Μητσοτά</w:t>
      </w:r>
      <w:r>
        <w:rPr>
          <w:rFonts w:eastAsia="Times New Roman" w:cs="Times New Roman"/>
          <w:szCs w:val="24"/>
        </w:rPr>
        <w:t xml:space="preserve">κη και κυρίες και κύριοι </w:t>
      </w:r>
      <w:r w:rsidRPr="00D27237">
        <w:rPr>
          <w:rFonts w:eastAsia="Times New Roman" w:cs="Times New Roman"/>
          <w:szCs w:val="24"/>
        </w:rPr>
        <w:t>Βουλευτές</w:t>
      </w:r>
      <w:r>
        <w:rPr>
          <w:rFonts w:eastAsia="Times New Roman" w:cs="Times New Roman"/>
          <w:szCs w:val="24"/>
        </w:rPr>
        <w:t>,</w:t>
      </w:r>
      <w:r w:rsidRPr="00D27237">
        <w:rPr>
          <w:rFonts w:eastAsia="Times New Roman" w:cs="Times New Roman"/>
          <w:szCs w:val="24"/>
        </w:rPr>
        <w:t xml:space="preserve"> </w:t>
      </w:r>
      <w:r>
        <w:rPr>
          <w:rFonts w:eastAsia="Times New Roman" w:cs="Times New Roman"/>
          <w:szCs w:val="24"/>
        </w:rPr>
        <w:t xml:space="preserve">που ασκείτε κριτική, </w:t>
      </w:r>
      <w:r w:rsidRPr="00D27237">
        <w:rPr>
          <w:rFonts w:eastAsia="Times New Roman" w:cs="Times New Roman"/>
          <w:szCs w:val="24"/>
        </w:rPr>
        <w:t>δήθεν εσείς οι γνήσιοι ερμηνευτές του Συντάγματος και του Κανονισμού της Βουλής και των αρχών του κοινοβουλευτισμού</w:t>
      </w:r>
      <w:r>
        <w:rPr>
          <w:rFonts w:eastAsia="Times New Roman" w:cs="Times New Roman"/>
          <w:szCs w:val="24"/>
        </w:rPr>
        <w:t>,</w:t>
      </w:r>
      <w:r w:rsidRPr="00D27237">
        <w:rPr>
          <w:rFonts w:eastAsia="Times New Roman" w:cs="Times New Roman"/>
          <w:szCs w:val="24"/>
        </w:rPr>
        <w:t xml:space="preserve"> και μας λέτε </w:t>
      </w:r>
      <w:r>
        <w:rPr>
          <w:rFonts w:eastAsia="Times New Roman" w:cs="Times New Roman"/>
          <w:szCs w:val="24"/>
        </w:rPr>
        <w:t>ότι δεν έχει τη δυνατότητα μι</w:t>
      </w:r>
      <w:r w:rsidRPr="00D27237">
        <w:rPr>
          <w:rFonts w:eastAsia="Times New Roman" w:cs="Times New Roman"/>
          <w:szCs w:val="24"/>
        </w:rPr>
        <w:t>α κυβέρνηση</w:t>
      </w:r>
      <w:r>
        <w:rPr>
          <w:rFonts w:eastAsia="Times New Roman" w:cs="Times New Roman"/>
          <w:szCs w:val="24"/>
        </w:rPr>
        <w:t>,</w:t>
      </w:r>
      <w:r w:rsidRPr="00D27237">
        <w:rPr>
          <w:rFonts w:eastAsia="Times New Roman" w:cs="Times New Roman"/>
          <w:szCs w:val="24"/>
        </w:rPr>
        <w:t xml:space="preserve"> ακόμα και αν </w:t>
      </w:r>
      <w:r>
        <w:rPr>
          <w:rFonts w:eastAsia="Times New Roman" w:cs="Times New Roman"/>
          <w:szCs w:val="24"/>
        </w:rPr>
        <w:t>πάρει</w:t>
      </w:r>
      <w:r w:rsidRPr="00D27237">
        <w:rPr>
          <w:rFonts w:eastAsia="Times New Roman" w:cs="Times New Roman"/>
          <w:szCs w:val="24"/>
        </w:rPr>
        <w:t xml:space="preserve"> ψήφο εμπ</w:t>
      </w:r>
      <w:r w:rsidRPr="00D27237">
        <w:rPr>
          <w:rFonts w:eastAsia="Times New Roman" w:cs="Times New Roman"/>
          <w:szCs w:val="24"/>
        </w:rPr>
        <w:t xml:space="preserve">ιστοσύνης με </w:t>
      </w:r>
      <w:r>
        <w:rPr>
          <w:rFonts w:eastAsia="Times New Roman" w:cs="Times New Roman"/>
          <w:szCs w:val="24"/>
        </w:rPr>
        <w:t>εκατόν πενήντα έναν</w:t>
      </w:r>
      <w:r w:rsidRPr="00D27237">
        <w:rPr>
          <w:rFonts w:eastAsia="Times New Roman" w:cs="Times New Roman"/>
          <w:szCs w:val="24"/>
        </w:rPr>
        <w:t xml:space="preserve"> Βουλευτές </w:t>
      </w:r>
      <w:r>
        <w:rPr>
          <w:rFonts w:eastAsia="Times New Roman" w:cs="Times New Roman"/>
          <w:szCs w:val="24"/>
        </w:rPr>
        <w:t>να κυβερνά, και μας λέτε: «</w:t>
      </w:r>
      <w:r w:rsidRPr="00D27237">
        <w:rPr>
          <w:rFonts w:eastAsia="Times New Roman" w:cs="Times New Roman"/>
          <w:szCs w:val="24"/>
        </w:rPr>
        <w:t xml:space="preserve">Έχετε </w:t>
      </w:r>
      <w:r>
        <w:rPr>
          <w:rFonts w:eastAsia="Times New Roman" w:cs="Times New Roman"/>
          <w:szCs w:val="24"/>
        </w:rPr>
        <w:t>εκατόν σαράντα πέντε</w:t>
      </w:r>
      <w:r w:rsidRPr="00D27237">
        <w:rPr>
          <w:rFonts w:eastAsia="Times New Roman" w:cs="Times New Roman"/>
          <w:szCs w:val="24"/>
        </w:rPr>
        <w:t xml:space="preserve"> και </w:t>
      </w:r>
      <w:r>
        <w:rPr>
          <w:rFonts w:eastAsia="Times New Roman" w:cs="Times New Roman"/>
          <w:szCs w:val="24"/>
        </w:rPr>
        <w:t>δείτε τις επιτροπές, μ</w:t>
      </w:r>
      <w:r w:rsidRPr="00D27237">
        <w:rPr>
          <w:rFonts w:eastAsia="Times New Roman" w:cs="Times New Roman"/>
          <w:szCs w:val="24"/>
        </w:rPr>
        <w:t>ην τυχόν τις αλλάξετε</w:t>
      </w:r>
      <w:r>
        <w:rPr>
          <w:rFonts w:eastAsia="Times New Roman" w:cs="Times New Roman"/>
          <w:szCs w:val="24"/>
        </w:rPr>
        <w:t>», ότι τη στιγμή αυτή στην Ευρωπαϊκή Ένωση, μ</w:t>
      </w:r>
      <w:r w:rsidRPr="00D27237">
        <w:rPr>
          <w:rFonts w:eastAsia="Times New Roman" w:cs="Times New Roman"/>
          <w:szCs w:val="24"/>
        </w:rPr>
        <w:t>ιας και είσ</w:t>
      </w:r>
      <w:r>
        <w:rPr>
          <w:rFonts w:eastAsia="Times New Roman" w:cs="Times New Roman"/>
          <w:szCs w:val="24"/>
        </w:rPr>
        <w:t>ασ</w:t>
      </w:r>
      <w:r w:rsidRPr="00D27237">
        <w:rPr>
          <w:rFonts w:eastAsia="Times New Roman" w:cs="Times New Roman"/>
          <w:szCs w:val="24"/>
        </w:rPr>
        <w:t xml:space="preserve">τε τόσο πολύ </w:t>
      </w:r>
      <w:r>
        <w:rPr>
          <w:rFonts w:eastAsia="Times New Roman" w:cs="Times New Roman"/>
          <w:szCs w:val="24"/>
        </w:rPr>
        <w:t>φ</w:t>
      </w:r>
      <w:r w:rsidRPr="00D27237">
        <w:rPr>
          <w:rFonts w:eastAsia="Times New Roman" w:cs="Times New Roman"/>
          <w:szCs w:val="24"/>
        </w:rPr>
        <w:t>ιλοευρωπαίοι</w:t>
      </w:r>
      <w:r>
        <w:rPr>
          <w:rFonts w:eastAsia="Times New Roman" w:cs="Times New Roman"/>
          <w:szCs w:val="24"/>
        </w:rPr>
        <w:t>, δεκατρείς</w:t>
      </w:r>
      <w:r w:rsidRPr="00D27237">
        <w:rPr>
          <w:rFonts w:eastAsia="Times New Roman" w:cs="Times New Roman"/>
          <w:szCs w:val="24"/>
        </w:rPr>
        <w:t xml:space="preserve"> </w:t>
      </w:r>
      <w:r>
        <w:rPr>
          <w:rFonts w:eastAsia="Times New Roman" w:cs="Times New Roman"/>
          <w:szCs w:val="24"/>
        </w:rPr>
        <w:t>κυβερνήσεις -</w:t>
      </w:r>
      <w:r w:rsidRPr="00D27237">
        <w:rPr>
          <w:rFonts w:eastAsia="Times New Roman" w:cs="Times New Roman"/>
          <w:szCs w:val="24"/>
        </w:rPr>
        <w:t>ούτ</w:t>
      </w:r>
      <w:r w:rsidRPr="00D27237">
        <w:rPr>
          <w:rFonts w:eastAsia="Times New Roman" w:cs="Times New Roman"/>
          <w:szCs w:val="24"/>
        </w:rPr>
        <w:t>ε μία</w:t>
      </w:r>
      <w:r>
        <w:rPr>
          <w:rFonts w:eastAsia="Times New Roman" w:cs="Times New Roman"/>
          <w:szCs w:val="24"/>
        </w:rPr>
        <w:t>,</w:t>
      </w:r>
      <w:r w:rsidRPr="00D27237">
        <w:rPr>
          <w:rFonts w:eastAsia="Times New Roman" w:cs="Times New Roman"/>
          <w:szCs w:val="24"/>
        </w:rPr>
        <w:t xml:space="preserve"> ούτε δύο</w:t>
      </w:r>
      <w:r>
        <w:rPr>
          <w:rFonts w:eastAsia="Times New Roman" w:cs="Times New Roman"/>
          <w:szCs w:val="24"/>
        </w:rPr>
        <w:t>,</w:t>
      </w:r>
      <w:r w:rsidRPr="00D27237">
        <w:rPr>
          <w:rFonts w:eastAsia="Times New Roman" w:cs="Times New Roman"/>
          <w:szCs w:val="24"/>
        </w:rPr>
        <w:t xml:space="preserve"> ούτε τρεις</w:t>
      </w:r>
      <w:r>
        <w:rPr>
          <w:rFonts w:eastAsia="Times New Roman" w:cs="Times New Roman"/>
          <w:szCs w:val="24"/>
        </w:rPr>
        <w:t>-</w:t>
      </w:r>
      <w:r w:rsidRPr="00D27237">
        <w:rPr>
          <w:rFonts w:eastAsia="Times New Roman" w:cs="Times New Roman"/>
          <w:szCs w:val="24"/>
        </w:rPr>
        <w:t xml:space="preserve"> κυβερνούν με κόμματα τα οποία δεν έχουν την απόλυτη πλειοψηφία των Βουλευτών</w:t>
      </w:r>
      <w:r>
        <w:rPr>
          <w:rFonts w:eastAsia="Times New Roman" w:cs="Times New Roman"/>
          <w:szCs w:val="24"/>
        </w:rPr>
        <w:t>. Είναι</w:t>
      </w:r>
      <w:r w:rsidRPr="00D27237">
        <w:rPr>
          <w:rFonts w:eastAsia="Times New Roman" w:cs="Times New Roman"/>
          <w:szCs w:val="24"/>
        </w:rPr>
        <w:t xml:space="preserve"> </w:t>
      </w:r>
      <w:r>
        <w:rPr>
          <w:rFonts w:eastAsia="Times New Roman" w:cs="Times New Roman"/>
          <w:szCs w:val="24"/>
        </w:rPr>
        <w:t>κ</w:t>
      </w:r>
      <w:r w:rsidRPr="00D27237">
        <w:rPr>
          <w:rFonts w:eastAsia="Times New Roman" w:cs="Times New Roman"/>
          <w:szCs w:val="24"/>
        </w:rPr>
        <w:t xml:space="preserve">υβερνήσεις </w:t>
      </w:r>
      <w:r>
        <w:rPr>
          <w:rFonts w:eastAsia="Times New Roman" w:cs="Times New Roman"/>
          <w:szCs w:val="24"/>
        </w:rPr>
        <w:t xml:space="preserve">μειοψηφίας. </w:t>
      </w:r>
      <w:r w:rsidRPr="00D27237">
        <w:rPr>
          <w:rFonts w:eastAsia="Times New Roman" w:cs="Times New Roman"/>
          <w:szCs w:val="24"/>
        </w:rPr>
        <w:t>Εγώ δεν κάνω αυτό</w:t>
      </w:r>
      <w:r>
        <w:rPr>
          <w:rFonts w:eastAsia="Times New Roman" w:cs="Times New Roman"/>
          <w:szCs w:val="24"/>
        </w:rPr>
        <w:t>.</w:t>
      </w:r>
      <w:r w:rsidRPr="00D27237">
        <w:rPr>
          <w:rFonts w:eastAsia="Times New Roman" w:cs="Times New Roman"/>
          <w:szCs w:val="24"/>
        </w:rPr>
        <w:t xml:space="preserve"> Ζητώ την πλειοψηφία της Βουλής</w:t>
      </w:r>
      <w:r>
        <w:rPr>
          <w:rFonts w:eastAsia="Times New Roman" w:cs="Times New Roman"/>
          <w:szCs w:val="24"/>
        </w:rPr>
        <w:t>.</w:t>
      </w:r>
      <w:r w:rsidRPr="00D27237">
        <w:rPr>
          <w:rFonts w:eastAsia="Times New Roman" w:cs="Times New Roman"/>
          <w:szCs w:val="24"/>
        </w:rPr>
        <w:t xml:space="preserve"> </w:t>
      </w:r>
    </w:p>
    <w:p w14:paraId="1286CB1D" w14:textId="77777777" w:rsidR="000402FE" w:rsidRDefault="007623D8">
      <w:pPr>
        <w:spacing w:line="600" w:lineRule="auto"/>
        <w:ind w:firstLine="720"/>
        <w:jc w:val="both"/>
        <w:rPr>
          <w:rFonts w:eastAsia="Times New Roman" w:cs="Times New Roman"/>
          <w:szCs w:val="24"/>
        </w:rPr>
      </w:pPr>
      <w:r w:rsidRPr="00D27237">
        <w:rPr>
          <w:rFonts w:eastAsia="Times New Roman" w:cs="Times New Roman"/>
          <w:szCs w:val="24"/>
        </w:rPr>
        <w:t xml:space="preserve">Και την ίδια στιγμή βλέπετε στην κοιτίδα </w:t>
      </w:r>
      <w:r>
        <w:rPr>
          <w:rFonts w:eastAsia="Times New Roman" w:cs="Times New Roman"/>
          <w:szCs w:val="24"/>
        </w:rPr>
        <w:t>της κοινοβουλευτικής δημοκ</w:t>
      </w:r>
      <w:r>
        <w:rPr>
          <w:rFonts w:eastAsia="Times New Roman" w:cs="Times New Roman"/>
          <w:szCs w:val="24"/>
        </w:rPr>
        <w:t xml:space="preserve">ρατίας, τη Βρετανία, με τι συσχετισμούς </w:t>
      </w:r>
      <w:r w:rsidRPr="00D27237">
        <w:rPr>
          <w:rFonts w:eastAsia="Times New Roman" w:cs="Times New Roman"/>
          <w:szCs w:val="24"/>
        </w:rPr>
        <w:t>κυβερνάει η Βρετανίδα Πρωθυπουργός</w:t>
      </w:r>
      <w:r>
        <w:rPr>
          <w:rFonts w:eastAsia="Times New Roman" w:cs="Times New Roman"/>
          <w:szCs w:val="24"/>
        </w:rPr>
        <w:t>,</w:t>
      </w:r>
      <w:r>
        <w:rPr>
          <w:rFonts w:eastAsia="Times New Roman" w:cs="Times New Roman"/>
          <w:szCs w:val="24"/>
        </w:rPr>
        <w:t xml:space="preserve"> και </w:t>
      </w:r>
      <w:r w:rsidRPr="00D27237">
        <w:rPr>
          <w:rFonts w:eastAsia="Times New Roman" w:cs="Times New Roman"/>
          <w:szCs w:val="24"/>
        </w:rPr>
        <w:t xml:space="preserve">το </w:t>
      </w:r>
      <w:r>
        <w:rPr>
          <w:rFonts w:eastAsia="Times New Roman" w:cs="Times New Roman"/>
          <w:szCs w:val="24"/>
        </w:rPr>
        <w:t xml:space="preserve">αποτέλεσμα το </w:t>
      </w:r>
      <w:r w:rsidRPr="00D27237">
        <w:rPr>
          <w:rFonts w:eastAsia="Times New Roman" w:cs="Times New Roman"/>
          <w:szCs w:val="24"/>
        </w:rPr>
        <w:t>χθ</w:t>
      </w:r>
      <w:r>
        <w:rPr>
          <w:rFonts w:eastAsia="Times New Roman" w:cs="Times New Roman"/>
          <w:szCs w:val="24"/>
        </w:rPr>
        <w:t xml:space="preserve">εσινό που έχασε μία ψηφοφορία. Όχι απλά έχασ, αλλά με τετρακόσια-διακόσια, </w:t>
      </w:r>
      <w:r w:rsidRPr="00D27237">
        <w:rPr>
          <w:rFonts w:eastAsia="Times New Roman" w:cs="Times New Roman"/>
          <w:szCs w:val="24"/>
        </w:rPr>
        <w:t>συνετρίβη</w:t>
      </w:r>
      <w:r>
        <w:rPr>
          <w:rFonts w:eastAsia="Times New Roman" w:cs="Times New Roman"/>
          <w:szCs w:val="24"/>
        </w:rPr>
        <w:t>. Άρα, λοιπόν, δεν καταλαβαίνω</w:t>
      </w:r>
      <w:r>
        <w:rPr>
          <w:rFonts w:eastAsia="Times New Roman" w:cs="Times New Roman"/>
          <w:szCs w:val="24"/>
        </w:rPr>
        <w:t>,</w:t>
      </w:r>
      <w:r w:rsidRPr="00D27237">
        <w:rPr>
          <w:rFonts w:eastAsia="Times New Roman" w:cs="Times New Roman"/>
          <w:szCs w:val="24"/>
        </w:rPr>
        <w:t xml:space="preserve"> πραγματικά</w:t>
      </w:r>
      <w:r>
        <w:rPr>
          <w:rFonts w:eastAsia="Times New Roman" w:cs="Times New Roman"/>
          <w:szCs w:val="24"/>
        </w:rPr>
        <w:t>,</w:t>
      </w:r>
      <w:r w:rsidRPr="00D27237">
        <w:rPr>
          <w:rFonts w:eastAsia="Times New Roman" w:cs="Times New Roman"/>
          <w:szCs w:val="24"/>
        </w:rPr>
        <w:t xml:space="preserve"> αν θέλετε</w:t>
      </w:r>
      <w:r>
        <w:rPr>
          <w:rFonts w:eastAsia="Times New Roman" w:cs="Times New Roman"/>
          <w:szCs w:val="24"/>
        </w:rPr>
        <w:t>.</w:t>
      </w:r>
      <w:r w:rsidRPr="00D27237">
        <w:rPr>
          <w:rFonts w:eastAsia="Times New Roman" w:cs="Times New Roman"/>
          <w:szCs w:val="24"/>
        </w:rPr>
        <w:t xml:space="preserve"> Εγώ </w:t>
      </w:r>
      <w:r>
        <w:rPr>
          <w:rFonts w:eastAsia="Times New Roman" w:cs="Times New Roman"/>
          <w:szCs w:val="24"/>
        </w:rPr>
        <w:t>θέλω σήμερα να</w:t>
      </w:r>
      <w:r>
        <w:rPr>
          <w:rFonts w:eastAsia="Times New Roman" w:cs="Times New Roman"/>
          <w:szCs w:val="24"/>
        </w:rPr>
        <w:t xml:space="preserve"> μιλήσουμε</w:t>
      </w:r>
      <w:r>
        <w:rPr>
          <w:rFonts w:eastAsia="Times New Roman" w:cs="Times New Roman"/>
          <w:szCs w:val="24"/>
        </w:rPr>
        <w:t>,</w:t>
      </w:r>
      <w:r>
        <w:rPr>
          <w:rFonts w:eastAsia="Times New Roman" w:cs="Times New Roman"/>
          <w:szCs w:val="24"/>
        </w:rPr>
        <w:t xml:space="preserve"> γιατί μας ακούει ο </w:t>
      </w:r>
      <w:r w:rsidRPr="00D27237">
        <w:rPr>
          <w:rFonts w:eastAsia="Times New Roman" w:cs="Times New Roman"/>
          <w:szCs w:val="24"/>
        </w:rPr>
        <w:t>κόσμος</w:t>
      </w:r>
      <w:r>
        <w:rPr>
          <w:rFonts w:eastAsia="Times New Roman" w:cs="Times New Roman"/>
          <w:szCs w:val="24"/>
        </w:rPr>
        <w:t>.</w:t>
      </w:r>
      <w:r w:rsidRPr="00D27237">
        <w:rPr>
          <w:rFonts w:eastAsia="Times New Roman" w:cs="Times New Roman"/>
          <w:szCs w:val="24"/>
        </w:rPr>
        <w:t xml:space="preserve"> Δεν θα κάνω θεατρική παράσταση όπως </w:t>
      </w:r>
      <w:r>
        <w:rPr>
          <w:rFonts w:eastAsia="Times New Roman" w:cs="Times New Roman"/>
          <w:szCs w:val="24"/>
        </w:rPr>
        <w:t>εσείς.</w:t>
      </w:r>
      <w:r w:rsidRPr="00D27237">
        <w:rPr>
          <w:rFonts w:eastAsia="Times New Roman" w:cs="Times New Roman"/>
          <w:szCs w:val="24"/>
        </w:rPr>
        <w:t xml:space="preserve"> Θα μιλήσω </w:t>
      </w:r>
      <w:r>
        <w:rPr>
          <w:rFonts w:eastAsia="Times New Roman" w:cs="Times New Roman"/>
          <w:szCs w:val="24"/>
        </w:rPr>
        <w:t xml:space="preserve">με επιχειρήματα, γιατί δεν έχετε να αντικρούσετε </w:t>
      </w:r>
      <w:r w:rsidRPr="00D27237">
        <w:rPr>
          <w:rFonts w:eastAsia="Times New Roman" w:cs="Times New Roman"/>
          <w:szCs w:val="24"/>
        </w:rPr>
        <w:t>επιχειρήματα</w:t>
      </w:r>
      <w:r>
        <w:rPr>
          <w:rFonts w:eastAsia="Times New Roman" w:cs="Times New Roman"/>
          <w:szCs w:val="24"/>
        </w:rPr>
        <w:t>.</w:t>
      </w:r>
      <w:r w:rsidRPr="00D27237">
        <w:rPr>
          <w:rFonts w:eastAsia="Times New Roman" w:cs="Times New Roman"/>
          <w:szCs w:val="24"/>
        </w:rPr>
        <w:t xml:space="preserve"> </w:t>
      </w:r>
    </w:p>
    <w:p w14:paraId="1286CB1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Εσείς, λοιπόν, ήσασταν οι ίδιοι </w:t>
      </w:r>
      <w:r w:rsidRPr="00D27237">
        <w:rPr>
          <w:rFonts w:eastAsia="Times New Roman" w:cs="Times New Roman"/>
          <w:szCs w:val="24"/>
        </w:rPr>
        <w:t>ακριβώς οι ίδιοι</w:t>
      </w:r>
      <w:r>
        <w:rPr>
          <w:rFonts w:eastAsia="Times New Roman" w:cs="Times New Roman"/>
          <w:szCs w:val="24"/>
        </w:rPr>
        <w:t>,</w:t>
      </w:r>
      <w:r w:rsidRPr="00D27237">
        <w:rPr>
          <w:rFonts w:eastAsia="Times New Roman" w:cs="Times New Roman"/>
          <w:szCs w:val="24"/>
        </w:rPr>
        <w:t xml:space="preserve"> οι ίδιες πολιτικές δυνάμεις</w:t>
      </w:r>
      <w:r>
        <w:rPr>
          <w:rFonts w:eastAsia="Times New Roman" w:cs="Times New Roman"/>
          <w:szCs w:val="24"/>
        </w:rPr>
        <w:t xml:space="preserve"> που τον Ιούλιο του 201</w:t>
      </w:r>
      <w:r>
        <w:rPr>
          <w:rFonts w:eastAsia="Times New Roman" w:cs="Times New Roman"/>
          <w:szCs w:val="24"/>
        </w:rPr>
        <w:t xml:space="preserve">5 όταν από την Κοινοβουλευτική </w:t>
      </w:r>
      <w:r w:rsidRPr="00D27237">
        <w:rPr>
          <w:rFonts w:eastAsia="Times New Roman" w:cs="Times New Roman"/>
          <w:szCs w:val="24"/>
        </w:rPr>
        <w:t>Ομάδα του ΣΥΡΙΖΑ</w:t>
      </w:r>
      <w:r>
        <w:rPr>
          <w:rFonts w:eastAsia="Times New Roman" w:cs="Times New Roman"/>
          <w:szCs w:val="24"/>
        </w:rPr>
        <w:t>,</w:t>
      </w:r>
      <w:r w:rsidRPr="00D27237">
        <w:rPr>
          <w:rFonts w:eastAsia="Times New Roman" w:cs="Times New Roman"/>
          <w:szCs w:val="24"/>
        </w:rPr>
        <w:t xml:space="preserve"> που αριθμούσε </w:t>
      </w:r>
      <w:r>
        <w:rPr>
          <w:rFonts w:eastAsia="Times New Roman" w:cs="Times New Roman"/>
          <w:szCs w:val="24"/>
        </w:rPr>
        <w:t>εκατόν σαράντα εννιά, έφυγαν όχι ένας, δύ</w:t>
      </w:r>
      <w:r w:rsidRPr="00D27237">
        <w:rPr>
          <w:rFonts w:eastAsia="Times New Roman" w:cs="Times New Roman"/>
          <w:szCs w:val="24"/>
        </w:rPr>
        <w:t>ο</w:t>
      </w:r>
      <w:r>
        <w:rPr>
          <w:rFonts w:eastAsia="Times New Roman" w:cs="Times New Roman"/>
          <w:szCs w:val="24"/>
        </w:rPr>
        <w:t xml:space="preserve"> ή τρεις, αλλά έφυγαν </w:t>
      </w:r>
      <w:r w:rsidRPr="00D27237">
        <w:rPr>
          <w:rFonts w:eastAsia="Times New Roman" w:cs="Times New Roman"/>
          <w:szCs w:val="24"/>
        </w:rPr>
        <w:t xml:space="preserve">τότε </w:t>
      </w:r>
      <w:r>
        <w:rPr>
          <w:rFonts w:eastAsia="Times New Roman" w:cs="Times New Roman"/>
          <w:szCs w:val="24"/>
        </w:rPr>
        <w:t>είκοσι πέντε</w:t>
      </w:r>
      <w:r w:rsidRPr="00D27237">
        <w:rPr>
          <w:rFonts w:eastAsia="Times New Roman" w:cs="Times New Roman"/>
          <w:szCs w:val="24"/>
        </w:rPr>
        <w:t xml:space="preserve"> Βουλευτές</w:t>
      </w:r>
      <w:r>
        <w:rPr>
          <w:rFonts w:eastAsia="Times New Roman" w:cs="Times New Roman"/>
          <w:szCs w:val="24"/>
        </w:rPr>
        <w:t>,</w:t>
      </w:r>
      <w:r w:rsidRPr="00D27237">
        <w:rPr>
          <w:rFonts w:eastAsia="Times New Roman" w:cs="Times New Roman"/>
          <w:szCs w:val="24"/>
        </w:rPr>
        <w:t xml:space="preserve"> και ο ΣΥΡΙΖΑ </w:t>
      </w:r>
      <w:r>
        <w:rPr>
          <w:rFonts w:eastAsia="Times New Roman" w:cs="Times New Roman"/>
          <w:szCs w:val="24"/>
        </w:rPr>
        <w:t>βρέθηκε</w:t>
      </w:r>
      <w:r w:rsidRPr="00D27237">
        <w:rPr>
          <w:rFonts w:eastAsia="Times New Roman" w:cs="Times New Roman"/>
          <w:szCs w:val="24"/>
        </w:rPr>
        <w:t xml:space="preserve"> με </w:t>
      </w:r>
      <w:r>
        <w:rPr>
          <w:rFonts w:eastAsia="Times New Roman" w:cs="Times New Roman"/>
          <w:szCs w:val="24"/>
        </w:rPr>
        <w:t xml:space="preserve">εκατόν είκοσι τέσσερις, και προφανώς με το συγκυβερνών </w:t>
      </w:r>
      <w:r w:rsidRPr="00D27237">
        <w:rPr>
          <w:rFonts w:eastAsia="Times New Roman" w:cs="Times New Roman"/>
          <w:szCs w:val="24"/>
        </w:rPr>
        <w:t>κόμμα</w:t>
      </w:r>
      <w:r>
        <w:rPr>
          <w:rFonts w:eastAsia="Times New Roman" w:cs="Times New Roman"/>
          <w:szCs w:val="24"/>
        </w:rPr>
        <w:t>,</w:t>
      </w:r>
      <w:r w:rsidRPr="00D27237">
        <w:rPr>
          <w:rFonts w:eastAsia="Times New Roman" w:cs="Times New Roman"/>
          <w:szCs w:val="24"/>
        </w:rPr>
        <w:t xml:space="preserve"> τους Ανεξάρτητ</w:t>
      </w:r>
      <w:r w:rsidRPr="00D27237">
        <w:rPr>
          <w:rFonts w:eastAsia="Times New Roman" w:cs="Times New Roman"/>
          <w:szCs w:val="24"/>
        </w:rPr>
        <w:t>ους Έλληνες</w:t>
      </w:r>
      <w:r>
        <w:rPr>
          <w:rFonts w:eastAsia="Times New Roman" w:cs="Times New Roman"/>
          <w:szCs w:val="24"/>
        </w:rPr>
        <w:t>,</w:t>
      </w:r>
      <w:r w:rsidRPr="00D27237">
        <w:rPr>
          <w:rFonts w:eastAsia="Times New Roman" w:cs="Times New Roman"/>
          <w:szCs w:val="24"/>
        </w:rPr>
        <w:t xml:space="preserve"> δεν είχε κα</w:t>
      </w:r>
      <w:r>
        <w:rPr>
          <w:rFonts w:eastAsia="Times New Roman" w:cs="Times New Roman"/>
          <w:szCs w:val="24"/>
        </w:rPr>
        <w:t>μ</w:t>
      </w:r>
      <w:r w:rsidRPr="00D27237">
        <w:rPr>
          <w:rFonts w:eastAsia="Times New Roman" w:cs="Times New Roman"/>
          <w:szCs w:val="24"/>
        </w:rPr>
        <w:t>μία πλειοψηφία</w:t>
      </w:r>
      <w:r>
        <w:rPr>
          <w:rFonts w:eastAsia="Times New Roman" w:cs="Times New Roman"/>
          <w:szCs w:val="24"/>
        </w:rPr>
        <w:t>,</w:t>
      </w:r>
      <w:r w:rsidRPr="00D27237">
        <w:rPr>
          <w:rFonts w:eastAsia="Times New Roman" w:cs="Times New Roman"/>
          <w:szCs w:val="24"/>
        </w:rPr>
        <w:t xml:space="preserve"> τι μας λέγατε τότε</w:t>
      </w:r>
      <w:r>
        <w:rPr>
          <w:rFonts w:eastAsia="Times New Roman" w:cs="Times New Roman"/>
          <w:szCs w:val="24"/>
        </w:rPr>
        <w:t>;</w:t>
      </w:r>
      <w:r w:rsidRPr="00D27237">
        <w:rPr>
          <w:rFonts w:eastAsia="Times New Roman" w:cs="Times New Roman"/>
          <w:szCs w:val="24"/>
        </w:rPr>
        <w:t xml:space="preserve"> Μας </w:t>
      </w:r>
      <w:r>
        <w:rPr>
          <w:rFonts w:eastAsia="Times New Roman" w:cs="Times New Roman"/>
          <w:szCs w:val="24"/>
        </w:rPr>
        <w:t xml:space="preserve">λέγατε </w:t>
      </w:r>
      <w:r w:rsidRPr="00D27237">
        <w:rPr>
          <w:rFonts w:eastAsia="Times New Roman" w:cs="Times New Roman"/>
          <w:szCs w:val="24"/>
        </w:rPr>
        <w:t>ότ</w:t>
      </w:r>
      <w:r>
        <w:rPr>
          <w:rFonts w:eastAsia="Times New Roman" w:cs="Times New Roman"/>
          <w:szCs w:val="24"/>
        </w:rPr>
        <w:t>ι</w:t>
      </w:r>
      <w:r>
        <w:rPr>
          <w:rFonts w:eastAsia="Times New Roman" w:cs="Times New Roman"/>
          <w:szCs w:val="24"/>
        </w:rPr>
        <w:t>:</w:t>
      </w:r>
      <w:r>
        <w:rPr>
          <w:rFonts w:eastAsia="Times New Roman" w:cs="Times New Roman"/>
          <w:szCs w:val="24"/>
        </w:rPr>
        <w:t xml:space="preserve"> «Είναι </w:t>
      </w:r>
      <w:r w:rsidRPr="00D27237">
        <w:rPr>
          <w:rFonts w:eastAsia="Times New Roman" w:cs="Times New Roman"/>
          <w:szCs w:val="24"/>
        </w:rPr>
        <w:t xml:space="preserve">κουρελού η </w:t>
      </w:r>
      <w:r>
        <w:rPr>
          <w:rFonts w:eastAsia="Times New Roman" w:cs="Times New Roman"/>
          <w:szCs w:val="24"/>
        </w:rPr>
        <w:t>Κυβέρνηση. Να φύγετε. Να κάνετ</w:t>
      </w:r>
      <w:r w:rsidRPr="00D27237">
        <w:rPr>
          <w:rFonts w:eastAsia="Times New Roman" w:cs="Times New Roman"/>
          <w:szCs w:val="24"/>
        </w:rPr>
        <w:t>ε αμέσως εκλογές</w:t>
      </w:r>
      <w:r>
        <w:rPr>
          <w:rFonts w:eastAsia="Times New Roman" w:cs="Times New Roman"/>
          <w:szCs w:val="24"/>
        </w:rPr>
        <w:t>.</w:t>
      </w:r>
      <w:r w:rsidRPr="00D27237">
        <w:rPr>
          <w:rFonts w:eastAsia="Times New Roman" w:cs="Times New Roman"/>
          <w:szCs w:val="24"/>
        </w:rPr>
        <w:t xml:space="preserve"> Να προχωρήσετε </w:t>
      </w:r>
      <w:r>
        <w:rPr>
          <w:rFonts w:eastAsia="Times New Roman" w:cs="Times New Roman"/>
          <w:szCs w:val="24"/>
        </w:rPr>
        <w:t>σε ψήφο εμπιστοσύνης»; Μας λέγατε:</w:t>
      </w:r>
      <w:r w:rsidRPr="00D27237">
        <w:rPr>
          <w:rFonts w:eastAsia="Times New Roman" w:cs="Times New Roman"/>
          <w:szCs w:val="24"/>
        </w:rPr>
        <w:t xml:space="preserve"> </w:t>
      </w:r>
      <w:r>
        <w:rPr>
          <w:rFonts w:eastAsia="Times New Roman" w:cs="Times New Roman"/>
          <w:szCs w:val="24"/>
        </w:rPr>
        <w:t xml:space="preserve">«Συνεχίστε με εκατόν είκοσι τέσσερις». </w:t>
      </w:r>
    </w:p>
    <w:p w14:paraId="1286CB1F" w14:textId="77777777" w:rsidR="000402FE" w:rsidRDefault="007623D8">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w:t>
      </w:r>
      <w:r w:rsidRPr="00517DAE">
        <w:rPr>
          <w:rFonts w:eastAsia="Times New Roman" w:cs="Times New Roman"/>
          <w:szCs w:val="24"/>
        </w:rPr>
        <w:t xml:space="preserve"> πτέρυγα του ΣΥΡΙΖΑ)</w:t>
      </w:r>
    </w:p>
    <w:p w14:paraId="1286CB2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Και τώρα οι ίδιοι άνθρωποι, τα ίδια πρόσωπα, οι ίδιες πολιτικές δυνάμεις ερμηνεύουν</w:t>
      </w:r>
      <w:r w:rsidRPr="00D27237">
        <w:rPr>
          <w:rFonts w:eastAsia="Times New Roman" w:cs="Times New Roman"/>
          <w:szCs w:val="24"/>
        </w:rPr>
        <w:t xml:space="preserve"> και το Σύνταγμα και τον </w:t>
      </w:r>
      <w:r>
        <w:rPr>
          <w:rFonts w:eastAsia="Times New Roman" w:cs="Times New Roman"/>
          <w:szCs w:val="24"/>
        </w:rPr>
        <w:t>Κανονισμό καθ’ όπως τους βολεύει. Και λένε στον</w:t>
      </w:r>
      <w:r w:rsidRPr="00D27237">
        <w:rPr>
          <w:rFonts w:eastAsia="Times New Roman" w:cs="Times New Roman"/>
          <w:szCs w:val="24"/>
        </w:rPr>
        <w:t xml:space="preserve"> ίδιο άνθρωπο</w:t>
      </w:r>
      <w:r>
        <w:rPr>
          <w:rFonts w:eastAsia="Times New Roman" w:cs="Times New Roman"/>
          <w:szCs w:val="24"/>
        </w:rPr>
        <w:t>,</w:t>
      </w:r>
      <w:r w:rsidRPr="00D27237">
        <w:rPr>
          <w:rFonts w:eastAsia="Times New Roman" w:cs="Times New Roman"/>
          <w:szCs w:val="24"/>
        </w:rPr>
        <w:t xml:space="preserve"> που και τότε είχε δύο επιλογές μπροστά του</w:t>
      </w:r>
      <w:r>
        <w:rPr>
          <w:rFonts w:eastAsia="Times New Roman" w:cs="Times New Roman"/>
          <w:szCs w:val="24"/>
        </w:rPr>
        <w:t>, ή</w:t>
      </w:r>
      <w:r w:rsidRPr="00D27237">
        <w:rPr>
          <w:rFonts w:eastAsia="Times New Roman" w:cs="Times New Roman"/>
          <w:szCs w:val="24"/>
        </w:rPr>
        <w:t xml:space="preserve"> να ζητήσει ψήφο εμπ</w:t>
      </w:r>
      <w:r w:rsidRPr="00D27237">
        <w:rPr>
          <w:rFonts w:eastAsia="Times New Roman" w:cs="Times New Roman"/>
          <w:szCs w:val="24"/>
        </w:rPr>
        <w:t xml:space="preserve">ιστοσύνης </w:t>
      </w:r>
      <w:r>
        <w:rPr>
          <w:rFonts w:eastAsia="Times New Roman" w:cs="Times New Roman"/>
          <w:szCs w:val="24"/>
        </w:rPr>
        <w:t>ή</w:t>
      </w:r>
      <w:r w:rsidRPr="00D27237">
        <w:rPr>
          <w:rFonts w:eastAsia="Times New Roman" w:cs="Times New Roman"/>
          <w:szCs w:val="24"/>
        </w:rPr>
        <w:t xml:space="preserve"> να πάει στον </w:t>
      </w:r>
      <w:r>
        <w:rPr>
          <w:rFonts w:eastAsia="Times New Roman" w:cs="Times New Roman"/>
          <w:szCs w:val="24"/>
        </w:rPr>
        <w:t>ελληνικό λαό</w:t>
      </w:r>
      <w:r>
        <w:rPr>
          <w:rFonts w:eastAsia="Times New Roman" w:cs="Times New Roman"/>
          <w:szCs w:val="24"/>
        </w:rPr>
        <w:t>,</w:t>
      </w:r>
      <w:r w:rsidRPr="00D27237">
        <w:rPr>
          <w:rFonts w:eastAsia="Times New Roman" w:cs="Times New Roman"/>
          <w:szCs w:val="24"/>
        </w:rPr>
        <w:t xml:space="preserve"> και επέλεξε το δεύτερο</w:t>
      </w:r>
      <w:r>
        <w:rPr>
          <w:rFonts w:eastAsia="Times New Roman" w:cs="Times New Roman"/>
          <w:szCs w:val="24"/>
        </w:rPr>
        <w:t>.</w:t>
      </w:r>
      <w:r w:rsidRPr="00D27237">
        <w:rPr>
          <w:rFonts w:eastAsia="Times New Roman" w:cs="Times New Roman"/>
          <w:szCs w:val="24"/>
        </w:rPr>
        <w:t xml:space="preserve"> Δεν μου λέτε αυτό</w:t>
      </w:r>
      <w:r>
        <w:rPr>
          <w:rFonts w:eastAsia="Times New Roman" w:cs="Times New Roman"/>
          <w:szCs w:val="24"/>
        </w:rPr>
        <w:t>.</w:t>
      </w:r>
      <w:r w:rsidRPr="00D27237">
        <w:rPr>
          <w:rFonts w:eastAsia="Times New Roman" w:cs="Times New Roman"/>
          <w:szCs w:val="24"/>
        </w:rPr>
        <w:t xml:space="preserve"> Μου λέτε ότι</w:t>
      </w:r>
      <w:r>
        <w:rPr>
          <w:rFonts w:eastAsia="Times New Roman" w:cs="Times New Roman"/>
          <w:szCs w:val="24"/>
        </w:rPr>
        <w:t>:</w:t>
      </w:r>
      <w:r w:rsidRPr="00D27237">
        <w:rPr>
          <w:rFonts w:eastAsia="Times New Roman" w:cs="Times New Roman"/>
          <w:szCs w:val="24"/>
        </w:rPr>
        <w:t xml:space="preserve"> </w:t>
      </w:r>
      <w:r>
        <w:rPr>
          <w:rFonts w:eastAsia="Times New Roman" w:cs="Times New Roman"/>
          <w:szCs w:val="24"/>
        </w:rPr>
        <w:t>«</w:t>
      </w:r>
      <w:r w:rsidRPr="00D27237">
        <w:rPr>
          <w:rFonts w:eastAsia="Times New Roman" w:cs="Times New Roman"/>
          <w:szCs w:val="24"/>
        </w:rPr>
        <w:t xml:space="preserve">Με </w:t>
      </w:r>
      <w:r>
        <w:rPr>
          <w:rFonts w:eastAsia="Times New Roman" w:cs="Times New Roman"/>
          <w:szCs w:val="24"/>
        </w:rPr>
        <w:t xml:space="preserve">εκατόν είκοσι τέσσερις </w:t>
      </w:r>
      <w:r w:rsidRPr="00D27237">
        <w:rPr>
          <w:rFonts w:eastAsia="Times New Roman" w:cs="Times New Roman"/>
          <w:szCs w:val="24"/>
        </w:rPr>
        <w:t>τότε έπρεπε να συνεχίσεις</w:t>
      </w:r>
      <w:r>
        <w:rPr>
          <w:rFonts w:eastAsia="Times New Roman" w:cs="Times New Roman"/>
          <w:szCs w:val="24"/>
        </w:rPr>
        <w:t>, ήταν μι</w:t>
      </w:r>
      <w:r w:rsidRPr="00D27237">
        <w:rPr>
          <w:rFonts w:eastAsia="Times New Roman" w:cs="Times New Roman"/>
          <w:szCs w:val="24"/>
        </w:rPr>
        <w:t>α χαρά</w:t>
      </w:r>
      <w:r>
        <w:rPr>
          <w:rFonts w:eastAsia="Times New Roman" w:cs="Times New Roman"/>
          <w:szCs w:val="24"/>
        </w:rPr>
        <w:t>.</w:t>
      </w:r>
      <w:r w:rsidRPr="00D27237">
        <w:rPr>
          <w:rFonts w:eastAsia="Times New Roman" w:cs="Times New Roman"/>
          <w:szCs w:val="24"/>
        </w:rPr>
        <w:t xml:space="preserve"> Με </w:t>
      </w:r>
      <w:r>
        <w:rPr>
          <w:rFonts w:eastAsia="Times New Roman" w:cs="Times New Roman"/>
          <w:szCs w:val="24"/>
        </w:rPr>
        <w:t xml:space="preserve">εκατόν πενήντα έναν </w:t>
      </w:r>
      <w:r w:rsidRPr="00D27237">
        <w:rPr>
          <w:rFonts w:eastAsia="Times New Roman" w:cs="Times New Roman"/>
          <w:szCs w:val="24"/>
        </w:rPr>
        <w:t>τώρα δεν θα έχεις πολιτική νομιμοποίηση</w:t>
      </w:r>
      <w:r>
        <w:rPr>
          <w:rFonts w:eastAsia="Times New Roman" w:cs="Times New Roman"/>
          <w:szCs w:val="24"/>
        </w:rPr>
        <w:t>.</w:t>
      </w:r>
      <w:r w:rsidRPr="00D27237">
        <w:rPr>
          <w:rFonts w:eastAsia="Times New Roman" w:cs="Times New Roman"/>
          <w:szCs w:val="24"/>
        </w:rPr>
        <w:t xml:space="preserve"> Θα είσαι κουρελού</w:t>
      </w:r>
      <w:r>
        <w:rPr>
          <w:rFonts w:eastAsia="Times New Roman" w:cs="Times New Roman"/>
          <w:szCs w:val="24"/>
        </w:rPr>
        <w:t>».</w:t>
      </w:r>
      <w:r w:rsidRPr="00D27237">
        <w:rPr>
          <w:rFonts w:eastAsia="Times New Roman" w:cs="Times New Roman"/>
          <w:szCs w:val="24"/>
        </w:rPr>
        <w:t xml:space="preserve"> Αυτό λέτε</w:t>
      </w:r>
      <w:r>
        <w:rPr>
          <w:rFonts w:eastAsia="Times New Roman" w:cs="Times New Roman"/>
          <w:szCs w:val="24"/>
        </w:rPr>
        <w:t>.</w:t>
      </w:r>
      <w:r w:rsidRPr="00D27237">
        <w:rPr>
          <w:rFonts w:eastAsia="Times New Roman" w:cs="Times New Roman"/>
          <w:szCs w:val="24"/>
        </w:rPr>
        <w:t xml:space="preserve"> Αυτά είναι τα επιχειρήματά </w:t>
      </w:r>
      <w:r>
        <w:rPr>
          <w:rFonts w:eastAsia="Times New Roman" w:cs="Times New Roman"/>
          <w:szCs w:val="24"/>
        </w:rPr>
        <w:t>σας.</w:t>
      </w:r>
      <w:r w:rsidRPr="00D27237">
        <w:rPr>
          <w:rFonts w:eastAsia="Times New Roman" w:cs="Times New Roman"/>
          <w:szCs w:val="24"/>
        </w:rPr>
        <w:t xml:space="preserve"> </w:t>
      </w:r>
    </w:p>
    <w:p w14:paraId="1286CB2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Εγώ από την άλλη πλευρά, κυρίες και κύριοι Βουλευτές, κυρίες και κύριοι συνάδελφοι, κύριε</w:t>
      </w:r>
      <w:r w:rsidRPr="00D27237">
        <w:rPr>
          <w:rFonts w:eastAsia="Times New Roman" w:cs="Times New Roman"/>
          <w:szCs w:val="24"/>
        </w:rPr>
        <w:t xml:space="preserve"> Μητσοτάκη</w:t>
      </w:r>
      <w:r>
        <w:rPr>
          <w:rFonts w:eastAsia="Times New Roman" w:cs="Times New Roman"/>
          <w:szCs w:val="24"/>
        </w:rPr>
        <w:t>,</w:t>
      </w:r>
      <w:r w:rsidRPr="00D27237">
        <w:rPr>
          <w:rFonts w:eastAsia="Times New Roman" w:cs="Times New Roman"/>
          <w:szCs w:val="24"/>
        </w:rPr>
        <w:t xml:space="preserve"> δεν αλλάζω σε αυτά τα κρίσιμα</w:t>
      </w:r>
      <w:r>
        <w:rPr>
          <w:rFonts w:eastAsia="Times New Roman" w:cs="Times New Roman"/>
          <w:szCs w:val="24"/>
        </w:rPr>
        <w:t>,</w:t>
      </w:r>
      <w:r w:rsidRPr="00D27237">
        <w:rPr>
          <w:rFonts w:eastAsia="Times New Roman" w:cs="Times New Roman"/>
          <w:szCs w:val="24"/>
        </w:rPr>
        <w:t xml:space="preserve"> τα θεσμικά θέματα </w:t>
      </w:r>
      <w:r>
        <w:rPr>
          <w:rFonts w:eastAsia="Times New Roman" w:cs="Times New Roman"/>
          <w:szCs w:val="24"/>
        </w:rPr>
        <w:t>άποψη</w:t>
      </w:r>
      <w:r w:rsidRPr="00D27237">
        <w:rPr>
          <w:rFonts w:eastAsia="Times New Roman" w:cs="Times New Roman"/>
          <w:szCs w:val="24"/>
        </w:rPr>
        <w:t xml:space="preserve"> με βάση την περίσταση</w:t>
      </w:r>
      <w:r>
        <w:rPr>
          <w:rFonts w:eastAsia="Times New Roman" w:cs="Times New Roman"/>
          <w:szCs w:val="24"/>
        </w:rPr>
        <w:t>.</w:t>
      </w:r>
      <w:r w:rsidRPr="00D27237">
        <w:rPr>
          <w:rFonts w:eastAsia="Times New Roman" w:cs="Times New Roman"/>
          <w:szCs w:val="24"/>
        </w:rPr>
        <w:t xml:space="preserve"> Πιστεύω </w:t>
      </w:r>
      <w:r>
        <w:rPr>
          <w:rFonts w:eastAsia="Times New Roman" w:cs="Times New Roman"/>
          <w:szCs w:val="24"/>
        </w:rPr>
        <w:t>ότι η Κυβέρνησή</w:t>
      </w:r>
      <w:r w:rsidRPr="00D27237">
        <w:rPr>
          <w:rFonts w:eastAsia="Times New Roman" w:cs="Times New Roman"/>
          <w:szCs w:val="24"/>
        </w:rPr>
        <w:t xml:space="preserve"> μου</w:t>
      </w:r>
      <w:r>
        <w:rPr>
          <w:rFonts w:eastAsia="Times New Roman" w:cs="Times New Roman"/>
          <w:szCs w:val="24"/>
        </w:rPr>
        <w:t>,</w:t>
      </w:r>
      <w:r w:rsidRPr="00D27237">
        <w:rPr>
          <w:rFonts w:eastAsia="Times New Roman" w:cs="Times New Roman"/>
          <w:szCs w:val="24"/>
        </w:rPr>
        <w:t xml:space="preserve"> για</w:t>
      </w:r>
      <w:r w:rsidRPr="00D27237">
        <w:rPr>
          <w:rFonts w:eastAsia="Times New Roman" w:cs="Times New Roman"/>
          <w:szCs w:val="24"/>
        </w:rPr>
        <w:t xml:space="preserve"> να προχωρήσει στα </w:t>
      </w:r>
      <w:r>
        <w:rPr>
          <w:rFonts w:eastAsia="Times New Roman" w:cs="Times New Roman"/>
          <w:szCs w:val="24"/>
        </w:rPr>
        <w:t>κρίσιμα</w:t>
      </w:r>
      <w:r w:rsidRPr="00D27237">
        <w:rPr>
          <w:rFonts w:eastAsia="Times New Roman" w:cs="Times New Roman"/>
          <w:szCs w:val="24"/>
        </w:rPr>
        <w:t xml:space="preserve"> θέματα που έχει μπροστά </w:t>
      </w:r>
      <w:r>
        <w:rPr>
          <w:rFonts w:eastAsia="Times New Roman" w:cs="Times New Roman"/>
          <w:szCs w:val="24"/>
        </w:rPr>
        <w:t>της,</w:t>
      </w:r>
      <w:r w:rsidRPr="00D27237">
        <w:rPr>
          <w:rFonts w:eastAsia="Times New Roman" w:cs="Times New Roman"/>
          <w:szCs w:val="24"/>
        </w:rPr>
        <w:t xml:space="preserve"> να ολοκληρώσει την πορεία της χώρας προς την πλήρη έξοδο από την κρίση</w:t>
      </w:r>
      <w:r>
        <w:rPr>
          <w:rFonts w:eastAsia="Times New Roman" w:cs="Times New Roman"/>
          <w:szCs w:val="24"/>
        </w:rPr>
        <w:t>,</w:t>
      </w:r>
      <w:r w:rsidRPr="00D27237">
        <w:rPr>
          <w:rFonts w:eastAsia="Times New Roman" w:cs="Times New Roman"/>
          <w:szCs w:val="24"/>
        </w:rPr>
        <w:t xml:space="preserve"> την επιστροφή στην κανονικότητα</w:t>
      </w:r>
      <w:r>
        <w:rPr>
          <w:rFonts w:eastAsia="Times New Roman" w:cs="Times New Roman"/>
          <w:szCs w:val="24"/>
        </w:rPr>
        <w:t>, χρειάζεται να έχει την πλειοψηφία</w:t>
      </w:r>
      <w:r w:rsidRPr="00D27237">
        <w:rPr>
          <w:rFonts w:eastAsia="Times New Roman" w:cs="Times New Roman"/>
          <w:szCs w:val="24"/>
        </w:rPr>
        <w:t xml:space="preserve"> των </w:t>
      </w:r>
      <w:r>
        <w:rPr>
          <w:rFonts w:eastAsia="Times New Roman" w:cs="Times New Roman"/>
          <w:szCs w:val="24"/>
        </w:rPr>
        <w:t xml:space="preserve">Βουλευτών, να έχει την πλήρη </w:t>
      </w:r>
      <w:r w:rsidRPr="00D27237">
        <w:rPr>
          <w:rFonts w:eastAsia="Times New Roman" w:cs="Times New Roman"/>
          <w:szCs w:val="24"/>
        </w:rPr>
        <w:t>εμπιστοσύνη της Βουλής</w:t>
      </w:r>
      <w:r>
        <w:rPr>
          <w:rFonts w:eastAsia="Times New Roman" w:cs="Times New Roman"/>
          <w:szCs w:val="24"/>
        </w:rPr>
        <w:t>, για</w:t>
      </w:r>
      <w:r w:rsidRPr="00D27237">
        <w:rPr>
          <w:rFonts w:eastAsia="Times New Roman" w:cs="Times New Roman"/>
          <w:szCs w:val="24"/>
        </w:rPr>
        <w:t xml:space="preserve"> </w:t>
      </w:r>
      <w:r w:rsidRPr="00D27237">
        <w:rPr>
          <w:rFonts w:eastAsia="Times New Roman" w:cs="Times New Roman"/>
          <w:szCs w:val="24"/>
        </w:rPr>
        <w:t>να μπορέσει να φτάσει</w:t>
      </w:r>
      <w:r>
        <w:rPr>
          <w:rFonts w:eastAsia="Times New Roman" w:cs="Times New Roman"/>
          <w:szCs w:val="24"/>
        </w:rPr>
        <w:t>, γ</w:t>
      </w:r>
      <w:r w:rsidRPr="00D27237">
        <w:rPr>
          <w:rFonts w:eastAsia="Times New Roman" w:cs="Times New Roman"/>
          <w:szCs w:val="24"/>
        </w:rPr>
        <w:t>ιατί αυτός είναι ο δικός μας πολιτικός στόχος</w:t>
      </w:r>
      <w:r>
        <w:rPr>
          <w:rFonts w:eastAsia="Times New Roman" w:cs="Times New Roman"/>
          <w:szCs w:val="24"/>
        </w:rPr>
        <w:t>,</w:t>
      </w:r>
      <w:r w:rsidRPr="00D27237">
        <w:rPr>
          <w:rFonts w:eastAsia="Times New Roman" w:cs="Times New Roman"/>
          <w:szCs w:val="24"/>
        </w:rPr>
        <w:t xml:space="preserve"> στο τέλος </w:t>
      </w:r>
      <w:r>
        <w:rPr>
          <w:rFonts w:eastAsia="Times New Roman" w:cs="Times New Roman"/>
          <w:szCs w:val="24"/>
        </w:rPr>
        <w:t>της συνταγματικά προβλεπόμενης</w:t>
      </w:r>
      <w:r w:rsidRPr="00D27237">
        <w:rPr>
          <w:rFonts w:eastAsia="Times New Roman" w:cs="Times New Roman"/>
          <w:szCs w:val="24"/>
        </w:rPr>
        <w:t xml:space="preserve"> θητείας</w:t>
      </w:r>
      <w:r>
        <w:rPr>
          <w:rFonts w:eastAsia="Times New Roman" w:cs="Times New Roman"/>
          <w:szCs w:val="24"/>
        </w:rPr>
        <w:t>,</w:t>
      </w:r>
      <w:r w:rsidRPr="00D27237">
        <w:rPr>
          <w:rFonts w:eastAsia="Times New Roman" w:cs="Times New Roman"/>
          <w:szCs w:val="24"/>
        </w:rPr>
        <w:t xml:space="preserve"> </w:t>
      </w:r>
      <w:r>
        <w:rPr>
          <w:rFonts w:eastAsia="Times New Roman" w:cs="Times New Roman"/>
          <w:szCs w:val="24"/>
        </w:rPr>
        <w:t>δηλαδή τον Οκτώβρη του 2019.</w:t>
      </w:r>
    </w:p>
    <w:p w14:paraId="1286CB2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Κι αυτό είναι </w:t>
      </w:r>
      <w:r w:rsidRPr="00D27237">
        <w:rPr>
          <w:rFonts w:eastAsia="Times New Roman" w:cs="Times New Roman"/>
          <w:szCs w:val="24"/>
        </w:rPr>
        <w:t>το πρώτο και το βασικό ζήτη</w:t>
      </w:r>
      <w:r>
        <w:rPr>
          <w:rFonts w:eastAsia="Times New Roman" w:cs="Times New Roman"/>
          <w:szCs w:val="24"/>
        </w:rPr>
        <w:t>μα στο οποίο καλείται σήμερα η Ε</w:t>
      </w:r>
      <w:r w:rsidRPr="00D27237">
        <w:rPr>
          <w:rFonts w:eastAsia="Times New Roman" w:cs="Times New Roman"/>
          <w:szCs w:val="24"/>
        </w:rPr>
        <w:t>θ</w:t>
      </w:r>
      <w:r>
        <w:rPr>
          <w:rFonts w:eastAsia="Times New Roman" w:cs="Times New Roman"/>
          <w:szCs w:val="24"/>
        </w:rPr>
        <w:t>νική Αντιπροσωπεία να απαντήσει</w:t>
      </w:r>
      <w:r w:rsidRPr="00D27237">
        <w:rPr>
          <w:rFonts w:eastAsia="Times New Roman" w:cs="Times New Roman"/>
          <w:szCs w:val="24"/>
        </w:rPr>
        <w:t xml:space="preserve"> </w:t>
      </w:r>
      <w:r w:rsidRPr="00D27237">
        <w:rPr>
          <w:rFonts w:eastAsia="Times New Roman" w:cs="Times New Roman"/>
          <w:szCs w:val="24"/>
        </w:rPr>
        <w:t>και ο καθένας Βουλευτής ξεχωριστά</w:t>
      </w:r>
      <w:r>
        <w:rPr>
          <w:rFonts w:eastAsia="Times New Roman" w:cs="Times New Roman"/>
          <w:szCs w:val="24"/>
        </w:rPr>
        <w:t>.</w:t>
      </w:r>
      <w:r w:rsidRPr="00D27237">
        <w:rPr>
          <w:rFonts w:eastAsia="Times New Roman" w:cs="Times New Roman"/>
          <w:szCs w:val="24"/>
        </w:rPr>
        <w:t xml:space="preserve"> Γιατί στις κρίσιμες ώρες οφείλουμε όλοι να παίρνουμε θέση</w:t>
      </w:r>
      <w:r>
        <w:rPr>
          <w:rFonts w:eastAsia="Times New Roman" w:cs="Times New Roman"/>
          <w:szCs w:val="24"/>
        </w:rPr>
        <w:t>. Οι</w:t>
      </w:r>
      <w:r w:rsidRPr="00D27237">
        <w:rPr>
          <w:rFonts w:eastAsia="Times New Roman" w:cs="Times New Roman"/>
          <w:szCs w:val="24"/>
        </w:rPr>
        <w:t xml:space="preserve"> Βουλευτές δεν είναι στρατιωτάκια</w:t>
      </w:r>
      <w:r>
        <w:rPr>
          <w:rFonts w:eastAsia="Times New Roman" w:cs="Times New Roman"/>
          <w:szCs w:val="24"/>
        </w:rPr>
        <w:t>.</w:t>
      </w:r>
      <w:r w:rsidRPr="00D27237">
        <w:rPr>
          <w:rFonts w:eastAsia="Times New Roman" w:cs="Times New Roman"/>
          <w:szCs w:val="24"/>
        </w:rPr>
        <w:t xml:space="preserve"> Λειτουργούν </w:t>
      </w:r>
      <w:r>
        <w:rPr>
          <w:rFonts w:eastAsia="Times New Roman" w:cs="Times New Roman"/>
          <w:szCs w:val="24"/>
        </w:rPr>
        <w:t xml:space="preserve">με βάση </w:t>
      </w:r>
      <w:r w:rsidRPr="00D27237">
        <w:rPr>
          <w:rFonts w:eastAsia="Times New Roman" w:cs="Times New Roman"/>
          <w:szCs w:val="24"/>
        </w:rPr>
        <w:t xml:space="preserve">τη συνείδησή τους </w:t>
      </w:r>
      <w:r>
        <w:rPr>
          <w:rFonts w:eastAsia="Times New Roman" w:cs="Times New Roman"/>
          <w:szCs w:val="24"/>
        </w:rPr>
        <w:t>σ</w:t>
      </w:r>
      <w:r w:rsidRPr="00D27237">
        <w:rPr>
          <w:rFonts w:eastAsia="Times New Roman" w:cs="Times New Roman"/>
          <w:szCs w:val="24"/>
        </w:rPr>
        <w:t>τις κρίσιμες ώρες και στα κρίσιμα θέματα</w:t>
      </w:r>
      <w:r>
        <w:rPr>
          <w:rFonts w:eastAsia="Times New Roman" w:cs="Times New Roman"/>
          <w:szCs w:val="24"/>
        </w:rPr>
        <w:t>.</w:t>
      </w:r>
      <w:r w:rsidRPr="00D27237">
        <w:rPr>
          <w:rFonts w:eastAsia="Times New Roman" w:cs="Times New Roman"/>
          <w:szCs w:val="24"/>
        </w:rPr>
        <w:t xml:space="preserve"> </w:t>
      </w:r>
    </w:p>
    <w:p w14:paraId="1286CB23" w14:textId="77777777" w:rsidR="000402FE" w:rsidRDefault="007623D8">
      <w:pPr>
        <w:spacing w:line="600" w:lineRule="auto"/>
        <w:ind w:firstLine="720"/>
        <w:jc w:val="both"/>
        <w:rPr>
          <w:rFonts w:eastAsia="Times New Roman" w:cs="Times New Roman"/>
          <w:szCs w:val="24"/>
        </w:rPr>
      </w:pPr>
      <w:r w:rsidRPr="00D27237">
        <w:rPr>
          <w:rFonts w:eastAsia="Times New Roman" w:cs="Times New Roman"/>
          <w:szCs w:val="24"/>
        </w:rPr>
        <w:t xml:space="preserve">Αυτό λέει το </w:t>
      </w:r>
      <w:r>
        <w:rPr>
          <w:rFonts w:eastAsia="Times New Roman" w:cs="Times New Roman"/>
          <w:szCs w:val="24"/>
        </w:rPr>
        <w:t xml:space="preserve">Σύνταγμα, κύριε </w:t>
      </w:r>
      <w:r w:rsidRPr="00D27237">
        <w:rPr>
          <w:rFonts w:eastAsia="Times New Roman" w:cs="Times New Roman"/>
          <w:szCs w:val="24"/>
        </w:rPr>
        <w:t>Μητσοτάκη</w:t>
      </w:r>
      <w:r>
        <w:rPr>
          <w:rFonts w:eastAsia="Times New Roman" w:cs="Times New Roman"/>
          <w:szCs w:val="24"/>
        </w:rPr>
        <w:t>. Ήρθ</w:t>
      </w:r>
      <w:r>
        <w:rPr>
          <w:rFonts w:eastAsia="Times New Roman" w:cs="Times New Roman"/>
          <w:szCs w:val="24"/>
        </w:rPr>
        <w:t xml:space="preserve">ατε εδώ να μας κάνετε </w:t>
      </w:r>
      <w:r w:rsidRPr="00D27237">
        <w:rPr>
          <w:rFonts w:eastAsia="Times New Roman" w:cs="Times New Roman"/>
          <w:szCs w:val="24"/>
        </w:rPr>
        <w:t xml:space="preserve">μαθήματα </w:t>
      </w:r>
      <w:r>
        <w:rPr>
          <w:rFonts w:eastAsia="Times New Roman" w:cs="Times New Roman"/>
          <w:szCs w:val="24"/>
        </w:rPr>
        <w:t xml:space="preserve">εσείς πολιτικής ηθικής. Πολύ πάει. </w:t>
      </w:r>
      <w:r w:rsidRPr="00D27237">
        <w:rPr>
          <w:rFonts w:eastAsia="Times New Roman" w:cs="Times New Roman"/>
          <w:szCs w:val="24"/>
        </w:rPr>
        <w:t xml:space="preserve">Όχι μόνο γιατί </w:t>
      </w:r>
      <w:r>
        <w:rPr>
          <w:rFonts w:eastAsia="Times New Roman" w:cs="Times New Roman"/>
          <w:szCs w:val="24"/>
        </w:rPr>
        <w:t xml:space="preserve">στην Κοινοβουλευτική σας </w:t>
      </w:r>
      <w:r w:rsidRPr="00D27237">
        <w:rPr>
          <w:rFonts w:eastAsia="Times New Roman" w:cs="Times New Roman"/>
          <w:szCs w:val="24"/>
        </w:rPr>
        <w:t xml:space="preserve">Ομάδα </w:t>
      </w:r>
      <w:r>
        <w:rPr>
          <w:rFonts w:eastAsia="Times New Roman" w:cs="Times New Roman"/>
          <w:szCs w:val="24"/>
        </w:rPr>
        <w:t xml:space="preserve">εντάξατε </w:t>
      </w:r>
      <w:r w:rsidRPr="00D27237">
        <w:rPr>
          <w:rFonts w:eastAsia="Times New Roman" w:cs="Times New Roman"/>
          <w:szCs w:val="24"/>
        </w:rPr>
        <w:t xml:space="preserve">τέσσερις Βουλευτές </w:t>
      </w:r>
      <w:r>
        <w:rPr>
          <w:rFonts w:eastAsia="Times New Roman" w:cs="Times New Roman"/>
          <w:szCs w:val="24"/>
        </w:rPr>
        <w:t>το προηγούμενο διάστημα, αλλά γιατί κάποιες φορές α</w:t>
      </w:r>
      <w:r w:rsidRPr="00D27237">
        <w:rPr>
          <w:rFonts w:eastAsia="Times New Roman" w:cs="Times New Roman"/>
          <w:szCs w:val="24"/>
        </w:rPr>
        <w:t xml:space="preserve">ισθάνομαι ότι δεν γνωρίζετε </w:t>
      </w:r>
      <w:r>
        <w:rPr>
          <w:rFonts w:eastAsia="Times New Roman" w:cs="Times New Roman"/>
          <w:szCs w:val="24"/>
        </w:rPr>
        <w:t>ή παραγνωρίζετε ή</w:t>
      </w:r>
      <w:r w:rsidRPr="00D27237">
        <w:rPr>
          <w:rFonts w:eastAsia="Times New Roman" w:cs="Times New Roman"/>
          <w:szCs w:val="24"/>
        </w:rPr>
        <w:t xml:space="preserve"> κάποιο θέμα έχετε</w:t>
      </w:r>
      <w:r>
        <w:rPr>
          <w:rFonts w:eastAsia="Times New Roman" w:cs="Times New Roman"/>
          <w:szCs w:val="24"/>
        </w:rPr>
        <w:t xml:space="preserve">, </w:t>
      </w:r>
      <w:r>
        <w:rPr>
          <w:rFonts w:eastAsia="Times New Roman" w:cs="Times New Roman"/>
          <w:szCs w:val="24"/>
        </w:rPr>
        <w:t>απωθείτε</w:t>
      </w:r>
      <w:r w:rsidRPr="00D27237">
        <w:rPr>
          <w:rFonts w:eastAsia="Times New Roman" w:cs="Times New Roman"/>
          <w:szCs w:val="24"/>
        </w:rPr>
        <w:t xml:space="preserve"> την ιστορία του </w:t>
      </w:r>
      <w:r>
        <w:rPr>
          <w:rFonts w:eastAsia="Times New Roman" w:cs="Times New Roman"/>
          <w:szCs w:val="24"/>
        </w:rPr>
        <w:t>ίδιου τ</w:t>
      </w:r>
      <w:r w:rsidRPr="00D27237">
        <w:rPr>
          <w:rFonts w:eastAsia="Times New Roman" w:cs="Times New Roman"/>
          <w:szCs w:val="24"/>
        </w:rPr>
        <w:t xml:space="preserve">ου κόμματος </w:t>
      </w:r>
      <w:r>
        <w:rPr>
          <w:rFonts w:eastAsia="Times New Roman" w:cs="Times New Roman"/>
          <w:szCs w:val="24"/>
        </w:rPr>
        <w:t>σας.</w:t>
      </w:r>
      <w:r w:rsidRPr="00D27237">
        <w:rPr>
          <w:rFonts w:eastAsia="Times New Roman" w:cs="Times New Roman"/>
          <w:szCs w:val="24"/>
        </w:rPr>
        <w:t xml:space="preserve"> Μας λέτε ότι οι Βουλευτές που πήραμε</w:t>
      </w:r>
      <w:r>
        <w:rPr>
          <w:rFonts w:eastAsia="Times New Roman" w:cs="Times New Roman"/>
          <w:szCs w:val="24"/>
        </w:rPr>
        <w:t>,</w:t>
      </w:r>
      <w:r w:rsidRPr="00D27237">
        <w:rPr>
          <w:rFonts w:eastAsia="Times New Roman" w:cs="Times New Roman"/>
          <w:szCs w:val="24"/>
        </w:rPr>
        <w:t xml:space="preserve"> λέει</w:t>
      </w:r>
      <w:r>
        <w:rPr>
          <w:rFonts w:eastAsia="Times New Roman" w:cs="Times New Roman"/>
          <w:szCs w:val="24"/>
        </w:rPr>
        <w:t>, ήτανε εκλεγμένοι</w:t>
      </w:r>
      <w:r w:rsidRPr="00D27237">
        <w:rPr>
          <w:rFonts w:eastAsia="Times New Roman" w:cs="Times New Roman"/>
          <w:szCs w:val="24"/>
        </w:rPr>
        <w:t xml:space="preserve"> για να είναι στην </w:t>
      </w:r>
      <w:r>
        <w:rPr>
          <w:rFonts w:eastAsia="Times New Roman" w:cs="Times New Roman"/>
          <w:szCs w:val="24"/>
        </w:rPr>
        <w:t>Α</w:t>
      </w:r>
      <w:r w:rsidRPr="00D27237">
        <w:rPr>
          <w:rFonts w:eastAsia="Times New Roman" w:cs="Times New Roman"/>
          <w:szCs w:val="24"/>
        </w:rPr>
        <w:t>ντιπολίτευση</w:t>
      </w:r>
      <w:r>
        <w:rPr>
          <w:rFonts w:eastAsia="Times New Roman" w:cs="Times New Roman"/>
          <w:szCs w:val="24"/>
        </w:rPr>
        <w:t xml:space="preserve">. </w:t>
      </w:r>
      <w:r w:rsidRPr="00D27237">
        <w:rPr>
          <w:rFonts w:eastAsia="Times New Roman" w:cs="Times New Roman"/>
          <w:szCs w:val="24"/>
        </w:rPr>
        <w:t>Δεν έχουν άποψη</w:t>
      </w:r>
      <w:r>
        <w:rPr>
          <w:rFonts w:eastAsia="Times New Roman" w:cs="Times New Roman"/>
          <w:szCs w:val="24"/>
        </w:rPr>
        <w:t xml:space="preserve"> γιατί ήταν εκλεγμένοι στην </w:t>
      </w:r>
      <w:r>
        <w:rPr>
          <w:rFonts w:eastAsia="Times New Roman" w:cs="Times New Roman"/>
          <w:szCs w:val="24"/>
        </w:rPr>
        <w:t>Α</w:t>
      </w:r>
      <w:r>
        <w:rPr>
          <w:rFonts w:eastAsia="Times New Roman" w:cs="Times New Roman"/>
          <w:szCs w:val="24"/>
        </w:rPr>
        <w:t xml:space="preserve">ντιπολίτευση. </w:t>
      </w:r>
    </w:p>
    <w:p w14:paraId="1286CB24" w14:textId="77777777" w:rsidR="000402FE" w:rsidRDefault="007623D8">
      <w:pPr>
        <w:spacing w:line="600" w:lineRule="auto"/>
        <w:ind w:firstLine="720"/>
        <w:jc w:val="both"/>
        <w:rPr>
          <w:rFonts w:eastAsia="Times New Roman" w:cs="Times New Roman"/>
          <w:szCs w:val="24"/>
        </w:rPr>
      </w:pPr>
      <w:r w:rsidRPr="00D27237">
        <w:rPr>
          <w:rFonts w:eastAsia="Times New Roman" w:cs="Times New Roman"/>
          <w:szCs w:val="24"/>
        </w:rPr>
        <w:t xml:space="preserve">Εδώ ο πατέρας </w:t>
      </w:r>
      <w:r>
        <w:rPr>
          <w:rFonts w:eastAsia="Times New Roman" w:cs="Times New Roman"/>
          <w:szCs w:val="24"/>
        </w:rPr>
        <w:t>σας κυβέρνησε από το 1990 ως 1993 με ένα</w:t>
      </w:r>
      <w:r>
        <w:rPr>
          <w:rFonts w:eastAsia="Times New Roman" w:cs="Times New Roman"/>
          <w:szCs w:val="24"/>
        </w:rPr>
        <w:t xml:space="preserve">ν Βουλευτή που εκλέχτηκε με άλλο κόμμα, τον κ. Κατσίκη, πήρε την </w:t>
      </w:r>
      <w:r w:rsidRPr="00D27237">
        <w:rPr>
          <w:rFonts w:eastAsia="Times New Roman" w:cs="Times New Roman"/>
          <w:szCs w:val="24"/>
        </w:rPr>
        <w:t>έδρα του αείμνηστου Στεφανόπουλου</w:t>
      </w:r>
      <w:r>
        <w:rPr>
          <w:rFonts w:eastAsia="Times New Roman" w:cs="Times New Roman"/>
          <w:szCs w:val="24"/>
        </w:rPr>
        <w:t>,</w:t>
      </w:r>
      <w:r w:rsidRPr="00D27237">
        <w:rPr>
          <w:rFonts w:eastAsia="Times New Roman" w:cs="Times New Roman"/>
          <w:szCs w:val="24"/>
        </w:rPr>
        <w:t xml:space="preserve"> και </w:t>
      </w:r>
      <w:r>
        <w:rPr>
          <w:rFonts w:eastAsia="Times New Roman" w:cs="Times New Roman"/>
          <w:szCs w:val="24"/>
        </w:rPr>
        <w:t>κυβερνήσατε</w:t>
      </w:r>
      <w:r w:rsidRPr="00D27237">
        <w:rPr>
          <w:rFonts w:eastAsia="Times New Roman" w:cs="Times New Roman"/>
          <w:szCs w:val="24"/>
        </w:rPr>
        <w:t xml:space="preserve"> για τρία χρόνια με έναν Βουλευτή</w:t>
      </w:r>
      <w:r>
        <w:rPr>
          <w:rFonts w:eastAsia="Times New Roman" w:cs="Times New Roman"/>
          <w:szCs w:val="24"/>
        </w:rPr>
        <w:t>, ο</w:t>
      </w:r>
      <w:r w:rsidRPr="00D27237">
        <w:rPr>
          <w:rFonts w:eastAsia="Times New Roman" w:cs="Times New Roman"/>
          <w:szCs w:val="24"/>
        </w:rPr>
        <w:t xml:space="preserve"> οποίος δεν εξελέγη με τη Νέα Δημοκρατία</w:t>
      </w:r>
      <w:r>
        <w:rPr>
          <w:rFonts w:eastAsia="Times New Roman" w:cs="Times New Roman"/>
          <w:szCs w:val="24"/>
        </w:rPr>
        <w:t>,</w:t>
      </w:r>
      <w:r w:rsidRPr="00D27237">
        <w:rPr>
          <w:rFonts w:eastAsia="Times New Roman" w:cs="Times New Roman"/>
          <w:szCs w:val="24"/>
        </w:rPr>
        <w:t xml:space="preserve"> και </w:t>
      </w:r>
      <w:r>
        <w:rPr>
          <w:rFonts w:eastAsia="Times New Roman" w:cs="Times New Roman"/>
          <w:szCs w:val="24"/>
        </w:rPr>
        <w:t xml:space="preserve">με ένα κόμμα το οποίο είχε διαφορετική άποψη τότε. </w:t>
      </w:r>
      <w:r w:rsidRPr="00D27237">
        <w:rPr>
          <w:rFonts w:eastAsia="Times New Roman" w:cs="Times New Roman"/>
          <w:szCs w:val="24"/>
        </w:rPr>
        <w:t>Δεν συνα</w:t>
      </w:r>
      <w:r w:rsidRPr="00D27237">
        <w:rPr>
          <w:rFonts w:eastAsia="Times New Roman" w:cs="Times New Roman"/>
          <w:szCs w:val="24"/>
        </w:rPr>
        <w:t xml:space="preserve">ίνεσε στο να έρθει μαζί σας και να κυβερνήσει η Νέα Δημοκρατία για </w:t>
      </w:r>
      <w:r>
        <w:rPr>
          <w:rFonts w:eastAsia="Times New Roman" w:cs="Times New Roman"/>
          <w:szCs w:val="24"/>
        </w:rPr>
        <w:t>τρία χρόνια από το 1990 ως το 1993.</w:t>
      </w:r>
      <w:r w:rsidRPr="00D27237">
        <w:rPr>
          <w:rFonts w:eastAsia="Times New Roman" w:cs="Times New Roman"/>
          <w:szCs w:val="24"/>
        </w:rPr>
        <w:t xml:space="preserve"> </w:t>
      </w:r>
    </w:p>
    <w:p w14:paraId="1286CB25"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w:t>
      </w:r>
      <w:r>
        <w:rPr>
          <w:rFonts w:eastAsia="Times New Roman" w:cs="Times New Roman"/>
          <w:szCs w:val="24"/>
        </w:rPr>
        <w:t>διαμαρτυρίες από την πτέρυγα της Νέας Δημοκρατίας)</w:t>
      </w:r>
    </w:p>
    <w:p w14:paraId="1286CB26"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Κάντε ησυχία, παρακαλώ!</w:t>
      </w:r>
    </w:p>
    <w:p w14:paraId="1286CB27" w14:textId="77777777" w:rsidR="000402FE" w:rsidRDefault="007623D8">
      <w:pPr>
        <w:spacing w:line="600" w:lineRule="auto"/>
        <w:ind w:firstLine="720"/>
        <w:jc w:val="both"/>
        <w:rPr>
          <w:rFonts w:eastAsia="Times New Roman" w:cs="Times New Roman"/>
          <w:szCs w:val="24"/>
        </w:rPr>
      </w:pPr>
      <w:r w:rsidRPr="001B64DD">
        <w:rPr>
          <w:rFonts w:eastAsia="Times New Roman" w:cs="Times New Roman"/>
          <w:b/>
          <w:szCs w:val="24"/>
        </w:rPr>
        <w:t>ΑΛΕΞΗΣ ΤΣΙΠΡΑΣ (Πρόεδρος της Κυβέρνησ</w:t>
      </w:r>
      <w:r w:rsidRPr="001B64DD">
        <w:rPr>
          <w:rFonts w:eastAsia="Times New Roman" w:cs="Times New Roman"/>
          <w:b/>
          <w:szCs w:val="24"/>
        </w:rPr>
        <w:t>ης</w:t>
      </w:r>
      <w:r>
        <w:rPr>
          <w:rFonts w:eastAsia="Times New Roman" w:cs="Times New Roman"/>
          <w:b/>
          <w:szCs w:val="24"/>
        </w:rPr>
        <w:t xml:space="preserve"> και </w:t>
      </w:r>
      <w:r w:rsidRPr="001B64DD">
        <w:rPr>
          <w:rFonts w:eastAsia="Times New Roman" w:cs="Times New Roman"/>
          <w:b/>
          <w:szCs w:val="24"/>
        </w:rPr>
        <w:t>Υπουργός Εξωτερικών):</w:t>
      </w:r>
      <w:r>
        <w:rPr>
          <w:rFonts w:eastAsia="Times New Roman" w:cs="Times New Roman"/>
          <w:b/>
          <w:szCs w:val="24"/>
        </w:rPr>
        <w:t xml:space="preserve"> </w:t>
      </w:r>
      <w:r>
        <w:rPr>
          <w:rFonts w:eastAsia="Times New Roman" w:cs="Times New Roman"/>
          <w:szCs w:val="24"/>
        </w:rPr>
        <w:t>Θα παρακαλούσα</w:t>
      </w:r>
      <w:r>
        <w:rPr>
          <w:rFonts w:eastAsia="Times New Roman" w:cs="Times New Roman"/>
          <w:szCs w:val="24"/>
        </w:rPr>
        <w:t>,</w:t>
      </w:r>
      <w:r>
        <w:rPr>
          <w:rFonts w:eastAsia="Times New Roman" w:cs="Times New Roman"/>
          <w:szCs w:val="24"/>
        </w:rPr>
        <w:t xml:space="preserve"> λοιπόν -</w:t>
      </w:r>
      <w:r w:rsidRPr="00D27237">
        <w:rPr>
          <w:rFonts w:eastAsia="Times New Roman" w:cs="Times New Roman"/>
          <w:szCs w:val="24"/>
        </w:rPr>
        <w:t xml:space="preserve">επειδή σε αυτό τον τόπο </w:t>
      </w:r>
      <w:r>
        <w:rPr>
          <w:rFonts w:eastAsia="Times New Roman" w:cs="Times New Roman"/>
          <w:szCs w:val="24"/>
        </w:rPr>
        <w:t xml:space="preserve">δεν είμαστε χθεσινοί κι επειδή όλοι έχουν </w:t>
      </w:r>
      <w:r w:rsidRPr="00D27237">
        <w:rPr>
          <w:rFonts w:eastAsia="Times New Roman" w:cs="Times New Roman"/>
          <w:szCs w:val="24"/>
        </w:rPr>
        <w:t xml:space="preserve">την ιστορία </w:t>
      </w:r>
      <w:r>
        <w:rPr>
          <w:rFonts w:eastAsia="Times New Roman" w:cs="Times New Roman"/>
          <w:szCs w:val="24"/>
        </w:rPr>
        <w:t>τους</w:t>
      </w:r>
      <w:r w:rsidRPr="00D27237">
        <w:rPr>
          <w:rFonts w:eastAsia="Times New Roman" w:cs="Times New Roman"/>
          <w:szCs w:val="24"/>
        </w:rPr>
        <w:t xml:space="preserve"> και καλό είναι που </w:t>
      </w:r>
      <w:r>
        <w:rPr>
          <w:rFonts w:eastAsia="Times New Roman" w:cs="Times New Roman"/>
          <w:szCs w:val="24"/>
        </w:rPr>
        <w:t>την τιμάτε</w:t>
      </w:r>
      <w:r w:rsidRPr="00D27237">
        <w:rPr>
          <w:rFonts w:eastAsia="Times New Roman" w:cs="Times New Roman"/>
          <w:szCs w:val="24"/>
        </w:rPr>
        <w:t xml:space="preserve"> την ιστορία </w:t>
      </w:r>
      <w:r>
        <w:rPr>
          <w:rFonts w:eastAsia="Times New Roman" w:cs="Times New Roman"/>
          <w:szCs w:val="24"/>
        </w:rPr>
        <w:t>σας, αλλά να την τιμάτε</w:t>
      </w:r>
      <w:r w:rsidRPr="00D27237">
        <w:rPr>
          <w:rFonts w:eastAsia="Times New Roman" w:cs="Times New Roman"/>
          <w:szCs w:val="24"/>
        </w:rPr>
        <w:t xml:space="preserve"> αναγνωρίζοντας τ</w:t>
      </w:r>
      <w:r>
        <w:rPr>
          <w:rFonts w:eastAsia="Times New Roman" w:cs="Times New Roman"/>
          <w:szCs w:val="24"/>
        </w:rPr>
        <w:t>ην- ν</w:t>
      </w:r>
      <w:r w:rsidRPr="00D27237">
        <w:rPr>
          <w:rFonts w:eastAsia="Times New Roman" w:cs="Times New Roman"/>
          <w:szCs w:val="24"/>
        </w:rPr>
        <w:t>α μην κάνετε σε εμάς μαθήματα πολ</w:t>
      </w:r>
      <w:r w:rsidRPr="00D27237">
        <w:rPr>
          <w:rFonts w:eastAsia="Times New Roman" w:cs="Times New Roman"/>
          <w:szCs w:val="24"/>
        </w:rPr>
        <w:t>ιτικής ηθικής</w:t>
      </w:r>
      <w:r>
        <w:rPr>
          <w:rFonts w:eastAsia="Times New Roman" w:cs="Times New Roman"/>
          <w:szCs w:val="24"/>
        </w:rPr>
        <w:t>.</w:t>
      </w:r>
      <w:r w:rsidRPr="00D27237">
        <w:rPr>
          <w:rFonts w:eastAsia="Times New Roman" w:cs="Times New Roman"/>
          <w:szCs w:val="24"/>
        </w:rPr>
        <w:t xml:space="preserve"> </w:t>
      </w:r>
    </w:p>
    <w:p w14:paraId="1286CB2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Εγώ, λοιπόν, ξεκαθάρισα </w:t>
      </w:r>
      <w:r w:rsidRPr="00D27237">
        <w:rPr>
          <w:rFonts w:eastAsia="Times New Roman" w:cs="Times New Roman"/>
          <w:szCs w:val="24"/>
        </w:rPr>
        <w:t>τη θέση μου</w:t>
      </w:r>
      <w:r>
        <w:rPr>
          <w:rFonts w:eastAsia="Times New Roman" w:cs="Times New Roman"/>
          <w:szCs w:val="24"/>
        </w:rPr>
        <w:t xml:space="preserve">, κυρίες και κύριοι συνάδελφοι. Ζήτησα </w:t>
      </w:r>
      <w:r w:rsidRPr="00D27237">
        <w:rPr>
          <w:rFonts w:eastAsia="Times New Roman" w:cs="Times New Roman"/>
          <w:szCs w:val="24"/>
        </w:rPr>
        <w:t xml:space="preserve">από τη Βουλή </w:t>
      </w:r>
      <w:r>
        <w:rPr>
          <w:rFonts w:eastAsia="Times New Roman" w:cs="Times New Roman"/>
          <w:szCs w:val="24"/>
        </w:rPr>
        <w:t>να επαναβεβαιώσει</w:t>
      </w:r>
      <w:r w:rsidRPr="00D27237">
        <w:rPr>
          <w:rFonts w:eastAsia="Times New Roman" w:cs="Times New Roman"/>
          <w:szCs w:val="24"/>
        </w:rPr>
        <w:t xml:space="preserve"> την εμπιστοσύνη της στην Κυβέρνηση</w:t>
      </w:r>
      <w:r>
        <w:rPr>
          <w:rFonts w:eastAsia="Times New Roman" w:cs="Times New Roman"/>
          <w:szCs w:val="24"/>
        </w:rPr>
        <w:t xml:space="preserve">, ώστε η Κυβέρνηση αυτή να </w:t>
      </w:r>
      <w:r w:rsidRPr="00D27237">
        <w:rPr>
          <w:rFonts w:eastAsia="Times New Roman" w:cs="Times New Roman"/>
          <w:szCs w:val="24"/>
        </w:rPr>
        <w:t xml:space="preserve">ολοκληρώσει τη θητεία </w:t>
      </w:r>
      <w:r>
        <w:rPr>
          <w:rFonts w:eastAsia="Times New Roman" w:cs="Times New Roman"/>
          <w:szCs w:val="24"/>
        </w:rPr>
        <w:t>της,</w:t>
      </w:r>
      <w:r w:rsidRPr="00D27237">
        <w:rPr>
          <w:rFonts w:eastAsia="Times New Roman" w:cs="Times New Roman"/>
          <w:szCs w:val="24"/>
        </w:rPr>
        <w:t xml:space="preserve"> με ένα σαφές πολιτικό σχέδιο</w:t>
      </w:r>
      <w:r>
        <w:rPr>
          <w:rFonts w:eastAsia="Times New Roman" w:cs="Times New Roman"/>
          <w:szCs w:val="24"/>
        </w:rPr>
        <w:t xml:space="preserve"> και με σαφείς στόχους, </w:t>
      </w:r>
      <w:r w:rsidRPr="00D27237">
        <w:rPr>
          <w:rFonts w:eastAsia="Times New Roman" w:cs="Times New Roman"/>
          <w:szCs w:val="24"/>
        </w:rPr>
        <w:t xml:space="preserve">τους οποίους </w:t>
      </w:r>
      <w:r>
        <w:rPr>
          <w:rFonts w:eastAsia="Times New Roman" w:cs="Times New Roman"/>
          <w:szCs w:val="24"/>
        </w:rPr>
        <w:t>χ</w:t>
      </w:r>
      <w:r w:rsidRPr="00D27237">
        <w:rPr>
          <w:rFonts w:eastAsia="Times New Roman" w:cs="Times New Roman"/>
          <w:szCs w:val="24"/>
        </w:rPr>
        <w:t>θες εξέθεσα αναλυτικά</w:t>
      </w:r>
      <w:r>
        <w:rPr>
          <w:rFonts w:eastAsia="Times New Roman" w:cs="Times New Roman"/>
          <w:szCs w:val="24"/>
        </w:rPr>
        <w:t>.</w:t>
      </w:r>
    </w:p>
    <w:p w14:paraId="1286CB2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Όμως</w:t>
      </w:r>
      <w:r w:rsidRPr="00D27237">
        <w:rPr>
          <w:rFonts w:eastAsia="Times New Roman" w:cs="Times New Roman"/>
          <w:szCs w:val="24"/>
        </w:rPr>
        <w:t xml:space="preserve"> από την πλευρά της </w:t>
      </w:r>
      <w:r>
        <w:rPr>
          <w:rFonts w:eastAsia="Times New Roman" w:cs="Times New Roman"/>
          <w:szCs w:val="24"/>
        </w:rPr>
        <w:t>Α</w:t>
      </w:r>
      <w:r w:rsidRPr="00D27237">
        <w:rPr>
          <w:rFonts w:eastAsia="Times New Roman" w:cs="Times New Roman"/>
          <w:szCs w:val="24"/>
        </w:rPr>
        <w:t>ντιπολίτευσης βλέπω αυτή τη νευρικότητα</w:t>
      </w:r>
      <w:r>
        <w:rPr>
          <w:rFonts w:eastAsia="Times New Roman" w:cs="Times New Roman"/>
          <w:szCs w:val="24"/>
        </w:rPr>
        <w:t>,</w:t>
      </w:r>
      <w:r w:rsidRPr="00D27237">
        <w:rPr>
          <w:rFonts w:eastAsia="Times New Roman" w:cs="Times New Roman"/>
          <w:szCs w:val="24"/>
        </w:rPr>
        <w:t xml:space="preserve"> αυτή τη σύγχυση</w:t>
      </w:r>
      <w:r>
        <w:rPr>
          <w:rFonts w:eastAsia="Times New Roman" w:cs="Times New Roman"/>
          <w:szCs w:val="24"/>
        </w:rPr>
        <w:t>,</w:t>
      </w:r>
      <w:r w:rsidRPr="00D27237">
        <w:rPr>
          <w:rFonts w:eastAsia="Times New Roman" w:cs="Times New Roman"/>
          <w:szCs w:val="24"/>
        </w:rPr>
        <w:t xml:space="preserve"> αυτή την αμηχανία</w:t>
      </w:r>
      <w:r>
        <w:rPr>
          <w:rFonts w:eastAsia="Times New Roman" w:cs="Times New Roman"/>
          <w:szCs w:val="24"/>
        </w:rPr>
        <w:t>.</w:t>
      </w:r>
      <w:r w:rsidRPr="00D27237">
        <w:rPr>
          <w:rFonts w:eastAsia="Times New Roman" w:cs="Times New Roman"/>
          <w:szCs w:val="24"/>
        </w:rPr>
        <w:t xml:space="preserve"> Πριν από μία εβδομάδα </w:t>
      </w:r>
      <w:r>
        <w:rPr>
          <w:rFonts w:eastAsia="Times New Roman" w:cs="Times New Roman"/>
          <w:szCs w:val="24"/>
        </w:rPr>
        <w:t xml:space="preserve">η Αντιπολίτευση, όλα τα </w:t>
      </w:r>
      <w:r w:rsidRPr="00D27237">
        <w:rPr>
          <w:rFonts w:eastAsia="Times New Roman" w:cs="Times New Roman"/>
          <w:szCs w:val="24"/>
        </w:rPr>
        <w:t>κόμματα σχεδόν</w:t>
      </w:r>
      <w:r>
        <w:rPr>
          <w:rFonts w:eastAsia="Times New Roman" w:cs="Times New Roman"/>
          <w:szCs w:val="24"/>
        </w:rPr>
        <w:t>,</w:t>
      </w:r>
      <w:r w:rsidRPr="00D27237">
        <w:rPr>
          <w:rFonts w:eastAsia="Times New Roman" w:cs="Times New Roman"/>
          <w:szCs w:val="24"/>
        </w:rPr>
        <w:t xml:space="preserve"> </w:t>
      </w:r>
      <w:r>
        <w:rPr>
          <w:rFonts w:eastAsia="Times New Roman" w:cs="Times New Roman"/>
          <w:szCs w:val="24"/>
        </w:rPr>
        <w:t>ζητούσε από μένα</w:t>
      </w:r>
      <w:r w:rsidRPr="00D27237">
        <w:rPr>
          <w:rFonts w:eastAsia="Times New Roman" w:cs="Times New Roman"/>
          <w:szCs w:val="24"/>
        </w:rPr>
        <w:t xml:space="preserve"> επιτακτικά τι</w:t>
      </w:r>
      <w:r>
        <w:rPr>
          <w:rFonts w:eastAsia="Times New Roman" w:cs="Times New Roman"/>
          <w:szCs w:val="24"/>
        </w:rPr>
        <w:t>;</w:t>
      </w:r>
      <w:r>
        <w:rPr>
          <w:rFonts w:eastAsia="Times New Roman" w:cs="Times New Roman"/>
          <w:szCs w:val="24"/>
        </w:rPr>
        <w:t xml:space="preserve"> </w:t>
      </w:r>
      <w:r w:rsidRPr="00D27237">
        <w:rPr>
          <w:rFonts w:eastAsia="Times New Roman" w:cs="Times New Roman"/>
          <w:szCs w:val="24"/>
        </w:rPr>
        <w:t>Και μάλιστα έλεγαν</w:t>
      </w:r>
      <w:r>
        <w:rPr>
          <w:rFonts w:eastAsia="Times New Roman" w:cs="Times New Roman"/>
          <w:szCs w:val="24"/>
        </w:rPr>
        <w:t>:</w:t>
      </w:r>
      <w:r w:rsidRPr="00D27237">
        <w:rPr>
          <w:rFonts w:eastAsia="Times New Roman" w:cs="Times New Roman"/>
          <w:szCs w:val="24"/>
        </w:rPr>
        <w:t xml:space="preserve"> Αν </w:t>
      </w:r>
      <w:r>
        <w:rPr>
          <w:rFonts w:eastAsia="Times New Roman" w:cs="Times New Roman"/>
          <w:szCs w:val="24"/>
        </w:rPr>
        <w:t xml:space="preserve">τολμάτε! Να </w:t>
      </w:r>
      <w:r w:rsidRPr="00D27237">
        <w:rPr>
          <w:rFonts w:eastAsia="Times New Roman" w:cs="Times New Roman"/>
          <w:szCs w:val="24"/>
        </w:rPr>
        <w:t>ζητήσω ψήφο εμπιστοσύνης</w:t>
      </w:r>
      <w:r>
        <w:rPr>
          <w:rFonts w:eastAsia="Times New Roman" w:cs="Times New Roman"/>
          <w:szCs w:val="24"/>
        </w:rPr>
        <w:t>. Και τώρα που τολμάω, πάλι</w:t>
      </w:r>
      <w:r w:rsidRPr="00D27237">
        <w:rPr>
          <w:rFonts w:eastAsia="Times New Roman" w:cs="Times New Roman"/>
          <w:szCs w:val="24"/>
        </w:rPr>
        <w:t xml:space="preserve"> έχουν πρόβλημα</w:t>
      </w:r>
      <w:r>
        <w:rPr>
          <w:rFonts w:eastAsia="Times New Roman" w:cs="Times New Roman"/>
          <w:szCs w:val="24"/>
        </w:rPr>
        <w:t>.</w:t>
      </w:r>
      <w:r w:rsidRPr="00D27237">
        <w:rPr>
          <w:rFonts w:eastAsia="Times New Roman" w:cs="Times New Roman"/>
          <w:szCs w:val="24"/>
        </w:rPr>
        <w:t xml:space="preserve"> </w:t>
      </w:r>
    </w:p>
    <w:p w14:paraId="1286CB2A" w14:textId="77777777" w:rsidR="000402FE" w:rsidRDefault="007623D8">
      <w:pPr>
        <w:spacing w:line="600" w:lineRule="auto"/>
        <w:ind w:firstLine="720"/>
        <w:jc w:val="both"/>
        <w:rPr>
          <w:rFonts w:eastAsia="Times New Roman" w:cs="Times New Roman"/>
          <w:szCs w:val="24"/>
        </w:rPr>
      </w:pPr>
      <w:r w:rsidRPr="00D27237">
        <w:rPr>
          <w:rFonts w:eastAsia="Times New Roman" w:cs="Times New Roman"/>
          <w:szCs w:val="24"/>
        </w:rPr>
        <w:t>Ο κ</w:t>
      </w:r>
      <w:r>
        <w:rPr>
          <w:rFonts w:eastAsia="Times New Roman" w:cs="Times New Roman"/>
          <w:szCs w:val="24"/>
        </w:rPr>
        <w:t>.</w:t>
      </w:r>
      <w:r w:rsidRPr="00D27237">
        <w:rPr>
          <w:rFonts w:eastAsia="Times New Roman" w:cs="Times New Roman"/>
          <w:szCs w:val="24"/>
        </w:rPr>
        <w:t xml:space="preserve"> Μητσοτάκης</w:t>
      </w:r>
      <w:r>
        <w:rPr>
          <w:rFonts w:eastAsia="Times New Roman" w:cs="Times New Roman"/>
          <w:szCs w:val="24"/>
        </w:rPr>
        <w:t>,</w:t>
      </w:r>
      <w:r w:rsidRPr="00D27237">
        <w:rPr>
          <w:rFonts w:eastAsia="Times New Roman" w:cs="Times New Roman"/>
          <w:szCs w:val="24"/>
        </w:rPr>
        <w:t xml:space="preserve"> ο οποίος δεν είχε το πολιτικό σθένος και την πολιτική τόλμη να προκαλέσει αυτό</w:t>
      </w:r>
      <w:r>
        <w:rPr>
          <w:rFonts w:eastAsia="Times New Roman" w:cs="Times New Roman"/>
          <w:szCs w:val="24"/>
        </w:rPr>
        <w:t>ς</w:t>
      </w:r>
      <w:r w:rsidRPr="00D27237">
        <w:rPr>
          <w:rFonts w:eastAsia="Times New Roman" w:cs="Times New Roman"/>
          <w:szCs w:val="24"/>
        </w:rPr>
        <w:t xml:space="preserve"> τη συζήτηση</w:t>
      </w:r>
      <w:r>
        <w:rPr>
          <w:rFonts w:eastAsia="Times New Roman" w:cs="Times New Roman"/>
          <w:szCs w:val="24"/>
        </w:rPr>
        <w:t>,</w:t>
      </w:r>
      <w:r w:rsidRPr="00D27237">
        <w:rPr>
          <w:rFonts w:eastAsia="Times New Roman" w:cs="Times New Roman"/>
          <w:szCs w:val="24"/>
        </w:rPr>
        <w:t xml:space="preserve"> εφόσον διαπιστώνει ότι υπάρχει κρίση στον</w:t>
      </w:r>
      <w:r w:rsidRPr="00D27237">
        <w:rPr>
          <w:rFonts w:eastAsia="Times New Roman" w:cs="Times New Roman"/>
          <w:szCs w:val="24"/>
        </w:rPr>
        <w:t xml:space="preserve"> κυβερνητικό συνασπισμό και ότι υπάρχει πιθανότητα η Κυβέρνηση αυτή να έχει απωλέσει</w:t>
      </w:r>
      <w:r>
        <w:rPr>
          <w:rFonts w:eastAsia="Times New Roman" w:cs="Times New Roman"/>
          <w:szCs w:val="24"/>
        </w:rPr>
        <w:t xml:space="preserve"> της εμπιστοσύνης </w:t>
      </w:r>
      <w:r w:rsidRPr="00D27237">
        <w:rPr>
          <w:rFonts w:eastAsia="Times New Roman" w:cs="Times New Roman"/>
          <w:szCs w:val="24"/>
        </w:rPr>
        <w:t>της Βουλής</w:t>
      </w:r>
      <w:r>
        <w:rPr>
          <w:rFonts w:eastAsia="Times New Roman" w:cs="Times New Roman"/>
          <w:szCs w:val="24"/>
        </w:rPr>
        <w:t xml:space="preserve">, αντί, λοιπόν, </w:t>
      </w:r>
      <w:r w:rsidRPr="00D27237">
        <w:rPr>
          <w:rFonts w:eastAsia="Times New Roman" w:cs="Times New Roman"/>
          <w:szCs w:val="24"/>
        </w:rPr>
        <w:t>ο ίδιος άνθρωπος ο οποίος δεν είχε το σθένος να προκαλέσει συζήτηση</w:t>
      </w:r>
      <w:r>
        <w:rPr>
          <w:rFonts w:eastAsia="Times New Roman" w:cs="Times New Roman"/>
          <w:szCs w:val="24"/>
        </w:rPr>
        <w:t>,</w:t>
      </w:r>
      <w:r w:rsidRPr="00D27237">
        <w:rPr>
          <w:rFonts w:eastAsia="Times New Roman" w:cs="Times New Roman"/>
          <w:szCs w:val="24"/>
        </w:rPr>
        <w:t xml:space="preserve"> ο κ</w:t>
      </w:r>
      <w:r>
        <w:rPr>
          <w:rFonts w:eastAsia="Times New Roman" w:cs="Times New Roman"/>
          <w:szCs w:val="24"/>
        </w:rPr>
        <w:t>.</w:t>
      </w:r>
      <w:r w:rsidRPr="00D27237">
        <w:rPr>
          <w:rFonts w:eastAsia="Times New Roman" w:cs="Times New Roman"/>
          <w:szCs w:val="24"/>
        </w:rPr>
        <w:t xml:space="preserve"> Μητσοτάκης</w:t>
      </w:r>
      <w:r>
        <w:rPr>
          <w:rFonts w:eastAsia="Times New Roman" w:cs="Times New Roman"/>
          <w:szCs w:val="24"/>
        </w:rPr>
        <w:t>,</w:t>
      </w:r>
      <w:r w:rsidRPr="00D27237">
        <w:rPr>
          <w:rFonts w:eastAsia="Times New Roman" w:cs="Times New Roman"/>
          <w:szCs w:val="24"/>
        </w:rPr>
        <w:t xml:space="preserve"> ο οποίος μας απειλούσε διαρκώς έξι μήνες ό</w:t>
      </w:r>
      <w:r w:rsidRPr="00D27237">
        <w:rPr>
          <w:rFonts w:eastAsia="Times New Roman" w:cs="Times New Roman"/>
          <w:szCs w:val="24"/>
        </w:rPr>
        <w:t xml:space="preserve">τι θα τελειώσει το εξάμηνο και </w:t>
      </w:r>
      <w:r>
        <w:rPr>
          <w:rFonts w:eastAsia="Times New Roman" w:cs="Times New Roman"/>
          <w:szCs w:val="24"/>
        </w:rPr>
        <w:t xml:space="preserve">όταν θα έρθει η Συμφωνία των Πρεσπών, θα καταθέσει </w:t>
      </w:r>
      <w:r w:rsidRPr="00D27237">
        <w:rPr>
          <w:rFonts w:eastAsia="Times New Roman" w:cs="Times New Roman"/>
          <w:szCs w:val="24"/>
        </w:rPr>
        <w:t>πρόταση δυσπιστίας</w:t>
      </w:r>
      <w:r>
        <w:rPr>
          <w:rFonts w:eastAsia="Times New Roman" w:cs="Times New Roman"/>
          <w:szCs w:val="24"/>
        </w:rPr>
        <w:t xml:space="preserve"> και δεν το έκανε, ο κ. Μητσοτάκης</w:t>
      </w:r>
      <w:r w:rsidRPr="00D27237">
        <w:rPr>
          <w:rFonts w:eastAsia="Times New Roman" w:cs="Times New Roman"/>
          <w:szCs w:val="24"/>
        </w:rPr>
        <w:t xml:space="preserve"> σήμερα </w:t>
      </w:r>
      <w:r>
        <w:rPr>
          <w:rFonts w:eastAsia="Times New Roman" w:cs="Times New Roman"/>
          <w:szCs w:val="24"/>
        </w:rPr>
        <w:t>έρχεται</w:t>
      </w:r>
      <w:r w:rsidRPr="00D27237">
        <w:rPr>
          <w:rFonts w:eastAsia="Times New Roman" w:cs="Times New Roman"/>
          <w:szCs w:val="24"/>
        </w:rPr>
        <w:t xml:space="preserve"> να μας κάνει </w:t>
      </w:r>
      <w:r>
        <w:rPr>
          <w:rFonts w:eastAsia="Times New Roman" w:cs="Times New Roman"/>
          <w:szCs w:val="24"/>
        </w:rPr>
        <w:t>μαθήματα κοινοβουλευτισμού και δ</w:t>
      </w:r>
      <w:r w:rsidRPr="00D27237">
        <w:rPr>
          <w:rFonts w:eastAsia="Times New Roman" w:cs="Times New Roman"/>
          <w:szCs w:val="24"/>
        </w:rPr>
        <w:t>ημοκρατίας και πολιτικής ηθικής</w:t>
      </w:r>
      <w:r>
        <w:rPr>
          <w:rFonts w:eastAsia="Times New Roman" w:cs="Times New Roman"/>
          <w:szCs w:val="24"/>
        </w:rPr>
        <w:t>.</w:t>
      </w:r>
      <w:r w:rsidRPr="00D27237">
        <w:rPr>
          <w:rFonts w:eastAsia="Times New Roman" w:cs="Times New Roman"/>
          <w:szCs w:val="24"/>
        </w:rPr>
        <w:t xml:space="preserve"> </w:t>
      </w:r>
    </w:p>
    <w:p w14:paraId="1286CB2B" w14:textId="77777777" w:rsidR="000402FE" w:rsidRDefault="007623D8">
      <w:pPr>
        <w:spacing w:line="600" w:lineRule="auto"/>
        <w:ind w:firstLine="720"/>
        <w:jc w:val="both"/>
        <w:rPr>
          <w:rFonts w:eastAsia="Times New Roman" w:cs="Times New Roman"/>
          <w:szCs w:val="24"/>
        </w:rPr>
      </w:pPr>
      <w:r w:rsidRPr="00D27237">
        <w:rPr>
          <w:rFonts w:eastAsia="Times New Roman" w:cs="Times New Roman"/>
          <w:szCs w:val="24"/>
        </w:rPr>
        <w:t>Επαναλαμβάνω</w:t>
      </w:r>
      <w:r>
        <w:rPr>
          <w:rFonts w:eastAsia="Times New Roman" w:cs="Times New Roman"/>
          <w:szCs w:val="24"/>
        </w:rPr>
        <w:t>, εγώ θα κάνω</w:t>
      </w:r>
      <w:r w:rsidRPr="00D27237">
        <w:rPr>
          <w:rFonts w:eastAsia="Times New Roman" w:cs="Times New Roman"/>
          <w:szCs w:val="24"/>
        </w:rPr>
        <w:t xml:space="preserve"> </w:t>
      </w:r>
      <w:r>
        <w:rPr>
          <w:rFonts w:eastAsia="Times New Roman" w:cs="Times New Roman"/>
          <w:szCs w:val="24"/>
        </w:rPr>
        <w:t>σ</w:t>
      </w:r>
      <w:r>
        <w:rPr>
          <w:rFonts w:eastAsia="Times New Roman" w:cs="Times New Roman"/>
          <w:szCs w:val="24"/>
        </w:rPr>
        <w:t>ήμερα μι</w:t>
      </w:r>
      <w:r w:rsidRPr="00D27237">
        <w:rPr>
          <w:rFonts w:eastAsia="Times New Roman" w:cs="Times New Roman"/>
          <w:szCs w:val="24"/>
        </w:rPr>
        <w:t>α πολιτική τοποθέτηση</w:t>
      </w:r>
      <w:r>
        <w:rPr>
          <w:rFonts w:eastAsia="Times New Roman" w:cs="Times New Roman"/>
          <w:szCs w:val="24"/>
        </w:rPr>
        <w:t xml:space="preserve"> και θα πω ότι</w:t>
      </w:r>
      <w:r w:rsidRPr="00D27237">
        <w:rPr>
          <w:rFonts w:eastAsia="Times New Roman" w:cs="Times New Roman"/>
          <w:szCs w:val="24"/>
        </w:rPr>
        <w:t xml:space="preserve"> το βασικό πρόβλημα </w:t>
      </w:r>
      <w:r>
        <w:rPr>
          <w:rFonts w:eastAsia="Times New Roman" w:cs="Times New Roman"/>
          <w:szCs w:val="24"/>
        </w:rPr>
        <w:t>του κ. Μ</w:t>
      </w:r>
      <w:r w:rsidRPr="00D27237">
        <w:rPr>
          <w:rFonts w:eastAsia="Times New Roman" w:cs="Times New Roman"/>
          <w:szCs w:val="24"/>
        </w:rPr>
        <w:t xml:space="preserve">ητσοτάκη </w:t>
      </w:r>
      <w:r>
        <w:rPr>
          <w:rFonts w:eastAsia="Times New Roman" w:cs="Times New Roman"/>
          <w:szCs w:val="24"/>
        </w:rPr>
        <w:t xml:space="preserve">και </w:t>
      </w:r>
      <w:r w:rsidRPr="00D27237">
        <w:rPr>
          <w:rFonts w:eastAsia="Times New Roman" w:cs="Times New Roman"/>
          <w:szCs w:val="24"/>
        </w:rPr>
        <w:t>της Νέας Δημοκρατίας</w:t>
      </w:r>
      <w:r>
        <w:rPr>
          <w:rFonts w:eastAsia="Times New Roman" w:cs="Times New Roman"/>
          <w:szCs w:val="24"/>
        </w:rPr>
        <w:t>,</w:t>
      </w:r>
      <w:r w:rsidRPr="00D27237">
        <w:rPr>
          <w:rFonts w:eastAsia="Times New Roman" w:cs="Times New Roman"/>
          <w:szCs w:val="24"/>
        </w:rPr>
        <w:t xml:space="preserve"> είναι </w:t>
      </w:r>
      <w:r>
        <w:rPr>
          <w:rFonts w:eastAsia="Times New Roman" w:cs="Times New Roman"/>
          <w:szCs w:val="24"/>
        </w:rPr>
        <w:t>ότι έχει μια τεράστια δυσκολία</w:t>
      </w:r>
      <w:r w:rsidRPr="00D27237">
        <w:rPr>
          <w:rFonts w:eastAsia="Times New Roman" w:cs="Times New Roman"/>
          <w:szCs w:val="24"/>
        </w:rPr>
        <w:t xml:space="preserve"> να προσαρμοστεί στις αλλαγές</w:t>
      </w:r>
      <w:r>
        <w:rPr>
          <w:rFonts w:eastAsia="Times New Roman" w:cs="Times New Roman"/>
          <w:szCs w:val="24"/>
        </w:rPr>
        <w:t xml:space="preserve">, όταν αυτές συντελούνται. Όταν υιοθετεί ένα αφήγημα, συνεχίζει </w:t>
      </w:r>
      <w:r w:rsidRPr="00D27237">
        <w:rPr>
          <w:rFonts w:eastAsia="Times New Roman" w:cs="Times New Roman"/>
          <w:szCs w:val="24"/>
        </w:rPr>
        <w:t>με αυτό το αφήγημα</w:t>
      </w:r>
      <w:r>
        <w:rPr>
          <w:rFonts w:eastAsia="Times New Roman" w:cs="Times New Roman"/>
          <w:szCs w:val="24"/>
        </w:rPr>
        <w:t>,</w:t>
      </w:r>
      <w:r w:rsidRPr="00D27237">
        <w:rPr>
          <w:rFonts w:eastAsia="Times New Roman" w:cs="Times New Roman"/>
          <w:szCs w:val="24"/>
        </w:rPr>
        <w:t xml:space="preserve"> α</w:t>
      </w:r>
      <w:r w:rsidRPr="00D27237">
        <w:rPr>
          <w:rFonts w:eastAsia="Times New Roman" w:cs="Times New Roman"/>
          <w:szCs w:val="24"/>
        </w:rPr>
        <w:t>νεξ</w:t>
      </w:r>
      <w:r>
        <w:rPr>
          <w:rFonts w:eastAsia="Times New Roman" w:cs="Times New Roman"/>
          <w:szCs w:val="24"/>
        </w:rPr>
        <w:t xml:space="preserve">αρτήτως αν αλλάζουν οι συνθήκες. </w:t>
      </w:r>
    </w:p>
    <w:p w14:paraId="1286CB2C" w14:textId="77777777" w:rsidR="000402FE" w:rsidRDefault="007623D8">
      <w:pPr>
        <w:spacing w:line="600" w:lineRule="auto"/>
        <w:ind w:firstLine="720"/>
        <w:jc w:val="both"/>
        <w:rPr>
          <w:rFonts w:eastAsia="Times New Roman" w:cs="Times New Roman"/>
          <w:szCs w:val="24"/>
        </w:rPr>
      </w:pPr>
      <w:r w:rsidRPr="00D27237">
        <w:rPr>
          <w:rFonts w:eastAsia="Times New Roman" w:cs="Times New Roman"/>
          <w:szCs w:val="24"/>
        </w:rPr>
        <w:t>Μέχρι χθες</w:t>
      </w:r>
      <w:r>
        <w:rPr>
          <w:rFonts w:eastAsia="Times New Roman" w:cs="Times New Roman"/>
          <w:szCs w:val="24"/>
        </w:rPr>
        <w:t>, λ</w:t>
      </w:r>
      <w:r w:rsidRPr="00D27237">
        <w:rPr>
          <w:rFonts w:eastAsia="Times New Roman" w:cs="Times New Roman"/>
          <w:szCs w:val="24"/>
        </w:rPr>
        <w:t>οιπόν</w:t>
      </w:r>
      <w:r>
        <w:rPr>
          <w:rFonts w:eastAsia="Times New Roman" w:cs="Times New Roman"/>
          <w:szCs w:val="24"/>
        </w:rPr>
        <w:t>,</w:t>
      </w:r>
      <w:r w:rsidRPr="00D27237">
        <w:rPr>
          <w:rFonts w:eastAsia="Times New Roman" w:cs="Times New Roman"/>
          <w:szCs w:val="24"/>
        </w:rPr>
        <w:t xml:space="preserve"> μου ζητούσε να </w:t>
      </w:r>
      <w:r>
        <w:rPr>
          <w:rFonts w:eastAsia="Times New Roman" w:cs="Times New Roman"/>
          <w:szCs w:val="24"/>
        </w:rPr>
        <w:t>καταθέσω ψήφο εμπιστοσύνης και δεν</w:t>
      </w:r>
      <w:r w:rsidRPr="00D27237">
        <w:rPr>
          <w:rFonts w:eastAsia="Times New Roman" w:cs="Times New Roman"/>
          <w:szCs w:val="24"/>
        </w:rPr>
        <w:t xml:space="preserve"> τολμούσε να καταθέσει πρόταση μομφής</w:t>
      </w:r>
      <w:r>
        <w:rPr>
          <w:rFonts w:eastAsia="Times New Roman" w:cs="Times New Roman"/>
          <w:szCs w:val="24"/>
        </w:rPr>
        <w:t>,</w:t>
      </w:r>
      <w:r w:rsidRPr="00D27237">
        <w:rPr>
          <w:rFonts w:eastAsia="Times New Roman" w:cs="Times New Roman"/>
          <w:szCs w:val="24"/>
        </w:rPr>
        <w:t xml:space="preserve"> και πάνω που νόμιζα </w:t>
      </w:r>
      <w:r>
        <w:rPr>
          <w:rFonts w:eastAsia="Times New Roman" w:cs="Times New Roman"/>
          <w:szCs w:val="24"/>
        </w:rPr>
        <w:t xml:space="preserve">ότι </w:t>
      </w:r>
      <w:r w:rsidRPr="00D27237">
        <w:rPr>
          <w:rFonts w:eastAsia="Times New Roman" w:cs="Times New Roman"/>
          <w:szCs w:val="24"/>
        </w:rPr>
        <w:t>εγώ τον έβγαλ</w:t>
      </w:r>
      <w:r>
        <w:rPr>
          <w:rFonts w:eastAsia="Times New Roman" w:cs="Times New Roman"/>
          <w:szCs w:val="24"/>
        </w:rPr>
        <w:t>α</w:t>
      </w:r>
      <w:r w:rsidRPr="00D27237">
        <w:rPr>
          <w:rFonts w:eastAsia="Times New Roman" w:cs="Times New Roman"/>
          <w:szCs w:val="24"/>
        </w:rPr>
        <w:t xml:space="preserve"> από τη δύσκολη θέση</w:t>
      </w:r>
      <w:r>
        <w:rPr>
          <w:rFonts w:eastAsia="Times New Roman" w:cs="Times New Roman"/>
          <w:szCs w:val="24"/>
        </w:rPr>
        <w:t>,</w:t>
      </w:r>
      <w:r w:rsidRPr="00D27237">
        <w:rPr>
          <w:rFonts w:eastAsia="Times New Roman" w:cs="Times New Roman"/>
          <w:szCs w:val="24"/>
        </w:rPr>
        <w:t xml:space="preserve"> φαίνεται ότι με την πρόταση για ψήφο εμπιστοσύνης </w:t>
      </w:r>
      <w:r w:rsidRPr="00D27237">
        <w:rPr>
          <w:rFonts w:eastAsia="Times New Roman" w:cs="Times New Roman"/>
          <w:szCs w:val="24"/>
        </w:rPr>
        <w:t>που κατέθε</w:t>
      </w:r>
      <w:r>
        <w:rPr>
          <w:rFonts w:eastAsia="Times New Roman" w:cs="Times New Roman"/>
          <w:szCs w:val="24"/>
        </w:rPr>
        <w:t>σα, πρέπει να έχει έρθει σε πολύ-</w:t>
      </w:r>
      <w:r w:rsidRPr="00D27237">
        <w:rPr>
          <w:rFonts w:eastAsia="Times New Roman" w:cs="Times New Roman"/>
          <w:szCs w:val="24"/>
        </w:rPr>
        <w:t>πολύ δυσκολότερη θέση από ό</w:t>
      </w:r>
      <w:r>
        <w:rPr>
          <w:rFonts w:eastAsia="Times New Roman" w:cs="Times New Roman"/>
          <w:szCs w:val="24"/>
        </w:rPr>
        <w:t>,</w:t>
      </w:r>
      <w:r w:rsidRPr="00D27237">
        <w:rPr>
          <w:rFonts w:eastAsia="Times New Roman" w:cs="Times New Roman"/>
          <w:szCs w:val="24"/>
        </w:rPr>
        <w:t xml:space="preserve">τι </w:t>
      </w:r>
      <w:r>
        <w:rPr>
          <w:rFonts w:eastAsia="Times New Roman" w:cs="Times New Roman"/>
          <w:szCs w:val="24"/>
        </w:rPr>
        <w:t>ήταν πριν.</w:t>
      </w:r>
    </w:p>
    <w:p w14:paraId="1286CB2D" w14:textId="77777777" w:rsidR="000402FE" w:rsidRDefault="007623D8">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1286CB2E" w14:textId="77777777" w:rsidR="000402FE" w:rsidRDefault="007623D8">
      <w:pPr>
        <w:spacing w:line="600" w:lineRule="auto"/>
        <w:ind w:firstLine="720"/>
        <w:jc w:val="both"/>
        <w:rPr>
          <w:rFonts w:eastAsia="Times New Roman"/>
          <w:bCs/>
          <w:szCs w:val="24"/>
        </w:rPr>
      </w:pPr>
      <w:r>
        <w:rPr>
          <w:rFonts w:eastAsia="Times New Roman"/>
          <w:bCs/>
          <w:szCs w:val="24"/>
        </w:rPr>
        <w:t>Γι’ αυτό τόσο χ</w:t>
      </w:r>
      <w:r w:rsidRPr="00A4749F">
        <w:rPr>
          <w:rFonts w:eastAsia="Times New Roman"/>
          <w:bCs/>
          <w:szCs w:val="24"/>
        </w:rPr>
        <w:t>θες όσο και σήμερα αν</w:t>
      </w:r>
      <w:r>
        <w:rPr>
          <w:rFonts w:eastAsia="Times New Roman"/>
          <w:bCs/>
          <w:szCs w:val="24"/>
        </w:rPr>
        <w:t xml:space="preserve">τί για </w:t>
      </w:r>
      <w:r w:rsidRPr="00A4749F">
        <w:rPr>
          <w:rFonts w:eastAsia="Times New Roman"/>
          <w:bCs/>
          <w:szCs w:val="24"/>
        </w:rPr>
        <w:t>κάποιο</w:t>
      </w:r>
      <w:r>
        <w:rPr>
          <w:rFonts w:eastAsia="Times New Roman"/>
          <w:bCs/>
          <w:szCs w:val="24"/>
        </w:rPr>
        <w:t xml:space="preserve"> ουσιαστικό πολιτικό </w:t>
      </w:r>
      <w:r w:rsidRPr="00A4749F">
        <w:rPr>
          <w:rFonts w:eastAsia="Times New Roman"/>
          <w:bCs/>
          <w:szCs w:val="24"/>
        </w:rPr>
        <w:t>επιχείρημα</w:t>
      </w:r>
      <w:r>
        <w:rPr>
          <w:rFonts w:eastAsia="Times New Roman"/>
          <w:bCs/>
          <w:szCs w:val="24"/>
        </w:rPr>
        <w:t>, αντί γ</w:t>
      </w:r>
      <w:r w:rsidRPr="00A4749F">
        <w:rPr>
          <w:rFonts w:eastAsia="Times New Roman"/>
          <w:bCs/>
          <w:szCs w:val="24"/>
        </w:rPr>
        <w:t>ια κάποιο πολιτικό σχέδιο</w:t>
      </w:r>
      <w:r>
        <w:rPr>
          <w:rFonts w:eastAsia="Times New Roman"/>
          <w:bCs/>
          <w:szCs w:val="24"/>
        </w:rPr>
        <w:t>,</w:t>
      </w:r>
      <w:r w:rsidRPr="00A4749F">
        <w:rPr>
          <w:rFonts w:eastAsia="Times New Roman"/>
          <w:bCs/>
          <w:szCs w:val="24"/>
        </w:rPr>
        <w:t xml:space="preserve"> κατέληξε ο κ</w:t>
      </w:r>
      <w:r w:rsidRPr="00A4749F">
        <w:rPr>
          <w:rFonts w:eastAsia="Times New Roman"/>
          <w:bCs/>
          <w:szCs w:val="24"/>
        </w:rPr>
        <w:t xml:space="preserve"> Μητσοτάκης να ανα</w:t>
      </w:r>
      <w:r>
        <w:rPr>
          <w:rFonts w:eastAsia="Times New Roman"/>
          <w:bCs/>
          <w:szCs w:val="24"/>
        </w:rPr>
        <w:t xml:space="preserve">γιγνώσκει </w:t>
      </w:r>
      <w:r w:rsidRPr="00A4749F">
        <w:rPr>
          <w:rFonts w:eastAsia="Times New Roman"/>
          <w:bCs/>
          <w:szCs w:val="24"/>
        </w:rPr>
        <w:t>μέσα στη</w:t>
      </w:r>
      <w:r>
        <w:rPr>
          <w:rFonts w:eastAsia="Times New Roman"/>
          <w:bCs/>
          <w:szCs w:val="24"/>
        </w:rPr>
        <w:t xml:space="preserve">ν ελληνική </w:t>
      </w:r>
      <w:r w:rsidRPr="00A4749F">
        <w:rPr>
          <w:rFonts w:eastAsia="Times New Roman"/>
          <w:bCs/>
          <w:szCs w:val="24"/>
        </w:rPr>
        <w:t>Βουλή</w:t>
      </w:r>
      <w:r w:rsidRPr="0018006D">
        <w:rPr>
          <w:rFonts w:eastAsia="Times New Roman"/>
          <w:bCs/>
          <w:szCs w:val="24"/>
        </w:rPr>
        <w:t>,</w:t>
      </w:r>
      <w:r w:rsidRPr="00A4749F">
        <w:rPr>
          <w:rFonts w:eastAsia="Times New Roman"/>
          <w:bCs/>
          <w:szCs w:val="24"/>
        </w:rPr>
        <w:t xml:space="preserve"> </w:t>
      </w:r>
      <w:r>
        <w:rPr>
          <w:rFonts w:eastAsia="Times New Roman"/>
          <w:bCs/>
          <w:szCs w:val="24"/>
        </w:rPr>
        <w:t>σε έντονο ύφος, όπως παρατήρησα στην αρχή της ομιλίας μου, λιβελλογραφήματα</w:t>
      </w:r>
      <w:r>
        <w:rPr>
          <w:rFonts w:eastAsia="Times New Roman"/>
          <w:bCs/>
          <w:szCs w:val="24"/>
        </w:rPr>
        <w:t>,</w:t>
      </w:r>
      <w:r>
        <w:rPr>
          <w:rFonts w:eastAsia="Times New Roman"/>
          <w:bCs/>
          <w:szCs w:val="24"/>
        </w:rPr>
        <w:t xml:space="preserve"> και να ρίξει, κατά την άποψή μου, σε πρωτόγνωρα βάθη το επίπεδο του κοινοβουλευτικού διαλόγου, με στοχοποίηση Β</w:t>
      </w:r>
      <w:r w:rsidRPr="00A4749F">
        <w:rPr>
          <w:rFonts w:eastAsia="Times New Roman"/>
          <w:bCs/>
          <w:szCs w:val="24"/>
        </w:rPr>
        <w:t>ουλευτών</w:t>
      </w:r>
      <w:r>
        <w:rPr>
          <w:rFonts w:eastAsia="Times New Roman"/>
          <w:bCs/>
          <w:szCs w:val="24"/>
        </w:rPr>
        <w:t xml:space="preserve"> -</w:t>
      </w:r>
      <w:r w:rsidRPr="00A4749F">
        <w:rPr>
          <w:rFonts w:eastAsia="Times New Roman"/>
          <w:bCs/>
          <w:szCs w:val="24"/>
        </w:rPr>
        <w:t>χθες</w:t>
      </w:r>
      <w:r w:rsidRPr="00A4749F">
        <w:rPr>
          <w:rFonts w:eastAsia="Times New Roman"/>
          <w:bCs/>
          <w:szCs w:val="24"/>
        </w:rPr>
        <w:t xml:space="preserve"> με ονόματα</w:t>
      </w:r>
      <w:r>
        <w:rPr>
          <w:rFonts w:eastAsia="Times New Roman"/>
          <w:bCs/>
          <w:szCs w:val="24"/>
        </w:rPr>
        <w:t xml:space="preserve">, σήμερα τους </w:t>
      </w:r>
      <w:r w:rsidRPr="00A4749F">
        <w:rPr>
          <w:rFonts w:eastAsia="Times New Roman"/>
          <w:bCs/>
          <w:szCs w:val="24"/>
        </w:rPr>
        <w:t>φωτογράφισ</w:t>
      </w:r>
      <w:r>
        <w:rPr>
          <w:rFonts w:eastAsia="Times New Roman"/>
          <w:bCs/>
          <w:szCs w:val="24"/>
        </w:rPr>
        <w:t>ε</w:t>
      </w:r>
      <w:r w:rsidRPr="00A4749F">
        <w:rPr>
          <w:rFonts w:eastAsia="Times New Roman"/>
          <w:bCs/>
          <w:szCs w:val="24"/>
        </w:rPr>
        <w:t xml:space="preserve"> όλους έναν προς έναν</w:t>
      </w:r>
      <w:r>
        <w:rPr>
          <w:rFonts w:eastAsia="Times New Roman"/>
          <w:bCs/>
          <w:szCs w:val="24"/>
        </w:rPr>
        <w:t xml:space="preserve"> και</w:t>
      </w:r>
      <w:r w:rsidRPr="00A4749F">
        <w:rPr>
          <w:rFonts w:eastAsia="Times New Roman"/>
          <w:bCs/>
          <w:szCs w:val="24"/>
        </w:rPr>
        <w:t xml:space="preserve"> τους έξι</w:t>
      </w:r>
      <w:r>
        <w:rPr>
          <w:rFonts w:eastAsia="Times New Roman"/>
          <w:bCs/>
          <w:szCs w:val="24"/>
        </w:rPr>
        <w:t>-</w:t>
      </w:r>
      <w:r w:rsidRPr="00A4749F">
        <w:rPr>
          <w:rFonts w:eastAsia="Times New Roman"/>
          <w:bCs/>
          <w:szCs w:val="24"/>
        </w:rPr>
        <w:t xml:space="preserve"> με </w:t>
      </w:r>
      <w:r>
        <w:rPr>
          <w:rFonts w:eastAsia="Times New Roman"/>
          <w:bCs/>
          <w:szCs w:val="24"/>
        </w:rPr>
        <w:t xml:space="preserve">απειλές και χαρακτηρισμούς, με ύβρεις και συνθήματα, ακόμη και για πρόσωπα που τιμούν </w:t>
      </w:r>
      <w:r w:rsidRPr="00A4749F">
        <w:rPr>
          <w:rFonts w:eastAsia="Times New Roman"/>
          <w:bCs/>
          <w:szCs w:val="24"/>
        </w:rPr>
        <w:t xml:space="preserve">εδώ και πάνω από </w:t>
      </w:r>
      <w:r>
        <w:rPr>
          <w:rFonts w:eastAsia="Times New Roman"/>
          <w:bCs/>
          <w:szCs w:val="24"/>
        </w:rPr>
        <w:t>σαράντα πέντε</w:t>
      </w:r>
      <w:r w:rsidRPr="00A4749F">
        <w:rPr>
          <w:rFonts w:eastAsia="Times New Roman"/>
          <w:bCs/>
          <w:szCs w:val="24"/>
        </w:rPr>
        <w:t xml:space="preserve"> χρόνια το</w:t>
      </w:r>
      <w:r>
        <w:rPr>
          <w:rFonts w:eastAsia="Times New Roman"/>
          <w:bCs/>
          <w:szCs w:val="24"/>
        </w:rPr>
        <w:t>ν</w:t>
      </w:r>
      <w:r w:rsidRPr="00A4749F">
        <w:rPr>
          <w:rFonts w:eastAsia="Times New Roman"/>
          <w:bCs/>
          <w:szCs w:val="24"/>
        </w:rPr>
        <w:t xml:space="preserve"> δημόσιο βίο με την παρουσία </w:t>
      </w:r>
      <w:r>
        <w:rPr>
          <w:rFonts w:eastAsia="Times New Roman"/>
          <w:bCs/>
          <w:szCs w:val="24"/>
        </w:rPr>
        <w:t>τους,</w:t>
      </w:r>
      <w:r w:rsidRPr="00A4749F">
        <w:rPr>
          <w:rFonts w:eastAsia="Times New Roman"/>
          <w:bCs/>
          <w:szCs w:val="24"/>
        </w:rPr>
        <w:t xml:space="preserve"> όπως ο ναύαρχος Απο</w:t>
      </w:r>
      <w:r w:rsidRPr="00A4749F">
        <w:rPr>
          <w:rFonts w:eastAsia="Times New Roman"/>
          <w:bCs/>
          <w:szCs w:val="24"/>
        </w:rPr>
        <w:t>στολάκης</w:t>
      </w:r>
      <w:r>
        <w:rPr>
          <w:rFonts w:eastAsia="Times New Roman"/>
          <w:bCs/>
          <w:szCs w:val="24"/>
        </w:rPr>
        <w:t>,</w:t>
      </w:r>
      <w:r w:rsidRPr="00A4749F">
        <w:rPr>
          <w:rFonts w:eastAsia="Times New Roman"/>
          <w:bCs/>
          <w:szCs w:val="24"/>
        </w:rPr>
        <w:t xml:space="preserve"> που </w:t>
      </w:r>
      <w:r>
        <w:rPr>
          <w:rFonts w:eastAsia="Times New Roman"/>
          <w:bCs/>
          <w:szCs w:val="24"/>
        </w:rPr>
        <w:t>σήμερα είναι Υπουργός Εθνικής Άμυνας.</w:t>
      </w:r>
    </w:p>
    <w:p w14:paraId="1286CB2F" w14:textId="77777777" w:rsidR="000402FE" w:rsidRDefault="007623D8">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286CB30" w14:textId="77777777" w:rsidR="000402FE" w:rsidRDefault="007623D8">
      <w:pPr>
        <w:spacing w:line="600" w:lineRule="auto"/>
        <w:ind w:firstLine="720"/>
        <w:jc w:val="both"/>
        <w:rPr>
          <w:rFonts w:eastAsia="Times New Roman"/>
          <w:bCs/>
          <w:szCs w:val="24"/>
        </w:rPr>
      </w:pPr>
      <w:r>
        <w:rPr>
          <w:rFonts w:eastAsia="Times New Roman"/>
          <w:bCs/>
          <w:szCs w:val="24"/>
        </w:rPr>
        <w:t>Εγώ</w:t>
      </w:r>
      <w:r>
        <w:rPr>
          <w:rFonts w:eastAsia="Times New Roman"/>
          <w:bCs/>
          <w:szCs w:val="24"/>
        </w:rPr>
        <w:t>,</w:t>
      </w:r>
      <w:r>
        <w:rPr>
          <w:rFonts w:eastAsia="Times New Roman"/>
          <w:bCs/>
          <w:szCs w:val="24"/>
        </w:rPr>
        <w:t xml:space="preserve"> ειλικρινά</w:t>
      </w:r>
      <w:r>
        <w:rPr>
          <w:rFonts w:eastAsia="Times New Roman"/>
          <w:bCs/>
          <w:szCs w:val="24"/>
        </w:rPr>
        <w:t>,</w:t>
      </w:r>
      <w:r>
        <w:rPr>
          <w:rFonts w:eastAsia="Times New Roman"/>
          <w:bCs/>
          <w:szCs w:val="24"/>
        </w:rPr>
        <w:t xml:space="preserve"> αρνούμαι </w:t>
      </w:r>
      <w:r w:rsidRPr="00A4749F">
        <w:rPr>
          <w:rFonts w:eastAsia="Times New Roman"/>
          <w:bCs/>
          <w:szCs w:val="24"/>
        </w:rPr>
        <w:t xml:space="preserve">να πιστέψω </w:t>
      </w:r>
      <w:r>
        <w:rPr>
          <w:rFonts w:eastAsia="Times New Roman"/>
          <w:bCs/>
          <w:szCs w:val="24"/>
        </w:rPr>
        <w:t>ότι αυτό είναι το επίπεδο του κ</w:t>
      </w:r>
      <w:r>
        <w:rPr>
          <w:rFonts w:eastAsia="Times New Roman"/>
          <w:bCs/>
          <w:szCs w:val="24"/>
        </w:rPr>
        <w:t>.</w:t>
      </w:r>
      <w:r>
        <w:rPr>
          <w:rFonts w:eastAsia="Times New Roman"/>
          <w:bCs/>
          <w:szCs w:val="24"/>
        </w:rPr>
        <w:t xml:space="preserve"> Μητσοτάκη. Θέλω να πιστέψω ότι η στάση του αυτή είναι αποτέλεσμα </w:t>
      </w:r>
      <w:r w:rsidRPr="00A4749F">
        <w:rPr>
          <w:rFonts w:eastAsia="Times New Roman"/>
          <w:bCs/>
          <w:szCs w:val="24"/>
        </w:rPr>
        <w:t xml:space="preserve">πολύ κακών συμβούλων που έχει γύρω του και </w:t>
      </w:r>
      <w:r>
        <w:rPr>
          <w:rFonts w:eastAsia="Times New Roman"/>
          <w:bCs/>
          <w:szCs w:val="24"/>
        </w:rPr>
        <w:t>ενδεχομένως</w:t>
      </w:r>
      <w:r w:rsidRPr="00A4749F">
        <w:rPr>
          <w:rFonts w:eastAsia="Times New Roman"/>
          <w:bCs/>
          <w:szCs w:val="24"/>
        </w:rPr>
        <w:t xml:space="preserve"> μιας πολιτικής σύγχυσης</w:t>
      </w:r>
      <w:r>
        <w:rPr>
          <w:rFonts w:eastAsia="Times New Roman"/>
          <w:bCs/>
          <w:szCs w:val="24"/>
        </w:rPr>
        <w:t>, διότι δεν μπορώ να πιστέψω ότι ο Α</w:t>
      </w:r>
      <w:r w:rsidRPr="00A4749F">
        <w:rPr>
          <w:rFonts w:eastAsia="Times New Roman"/>
          <w:bCs/>
          <w:szCs w:val="24"/>
        </w:rPr>
        <w:t xml:space="preserve">ρχηγός της </w:t>
      </w:r>
      <w:r>
        <w:rPr>
          <w:rFonts w:eastAsia="Times New Roman"/>
          <w:bCs/>
          <w:szCs w:val="24"/>
        </w:rPr>
        <w:t xml:space="preserve">Αξιωματικής Αντιπολίτευσης </w:t>
      </w:r>
      <w:r w:rsidRPr="00A4749F">
        <w:rPr>
          <w:rFonts w:eastAsia="Times New Roman"/>
          <w:bCs/>
          <w:szCs w:val="24"/>
        </w:rPr>
        <w:t xml:space="preserve">έρχεται σε </w:t>
      </w:r>
      <w:r>
        <w:rPr>
          <w:rFonts w:eastAsia="Times New Roman"/>
          <w:bCs/>
          <w:szCs w:val="24"/>
        </w:rPr>
        <w:t xml:space="preserve">μια κρίσιμη συνεδρίαση στη Βουλή και αντί να αρθρώσει πολιτικό λόγο, διαβάζει την επιφυλλίδα </w:t>
      </w:r>
      <w:r w:rsidRPr="00A4749F">
        <w:rPr>
          <w:rFonts w:eastAsia="Times New Roman"/>
          <w:bCs/>
          <w:szCs w:val="24"/>
        </w:rPr>
        <w:t xml:space="preserve">της εφημερίδας του </w:t>
      </w:r>
      <w:r>
        <w:rPr>
          <w:rFonts w:eastAsia="Times New Roman"/>
          <w:bCs/>
          <w:szCs w:val="24"/>
        </w:rPr>
        <w:t>γνωστού επιχειρηματία και των εφημερίδων του γνωστού επιχειρηματία, που καθημερινά ασκούν κριτική με υβρεολόγια στην Κυβέρνηση.</w:t>
      </w:r>
      <w:r w:rsidRPr="00A4749F">
        <w:rPr>
          <w:rFonts w:eastAsia="Times New Roman"/>
          <w:bCs/>
          <w:szCs w:val="24"/>
        </w:rPr>
        <w:t xml:space="preserve"> </w:t>
      </w:r>
      <w:r>
        <w:rPr>
          <w:rFonts w:eastAsia="Times New Roman"/>
          <w:bCs/>
          <w:szCs w:val="24"/>
        </w:rPr>
        <w:t>Το θεωρώ αδιανόητο!</w:t>
      </w:r>
    </w:p>
    <w:p w14:paraId="1286CB31" w14:textId="77777777" w:rsidR="000402FE" w:rsidRDefault="007623D8">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286CB32" w14:textId="77777777" w:rsidR="000402FE" w:rsidRDefault="007623D8">
      <w:pPr>
        <w:spacing w:line="600" w:lineRule="auto"/>
        <w:ind w:firstLine="720"/>
        <w:jc w:val="both"/>
        <w:rPr>
          <w:rFonts w:eastAsia="Times New Roman"/>
          <w:bCs/>
          <w:szCs w:val="24"/>
        </w:rPr>
      </w:pPr>
      <w:r>
        <w:rPr>
          <w:rFonts w:eastAsia="Times New Roman"/>
          <w:bCs/>
          <w:szCs w:val="24"/>
        </w:rPr>
        <w:t>Αναρωτιέμαι, λοιπόν, κυρίες και κύριοι συνάδε</w:t>
      </w:r>
      <w:r>
        <w:rPr>
          <w:rFonts w:eastAsia="Times New Roman"/>
          <w:bCs/>
          <w:szCs w:val="24"/>
        </w:rPr>
        <w:t xml:space="preserve">λφοι, αν έχει </w:t>
      </w:r>
      <w:r w:rsidRPr="00A4749F">
        <w:rPr>
          <w:rFonts w:eastAsia="Times New Roman"/>
          <w:bCs/>
          <w:szCs w:val="24"/>
        </w:rPr>
        <w:t xml:space="preserve">το οποιοδήποτε </w:t>
      </w:r>
      <w:r>
        <w:rPr>
          <w:rFonts w:eastAsia="Times New Roman"/>
          <w:bCs/>
          <w:szCs w:val="24"/>
        </w:rPr>
        <w:t xml:space="preserve">νόημα </w:t>
      </w:r>
      <w:r w:rsidRPr="00A4749F">
        <w:rPr>
          <w:rFonts w:eastAsia="Times New Roman"/>
          <w:bCs/>
          <w:szCs w:val="24"/>
        </w:rPr>
        <w:t xml:space="preserve">να </w:t>
      </w:r>
      <w:r>
        <w:rPr>
          <w:rFonts w:eastAsia="Times New Roman"/>
          <w:bCs/>
          <w:szCs w:val="24"/>
        </w:rPr>
        <w:t xml:space="preserve">απαντήσω σε όλα αυτά. Τι να </w:t>
      </w:r>
      <w:r w:rsidRPr="00A4749F">
        <w:rPr>
          <w:rFonts w:eastAsia="Times New Roman"/>
          <w:bCs/>
          <w:szCs w:val="24"/>
        </w:rPr>
        <w:t>πω</w:t>
      </w:r>
      <w:r>
        <w:rPr>
          <w:rFonts w:eastAsia="Times New Roman"/>
          <w:bCs/>
          <w:szCs w:val="24"/>
        </w:rPr>
        <w:t>; Ό</w:t>
      </w:r>
      <w:r w:rsidRPr="00A4749F">
        <w:rPr>
          <w:rFonts w:eastAsia="Times New Roman"/>
          <w:bCs/>
          <w:szCs w:val="24"/>
        </w:rPr>
        <w:t xml:space="preserve">ταν </w:t>
      </w:r>
      <w:r>
        <w:rPr>
          <w:rFonts w:eastAsia="Times New Roman"/>
          <w:bCs/>
          <w:szCs w:val="24"/>
        </w:rPr>
        <w:t>ο κ. Μητσοτάκης έρχεται εδώ κ</w:t>
      </w:r>
      <w:r w:rsidRPr="00A4749F">
        <w:rPr>
          <w:rFonts w:eastAsia="Times New Roman"/>
          <w:bCs/>
          <w:szCs w:val="24"/>
        </w:rPr>
        <w:t xml:space="preserve">αι λέει ότι </w:t>
      </w:r>
      <w:r>
        <w:rPr>
          <w:rFonts w:eastAsia="Times New Roman"/>
          <w:bCs/>
          <w:szCs w:val="24"/>
        </w:rPr>
        <w:t xml:space="preserve">η </w:t>
      </w:r>
      <w:r>
        <w:rPr>
          <w:rFonts w:eastAsia="Times New Roman"/>
          <w:bCs/>
          <w:szCs w:val="24"/>
        </w:rPr>
        <w:t>κ</w:t>
      </w:r>
      <w:r>
        <w:rPr>
          <w:rFonts w:eastAsia="Times New Roman"/>
          <w:bCs/>
          <w:szCs w:val="24"/>
        </w:rPr>
        <w:t xml:space="preserve">υβέρνηση Σαμαρά έσωσε την Ελλάδα αλλά εμείς τη βυθίσαμε, νομίζω ότι είναι ο καλύτερος χορηγός της δικής μας πολιτικής, διότι ο ελληνικός </w:t>
      </w:r>
      <w:r>
        <w:rPr>
          <w:rFonts w:eastAsia="Times New Roman"/>
          <w:bCs/>
          <w:szCs w:val="24"/>
        </w:rPr>
        <w:t xml:space="preserve">λαός θυμάται. </w:t>
      </w:r>
    </w:p>
    <w:p w14:paraId="1286CB33" w14:textId="77777777" w:rsidR="000402FE" w:rsidRDefault="007623D8">
      <w:pPr>
        <w:spacing w:line="600" w:lineRule="auto"/>
        <w:ind w:firstLine="720"/>
        <w:jc w:val="both"/>
        <w:rPr>
          <w:rFonts w:eastAsia="Times New Roman"/>
          <w:bCs/>
          <w:szCs w:val="24"/>
        </w:rPr>
      </w:pPr>
      <w:r>
        <w:rPr>
          <w:rFonts w:eastAsia="Times New Roman"/>
          <w:bCs/>
          <w:szCs w:val="24"/>
        </w:rPr>
        <w:t>Ο ελληνικός λαός ξέρει ότι το 2014 η ανεργία ήταν στο 28% και σήμερα είναι στο 18%. Ο ελληνικός λαός ξέρει ότι τριακόσιες πενήντα χιλιάδες θέσεις εργασίας δημιουργήθηκαν αυτά τα χρόνια που κυβερνάμε εμείς. Ο ελληνικός λαός έχει γνώση ότι ήτα</w:t>
      </w:r>
      <w:r>
        <w:rPr>
          <w:rFonts w:eastAsia="Times New Roman"/>
          <w:bCs/>
          <w:szCs w:val="24"/>
        </w:rPr>
        <w:t>ν 65 δισεκατομμύρια τα σκληρά μέτρα λιτότητας που πάρθηκαν την καταστροφική πενταετία 2010</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2014, που απώλεσαν το </w:t>
      </w:r>
      <w:r w:rsidRPr="00A4749F">
        <w:rPr>
          <w:rFonts w:eastAsia="Times New Roman"/>
          <w:bCs/>
          <w:szCs w:val="24"/>
        </w:rPr>
        <w:t xml:space="preserve">25% </w:t>
      </w:r>
      <w:r>
        <w:rPr>
          <w:rFonts w:eastAsia="Times New Roman"/>
          <w:bCs/>
          <w:szCs w:val="24"/>
        </w:rPr>
        <w:t xml:space="preserve">του ΑΕΠ πρωτοφανές </w:t>
      </w:r>
      <w:r w:rsidRPr="00A4749F">
        <w:rPr>
          <w:rFonts w:eastAsia="Times New Roman"/>
          <w:bCs/>
          <w:szCs w:val="24"/>
        </w:rPr>
        <w:t xml:space="preserve">σε καιρό </w:t>
      </w:r>
      <w:r>
        <w:rPr>
          <w:rFonts w:eastAsia="Times New Roman"/>
          <w:bCs/>
          <w:szCs w:val="24"/>
        </w:rPr>
        <w:t>ε</w:t>
      </w:r>
      <w:r w:rsidRPr="00A4749F">
        <w:rPr>
          <w:rFonts w:eastAsia="Times New Roman"/>
          <w:bCs/>
          <w:szCs w:val="24"/>
        </w:rPr>
        <w:t>ιρήνης</w:t>
      </w:r>
      <w:r>
        <w:rPr>
          <w:rFonts w:eastAsia="Times New Roman"/>
          <w:bCs/>
          <w:szCs w:val="24"/>
        </w:rPr>
        <w:t>. Ξ</w:t>
      </w:r>
      <w:r w:rsidRPr="00A4749F">
        <w:rPr>
          <w:rFonts w:eastAsia="Times New Roman"/>
          <w:bCs/>
          <w:szCs w:val="24"/>
        </w:rPr>
        <w:t xml:space="preserve">έρει ο </w:t>
      </w:r>
      <w:r>
        <w:rPr>
          <w:rFonts w:eastAsia="Times New Roman"/>
          <w:bCs/>
          <w:szCs w:val="24"/>
        </w:rPr>
        <w:t>ελληνικός λαός .</w:t>
      </w:r>
    </w:p>
    <w:p w14:paraId="1286CB34" w14:textId="77777777" w:rsidR="000402FE" w:rsidRDefault="007623D8">
      <w:pPr>
        <w:spacing w:line="600" w:lineRule="auto"/>
        <w:ind w:firstLine="720"/>
        <w:jc w:val="both"/>
        <w:rPr>
          <w:rFonts w:eastAsia="Times New Roman"/>
          <w:bCs/>
          <w:szCs w:val="24"/>
        </w:rPr>
      </w:pPr>
      <w:r>
        <w:rPr>
          <w:rFonts w:eastAsia="Times New Roman"/>
          <w:bCs/>
          <w:szCs w:val="24"/>
        </w:rPr>
        <w:t xml:space="preserve">Έχετε επιλέξει αυτή τη στρατηγική; Μας κάνετε εξαιρετικά καλό, κύριε </w:t>
      </w:r>
      <w:r w:rsidRPr="00A4749F">
        <w:rPr>
          <w:rFonts w:eastAsia="Times New Roman"/>
          <w:bCs/>
          <w:szCs w:val="24"/>
        </w:rPr>
        <w:t>Μητσοτ</w:t>
      </w:r>
      <w:r w:rsidRPr="00A4749F">
        <w:rPr>
          <w:rFonts w:eastAsia="Times New Roman"/>
          <w:bCs/>
          <w:szCs w:val="24"/>
        </w:rPr>
        <w:t>άκη</w:t>
      </w:r>
      <w:r>
        <w:rPr>
          <w:rFonts w:eastAsia="Times New Roman"/>
          <w:bCs/>
          <w:szCs w:val="24"/>
        </w:rPr>
        <w:t xml:space="preserve">. Συνεχίστε. Είστε ο καλύτερος χορηγός </w:t>
      </w:r>
      <w:r>
        <w:rPr>
          <w:rFonts w:eastAsia="Times New Roman"/>
          <w:bCs/>
          <w:szCs w:val="24"/>
        </w:rPr>
        <w:t>μας,</w:t>
      </w:r>
      <w:r>
        <w:rPr>
          <w:rFonts w:eastAsia="Times New Roman"/>
          <w:bCs/>
          <w:szCs w:val="24"/>
        </w:rPr>
        <w:t xml:space="preserve"> όσο υπερασπίζεστε τη διακυβέρνηση του κ</w:t>
      </w:r>
      <w:r>
        <w:rPr>
          <w:rFonts w:eastAsia="Times New Roman"/>
          <w:bCs/>
          <w:szCs w:val="24"/>
        </w:rPr>
        <w:t>.</w:t>
      </w:r>
      <w:r>
        <w:rPr>
          <w:rFonts w:eastAsia="Times New Roman"/>
          <w:bCs/>
          <w:szCs w:val="24"/>
        </w:rPr>
        <w:t xml:space="preserve"> Σαμαρά.</w:t>
      </w:r>
    </w:p>
    <w:p w14:paraId="1286CB35" w14:textId="77777777" w:rsidR="000402FE" w:rsidRDefault="007623D8">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286CB36" w14:textId="77777777" w:rsidR="000402FE" w:rsidRDefault="007623D8">
      <w:pPr>
        <w:spacing w:line="600" w:lineRule="auto"/>
        <w:ind w:firstLine="720"/>
        <w:jc w:val="both"/>
        <w:rPr>
          <w:rFonts w:eastAsia="Times New Roman"/>
          <w:bCs/>
          <w:szCs w:val="24"/>
        </w:rPr>
      </w:pPr>
      <w:r>
        <w:rPr>
          <w:rFonts w:eastAsia="Times New Roman"/>
          <w:bCs/>
          <w:szCs w:val="24"/>
        </w:rPr>
        <w:t>Αυτό, όμως, για το οποίο</w:t>
      </w:r>
      <w:r>
        <w:rPr>
          <w:rFonts w:eastAsia="Times New Roman"/>
          <w:bCs/>
          <w:szCs w:val="24"/>
        </w:rPr>
        <w:t>,</w:t>
      </w:r>
      <w:r>
        <w:rPr>
          <w:rFonts w:eastAsia="Times New Roman"/>
          <w:bCs/>
          <w:szCs w:val="24"/>
        </w:rPr>
        <w:t xml:space="preserve"> πραγματικά</w:t>
      </w:r>
      <w:r>
        <w:rPr>
          <w:rFonts w:eastAsia="Times New Roman"/>
          <w:bCs/>
          <w:szCs w:val="24"/>
        </w:rPr>
        <w:t>,</w:t>
      </w:r>
      <w:r>
        <w:rPr>
          <w:rFonts w:eastAsia="Times New Roman"/>
          <w:bCs/>
          <w:szCs w:val="24"/>
        </w:rPr>
        <w:t xml:space="preserve"> μένω άναυδος</w:t>
      </w:r>
      <w:r>
        <w:rPr>
          <w:rFonts w:eastAsia="Times New Roman"/>
          <w:bCs/>
          <w:szCs w:val="24"/>
        </w:rPr>
        <w:t>,</w:t>
      </w:r>
      <w:r>
        <w:rPr>
          <w:rFonts w:eastAsia="Times New Roman"/>
          <w:bCs/>
          <w:szCs w:val="24"/>
        </w:rPr>
        <w:t xml:space="preserve"> είναι ότι και σήμερα ακόμη</w:t>
      </w:r>
      <w:r w:rsidRPr="00A4749F">
        <w:rPr>
          <w:rFonts w:eastAsia="Times New Roman"/>
          <w:bCs/>
          <w:szCs w:val="24"/>
        </w:rPr>
        <w:t xml:space="preserve"> </w:t>
      </w:r>
      <w:r>
        <w:rPr>
          <w:rFonts w:eastAsia="Times New Roman"/>
          <w:bCs/>
          <w:szCs w:val="24"/>
        </w:rPr>
        <w:t>ο κ. Μητσοτάκης δεν βρέθηκε να πει μι</w:t>
      </w:r>
      <w:r w:rsidRPr="00A4749F">
        <w:rPr>
          <w:rFonts w:eastAsia="Times New Roman"/>
          <w:bCs/>
          <w:szCs w:val="24"/>
        </w:rPr>
        <w:t>α κουβέντα</w:t>
      </w:r>
      <w:r>
        <w:rPr>
          <w:rFonts w:eastAsia="Times New Roman"/>
          <w:bCs/>
          <w:szCs w:val="24"/>
        </w:rPr>
        <w:t>,</w:t>
      </w:r>
      <w:r w:rsidRPr="00A4749F">
        <w:rPr>
          <w:rFonts w:eastAsia="Times New Roman"/>
          <w:bCs/>
          <w:szCs w:val="24"/>
        </w:rPr>
        <w:t xml:space="preserve"> για να καταδικάσει αυτή την </w:t>
      </w:r>
      <w:r>
        <w:rPr>
          <w:rFonts w:eastAsia="Times New Roman"/>
          <w:bCs/>
          <w:szCs w:val="24"/>
        </w:rPr>
        <w:t>αθλι</w:t>
      </w:r>
      <w:r w:rsidRPr="00A4749F">
        <w:rPr>
          <w:rFonts w:eastAsia="Times New Roman"/>
          <w:bCs/>
          <w:szCs w:val="24"/>
        </w:rPr>
        <w:t>ότητα</w:t>
      </w:r>
      <w:r>
        <w:rPr>
          <w:rFonts w:eastAsia="Times New Roman"/>
          <w:bCs/>
          <w:szCs w:val="24"/>
        </w:rPr>
        <w:t>, η οποία</w:t>
      </w:r>
      <w:r w:rsidRPr="00A4749F">
        <w:rPr>
          <w:rFonts w:eastAsia="Times New Roman"/>
          <w:bCs/>
          <w:szCs w:val="24"/>
        </w:rPr>
        <w:t xml:space="preserve"> επιχειρείται </w:t>
      </w:r>
      <w:r>
        <w:rPr>
          <w:rFonts w:eastAsia="Times New Roman"/>
          <w:bCs/>
          <w:szCs w:val="24"/>
        </w:rPr>
        <w:t xml:space="preserve">τις τελευταίες μέρες. Μια </w:t>
      </w:r>
      <w:r w:rsidRPr="00A4749F">
        <w:rPr>
          <w:rFonts w:eastAsia="Times New Roman"/>
          <w:bCs/>
          <w:szCs w:val="24"/>
        </w:rPr>
        <w:t>κουβέντα</w:t>
      </w:r>
      <w:r>
        <w:rPr>
          <w:rFonts w:eastAsia="Times New Roman"/>
          <w:bCs/>
          <w:szCs w:val="24"/>
        </w:rPr>
        <w:t xml:space="preserve">! Μια κουβέντα για να καταδικάσει το στέλεχος </w:t>
      </w:r>
      <w:r w:rsidRPr="00A4749F">
        <w:rPr>
          <w:rFonts w:eastAsia="Times New Roman"/>
          <w:bCs/>
          <w:szCs w:val="24"/>
        </w:rPr>
        <w:t>της Νέας Δημοκρατίας</w:t>
      </w:r>
      <w:r>
        <w:rPr>
          <w:rFonts w:eastAsia="Times New Roman"/>
          <w:bCs/>
          <w:szCs w:val="24"/>
        </w:rPr>
        <w:t xml:space="preserve">, τον κ. Αβραμάκο, τον </w:t>
      </w:r>
      <w:r w:rsidRPr="00A4749F">
        <w:rPr>
          <w:rFonts w:eastAsia="Times New Roman"/>
          <w:bCs/>
          <w:szCs w:val="24"/>
        </w:rPr>
        <w:t>γραμματέα</w:t>
      </w:r>
      <w:r>
        <w:rPr>
          <w:rFonts w:eastAsia="Times New Roman"/>
          <w:bCs/>
          <w:szCs w:val="24"/>
        </w:rPr>
        <w:t>, τον επικεφαλής της μεγαλύτερης ν</w:t>
      </w:r>
      <w:r w:rsidRPr="00A4749F">
        <w:rPr>
          <w:rFonts w:eastAsia="Times New Roman"/>
          <w:bCs/>
          <w:szCs w:val="24"/>
        </w:rPr>
        <w:t xml:space="preserve">ομαρχιακής οργάνωσης </w:t>
      </w:r>
      <w:r>
        <w:rPr>
          <w:rFonts w:eastAsia="Times New Roman"/>
          <w:bCs/>
          <w:szCs w:val="24"/>
        </w:rPr>
        <w:t xml:space="preserve">της Νέας Δημοκρατίας, </w:t>
      </w:r>
      <w:r w:rsidRPr="00A4749F">
        <w:rPr>
          <w:rFonts w:eastAsia="Times New Roman"/>
          <w:bCs/>
          <w:szCs w:val="24"/>
        </w:rPr>
        <w:t>ο οποίος προχθές</w:t>
      </w:r>
      <w:r>
        <w:rPr>
          <w:rFonts w:eastAsia="Times New Roman"/>
          <w:bCs/>
          <w:szCs w:val="24"/>
        </w:rPr>
        <w:t>,</w:t>
      </w:r>
      <w:r w:rsidRPr="00A4749F">
        <w:rPr>
          <w:rFonts w:eastAsia="Times New Roman"/>
          <w:bCs/>
          <w:szCs w:val="24"/>
        </w:rPr>
        <w:t xml:space="preserve"> την προηγούμενη εβδομάδα</w:t>
      </w:r>
      <w:r>
        <w:rPr>
          <w:rFonts w:eastAsia="Times New Roman"/>
          <w:bCs/>
          <w:szCs w:val="24"/>
        </w:rPr>
        <w:t>, έστελνε</w:t>
      </w:r>
      <w:r w:rsidRPr="00A4749F">
        <w:rPr>
          <w:rFonts w:eastAsia="Times New Roman"/>
          <w:bCs/>
          <w:szCs w:val="24"/>
        </w:rPr>
        <w:t xml:space="preserve"> μαζικά μηνύματα </w:t>
      </w:r>
      <w:r>
        <w:rPr>
          <w:rFonts w:eastAsia="Times New Roman"/>
          <w:bCs/>
          <w:szCs w:val="24"/>
        </w:rPr>
        <w:t>στους οπαδούς της Νέας Δημοκρατίας</w:t>
      </w:r>
      <w:r>
        <w:rPr>
          <w:rFonts w:eastAsia="Times New Roman"/>
          <w:bCs/>
          <w:szCs w:val="24"/>
        </w:rPr>
        <w:t>,</w:t>
      </w:r>
      <w:r w:rsidRPr="00A4749F">
        <w:rPr>
          <w:rFonts w:eastAsia="Times New Roman"/>
          <w:bCs/>
          <w:szCs w:val="24"/>
        </w:rPr>
        <w:t xml:space="preserve"> </w:t>
      </w:r>
      <w:r>
        <w:rPr>
          <w:rFonts w:eastAsia="Times New Roman"/>
          <w:bCs/>
          <w:szCs w:val="24"/>
        </w:rPr>
        <w:t>με τα κινητά τηλέφωνα των Β</w:t>
      </w:r>
      <w:r w:rsidRPr="00A4749F">
        <w:rPr>
          <w:rFonts w:eastAsia="Times New Roman"/>
          <w:bCs/>
          <w:szCs w:val="24"/>
        </w:rPr>
        <w:t>ουλευτών που προτίθε</w:t>
      </w:r>
      <w:r>
        <w:rPr>
          <w:rFonts w:eastAsia="Times New Roman"/>
          <w:bCs/>
          <w:szCs w:val="24"/>
        </w:rPr>
        <w:t>νται να στηρίξουν την Κυβέρνηση.</w:t>
      </w:r>
    </w:p>
    <w:p w14:paraId="1286CB37" w14:textId="77777777" w:rsidR="000402FE" w:rsidRDefault="007623D8">
      <w:pPr>
        <w:spacing w:line="600" w:lineRule="auto"/>
        <w:ind w:firstLine="720"/>
        <w:jc w:val="center"/>
        <w:rPr>
          <w:rFonts w:eastAsia="Times New Roman"/>
          <w:bCs/>
          <w:szCs w:val="24"/>
        </w:rPr>
      </w:pPr>
      <w:r>
        <w:rPr>
          <w:rFonts w:eastAsia="Times New Roman"/>
          <w:bCs/>
          <w:szCs w:val="24"/>
        </w:rPr>
        <w:t xml:space="preserve">(Θόρυβος </w:t>
      </w:r>
      <w:r>
        <w:rPr>
          <w:rFonts w:eastAsia="Times New Roman"/>
          <w:bCs/>
          <w:szCs w:val="24"/>
        </w:rPr>
        <w:t xml:space="preserve">- </w:t>
      </w:r>
      <w:r>
        <w:rPr>
          <w:rFonts w:eastAsia="Times New Roman"/>
          <w:bCs/>
          <w:szCs w:val="24"/>
        </w:rPr>
        <w:t>διαμαρτυρίες από τ</w:t>
      </w:r>
      <w:r>
        <w:rPr>
          <w:rFonts w:eastAsia="Times New Roman"/>
          <w:bCs/>
          <w:szCs w:val="24"/>
        </w:rPr>
        <w:t>ην πτέρυγα της Νέας Δημοκρατίας)</w:t>
      </w:r>
    </w:p>
    <w:p w14:paraId="1286CB38" w14:textId="77777777" w:rsidR="000402FE" w:rsidRDefault="007623D8">
      <w:pPr>
        <w:spacing w:line="600" w:lineRule="auto"/>
        <w:ind w:firstLine="720"/>
        <w:jc w:val="both"/>
        <w:rPr>
          <w:rFonts w:eastAsia="Times New Roman"/>
          <w:bCs/>
          <w:szCs w:val="24"/>
        </w:rPr>
      </w:pPr>
      <w:r w:rsidRPr="004333F9">
        <w:rPr>
          <w:rFonts w:eastAsia="Times New Roman"/>
          <w:b/>
          <w:bCs/>
          <w:szCs w:val="24"/>
        </w:rPr>
        <w:t>ΣΟΦΙΑ ΒΟΥΛΤΕΨΗ:</w:t>
      </w:r>
      <w:r>
        <w:rPr>
          <w:rFonts w:eastAsia="Times New Roman"/>
          <w:bCs/>
          <w:szCs w:val="24"/>
        </w:rPr>
        <w:t xml:space="preserve"> Τον Χριστοφορίδη να καταδικάσεις…</w:t>
      </w:r>
    </w:p>
    <w:p w14:paraId="1286CB39" w14:textId="77777777" w:rsidR="000402FE" w:rsidRDefault="007623D8">
      <w:pPr>
        <w:spacing w:line="600" w:lineRule="auto"/>
        <w:ind w:firstLine="720"/>
        <w:jc w:val="both"/>
        <w:rPr>
          <w:rFonts w:eastAsia="Times New Roman"/>
          <w:bCs/>
          <w:szCs w:val="24"/>
        </w:rPr>
      </w:pPr>
      <w:r w:rsidRPr="00397842">
        <w:rPr>
          <w:rFonts w:eastAsia="Times New Roman"/>
          <w:b/>
          <w:bCs/>
          <w:szCs w:val="24"/>
        </w:rPr>
        <w:t>ΠΡΟΕΔΡΟΣ (Νικόλαος Βούτσης):</w:t>
      </w:r>
      <w:r>
        <w:rPr>
          <w:rFonts w:eastAsia="Times New Roman"/>
          <w:bCs/>
          <w:szCs w:val="24"/>
        </w:rPr>
        <w:t xml:space="preserve"> Αρχίσαμε, κυρία Βούλτεψη; Σας παρακαλώ, ήσυχα. Με προσοχή να τα ακούτε με προσήλωση.</w:t>
      </w:r>
    </w:p>
    <w:p w14:paraId="1286CB3A" w14:textId="77777777" w:rsidR="000402FE" w:rsidRDefault="007623D8">
      <w:pPr>
        <w:spacing w:line="600" w:lineRule="auto"/>
        <w:ind w:firstLine="720"/>
        <w:jc w:val="both"/>
        <w:rPr>
          <w:rFonts w:eastAsia="Times New Roman"/>
          <w:bCs/>
          <w:szCs w:val="24"/>
        </w:rPr>
      </w:pPr>
      <w:r w:rsidRPr="00D83955">
        <w:rPr>
          <w:rFonts w:eastAsia="Times New Roman"/>
          <w:b/>
          <w:bCs/>
          <w:szCs w:val="24"/>
        </w:rPr>
        <w:t>ΑΛΕΞΗΣ ΤΣΙΠΡΑΣ (Πρόεδρος της Κυβέρνησης</w:t>
      </w:r>
      <w:r>
        <w:rPr>
          <w:rFonts w:eastAsia="Times New Roman"/>
          <w:b/>
          <w:bCs/>
          <w:szCs w:val="24"/>
        </w:rPr>
        <w:t xml:space="preserve"> και Υπουργός Εξωτερικών</w:t>
      </w:r>
      <w:r w:rsidRPr="00D83955">
        <w:rPr>
          <w:rFonts w:eastAsia="Times New Roman"/>
          <w:b/>
          <w:bCs/>
          <w:szCs w:val="24"/>
        </w:rPr>
        <w:t>):</w:t>
      </w:r>
      <w:r>
        <w:rPr>
          <w:rFonts w:eastAsia="Times New Roman"/>
          <w:bCs/>
          <w:szCs w:val="24"/>
        </w:rPr>
        <w:t xml:space="preserve"> Ξέρω ότι όλα όσα σας λέω</w:t>
      </w:r>
      <w:r>
        <w:rPr>
          <w:rFonts w:eastAsia="Times New Roman"/>
          <w:bCs/>
          <w:szCs w:val="24"/>
        </w:rPr>
        <w:t>,</w:t>
      </w:r>
      <w:r>
        <w:rPr>
          <w:rFonts w:eastAsia="Times New Roman"/>
          <w:bCs/>
          <w:szCs w:val="24"/>
        </w:rPr>
        <w:t xml:space="preserve"> σας δημιουργούν μεγαλύτερη σύγχυση. Μην το δείχνετε τουλάχιστον, διότι </w:t>
      </w:r>
      <w:r w:rsidRPr="00A4749F">
        <w:rPr>
          <w:rFonts w:eastAsia="Times New Roman"/>
          <w:bCs/>
          <w:szCs w:val="24"/>
        </w:rPr>
        <w:t xml:space="preserve">ο δρόμος που έχει επιλέξει ο </w:t>
      </w:r>
      <w:r>
        <w:rPr>
          <w:rFonts w:eastAsia="Times New Roman"/>
          <w:bCs/>
          <w:szCs w:val="24"/>
        </w:rPr>
        <w:t xml:space="preserve">κ. </w:t>
      </w:r>
      <w:r w:rsidRPr="00A4749F">
        <w:rPr>
          <w:rFonts w:eastAsia="Times New Roman"/>
          <w:bCs/>
          <w:szCs w:val="24"/>
        </w:rPr>
        <w:t>Μητσ</w:t>
      </w:r>
      <w:r>
        <w:rPr>
          <w:rFonts w:eastAsia="Times New Roman"/>
          <w:bCs/>
          <w:szCs w:val="24"/>
        </w:rPr>
        <w:t>οτάκης</w:t>
      </w:r>
      <w:r>
        <w:rPr>
          <w:rFonts w:eastAsia="Times New Roman"/>
          <w:bCs/>
          <w:szCs w:val="24"/>
        </w:rPr>
        <w:t>,</w:t>
      </w:r>
      <w:r>
        <w:rPr>
          <w:rFonts w:eastAsia="Times New Roman"/>
          <w:bCs/>
          <w:szCs w:val="24"/>
        </w:rPr>
        <w:t xml:space="preserve"> είναι επικίνδυνος και διχ</w:t>
      </w:r>
      <w:r w:rsidRPr="00A4749F">
        <w:rPr>
          <w:rFonts w:eastAsia="Times New Roman"/>
          <w:bCs/>
          <w:szCs w:val="24"/>
        </w:rPr>
        <w:t xml:space="preserve">αστικός </w:t>
      </w:r>
      <w:r>
        <w:rPr>
          <w:rFonts w:eastAsia="Times New Roman"/>
          <w:bCs/>
          <w:szCs w:val="24"/>
        </w:rPr>
        <w:t>δρόμος.</w:t>
      </w:r>
    </w:p>
    <w:p w14:paraId="1286CB3B" w14:textId="77777777" w:rsidR="000402FE" w:rsidRDefault="007623D8">
      <w:pPr>
        <w:spacing w:line="600" w:lineRule="auto"/>
        <w:ind w:firstLine="720"/>
        <w:jc w:val="both"/>
        <w:rPr>
          <w:rFonts w:eastAsia="Times New Roman"/>
          <w:bCs/>
          <w:szCs w:val="24"/>
        </w:rPr>
      </w:pPr>
      <w:r>
        <w:rPr>
          <w:rFonts w:eastAsia="Times New Roman"/>
          <w:bCs/>
          <w:szCs w:val="24"/>
        </w:rPr>
        <w:t xml:space="preserve">Άκουσα και τον κ. </w:t>
      </w:r>
      <w:r w:rsidRPr="00A4749F">
        <w:rPr>
          <w:rFonts w:eastAsia="Times New Roman"/>
          <w:bCs/>
          <w:szCs w:val="24"/>
        </w:rPr>
        <w:t xml:space="preserve">Θεοδωράκη </w:t>
      </w:r>
      <w:r>
        <w:rPr>
          <w:rFonts w:eastAsia="Times New Roman"/>
          <w:bCs/>
          <w:szCs w:val="24"/>
        </w:rPr>
        <w:t>να μιλά για το θέμα</w:t>
      </w:r>
      <w:r>
        <w:rPr>
          <w:rFonts w:eastAsia="Times New Roman"/>
          <w:bCs/>
          <w:szCs w:val="24"/>
        </w:rPr>
        <w:t xml:space="preserve"> αυτό. Π</w:t>
      </w:r>
      <w:r w:rsidRPr="00A4749F">
        <w:rPr>
          <w:rFonts w:eastAsia="Times New Roman"/>
          <w:bCs/>
          <w:szCs w:val="24"/>
        </w:rPr>
        <w:t xml:space="preserve">ροσπάθησε να </w:t>
      </w:r>
      <w:r>
        <w:rPr>
          <w:rFonts w:eastAsia="Times New Roman"/>
          <w:bCs/>
          <w:szCs w:val="24"/>
        </w:rPr>
        <w:t>εξ</w:t>
      </w:r>
      <w:r w:rsidRPr="00A4749F">
        <w:rPr>
          <w:rFonts w:eastAsia="Times New Roman"/>
          <w:bCs/>
          <w:szCs w:val="24"/>
        </w:rPr>
        <w:t xml:space="preserve">ισορροπήσει κάπως τα </w:t>
      </w:r>
      <w:r>
        <w:rPr>
          <w:rFonts w:eastAsia="Times New Roman"/>
          <w:bCs/>
          <w:szCs w:val="24"/>
        </w:rPr>
        <w:t>πράγματα</w:t>
      </w:r>
      <w:r>
        <w:rPr>
          <w:rFonts w:eastAsia="Times New Roman"/>
          <w:bCs/>
          <w:szCs w:val="24"/>
        </w:rPr>
        <w:t>,</w:t>
      </w:r>
      <w:r>
        <w:rPr>
          <w:rFonts w:eastAsia="Times New Roman"/>
          <w:bCs/>
          <w:szCs w:val="24"/>
        </w:rPr>
        <w:t xml:space="preserve"> λέγοντας ότι φωτογραφίες πολιτικών προσώπων</w:t>
      </w:r>
      <w:r w:rsidRPr="00A4749F">
        <w:rPr>
          <w:rFonts w:eastAsia="Times New Roman"/>
          <w:bCs/>
          <w:szCs w:val="24"/>
        </w:rPr>
        <w:t xml:space="preserve"> είχα</w:t>
      </w:r>
      <w:r>
        <w:rPr>
          <w:rFonts w:eastAsia="Times New Roman"/>
          <w:bCs/>
          <w:szCs w:val="24"/>
        </w:rPr>
        <w:t>ν βγει και τη</w:t>
      </w:r>
      <w:r w:rsidRPr="00A4749F">
        <w:rPr>
          <w:rFonts w:eastAsia="Times New Roman"/>
          <w:bCs/>
          <w:szCs w:val="24"/>
        </w:rPr>
        <w:t xml:space="preserve"> </w:t>
      </w:r>
      <w:r>
        <w:rPr>
          <w:rFonts w:eastAsia="Times New Roman"/>
          <w:bCs/>
          <w:szCs w:val="24"/>
        </w:rPr>
        <w:t>μνημονιακή</w:t>
      </w:r>
      <w:r w:rsidRPr="00A4749F">
        <w:rPr>
          <w:rFonts w:eastAsia="Times New Roman"/>
          <w:bCs/>
          <w:szCs w:val="24"/>
        </w:rPr>
        <w:t xml:space="preserve"> </w:t>
      </w:r>
      <w:r>
        <w:rPr>
          <w:rFonts w:eastAsia="Times New Roman"/>
          <w:bCs/>
          <w:szCs w:val="24"/>
        </w:rPr>
        <w:t>περίοδο. Ε</w:t>
      </w:r>
      <w:r w:rsidRPr="00A4749F">
        <w:rPr>
          <w:rFonts w:eastAsia="Times New Roman"/>
          <w:bCs/>
          <w:szCs w:val="24"/>
        </w:rPr>
        <w:t>ίχα</w:t>
      </w:r>
      <w:r>
        <w:rPr>
          <w:rFonts w:eastAsia="Times New Roman"/>
          <w:bCs/>
          <w:szCs w:val="24"/>
        </w:rPr>
        <w:t>ν βγει και είπατ</w:t>
      </w:r>
      <w:r w:rsidRPr="00A4749F">
        <w:rPr>
          <w:rFonts w:eastAsia="Times New Roman"/>
          <w:bCs/>
          <w:szCs w:val="24"/>
        </w:rPr>
        <w:t>ε</w:t>
      </w:r>
      <w:r>
        <w:rPr>
          <w:rFonts w:eastAsia="Times New Roman"/>
          <w:bCs/>
          <w:szCs w:val="24"/>
        </w:rPr>
        <w:t>,</w:t>
      </w:r>
      <w:r w:rsidRPr="00A4749F">
        <w:rPr>
          <w:rFonts w:eastAsia="Times New Roman"/>
          <w:bCs/>
          <w:szCs w:val="24"/>
        </w:rPr>
        <w:t xml:space="preserve"> </w:t>
      </w:r>
      <w:r>
        <w:rPr>
          <w:rFonts w:eastAsia="Times New Roman"/>
          <w:bCs/>
          <w:szCs w:val="24"/>
        </w:rPr>
        <w:t xml:space="preserve">μάλιστα, για </w:t>
      </w:r>
      <w:r w:rsidRPr="00A4749F">
        <w:rPr>
          <w:rFonts w:eastAsia="Times New Roman"/>
          <w:bCs/>
          <w:szCs w:val="24"/>
        </w:rPr>
        <w:t>τον Πρωθυπουργό</w:t>
      </w:r>
      <w:r>
        <w:rPr>
          <w:rFonts w:eastAsia="Times New Roman"/>
          <w:bCs/>
          <w:szCs w:val="24"/>
        </w:rPr>
        <w:t xml:space="preserve"> και τον Υπουργό Ο</w:t>
      </w:r>
      <w:r w:rsidRPr="00A4749F">
        <w:rPr>
          <w:rFonts w:eastAsia="Times New Roman"/>
          <w:bCs/>
          <w:szCs w:val="24"/>
        </w:rPr>
        <w:t>ικονομίας</w:t>
      </w:r>
      <w:r>
        <w:rPr>
          <w:rFonts w:eastAsia="Times New Roman"/>
          <w:bCs/>
          <w:szCs w:val="24"/>
        </w:rPr>
        <w:t>, αν δεν κάνω λάθος.</w:t>
      </w:r>
    </w:p>
    <w:p w14:paraId="1286CB3C" w14:textId="77777777" w:rsidR="000402FE" w:rsidRDefault="007623D8">
      <w:pPr>
        <w:spacing w:line="600" w:lineRule="auto"/>
        <w:ind w:firstLine="720"/>
        <w:jc w:val="both"/>
        <w:rPr>
          <w:rFonts w:eastAsia="Times New Roman"/>
          <w:bCs/>
          <w:szCs w:val="24"/>
        </w:rPr>
      </w:pPr>
      <w:r>
        <w:rPr>
          <w:rFonts w:eastAsia="Times New Roman"/>
          <w:bCs/>
          <w:szCs w:val="24"/>
        </w:rPr>
        <w:t xml:space="preserve">Κύριε Θεοδωράκη, </w:t>
      </w:r>
      <w:r w:rsidRPr="00A4749F">
        <w:rPr>
          <w:rFonts w:eastAsia="Times New Roman"/>
          <w:bCs/>
          <w:szCs w:val="24"/>
        </w:rPr>
        <w:t>θυμά</w:t>
      </w:r>
      <w:r w:rsidRPr="00A4749F">
        <w:rPr>
          <w:rFonts w:eastAsia="Times New Roman"/>
          <w:bCs/>
          <w:szCs w:val="24"/>
        </w:rPr>
        <w:t xml:space="preserve">μαι πολύ καλά εκείνη την περίοδο και </w:t>
      </w:r>
      <w:r>
        <w:rPr>
          <w:rFonts w:eastAsia="Times New Roman"/>
          <w:bCs/>
          <w:szCs w:val="24"/>
        </w:rPr>
        <w:t>την κριτική που ασκούσατε στον ΣΥΡΙΖΑ τότε, που σε κάθε παρόμοια περίπτωση έβγαζε διαρκώς ανακοινώσεις για να την καταδικάζει. Και</w:t>
      </w:r>
      <w:r w:rsidRPr="00A4749F">
        <w:rPr>
          <w:rFonts w:eastAsia="Times New Roman"/>
          <w:bCs/>
          <w:szCs w:val="24"/>
        </w:rPr>
        <w:t xml:space="preserve"> </w:t>
      </w:r>
      <w:r>
        <w:rPr>
          <w:rFonts w:eastAsia="Times New Roman"/>
          <w:bCs/>
          <w:szCs w:val="24"/>
        </w:rPr>
        <w:t xml:space="preserve">μας </w:t>
      </w:r>
      <w:r w:rsidRPr="00A4749F">
        <w:rPr>
          <w:rFonts w:eastAsia="Times New Roman"/>
          <w:bCs/>
          <w:szCs w:val="24"/>
        </w:rPr>
        <w:t>κατηγορούσα</w:t>
      </w:r>
      <w:r>
        <w:rPr>
          <w:rFonts w:eastAsia="Times New Roman"/>
          <w:bCs/>
          <w:szCs w:val="24"/>
        </w:rPr>
        <w:t>τε</w:t>
      </w:r>
      <w:r w:rsidRPr="00A4749F">
        <w:rPr>
          <w:rFonts w:eastAsia="Times New Roman"/>
          <w:bCs/>
          <w:szCs w:val="24"/>
        </w:rPr>
        <w:t xml:space="preserve"> τότε ότι δεν αρκεί αυτό</w:t>
      </w:r>
      <w:r>
        <w:rPr>
          <w:rFonts w:eastAsia="Times New Roman"/>
          <w:bCs/>
          <w:szCs w:val="24"/>
        </w:rPr>
        <w:t>.</w:t>
      </w:r>
    </w:p>
    <w:p w14:paraId="1286CB3D" w14:textId="77777777" w:rsidR="000402FE" w:rsidRDefault="007623D8">
      <w:pPr>
        <w:spacing w:line="600" w:lineRule="auto"/>
        <w:ind w:firstLine="720"/>
        <w:jc w:val="center"/>
        <w:rPr>
          <w:rFonts w:eastAsia="Times New Roman"/>
          <w:bCs/>
          <w:szCs w:val="24"/>
        </w:rPr>
      </w:pPr>
      <w:r>
        <w:rPr>
          <w:rFonts w:eastAsia="Times New Roman"/>
          <w:bCs/>
          <w:szCs w:val="24"/>
        </w:rPr>
        <w:t>(Θόρυβος στην Αίθουσα)</w:t>
      </w:r>
    </w:p>
    <w:p w14:paraId="1286CB3E" w14:textId="77777777" w:rsidR="000402FE" w:rsidRDefault="007623D8">
      <w:pPr>
        <w:spacing w:line="600" w:lineRule="auto"/>
        <w:ind w:firstLine="720"/>
        <w:jc w:val="both"/>
        <w:rPr>
          <w:rFonts w:eastAsia="Times New Roman"/>
          <w:bCs/>
          <w:szCs w:val="24"/>
        </w:rPr>
      </w:pPr>
      <w:r w:rsidRPr="00D83955">
        <w:rPr>
          <w:rFonts w:eastAsia="Times New Roman"/>
          <w:b/>
          <w:bCs/>
          <w:szCs w:val="24"/>
        </w:rPr>
        <w:t xml:space="preserve">ΠΡΟΕΔΡΟΣ (Νικόλαος </w:t>
      </w:r>
      <w:r w:rsidRPr="00D83955">
        <w:rPr>
          <w:rFonts w:eastAsia="Times New Roman"/>
          <w:b/>
          <w:bCs/>
          <w:szCs w:val="24"/>
        </w:rPr>
        <w:t>Βούτσης):</w:t>
      </w:r>
      <w:r>
        <w:rPr>
          <w:rFonts w:eastAsia="Times New Roman"/>
          <w:bCs/>
          <w:szCs w:val="24"/>
        </w:rPr>
        <w:t xml:space="preserve"> Μην κάνετε φασαρία, σας παρακαλώ.</w:t>
      </w:r>
    </w:p>
    <w:p w14:paraId="1286CB3F" w14:textId="77777777" w:rsidR="000402FE" w:rsidRDefault="007623D8">
      <w:pPr>
        <w:spacing w:line="600" w:lineRule="auto"/>
        <w:ind w:firstLine="720"/>
        <w:jc w:val="both"/>
        <w:rPr>
          <w:rFonts w:eastAsia="Times New Roman"/>
          <w:bCs/>
          <w:szCs w:val="24"/>
        </w:rPr>
      </w:pPr>
      <w:r w:rsidRPr="00D83955">
        <w:rPr>
          <w:rFonts w:eastAsia="Times New Roman"/>
          <w:b/>
          <w:bCs/>
          <w:szCs w:val="24"/>
        </w:rPr>
        <w:t>ΑΛΕΞΗΣ ΤΣΙΠΡΑΣ (Πρόεδρος της Κυβέρνησης</w:t>
      </w:r>
      <w:r>
        <w:rPr>
          <w:rFonts w:eastAsia="Times New Roman"/>
          <w:b/>
          <w:bCs/>
          <w:szCs w:val="24"/>
        </w:rPr>
        <w:t xml:space="preserve"> και Υπουργός Εξωτερικών</w:t>
      </w:r>
      <w:r w:rsidRPr="00D83955">
        <w:rPr>
          <w:rFonts w:eastAsia="Times New Roman"/>
          <w:b/>
          <w:bCs/>
          <w:szCs w:val="24"/>
        </w:rPr>
        <w:t>):</w:t>
      </w:r>
      <w:r>
        <w:rPr>
          <w:rFonts w:eastAsia="Times New Roman"/>
          <w:bCs/>
          <w:szCs w:val="24"/>
        </w:rPr>
        <w:t xml:space="preserve"> Εγώ θέλω να σας ρωτήσω σήμερα –ρητορικό είναι το ερώτημα, να μου απαντήσετε- εάν εκείνη την εποχή στελέχη του ΣΥΡΙΖΑ διέδιδαν μαζικά </w:t>
      </w:r>
      <w:r>
        <w:rPr>
          <w:rFonts w:eastAsia="Times New Roman"/>
          <w:bCs/>
          <w:szCs w:val="24"/>
          <w:lang w:val="en-US"/>
        </w:rPr>
        <w:t>SMS</w:t>
      </w:r>
      <w:r w:rsidRPr="00D83955">
        <w:rPr>
          <w:rFonts w:eastAsia="Times New Roman"/>
          <w:bCs/>
          <w:szCs w:val="24"/>
        </w:rPr>
        <w:t xml:space="preserve"> </w:t>
      </w:r>
      <w:r>
        <w:rPr>
          <w:rFonts w:eastAsia="Times New Roman"/>
          <w:bCs/>
          <w:szCs w:val="24"/>
        </w:rPr>
        <w:t>με τα ονό</w:t>
      </w:r>
      <w:r>
        <w:rPr>
          <w:rFonts w:eastAsia="Times New Roman"/>
          <w:bCs/>
          <w:szCs w:val="24"/>
        </w:rPr>
        <w:t>ματα, τις διευθύνσεις και τα τηλέφωνα Βουλευτών, τι ακριβώς θα είχε γίνει;</w:t>
      </w:r>
    </w:p>
    <w:p w14:paraId="1286CB40" w14:textId="77777777" w:rsidR="000402FE" w:rsidRDefault="007623D8">
      <w:pPr>
        <w:spacing w:line="600" w:lineRule="auto"/>
        <w:ind w:firstLine="720"/>
        <w:jc w:val="both"/>
        <w:rPr>
          <w:rFonts w:eastAsia="Times New Roman"/>
          <w:bCs/>
          <w:szCs w:val="24"/>
        </w:rPr>
      </w:pPr>
      <w:r>
        <w:rPr>
          <w:rFonts w:eastAsia="Times New Roman"/>
          <w:bCs/>
          <w:szCs w:val="24"/>
        </w:rPr>
        <w:t>Δ</w:t>
      </w:r>
      <w:r w:rsidRPr="00A4749F">
        <w:rPr>
          <w:rFonts w:eastAsia="Times New Roman"/>
          <w:bCs/>
          <w:szCs w:val="24"/>
        </w:rPr>
        <w:t>εν είναι όλα ίδια</w:t>
      </w:r>
      <w:r>
        <w:rPr>
          <w:rFonts w:eastAsia="Times New Roman"/>
          <w:bCs/>
          <w:szCs w:val="24"/>
        </w:rPr>
        <w:t>. Ε</w:t>
      </w:r>
      <w:r w:rsidRPr="00A4749F">
        <w:rPr>
          <w:rFonts w:eastAsia="Times New Roman"/>
          <w:bCs/>
          <w:szCs w:val="24"/>
        </w:rPr>
        <w:t>γώ σ</w:t>
      </w:r>
      <w:r>
        <w:rPr>
          <w:rFonts w:eastAsia="Times New Roman"/>
          <w:bCs/>
          <w:szCs w:val="24"/>
        </w:rPr>
        <w:t xml:space="preserve">ήμερα θέλω να αρκεστώ </w:t>
      </w:r>
      <w:r w:rsidRPr="00A4749F">
        <w:rPr>
          <w:rFonts w:eastAsia="Times New Roman"/>
          <w:bCs/>
          <w:szCs w:val="24"/>
        </w:rPr>
        <w:t xml:space="preserve">σε αυτό που τόλμησε να </w:t>
      </w:r>
      <w:r>
        <w:rPr>
          <w:rFonts w:eastAsia="Times New Roman"/>
          <w:bCs/>
          <w:szCs w:val="24"/>
        </w:rPr>
        <w:t xml:space="preserve">πει -και </w:t>
      </w:r>
      <w:r w:rsidRPr="00A4749F">
        <w:rPr>
          <w:rFonts w:eastAsia="Times New Roman"/>
          <w:bCs/>
          <w:szCs w:val="24"/>
        </w:rPr>
        <w:t>προς τιμή</w:t>
      </w:r>
      <w:r>
        <w:rPr>
          <w:rFonts w:eastAsia="Times New Roman"/>
          <w:bCs/>
          <w:szCs w:val="24"/>
        </w:rPr>
        <w:t>ν</w:t>
      </w:r>
      <w:r w:rsidRPr="00A4749F">
        <w:rPr>
          <w:rFonts w:eastAsia="Times New Roman"/>
          <w:bCs/>
          <w:szCs w:val="24"/>
        </w:rPr>
        <w:t xml:space="preserve"> του</w:t>
      </w:r>
      <w:r>
        <w:rPr>
          <w:rFonts w:eastAsia="Times New Roman"/>
          <w:bCs/>
          <w:szCs w:val="24"/>
        </w:rPr>
        <w:t>-</w:t>
      </w:r>
      <w:r w:rsidRPr="00A4749F">
        <w:rPr>
          <w:rFonts w:eastAsia="Times New Roman"/>
          <w:bCs/>
          <w:szCs w:val="24"/>
        </w:rPr>
        <w:t xml:space="preserve"> </w:t>
      </w:r>
      <w:r>
        <w:rPr>
          <w:rFonts w:eastAsia="Times New Roman"/>
          <w:bCs/>
          <w:szCs w:val="24"/>
        </w:rPr>
        <w:t>από τη θέση του Π</w:t>
      </w:r>
      <w:r w:rsidRPr="00A4749F">
        <w:rPr>
          <w:rFonts w:eastAsia="Times New Roman"/>
          <w:bCs/>
          <w:szCs w:val="24"/>
        </w:rPr>
        <w:t>ρόεδρο</w:t>
      </w:r>
      <w:r>
        <w:rPr>
          <w:rFonts w:eastAsia="Times New Roman"/>
          <w:bCs/>
          <w:szCs w:val="24"/>
        </w:rPr>
        <w:t xml:space="preserve">υ της </w:t>
      </w:r>
      <w:r w:rsidRPr="00A4749F">
        <w:rPr>
          <w:rFonts w:eastAsia="Times New Roman"/>
          <w:bCs/>
          <w:szCs w:val="24"/>
        </w:rPr>
        <w:t>Βουλής</w:t>
      </w:r>
      <w:r>
        <w:rPr>
          <w:rFonts w:eastAsia="Times New Roman"/>
          <w:bCs/>
          <w:szCs w:val="24"/>
        </w:rPr>
        <w:t>,</w:t>
      </w:r>
      <w:r w:rsidRPr="00A4749F">
        <w:rPr>
          <w:rFonts w:eastAsia="Times New Roman"/>
          <w:bCs/>
          <w:szCs w:val="24"/>
        </w:rPr>
        <w:t xml:space="preserve"> ο Νικήτας Κακλαμάνης</w:t>
      </w:r>
      <w:r>
        <w:rPr>
          <w:rFonts w:eastAsia="Times New Roman"/>
          <w:bCs/>
          <w:szCs w:val="24"/>
        </w:rPr>
        <w:t>,</w:t>
      </w:r>
      <w:r w:rsidRPr="00A4749F">
        <w:rPr>
          <w:rFonts w:eastAsia="Times New Roman"/>
          <w:bCs/>
          <w:szCs w:val="24"/>
        </w:rPr>
        <w:t xml:space="preserve"> που δεν τόλμησε να αρθρώσει</w:t>
      </w:r>
      <w:r w:rsidRPr="00A4749F">
        <w:rPr>
          <w:rFonts w:eastAsia="Times New Roman"/>
          <w:bCs/>
          <w:szCs w:val="24"/>
        </w:rPr>
        <w:t xml:space="preserve"> σήμερα </w:t>
      </w:r>
      <w:r>
        <w:rPr>
          <w:rFonts w:eastAsia="Times New Roman"/>
          <w:bCs/>
          <w:szCs w:val="24"/>
        </w:rPr>
        <w:t>τρία τέταρτα που μιλούσε εδώ ο Κυριάκος Μητσοτάκης, ν</w:t>
      </w:r>
      <w:r w:rsidRPr="00A4749F">
        <w:rPr>
          <w:rFonts w:eastAsia="Times New Roman"/>
          <w:bCs/>
          <w:szCs w:val="24"/>
        </w:rPr>
        <w:t xml:space="preserve">α καταδικάσει απερίφραστα και να πει </w:t>
      </w:r>
      <w:r>
        <w:rPr>
          <w:rFonts w:eastAsia="Times New Roman"/>
          <w:bCs/>
          <w:szCs w:val="24"/>
        </w:rPr>
        <w:t>«</w:t>
      </w:r>
      <w:r w:rsidRPr="00A4749F">
        <w:rPr>
          <w:rFonts w:eastAsia="Times New Roman"/>
          <w:bCs/>
          <w:szCs w:val="24"/>
        </w:rPr>
        <w:t xml:space="preserve">ούτε τώρα ούτε </w:t>
      </w:r>
      <w:r>
        <w:rPr>
          <w:rFonts w:eastAsia="Times New Roman"/>
          <w:bCs/>
          <w:szCs w:val="24"/>
        </w:rPr>
        <w:t xml:space="preserve">χθες ούτε ποτέ δεν πρέπει </w:t>
      </w:r>
      <w:r w:rsidRPr="00A4749F">
        <w:rPr>
          <w:rFonts w:eastAsia="Times New Roman"/>
          <w:bCs/>
          <w:szCs w:val="24"/>
        </w:rPr>
        <w:t xml:space="preserve">στο πολιτικό σύστημα </w:t>
      </w:r>
      <w:r>
        <w:rPr>
          <w:rFonts w:eastAsia="Times New Roman"/>
          <w:bCs/>
          <w:szCs w:val="24"/>
        </w:rPr>
        <w:t>να έχουμε τέτοια φαινόμενα κατατρομοκράτησης, εκβιασμών, αυτή την αθλιότητα απέναντι σε πολιτικ</w:t>
      </w:r>
      <w:r>
        <w:rPr>
          <w:rFonts w:eastAsia="Times New Roman"/>
          <w:bCs/>
          <w:szCs w:val="24"/>
        </w:rPr>
        <w:t>ά πρόσωπα, απέναντι σε εκλεγμένους Βουλευτές».</w:t>
      </w:r>
    </w:p>
    <w:p w14:paraId="1286CB41" w14:textId="77777777" w:rsidR="000402FE" w:rsidRDefault="007623D8">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286CB42" w14:textId="77777777" w:rsidR="000402FE" w:rsidRDefault="007623D8">
      <w:pPr>
        <w:spacing w:line="600" w:lineRule="auto"/>
        <w:ind w:firstLine="720"/>
        <w:jc w:val="both"/>
        <w:rPr>
          <w:rFonts w:eastAsia="Times New Roman"/>
          <w:bCs/>
          <w:szCs w:val="24"/>
        </w:rPr>
      </w:pPr>
      <w:r>
        <w:rPr>
          <w:rFonts w:eastAsia="Times New Roman"/>
          <w:bCs/>
          <w:szCs w:val="24"/>
        </w:rPr>
        <w:t>Η</w:t>
      </w:r>
      <w:r w:rsidRPr="00A4749F">
        <w:rPr>
          <w:rFonts w:eastAsia="Times New Roman"/>
          <w:bCs/>
          <w:szCs w:val="24"/>
        </w:rPr>
        <w:t xml:space="preserve"> στάση</w:t>
      </w:r>
      <w:r>
        <w:rPr>
          <w:rFonts w:eastAsia="Times New Roman"/>
          <w:bCs/>
          <w:szCs w:val="24"/>
        </w:rPr>
        <w:t>,</w:t>
      </w:r>
      <w:r w:rsidRPr="00A4749F">
        <w:rPr>
          <w:rFonts w:eastAsia="Times New Roman"/>
          <w:bCs/>
          <w:szCs w:val="24"/>
        </w:rPr>
        <w:t xml:space="preserve"> </w:t>
      </w:r>
      <w:r>
        <w:rPr>
          <w:rFonts w:eastAsia="Times New Roman"/>
          <w:bCs/>
          <w:szCs w:val="24"/>
        </w:rPr>
        <w:t>όμως, αυτή με οδηγεί στο συμπέρασμα ότι α</w:t>
      </w:r>
      <w:r w:rsidRPr="00A4749F">
        <w:rPr>
          <w:rFonts w:eastAsia="Times New Roman"/>
          <w:bCs/>
          <w:szCs w:val="24"/>
        </w:rPr>
        <w:t>ντί να καταδικάσει αυτές τις αθλιότητες</w:t>
      </w:r>
      <w:r>
        <w:rPr>
          <w:rFonts w:eastAsia="Times New Roman"/>
          <w:bCs/>
          <w:szCs w:val="24"/>
        </w:rPr>
        <w:t xml:space="preserve"> -που</w:t>
      </w:r>
      <w:r w:rsidRPr="00A4749F">
        <w:rPr>
          <w:rFonts w:eastAsia="Times New Roman"/>
          <w:bCs/>
          <w:szCs w:val="24"/>
        </w:rPr>
        <w:t xml:space="preserve"> και στελέχη της Νέας Δημοκρατίας</w:t>
      </w:r>
      <w:r>
        <w:rPr>
          <w:rFonts w:eastAsia="Times New Roman"/>
          <w:bCs/>
          <w:szCs w:val="24"/>
        </w:rPr>
        <w:t>, εγώ δεν λέω μόνο στελέχη της Νέας Δη</w:t>
      </w:r>
      <w:r>
        <w:rPr>
          <w:rFonts w:eastAsia="Times New Roman"/>
          <w:bCs/>
          <w:szCs w:val="24"/>
        </w:rPr>
        <w:t>μοκρατίας, κάποιοι έχουν ήδη συλληφθεί, το συγκεκριμένο αυτό στέλεχος της Νέας Δημοκρατίας μάλλον κρύφτηκε από το αυτόφωρο και δεν</w:t>
      </w:r>
      <w:r w:rsidRPr="00A4749F">
        <w:rPr>
          <w:rFonts w:eastAsia="Times New Roman"/>
          <w:bCs/>
          <w:szCs w:val="24"/>
        </w:rPr>
        <w:t xml:space="preserve"> συνελήφθη</w:t>
      </w:r>
      <w:r>
        <w:rPr>
          <w:rFonts w:eastAsia="Times New Roman"/>
          <w:bCs/>
          <w:szCs w:val="24"/>
        </w:rPr>
        <w:t xml:space="preserve">- αντί να </w:t>
      </w:r>
      <w:r w:rsidRPr="00A4749F">
        <w:rPr>
          <w:rFonts w:eastAsia="Times New Roman"/>
          <w:bCs/>
          <w:szCs w:val="24"/>
        </w:rPr>
        <w:t>απαντήσ</w:t>
      </w:r>
      <w:r>
        <w:rPr>
          <w:rFonts w:eastAsia="Times New Roman"/>
          <w:bCs/>
          <w:szCs w:val="24"/>
        </w:rPr>
        <w:t>ει</w:t>
      </w:r>
      <w:r w:rsidRPr="00A4749F">
        <w:rPr>
          <w:rFonts w:eastAsia="Times New Roman"/>
          <w:bCs/>
          <w:szCs w:val="24"/>
        </w:rPr>
        <w:t xml:space="preserve"> για αυτό</w:t>
      </w:r>
      <w:r>
        <w:rPr>
          <w:rFonts w:eastAsia="Times New Roman"/>
          <w:bCs/>
          <w:szCs w:val="24"/>
        </w:rPr>
        <w:t>, απαντούσε για</w:t>
      </w:r>
      <w:r w:rsidRPr="00A4749F">
        <w:rPr>
          <w:rFonts w:eastAsia="Times New Roman"/>
          <w:bCs/>
          <w:szCs w:val="24"/>
        </w:rPr>
        <w:t xml:space="preserve"> άλλα θέματα</w:t>
      </w:r>
      <w:r>
        <w:rPr>
          <w:rFonts w:eastAsia="Times New Roman"/>
          <w:bCs/>
          <w:szCs w:val="24"/>
        </w:rPr>
        <w:t>.</w:t>
      </w:r>
    </w:p>
    <w:p w14:paraId="1286CB43" w14:textId="77777777" w:rsidR="000402FE" w:rsidRDefault="007623D8">
      <w:pPr>
        <w:spacing w:line="600" w:lineRule="auto"/>
        <w:ind w:firstLine="720"/>
        <w:jc w:val="both"/>
        <w:rPr>
          <w:rFonts w:eastAsia="Times New Roman"/>
          <w:bCs/>
          <w:szCs w:val="24"/>
        </w:rPr>
      </w:pPr>
      <w:r>
        <w:rPr>
          <w:rFonts w:eastAsia="Times New Roman"/>
          <w:bCs/>
          <w:szCs w:val="24"/>
        </w:rPr>
        <w:t xml:space="preserve">Όμως </w:t>
      </w:r>
      <w:r w:rsidRPr="00A4749F">
        <w:rPr>
          <w:rFonts w:eastAsia="Times New Roman"/>
          <w:bCs/>
          <w:szCs w:val="24"/>
        </w:rPr>
        <w:t xml:space="preserve">εγώ αυτό που καταλαβαίνω </w:t>
      </w:r>
      <w:r>
        <w:rPr>
          <w:rFonts w:eastAsia="Times New Roman"/>
          <w:bCs/>
          <w:szCs w:val="24"/>
        </w:rPr>
        <w:t>από αυτήν τη στάση -και, πράγ</w:t>
      </w:r>
      <w:r>
        <w:rPr>
          <w:rFonts w:eastAsia="Times New Roman"/>
          <w:bCs/>
          <w:szCs w:val="24"/>
        </w:rPr>
        <w:t xml:space="preserve">ματι, το λέω με πάρα πολύ μεγάλη λύπη- είναι ότι ο κ. Μητσοτάκης έχει επιλέξει αυτήν τη στρατηγική, τη στρατηγική της έντασης, τη στρατηγική της πόλωσης, που είναι μια στρατηγική, η οποία </w:t>
      </w:r>
      <w:r w:rsidRPr="00A4749F">
        <w:rPr>
          <w:rFonts w:eastAsia="Times New Roman"/>
          <w:bCs/>
          <w:szCs w:val="24"/>
        </w:rPr>
        <w:t>στο τέλος της ημέρας οδηγεί στ</w:t>
      </w:r>
      <w:r>
        <w:rPr>
          <w:rFonts w:eastAsia="Times New Roman"/>
          <w:bCs/>
          <w:szCs w:val="24"/>
        </w:rPr>
        <w:t>ο</w:t>
      </w:r>
      <w:r w:rsidRPr="00A4749F">
        <w:rPr>
          <w:rFonts w:eastAsia="Times New Roman"/>
          <w:bCs/>
          <w:szCs w:val="24"/>
        </w:rPr>
        <w:t xml:space="preserve">ν </w:t>
      </w:r>
      <w:r>
        <w:rPr>
          <w:rFonts w:eastAsia="Times New Roman"/>
          <w:bCs/>
          <w:szCs w:val="24"/>
        </w:rPr>
        <w:t>διχασμό.</w:t>
      </w:r>
    </w:p>
    <w:p w14:paraId="1286CB44" w14:textId="77777777" w:rsidR="000402FE" w:rsidRDefault="007623D8">
      <w:pPr>
        <w:spacing w:line="600" w:lineRule="auto"/>
        <w:ind w:firstLine="720"/>
        <w:jc w:val="both"/>
        <w:rPr>
          <w:rFonts w:eastAsia="Times New Roman"/>
          <w:bCs/>
          <w:szCs w:val="24"/>
        </w:rPr>
      </w:pPr>
      <w:r>
        <w:rPr>
          <w:rFonts w:eastAsia="Times New Roman"/>
          <w:bCs/>
          <w:szCs w:val="24"/>
        </w:rPr>
        <w:t>Η Νέα Δημοκρατία έχει κάνε</w:t>
      </w:r>
      <w:r>
        <w:rPr>
          <w:rFonts w:eastAsia="Times New Roman"/>
          <w:bCs/>
          <w:szCs w:val="24"/>
        </w:rPr>
        <w:t>ι μια</w:t>
      </w:r>
      <w:r w:rsidRPr="00A4749F">
        <w:rPr>
          <w:rFonts w:eastAsia="Times New Roman"/>
          <w:bCs/>
          <w:szCs w:val="24"/>
        </w:rPr>
        <w:t xml:space="preserve"> πολιτική επιλογή</w:t>
      </w:r>
      <w:r>
        <w:rPr>
          <w:rFonts w:eastAsia="Times New Roman"/>
          <w:bCs/>
          <w:szCs w:val="24"/>
        </w:rPr>
        <w:t xml:space="preserve">, την οποία σέβομαι, την πολιτική επιλογή να μετατοπιστεί από τον λεγόμενο μεσαίο χώρο στον ακραίο δεξιό χώρο. Είναι μια πολιτική επιλογή, η οποία εχτίσθη τα πρώτα χρόνια, στα οποία </w:t>
      </w:r>
      <w:r>
        <w:rPr>
          <w:rFonts w:eastAsia="Times New Roman"/>
          <w:bCs/>
          <w:szCs w:val="24"/>
        </w:rPr>
        <w:t>Α</w:t>
      </w:r>
      <w:r>
        <w:rPr>
          <w:rFonts w:eastAsia="Times New Roman"/>
          <w:bCs/>
          <w:szCs w:val="24"/>
        </w:rPr>
        <w:t xml:space="preserve">ρχηγός της Νέας Δημοκρατίας ήταν ο κ. </w:t>
      </w:r>
      <w:r w:rsidRPr="00A4749F">
        <w:rPr>
          <w:rFonts w:eastAsia="Times New Roman"/>
          <w:bCs/>
          <w:szCs w:val="24"/>
        </w:rPr>
        <w:t xml:space="preserve">Σαμαράς με </w:t>
      </w:r>
      <w:r w:rsidRPr="00A4749F">
        <w:rPr>
          <w:rFonts w:eastAsia="Times New Roman"/>
          <w:bCs/>
          <w:szCs w:val="24"/>
        </w:rPr>
        <w:t>τις μεταγραφές από το κόμμα του Λαϊκού Ορθόδοξου Συναγερμού</w:t>
      </w:r>
      <w:r>
        <w:rPr>
          <w:rFonts w:eastAsia="Times New Roman"/>
          <w:bCs/>
          <w:szCs w:val="24"/>
        </w:rPr>
        <w:t>. Σήμερα ο ένας είναι Αντι</w:t>
      </w:r>
      <w:r w:rsidRPr="00A4749F">
        <w:rPr>
          <w:rFonts w:eastAsia="Times New Roman"/>
          <w:bCs/>
          <w:szCs w:val="24"/>
        </w:rPr>
        <w:t>πρόεδρ</w:t>
      </w:r>
      <w:r>
        <w:rPr>
          <w:rFonts w:eastAsia="Times New Roman"/>
          <w:bCs/>
          <w:szCs w:val="24"/>
        </w:rPr>
        <w:t xml:space="preserve">ος, ο άλλος κεντρικό </w:t>
      </w:r>
      <w:r w:rsidRPr="00A4749F">
        <w:rPr>
          <w:rFonts w:eastAsia="Times New Roman"/>
          <w:bCs/>
          <w:szCs w:val="24"/>
        </w:rPr>
        <w:t>σ</w:t>
      </w:r>
      <w:r>
        <w:rPr>
          <w:rFonts w:eastAsia="Times New Roman"/>
          <w:bCs/>
          <w:szCs w:val="24"/>
        </w:rPr>
        <w:t>τέλεχ</w:t>
      </w:r>
      <w:r w:rsidRPr="00A4749F">
        <w:rPr>
          <w:rFonts w:eastAsia="Times New Roman"/>
          <w:bCs/>
          <w:szCs w:val="24"/>
        </w:rPr>
        <w:t>ος</w:t>
      </w:r>
      <w:r>
        <w:rPr>
          <w:rFonts w:eastAsia="Times New Roman"/>
          <w:bCs/>
          <w:szCs w:val="24"/>
        </w:rPr>
        <w:t>.</w:t>
      </w:r>
    </w:p>
    <w:p w14:paraId="1286CB45" w14:textId="77777777" w:rsidR="000402FE" w:rsidRDefault="007623D8">
      <w:pPr>
        <w:spacing w:line="600" w:lineRule="auto"/>
        <w:ind w:firstLine="720"/>
        <w:jc w:val="both"/>
        <w:rPr>
          <w:rFonts w:eastAsia="Times New Roman"/>
          <w:bCs/>
          <w:szCs w:val="24"/>
        </w:rPr>
      </w:pPr>
      <w:r>
        <w:rPr>
          <w:rFonts w:eastAsia="Times New Roman"/>
          <w:bCs/>
          <w:szCs w:val="24"/>
        </w:rPr>
        <w:t>Ε</w:t>
      </w:r>
      <w:r w:rsidRPr="00A4749F">
        <w:rPr>
          <w:rFonts w:eastAsia="Times New Roman"/>
          <w:bCs/>
          <w:szCs w:val="24"/>
        </w:rPr>
        <w:t xml:space="preserve">γώ </w:t>
      </w:r>
      <w:r>
        <w:rPr>
          <w:rFonts w:eastAsia="Times New Roman"/>
          <w:bCs/>
          <w:szCs w:val="24"/>
        </w:rPr>
        <w:t xml:space="preserve">τις απόψεις σας τις τιμώ, </w:t>
      </w:r>
      <w:r w:rsidRPr="00A4749F">
        <w:rPr>
          <w:rFonts w:eastAsia="Times New Roman"/>
          <w:bCs/>
          <w:szCs w:val="24"/>
        </w:rPr>
        <w:t xml:space="preserve">αλλά αυτές </w:t>
      </w:r>
      <w:r>
        <w:rPr>
          <w:rFonts w:eastAsia="Times New Roman"/>
          <w:bCs/>
          <w:szCs w:val="24"/>
        </w:rPr>
        <w:t xml:space="preserve">είναι </w:t>
      </w:r>
      <w:r w:rsidRPr="00A4749F">
        <w:rPr>
          <w:rFonts w:eastAsia="Times New Roman"/>
          <w:bCs/>
          <w:szCs w:val="24"/>
        </w:rPr>
        <w:t xml:space="preserve">οι απόψεις </w:t>
      </w:r>
      <w:r>
        <w:rPr>
          <w:rFonts w:eastAsia="Times New Roman"/>
          <w:bCs/>
          <w:szCs w:val="24"/>
        </w:rPr>
        <w:t>σας. Ε</w:t>
      </w:r>
      <w:r w:rsidRPr="00A4749F">
        <w:rPr>
          <w:rFonts w:eastAsia="Times New Roman"/>
          <w:bCs/>
          <w:szCs w:val="24"/>
        </w:rPr>
        <w:t>ίναι μία επιλογή η οποία</w:t>
      </w:r>
      <w:r>
        <w:rPr>
          <w:rFonts w:eastAsia="Times New Roman"/>
          <w:bCs/>
          <w:szCs w:val="24"/>
        </w:rPr>
        <w:t>, αν</w:t>
      </w:r>
      <w:r w:rsidRPr="00A4749F">
        <w:rPr>
          <w:rFonts w:eastAsia="Times New Roman"/>
          <w:bCs/>
          <w:szCs w:val="24"/>
        </w:rPr>
        <w:t xml:space="preserve"> θέλετε</w:t>
      </w:r>
      <w:r>
        <w:rPr>
          <w:rFonts w:eastAsia="Times New Roman"/>
          <w:bCs/>
          <w:szCs w:val="24"/>
        </w:rPr>
        <w:t xml:space="preserve">, έχει και μια </w:t>
      </w:r>
      <w:r w:rsidRPr="00A4749F">
        <w:rPr>
          <w:rFonts w:eastAsia="Times New Roman"/>
          <w:bCs/>
          <w:szCs w:val="24"/>
        </w:rPr>
        <w:t>λογική</w:t>
      </w:r>
      <w:r>
        <w:rPr>
          <w:rFonts w:eastAsia="Times New Roman"/>
          <w:bCs/>
          <w:szCs w:val="24"/>
        </w:rPr>
        <w:t>,</w:t>
      </w:r>
      <w:r w:rsidRPr="00A4749F">
        <w:rPr>
          <w:rFonts w:eastAsia="Times New Roman"/>
          <w:bCs/>
          <w:szCs w:val="24"/>
        </w:rPr>
        <w:t xml:space="preserve"> διότι το κυρ</w:t>
      </w:r>
      <w:r w:rsidRPr="00A4749F">
        <w:rPr>
          <w:rFonts w:eastAsia="Times New Roman"/>
          <w:bCs/>
          <w:szCs w:val="24"/>
        </w:rPr>
        <w:t xml:space="preserve">ίαρχο ρεύμα σήμερα στην Ευρώπη </w:t>
      </w:r>
      <w:r>
        <w:rPr>
          <w:rFonts w:eastAsia="Times New Roman"/>
          <w:bCs/>
          <w:szCs w:val="24"/>
        </w:rPr>
        <w:t>είναι αυτό το ρεύμα του ακροδεξιού λαϊκισμού.</w:t>
      </w:r>
    </w:p>
    <w:p w14:paraId="1286CB46" w14:textId="77777777" w:rsidR="000402FE" w:rsidRDefault="007623D8">
      <w:pPr>
        <w:spacing w:line="600" w:lineRule="auto"/>
        <w:ind w:firstLine="720"/>
        <w:jc w:val="both"/>
        <w:rPr>
          <w:rFonts w:eastAsia="Times New Roman"/>
          <w:bCs/>
          <w:szCs w:val="24"/>
        </w:rPr>
      </w:pPr>
      <w:r>
        <w:rPr>
          <w:rFonts w:eastAsia="Times New Roman"/>
          <w:bCs/>
          <w:szCs w:val="24"/>
        </w:rPr>
        <w:t xml:space="preserve">Όμως έχει μετατοπιστεί η Νέα Δημοκρατία </w:t>
      </w:r>
      <w:r w:rsidRPr="00A4749F">
        <w:rPr>
          <w:rFonts w:eastAsia="Times New Roman"/>
          <w:bCs/>
          <w:szCs w:val="24"/>
        </w:rPr>
        <w:t>και μέσα από αυτή τη συμβο</w:t>
      </w:r>
      <w:r>
        <w:rPr>
          <w:rFonts w:eastAsia="Times New Roman"/>
          <w:bCs/>
          <w:szCs w:val="24"/>
        </w:rPr>
        <w:t>λή, αν θέλετε, αυτή τη σύνθεση του ακραίου νεοφιλελεύθερο</w:t>
      </w:r>
      <w:r w:rsidRPr="00A4749F">
        <w:rPr>
          <w:rFonts w:eastAsia="Times New Roman"/>
          <w:bCs/>
          <w:szCs w:val="24"/>
        </w:rPr>
        <w:t xml:space="preserve">υ </w:t>
      </w:r>
      <w:r>
        <w:rPr>
          <w:rFonts w:eastAsia="Times New Roman"/>
          <w:bCs/>
          <w:szCs w:val="24"/>
        </w:rPr>
        <w:t>λόγου που εκφράζει ο κ. Μητσοτάκης</w:t>
      </w:r>
      <w:r>
        <w:rPr>
          <w:rFonts w:eastAsia="Times New Roman"/>
          <w:bCs/>
          <w:szCs w:val="24"/>
        </w:rPr>
        <w:t>,</w:t>
      </w:r>
      <w:r>
        <w:rPr>
          <w:rFonts w:eastAsia="Times New Roman"/>
          <w:bCs/>
          <w:szCs w:val="24"/>
        </w:rPr>
        <w:t xml:space="preserve"> με τον</w:t>
      </w:r>
      <w:r w:rsidRPr="00A4749F">
        <w:rPr>
          <w:rFonts w:eastAsia="Times New Roman"/>
          <w:bCs/>
          <w:szCs w:val="24"/>
        </w:rPr>
        <w:t xml:space="preserve"> ακραίο δεξι</w:t>
      </w:r>
      <w:r w:rsidRPr="00A4749F">
        <w:rPr>
          <w:rFonts w:eastAsia="Times New Roman"/>
          <w:bCs/>
          <w:szCs w:val="24"/>
        </w:rPr>
        <w:t xml:space="preserve">ό λόγο </w:t>
      </w:r>
      <w:r>
        <w:rPr>
          <w:rFonts w:eastAsia="Times New Roman"/>
          <w:bCs/>
          <w:szCs w:val="24"/>
        </w:rPr>
        <w:t>που εκφράζουν τα στελέχη που ήρθαν από τον Ορθόδοξο Συναγερμό, δημιουργείται ένα περίεργο υβρίδιο. Όμως αυτό το ξέραμε μέχρι σήμερα σε επίπεδο θέσεων, απόψεων και ιδεών.</w:t>
      </w:r>
    </w:p>
    <w:p w14:paraId="1286CB47" w14:textId="77777777" w:rsidR="000402FE" w:rsidRDefault="007623D8">
      <w:pPr>
        <w:spacing w:line="600" w:lineRule="auto"/>
        <w:ind w:firstLine="720"/>
        <w:jc w:val="both"/>
        <w:rPr>
          <w:rFonts w:eastAsia="Times New Roman"/>
          <w:bCs/>
          <w:szCs w:val="24"/>
        </w:rPr>
      </w:pPr>
      <w:r>
        <w:rPr>
          <w:rFonts w:eastAsia="Times New Roman"/>
          <w:bCs/>
          <w:szCs w:val="24"/>
        </w:rPr>
        <w:t xml:space="preserve">Φαίνεται ότι ζηλεύετε και τις πρακτικές της ακροδεξιάς όχι μόνο τις θέσεις και </w:t>
      </w:r>
      <w:r>
        <w:rPr>
          <w:rFonts w:eastAsia="Times New Roman"/>
          <w:bCs/>
          <w:szCs w:val="24"/>
        </w:rPr>
        <w:t>τις απόψεις</w:t>
      </w:r>
      <w:r>
        <w:rPr>
          <w:rFonts w:eastAsia="Times New Roman"/>
          <w:bCs/>
          <w:szCs w:val="24"/>
        </w:rPr>
        <w:t>,</w:t>
      </w:r>
      <w:r>
        <w:rPr>
          <w:rFonts w:eastAsia="Times New Roman"/>
          <w:bCs/>
          <w:szCs w:val="24"/>
        </w:rPr>
        <w:t xml:space="preserve"> και αυτό </w:t>
      </w:r>
      <w:r w:rsidRPr="00A4749F">
        <w:rPr>
          <w:rFonts w:eastAsia="Times New Roman"/>
          <w:bCs/>
          <w:szCs w:val="24"/>
        </w:rPr>
        <w:t xml:space="preserve">είναι εξαιρετικά επικίνδυνο για τη </w:t>
      </w:r>
      <w:r>
        <w:rPr>
          <w:rFonts w:eastAsia="Times New Roman"/>
          <w:bCs/>
          <w:szCs w:val="24"/>
        </w:rPr>
        <w:t>δ</w:t>
      </w:r>
      <w:r w:rsidRPr="00A4749F">
        <w:rPr>
          <w:rFonts w:eastAsia="Times New Roman"/>
          <w:bCs/>
          <w:szCs w:val="24"/>
        </w:rPr>
        <w:t>ημοκρατία και για τον τόπο</w:t>
      </w:r>
      <w:r>
        <w:rPr>
          <w:rFonts w:eastAsia="Times New Roman"/>
          <w:bCs/>
          <w:szCs w:val="24"/>
        </w:rPr>
        <w:t>, γιατί είστε Αξιωματική Αντιπολίτευση, ε</w:t>
      </w:r>
      <w:r w:rsidRPr="00A4749F">
        <w:rPr>
          <w:rFonts w:eastAsia="Times New Roman"/>
          <w:bCs/>
          <w:szCs w:val="24"/>
        </w:rPr>
        <w:t xml:space="preserve">ίστε </w:t>
      </w:r>
      <w:r>
        <w:rPr>
          <w:rFonts w:eastAsia="Times New Roman"/>
          <w:bCs/>
          <w:szCs w:val="24"/>
        </w:rPr>
        <w:t xml:space="preserve">ένα </w:t>
      </w:r>
      <w:r w:rsidRPr="00A4749F">
        <w:rPr>
          <w:rFonts w:eastAsia="Times New Roman"/>
          <w:bCs/>
          <w:szCs w:val="24"/>
        </w:rPr>
        <w:t>κόμμα με μεγάλη παράδοση</w:t>
      </w:r>
      <w:r>
        <w:rPr>
          <w:rFonts w:eastAsia="Times New Roman"/>
          <w:bCs/>
          <w:szCs w:val="24"/>
        </w:rPr>
        <w:t xml:space="preserve">, είστε ένα </w:t>
      </w:r>
      <w:r w:rsidRPr="00A4749F">
        <w:rPr>
          <w:rFonts w:eastAsia="Times New Roman"/>
          <w:bCs/>
          <w:szCs w:val="24"/>
        </w:rPr>
        <w:t>μεγάλο κόμμα</w:t>
      </w:r>
      <w:r>
        <w:rPr>
          <w:rFonts w:eastAsia="Times New Roman"/>
          <w:bCs/>
          <w:szCs w:val="24"/>
        </w:rPr>
        <w:t>,</w:t>
      </w:r>
      <w:r w:rsidRPr="00A4749F">
        <w:rPr>
          <w:rFonts w:eastAsia="Times New Roman"/>
          <w:bCs/>
          <w:szCs w:val="24"/>
        </w:rPr>
        <w:t xml:space="preserve"> </w:t>
      </w:r>
      <w:r>
        <w:rPr>
          <w:rFonts w:eastAsia="Times New Roman"/>
          <w:bCs/>
          <w:szCs w:val="24"/>
        </w:rPr>
        <w:t xml:space="preserve">και </w:t>
      </w:r>
      <w:r w:rsidRPr="00A4749F">
        <w:rPr>
          <w:rFonts w:eastAsia="Times New Roman"/>
          <w:bCs/>
          <w:szCs w:val="24"/>
        </w:rPr>
        <w:t>είναι πολύ επικίνδυνο για τον τόπο</w:t>
      </w:r>
      <w:r>
        <w:rPr>
          <w:rFonts w:eastAsia="Times New Roman"/>
          <w:bCs/>
          <w:szCs w:val="24"/>
        </w:rPr>
        <w:t xml:space="preserve"> να υιοθετείτε όχι μόνο τις </w:t>
      </w:r>
      <w:r w:rsidRPr="00A4749F">
        <w:rPr>
          <w:rFonts w:eastAsia="Times New Roman"/>
          <w:bCs/>
          <w:szCs w:val="24"/>
        </w:rPr>
        <w:t>απόψε</w:t>
      </w:r>
      <w:r>
        <w:rPr>
          <w:rFonts w:eastAsia="Times New Roman"/>
          <w:bCs/>
          <w:szCs w:val="24"/>
        </w:rPr>
        <w:t>ι</w:t>
      </w:r>
      <w:r>
        <w:rPr>
          <w:rFonts w:eastAsia="Times New Roman"/>
          <w:bCs/>
          <w:szCs w:val="24"/>
        </w:rPr>
        <w:t>ς της ακρο</w:t>
      </w:r>
      <w:r w:rsidRPr="00A4749F">
        <w:rPr>
          <w:rFonts w:eastAsia="Times New Roman"/>
          <w:bCs/>
          <w:szCs w:val="24"/>
        </w:rPr>
        <w:t>δεξιά</w:t>
      </w:r>
      <w:r>
        <w:rPr>
          <w:rFonts w:eastAsia="Times New Roman"/>
          <w:bCs/>
          <w:szCs w:val="24"/>
        </w:rPr>
        <w:t xml:space="preserve">ς </w:t>
      </w:r>
      <w:r w:rsidRPr="00A4749F">
        <w:rPr>
          <w:rFonts w:eastAsia="Times New Roman"/>
          <w:bCs/>
          <w:szCs w:val="24"/>
        </w:rPr>
        <w:t xml:space="preserve">αλλά και τις πρακτικές της </w:t>
      </w:r>
      <w:r>
        <w:rPr>
          <w:rFonts w:eastAsia="Times New Roman"/>
          <w:bCs/>
          <w:szCs w:val="24"/>
        </w:rPr>
        <w:t>ακροδεξιάς, κύριε Μητσοτάκη.</w:t>
      </w:r>
    </w:p>
    <w:p w14:paraId="1286CB48" w14:textId="77777777" w:rsidR="000402FE" w:rsidRDefault="007623D8">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286CB49" w14:textId="77777777" w:rsidR="000402FE" w:rsidRDefault="007623D8">
      <w:pPr>
        <w:spacing w:line="600" w:lineRule="auto"/>
        <w:ind w:firstLine="720"/>
        <w:jc w:val="both"/>
        <w:rPr>
          <w:rFonts w:eastAsia="Times New Roman"/>
          <w:bCs/>
          <w:szCs w:val="24"/>
        </w:rPr>
      </w:pPr>
      <w:r>
        <w:rPr>
          <w:rFonts w:eastAsia="Times New Roman"/>
          <w:bCs/>
          <w:szCs w:val="24"/>
        </w:rPr>
        <w:t xml:space="preserve">Έρχομαι τώρα να </w:t>
      </w:r>
      <w:r w:rsidRPr="00A4749F">
        <w:rPr>
          <w:rFonts w:eastAsia="Times New Roman"/>
          <w:bCs/>
          <w:szCs w:val="24"/>
        </w:rPr>
        <w:t>προσπαθήσω να απαντήσω στο βασικό επιχείρημα</w:t>
      </w:r>
      <w:r>
        <w:rPr>
          <w:rFonts w:eastAsia="Times New Roman"/>
          <w:bCs/>
          <w:szCs w:val="24"/>
        </w:rPr>
        <w:t>, που</w:t>
      </w:r>
      <w:r w:rsidRPr="00A4749F">
        <w:rPr>
          <w:rFonts w:eastAsia="Times New Roman"/>
          <w:bCs/>
          <w:szCs w:val="24"/>
        </w:rPr>
        <w:t xml:space="preserve"> τουλάχιστον εγώ κατάλαβα</w:t>
      </w:r>
      <w:r>
        <w:rPr>
          <w:rFonts w:eastAsia="Times New Roman"/>
          <w:bCs/>
          <w:szCs w:val="24"/>
        </w:rPr>
        <w:t>,</w:t>
      </w:r>
      <w:r w:rsidRPr="00A4749F">
        <w:rPr>
          <w:rFonts w:eastAsia="Times New Roman"/>
          <w:bCs/>
          <w:szCs w:val="24"/>
        </w:rPr>
        <w:t xml:space="preserve"> ανάμεσα σε αυτές τις φωνές</w:t>
      </w:r>
      <w:r>
        <w:rPr>
          <w:rFonts w:eastAsia="Times New Roman"/>
          <w:bCs/>
          <w:szCs w:val="24"/>
        </w:rPr>
        <w:t>, τι</w:t>
      </w:r>
      <w:r w:rsidRPr="00A4749F">
        <w:rPr>
          <w:rFonts w:eastAsia="Times New Roman"/>
          <w:bCs/>
          <w:szCs w:val="24"/>
        </w:rPr>
        <w:t xml:space="preserve">ς </w:t>
      </w:r>
      <w:r>
        <w:rPr>
          <w:rFonts w:eastAsia="Times New Roman"/>
          <w:bCs/>
          <w:szCs w:val="24"/>
        </w:rPr>
        <w:t>ύβρεις, στο βασ</w:t>
      </w:r>
      <w:r>
        <w:rPr>
          <w:rFonts w:eastAsia="Times New Roman"/>
          <w:bCs/>
          <w:szCs w:val="24"/>
        </w:rPr>
        <w:t xml:space="preserve">ικό επιχείρημα που καταφέρατε να ορθώσετε, πέρα από το να μας </w:t>
      </w:r>
      <w:r w:rsidRPr="00A4749F">
        <w:rPr>
          <w:rFonts w:eastAsia="Times New Roman"/>
          <w:bCs/>
          <w:szCs w:val="24"/>
        </w:rPr>
        <w:t xml:space="preserve">πείτε ότι ο </w:t>
      </w:r>
      <w:r>
        <w:rPr>
          <w:rFonts w:eastAsia="Times New Roman"/>
          <w:bCs/>
          <w:szCs w:val="24"/>
        </w:rPr>
        <w:t xml:space="preserve">κ. </w:t>
      </w:r>
      <w:r w:rsidRPr="00A4749F">
        <w:rPr>
          <w:rFonts w:eastAsia="Times New Roman"/>
          <w:bCs/>
          <w:szCs w:val="24"/>
        </w:rPr>
        <w:t xml:space="preserve">Σαμαράς έσωσε την Ελλάδα με 30% </w:t>
      </w:r>
      <w:r>
        <w:rPr>
          <w:rFonts w:eastAsia="Times New Roman"/>
          <w:bCs/>
          <w:szCs w:val="24"/>
        </w:rPr>
        <w:t>ανεργία.</w:t>
      </w:r>
    </w:p>
    <w:p w14:paraId="1286CB4A" w14:textId="77777777" w:rsidR="000402FE" w:rsidRDefault="007623D8">
      <w:pPr>
        <w:spacing w:line="600" w:lineRule="auto"/>
        <w:ind w:firstLine="720"/>
        <w:jc w:val="both"/>
        <w:rPr>
          <w:rFonts w:eastAsia="Times New Roman"/>
          <w:bCs/>
          <w:szCs w:val="24"/>
        </w:rPr>
      </w:pPr>
      <w:r>
        <w:rPr>
          <w:rFonts w:eastAsia="Times New Roman"/>
          <w:bCs/>
          <w:szCs w:val="24"/>
        </w:rPr>
        <w:t xml:space="preserve">Τι μας είπατε, λοιπόν; Ποιο ήταν το βασικό </w:t>
      </w:r>
      <w:r w:rsidRPr="00A4749F">
        <w:rPr>
          <w:rFonts w:eastAsia="Times New Roman"/>
          <w:bCs/>
          <w:szCs w:val="24"/>
        </w:rPr>
        <w:t xml:space="preserve">σας </w:t>
      </w:r>
      <w:r>
        <w:rPr>
          <w:rFonts w:eastAsia="Times New Roman"/>
          <w:bCs/>
          <w:szCs w:val="24"/>
        </w:rPr>
        <w:t xml:space="preserve">επιχείρημα; Ο </w:t>
      </w:r>
      <w:r w:rsidRPr="00A4749F">
        <w:rPr>
          <w:rFonts w:eastAsia="Times New Roman"/>
          <w:bCs/>
          <w:szCs w:val="24"/>
        </w:rPr>
        <w:t xml:space="preserve">κεντρικός </w:t>
      </w:r>
      <w:r>
        <w:rPr>
          <w:rFonts w:eastAsia="Times New Roman"/>
          <w:bCs/>
          <w:szCs w:val="24"/>
        </w:rPr>
        <w:t xml:space="preserve">σας </w:t>
      </w:r>
      <w:r w:rsidRPr="00A4749F">
        <w:rPr>
          <w:rFonts w:eastAsia="Times New Roman"/>
          <w:bCs/>
          <w:szCs w:val="24"/>
        </w:rPr>
        <w:t xml:space="preserve">ισχυρισμός </w:t>
      </w:r>
      <w:r>
        <w:rPr>
          <w:rFonts w:eastAsia="Times New Roman"/>
          <w:bCs/>
          <w:szCs w:val="24"/>
        </w:rPr>
        <w:t xml:space="preserve">αυτές τις </w:t>
      </w:r>
      <w:r w:rsidRPr="00A4749F">
        <w:rPr>
          <w:rFonts w:eastAsia="Times New Roman"/>
          <w:bCs/>
          <w:szCs w:val="24"/>
        </w:rPr>
        <w:t xml:space="preserve">δύο μέρες είναι ότι </w:t>
      </w:r>
      <w:r>
        <w:rPr>
          <w:rFonts w:eastAsia="Times New Roman"/>
          <w:bCs/>
          <w:szCs w:val="24"/>
        </w:rPr>
        <w:t xml:space="preserve">η </w:t>
      </w:r>
      <w:r w:rsidRPr="00A4749F">
        <w:rPr>
          <w:rFonts w:eastAsia="Times New Roman"/>
          <w:bCs/>
          <w:szCs w:val="24"/>
        </w:rPr>
        <w:t xml:space="preserve">αποχώρηση του Πάνου Καμμένου </w:t>
      </w:r>
      <w:r>
        <w:rPr>
          <w:rFonts w:eastAsia="Times New Roman"/>
          <w:bCs/>
          <w:szCs w:val="24"/>
        </w:rPr>
        <w:t xml:space="preserve">από τον </w:t>
      </w:r>
      <w:r w:rsidRPr="00A4749F">
        <w:rPr>
          <w:rFonts w:eastAsia="Times New Roman"/>
          <w:bCs/>
          <w:szCs w:val="24"/>
        </w:rPr>
        <w:t xml:space="preserve">κυβερνητικό συνασπισμό </w:t>
      </w:r>
      <w:r>
        <w:rPr>
          <w:rFonts w:eastAsia="Times New Roman"/>
          <w:bCs/>
          <w:szCs w:val="24"/>
        </w:rPr>
        <w:t>από την Κυβέρνηση</w:t>
      </w:r>
      <w:r>
        <w:rPr>
          <w:rFonts w:eastAsia="Times New Roman"/>
          <w:bCs/>
          <w:szCs w:val="24"/>
        </w:rPr>
        <w:t>,</w:t>
      </w:r>
      <w:r>
        <w:rPr>
          <w:rFonts w:eastAsia="Times New Roman"/>
          <w:bCs/>
          <w:szCs w:val="24"/>
        </w:rPr>
        <w:t xml:space="preserve"> και η λήξη της κυβερνητικής μας </w:t>
      </w:r>
      <w:r w:rsidRPr="00A4749F">
        <w:rPr>
          <w:rFonts w:eastAsia="Times New Roman"/>
          <w:bCs/>
          <w:szCs w:val="24"/>
        </w:rPr>
        <w:t xml:space="preserve">συνεργασίας </w:t>
      </w:r>
      <w:r>
        <w:rPr>
          <w:rFonts w:eastAsia="Times New Roman"/>
          <w:bCs/>
          <w:szCs w:val="24"/>
        </w:rPr>
        <w:t xml:space="preserve">είναι σκηνοθετημένη, ότι έχει γίνει </w:t>
      </w:r>
      <w:r w:rsidRPr="00A4749F">
        <w:rPr>
          <w:rFonts w:eastAsia="Times New Roman"/>
          <w:bCs/>
          <w:szCs w:val="24"/>
        </w:rPr>
        <w:t xml:space="preserve">συναλλαγή </w:t>
      </w:r>
      <w:r>
        <w:rPr>
          <w:rFonts w:eastAsia="Times New Roman"/>
          <w:bCs/>
          <w:szCs w:val="24"/>
        </w:rPr>
        <w:t xml:space="preserve">μεταξύ μας. Μάλιστα. </w:t>
      </w:r>
    </w:p>
    <w:p w14:paraId="1286CB4B" w14:textId="77777777" w:rsidR="000402FE" w:rsidRDefault="007623D8">
      <w:pPr>
        <w:spacing w:line="600" w:lineRule="auto"/>
        <w:ind w:firstLine="720"/>
        <w:jc w:val="both"/>
        <w:rPr>
          <w:rFonts w:eastAsia="Times New Roman"/>
          <w:bCs/>
          <w:szCs w:val="24"/>
        </w:rPr>
      </w:pPr>
      <w:r>
        <w:rPr>
          <w:rFonts w:eastAsia="Times New Roman"/>
          <w:bCs/>
          <w:szCs w:val="24"/>
        </w:rPr>
        <w:t>Πείτε μου κάτι, κύριε Μητσοτάκη. Αφού κάναμε αυτή τη συναλλαγή, α</w:t>
      </w:r>
      <w:r>
        <w:rPr>
          <w:rFonts w:eastAsia="Times New Roman"/>
          <w:bCs/>
          <w:szCs w:val="24"/>
        </w:rPr>
        <w:t xml:space="preserve">φού είναι σικέ αυτή η αποχώρηση, γιατί έπρεπε εγώ να θέσω σε διακινδύνευση τη δυνατότητα να κυβερνώ, αλλά και να έχει ο κ. Καμμένος πέντε Βουλευτές για να είναι Αρχηγός </w:t>
      </w:r>
      <w:r>
        <w:rPr>
          <w:rFonts w:eastAsia="Times New Roman"/>
          <w:bCs/>
          <w:szCs w:val="24"/>
        </w:rPr>
        <w:t>κ</w:t>
      </w:r>
      <w:r>
        <w:rPr>
          <w:rFonts w:eastAsia="Times New Roman"/>
          <w:bCs/>
          <w:szCs w:val="24"/>
        </w:rPr>
        <w:t>όμματος; Γιατί; Γιατί αφού είναι σικέ αυτή η συναλλαγή, ζητώ εγώ ψήφο εμπιστοσύνης και</w:t>
      </w:r>
      <w:r>
        <w:rPr>
          <w:rFonts w:eastAsia="Times New Roman"/>
          <w:bCs/>
          <w:szCs w:val="24"/>
        </w:rPr>
        <w:t xml:space="preserve"> θέτω όλους μπροστά στις ευθύνες τους; Γιατί;</w:t>
      </w:r>
    </w:p>
    <w:p w14:paraId="1286CB4C" w14:textId="77777777" w:rsidR="000402FE" w:rsidRDefault="007623D8">
      <w:pPr>
        <w:spacing w:line="600" w:lineRule="auto"/>
        <w:ind w:firstLine="720"/>
        <w:jc w:val="center"/>
        <w:rPr>
          <w:rFonts w:eastAsia="Times New Roman"/>
          <w:bCs/>
          <w:szCs w:val="24"/>
        </w:rPr>
      </w:pPr>
      <w:r>
        <w:rPr>
          <w:rFonts w:eastAsia="Times New Roman"/>
          <w:bCs/>
          <w:szCs w:val="24"/>
        </w:rPr>
        <w:t xml:space="preserve">(Θόρυβος από την πτέρυγα της </w:t>
      </w:r>
      <w:r w:rsidRPr="006F06B8">
        <w:rPr>
          <w:rFonts w:eastAsia="Times New Roman"/>
          <w:bCs/>
        </w:rPr>
        <w:t>Νέας Δημοκρατίας</w:t>
      </w:r>
      <w:r>
        <w:rPr>
          <w:rFonts w:eastAsia="Times New Roman"/>
          <w:bCs/>
          <w:szCs w:val="24"/>
        </w:rPr>
        <w:t>)</w:t>
      </w:r>
    </w:p>
    <w:p w14:paraId="1286CB4D" w14:textId="77777777" w:rsidR="000402FE" w:rsidRDefault="007623D8">
      <w:pPr>
        <w:spacing w:line="600" w:lineRule="auto"/>
        <w:ind w:firstLine="720"/>
        <w:jc w:val="both"/>
        <w:rPr>
          <w:rFonts w:eastAsia="Times New Roman"/>
          <w:szCs w:val="24"/>
        </w:rPr>
      </w:pPr>
      <w:r w:rsidRPr="000B2843">
        <w:rPr>
          <w:rFonts w:eastAsia="Times New Roman"/>
          <w:b/>
          <w:bCs/>
        </w:rPr>
        <w:t>ΠΡΟΕΔΡΟΣ (Νικόλαος Βούτσης):</w:t>
      </w:r>
      <w:r>
        <w:rPr>
          <w:rFonts w:eastAsia="Times New Roman"/>
          <w:szCs w:val="24"/>
        </w:rPr>
        <w:t xml:space="preserve"> Σας παρακαλώ! Δύο μέρες μιλούσατε γι’ αυτά τα θέματα. </w:t>
      </w:r>
    </w:p>
    <w:p w14:paraId="1286CB4E" w14:textId="77777777" w:rsidR="000402FE" w:rsidRDefault="007623D8">
      <w:pPr>
        <w:spacing w:line="600" w:lineRule="auto"/>
        <w:ind w:firstLine="720"/>
        <w:jc w:val="both"/>
        <w:rPr>
          <w:rFonts w:eastAsia="Times New Roman"/>
          <w:szCs w:val="24"/>
        </w:rPr>
      </w:pPr>
      <w:r w:rsidRPr="00AB2746">
        <w:rPr>
          <w:rFonts w:eastAsia="Times New Roman"/>
          <w:b/>
          <w:szCs w:val="24"/>
        </w:rPr>
        <w:t>ΑΛΕΞΗΣ ΤΣΙΠΡΑΣ (Πρόεδρος της Κυβέρνησης</w:t>
      </w:r>
      <w:r>
        <w:rPr>
          <w:rFonts w:eastAsia="Times New Roman"/>
          <w:b/>
          <w:szCs w:val="24"/>
        </w:rPr>
        <w:t xml:space="preserve"> και Υπουργός Εξωτερικών</w:t>
      </w:r>
      <w:r w:rsidRPr="00AB2746">
        <w:rPr>
          <w:rFonts w:eastAsia="Times New Roman"/>
          <w:b/>
          <w:szCs w:val="24"/>
        </w:rPr>
        <w:t>):</w:t>
      </w:r>
      <w:r>
        <w:rPr>
          <w:rFonts w:eastAsia="Times New Roman"/>
          <w:szCs w:val="24"/>
        </w:rPr>
        <w:t xml:space="preserve"> Είναι πολύ απ</w:t>
      </w:r>
      <w:r>
        <w:rPr>
          <w:rFonts w:eastAsia="Times New Roman"/>
          <w:szCs w:val="24"/>
        </w:rPr>
        <w:t>λό το ερώτημα. Γιατί δεν περίμενα</w:t>
      </w:r>
      <w:r>
        <w:rPr>
          <w:rFonts w:eastAsia="Times New Roman"/>
          <w:szCs w:val="24"/>
        </w:rPr>
        <w:t>,</w:t>
      </w:r>
      <w:r>
        <w:rPr>
          <w:rFonts w:eastAsia="Times New Roman"/>
          <w:szCs w:val="24"/>
        </w:rPr>
        <w:t xml:space="preserve"> </w:t>
      </w:r>
      <w:r w:rsidRPr="00646E38">
        <w:rPr>
          <w:rFonts w:eastAsia="Times New Roman"/>
          <w:szCs w:val="24"/>
        </w:rPr>
        <w:t>αν θα κάνατε εσείς ποτέ πρόταση δυσπιστίας</w:t>
      </w:r>
      <w:r>
        <w:rPr>
          <w:rFonts w:eastAsia="Times New Roman"/>
          <w:szCs w:val="24"/>
        </w:rPr>
        <w:t>, που ο κ.</w:t>
      </w:r>
      <w:r w:rsidRPr="00646E38">
        <w:rPr>
          <w:rFonts w:eastAsia="Times New Roman"/>
          <w:szCs w:val="24"/>
        </w:rPr>
        <w:t xml:space="preserve"> Καμμένος </w:t>
      </w:r>
      <w:r>
        <w:rPr>
          <w:rFonts w:eastAsia="Times New Roman"/>
          <w:szCs w:val="24"/>
        </w:rPr>
        <w:t>-</w:t>
      </w:r>
      <w:r w:rsidRPr="00646E38">
        <w:rPr>
          <w:rFonts w:eastAsia="Times New Roman"/>
          <w:szCs w:val="24"/>
        </w:rPr>
        <w:t xml:space="preserve">θα </w:t>
      </w:r>
      <w:r>
        <w:rPr>
          <w:rFonts w:eastAsia="Times New Roman"/>
          <w:szCs w:val="24"/>
        </w:rPr>
        <w:t>ή</w:t>
      </w:r>
      <w:r w:rsidRPr="00646E38">
        <w:rPr>
          <w:rFonts w:eastAsia="Times New Roman"/>
          <w:szCs w:val="24"/>
        </w:rPr>
        <w:t>ταν πολύ πιο εύκολα τότε</w:t>
      </w:r>
      <w:r>
        <w:rPr>
          <w:rFonts w:eastAsia="Times New Roman"/>
          <w:szCs w:val="24"/>
        </w:rPr>
        <w:t>-</w:t>
      </w:r>
      <w:r w:rsidRPr="00646E38">
        <w:rPr>
          <w:rFonts w:eastAsia="Times New Roman"/>
          <w:szCs w:val="24"/>
        </w:rPr>
        <w:t xml:space="preserve"> </w:t>
      </w:r>
      <w:r>
        <w:rPr>
          <w:rFonts w:eastAsia="Times New Roman"/>
          <w:szCs w:val="24"/>
        </w:rPr>
        <w:t xml:space="preserve">είπε </w:t>
      </w:r>
      <w:r w:rsidRPr="00646E38">
        <w:rPr>
          <w:rFonts w:eastAsia="Times New Roman"/>
          <w:szCs w:val="24"/>
        </w:rPr>
        <w:t>να την καταψηφίσει</w:t>
      </w:r>
      <w:r>
        <w:rPr>
          <w:rFonts w:eastAsia="Times New Roman"/>
          <w:szCs w:val="24"/>
        </w:rPr>
        <w:t>. Ά</w:t>
      </w:r>
      <w:r w:rsidRPr="00646E38">
        <w:rPr>
          <w:rFonts w:eastAsia="Times New Roman"/>
          <w:szCs w:val="24"/>
        </w:rPr>
        <w:t>λλωστε δεν έχετε τις ίδιες απόψεις</w:t>
      </w:r>
      <w:r>
        <w:rPr>
          <w:rFonts w:eastAsia="Times New Roman"/>
          <w:szCs w:val="24"/>
        </w:rPr>
        <w:t>, ό</w:t>
      </w:r>
      <w:r w:rsidRPr="00646E38">
        <w:rPr>
          <w:rFonts w:eastAsia="Times New Roman"/>
          <w:szCs w:val="24"/>
        </w:rPr>
        <w:t xml:space="preserve">σο διαφωνείτε για το </w:t>
      </w:r>
      <w:r>
        <w:rPr>
          <w:rFonts w:eastAsia="Times New Roman"/>
          <w:szCs w:val="24"/>
        </w:rPr>
        <w:t>«</w:t>
      </w:r>
      <w:r>
        <w:rPr>
          <w:rFonts w:eastAsia="Times New Roman"/>
          <w:szCs w:val="24"/>
        </w:rPr>
        <w:t>Μ</w:t>
      </w:r>
      <w:r w:rsidRPr="00646E38">
        <w:rPr>
          <w:rFonts w:eastAsia="Times New Roman"/>
          <w:szCs w:val="24"/>
        </w:rPr>
        <w:t>ακεδονικό</w:t>
      </w:r>
      <w:r>
        <w:rPr>
          <w:rFonts w:eastAsia="Times New Roman"/>
          <w:szCs w:val="24"/>
        </w:rPr>
        <w:t>»</w:t>
      </w:r>
      <w:r>
        <w:rPr>
          <w:rFonts w:eastAsia="Times New Roman"/>
          <w:szCs w:val="24"/>
        </w:rPr>
        <w:t xml:space="preserve">. </w:t>
      </w:r>
    </w:p>
    <w:p w14:paraId="1286CB4F" w14:textId="77777777" w:rsidR="000402FE" w:rsidRDefault="007623D8">
      <w:pPr>
        <w:spacing w:line="600" w:lineRule="auto"/>
        <w:ind w:firstLine="720"/>
        <w:jc w:val="both"/>
        <w:rPr>
          <w:rFonts w:eastAsia="Times New Roman"/>
          <w:szCs w:val="24"/>
        </w:rPr>
      </w:pPr>
      <w:r>
        <w:rPr>
          <w:rFonts w:eastAsia="Times New Roman"/>
          <w:szCs w:val="24"/>
        </w:rPr>
        <w:t>Ε</w:t>
      </w:r>
      <w:r w:rsidRPr="00646E38">
        <w:rPr>
          <w:rFonts w:eastAsia="Times New Roman"/>
          <w:szCs w:val="24"/>
        </w:rPr>
        <w:t>σείς ψάχνετε να βρείτε προσχ</w:t>
      </w:r>
      <w:r w:rsidRPr="00646E38">
        <w:rPr>
          <w:rFonts w:eastAsia="Times New Roman"/>
          <w:szCs w:val="24"/>
        </w:rPr>
        <w:t>ήματα</w:t>
      </w:r>
      <w:r>
        <w:rPr>
          <w:rFonts w:eastAsia="Times New Roman"/>
          <w:szCs w:val="24"/>
        </w:rPr>
        <w:t>,</w:t>
      </w:r>
      <w:r w:rsidRPr="00646E38">
        <w:rPr>
          <w:rFonts w:eastAsia="Times New Roman"/>
          <w:szCs w:val="24"/>
        </w:rPr>
        <w:t xml:space="preserve"> </w:t>
      </w:r>
      <w:r>
        <w:rPr>
          <w:rFonts w:eastAsia="Times New Roman"/>
          <w:szCs w:val="24"/>
        </w:rPr>
        <w:t>δήθεν στο ότι παραδώσαμε εθνότητα -α</w:t>
      </w:r>
      <w:r w:rsidRPr="00646E38">
        <w:rPr>
          <w:rFonts w:eastAsia="Times New Roman"/>
          <w:szCs w:val="24"/>
        </w:rPr>
        <w:t>υτό λέτε</w:t>
      </w:r>
      <w:r>
        <w:rPr>
          <w:rFonts w:eastAsia="Times New Roman"/>
          <w:szCs w:val="24"/>
        </w:rPr>
        <w:t>-</w:t>
      </w:r>
      <w:r w:rsidRPr="00646E38">
        <w:rPr>
          <w:rFonts w:eastAsia="Times New Roman"/>
          <w:szCs w:val="24"/>
        </w:rPr>
        <w:t xml:space="preserve"> λες και την είχαμε και </w:t>
      </w:r>
      <w:r>
        <w:rPr>
          <w:rFonts w:eastAsia="Times New Roman"/>
          <w:szCs w:val="24"/>
        </w:rPr>
        <w:t xml:space="preserve">την παραδώσαμε, </w:t>
      </w:r>
      <w:r w:rsidRPr="00646E38">
        <w:rPr>
          <w:rFonts w:eastAsia="Times New Roman"/>
          <w:szCs w:val="24"/>
        </w:rPr>
        <w:t xml:space="preserve">λες και οι Έλληνες Μακεδόνες έχουν εθνότητα </w:t>
      </w:r>
      <w:r>
        <w:rPr>
          <w:rFonts w:eastAsia="Times New Roman"/>
          <w:szCs w:val="24"/>
        </w:rPr>
        <w:t>«μ</w:t>
      </w:r>
      <w:r>
        <w:rPr>
          <w:rFonts w:eastAsia="Times New Roman"/>
          <w:szCs w:val="24"/>
        </w:rPr>
        <w:t>ακεδονική</w:t>
      </w:r>
      <w:r>
        <w:rPr>
          <w:rFonts w:eastAsia="Times New Roman"/>
          <w:szCs w:val="24"/>
        </w:rPr>
        <w:t>»</w:t>
      </w:r>
      <w:r>
        <w:rPr>
          <w:rFonts w:eastAsia="Times New Roman"/>
          <w:szCs w:val="24"/>
        </w:rPr>
        <w:t xml:space="preserve"> και δήθεν</w:t>
      </w:r>
      <w:r w:rsidRPr="00646E38">
        <w:rPr>
          <w:rFonts w:eastAsia="Times New Roman"/>
          <w:szCs w:val="24"/>
        </w:rPr>
        <w:t xml:space="preserve"> ότι έχουμε παραδώσει την γλώσσα</w:t>
      </w:r>
      <w:r>
        <w:rPr>
          <w:rFonts w:eastAsia="Times New Roman"/>
          <w:szCs w:val="24"/>
        </w:rPr>
        <w:t>. Α</w:t>
      </w:r>
      <w:r w:rsidRPr="00646E38">
        <w:rPr>
          <w:rFonts w:eastAsia="Times New Roman"/>
          <w:szCs w:val="24"/>
        </w:rPr>
        <w:t>υτό δεν λέτε</w:t>
      </w:r>
      <w:r>
        <w:rPr>
          <w:rFonts w:eastAsia="Times New Roman"/>
          <w:szCs w:val="24"/>
        </w:rPr>
        <w:t>; Δ</w:t>
      </w:r>
      <w:r w:rsidRPr="00646E38">
        <w:rPr>
          <w:rFonts w:eastAsia="Times New Roman"/>
          <w:szCs w:val="24"/>
        </w:rPr>
        <w:t>εν σας πειράζει</w:t>
      </w:r>
      <w:r>
        <w:rPr>
          <w:rFonts w:eastAsia="Times New Roman"/>
          <w:szCs w:val="24"/>
        </w:rPr>
        <w:t xml:space="preserve"> ο όρος «</w:t>
      </w:r>
      <w:r w:rsidRPr="00646E38">
        <w:rPr>
          <w:rFonts w:eastAsia="Times New Roman"/>
          <w:szCs w:val="24"/>
        </w:rPr>
        <w:t>Μακεδονία</w:t>
      </w:r>
      <w:r>
        <w:rPr>
          <w:rFonts w:eastAsia="Times New Roman"/>
          <w:szCs w:val="24"/>
        </w:rPr>
        <w:t>», ε; Α</w:t>
      </w:r>
      <w:r w:rsidRPr="00646E38">
        <w:rPr>
          <w:rFonts w:eastAsia="Times New Roman"/>
          <w:szCs w:val="24"/>
        </w:rPr>
        <w:t>υτή ήταν</w:t>
      </w:r>
      <w:r>
        <w:rPr>
          <w:rFonts w:eastAsia="Times New Roman"/>
          <w:szCs w:val="24"/>
        </w:rPr>
        <w:t xml:space="preserve"> η εθνική γραμμή που χαράχθ</w:t>
      </w:r>
      <w:r w:rsidRPr="00646E38">
        <w:rPr>
          <w:rFonts w:eastAsia="Times New Roman"/>
          <w:szCs w:val="24"/>
        </w:rPr>
        <w:t>ηκε</w:t>
      </w:r>
      <w:r>
        <w:rPr>
          <w:rFonts w:eastAsia="Times New Roman"/>
          <w:szCs w:val="24"/>
        </w:rPr>
        <w:t xml:space="preserve"> από </w:t>
      </w:r>
      <w:r w:rsidRPr="00646E38">
        <w:rPr>
          <w:rFonts w:eastAsia="Times New Roman"/>
          <w:szCs w:val="24"/>
        </w:rPr>
        <w:t xml:space="preserve">το Βουκουρέστι το 2008 και ήταν η εθνική γραμμή </w:t>
      </w:r>
      <w:r>
        <w:rPr>
          <w:rFonts w:eastAsia="Times New Roman"/>
          <w:szCs w:val="24"/>
        </w:rPr>
        <w:t>την οποία</w:t>
      </w:r>
      <w:r w:rsidRPr="00646E38">
        <w:rPr>
          <w:rFonts w:eastAsia="Times New Roman"/>
          <w:szCs w:val="24"/>
        </w:rPr>
        <w:t xml:space="preserve"> ακολουθ</w:t>
      </w:r>
      <w:r>
        <w:rPr>
          <w:rFonts w:eastAsia="Times New Roman"/>
          <w:szCs w:val="24"/>
        </w:rPr>
        <w:t>ού</w:t>
      </w:r>
      <w:r w:rsidRPr="00646E38">
        <w:rPr>
          <w:rFonts w:eastAsia="Times New Roman"/>
          <w:szCs w:val="24"/>
        </w:rPr>
        <w:t xml:space="preserve">σατε και </w:t>
      </w:r>
      <w:r>
        <w:rPr>
          <w:rFonts w:eastAsia="Times New Roman"/>
          <w:szCs w:val="24"/>
        </w:rPr>
        <w:t>εσείς. Σε όλα τα διεθνή φόρα αυτό λέγατε και σε όλες τις προγραμματικές σας δηλώσεις αυτό λέγατε: «Σ</w:t>
      </w:r>
      <w:r w:rsidRPr="00646E38">
        <w:rPr>
          <w:rFonts w:eastAsia="Times New Roman"/>
          <w:szCs w:val="24"/>
        </w:rPr>
        <w:t>ύνθετη ονομασία με τον όρο Μακεδονία με γεωγρ</w:t>
      </w:r>
      <w:r w:rsidRPr="00646E38">
        <w:rPr>
          <w:rFonts w:eastAsia="Times New Roman"/>
          <w:szCs w:val="24"/>
        </w:rPr>
        <w:t>αφικό προσδιορισμό</w:t>
      </w:r>
      <w:r>
        <w:rPr>
          <w:rFonts w:eastAsia="Times New Roman"/>
          <w:szCs w:val="24"/>
        </w:rPr>
        <w:t>». Έτσι δεν είναι;</w:t>
      </w:r>
    </w:p>
    <w:p w14:paraId="1286CB50" w14:textId="77777777" w:rsidR="000402FE" w:rsidRDefault="007623D8">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286CB51" w14:textId="77777777" w:rsidR="000402FE" w:rsidRDefault="007623D8">
      <w:pPr>
        <w:spacing w:line="600" w:lineRule="auto"/>
        <w:ind w:firstLine="720"/>
        <w:jc w:val="both"/>
        <w:rPr>
          <w:rFonts w:eastAsia="Times New Roman"/>
          <w:szCs w:val="24"/>
        </w:rPr>
      </w:pPr>
      <w:r>
        <w:rPr>
          <w:rFonts w:eastAsia="Times New Roman"/>
          <w:szCs w:val="24"/>
        </w:rPr>
        <w:t>Δεν θα ερχόταν, λοιπόν, ο κ. Κ</w:t>
      </w:r>
      <w:r w:rsidRPr="00646E38">
        <w:rPr>
          <w:rFonts w:eastAsia="Times New Roman"/>
          <w:szCs w:val="24"/>
        </w:rPr>
        <w:t>αμμένος στη δική σας μο</w:t>
      </w:r>
      <w:r>
        <w:rPr>
          <w:rFonts w:eastAsia="Times New Roman"/>
          <w:szCs w:val="24"/>
        </w:rPr>
        <w:t>μ</w:t>
      </w:r>
      <w:r w:rsidRPr="00646E38">
        <w:rPr>
          <w:rFonts w:eastAsia="Times New Roman"/>
          <w:szCs w:val="24"/>
        </w:rPr>
        <w:t>φή</w:t>
      </w:r>
      <w:r>
        <w:rPr>
          <w:rFonts w:eastAsia="Times New Roman"/>
          <w:szCs w:val="24"/>
        </w:rPr>
        <w:t xml:space="preserve"> ή </w:t>
      </w:r>
      <w:r w:rsidRPr="00646E38">
        <w:rPr>
          <w:rFonts w:eastAsia="Times New Roman"/>
          <w:szCs w:val="24"/>
        </w:rPr>
        <w:t>ακόμα κι αν ερχόταν</w:t>
      </w:r>
      <w:r>
        <w:rPr>
          <w:rFonts w:eastAsia="Times New Roman"/>
          <w:szCs w:val="24"/>
        </w:rPr>
        <w:t>,</w:t>
      </w:r>
      <w:r w:rsidRPr="00646E38">
        <w:rPr>
          <w:rFonts w:eastAsia="Times New Roman"/>
          <w:szCs w:val="24"/>
        </w:rPr>
        <w:t xml:space="preserve"> θα ήταν πολύ πιο εύκολο να </w:t>
      </w:r>
      <w:r>
        <w:rPr>
          <w:rFonts w:eastAsia="Times New Roman"/>
          <w:szCs w:val="24"/>
        </w:rPr>
        <w:t>π</w:t>
      </w:r>
      <w:r w:rsidRPr="00646E38">
        <w:rPr>
          <w:rFonts w:eastAsia="Times New Roman"/>
          <w:szCs w:val="24"/>
        </w:rPr>
        <w:t xml:space="preserve">ει </w:t>
      </w:r>
      <w:r>
        <w:rPr>
          <w:rFonts w:eastAsia="Times New Roman"/>
          <w:szCs w:val="24"/>
        </w:rPr>
        <w:t>«Κ</w:t>
      </w:r>
      <w:r w:rsidRPr="00646E38">
        <w:rPr>
          <w:rFonts w:eastAsia="Times New Roman"/>
          <w:szCs w:val="24"/>
        </w:rPr>
        <w:t xml:space="preserve">άποιοι </w:t>
      </w:r>
      <w:r>
        <w:rPr>
          <w:rFonts w:eastAsia="Times New Roman"/>
          <w:szCs w:val="24"/>
        </w:rPr>
        <w:t>Β</w:t>
      </w:r>
      <w:r w:rsidRPr="00646E38">
        <w:rPr>
          <w:rFonts w:eastAsia="Times New Roman"/>
          <w:szCs w:val="24"/>
        </w:rPr>
        <w:t>ουλευτές μου δεν θα ψηφίσουν</w:t>
      </w:r>
      <w:r>
        <w:rPr>
          <w:rFonts w:eastAsia="Times New Roman"/>
          <w:szCs w:val="24"/>
        </w:rPr>
        <w:t>».</w:t>
      </w:r>
      <w:r w:rsidRPr="00646E38">
        <w:rPr>
          <w:rFonts w:eastAsia="Times New Roman"/>
          <w:szCs w:val="24"/>
        </w:rPr>
        <w:t xml:space="preserve"> Γιατί</w:t>
      </w:r>
      <w:r>
        <w:rPr>
          <w:rFonts w:eastAsia="Times New Roman"/>
          <w:szCs w:val="24"/>
        </w:rPr>
        <w:t>,</w:t>
      </w:r>
      <w:r w:rsidRPr="00646E38">
        <w:rPr>
          <w:rFonts w:eastAsia="Times New Roman"/>
          <w:szCs w:val="24"/>
        </w:rPr>
        <w:t xml:space="preserve"> λοιπόν</w:t>
      </w:r>
      <w:r>
        <w:rPr>
          <w:rFonts w:eastAsia="Times New Roman"/>
          <w:szCs w:val="24"/>
        </w:rPr>
        <w:t>, τ</w:t>
      </w:r>
      <w:r w:rsidRPr="00646E38">
        <w:rPr>
          <w:rFonts w:eastAsia="Times New Roman"/>
          <w:szCs w:val="24"/>
        </w:rPr>
        <w:t xml:space="preserve">ον </w:t>
      </w:r>
      <w:r>
        <w:rPr>
          <w:rFonts w:eastAsia="Times New Roman"/>
          <w:szCs w:val="24"/>
        </w:rPr>
        <w:t>φέρν</w:t>
      </w:r>
      <w:r w:rsidRPr="00646E38">
        <w:rPr>
          <w:rFonts w:eastAsia="Times New Roman"/>
          <w:szCs w:val="24"/>
        </w:rPr>
        <w:t>ουν σε αυτή τη δυσκολία</w:t>
      </w:r>
      <w:r>
        <w:rPr>
          <w:rFonts w:eastAsia="Times New Roman"/>
          <w:szCs w:val="24"/>
        </w:rPr>
        <w:t>,</w:t>
      </w:r>
      <w:r w:rsidRPr="00646E38">
        <w:rPr>
          <w:rFonts w:eastAsia="Times New Roman"/>
          <w:szCs w:val="24"/>
        </w:rPr>
        <w:t xml:space="preserve"> φέρνω τον εαυτό μου σε αυτή τη </w:t>
      </w:r>
      <w:r>
        <w:rPr>
          <w:rFonts w:eastAsia="Times New Roman"/>
          <w:szCs w:val="24"/>
        </w:rPr>
        <w:t>δυσκολία;</w:t>
      </w:r>
    </w:p>
    <w:p w14:paraId="1286CB52" w14:textId="77777777" w:rsidR="000402FE" w:rsidRDefault="007623D8">
      <w:pPr>
        <w:spacing w:line="600" w:lineRule="auto"/>
        <w:ind w:firstLine="720"/>
        <w:jc w:val="both"/>
        <w:rPr>
          <w:rFonts w:eastAsia="Times New Roman"/>
          <w:szCs w:val="24"/>
        </w:rPr>
      </w:pPr>
      <w:r>
        <w:rPr>
          <w:rFonts w:eastAsia="Times New Roman"/>
          <w:szCs w:val="24"/>
        </w:rPr>
        <w:t xml:space="preserve">Ξέρετε τι </w:t>
      </w:r>
      <w:r w:rsidRPr="00646E38">
        <w:rPr>
          <w:rFonts w:eastAsia="Times New Roman"/>
          <w:szCs w:val="24"/>
        </w:rPr>
        <w:t>έχετε πάθει</w:t>
      </w:r>
      <w:r>
        <w:rPr>
          <w:rFonts w:eastAsia="Times New Roman"/>
          <w:szCs w:val="24"/>
        </w:rPr>
        <w:t>,</w:t>
      </w:r>
      <w:r w:rsidRPr="00646E38">
        <w:rPr>
          <w:rFonts w:eastAsia="Times New Roman"/>
          <w:szCs w:val="24"/>
        </w:rPr>
        <w:t xml:space="preserve"> κ</w:t>
      </w:r>
      <w:r>
        <w:rPr>
          <w:rFonts w:eastAsia="Times New Roman"/>
          <w:szCs w:val="24"/>
        </w:rPr>
        <w:t>ύριε</w:t>
      </w:r>
      <w:r w:rsidRPr="00646E38">
        <w:rPr>
          <w:rFonts w:eastAsia="Times New Roman"/>
          <w:szCs w:val="24"/>
        </w:rPr>
        <w:t xml:space="preserve"> Μητσοτάκη</w:t>
      </w:r>
      <w:r>
        <w:rPr>
          <w:rFonts w:eastAsia="Times New Roman"/>
          <w:szCs w:val="24"/>
        </w:rPr>
        <w:t>;</w:t>
      </w:r>
      <w:r w:rsidRPr="00646E38">
        <w:rPr>
          <w:rFonts w:eastAsia="Times New Roman"/>
          <w:szCs w:val="24"/>
        </w:rPr>
        <w:t xml:space="preserve"> </w:t>
      </w:r>
      <w:r>
        <w:rPr>
          <w:rFonts w:eastAsia="Times New Roman"/>
          <w:szCs w:val="24"/>
        </w:rPr>
        <w:t>Ε</w:t>
      </w:r>
      <w:r w:rsidRPr="00646E38">
        <w:rPr>
          <w:rFonts w:eastAsia="Times New Roman"/>
          <w:szCs w:val="24"/>
        </w:rPr>
        <w:t>ίναι αυτό που σας είπα στην αρχή</w:t>
      </w:r>
      <w:r>
        <w:rPr>
          <w:rFonts w:eastAsia="Times New Roman"/>
          <w:szCs w:val="24"/>
        </w:rPr>
        <w:t>. Αδυνατ</w:t>
      </w:r>
      <w:r w:rsidRPr="00646E38">
        <w:rPr>
          <w:rFonts w:eastAsia="Times New Roman"/>
          <w:szCs w:val="24"/>
        </w:rPr>
        <w:t>είτε να προσαρμοστείτε στην πραγματικότητα</w:t>
      </w:r>
      <w:r>
        <w:rPr>
          <w:rFonts w:eastAsia="Times New Roman"/>
          <w:szCs w:val="24"/>
        </w:rPr>
        <w:t>. Ό</w:t>
      </w:r>
      <w:r w:rsidRPr="00646E38">
        <w:rPr>
          <w:rFonts w:eastAsia="Times New Roman"/>
          <w:szCs w:val="24"/>
        </w:rPr>
        <w:t xml:space="preserve">ταν η πραγματικότητα αλλάζει τόσο το χειρότερο </w:t>
      </w:r>
      <w:r>
        <w:rPr>
          <w:rFonts w:eastAsia="Times New Roman"/>
          <w:szCs w:val="24"/>
        </w:rPr>
        <w:t>για την πραγματικ</w:t>
      </w:r>
      <w:r>
        <w:rPr>
          <w:rFonts w:eastAsia="Times New Roman"/>
          <w:szCs w:val="24"/>
        </w:rPr>
        <w:t>ότητα. Τ</w:t>
      </w:r>
      <w:r w:rsidRPr="00646E38">
        <w:rPr>
          <w:rFonts w:eastAsia="Times New Roman"/>
          <w:szCs w:val="24"/>
        </w:rPr>
        <w:t>ο ίδιο κάνατε όταν βγήκ</w:t>
      </w:r>
      <w:r>
        <w:rPr>
          <w:rFonts w:eastAsia="Times New Roman"/>
          <w:szCs w:val="24"/>
        </w:rPr>
        <w:t>αμε</w:t>
      </w:r>
      <w:r w:rsidRPr="00646E38">
        <w:rPr>
          <w:rFonts w:eastAsia="Times New Roman"/>
          <w:szCs w:val="24"/>
        </w:rPr>
        <w:t xml:space="preserve"> από τα μνημόνια</w:t>
      </w:r>
      <w:r>
        <w:rPr>
          <w:rFonts w:eastAsia="Times New Roman"/>
          <w:szCs w:val="24"/>
        </w:rPr>
        <w:t xml:space="preserve">. </w:t>
      </w:r>
    </w:p>
    <w:p w14:paraId="1286CB53" w14:textId="77777777" w:rsidR="000402FE" w:rsidRDefault="007623D8">
      <w:pPr>
        <w:spacing w:line="600" w:lineRule="auto"/>
        <w:ind w:firstLine="720"/>
        <w:jc w:val="both"/>
        <w:rPr>
          <w:rFonts w:eastAsia="Times New Roman"/>
          <w:szCs w:val="24"/>
        </w:rPr>
      </w:pPr>
      <w:r>
        <w:rPr>
          <w:rFonts w:eastAsia="Times New Roman"/>
          <w:szCs w:val="24"/>
        </w:rPr>
        <w:t>Ε</w:t>
      </w:r>
      <w:r w:rsidRPr="00646E38">
        <w:rPr>
          <w:rFonts w:eastAsia="Times New Roman"/>
          <w:szCs w:val="24"/>
        </w:rPr>
        <w:t>ίχατε φτιάξει ένα πολιτικό αφήγημα</w:t>
      </w:r>
      <w:r>
        <w:rPr>
          <w:rFonts w:eastAsia="Times New Roman"/>
          <w:szCs w:val="24"/>
        </w:rPr>
        <w:t>.</w:t>
      </w:r>
      <w:r w:rsidRPr="00646E38">
        <w:rPr>
          <w:rFonts w:eastAsia="Times New Roman"/>
          <w:szCs w:val="24"/>
        </w:rPr>
        <w:t xml:space="preserve"> Ποιο ήταν αυτό</w:t>
      </w:r>
      <w:r>
        <w:rPr>
          <w:rFonts w:eastAsia="Times New Roman"/>
          <w:szCs w:val="24"/>
        </w:rPr>
        <w:t>;</w:t>
      </w:r>
      <w:r w:rsidRPr="00646E38">
        <w:rPr>
          <w:rFonts w:eastAsia="Times New Roman"/>
          <w:szCs w:val="24"/>
        </w:rPr>
        <w:t xml:space="preserve"> </w:t>
      </w:r>
      <w:r>
        <w:rPr>
          <w:rFonts w:eastAsia="Times New Roman"/>
          <w:szCs w:val="24"/>
        </w:rPr>
        <w:t>«Θ</w:t>
      </w:r>
      <w:r w:rsidRPr="00646E38">
        <w:rPr>
          <w:rFonts w:eastAsia="Times New Roman"/>
          <w:szCs w:val="24"/>
        </w:rPr>
        <w:t>α έρθει το τέταρτο μνημόνιο</w:t>
      </w:r>
      <w:r>
        <w:rPr>
          <w:rFonts w:eastAsia="Times New Roman"/>
          <w:szCs w:val="24"/>
        </w:rPr>
        <w:t>». Β</w:t>
      </w:r>
      <w:r w:rsidRPr="00646E38">
        <w:rPr>
          <w:rFonts w:eastAsia="Times New Roman"/>
          <w:szCs w:val="24"/>
        </w:rPr>
        <w:t xml:space="preserve">γαίνει η χώρα </w:t>
      </w:r>
      <w:r>
        <w:rPr>
          <w:rFonts w:eastAsia="Times New Roman"/>
          <w:szCs w:val="24"/>
        </w:rPr>
        <w:t>από τα</w:t>
      </w:r>
      <w:r w:rsidRPr="00646E38">
        <w:rPr>
          <w:rFonts w:eastAsia="Times New Roman"/>
          <w:szCs w:val="24"/>
        </w:rPr>
        <w:t xml:space="preserve"> μνημόνι</w:t>
      </w:r>
      <w:r>
        <w:rPr>
          <w:rFonts w:eastAsia="Times New Roman"/>
          <w:szCs w:val="24"/>
        </w:rPr>
        <w:t>α, το</w:t>
      </w:r>
      <w:r w:rsidRPr="00646E38">
        <w:rPr>
          <w:rFonts w:eastAsia="Times New Roman"/>
          <w:szCs w:val="24"/>
        </w:rPr>
        <w:t xml:space="preserve"> αναγνωρίζει ολόκληρη η Ευρώπη</w:t>
      </w:r>
      <w:r>
        <w:rPr>
          <w:rFonts w:eastAsia="Times New Roman"/>
          <w:szCs w:val="24"/>
        </w:rPr>
        <w:t>,</w:t>
      </w:r>
      <w:r w:rsidRPr="00646E38">
        <w:rPr>
          <w:rFonts w:eastAsia="Times New Roman"/>
          <w:szCs w:val="24"/>
        </w:rPr>
        <w:t xml:space="preserve"> όλος ο κόσμος </w:t>
      </w:r>
      <w:r>
        <w:rPr>
          <w:rFonts w:eastAsia="Times New Roman"/>
          <w:szCs w:val="24"/>
        </w:rPr>
        <w:t xml:space="preserve">το </w:t>
      </w:r>
      <w:r w:rsidRPr="00646E38">
        <w:rPr>
          <w:rFonts w:eastAsia="Times New Roman"/>
          <w:szCs w:val="24"/>
        </w:rPr>
        <w:t>αναγνωρίζει</w:t>
      </w:r>
      <w:r>
        <w:rPr>
          <w:rFonts w:eastAsia="Times New Roman"/>
          <w:szCs w:val="24"/>
        </w:rPr>
        <w:t>,</w:t>
      </w:r>
      <w:r w:rsidRPr="00646E38">
        <w:rPr>
          <w:rFonts w:eastAsia="Times New Roman"/>
          <w:szCs w:val="24"/>
        </w:rPr>
        <w:t xml:space="preserve"> τελειώνουν τα μέτρα της λιτότητας</w:t>
      </w:r>
      <w:r>
        <w:rPr>
          <w:rFonts w:eastAsia="Times New Roman"/>
          <w:szCs w:val="24"/>
        </w:rPr>
        <w:t>,</w:t>
      </w:r>
      <w:r w:rsidRPr="00646E38">
        <w:rPr>
          <w:rFonts w:eastAsia="Times New Roman"/>
          <w:szCs w:val="24"/>
        </w:rPr>
        <w:t xml:space="preserve"> έρχονται </w:t>
      </w:r>
      <w:r>
        <w:rPr>
          <w:rFonts w:eastAsia="Times New Roman"/>
          <w:szCs w:val="24"/>
        </w:rPr>
        <w:t xml:space="preserve">μέτρα θετικά κι εσείς αντί να </w:t>
      </w:r>
      <w:r w:rsidRPr="00646E38">
        <w:rPr>
          <w:rFonts w:eastAsia="Times New Roman"/>
          <w:szCs w:val="24"/>
        </w:rPr>
        <w:t xml:space="preserve">πείτε </w:t>
      </w:r>
      <w:r>
        <w:rPr>
          <w:rFonts w:eastAsia="Times New Roman"/>
          <w:szCs w:val="24"/>
        </w:rPr>
        <w:t>«</w:t>
      </w:r>
      <w:r>
        <w:rPr>
          <w:rFonts w:eastAsia="Times New Roman"/>
          <w:szCs w:val="24"/>
        </w:rPr>
        <w:t>ε</w:t>
      </w:r>
      <w:r>
        <w:rPr>
          <w:rFonts w:eastAsia="Times New Roman"/>
          <w:szCs w:val="24"/>
        </w:rPr>
        <w:t xml:space="preserve">ντάξει έκανα </w:t>
      </w:r>
      <w:r w:rsidRPr="00646E38">
        <w:rPr>
          <w:rFonts w:eastAsia="Times New Roman"/>
          <w:szCs w:val="24"/>
        </w:rPr>
        <w:t>λάθος</w:t>
      </w:r>
      <w:r>
        <w:rPr>
          <w:rFonts w:eastAsia="Times New Roman"/>
          <w:szCs w:val="24"/>
        </w:rPr>
        <w:t>», λέτε</w:t>
      </w:r>
      <w:r>
        <w:rPr>
          <w:rFonts w:eastAsia="Times New Roman"/>
          <w:szCs w:val="24"/>
        </w:rPr>
        <w:t>:</w:t>
      </w:r>
      <w:r>
        <w:rPr>
          <w:rFonts w:eastAsia="Times New Roman"/>
          <w:szCs w:val="24"/>
        </w:rPr>
        <w:t xml:space="preserve"> «Ε</w:t>
      </w:r>
      <w:r w:rsidRPr="00646E38">
        <w:rPr>
          <w:rFonts w:eastAsia="Times New Roman"/>
          <w:szCs w:val="24"/>
        </w:rPr>
        <w:t>ίμαστε ακόμα στο τ</w:t>
      </w:r>
      <w:r>
        <w:rPr>
          <w:rFonts w:eastAsia="Times New Roman"/>
          <w:szCs w:val="24"/>
        </w:rPr>
        <w:t>έταρτ</w:t>
      </w:r>
      <w:r w:rsidRPr="00646E38">
        <w:rPr>
          <w:rFonts w:eastAsia="Times New Roman"/>
          <w:szCs w:val="24"/>
        </w:rPr>
        <w:t>ο μνημόνιο</w:t>
      </w:r>
      <w:r>
        <w:rPr>
          <w:rFonts w:eastAsia="Times New Roman"/>
          <w:szCs w:val="24"/>
        </w:rPr>
        <w:t>».</w:t>
      </w:r>
    </w:p>
    <w:p w14:paraId="1286CB54" w14:textId="77777777" w:rsidR="000402FE" w:rsidRDefault="007623D8">
      <w:pPr>
        <w:spacing w:line="600" w:lineRule="auto"/>
        <w:ind w:firstLine="720"/>
        <w:jc w:val="both"/>
        <w:rPr>
          <w:rFonts w:eastAsia="Times New Roman"/>
          <w:szCs w:val="24"/>
        </w:rPr>
      </w:pPr>
      <w:r>
        <w:rPr>
          <w:rFonts w:eastAsia="Times New Roman"/>
          <w:szCs w:val="24"/>
        </w:rPr>
        <w:t>Τ</w:t>
      </w:r>
      <w:r w:rsidRPr="00646E38">
        <w:rPr>
          <w:rFonts w:eastAsia="Times New Roman"/>
          <w:szCs w:val="24"/>
        </w:rPr>
        <w:t xml:space="preserve">ώρα </w:t>
      </w:r>
      <w:r>
        <w:rPr>
          <w:rFonts w:eastAsia="Times New Roman"/>
          <w:szCs w:val="24"/>
        </w:rPr>
        <w:t>κάνετε</w:t>
      </w:r>
      <w:r w:rsidRPr="00646E38">
        <w:rPr>
          <w:rFonts w:eastAsia="Times New Roman"/>
          <w:szCs w:val="24"/>
        </w:rPr>
        <w:t xml:space="preserve"> το ίδιο</w:t>
      </w:r>
      <w:r>
        <w:rPr>
          <w:rFonts w:eastAsia="Times New Roman"/>
          <w:szCs w:val="24"/>
        </w:rPr>
        <w:t>. Τώρα βλέπει όλη</w:t>
      </w:r>
      <w:r w:rsidRPr="00646E38">
        <w:rPr>
          <w:rFonts w:eastAsia="Times New Roman"/>
          <w:szCs w:val="24"/>
        </w:rPr>
        <w:t xml:space="preserve"> η Ελλάδα ότι αυτή </w:t>
      </w:r>
      <w:r>
        <w:rPr>
          <w:rFonts w:eastAsia="Times New Roman"/>
          <w:szCs w:val="24"/>
        </w:rPr>
        <w:t>η</w:t>
      </w:r>
      <w:r w:rsidRPr="00646E38">
        <w:rPr>
          <w:rFonts w:eastAsia="Times New Roman"/>
          <w:szCs w:val="24"/>
        </w:rPr>
        <w:t xml:space="preserve"> πολιτικ</w:t>
      </w:r>
      <w:r>
        <w:rPr>
          <w:rFonts w:eastAsia="Times New Roman"/>
          <w:szCs w:val="24"/>
        </w:rPr>
        <w:t>ή</w:t>
      </w:r>
      <w:r w:rsidRPr="00646E38">
        <w:rPr>
          <w:rFonts w:eastAsia="Times New Roman"/>
          <w:szCs w:val="24"/>
        </w:rPr>
        <w:t xml:space="preserve"> </w:t>
      </w:r>
      <w:r>
        <w:rPr>
          <w:rFonts w:eastAsia="Times New Roman"/>
          <w:szCs w:val="24"/>
        </w:rPr>
        <w:t xml:space="preserve">μας </w:t>
      </w:r>
      <w:r w:rsidRPr="00646E38">
        <w:rPr>
          <w:rFonts w:eastAsia="Times New Roman"/>
          <w:szCs w:val="24"/>
        </w:rPr>
        <w:t xml:space="preserve">διαφωνία </w:t>
      </w:r>
      <w:r>
        <w:rPr>
          <w:rFonts w:eastAsia="Times New Roman"/>
          <w:szCs w:val="24"/>
        </w:rPr>
        <w:t xml:space="preserve">μας </w:t>
      </w:r>
      <w:r w:rsidRPr="00646E38">
        <w:rPr>
          <w:rFonts w:eastAsia="Times New Roman"/>
          <w:szCs w:val="24"/>
        </w:rPr>
        <w:t>οδήγησε σε μ</w:t>
      </w:r>
      <w:r>
        <w:rPr>
          <w:rFonts w:eastAsia="Times New Roman"/>
          <w:szCs w:val="24"/>
        </w:rPr>
        <w:t>ι</w:t>
      </w:r>
      <w:r w:rsidRPr="00646E38">
        <w:rPr>
          <w:rFonts w:eastAsia="Times New Roman"/>
          <w:szCs w:val="24"/>
        </w:rPr>
        <w:t xml:space="preserve">α </w:t>
      </w:r>
      <w:r>
        <w:rPr>
          <w:rFonts w:eastAsia="Times New Roman"/>
          <w:szCs w:val="24"/>
        </w:rPr>
        <w:t>ρήξη. Α</w:t>
      </w:r>
      <w:r w:rsidRPr="00646E38">
        <w:rPr>
          <w:rFonts w:eastAsia="Times New Roman"/>
          <w:szCs w:val="24"/>
        </w:rPr>
        <w:t xml:space="preserve">ποχωρεί από την </w:t>
      </w:r>
      <w:r>
        <w:rPr>
          <w:rFonts w:eastAsia="Times New Roman"/>
          <w:szCs w:val="24"/>
        </w:rPr>
        <w:t>Κ</w:t>
      </w:r>
      <w:r w:rsidRPr="00646E38">
        <w:rPr>
          <w:rFonts w:eastAsia="Times New Roman"/>
          <w:szCs w:val="24"/>
        </w:rPr>
        <w:t>υβέρνηση</w:t>
      </w:r>
      <w:r>
        <w:rPr>
          <w:rFonts w:eastAsia="Times New Roman"/>
          <w:szCs w:val="24"/>
        </w:rPr>
        <w:t>. Ζ</w:t>
      </w:r>
      <w:r w:rsidRPr="00646E38">
        <w:rPr>
          <w:rFonts w:eastAsia="Times New Roman"/>
          <w:szCs w:val="24"/>
        </w:rPr>
        <w:t xml:space="preserve">ητώ ψήφο εμπιστοσύνης και </w:t>
      </w:r>
      <w:r>
        <w:rPr>
          <w:rFonts w:eastAsia="Times New Roman"/>
          <w:szCs w:val="24"/>
        </w:rPr>
        <w:t>τι λέτε εσείς; «Συνεχίζ</w:t>
      </w:r>
      <w:r w:rsidRPr="00646E38">
        <w:rPr>
          <w:rFonts w:eastAsia="Times New Roman"/>
          <w:szCs w:val="24"/>
        </w:rPr>
        <w:t xml:space="preserve">ουν οι </w:t>
      </w:r>
      <w:r>
        <w:rPr>
          <w:rFonts w:eastAsia="Times New Roman"/>
          <w:szCs w:val="24"/>
        </w:rPr>
        <w:t>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w:t>
      </w:r>
      <w:r w:rsidRPr="00646E38">
        <w:rPr>
          <w:rFonts w:eastAsia="Times New Roman"/>
          <w:szCs w:val="24"/>
        </w:rPr>
        <w:t xml:space="preserve"> να είναι μαζί</w:t>
      </w:r>
      <w:r>
        <w:rPr>
          <w:rFonts w:eastAsia="Times New Roman"/>
          <w:szCs w:val="24"/>
        </w:rPr>
        <w:t>».</w:t>
      </w:r>
    </w:p>
    <w:p w14:paraId="1286CB55" w14:textId="77777777" w:rsidR="000402FE" w:rsidRDefault="007623D8">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1286CB56" w14:textId="77777777" w:rsidR="000402FE" w:rsidRDefault="007623D8">
      <w:pPr>
        <w:spacing w:line="600" w:lineRule="auto"/>
        <w:ind w:firstLine="720"/>
        <w:jc w:val="both"/>
        <w:rPr>
          <w:rFonts w:eastAsia="Times New Roman"/>
          <w:szCs w:val="24"/>
        </w:rPr>
      </w:pPr>
      <w:r>
        <w:rPr>
          <w:rFonts w:eastAsia="Times New Roman"/>
          <w:szCs w:val="24"/>
        </w:rPr>
        <w:t>Κύριε</w:t>
      </w:r>
      <w:r w:rsidRPr="00646E38">
        <w:rPr>
          <w:rFonts w:eastAsia="Times New Roman"/>
          <w:szCs w:val="24"/>
        </w:rPr>
        <w:t xml:space="preserve"> Μητσοτάκη</w:t>
      </w:r>
      <w:r>
        <w:rPr>
          <w:rFonts w:eastAsia="Times New Roman"/>
          <w:szCs w:val="24"/>
        </w:rPr>
        <w:t>,</w:t>
      </w:r>
      <w:r w:rsidRPr="00646E38">
        <w:rPr>
          <w:rFonts w:eastAsia="Times New Roman"/>
          <w:szCs w:val="24"/>
        </w:rPr>
        <w:t xml:space="preserve"> καταλαβαίνω την αδυναμία σας να έχετε κάποιο πολιτικό </w:t>
      </w:r>
      <w:r>
        <w:rPr>
          <w:rFonts w:eastAsia="Times New Roman"/>
          <w:szCs w:val="24"/>
        </w:rPr>
        <w:t xml:space="preserve">αφήγημα </w:t>
      </w:r>
      <w:r w:rsidRPr="00646E38">
        <w:rPr>
          <w:rFonts w:eastAsia="Times New Roman"/>
          <w:szCs w:val="24"/>
        </w:rPr>
        <w:t xml:space="preserve">αλλά δεν νομίζω </w:t>
      </w:r>
      <w:r w:rsidRPr="00646E38">
        <w:rPr>
          <w:rFonts w:eastAsia="Times New Roman"/>
          <w:szCs w:val="24"/>
        </w:rPr>
        <w:t>ότι συνιστά ορθή και καλή πρακτική</w:t>
      </w:r>
      <w:r>
        <w:rPr>
          <w:rFonts w:eastAsia="Times New Roman"/>
          <w:szCs w:val="24"/>
        </w:rPr>
        <w:t>,</w:t>
      </w:r>
      <w:r w:rsidRPr="00646E38">
        <w:rPr>
          <w:rFonts w:eastAsia="Times New Roman"/>
          <w:szCs w:val="24"/>
        </w:rPr>
        <w:t xml:space="preserve"> να επιχειρείτ</w:t>
      </w:r>
      <w:r>
        <w:rPr>
          <w:rFonts w:eastAsia="Times New Roman"/>
          <w:szCs w:val="24"/>
        </w:rPr>
        <w:t>ε</w:t>
      </w:r>
      <w:r w:rsidRPr="00646E38">
        <w:rPr>
          <w:rFonts w:eastAsia="Times New Roman"/>
          <w:szCs w:val="24"/>
        </w:rPr>
        <w:t xml:space="preserve"> διαρκώς</w:t>
      </w:r>
      <w:r>
        <w:rPr>
          <w:rFonts w:eastAsia="Times New Roman"/>
          <w:szCs w:val="24"/>
        </w:rPr>
        <w:t xml:space="preserve"> ό</w:t>
      </w:r>
      <w:r w:rsidRPr="00646E38">
        <w:rPr>
          <w:rFonts w:eastAsia="Times New Roman"/>
          <w:szCs w:val="24"/>
        </w:rPr>
        <w:t>ταν έξω βρέχει</w:t>
      </w:r>
      <w:r>
        <w:rPr>
          <w:rFonts w:eastAsia="Times New Roman"/>
          <w:szCs w:val="24"/>
        </w:rPr>
        <w:t>,</w:t>
      </w:r>
      <w:r w:rsidRPr="00646E38">
        <w:rPr>
          <w:rFonts w:eastAsia="Times New Roman"/>
          <w:szCs w:val="24"/>
        </w:rPr>
        <w:t xml:space="preserve"> να λέτε </w:t>
      </w:r>
      <w:r>
        <w:rPr>
          <w:rFonts w:eastAsia="Times New Roman"/>
          <w:szCs w:val="24"/>
        </w:rPr>
        <w:t xml:space="preserve">ότι </w:t>
      </w:r>
      <w:r w:rsidRPr="00646E38">
        <w:rPr>
          <w:rFonts w:eastAsia="Times New Roman"/>
          <w:szCs w:val="24"/>
        </w:rPr>
        <w:t xml:space="preserve">κάνει </w:t>
      </w:r>
      <w:r>
        <w:rPr>
          <w:rFonts w:eastAsia="Times New Roman"/>
          <w:szCs w:val="24"/>
        </w:rPr>
        <w:t>λιακάδα, ό</w:t>
      </w:r>
      <w:r w:rsidRPr="00646E38">
        <w:rPr>
          <w:rFonts w:eastAsia="Times New Roman"/>
          <w:szCs w:val="24"/>
        </w:rPr>
        <w:t xml:space="preserve">ταν έξω κάνει </w:t>
      </w:r>
      <w:r>
        <w:rPr>
          <w:rFonts w:eastAsia="Times New Roman"/>
          <w:szCs w:val="24"/>
        </w:rPr>
        <w:t>λ</w:t>
      </w:r>
      <w:r w:rsidRPr="00646E38">
        <w:rPr>
          <w:rFonts w:eastAsia="Times New Roman"/>
          <w:szCs w:val="24"/>
        </w:rPr>
        <w:t>ιακάδα</w:t>
      </w:r>
      <w:r>
        <w:rPr>
          <w:rFonts w:eastAsia="Times New Roman"/>
          <w:szCs w:val="24"/>
        </w:rPr>
        <w:t>, να λέτε ότι</w:t>
      </w:r>
      <w:r w:rsidRPr="00646E38">
        <w:rPr>
          <w:rFonts w:eastAsia="Times New Roman"/>
          <w:szCs w:val="24"/>
        </w:rPr>
        <w:t xml:space="preserve"> έξω βρέχει</w:t>
      </w:r>
      <w:r>
        <w:rPr>
          <w:rFonts w:eastAsia="Times New Roman"/>
          <w:szCs w:val="24"/>
        </w:rPr>
        <w:t>. Ο</w:t>
      </w:r>
      <w:r w:rsidRPr="00646E38">
        <w:rPr>
          <w:rFonts w:eastAsia="Times New Roman"/>
          <w:szCs w:val="24"/>
        </w:rPr>
        <w:t xml:space="preserve"> κόσμος καταλαβαίνει</w:t>
      </w:r>
      <w:r>
        <w:rPr>
          <w:rFonts w:eastAsia="Times New Roman"/>
          <w:szCs w:val="24"/>
        </w:rPr>
        <w:t>. Ο</w:t>
      </w:r>
      <w:r w:rsidRPr="00646E38">
        <w:rPr>
          <w:rFonts w:eastAsia="Times New Roman"/>
          <w:szCs w:val="24"/>
        </w:rPr>
        <w:t xml:space="preserve"> κόσμος παρακολουθεί</w:t>
      </w:r>
      <w:r>
        <w:rPr>
          <w:rFonts w:eastAsia="Times New Roman"/>
          <w:szCs w:val="24"/>
        </w:rPr>
        <w:t xml:space="preserve">. </w:t>
      </w:r>
    </w:p>
    <w:p w14:paraId="1286CB57" w14:textId="77777777" w:rsidR="000402FE" w:rsidRDefault="007623D8">
      <w:pPr>
        <w:spacing w:line="600" w:lineRule="auto"/>
        <w:ind w:firstLine="720"/>
        <w:jc w:val="both"/>
        <w:rPr>
          <w:rFonts w:eastAsia="Times New Roman"/>
          <w:szCs w:val="24"/>
        </w:rPr>
      </w:pPr>
      <w:r>
        <w:rPr>
          <w:rFonts w:eastAsia="Times New Roman"/>
          <w:szCs w:val="24"/>
        </w:rPr>
        <w:t>Β</w:t>
      </w:r>
      <w:r w:rsidRPr="00646E38">
        <w:rPr>
          <w:rFonts w:eastAsia="Times New Roman"/>
          <w:szCs w:val="24"/>
        </w:rPr>
        <w:t>ρείτε</w:t>
      </w:r>
      <w:r>
        <w:rPr>
          <w:rFonts w:eastAsia="Times New Roman"/>
          <w:szCs w:val="24"/>
        </w:rPr>
        <w:t>,</w:t>
      </w:r>
      <w:r w:rsidRPr="00646E38">
        <w:rPr>
          <w:rFonts w:eastAsia="Times New Roman"/>
          <w:szCs w:val="24"/>
        </w:rPr>
        <w:t xml:space="preserve"> λοιπόν</w:t>
      </w:r>
      <w:r>
        <w:rPr>
          <w:rFonts w:eastAsia="Times New Roman"/>
          <w:szCs w:val="24"/>
        </w:rPr>
        <w:t xml:space="preserve">, ένα άλλο επιχείρημα, διότι </w:t>
      </w:r>
      <w:r w:rsidRPr="00646E38">
        <w:rPr>
          <w:rFonts w:eastAsia="Times New Roman"/>
          <w:szCs w:val="24"/>
        </w:rPr>
        <w:t xml:space="preserve">αυτό το </w:t>
      </w:r>
      <w:r>
        <w:rPr>
          <w:rFonts w:eastAsia="Times New Roman"/>
          <w:szCs w:val="24"/>
        </w:rPr>
        <w:t>περί σι</w:t>
      </w:r>
      <w:r>
        <w:rPr>
          <w:rFonts w:eastAsia="Times New Roman"/>
          <w:szCs w:val="24"/>
        </w:rPr>
        <w:t xml:space="preserve">κέ </w:t>
      </w:r>
      <w:r w:rsidRPr="00646E38">
        <w:rPr>
          <w:rFonts w:eastAsia="Times New Roman"/>
          <w:szCs w:val="24"/>
        </w:rPr>
        <w:t>διαζυγίου και συναλλαγής είναι ό</w:t>
      </w:r>
      <w:r>
        <w:rPr>
          <w:rFonts w:eastAsia="Times New Roman"/>
          <w:szCs w:val="24"/>
        </w:rPr>
        <w:t>,</w:t>
      </w:r>
      <w:r w:rsidRPr="00646E38">
        <w:rPr>
          <w:rFonts w:eastAsia="Times New Roman"/>
          <w:szCs w:val="24"/>
        </w:rPr>
        <w:t xml:space="preserve">τι πιο αστείο μπορεί να ακούσει κανείς βλέποντας την πραγματικότητα </w:t>
      </w:r>
      <w:r>
        <w:rPr>
          <w:rFonts w:eastAsia="Times New Roman"/>
          <w:szCs w:val="24"/>
        </w:rPr>
        <w:t>κ</w:t>
      </w:r>
      <w:r w:rsidRPr="00646E38">
        <w:rPr>
          <w:rFonts w:eastAsia="Times New Roman"/>
          <w:szCs w:val="24"/>
        </w:rPr>
        <w:t xml:space="preserve">αι βλέποντας </w:t>
      </w:r>
      <w:r>
        <w:rPr>
          <w:rFonts w:eastAsia="Times New Roman"/>
          <w:szCs w:val="24"/>
        </w:rPr>
        <w:t>π</w:t>
      </w:r>
      <w:r w:rsidRPr="00646E38">
        <w:rPr>
          <w:rFonts w:eastAsia="Times New Roman"/>
          <w:szCs w:val="24"/>
        </w:rPr>
        <w:t>ώς πορευόμαστε και με ποια ηθική πορευόμαστε και με ποιο σχέδιο πορευόμαστε για το αύριο του τόπου</w:t>
      </w:r>
      <w:r>
        <w:rPr>
          <w:rFonts w:eastAsia="Times New Roman"/>
          <w:szCs w:val="24"/>
        </w:rPr>
        <w:t>.</w:t>
      </w:r>
    </w:p>
    <w:p w14:paraId="1286CB58" w14:textId="77777777" w:rsidR="000402FE" w:rsidRDefault="007623D8">
      <w:pPr>
        <w:spacing w:line="600" w:lineRule="auto"/>
        <w:ind w:firstLine="720"/>
        <w:jc w:val="both"/>
        <w:rPr>
          <w:rFonts w:eastAsia="Times New Roman"/>
          <w:szCs w:val="24"/>
        </w:rPr>
      </w:pPr>
      <w:r>
        <w:rPr>
          <w:rFonts w:eastAsia="Times New Roman"/>
          <w:szCs w:val="24"/>
        </w:rPr>
        <w:t xml:space="preserve">Εγώ, λοιπόν, κύριε Μητσοτάκη, θα σας πρότεινα να αντιδικήσουμε στη βάση </w:t>
      </w:r>
      <w:r w:rsidRPr="00646E38">
        <w:rPr>
          <w:rFonts w:eastAsia="Times New Roman"/>
          <w:szCs w:val="24"/>
        </w:rPr>
        <w:t>πολιτικών επιχειρημάτων</w:t>
      </w:r>
      <w:r>
        <w:rPr>
          <w:rFonts w:eastAsia="Times New Roman"/>
          <w:szCs w:val="24"/>
        </w:rPr>
        <w:t>. Σ</w:t>
      </w:r>
      <w:r w:rsidRPr="00646E38">
        <w:rPr>
          <w:rFonts w:eastAsia="Times New Roman"/>
          <w:szCs w:val="24"/>
        </w:rPr>
        <w:t>ας ακούω τόσες μέρες να στοχοποιείτ</w:t>
      </w:r>
      <w:r>
        <w:rPr>
          <w:rFonts w:eastAsia="Times New Roman"/>
          <w:szCs w:val="24"/>
        </w:rPr>
        <w:t>ε</w:t>
      </w:r>
      <w:r w:rsidRPr="00646E38">
        <w:rPr>
          <w:rFonts w:eastAsia="Times New Roman"/>
          <w:szCs w:val="24"/>
        </w:rPr>
        <w:t xml:space="preserve"> </w:t>
      </w:r>
      <w:r>
        <w:rPr>
          <w:rFonts w:eastAsia="Times New Roman"/>
          <w:szCs w:val="24"/>
        </w:rPr>
        <w:t>Β</w:t>
      </w:r>
      <w:r w:rsidRPr="00646E38">
        <w:rPr>
          <w:rFonts w:eastAsia="Times New Roman"/>
          <w:szCs w:val="24"/>
        </w:rPr>
        <w:t>ουλευτές</w:t>
      </w:r>
      <w:r>
        <w:rPr>
          <w:rFonts w:eastAsia="Times New Roman"/>
          <w:szCs w:val="24"/>
        </w:rPr>
        <w:t>,</w:t>
      </w:r>
      <w:r w:rsidRPr="00646E38">
        <w:rPr>
          <w:rFonts w:eastAsia="Times New Roman"/>
          <w:szCs w:val="24"/>
        </w:rPr>
        <w:t xml:space="preserve"> στελέχη σας να δίνουν τα τηλέφωνά </w:t>
      </w:r>
      <w:r>
        <w:rPr>
          <w:rFonts w:eastAsia="Times New Roman"/>
          <w:szCs w:val="24"/>
        </w:rPr>
        <w:t>τους,</w:t>
      </w:r>
      <w:r w:rsidRPr="00646E38">
        <w:rPr>
          <w:rFonts w:eastAsia="Times New Roman"/>
          <w:szCs w:val="24"/>
        </w:rPr>
        <w:t xml:space="preserve"> να ξεχνάτε τι έγινε στο </w:t>
      </w:r>
      <w:r>
        <w:rPr>
          <w:rFonts w:eastAsia="Times New Roman"/>
          <w:szCs w:val="24"/>
        </w:rPr>
        <w:t>παρελθόν σε σχέση με</w:t>
      </w:r>
      <w:r w:rsidRPr="00646E38">
        <w:rPr>
          <w:rFonts w:eastAsia="Times New Roman"/>
          <w:szCs w:val="24"/>
        </w:rPr>
        <w:t xml:space="preserve"> τις δικές σας κυβερνήσεις</w:t>
      </w:r>
      <w:r>
        <w:rPr>
          <w:rFonts w:eastAsia="Times New Roman"/>
          <w:szCs w:val="24"/>
        </w:rPr>
        <w:t>,</w:t>
      </w:r>
      <w:r w:rsidRPr="00646E38">
        <w:rPr>
          <w:rFonts w:eastAsia="Times New Roman"/>
          <w:szCs w:val="24"/>
        </w:rPr>
        <w:t xml:space="preserve"> να ξεχνάτε</w:t>
      </w:r>
      <w:r>
        <w:rPr>
          <w:rFonts w:eastAsia="Times New Roman"/>
          <w:szCs w:val="24"/>
        </w:rPr>
        <w:t xml:space="preserve"> ότι</w:t>
      </w:r>
      <w:r w:rsidRPr="00646E38">
        <w:rPr>
          <w:rFonts w:eastAsia="Times New Roman"/>
          <w:szCs w:val="24"/>
        </w:rPr>
        <w:t xml:space="preserve"> τέσσερις έχουν προσχωρήσει σε </w:t>
      </w:r>
      <w:r>
        <w:rPr>
          <w:rFonts w:eastAsia="Times New Roman"/>
          <w:szCs w:val="24"/>
        </w:rPr>
        <w:t>ε</w:t>
      </w:r>
      <w:r w:rsidRPr="00646E38">
        <w:rPr>
          <w:rFonts w:eastAsia="Times New Roman"/>
          <w:szCs w:val="24"/>
        </w:rPr>
        <w:t>σάς</w:t>
      </w:r>
      <w:r>
        <w:rPr>
          <w:rFonts w:eastAsia="Times New Roman"/>
          <w:szCs w:val="24"/>
        </w:rPr>
        <w:t xml:space="preserve">, μεταξύ των οποίων </w:t>
      </w:r>
      <w:r w:rsidRPr="00646E38">
        <w:rPr>
          <w:rFonts w:eastAsia="Times New Roman"/>
          <w:szCs w:val="24"/>
        </w:rPr>
        <w:t xml:space="preserve">και κάποιοι που </w:t>
      </w:r>
      <w:r>
        <w:rPr>
          <w:rFonts w:eastAsia="Times New Roman"/>
          <w:szCs w:val="24"/>
        </w:rPr>
        <w:t>έλεγαν</w:t>
      </w:r>
      <w:r w:rsidRPr="00646E38">
        <w:rPr>
          <w:rFonts w:eastAsia="Times New Roman"/>
          <w:szCs w:val="24"/>
        </w:rPr>
        <w:t xml:space="preserve"> ότι θα υπερψηφίσουν </w:t>
      </w:r>
      <w:r>
        <w:rPr>
          <w:rFonts w:eastAsia="Times New Roman"/>
          <w:szCs w:val="24"/>
        </w:rPr>
        <w:t xml:space="preserve">τη Συμφωνία των Πρεσπών </w:t>
      </w:r>
      <w:r w:rsidRPr="00646E38">
        <w:rPr>
          <w:rFonts w:eastAsia="Times New Roman"/>
          <w:szCs w:val="24"/>
        </w:rPr>
        <w:t>γιατί είναι καλ</w:t>
      </w:r>
      <w:r>
        <w:rPr>
          <w:rFonts w:eastAsia="Times New Roman"/>
          <w:szCs w:val="24"/>
        </w:rPr>
        <w:t>ή. Ό</w:t>
      </w:r>
      <w:r w:rsidRPr="00646E38">
        <w:rPr>
          <w:rFonts w:eastAsia="Times New Roman"/>
          <w:szCs w:val="24"/>
        </w:rPr>
        <w:t>λα αυτά τα εξηγείτ</w:t>
      </w:r>
      <w:r>
        <w:rPr>
          <w:rFonts w:eastAsia="Times New Roman"/>
          <w:szCs w:val="24"/>
        </w:rPr>
        <w:t>ε</w:t>
      </w:r>
      <w:r>
        <w:rPr>
          <w:rFonts w:eastAsia="Times New Roman"/>
          <w:szCs w:val="24"/>
        </w:rPr>
        <w:t>,</w:t>
      </w:r>
      <w:r w:rsidRPr="00646E38">
        <w:rPr>
          <w:rFonts w:eastAsia="Times New Roman"/>
          <w:szCs w:val="24"/>
        </w:rPr>
        <w:t xml:space="preserve"> στη βάση </w:t>
      </w:r>
      <w:r>
        <w:rPr>
          <w:rFonts w:eastAsia="Times New Roman"/>
          <w:szCs w:val="24"/>
        </w:rPr>
        <w:t>αυτού με το οποίο έχετε εσείς μάθει να λειτουργείτε όλα</w:t>
      </w:r>
      <w:r w:rsidRPr="00646E38">
        <w:rPr>
          <w:rFonts w:eastAsia="Times New Roman"/>
          <w:szCs w:val="24"/>
        </w:rPr>
        <w:t xml:space="preserve"> αυτά τα χρόνι</w:t>
      </w:r>
      <w:r w:rsidRPr="00646E38">
        <w:rPr>
          <w:rFonts w:eastAsia="Times New Roman"/>
          <w:szCs w:val="24"/>
        </w:rPr>
        <w:t>α</w:t>
      </w:r>
      <w:r>
        <w:rPr>
          <w:rFonts w:eastAsia="Times New Roman"/>
          <w:szCs w:val="24"/>
        </w:rPr>
        <w:t>,</w:t>
      </w:r>
      <w:r w:rsidRPr="00646E38">
        <w:rPr>
          <w:rFonts w:eastAsia="Times New Roman"/>
          <w:szCs w:val="24"/>
        </w:rPr>
        <w:t xml:space="preserve"> ότι όλα αυτά δεν αποτελούν πράξη συνείδησης αλλά συναλλαγή</w:t>
      </w:r>
      <w:r>
        <w:rPr>
          <w:rFonts w:eastAsia="Times New Roman"/>
          <w:szCs w:val="24"/>
        </w:rPr>
        <w:t>.</w:t>
      </w:r>
    </w:p>
    <w:p w14:paraId="1286CB59" w14:textId="77777777" w:rsidR="000402FE" w:rsidRDefault="007623D8">
      <w:pPr>
        <w:spacing w:line="600" w:lineRule="auto"/>
        <w:ind w:firstLine="720"/>
        <w:jc w:val="both"/>
        <w:rPr>
          <w:rFonts w:eastAsia="Times New Roman"/>
          <w:szCs w:val="24"/>
        </w:rPr>
      </w:pPr>
      <w:r>
        <w:rPr>
          <w:rFonts w:eastAsia="Times New Roman"/>
          <w:szCs w:val="24"/>
        </w:rPr>
        <w:t>Θέλω, όμως, να μιλήσουμε πολιτικά</w:t>
      </w:r>
      <w:r w:rsidRPr="00646E38">
        <w:rPr>
          <w:rFonts w:eastAsia="Times New Roman"/>
          <w:szCs w:val="24"/>
        </w:rPr>
        <w:t xml:space="preserve"> σήμερα και </w:t>
      </w:r>
      <w:r>
        <w:rPr>
          <w:rFonts w:eastAsia="Times New Roman"/>
          <w:szCs w:val="24"/>
        </w:rPr>
        <w:t>απευθύνομαι</w:t>
      </w:r>
      <w:r w:rsidRPr="00646E38">
        <w:rPr>
          <w:rFonts w:eastAsia="Times New Roman"/>
          <w:szCs w:val="24"/>
        </w:rPr>
        <w:t xml:space="preserve"> και στα</w:t>
      </w:r>
      <w:r>
        <w:rPr>
          <w:rFonts w:eastAsia="Times New Roman"/>
          <w:szCs w:val="24"/>
        </w:rPr>
        <w:t xml:space="preserve"> άλλα</w:t>
      </w:r>
      <w:r w:rsidRPr="00646E38">
        <w:rPr>
          <w:rFonts w:eastAsia="Times New Roman"/>
          <w:szCs w:val="24"/>
        </w:rPr>
        <w:t xml:space="preserve"> κόμματα που μας κάνουν κριτική για τον ίδιο λόγο</w:t>
      </w:r>
      <w:r>
        <w:rPr>
          <w:rFonts w:eastAsia="Times New Roman"/>
          <w:szCs w:val="24"/>
        </w:rPr>
        <w:t>.</w:t>
      </w:r>
      <w:r w:rsidRPr="00646E38">
        <w:rPr>
          <w:rFonts w:eastAsia="Times New Roman"/>
          <w:szCs w:val="24"/>
        </w:rPr>
        <w:t xml:space="preserve"> Βεβαίως</w:t>
      </w:r>
      <w:r>
        <w:rPr>
          <w:rFonts w:eastAsia="Times New Roman"/>
          <w:szCs w:val="24"/>
        </w:rPr>
        <w:t xml:space="preserve"> και</w:t>
      </w:r>
      <w:r w:rsidRPr="00646E38">
        <w:rPr>
          <w:rFonts w:eastAsia="Times New Roman"/>
          <w:szCs w:val="24"/>
        </w:rPr>
        <w:t xml:space="preserve"> </w:t>
      </w:r>
      <w:r>
        <w:rPr>
          <w:rFonts w:eastAsia="Times New Roman"/>
          <w:szCs w:val="24"/>
        </w:rPr>
        <w:t>η κ</w:t>
      </w:r>
      <w:r>
        <w:rPr>
          <w:rFonts w:eastAsia="Times New Roman"/>
          <w:szCs w:val="24"/>
        </w:rPr>
        <w:t>.</w:t>
      </w:r>
      <w:r>
        <w:rPr>
          <w:rFonts w:eastAsia="Times New Roman"/>
          <w:szCs w:val="24"/>
        </w:rPr>
        <w:t xml:space="preserve"> Γεννηματά έχει πάρει</w:t>
      </w:r>
      <w:r w:rsidRPr="00646E38">
        <w:rPr>
          <w:rFonts w:eastAsia="Times New Roman"/>
          <w:szCs w:val="24"/>
        </w:rPr>
        <w:t xml:space="preserve"> τρεις </w:t>
      </w:r>
      <w:r>
        <w:rPr>
          <w:rFonts w:eastAsia="Times New Roman"/>
          <w:szCs w:val="24"/>
        </w:rPr>
        <w:t>Β</w:t>
      </w:r>
      <w:r w:rsidRPr="00646E38">
        <w:rPr>
          <w:rFonts w:eastAsia="Times New Roman"/>
          <w:szCs w:val="24"/>
        </w:rPr>
        <w:t>ουλευτές</w:t>
      </w:r>
      <w:r>
        <w:rPr>
          <w:rFonts w:eastAsia="Times New Roman"/>
          <w:szCs w:val="24"/>
        </w:rPr>
        <w:t>. Ο κ.</w:t>
      </w:r>
      <w:r w:rsidRPr="00646E38">
        <w:rPr>
          <w:rFonts w:eastAsia="Times New Roman"/>
          <w:szCs w:val="24"/>
        </w:rPr>
        <w:t xml:space="preserve"> Θεοδωράκης ίσ</w:t>
      </w:r>
      <w:r w:rsidRPr="00646E38">
        <w:rPr>
          <w:rFonts w:eastAsia="Times New Roman"/>
          <w:szCs w:val="24"/>
        </w:rPr>
        <w:t xml:space="preserve">ως </w:t>
      </w:r>
      <w:r>
        <w:rPr>
          <w:rFonts w:eastAsia="Times New Roman"/>
          <w:szCs w:val="24"/>
        </w:rPr>
        <w:t>έ</w:t>
      </w:r>
      <w:r w:rsidRPr="00646E38">
        <w:rPr>
          <w:rFonts w:eastAsia="Times New Roman"/>
          <w:szCs w:val="24"/>
        </w:rPr>
        <w:t>χει έναν λόγο να ασκεί κριτική</w:t>
      </w:r>
      <w:r>
        <w:rPr>
          <w:rFonts w:eastAsia="Times New Roman"/>
          <w:szCs w:val="24"/>
        </w:rPr>
        <w:t>,</w:t>
      </w:r>
      <w:r w:rsidRPr="00646E38">
        <w:rPr>
          <w:rFonts w:eastAsia="Times New Roman"/>
          <w:szCs w:val="24"/>
        </w:rPr>
        <w:t xml:space="preserve"> γιατί είναι ο μόνος ο οποίος έχει χάσει </w:t>
      </w:r>
      <w:r>
        <w:rPr>
          <w:rFonts w:eastAsia="Times New Roman"/>
          <w:szCs w:val="24"/>
        </w:rPr>
        <w:t>Β</w:t>
      </w:r>
      <w:r w:rsidRPr="00646E38">
        <w:rPr>
          <w:rFonts w:eastAsia="Times New Roman"/>
          <w:szCs w:val="24"/>
        </w:rPr>
        <w:t xml:space="preserve">ουλευτές </w:t>
      </w:r>
      <w:r>
        <w:rPr>
          <w:rFonts w:eastAsia="Times New Roman"/>
          <w:szCs w:val="24"/>
        </w:rPr>
        <w:t xml:space="preserve">σε </w:t>
      </w:r>
      <w:r w:rsidRPr="00646E38">
        <w:rPr>
          <w:rFonts w:eastAsia="Times New Roman"/>
          <w:szCs w:val="24"/>
        </w:rPr>
        <w:t xml:space="preserve">αυτό το </w:t>
      </w:r>
      <w:r>
        <w:rPr>
          <w:rFonts w:eastAsia="Times New Roman"/>
          <w:szCs w:val="24"/>
        </w:rPr>
        <w:t>Κ</w:t>
      </w:r>
      <w:r w:rsidRPr="00646E38">
        <w:rPr>
          <w:rFonts w:eastAsia="Times New Roman"/>
          <w:szCs w:val="24"/>
        </w:rPr>
        <w:t>οινοβούλιο</w:t>
      </w:r>
      <w:r>
        <w:rPr>
          <w:rFonts w:eastAsia="Times New Roman"/>
          <w:szCs w:val="24"/>
        </w:rPr>
        <w:t xml:space="preserve">. </w:t>
      </w:r>
    </w:p>
    <w:p w14:paraId="1286CB5A" w14:textId="77777777" w:rsidR="000402FE" w:rsidRDefault="007623D8">
      <w:pPr>
        <w:spacing w:line="600" w:lineRule="auto"/>
        <w:ind w:firstLine="720"/>
        <w:jc w:val="both"/>
        <w:rPr>
          <w:rFonts w:eastAsia="Times New Roman"/>
          <w:szCs w:val="24"/>
        </w:rPr>
      </w:pPr>
      <w:r>
        <w:rPr>
          <w:rFonts w:eastAsia="Times New Roman"/>
          <w:szCs w:val="24"/>
        </w:rPr>
        <w:t>Όμως</w:t>
      </w:r>
      <w:r w:rsidRPr="00646E38">
        <w:rPr>
          <w:rFonts w:eastAsia="Times New Roman"/>
          <w:szCs w:val="24"/>
        </w:rPr>
        <w:t xml:space="preserve"> θέλω να απευθ</w:t>
      </w:r>
      <w:r>
        <w:rPr>
          <w:rFonts w:eastAsia="Times New Roman"/>
          <w:szCs w:val="24"/>
        </w:rPr>
        <w:t>υνθώ σε όλους σας και να σας πω</w:t>
      </w:r>
      <w:r>
        <w:rPr>
          <w:rFonts w:eastAsia="Times New Roman"/>
          <w:szCs w:val="24"/>
        </w:rPr>
        <w:t>.</w:t>
      </w:r>
      <w:r>
        <w:rPr>
          <w:rFonts w:eastAsia="Times New Roman"/>
          <w:szCs w:val="24"/>
        </w:rPr>
        <w:t xml:space="preserve"> Α</w:t>
      </w:r>
      <w:r w:rsidRPr="00646E38">
        <w:rPr>
          <w:rFonts w:eastAsia="Times New Roman"/>
          <w:szCs w:val="24"/>
        </w:rPr>
        <w:t xml:space="preserve">λήθεια όλα αυτά για </w:t>
      </w:r>
      <w:r>
        <w:rPr>
          <w:rFonts w:eastAsia="Times New Roman"/>
          <w:szCs w:val="24"/>
        </w:rPr>
        <w:t xml:space="preserve">σας η εξήγηση σε όλα αυτά </w:t>
      </w:r>
      <w:r w:rsidRPr="00646E38">
        <w:rPr>
          <w:rFonts w:eastAsia="Times New Roman"/>
          <w:szCs w:val="24"/>
        </w:rPr>
        <w:t xml:space="preserve">είναι μονάχα </w:t>
      </w:r>
      <w:r>
        <w:rPr>
          <w:rFonts w:eastAsia="Times New Roman"/>
          <w:szCs w:val="24"/>
        </w:rPr>
        <w:t>η</w:t>
      </w:r>
      <w:r w:rsidRPr="00646E38">
        <w:rPr>
          <w:rFonts w:eastAsia="Times New Roman"/>
          <w:szCs w:val="24"/>
        </w:rPr>
        <w:t xml:space="preserve"> αγορ</w:t>
      </w:r>
      <w:r>
        <w:rPr>
          <w:rFonts w:eastAsia="Times New Roman"/>
          <w:szCs w:val="24"/>
        </w:rPr>
        <w:t>αία εκδοχή</w:t>
      </w:r>
      <w:r w:rsidRPr="00646E38">
        <w:rPr>
          <w:rFonts w:eastAsia="Times New Roman"/>
          <w:szCs w:val="24"/>
        </w:rPr>
        <w:t xml:space="preserve"> της πολιτικής</w:t>
      </w:r>
      <w:r>
        <w:rPr>
          <w:rFonts w:eastAsia="Times New Roman"/>
          <w:szCs w:val="24"/>
        </w:rPr>
        <w:t>; Δ</w:t>
      </w:r>
      <w:r w:rsidRPr="00646E38">
        <w:rPr>
          <w:rFonts w:eastAsia="Times New Roman"/>
          <w:szCs w:val="24"/>
        </w:rPr>
        <w:t>ε</w:t>
      </w:r>
      <w:r w:rsidRPr="00646E38">
        <w:rPr>
          <w:rFonts w:eastAsia="Times New Roman"/>
          <w:szCs w:val="24"/>
        </w:rPr>
        <w:t>ν βλέπετε ότι τ</w:t>
      </w:r>
      <w:r>
        <w:rPr>
          <w:rFonts w:eastAsia="Times New Roman"/>
          <w:szCs w:val="24"/>
        </w:rPr>
        <w:t>ο</w:t>
      </w:r>
      <w:r w:rsidRPr="00646E38">
        <w:rPr>
          <w:rFonts w:eastAsia="Times New Roman"/>
          <w:szCs w:val="24"/>
        </w:rPr>
        <w:t xml:space="preserve"> τελευταίο διάστημα έχει επισυμβεί μία πάρα πολύ σημαντική τομή στην πολιτική ζωή του τόπου</w:t>
      </w:r>
      <w:r>
        <w:rPr>
          <w:rFonts w:eastAsia="Times New Roman"/>
          <w:szCs w:val="24"/>
        </w:rPr>
        <w:t xml:space="preserve"> και</w:t>
      </w:r>
      <w:r w:rsidRPr="00646E38">
        <w:rPr>
          <w:rFonts w:eastAsia="Times New Roman"/>
          <w:szCs w:val="24"/>
        </w:rPr>
        <w:t xml:space="preserve"> </w:t>
      </w:r>
      <w:r>
        <w:rPr>
          <w:rFonts w:eastAsia="Times New Roman"/>
          <w:szCs w:val="24"/>
        </w:rPr>
        <w:t>ανα</w:t>
      </w:r>
      <w:r w:rsidRPr="00646E38">
        <w:rPr>
          <w:rFonts w:eastAsia="Times New Roman"/>
          <w:szCs w:val="24"/>
        </w:rPr>
        <w:t>διατάσσεται το πολιτικό σύστημα</w:t>
      </w:r>
      <w:r>
        <w:rPr>
          <w:rFonts w:eastAsia="Times New Roman"/>
          <w:szCs w:val="24"/>
        </w:rPr>
        <w:t>; Βρέθηκε ως καταλύτης</w:t>
      </w:r>
      <w:r w:rsidRPr="00646E38">
        <w:rPr>
          <w:rFonts w:eastAsia="Times New Roman"/>
          <w:szCs w:val="24"/>
        </w:rPr>
        <w:t xml:space="preserve"> η </w:t>
      </w:r>
      <w:r>
        <w:rPr>
          <w:rFonts w:eastAsia="Times New Roman"/>
          <w:szCs w:val="24"/>
        </w:rPr>
        <w:t>Σ</w:t>
      </w:r>
      <w:r w:rsidRPr="00646E38">
        <w:rPr>
          <w:rFonts w:eastAsia="Times New Roman"/>
          <w:szCs w:val="24"/>
        </w:rPr>
        <w:t>υμφωνία των Πρεσπών</w:t>
      </w:r>
      <w:r>
        <w:rPr>
          <w:rFonts w:eastAsia="Times New Roman"/>
          <w:szCs w:val="24"/>
        </w:rPr>
        <w:t>,</w:t>
      </w:r>
      <w:r w:rsidRPr="00646E38">
        <w:rPr>
          <w:rFonts w:eastAsia="Times New Roman"/>
          <w:szCs w:val="24"/>
        </w:rPr>
        <w:t xml:space="preserve"> αλλά υπάρχει μία αναδιάταξη </w:t>
      </w:r>
      <w:r>
        <w:rPr>
          <w:rFonts w:eastAsia="Times New Roman"/>
          <w:szCs w:val="24"/>
        </w:rPr>
        <w:t>σ</w:t>
      </w:r>
      <w:r w:rsidRPr="00646E38">
        <w:rPr>
          <w:rFonts w:eastAsia="Times New Roman"/>
          <w:szCs w:val="24"/>
        </w:rPr>
        <w:t>το πολιτικό σύστημα</w:t>
      </w:r>
      <w:r>
        <w:rPr>
          <w:rFonts w:eastAsia="Times New Roman"/>
          <w:szCs w:val="24"/>
        </w:rPr>
        <w:t>. Α</w:t>
      </w:r>
      <w:r w:rsidRPr="00646E38">
        <w:rPr>
          <w:rFonts w:eastAsia="Times New Roman"/>
          <w:szCs w:val="24"/>
        </w:rPr>
        <w:t xml:space="preserve">υτό δεν υπάρχει στο μυαλό σας ότι </w:t>
      </w:r>
      <w:r>
        <w:rPr>
          <w:rFonts w:eastAsia="Times New Roman"/>
          <w:szCs w:val="24"/>
        </w:rPr>
        <w:t>μπορεί να</w:t>
      </w:r>
      <w:r w:rsidRPr="00646E38">
        <w:rPr>
          <w:rFonts w:eastAsia="Times New Roman"/>
          <w:szCs w:val="24"/>
        </w:rPr>
        <w:t xml:space="preserve"> συμβαίνει</w:t>
      </w:r>
      <w:r>
        <w:rPr>
          <w:rFonts w:eastAsia="Times New Roman"/>
          <w:szCs w:val="24"/>
        </w:rPr>
        <w:t>;</w:t>
      </w:r>
    </w:p>
    <w:p w14:paraId="1286CB5B" w14:textId="77777777" w:rsidR="000402FE" w:rsidRDefault="007623D8">
      <w:pPr>
        <w:spacing w:line="600" w:lineRule="auto"/>
        <w:ind w:firstLine="720"/>
        <w:jc w:val="both"/>
        <w:rPr>
          <w:rFonts w:eastAsia="Times New Roman"/>
          <w:szCs w:val="24"/>
        </w:rPr>
      </w:pPr>
      <w:r>
        <w:rPr>
          <w:rFonts w:eastAsia="Times New Roman"/>
          <w:szCs w:val="24"/>
        </w:rPr>
        <w:t>Ρ</w:t>
      </w:r>
      <w:r w:rsidRPr="00646E38">
        <w:rPr>
          <w:rFonts w:eastAsia="Times New Roman"/>
          <w:szCs w:val="24"/>
        </w:rPr>
        <w:t xml:space="preserve">ωτάτε τι θα κάνουν οι </w:t>
      </w:r>
      <w:r>
        <w:rPr>
          <w:rFonts w:eastAsia="Times New Roman"/>
          <w:szCs w:val="24"/>
        </w:rPr>
        <w:t>Β</w:t>
      </w:r>
      <w:r w:rsidRPr="00646E38">
        <w:rPr>
          <w:rFonts w:eastAsia="Times New Roman"/>
          <w:szCs w:val="24"/>
        </w:rPr>
        <w:t xml:space="preserve">ουλευτές </w:t>
      </w:r>
      <w:r>
        <w:rPr>
          <w:rFonts w:eastAsia="Times New Roman"/>
          <w:szCs w:val="24"/>
        </w:rPr>
        <w:t>σ</w:t>
      </w:r>
      <w:r w:rsidRPr="00646E38">
        <w:rPr>
          <w:rFonts w:eastAsia="Times New Roman"/>
          <w:szCs w:val="24"/>
        </w:rPr>
        <w:t xml:space="preserve">τη </w:t>
      </w:r>
      <w:r>
        <w:rPr>
          <w:rFonts w:eastAsia="Times New Roman"/>
          <w:szCs w:val="24"/>
        </w:rPr>
        <w:t>Σ</w:t>
      </w:r>
      <w:r w:rsidRPr="00646E38">
        <w:rPr>
          <w:rFonts w:eastAsia="Times New Roman"/>
          <w:szCs w:val="24"/>
        </w:rPr>
        <w:t xml:space="preserve">υμφωνία των Πρεσπών που </w:t>
      </w:r>
      <w:r>
        <w:rPr>
          <w:rFonts w:eastAsia="Times New Roman"/>
          <w:szCs w:val="24"/>
        </w:rPr>
        <w:t>θα στηρίξουν</w:t>
      </w:r>
      <w:r w:rsidRPr="00646E38">
        <w:rPr>
          <w:rFonts w:eastAsia="Times New Roman"/>
          <w:szCs w:val="24"/>
        </w:rPr>
        <w:t xml:space="preserve"> σήμερα την </w:t>
      </w:r>
      <w:r>
        <w:rPr>
          <w:rFonts w:eastAsia="Times New Roman"/>
          <w:szCs w:val="24"/>
        </w:rPr>
        <w:t>Κ</w:t>
      </w:r>
      <w:r w:rsidRPr="00646E38">
        <w:rPr>
          <w:rFonts w:eastAsia="Times New Roman"/>
          <w:szCs w:val="24"/>
        </w:rPr>
        <w:t>υβέρνηση</w:t>
      </w:r>
      <w:r>
        <w:rPr>
          <w:rFonts w:eastAsia="Times New Roman"/>
          <w:szCs w:val="24"/>
        </w:rPr>
        <w:t>. Σ</w:t>
      </w:r>
      <w:r w:rsidRPr="00646E38">
        <w:rPr>
          <w:rFonts w:eastAsia="Times New Roman"/>
          <w:szCs w:val="24"/>
        </w:rPr>
        <w:t>ήμερα συζητάμε την ψήφο εμπιστοσύνης</w:t>
      </w:r>
      <w:r>
        <w:rPr>
          <w:rFonts w:eastAsia="Times New Roman"/>
          <w:szCs w:val="24"/>
        </w:rPr>
        <w:t>. Ότ</w:t>
      </w:r>
      <w:r w:rsidRPr="00646E38">
        <w:rPr>
          <w:rFonts w:eastAsia="Times New Roman"/>
          <w:szCs w:val="24"/>
        </w:rPr>
        <w:t xml:space="preserve">αν θα </w:t>
      </w:r>
      <w:r>
        <w:rPr>
          <w:rFonts w:eastAsia="Times New Roman"/>
          <w:szCs w:val="24"/>
        </w:rPr>
        <w:t>έ</w:t>
      </w:r>
      <w:r w:rsidRPr="00646E38">
        <w:rPr>
          <w:rFonts w:eastAsia="Times New Roman"/>
          <w:szCs w:val="24"/>
        </w:rPr>
        <w:t xml:space="preserve">ρθει η </w:t>
      </w:r>
      <w:r>
        <w:rPr>
          <w:rFonts w:eastAsia="Times New Roman"/>
          <w:szCs w:val="24"/>
        </w:rPr>
        <w:t>Σ</w:t>
      </w:r>
      <w:r w:rsidRPr="00646E38">
        <w:rPr>
          <w:rFonts w:eastAsia="Times New Roman"/>
          <w:szCs w:val="24"/>
        </w:rPr>
        <w:t>υμφωνία των Πρεσπών</w:t>
      </w:r>
      <w:r>
        <w:rPr>
          <w:rFonts w:eastAsia="Times New Roman"/>
          <w:szCs w:val="24"/>
        </w:rPr>
        <w:t>,</w:t>
      </w:r>
      <w:r w:rsidRPr="00646E38">
        <w:rPr>
          <w:rFonts w:eastAsia="Times New Roman"/>
          <w:szCs w:val="24"/>
        </w:rPr>
        <w:t xml:space="preserve"> θα συζητήσουμε μία κρίσιμη </w:t>
      </w:r>
      <w:r w:rsidRPr="00646E38">
        <w:rPr>
          <w:rFonts w:eastAsia="Times New Roman"/>
          <w:szCs w:val="24"/>
        </w:rPr>
        <w:t>συμφωνία</w:t>
      </w:r>
      <w:r>
        <w:rPr>
          <w:rFonts w:eastAsia="Times New Roman"/>
          <w:szCs w:val="24"/>
        </w:rPr>
        <w:t>,</w:t>
      </w:r>
      <w:r w:rsidRPr="00646E38">
        <w:rPr>
          <w:rFonts w:eastAsia="Times New Roman"/>
          <w:szCs w:val="24"/>
        </w:rPr>
        <w:t xml:space="preserve"> κρίσιμη</w:t>
      </w:r>
      <w:r>
        <w:rPr>
          <w:rFonts w:eastAsia="Times New Roman"/>
          <w:szCs w:val="24"/>
        </w:rPr>
        <w:t>,</w:t>
      </w:r>
      <w:r w:rsidRPr="00646E38">
        <w:rPr>
          <w:rFonts w:eastAsia="Times New Roman"/>
          <w:szCs w:val="24"/>
        </w:rPr>
        <w:t xml:space="preserve"> πράγματ</w:t>
      </w:r>
      <w:r>
        <w:rPr>
          <w:rFonts w:eastAsia="Times New Roman"/>
          <w:szCs w:val="24"/>
        </w:rPr>
        <w:t>ι</w:t>
      </w:r>
      <w:r>
        <w:rPr>
          <w:rFonts w:eastAsia="Times New Roman"/>
          <w:szCs w:val="24"/>
        </w:rPr>
        <w:t>,</w:t>
      </w:r>
      <w:r>
        <w:rPr>
          <w:rFonts w:eastAsia="Times New Roman"/>
          <w:szCs w:val="24"/>
        </w:rPr>
        <w:t xml:space="preserve"> για τη</w:t>
      </w:r>
      <w:r w:rsidRPr="00646E38">
        <w:rPr>
          <w:rFonts w:eastAsia="Times New Roman"/>
          <w:szCs w:val="24"/>
        </w:rPr>
        <w:t xml:space="preserve"> χώρα</w:t>
      </w:r>
      <w:r>
        <w:rPr>
          <w:rFonts w:eastAsia="Times New Roman"/>
          <w:szCs w:val="24"/>
        </w:rPr>
        <w:t>,</w:t>
      </w:r>
      <w:r w:rsidRPr="00646E38">
        <w:rPr>
          <w:rFonts w:eastAsia="Times New Roman"/>
          <w:szCs w:val="24"/>
        </w:rPr>
        <w:t xml:space="preserve"> ένα κρίσιμο εθνικό θέμα</w:t>
      </w:r>
      <w:r>
        <w:rPr>
          <w:rFonts w:eastAsia="Times New Roman"/>
          <w:szCs w:val="24"/>
        </w:rPr>
        <w:t>. Ε</w:t>
      </w:r>
      <w:r w:rsidRPr="00646E38">
        <w:rPr>
          <w:rFonts w:eastAsia="Times New Roman"/>
          <w:szCs w:val="24"/>
        </w:rPr>
        <w:t>κεί φαντάζομαι</w:t>
      </w:r>
      <w:r>
        <w:rPr>
          <w:rFonts w:eastAsia="Times New Roman"/>
          <w:szCs w:val="24"/>
        </w:rPr>
        <w:t xml:space="preserve"> </w:t>
      </w:r>
      <w:r w:rsidRPr="00646E38">
        <w:rPr>
          <w:rFonts w:eastAsia="Times New Roman"/>
          <w:szCs w:val="24"/>
        </w:rPr>
        <w:t xml:space="preserve">ότι </w:t>
      </w:r>
      <w:r>
        <w:rPr>
          <w:rFonts w:eastAsia="Times New Roman"/>
          <w:szCs w:val="24"/>
        </w:rPr>
        <w:t>-ε</w:t>
      </w:r>
      <w:r w:rsidRPr="00646E38">
        <w:rPr>
          <w:rFonts w:eastAsia="Times New Roman"/>
          <w:szCs w:val="24"/>
        </w:rPr>
        <w:t xml:space="preserve">κτός αν </w:t>
      </w:r>
      <w:r>
        <w:rPr>
          <w:rFonts w:eastAsia="Times New Roman"/>
          <w:szCs w:val="24"/>
        </w:rPr>
        <w:t xml:space="preserve">θέσετε </w:t>
      </w:r>
      <w:r w:rsidRPr="00646E38">
        <w:rPr>
          <w:rFonts w:eastAsia="Times New Roman"/>
          <w:szCs w:val="24"/>
        </w:rPr>
        <w:t xml:space="preserve">όλοι σας θέμα κομματικής πειθαρχίας </w:t>
      </w:r>
      <w:r>
        <w:rPr>
          <w:rFonts w:eastAsia="Times New Roman"/>
          <w:szCs w:val="24"/>
        </w:rPr>
        <w:t>και αρχίσετε</w:t>
      </w:r>
      <w:r w:rsidRPr="00646E38">
        <w:rPr>
          <w:rFonts w:eastAsia="Times New Roman"/>
          <w:szCs w:val="24"/>
        </w:rPr>
        <w:t xml:space="preserve"> τις διαγραφές</w:t>
      </w:r>
      <w:r>
        <w:rPr>
          <w:rFonts w:eastAsia="Times New Roman"/>
          <w:szCs w:val="24"/>
        </w:rPr>
        <w:t>-</w:t>
      </w:r>
      <w:r w:rsidRPr="00646E38">
        <w:rPr>
          <w:rFonts w:eastAsia="Times New Roman"/>
          <w:szCs w:val="24"/>
        </w:rPr>
        <w:t xml:space="preserve"> </w:t>
      </w:r>
      <w:r>
        <w:rPr>
          <w:rFonts w:eastAsia="Times New Roman"/>
          <w:szCs w:val="24"/>
        </w:rPr>
        <w:t>οι Β</w:t>
      </w:r>
      <w:r w:rsidRPr="00646E38">
        <w:rPr>
          <w:rFonts w:eastAsia="Times New Roman"/>
          <w:szCs w:val="24"/>
        </w:rPr>
        <w:t>ουλευτές</w:t>
      </w:r>
      <w:r>
        <w:rPr>
          <w:rFonts w:eastAsia="Times New Roman"/>
          <w:szCs w:val="24"/>
        </w:rPr>
        <w:t>,</w:t>
      </w:r>
      <w:r w:rsidRPr="00646E38">
        <w:rPr>
          <w:rFonts w:eastAsia="Times New Roman"/>
          <w:szCs w:val="24"/>
        </w:rPr>
        <w:t xml:space="preserve"> έτσι όπως ορίζει το </w:t>
      </w:r>
      <w:r>
        <w:rPr>
          <w:rFonts w:eastAsia="Times New Roman"/>
          <w:szCs w:val="24"/>
        </w:rPr>
        <w:t>Σ</w:t>
      </w:r>
      <w:r w:rsidRPr="00646E38">
        <w:rPr>
          <w:rFonts w:eastAsia="Times New Roman"/>
          <w:szCs w:val="24"/>
        </w:rPr>
        <w:t>ύνταγμα</w:t>
      </w:r>
      <w:r>
        <w:rPr>
          <w:rFonts w:eastAsia="Times New Roman"/>
          <w:szCs w:val="24"/>
        </w:rPr>
        <w:t>,</w:t>
      </w:r>
      <w:r w:rsidRPr="00646E38">
        <w:rPr>
          <w:rFonts w:eastAsia="Times New Roman"/>
          <w:szCs w:val="24"/>
        </w:rPr>
        <w:t xml:space="preserve"> θα ψηφίσου</w:t>
      </w:r>
      <w:r>
        <w:rPr>
          <w:rFonts w:eastAsia="Times New Roman"/>
          <w:szCs w:val="24"/>
        </w:rPr>
        <w:t>ν με</w:t>
      </w:r>
      <w:r w:rsidRPr="00646E38">
        <w:rPr>
          <w:rFonts w:eastAsia="Times New Roman"/>
          <w:szCs w:val="24"/>
        </w:rPr>
        <w:t xml:space="preserve"> βάση τη συνείδησή τους και ο </w:t>
      </w:r>
      <w:r w:rsidRPr="00646E38">
        <w:rPr>
          <w:rFonts w:eastAsia="Times New Roman"/>
          <w:szCs w:val="24"/>
        </w:rPr>
        <w:t xml:space="preserve">καθένας θα πάρει </w:t>
      </w:r>
      <w:r>
        <w:rPr>
          <w:rFonts w:eastAsia="Times New Roman"/>
          <w:szCs w:val="24"/>
        </w:rPr>
        <w:t>την ευθύνη του. Όλοι και οι τριακόσιοι θα πάρουμε την ευθύνη μας απέναντι στην ιστορία, απέναντι σε αυτό που ο καθένας από εμάς αισθάνεται ως εθνικό και πατριωτικό καθήκον.</w:t>
      </w:r>
    </w:p>
    <w:p w14:paraId="1286CB5C" w14:textId="77777777" w:rsidR="000402FE" w:rsidRDefault="007623D8">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286CB5D" w14:textId="77777777" w:rsidR="000402FE" w:rsidRDefault="007623D8">
      <w:pPr>
        <w:spacing w:line="600" w:lineRule="auto"/>
        <w:ind w:firstLine="720"/>
        <w:jc w:val="both"/>
        <w:rPr>
          <w:rFonts w:eastAsia="Times New Roman"/>
          <w:szCs w:val="24"/>
        </w:rPr>
      </w:pPr>
      <w:r>
        <w:rPr>
          <w:rFonts w:eastAsia="Times New Roman"/>
          <w:szCs w:val="24"/>
        </w:rPr>
        <w:t>Διότι</w:t>
      </w:r>
      <w:r w:rsidRPr="00646E38">
        <w:rPr>
          <w:rFonts w:eastAsia="Times New Roman"/>
          <w:szCs w:val="24"/>
        </w:rPr>
        <w:t xml:space="preserve"> είναι άδικη η κρ</w:t>
      </w:r>
      <w:r w:rsidRPr="00646E38">
        <w:rPr>
          <w:rFonts w:eastAsia="Times New Roman"/>
          <w:szCs w:val="24"/>
        </w:rPr>
        <w:t>ιτική</w:t>
      </w:r>
      <w:r>
        <w:rPr>
          <w:rFonts w:eastAsia="Times New Roman"/>
          <w:szCs w:val="24"/>
        </w:rPr>
        <w:t>,</w:t>
      </w:r>
      <w:r w:rsidRPr="00646E38">
        <w:rPr>
          <w:rFonts w:eastAsia="Times New Roman"/>
          <w:szCs w:val="24"/>
        </w:rPr>
        <w:t xml:space="preserve"> </w:t>
      </w:r>
      <w:r>
        <w:rPr>
          <w:rFonts w:eastAsia="Times New Roman"/>
          <w:szCs w:val="24"/>
        </w:rPr>
        <w:t xml:space="preserve">ιδίως </w:t>
      </w:r>
      <w:r w:rsidRPr="00646E38">
        <w:rPr>
          <w:rFonts w:eastAsia="Times New Roman"/>
          <w:szCs w:val="24"/>
        </w:rPr>
        <w:t>όταν προέρχεται από κόμματα</w:t>
      </w:r>
      <w:r>
        <w:rPr>
          <w:rFonts w:eastAsia="Times New Roman"/>
          <w:szCs w:val="24"/>
        </w:rPr>
        <w:t xml:space="preserve"> τα οποία</w:t>
      </w:r>
      <w:r w:rsidRPr="00646E38">
        <w:rPr>
          <w:rFonts w:eastAsia="Times New Roman"/>
          <w:szCs w:val="24"/>
        </w:rPr>
        <w:t xml:space="preserve"> μαζί με </w:t>
      </w:r>
      <w:r>
        <w:rPr>
          <w:rFonts w:eastAsia="Times New Roman"/>
          <w:szCs w:val="24"/>
        </w:rPr>
        <w:t>ε</w:t>
      </w:r>
      <w:r w:rsidRPr="00646E38">
        <w:rPr>
          <w:rFonts w:eastAsia="Times New Roman"/>
          <w:szCs w:val="24"/>
        </w:rPr>
        <w:t>μάς</w:t>
      </w:r>
      <w:r>
        <w:rPr>
          <w:rFonts w:eastAsia="Times New Roman"/>
          <w:szCs w:val="24"/>
        </w:rPr>
        <w:t>,</w:t>
      </w:r>
      <w:r w:rsidRPr="00646E38">
        <w:rPr>
          <w:rFonts w:eastAsia="Times New Roman"/>
          <w:szCs w:val="24"/>
        </w:rPr>
        <w:t xml:space="preserve"> </w:t>
      </w:r>
      <w:r>
        <w:rPr>
          <w:rFonts w:eastAsia="Times New Roman"/>
          <w:szCs w:val="24"/>
        </w:rPr>
        <w:t>ψήφισαν</w:t>
      </w:r>
      <w:r w:rsidRPr="00646E38">
        <w:rPr>
          <w:rFonts w:eastAsia="Times New Roman"/>
          <w:szCs w:val="24"/>
        </w:rPr>
        <w:t xml:space="preserve"> μία σειρά από νομοσχέδια</w:t>
      </w:r>
      <w:r>
        <w:rPr>
          <w:rFonts w:eastAsia="Times New Roman"/>
          <w:szCs w:val="24"/>
        </w:rPr>
        <w:t>,</w:t>
      </w:r>
      <w:r w:rsidRPr="00646E38">
        <w:rPr>
          <w:rFonts w:eastAsia="Times New Roman"/>
          <w:szCs w:val="24"/>
        </w:rPr>
        <w:t xml:space="preserve"> χωρίς την παρουσία του κ</w:t>
      </w:r>
      <w:r>
        <w:rPr>
          <w:rFonts w:eastAsia="Times New Roman"/>
          <w:szCs w:val="24"/>
        </w:rPr>
        <w:t>.</w:t>
      </w:r>
      <w:r w:rsidRPr="00646E38">
        <w:rPr>
          <w:rFonts w:eastAsia="Times New Roman"/>
          <w:szCs w:val="24"/>
        </w:rPr>
        <w:t xml:space="preserve"> Καμμένου</w:t>
      </w:r>
      <w:r>
        <w:rPr>
          <w:rFonts w:eastAsia="Times New Roman"/>
          <w:szCs w:val="24"/>
        </w:rPr>
        <w:t>. Αυτή η Κυβέρνηση</w:t>
      </w:r>
      <w:r w:rsidRPr="00646E38">
        <w:rPr>
          <w:rFonts w:eastAsia="Times New Roman"/>
          <w:szCs w:val="24"/>
        </w:rPr>
        <w:t xml:space="preserve"> ψήφισε νόμο για την ιθαγένεια</w:t>
      </w:r>
      <w:r>
        <w:rPr>
          <w:rFonts w:eastAsia="Times New Roman"/>
          <w:szCs w:val="24"/>
        </w:rPr>
        <w:t xml:space="preserve">, για τα παιδιά που γεννιούνται στη χώρα </w:t>
      </w:r>
      <w:r w:rsidRPr="00646E38">
        <w:rPr>
          <w:rFonts w:eastAsia="Times New Roman"/>
          <w:szCs w:val="24"/>
        </w:rPr>
        <w:t>να αποκτούν την ιθαγένεια</w:t>
      </w:r>
      <w:r>
        <w:rPr>
          <w:rFonts w:eastAsia="Times New Roman"/>
          <w:szCs w:val="24"/>
        </w:rPr>
        <w:t>,</w:t>
      </w:r>
      <w:r w:rsidRPr="00646E38">
        <w:rPr>
          <w:rFonts w:eastAsia="Times New Roman"/>
          <w:szCs w:val="24"/>
        </w:rPr>
        <w:t xml:space="preserve"> χωρίς τον κ</w:t>
      </w:r>
      <w:r>
        <w:rPr>
          <w:rFonts w:eastAsia="Times New Roman"/>
          <w:szCs w:val="24"/>
        </w:rPr>
        <w:t>.</w:t>
      </w:r>
      <w:r w:rsidRPr="00646E38">
        <w:rPr>
          <w:rFonts w:eastAsia="Times New Roman"/>
          <w:szCs w:val="24"/>
        </w:rPr>
        <w:t xml:space="preserve"> Καμμένο</w:t>
      </w:r>
      <w:r>
        <w:rPr>
          <w:rFonts w:eastAsia="Times New Roman"/>
          <w:szCs w:val="24"/>
        </w:rPr>
        <w:t>,</w:t>
      </w:r>
      <w:r w:rsidRPr="00646E38">
        <w:rPr>
          <w:rFonts w:eastAsia="Times New Roman"/>
          <w:szCs w:val="24"/>
        </w:rPr>
        <w:t xml:space="preserve"> με ψήφους από τα δικά σας έδρανα</w:t>
      </w:r>
      <w:r>
        <w:rPr>
          <w:rFonts w:eastAsia="Times New Roman"/>
          <w:szCs w:val="24"/>
        </w:rPr>
        <w:t>. Α</w:t>
      </w:r>
      <w:r w:rsidRPr="00646E38">
        <w:rPr>
          <w:rFonts w:eastAsia="Times New Roman"/>
          <w:szCs w:val="24"/>
        </w:rPr>
        <w:t xml:space="preserve">υτή η </w:t>
      </w:r>
      <w:r>
        <w:rPr>
          <w:rFonts w:eastAsia="Times New Roman"/>
          <w:szCs w:val="24"/>
        </w:rPr>
        <w:t>Κ</w:t>
      </w:r>
      <w:r w:rsidRPr="00646E38">
        <w:rPr>
          <w:rFonts w:eastAsia="Times New Roman"/>
          <w:szCs w:val="24"/>
        </w:rPr>
        <w:t>υβέρνηση ψήφισε το σύμφωνο συμβίωσης</w:t>
      </w:r>
      <w:r>
        <w:rPr>
          <w:rFonts w:eastAsia="Times New Roman"/>
          <w:szCs w:val="24"/>
        </w:rPr>
        <w:t>. Α</w:t>
      </w:r>
      <w:r w:rsidRPr="00646E38">
        <w:rPr>
          <w:rFonts w:eastAsia="Times New Roman"/>
          <w:szCs w:val="24"/>
        </w:rPr>
        <w:t xml:space="preserve">υτή η </w:t>
      </w:r>
      <w:r>
        <w:rPr>
          <w:rFonts w:eastAsia="Times New Roman"/>
          <w:szCs w:val="24"/>
        </w:rPr>
        <w:t>Κ</w:t>
      </w:r>
      <w:r w:rsidRPr="00646E38">
        <w:rPr>
          <w:rFonts w:eastAsia="Times New Roman"/>
          <w:szCs w:val="24"/>
        </w:rPr>
        <w:t xml:space="preserve">υβέρνηση ψήφισε την ταυτότητα φύλου με δικούς σας </w:t>
      </w:r>
      <w:r>
        <w:rPr>
          <w:rFonts w:eastAsia="Times New Roman"/>
          <w:szCs w:val="24"/>
        </w:rPr>
        <w:t>Β</w:t>
      </w:r>
      <w:r w:rsidRPr="00646E38">
        <w:rPr>
          <w:rFonts w:eastAsia="Times New Roman"/>
          <w:szCs w:val="24"/>
        </w:rPr>
        <w:t>ουλευτές</w:t>
      </w:r>
      <w:r>
        <w:rPr>
          <w:rFonts w:eastAsia="Times New Roman"/>
          <w:szCs w:val="24"/>
        </w:rPr>
        <w:t>. Τότε σε όλα</w:t>
      </w:r>
      <w:r w:rsidRPr="00646E38">
        <w:rPr>
          <w:rFonts w:eastAsia="Times New Roman"/>
          <w:szCs w:val="24"/>
        </w:rPr>
        <w:t xml:space="preserve"> αυτά τα νομοσχέδια</w:t>
      </w:r>
      <w:r>
        <w:rPr>
          <w:rFonts w:eastAsia="Times New Roman"/>
          <w:szCs w:val="24"/>
        </w:rPr>
        <w:t xml:space="preserve"> δεν υπήρχε ζήτημα δεδηλωμένης, δ</w:t>
      </w:r>
      <w:r w:rsidRPr="00646E38">
        <w:rPr>
          <w:rFonts w:eastAsia="Times New Roman"/>
          <w:szCs w:val="24"/>
        </w:rPr>
        <w:t>ημοκρατίας</w:t>
      </w:r>
      <w:r>
        <w:rPr>
          <w:rFonts w:eastAsia="Times New Roman"/>
          <w:szCs w:val="24"/>
        </w:rPr>
        <w:t>,</w:t>
      </w:r>
      <w:r w:rsidRPr="00646E38">
        <w:rPr>
          <w:rFonts w:eastAsia="Times New Roman"/>
          <w:szCs w:val="24"/>
        </w:rPr>
        <w:t xml:space="preserve"> πολιτικό </w:t>
      </w:r>
      <w:r w:rsidRPr="00646E38">
        <w:rPr>
          <w:rFonts w:eastAsia="Times New Roman"/>
          <w:szCs w:val="24"/>
        </w:rPr>
        <w:t>ζήτημα</w:t>
      </w:r>
      <w:r>
        <w:rPr>
          <w:rFonts w:eastAsia="Times New Roman"/>
          <w:szCs w:val="24"/>
        </w:rPr>
        <w:t>,</w:t>
      </w:r>
      <w:r w:rsidRPr="00646E38">
        <w:rPr>
          <w:rFonts w:eastAsia="Times New Roman"/>
          <w:szCs w:val="24"/>
        </w:rPr>
        <w:t xml:space="preserve"> όταν ο Καμμένος </w:t>
      </w:r>
      <w:r>
        <w:rPr>
          <w:rFonts w:eastAsia="Times New Roman"/>
          <w:szCs w:val="24"/>
        </w:rPr>
        <w:t>δ</w:t>
      </w:r>
      <w:r w:rsidRPr="00646E38">
        <w:rPr>
          <w:rFonts w:eastAsia="Times New Roman"/>
          <w:szCs w:val="24"/>
        </w:rPr>
        <w:t>εν ψήφιζ</w:t>
      </w:r>
      <w:r>
        <w:rPr>
          <w:rFonts w:eastAsia="Times New Roman"/>
          <w:szCs w:val="24"/>
        </w:rPr>
        <w:t>ε. Υπ</w:t>
      </w:r>
      <w:r w:rsidRPr="00646E38">
        <w:rPr>
          <w:rFonts w:eastAsia="Times New Roman"/>
          <w:szCs w:val="24"/>
        </w:rPr>
        <w:t>άρχ</w:t>
      </w:r>
      <w:r>
        <w:rPr>
          <w:rFonts w:eastAsia="Times New Roman"/>
          <w:szCs w:val="24"/>
        </w:rPr>
        <w:t>ει</w:t>
      </w:r>
      <w:r w:rsidRPr="00646E38">
        <w:rPr>
          <w:rFonts w:eastAsia="Times New Roman"/>
          <w:szCs w:val="24"/>
        </w:rPr>
        <w:t xml:space="preserve"> για τις Πρέσπες </w:t>
      </w:r>
      <w:r>
        <w:rPr>
          <w:rFonts w:eastAsia="Times New Roman"/>
          <w:szCs w:val="24"/>
        </w:rPr>
        <w:t>τ</w:t>
      </w:r>
      <w:r w:rsidRPr="00646E38">
        <w:rPr>
          <w:rFonts w:eastAsia="Times New Roman"/>
          <w:szCs w:val="24"/>
        </w:rPr>
        <w:t>ο ζήτημα αυτό</w:t>
      </w:r>
      <w:r>
        <w:rPr>
          <w:rFonts w:eastAsia="Times New Roman"/>
          <w:szCs w:val="24"/>
        </w:rPr>
        <w:t>.</w:t>
      </w:r>
    </w:p>
    <w:p w14:paraId="1286CB5E" w14:textId="77777777" w:rsidR="000402FE" w:rsidRDefault="007623D8">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1286CB5F" w14:textId="77777777" w:rsidR="000402FE" w:rsidRDefault="007623D8">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Κύριοι συνάδελφοι, σας παρακαλώ.</w:t>
      </w:r>
    </w:p>
    <w:p w14:paraId="1286CB60" w14:textId="77777777" w:rsidR="000402FE" w:rsidRDefault="007623D8">
      <w:pPr>
        <w:spacing w:line="600" w:lineRule="auto"/>
        <w:ind w:firstLine="720"/>
        <w:jc w:val="both"/>
        <w:rPr>
          <w:rFonts w:eastAsia="Times New Roman"/>
          <w:szCs w:val="24"/>
        </w:rPr>
      </w:pPr>
      <w:r>
        <w:rPr>
          <w:rFonts w:eastAsia="Times New Roman"/>
          <w:b/>
          <w:szCs w:val="24"/>
        </w:rPr>
        <w:t>ΑΛΕΞΗΣ ΤΣΙΠΡΑΣ (Πρόεδρος της Κυβέρνησης και Υπουργός Εξωτερικών):</w:t>
      </w:r>
      <w:r>
        <w:rPr>
          <w:rFonts w:eastAsia="Times New Roman"/>
          <w:szCs w:val="24"/>
        </w:rPr>
        <w:t xml:space="preserve"> Κυρίε</w:t>
      </w:r>
      <w:r>
        <w:rPr>
          <w:rFonts w:eastAsia="Times New Roman"/>
          <w:szCs w:val="24"/>
        </w:rPr>
        <w:t>ς και κύριοι Β</w:t>
      </w:r>
      <w:r w:rsidRPr="00646E38">
        <w:rPr>
          <w:rFonts w:eastAsia="Times New Roman"/>
          <w:szCs w:val="24"/>
        </w:rPr>
        <w:t>ουλευτές</w:t>
      </w:r>
      <w:r>
        <w:rPr>
          <w:rFonts w:eastAsia="Times New Roman"/>
          <w:szCs w:val="24"/>
        </w:rPr>
        <w:t>,</w:t>
      </w:r>
      <w:r w:rsidRPr="00646E38">
        <w:rPr>
          <w:rFonts w:eastAsia="Times New Roman"/>
          <w:szCs w:val="24"/>
        </w:rPr>
        <w:t xml:space="preserve"> εγώ επαναλαμβάνω</w:t>
      </w:r>
      <w:r>
        <w:rPr>
          <w:rFonts w:eastAsia="Times New Roman"/>
          <w:szCs w:val="24"/>
        </w:rPr>
        <w:t xml:space="preserve"> το εξής. Α</w:t>
      </w:r>
      <w:r w:rsidRPr="00646E38">
        <w:rPr>
          <w:rFonts w:eastAsia="Times New Roman"/>
          <w:szCs w:val="24"/>
        </w:rPr>
        <w:t>δικείτ</w:t>
      </w:r>
      <w:r>
        <w:rPr>
          <w:rFonts w:eastAsia="Times New Roman"/>
          <w:szCs w:val="24"/>
        </w:rPr>
        <w:t>ε τους εαυτούς σας με αυτή</w:t>
      </w:r>
      <w:r w:rsidRPr="00646E38">
        <w:rPr>
          <w:rFonts w:eastAsia="Times New Roman"/>
          <w:szCs w:val="24"/>
        </w:rPr>
        <w:t xml:space="preserve"> την κριτική</w:t>
      </w:r>
      <w:r>
        <w:rPr>
          <w:rFonts w:eastAsia="Times New Roman"/>
          <w:szCs w:val="24"/>
        </w:rPr>
        <w:t>. Αδικείτε τους εαυτούς σας, πρώτα απ’ όλα, γ</w:t>
      </w:r>
      <w:r w:rsidRPr="00646E38">
        <w:rPr>
          <w:rFonts w:eastAsia="Times New Roman"/>
          <w:szCs w:val="24"/>
        </w:rPr>
        <w:t>ιατί αρνείστε να κάνετε μ</w:t>
      </w:r>
      <w:r>
        <w:rPr>
          <w:rFonts w:eastAsia="Times New Roman"/>
          <w:szCs w:val="24"/>
        </w:rPr>
        <w:t>ι</w:t>
      </w:r>
      <w:r w:rsidRPr="00646E38">
        <w:rPr>
          <w:rFonts w:eastAsia="Times New Roman"/>
          <w:szCs w:val="24"/>
        </w:rPr>
        <w:t>α στοιχειωδώς σοβαρή πολιτική ανάλυση ότι η έξοδος από</w:t>
      </w:r>
      <w:r>
        <w:rPr>
          <w:rFonts w:eastAsia="Times New Roman"/>
          <w:szCs w:val="24"/>
        </w:rPr>
        <w:t xml:space="preserve"> τα</w:t>
      </w:r>
      <w:r w:rsidRPr="00646E38">
        <w:rPr>
          <w:rFonts w:eastAsia="Times New Roman"/>
          <w:szCs w:val="24"/>
        </w:rPr>
        <w:t xml:space="preserve"> μνημόνια</w:t>
      </w:r>
      <w:r>
        <w:rPr>
          <w:rFonts w:eastAsia="Times New Roman"/>
          <w:szCs w:val="24"/>
        </w:rPr>
        <w:t>,</w:t>
      </w:r>
      <w:r w:rsidRPr="00646E38">
        <w:rPr>
          <w:rFonts w:eastAsia="Times New Roman"/>
          <w:szCs w:val="24"/>
        </w:rPr>
        <w:t xml:space="preserve"> έχ</w:t>
      </w:r>
      <w:r>
        <w:rPr>
          <w:rFonts w:eastAsia="Times New Roman"/>
          <w:szCs w:val="24"/>
        </w:rPr>
        <w:t>ει φέρει στην επιφάν</w:t>
      </w:r>
      <w:r>
        <w:rPr>
          <w:rFonts w:eastAsia="Times New Roman"/>
          <w:szCs w:val="24"/>
        </w:rPr>
        <w:t>εια ξανά τις βασικές διαχωριστικές γραμ</w:t>
      </w:r>
      <w:r w:rsidRPr="00646E38">
        <w:rPr>
          <w:rFonts w:eastAsia="Times New Roman"/>
          <w:szCs w:val="24"/>
        </w:rPr>
        <w:t>μές που διαχρονικά υπάρχουν στο πολιτικό σύστημα</w:t>
      </w:r>
      <w:r>
        <w:rPr>
          <w:rFonts w:eastAsia="Times New Roman"/>
          <w:szCs w:val="24"/>
        </w:rPr>
        <w:t xml:space="preserve">. </w:t>
      </w:r>
    </w:p>
    <w:p w14:paraId="1286CB61" w14:textId="77777777" w:rsidR="000402FE" w:rsidRDefault="007623D8">
      <w:pPr>
        <w:spacing w:line="600" w:lineRule="auto"/>
        <w:ind w:firstLine="720"/>
        <w:jc w:val="both"/>
        <w:rPr>
          <w:rFonts w:eastAsia="Times New Roman"/>
          <w:szCs w:val="24"/>
        </w:rPr>
      </w:pPr>
      <w:r>
        <w:rPr>
          <w:rFonts w:eastAsia="Times New Roman"/>
          <w:szCs w:val="24"/>
        </w:rPr>
        <w:t>Α</w:t>
      </w:r>
      <w:r w:rsidRPr="00646E38">
        <w:rPr>
          <w:rFonts w:eastAsia="Times New Roman"/>
          <w:szCs w:val="24"/>
        </w:rPr>
        <w:t xml:space="preserve">δυνατείτε να καταλάβετε ότι πλέον η ελληνική οικονομία </w:t>
      </w:r>
      <w:r>
        <w:rPr>
          <w:rFonts w:eastAsia="Times New Roman"/>
          <w:szCs w:val="24"/>
        </w:rPr>
        <w:t>έ</w:t>
      </w:r>
      <w:r w:rsidRPr="00646E38">
        <w:rPr>
          <w:rFonts w:eastAsia="Times New Roman"/>
          <w:szCs w:val="24"/>
        </w:rPr>
        <w:t xml:space="preserve">χει ολοκληρώσει τον κύκλο της δημοσιονομικής προσαρμογής </w:t>
      </w:r>
      <w:r>
        <w:rPr>
          <w:rFonts w:eastAsia="Times New Roman"/>
          <w:szCs w:val="24"/>
        </w:rPr>
        <w:t xml:space="preserve">κι </w:t>
      </w:r>
      <w:r w:rsidRPr="00646E38">
        <w:rPr>
          <w:rFonts w:eastAsia="Times New Roman"/>
          <w:szCs w:val="24"/>
        </w:rPr>
        <w:t>έχει πλέον σταθεροποιηθεί</w:t>
      </w:r>
      <w:r>
        <w:rPr>
          <w:rFonts w:eastAsia="Times New Roman"/>
          <w:szCs w:val="24"/>
        </w:rPr>
        <w:t>,</w:t>
      </w:r>
      <w:r w:rsidRPr="00646E38">
        <w:rPr>
          <w:rFonts w:eastAsia="Times New Roman"/>
          <w:szCs w:val="24"/>
        </w:rPr>
        <w:t xml:space="preserve"> ότι η εμπιστοσύνη και </w:t>
      </w:r>
      <w:r>
        <w:rPr>
          <w:rFonts w:eastAsia="Times New Roman"/>
          <w:szCs w:val="24"/>
        </w:rPr>
        <w:t xml:space="preserve">η </w:t>
      </w:r>
      <w:r w:rsidRPr="00646E38">
        <w:rPr>
          <w:rFonts w:eastAsia="Times New Roman"/>
          <w:szCs w:val="24"/>
        </w:rPr>
        <w:t>αξιοπιστία της χώρας έχει αποκατασταθεί</w:t>
      </w:r>
      <w:r>
        <w:rPr>
          <w:rFonts w:eastAsia="Times New Roman"/>
          <w:szCs w:val="24"/>
        </w:rPr>
        <w:t xml:space="preserve">, ότι </w:t>
      </w:r>
      <w:r w:rsidRPr="00646E38">
        <w:rPr>
          <w:rFonts w:eastAsia="Times New Roman"/>
          <w:szCs w:val="24"/>
        </w:rPr>
        <w:t>το ελληνικό χρέος έχει ρυθμιστεί και είναι βιώσιμο</w:t>
      </w:r>
      <w:r>
        <w:rPr>
          <w:rFonts w:eastAsia="Times New Roman"/>
          <w:szCs w:val="24"/>
        </w:rPr>
        <w:t>,</w:t>
      </w:r>
      <w:r w:rsidRPr="00646E38">
        <w:rPr>
          <w:rFonts w:eastAsia="Times New Roman"/>
          <w:szCs w:val="24"/>
        </w:rPr>
        <w:t xml:space="preserve"> ότι οι χρηματοδοτικές ανάγκες της χώρας είναι εξασφαλισμένες και τα ελληνικά </w:t>
      </w:r>
      <w:r>
        <w:rPr>
          <w:rFonts w:eastAsia="Times New Roman"/>
          <w:szCs w:val="24"/>
        </w:rPr>
        <w:t>ομόλογα</w:t>
      </w:r>
      <w:r w:rsidRPr="00646E38">
        <w:rPr>
          <w:rFonts w:eastAsia="Times New Roman"/>
          <w:szCs w:val="24"/>
        </w:rPr>
        <w:t xml:space="preserve"> έχουν επιστρέψει στα προ κρίσης επίπεδα</w:t>
      </w:r>
      <w:r>
        <w:rPr>
          <w:rFonts w:eastAsia="Times New Roman"/>
          <w:szCs w:val="24"/>
        </w:rPr>
        <w:t>. Κ</w:t>
      </w:r>
      <w:r w:rsidRPr="00646E38">
        <w:rPr>
          <w:rFonts w:eastAsia="Times New Roman"/>
          <w:szCs w:val="24"/>
        </w:rPr>
        <w:t>αι τώρα πλέον</w:t>
      </w:r>
      <w:r>
        <w:rPr>
          <w:rFonts w:eastAsia="Times New Roman"/>
          <w:szCs w:val="24"/>
        </w:rPr>
        <w:t xml:space="preserve"> τα μεγάλα, τα κρ</w:t>
      </w:r>
      <w:r>
        <w:rPr>
          <w:rFonts w:eastAsia="Times New Roman"/>
          <w:szCs w:val="24"/>
        </w:rPr>
        <w:t>ίσιμα μεγάλα ζητήματα που αναδιέταξαν όλο</w:t>
      </w:r>
      <w:r w:rsidRPr="00646E38">
        <w:rPr>
          <w:rFonts w:eastAsia="Times New Roman"/>
          <w:szCs w:val="24"/>
        </w:rPr>
        <w:t xml:space="preserve"> το πολιτικό σύστημα το </w:t>
      </w:r>
      <w:r>
        <w:rPr>
          <w:rFonts w:eastAsia="Times New Roman"/>
          <w:szCs w:val="24"/>
        </w:rPr>
        <w:t xml:space="preserve">2010, το 2012 </w:t>
      </w:r>
      <w:r w:rsidRPr="00646E38">
        <w:rPr>
          <w:rFonts w:eastAsia="Times New Roman"/>
          <w:szCs w:val="24"/>
        </w:rPr>
        <w:t>έχουν επιλυθεί</w:t>
      </w:r>
      <w:r>
        <w:rPr>
          <w:rFonts w:eastAsia="Times New Roman"/>
          <w:szCs w:val="24"/>
        </w:rPr>
        <w:t>,</w:t>
      </w:r>
      <w:r w:rsidRPr="00646E38">
        <w:rPr>
          <w:rFonts w:eastAsia="Times New Roman"/>
          <w:szCs w:val="24"/>
        </w:rPr>
        <w:t xml:space="preserve"> και τα πολιτικά διλήμματα μπαίνουν με άλλο</w:t>
      </w:r>
      <w:r>
        <w:rPr>
          <w:rFonts w:eastAsia="Times New Roman"/>
          <w:szCs w:val="24"/>
        </w:rPr>
        <w:t xml:space="preserve">ν τρόπο ξεκάθαρο. Και οι Βουλευτές καλούνται να αποφασίσουν. Δεν έχουν </w:t>
      </w:r>
      <w:r w:rsidRPr="00646E38">
        <w:rPr>
          <w:rFonts w:eastAsia="Times New Roman"/>
          <w:szCs w:val="24"/>
        </w:rPr>
        <w:t xml:space="preserve">πάθει επιδημία οι </w:t>
      </w:r>
      <w:r>
        <w:rPr>
          <w:rFonts w:eastAsia="Times New Roman"/>
          <w:szCs w:val="24"/>
        </w:rPr>
        <w:t>Β</w:t>
      </w:r>
      <w:r w:rsidRPr="00646E38">
        <w:rPr>
          <w:rFonts w:eastAsia="Times New Roman"/>
          <w:szCs w:val="24"/>
        </w:rPr>
        <w:t>ουλευτές</w:t>
      </w:r>
      <w:r>
        <w:rPr>
          <w:rFonts w:eastAsia="Times New Roman"/>
          <w:szCs w:val="24"/>
        </w:rPr>
        <w:t>.</w:t>
      </w:r>
    </w:p>
    <w:p w14:paraId="1286CB62" w14:textId="77777777" w:rsidR="000402FE" w:rsidRDefault="007623D8">
      <w:pPr>
        <w:spacing w:line="600" w:lineRule="auto"/>
        <w:ind w:firstLine="720"/>
        <w:jc w:val="both"/>
        <w:rPr>
          <w:rFonts w:eastAsia="Times New Roman"/>
          <w:szCs w:val="24"/>
        </w:rPr>
      </w:pPr>
      <w:r>
        <w:rPr>
          <w:rFonts w:eastAsia="Times New Roman"/>
          <w:szCs w:val="24"/>
        </w:rPr>
        <w:t>Η</w:t>
      </w:r>
      <w:r w:rsidRPr="00646E38">
        <w:rPr>
          <w:rFonts w:eastAsia="Times New Roman"/>
          <w:szCs w:val="24"/>
        </w:rPr>
        <w:t xml:space="preserve"> μετατόπιση της Νέας Δημοκρατίας</w:t>
      </w:r>
      <w:r>
        <w:rPr>
          <w:rFonts w:eastAsia="Times New Roman"/>
          <w:szCs w:val="24"/>
        </w:rPr>
        <w:t>, ε</w:t>
      </w:r>
      <w:r w:rsidRPr="00646E38">
        <w:rPr>
          <w:rFonts w:eastAsia="Times New Roman"/>
          <w:szCs w:val="24"/>
        </w:rPr>
        <w:t xml:space="preserve">πίσης </w:t>
      </w:r>
      <w:r>
        <w:rPr>
          <w:rFonts w:eastAsia="Times New Roman"/>
          <w:szCs w:val="24"/>
        </w:rPr>
        <w:t>-</w:t>
      </w:r>
      <w:r w:rsidRPr="00646E38">
        <w:rPr>
          <w:rFonts w:eastAsia="Times New Roman"/>
          <w:szCs w:val="24"/>
        </w:rPr>
        <w:t>την περιέγραψα πριν</w:t>
      </w:r>
      <w:r>
        <w:rPr>
          <w:rFonts w:eastAsia="Times New Roman"/>
          <w:szCs w:val="24"/>
        </w:rPr>
        <w:t>-</w:t>
      </w:r>
      <w:r w:rsidRPr="00646E38">
        <w:rPr>
          <w:rFonts w:eastAsia="Times New Roman"/>
          <w:szCs w:val="24"/>
        </w:rPr>
        <w:t xml:space="preserve"> προς τα άκρα της δεξιάς </w:t>
      </w:r>
      <w:r>
        <w:rPr>
          <w:rFonts w:eastAsia="Times New Roman"/>
          <w:szCs w:val="24"/>
        </w:rPr>
        <w:t xml:space="preserve">ρητορικής </w:t>
      </w:r>
      <w:r w:rsidRPr="00646E38">
        <w:rPr>
          <w:rFonts w:eastAsia="Times New Roman"/>
          <w:szCs w:val="24"/>
        </w:rPr>
        <w:t xml:space="preserve">δημιουργεί </w:t>
      </w:r>
      <w:r>
        <w:rPr>
          <w:rFonts w:eastAsia="Times New Roman"/>
          <w:szCs w:val="24"/>
        </w:rPr>
        <w:t xml:space="preserve">ένα </w:t>
      </w:r>
      <w:r w:rsidRPr="00646E38">
        <w:rPr>
          <w:rFonts w:eastAsia="Times New Roman"/>
          <w:szCs w:val="24"/>
        </w:rPr>
        <w:t>τεράστιο κενό</w:t>
      </w:r>
      <w:r>
        <w:rPr>
          <w:rFonts w:eastAsia="Times New Roman"/>
          <w:szCs w:val="24"/>
        </w:rPr>
        <w:t>,</w:t>
      </w:r>
      <w:r w:rsidRPr="00646E38">
        <w:rPr>
          <w:rFonts w:eastAsia="Times New Roman"/>
          <w:szCs w:val="24"/>
        </w:rPr>
        <w:t xml:space="preserve"> σε αυτό που ονομάζ</w:t>
      </w:r>
      <w:r>
        <w:rPr>
          <w:rFonts w:eastAsia="Times New Roman"/>
          <w:szCs w:val="24"/>
        </w:rPr>
        <w:t>α</w:t>
      </w:r>
      <w:r w:rsidRPr="00646E38">
        <w:rPr>
          <w:rFonts w:eastAsia="Times New Roman"/>
          <w:szCs w:val="24"/>
        </w:rPr>
        <w:t xml:space="preserve">με </w:t>
      </w:r>
      <w:r>
        <w:rPr>
          <w:rFonts w:eastAsia="Times New Roman"/>
          <w:szCs w:val="24"/>
        </w:rPr>
        <w:t>«</w:t>
      </w:r>
      <w:r w:rsidRPr="00646E38">
        <w:rPr>
          <w:rFonts w:eastAsia="Times New Roman"/>
          <w:szCs w:val="24"/>
        </w:rPr>
        <w:t>μεσαίο χώρο</w:t>
      </w:r>
      <w:r>
        <w:rPr>
          <w:rFonts w:eastAsia="Times New Roman"/>
          <w:szCs w:val="24"/>
        </w:rPr>
        <w:t>». Δ</w:t>
      </w:r>
      <w:r w:rsidRPr="00646E38">
        <w:rPr>
          <w:rFonts w:eastAsia="Times New Roman"/>
          <w:szCs w:val="24"/>
        </w:rPr>
        <w:t>εν εκφράζ</w:t>
      </w:r>
      <w:r>
        <w:rPr>
          <w:rFonts w:eastAsia="Times New Roman"/>
          <w:szCs w:val="24"/>
        </w:rPr>
        <w:t>ε</w:t>
      </w:r>
      <w:r w:rsidRPr="00646E38">
        <w:rPr>
          <w:rFonts w:eastAsia="Times New Roman"/>
          <w:szCs w:val="24"/>
        </w:rPr>
        <w:t>ται από πουθενά</w:t>
      </w:r>
      <w:r>
        <w:rPr>
          <w:rFonts w:eastAsia="Times New Roman"/>
          <w:szCs w:val="24"/>
        </w:rPr>
        <w:t>.</w:t>
      </w:r>
    </w:p>
    <w:p w14:paraId="1286CB63" w14:textId="77777777" w:rsidR="000402FE" w:rsidRDefault="007623D8">
      <w:pPr>
        <w:spacing w:line="600" w:lineRule="auto"/>
        <w:ind w:firstLine="720"/>
        <w:jc w:val="both"/>
        <w:rPr>
          <w:rFonts w:eastAsia="Times New Roman"/>
          <w:szCs w:val="24"/>
        </w:rPr>
      </w:pPr>
      <w:r>
        <w:rPr>
          <w:rFonts w:eastAsia="Times New Roman"/>
          <w:szCs w:val="24"/>
        </w:rPr>
        <w:t>Β</w:t>
      </w:r>
      <w:r>
        <w:rPr>
          <w:rFonts w:eastAsia="Times New Roman"/>
          <w:szCs w:val="24"/>
        </w:rPr>
        <w:t>εβαίως άκουσα την ομιλία της κ</w:t>
      </w:r>
      <w:r>
        <w:rPr>
          <w:rFonts w:eastAsia="Times New Roman"/>
          <w:szCs w:val="24"/>
        </w:rPr>
        <w:t>.</w:t>
      </w:r>
      <w:r>
        <w:rPr>
          <w:rFonts w:eastAsia="Times New Roman"/>
          <w:szCs w:val="24"/>
        </w:rPr>
        <w:t xml:space="preserve"> Γεννηματά χθες και σήμερα και τ</w:t>
      </w:r>
      <w:r>
        <w:rPr>
          <w:rFonts w:eastAsia="Times New Roman"/>
          <w:szCs w:val="24"/>
        </w:rPr>
        <w:t>ου ΚΙΝΑΛ</w:t>
      </w:r>
      <w:r>
        <w:rPr>
          <w:rFonts w:eastAsia="Times New Roman"/>
          <w:szCs w:val="24"/>
        </w:rPr>
        <w:t>,</w:t>
      </w:r>
      <w:r>
        <w:rPr>
          <w:rFonts w:eastAsia="Times New Roman"/>
          <w:szCs w:val="24"/>
        </w:rPr>
        <w:t xml:space="preserve"> και είναι</w:t>
      </w:r>
      <w:r w:rsidRPr="00646E38">
        <w:rPr>
          <w:rFonts w:eastAsia="Times New Roman"/>
          <w:szCs w:val="24"/>
        </w:rPr>
        <w:t xml:space="preserve"> λες</w:t>
      </w:r>
      <w:r>
        <w:rPr>
          <w:rFonts w:eastAsia="Times New Roman"/>
          <w:szCs w:val="24"/>
        </w:rPr>
        <w:t xml:space="preserve"> και την γράφει ο ίδιος με τον κ. Μητσοτάκη, λες κι</w:t>
      </w:r>
      <w:r w:rsidRPr="00646E38">
        <w:rPr>
          <w:rFonts w:eastAsia="Times New Roman"/>
          <w:szCs w:val="24"/>
        </w:rPr>
        <w:t xml:space="preserve"> έχουν τον ίδιο </w:t>
      </w:r>
      <w:r>
        <w:rPr>
          <w:rFonts w:eastAsia="Times New Roman"/>
          <w:szCs w:val="24"/>
        </w:rPr>
        <w:t xml:space="preserve">λογογράφο. Χρησιμοποίησαν τα </w:t>
      </w:r>
      <w:r w:rsidRPr="00646E38">
        <w:rPr>
          <w:rFonts w:eastAsia="Times New Roman"/>
          <w:szCs w:val="24"/>
        </w:rPr>
        <w:t>ίδια επιχειρήματα</w:t>
      </w:r>
      <w:r>
        <w:rPr>
          <w:rFonts w:eastAsia="Times New Roman"/>
          <w:szCs w:val="24"/>
        </w:rPr>
        <w:t xml:space="preserve">. Απόλυτη ταύτιση. Αυτή η στοίχιση, λοιπόν, </w:t>
      </w:r>
      <w:r w:rsidRPr="00646E38">
        <w:rPr>
          <w:rFonts w:eastAsia="Times New Roman"/>
          <w:szCs w:val="24"/>
        </w:rPr>
        <w:t>όχι με τη Νέα Δη</w:t>
      </w:r>
      <w:r>
        <w:rPr>
          <w:rFonts w:eastAsia="Times New Roman"/>
          <w:szCs w:val="24"/>
        </w:rPr>
        <w:t xml:space="preserve">μοκρατία που κάποτε ήταν </w:t>
      </w:r>
      <w:r w:rsidRPr="00646E38">
        <w:rPr>
          <w:rFonts w:eastAsia="Times New Roman"/>
          <w:szCs w:val="24"/>
        </w:rPr>
        <w:t>κεντροδεξιά</w:t>
      </w:r>
      <w:r>
        <w:rPr>
          <w:rFonts w:eastAsia="Times New Roman"/>
          <w:szCs w:val="24"/>
        </w:rPr>
        <w:t xml:space="preserve"> αλλά με </w:t>
      </w:r>
      <w:r w:rsidRPr="00646E38">
        <w:rPr>
          <w:rFonts w:eastAsia="Times New Roman"/>
          <w:szCs w:val="24"/>
        </w:rPr>
        <w:t xml:space="preserve">μία </w:t>
      </w:r>
      <w:r>
        <w:rPr>
          <w:rFonts w:eastAsia="Times New Roman"/>
          <w:szCs w:val="24"/>
        </w:rPr>
        <w:t>Νέα Δημοκρα</w:t>
      </w:r>
      <w:r>
        <w:rPr>
          <w:rFonts w:eastAsia="Times New Roman"/>
          <w:szCs w:val="24"/>
        </w:rPr>
        <w:t xml:space="preserve">τία </w:t>
      </w:r>
      <w:r w:rsidRPr="00646E38">
        <w:rPr>
          <w:rFonts w:eastAsia="Times New Roman"/>
          <w:szCs w:val="24"/>
        </w:rPr>
        <w:t>που έχει μετατοπιστεί στα άκρα</w:t>
      </w:r>
      <w:r>
        <w:rPr>
          <w:rFonts w:eastAsia="Times New Roman"/>
          <w:szCs w:val="24"/>
        </w:rPr>
        <w:t xml:space="preserve">, αφήνει τεράστιο χώρο και στον χώρο </w:t>
      </w:r>
      <w:r w:rsidRPr="00646E38">
        <w:rPr>
          <w:rFonts w:eastAsia="Times New Roman"/>
          <w:szCs w:val="24"/>
        </w:rPr>
        <w:t xml:space="preserve">της </w:t>
      </w:r>
      <w:r>
        <w:rPr>
          <w:rFonts w:eastAsia="Times New Roman"/>
          <w:szCs w:val="24"/>
        </w:rPr>
        <w:t>κ</w:t>
      </w:r>
      <w:r w:rsidRPr="00646E38">
        <w:rPr>
          <w:rFonts w:eastAsia="Times New Roman"/>
          <w:szCs w:val="24"/>
        </w:rPr>
        <w:t>εντροαριστεράς</w:t>
      </w:r>
      <w:r>
        <w:rPr>
          <w:rFonts w:eastAsia="Times New Roman"/>
          <w:szCs w:val="24"/>
        </w:rPr>
        <w:t>. Α</w:t>
      </w:r>
      <w:r w:rsidRPr="00646E38">
        <w:rPr>
          <w:rFonts w:eastAsia="Times New Roman"/>
          <w:szCs w:val="24"/>
        </w:rPr>
        <w:t>υτή</w:t>
      </w:r>
      <w:r>
        <w:rPr>
          <w:rFonts w:eastAsia="Times New Roman"/>
          <w:szCs w:val="24"/>
        </w:rPr>
        <w:t xml:space="preserve"> είναι η</w:t>
      </w:r>
      <w:r w:rsidRPr="00646E38">
        <w:rPr>
          <w:rFonts w:eastAsia="Times New Roman"/>
          <w:szCs w:val="24"/>
        </w:rPr>
        <w:t xml:space="preserve"> πραγματικότητα</w:t>
      </w:r>
      <w:r>
        <w:rPr>
          <w:rFonts w:eastAsia="Times New Roman"/>
          <w:szCs w:val="24"/>
        </w:rPr>
        <w:t>.</w:t>
      </w:r>
    </w:p>
    <w:p w14:paraId="1286CB64" w14:textId="77777777" w:rsidR="000402FE" w:rsidRDefault="007623D8">
      <w:pPr>
        <w:spacing w:line="600" w:lineRule="auto"/>
        <w:ind w:firstLine="720"/>
        <w:jc w:val="both"/>
        <w:rPr>
          <w:rFonts w:eastAsia="Times New Roman"/>
          <w:szCs w:val="24"/>
        </w:rPr>
      </w:pPr>
      <w:r>
        <w:rPr>
          <w:rFonts w:eastAsia="Times New Roman"/>
          <w:szCs w:val="24"/>
        </w:rPr>
        <w:t>Και οι Βουλευτές έρχονται μπροστά σε διλήμματα, κρίσιμα διλήμματα για την πολιτική,</w:t>
      </w:r>
      <w:r w:rsidRPr="00646E38">
        <w:rPr>
          <w:rFonts w:eastAsia="Times New Roman"/>
          <w:szCs w:val="24"/>
        </w:rPr>
        <w:t xml:space="preserve"> για την άποψή </w:t>
      </w:r>
      <w:r>
        <w:rPr>
          <w:rFonts w:eastAsia="Times New Roman"/>
          <w:szCs w:val="24"/>
        </w:rPr>
        <w:t>τους,</w:t>
      </w:r>
      <w:r w:rsidRPr="00646E38">
        <w:rPr>
          <w:rFonts w:eastAsia="Times New Roman"/>
          <w:szCs w:val="24"/>
        </w:rPr>
        <w:t xml:space="preserve"> για το μέλλον της χώρας και στο</w:t>
      </w:r>
      <w:r w:rsidRPr="00646E38">
        <w:rPr>
          <w:rFonts w:eastAsia="Times New Roman"/>
          <w:szCs w:val="24"/>
        </w:rPr>
        <w:t xml:space="preserve"> εθνικό θέμα</w:t>
      </w:r>
      <w:r>
        <w:rPr>
          <w:rFonts w:eastAsia="Times New Roman"/>
          <w:szCs w:val="24"/>
        </w:rPr>
        <w:t>,</w:t>
      </w:r>
      <w:r w:rsidRPr="00646E38">
        <w:rPr>
          <w:rFonts w:eastAsia="Times New Roman"/>
          <w:szCs w:val="24"/>
        </w:rPr>
        <w:t xml:space="preserve"> αλλά και σε μία σειρά άλλα κρίσιμα κοινωνικά και οικονομικά ζητήματα</w:t>
      </w:r>
      <w:r>
        <w:rPr>
          <w:rFonts w:eastAsia="Times New Roman"/>
          <w:szCs w:val="24"/>
        </w:rPr>
        <w:t>.</w:t>
      </w:r>
      <w:r w:rsidRPr="00646E38">
        <w:rPr>
          <w:rFonts w:eastAsia="Times New Roman"/>
          <w:szCs w:val="24"/>
        </w:rPr>
        <w:t xml:space="preserve"> Αυτή είναι η πραγματικότητα</w:t>
      </w:r>
      <w:r>
        <w:rPr>
          <w:rFonts w:eastAsia="Times New Roman"/>
          <w:szCs w:val="24"/>
        </w:rPr>
        <w:t>.</w:t>
      </w:r>
      <w:r w:rsidRPr="00646E38">
        <w:rPr>
          <w:rFonts w:eastAsia="Times New Roman"/>
          <w:szCs w:val="24"/>
        </w:rPr>
        <w:t xml:space="preserve"> Δεν </w:t>
      </w:r>
      <w:r>
        <w:rPr>
          <w:rFonts w:eastAsia="Times New Roman"/>
          <w:szCs w:val="24"/>
        </w:rPr>
        <w:t>θέλετε</w:t>
      </w:r>
      <w:r w:rsidRPr="00646E38">
        <w:rPr>
          <w:rFonts w:eastAsia="Times New Roman"/>
          <w:szCs w:val="24"/>
        </w:rPr>
        <w:t xml:space="preserve"> να τη δείτε</w:t>
      </w:r>
      <w:r>
        <w:rPr>
          <w:rFonts w:eastAsia="Times New Roman"/>
          <w:szCs w:val="24"/>
        </w:rPr>
        <w:t>; Τ</w:t>
      </w:r>
      <w:r w:rsidRPr="00646E38">
        <w:rPr>
          <w:rFonts w:eastAsia="Times New Roman"/>
          <w:szCs w:val="24"/>
        </w:rPr>
        <w:t xml:space="preserve">όσο το χειρότερο για </w:t>
      </w:r>
      <w:r>
        <w:rPr>
          <w:rFonts w:eastAsia="Times New Roman"/>
          <w:szCs w:val="24"/>
        </w:rPr>
        <w:t>ε</w:t>
      </w:r>
      <w:r w:rsidRPr="00646E38">
        <w:rPr>
          <w:rFonts w:eastAsia="Times New Roman"/>
          <w:szCs w:val="24"/>
        </w:rPr>
        <w:t>σάς</w:t>
      </w:r>
      <w:r>
        <w:rPr>
          <w:rFonts w:eastAsia="Times New Roman"/>
          <w:szCs w:val="24"/>
        </w:rPr>
        <w:t>.</w:t>
      </w:r>
    </w:p>
    <w:p w14:paraId="1286CB65" w14:textId="77777777" w:rsidR="000402FE" w:rsidRDefault="007623D8">
      <w:pPr>
        <w:spacing w:line="600" w:lineRule="auto"/>
        <w:ind w:firstLine="720"/>
        <w:jc w:val="both"/>
        <w:rPr>
          <w:rFonts w:eastAsia="Times New Roman"/>
          <w:szCs w:val="24"/>
        </w:rPr>
      </w:pPr>
      <w:r>
        <w:rPr>
          <w:rFonts w:eastAsia="Times New Roman"/>
          <w:szCs w:val="24"/>
        </w:rPr>
        <w:t xml:space="preserve">Το δίλημμα, λοιπόν, που </w:t>
      </w:r>
      <w:r w:rsidRPr="00646E38">
        <w:rPr>
          <w:rFonts w:eastAsia="Times New Roman"/>
          <w:szCs w:val="24"/>
        </w:rPr>
        <w:t xml:space="preserve">τίθεται και στους </w:t>
      </w:r>
      <w:r>
        <w:rPr>
          <w:rFonts w:eastAsia="Times New Roman"/>
          <w:szCs w:val="24"/>
        </w:rPr>
        <w:t>Β</w:t>
      </w:r>
      <w:r w:rsidRPr="00646E38">
        <w:rPr>
          <w:rFonts w:eastAsia="Times New Roman"/>
          <w:szCs w:val="24"/>
        </w:rPr>
        <w:t>ουλευτές αλλά και στους πολίτες που μας παρακολο</w:t>
      </w:r>
      <w:r w:rsidRPr="00646E38">
        <w:rPr>
          <w:rFonts w:eastAsia="Times New Roman"/>
          <w:szCs w:val="24"/>
        </w:rPr>
        <w:t>υθούν</w:t>
      </w:r>
      <w:r>
        <w:rPr>
          <w:rFonts w:eastAsia="Times New Roman"/>
          <w:szCs w:val="24"/>
        </w:rPr>
        <w:t>,</w:t>
      </w:r>
      <w:r w:rsidRPr="00646E38">
        <w:rPr>
          <w:rFonts w:eastAsia="Times New Roman"/>
          <w:szCs w:val="24"/>
        </w:rPr>
        <w:t xml:space="preserve"> είναι ότι ο ΣΥΡΙΖΑ και </w:t>
      </w:r>
      <w:r>
        <w:rPr>
          <w:rFonts w:eastAsia="Times New Roman"/>
          <w:szCs w:val="24"/>
        </w:rPr>
        <w:t xml:space="preserve">η </w:t>
      </w:r>
      <w:r w:rsidRPr="00646E38">
        <w:rPr>
          <w:rFonts w:eastAsia="Times New Roman"/>
          <w:szCs w:val="24"/>
        </w:rPr>
        <w:t>Νέα Δημοκρατία διαμορφώνουν ένα</w:t>
      </w:r>
      <w:r>
        <w:rPr>
          <w:rFonts w:eastAsia="Times New Roman"/>
          <w:szCs w:val="24"/>
        </w:rPr>
        <w:t>ν</w:t>
      </w:r>
      <w:r w:rsidRPr="00646E38">
        <w:rPr>
          <w:rFonts w:eastAsia="Times New Roman"/>
          <w:szCs w:val="24"/>
        </w:rPr>
        <w:t xml:space="preserve"> νέο διπολισμό</w:t>
      </w:r>
      <w:r>
        <w:rPr>
          <w:rFonts w:eastAsia="Times New Roman"/>
          <w:szCs w:val="24"/>
        </w:rPr>
        <w:t xml:space="preserve"> –ν</w:t>
      </w:r>
      <w:r w:rsidRPr="00646E38">
        <w:rPr>
          <w:rFonts w:eastAsia="Times New Roman"/>
          <w:szCs w:val="24"/>
        </w:rPr>
        <w:t xml:space="preserve">αι αυτή </w:t>
      </w:r>
      <w:r>
        <w:rPr>
          <w:rFonts w:eastAsia="Times New Roman"/>
          <w:szCs w:val="24"/>
        </w:rPr>
        <w:t xml:space="preserve">είναι </w:t>
      </w:r>
      <w:r w:rsidRPr="00646E38">
        <w:rPr>
          <w:rFonts w:eastAsia="Times New Roman"/>
          <w:szCs w:val="24"/>
        </w:rPr>
        <w:t>η πραγματικότητα</w:t>
      </w:r>
      <w:r>
        <w:rPr>
          <w:rFonts w:eastAsia="Times New Roman"/>
          <w:szCs w:val="24"/>
        </w:rPr>
        <w:t>- με βάση τι</w:t>
      </w:r>
      <w:r w:rsidRPr="00646E38">
        <w:rPr>
          <w:rFonts w:eastAsia="Times New Roman"/>
          <w:szCs w:val="24"/>
        </w:rPr>
        <w:t>ς θέσ</w:t>
      </w:r>
      <w:r>
        <w:rPr>
          <w:rFonts w:eastAsia="Times New Roman"/>
          <w:szCs w:val="24"/>
        </w:rPr>
        <w:t>εις τους,</w:t>
      </w:r>
      <w:r w:rsidRPr="00646E38">
        <w:rPr>
          <w:rFonts w:eastAsia="Times New Roman"/>
          <w:szCs w:val="24"/>
        </w:rPr>
        <w:t xml:space="preserve"> με βάση τις απόψεις </w:t>
      </w:r>
      <w:r>
        <w:rPr>
          <w:rFonts w:eastAsia="Times New Roman"/>
          <w:szCs w:val="24"/>
        </w:rPr>
        <w:t xml:space="preserve">τους. </w:t>
      </w:r>
    </w:p>
    <w:p w14:paraId="1286CB66" w14:textId="77777777" w:rsidR="000402FE" w:rsidRDefault="007623D8">
      <w:pPr>
        <w:spacing w:line="600" w:lineRule="auto"/>
        <w:ind w:firstLine="720"/>
        <w:jc w:val="both"/>
        <w:rPr>
          <w:rFonts w:eastAsia="Times New Roman"/>
          <w:szCs w:val="24"/>
        </w:rPr>
      </w:pPr>
      <w:r>
        <w:rPr>
          <w:rFonts w:eastAsia="Times New Roman"/>
          <w:szCs w:val="24"/>
        </w:rPr>
        <w:t xml:space="preserve">Από τη μια μεριά είναι </w:t>
      </w:r>
      <w:r w:rsidRPr="00646E38">
        <w:rPr>
          <w:rFonts w:eastAsia="Times New Roman"/>
          <w:szCs w:val="24"/>
        </w:rPr>
        <w:t xml:space="preserve">αυτό που εμείς ονομάζουμε </w:t>
      </w:r>
      <w:r>
        <w:rPr>
          <w:rFonts w:eastAsia="Times New Roman"/>
          <w:szCs w:val="24"/>
        </w:rPr>
        <w:t>«</w:t>
      </w:r>
      <w:r w:rsidRPr="00646E38">
        <w:rPr>
          <w:rFonts w:eastAsia="Times New Roman"/>
          <w:szCs w:val="24"/>
        </w:rPr>
        <w:t xml:space="preserve">προοδευτικός </w:t>
      </w:r>
      <w:r>
        <w:rPr>
          <w:rFonts w:eastAsia="Times New Roman"/>
          <w:szCs w:val="24"/>
        </w:rPr>
        <w:t>πόλος»</w:t>
      </w:r>
      <w:r w:rsidRPr="00646E38">
        <w:rPr>
          <w:rFonts w:eastAsia="Times New Roman"/>
          <w:szCs w:val="24"/>
        </w:rPr>
        <w:t xml:space="preserve"> με πυρήνα το</w:t>
      </w:r>
      <w:r>
        <w:rPr>
          <w:rFonts w:eastAsia="Times New Roman"/>
          <w:szCs w:val="24"/>
        </w:rPr>
        <w:t>ν</w:t>
      </w:r>
      <w:r w:rsidRPr="00646E38">
        <w:rPr>
          <w:rFonts w:eastAsia="Times New Roman"/>
          <w:szCs w:val="24"/>
        </w:rPr>
        <w:t xml:space="preserve"> ΣΥΡΙΖΑ και από την άλλη</w:t>
      </w:r>
      <w:r>
        <w:rPr>
          <w:rFonts w:eastAsia="Times New Roman"/>
          <w:szCs w:val="24"/>
        </w:rPr>
        <w:t xml:space="preserve"> τι είναι; Τ</w:t>
      </w:r>
      <w:r w:rsidRPr="00646E38">
        <w:rPr>
          <w:rFonts w:eastAsia="Times New Roman"/>
          <w:szCs w:val="24"/>
        </w:rPr>
        <w:t>ο κόμμα που είναι</w:t>
      </w:r>
      <w:r>
        <w:rPr>
          <w:rFonts w:eastAsia="Times New Roman"/>
          <w:szCs w:val="24"/>
        </w:rPr>
        <w:t>,</w:t>
      </w:r>
      <w:r w:rsidRPr="00646E38">
        <w:rPr>
          <w:rFonts w:eastAsia="Times New Roman"/>
          <w:szCs w:val="24"/>
        </w:rPr>
        <w:t xml:space="preserve"> </w:t>
      </w:r>
      <w:r>
        <w:rPr>
          <w:rFonts w:eastAsia="Times New Roman"/>
          <w:szCs w:val="24"/>
        </w:rPr>
        <w:t>β</w:t>
      </w:r>
      <w:r w:rsidRPr="00646E38">
        <w:rPr>
          <w:rFonts w:eastAsia="Times New Roman"/>
          <w:szCs w:val="24"/>
        </w:rPr>
        <w:t>εβαίως</w:t>
      </w:r>
      <w:r>
        <w:rPr>
          <w:rFonts w:eastAsia="Times New Roman"/>
          <w:szCs w:val="24"/>
        </w:rPr>
        <w:t>,</w:t>
      </w:r>
      <w:r w:rsidRPr="00646E38">
        <w:rPr>
          <w:rFonts w:eastAsia="Times New Roman"/>
          <w:szCs w:val="24"/>
        </w:rPr>
        <w:t xml:space="preserve"> </w:t>
      </w:r>
      <w:r>
        <w:rPr>
          <w:rFonts w:eastAsia="Times New Roman"/>
          <w:szCs w:val="24"/>
        </w:rPr>
        <w:t>Π</w:t>
      </w:r>
      <w:r w:rsidRPr="00646E38">
        <w:rPr>
          <w:rFonts w:eastAsia="Times New Roman"/>
          <w:szCs w:val="24"/>
        </w:rPr>
        <w:t xml:space="preserve">ρόεδρος </w:t>
      </w:r>
      <w:r>
        <w:rPr>
          <w:rFonts w:eastAsia="Times New Roman"/>
          <w:szCs w:val="24"/>
        </w:rPr>
        <w:t>ο κ.</w:t>
      </w:r>
      <w:r w:rsidRPr="00646E38">
        <w:rPr>
          <w:rFonts w:eastAsia="Times New Roman"/>
          <w:szCs w:val="24"/>
        </w:rPr>
        <w:t xml:space="preserve"> Μητσοτάκης</w:t>
      </w:r>
      <w:r>
        <w:rPr>
          <w:rFonts w:eastAsia="Times New Roman"/>
          <w:szCs w:val="24"/>
        </w:rPr>
        <w:t xml:space="preserve"> αλλά </w:t>
      </w:r>
      <w:r w:rsidRPr="00646E38">
        <w:rPr>
          <w:rFonts w:eastAsia="Times New Roman"/>
          <w:szCs w:val="24"/>
        </w:rPr>
        <w:t>δεν έχει κα</w:t>
      </w:r>
      <w:r>
        <w:rPr>
          <w:rFonts w:eastAsia="Times New Roman"/>
          <w:szCs w:val="24"/>
        </w:rPr>
        <w:t>μ</w:t>
      </w:r>
      <w:r w:rsidRPr="00646E38">
        <w:rPr>
          <w:rFonts w:eastAsia="Times New Roman"/>
          <w:szCs w:val="24"/>
        </w:rPr>
        <w:t>μία σχέση με το</w:t>
      </w:r>
      <w:r>
        <w:rPr>
          <w:rFonts w:eastAsia="Times New Roman"/>
          <w:szCs w:val="24"/>
        </w:rPr>
        <w:t>ν</w:t>
      </w:r>
      <w:r w:rsidRPr="00646E38">
        <w:rPr>
          <w:rFonts w:eastAsia="Times New Roman"/>
          <w:szCs w:val="24"/>
        </w:rPr>
        <w:t xml:space="preserve"> Μητσοτάκη που </w:t>
      </w:r>
      <w:r>
        <w:rPr>
          <w:rFonts w:eastAsia="Times New Roman"/>
          <w:szCs w:val="24"/>
        </w:rPr>
        <w:t>γνωρίσαμε</w:t>
      </w:r>
      <w:r w:rsidRPr="00646E38">
        <w:rPr>
          <w:rFonts w:eastAsia="Times New Roman"/>
          <w:szCs w:val="24"/>
        </w:rPr>
        <w:t xml:space="preserve"> παλιά</w:t>
      </w:r>
      <w:r>
        <w:rPr>
          <w:rFonts w:eastAsia="Times New Roman"/>
          <w:szCs w:val="24"/>
        </w:rPr>
        <w:t>,</w:t>
      </w:r>
      <w:r w:rsidRPr="00646E38">
        <w:rPr>
          <w:rFonts w:eastAsia="Times New Roman"/>
          <w:szCs w:val="24"/>
        </w:rPr>
        <w:t xml:space="preserve"> </w:t>
      </w:r>
      <w:r>
        <w:rPr>
          <w:rFonts w:eastAsia="Times New Roman"/>
          <w:szCs w:val="24"/>
        </w:rPr>
        <w:t xml:space="preserve">με </w:t>
      </w:r>
      <w:r w:rsidRPr="00646E38">
        <w:rPr>
          <w:rFonts w:eastAsia="Times New Roman"/>
          <w:szCs w:val="24"/>
        </w:rPr>
        <w:t>το κόμμα του κ</w:t>
      </w:r>
      <w:r>
        <w:rPr>
          <w:rFonts w:eastAsia="Times New Roman"/>
          <w:szCs w:val="24"/>
        </w:rPr>
        <w:t>.</w:t>
      </w:r>
      <w:r w:rsidRPr="00646E38">
        <w:rPr>
          <w:rFonts w:eastAsia="Times New Roman"/>
          <w:szCs w:val="24"/>
        </w:rPr>
        <w:t xml:space="preserve"> Σαμαρά</w:t>
      </w:r>
      <w:r>
        <w:rPr>
          <w:rFonts w:eastAsia="Times New Roman"/>
          <w:szCs w:val="24"/>
        </w:rPr>
        <w:t xml:space="preserve">, του κ. Βορίδη, του κ. </w:t>
      </w:r>
      <w:r w:rsidRPr="00646E38">
        <w:rPr>
          <w:rFonts w:eastAsia="Times New Roman"/>
          <w:szCs w:val="24"/>
        </w:rPr>
        <w:t>Γεωργιάδη</w:t>
      </w:r>
      <w:r>
        <w:rPr>
          <w:rFonts w:eastAsia="Times New Roman"/>
          <w:szCs w:val="24"/>
        </w:rPr>
        <w:t>.</w:t>
      </w:r>
    </w:p>
    <w:p w14:paraId="1286CB67" w14:textId="77777777" w:rsidR="000402FE" w:rsidRDefault="007623D8">
      <w:pPr>
        <w:spacing w:line="600" w:lineRule="auto"/>
        <w:ind w:firstLine="720"/>
        <w:jc w:val="both"/>
        <w:rPr>
          <w:rFonts w:eastAsia="Times New Roman"/>
          <w:szCs w:val="24"/>
        </w:rPr>
      </w:pPr>
      <w:r>
        <w:rPr>
          <w:rFonts w:eastAsia="Times New Roman"/>
          <w:szCs w:val="24"/>
        </w:rPr>
        <w:t>Άρα, κυρίες και κύριοι Β</w:t>
      </w:r>
      <w:r w:rsidRPr="00646E38">
        <w:rPr>
          <w:rFonts w:eastAsia="Times New Roman"/>
          <w:szCs w:val="24"/>
        </w:rPr>
        <w:t>ουλευτές</w:t>
      </w:r>
      <w:r>
        <w:rPr>
          <w:rFonts w:eastAsia="Times New Roman"/>
          <w:szCs w:val="24"/>
        </w:rPr>
        <w:t>, το βασικ</w:t>
      </w:r>
      <w:r>
        <w:rPr>
          <w:rFonts w:eastAsia="Times New Roman"/>
          <w:szCs w:val="24"/>
        </w:rPr>
        <w:t>ό δίλημμα</w:t>
      </w:r>
      <w:r w:rsidRPr="00646E38">
        <w:rPr>
          <w:rFonts w:eastAsia="Times New Roman"/>
          <w:szCs w:val="24"/>
        </w:rPr>
        <w:t xml:space="preserve"> της σημερινής συζήτησης </w:t>
      </w:r>
      <w:r>
        <w:rPr>
          <w:rFonts w:eastAsia="Times New Roman"/>
          <w:szCs w:val="24"/>
        </w:rPr>
        <w:t>είναι σε</w:t>
      </w:r>
      <w:r w:rsidRPr="00646E38">
        <w:rPr>
          <w:rFonts w:eastAsia="Times New Roman"/>
          <w:szCs w:val="24"/>
        </w:rPr>
        <w:t xml:space="preserve"> αυτό το νέο </w:t>
      </w:r>
      <w:r>
        <w:rPr>
          <w:rFonts w:eastAsia="Times New Roman"/>
          <w:szCs w:val="24"/>
        </w:rPr>
        <w:t>π</w:t>
      </w:r>
      <w:r w:rsidRPr="00646E38">
        <w:rPr>
          <w:rFonts w:eastAsia="Times New Roman"/>
          <w:szCs w:val="24"/>
        </w:rPr>
        <w:t>λαίσιο π</w:t>
      </w:r>
      <w:r>
        <w:rPr>
          <w:rFonts w:eastAsia="Times New Roman"/>
          <w:szCs w:val="24"/>
        </w:rPr>
        <w:t>ώ</w:t>
      </w:r>
      <w:r w:rsidRPr="00646E38">
        <w:rPr>
          <w:rFonts w:eastAsia="Times New Roman"/>
          <w:szCs w:val="24"/>
        </w:rPr>
        <w:t>ς θα τοποθετηθούμε</w:t>
      </w:r>
      <w:r>
        <w:rPr>
          <w:rFonts w:eastAsia="Times New Roman"/>
          <w:szCs w:val="24"/>
        </w:rPr>
        <w:t>. Δ</w:t>
      </w:r>
      <w:r w:rsidRPr="00646E38">
        <w:rPr>
          <w:rFonts w:eastAsia="Times New Roman"/>
          <w:szCs w:val="24"/>
        </w:rPr>
        <w:t xml:space="preserve">ιότι η πραγματικότητα είναι αυτή η οποία πρέπει να μας </w:t>
      </w:r>
      <w:r>
        <w:rPr>
          <w:rFonts w:eastAsia="Times New Roman"/>
          <w:szCs w:val="24"/>
        </w:rPr>
        <w:t xml:space="preserve">ορίζει να επανατοποθετούμαστε </w:t>
      </w:r>
      <w:r w:rsidRPr="00646E38">
        <w:rPr>
          <w:rFonts w:eastAsia="Times New Roman"/>
          <w:szCs w:val="24"/>
        </w:rPr>
        <w:t>και όχι να κάνουμε σαν τη στρουθοκάμηλο</w:t>
      </w:r>
      <w:r>
        <w:rPr>
          <w:rFonts w:eastAsia="Times New Roman"/>
          <w:szCs w:val="24"/>
        </w:rPr>
        <w:t>,</w:t>
      </w:r>
      <w:r w:rsidRPr="00646E38">
        <w:rPr>
          <w:rFonts w:eastAsia="Times New Roman"/>
          <w:szCs w:val="24"/>
        </w:rPr>
        <w:t xml:space="preserve"> όπως κάνει </w:t>
      </w:r>
      <w:r>
        <w:rPr>
          <w:rFonts w:eastAsia="Times New Roman"/>
          <w:szCs w:val="24"/>
        </w:rPr>
        <w:t>ο κ.</w:t>
      </w:r>
      <w:r w:rsidRPr="00646E38">
        <w:rPr>
          <w:rFonts w:eastAsia="Times New Roman"/>
          <w:szCs w:val="24"/>
        </w:rPr>
        <w:t xml:space="preserve"> Μητσοτάκης που έχει το ίδιο </w:t>
      </w:r>
      <w:r w:rsidRPr="00646E38">
        <w:rPr>
          <w:rFonts w:eastAsia="Times New Roman"/>
          <w:szCs w:val="24"/>
        </w:rPr>
        <w:t>αφήγημα</w:t>
      </w:r>
      <w:r>
        <w:rPr>
          <w:rFonts w:eastAsia="Times New Roman"/>
          <w:szCs w:val="24"/>
        </w:rPr>
        <w:t>,</w:t>
      </w:r>
      <w:r w:rsidRPr="00646E38">
        <w:rPr>
          <w:rFonts w:eastAsia="Times New Roman"/>
          <w:szCs w:val="24"/>
        </w:rPr>
        <w:t xml:space="preserve"> ακόμα κι όταν η πραγματικότητα αλλάζει</w:t>
      </w:r>
      <w:r>
        <w:rPr>
          <w:rFonts w:eastAsia="Times New Roman"/>
          <w:szCs w:val="24"/>
        </w:rPr>
        <w:t>.</w:t>
      </w:r>
    </w:p>
    <w:p w14:paraId="1286CB68" w14:textId="77777777" w:rsidR="000402FE" w:rsidRDefault="007623D8">
      <w:pPr>
        <w:spacing w:line="600" w:lineRule="auto"/>
        <w:ind w:firstLine="720"/>
        <w:jc w:val="both"/>
        <w:rPr>
          <w:rFonts w:eastAsia="Times New Roman"/>
          <w:szCs w:val="24"/>
        </w:rPr>
      </w:pPr>
      <w:r>
        <w:rPr>
          <w:rFonts w:eastAsia="Times New Roman"/>
          <w:szCs w:val="24"/>
        </w:rPr>
        <w:t xml:space="preserve">Το ερώτημα, λοιπόν, που έθεσα σε όλους σας και </w:t>
      </w:r>
      <w:r w:rsidRPr="00646E38">
        <w:rPr>
          <w:rFonts w:eastAsia="Times New Roman"/>
          <w:szCs w:val="24"/>
        </w:rPr>
        <w:t xml:space="preserve">σε αυτό θα κληθούμε να απαντήσουμε σε λίγες ώρες με την ψήφο </w:t>
      </w:r>
      <w:r>
        <w:rPr>
          <w:rFonts w:eastAsia="Times New Roman"/>
          <w:szCs w:val="24"/>
        </w:rPr>
        <w:t>μας,</w:t>
      </w:r>
      <w:r w:rsidRPr="00646E38">
        <w:rPr>
          <w:rFonts w:eastAsia="Times New Roman"/>
          <w:szCs w:val="24"/>
        </w:rPr>
        <w:t xml:space="preserve"> είναι</w:t>
      </w:r>
      <w:r>
        <w:rPr>
          <w:rFonts w:eastAsia="Times New Roman"/>
          <w:szCs w:val="24"/>
        </w:rPr>
        <w:t xml:space="preserve"> εάν </w:t>
      </w:r>
      <w:r w:rsidRPr="00646E38">
        <w:rPr>
          <w:rFonts w:eastAsia="Times New Roman"/>
          <w:szCs w:val="24"/>
        </w:rPr>
        <w:t xml:space="preserve">η </w:t>
      </w:r>
      <w:r>
        <w:rPr>
          <w:rFonts w:eastAsia="Times New Roman"/>
          <w:szCs w:val="24"/>
        </w:rPr>
        <w:t>Κ</w:t>
      </w:r>
      <w:r w:rsidRPr="00646E38">
        <w:rPr>
          <w:rFonts w:eastAsia="Times New Roman"/>
          <w:szCs w:val="24"/>
        </w:rPr>
        <w:t>υβέρνηση αυτή πρέπει να προχωρήσ</w:t>
      </w:r>
      <w:r>
        <w:rPr>
          <w:rFonts w:eastAsia="Times New Roman"/>
          <w:szCs w:val="24"/>
        </w:rPr>
        <w:t>ει ως τ</w:t>
      </w:r>
      <w:r w:rsidRPr="00646E38">
        <w:rPr>
          <w:rFonts w:eastAsia="Times New Roman"/>
          <w:szCs w:val="24"/>
        </w:rPr>
        <w:t>ο τέλος τετραετίας ή όχι</w:t>
      </w:r>
      <w:r>
        <w:rPr>
          <w:rFonts w:eastAsia="Times New Roman"/>
          <w:szCs w:val="24"/>
        </w:rPr>
        <w:t>. Είναι α</w:t>
      </w:r>
      <w:r w:rsidRPr="00646E38">
        <w:rPr>
          <w:rFonts w:eastAsia="Times New Roman"/>
          <w:szCs w:val="24"/>
        </w:rPr>
        <w:t xml:space="preserve">ν πρέπει </w:t>
      </w:r>
      <w:r w:rsidRPr="00646E38">
        <w:rPr>
          <w:rFonts w:eastAsia="Times New Roman"/>
          <w:szCs w:val="24"/>
        </w:rPr>
        <w:t>να δοθεί το σήμα της σταθερότητας για την έξοδο από την κρίση ή όχι</w:t>
      </w:r>
      <w:r>
        <w:rPr>
          <w:rFonts w:eastAsia="Times New Roman"/>
          <w:szCs w:val="24"/>
        </w:rPr>
        <w:t>. Η Κ</w:t>
      </w:r>
      <w:r w:rsidRPr="00646E38">
        <w:rPr>
          <w:rFonts w:eastAsia="Times New Roman"/>
          <w:szCs w:val="24"/>
        </w:rPr>
        <w:t xml:space="preserve">υβέρνηση αυτή λέει ότι πρέπει να ολοκληρώσει τη θητεία </w:t>
      </w:r>
      <w:r>
        <w:rPr>
          <w:rFonts w:eastAsia="Times New Roman"/>
          <w:szCs w:val="24"/>
        </w:rPr>
        <w:t>της.</w:t>
      </w:r>
    </w:p>
    <w:p w14:paraId="1286CB69" w14:textId="77777777" w:rsidR="000402FE" w:rsidRDefault="007623D8">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Όχι.</w:t>
      </w:r>
    </w:p>
    <w:p w14:paraId="1286CB6A" w14:textId="77777777" w:rsidR="000402FE" w:rsidRDefault="007623D8">
      <w:pPr>
        <w:spacing w:line="600" w:lineRule="auto"/>
        <w:ind w:firstLine="720"/>
        <w:jc w:val="both"/>
        <w:rPr>
          <w:rFonts w:eastAsia="Times New Roman"/>
          <w:szCs w:val="24"/>
        </w:rPr>
      </w:pPr>
      <w:r>
        <w:rPr>
          <w:rFonts w:eastAsia="Times New Roman"/>
          <w:b/>
          <w:szCs w:val="24"/>
        </w:rPr>
        <w:t>ΑΛΕΞΗΣ ΤΣΙΠΡΑΣ (Πρόεδρος της Κυβέρνησης και Υπουργός Εξωτερικών):</w:t>
      </w:r>
      <w:r>
        <w:rPr>
          <w:rFonts w:eastAsia="Times New Roman"/>
          <w:szCs w:val="24"/>
        </w:rPr>
        <w:t xml:space="preserve"> Ξ</w:t>
      </w:r>
      <w:r w:rsidRPr="00646E38">
        <w:rPr>
          <w:rFonts w:eastAsia="Times New Roman"/>
          <w:szCs w:val="24"/>
        </w:rPr>
        <w:t>έρουμε ότι εσείς λέτε</w:t>
      </w:r>
      <w:r>
        <w:rPr>
          <w:rFonts w:eastAsia="Times New Roman"/>
          <w:szCs w:val="24"/>
        </w:rPr>
        <w:t xml:space="preserve"> «ό</w:t>
      </w:r>
      <w:r w:rsidRPr="00646E38">
        <w:rPr>
          <w:rFonts w:eastAsia="Times New Roman"/>
          <w:szCs w:val="24"/>
        </w:rPr>
        <w:t>χι</w:t>
      </w:r>
      <w:r>
        <w:rPr>
          <w:rFonts w:eastAsia="Times New Roman"/>
          <w:szCs w:val="24"/>
        </w:rPr>
        <w:t xml:space="preserve">». Δεν </w:t>
      </w:r>
      <w:r>
        <w:rPr>
          <w:rFonts w:eastAsia="Times New Roman"/>
          <w:szCs w:val="24"/>
        </w:rPr>
        <w:t>χρειάζεται να το λέτε, κύριε Βορίδη.</w:t>
      </w:r>
      <w:r w:rsidRPr="00646E38">
        <w:rPr>
          <w:rFonts w:eastAsia="Times New Roman"/>
          <w:szCs w:val="24"/>
        </w:rPr>
        <w:t xml:space="preserve"> </w:t>
      </w:r>
      <w:r>
        <w:rPr>
          <w:rFonts w:eastAsia="Times New Roman"/>
          <w:szCs w:val="24"/>
        </w:rPr>
        <w:t>Ξ</w:t>
      </w:r>
      <w:r w:rsidRPr="00646E38">
        <w:rPr>
          <w:rFonts w:eastAsia="Times New Roman"/>
          <w:szCs w:val="24"/>
        </w:rPr>
        <w:t>έρουμε</w:t>
      </w:r>
      <w:r>
        <w:rPr>
          <w:rFonts w:eastAsia="Times New Roman"/>
          <w:szCs w:val="24"/>
        </w:rPr>
        <w:t>, αλλά μην επικαλείστε</w:t>
      </w:r>
      <w:r w:rsidRPr="00646E38">
        <w:rPr>
          <w:rFonts w:eastAsia="Times New Roman"/>
          <w:szCs w:val="24"/>
        </w:rPr>
        <w:t xml:space="preserve"> και τη σταθερότητα</w:t>
      </w:r>
      <w:r>
        <w:rPr>
          <w:rFonts w:eastAsia="Times New Roman"/>
          <w:szCs w:val="24"/>
        </w:rPr>
        <w:t>,</w:t>
      </w:r>
      <w:r>
        <w:rPr>
          <w:rFonts w:eastAsia="Times New Roman"/>
          <w:szCs w:val="24"/>
        </w:rPr>
        <w:t xml:space="preserve"> όταν λέτε το «όχι».</w:t>
      </w:r>
    </w:p>
    <w:p w14:paraId="1286CB6B" w14:textId="77777777" w:rsidR="000402FE" w:rsidRDefault="007623D8">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Βορίδη, κανείς δεν πίστευε σε αυτή την Αίθουσα ότι θα ψηφίζατε το αντίθετο.</w:t>
      </w:r>
    </w:p>
    <w:p w14:paraId="1286CB6C" w14:textId="77777777" w:rsidR="000402FE" w:rsidRDefault="007623D8">
      <w:pPr>
        <w:spacing w:line="600" w:lineRule="auto"/>
        <w:ind w:firstLine="720"/>
        <w:jc w:val="both"/>
        <w:rPr>
          <w:rFonts w:eastAsia="Times New Roman"/>
          <w:szCs w:val="24"/>
        </w:rPr>
      </w:pPr>
      <w:r>
        <w:rPr>
          <w:rFonts w:eastAsia="Times New Roman"/>
          <w:b/>
          <w:szCs w:val="24"/>
        </w:rPr>
        <w:t>ΑΛΕΞΗΣ ΤΣΙΠΡΑΣ (Πρόεδρος της Κυβέρνηση</w:t>
      </w:r>
      <w:r>
        <w:rPr>
          <w:rFonts w:eastAsia="Times New Roman"/>
          <w:b/>
          <w:szCs w:val="24"/>
        </w:rPr>
        <w:t>ς και Υπουργός Εξωτερικών):</w:t>
      </w:r>
      <w:r>
        <w:rPr>
          <w:rFonts w:eastAsia="Times New Roman"/>
          <w:szCs w:val="24"/>
        </w:rPr>
        <w:t xml:space="preserve"> Αυτό θα απ</w:t>
      </w:r>
      <w:r w:rsidRPr="00646E38">
        <w:rPr>
          <w:rFonts w:eastAsia="Times New Roman"/>
          <w:szCs w:val="24"/>
        </w:rPr>
        <w:t>αντηθεί σήμερα</w:t>
      </w:r>
      <w:r>
        <w:rPr>
          <w:rFonts w:eastAsia="Times New Roman"/>
          <w:szCs w:val="24"/>
        </w:rPr>
        <w:t>,</w:t>
      </w:r>
      <w:r w:rsidRPr="00646E38">
        <w:rPr>
          <w:rFonts w:eastAsia="Times New Roman"/>
          <w:szCs w:val="24"/>
        </w:rPr>
        <w:t xml:space="preserve"> κυρίες και κύριοι συνάδελφοι</w:t>
      </w:r>
      <w:r>
        <w:rPr>
          <w:rFonts w:eastAsia="Times New Roman"/>
          <w:szCs w:val="24"/>
        </w:rPr>
        <w:t>. Η</w:t>
      </w:r>
      <w:r w:rsidRPr="00646E38">
        <w:rPr>
          <w:rFonts w:eastAsia="Times New Roman"/>
          <w:szCs w:val="24"/>
        </w:rPr>
        <w:t xml:space="preserve"> </w:t>
      </w:r>
      <w:r>
        <w:rPr>
          <w:rFonts w:eastAsia="Times New Roman"/>
          <w:szCs w:val="24"/>
        </w:rPr>
        <w:t>Σ</w:t>
      </w:r>
      <w:r w:rsidRPr="00646E38">
        <w:rPr>
          <w:rFonts w:eastAsia="Times New Roman"/>
          <w:szCs w:val="24"/>
        </w:rPr>
        <w:t>υμφωνία των Πρεσπών θα είναι μία ξεχωριστή συζήτηση</w:t>
      </w:r>
      <w:r>
        <w:rPr>
          <w:rFonts w:eastAsia="Times New Roman"/>
          <w:szCs w:val="24"/>
        </w:rPr>
        <w:t>.</w:t>
      </w:r>
    </w:p>
    <w:p w14:paraId="1286CB6D"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Κυβέρνηση σήμερα ζητά ψήφο εμπιστοσύνης</w:t>
      </w:r>
      <w:r>
        <w:rPr>
          <w:rFonts w:eastAsia="Times New Roman"/>
          <w:color w:val="222222"/>
          <w:szCs w:val="24"/>
          <w:shd w:val="clear" w:color="auto" w:fill="FFFFFF"/>
        </w:rPr>
        <w:t>,</w:t>
      </w:r>
      <w:r>
        <w:rPr>
          <w:rFonts w:eastAsia="Times New Roman"/>
          <w:color w:val="222222"/>
          <w:szCs w:val="24"/>
          <w:shd w:val="clear" w:color="auto" w:fill="FFFFFF"/>
        </w:rPr>
        <w:t xml:space="preserve"> που επαναλαμβάνω</w:t>
      </w:r>
      <w:r>
        <w:rPr>
          <w:rFonts w:eastAsia="Times New Roman"/>
          <w:color w:val="222222"/>
          <w:szCs w:val="24"/>
          <w:shd w:val="clear" w:color="auto" w:fill="FFFFFF"/>
        </w:rPr>
        <w:t xml:space="preserve"> ότι ταυτόχρονα αποτελεί και ψήφο εμπιστοσύνης στη σταθερότητα, στην πολιτική αξιοπιστία, στην αξιοπιστία της χώρας στο ευρωπαϊκό και διεθνές γίγνεσθαι. Η Κυβέρνηση σήμερα ζητά ψήφο εμπιστοσύνης</w:t>
      </w:r>
      <w:r>
        <w:rPr>
          <w:rFonts w:eastAsia="Times New Roman"/>
          <w:color w:val="222222"/>
          <w:szCs w:val="24"/>
          <w:shd w:val="clear" w:color="auto" w:fill="FFFFFF"/>
        </w:rPr>
        <w:t>,</w:t>
      </w:r>
      <w:r>
        <w:rPr>
          <w:rFonts w:eastAsia="Times New Roman"/>
          <w:color w:val="222222"/>
          <w:szCs w:val="24"/>
          <w:shd w:val="clear" w:color="auto" w:fill="FFFFFF"/>
        </w:rPr>
        <w:t xml:space="preserve"> για να συνεχιστεί αυτή η προσπάθεια.</w:t>
      </w:r>
    </w:p>
    <w:p w14:paraId="1286CB6E"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Μειώθηκε κατά εννέα μον</w:t>
      </w:r>
      <w:r>
        <w:rPr>
          <w:rFonts w:eastAsia="Times New Roman"/>
          <w:color w:val="222222"/>
          <w:szCs w:val="24"/>
          <w:shd w:val="clear" w:color="auto" w:fill="FFFFFF"/>
        </w:rPr>
        <w:t>άδες η ανεργία. Ναι θέλουμε όταν θα πάμε στην κάλπη -αυτό επιδιώκουμε, δεν σας αρέσει, δεν σας βολεύει- να είναι ακόμα μεγαλύτερη η μείωση της ανεργίας. Θέλουμε να έχει αυξηθεί ο κατώτατος και υποκατώτατος μισθός. Γιατί αν έρθετε εσείς, δεν θα συμβεί αυτό.</w:t>
      </w:r>
      <w:r>
        <w:rPr>
          <w:rFonts w:eastAsia="Times New Roman"/>
          <w:color w:val="222222"/>
          <w:szCs w:val="24"/>
          <w:shd w:val="clear" w:color="auto" w:fill="FFFFFF"/>
        </w:rPr>
        <w:t xml:space="preserve"> Και δεν θα έρθετε βεβαίως.</w:t>
      </w:r>
    </w:p>
    <w:p w14:paraId="1286CB6F"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Θέλουμε να ολοκληρωθεί η κορυφαία θεσμική διαδικασία της Αναθεώρησης του Συντάγματος, που για πάρα πολλά χρόνια έπρεπε να είχε ξεκινήσει σε αυτόν τον τόπο με την άθλια ρύθμιση για τον νόμο περί ευθύνης Υπουργών.</w:t>
      </w:r>
    </w:p>
    <w:p w14:paraId="1286CB70"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Θέλουμε να ελαφρ</w:t>
      </w:r>
      <w:r>
        <w:rPr>
          <w:rFonts w:eastAsia="Times New Roman"/>
          <w:color w:val="222222"/>
          <w:szCs w:val="24"/>
          <w:shd w:val="clear" w:color="auto" w:fill="FFFFFF"/>
        </w:rPr>
        <w:t>υνθούν τα νοικοκυριά, να ενισχυθεί η πολιτική της στέγης, να περάσει ο νόμος για την πρώτη κατοικία. Αυτό είναι το έργο που έχουμε μπροστά μας -όχι μόνο υποχρέωσή μας- να φέρουμε στη Βουλή τη Συμφωνία των Πρεσπών</w:t>
      </w:r>
      <w:r>
        <w:rPr>
          <w:rFonts w:eastAsia="Times New Roman"/>
          <w:color w:val="222222"/>
          <w:szCs w:val="24"/>
          <w:shd w:val="clear" w:color="auto" w:fill="FFFFFF"/>
        </w:rPr>
        <w:t>,</w:t>
      </w:r>
      <w:r>
        <w:rPr>
          <w:rFonts w:eastAsia="Times New Roman"/>
          <w:color w:val="222222"/>
          <w:szCs w:val="24"/>
          <w:shd w:val="clear" w:color="auto" w:fill="FFFFFF"/>
        </w:rPr>
        <w:t xml:space="preserve"> και ο καθένας και καθεμία να τοποθετηθεί α</w:t>
      </w:r>
      <w:r>
        <w:rPr>
          <w:rFonts w:eastAsia="Times New Roman"/>
          <w:color w:val="222222"/>
          <w:szCs w:val="24"/>
          <w:shd w:val="clear" w:color="auto" w:fill="FFFFFF"/>
        </w:rPr>
        <w:t>πέναντι στη συνείδησή του.</w:t>
      </w:r>
    </w:p>
    <w:p w14:paraId="1286CB71"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Έρχομαι, όμως, κυρίες και κύριοι Βουλευτές, να πω δυο λόγια, ας μου επιτρέψετε όχι για την ουσία αλλά να ενημερώσω τους Βουλευτές και την Εθνική Αντιπροσωπεία ότι σήμερα επιδόθηκε επισήμως στην ελληνική Κυβέρνηση η ρηματική διακο</w:t>
      </w:r>
      <w:r>
        <w:rPr>
          <w:rFonts w:eastAsia="Times New Roman"/>
          <w:color w:val="222222"/>
          <w:szCs w:val="24"/>
          <w:shd w:val="clear" w:color="auto" w:fill="FFFFFF"/>
        </w:rPr>
        <w:t>ίνωση</w:t>
      </w:r>
      <w:r>
        <w:rPr>
          <w:rFonts w:eastAsia="Times New Roman"/>
          <w:color w:val="222222"/>
          <w:szCs w:val="24"/>
          <w:shd w:val="clear" w:color="auto" w:fill="FFFFFF"/>
        </w:rPr>
        <w:t>,</w:t>
      </w:r>
      <w:r>
        <w:rPr>
          <w:rFonts w:eastAsia="Times New Roman"/>
          <w:color w:val="222222"/>
          <w:szCs w:val="24"/>
          <w:shd w:val="clear" w:color="auto" w:fill="FFFFFF"/>
        </w:rPr>
        <w:t xml:space="preserve"> με την οποία οι γείτονες μας μάς ενημερώνουν για την ολοκλήρωση των εσωτερικών τους διαδικασιών για την κύρωση της Συμφωνίας των Πρεσπών.</w:t>
      </w:r>
    </w:p>
    <w:p w14:paraId="1286CB72"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Άκουσα τον κ. Μητσοτάκη να εκφράζει μία ανησυχία και να μας κουνάει και το δάχτυλο: «Μην τυχόν το φέρετε σε μία</w:t>
      </w:r>
      <w:r>
        <w:rPr>
          <w:rFonts w:eastAsia="Times New Roman"/>
          <w:color w:val="222222"/>
          <w:szCs w:val="24"/>
          <w:shd w:val="clear" w:color="auto" w:fill="FFFFFF"/>
        </w:rPr>
        <w:t xml:space="preserve"> νύχτα, μην τυχόν δεν μας επιτρέψετε να ακουστεί η γνώμη μας».</w:t>
      </w:r>
    </w:p>
    <w:p w14:paraId="1286CB73"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Μητσοτάκη, ένα χρόνο συζητάμε για το θέμα αυτό, όλοι έχουν άποψη και γνώμη και σας διαβεβαιώνω ότι θα σας δώσουμε όσο χρόνο θέλετε.</w:t>
      </w:r>
    </w:p>
    <w:p w14:paraId="1286CB74" w14:textId="77777777" w:rsidR="000402FE" w:rsidRDefault="007623D8">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 xml:space="preserve">(Θόρυβος από την πτέρυγα της </w:t>
      </w:r>
      <w:r w:rsidRPr="00276065">
        <w:rPr>
          <w:rFonts w:eastAsia="Times New Roman"/>
          <w:color w:val="222222"/>
          <w:shd w:val="clear" w:color="auto" w:fill="FFFFFF"/>
        </w:rPr>
        <w:t>Νέας Δημοκρατίας</w:t>
      </w:r>
      <w:r>
        <w:rPr>
          <w:rFonts w:eastAsia="Times New Roman"/>
          <w:color w:val="222222"/>
          <w:szCs w:val="24"/>
          <w:shd w:val="clear" w:color="auto" w:fill="FFFFFF"/>
        </w:rPr>
        <w:t>)</w:t>
      </w:r>
    </w:p>
    <w:p w14:paraId="1286CB75" w14:textId="77777777" w:rsidR="000402FE" w:rsidRDefault="007623D8">
      <w:pPr>
        <w:spacing w:line="600" w:lineRule="auto"/>
        <w:ind w:firstLine="720"/>
        <w:jc w:val="both"/>
        <w:rPr>
          <w:rFonts w:eastAsia="Times New Roman"/>
          <w:color w:val="222222"/>
          <w:szCs w:val="24"/>
          <w:shd w:val="clear" w:color="auto" w:fill="FFFFFF"/>
        </w:rPr>
      </w:pPr>
      <w:r w:rsidRPr="0068099D">
        <w:rPr>
          <w:rFonts w:eastAsia="Times New Roman"/>
          <w:b/>
          <w:color w:val="222222"/>
          <w:szCs w:val="24"/>
          <w:shd w:val="clear" w:color="auto" w:fill="FFFFFF"/>
        </w:rPr>
        <w:t>ΠΡΟΕΔΡΟΣ</w:t>
      </w:r>
      <w:r w:rsidRPr="0068099D">
        <w:rPr>
          <w:rFonts w:eastAsia="Times New Roman"/>
          <w:b/>
          <w:color w:val="222222"/>
          <w:szCs w:val="24"/>
          <w:shd w:val="clear" w:color="auto" w:fill="FFFFFF"/>
        </w:rPr>
        <w:t xml:space="preserve"> (Νικόλαος Βούτσης):</w:t>
      </w:r>
      <w:r>
        <w:rPr>
          <w:rFonts w:eastAsia="Times New Roman"/>
          <w:color w:val="222222"/>
          <w:szCs w:val="24"/>
          <w:shd w:val="clear" w:color="auto" w:fill="FFFFFF"/>
        </w:rPr>
        <w:t xml:space="preserve"> Αφήστε τα επιφωνήματα.</w:t>
      </w:r>
    </w:p>
    <w:p w14:paraId="1286CB76" w14:textId="77777777" w:rsidR="000402FE" w:rsidRDefault="007623D8">
      <w:pPr>
        <w:spacing w:line="600" w:lineRule="auto"/>
        <w:ind w:firstLine="720"/>
        <w:jc w:val="both"/>
        <w:rPr>
          <w:rFonts w:eastAsia="Times New Roman"/>
          <w:color w:val="222222"/>
          <w:szCs w:val="24"/>
          <w:shd w:val="clear" w:color="auto" w:fill="FFFFFF"/>
        </w:rPr>
      </w:pPr>
      <w:r w:rsidRPr="001F78A5">
        <w:rPr>
          <w:rFonts w:eastAsia="Times New Roman"/>
          <w:b/>
          <w:color w:val="222222"/>
          <w:szCs w:val="24"/>
          <w:shd w:val="clear" w:color="auto" w:fill="FFFFFF"/>
        </w:rPr>
        <w:t>ΑΛΕΞΗΣ ΤΣΙΠΡΑΣ (Πρόεδρος της Κυβέρνησης και Υπουργός Εξωτερικών):</w:t>
      </w:r>
      <w:r>
        <w:rPr>
          <w:rFonts w:eastAsia="Times New Roman"/>
          <w:color w:val="222222"/>
          <w:szCs w:val="24"/>
          <w:shd w:val="clear" w:color="auto" w:fill="FFFFFF"/>
        </w:rPr>
        <w:t xml:space="preserve"> Χωρίς επιφωνήματα, πόσο χρόνο θέλετε, κύριε Μητσοτάκη; Όσο χρόνο θέλετε.</w:t>
      </w:r>
    </w:p>
    <w:p w14:paraId="1286CB77" w14:textId="77777777" w:rsidR="000402FE" w:rsidRDefault="007623D8">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1286CB78"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επειδή, κύριε Μητσοτάκη, </w:t>
      </w:r>
      <w:r>
        <w:rPr>
          <w:rFonts w:eastAsia="Times New Roman"/>
          <w:color w:val="222222"/>
          <w:szCs w:val="24"/>
          <w:shd w:val="clear" w:color="auto" w:fill="FFFFFF"/>
        </w:rPr>
        <w:t>μόνο για επιφωνήματα είστε και για ατάκες, εγώ για δεύτερη φορά σας προκαλώ και σας προσκαλώ. Ελάτε και εδώ στη Βουλή αλλά και σε έναν τηλεοπτικό διάλογο για τη Συμφωνία των Πρεσπών, να μας πείτε ποια είναι αυτά τα επιχειρήματα τα οποία έχετε.</w:t>
      </w:r>
    </w:p>
    <w:p w14:paraId="1286CB79" w14:textId="77777777" w:rsidR="000402FE" w:rsidRDefault="007623D8">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w:t>
      </w:r>
      <w:r>
        <w:rPr>
          <w:rFonts w:eastAsia="Times New Roman"/>
          <w:color w:val="222222"/>
          <w:szCs w:val="24"/>
          <w:shd w:val="clear" w:color="auto" w:fill="FFFFFF"/>
        </w:rPr>
        <w:t>ατα από την πτέρυγα του ΣΥΡΙΖΑ)</w:t>
      </w:r>
    </w:p>
    <w:p w14:paraId="1286CB7A"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Γιατί επί είκοσι χρόνια είχατε μια άποψη</w:t>
      </w:r>
      <w:r>
        <w:rPr>
          <w:rFonts w:eastAsia="Times New Roman"/>
          <w:color w:val="222222"/>
          <w:szCs w:val="24"/>
          <w:shd w:val="clear" w:color="auto" w:fill="FFFFFF"/>
        </w:rPr>
        <w:t>,</w:t>
      </w:r>
      <w:r>
        <w:rPr>
          <w:rFonts w:eastAsia="Times New Roman"/>
          <w:color w:val="222222"/>
          <w:szCs w:val="24"/>
          <w:shd w:val="clear" w:color="auto" w:fill="FFFFFF"/>
        </w:rPr>
        <w:t xml:space="preserve"> και τώρα για να ψηφοθηρήσετε, έχετε αλλάξει άποψη; Για ποιον λόγο ακολουθείτε αυτή τη στάση πολιτικής αναξιοπιστίας σε σχέση με την ιστορία του κόμματός </w:t>
      </w:r>
      <w:r>
        <w:rPr>
          <w:rFonts w:eastAsia="Times New Roman"/>
          <w:color w:val="222222"/>
          <w:szCs w:val="24"/>
          <w:shd w:val="clear" w:color="auto" w:fill="FFFFFF"/>
        </w:rPr>
        <w:t>σας,</w:t>
      </w:r>
      <w:r>
        <w:rPr>
          <w:rFonts w:eastAsia="Times New Roman"/>
          <w:color w:val="222222"/>
          <w:szCs w:val="24"/>
          <w:shd w:val="clear" w:color="auto" w:fill="FFFFFF"/>
        </w:rPr>
        <w:t xml:space="preserve"> και οδηγείτε σε διχασμό </w:t>
      </w:r>
      <w:r>
        <w:rPr>
          <w:rFonts w:eastAsia="Times New Roman"/>
          <w:color w:val="222222"/>
          <w:szCs w:val="24"/>
          <w:shd w:val="clear" w:color="auto" w:fill="FFFFFF"/>
        </w:rPr>
        <w:t xml:space="preserve">τον ελληνικό λαό; </w:t>
      </w:r>
    </w:p>
    <w:p w14:paraId="1286CB7B"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Ελάτε. Πού θέλετε; Θέλετε στη δημόσια τηλεόραση; Όχι; Θέλετε στον </w:t>
      </w:r>
      <w:r>
        <w:rPr>
          <w:rFonts w:eastAsia="Times New Roman"/>
          <w:color w:val="222222"/>
          <w:szCs w:val="24"/>
          <w:shd w:val="clear" w:color="auto" w:fill="FFFFFF"/>
        </w:rPr>
        <w:t>«</w:t>
      </w:r>
      <w:r>
        <w:rPr>
          <w:rFonts w:eastAsia="Times New Roman"/>
          <w:color w:val="222222"/>
          <w:szCs w:val="24"/>
          <w:shd w:val="clear" w:color="auto" w:fill="FFFFFF"/>
        </w:rPr>
        <w:t>ΣΚΑΪ</w:t>
      </w:r>
      <w:r>
        <w:rPr>
          <w:rFonts w:eastAsia="Times New Roman"/>
          <w:color w:val="222222"/>
          <w:szCs w:val="24"/>
          <w:shd w:val="clear" w:color="auto" w:fill="FFFFFF"/>
        </w:rPr>
        <w:t>»</w:t>
      </w:r>
      <w:r>
        <w:rPr>
          <w:rFonts w:eastAsia="Times New Roman"/>
          <w:color w:val="222222"/>
          <w:szCs w:val="24"/>
          <w:shd w:val="clear" w:color="auto" w:fill="FFFFFF"/>
        </w:rPr>
        <w:t xml:space="preserve"> να σπάσουμε και το εμπάργκο;</w:t>
      </w:r>
      <w:r w:rsidRPr="00BA715A">
        <w:rPr>
          <w:rFonts w:eastAsia="Times New Roman"/>
          <w:color w:val="222222"/>
          <w:szCs w:val="24"/>
          <w:shd w:val="clear" w:color="auto" w:fill="FFFFFF"/>
        </w:rPr>
        <w:t xml:space="preserve"> </w:t>
      </w:r>
      <w:r>
        <w:rPr>
          <w:rFonts w:eastAsia="Times New Roman"/>
          <w:color w:val="222222"/>
          <w:szCs w:val="24"/>
          <w:shd w:val="clear" w:color="auto" w:fill="FFFFFF"/>
        </w:rPr>
        <w:t>Θέλετε με δημοσιογράφους που σας δίνουν σκονάκια; Θέλετε με αυτούς που σας γράφουν τις ομιλίες;</w:t>
      </w:r>
    </w:p>
    <w:p w14:paraId="1286CB7C" w14:textId="77777777" w:rsidR="000402FE" w:rsidRDefault="007623D8">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w:t>
      </w:r>
      <w:r>
        <w:rPr>
          <w:rFonts w:eastAsia="Times New Roman"/>
          <w:color w:val="222222"/>
          <w:szCs w:val="24"/>
          <w:shd w:val="clear" w:color="auto" w:fill="FFFFFF"/>
        </w:rPr>
        <w:t>ΙΖΑ)</w:t>
      </w:r>
    </w:p>
    <w:p w14:paraId="1286CB7D"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όποιον θέλετε, κύριε Μητσοτάκη. Εγώ έχω επιχειρήματα, εσείς έχετε φωνές, έχετε συνθήματα. Ελάτε όπου θέλετε, όπως θέλετε και όποτε θέλετε.</w:t>
      </w:r>
    </w:p>
    <w:p w14:paraId="1286CB7E" w14:textId="77777777" w:rsidR="000402FE" w:rsidRDefault="007623D8">
      <w:pPr>
        <w:spacing w:line="600" w:lineRule="auto"/>
        <w:ind w:firstLine="720"/>
        <w:jc w:val="both"/>
        <w:rPr>
          <w:rFonts w:eastAsia="Times New Roman"/>
          <w:color w:val="222222"/>
          <w:szCs w:val="24"/>
          <w:shd w:val="clear" w:color="auto" w:fill="FFFFFF"/>
        </w:rPr>
      </w:pPr>
      <w:r w:rsidRPr="001F78A5">
        <w:rPr>
          <w:rFonts w:eastAsia="Times New Roman"/>
          <w:b/>
          <w:color w:val="222222"/>
          <w:szCs w:val="24"/>
          <w:shd w:val="clear" w:color="auto" w:fill="FFFFFF"/>
        </w:rPr>
        <w:t>ΚΥΡΙΑΚΟΣ ΜΗΤΣΟΤΑΚΗΣ (Πρόεδρος της Νέας Δημοκρατίας):</w:t>
      </w:r>
      <w:r>
        <w:rPr>
          <w:rFonts w:eastAsia="Times New Roman"/>
          <w:color w:val="222222"/>
          <w:szCs w:val="24"/>
          <w:shd w:val="clear" w:color="auto" w:fill="FFFFFF"/>
        </w:rPr>
        <w:t xml:space="preserve"> Εδώ.</w:t>
      </w:r>
    </w:p>
    <w:p w14:paraId="1286CB7F" w14:textId="77777777" w:rsidR="000402FE" w:rsidRDefault="007623D8">
      <w:pPr>
        <w:spacing w:line="600" w:lineRule="auto"/>
        <w:ind w:firstLine="720"/>
        <w:jc w:val="both"/>
        <w:rPr>
          <w:rFonts w:eastAsia="Times New Roman"/>
          <w:color w:val="222222"/>
          <w:szCs w:val="24"/>
          <w:shd w:val="clear" w:color="auto" w:fill="FFFFFF"/>
        </w:rPr>
      </w:pPr>
      <w:r w:rsidRPr="001F78A5">
        <w:rPr>
          <w:rFonts w:eastAsia="Times New Roman"/>
          <w:b/>
          <w:color w:val="222222"/>
          <w:szCs w:val="24"/>
          <w:shd w:val="clear" w:color="auto" w:fill="FFFFFF"/>
        </w:rPr>
        <w:t>ΑΛΕΞΗΣ ΤΣΙΠΡΑΣ (Πρόεδρος της Κυβέρνησης και Υπουργό</w:t>
      </w:r>
      <w:r w:rsidRPr="001F78A5">
        <w:rPr>
          <w:rFonts w:eastAsia="Times New Roman"/>
          <w:b/>
          <w:color w:val="222222"/>
          <w:szCs w:val="24"/>
          <w:shd w:val="clear" w:color="auto" w:fill="FFFFFF"/>
        </w:rPr>
        <w:t>ς Εξωτερικών):</w:t>
      </w:r>
      <w:r>
        <w:rPr>
          <w:rFonts w:eastAsia="Times New Roman"/>
          <w:color w:val="222222"/>
          <w:szCs w:val="24"/>
          <w:shd w:val="clear" w:color="auto" w:fill="FFFFFF"/>
        </w:rPr>
        <w:t xml:space="preserve"> Και εδώ δεν θα το γλιτώσετε. Και εδώ. Τι θέλετε; Θέλετε να στοιχηθείτε δίπλα από κάποιους ακραίους που οργανώνουν συλλαλητήρια. Να τους βοηθήσουμε να έρθουν, να τους δούμε κανένα πρόβλημα. Ποιο είναι το πρόβλημά σας; Θέλετε να φέρουμε σε δέκ</w:t>
      </w:r>
      <w:r>
        <w:rPr>
          <w:rFonts w:eastAsia="Times New Roman"/>
          <w:color w:val="222222"/>
          <w:szCs w:val="24"/>
          <w:shd w:val="clear" w:color="auto" w:fill="FFFFFF"/>
        </w:rPr>
        <w:t xml:space="preserve">α μέρες τη </w:t>
      </w:r>
      <w:r>
        <w:rPr>
          <w:rFonts w:eastAsia="Times New Roman"/>
          <w:color w:val="222222"/>
          <w:szCs w:val="24"/>
          <w:shd w:val="clear" w:color="auto" w:fill="FFFFFF"/>
        </w:rPr>
        <w:t>σ</w:t>
      </w:r>
      <w:r>
        <w:rPr>
          <w:rFonts w:eastAsia="Times New Roman"/>
          <w:color w:val="222222"/>
          <w:szCs w:val="24"/>
          <w:shd w:val="clear" w:color="auto" w:fill="FFFFFF"/>
        </w:rPr>
        <w:t>υμφωνία, σε είκοσι; Όποτε θέλετε. Τρεις μέρες να συζητάμε;</w:t>
      </w:r>
    </w:p>
    <w:p w14:paraId="1286CB80"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έχουμε μόνο μία δύναμη τη δύναμη των επιχειρημάτων μας. Εσείς έχετε τη δύναμη του λαϊκισμού, του ψεύδους, τη δύναμη αυτή η οποία σας οδηγεί σε μια στάση ψηφοθηρίας.</w:t>
      </w:r>
      <w:r w:rsidRPr="005C6353">
        <w:rPr>
          <w:rFonts w:eastAsia="Times New Roman"/>
          <w:color w:val="222222"/>
          <w:szCs w:val="24"/>
          <w:shd w:val="clear" w:color="auto" w:fill="FFFFFF"/>
        </w:rPr>
        <w:t xml:space="preserve"> </w:t>
      </w:r>
      <w:r>
        <w:rPr>
          <w:rFonts w:eastAsia="Times New Roman"/>
          <w:color w:val="222222"/>
          <w:szCs w:val="24"/>
          <w:shd w:val="clear" w:color="auto" w:fill="FFFFFF"/>
        </w:rPr>
        <w:t xml:space="preserve">Ας </w:t>
      </w:r>
      <w:r>
        <w:rPr>
          <w:rFonts w:eastAsia="Times New Roman"/>
          <w:color w:val="222222"/>
          <w:szCs w:val="24"/>
          <w:shd w:val="clear" w:color="auto" w:fill="FFFFFF"/>
        </w:rPr>
        <w:t>συγκρίνουμε, λοιπόν, τις δυνάμεις μας. Ας συγκρίνουμε τα επιχειρήματα με τα συνθήματα, όπως θέλετε και όποτε θέλετε.</w:t>
      </w:r>
    </w:p>
    <w:p w14:paraId="1286CB81" w14:textId="77777777" w:rsidR="000402FE" w:rsidRDefault="007623D8">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1286CB82"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Έρχομαι τώρα στην ουσία της ρηματικής διακοίνωσης, γιατί πολύ φοβάμαι ότι με αυτά που θα πω</w:t>
      </w:r>
      <w:r>
        <w:rPr>
          <w:rFonts w:eastAsia="Times New Roman"/>
          <w:color w:val="222222"/>
          <w:szCs w:val="24"/>
          <w:shd w:val="clear" w:color="auto" w:fill="FFFFFF"/>
        </w:rPr>
        <w:t>,</w:t>
      </w:r>
      <w:r>
        <w:rPr>
          <w:rFonts w:eastAsia="Times New Roman"/>
          <w:color w:val="222222"/>
          <w:szCs w:val="24"/>
          <w:shd w:val="clear" w:color="auto" w:fill="FFFFFF"/>
        </w:rPr>
        <w:t xml:space="preserve"> ο </w:t>
      </w:r>
      <w:r>
        <w:rPr>
          <w:rFonts w:eastAsia="Times New Roman"/>
          <w:color w:val="222222"/>
          <w:szCs w:val="24"/>
          <w:shd w:val="clear" w:color="auto" w:fill="FFFFFF"/>
        </w:rPr>
        <w:t xml:space="preserve">κ. Μητσοτάκης δεν θα έρθει σε τηλεοπτική αναμέτρηση μαζί μου. Ναι ξέρω, θέλετε στη Βουλή για να τα διαβάζετε και όχι για να τα πούμε </w:t>
      </w:r>
      <w:r>
        <w:rPr>
          <w:rFonts w:eastAsia="Times New Roman"/>
          <w:color w:val="222222"/>
          <w:szCs w:val="24"/>
          <w:shd w:val="clear" w:color="auto" w:fill="FFFFFF"/>
          <w:lang w:val="en-US"/>
        </w:rPr>
        <w:t>face</w:t>
      </w:r>
      <w:r w:rsidRPr="00467BE1">
        <w:rPr>
          <w:rFonts w:eastAsia="Times New Roman"/>
          <w:color w:val="222222"/>
          <w:szCs w:val="24"/>
          <w:shd w:val="clear" w:color="auto" w:fill="FFFFFF"/>
        </w:rPr>
        <w:t xml:space="preserve"> </w:t>
      </w:r>
      <w:r>
        <w:rPr>
          <w:rFonts w:eastAsia="Times New Roman"/>
          <w:color w:val="222222"/>
          <w:szCs w:val="24"/>
          <w:shd w:val="clear" w:color="auto" w:fill="FFFFFF"/>
          <w:lang w:val="en-US"/>
        </w:rPr>
        <w:t>to</w:t>
      </w:r>
      <w:r w:rsidRPr="00467BE1">
        <w:rPr>
          <w:rFonts w:eastAsia="Times New Roman"/>
          <w:color w:val="222222"/>
          <w:szCs w:val="24"/>
          <w:shd w:val="clear" w:color="auto" w:fill="FFFFFF"/>
        </w:rPr>
        <w:t xml:space="preserve"> </w:t>
      </w:r>
      <w:r>
        <w:rPr>
          <w:rFonts w:eastAsia="Times New Roman"/>
          <w:color w:val="222222"/>
          <w:szCs w:val="24"/>
          <w:shd w:val="clear" w:color="auto" w:fill="FFFFFF"/>
          <w:lang w:val="en-US"/>
        </w:rPr>
        <w:t>face</w:t>
      </w:r>
      <w:r w:rsidRPr="00467BE1">
        <w:rPr>
          <w:rFonts w:eastAsia="Times New Roman"/>
          <w:color w:val="222222"/>
          <w:szCs w:val="24"/>
          <w:shd w:val="clear" w:color="auto" w:fill="FFFFFF"/>
        </w:rPr>
        <w:t xml:space="preserve">, </w:t>
      </w:r>
      <w:r>
        <w:rPr>
          <w:rFonts w:eastAsia="Times New Roman"/>
          <w:color w:val="222222"/>
          <w:szCs w:val="24"/>
          <w:shd w:val="clear" w:color="auto" w:fill="FFFFFF"/>
        </w:rPr>
        <w:t>αυτό είναι το πρόβλημά σας.</w:t>
      </w:r>
    </w:p>
    <w:p w14:paraId="1286CB83" w14:textId="77777777" w:rsidR="000402FE" w:rsidRDefault="007623D8">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1286CB84"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γείτονές μας, λοιπόν, μετά την ολο</w:t>
      </w:r>
      <w:r>
        <w:rPr>
          <w:rFonts w:eastAsia="Times New Roman"/>
          <w:color w:val="222222"/>
          <w:szCs w:val="24"/>
          <w:shd w:val="clear" w:color="auto" w:fill="FFFFFF"/>
        </w:rPr>
        <w:t xml:space="preserve">κλήρωση των διαδικασιών στη Βουλή τους μας έστειλαν το κείμενο της ρηματικής διακοίνωσης, ένα κείμενο στο οποίο πέραν του ότι μας ενημερώνουν για το πέρας των διαδικασιών, </w:t>
      </w:r>
      <w:r w:rsidRPr="00A03720">
        <w:rPr>
          <w:rFonts w:eastAsia="Times New Roman"/>
          <w:color w:val="222222"/>
          <w:szCs w:val="24"/>
          <w:shd w:val="clear" w:color="auto" w:fill="FFFFFF"/>
        </w:rPr>
        <w:t>κάνουν</w:t>
      </w:r>
      <w:r>
        <w:rPr>
          <w:rFonts w:eastAsia="Times New Roman"/>
          <w:color w:val="222222"/>
          <w:szCs w:val="24"/>
          <w:shd w:val="clear" w:color="auto" w:fill="FFFFFF"/>
        </w:rPr>
        <w:t xml:space="preserve"> και μία διευκρινιστική δήλωση πολύ ενδιαφέρουσα. </w:t>
      </w:r>
    </w:p>
    <w:p w14:paraId="1286CB85"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μια διευκρινιστική δή</w:t>
      </w:r>
      <w:r>
        <w:rPr>
          <w:rFonts w:eastAsia="Times New Roman"/>
          <w:color w:val="222222"/>
          <w:szCs w:val="24"/>
          <w:shd w:val="clear" w:color="auto" w:fill="FFFFFF"/>
        </w:rPr>
        <w:t xml:space="preserve">λωση στη ρηματική διακοίνωση και όχι σε κάποια συνέντευξη. Η ρηματική διακοίνωση είναι νομικά δεσμευτικό έγγραφο. Και διευκρινίζουν, βεβαίως, τις δεσμεύσεις που απορρέουν από τη </w:t>
      </w:r>
      <w:r>
        <w:rPr>
          <w:rFonts w:eastAsia="Times New Roman"/>
          <w:color w:val="222222"/>
          <w:szCs w:val="24"/>
          <w:shd w:val="clear" w:color="auto" w:fill="FFFFFF"/>
        </w:rPr>
        <w:t>σ</w:t>
      </w:r>
      <w:r>
        <w:rPr>
          <w:rFonts w:eastAsia="Times New Roman"/>
          <w:color w:val="222222"/>
          <w:szCs w:val="24"/>
          <w:shd w:val="clear" w:color="auto" w:fill="FFFFFF"/>
        </w:rPr>
        <w:t>υμφωνία. Εδώ είναι η ρηματική διακοίνωση και θα την καταθέσω. Πρώτον, διευκρι</w:t>
      </w:r>
      <w:r>
        <w:rPr>
          <w:rFonts w:eastAsia="Times New Roman"/>
          <w:color w:val="222222"/>
          <w:szCs w:val="24"/>
          <w:shd w:val="clear" w:color="auto" w:fill="FFFFFF"/>
        </w:rPr>
        <w:t>νίζουν ότι ο όρος «</w:t>
      </w:r>
      <w:r>
        <w:rPr>
          <w:rFonts w:eastAsia="Times New Roman"/>
          <w:color w:val="222222"/>
          <w:szCs w:val="24"/>
          <w:shd w:val="clear" w:color="auto" w:fill="FFFFFF"/>
          <w:lang w:val="en-US"/>
        </w:rPr>
        <w:t>nationality</w:t>
      </w:r>
      <w:r>
        <w:rPr>
          <w:rFonts w:eastAsia="Times New Roman"/>
          <w:color w:val="222222"/>
          <w:szCs w:val="24"/>
          <w:shd w:val="clear" w:color="auto" w:fill="FFFFFF"/>
        </w:rPr>
        <w:t xml:space="preserve">», όπως αναγράφεται στη </w:t>
      </w:r>
      <w:r>
        <w:rPr>
          <w:rFonts w:eastAsia="Times New Roman"/>
          <w:color w:val="222222"/>
          <w:szCs w:val="24"/>
          <w:shd w:val="clear" w:color="auto" w:fill="FFFFFF"/>
        </w:rPr>
        <w:t>σ</w:t>
      </w:r>
      <w:r>
        <w:rPr>
          <w:rFonts w:eastAsia="Times New Roman"/>
          <w:color w:val="222222"/>
          <w:szCs w:val="24"/>
          <w:shd w:val="clear" w:color="auto" w:fill="FFFFFF"/>
        </w:rPr>
        <w:t>υμφωνία, αναφέρεται αποκλειστικά στην ιθαγένεια και δεν καθορίζει ούτε προδικάζει το ζήτημα της εθνότητας των πολιτών της Βόρειας Μακεδονίας.</w:t>
      </w:r>
    </w:p>
    <w:p w14:paraId="1286CB86"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Μητσοτάκη, να δούμε τώρα τι θα βρείτε </w:t>
      </w:r>
      <w:r w:rsidRPr="00A03720">
        <w:rPr>
          <w:rFonts w:eastAsia="Times New Roman"/>
          <w:color w:val="222222"/>
          <w:szCs w:val="24"/>
          <w:shd w:val="clear" w:color="auto" w:fill="FFFFFF"/>
        </w:rPr>
        <w:t xml:space="preserve">να μας </w:t>
      </w:r>
      <w:r w:rsidRPr="00A03720">
        <w:rPr>
          <w:rFonts w:eastAsia="Times New Roman"/>
          <w:color w:val="222222"/>
          <w:szCs w:val="24"/>
          <w:shd w:val="clear" w:color="auto" w:fill="FFFFFF"/>
        </w:rPr>
        <w:t>πείτε</w:t>
      </w:r>
      <w:r>
        <w:rPr>
          <w:rFonts w:eastAsia="Times New Roman"/>
          <w:color w:val="222222"/>
          <w:szCs w:val="24"/>
          <w:shd w:val="clear" w:color="auto" w:fill="FFFFFF"/>
        </w:rPr>
        <w:t>.</w:t>
      </w:r>
    </w:p>
    <w:p w14:paraId="1286CB8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14:paraId="1286CB88"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s="Times New Roman"/>
          <w:szCs w:val="24"/>
        </w:rPr>
        <w:t>Και το δεύτερο το οποίο διευκρινίζουν</w:t>
      </w:r>
      <w:r>
        <w:rPr>
          <w:rFonts w:eastAsia="Times New Roman" w:cs="Times New Roman"/>
          <w:szCs w:val="24"/>
        </w:rPr>
        <w:t>,</w:t>
      </w:r>
      <w:r>
        <w:rPr>
          <w:rFonts w:eastAsia="Times New Roman" w:cs="Times New Roman"/>
          <w:szCs w:val="24"/>
        </w:rPr>
        <w:t xml:space="preserve"> είναι </w:t>
      </w:r>
      <w:r>
        <w:rPr>
          <w:rFonts w:eastAsia="Times New Roman"/>
          <w:color w:val="222222"/>
          <w:szCs w:val="24"/>
          <w:shd w:val="clear" w:color="auto" w:fill="FFFFFF"/>
        </w:rPr>
        <w:t xml:space="preserve">ότι η γλώσσα των γειτόνων, η επίσημη γλώσσα, όπως αναφέρεται στη </w:t>
      </w:r>
      <w:r>
        <w:rPr>
          <w:rFonts w:eastAsia="Times New Roman"/>
          <w:color w:val="222222"/>
          <w:szCs w:val="24"/>
          <w:shd w:val="clear" w:color="auto" w:fill="FFFFFF"/>
        </w:rPr>
        <w:t>σ</w:t>
      </w:r>
      <w:r>
        <w:rPr>
          <w:rFonts w:eastAsia="Times New Roman"/>
          <w:color w:val="222222"/>
          <w:szCs w:val="24"/>
          <w:shd w:val="clear" w:color="auto" w:fill="FFFFFF"/>
        </w:rPr>
        <w:t xml:space="preserve">υμφωνία, έχει αναγνωριστεί από τη Διάσκεψη του ΟΗΕ το 1997 και ανήκει </w:t>
      </w:r>
      <w:r>
        <w:rPr>
          <w:rFonts w:eastAsia="Times New Roman"/>
          <w:color w:val="222222"/>
          <w:szCs w:val="24"/>
          <w:shd w:val="clear" w:color="auto" w:fill="FFFFFF"/>
        </w:rPr>
        <w:t>πού; Στην ομάδα των νότιων σλαβικών γλωσσών. Είναι σλαβική γλώσσα. Κα</w:t>
      </w:r>
      <w:r>
        <w:rPr>
          <w:rFonts w:eastAsia="Times New Roman"/>
          <w:color w:val="222222"/>
          <w:szCs w:val="24"/>
          <w:shd w:val="clear" w:color="auto" w:fill="FFFFFF"/>
        </w:rPr>
        <w:t>μ</w:t>
      </w:r>
      <w:r>
        <w:rPr>
          <w:rFonts w:eastAsia="Times New Roman"/>
          <w:color w:val="222222"/>
          <w:szCs w:val="24"/>
          <w:shd w:val="clear" w:color="auto" w:fill="FFFFFF"/>
        </w:rPr>
        <w:t>μία σχέση, λοιπόν, δεν έχει με τη δική μας ιστορία, με τη δική μας κουλτούρα, με τη δική μας παράδοση.</w:t>
      </w:r>
      <w:r w:rsidRPr="00276065">
        <w:rPr>
          <w:rFonts w:eastAsia="Times New Roman"/>
          <w:color w:val="222222"/>
          <w:szCs w:val="24"/>
          <w:shd w:val="clear" w:color="auto" w:fill="FFFFFF"/>
        </w:rPr>
        <w:t xml:space="preserve"> </w:t>
      </w:r>
    </w:p>
    <w:p w14:paraId="1286CB89" w14:textId="77777777" w:rsidR="000402FE" w:rsidRDefault="007623D8">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1286CB8A"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Την καταθέτω για τα Πρακτικά. </w:t>
      </w:r>
    </w:p>
    <w:p w14:paraId="1286CB8B" w14:textId="77777777" w:rsidR="000402FE" w:rsidRDefault="007623D8">
      <w:pPr>
        <w:spacing w:line="600" w:lineRule="auto"/>
        <w:ind w:firstLine="720"/>
        <w:jc w:val="both"/>
        <w:rPr>
          <w:rFonts w:eastAsia="Times New Roman" w:cs="Times New Roman"/>
        </w:rPr>
      </w:pPr>
      <w:r w:rsidRPr="0035152D">
        <w:rPr>
          <w:rFonts w:eastAsia="Times New Roman" w:cs="Times New Roman"/>
        </w:rPr>
        <w:t>(Στο ση</w:t>
      </w:r>
      <w:r w:rsidRPr="0035152D">
        <w:rPr>
          <w:rFonts w:eastAsia="Times New Roman" w:cs="Times New Roman"/>
        </w:rPr>
        <w:t xml:space="preserve">μείο αυτό ο </w:t>
      </w:r>
      <w:r w:rsidRPr="00276065">
        <w:rPr>
          <w:rFonts w:eastAsia="Times New Roman"/>
          <w:color w:val="222222"/>
          <w:szCs w:val="24"/>
          <w:shd w:val="clear" w:color="auto" w:fill="FFFFFF"/>
        </w:rPr>
        <w:t>Πρόεδρος της Κυβέρνησης και Υπουργός Εξωτερικών</w:t>
      </w:r>
      <w:r w:rsidRPr="0035152D">
        <w:rPr>
          <w:rFonts w:eastAsia="Times New Roman" w:cs="Times New Roman"/>
        </w:rPr>
        <w:t xml:space="preserve"> κ. </w:t>
      </w:r>
      <w:r>
        <w:rPr>
          <w:rFonts w:eastAsia="Times New Roman" w:cs="Times New Roman"/>
        </w:rPr>
        <w:t>Αλέξης Τσίπρας καταθέτει για τα Πρακτικά την</w:t>
      </w:r>
      <w:r w:rsidRPr="0035152D">
        <w:rPr>
          <w:rFonts w:eastAsia="Times New Roman" w:cs="Times New Roman"/>
        </w:rPr>
        <w:t xml:space="preserve"> προαναφερθ</w:t>
      </w:r>
      <w:r>
        <w:rPr>
          <w:rFonts w:eastAsia="Times New Roman" w:cs="Times New Roman"/>
        </w:rPr>
        <w:t>είσα ρηματική διακοίνωση, η οποία</w:t>
      </w:r>
      <w:r w:rsidRPr="0035152D">
        <w:rPr>
          <w:rFonts w:eastAsia="Times New Roman" w:cs="Times New Roman"/>
        </w:rPr>
        <w:t xml:space="preserve"> βρίσκ</w:t>
      </w:r>
      <w:r>
        <w:rPr>
          <w:rFonts w:eastAsia="Times New Roman" w:cs="Times New Roman"/>
        </w:rPr>
        <w:t>ε</w:t>
      </w:r>
      <w:r w:rsidRPr="0035152D">
        <w:rPr>
          <w:rFonts w:eastAsia="Times New Roman" w:cs="Times New Roman"/>
        </w:rPr>
        <w:t>ται στο αρχείο του Τμήματος Γραμματείας της Διεύθυνσης Στενογραφίας και Πρακτικών της Βουλής)</w:t>
      </w:r>
    </w:p>
    <w:p w14:paraId="1286CB8C"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w:t>
      </w:r>
      <w:r>
        <w:rPr>
          <w:rFonts w:eastAsia="Times New Roman"/>
          <w:color w:val="222222"/>
          <w:szCs w:val="24"/>
          <w:shd w:val="clear" w:color="auto" w:fill="FFFFFF"/>
        </w:rPr>
        <w:t>ε Μητσοτάκη, πολύ φοβάμαι ότι ή άμεσα πολύ γρήγορα θα πρέπει να ψάξετε άλλα επιχειρήματα, άλλα σημεία για να διαφωνήσετε ή θα πρέπει ανοιχτά να πείτε ότι αλλάζετε τη θέση της Νέας Δημοκρατίας για είκοσι και πλέον χρόνια και προσχωρείτε στην άποψη του κ. Κα</w:t>
      </w:r>
      <w:r>
        <w:rPr>
          <w:rFonts w:eastAsia="Times New Roman"/>
          <w:color w:val="222222"/>
          <w:szCs w:val="24"/>
          <w:shd w:val="clear" w:color="auto" w:fill="FFFFFF"/>
        </w:rPr>
        <w:t>μμένου. Πρέπει να επιλέξετε. Ένα από τα δύο πρέπει να κάνετε. Εν πάση περιπτώσει θα έχετε τη δυνατότητα να το σκεφτείτε.</w:t>
      </w:r>
    </w:p>
    <w:p w14:paraId="1286CB8D"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Πάντως ο κ. Κουμουτσάκος σε επίκαιρη ερώτηση που κατέθεσε η Νέα Δημοκρατία, τους αποκαλεί Σλαβομακεδόνες. Θέλετε να τους αποκαλούμε έτσ</w:t>
      </w:r>
      <w:r>
        <w:rPr>
          <w:rFonts w:eastAsia="Times New Roman"/>
          <w:color w:val="222222"/>
          <w:szCs w:val="24"/>
          <w:shd w:val="clear" w:color="auto" w:fill="FFFFFF"/>
        </w:rPr>
        <w:t>ι; Τους αποκαλεί Σλαβομακεδόνες και λυπάμαι γιατί ο κ. Κουμουτσάκος σήμερα πήρε τον λόγο</w:t>
      </w:r>
      <w:r>
        <w:rPr>
          <w:rFonts w:eastAsia="Times New Roman"/>
          <w:color w:val="222222"/>
          <w:szCs w:val="24"/>
          <w:shd w:val="clear" w:color="auto" w:fill="FFFFFF"/>
        </w:rPr>
        <w:t>,</w:t>
      </w:r>
      <w:r>
        <w:rPr>
          <w:rFonts w:eastAsia="Times New Roman"/>
          <w:color w:val="222222"/>
          <w:szCs w:val="24"/>
          <w:shd w:val="clear" w:color="auto" w:fill="FFFFFF"/>
        </w:rPr>
        <w:t xml:space="preserve"> για να πει ψέματα στο Κοινοβούλιο. Πήρε τον λόγο για να πει ότι στη σελίδα 32 της επίσημης στατιστικής υπηρεσίας των γειτόνων μας, οι ίδιοι αποκαλούνται ως Σλαβομακεδ</w:t>
      </w:r>
      <w:r>
        <w:rPr>
          <w:rFonts w:eastAsia="Times New Roman"/>
          <w:color w:val="222222"/>
          <w:szCs w:val="24"/>
          <w:shd w:val="clear" w:color="auto" w:fill="FFFFFF"/>
        </w:rPr>
        <w:t xml:space="preserve">όνες. Αυτοί αυτοαποκαλούνται «Μακεδόνες», δεν το ξέρατε αυτό; </w:t>
      </w:r>
    </w:p>
    <w:p w14:paraId="1286CB8E"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είπε το ψέμα</w:t>
      </w:r>
      <w:r>
        <w:rPr>
          <w:rFonts w:eastAsia="Times New Roman"/>
          <w:color w:val="222222"/>
          <w:szCs w:val="24"/>
          <w:shd w:val="clear" w:color="auto" w:fill="FFFFFF"/>
        </w:rPr>
        <w:t>,</w:t>
      </w:r>
      <w:r>
        <w:rPr>
          <w:rFonts w:eastAsia="Times New Roman"/>
          <w:color w:val="222222"/>
          <w:szCs w:val="24"/>
          <w:shd w:val="clear" w:color="auto" w:fill="FFFFFF"/>
        </w:rPr>
        <w:t xml:space="preserve"> για να καταφέρει να περισώσει το γεγονός ότι εσείς τους αποκαλούσατε σε επίσημα έγγραφά σας Σλαβομακεδόνες, όπως και τόσα χρόνια εσείς ήσασταν υπέρ της σύνθετης ονομασίας με γ</w:t>
      </w:r>
      <w:r>
        <w:rPr>
          <w:rFonts w:eastAsia="Times New Roman"/>
          <w:color w:val="222222"/>
          <w:szCs w:val="24"/>
          <w:shd w:val="clear" w:color="auto" w:fill="FFFFFF"/>
        </w:rPr>
        <w:t xml:space="preserve">εωγραφικό προσδιορισμό υπό τον όρο «Μακεδονία». Αυτή ήταν η θέση σας. </w:t>
      </w:r>
    </w:p>
    <w:p w14:paraId="1286CB8F" w14:textId="77777777" w:rsidR="000402FE" w:rsidRDefault="007623D8">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1286CB90"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τώρα που εμείς προσπαθούμε να λύσουμε ένα κρίσιμο εθνικό θέμα, αυτό που κάνετε είναι ότι προσχωρείτε στην πιο ακραία, στην πιο άθλια μορφ</w:t>
      </w:r>
      <w:r>
        <w:rPr>
          <w:rFonts w:eastAsia="Times New Roman"/>
          <w:color w:val="222222"/>
          <w:szCs w:val="24"/>
          <w:shd w:val="clear" w:color="auto" w:fill="FFFFFF"/>
        </w:rPr>
        <w:t>ή λαϊκισμού και διχασμού πάνω σε ένα κρίσιμο εθνικό θέμα</w:t>
      </w:r>
      <w:r>
        <w:rPr>
          <w:rFonts w:eastAsia="Times New Roman"/>
          <w:color w:val="222222"/>
          <w:szCs w:val="24"/>
          <w:shd w:val="clear" w:color="auto" w:fill="FFFFFF"/>
        </w:rPr>
        <w:t>,</w:t>
      </w:r>
      <w:r>
        <w:rPr>
          <w:rFonts w:eastAsia="Times New Roman"/>
          <w:color w:val="222222"/>
          <w:szCs w:val="24"/>
          <w:shd w:val="clear" w:color="auto" w:fill="FFFFFF"/>
        </w:rPr>
        <w:t xml:space="preserve"> και όλους θα μας κρίνει η ιστορία αλλά θα μας κρίνει και ο ελληνικός λαός.</w:t>
      </w:r>
    </w:p>
    <w:p w14:paraId="1286CB91"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 πάση περιπτώσει πιστεύω ότι θα έχουμε τον χρόνο αυτά να τα συζητήσουμε, να κάνουμε και ένα </w:t>
      </w:r>
      <w:r>
        <w:rPr>
          <w:rFonts w:eastAsia="Times New Roman"/>
          <w:color w:val="222222"/>
          <w:szCs w:val="24"/>
          <w:shd w:val="clear" w:color="auto" w:fill="FFFFFF"/>
          <w:lang w:val="en-US"/>
        </w:rPr>
        <w:t>debate</w:t>
      </w:r>
      <w:r>
        <w:rPr>
          <w:rFonts w:eastAsia="Times New Roman"/>
          <w:color w:val="222222"/>
          <w:szCs w:val="24"/>
          <w:shd w:val="clear" w:color="auto" w:fill="FFFFFF"/>
        </w:rPr>
        <w:t xml:space="preserve"> στον </w:t>
      </w:r>
      <w:r>
        <w:rPr>
          <w:rFonts w:eastAsia="Times New Roman"/>
          <w:color w:val="222222"/>
          <w:szCs w:val="24"/>
          <w:shd w:val="clear" w:color="auto" w:fill="FFFFFF"/>
        </w:rPr>
        <w:t>«</w:t>
      </w:r>
      <w:r>
        <w:rPr>
          <w:rFonts w:eastAsia="Times New Roman"/>
          <w:color w:val="222222"/>
          <w:szCs w:val="24"/>
          <w:shd w:val="clear" w:color="auto" w:fill="FFFFFF"/>
        </w:rPr>
        <w:t>ΣΚΑΪ</w:t>
      </w:r>
      <w:r>
        <w:rPr>
          <w:rFonts w:eastAsia="Times New Roman"/>
          <w:color w:val="222222"/>
          <w:szCs w:val="24"/>
          <w:shd w:val="clear" w:color="auto" w:fill="FFFFFF"/>
        </w:rPr>
        <w:t>»</w:t>
      </w:r>
      <w:r>
        <w:rPr>
          <w:rFonts w:eastAsia="Times New Roman"/>
          <w:color w:val="222222"/>
          <w:szCs w:val="24"/>
          <w:shd w:val="clear" w:color="auto" w:fill="FFFFFF"/>
        </w:rPr>
        <w:t>, αφού τόσο</w:t>
      </w:r>
      <w:r>
        <w:rPr>
          <w:rFonts w:eastAsia="Times New Roman"/>
          <w:color w:val="222222"/>
          <w:szCs w:val="24"/>
          <w:shd w:val="clear" w:color="auto" w:fill="FFFFFF"/>
        </w:rPr>
        <w:t xml:space="preserve"> πολύ το θέλετε. Κα</w:t>
      </w:r>
      <w:r>
        <w:rPr>
          <w:rFonts w:eastAsia="Times New Roman"/>
          <w:color w:val="222222"/>
          <w:szCs w:val="24"/>
          <w:shd w:val="clear" w:color="auto" w:fill="FFFFFF"/>
        </w:rPr>
        <w:t>μ</w:t>
      </w:r>
      <w:r>
        <w:rPr>
          <w:rFonts w:eastAsia="Times New Roman"/>
          <w:color w:val="222222"/>
          <w:szCs w:val="24"/>
          <w:shd w:val="clear" w:color="auto" w:fill="FFFFFF"/>
        </w:rPr>
        <w:t>μία αντίρρηση.</w:t>
      </w:r>
    </w:p>
    <w:p w14:paraId="1286CB92"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Βουλευτές, κλείνω. Προσπάθησα σήμερα</w:t>
      </w:r>
      <w:r>
        <w:rPr>
          <w:rFonts w:eastAsia="Times New Roman"/>
          <w:color w:val="222222"/>
          <w:szCs w:val="24"/>
          <w:shd w:val="clear" w:color="auto" w:fill="FFFFFF"/>
        </w:rPr>
        <w:t xml:space="preserve"> όσο μπορούσα, να απευθυνθώ απέναντι σε σας και στους πολίτες που μας παρακολουθούν με ψυχραιμία. Σε κρίσιμες καμπές της ιστορίας κρίνεται η συνέπεια και η ηθική στάση του καθενός και της καθεμιάς που έχει την τιμή να εκπροσωπεί τον ελληνικό λαό σε αυτή εδ</w:t>
      </w:r>
      <w:r>
        <w:rPr>
          <w:rFonts w:eastAsia="Times New Roman"/>
          <w:color w:val="222222"/>
          <w:szCs w:val="24"/>
          <w:shd w:val="clear" w:color="auto" w:fill="FFFFFF"/>
        </w:rPr>
        <w:t>ώ την Αίθουσα.</w:t>
      </w:r>
    </w:p>
    <w:p w14:paraId="1286CB93" w14:textId="77777777" w:rsidR="000402FE" w:rsidRDefault="007623D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αλήθεια είναι ότι</w:t>
      </w:r>
      <w:r>
        <w:rPr>
          <w:rFonts w:eastAsia="Times New Roman"/>
          <w:color w:val="222222"/>
          <w:szCs w:val="24"/>
          <w:shd w:val="clear" w:color="auto" w:fill="FFFFFF"/>
        </w:rPr>
        <w:t>,</w:t>
      </w:r>
      <w:r>
        <w:rPr>
          <w:rFonts w:eastAsia="Times New Roman"/>
          <w:color w:val="222222"/>
          <w:szCs w:val="24"/>
          <w:shd w:val="clear" w:color="auto" w:fill="FFFFFF"/>
        </w:rPr>
        <w:t xml:space="preserve"> πράγματι</w:t>
      </w:r>
      <w:r>
        <w:rPr>
          <w:rFonts w:eastAsia="Times New Roman"/>
          <w:color w:val="222222"/>
          <w:szCs w:val="24"/>
          <w:shd w:val="clear" w:color="auto" w:fill="FFFFFF"/>
        </w:rPr>
        <w:t>,</w:t>
      </w:r>
      <w:r>
        <w:rPr>
          <w:rFonts w:eastAsia="Times New Roman"/>
          <w:color w:val="222222"/>
          <w:szCs w:val="24"/>
          <w:shd w:val="clear" w:color="auto" w:fill="FFFFFF"/>
        </w:rPr>
        <w:t xml:space="preserve"> η </w:t>
      </w:r>
      <w:r>
        <w:rPr>
          <w:rFonts w:eastAsia="Times New Roman"/>
          <w:color w:val="222222"/>
          <w:szCs w:val="24"/>
          <w:shd w:val="clear" w:color="auto" w:fill="FFFFFF"/>
        </w:rPr>
        <w:t>κ</w:t>
      </w:r>
      <w:r>
        <w:rPr>
          <w:rFonts w:eastAsia="Times New Roman"/>
          <w:color w:val="222222"/>
          <w:szCs w:val="24"/>
          <w:shd w:val="clear" w:color="auto" w:fill="FFFFFF"/>
        </w:rPr>
        <w:t xml:space="preserve">οινοβουλευτική </w:t>
      </w:r>
      <w:r>
        <w:rPr>
          <w:rFonts w:eastAsia="Times New Roman"/>
          <w:color w:val="222222"/>
          <w:szCs w:val="24"/>
          <w:shd w:val="clear" w:color="auto" w:fill="FFFFFF"/>
        </w:rPr>
        <w:t>δ</w:t>
      </w:r>
      <w:r>
        <w:rPr>
          <w:rFonts w:eastAsia="Times New Roman"/>
          <w:color w:val="222222"/>
          <w:szCs w:val="24"/>
          <w:shd w:val="clear" w:color="auto" w:fill="FFFFFF"/>
        </w:rPr>
        <w:t>ημοκρατία τα χρόνια της κρίσης υπέστη σοβαρότατα πλήγματα. Κυβερνήσεις</w:t>
      </w:r>
      <w:r>
        <w:rPr>
          <w:rFonts w:eastAsia="Times New Roman"/>
          <w:color w:val="222222"/>
          <w:szCs w:val="24"/>
          <w:shd w:val="clear" w:color="auto" w:fill="FFFFFF"/>
        </w:rPr>
        <w:t>,</w:t>
      </w:r>
      <w:r>
        <w:rPr>
          <w:rFonts w:eastAsia="Times New Roman"/>
          <w:color w:val="222222"/>
          <w:szCs w:val="24"/>
          <w:shd w:val="clear" w:color="auto" w:fill="FFFFFF"/>
        </w:rPr>
        <w:t xml:space="preserve"> πράγματι</w:t>
      </w:r>
      <w:r>
        <w:rPr>
          <w:rFonts w:eastAsia="Times New Roman"/>
          <w:color w:val="222222"/>
          <w:szCs w:val="24"/>
          <w:shd w:val="clear" w:color="auto" w:fill="FFFFFF"/>
        </w:rPr>
        <w:t>,</w:t>
      </w:r>
      <w:r>
        <w:rPr>
          <w:rFonts w:eastAsia="Times New Roman"/>
          <w:color w:val="222222"/>
          <w:szCs w:val="24"/>
          <w:shd w:val="clear" w:color="auto" w:fill="FFFFFF"/>
        </w:rPr>
        <w:t xml:space="preserve"> κουρελού και ζόμπι, Πρωθυπουργοί απόντες από την κοινοβουλευτική διαδικασία, νομοθέτηση κατά συρροή με </w:t>
      </w:r>
      <w:r>
        <w:rPr>
          <w:rFonts w:eastAsia="Times New Roman"/>
          <w:color w:val="222222"/>
          <w:szCs w:val="24"/>
          <w:shd w:val="clear" w:color="auto" w:fill="FFFFFF"/>
        </w:rPr>
        <w:t>π</w:t>
      </w:r>
      <w:r>
        <w:rPr>
          <w:rFonts w:eastAsia="Times New Roman"/>
          <w:color w:val="222222"/>
          <w:szCs w:val="24"/>
          <w:shd w:val="clear" w:color="auto" w:fill="FFFFFF"/>
        </w:rPr>
        <w:t>ράξει</w:t>
      </w:r>
      <w:r>
        <w:rPr>
          <w:rFonts w:eastAsia="Times New Roman"/>
          <w:color w:val="222222"/>
          <w:szCs w:val="24"/>
          <w:shd w:val="clear" w:color="auto" w:fill="FFFFFF"/>
        </w:rPr>
        <w:t xml:space="preserve">ς </w:t>
      </w:r>
      <w:r>
        <w:rPr>
          <w:rFonts w:eastAsia="Times New Roman"/>
          <w:color w:val="222222"/>
          <w:szCs w:val="24"/>
          <w:shd w:val="clear" w:color="auto" w:fill="FFFFFF"/>
        </w:rPr>
        <w:t>ν</w:t>
      </w:r>
      <w:r>
        <w:rPr>
          <w:rFonts w:eastAsia="Times New Roman"/>
          <w:color w:val="222222"/>
          <w:szCs w:val="24"/>
          <w:shd w:val="clear" w:color="auto" w:fill="FFFFFF"/>
        </w:rPr>
        <w:t xml:space="preserve">ομοθετικού </w:t>
      </w:r>
      <w:r>
        <w:rPr>
          <w:rFonts w:eastAsia="Times New Roman"/>
          <w:color w:val="222222"/>
          <w:szCs w:val="24"/>
          <w:shd w:val="clear" w:color="auto" w:fill="FFFFFF"/>
        </w:rPr>
        <w:t>π</w:t>
      </w:r>
      <w:r>
        <w:rPr>
          <w:rFonts w:eastAsia="Times New Roman"/>
          <w:color w:val="222222"/>
          <w:szCs w:val="24"/>
          <w:shd w:val="clear" w:color="auto" w:fill="FFFFFF"/>
        </w:rPr>
        <w:t>εριεχομένου, περιφρόνηση και απαξίωση των θεσμών, πρακτικές ενός πολιτικού κατεστημένου που δηλητηρίασαν</w:t>
      </w:r>
      <w:r>
        <w:rPr>
          <w:rFonts w:eastAsia="Times New Roman"/>
          <w:color w:val="222222"/>
          <w:szCs w:val="24"/>
          <w:shd w:val="clear" w:color="auto" w:fill="FFFFFF"/>
        </w:rPr>
        <w:t>,</w:t>
      </w:r>
      <w:r>
        <w:rPr>
          <w:rFonts w:eastAsia="Times New Roman"/>
          <w:color w:val="222222"/>
          <w:szCs w:val="24"/>
          <w:shd w:val="clear" w:color="auto" w:fill="FFFFFF"/>
        </w:rPr>
        <w:t xml:space="preserve"> τελικά</w:t>
      </w:r>
      <w:r>
        <w:rPr>
          <w:rFonts w:eastAsia="Times New Roman"/>
          <w:color w:val="222222"/>
          <w:szCs w:val="24"/>
          <w:shd w:val="clear" w:color="auto" w:fill="FFFFFF"/>
        </w:rPr>
        <w:t>,</w:t>
      </w:r>
      <w:r>
        <w:rPr>
          <w:rFonts w:eastAsia="Times New Roman"/>
          <w:color w:val="222222"/>
          <w:szCs w:val="24"/>
          <w:shd w:val="clear" w:color="auto" w:fill="FFFFFF"/>
        </w:rPr>
        <w:t xml:space="preserve"> μία ολόκληρη κοινωνία και τροφοδότησαν την αντιπολιτική και την απαξίωση του κοινοβουλευτισμού. Φοβάμαι ότι αυτές οι πρακτικές </w:t>
      </w:r>
      <w:r>
        <w:rPr>
          <w:rFonts w:eastAsia="Times New Roman"/>
          <w:color w:val="222222"/>
          <w:szCs w:val="24"/>
          <w:shd w:val="clear" w:color="auto" w:fill="FFFFFF"/>
        </w:rPr>
        <w:t>είναι ακόμα εδώ</w:t>
      </w:r>
      <w:r>
        <w:rPr>
          <w:rFonts w:eastAsia="Times New Roman"/>
          <w:color w:val="222222"/>
          <w:szCs w:val="24"/>
          <w:shd w:val="clear" w:color="auto" w:fill="FFFFFF"/>
        </w:rPr>
        <w:t>,</w:t>
      </w:r>
      <w:r>
        <w:rPr>
          <w:rFonts w:eastAsia="Times New Roman"/>
          <w:color w:val="222222"/>
          <w:szCs w:val="24"/>
          <w:shd w:val="clear" w:color="auto" w:fill="FFFFFF"/>
        </w:rPr>
        <w:t xml:space="preserve"> και τις εκπροσωπούν αυτοί οι οποίοι τις έφεραν πριν από οκτώ χρόνια.</w:t>
      </w:r>
    </w:p>
    <w:p w14:paraId="1286CB9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Αυτές οι πρακτικές είναι εδώ, στις κραυγές αυτών που λείπουν από την Αίθουσα μέσα και έξω από αυτή, εννοώ των </w:t>
      </w:r>
      <w:r>
        <w:rPr>
          <w:rFonts w:eastAsia="Times New Roman" w:cs="Times New Roman"/>
          <w:szCs w:val="24"/>
        </w:rPr>
        <w:t>χ</w:t>
      </w:r>
      <w:r>
        <w:rPr>
          <w:rFonts w:eastAsia="Times New Roman" w:cs="Times New Roman"/>
          <w:szCs w:val="24"/>
        </w:rPr>
        <w:t xml:space="preserve">ρυσαυγιτών. Αυτές οι πρακτικές είναι εδώ, στα επιχειρήματα </w:t>
      </w:r>
      <w:r>
        <w:rPr>
          <w:rFonts w:eastAsia="Times New Roman" w:cs="Times New Roman"/>
          <w:szCs w:val="24"/>
        </w:rPr>
        <w:t>χωρίς βάση περί συναλλαγών και υπόγειων διαδρομών που αναπαράγετε για Βουλευτές, στα λόγια του Αρχηγού της Αξιωματικής Αντιπολίτευσης, στο κολοσσιαίο αυτό ατόπημα να εξισώνει ένα στέλεχος των Ενόπλων Δυνάμεων με υψηλό δημοκρατικό πατριωτικό φρόνημα, με ανδ</w:t>
      </w:r>
      <w:r>
        <w:rPr>
          <w:rFonts w:eastAsia="Times New Roman" w:cs="Times New Roman"/>
          <w:szCs w:val="24"/>
        </w:rPr>
        <w:t xml:space="preserve">ρείκελα της </w:t>
      </w:r>
      <w:r>
        <w:rPr>
          <w:rFonts w:eastAsia="Times New Roman" w:cs="Times New Roman"/>
          <w:szCs w:val="24"/>
        </w:rPr>
        <w:t>χ</w:t>
      </w:r>
      <w:r>
        <w:rPr>
          <w:rFonts w:eastAsia="Times New Roman" w:cs="Times New Roman"/>
          <w:szCs w:val="24"/>
        </w:rPr>
        <w:t>ούντας των συνταγματαρχών.</w:t>
      </w:r>
    </w:p>
    <w:p w14:paraId="1286CB9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Ούτε την ιστορία του κόμματός σας δεν ξέρετε, ε; Ο Κωνσταντίνος Καραμανλής το 1980</w:t>
      </w:r>
      <w:r>
        <w:rPr>
          <w:rFonts w:eastAsia="Times New Roman" w:cs="Times New Roman"/>
          <w:szCs w:val="24"/>
        </w:rPr>
        <w:t>,</w:t>
      </w:r>
      <w:r>
        <w:rPr>
          <w:rFonts w:eastAsia="Times New Roman" w:cs="Times New Roman"/>
          <w:szCs w:val="24"/>
        </w:rPr>
        <w:t xml:space="preserve"> τον Ιωάννη Ντάβο τον </w:t>
      </w:r>
      <w:r>
        <w:rPr>
          <w:rFonts w:eastAsia="Times New Roman" w:cs="Times New Roman"/>
          <w:szCs w:val="24"/>
        </w:rPr>
        <w:t>Α</w:t>
      </w:r>
      <w:r>
        <w:rPr>
          <w:rFonts w:eastAsia="Times New Roman" w:cs="Times New Roman"/>
          <w:szCs w:val="24"/>
        </w:rPr>
        <w:t>ρχηγό ΓΕΕΘΑ επί πέντε χρόνια, τον αποστράτευσε στις 10 Γενάρη του 1980, για να τον ορκίσει Υφυπουργό Άμυνας στ</w:t>
      </w:r>
      <w:r>
        <w:rPr>
          <w:rFonts w:eastAsia="Times New Roman" w:cs="Times New Roman"/>
          <w:szCs w:val="24"/>
        </w:rPr>
        <w:t>ις 15 Γενάρη, τέσσερις μέρες μετά.</w:t>
      </w:r>
    </w:p>
    <w:p w14:paraId="1286CB9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Ποιο ήταν το πρόβλημά σας, δηλαδή; Ότι ήταν Υφυπουργός και όχι Υπουργός ε;</w:t>
      </w:r>
    </w:p>
    <w:p w14:paraId="1286CB97" w14:textId="77777777" w:rsidR="000402FE" w:rsidRDefault="007623D8">
      <w:pPr>
        <w:spacing w:line="600" w:lineRule="auto"/>
        <w:ind w:firstLine="709"/>
        <w:jc w:val="center"/>
        <w:rPr>
          <w:rFonts w:eastAsia="Times New Roman" w:cs="Times New Roman"/>
          <w:szCs w:val="24"/>
        </w:rPr>
      </w:pPr>
      <w:r w:rsidRPr="004E60FA">
        <w:rPr>
          <w:rFonts w:eastAsia="Times New Roman" w:cs="Times New Roman"/>
          <w:szCs w:val="24"/>
        </w:rPr>
        <w:t xml:space="preserve">(Θόρυβος </w:t>
      </w:r>
      <w:r w:rsidRPr="00DD23C4">
        <w:rPr>
          <w:rFonts w:eastAsia="Times New Roman" w:cs="Times New Roman"/>
          <w:szCs w:val="24"/>
        </w:rPr>
        <w:t>από την πτέρυγα της Νέας Δημοκρατίας)</w:t>
      </w:r>
    </w:p>
    <w:p w14:paraId="1286CB98" w14:textId="77777777" w:rsidR="000402FE" w:rsidRDefault="007623D8">
      <w:pPr>
        <w:spacing w:line="600" w:lineRule="auto"/>
        <w:ind w:firstLine="720"/>
        <w:jc w:val="both"/>
        <w:rPr>
          <w:rFonts w:eastAsia="Times New Roman" w:cs="Times New Roman"/>
          <w:szCs w:val="24"/>
        </w:rPr>
      </w:pPr>
      <w:r w:rsidRPr="005B0166">
        <w:rPr>
          <w:rFonts w:eastAsia="Times New Roman" w:cs="Times New Roman"/>
          <w:b/>
          <w:szCs w:val="24"/>
        </w:rPr>
        <w:t>ΠΡΟΕΔΡΟΣ (Νικόλαος Βούτσης):</w:t>
      </w:r>
      <w:r>
        <w:rPr>
          <w:rFonts w:eastAsia="Times New Roman" w:cs="Times New Roman"/>
          <w:szCs w:val="24"/>
        </w:rPr>
        <w:t xml:space="preserve"> Παρακαλώ!</w:t>
      </w:r>
    </w:p>
    <w:p w14:paraId="1286CB99" w14:textId="77777777" w:rsidR="000402FE" w:rsidRDefault="007623D8">
      <w:pPr>
        <w:spacing w:line="600" w:lineRule="auto"/>
        <w:ind w:firstLine="720"/>
        <w:jc w:val="both"/>
        <w:rPr>
          <w:rFonts w:eastAsia="Times New Roman" w:cs="Times New Roman"/>
          <w:szCs w:val="24"/>
        </w:rPr>
      </w:pPr>
      <w:r w:rsidRPr="000F07ED">
        <w:rPr>
          <w:rFonts w:eastAsia="Times New Roman" w:cs="Times New Roman"/>
          <w:b/>
          <w:szCs w:val="24"/>
        </w:rPr>
        <w:t>ΑΛΕΞΗΣ ΤΣΙΠΡΑΣ (Πρόεδρος της Κυβέρνησης</w:t>
      </w:r>
      <w:r>
        <w:rPr>
          <w:rFonts w:eastAsia="Times New Roman" w:cs="Times New Roman"/>
          <w:b/>
          <w:szCs w:val="24"/>
        </w:rPr>
        <w:t xml:space="preserve"> και </w:t>
      </w:r>
      <w:r w:rsidRPr="000F07ED">
        <w:rPr>
          <w:rFonts w:eastAsia="Times New Roman" w:cs="Times New Roman"/>
          <w:b/>
          <w:szCs w:val="24"/>
        </w:rPr>
        <w:t xml:space="preserve">Υπουργός </w:t>
      </w:r>
      <w:r w:rsidRPr="000F07ED">
        <w:rPr>
          <w:rFonts w:eastAsia="Times New Roman" w:cs="Times New Roman"/>
          <w:b/>
          <w:szCs w:val="24"/>
        </w:rPr>
        <w:t>Εξωτερικών):</w:t>
      </w:r>
      <w:r w:rsidRPr="000F07ED">
        <w:rPr>
          <w:rFonts w:eastAsia="Times New Roman" w:cs="Times New Roman"/>
          <w:szCs w:val="24"/>
        </w:rPr>
        <w:t xml:space="preserve"> </w:t>
      </w:r>
      <w:r>
        <w:rPr>
          <w:rFonts w:eastAsia="Times New Roman" w:cs="Times New Roman"/>
          <w:szCs w:val="24"/>
        </w:rPr>
        <w:t xml:space="preserve">Οι πρακτικές, λοιπόν, αυτές είναι εδώ, σε αυτούς που ενορχηστρώνουν και εκτελούν μια άθλια και φασιστική εκστρατεία στοχοποίησης και τρομοκράτησης μελών του </w:t>
      </w:r>
      <w:r>
        <w:rPr>
          <w:rFonts w:eastAsia="Times New Roman" w:cs="Times New Roman"/>
          <w:szCs w:val="24"/>
        </w:rPr>
        <w:t>ε</w:t>
      </w:r>
      <w:r>
        <w:rPr>
          <w:rFonts w:eastAsia="Times New Roman" w:cs="Times New Roman"/>
          <w:szCs w:val="24"/>
        </w:rPr>
        <w:t>λληνικού Κοινοβουλίου, στη στάση όλων αυτών που κάνουν τελικά με τη στάση τους «κουρε</w:t>
      </w:r>
      <w:r>
        <w:rPr>
          <w:rFonts w:eastAsia="Times New Roman" w:cs="Times New Roman"/>
          <w:szCs w:val="24"/>
        </w:rPr>
        <w:t>λού» την κοινοβουλευτική διαδικασία και τη λειτουργία του πολιτεύματος.</w:t>
      </w:r>
    </w:p>
    <w:p w14:paraId="1286CB9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Εγώ, κυρίες και κύριοι Βουλευτές, με βάση τις αρχές και τις αξίες της παράταξης που εκπροσωπώ, ήρθα ενώπιόν σας να ζητήσω καθαρές λύσεις, όχι κόλπα, όχι ημίμετρα, ανοιχτά, έντιμα, καθα</w:t>
      </w:r>
      <w:r>
        <w:rPr>
          <w:rFonts w:eastAsia="Times New Roman" w:cs="Times New Roman"/>
          <w:szCs w:val="24"/>
        </w:rPr>
        <w:t>ρά, πάνω απ’ όλα κοινοβουλευτικά και δημοκρατικά.</w:t>
      </w:r>
    </w:p>
    <w:p w14:paraId="1286CB9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Σας καλώ, λοιπόν, με το χέρι στην καρδιά</w:t>
      </w:r>
      <w:r>
        <w:rPr>
          <w:rFonts w:eastAsia="Times New Roman" w:cs="Times New Roman"/>
          <w:szCs w:val="24"/>
        </w:rPr>
        <w:t>,</w:t>
      </w:r>
      <w:r>
        <w:rPr>
          <w:rFonts w:eastAsia="Times New Roman" w:cs="Times New Roman"/>
          <w:szCs w:val="24"/>
        </w:rPr>
        <w:t xml:space="preserve"> να δώσετε σήμερα ψήφο εμπιστοσύνης στην Κυβέρνηση που έδωσε μάχες, μάτωσε, αλλά κατάφερε να βγάλει τη χώρα από τα μνημόνια και την επιτροπεία, στην Κυβέρνηση που συ</w:t>
      </w:r>
      <w:r>
        <w:rPr>
          <w:rFonts w:eastAsia="Times New Roman" w:cs="Times New Roman"/>
          <w:szCs w:val="24"/>
        </w:rPr>
        <w:t>νεχίζει να δίνει μάχες</w:t>
      </w:r>
      <w:r>
        <w:rPr>
          <w:rFonts w:eastAsia="Times New Roman" w:cs="Times New Roman"/>
          <w:szCs w:val="24"/>
        </w:rPr>
        <w:t>,</w:t>
      </w:r>
      <w:r>
        <w:rPr>
          <w:rFonts w:eastAsia="Times New Roman" w:cs="Times New Roman"/>
          <w:szCs w:val="24"/>
        </w:rPr>
        <w:t xml:space="preserve"> για να ανατάξει την οικονομία και να ξαναφέρει τη χώρα στην κανονικότητα, στην Κυβέρνηση που δίνει μάχες</w:t>
      </w:r>
      <w:r>
        <w:rPr>
          <w:rFonts w:eastAsia="Times New Roman" w:cs="Times New Roman"/>
          <w:szCs w:val="24"/>
        </w:rPr>
        <w:t>,</w:t>
      </w:r>
      <w:r>
        <w:rPr>
          <w:rFonts w:eastAsia="Times New Roman" w:cs="Times New Roman"/>
          <w:szCs w:val="24"/>
        </w:rPr>
        <w:t xml:space="preserve"> για να επιστρέψουμε στην Ελλάδα των πολλών, όχι στην Ελλάδα των λίγων, στην Ελλάδα της προόδου, του μόχθου, της επιστήμης, της</w:t>
      </w:r>
      <w:r>
        <w:rPr>
          <w:rFonts w:eastAsia="Times New Roman" w:cs="Times New Roman"/>
          <w:szCs w:val="24"/>
        </w:rPr>
        <w:t xml:space="preserve"> εργασίας, του πολιτισμού, όχι στην Ελλάδα του διχασμού, της διαφθοράς, των τζακιών, των πορφυρογέννητων.</w:t>
      </w:r>
    </w:p>
    <w:p w14:paraId="1286CB9C" w14:textId="77777777" w:rsidR="000402FE" w:rsidRDefault="007623D8">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1286CB9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Θέλουμε την Ελλάδα της προόδου απέναντι στην Ελλάδα της συντήρησης. Διότι αυτή η Ελλάδα μάς αξίζει και σε </w:t>
      </w:r>
      <w:r>
        <w:rPr>
          <w:rFonts w:eastAsia="Times New Roman" w:cs="Times New Roman"/>
          <w:szCs w:val="24"/>
        </w:rPr>
        <w:t>πείσμα σας θα την οικοδομήσουμε αυτή την Ελλάδα, με τη δύναμη του λαού που παίρνει ξανά τη ζωή του και το μέλλον στα χέρια του.</w:t>
      </w:r>
    </w:p>
    <w:p w14:paraId="1286CB9E" w14:textId="77777777" w:rsidR="000402FE" w:rsidRDefault="007623D8">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1286CB9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Θα τα καταφέρουμε. Θα έχουμε ψήφο εμπιστοσύνης και θα συνεχίσουμε.</w:t>
      </w:r>
    </w:p>
    <w:p w14:paraId="1286CBA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Σας ευχαριστώ.</w:t>
      </w:r>
    </w:p>
    <w:p w14:paraId="1286CBA1" w14:textId="77777777" w:rsidR="000402FE" w:rsidRDefault="007623D8">
      <w:pPr>
        <w:spacing w:line="600" w:lineRule="auto"/>
        <w:ind w:firstLine="709"/>
        <w:jc w:val="both"/>
        <w:rPr>
          <w:rFonts w:eastAsia="Times New Roman" w:cs="Times New Roman"/>
          <w:szCs w:val="24"/>
        </w:rPr>
      </w:pPr>
      <w:r w:rsidRPr="001F37D9">
        <w:rPr>
          <w:rFonts w:eastAsia="Times New Roman" w:cs="Times New Roman"/>
          <w:szCs w:val="24"/>
        </w:rPr>
        <w:t>(</w:t>
      </w:r>
      <w:r>
        <w:rPr>
          <w:rFonts w:eastAsia="Times New Roman" w:cs="Times New Roman"/>
          <w:szCs w:val="24"/>
        </w:rPr>
        <w:t xml:space="preserve">Όρθιοι οι Βουλευτές </w:t>
      </w:r>
      <w:r w:rsidRPr="001F37D9">
        <w:rPr>
          <w:rFonts w:eastAsia="Times New Roman" w:cs="Times New Roman"/>
          <w:szCs w:val="24"/>
        </w:rPr>
        <w:t xml:space="preserve">του ΣΥΡΙΖΑ </w:t>
      </w:r>
      <w:r>
        <w:rPr>
          <w:rFonts w:eastAsia="Times New Roman" w:cs="Times New Roman"/>
          <w:szCs w:val="24"/>
        </w:rPr>
        <w:t>χ</w:t>
      </w:r>
      <w:r w:rsidRPr="001F37D9">
        <w:rPr>
          <w:rFonts w:eastAsia="Times New Roman" w:cs="Times New Roman"/>
          <w:szCs w:val="24"/>
        </w:rPr>
        <w:t>ειροκροτ</w:t>
      </w:r>
      <w:r>
        <w:rPr>
          <w:rFonts w:eastAsia="Times New Roman" w:cs="Times New Roman"/>
          <w:szCs w:val="24"/>
        </w:rPr>
        <w:t>ούν ζωηρά και παρατεταμένα</w:t>
      </w:r>
      <w:r w:rsidRPr="001F37D9">
        <w:rPr>
          <w:rFonts w:eastAsia="Times New Roman" w:cs="Times New Roman"/>
          <w:szCs w:val="24"/>
        </w:rPr>
        <w:t>)</w:t>
      </w:r>
    </w:p>
    <w:p w14:paraId="1286CBA2"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Κύριε Πρόεδρε, θα ήθελα τον λόγο επί προσωπικού.</w:t>
      </w:r>
    </w:p>
    <w:p w14:paraId="1286CBA3" w14:textId="77777777" w:rsidR="000402FE" w:rsidRDefault="007623D8">
      <w:pPr>
        <w:spacing w:line="600" w:lineRule="auto"/>
        <w:ind w:firstLine="720"/>
        <w:jc w:val="both"/>
        <w:rPr>
          <w:rFonts w:eastAsia="Times New Roman" w:cs="Times New Roman"/>
          <w:szCs w:val="24"/>
        </w:rPr>
      </w:pPr>
      <w:r w:rsidRPr="00B24D75">
        <w:rPr>
          <w:rFonts w:eastAsia="Times New Roman" w:cs="Times New Roman"/>
          <w:b/>
          <w:szCs w:val="24"/>
        </w:rPr>
        <w:t>ΕΥΚΛΕΙΔΗΣ ΤΣΑΚΑΛΩΤΟΣ (Υπουργός Οικονομικών):</w:t>
      </w:r>
      <w:r w:rsidRPr="00B24D75">
        <w:rPr>
          <w:rFonts w:eastAsia="Times New Roman" w:cs="Times New Roman"/>
          <w:szCs w:val="24"/>
        </w:rPr>
        <w:t xml:space="preserve"> </w:t>
      </w:r>
      <w:r>
        <w:rPr>
          <w:rFonts w:eastAsia="Times New Roman" w:cs="Times New Roman"/>
          <w:szCs w:val="24"/>
        </w:rPr>
        <w:t>Κύριε Πρόεδρε, θα ήθελα τον λόγο.</w:t>
      </w:r>
    </w:p>
    <w:p w14:paraId="1286CBA4" w14:textId="77777777" w:rsidR="000402FE" w:rsidRDefault="007623D8">
      <w:pPr>
        <w:spacing w:line="600" w:lineRule="auto"/>
        <w:ind w:firstLine="720"/>
        <w:jc w:val="both"/>
        <w:rPr>
          <w:rFonts w:eastAsia="Times New Roman" w:cs="Times New Roman"/>
          <w:szCs w:val="24"/>
        </w:rPr>
      </w:pPr>
      <w:r w:rsidRPr="00334882">
        <w:rPr>
          <w:rFonts w:eastAsia="Times New Roman" w:cs="Times New Roman"/>
          <w:b/>
          <w:szCs w:val="24"/>
        </w:rPr>
        <w:t>ΠΡΟΕΔΡΟΣ (Νικόλαος Βούτσης):</w:t>
      </w:r>
      <w:r>
        <w:rPr>
          <w:rFonts w:eastAsia="Times New Roman" w:cs="Times New Roman"/>
          <w:szCs w:val="24"/>
        </w:rPr>
        <w:t xml:space="preserve"> Κύριε Κο</w:t>
      </w:r>
      <w:r>
        <w:rPr>
          <w:rFonts w:eastAsia="Times New Roman" w:cs="Times New Roman"/>
          <w:szCs w:val="24"/>
        </w:rPr>
        <w:t>υμουτσάκο, δεν έχετε τον λόγο ούτε εσείς, κύριε Τσακαλώτο. Παρακαλώ πολύ, μιλήσατε προηγούμενα. Αλίμονο αν για όποιον αναφέρθηκε ο κύριος Πρωθυπουργός…</w:t>
      </w:r>
    </w:p>
    <w:p w14:paraId="1286CBA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Σας παρακαλώ πολύ! Μιλήσατε ύστερα δύο φορές. Έχουν κατατεθεί τα σχετικά κείμενα. Όλοι κρινόμαστε. Όλοι </w:t>
      </w:r>
      <w:r>
        <w:rPr>
          <w:rFonts w:eastAsia="Times New Roman" w:cs="Times New Roman"/>
          <w:szCs w:val="24"/>
        </w:rPr>
        <w:t>κρίνουν τα κείμενα. Δεν υπάρχει κανένα θέμα.</w:t>
      </w:r>
    </w:p>
    <w:p w14:paraId="1286CBA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Επίσης ο κ. Τσακαλώτος μού είχε ζητήσει από προηγούμενα</w:t>
      </w:r>
      <w:r>
        <w:rPr>
          <w:rFonts w:eastAsia="Times New Roman" w:cs="Times New Roman"/>
          <w:szCs w:val="24"/>
        </w:rPr>
        <w:t>,</w:t>
      </w:r>
      <w:r>
        <w:rPr>
          <w:rFonts w:eastAsia="Times New Roman" w:cs="Times New Roman"/>
          <w:szCs w:val="24"/>
        </w:rPr>
        <w:t xml:space="preserve"> να καταθέσει ένα κείμενο στα Πρακτικά της Βουλής, που αφορά και στο ζήτημα της αποκατάστασης σε σχέση με το ζήτημα του </w:t>
      </w:r>
      <w:r>
        <w:rPr>
          <w:rFonts w:eastAsia="Times New Roman" w:cs="Times New Roman"/>
          <w:szCs w:val="24"/>
        </w:rPr>
        <w:t>τ</w:t>
      </w:r>
      <w:r>
        <w:rPr>
          <w:rFonts w:eastAsia="Times New Roman" w:cs="Times New Roman"/>
          <w:szCs w:val="24"/>
        </w:rPr>
        <w:t xml:space="preserve">αμείου και των αρχαιοτήτων και το </w:t>
      </w:r>
      <w:r>
        <w:rPr>
          <w:rFonts w:eastAsia="Times New Roman" w:cs="Times New Roman"/>
          <w:szCs w:val="24"/>
        </w:rPr>
        <w:t xml:space="preserve">κατά πόσο είναι ή δεν είναι μέσα στο </w:t>
      </w:r>
      <w:r>
        <w:rPr>
          <w:rFonts w:eastAsia="Times New Roman" w:cs="Times New Roman"/>
          <w:szCs w:val="24"/>
        </w:rPr>
        <w:t>τ</w:t>
      </w:r>
      <w:r>
        <w:rPr>
          <w:rFonts w:eastAsia="Times New Roman" w:cs="Times New Roman"/>
          <w:szCs w:val="24"/>
        </w:rPr>
        <w:t>αμείο. Το είχε ζητήσει από προηγούμενα.</w:t>
      </w:r>
    </w:p>
    <w:p w14:paraId="1286CBA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Παρακαλώ να κατατεθεί. Δεν θα πάρει τον λόγο.</w:t>
      </w:r>
    </w:p>
    <w:p w14:paraId="1286CBA8" w14:textId="77777777" w:rsidR="000402FE" w:rsidRDefault="007623D8">
      <w:pPr>
        <w:spacing w:line="600" w:lineRule="auto"/>
        <w:ind w:firstLine="720"/>
        <w:jc w:val="both"/>
        <w:rPr>
          <w:rFonts w:eastAsia="Times New Roman" w:cs="Times New Roman"/>
          <w:szCs w:val="24"/>
        </w:rPr>
      </w:pPr>
      <w:r w:rsidRPr="00B24D75">
        <w:rPr>
          <w:rFonts w:eastAsia="Times New Roman" w:cs="Times New Roman"/>
          <w:b/>
          <w:szCs w:val="24"/>
        </w:rPr>
        <w:t>ΕΥΚΛΕΙΔΗΣ ΤΣΑΚΑΛΩΤΟΣ (Υπουργός Οικονομικών):</w:t>
      </w:r>
      <w:r w:rsidRPr="00B24D75">
        <w:rPr>
          <w:rFonts w:eastAsia="Times New Roman" w:cs="Times New Roman"/>
          <w:szCs w:val="24"/>
        </w:rPr>
        <w:t xml:space="preserve"> </w:t>
      </w:r>
      <w:r>
        <w:rPr>
          <w:rFonts w:eastAsia="Times New Roman" w:cs="Times New Roman"/>
          <w:szCs w:val="24"/>
        </w:rPr>
        <w:t>Ορίστε, κύριε Πρόεδρε, το καταθέτω.</w:t>
      </w:r>
    </w:p>
    <w:p w14:paraId="1286CBA9" w14:textId="77777777" w:rsidR="000402FE" w:rsidRDefault="007623D8">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w:t>
      </w:r>
      <w:r w:rsidRPr="00334882">
        <w:rPr>
          <w:rFonts w:eastAsia="Times New Roman" w:cs="Times New Roman"/>
          <w:szCs w:val="24"/>
        </w:rPr>
        <w:t>αυτό ο Υπουργός κ. Ευκλείδης</w:t>
      </w:r>
      <w:r>
        <w:rPr>
          <w:rFonts w:eastAsia="Times New Roman" w:cs="Times New Roman"/>
          <w:szCs w:val="24"/>
        </w:rPr>
        <w:t xml:space="preserve"> Τσακαλώ</w:t>
      </w:r>
      <w:r w:rsidRPr="00334882">
        <w:rPr>
          <w:rFonts w:eastAsia="Times New Roman" w:cs="Times New Roman"/>
          <w:szCs w:val="24"/>
        </w:rPr>
        <w:t>τος</w:t>
      </w:r>
      <w:r w:rsidRPr="00334882">
        <w:rPr>
          <w:rFonts w:eastAsia="Times New Roman" w:cs="Times New Roman"/>
          <w:szCs w:val="24"/>
        </w:rPr>
        <w:t xml:space="preserve"> καταθέτει για τα Πρακτικά</w:t>
      </w:r>
      <w:r>
        <w:rPr>
          <w:rFonts w:eastAsia="Times New Roman" w:cs="Times New Roman"/>
          <w:szCs w:val="24"/>
        </w:rPr>
        <w:t xml:space="preserve"> το</w:t>
      </w:r>
      <w:r w:rsidRPr="004C2B81">
        <w:rPr>
          <w:rFonts w:eastAsia="Times New Roman" w:cs="Times New Roman"/>
          <w:szCs w:val="24"/>
        </w:rPr>
        <w:t xml:space="preserve"> προαναφερθέν </w:t>
      </w:r>
      <w:r>
        <w:rPr>
          <w:rFonts w:eastAsia="Times New Roman" w:cs="Times New Roman"/>
          <w:szCs w:val="24"/>
        </w:rPr>
        <w:t>έγγραφο, το οποίο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1286CBAA" w14:textId="77777777" w:rsidR="000402FE" w:rsidRDefault="007623D8">
      <w:pPr>
        <w:spacing w:line="600" w:lineRule="auto"/>
        <w:ind w:firstLine="720"/>
        <w:jc w:val="both"/>
        <w:rPr>
          <w:rFonts w:eastAsia="Times New Roman" w:cs="Times New Roman"/>
          <w:szCs w:val="24"/>
        </w:rPr>
      </w:pPr>
      <w:r w:rsidRPr="005B0166">
        <w:rPr>
          <w:rFonts w:eastAsia="Times New Roman" w:cs="Times New Roman"/>
          <w:b/>
          <w:szCs w:val="24"/>
        </w:rPr>
        <w:t>ΠΡΟΕΔΡΟΣ (Νικόλαος Βούτσης):</w:t>
      </w:r>
      <w:r>
        <w:rPr>
          <w:rFonts w:eastAsia="Times New Roman" w:cs="Times New Roman"/>
          <w:szCs w:val="24"/>
        </w:rPr>
        <w:t xml:space="preserve"> Η κοινοβουλευτική πρακτική είναι πάρα πολύ συγκεκριμένη. Δεν εθίγη</w:t>
      </w:r>
      <w:r>
        <w:rPr>
          <w:rFonts w:eastAsia="Times New Roman" w:cs="Times New Roman"/>
          <w:szCs w:val="24"/>
        </w:rPr>
        <w:t xml:space="preserve"> κανένας συνάδελφος -αντιλαμβάνεσθε- επί του προσωπικού. Δεν είναι σωστό τώρα να υπάρχει αυτή η κατάσταση.</w:t>
      </w:r>
    </w:p>
    <w:p w14:paraId="1286CBAB" w14:textId="77777777" w:rsidR="000402FE" w:rsidRDefault="007623D8">
      <w:pPr>
        <w:spacing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 xml:space="preserve">(ΦΩΦΗ) </w:t>
      </w:r>
      <w:r>
        <w:rPr>
          <w:rFonts w:eastAsia="Times New Roman" w:cs="Times New Roman"/>
          <w:b/>
          <w:szCs w:val="24"/>
        </w:rPr>
        <w:t>ΓΕΝΝΗΜΑΤΑ</w:t>
      </w:r>
      <w:r w:rsidRPr="003266B6">
        <w:rPr>
          <w:rFonts w:eastAsia="Times New Roman" w:cs="Times New Roman"/>
          <w:b/>
          <w:szCs w:val="24"/>
        </w:rPr>
        <w:t xml:space="preserve"> (Πρόεδρος της Δημοκρατ</w:t>
      </w:r>
      <w:r>
        <w:rPr>
          <w:rFonts w:eastAsia="Times New Roman" w:cs="Times New Roman"/>
          <w:b/>
          <w:szCs w:val="24"/>
        </w:rPr>
        <w:t>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ΔΗΜΑΡ</w:t>
      </w:r>
      <w:r w:rsidRPr="003266B6">
        <w:rPr>
          <w:rFonts w:eastAsia="Times New Roman" w:cs="Times New Roman"/>
          <w:b/>
          <w:szCs w:val="24"/>
        </w:rPr>
        <w:t>):</w:t>
      </w:r>
      <w:r w:rsidRPr="003266B6">
        <w:rPr>
          <w:rFonts w:eastAsia="Times New Roman" w:cs="Times New Roman"/>
          <w:szCs w:val="24"/>
        </w:rPr>
        <w:t xml:space="preserve"> </w:t>
      </w:r>
      <w:r>
        <w:rPr>
          <w:rFonts w:eastAsia="Times New Roman" w:cs="Times New Roman"/>
          <w:szCs w:val="24"/>
        </w:rPr>
        <w:t>Κύριε Πρόεδρε, θα ήθελα τον λόγο.</w:t>
      </w:r>
    </w:p>
    <w:p w14:paraId="1286CBAC" w14:textId="77777777" w:rsidR="000402FE" w:rsidRDefault="007623D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 xml:space="preserve">Η κ. </w:t>
      </w:r>
      <w:r>
        <w:rPr>
          <w:rFonts w:eastAsia="Times New Roman" w:cs="Times New Roman"/>
          <w:szCs w:val="24"/>
        </w:rPr>
        <w:t>Γεννηματά, ως Αρχηγός του κόμματος, κάτι θέλει να πει.</w:t>
      </w:r>
    </w:p>
    <w:p w14:paraId="1286CBA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Παρακαλώ, κυρία Γεννηματά, έχετε τον λόγο. Κάτι θέλετε να πείτε, ίσως να διευκρινίσετε κάτι. Δεν υπάρχει τριτολογία, το αντιλαμβάνεσθε.</w:t>
      </w:r>
    </w:p>
    <w:p w14:paraId="1286CBAE" w14:textId="77777777" w:rsidR="000402FE" w:rsidRDefault="007623D8">
      <w:pPr>
        <w:spacing w:line="600" w:lineRule="auto"/>
        <w:ind w:firstLine="720"/>
        <w:jc w:val="both"/>
        <w:rPr>
          <w:rFonts w:eastAsia="Times New Roman" w:cs="Times New Roman"/>
          <w:szCs w:val="24"/>
        </w:rPr>
      </w:pPr>
      <w:r w:rsidRPr="00CF3939">
        <w:rPr>
          <w:rFonts w:eastAsia="Times New Roman" w:cs="Times New Roman"/>
          <w:b/>
          <w:szCs w:val="24"/>
        </w:rPr>
        <w:t xml:space="preserve">ΦΩΤΕΙΝΗ </w:t>
      </w:r>
      <w:r>
        <w:rPr>
          <w:rFonts w:eastAsia="Times New Roman" w:cs="Times New Roman"/>
          <w:b/>
          <w:szCs w:val="24"/>
        </w:rPr>
        <w:t xml:space="preserve">(ΦΩΦΗ) </w:t>
      </w:r>
      <w:r w:rsidRPr="00CF3939">
        <w:rPr>
          <w:rFonts w:eastAsia="Times New Roman" w:cs="Times New Roman"/>
          <w:b/>
          <w:szCs w:val="24"/>
        </w:rPr>
        <w:t xml:space="preserve">ΓΕΝΝΗΜΑΤΑ (Πρόεδρος της Δημοκρατικής Συμπαράταξης </w:t>
      </w:r>
      <w:r w:rsidRPr="00CF3939">
        <w:rPr>
          <w:rFonts w:eastAsia="Times New Roman" w:cs="Times New Roman"/>
          <w:b/>
          <w:szCs w:val="24"/>
        </w:rPr>
        <w:t>ΠΑΣΟΚ</w:t>
      </w:r>
      <w:r>
        <w:rPr>
          <w:rFonts w:eastAsia="Times New Roman" w:cs="Times New Roman"/>
          <w:b/>
          <w:szCs w:val="24"/>
        </w:rPr>
        <w:t xml:space="preserve"> </w:t>
      </w:r>
      <w:r w:rsidRPr="00CF3939">
        <w:rPr>
          <w:rFonts w:eastAsia="Times New Roman" w:cs="Times New Roman"/>
          <w:b/>
          <w:szCs w:val="24"/>
        </w:rPr>
        <w:t>-</w:t>
      </w:r>
      <w:r>
        <w:rPr>
          <w:rFonts w:eastAsia="Times New Roman" w:cs="Times New Roman"/>
          <w:b/>
          <w:szCs w:val="24"/>
        </w:rPr>
        <w:t xml:space="preserve"> </w:t>
      </w:r>
      <w:r w:rsidRPr="00CF3939">
        <w:rPr>
          <w:rFonts w:eastAsia="Times New Roman" w:cs="Times New Roman"/>
          <w:b/>
          <w:szCs w:val="24"/>
        </w:rPr>
        <w:t>ΔΗΜΑΡ):</w:t>
      </w:r>
      <w:r w:rsidRPr="00CF3939">
        <w:rPr>
          <w:rFonts w:eastAsia="Times New Roman" w:cs="Times New Roman"/>
          <w:szCs w:val="24"/>
        </w:rPr>
        <w:t xml:space="preserve"> </w:t>
      </w:r>
      <w:r>
        <w:rPr>
          <w:rFonts w:eastAsia="Times New Roman" w:cs="Times New Roman"/>
          <w:szCs w:val="24"/>
        </w:rPr>
        <w:t>Προφανώς, κύριε Πρόεδρε, αλλά επειδή ο Πρωθυπουργός αναφέρθηκε πολλές φορές σε μένα προσωπικά και στο κόμμα μου, νομίζω ότι πρέπει να ξεκαθαρίσουμε…</w:t>
      </w:r>
    </w:p>
    <w:p w14:paraId="1286CBAF" w14:textId="77777777" w:rsidR="000402FE" w:rsidRDefault="007623D8">
      <w:pPr>
        <w:spacing w:line="600" w:lineRule="auto"/>
        <w:ind w:firstLine="709"/>
        <w:jc w:val="center"/>
        <w:rPr>
          <w:rFonts w:eastAsia="Times New Roman" w:cs="Times New Roman"/>
          <w:szCs w:val="24"/>
        </w:rPr>
      </w:pPr>
      <w:r w:rsidRPr="004E60FA">
        <w:rPr>
          <w:rFonts w:eastAsia="Times New Roman" w:cs="Times New Roman"/>
          <w:szCs w:val="24"/>
        </w:rPr>
        <w:t xml:space="preserve">(Θόρυβος </w:t>
      </w:r>
      <w:r w:rsidRPr="001F37D9">
        <w:rPr>
          <w:rFonts w:eastAsia="Times New Roman" w:cs="Times New Roman"/>
          <w:szCs w:val="24"/>
        </w:rPr>
        <w:t>από την πτέρυγα του ΣΥΡΙΖΑ)</w:t>
      </w:r>
    </w:p>
    <w:p w14:paraId="1286CBB0" w14:textId="77777777" w:rsidR="000402FE" w:rsidRDefault="007623D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 xml:space="preserve">Ήσυχα, σας παρακαλώ! Εγώ </w:t>
      </w:r>
      <w:r>
        <w:rPr>
          <w:rFonts w:eastAsia="Times New Roman" w:cs="Times New Roman"/>
          <w:szCs w:val="24"/>
        </w:rPr>
        <w:t>διευθύνω τη διαδικασία.</w:t>
      </w:r>
    </w:p>
    <w:p w14:paraId="1286CBB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Ορίστε, κυρία Γεννηματά.</w:t>
      </w:r>
    </w:p>
    <w:p w14:paraId="1286CBB2" w14:textId="77777777" w:rsidR="000402FE" w:rsidRDefault="007623D8">
      <w:pPr>
        <w:spacing w:line="600" w:lineRule="auto"/>
        <w:ind w:firstLine="720"/>
        <w:jc w:val="both"/>
        <w:rPr>
          <w:rFonts w:eastAsia="Times New Roman" w:cs="Times New Roman"/>
          <w:szCs w:val="24"/>
        </w:rPr>
      </w:pPr>
      <w:r w:rsidRPr="000F07ED">
        <w:rPr>
          <w:rFonts w:eastAsia="Times New Roman" w:cs="Times New Roman"/>
          <w:b/>
          <w:szCs w:val="24"/>
        </w:rPr>
        <w:t>ΑΛΕΞΗΣ ΤΣΙΠΡΑΣ (Πρόεδρος της Κυβέρνησης</w:t>
      </w:r>
      <w:r>
        <w:rPr>
          <w:rFonts w:eastAsia="Times New Roman" w:cs="Times New Roman"/>
          <w:b/>
          <w:szCs w:val="24"/>
        </w:rPr>
        <w:t xml:space="preserve"> </w:t>
      </w:r>
      <w:r>
        <w:rPr>
          <w:rFonts w:eastAsia="Times New Roman" w:cs="Times New Roman"/>
          <w:b/>
          <w:szCs w:val="24"/>
        </w:rPr>
        <w:t xml:space="preserve">και </w:t>
      </w:r>
      <w:r w:rsidRPr="000F07ED">
        <w:rPr>
          <w:rFonts w:eastAsia="Times New Roman" w:cs="Times New Roman"/>
          <w:b/>
          <w:szCs w:val="24"/>
        </w:rPr>
        <w:t>Υπουργός Εξωτερικών):</w:t>
      </w:r>
      <w:r w:rsidRPr="000F07ED">
        <w:rPr>
          <w:rFonts w:eastAsia="Times New Roman" w:cs="Times New Roman"/>
          <w:szCs w:val="24"/>
        </w:rPr>
        <w:t xml:space="preserve"> </w:t>
      </w:r>
      <w:r>
        <w:rPr>
          <w:rFonts w:eastAsia="Times New Roman" w:cs="Times New Roman"/>
          <w:szCs w:val="24"/>
        </w:rPr>
        <w:t>Κλείνει ο Πρωθυπουργός ή δεν κλείνει;</w:t>
      </w:r>
    </w:p>
    <w:p w14:paraId="1286CBB3" w14:textId="77777777" w:rsidR="000402FE" w:rsidRDefault="007623D8">
      <w:pPr>
        <w:spacing w:line="600" w:lineRule="auto"/>
        <w:ind w:firstLine="720"/>
        <w:jc w:val="both"/>
        <w:rPr>
          <w:rFonts w:eastAsia="Times New Roman" w:cs="Times New Roman"/>
          <w:szCs w:val="24"/>
        </w:rPr>
      </w:pPr>
      <w:r w:rsidRPr="00CF3939">
        <w:rPr>
          <w:rFonts w:eastAsia="Times New Roman" w:cs="Times New Roman"/>
          <w:b/>
          <w:szCs w:val="24"/>
        </w:rPr>
        <w:t xml:space="preserve">ΦΩΤΕΙΝΗ </w:t>
      </w:r>
      <w:r>
        <w:rPr>
          <w:rFonts w:eastAsia="Times New Roman" w:cs="Times New Roman"/>
          <w:b/>
          <w:szCs w:val="24"/>
        </w:rPr>
        <w:t xml:space="preserve">(ΦΩΦΗ) </w:t>
      </w:r>
      <w:r w:rsidRPr="00CF3939">
        <w:rPr>
          <w:rFonts w:eastAsia="Times New Roman" w:cs="Times New Roman"/>
          <w:b/>
          <w:szCs w:val="24"/>
        </w:rPr>
        <w:t>ΓΕΝΝΗΜΑΤΑ (Πρόεδρος της Δημοκρατικής Συμπαράταξης ΠΑΣΟΚ</w:t>
      </w:r>
      <w:r>
        <w:rPr>
          <w:rFonts w:eastAsia="Times New Roman" w:cs="Times New Roman"/>
          <w:b/>
          <w:szCs w:val="24"/>
        </w:rPr>
        <w:t xml:space="preserve"> </w:t>
      </w:r>
      <w:r w:rsidRPr="00CF3939">
        <w:rPr>
          <w:rFonts w:eastAsia="Times New Roman" w:cs="Times New Roman"/>
          <w:b/>
          <w:szCs w:val="24"/>
        </w:rPr>
        <w:t>-</w:t>
      </w:r>
      <w:r>
        <w:rPr>
          <w:rFonts w:eastAsia="Times New Roman" w:cs="Times New Roman"/>
          <w:b/>
          <w:szCs w:val="24"/>
        </w:rPr>
        <w:t xml:space="preserve"> </w:t>
      </w:r>
      <w:r w:rsidRPr="00CF3939">
        <w:rPr>
          <w:rFonts w:eastAsia="Times New Roman" w:cs="Times New Roman"/>
          <w:b/>
          <w:szCs w:val="24"/>
        </w:rPr>
        <w:t>ΔΗΜΑΡ):</w:t>
      </w:r>
      <w:r>
        <w:rPr>
          <w:rFonts w:eastAsia="Times New Roman" w:cs="Times New Roman"/>
          <w:szCs w:val="24"/>
        </w:rPr>
        <w:t xml:space="preserve"> Πρέπει να ξεκαθαρίσουμ</w:t>
      </w:r>
      <w:r>
        <w:rPr>
          <w:rFonts w:eastAsia="Times New Roman" w:cs="Times New Roman"/>
          <w:szCs w:val="24"/>
        </w:rPr>
        <w:t>ε ορισμένα πράγματα.</w:t>
      </w:r>
    </w:p>
    <w:p w14:paraId="1286CBB4" w14:textId="77777777" w:rsidR="000402FE" w:rsidRDefault="007623D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Τι ορισμένα πράγματα; Δεν έχετε ομιλία, κυρία Γεννηματά. Θα σας αφαιρέσω τον λόγο. Έχετε ένα λεπτό, αν θέλετε, για μια διευκρίνιση. Σας παρακαλώ!</w:t>
      </w:r>
    </w:p>
    <w:p w14:paraId="1286CBB5" w14:textId="77777777" w:rsidR="000402FE" w:rsidRDefault="007623D8">
      <w:pPr>
        <w:spacing w:line="600" w:lineRule="auto"/>
        <w:ind w:firstLine="720"/>
        <w:jc w:val="both"/>
        <w:rPr>
          <w:rFonts w:eastAsia="Times New Roman" w:cs="Times New Roman"/>
          <w:szCs w:val="24"/>
        </w:rPr>
      </w:pPr>
      <w:r w:rsidRPr="00CF3939">
        <w:rPr>
          <w:rFonts w:eastAsia="Times New Roman" w:cs="Times New Roman"/>
          <w:b/>
          <w:szCs w:val="24"/>
        </w:rPr>
        <w:t xml:space="preserve">ΦΩΤΕΙΝΗ </w:t>
      </w:r>
      <w:r>
        <w:rPr>
          <w:rFonts w:eastAsia="Times New Roman" w:cs="Times New Roman"/>
          <w:b/>
          <w:szCs w:val="24"/>
        </w:rPr>
        <w:t>(ΦΩΦΗ)</w:t>
      </w:r>
      <w:r w:rsidRPr="00CF3939">
        <w:rPr>
          <w:rFonts w:eastAsia="Times New Roman" w:cs="Times New Roman"/>
          <w:b/>
          <w:szCs w:val="24"/>
        </w:rPr>
        <w:t xml:space="preserve"> ΓΕΝΝΗΜΑΤΑ (Πρόεδρος της Δημοκρατικής Συμπαράτ</w:t>
      </w:r>
      <w:r w:rsidRPr="00CF3939">
        <w:rPr>
          <w:rFonts w:eastAsia="Times New Roman" w:cs="Times New Roman"/>
          <w:b/>
          <w:szCs w:val="24"/>
        </w:rPr>
        <w:t>αξης ΠΑΣΟΚ</w:t>
      </w:r>
      <w:r>
        <w:rPr>
          <w:rFonts w:eastAsia="Times New Roman" w:cs="Times New Roman"/>
          <w:b/>
          <w:szCs w:val="24"/>
        </w:rPr>
        <w:t xml:space="preserve"> </w:t>
      </w:r>
      <w:r w:rsidRPr="00CF3939">
        <w:rPr>
          <w:rFonts w:eastAsia="Times New Roman" w:cs="Times New Roman"/>
          <w:b/>
          <w:szCs w:val="24"/>
        </w:rPr>
        <w:t>-</w:t>
      </w:r>
      <w:r>
        <w:rPr>
          <w:rFonts w:eastAsia="Times New Roman" w:cs="Times New Roman"/>
          <w:b/>
          <w:szCs w:val="24"/>
        </w:rPr>
        <w:t xml:space="preserve"> </w:t>
      </w:r>
      <w:r w:rsidRPr="00CF3939">
        <w:rPr>
          <w:rFonts w:eastAsia="Times New Roman" w:cs="Times New Roman"/>
          <w:b/>
          <w:szCs w:val="24"/>
        </w:rPr>
        <w:t>ΔΗΜΑΡ):</w:t>
      </w:r>
      <w:r>
        <w:rPr>
          <w:rFonts w:eastAsia="Times New Roman" w:cs="Times New Roman"/>
          <w:szCs w:val="24"/>
        </w:rPr>
        <w:t xml:space="preserve"> Θα σας πω, λοιπόν, πάρα πολύ γρήγορα, το εξής.</w:t>
      </w:r>
    </w:p>
    <w:p w14:paraId="1286CBB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Κύριε Τσίπρα, δεν με έχετε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ακούσει, γιατί φαίνεται ότι έχετε ξεφύγει, έχετε χάσει και το αφήγημά σας, δεν ξέρετε τι να πείτε απέναντί μας και μας λέτε διαρκώς τα ίδια. Επαναλα</w:t>
      </w:r>
      <w:r>
        <w:rPr>
          <w:rFonts w:eastAsia="Times New Roman" w:cs="Times New Roman"/>
          <w:szCs w:val="24"/>
        </w:rPr>
        <w:t>μβάνεσθε, ότι δήθεν λέω τα ίδια με τον κ. Μητσοτάκη.</w:t>
      </w:r>
    </w:p>
    <w:p w14:paraId="1286CBB7"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Αν με είχατε ακούσει, λοιπόν, πραγματικά χθες και σήμερα, θα με είχατε ακούσει να σας λέω ότι αυτό που έχετε κάνει</w:t>
      </w:r>
      <w:r>
        <w:rPr>
          <w:rFonts w:eastAsia="Times New Roman" w:cs="Times New Roman"/>
          <w:szCs w:val="24"/>
        </w:rPr>
        <w:t>,</w:t>
      </w:r>
      <w:r>
        <w:rPr>
          <w:rFonts w:eastAsia="Times New Roman" w:cs="Times New Roman"/>
          <w:szCs w:val="24"/>
        </w:rPr>
        <w:t xml:space="preserve"> είναι ότι έχετε υπογράψει ένα συμβόλαιο με την πιο βαθιά Δεξιά. Και αυτό το συμβόλαιο είναι συμβόλαιο διάλυσης της δημοκρατικής παράταξης.</w:t>
      </w:r>
    </w:p>
    <w:p w14:paraId="1286CBB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Δεν είναι τυχαίο, λοιπόν, ότι επιλέξατε να στηριχθείτε ακόμα και σε αυτή τη φάση</w:t>
      </w:r>
      <w:r>
        <w:rPr>
          <w:rFonts w:eastAsia="Times New Roman" w:cs="Times New Roman"/>
          <w:szCs w:val="24"/>
        </w:rPr>
        <w:t>,</w:t>
      </w:r>
      <w:r>
        <w:rPr>
          <w:rFonts w:eastAsia="Times New Roman" w:cs="Times New Roman"/>
          <w:szCs w:val="24"/>
        </w:rPr>
        <w:t xml:space="preserve"> από Βουλευτές που προέρχονται από </w:t>
      </w:r>
      <w:r>
        <w:rPr>
          <w:rFonts w:eastAsia="Times New Roman" w:cs="Times New Roman"/>
          <w:szCs w:val="24"/>
        </w:rPr>
        <w:t>την καρδιά της Δεξιάς και τους συμπεριλαμβάνετε στην Κυβέρνησή σας ακόμα και σήμερα, στελέχη της καραμανλικής περιόδου.</w:t>
      </w:r>
    </w:p>
    <w:p w14:paraId="1286CBB9" w14:textId="77777777" w:rsidR="000402FE" w:rsidRDefault="007623D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Ευχαριστούμε, κυρία Γεννηματά.</w:t>
      </w:r>
    </w:p>
    <w:p w14:paraId="1286CBBA" w14:textId="77777777" w:rsidR="000402FE" w:rsidRDefault="007623D8">
      <w:pPr>
        <w:spacing w:line="600" w:lineRule="auto"/>
        <w:ind w:firstLine="720"/>
        <w:jc w:val="both"/>
        <w:rPr>
          <w:rFonts w:eastAsia="Times New Roman" w:cs="Times New Roman"/>
          <w:szCs w:val="24"/>
        </w:rPr>
      </w:pPr>
      <w:r w:rsidRPr="00CF3939">
        <w:rPr>
          <w:rFonts w:eastAsia="Times New Roman" w:cs="Times New Roman"/>
          <w:b/>
          <w:szCs w:val="24"/>
        </w:rPr>
        <w:t xml:space="preserve">ΦΩΤΕΙΝΗ </w:t>
      </w:r>
      <w:r>
        <w:rPr>
          <w:rFonts w:eastAsia="Times New Roman" w:cs="Times New Roman"/>
          <w:b/>
          <w:szCs w:val="24"/>
        </w:rPr>
        <w:t xml:space="preserve">(ΦΩΦΗ) </w:t>
      </w:r>
      <w:r w:rsidRPr="00CF3939">
        <w:rPr>
          <w:rFonts w:eastAsia="Times New Roman" w:cs="Times New Roman"/>
          <w:b/>
          <w:szCs w:val="24"/>
        </w:rPr>
        <w:t>ΓΕΝΝΗΜΑΤΑ (Πρόεδρος της Δημοκρατικής Συμπαράταξης ΠΑΣΟΚ</w:t>
      </w:r>
      <w:r>
        <w:rPr>
          <w:rFonts w:eastAsia="Times New Roman" w:cs="Times New Roman"/>
          <w:b/>
          <w:szCs w:val="24"/>
        </w:rPr>
        <w:t xml:space="preserve"> </w:t>
      </w:r>
      <w:r w:rsidRPr="00CF3939">
        <w:rPr>
          <w:rFonts w:eastAsia="Times New Roman" w:cs="Times New Roman"/>
          <w:b/>
          <w:szCs w:val="24"/>
        </w:rPr>
        <w:t>-</w:t>
      </w:r>
      <w:r>
        <w:rPr>
          <w:rFonts w:eastAsia="Times New Roman" w:cs="Times New Roman"/>
          <w:b/>
          <w:szCs w:val="24"/>
        </w:rPr>
        <w:t xml:space="preserve"> </w:t>
      </w:r>
      <w:r w:rsidRPr="00CF3939">
        <w:rPr>
          <w:rFonts w:eastAsia="Times New Roman" w:cs="Times New Roman"/>
          <w:b/>
          <w:szCs w:val="24"/>
        </w:rPr>
        <w:t>ΔΗΜΑΡ):</w:t>
      </w:r>
      <w:r w:rsidRPr="00CF3939">
        <w:rPr>
          <w:rFonts w:eastAsia="Times New Roman" w:cs="Times New Roman"/>
          <w:szCs w:val="24"/>
        </w:rPr>
        <w:t xml:space="preserve"> </w:t>
      </w:r>
      <w:r>
        <w:rPr>
          <w:rFonts w:eastAsia="Times New Roman" w:cs="Times New Roman"/>
          <w:szCs w:val="24"/>
        </w:rPr>
        <w:t>Το ότι θαυμάζετε την καραμανλική περίοδο, μας το έχετε αποδείξει με κάθε τρόπο.</w:t>
      </w:r>
    </w:p>
    <w:p w14:paraId="1286CBB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Το πιο κωμικό, λοιπόν, σε αυτή τη δήθεν </w:t>
      </w:r>
      <w:r>
        <w:rPr>
          <w:rFonts w:eastAsia="Times New Roman" w:cs="Times New Roman"/>
          <w:szCs w:val="24"/>
        </w:rPr>
        <w:t>κ</w:t>
      </w:r>
      <w:r>
        <w:rPr>
          <w:rFonts w:eastAsia="Times New Roman" w:cs="Times New Roman"/>
          <w:szCs w:val="24"/>
        </w:rPr>
        <w:t>εντροαριστερά για την οποία μιλάτε, δεν είναι οι γυρολόγοι και τα απομεινάρια της Δεξιάς αλλά εσείς ο ίδιος, που ψάχνετε να βρε</w:t>
      </w:r>
      <w:r>
        <w:rPr>
          <w:rFonts w:eastAsia="Times New Roman" w:cs="Times New Roman"/>
          <w:szCs w:val="24"/>
        </w:rPr>
        <w:t>ίτε αυτή τη στιγμή ένα σωσίβιο σωτηρίας.</w:t>
      </w:r>
    </w:p>
    <w:p w14:paraId="1286CBB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Και επειδή μιλήσατε για το καλοκαίρι του 2015…</w:t>
      </w:r>
    </w:p>
    <w:p w14:paraId="1286CBBD" w14:textId="77777777" w:rsidR="000402FE" w:rsidRDefault="007623D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Ευχαριστούμε πολύ.</w:t>
      </w:r>
    </w:p>
    <w:p w14:paraId="1286CBB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Κυρία Γεννηματά, δεν έχετε τον λόγο. Σας παρακαλώ πολύ!</w:t>
      </w:r>
    </w:p>
    <w:p w14:paraId="1286CBBF" w14:textId="77777777" w:rsidR="000402FE" w:rsidRDefault="007623D8">
      <w:pPr>
        <w:spacing w:line="600" w:lineRule="auto"/>
        <w:ind w:firstLine="720"/>
        <w:jc w:val="both"/>
        <w:rPr>
          <w:rFonts w:eastAsia="Times New Roman" w:cs="Times New Roman"/>
          <w:szCs w:val="24"/>
        </w:rPr>
      </w:pPr>
      <w:r w:rsidRPr="00CF3939">
        <w:rPr>
          <w:rFonts w:eastAsia="Times New Roman" w:cs="Times New Roman"/>
          <w:b/>
          <w:szCs w:val="24"/>
        </w:rPr>
        <w:t xml:space="preserve">ΦΩΤΕΙΝΗ </w:t>
      </w:r>
      <w:r>
        <w:rPr>
          <w:rFonts w:eastAsia="Times New Roman" w:cs="Times New Roman"/>
          <w:b/>
          <w:szCs w:val="24"/>
        </w:rPr>
        <w:t xml:space="preserve">(ΦΩΦΗ) </w:t>
      </w:r>
      <w:r w:rsidRPr="00CF3939">
        <w:rPr>
          <w:rFonts w:eastAsia="Times New Roman" w:cs="Times New Roman"/>
          <w:b/>
          <w:szCs w:val="24"/>
        </w:rPr>
        <w:t>ΓΕΝΝΗΜΑΤΑ (Πρόεδρος της Δημοκρατικής Συμπαράταξης</w:t>
      </w:r>
      <w:r w:rsidRPr="00CF3939">
        <w:rPr>
          <w:rFonts w:eastAsia="Times New Roman" w:cs="Times New Roman"/>
          <w:b/>
          <w:szCs w:val="24"/>
        </w:rPr>
        <w:t xml:space="preserve"> ΠΑΣΟΚ</w:t>
      </w:r>
      <w:r>
        <w:rPr>
          <w:rFonts w:eastAsia="Times New Roman" w:cs="Times New Roman"/>
          <w:b/>
          <w:szCs w:val="24"/>
        </w:rPr>
        <w:t xml:space="preserve"> </w:t>
      </w:r>
      <w:r w:rsidRPr="00CF3939">
        <w:rPr>
          <w:rFonts w:eastAsia="Times New Roman" w:cs="Times New Roman"/>
          <w:b/>
          <w:szCs w:val="24"/>
        </w:rPr>
        <w:t>-</w:t>
      </w:r>
      <w:r>
        <w:rPr>
          <w:rFonts w:eastAsia="Times New Roman" w:cs="Times New Roman"/>
          <w:b/>
          <w:szCs w:val="24"/>
        </w:rPr>
        <w:t xml:space="preserve"> </w:t>
      </w:r>
      <w:r w:rsidRPr="00CF3939">
        <w:rPr>
          <w:rFonts w:eastAsia="Times New Roman" w:cs="Times New Roman"/>
          <w:b/>
          <w:szCs w:val="24"/>
        </w:rPr>
        <w:t>ΔΗΜΑΡ):</w:t>
      </w:r>
      <w:r w:rsidRPr="00CF3939">
        <w:rPr>
          <w:rFonts w:eastAsia="Times New Roman" w:cs="Times New Roman"/>
          <w:szCs w:val="24"/>
        </w:rPr>
        <w:t xml:space="preserve"> </w:t>
      </w:r>
      <w:r>
        <w:rPr>
          <w:rFonts w:eastAsia="Times New Roman" w:cs="Times New Roman"/>
          <w:szCs w:val="24"/>
        </w:rPr>
        <w:t>Όχι…</w:t>
      </w:r>
    </w:p>
    <w:p w14:paraId="1286CBC0" w14:textId="77777777" w:rsidR="000402FE" w:rsidRDefault="007623D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Δεν υπάρχει «όχι». Παρακαλώ η κοινοβουλευτική πρακτική είναι συγκεκριμένη. Προχθές παραλίγο να…</w:t>
      </w:r>
    </w:p>
    <w:p w14:paraId="1286CBC1" w14:textId="77777777" w:rsidR="000402FE" w:rsidRDefault="007623D8">
      <w:pPr>
        <w:spacing w:line="600" w:lineRule="auto"/>
        <w:ind w:firstLine="720"/>
        <w:jc w:val="both"/>
        <w:rPr>
          <w:rFonts w:eastAsia="Times New Roman" w:cs="Times New Roman"/>
          <w:szCs w:val="24"/>
        </w:rPr>
      </w:pPr>
      <w:r w:rsidRPr="00CF3939">
        <w:rPr>
          <w:rFonts w:eastAsia="Times New Roman" w:cs="Times New Roman"/>
          <w:b/>
          <w:szCs w:val="24"/>
        </w:rPr>
        <w:t xml:space="preserve">ΦΩΤΕΙΝΗ </w:t>
      </w:r>
      <w:r>
        <w:rPr>
          <w:rFonts w:eastAsia="Times New Roman" w:cs="Times New Roman"/>
          <w:b/>
          <w:szCs w:val="24"/>
        </w:rPr>
        <w:t xml:space="preserve">(ΦΩΦΗ) </w:t>
      </w:r>
      <w:r w:rsidRPr="00CF3939">
        <w:rPr>
          <w:rFonts w:eastAsia="Times New Roman" w:cs="Times New Roman"/>
          <w:b/>
          <w:szCs w:val="24"/>
        </w:rPr>
        <w:t>ΓΕΝΝΗΜΑΤΑ (Πρόεδρος της Δημοκρατικής Συμπαράταξης ΠΑΣΟΚ</w:t>
      </w:r>
      <w:r>
        <w:rPr>
          <w:rFonts w:eastAsia="Times New Roman" w:cs="Times New Roman"/>
          <w:b/>
          <w:szCs w:val="24"/>
        </w:rPr>
        <w:t xml:space="preserve"> </w:t>
      </w:r>
      <w:r w:rsidRPr="00CF3939">
        <w:rPr>
          <w:rFonts w:eastAsia="Times New Roman" w:cs="Times New Roman"/>
          <w:b/>
          <w:szCs w:val="24"/>
        </w:rPr>
        <w:t>-</w:t>
      </w:r>
      <w:r>
        <w:rPr>
          <w:rFonts w:eastAsia="Times New Roman" w:cs="Times New Roman"/>
          <w:b/>
          <w:szCs w:val="24"/>
        </w:rPr>
        <w:t xml:space="preserve"> </w:t>
      </w:r>
      <w:r w:rsidRPr="00CF3939">
        <w:rPr>
          <w:rFonts w:eastAsia="Times New Roman" w:cs="Times New Roman"/>
          <w:b/>
          <w:szCs w:val="24"/>
        </w:rPr>
        <w:t>ΔΗΜΑΡ):</w:t>
      </w:r>
      <w:r w:rsidRPr="00CF3939">
        <w:rPr>
          <w:rFonts w:eastAsia="Times New Roman" w:cs="Times New Roman"/>
          <w:szCs w:val="24"/>
        </w:rPr>
        <w:t xml:space="preserve"> </w:t>
      </w:r>
      <w:r>
        <w:rPr>
          <w:rFonts w:eastAsia="Times New Roman" w:cs="Times New Roman"/>
          <w:szCs w:val="24"/>
        </w:rPr>
        <w:t>Να ξεκαθαριστεί το καλοκαίρι</w:t>
      </w:r>
      <w:r>
        <w:rPr>
          <w:rFonts w:eastAsia="Times New Roman" w:cs="Times New Roman"/>
          <w:szCs w:val="24"/>
        </w:rPr>
        <w:t xml:space="preserve"> του 2015.</w:t>
      </w:r>
    </w:p>
    <w:p w14:paraId="1286CBC2" w14:textId="77777777" w:rsidR="000402FE" w:rsidRDefault="007623D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Μιλήσατε όση ώρα θέλατε και είπατε τα επιχειρήματά σας.</w:t>
      </w:r>
    </w:p>
    <w:p w14:paraId="1286CBC3" w14:textId="77777777" w:rsidR="000402FE" w:rsidRDefault="007623D8">
      <w:pPr>
        <w:spacing w:line="600" w:lineRule="auto"/>
        <w:ind w:firstLine="720"/>
        <w:jc w:val="both"/>
        <w:rPr>
          <w:rFonts w:eastAsia="Times New Roman" w:cs="Times New Roman"/>
          <w:szCs w:val="24"/>
        </w:rPr>
      </w:pPr>
      <w:r w:rsidRPr="00CF3939">
        <w:rPr>
          <w:rFonts w:eastAsia="Times New Roman" w:cs="Times New Roman"/>
          <w:b/>
          <w:szCs w:val="24"/>
        </w:rPr>
        <w:t xml:space="preserve">ΦΩΤΕΙΝΗ </w:t>
      </w:r>
      <w:r>
        <w:rPr>
          <w:rFonts w:eastAsia="Times New Roman" w:cs="Times New Roman"/>
          <w:b/>
          <w:szCs w:val="24"/>
        </w:rPr>
        <w:t xml:space="preserve">(ΦΩΦΗ) </w:t>
      </w:r>
      <w:r w:rsidRPr="00CF3939">
        <w:rPr>
          <w:rFonts w:eastAsia="Times New Roman" w:cs="Times New Roman"/>
          <w:b/>
          <w:szCs w:val="24"/>
        </w:rPr>
        <w:t>ΓΕΝΝΗΜΑΤΑ (Πρόεδρος της Δημοκρατικής Συμπαράταξης ΠΑΣΟΚ</w:t>
      </w:r>
      <w:r>
        <w:rPr>
          <w:rFonts w:eastAsia="Times New Roman" w:cs="Times New Roman"/>
          <w:b/>
          <w:szCs w:val="24"/>
        </w:rPr>
        <w:t xml:space="preserve"> </w:t>
      </w:r>
      <w:r w:rsidRPr="00CF3939">
        <w:rPr>
          <w:rFonts w:eastAsia="Times New Roman" w:cs="Times New Roman"/>
          <w:b/>
          <w:szCs w:val="24"/>
        </w:rPr>
        <w:t>-</w:t>
      </w:r>
      <w:r>
        <w:rPr>
          <w:rFonts w:eastAsia="Times New Roman" w:cs="Times New Roman"/>
          <w:b/>
          <w:szCs w:val="24"/>
        </w:rPr>
        <w:t xml:space="preserve"> </w:t>
      </w:r>
      <w:r w:rsidRPr="00CF3939">
        <w:rPr>
          <w:rFonts w:eastAsia="Times New Roman" w:cs="Times New Roman"/>
          <w:b/>
          <w:szCs w:val="24"/>
        </w:rPr>
        <w:t>ΔΗΜΑΡ):</w:t>
      </w:r>
      <w:r w:rsidRPr="00CF3939">
        <w:rPr>
          <w:rFonts w:eastAsia="Times New Roman" w:cs="Times New Roman"/>
          <w:szCs w:val="24"/>
        </w:rPr>
        <w:t xml:space="preserve"> </w:t>
      </w:r>
      <w:r>
        <w:rPr>
          <w:rFonts w:eastAsia="Times New Roman" w:cs="Times New Roman"/>
          <w:szCs w:val="24"/>
        </w:rPr>
        <w:t xml:space="preserve">Το 2015, λοιπόν, σας θυμίζω ότι σας λέγαμε να μην πάτε σε εκλογές, διότι εκτός </w:t>
      </w:r>
      <w:r>
        <w:rPr>
          <w:rFonts w:eastAsia="Times New Roman" w:cs="Times New Roman"/>
          <w:szCs w:val="24"/>
        </w:rPr>
        <w:t>όλων των άλλων είχε μόλις προηγηθεί δημοψήφισμα στη χώρα</w:t>
      </w:r>
      <w:r>
        <w:rPr>
          <w:rFonts w:eastAsia="Times New Roman" w:cs="Times New Roman"/>
          <w:szCs w:val="24"/>
        </w:rPr>
        <w:t>,</w:t>
      </w:r>
      <w:r>
        <w:rPr>
          <w:rFonts w:eastAsia="Times New Roman" w:cs="Times New Roman"/>
          <w:szCs w:val="24"/>
        </w:rPr>
        <w:t xml:space="preserve"> που…</w:t>
      </w:r>
    </w:p>
    <w:p w14:paraId="1286CBC4" w14:textId="77777777" w:rsidR="000402FE" w:rsidRDefault="007623D8">
      <w:pPr>
        <w:spacing w:line="600" w:lineRule="auto"/>
        <w:ind w:firstLine="709"/>
        <w:jc w:val="center"/>
        <w:rPr>
          <w:rFonts w:eastAsia="Times New Roman" w:cs="Times New Roman"/>
          <w:szCs w:val="24"/>
        </w:rPr>
      </w:pPr>
      <w:r w:rsidRPr="004E60FA">
        <w:rPr>
          <w:rFonts w:eastAsia="Times New Roman" w:cs="Times New Roman"/>
          <w:szCs w:val="24"/>
        </w:rPr>
        <w:t xml:space="preserve">(Θόρυβος </w:t>
      </w:r>
      <w:r w:rsidRPr="001F37D9">
        <w:rPr>
          <w:rFonts w:eastAsia="Times New Roman" w:cs="Times New Roman"/>
          <w:szCs w:val="24"/>
        </w:rPr>
        <w:t>από την πτέρυγα του ΣΥΡΙΖΑ)</w:t>
      </w:r>
    </w:p>
    <w:p w14:paraId="1286CBC5" w14:textId="77777777" w:rsidR="000402FE" w:rsidRDefault="007623D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Σας παρακαλώ πολύ, μη με αναγκάσετε να κλείσω το μικρόφωνο.</w:t>
      </w:r>
    </w:p>
    <w:p w14:paraId="1286CBC6" w14:textId="77777777" w:rsidR="000402FE" w:rsidRDefault="007623D8">
      <w:pPr>
        <w:spacing w:line="600" w:lineRule="auto"/>
        <w:ind w:firstLine="720"/>
        <w:jc w:val="both"/>
        <w:rPr>
          <w:rFonts w:eastAsia="Times New Roman" w:cs="Times New Roman"/>
          <w:szCs w:val="24"/>
        </w:rPr>
      </w:pPr>
      <w:r w:rsidRPr="00CF3939">
        <w:rPr>
          <w:rFonts w:eastAsia="Times New Roman" w:cs="Times New Roman"/>
          <w:b/>
          <w:szCs w:val="24"/>
        </w:rPr>
        <w:t xml:space="preserve">ΦΩΤΕΙΝΗ </w:t>
      </w:r>
      <w:r>
        <w:rPr>
          <w:rFonts w:eastAsia="Times New Roman" w:cs="Times New Roman"/>
          <w:b/>
          <w:szCs w:val="24"/>
        </w:rPr>
        <w:t xml:space="preserve">(ΦΩΦΗ) </w:t>
      </w:r>
      <w:r w:rsidRPr="00CF3939">
        <w:rPr>
          <w:rFonts w:eastAsia="Times New Roman" w:cs="Times New Roman"/>
          <w:b/>
          <w:szCs w:val="24"/>
        </w:rPr>
        <w:t>ΓΕΝΝΗΜΑΤΑ (Πρόεδρος της Δημοκρατικής Συμπαράταξης ΠΑ</w:t>
      </w:r>
      <w:r w:rsidRPr="00CF3939">
        <w:rPr>
          <w:rFonts w:eastAsia="Times New Roman" w:cs="Times New Roman"/>
          <w:b/>
          <w:szCs w:val="24"/>
        </w:rPr>
        <w:t>ΣΟΚ</w:t>
      </w:r>
      <w:r>
        <w:rPr>
          <w:rFonts w:eastAsia="Times New Roman" w:cs="Times New Roman"/>
          <w:b/>
          <w:szCs w:val="24"/>
        </w:rPr>
        <w:t xml:space="preserve"> </w:t>
      </w:r>
      <w:r w:rsidRPr="00CF3939">
        <w:rPr>
          <w:rFonts w:eastAsia="Times New Roman" w:cs="Times New Roman"/>
          <w:b/>
          <w:szCs w:val="24"/>
        </w:rPr>
        <w:t>-</w:t>
      </w:r>
      <w:r>
        <w:rPr>
          <w:rFonts w:eastAsia="Times New Roman" w:cs="Times New Roman"/>
          <w:b/>
          <w:szCs w:val="24"/>
        </w:rPr>
        <w:t xml:space="preserve"> </w:t>
      </w:r>
      <w:r w:rsidRPr="00CF3939">
        <w:rPr>
          <w:rFonts w:eastAsia="Times New Roman" w:cs="Times New Roman"/>
          <w:b/>
          <w:szCs w:val="24"/>
        </w:rPr>
        <w:t>ΔΗΜΑΡ):</w:t>
      </w:r>
      <w:r>
        <w:rPr>
          <w:rFonts w:eastAsia="Times New Roman" w:cs="Times New Roman"/>
          <w:szCs w:val="24"/>
        </w:rPr>
        <w:t xml:space="preserve"> …ανεξάρτητα αν εσείς το «</w:t>
      </w:r>
      <w:r>
        <w:rPr>
          <w:rFonts w:eastAsia="Times New Roman" w:cs="Times New Roman"/>
          <w:szCs w:val="24"/>
        </w:rPr>
        <w:t>ό</w:t>
      </w:r>
      <w:r>
        <w:rPr>
          <w:rFonts w:eastAsia="Times New Roman" w:cs="Times New Roman"/>
          <w:szCs w:val="24"/>
        </w:rPr>
        <w:t>χι</w:t>
      </w:r>
      <w:r>
        <w:rPr>
          <w:rFonts w:eastAsia="Times New Roman" w:cs="Times New Roman"/>
          <w:szCs w:val="24"/>
        </w:rPr>
        <w:t>» του ελληνικού λαού το κάνατε «</w:t>
      </w:r>
      <w:r>
        <w:rPr>
          <w:rFonts w:eastAsia="Times New Roman" w:cs="Times New Roman"/>
          <w:szCs w:val="24"/>
        </w:rPr>
        <w:t>ναι</w:t>
      </w:r>
      <w:r>
        <w:rPr>
          <w:rFonts w:eastAsia="Times New Roman" w:cs="Times New Roman"/>
          <w:szCs w:val="24"/>
        </w:rPr>
        <w:t>» με το έτσι θέλω, όπως σήμερα μας λέτε ότι...</w:t>
      </w:r>
    </w:p>
    <w:p w14:paraId="1286CBC7" w14:textId="77777777" w:rsidR="000402FE" w:rsidRDefault="007623D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Τι λέτε, κυρία Γεννηματά; Δεν έχετε τον λόγο, παρακαλώ πολύ.</w:t>
      </w:r>
    </w:p>
    <w:p w14:paraId="1286CBC8" w14:textId="77777777" w:rsidR="000402FE" w:rsidRDefault="007623D8">
      <w:pPr>
        <w:spacing w:line="600" w:lineRule="auto"/>
        <w:ind w:firstLine="720"/>
        <w:jc w:val="both"/>
        <w:rPr>
          <w:rFonts w:eastAsia="Times New Roman" w:cs="Times New Roman"/>
          <w:szCs w:val="24"/>
        </w:rPr>
      </w:pPr>
      <w:r w:rsidRPr="00CF3939">
        <w:rPr>
          <w:rFonts w:eastAsia="Times New Roman" w:cs="Times New Roman"/>
          <w:b/>
          <w:szCs w:val="24"/>
        </w:rPr>
        <w:t xml:space="preserve">ΦΩΤΕΙΝΗ </w:t>
      </w:r>
      <w:r>
        <w:rPr>
          <w:rFonts w:eastAsia="Times New Roman" w:cs="Times New Roman"/>
          <w:b/>
          <w:szCs w:val="24"/>
        </w:rPr>
        <w:t xml:space="preserve">(ΦΩΦΗ) </w:t>
      </w:r>
      <w:r w:rsidRPr="00CF3939">
        <w:rPr>
          <w:rFonts w:eastAsia="Times New Roman" w:cs="Times New Roman"/>
          <w:b/>
          <w:szCs w:val="24"/>
        </w:rPr>
        <w:t>ΓΕΝΝΗΜΑΤΑ (Πρόεδρος της Δημ</w:t>
      </w:r>
      <w:r w:rsidRPr="00CF3939">
        <w:rPr>
          <w:rFonts w:eastAsia="Times New Roman" w:cs="Times New Roman"/>
          <w:b/>
          <w:szCs w:val="24"/>
        </w:rPr>
        <w:t>οκρατικής Συμπαράταξης ΠΑΣΟΚ</w:t>
      </w:r>
      <w:r>
        <w:rPr>
          <w:rFonts w:eastAsia="Times New Roman" w:cs="Times New Roman"/>
          <w:b/>
          <w:szCs w:val="24"/>
        </w:rPr>
        <w:t xml:space="preserve"> </w:t>
      </w:r>
      <w:r w:rsidRPr="00CF3939">
        <w:rPr>
          <w:rFonts w:eastAsia="Times New Roman" w:cs="Times New Roman"/>
          <w:b/>
          <w:szCs w:val="24"/>
        </w:rPr>
        <w:t>-</w:t>
      </w:r>
      <w:r>
        <w:rPr>
          <w:rFonts w:eastAsia="Times New Roman" w:cs="Times New Roman"/>
          <w:b/>
          <w:szCs w:val="24"/>
        </w:rPr>
        <w:t xml:space="preserve"> </w:t>
      </w:r>
      <w:r w:rsidRPr="00CF3939">
        <w:rPr>
          <w:rFonts w:eastAsia="Times New Roman" w:cs="Times New Roman"/>
          <w:b/>
          <w:szCs w:val="24"/>
        </w:rPr>
        <w:t>ΔΗΜΑΡ):</w:t>
      </w:r>
      <w:r>
        <w:rPr>
          <w:rFonts w:eastAsia="Times New Roman" w:cs="Times New Roman"/>
          <w:szCs w:val="24"/>
        </w:rPr>
        <w:t xml:space="preserve"> Ζητάτε ψήφο εμπιστοσύνης</w:t>
      </w:r>
      <w:r>
        <w:rPr>
          <w:rFonts w:eastAsia="Times New Roman" w:cs="Times New Roman"/>
          <w:szCs w:val="24"/>
        </w:rPr>
        <w:t>,</w:t>
      </w:r>
      <w:r>
        <w:rPr>
          <w:rFonts w:eastAsia="Times New Roman" w:cs="Times New Roman"/>
          <w:szCs w:val="24"/>
        </w:rPr>
        <w:t xml:space="preserve"> την ώρα που έχετε χάσει τη δεδηλωμένη.</w:t>
      </w:r>
    </w:p>
    <w:p w14:paraId="1286CBC9" w14:textId="77777777" w:rsidR="000402FE" w:rsidRDefault="007623D8">
      <w:pPr>
        <w:spacing w:line="600" w:lineRule="auto"/>
        <w:ind w:firstLine="720"/>
        <w:jc w:val="both"/>
        <w:rPr>
          <w:rFonts w:eastAsia="Times New Roman" w:cs="Times New Roman"/>
          <w:szCs w:val="24"/>
        </w:rPr>
      </w:pPr>
      <w:r w:rsidRPr="0036266F">
        <w:rPr>
          <w:rFonts w:eastAsia="Times New Roman" w:cs="Times New Roman"/>
          <w:szCs w:val="24"/>
        </w:rPr>
        <w:t>(Χειροκροτήματα από την πτέρυγα της Δημοκρατικής</w:t>
      </w:r>
      <w:r>
        <w:rPr>
          <w:rFonts w:eastAsia="Times New Roman" w:cs="Times New Roman"/>
          <w:szCs w:val="24"/>
        </w:rPr>
        <w:t xml:space="preserve"> </w:t>
      </w:r>
      <w:r w:rsidRPr="0036266F">
        <w:rPr>
          <w:rFonts w:eastAsia="Times New Roman" w:cs="Times New Roman"/>
          <w:szCs w:val="24"/>
        </w:rPr>
        <w:t>Συμπαράταξης ΠΑΣΟΚ</w:t>
      </w:r>
      <w:r>
        <w:rPr>
          <w:rFonts w:eastAsia="Times New Roman" w:cs="Times New Roman"/>
          <w:szCs w:val="24"/>
        </w:rPr>
        <w:t xml:space="preserve"> </w:t>
      </w:r>
      <w:r w:rsidRPr="0036266F">
        <w:rPr>
          <w:rFonts w:eastAsia="Times New Roman" w:cs="Times New Roman"/>
          <w:szCs w:val="24"/>
        </w:rPr>
        <w:t>-</w:t>
      </w:r>
      <w:r>
        <w:rPr>
          <w:rFonts w:eastAsia="Times New Roman" w:cs="Times New Roman"/>
          <w:szCs w:val="24"/>
        </w:rPr>
        <w:t xml:space="preserve"> </w:t>
      </w:r>
      <w:r w:rsidRPr="0036266F">
        <w:rPr>
          <w:rFonts w:eastAsia="Times New Roman" w:cs="Times New Roman"/>
          <w:szCs w:val="24"/>
        </w:rPr>
        <w:t>ΔΗΜΑΡ)</w:t>
      </w:r>
    </w:p>
    <w:p w14:paraId="1286CBC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Να σέβεστε λίγο περισσότερο τη δημοκρατία τώρα</w:t>
      </w:r>
      <w:r>
        <w:rPr>
          <w:rFonts w:eastAsia="Times New Roman" w:cs="Times New Roman"/>
          <w:szCs w:val="24"/>
        </w:rPr>
        <w:t xml:space="preserve"> στα στερνά σας, κύριε Τσίπρα, γιατί θα κριθείτε από αυτά.</w:t>
      </w:r>
    </w:p>
    <w:p w14:paraId="1286CBCB" w14:textId="77777777" w:rsidR="000402FE" w:rsidRDefault="007623D8">
      <w:pPr>
        <w:spacing w:line="600" w:lineRule="auto"/>
        <w:ind w:firstLine="720"/>
        <w:jc w:val="both"/>
        <w:rPr>
          <w:rFonts w:eastAsia="Times New Roman" w:cs="Times New Roman"/>
          <w:szCs w:val="24"/>
        </w:rPr>
      </w:pPr>
      <w:r w:rsidRPr="0036266F">
        <w:rPr>
          <w:rFonts w:eastAsia="Times New Roman" w:cs="Times New Roman"/>
          <w:szCs w:val="24"/>
        </w:rPr>
        <w:t>(Χειροκροτήματα από την πτέρυγα της Δημοκρατικής</w:t>
      </w:r>
      <w:r>
        <w:rPr>
          <w:rFonts w:eastAsia="Times New Roman" w:cs="Times New Roman"/>
          <w:szCs w:val="24"/>
        </w:rPr>
        <w:t xml:space="preserve"> </w:t>
      </w:r>
      <w:r w:rsidRPr="0036266F">
        <w:rPr>
          <w:rFonts w:eastAsia="Times New Roman" w:cs="Times New Roman"/>
          <w:szCs w:val="24"/>
        </w:rPr>
        <w:t>Συμπαράταξης ΠΑΣΟΚ</w:t>
      </w:r>
      <w:r>
        <w:rPr>
          <w:rFonts w:eastAsia="Times New Roman" w:cs="Times New Roman"/>
          <w:szCs w:val="24"/>
        </w:rPr>
        <w:t xml:space="preserve"> </w:t>
      </w:r>
      <w:r w:rsidRPr="0036266F">
        <w:rPr>
          <w:rFonts w:eastAsia="Times New Roman" w:cs="Times New Roman"/>
          <w:szCs w:val="24"/>
        </w:rPr>
        <w:t>-</w:t>
      </w:r>
      <w:r>
        <w:rPr>
          <w:rFonts w:eastAsia="Times New Roman" w:cs="Times New Roman"/>
          <w:szCs w:val="24"/>
        </w:rPr>
        <w:t xml:space="preserve"> </w:t>
      </w:r>
      <w:r w:rsidRPr="0036266F">
        <w:rPr>
          <w:rFonts w:eastAsia="Times New Roman" w:cs="Times New Roman"/>
          <w:szCs w:val="24"/>
        </w:rPr>
        <w:t>ΔΗΜΑΡ)</w:t>
      </w:r>
    </w:p>
    <w:p w14:paraId="1286CBCC" w14:textId="77777777" w:rsidR="000402FE" w:rsidRDefault="007623D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Κυρία Γεννηματά, παρακαλώ, μην επαναλαμβάνετε αυτή τη διαδικασία. Δεν είναι καθόλου σωστό κ</w:t>
      </w:r>
      <w:r>
        <w:rPr>
          <w:rFonts w:eastAsia="Times New Roman" w:cs="Times New Roman"/>
          <w:szCs w:val="24"/>
        </w:rPr>
        <w:t xml:space="preserve">αι το γνωρίζετε. Δεν είχατε δικαίωμα να πάρετε τον λόγο. Τον πήρατε, αλλά κάνατε μια εφ’ όλης της ύλης τοποθέτηση. Γιατί αυτό το πράγμα; Όλοι οι άλλοι και πολιτικοί </w:t>
      </w:r>
      <w:r>
        <w:rPr>
          <w:rFonts w:eastAsia="Times New Roman" w:cs="Times New Roman"/>
          <w:szCs w:val="24"/>
        </w:rPr>
        <w:t>Α</w:t>
      </w:r>
      <w:r>
        <w:rPr>
          <w:rFonts w:eastAsia="Times New Roman" w:cs="Times New Roman"/>
          <w:szCs w:val="24"/>
        </w:rPr>
        <w:t>ρχηγοί και πολιτικές δυνάμεις δεν θα είχαν λόγο να μιλήσουν; Σας παρακαλώ πολύ.</w:t>
      </w:r>
    </w:p>
    <w:p w14:paraId="1286CBC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Κύριε Πρωθ</w:t>
      </w:r>
      <w:r>
        <w:rPr>
          <w:rFonts w:eastAsia="Times New Roman" w:cs="Times New Roman"/>
          <w:szCs w:val="24"/>
        </w:rPr>
        <w:t>υπουργέ, θέλετε να κάνετε κάποιο σχόλιο για να κλείσει η διαδικασία, κατά τον Κανονισμό; Επιτρέψτε μου.</w:t>
      </w:r>
    </w:p>
    <w:p w14:paraId="1286CBCE" w14:textId="77777777" w:rsidR="000402FE" w:rsidRDefault="007623D8">
      <w:pPr>
        <w:spacing w:line="600" w:lineRule="auto"/>
        <w:ind w:firstLine="720"/>
        <w:jc w:val="both"/>
        <w:rPr>
          <w:rFonts w:eastAsia="Times New Roman" w:cs="Times New Roman"/>
          <w:szCs w:val="24"/>
        </w:rPr>
      </w:pPr>
      <w:r w:rsidRPr="000F07ED">
        <w:rPr>
          <w:rFonts w:eastAsia="Times New Roman" w:cs="Times New Roman"/>
          <w:b/>
          <w:szCs w:val="24"/>
        </w:rPr>
        <w:t>ΑΛΕΞΗΣ ΤΣΙΠΡΑΣ (Πρόεδρος της Κυβέρνησης</w:t>
      </w:r>
      <w:r>
        <w:rPr>
          <w:rFonts w:eastAsia="Times New Roman" w:cs="Times New Roman"/>
          <w:b/>
          <w:szCs w:val="24"/>
        </w:rPr>
        <w:t xml:space="preserve"> </w:t>
      </w:r>
      <w:r>
        <w:rPr>
          <w:rFonts w:eastAsia="Times New Roman" w:cs="Times New Roman"/>
          <w:b/>
          <w:szCs w:val="24"/>
        </w:rPr>
        <w:t xml:space="preserve">και </w:t>
      </w:r>
      <w:r w:rsidRPr="000F07ED">
        <w:rPr>
          <w:rFonts w:eastAsia="Times New Roman" w:cs="Times New Roman"/>
          <w:b/>
          <w:szCs w:val="24"/>
        </w:rPr>
        <w:t>Υπουργός Εξωτερικών):</w:t>
      </w:r>
      <w:r w:rsidRPr="000F07ED">
        <w:rPr>
          <w:rFonts w:eastAsia="Times New Roman" w:cs="Times New Roman"/>
          <w:szCs w:val="24"/>
        </w:rPr>
        <w:t xml:space="preserve"> </w:t>
      </w:r>
      <w:r>
        <w:rPr>
          <w:rFonts w:eastAsia="Times New Roman" w:cs="Times New Roman"/>
          <w:szCs w:val="24"/>
        </w:rPr>
        <w:t>Όχι, κύριε Πρόεδρε.</w:t>
      </w:r>
    </w:p>
    <w:p w14:paraId="1286CBCF" w14:textId="77777777" w:rsidR="000402FE" w:rsidRDefault="007623D8">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1286CBD0" w14:textId="77777777" w:rsidR="000402FE" w:rsidRDefault="007623D8">
      <w:pPr>
        <w:spacing w:line="600" w:lineRule="auto"/>
        <w:ind w:firstLine="720"/>
        <w:jc w:val="both"/>
        <w:rPr>
          <w:rFonts w:eastAsia="Times New Roman" w:cs="Times New Roman"/>
          <w:szCs w:val="24"/>
        </w:rPr>
      </w:pPr>
      <w:r w:rsidRPr="00E916F3">
        <w:rPr>
          <w:rFonts w:eastAsia="Times New Roman" w:cs="Times New Roman"/>
          <w:b/>
          <w:szCs w:val="24"/>
        </w:rPr>
        <w:t>ΠΡΟΕΔΡΟΣ (Νικόλαος Βού</w:t>
      </w:r>
      <w:r w:rsidRPr="00E916F3">
        <w:rPr>
          <w:rFonts w:eastAsia="Times New Roman" w:cs="Times New Roman"/>
          <w:b/>
          <w:szCs w:val="24"/>
        </w:rPr>
        <w:t>τσης):</w:t>
      </w:r>
      <w:r w:rsidRPr="00E916F3">
        <w:rPr>
          <w:rFonts w:eastAsia="Times New Roman" w:cs="Times New Roman"/>
          <w:szCs w:val="24"/>
        </w:rPr>
        <w:t xml:space="preserve"> </w:t>
      </w:r>
      <w:r>
        <w:rPr>
          <w:rFonts w:eastAsia="Times New Roman" w:cs="Times New Roman"/>
          <w:szCs w:val="24"/>
        </w:rPr>
        <w:t>Πριν αποχωρήσουμε και κλείσουμε τη διαδικασία, είναι καλό το Σώμα να γνωρίζει ότι έγινε μια άνετη διαδικασία μέσα σε δύο μέρες, όπου...</w:t>
      </w:r>
    </w:p>
    <w:p w14:paraId="1286CBD1" w14:textId="77777777" w:rsidR="000402FE" w:rsidRDefault="007623D8">
      <w:pPr>
        <w:spacing w:line="600" w:lineRule="auto"/>
        <w:ind w:firstLine="709"/>
        <w:jc w:val="center"/>
        <w:rPr>
          <w:rFonts w:eastAsia="Times New Roman" w:cs="Times New Roman"/>
          <w:szCs w:val="24"/>
        </w:rPr>
      </w:pPr>
      <w:r w:rsidRPr="004E60FA">
        <w:rPr>
          <w:rFonts w:eastAsia="Times New Roman" w:cs="Times New Roman"/>
          <w:szCs w:val="24"/>
        </w:rPr>
        <w:t xml:space="preserve">(Θόρυβος </w:t>
      </w:r>
      <w:r w:rsidRPr="00DD23C4">
        <w:rPr>
          <w:rFonts w:eastAsia="Times New Roman" w:cs="Times New Roman"/>
          <w:szCs w:val="24"/>
        </w:rPr>
        <w:t>από την πτέρυγα της Νέας Δημοκρατίας)</w:t>
      </w:r>
    </w:p>
    <w:p w14:paraId="1286CBD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Παρακαλώ πολύ, θα ακούσετε τα στοιχεία, διότι μιλήσαμε πάρα πολύ χ</w:t>
      </w:r>
      <w:r>
        <w:rPr>
          <w:rFonts w:eastAsia="Times New Roman" w:cs="Times New Roman"/>
          <w:szCs w:val="24"/>
        </w:rPr>
        <w:t>θες. Ίσως να μη γνωρίζετε…</w:t>
      </w:r>
    </w:p>
    <w:p w14:paraId="1286CBD3" w14:textId="77777777" w:rsidR="000402FE" w:rsidRDefault="007623D8">
      <w:pPr>
        <w:spacing w:line="600" w:lineRule="auto"/>
        <w:ind w:firstLine="709"/>
        <w:jc w:val="center"/>
        <w:rPr>
          <w:rFonts w:eastAsia="Times New Roman" w:cs="Times New Roman"/>
          <w:szCs w:val="24"/>
        </w:rPr>
      </w:pPr>
      <w:r w:rsidRPr="004E60FA">
        <w:rPr>
          <w:rFonts w:eastAsia="Times New Roman" w:cs="Times New Roman"/>
          <w:szCs w:val="24"/>
        </w:rPr>
        <w:t xml:space="preserve">(Θόρυβος </w:t>
      </w:r>
      <w:r w:rsidRPr="00DD23C4">
        <w:rPr>
          <w:rFonts w:eastAsia="Times New Roman" w:cs="Times New Roman"/>
          <w:szCs w:val="24"/>
        </w:rPr>
        <w:t>από την πτέρυγα της Νέας Δημοκρατίας)</w:t>
      </w:r>
    </w:p>
    <w:p w14:paraId="1286CBD4"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Θέλετε να μη μιλήσω; Έχω υποχρέωση να σας κάνω απολογισμό της διαδικασίας. Πρώτη φορά γίνεται; Σας παρακαλώ! Γιατί τόση νευρικότητα;</w:t>
      </w:r>
    </w:p>
    <w:p w14:paraId="1286CBD5"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Μίλησαν, λοιπόν, εξήντα οκτώ Βουλευτές, δώδεκα </w:t>
      </w:r>
      <w:r>
        <w:rPr>
          <w:rFonts w:eastAsia="Times New Roman" w:cs="Times New Roman"/>
          <w:szCs w:val="24"/>
        </w:rPr>
        <w:t>Υπουργοί, Αναπληρωτές Υπουργοί και Υφυπουργοί, οκτώ Κοινοβουλευτικοί Εκπρόσωποι, οκτώ Πρόεδροι Κοινοβουλευτικών Ομάδων δύο φορές, εκτός του κ. Καμμένου που μίλησε μία φορά</w:t>
      </w:r>
      <w:r>
        <w:rPr>
          <w:rFonts w:eastAsia="Times New Roman" w:cs="Times New Roman"/>
          <w:szCs w:val="24"/>
        </w:rPr>
        <w:t>,</w:t>
      </w:r>
      <w:r>
        <w:rPr>
          <w:rFonts w:eastAsia="Times New Roman" w:cs="Times New Roman"/>
          <w:szCs w:val="24"/>
        </w:rPr>
        <w:t xml:space="preserve"> και δύο πρώην Πρόεδροι Κοινοβουλευτικών Ομάδων. Η διαδικασία κράτησε είκοσι τέσσερις ώρες.</w:t>
      </w:r>
    </w:p>
    <w:p w14:paraId="1286CBD6"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Πρέπει να σας πω το εξής και κρατήστε το. Είχαν γίνει έντεκα τέτοιες συζητήσεις στο παρελθόν στη Βουλή.</w:t>
      </w:r>
    </w:p>
    <w:p w14:paraId="1286CBD7" w14:textId="77777777" w:rsidR="000402FE" w:rsidRDefault="007623D8">
      <w:pPr>
        <w:spacing w:line="600" w:lineRule="auto"/>
        <w:ind w:firstLine="709"/>
        <w:jc w:val="center"/>
        <w:rPr>
          <w:rFonts w:eastAsia="Times New Roman" w:cs="Times New Roman"/>
          <w:szCs w:val="24"/>
        </w:rPr>
      </w:pPr>
      <w:r w:rsidRPr="004E60FA">
        <w:rPr>
          <w:rFonts w:eastAsia="Times New Roman" w:cs="Times New Roman"/>
          <w:szCs w:val="24"/>
        </w:rPr>
        <w:t>(Θόρυβος</w:t>
      </w:r>
      <w:r>
        <w:rPr>
          <w:rFonts w:eastAsia="Times New Roman" w:cs="Times New Roman"/>
          <w:szCs w:val="24"/>
        </w:rPr>
        <w:t xml:space="preserve"> - γ</w:t>
      </w:r>
      <w:r>
        <w:rPr>
          <w:rFonts w:eastAsia="Times New Roman" w:cs="Times New Roman"/>
          <w:szCs w:val="24"/>
        </w:rPr>
        <w:t>έλωτες</w:t>
      </w:r>
      <w:r w:rsidRPr="004E60FA">
        <w:rPr>
          <w:rFonts w:eastAsia="Times New Roman" w:cs="Times New Roman"/>
          <w:szCs w:val="24"/>
        </w:rPr>
        <w:t xml:space="preserve"> </w:t>
      </w:r>
      <w:r w:rsidRPr="00DD23C4">
        <w:rPr>
          <w:rFonts w:eastAsia="Times New Roman" w:cs="Times New Roman"/>
          <w:szCs w:val="24"/>
        </w:rPr>
        <w:t>από την πτέρυγα της Νέας Δημοκρατίας)</w:t>
      </w:r>
    </w:p>
    <w:p w14:paraId="1286CBD8"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Για</w:t>
      </w:r>
      <w:r>
        <w:rPr>
          <w:rFonts w:eastAsia="Times New Roman" w:cs="Times New Roman"/>
          <w:szCs w:val="24"/>
        </w:rPr>
        <w:t>τί γελάτε ακριβώς; Δεν παίζουμε θεατρικό έργο εδώ πέρα. Καταλάβατε;</w:t>
      </w:r>
    </w:p>
    <w:p w14:paraId="1286CBD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Είχαν γίνει έντεκα τέτοιες συζητήσεις στην </w:t>
      </w:r>
      <w:r>
        <w:rPr>
          <w:rFonts w:eastAsia="Times New Roman" w:cs="Times New Roman"/>
          <w:szCs w:val="24"/>
        </w:rPr>
        <w:t>ε</w:t>
      </w:r>
      <w:r>
        <w:rPr>
          <w:rFonts w:eastAsia="Times New Roman" w:cs="Times New Roman"/>
          <w:szCs w:val="24"/>
        </w:rPr>
        <w:t>λληνική Βουλή. Αυτή η συζήτηση από πλευράς αριθμού ομιλητών και διάρκειας ωρών είναι η τρίτη περισσότερο. Δηλαδή άλλες φορές που ήταν τρεις ημέρ</w:t>
      </w:r>
      <w:r>
        <w:rPr>
          <w:rFonts w:eastAsia="Times New Roman" w:cs="Times New Roman"/>
          <w:szCs w:val="24"/>
        </w:rPr>
        <w:t>ες</w:t>
      </w:r>
      <w:r>
        <w:rPr>
          <w:rFonts w:eastAsia="Times New Roman" w:cs="Times New Roman"/>
          <w:szCs w:val="24"/>
        </w:rPr>
        <w:t>,</w:t>
      </w:r>
      <w:r>
        <w:rPr>
          <w:rFonts w:eastAsia="Times New Roman" w:cs="Times New Roman"/>
          <w:szCs w:val="24"/>
        </w:rPr>
        <w:t xml:space="preserve"> ξεκινούσαμε το απόγευμα, γίνονταν πάντοτε διακοπές το μεσημέρι στις συζητήσεις και εξελίσσετο η συζήτηση.</w:t>
      </w:r>
    </w:p>
    <w:p w14:paraId="1286CBD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Πρέπει να γνωρίζετε, λοιπόν, ότι, όπως είχαμε αποφασίσει, μπήκε και επιπλέον κύκλος ομιλητών, μίλησαν με άνεση συνάδελφοι, όπως επίσης με άνεση πρ</w:t>
      </w:r>
      <w:r>
        <w:rPr>
          <w:rFonts w:eastAsia="Times New Roman" w:cs="Times New Roman"/>
          <w:szCs w:val="24"/>
        </w:rPr>
        <w:t>οφανώς θα γίνει και η συζήτηση, όπως είπε ο Πρωθυπουργός, για το θέμα των Πρεσπών.</w:t>
      </w:r>
    </w:p>
    <w:p w14:paraId="1286CBDB" w14:textId="77777777" w:rsidR="000402FE" w:rsidRDefault="007623D8">
      <w:pPr>
        <w:spacing w:line="600" w:lineRule="auto"/>
        <w:ind w:firstLine="720"/>
        <w:jc w:val="both"/>
        <w:rPr>
          <w:rFonts w:eastAsia="Times New Roman"/>
          <w:szCs w:val="24"/>
        </w:rPr>
      </w:pPr>
      <w:r>
        <w:rPr>
          <w:rFonts w:eastAsia="Times New Roman"/>
          <w:szCs w:val="24"/>
        </w:rPr>
        <w:t>Και κάτι ακόμα</w:t>
      </w:r>
      <w:r w:rsidRPr="00F50041">
        <w:rPr>
          <w:rFonts w:eastAsia="Times New Roman"/>
          <w:szCs w:val="24"/>
        </w:rPr>
        <w:t>:</w:t>
      </w:r>
      <w:r>
        <w:rPr>
          <w:rFonts w:eastAsia="Times New Roman"/>
          <w:szCs w:val="24"/>
        </w:rPr>
        <w:t xml:space="preserve"> Επειδή υπήρχαν και εύλογες απορίες αλλά και μια προσπάθεια σήμερα να αλλάξει η ατζέντα της συζήτησης σε σχέση με τα λειτουργικά της Βουλής, διαβεβαίωσα από τ</w:t>
      </w:r>
      <w:r>
        <w:rPr>
          <w:rFonts w:eastAsia="Times New Roman"/>
          <w:szCs w:val="24"/>
        </w:rPr>
        <w:t xml:space="preserve">ο μεσημέρι κιόλας που ήλθε σε γνώση μου η σχετική συζήτηση ότι όλα όσα έχουν να κάνουν με τις </w:t>
      </w:r>
      <w:r>
        <w:rPr>
          <w:rFonts w:eastAsia="Times New Roman"/>
          <w:szCs w:val="24"/>
        </w:rPr>
        <w:t>ε</w:t>
      </w:r>
      <w:r>
        <w:rPr>
          <w:rFonts w:eastAsia="Times New Roman"/>
          <w:szCs w:val="24"/>
        </w:rPr>
        <w:t>πιτροπές της Βουλής και τη λειτουργία της Βουλής</w:t>
      </w:r>
      <w:r>
        <w:rPr>
          <w:rFonts w:eastAsia="Times New Roman"/>
          <w:szCs w:val="24"/>
        </w:rPr>
        <w:t>,</w:t>
      </w:r>
      <w:r>
        <w:rPr>
          <w:rFonts w:eastAsia="Times New Roman"/>
          <w:szCs w:val="24"/>
        </w:rPr>
        <w:t xml:space="preserve"> θα γίνουν απολύτως κατά το Σύνταγμα και κατά τον νόμο και κατά τον Κανονισμό ότι αυτό είναι αυτονόητο, όπως επί</w:t>
      </w:r>
      <w:r>
        <w:rPr>
          <w:rFonts w:eastAsia="Times New Roman"/>
          <w:szCs w:val="24"/>
        </w:rPr>
        <w:t>σης αυτονόητο είναι ότι νομοθετεί η Ολομέλεια της Βουλής. Ο νοών νοείτω.</w:t>
      </w:r>
    </w:p>
    <w:p w14:paraId="1286CBDC" w14:textId="77777777" w:rsidR="000402FE" w:rsidRDefault="007623D8">
      <w:pPr>
        <w:spacing w:line="600" w:lineRule="auto"/>
        <w:ind w:firstLine="720"/>
        <w:jc w:val="both"/>
        <w:rPr>
          <w:rFonts w:eastAsia="Times New Roman"/>
          <w:szCs w:val="24"/>
        </w:rPr>
      </w:pPr>
      <w:r>
        <w:rPr>
          <w:rFonts w:eastAsia="Times New Roman"/>
          <w:szCs w:val="24"/>
        </w:rPr>
        <w:t>Ευχαριστώ πάρα πολύ.</w:t>
      </w:r>
    </w:p>
    <w:p w14:paraId="1286CBDD" w14:textId="77777777" w:rsidR="000402FE" w:rsidRDefault="007623D8">
      <w:pPr>
        <w:tabs>
          <w:tab w:val="left" w:pos="709"/>
          <w:tab w:val="center" w:pos="4753"/>
        </w:tabs>
        <w:spacing w:line="600" w:lineRule="auto"/>
        <w:ind w:firstLine="709"/>
        <w:contextualSpacing/>
        <w:jc w:val="center"/>
        <w:rPr>
          <w:rFonts w:eastAsia="Times New Roman"/>
          <w:szCs w:val="24"/>
        </w:rPr>
      </w:pPr>
      <w:r>
        <w:rPr>
          <w:rFonts w:eastAsia="Times New Roman"/>
          <w:szCs w:val="24"/>
        </w:rPr>
        <w:t>(Χειροκροτήματα από την πτέρυγα του ΣΥΡΙΖΑ)</w:t>
      </w:r>
    </w:p>
    <w:p w14:paraId="1286CBDE"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κ. </w:t>
      </w:r>
      <w:r w:rsidRPr="0058503A">
        <w:rPr>
          <w:rFonts w:eastAsia="Times New Roman"/>
          <w:b/>
          <w:szCs w:val="24"/>
        </w:rPr>
        <w:t>ΓΕΩΡΓΙΟΣ ΒΑΡΕΜΕΝΟΣ</w:t>
      </w:r>
      <w:r>
        <w:rPr>
          <w:rFonts w:eastAsia="Times New Roman"/>
          <w:szCs w:val="24"/>
        </w:rPr>
        <w:t>)</w:t>
      </w:r>
    </w:p>
    <w:p w14:paraId="1286CBDF" w14:textId="77777777" w:rsidR="000402FE" w:rsidRDefault="007623D8">
      <w:pPr>
        <w:tabs>
          <w:tab w:val="left" w:pos="709"/>
          <w:tab w:val="center" w:pos="4753"/>
        </w:tabs>
        <w:spacing w:line="600" w:lineRule="auto"/>
        <w:ind w:firstLine="709"/>
        <w:contextualSpacing/>
        <w:jc w:val="both"/>
        <w:rPr>
          <w:rFonts w:eastAsia="Times New Roman"/>
          <w:szCs w:val="24"/>
        </w:rPr>
      </w:pPr>
      <w:r w:rsidRPr="003E2A9E">
        <w:rPr>
          <w:rFonts w:eastAsia="Times New Roman"/>
          <w:b/>
          <w:szCs w:val="24"/>
        </w:rPr>
        <w:t>ΠΡΟΕΔΡΕΥΩΝ (Γεώργ</w:t>
      </w:r>
      <w:r w:rsidRPr="003E2A9E">
        <w:rPr>
          <w:rFonts w:eastAsia="Times New Roman"/>
          <w:b/>
          <w:szCs w:val="24"/>
        </w:rPr>
        <w:t>ιος Βαρεμένος):</w:t>
      </w:r>
      <w:r w:rsidRPr="00F50041">
        <w:rPr>
          <w:rFonts w:eastAsia="Times New Roman"/>
          <w:szCs w:val="24"/>
        </w:rPr>
        <w:t xml:space="preserve"> </w:t>
      </w:r>
      <w:r>
        <w:rPr>
          <w:rFonts w:eastAsia="Times New Roman"/>
          <w:szCs w:val="24"/>
        </w:rPr>
        <w:t>Κυρίες και κύριοι συνάδελφοι, κηρύσσεται περαιωμένη η συζήτηση επί της προτάσεως του Πρωθυπουργού για παροχή ψήφου εμπιστοσύνης στην Κυβέρνηση.</w:t>
      </w:r>
    </w:p>
    <w:p w14:paraId="1286CBE0"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Θα ακολουθήσει ονομαστική ψηφοφορία δι’ εκφωνήσεως, που θα διεξαχθεί σύμφωνα με τις διατάξεις τω</w:t>
      </w:r>
      <w:r>
        <w:rPr>
          <w:rFonts w:eastAsia="Times New Roman"/>
          <w:szCs w:val="24"/>
        </w:rPr>
        <w:t>ν άρθρων 72 και 72</w:t>
      </w:r>
      <w:r>
        <w:rPr>
          <w:rFonts w:eastAsia="Times New Roman"/>
          <w:szCs w:val="24"/>
        </w:rPr>
        <w:t>Α</w:t>
      </w:r>
      <w:r>
        <w:rPr>
          <w:rFonts w:eastAsia="Times New Roman"/>
          <w:szCs w:val="24"/>
        </w:rPr>
        <w:t xml:space="preserve"> του Κανονισμού της Βουλής. </w:t>
      </w:r>
    </w:p>
    <w:p w14:paraId="1286CBE1"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Οι αποδεχόμενοι την πρόταση για παροχή ψήφου εμπιστοσύνης λέγουν «ΝΑΙ».</w:t>
      </w:r>
    </w:p>
    <w:p w14:paraId="1286CBE2"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Οι μη αποδεχόμενοι την πρόταση για παροχή ψήφου εμπιστοσύνης λέγουν «ΟΧΙ».</w:t>
      </w:r>
    </w:p>
    <w:p w14:paraId="1286CBE3"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Οι αρνούμενοι ψήφο λέγουν «ΠΑΡΩΝ».</w:t>
      </w:r>
    </w:p>
    <w:p w14:paraId="1286CBE4"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Καλούνται επί του καταλόγο</w:t>
      </w:r>
      <w:r>
        <w:rPr>
          <w:rFonts w:eastAsia="Times New Roman"/>
          <w:szCs w:val="24"/>
        </w:rPr>
        <w:t>υ η Γραμματέας της Βουλής και Βουλευτής Έβρου κ</w:t>
      </w:r>
      <w:r>
        <w:rPr>
          <w:rFonts w:eastAsia="Times New Roman"/>
          <w:szCs w:val="24"/>
        </w:rPr>
        <w:t>.</w:t>
      </w:r>
      <w:r>
        <w:rPr>
          <w:rFonts w:eastAsia="Times New Roman"/>
          <w:szCs w:val="24"/>
        </w:rPr>
        <w:t xml:space="preserve"> </w:t>
      </w:r>
      <w:r>
        <w:rPr>
          <w:rFonts w:eastAsia="Times New Roman"/>
          <w:szCs w:val="24"/>
        </w:rPr>
        <w:t xml:space="preserve">Αναστασία Γκαρά από τον ΣΥΡΙΖΑ και ο Βουλευτής Ημαθίας της Νέας Δημοκρατίας κ. Απόστολος Βεσυρόπουλος. </w:t>
      </w:r>
    </w:p>
    <w:p w14:paraId="1286CBE5"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Κυρίες και κύριοι συνάδελφοι, σας ενημερώνω ότι </w:t>
      </w:r>
      <w:r>
        <w:rPr>
          <w:rFonts w:eastAsia="Times New Roman"/>
          <w:szCs w:val="24"/>
        </w:rPr>
        <w:t xml:space="preserve">έχουν περιέλθει </w:t>
      </w:r>
      <w:r>
        <w:rPr>
          <w:rFonts w:eastAsia="Times New Roman"/>
          <w:szCs w:val="24"/>
        </w:rPr>
        <w:t xml:space="preserve">στο Προεδρείο επίσης, σύμφωνα με το </w:t>
      </w:r>
      <w:r>
        <w:rPr>
          <w:rFonts w:eastAsia="Times New Roman"/>
          <w:szCs w:val="24"/>
        </w:rPr>
        <w:t>άρθρο 70</w:t>
      </w:r>
      <w:r>
        <w:rPr>
          <w:rFonts w:eastAsia="Times New Roman"/>
          <w:szCs w:val="24"/>
        </w:rPr>
        <w:t>Α</w:t>
      </w:r>
      <w:r>
        <w:rPr>
          <w:rFonts w:eastAsia="Times New Roman"/>
          <w:szCs w:val="24"/>
        </w:rPr>
        <w:t xml:space="preserve"> του Κανονισμού της Βουλής, επιστολές συναδέλφων Βουλευτών ευρισκομένων σε αποστολή της Κυβέρνησης στο εξωτερικό, με τις οποίες γνωστοποιούν την ψήφο τους. Οι ψήφοι αυτές θα συνυπολογιστούν στην καταμέτρηση</w:t>
      </w:r>
      <w:r>
        <w:rPr>
          <w:rFonts w:eastAsia="Times New Roman"/>
          <w:szCs w:val="24"/>
        </w:rPr>
        <w:t xml:space="preserve">, η οποία </w:t>
      </w:r>
      <w:r>
        <w:rPr>
          <w:rFonts w:eastAsia="Times New Roman"/>
          <w:szCs w:val="24"/>
        </w:rPr>
        <w:t xml:space="preserve">θα ακολουθήσει. </w:t>
      </w:r>
    </w:p>
    <w:p w14:paraId="1286CBE6" w14:textId="77777777" w:rsidR="000402FE" w:rsidRDefault="007623D8">
      <w:pPr>
        <w:tabs>
          <w:tab w:val="left" w:pos="709"/>
          <w:tab w:val="center" w:pos="4753"/>
        </w:tabs>
        <w:spacing w:line="600" w:lineRule="auto"/>
        <w:ind w:firstLine="709"/>
        <w:contextualSpacing/>
        <w:jc w:val="both"/>
        <w:rPr>
          <w:rFonts w:eastAsia="Times New Roman"/>
          <w:szCs w:val="24"/>
        </w:rPr>
      </w:pPr>
      <w:r>
        <w:rPr>
          <w:rFonts w:eastAsia="Times New Roman"/>
          <w:szCs w:val="24"/>
        </w:rPr>
        <w:t>Παρακαλώ να αρ</w:t>
      </w:r>
      <w:r>
        <w:rPr>
          <w:rFonts w:eastAsia="Times New Roman"/>
          <w:szCs w:val="24"/>
        </w:rPr>
        <w:t>χίσει η ανάγνωση του καταλόγου.</w:t>
      </w:r>
    </w:p>
    <w:p w14:paraId="1286CBE7" w14:textId="77777777" w:rsidR="000402FE" w:rsidRDefault="007623D8">
      <w:pPr>
        <w:tabs>
          <w:tab w:val="left" w:pos="709"/>
          <w:tab w:val="center" w:pos="4753"/>
        </w:tabs>
        <w:spacing w:line="600" w:lineRule="auto"/>
        <w:ind w:firstLine="709"/>
        <w:contextualSpacing/>
        <w:jc w:val="center"/>
        <w:rPr>
          <w:rFonts w:eastAsia="Times New Roman"/>
          <w:szCs w:val="24"/>
        </w:rPr>
      </w:pPr>
      <w:r>
        <w:rPr>
          <w:rFonts w:eastAsia="Times New Roman"/>
          <w:szCs w:val="24"/>
        </w:rPr>
        <w:t>(ΨΗΦΟΦΟΡΙΑ)</w:t>
      </w:r>
    </w:p>
    <w:p w14:paraId="1286CBE8" w14:textId="77777777" w:rsidR="000402FE" w:rsidRDefault="007623D8">
      <w:pPr>
        <w:spacing w:line="600" w:lineRule="auto"/>
        <w:ind w:firstLine="720"/>
        <w:jc w:val="center"/>
        <w:rPr>
          <w:rFonts w:eastAsia="Times New Roman" w:cs="Times New Roman"/>
          <w:szCs w:val="24"/>
        </w:rPr>
      </w:pPr>
      <w:r w:rsidRPr="00370D37">
        <w:rPr>
          <w:rFonts w:eastAsia="Times New Roman" w:cs="Times New Roman"/>
          <w:szCs w:val="24"/>
        </w:rPr>
        <w:t>(</w:t>
      </w:r>
      <w:r>
        <w:rPr>
          <w:rFonts w:eastAsia="Times New Roman" w:cs="Times New Roman"/>
          <w:szCs w:val="24"/>
        </w:rPr>
        <w:t>ΜΕΤΑ ΚΑΙ ΤΗ ΔΕΥΤΕΡΗ ΑΝΑΓΝΩΣΗ ΤΟΥ ΚΑΤΑΛΟΓΟΥ)</w:t>
      </w:r>
    </w:p>
    <w:p w14:paraId="1286CBE9" w14:textId="77777777" w:rsidR="000402FE" w:rsidRDefault="007623D8">
      <w:pPr>
        <w:spacing w:line="600" w:lineRule="auto"/>
        <w:ind w:firstLine="720"/>
        <w:jc w:val="both"/>
        <w:rPr>
          <w:rFonts w:eastAsia="Times New Roman" w:cs="Times New Roman"/>
          <w:szCs w:val="24"/>
        </w:rPr>
      </w:pPr>
      <w:r w:rsidRPr="005D7FD2">
        <w:rPr>
          <w:rFonts w:eastAsia="Times New Roman" w:cs="Times New Roman"/>
          <w:b/>
          <w:szCs w:val="24"/>
        </w:rPr>
        <w:t xml:space="preserve">ΠΡΟΕΔΡΕΥΩΝ (Γεώργιος Βαρεμένος): </w:t>
      </w:r>
      <w:r>
        <w:rPr>
          <w:rFonts w:eastAsia="Times New Roman" w:cs="Times New Roman"/>
          <w:szCs w:val="24"/>
        </w:rPr>
        <w:t>Υπάρχει συνάδελφος, ο οποίος δεν άκουσε το όνομά του; Κανείς.</w:t>
      </w:r>
    </w:p>
    <w:p w14:paraId="1286CBE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Οι επιστολές οι οποίες απεστάλησαν στο Προεδρείο από τους συναδέλφους </w:t>
      </w:r>
      <w:r>
        <w:rPr>
          <w:rFonts w:eastAsia="Times New Roman" w:cs="Times New Roman"/>
          <w:szCs w:val="24"/>
        </w:rPr>
        <w:t>σύμφωνα με το άρθρο 70</w:t>
      </w:r>
      <w:r>
        <w:rPr>
          <w:rFonts w:eastAsia="Times New Roman" w:cs="Times New Roman"/>
          <w:szCs w:val="24"/>
        </w:rPr>
        <w:t xml:space="preserve">Α </w:t>
      </w:r>
      <w:r>
        <w:rPr>
          <w:rFonts w:eastAsia="Times New Roman" w:cs="Times New Roman"/>
          <w:szCs w:val="24"/>
        </w:rPr>
        <w:t xml:space="preserve">του Κανονισμού της Βουλής, </w:t>
      </w:r>
      <w:r>
        <w:rPr>
          <w:rFonts w:eastAsia="Times New Roman" w:cs="Times New Roman"/>
          <w:szCs w:val="24"/>
        </w:rPr>
        <w:t xml:space="preserve">θα καταχωριστούν </w:t>
      </w:r>
      <w:r>
        <w:rPr>
          <w:rFonts w:eastAsia="Times New Roman" w:cs="Times New Roman"/>
          <w:szCs w:val="24"/>
        </w:rPr>
        <w:t>στα Πρακτικά.</w:t>
      </w:r>
    </w:p>
    <w:p w14:paraId="1286CBE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επιστολές</w:t>
      </w:r>
      <w:r>
        <w:rPr>
          <w:rFonts w:eastAsia="Times New Roman" w:cs="Times New Roman"/>
          <w:szCs w:val="24"/>
        </w:rPr>
        <w:t xml:space="preserve"> καταχωρίζονται στα Πρακτικά και</w:t>
      </w:r>
      <w:r>
        <w:rPr>
          <w:rFonts w:eastAsia="Times New Roman" w:cs="Times New Roman"/>
          <w:szCs w:val="24"/>
        </w:rPr>
        <w:t xml:space="preserve"> έχουν ως εξής:</w:t>
      </w:r>
    </w:p>
    <w:p w14:paraId="1286CBEC" w14:textId="77777777" w:rsidR="000402FE" w:rsidRDefault="007623D8">
      <w:pPr>
        <w:spacing w:line="600" w:lineRule="auto"/>
        <w:ind w:firstLine="720"/>
        <w:jc w:val="center"/>
        <w:rPr>
          <w:rFonts w:eastAsia="Times New Roman" w:cs="Times New Roman"/>
          <w:color w:val="FF0000"/>
          <w:szCs w:val="24"/>
        </w:rPr>
      </w:pPr>
      <w:r w:rsidRPr="00C44983">
        <w:rPr>
          <w:rFonts w:eastAsia="Times New Roman" w:cs="Times New Roman"/>
          <w:color w:val="FF0000"/>
          <w:szCs w:val="24"/>
        </w:rPr>
        <w:t>(ΑΛΛΑΓΗ ΣΕΛΙΔΑ</w:t>
      </w:r>
      <w:r w:rsidRPr="00C44983">
        <w:rPr>
          <w:rFonts w:eastAsia="Times New Roman" w:cs="Times New Roman"/>
          <w:color w:val="FF0000"/>
          <w:szCs w:val="24"/>
        </w:rPr>
        <w:t>Σ</w:t>
      </w:r>
    </w:p>
    <w:p w14:paraId="1286CBED"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(Να μπουν οι σελίδες 490-491)</w:t>
      </w:r>
    </w:p>
    <w:p w14:paraId="1286CBEE" w14:textId="77777777" w:rsidR="000402FE" w:rsidRDefault="007623D8">
      <w:pPr>
        <w:spacing w:line="600" w:lineRule="auto"/>
        <w:ind w:firstLine="720"/>
        <w:jc w:val="center"/>
        <w:rPr>
          <w:rFonts w:eastAsia="Times New Roman" w:cs="Times New Roman"/>
          <w:color w:val="FF0000"/>
          <w:szCs w:val="24"/>
        </w:rPr>
      </w:pPr>
      <w:r w:rsidRPr="00C44983">
        <w:rPr>
          <w:rFonts w:eastAsia="Times New Roman" w:cs="Times New Roman"/>
          <w:color w:val="FF0000"/>
          <w:szCs w:val="24"/>
        </w:rPr>
        <w:t>(ΑΛΛΑΓΗ ΣΕΛΙΔΑΣ)</w:t>
      </w:r>
    </w:p>
    <w:p w14:paraId="1286CBEF" w14:textId="77777777" w:rsidR="000402FE" w:rsidRDefault="007623D8">
      <w:pPr>
        <w:spacing w:line="600" w:lineRule="auto"/>
        <w:ind w:firstLine="720"/>
        <w:jc w:val="both"/>
        <w:rPr>
          <w:rFonts w:eastAsia="Times New Roman" w:cs="Times New Roman"/>
          <w:szCs w:val="24"/>
        </w:rPr>
      </w:pPr>
      <w:r w:rsidRPr="005D7FD2">
        <w:rPr>
          <w:rFonts w:eastAsia="Times New Roman" w:cs="Times New Roman"/>
          <w:b/>
          <w:szCs w:val="24"/>
        </w:rPr>
        <w:t>ΠΡΟΕΔΡΕΥΩΝ (Γεώργιος Βαρεμένος):</w:t>
      </w:r>
      <w:r>
        <w:rPr>
          <w:rFonts w:eastAsia="Times New Roman" w:cs="Times New Roman"/>
          <w:szCs w:val="24"/>
        </w:rPr>
        <w:t xml:space="preserve"> Κ</w:t>
      </w:r>
      <w:r>
        <w:rPr>
          <w:rFonts w:eastAsia="Times New Roman" w:cs="Times New Roman"/>
          <w:szCs w:val="24"/>
        </w:rPr>
        <w:t>υρίες και κύριοι συνάδελφοι, θα ήθελα να σας ενημερώσω ότι ο συνάδελφος Βουλευτής κ. Γεώργιος Κασαπίδης δεν θα παρευρεθεί στη σημερινή ονομαστική ψηφοφορία επί της προτάσεως του Πρωθυπουργού για ψήφο εμπιστοσύνης</w:t>
      </w:r>
      <w:r>
        <w:rPr>
          <w:rFonts w:eastAsia="Times New Roman" w:cs="Times New Roman"/>
          <w:szCs w:val="24"/>
        </w:rPr>
        <w:t>,</w:t>
      </w:r>
      <w:r>
        <w:rPr>
          <w:rFonts w:eastAsia="Times New Roman" w:cs="Times New Roman"/>
          <w:szCs w:val="24"/>
        </w:rPr>
        <w:t xml:space="preserve"> και μας γνωστοποιεί με επιστολή του πως αν ήταν παρών θα ψήφιζε «ΟΧΙ».</w:t>
      </w:r>
    </w:p>
    <w:p w14:paraId="1286CBF0"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Η επιστολή αυτή, η οποία εκφράζει πρόθεση ψήφου, </w:t>
      </w:r>
      <w:r>
        <w:rPr>
          <w:rFonts w:eastAsia="Times New Roman" w:cs="Times New Roman"/>
          <w:szCs w:val="24"/>
        </w:rPr>
        <w:t xml:space="preserve">θα καταχωριστεί </w:t>
      </w:r>
      <w:r>
        <w:rPr>
          <w:rFonts w:eastAsia="Times New Roman" w:cs="Times New Roman"/>
          <w:szCs w:val="24"/>
        </w:rPr>
        <w:t>στα Πρακτικά της σημερινής συνεδρίασης</w:t>
      </w:r>
      <w:r>
        <w:rPr>
          <w:rFonts w:eastAsia="Times New Roman" w:cs="Times New Roman"/>
          <w:szCs w:val="24"/>
        </w:rPr>
        <w:t>,</w:t>
      </w:r>
      <w:r>
        <w:rPr>
          <w:rFonts w:eastAsia="Times New Roman" w:cs="Times New Roman"/>
          <w:szCs w:val="24"/>
        </w:rPr>
        <w:t xml:space="preserve"> αλλά δεν συνυπολογίζεται στην καταμέτρηση των ψήφων.</w:t>
      </w:r>
    </w:p>
    <w:p w14:paraId="1286CBF1"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(Η προαναφερθείσα επιστολή</w:t>
      </w:r>
      <w:r>
        <w:rPr>
          <w:rFonts w:eastAsia="Times New Roman" w:cs="Times New Roman"/>
          <w:szCs w:val="24"/>
        </w:rPr>
        <w:t xml:space="preserve"> </w:t>
      </w:r>
      <w:r>
        <w:rPr>
          <w:rFonts w:eastAsia="Times New Roman" w:cs="Times New Roman"/>
          <w:szCs w:val="24"/>
        </w:rPr>
        <w:t xml:space="preserve">καταχωρίζεται στα Πρακτικά και </w:t>
      </w:r>
      <w:r>
        <w:rPr>
          <w:rFonts w:eastAsia="Times New Roman" w:cs="Times New Roman"/>
          <w:szCs w:val="24"/>
        </w:rPr>
        <w:t>έχει ως εξής:</w:t>
      </w:r>
    </w:p>
    <w:p w14:paraId="1286CBF2" w14:textId="77777777" w:rsidR="000402FE" w:rsidRDefault="007623D8">
      <w:pPr>
        <w:spacing w:line="600" w:lineRule="auto"/>
        <w:ind w:firstLine="720"/>
        <w:jc w:val="center"/>
        <w:rPr>
          <w:rFonts w:eastAsia="Times New Roman" w:cs="Times New Roman"/>
          <w:color w:val="FF0000"/>
          <w:szCs w:val="24"/>
        </w:rPr>
      </w:pPr>
      <w:r w:rsidRPr="00C44983">
        <w:rPr>
          <w:rFonts w:eastAsia="Times New Roman" w:cs="Times New Roman"/>
          <w:color w:val="FF0000"/>
          <w:szCs w:val="24"/>
        </w:rPr>
        <w:t>(ΑΛΛΑΓΗ ΣΕΛΙΔΑΣ)</w:t>
      </w:r>
    </w:p>
    <w:p w14:paraId="1286CBF3"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(Να μπει η σελίδα 493)</w:t>
      </w:r>
    </w:p>
    <w:p w14:paraId="1286CBF4" w14:textId="77777777" w:rsidR="000402FE" w:rsidRDefault="007623D8">
      <w:pPr>
        <w:spacing w:line="600" w:lineRule="auto"/>
        <w:ind w:firstLine="720"/>
        <w:jc w:val="center"/>
        <w:rPr>
          <w:rFonts w:eastAsia="Times New Roman" w:cs="Times New Roman"/>
          <w:color w:val="FF0000"/>
          <w:szCs w:val="24"/>
        </w:rPr>
      </w:pPr>
      <w:r w:rsidRPr="00C44983">
        <w:rPr>
          <w:rFonts w:eastAsia="Times New Roman" w:cs="Times New Roman"/>
          <w:color w:val="FF0000"/>
          <w:szCs w:val="24"/>
        </w:rPr>
        <w:t>(ΑΛΛΑΓΗ ΣΕΛΙΔΑΣ)</w:t>
      </w:r>
    </w:p>
    <w:p w14:paraId="1286CBF5" w14:textId="77777777" w:rsidR="000402FE" w:rsidRDefault="007623D8">
      <w:pPr>
        <w:spacing w:line="600" w:lineRule="auto"/>
        <w:ind w:firstLine="720"/>
        <w:jc w:val="both"/>
        <w:rPr>
          <w:rFonts w:eastAsia="Times New Roman" w:cs="Times New Roman"/>
          <w:szCs w:val="24"/>
        </w:rPr>
      </w:pPr>
      <w:r w:rsidRPr="005D7FD2">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κηρύσσεται περαιωμένη η ψηφοφορία και παρακαλώ τους κυρίους ψηφολέκτες να προβούν στην κατ</w:t>
      </w:r>
      <w:r>
        <w:rPr>
          <w:rFonts w:eastAsia="Times New Roman" w:cs="Times New Roman"/>
          <w:szCs w:val="24"/>
        </w:rPr>
        <w:t>αμέτρηση των ψήφων και την εξαγωγή του αποτελέσματος.</w:t>
      </w:r>
    </w:p>
    <w:p w14:paraId="1286CBF6" w14:textId="77777777" w:rsidR="000402FE" w:rsidRDefault="007623D8">
      <w:pPr>
        <w:spacing w:line="600" w:lineRule="auto"/>
        <w:ind w:firstLine="720"/>
        <w:jc w:val="center"/>
        <w:rPr>
          <w:rFonts w:eastAsia="Times New Roman" w:cs="Times New Roman"/>
          <w:szCs w:val="24"/>
        </w:rPr>
      </w:pPr>
      <w:r>
        <w:rPr>
          <w:rFonts w:eastAsia="Times New Roman" w:cs="Times New Roman"/>
          <w:szCs w:val="24"/>
        </w:rPr>
        <w:t>(ΚΑΤΑΜΕΤΡΗΣΗ)</w:t>
      </w:r>
    </w:p>
    <w:p w14:paraId="1286CBF7" w14:textId="77777777" w:rsidR="000402FE" w:rsidRDefault="007623D8">
      <w:pPr>
        <w:spacing w:line="600" w:lineRule="auto"/>
        <w:ind w:firstLine="720"/>
        <w:jc w:val="center"/>
        <w:rPr>
          <w:rFonts w:eastAsia="Times New Roman" w:cs="Times New Roman"/>
          <w:szCs w:val="24"/>
        </w:rPr>
      </w:pPr>
      <w:r w:rsidDel="00C44983">
        <w:rPr>
          <w:rFonts w:eastAsia="Times New Roman" w:cs="Times New Roman"/>
          <w:szCs w:val="24"/>
        </w:rPr>
        <w:t xml:space="preserve"> </w:t>
      </w:r>
      <w:r>
        <w:rPr>
          <w:rFonts w:eastAsia="Times New Roman" w:cs="Times New Roman"/>
          <w:szCs w:val="24"/>
        </w:rPr>
        <w:t>(ΜΕΤΑ ΤΗΝ ΚΑΤΑΜΕΤΡΗΣΗ)</w:t>
      </w:r>
    </w:p>
    <w:p w14:paraId="1286CBF8" w14:textId="77777777" w:rsidR="000402FE" w:rsidRDefault="007623D8">
      <w:pPr>
        <w:spacing w:line="600" w:lineRule="auto"/>
        <w:ind w:firstLine="720"/>
        <w:jc w:val="both"/>
        <w:rPr>
          <w:rFonts w:eastAsia="Times New Roman" w:cs="Times New Roman"/>
          <w:szCs w:val="24"/>
        </w:rPr>
      </w:pPr>
      <w:r w:rsidRPr="00370D37">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έχω την τιμή να σας ανακοινώσω το αποτέλεσμα της διεξαχθείσης ονομαστικής ψηφοφορίας.</w:t>
      </w:r>
    </w:p>
    <w:p w14:paraId="1286CBF9"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Εψήφισαν συνολι</w:t>
      </w:r>
      <w:r>
        <w:rPr>
          <w:rFonts w:eastAsia="Times New Roman" w:cs="Times New Roman"/>
          <w:szCs w:val="24"/>
        </w:rPr>
        <w:t>κά 299 Βουλευτές.</w:t>
      </w:r>
    </w:p>
    <w:p w14:paraId="1286CBFA"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Στην Κυβέρνηση έδωσαν ψήφο εμπιστοσύνης, δηλαδή ψήφισαν «ΝΑΙ»</w:t>
      </w:r>
      <w:r>
        <w:rPr>
          <w:rFonts w:eastAsia="Times New Roman" w:cs="Times New Roman"/>
          <w:szCs w:val="24"/>
        </w:rPr>
        <w:t>,</w:t>
      </w:r>
      <w:r>
        <w:rPr>
          <w:rFonts w:eastAsia="Times New Roman" w:cs="Times New Roman"/>
          <w:szCs w:val="24"/>
        </w:rPr>
        <w:t xml:space="preserve"> 151 Βουλευτές.</w:t>
      </w:r>
    </w:p>
    <w:p w14:paraId="1286CBFB"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1286CBFC"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Αρνήθηκαν να παρέχουν ψήφο εμπιστοσύνης, δηλαδή ψήφισαν «ΟΧΙ»</w:t>
      </w:r>
      <w:r>
        <w:rPr>
          <w:rFonts w:eastAsia="Times New Roman" w:cs="Times New Roman"/>
          <w:szCs w:val="24"/>
        </w:rPr>
        <w:t>,</w:t>
      </w:r>
      <w:r>
        <w:rPr>
          <w:rFonts w:eastAsia="Times New Roman" w:cs="Times New Roman"/>
          <w:szCs w:val="24"/>
        </w:rPr>
        <w:t xml:space="preserve"> 148 Βουλευτές.</w:t>
      </w:r>
    </w:p>
    <w:p w14:paraId="1286CBFD"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 xml:space="preserve">«Παρών» </w:t>
      </w:r>
      <w:r>
        <w:rPr>
          <w:rFonts w:eastAsia="Times New Roman" w:cs="Times New Roman"/>
          <w:szCs w:val="24"/>
        </w:rPr>
        <w:t>ψήφισ</w:t>
      </w:r>
      <w:r>
        <w:rPr>
          <w:rFonts w:eastAsia="Times New Roman" w:cs="Times New Roman"/>
          <w:szCs w:val="24"/>
        </w:rPr>
        <w:t xml:space="preserve">ε </w:t>
      </w:r>
      <w:r>
        <w:rPr>
          <w:rFonts w:eastAsia="Times New Roman" w:cs="Times New Roman"/>
          <w:szCs w:val="24"/>
        </w:rPr>
        <w:t>ουδείς.</w:t>
      </w:r>
    </w:p>
    <w:p w14:paraId="1286CBFE"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Συνεπώς η Κυβέρνηση έτυχε της ψήφου εμπιστοσύνης της Βουλής, όπως προβλέπουν τα άρθρα 84 του Συντάγματος και 141 του Κανονισμού της Βουλής.</w:t>
      </w:r>
    </w:p>
    <w:p w14:paraId="1286CBFF"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Παρακαλώ το Σώμα να εξουσιοδοτήσει το Προεδρείο για την υπ’ ευθύνη του επικύρωση των Πρακτικών της σημεριν</w:t>
      </w:r>
      <w:r>
        <w:rPr>
          <w:rFonts w:eastAsia="Times New Roman" w:cs="Times New Roman"/>
          <w:szCs w:val="24"/>
        </w:rPr>
        <w:t>ής συνεδρίασης.</w:t>
      </w:r>
    </w:p>
    <w:p w14:paraId="1286CC00" w14:textId="77777777" w:rsidR="000402FE" w:rsidRDefault="007623D8">
      <w:pPr>
        <w:spacing w:line="600" w:lineRule="auto"/>
        <w:ind w:firstLine="720"/>
        <w:jc w:val="both"/>
        <w:rPr>
          <w:rFonts w:eastAsia="Times New Roman" w:cs="Times New Roman"/>
          <w:szCs w:val="24"/>
        </w:rPr>
      </w:pPr>
      <w:r w:rsidRPr="005D7FD2">
        <w:rPr>
          <w:rFonts w:eastAsia="Times New Roman" w:cs="Times New Roman"/>
          <w:b/>
          <w:szCs w:val="24"/>
        </w:rPr>
        <w:t>ΟΛΟΙ ΟΙ ΒΟΥΛΕΥΤΕΣ:</w:t>
      </w:r>
      <w:r>
        <w:rPr>
          <w:rFonts w:eastAsia="Times New Roman" w:cs="Times New Roman"/>
          <w:szCs w:val="24"/>
        </w:rPr>
        <w:t xml:space="preserve"> Μάλιστα, μάλιστα.</w:t>
      </w:r>
    </w:p>
    <w:p w14:paraId="1286CC01" w14:textId="77777777" w:rsidR="000402FE" w:rsidRDefault="007623D8">
      <w:pPr>
        <w:spacing w:line="600" w:lineRule="auto"/>
        <w:ind w:firstLine="720"/>
        <w:jc w:val="both"/>
        <w:rPr>
          <w:rFonts w:eastAsia="Times New Roman" w:cs="Times New Roman"/>
          <w:szCs w:val="24"/>
        </w:rPr>
      </w:pPr>
      <w:r w:rsidRPr="00AB634C">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1286CC02" w14:textId="77777777" w:rsidR="000402FE" w:rsidRDefault="007623D8">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1286CC03" w14:textId="77777777" w:rsidR="000402FE" w:rsidRDefault="007623D8">
      <w:pPr>
        <w:spacing w:line="600" w:lineRule="auto"/>
        <w:ind w:firstLine="720"/>
        <w:jc w:val="both"/>
        <w:rPr>
          <w:rFonts w:eastAsia="Times New Roman" w:cs="Times New Roman"/>
          <w:szCs w:val="24"/>
        </w:rPr>
      </w:pPr>
      <w:r w:rsidRPr="005D7FD2">
        <w:rPr>
          <w:rFonts w:eastAsia="Times New Roman" w:cs="Times New Roman"/>
          <w:b/>
          <w:szCs w:val="24"/>
        </w:rPr>
        <w:t>ΟΛΟΙ ΟΙ ΒΟΥΛΕΥΤΕΣ:</w:t>
      </w:r>
      <w:r>
        <w:rPr>
          <w:rFonts w:eastAsia="Times New Roman" w:cs="Times New Roman"/>
          <w:szCs w:val="24"/>
        </w:rPr>
        <w:t xml:space="preserve"> Μάλιστα, μάλιστα.</w:t>
      </w:r>
    </w:p>
    <w:p w14:paraId="1286CC04" w14:textId="77777777" w:rsidR="000402FE" w:rsidRDefault="007623D8">
      <w:pPr>
        <w:spacing w:line="600" w:lineRule="auto"/>
        <w:ind w:firstLine="720"/>
        <w:jc w:val="both"/>
        <w:rPr>
          <w:rFonts w:eastAsia="Times New Roman" w:cs="Times New Roman"/>
          <w:szCs w:val="24"/>
        </w:rPr>
      </w:pPr>
      <w:r w:rsidRPr="00AB634C">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Με τη συναίνεση του Σώματος και ώρα 22.28΄ λύεται η συνεδρίαση για αύριο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ημέρα</w:t>
      </w:r>
      <w:r>
        <w:rPr>
          <w:rFonts w:eastAsia="Times New Roman" w:cs="Times New Roman"/>
          <w:szCs w:val="24"/>
        </w:rPr>
        <w:t xml:space="preserve"> Πέμπτη 17 Ιανουαρίου 2019 και ώρα 9.30΄, με αντικείμενο εργασιών του Σώματος</w:t>
      </w:r>
      <w:r>
        <w:rPr>
          <w:rFonts w:eastAsia="Times New Roman" w:cs="Times New Roman"/>
          <w:szCs w:val="24"/>
        </w:rPr>
        <w:t>:</w:t>
      </w:r>
      <w:r>
        <w:rPr>
          <w:rFonts w:eastAsia="Times New Roman" w:cs="Times New Roman"/>
          <w:szCs w:val="24"/>
        </w:rPr>
        <w:t xml:space="preserve"> α)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και β) νο</w:t>
      </w:r>
      <w:r>
        <w:rPr>
          <w:rFonts w:eastAsia="Times New Roman" w:cs="Times New Roman"/>
          <w:szCs w:val="24"/>
        </w:rPr>
        <w:t>μοθετική εργασία</w:t>
      </w:r>
      <w:r>
        <w:rPr>
          <w:rFonts w:eastAsia="Times New Roman" w:cs="Times New Roman"/>
          <w:szCs w:val="24"/>
        </w:rPr>
        <w:t>,</w:t>
      </w:r>
      <w:r>
        <w:rPr>
          <w:rFonts w:eastAsia="Times New Roman" w:cs="Times New Roman"/>
          <w:szCs w:val="24"/>
        </w:rPr>
        <w:t xml:space="preserve"> σύμφωνα με την ημερήσια διάταξη που έχει διανεμηθεί.</w:t>
      </w:r>
    </w:p>
    <w:p w14:paraId="1286CC05" w14:textId="77777777" w:rsidR="000402FE" w:rsidRDefault="007623D8">
      <w:pPr>
        <w:spacing w:line="600" w:lineRule="auto"/>
        <w:jc w:val="both"/>
        <w:rPr>
          <w:rFonts w:eastAsia="Times New Roman" w:cs="Times New Roman"/>
          <w:b/>
          <w:szCs w:val="24"/>
        </w:rPr>
      </w:pPr>
      <w:r w:rsidRPr="005D7FD2">
        <w:rPr>
          <w:rFonts w:eastAsia="Times New Roman" w:cs="Times New Roman"/>
          <w:b/>
          <w:szCs w:val="24"/>
        </w:rPr>
        <w:t>Ο ΠΡΟΕΔΡΟΣ</w:t>
      </w:r>
      <w:r>
        <w:rPr>
          <w:rFonts w:eastAsia="Times New Roman" w:cs="Times New Roman"/>
          <w:b/>
          <w:szCs w:val="24"/>
        </w:rPr>
        <w:t xml:space="preserve">                                                                </w:t>
      </w:r>
      <w:r w:rsidRPr="005D7FD2">
        <w:rPr>
          <w:rFonts w:eastAsia="Times New Roman" w:cs="Times New Roman"/>
          <w:b/>
          <w:szCs w:val="24"/>
        </w:rPr>
        <w:t>ΟΙ ΓΡΑΜΜΑΤΕΙΣ</w:t>
      </w:r>
    </w:p>
    <w:p w14:paraId="1286CC06" w14:textId="77777777" w:rsidR="000402FE" w:rsidRDefault="000402FE">
      <w:pPr>
        <w:spacing w:line="600" w:lineRule="auto"/>
        <w:ind w:firstLine="720"/>
        <w:jc w:val="both"/>
        <w:rPr>
          <w:rFonts w:eastAsia="Times New Roman" w:cs="Times New Roman"/>
          <w:szCs w:val="24"/>
        </w:rPr>
      </w:pPr>
    </w:p>
    <w:sectPr w:rsidR="000402F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b4kAibAL9d8OGpDLD3EjwlWOdpI=" w:salt="roNDe/Epde1XdeMD4CmJo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2FE"/>
    <w:rsid w:val="000402FE"/>
    <w:rsid w:val="000A527D"/>
    <w:rsid w:val="007623D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C377"/>
  <w15:docId w15:val="{B1137CA9-48B0-47BA-A04D-F9BCAA62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76E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876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763</MetadataID>
    <Session xmlns="641f345b-441b-4b81-9152-adc2e73ba5e1">Δ´</Session>
    <Date xmlns="641f345b-441b-4b81-9152-adc2e73ba5e1">2019-01-15T22:00:00+00:00</Date>
    <Status xmlns="641f345b-441b-4b81-9152-adc2e73ba5e1">
      <Url>https://intra.parliament.gr/praktika/Lists/Incoming_Metadata/EditForm.aspx?ID=763&amp;Source=/praktika/Recordings_Library/Forms/AllItems.aspx</Url>
      <Description>Δημοσιεύτηκε</Description>
    </Status>
    <Meeting xmlns="641f345b-441b-4b81-9152-adc2e73ba5e1">ΝΣΤ´</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DF5873-99A0-4BEA-89C8-B3EEEA7A780F}">
  <ds:schemaRefs>
    <ds:schemaRef ds:uri="http://schemas.microsoft.com/sharepoint/v3/contenttype/forms"/>
  </ds:schemaRefs>
</ds:datastoreItem>
</file>

<file path=customXml/itemProps2.xml><?xml version="1.0" encoding="utf-8"?>
<ds:datastoreItem xmlns:ds="http://schemas.openxmlformats.org/officeDocument/2006/customXml" ds:itemID="{6F142FB8-A98E-4C6B-AD5B-6CDC4EB43472}">
  <ds:schemaRefs>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005856D3-32EC-42F8-A58F-445F24143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312</Pages>
  <Words>91892</Words>
  <Characters>496219</Characters>
  <Application>Microsoft Office Word</Application>
  <DocSecurity>0</DocSecurity>
  <Lines>4135</Lines>
  <Paragraphs>1173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586938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2019-01-28T08:53:00Z</dcterms:created>
  <dcterms:modified xsi:type="dcterms:W3CDTF">2019-01-28T08:53:00Z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