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94D69" w14:textId="77777777" w:rsidR="007F616C" w:rsidRPr="007F616C" w:rsidRDefault="007F616C" w:rsidP="007F616C">
      <w:pPr>
        <w:spacing w:after="0" w:line="360" w:lineRule="auto"/>
        <w:rPr>
          <w:ins w:id="0" w:author="Φλούδα Χριστίνα" w:date="2018-01-22T11:01:00Z"/>
          <w:rFonts w:eastAsia="Times New Roman"/>
          <w:szCs w:val="24"/>
          <w:lang w:eastAsia="en-US"/>
        </w:rPr>
      </w:pPr>
      <w:bookmarkStart w:id="1" w:name="_GoBack"/>
      <w:bookmarkEnd w:id="1"/>
      <w:ins w:id="2" w:author="Φλούδα Χριστίνα" w:date="2018-01-22T11:01:00Z">
        <w:r w:rsidRPr="007F616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CAB7907" w14:textId="77777777" w:rsidR="007F616C" w:rsidRPr="007F616C" w:rsidRDefault="007F616C" w:rsidP="007F616C">
      <w:pPr>
        <w:spacing w:after="0" w:line="360" w:lineRule="auto"/>
        <w:rPr>
          <w:ins w:id="3" w:author="Φλούδα Χριστίνα" w:date="2018-01-22T11:01:00Z"/>
          <w:rFonts w:eastAsia="Times New Roman"/>
          <w:szCs w:val="24"/>
          <w:lang w:eastAsia="en-US"/>
        </w:rPr>
      </w:pPr>
    </w:p>
    <w:p w14:paraId="594EF11C" w14:textId="77777777" w:rsidR="007F616C" w:rsidRPr="007F616C" w:rsidRDefault="007F616C" w:rsidP="007F616C">
      <w:pPr>
        <w:spacing w:after="0" w:line="360" w:lineRule="auto"/>
        <w:rPr>
          <w:ins w:id="4" w:author="Φλούδα Χριστίνα" w:date="2018-01-22T11:01:00Z"/>
          <w:rFonts w:eastAsia="Times New Roman"/>
          <w:szCs w:val="24"/>
          <w:lang w:eastAsia="en-US"/>
        </w:rPr>
      </w:pPr>
      <w:ins w:id="5" w:author="Φλούδα Χριστίνα" w:date="2018-01-22T11:01:00Z">
        <w:r w:rsidRPr="007F616C">
          <w:rPr>
            <w:rFonts w:eastAsia="Times New Roman"/>
            <w:szCs w:val="24"/>
            <w:lang w:eastAsia="en-US"/>
          </w:rPr>
          <w:t>ΠΙΝΑΚΑΣ ΠΕΡΙΕΧΟΜΕΝΩΝ</w:t>
        </w:r>
      </w:ins>
    </w:p>
    <w:p w14:paraId="4484AAD8" w14:textId="77777777" w:rsidR="007F616C" w:rsidRPr="007F616C" w:rsidRDefault="007F616C" w:rsidP="007F616C">
      <w:pPr>
        <w:spacing w:after="0" w:line="360" w:lineRule="auto"/>
        <w:rPr>
          <w:ins w:id="6" w:author="Φλούδα Χριστίνα" w:date="2018-01-22T11:01:00Z"/>
          <w:rFonts w:eastAsia="Times New Roman"/>
          <w:szCs w:val="24"/>
          <w:lang w:eastAsia="en-US"/>
        </w:rPr>
      </w:pPr>
      <w:ins w:id="7" w:author="Φλούδα Χριστίνα" w:date="2018-01-22T11:01:00Z">
        <w:r w:rsidRPr="007F616C">
          <w:rPr>
            <w:rFonts w:eastAsia="Times New Roman"/>
            <w:szCs w:val="24"/>
            <w:lang w:eastAsia="en-US"/>
          </w:rPr>
          <w:t xml:space="preserve">ΙΖ΄ ΠΕΡΙΟΔΟΣ </w:t>
        </w:r>
      </w:ins>
    </w:p>
    <w:p w14:paraId="309AFAFC" w14:textId="77777777" w:rsidR="007F616C" w:rsidRPr="007F616C" w:rsidRDefault="007F616C" w:rsidP="007F616C">
      <w:pPr>
        <w:spacing w:after="0" w:line="360" w:lineRule="auto"/>
        <w:rPr>
          <w:ins w:id="8" w:author="Φλούδα Χριστίνα" w:date="2018-01-22T11:01:00Z"/>
          <w:rFonts w:eastAsia="Times New Roman"/>
          <w:szCs w:val="24"/>
          <w:lang w:eastAsia="en-US"/>
        </w:rPr>
      </w:pPr>
      <w:ins w:id="9" w:author="Φλούδα Χριστίνα" w:date="2018-01-22T11:01:00Z">
        <w:r w:rsidRPr="007F616C">
          <w:rPr>
            <w:rFonts w:eastAsia="Times New Roman"/>
            <w:szCs w:val="24"/>
            <w:lang w:eastAsia="en-US"/>
          </w:rPr>
          <w:t>ΠΡΟΕΔΡΕΥΟΜΕΝΗΣ ΚΟΙΝΟΒΟΥΛΕΥΤΙΚΗΣ ΔΗΜΟΚΡΑΤΙΑΣ</w:t>
        </w:r>
      </w:ins>
    </w:p>
    <w:p w14:paraId="449B5935" w14:textId="77777777" w:rsidR="007F616C" w:rsidRPr="007F616C" w:rsidRDefault="007F616C" w:rsidP="007F616C">
      <w:pPr>
        <w:spacing w:after="0" w:line="360" w:lineRule="auto"/>
        <w:rPr>
          <w:ins w:id="10" w:author="Φλούδα Χριστίνα" w:date="2018-01-22T11:01:00Z"/>
          <w:rFonts w:eastAsia="Times New Roman"/>
          <w:szCs w:val="24"/>
          <w:lang w:eastAsia="en-US"/>
        </w:rPr>
      </w:pPr>
      <w:ins w:id="11" w:author="Φλούδα Χριστίνα" w:date="2018-01-22T11:01:00Z">
        <w:r w:rsidRPr="007F616C">
          <w:rPr>
            <w:rFonts w:eastAsia="Times New Roman"/>
            <w:szCs w:val="24"/>
            <w:lang w:eastAsia="en-US"/>
          </w:rPr>
          <w:t>ΣΥΝΟΔΟΣ Γ΄</w:t>
        </w:r>
      </w:ins>
    </w:p>
    <w:p w14:paraId="16BA20EC" w14:textId="77777777" w:rsidR="007F616C" w:rsidRPr="007F616C" w:rsidRDefault="007F616C" w:rsidP="007F616C">
      <w:pPr>
        <w:spacing w:after="0" w:line="360" w:lineRule="auto"/>
        <w:rPr>
          <w:ins w:id="12" w:author="Φλούδα Χριστίνα" w:date="2018-01-22T11:01:00Z"/>
          <w:rFonts w:eastAsia="Times New Roman"/>
          <w:szCs w:val="24"/>
          <w:lang w:eastAsia="en-US"/>
        </w:rPr>
      </w:pPr>
    </w:p>
    <w:p w14:paraId="7D8DA8F7" w14:textId="77777777" w:rsidR="007F616C" w:rsidRPr="007F616C" w:rsidRDefault="007F616C" w:rsidP="007F616C">
      <w:pPr>
        <w:spacing w:after="0" w:line="360" w:lineRule="auto"/>
        <w:rPr>
          <w:ins w:id="13" w:author="Φλούδα Χριστίνα" w:date="2018-01-22T11:01:00Z"/>
          <w:rFonts w:eastAsia="Times New Roman"/>
          <w:szCs w:val="24"/>
          <w:lang w:eastAsia="en-US"/>
        </w:rPr>
      </w:pPr>
      <w:ins w:id="14" w:author="Φλούδα Χριστίνα" w:date="2018-01-22T11:01:00Z">
        <w:r w:rsidRPr="007F616C">
          <w:rPr>
            <w:rFonts w:eastAsia="Times New Roman"/>
            <w:szCs w:val="24"/>
            <w:lang w:eastAsia="en-US"/>
          </w:rPr>
          <w:t>ΣΥΝΕΔΡΙΑΣΗ ΝΣΤ΄</w:t>
        </w:r>
      </w:ins>
    </w:p>
    <w:p w14:paraId="3E980484" w14:textId="77777777" w:rsidR="007F616C" w:rsidRPr="007F616C" w:rsidRDefault="007F616C" w:rsidP="007F616C">
      <w:pPr>
        <w:spacing w:after="0" w:line="360" w:lineRule="auto"/>
        <w:rPr>
          <w:ins w:id="15" w:author="Φλούδα Χριστίνα" w:date="2018-01-22T11:01:00Z"/>
          <w:rFonts w:eastAsia="Times New Roman"/>
          <w:szCs w:val="24"/>
          <w:lang w:eastAsia="en-US"/>
        </w:rPr>
      </w:pPr>
      <w:ins w:id="16" w:author="Φλούδα Χριστίνα" w:date="2018-01-22T11:01:00Z">
        <w:r w:rsidRPr="007F616C">
          <w:rPr>
            <w:rFonts w:eastAsia="Times New Roman"/>
            <w:szCs w:val="24"/>
            <w:lang w:eastAsia="en-US"/>
          </w:rPr>
          <w:t>Δευτέρα  15 Ιανουαρίου 2018</w:t>
        </w:r>
      </w:ins>
    </w:p>
    <w:p w14:paraId="68F20E4C" w14:textId="77777777" w:rsidR="007F616C" w:rsidRPr="007F616C" w:rsidRDefault="007F616C" w:rsidP="007F616C">
      <w:pPr>
        <w:spacing w:after="0" w:line="360" w:lineRule="auto"/>
        <w:rPr>
          <w:ins w:id="17" w:author="Φλούδα Χριστίνα" w:date="2018-01-22T11:01:00Z"/>
          <w:rFonts w:eastAsia="Times New Roman"/>
          <w:szCs w:val="24"/>
          <w:lang w:eastAsia="en-US"/>
        </w:rPr>
      </w:pPr>
    </w:p>
    <w:p w14:paraId="291B6B5A" w14:textId="77777777" w:rsidR="007F616C" w:rsidRPr="007F616C" w:rsidRDefault="007F616C" w:rsidP="007F616C">
      <w:pPr>
        <w:spacing w:after="0" w:line="360" w:lineRule="auto"/>
        <w:rPr>
          <w:ins w:id="18" w:author="Φλούδα Χριστίνα" w:date="2018-01-22T11:01:00Z"/>
          <w:rFonts w:eastAsia="Times New Roman"/>
          <w:szCs w:val="24"/>
          <w:lang w:eastAsia="en-US"/>
        </w:rPr>
      </w:pPr>
      <w:ins w:id="19" w:author="Φλούδα Χριστίνα" w:date="2018-01-22T11:01:00Z">
        <w:r w:rsidRPr="007F616C">
          <w:rPr>
            <w:rFonts w:eastAsia="Times New Roman"/>
            <w:szCs w:val="24"/>
            <w:lang w:eastAsia="en-US"/>
          </w:rPr>
          <w:t>ΘΕΜΑΤΑ</w:t>
        </w:r>
      </w:ins>
    </w:p>
    <w:p w14:paraId="1BF22B32" w14:textId="77777777" w:rsidR="007F616C" w:rsidRPr="007F616C" w:rsidRDefault="007F616C" w:rsidP="007F616C">
      <w:pPr>
        <w:spacing w:after="0" w:line="360" w:lineRule="auto"/>
        <w:rPr>
          <w:ins w:id="20" w:author="Φλούδα Χριστίνα" w:date="2018-01-22T11:01:00Z"/>
          <w:rFonts w:eastAsia="Times New Roman"/>
          <w:szCs w:val="24"/>
          <w:lang w:eastAsia="en-US"/>
        </w:rPr>
      </w:pPr>
      <w:ins w:id="21" w:author="Φλούδα Χριστίνα" w:date="2018-01-22T11:01:00Z">
        <w:r w:rsidRPr="007F616C">
          <w:rPr>
            <w:rFonts w:eastAsia="Times New Roman"/>
            <w:szCs w:val="24"/>
            <w:lang w:eastAsia="en-US"/>
          </w:rPr>
          <w:t xml:space="preserve"> </w:t>
        </w:r>
        <w:r w:rsidRPr="007F616C">
          <w:rPr>
            <w:rFonts w:eastAsia="Times New Roman"/>
            <w:szCs w:val="24"/>
            <w:lang w:eastAsia="en-US"/>
          </w:rPr>
          <w:br/>
          <w:t xml:space="preserve">Α. ΕΙΔΙΚΑ ΘΕΜΑΤΑ </w:t>
        </w:r>
        <w:r w:rsidRPr="007F616C">
          <w:rPr>
            <w:rFonts w:eastAsia="Times New Roman"/>
            <w:szCs w:val="24"/>
            <w:lang w:eastAsia="en-US"/>
          </w:rPr>
          <w:br/>
          <w:t xml:space="preserve">1. Επικύρωση Πρακτικών, σελ. </w:t>
        </w:r>
        <w:r w:rsidRPr="007F616C">
          <w:rPr>
            <w:rFonts w:eastAsia="Times New Roman"/>
            <w:szCs w:val="24"/>
            <w:lang w:eastAsia="en-US"/>
          </w:rPr>
          <w:br/>
          <w:t xml:space="preserve">2. Ανακοινώνεται ότι τη συνεδρίαση παρακολουθούν μαθητές από το 13ο Δημοτικό Σχολείο Περιστερίου, το 8ο Δημοτικό Σχολείο Λαμίας, το 3ο Γυμνάσιο Πύργου, το 20ο Γυμνάσιο Πάτρας και </w:t>
        </w:r>
        <w:r w:rsidRPr="007F616C">
          <w:rPr>
            <w:rFonts w:eastAsia="Times New Roman"/>
            <w:szCs w:val="24"/>
          </w:rPr>
          <w:t>φοιτήτριες και φοιτητές από το Πανεπιστήμιο Νέας Υόρκης</w:t>
        </w:r>
        <w:r w:rsidRPr="007F616C">
          <w:rPr>
            <w:rFonts w:eastAsia="Times New Roman"/>
            <w:szCs w:val="24"/>
            <w:lang w:eastAsia="en-US"/>
          </w:rPr>
          <w:t xml:space="preserve">, σελ. </w:t>
        </w:r>
        <w:r w:rsidRPr="007F616C">
          <w:rPr>
            <w:rFonts w:eastAsia="Times New Roman"/>
            <w:szCs w:val="24"/>
            <w:lang w:eastAsia="en-US"/>
          </w:rPr>
          <w:br/>
          <w:t xml:space="preserve">3. Επί διαδικαστικού θέματος, σελ. </w:t>
        </w:r>
        <w:r w:rsidRPr="007F616C">
          <w:rPr>
            <w:rFonts w:eastAsia="Times New Roman"/>
            <w:szCs w:val="24"/>
            <w:lang w:eastAsia="en-US"/>
          </w:rPr>
          <w:br/>
          <w:t xml:space="preserve">4. Ανακοινώνεται επιστολή της Βουλευτού κ. Θεοδώρας </w:t>
        </w:r>
        <w:proofErr w:type="spellStart"/>
        <w:r w:rsidRPr="007F616C">
          <w:rPr>
            <w:rFonts w:eastAsia="Times New Roman"/>
            <w:szCs w:val="24"/>
            <w:lang w:eastAsia="en-US"/>
          </w:rPr>
          <w:t>Μεγαλοοικονόμου</w:t>
        </w:r>
        <w:proofErr w:type="spellEnd"/>
        <w:r w:rsidRPr="007F616C">
          <w:rPr>
            <w:rFonts w:eastAsia="Times New Roman"/>
            <w:szCs w:val="24"/>
            <w:lang w:eastAsia="en-US"/>
          </w:rPr>
          <w:t xml:space="preserve"> προς τον Πρόεδρο της Βουλής κ. Νικόλαο </w:t>
        </w:r>
        <w:proofErr w:type="spellStart"/>
        <w:r w:rsidRPr="007F616C">
          <w:rPr>
            <w:rFonts w:eastAsia="Times New Roman"/>
            <w:szCs w:val="24"/>
            <w:lang w:eastAsia="en-US"/>
          </w:rPr>
          <w:t>Βούτση</w:t>
        </w:r>
        <w:proofErr w:type="spellEnd"/>
        <w:r w:rsidRPr="007F616C">
          <w:rPr>
            <w:rFonts w:eastAsia="Times New Roman"/>
            <w:szCs w:val="24"/>
            <w:lang w:eastAsia="en-US"/>
          </w:rPr>
          <w:t xml:space="preserve">, με την οποία δηλώνει τη βούλησή της όπως προσχωρήσει ως συνεργαζόμενη Βουλευτής στην Κοινοβουλευτική Ομάδα του ΣΥΡΙΖΑ, σελ. </w:t>
        </w:r>
        <w:r w:rsidRPr="007F616C">
          <w:rPr>
            <w:rFonts w:eastAsia="Times New Roman"/>
            <w:szCs w:val="24"/>
            <w:lang w:eastAsia="en-US"/>
          </w:rPr>
          <w:br/>
          <w:t xml:space="preserve">5. Ανακοινώνεται επιστολή του Προέδρου της Κοινοβουλευτικής Ομάδας του ΣΥΡΙΖΑ κ. Αλέξη Τσίπρα, με την οποία ενημερώνει ότι κάνει δεκτή της ένταξη της κ. Θεοδώρας </w:t>
        </w:r>
        <w:proofErr w:type="spellStart"/>
        <w:r w:rsidRPr="007F616C">
          <w:rPr>
            <w:rFonts w:eastAsia="Times New Roman"/>
            <w:szCs w:val="24"/>
            <w:lang w:eastAsia="en-US"/>
          </w:rPr>
          <w:t>Μεγαλοοικονόμου</w:t>
        </w:r>
        <w:proofErr w:type="spellEnd"/>
        <w:r w:rsidRPr="007F616C">
          <w:rPr>
            <w:rFonts w:eastAsia="Times New Roman"/>
            <w:szCs w:val="24"/>
            <w:lang w:eastAsia="en-US"/>
          </w:rPr>
          <w:t xml:space="preserve"> στην Κοινοβουλευτική Ομάδα του ΣΥΡΙΖΑ ως συνεργαζόμενη με τον ΣΥΡΙΖΑ Βουλευτής, σελ. </w:t>
        </w:r>
        <w:r w:rsidRPr="007F616C">
          <w:rPr>
            <w:rFonts w:eastAsia="Times New Roman"/>
            <w:szCs w:val="24"/>
            <w:lang w:eastAsia="en-US"/>
          </w:rPr>
          <w:br/>
          <w:t xml:space="preserve"> </w:t>
        </w:r>
        <w:r w:rsidRPr="007F616C">
          <w:rPr>
            <w:rFonts w:eastAsia="Times New Roman"/>
            <w:szCs w:val="24"/>
            <w:lang w:eastAsia="en-US"/>
          </w:rPr>
          <w:br/>
          <w:t xml:space="preserve">Β. ΝΟΜΟΘΕΤΙΚΗ ΕΡΓΑΣΙΑ </w:t>
        </w:r>
        <w:r w:rsidRPr="007F616C">
          <w:rPr>
            <w:rFonts w:eastAsia="Times New Roman"/>
            <w:szCs w:val="24"/>
            <w:lang w:eastAsia="en-US"/>
          </w:rPr>
          <w:br/>
          <w:t xml:space="preserve">1. Συζήτηση και ψήφιση επί της αρχής, των άρθρων και του συνόλου του σχεδίου νόμου του Υπουργείου Οικονομικών: «Ρυθμίσεις για την εφαρμογή των διαρθρωτικών μεταρρυθμίσεων του Προγράμματος Οικονομικής Προσαρμογής και άλλες διατάξεις», σελ. </w:t>
        </w:r>
        <w:r w:rsidRPr="007F616C">
          <w:rPr>
            <w:rFonts w:eastAsia="Times New Roman"/>
            <w:szCs w:val="24"/>
            <w:lang w:eastAsia="en-US"/>
          </w:rPr>
          <w:br/>
          <w:t xml:space="preserve"> </w:t>
        </w:r>
        <w:r w:rsidRPr="007F616C">
          <w:rPr>
            <w:rFonts w:eastAsia="Times New Roman"/>
            <w:szCs w:val="24"/>
            <w:lang w:eastAsia="en-US"/>
          </w:rPr>
          <w:br/>
          <w:t>2. Αιτήσεις ονομαστικής ψηφοφορίας επί του σχεδίου νόμου του Υπουργείου Οικονομικών:</w:t>
        </w:r>
        <w:r w:rsidRPr="007F616C">
          <w:rPr>
            <w:rFonts w:eastAsia="Times New Roman"/>
            <w:szCs w:val="24"/>
            <w:lang w:eastAsia="en-US"/>
          </w:rPr>
          <w:br/>
          <w:t xml:space="preserve">    α) επί του άρθρου 214 του σχεδίου νόμου από Βουλευτές της Νέας Δημοκρατίας, σελ. </w:t>
        </w:r>
        <w:r w:rsidRPr="007F616C">
          <w:rPr>
            <w:rFonts w:eastAsia="Times New Roman"/>
            <w:szCs w:val="24"/>
            <w:lang w:eastAsia="en-US"/>
          </w:rPr>
          <w:br/>
          <w:t xml:space="preserve">    β) επί της αρχής, επί των άρθρων 182, 380, καθώς και επί της τροπολογίας με γενικό αριθμό 1437 και ειδικό αριθμό 230, σελ. </w:t>
        </w:r>
        <w:r w:rsidRPr="007F616C">
          <w:rPr>
            <w:rFonts w:eastAsia="Times New Roman"/>
            <w:szCs w:val="24"/>
            <w:lang w:eastAsia="en-US"/>
          </w:rPr>
          <w:br/>
          <w:t xml:space="preserve">    γ) επί της αρχής, επί των άρθρων 208 και 211 και επί της τροπολογίας με γενικό αριθμό 1437 και ειδικό αριθμό 230 από Βουλευτές του Κομμουνιστικού Κόμματος Ελλάδας, σελ. </w:t>
        </w:r>
        <w:r w:rsidRPr="007F616C">
          <w:rPr>
            <w:rFonts w:eastAsia="Times New Roman"/>
            <w:szCs w:val="24"/>
            <w:lang w:eastAsia="en-US"/>
          </w:rPr>
          <w:br/>
          <w:t xml:space="preserve">3. Ονομαστική ψηφοφορία επί της αρχής, επί των άρθρων 182, 208, 211, 214 και 380, καθώς και επί της υπουργικής τροπολογίας  1437/230 του σχεδίου νόμου του Υπουργείου Οικονομικών: «Ρυθμίσεις για την εφαρμογή των διαρθρωτικών μεταρρυθμίσεων του Προγράμματος Οικονομικής Προσαρμογής και άλλες διατάξεις», σελ. </w:t>
        </w:r>
        <w:r w:rsidRPr="007F616C">
          <w:rPr>
            <w:rFonts w:eastAsia="Times New Roman"/>
            <w:szCs w:val="24"/>
            <w:lang w:eastAsia="en-US"/>
          </w:rPr>
          <w:br/>
          <w:t xml:space="preserve">4. Επιστολικές ψήφοι επί της ονομαστικής ψηφοφορίας, σελ. </w:t>
        </w:r>
        <w:r w:rsidRPr="007F616C">
          <w:rPr>
            <w:rFonts w:eastAsia="Times New Roman"/>
            <w:szCs w:val="24"/>
            <w:lang w:eastAsia="en-US"/>
          </w:rPr>
          <w:br/>
        </w:r>
      </w:ins>
    </w:p>
    <w:p w14:paraId="346FEC4A" w14:textId="77777777" w:rsidR="007F616C" w:rsidRPr="007F616C" w:rsidRDefault="007F616C" w:rsidP="007F616C">
      <w:pPr>
        <w:spacing w:after="0" w:line="360" w:lineRule="auto"/>
        <w:rPr>
          <w:ins w:id="22" w:author="Φλούδα Χριστίνα" w:date="2018-01-22T11:01:00Z"/>
          <w:rFonts w:eastAsia="Times New Roman"/>
          <w:szCs w:val="24"/>
          <w:lang w:eastAsia="en-US"/>
        </w:rPr>
      </w:pPr>
      <w:ins w:id="23" w:author="Φλούδα Χριστίνα" w:date="2018-01-22T11:01:00Z">
        <w:r w:rsidRPr="007F616C">
          <w:rPr>
            <w:rFonts w:eastAsia="Times New Roman"/>
            <w:szCs w:val="24"/>
            <w:lang w:eastAsia="en-US"/>
          </w:rPr>
          <w:t>ΠΡΟΕΔΡΟΣ</w:t>
        </w:r>
      </w:ins>
    </w:p>
    <w:p w14:paraId="44C8A587" w14:textId="77777777" w:rsidR="007F616C" w:rsidRPr="007F616C" w:rsidRDefault="007F616C" w:rsidP="007F616C">
      <w:pPr>
        <w:spacing w:after="0" w:line="360" w:lineRule="auto"/>
        <w:rPr>
          <w:ins w:id="24" w:author="Φλούδα Χριστίνα" w:date="2018-01-22T11:01:00Z"/>
          <w:rFonts w:eastAsia="Times New Roman"/>
          <w:szCs w:val="24"/>
          <w:lang w:eastAsia="en-US"/>
        </w:rPr>
      </w:pPr>
      <w:ins w:id="25" w:author="Φλούδα Χριστίνα" w:date="2018-01-22T11:01:00Z">
        <w:r w:rsidRPr="007F616C">
          <w:rPr>
            <w:rFonts w:eastAsia="Times New Roman"/>
            <w:szCs w:val="24"/>
            <w:lang w:eastAsia="en-US"/>
          </w:rPr>
          <w:t>ΒΟΥΤΣΗΣ Ν. , σελ.</w:t>
        </w:r>
        <w:r w:rsidRPr="007F616C">
          <w:rPr>
            <w:rFonts w:eastAsia="Times New Roman"/>
            <w:szCs w:val="24"/>
            <w:lang w:eastAsia="en-US"/>
          </w:rPr>
          <w:br/>
        </w:r>
      </w:ins>
    </w:p>
    <w:p w14:paraId="6083134B" w14:textId="77777777" w:rsidR="007F616C" w:rsidRPr="007F616C" w:rsidRDefault="007F616C" w:rsidP="007F616C">
      <w:pPr>
        <w:spacing w:after="0" w:line="360" w:lineRule="auto"/>
        <w:rPr>
          <w:ins w:id="26" w:author="Φλούδα Χριστίνα" w:date="2018-01-22T11:01:00Z"/>
          <w:rFonts w:eastAsia="Times New Roman"/>
          <w:szCs w:val="24"/>
          <w:lang w:eastAsia="en-US"/>
        </w:rPr>
      </w:pPr>
      <w:ins w:id="27" w:author="Φλούδα Χριστίνα" w:date="2018-01-22T11:01:00Z">
        <w:r w:rsidRPr="007F616C">
          <w:rPr>
            <w:rFonts w:eastAsia="Times New Roman"/>
            <w:szCs w:val="24"/>
            <w:lang w:eastAsia="en-US"/>
          </w:rPr>
          <w:t>ΠΡΟΕΔΡΕΥΟΝΤΕΣ</w:t>
        </w:r>
      </w:ins>
    </w:p>
    <w:p w14:paraId="1F8809A0" w14:textId="77777777" w:rsidR="007F616C" w:rsidRPr="007F616C" w:rsidRDefault="007F616C" w:rsidP="007F616C">
      <w:pPr>
        <w:spacing w:after="0" w:line="360" w:lineRule="auto"/>
        <w:rPr>
          <w:ins w:id="28" w:author="Φλούδα Χριστίνα" w:date="2018-01-22T11:01:00Z"/>
          <w:rFonts w:eastAsia="Times New Roman"/>
          <w:szCs w:val="24"/>
          <w:lang w:eastAsia="en-US"/>
        </w:rPr>
      </w:pPr>
      <w:ins w:id="29" w:author="Φλούδα Χριστίνα" w:date="2018-01-22T11:01:00Z">
        <w:r w:rsidRPr="007F616C">
          <w:rPr>
            <w:rFonts w:eastAsia="Times New Roman"/>
            <w:szCs w:val="24"/>
            <w:lang w:eastAsia="en-US"/>
          </w:rPr>
          <w:t>ΒΑΡΕΜΕΝΟΣ Γ. , σελ.</w:t>
        </w:r>
      </w:ins>
    </w:p>
    <w:p w14:paraId="40E60FC0" w14:textId="77777777" w:rsidR="007F616C" w:rsidRPr="007F616C" w:rsidRDefault="007F616C" w:rsidP="007F616C">
      <w:pPr>
        <w:spacing w:after="0" w:line="360" w:lineRule="auto"/>
        <w:rPr>
          <w:ins w:id="30" w:author="Φλούδα Χριστίνα" w:date="2018-01-22T11:01:00Z"/>
          <w:rFonts w:eastAsia="Times New Roman"/>
          <w:szCs w:val="24"/>
          <w:lang w:eastAsia="en-US"/>
        </w:rPr>
      </w:pPr>
      <w:ins w:id="31" w:author="Φλούδα Χριστίνα" w:date="2018-01-22T11:01:00Z">
        <w:r w:rsidRPr="007F616C">
          <w:rPr>
            <w:rFonts w:eastAsia="Times New Roman"/>
            <w:szCs w:val="24"/>
            <w:lang w:eastAsia="en-US"/>
          </w:rPr>
          <w:t>ΚΡΕΜΑΣΤΙΝΟΣ Δ. , σελ.</w:t>
        </w:r>
        <w:r w:rsidRPr="007F616C">
          <w:rPr>
            <w:rFonts w:eastAsia="Times New Roman"/>
            <w:szCs w:val="24"/>
            <w:lang w:eastAsia="en-US"/>
          </w:rPr>
          <w:br/>
          <w:t>ΛΥΚΟΥΔΗΣ Σ. , σελ.</w:t>
        </w:r>
        <w:r w:rsidRPr="007F616C">
          <w:rPr>
            <w:rFonts w:eastAsia="Times New Roman"/>
            <w:szCs w:val="24"/>
            <w:lang w:eastAsia="en-US"/>
          </w:rPr>
          <w:br/>
          <w:t>ΧΡΙΣΤΟΔΟΥΛΟΠΟΥΛΟΥ Α. , σελ.</w:t>
        </w:r>
      </w:ins>
    </w:p>
    <w:p w14:paraId="54F6FD4F" w14:textId="77777777" w:rsidR="007F616C" w:rsidRPr="007F616C" w:rsidRDefault="007F616C" w:rsidP="007F616C">
      <w:pPr>
        <w:spacing w:after="0" w:line="360" w:lineRule="auto"/>
        <w:rPr>
          <w:ins w:id="32" w:author="Φλούδα Χριστίνα" w:date="2018-01-22T11:01:00Z"/>
          <w:rFonts w:eastAsia="Times New Roman"/>
          <w:szCs w:val="24"/>
          <w:lang w:eastAsia="en-US"/>
        </w:rPr>
      </w:pPr>
    </w:p>
    <w:p w14:paraId="2260A142" w14:textId="77777777" w:rsidR="007F616C" w:rsidRPr="007F616C" w:rsidRDefault="007F616C" w:rsidP="007F616C">
      <w:pPr>
        <w:spacing w:after="0" w:line="360" w:lineRule="auto"/>
        <w:rPr>
          <w:ins w:id="33" w:author="Φλούδα Χριστίνα" w:date="2018-01-22T11:01:00Z"/>
          <w:rFonts w:eastAsia="Times New Roman"/>
          <w:szCs w:val="24"/>
          <w:lang w:eastAsia="en-US"/>
        </w:rPr>
      </w:pPr>
    </w:p>
    <w:p w14:paraId="7017277B" w14:textId="77777777" w:rsidR="007F616C" w:rsidRPr="007F616C" w:rsidRDefault="007F616C" w:rsidP="007F616C">
      <w:pPr>
        <w:spacing w:after="0" w:line="360" w:lineRule="auto"/>
        <w:rPr>
          <w:ins w:id="34" w:author="Φλούδα Χριστίνα" w:date="2018-01-22T11:01:00Z"/>
          <w:rFonts w:eastAsia="Times New Roman"/>
          <w:szCs w:val="24"/>
          <w:lang w:eastAsia="en-US"/>
        </w:rPr>
      </w:pPr>
      <w:ins w:id="35" w:author="Φλούδα Χριστίνα" w:date="2018-01-22T11:01:00Z">
        <w:r w:rsidRPr="007F616C">
          <w:rPr>
            <w:rFonts w:eastAsia="Times New Roman"/>
            <w:szCs w:val="24"/>
            <w:lang w:eastAsia="en-US"/>
          </w:rPr>
          <w:t>ΟΜΙΛΗΤΕΣ</w:t>
        </w:r>
      </w:ins>
    </w:p>
    <w:p w14:paraId="435296F7" w14:textId="77777777" w:rsidR="007F616C" w:rsidRPr="007F616C" w:rsidRDefault="007F616C" w:rsidP="007F616C">
      <w:pPr>
        <w:spacing w:after="0" w:line="360" w:lineRule="auto"/>
        <w:rPr>
          <w:ins w:id="36" w:author="Φλούδα Χριστίνα" w:date="2018-01-22T11:01:00Z"/>
          <w:rFonts w:eastAsia="Times New Roman"/>
          <w:szCs w:val="24"/>
          <w:lang w:eastAsia="en-US"/>
        </w:rPr>
      </w:pPr>
      <w:ins w:id="37" w:author="Φλούδα Χριστίνα" w:date="2018-01-22T11:01:00Z">
        <w:r w:rsidRPr="007F616C">
          <w:rPr>
            <w:rFonts w:eastAsia="Times New Roman"/>
            <w:szCs w:val="24"/>
            <w:lang w:eastAsia="en-US"/>
          </w:rPr>
          <w:br/>
          <w:t>Α. Επί διαδικαστικού θέματος:</w:t>
        </w:r>
        <w:r w:rsidRPr="007F616C">
          <w:rPr>
            <w:rFonts w:eastAsia="Times New Roman"/>
            <w:szCs w:val="24"/>
            <w:lang w:eastAsia="en-US"/>
          </w:rPr>
          <w:br/>
          <w:t>ΒΟΥΤΣΗΣ Ν. , σελ.</w:t>
        </w:r>
        <w:r w:rsidRPr="007F616C">
          <w:rPr>
            <w:rFonts w:eastAsia="Times New Roman"/>
            <w:szCs w:val="24"/>
            <w:lang w:eastAsia="en-US"/>
          </w:rPr>
          <w:br/>
          <w:t>ΓΚΙΟΚΑΣ Ι. , σελ.</w:t>
        </w:r>
        <w:r w:rsidRPr="007F616C">
          <w:rPr>
            <w:rFonts w:eastAsia="Times New Roman"/>
            <w:szCs w:val="24"/>
            <w:lang w:eastAsia="en-US"/>
          </w:rPr>
          <w:br/>
          <w:t>ΔΑΒΑΚΗΣ Α. , σελ.</w:t>
        </w:r>
        <w:r w:rsidRPr="007F616C">
          <w:rPr>
            <w:rFonts w:eastAsia="Times New Roman"/>
            <w:szCs w:val="24"/>
            <w:lang w:eastAsia="en-US"/>
          </w:rPr>
          <w:br/>
          <w:t>ΔΕΝΔΙΑΣ Ν. , σελ.</w:t>
        </w:r>
        <w:r w:rsidRPr="007F616C">
          <w:rPr>
            <w:rFonts w:eastAsia="Times New Roman"/>
            <w:szCs w:val="24"/>
            <w:lang w:eastAsia="en-US"/>
          </w:rPr>
          <w:br/>
          <w:t>ΔΗΜΑΣ Χ. , σελ.</w:t>
        </w:r>
        <w:r w:rsidRPr="007F616C">
          <w:rPr>
            <w:rFonts w:eastAsia="Times New Roman"/>
            <w:szCs w:val="24"/>
            <w:lang w:eastAsia="en-US"/>
          </w:rPr>
          <w:br/>
          <w:t>ΘΕΟΧΑΡΟΠΟΥΛΟΣ Α. , σελ.</w:t>
        </w:r>
        <w:r w:rsidRPr="007F616C">
          <w:rPr>
            <w:rFonts w:eastAsia="Times New Roman"/>
            <w:szCs w:val="24"/>
            <w:lang w:eastAsia="en-US"/>
          </w:rPr>
          <w:br/>
          <w:t>ΚΡΕΜΑΣΤΙΝΟΣ Δ. , σελ.</w:t>
        </w:r>
        <w:r w:rsidRPr="007F616C">
          <w:rPr>
            <w:rFonts w:eastAsia="Times New Roman"/>
            <w:szCs w:val="24"/>
            <w:lang w:eastAsia="en-US"/>
          </w:rPr>
          <w:br/>
          <w:t>ΛΑΖΑΡΙΔΗΣ Γ. , σελ.</w:t>
        </w:r>
        <w:r w:rsidRPr="007F616C">
          <w:rPr>
            <w:rFonts w:eastAsia="Times New Roman"/>
            <w:szCs w:val="24"/>
            <w:lang w:eastAsia="en-US"/>
          </w:rPr>
          <w:br/>
          <w:t>ΛΑΜΠΡΟΥΛΗΣ Γ. , σελ.</w:t>
        </w:r>
        <w:r w:rsidRPr="007F616C">
          <w:rPr>
            <w:rFonts w:eastAsia="Times New Roman"/>
            <w:szCs w:val="24"/>
            <w:lang w:eastAsia="en-US"/>
          </w:rPr>
          <w:br/>
          <w:t>ΛΥΚΟΥΔΗΣ Σ. , σελ.</w:t>
        </w:r>
        <w:r w:rsidRPr="007F616C">
          <w:rPr>
            <w:rFonts w:eastAsia="Times New Roman"/>
            <w:szCs w:val="24"/>
            <w:lang w:eastAsia="en-US"/>
          </w:rPr>
          <w:br/>
          <w:t>ΜΙΧΑΛΟΛΙΑΚΟΣ Ν. , σελ.</w:t>
        </w:r>
        <w:r w:rsidRPr="007F616C">
          <w:rPr>
            <w:rFonts w:eastAsia="Times New Roman"/>
            <w:szCs w:val="24"/>
            <w:lang w:eastAsia="en-US"/>
          </w:rPr>
          <w:br/>
          <w:t>ΜΠΑΚΟΓΙΑΝΝΗ Θ. , σελ.</w:t>
        </w:r>
        <w:r w:rsidRPr="007F616C">
          <w:rPr>
            <w:rFonts w:eastAsia="Times New Roman"/>
            <w:szCs w:val="24"/>
            <w:lang w:eastAsia="en-US"/>
          </w:rPr>
          <w:br/>
          <w:t>ΠΑΠΑΘΕΟΔΩΡΟΥ Θ. , σελ.</w:t>
        </w:r>
        <w:r w:rsidRPr="007F616C">
          <w:rPr>
            <w:rFonts w:eastAsia="Times New Roman"/>
            <w:szCs w:val="24"/>
            <w:lang w:eastAsia="en-US"/>
          </w:rPr>
          <w:br/>
          <w:t>ΠΑΦΙΛΗΣ Α. , σελ.</w:t>
        </w:r>
        <w:r w:rsidRPr="007F616C">
          <w:rPr>
            <w:rFonts w:eastAsia="Times New Roman"/>
            <w:szCs w:val="24"/>
            <w:lang w:eastAsia="en-US"/>
          </w:rPr>
          <w:br/>
          <w:t>ΣΤΑΘΑΚΗΣ Γ. , σελ.</w:t>
        </w:r>
        <w:r w:rsidRPr="007F616C">
          <w:rPr>
            <w:rFonts w:eastAsia="Times New Roman"/>
            <w:szCs w:val="24"/>
            <w:lang w:eastAsia="en-US"/>
          </w:rPr>
          <w:br/>
          <w:t>ΤΡΙΑΝΤΑΦΥΛΛΟΥ Μ. , σελ.</w:t>
        </w:r>
        <w:r w:rsidRPr="007F616C">
          <w:rPr>
            <w:rFonts w:eastAsia="Times New Roman"/>
            <w:szCs w:val="24"/>
            <w:lang w:eastAsia="en-US"/>
          </w:rPr>
          <w:br/>
        </w:r>
        <w:r w:rsidRPr="007F616C">
          <w:rPr>
            <w:rFonts w:eastAsia="Times New Roman"/>
            <w:szCs w:val="24"/>
            <w:lang w:eastAsia="en-US"/>
          </w:rPr>
          <w:br/>
          <w:t>Β. Επί του σχεδίου νόμου του Υπουργείου Οικονομικών:</w:t>
        </w:r>
        <w:r w:rsidRPr="007F616C">
          <w:rPr>
            <w:rFonts w:eastAsia="Times New Roman"/>
            <w:szCs w:val="24"/>
            <w:lang w:eastAsia="en-US"/>
          </w:rPr>
          <w:br/>
          <w:t>ΑΧΤΣΙΟΓΛΟΥ Ε. , σελ.</w:t>
        </w:r>
        <w:r w:rsidRPr="007F616C">
          <w:rPr>
            <w:rFonts w:eastAsia="Times New Roman"/>
            <w:szCs w:val="24"/>
            <w:lang w:eastAsia="en-US"/>
          </w:rPr>
          <w:br/>
          <w:t>ΒΕΝΙΖΕΛΟΣ Ε. , σελ.</w:t>
        </w:r>
        <w:r w:rsidRPr="007F616C">
          <w:rPr>
            <w:rFonts w:eastAsia="Times New Roman"/>
            <w:szCs w:val="24"/>
            <w:lang w:eastAsia="en-US"/>
          </w:rPr>
          <w:br/>
          <w:t>ΓΕΝΝΗΜΑΤΑ Φ. , σελ.</w:t>
        </w:r>
        <w:r w:rsidRPr="007F616C">
          <w:rPr>
            <w:rFonts w:eastAsia="Times New Roman"/>
            <w:szCs w:val="24"/>
            <w:lang w:eastAsia="en-US"/>
          </w:rPr>
          <w:br/>
          <w:t>ΓΕΩΡΓΑΝΤΑΣ Γ. , σελ.</w:t>
        </w:r>
        <w:r w:rsidRPr="007F616C">
          <w:rPr>
            <w:rFonts w:eastAsia="Times New Roman"/>
            <w:szCs w:val="24"/>
            <w:lang w:eastAsia="en-US"/>
          </w:rPr>
          <w:br/>
          <w:t>ΓΕΩΡΓΙΑΔΗΣ Μ. , σελ.</w:t>
        </w:r>
        <w:r w:rsidRPr="007F616C">
          <w:rPr>
            <w:rFonts w:eastAsia="Times New Roman"/>
            <w:szCs w:val="24"/>
            <w:lang w:eastAsia="en-US"/>
          </w:rPr>
          <w:br/>
          <w:t>ΓΚΙΟΚΑΣ Ι. , σελ.</w:t>
        </w:r>
        <w:r w:rsidRPr="007F616C">
          <w:rPr>
            <w:rFonts w:eastAsia="Times New Roman"/>
            <w:szCs w:val="24"/>
            <w:lang w:eastAsia="en-US"/>
          </w:rPr>
          <w:br/>
          <w:t>ΔΕΝΔΙΑΣ Ν. , σελ.</w:t>
        </w:r>
        <w:r w:rsidRPr="007F616C">
          <w:rPr>
            <w:rFonts w:eastAsia="Times New Roman"/>
            <w:szCs w:val="24"/>
            <w:lang w:eastAsia="en-US"/>
          </w:rPr>
          <w:br/>
          <w:t>ΔΗΜΑΣ Χ. , σελ.</w:t>
        </w:r>
        <w:r w:rsidRPr="007F616C">
          <w:rPr>
            <w:rFonts w:eastAsia="Times New Roman"/>
            <w:szCs w:val="24"/>
            <w:lang w:eastAsia="en-US"/>
          </w:rPr>
          <w:br/>
          <w:t>ΔΡΙΤΣΑΣ Θ. , σελ.</w:t>
        </w:r>
        <w:r w:rsidRPr="007F616C">
          <w:rPr>
            <w:rFonts w:eastAsia="Times New Roman"/>
            <w:szCs w:val="24"/>
            <w:lang w:eastAsia="en-US"/>
          </w:rPr>
          <w:br/>
          <w:t>ΘΕΟΔΩΡΑΚΗΣ Σ. , σελ.</w:t>
        </w:r>
        <w:r w:rsidRPr="007F616C">
          <w:rPr>
            <w:rFonts w:eastAsia="Times New Roman"/>
            <w:szCs w:val="24"/>
            <w:lang w:eastAsia="en-US"/>
          </w:rPr>
          <w:br/>
          <w:t>ΘΕΟΠΕΦΤΑΤΟΥ Α. , σελ.</w:t>
        </w:r>
        <w:r w:rsidRPr="007F616C">
          <w:rPr>
            <w:rFonts w:eastAsia="Times New Roman"/>
            <w:szCs w:val="24"/>
            <w:lang w:eastAsia="en-US"/>
          </w:rPr>
          <w:br/>
          <w:t>ΘΕΟΧΑΡΟΠΟΥΛΟΣ Α. , σελ.</w:t>
        </w:r>
        <w:r w:rsidRPr="007F616C">
          <w:rPr>
            <w:rFonts w:eastAsia="Times New Roman"/>
            <w:szCs w:val="24"/>
            <w:lang w:eastAsia="en-US"/>
          </w:rPr>
          <w:br/>
          <w:t>ΚΟΝΤΟΝΗΣ Χ. , σελ.</w:t>
        </w:r>
        <w:r w:rsidRPr="007F616C">
          <w:rPr>
            <w:rFonts w:eastAsia="Times New Roman"/>
            <w:szCs w:val="24"/>
            <w:lang w:eastAsia="en-US"/>
          </w:rPr>
          <w:br/>
          <w:t>ΚΟΥΤΣΟΥΜΠΑΣ Δ. , σελ.</w:t>
        </w:r>
        <w:r w:rsidRPr="007F616C">
          <w:rPr>
            <w:rFonts w:eastAsia="Times New Roman"/>
            <w:szCs w:val="24"/>
            <w:lang w:eastAsia="en-US"/>
          </w:rPr>
          <w:br/>
          <w:t>ΚΩΝΣΤΑΝΤΙΝΟΠΟΥΛΟΣ Ο. , σελ.</w:t>
        </w:r>
        <w:r w:rsidRPr="007F616C">
          <w:rPr>
            <w:rFonts w:eastAsia="Times New Roman"/>
            <w:szCs w:val="24"/>
            <w:lang w:eastAsia="en-US"/>
          </w:rPr>
          <w:br/>
          <w:t>ΛΑΓΟΣ Ι. , σελ.</w:t>
        </w:r>
        <w:r w:rsidRPr="007F616C">
          <w:rPr>
            <w:rFonts w:eastAsia="Times New Roman"/>
            <w:szCs w:val="24"/>
            <w:lang w:eastAsia="en-US"/>
          </w:rPr>
          <w:br/>
          <w:t>ΛΑΖΑΡΙΔΗΣ Γ. , σελ.</w:t>
        </w:r>
        <w:r w:rsidRPr="007F616C">
          <w:rPr>
            <w:rFonts w:eastAsia="Times New Roman"/>
            <w:szCs w:val="24"/>
            <w:lang w:eastAsia="en-US"/>
          </w:rPr>
          <w:br/>
          <w:t>ΛΑΠΠΑΣ Σ. , σελ.</w:t>
        </w:r>
        <w:r w:rsidRPr="007F616C">
          <w:rPr>
            <w:rFonts w:eastAsia="Times New Roman"/>
            <w:szCs w:val="24"/>
            <w:lang w:eastAsia="en-US"/>
          </w:rPr>
          <w:br/>
          <w:t>ΛΕΒΕΝΤΗΣ Β. , σελ.</w:t>
        </w:r>
        <w:r w:rsidRPr="007F616C">
          <w:rPr>
            <w:rFonts w:eastAsia="Times New Roman"/>
            <w:szCs w:val="24"/>
            <w:lang w:eastAsia="en-US"/>
          </w:rPr>
          <w:br/>
          <w:t>ΜΑΝΤΑΣ Χ. , σελ.</w:t>
        </w:r>
        <w:r w:rsidRPr="007F616C">
          <w:rPr>
            <w:rFonts w:eastAsia="Times New Roman"/>
            <w:szCs w:val="24"/>
            <w:lang w:eastAsia="en-US"/>
          </w:rPr>
          <w:br/>
          <w:t>ΜΑΥΡΩΤΑΣ Γ. , σελ.</w:t>
        </w:r>
        <w:r w:rsidRPr="007F616C">
          <w:rPr>
            <w:rFonts w:eastAsia="Times New Roman"/>
            <w:szCs w:val="24"/>
            <w:lang w:eastAsia="en-US"/>
          </w:rPr>
          <w:br/>
          <w:t>ΜΕΓΑΛΟΜΥΣΤΑΚΑΣ Α. , σελ.</w:t>
        </w:r>
        <w:r w:rsidRPr="007F616C">
          <w:rPr>
            <w:rFonts w:eastAsia="Times New Roman"/>
            <w:szCs w:val="24"/>
            <w:lang w:eastAsia="en-US"/>
          </w:rPr>
          <w:br/>
          <w:t>ΜΗΤΣΟΤΑΚΗΣ Κ. , σελ.</w:t>
        </w:r>
        <w:r w:rsidRPr="007F616C">
          <w:rPr>
            <w:rFonts w:eastAsia="Times New Roman"/>
            <w:szCs w:val="24"/>
            <w:lang w:eastAsia="en-US"/>
          </w:rPr>
          <w:br/>
          <w:t>ΜΙΧΑΛΟΛΙΑΚΟΣ Ν. , σελ.</w:t>
        </w:r>
        <w:r w:rsidRPr="007F616C">
          <w:rPr>
            <w:rFonts w:eastAsia="Times New Roman"/>
            <w:szCs w:val="24"/>
            <w:lang w:eastAsia="en-US"/>
          </w:rPr>
          <w:br/>
          <w:t>ΜΠΑΚΟΓΙΑΝΝΗ Θ. , σελ.</w:t>
        </w:r>
        <w:r w:rsidRPr="007F616C">
          <w:rPr>
            <w:rFonts w:eastAsia="Times New Roman"/>
            <w:szCs w:val="24"/>
            <w:lang w:eastAsia="en-US"/>
          </w:rPr>
          <w:br/>
          <w:t>ΝΙΚΟΛΟΠΟΥΛΟΣ Ν. , σελ.</w:t>
        </w:r>
        <w:r w:rsidRPr="007F616C">
          <w:rPr>
            <w:rFonts w:eastAsia="Times New Roman"/>
            <w:szCs w:val="24"/>
            <w:lang w:eastAsia="en-US"/>
          </w:rPr>
          <w:br/>
          <w:t>ΞΑΝΘΟΣ Α. , σελ.</w:t>
        </w:r>
        <w:r w:rsidRPr="007F616C">
          <w:rPr>
            <w:rFonts w:eastAsia="Times New Roman"/>
            <w:szCs w:val="24"/>
            <w:lang w:eastAsia="en-US"/>
          </w:rPr>
          <w:br/>
          <w:t>ΠΑΝΑΓΙΩΤΟΠΟΥΛΟΣ Ν. , σελ.</w:t>
        </w:r>
        <w:r w:rsidRPr="007F616C">
          <w:rPr>
            <w:rFonts w:eastAsia="Times New Roman"/>
            <w:szCs w:val="24"/>
            <w:lang w:eastAsia="en-US"/>
          </w:rPr>
          <w:br/>
          <w:t>ΠΑΝΑΓΟΥΛΗΣ Ε. , σελ.</w:t>
        </w:r>
        <w:r w:rsidRPr="007F616C">
          <w:rPr>
            <w:rFonts w:eastAsia="Times New Roman"/>
            <w:szCs w:val="24"/>
            <w:lang w:eastAsia="en-US"/>
          </w:rPr>
          <w:br/>
          <w:t>ΠΑΠΑΔΟΠΟΥΛΟΣ Α. , σελ.</w:t>
        </w:r>
        <w:r w:rsidRPr="007F616C">
          <w:rPr>
            <w:rFonts w:eastAsia="Times New Roman"/>
            <w:szCs w:val="24"/>
            <w:lang w:eastAsia="en-US"/>
          </w:rPr>
          <w:br/>
          <w:t>ΠΑΠΑΘΕΟΔΩΡΟΥ Θ. , σελ.</w:t>
        </w:r>
        <w:r w:rsidRPr="007F616C">
          <w:rPr>
            <w:rFonts w:eastAsia="Times New Roman"/>
            <w:szCs w:val="24"/>
            <w:lang w:eastAsia="en-US"/>
          </w:rPr>
          <w:br/>
          <w:t>ΠΑΠΑΧΡΙΣΤΟΠΟΥΛΟΣ Α. , σελ.</w:t>
        </w:r>
        <w:r w:rsidRPr="007F616C">
          <w:rPr>
            <w:rFonts w:eastAsia="Times New Roman"/>
            <w:szCs w:val="24"/>
            <w:lang w:eastAsia="en-US"/>
          </w:rPr>
          <w:br/>
          <w:t>ΠΑΠΠΑΣ Ν. , σελ.</w:t>
        </w:r>
        <w:r w:rsidRPr="007F616C">
          <w:rPr>
            <w:rFonts w:eastAsia="Times New Roman"/>
            <w:szCs w:val="24"/>
            <w:lang w:eastAsia="en-US"/>
          </w:rPr>
          <w:br/>
          <w:t>ΠΑΡΑΣΚΕΥΟΠΟΥΛΟΣ Ν. , σελ.</w:t>
        </w:r>
        <w:r w:rsidRPr="007F616C">
          <w:rPr>
            <w:rFonts w:eastAsia="Times New Roman"/>
            <w:szCs w:val="24"/>
            <w:lang w:eastAsia="en-US"/>
          </w:rPr>
          <w:br/>
          <w:t>ΠΑΦΙΛΗΣ Α. , σελ.</w:t>
        </w:r>
        <w:r w:rsidRPr="007F616C">
          <w:rPr>
            <w:rFonts w:eastAsia="Times New Roman"/>
            <w:szCs w:val="24"/>
            <w:lang w:eastAsia="en-US"/>
          </w:rPr>
          <w:br/>
          <w:t>ΣΑΡΙΔΗΣ Ι. , σελ.</w:t>
        </w:r>
        <w:r w:rsidRPr="007F616C">
          <w:rPr>
            <w:rFonts w:eastAsia="Times New Roman"/>
            <w:szCs w:val="24"/>
            <w:lang w:eastAsia="en-US"/>
          </w:rPr>
          <w:br/>
          <w:t>ΣΤΑΘΑΚΗΣ Γ. , σελ.</w:t>
        </w:r>
        <w:r w:rsidRPr="007F616C">
          <w:rPr>
            <w:rFonts w:eastAsia="Times New Roman"/>
            <w:szCs w:val="24"/>
            <w:lang w:eastAsia="en-US"/>
          </w:rPr>
          <w:br/>
          <w:t>ΤΖΑΚΡΗ Θ. , σελ.</w:t>
        </w:r>
        <w:r w:rsidRPr="007F616C">
          <w:rPr>
            <w:rFonts w:eastAsia="Times New Roman"/>
            <w:szCs w:val="24"/>
            <w:lang w:eastAsia="en-US"/>
          </w:rPr>
          <w:br/>
          <w:t>ΤΡΙΑΝΤΑΦΥΛΛΟΥ Μ. , σελ.</w:t>
        </w:r>
        <w:r w:rsidRPr="007F616C">
          <w:rPr>
            <w:rFonts w:eastAsia="Times New Roman"/>
            <w:szCs w:val="24"/>
            <w:lang w:eastAsia="en-US"/>
          </w:rPr>
          <w:br/>
          <w:t>ΤΣΑΚΑΛΩΤΟΣ Ε. , σελ.</w:t>
        </w:r>
        <w:r w:rsidRPr="007F616C">
          <w:rPr>
            <w:rFonts w:eastAsia="Times New Roman"/>
            <w:szCs w:val="24"/>
            <w:lang w:eastAsia="en-US"/>
          </w:rPr>
          <w:br/>
          <w:t>ΤΣΙΑΡΑΣ Κ. , σελ.</w:t>
        </w:r>
        <w:r w:rsidRPr="007F616C">
          <w:rPr>
            <w:rFonts w:eastAsia="Times New Roman"/>
            <w:szCs w:val="24"/>
            <w:lang w:eastAsia="en-US"/>
          </w:rPr>
          <w:br/>
          <w:t>ΤΣΙΠΡΑΣ Α. , σελ.</w:t>
        </w:r>
        <w:r w:rsidRPr="007F616C">
          <w:rPr>
            <w:rFonts w:eastAsia="Times New Roman"/>
            <w:szCs w:val="24"/>
            <w:lang w:eastAsia="en-US"/>
          </w:rPr>
          <w:br/>
          <w:t>ΦΩΤΙΟΥ Θ. , σελ.</w:t>
        </w:r>
        <w:r w:rsidRPr="007F616C">
          <w:rPr>
            <w:rFonts w:eastAsia="Times New Roman"/>
            <w:szCs w:val="24"/>
            <w:lang w:eastAsia="en-US"/>
          </w:rPr>
          <w:br/>
          <w:t>ΧΑΡΙΤΣΗΣ Α. , σελ.</w:t>
        </w:r>
        <w:r w:rsidRPr="007F616C">
          <w:rPr>
            <w:rFonts w:eastAsia="Times New Roman"/>
            <w:szCs w:val="24"/>
            <w:lang w:eastAsia="en-US"/>
          </w:rPr>
          <w:br/>
        </w:r>
      </w:ins>
    </w:p>
    <w:p w14:paraId="2F4C78F6" w14:textId="5276502E" w:rsidR="007F616C" w:rsidRDefault="007F616C" w:rsidP="007F616C">
      <w:pPr>
        <w:spacing w:line="600" w:lineRule="auto"/>
        <w:ind w:firstLine="720"/>
        <w:jc w:val="center"/>
        <w:rPr>
          <w:ins w:id="38" w:author="Φλούδα Χριστίνα" w:date="2018-01-22T11:01:00Z"/>
          <w:rFonts w:eastAsia="Times New Roman"/>
          <w:szCs w:val="24"/>
        </w:rPr>
      </w:pPr>
      <w:ins w:id="39" w:author="Φλούδα Χριστίνα" w:date="2018-01-22T11:01:00Z">
        <w:r w:rsidRPr="007F616C">
          <w:rPr>
            <w:rFonts w:eastAsia="Times New Roman"/>
            <w:szCs w:val="24"/>
            <w:lang w:eastAsia="en-US"/>
          </w:rPr>
          <w:t>ΠΑΡΕΜΒΑΣΕΙΣ:</w:t>
        </w:r>
        <w:r w:rsidRPr="007F616C">
          <w:rPr>
            <w:rFonts w:eastAsia="Times New Roman"/>
            <w:szCs w:val="24"/>
            <w:lang w:eastAsia="en-US"/>
          </w:rPr>
          <w:br/>
          <w:t>ΔΑΒΑΚΗΣ Α. , σελ.</w:t>
        </w:r>
        <w:r w:rsidRPr="007F616C">
          <w:rPr>
            <w:rFonts w:eastAsia="Times New Roman"/>
            <w:szCs w:val="24"/>
            <w:lang w:eastAsia="en-US"/>
          </w:rPr>
          <w:br/>
          <w:t>ΚΑΪΣΑΣ Γ. , σελ.</w:t>
        </w:r>
        <w:r w:rsidRPr="007F616C">
          <w:rPr>
            <w:rFonts w:eastAsia="Times New Roman"/>
            <w:szCs w:val="24"/>
            <w:lang w:eastAsia="en-US"/>
          </w:rPr>
          <w:br/>
          <w:t>ΚΑΤΣΩΤΗΣ Χ. , σελ.</w:t>
        </w:r>
        <w:r w:rsidRPr="007F616C">
          <w:rPr>
            <w:rFonts w:eastAsia="Times New Roman"/>
            <w:szCs w:val="24"/>
            <w:lang w:eastAsia="en-US"/>
          </w:rPr>
          <w:br/>
          <w:t>ΚΙΚΙΛΙΑΣ Β. , σελ.</w:t>
        </w:r>
        <w:r w:rsidRPr="007F616C">
          <w:rPr>
            <w:rFonts w:eastAsia="Times New Roman"/>
            <w:szCs w:val="24"/>
            <w:lang w:eastAsia="en-US"/>
          </w:rPr>
          <w:br/>
          <w:t>ΚΟΖΟΜΠΟΛΗ - ΑΜΑΝΑΤΙΔΗ Π. , σελ.</w:t>
        </w:r>
        <w:r w:rsidRPr="007F616C">
          <w:rPr>
            <w:rFonts w:eastAsia="Times New Roman"/>
            <w:szCs w:val="24"/>
            <w:lang w:eastAsia="en-US"/>
          </w:rPr>
          <w:br/>
          <w:t>ΜΗΤΑΦΙΔΗΣ Τ. , σελ.</w:t>
        </w:r>
        <w:r w:rsidRPr="007F616C">
          <w:rPr>
            <w:rFonts w:eastAsia="Times New Roman"/>
            <w:szCs w:val="24"/>
            <w:lang w:eastAsia="en-US"/>
          </w:rPr>
          <w:br/>
          <w:t>ΜΠΟΥΡΑΣ Α. , σελ.</w:t>
        </w:r>
        <w:r w:rsidRPr="007F616C">
          <w:rPr>
            <w:rFonts w:eastAsia="Times New Roman"/>
            <w:szCs w:val="24"/>
            <w:lang w:eastAsia="en-US"/>
          </w:rPr>
          <w:br/>
          <w:t>ΤΡΑΓΑΚΗΣ Ι. , σελ.</w:t>
        </w:r>
        <w:r w:rsidRPr="007F616C">
          <w:rPr>
            <w:rFonts w:eastAsia="Times New Roman"/>
            <w:szCs w:val="24"/>
            <w:lang w:eastAsia="en-US"/>
          </w:rPr>
          <w:br/>
          <w:t>ΧΑΤΖΗΔΑΚΗΣ Κ. , σελ.</w:t>
        </w:r>
        <w:r w:rsidRPr="007F616C">
          <w:rPr>
            <w:rFonts w:eastAsia="Times New Roman"/>
            <w:szCs w:val="24"/>
            <w:lang w:eastAsia="en-US"/>
          </w:rPr>
          <w:br/>
        </w:r>
      </w:ins>
    </w:p>
    <w:p w14:paraId="35095F97" w14:textId="77777777" w:rsidR="00A42BF5" w:rsidRDefault="007F616C">
      <w:pPr>
        <w:spacing w:line="600" w:lineRule="auto"/>
        <w:ind w:firstLine="720"/>
        <w:jc w:val="center"/>
        <w:rPr>
          <w:rFonts w:eastAsia="Times New Roman"/>
          <w:szCs w:val="24"/>
        </w:rPr>
      </w:pPr>
      <w:r>
        <w:rPr>
          <w:rFonts w:eastAsia="Times New Roman"/>
          <w:szCs w:val="24"/>
        </w:rPr>
        <w:t>ΠΡΑΚΤΙΚΑ ΒΟΥΛΗΣ</w:t>
      </w:r>
    </w:p>
    <w:p w14:paraId="35095F98" w14:textId="77777777" w:rsidR="00A42BF5" w:rsidRDefault="007F616C">
      <w:pPr>
        <w:spacing w:line="600" w:lineRule="auto"/>
        <w:ind w:firstLine="720"/>
        <w:jc w:val="center"/>
        <w:rPr>
          <w:rFonts w:eastAsia="Times New Roman"/>
          <w:szCs w:val="24"/>
        </w:rPr>
      </w:pPr>
      <w:r>
        <w:rPr>
          <w:rFonts w:eastAsia="Times New Roman"/>
          <w:szCs w:val="24"/>
        </w:rPr>
        <w:t xml:space="preserve">ΙΖ΄ ΠΕΡΙΟΔΟΣ </w:t>
      </w:r>
    </w:p>
    <w:p w14:paraId="35095F99" w14:textId="77777777" w:rsidR="00A42BF5" w:rsidRDefault="007F616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5095F9A" w14:textId="77777777" w:rsidR="00A42BF5" w:rsidRDefault="007F616C">
      <w:pPr>
        <w:spacing w:line="600" w:lineRule="auto"/>
        <w:ind w:firstLine="720"/>
        <w:jc w:val="center"/>
        <w:rPr>
          <w:rFonts w:eastAsia="Times New Roman"/>
          <w:szCs w:val="24"/>
        </w:rPr>
      </w:pPr>
      <w:r>
        <w:rPr>
          <w:rFonts w:eastAsia="Times New Roman"/>
          <w:szCs w:val="24"/>
        </w:rPr>
        <w:t>ΣΥΝΟΔΟΣ Γ΄</w:t>
      </w:r>
    </w:p>
    <w:p w14:paraId="35095F9B" w14:textId="77777777" w:rsidR="00A42BF5" w:rsidRDefault="007F616C">
      <w:pPr>
        <w:spacing w:line="600" w:lineRule="auto"/>
        <w:ind w:firstLine="720"/>
        <w:jc w:val="center"/>
        <w:rPr>
          <w:rFonts w:eastAsia="Times New Roman"/>
          <w:szCs w:val="24"/>
        </w:rPr>
      </w:pPr>
      <w:r>
        <w:rPr>
          <w:rFonts w:eastAsia="Times New Roman"/>
          <w:szCs w:val="24"/>
        </w:rPr>
        <w:t>ΣΥΝΕΔΡΙΑΣΗ ΝΣΤ΄</w:t>
      </w:r>
    </w:p>
    <w:p w14:paraId="35095F9C" w14:textId="77777777" w:rsidR="00A42BF5" w:rsidRDefault="007F616C">
      <w:pPr>
        <w:spacing w:line="600" w:lineRule="auto"/>
        <w:ind w:firstLine="720"/>
        <w:jc w:val="center"/>
        <w:rPr>
          <w:rFonts w:eastAsia="Times New Roman"/>
          <w:szCs w:val="24"/>
        </w:rPr>
      </w:pPr>
      <w:r>
        <w:rPr>
          <w:rFonts w:eastAsia="Times New Roman"/>
          <w:szCs w:val="24"/>
        </w:rPr>
        <w:t>Δευτέρα 15 Ιανουαρίου 2018</w:t>
      </w:r>
    </w:p>
    <w:p w14:paraId="35095F9D" w14:textId="77777777" w:rsidR="00A42BF5" w:rsidRDefault="007F616C">
      <w:pPr>
        <w:spacing w:line="600" w:lineRule="auto"/>
        <w:ind w:firstLine="720"/>
        <w:jc w:val="both"/>
        <w:rPr>
          <w:rFonts w:eastAsia="Times New Roman"/>
          <w:szCs w:val="24"/>
        </w:rPr>
      </w:pPr>
      <w:r>
        <w:rPr>
          <w:rFonts w:eastAsia="Times New Roman"/>
          <w:szCs w:val="24"/>
        </w:rPr>
        <w:t>Αθήνα, σήμερα στις 15 Ιανουαρίου 2018, ημέρα Δευτέρα και ώρα 10.06΄</w:t>
      </w:r>
      <w:r w:rsidRPr="00141C08">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7933E8">
        <w:rPr>
          <w:rFonts w:eastAsia="Times New Roman"/>
          <w:b/>
          <w:szCs w:val="24"/>
        </w:rPr>
        <w:t>ΣΠΥΡΙΔΩΝΟΣ ΛΥΚΟΥΔΗ</w:t>
      </w:r>
      <w:r>
        <w:rPr>
          <w:rFonts w:eastAsia="Times New Roman"/>
          <w:szCs w:val="24"/>
        </w:rPr>
        <w:t xml:space="preserve">. </w:t>
      </w:r>
    </w:p>
    <w:p w14:paraId="35095F9E" w14:textId="77777777" w:rsidR="00A42BF5" w:rsidRDefault="007F616C">
      <w:pPr>
        <w:spacing w:line="600" w:lineRule="auto"/>
        <w:ind w:firstLine="720"/>
        <w:jc w:val="both"/>
        <w:rPr>
          <w:rFonts w:eastAsia="Times New Roman"/>
          <w:szCs w:val="24"/>
        </w:rPr>
      </w:pPr>
      <w:r>
        <w:rPr>
          <w:rFonts w:eastAsia="Times New Roman"/>
          <w:b/>
          <w:bCs/>
          <w:szCs w:val="24"/>
        </w:rPr>
        <w:lastRenderedPageBreak/>
        <w:t xml:space="preserve">ΠΡΟΕΔΡΕΥΩΝ (Σπυρίδων Λυκούδης): </w:t>
      </w:r>
      <w:r>
        <w:rPr>
          <w:rFonts w:eastAsia="Times New Roman"/>
          <w:szCs w:val="24"/>
        </w:rPr>
        <w:t>Κυρίες και κύριοι συνάδελφοι, αρχίζει η συνεδρίαση.</w:t>
      </w:r>
    </w:p>
    <w:p w14:paraId="35095F9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Εισερχόμα</w:t>
      </w:r>
      <w:r>
        <w:rPr>
          <w:rFonts w:eastAsia="Times New Roman" w:cs="Times New Roman"/>
          <w:szCs w:val="24"/>
        </w:rPr>
        <w:t>στε στην ημερήσια διάταξη της</w:t>
      </w:r>
    </w:p>
    <w:p w14:paraId="35095FA0" w14:textId="77777777" w:rsidR="00A42BF5" w:rsidRDefault="007F616C">
      <w:pPr>
        <w:keepNext/>
        <w:spacing w:line="600" w:lineRule="auto"/>
        <w:ind w:firstLine="720"/>
        <w:jc w:val="center"/>
        <w:outlineLvl w:val="0"/>
        <w:rPr>
          <w:rFonts w:eastAsia="Times New Roman" w:cs="Times New Roman"/>
          <w:b/>
          <w:bCs/>
          <w:szCs w:val="24"/>
        </w:rPr>
      </w:pPr>
      <w:r>
        <w:rPr>
          <w:rFonts w:eastAsia="Times New Roman" w:cs="Times New Roman"/>
          <w:b/>
          <w:bCs/>
          <w:szCs w:val="24"/>
        </w:rPr>
        <w:t>ΝΟΜΟΘΕΤΙΚΗΣ ΕΡΓΑΣΙΑΣ</w:t>
      </w:r>
    </w:p>
    <w:p w14:paraId="35095FA1" w14:textId="77777777" w:rsidR="00A42BF5" w:rsidRDefault="007F616C">
      <w:pPr>
        <w:spacing w:line="600" w:lineRule="auto"/>
        <w:ind w:firstLine="720"/>
        <w:jc w:val="both"/>
        <w:rPr>
          <w:rFonts w:eastAsia="Times New Roman"/>
          <w:szCs w:val="24"/>
        </w:rPr>
      </w:pPr>
      <w:r>
        <w:rPr>
          <w:rFonts w:eastAsia="Times New Roman"/>
          <w:szCs w:val="24"/>
        </w:rPr>
        <w:t xml:space="preserve">Συνέχιση της συζήτησης και ψήφιση επί της αρχής, των άρθρων και </w:t>
      </w:r>
      <w:r>
        <w:rPr>
          <w:rFonts w:eastAsia="Times New Roman"/>
          <w:szCs w:val="24"/>
        </w:rPr>
        <w:t>του συνόλου</w:t>
      </w:r>
      <w:r>
        <w:rPr>
          <w:rFonts w:eastAsia="Times New Roman"/>
          <w:szCs w:val="24"/>
        </w:rPr>
        <w:t xml:space="preserve"> του σχεδίου νόμου του Υπουργείου Οικονομικών</w:t>
      </w:r>
      <w:r>
        <w:rPr>
          <w:rFonts w:eastAsia="Times New Roman"/>
          <w:szCs w:val="24"/>
        </w:rPr>
        <w:t>:</w:t>
      </w:r>
      <w:r>
        <w:rPr>
          <w:rFonts w:eastAsia="Times New Roman"/>
          <w:szCs w:val="24"/>
        </w:rPr>
        <w:t xml:space="preserve"> «Ρυθμίσεις για την εφαρμογή των διαρθρωτικών μεταρρυθμίσεων του Προγράμματος Οικονο</w:t>
      </w:r>
      <w:r>
        <w:rPr>
          <w:rFonts w:eastAsia="Times New Roman"/>
          <w:szCs w:val="24"/>
        </w:rPr>
        <w:t>μικής Προσαρμογής και άλλες διατάξεις».</w:t>
      </w:r>
    </w:p>
    <w:p w14:paraId="35095FA2" w14:textId="77777777" w:rsidR="00A42BF5" w:rsidRDefault="007F616C">
      <w:pPr>
        <w:spacing w:line="600" w:lineRule="auto"/>
        <w:ind w:firstLine="720"/>
        <w:jc w:val="both"/>
        <w:rPr>
          <w:rFonts w:eastAsia="Times New Roman"/>
          <w:szCs w:val="24"/>
        </w:rPr>
      </w:pPr>
      <w:r>
        <w:rPr>
          <w:rFonts w:eastAsia="Times New Roman"/>
          <w:szCs w:val="24"/>
        </w:rPr>
        <w:t xml:space="preserve">Κυρίες και κύριοι συνάδελφοι, να κάνουμε μία συνεννόηση. Μετά και από συνεννόηση με τον Πρόεδρο της Βουλής, τον συνάδελφο κ. </w:t>
      </w:r>
      <w:proofErr w:type="spellStart"/>
      <w:r>
        <w:rPr>
          <w:rFonts w:eastAsia="Times New Roman"/>
          <w:szCs w:val="24"/>
        </w:rPr>
        <w:t>Βούτση</w:t>
      </w:r>
      <w:proofErr w:type="spellEnd"/>
      <w:r>
        <w:rPr>
          <w:rFonts w:eastAsia="Times New Roman"/>
          <w:szCs w:val="24"/>
        </w:rPr>
        <w:t>, και επειδή έχουν αλλάξει λίγο τα προγράμματα των ομιλιών των Αρχηγών -ο Πρωθυπουργό</w:t>
      </w:r>
      <w:r>
        <w:rPr>
          <w:rFonts w:eastAsia="Times New Roman"/>
          <w:szCs w:val="24"/>
        </w:rPr>
        <w:t>ς θα μιλήσει στις 14.30</w:t>
      </w:r>
      <w:r>
        <w:rPr>
          <w:rFonts w:eastAsia="Times New Roman"/>
          <w:szCs w:val="24"/>
        </w:rPr>
        <w:t>΄</w:t>
      </w:r>
      <w:r>
        <w:rPr>
          <w:rFonts w:eastAsia="Times New Roman"/>
          <w:szCs w:val="24"/>
        </w:rPr>
        <w:t xml:space="preserve"> </w:t>
      </w:r>
      <w:r>
        <w:rPr>
          <w:rFonts w:eastAsia="Times New Roman"/>
          <w:szCs w:val="24"/>
        </w:rPr>
        <w:lastRenderedPageBreak/>
        <w:t xml:space="preserve">η ώρα- και πρέπει να διευκολυνθούμε όλοι, θα τηρηθεί με αυστηρό τρόπο το </w:t>
      </w:r>
      <w:proofErr w:type="spellStart"/>
      <w:r>
        <w:rPr>
          <w:rFonts w:eastAsia="Times New Roman"/>
          <w:szCs w:val="24"/>
        </w:rPr>
        <w:t>επτάλεπτο</w:t>
      </w:r>
      <w:proofErr w:type="spellEnd"/>
      <w:r>
        <w:rPr>
          <w:rFonts w:eastAsia="Times New Roman"/>
          <w:szCs w:val="24"/>
        </w:rPr>
        <w:t>. Έκανα ειδική συνεννόηση με τον Πρόεδρο της Βουλής. Παρακαλώ να το ακούσετε με προσοχή αυτό. Ήταν να πάει ο χρόνος ομιλίας από τα επτά λεπτά στα πέν</w:t>
      </w:r>
      <w:r>
        <w:rPr>
          <w:rFonts w:eastAsia="Times New Roman"/>
          <w:szCs w:val="24"/>
        </w:rPr>
        <w:t xml:space="preserve">τε, είπαμε να μην πάει, αλλά να είναι αυστηρό το </w:t>
      </w:r>
      <w:proofErr w:type="spellStart"/>
      <w:r>
        <w:rPr>
          <w:rFonts w:eastAsia="Times New Roman"/>
          <w:szCs w:val="24"/>
        </w:rPr>
        <w:t>επτάλεπτο</w:t>
      </w:r>
      <w:proofErr w:type="spellEnd"/>
      <w:r>
        <w:rPr>
          <w:rFonts w:eastAsia="Times New Roman"/>
          <w:szCs w:val="24"/>
        </w:rPr>
        <w:t xml:space="preserve">. </w:t>
      </w:r>
    </w:p>
    <w:p w14:paraId="35095FA3" w14:textId="77777777" w:rsidR="00A42BF5" w:rsidRDefault="007F616C">
      <w:pPr>
        <w:spacing w:line="600" w:lineRule="auto"/>
        <w:ind w:firstLine="720"/>
        <w:jc w:val="both"/>
        <w:rPr>
          <w:rFonts w:eastAsia="Times New Roman"/>
          <w:szCs w:val="24"/>
        </w:rPr>
      </w:pPr>
      <w:r>
        <w:rPr>
          <w:rFonts w:eastAsia="Times New Roman"/>
          <w:szCs w:val="24"/>
        </w:rPr>
        <w:t xml:space="preserve">Ευχαριστώ πολύ. </w:t>
      </w:r>
    </w:p>
    <w:p w14:paraId="35095FA4" w14:textId="77777777" w:rsidR="00A42BF5" w:rsidRDefault="007F616C">
      <w:pPr>
        <w:spacing w:line="600" w:lineRule="auto"/>
        <w:ind w:firstLine="720"/>
        <w:jc w:val="both"/>
        <w:rPr>
          <w:rFonts w:eastAsia="Times New Roman"/>
          <w:szCs w:val="24"/>
        </w:rPr>
      </w:pPr>
      <w:r>
        <w:rPr>
          <w:rFonts w:eastAsia="Times New Roman"/>
          <w:szCs w:val="24"/>
        </w:rPr>
        <w:t xml:space="preserve">Τον λόγο έχει ο συνάδελφος κ. Γεώργιος Γεωργαντάς από τη Νέα Δημοκρατία. </w:t>
      </w:r>
    </w:p>
    <w:p w14:paraId="35095FA5" w14:textId="77777777" w:rsidR="00A42BF5" w:rsidRDefault="007F616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Ευχαριστώ, κύριε Πρόεδρε. </w:t>
      </w:r>
    </w:p>
    <w:p w14:paraId="35095FA6" w14:textId="77777777" w:rsidR="00A42BF5" w:rsidRDefault="007F616C">
      <w:pPr>
        <w:spacing w:line="600" w:lineRule="auto"/>
        <w:ind w:firstLine="720"/>
        <w:jc w:val="both"/>
        <w:rPr>
          <w:rFonts w:eastAsia="Times New Roman"/>
          <w:szCs w:val="24"/>
        </w:rPr>
      </w:pPr>
      <w:r>
        <w:rPr>
          <w:rFonts w:eastAsia="Times New Roman"/>
          <w:szCs w:val="24"/>
        </w:rPr>
        <w:t xml:space="preserve">Καλημέρα, κύριοι συνάδελφοι. </w:t>
      </w:r>
    </w:p>
    <w:p w14:paraId="35095FA7" w14:textId="77777777" w:rsidR="00A42BF5" w:rsidRDefault="007F616C">
      <w:pPr>
        <w:spacing w:line="600" w:lineRule="auto"/>
        <w:ind w:firstLine="720"/>
        <w:jc w:val="both"/>
        <w:rPr>
          <w:rFonts w:eastAsia="Times New Roman"/>
          <w:szCs w:val="24"/>
        </w:rPr>
      </w:pPr>
      <w:r>
        <w:rPr>
          <w:rFonts w:eastAsia="Times New Roman"/>
          <w:szCs w:val="24"/>
          <w:lang w:val="en-US"/>
        </w:rPr>
        <w:t>E</w:t>
      </w:r>
      <w:proofErr w:type="spellStart"/>
      <w:r>
        <w:rPr>
          <w:rFonts w:eastAsia="Times New Roman"/>
          <w:szCs w:val="24"/>
        </w:rPr>
        <w:t>ίναι</w:t>
      </w:r>
      <w:proofErr w:type="spellEnd"/>
      <w:r>
        <w:rPr>
          <w:rFonts w:eastAsia="Times New Roman"/>
          <w:szCs w:val="24"/>
        </w:rPr>
        <w:t xml:space="preserve"> λογικό με την έναρξη</w:t>
      </w:r>
      <w:r>
        <w:rPr>
          <w:rFonts w:eastAsia="Times New Roman"/>
          <w:szCs w:val="24"/>
        </w:rPr>
        <w:t xml:space="preserve"> της συνεδρίασης να υπάρχει μια παγωμάρα στην Αίθουσα, αλλά νομίζω ότι υπάρχει και μια παγωμάρα στον ελληνικό λαό σε σχέση με τις διατάξεις που σήμερα θα </w:t>
      </w:r>
      <w:r>
        <w:rPr>
          <w:rFonts w:eastAsia="Times New Roman"/>
          <w:szCs w:val="24"/>
        </w:rPr>
        <w:lastRenderedPageBreak/>
        <w:t>κληθεί η Πλειοψηφία να ψηφίσει. Είναι διατάξεις σε συνέχεια βεβαίως προηγούμενων παρεμβάσεων της Κυβέρ</w:t>
      </w:r>
      <w:r>
        <w:rPr>
          <w:rFonts w:eastAsia="Times New Roman"/>
          <w:szCs w:val="24"/>
        </w:rPr>
        <w:t xml:space="preserve">νησης, οι οποίες όμως δίνουν ένα τελειωτικό χτύπημα σε συγκεκριμένες κοινωνικές ομάδες και συγχρόνως δημιουργούν τις προϋποθέσεις για ακόμα δυσκολότερες μέρες σε πολλά επίπεδα. </w:t>
      </w:r>
    </w:p>
    <w:p w14:paraId="35095FA8" w14:textId="77777777" w:rsidR="00A42BF5" w:rsidRDefault="007F616C">
      <w:pPr>
        <w:spacing w:line="600" w:lineRule="auto"/>
        <w:ind w:firstLine="720"/>
        <w:jc w:val="both"/>
        <w:rPr>
          <w:rFonts w:eastAsia="Times New Roman"/>
          <w:szCs w:val="24"/>
        </w:rPr>
      </w:pPr>
      <w:r>
        <w:rPr>
          <w:rFonts w:eastAsia="Times New Roman"/>
          <w:szCs w:val="24"/>
        </w:rPr>
        <w:t>Θα αναφερθώ σε μερικά από τα ζητήματα τα οποία θίγονται με το πολυνομοσχέδιο κ</w:t>
      </w:r>
      <w:r>
        <w:rPr>
          <w:rFonts w:eastAsia="Times New Roman"/>
          <w:szCs w:val="24"/>
        </w:rPr>
        <w:t>αι στα οποία περιορίστηκε και το ενδιαφέρον των περισσότερων συναδέλφων, άσχετα από το γεγονός ότι υπάρχουν πάρα πολλές διατάξεις οι οποίες θα έπρεπε να προσεχθούν και να αξιολογηθούν. Δυστυχώς, όμως, δεν υπήρξε αυτή η δυνατότητα από κανέναν από τους συναδ</w:t>
      </w:r>
      <w:r>
        <w:rPr>
          <w:rFonts w:eastAsia="Times New Roman"/>
          <w:szCs w:val="24"/>
        </w:rPr>
        <w:t xml:space="preserve">έλφους. </w:t>
      </w:r>
    </w:p>
    <w:p w14:paraId="35095FA9" w14:textId="77777777" w:rsidR="00A42BF5" w:rsidRDefault="007F616C">
      <w:pPr>
        <w:spacing w:line="600" w:lineRule="auto"/>
        <w:ind w:firstLine="720"/>
        <w:jc w:val="both"/>
        <w:rPr>
          <w:rFonts w:eastAsia="Times New Roman"/>
          <w:szCs w:val="24"/>
        </w:rPr>
      </w:pPr>
      <w:r>
        <w:rPr>
          <w:rFonts w:eastAsia="Times New Roman"/>
          <w:szCs w:val="24"/>
        </w:rPr>
        <w:t xml:space="preserve">Ένα θέμα το οποίο απασχόλησε είναι σε σχέση με το επίδομα στις </w:t>
      </w:r>
      <w:proofErr w:type="spellStart"/>
      <w:r>
        <w:rPr>
          <w:rFonts w:eastAsia="Times New Roman"/>
          <w:szCs w:val="24"/>
        </w:rPr>
        <w:t>τρίτεκνες</w:t>
      </w:r>
      <w:proofErr w:type="spellEnd"/>
      <w:r>
        <w:rPr>
          <w:rFonts w:eastAsia="Times New Roman"/>
          <w:szCs w:val="24"/>
        </w:rPr>
        <w:t xml:space="preserve"> και πολύτεκνες οικογένειες, για το οποίο πολύς λόγος </w:t>
      </w:r>
      <w:r>
        <w:rPr>
          <w:rFonts w:eastAsia="Times New Roman"/>
          <w:szCs w:val="24"/>
        </w:rPr>
        <w:lastRenderedPageBreak/>
        <w:t>έγινε. Θα σας το πω πάρα πολύ απλά, κύριοι συνάδελφοι. Δεν πρέπει να κοπεί κανένα επίδομα, όπως κι αν θέλετε να το βαφτίσ</w:t>
      </w:r>
      <w:r>
        <w:rPr>
          <w:rFonts w:eastAsia="Times New Roman"/>
          <w:szCs w:val="24"/>
        </w:rPr>
        <w:t xml:space="preserve">ετε και να το χαρακτηρίσετε, σε </w:t>
      </w:r>
      <w:proofErr w:type="spellStart"/>
      <w:r>
        <w:rPr>
          <w:rFonts w:eastAsia="Times New Roman"/>
          <w:szCs w:val="24"/>
        </w:rPr>
        <w:t>τρίτεκνες</w:t>
      </w:r>
      <w:proofErr w:type="spellEnd"/>
      <w:r>
        <w:rPr>
          <w:rFonts w:eastAsia="Times New Roman"/>
          <w:szCs w:val="24"/>
        </w:rPr>
        <w:t xml:space="preserve"> και πολύτεκνες οικογένειες. </w:t>
      </w:r>
    </w:p>
    <w:p w14:paraId="35095FAA" w14:textId="77777777" w:rsidR="00A42BF5" w:rsidRDefault="007F616C">
      <w:pPr>
        <w:spacing w:line="600" w:lineRule="auto"/>
        <w:ind w:firstLine="720"/>
        <w:jc w:val="both"/>
        <w:rPr>
          <w:rFonts w:eastAsia="Times New Roman"/>
          <w:szCs w:val="24"/>
        </w:rPr>
      </w:pPr>
      <w:r>
        <w:rPr>
          <w:rFonts w:eastAsia="Times New Roman"/>
          <w:szCs w:val="24"/>
        </w:rPr>
        <w:t xml:space="preserve">Καλώς γίνεται και ενισχύετε και το πρώτο και το δεύτερο παιδί. Όλη η ελληνική κοινωνία, όμως, αλλά και το Κοινοβούλιο ξέρει πολύ καλά ότι το συγκεκριμένο επίδομα αποτελούσε ένα κίνητρο </w:t>
      </w:r>
      <w:r>
        <w:rPr>
          <w:rFonts w:eastAsia="Times New Roman"/>
          <w:szCs w:val="24"/>
        </w:rPr>
        <w:t xml:space="preserve">όχι για την επίλυση του δημογραφικού προβλήματος της χώρας, -μακάρι να αρκούσε αυτό για την επίλυση- αλλά ήταν ένα μέτρο το οποίο βοηθούσε, πράγματι, προς αυτή την κατεύθυνση. </w:t>
      </w:r>
    </w:p>
    <w:p w14:paraId="35095FAB" w14:textId="77777777" w:rsidR="00A42BF5" w:rsidRDefault="007F616C">
      <w:pPr>
        <w:spacing w:line="600" w:lineRule="auto"/>
        <w:ind w:firstLine="720"/>
        <w:jc w:val="both"/>
        <w:rPr>
          <w:rFonts w:eastAsia="Times New Roman"/>
          <w:szCs w:val="24"/>
        </w:rPr>
      </w:pPr>
      <w:r>
        <w:rPr>
          <w:rFonts w:eastAsia="Times New Roman"/>
          <w:szCs w:val="24"/>
        </w:rPr>
        <w:t xml:space="preserve">Ξέρουμε πολύ καλά όλοι ότι αυτό αποτελεί ένα πολύ μεγάλο ζήτημα για τη χώρα και δεν μπορούμε εμείς να κλείνουμε τα μάτια μας σε αυτό. Δεν μπορεί να υπάρχει αρμόδια </w:t>
      </w:r>
      <w:r>
        <w:rPr>
          <w:rFonts w:eastAsia="Times New Roman"/>
          <w:szCs w:val="24"/>
        </w:rPr>
        <w:t>ε</w:t>
      </w:r>
      <w:r>
        <w:rPr>
          <w:rFonts w:eastAsia="Times New Roman"/>
          <w:szCs w:val="24"/>
        </w:rPr>
        <w:t xml:space="preserve">πιτροπή της Βουλής η οποία να ασχολείται με το δημογραφικό πρόβλημα σε μία αίθουσα </w:t>
      </w:r>
      <w:r>
        <w:rPr>
          <w:rFonts w:eastAsia="Times New Roman"/>
          <w:szCs w:val="24"/>
        </w:rPr>
        <w:lastRenderedPageBreak/>
        <w:t>δίπλα απ</w:t>
      </w:r>
      <w:r>
        <w:rPr>
          <w:rFonts w:eastAsia="Times New Roman"/>
          <w:szCs w:val="24"/>
        </w:rPr>
        <w:t xml:space="preserve">ό εδώ και στην Ολομέλεια να έρχονται μέτρα με τα οποία περιορίζεται η ενίσχυση αυτών των οικογενειών.  </w:t>
      </w:r>
    </w:p>
    <w:p w14:paraId="35095FA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Κατάγομαι από ένα </w:t>
      </w:r>
      <w:r>
        <w:rPr>
          <w:rFonts w:eastAsia="Times New Roman" w:cs="Times New Roman"/>
          <w:szCs w:val="24"/>
        </w:rPr>
        <w:t>ν</w:t>
      </w:r>
      <w:r>
        <w:rPr>
          <w:rFonts w:eastAsia="Times New Roman" w:cs="Times New Roman"/>
          <w:szCs w:val="24"/>
        </w:rPr>
        <w:t>ομό που έχει το δεύτερο χειρότερο ποσοστό, τη χειρότερη αναλογία στην Ελλάδα σε γεννήσεις και θανάτους. Είναι ο Νομός Κιλκίς. Αποτελο</w:t>
      </w:r>
      <w:r>
        <w:rPr>
          <w:rFonts w:eastAsia="Times New Roman" w:cs="Times New Roman"/>
          <w:szCs w:val="24"/>
        </w:rPr>
        <w:t>ύσε αυτή η παροχή, αυτά τα 500 ευρώ που δίνονταν στις πολύτεκνες οικογένειες για κάθε παιδί, ένα ουσιαστικό βοήθημα στο οποίο δεν θα δώσω κανένα κοινωνικό πρόσημο. Θα πω, όμως, ότι ήταν ένα ουσιαστικό βοήθημα. Νομίζω ότι κάνετε ένα μεγάλο λάθος. Δεν ενδιαφ</w:t>
      </w:r>
      <w:r>
        <w:rPr>
          <w:rFonts w:eastAsia="Times New Roman" w:cs="Times New Roman"/>
          <w:szCs w:val="24"/>
        </w:rPr>
        <w:t xml:space="preserve">έρει αυτές τις οικογένειες, αλλά δεν ενδιαφέρει και την ελληνική κοινωνία εάν αυξάνεται ή μειώνεται το σύνολο του επιδόματος. Μας ενδιαφέρει όλους ότι μειώνεται το επίδομα στις </w:t>
      </w:r>
      <w:proofErr w:type="spellStart"/>
      <w:r>
        <w:rPr>
          <w:rFonts w:eastAsia="Times New Roman" w:cs="Times New Roman"/>
          <w:szCs w:val="24"/>
        </w:rPr>
        <w:t>τρίτεκνες</w:t>
      </w:r>
      <w:proofErr w:type="spellEnd"/>
      <w:r>
        <w:rPr>
          <w:rFonts w:eastAsia="Times New Roman" w:cs="Times New Roman"/>
          <w:szCs w:val="24"/>
        </w:rPr>
        <w:t xml:space="preserve"> και πολύτεκνες οικογένειες. </w:t>
      </w:r>
    </w:p>
    <w:p w14:paraId="35095FA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Και δεν πρέπει να το βλέπουμε συγκριτικά</w:t>
      </w:r>
      <w:r>
        <w:rPr>
          <w:rFonts w:eastAsia="Times New Roman" w:cs="Times New Roman"/>
          <w:szCs w:val="24"/>
        </w:rPr>
        <w:t xml:space="preserve"> ότι σε αυτούς που μειώνεται το εισόδημα είναι </w:t>
      </w:r>
      <w:r>
        <w:rPr>
          <w:rFonts w:eastAsia="Times New Roman" w:cs="Times New Roman"/>
          <w:szCs w:val="24"/>
        </w:rPr>
        <w:t>εξήντα χιλιάδες</w:t>
      </w:r>
      <w:r>
        <w:rPr>
          <w:rFonts w:eastAsia="Times New Roman" w:cs="Times New Roman"/>
          <w:szCs w:val="24"/>
        </w:rPr>
        <w:t xml:space="preserve"> οικογένειες, ενώ σε αυτούς που αυξάνεται το εισόδημα είναι </w:t>
      </w:r>
      <w:r>
        <w:rPr>
          <w:rFonts w:eastAsia="Times New Roman" w:cs="Times New Roman"/>
          <w:szCs w:val="24"/>
        </w:rPr>
        <w:t>διακόσιες χιλιάδες</w:t>
      </w:r>
      <w:r>
        <w:rPr>
          <w:rFonts w:eastAsia="Times New Roman" w:cs="Times New Roman"/>
          <w:szCs w:val="24"/>
        </w:rPr>
        <w:t xml:space="preserve"> ή </w:t>
      </w:r>
      <w:r>
        <w:rPr>
          <w:rFonts w:eastAsia="Times New Roman" w:cs="Times New Roman"/>
          <w:szCs w:val="24"/>
        </w:rPr>
        <w:t>τριακόσιες χιλιάδες</w:t>
      </w:r>
      <w:r>
        <w:rPr>
          <w:rFonts w:eastAsia="Times New Roman" w:cs="Times New Roman"/>
          <w:szCs w:val="24"/>
        </w:rPr>
        <w:t xml:space="preserve"> οικογένειες. Το βασικό είναι ένα. Αυτό το επίδομα είναι αναγκαίο και απαραίτητο πέρα από κάθε</w:t>
      </w:r>
      <w:r>
        <w:rPr>
          <w:rFonts w:eastAsia="Times New Roman" w:cs="Times New Roman"/>
          <w:szCs w:val="24"/>
        </w:rPr>
        <w:t xml:space="preserve"> πολιτική τοποθέτηση, να υφίσταται, να υπάρχει, γιατί έχει αξιολογηθεί η χρησιμότητά του και γιατί όσο περνάει ο καιρός είναι ακόμα επιτακτικότερη η ανάγκη να υπάρχει ένα τέτοιο βοήθημα. </w:t>
      </w:r>
    </w:p>
    <w:p w14:paraId="35095FA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Ένα δεύτερο θέμα στο οποίο θα ήθελα να αναφερθώ είναι το περίφημο ζή</w:t>
      </w:r>
      <w:r>
        <w:rPr>
          <w:rFonts w:eastAsia="Times New Roman" w:cs="Times New Roman"/>
          <w:szCs w:val="24"/>
        </w:rPr>
        <w:t xml:space="preserve">τημα με το απεργιακό δικαίωμα. Κύριοι συνάδελφοι, δεν ξέρω εάν έχετε συνειδητοποιήσει τι ακριβώς κάνετε. Καταργείτε ουσιαστικά, απολύτως, το δικαίωμα της απεργίας στις πρωτοβάθμιες οργανώσεις. Και θα καταλάβετε -τουλάχιστον εσείς που θέλετε </w:t>
      </w:r>
      <w:r>
        <w:rPr>
          <w:rFonts w:eastAsia="Times New Roman" w:cs="Times New Roman"/>
          <w:szCs w:val="24"/>
        </w:rPr>
        <w:lastRenderedPageBreak/>
        <w:t xml:space="preserve">να καταλάβετε- </w:t>
      </w:r>
      <w:r>
        <w:rPr>
          <w:rFonts w:eastAsia="Times New Roman" w:cs="Times New Roman"/>
          <w:szCs w:val="24"/>
        </w:rPr>
        <w:t xml:space="preserve">γιατί το καταργείτε. Το καταργείτε γιατί στερείτε τη δυνατότητα να υπάρχει απαρτία. </w:t>
      </w:r>
    </w:p>
    <w:p w14:paraId="35095FA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Εμείς ήμασταν απ’ αυτούς που λέγαμε ότι πράγματι δεν πρέπει μικρές πλειοψηφίες να είναι αυτές οι οποίες θα αποφασίζουν, οι οποίες θα παίρνουν αποφάσεις με συνέπειες για τη</w:t>
      </w:r>
      <w:r>
        <w:rPr>
          <w:rFonts w:eastAsia="Times New Roman" w:cs="Times New Roman"/>
          <w:szCs w:val="24"/>
        </w:rPr>
        <w:t xml:space="preserve"> ζωή των συμπολιτών και να είναι αυτές οι </w:t>
      </w:r>
      <w:proofErr w:type="spellStart"/>
      <w:r>
        <w:rPr>
          <w:rFonts w:eastAsia="Times New Roman" w:cs="Times New Roman"/>
          <w:szCs w:val="24"/>
        </w:rPr>
        <w:t>μειοψηφίες</w:t>
      </w:r>
      <w:proofErr w:type="spellEnd"/>
      <w:r>
        <w:rPr>
          <w:rFonts w:eastAsia="Times New Roman" w:cs="Times New Roman"/>
          <w:b/>
          <w:szCs w:val="24"/>
        </w:rPr>
        <w:t xml:space="preserve"> </w:t>
      </w:r>
      <w:r>
        <w:rPr>
          <w:rFonts w:eastAsia="Times New Roman" w:cs="Times New Roman"/>
          <w:szCs w:val="24"/>
        </w:rPr>
        <w:t>των «εργατοπατέρων» οι οποίες θα καθορίζουν τις τύχες όλων των εργαζομένων. Θέλαμε να υπάρχει ευρύτερη πλειοψηφία, αποδοχή και νομιμοποίηση μια</w:t>
      </w:r>
      <w:r>
        <w:rPr>
          <w:rFonts w:eastAsia="Times New Roman" w:cs="Times New Roman"/>
          <w:szCs w:val="24"/>
        </w:rPr>
        <w:t>ς</w:t>
      </w:r>
      <w:r>
        <w:rPr>
          <w:rFonts w:eastAsia="Times New Roman" w:cs="Times New Roman"/>
          <w:szCs w:val="24"/>
        </w:rPr>
        <w:t xml:space="preserve"> τέτοιας απόφασης.</w:t>
      </w:r>
    </w:p>
    <w:p w14:paraId="35095FB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Άλλο αυτό, όμως, και άλλο να στερείς </w:t>
      </w:r>
      <w:r>
        <w:rPr>
          <w:rFonts w:eastAsia="Times New Roman" w:cs="Times New Roman"/>
          <w:szCs w:val="24"/>
        </w:rPr>
        <w:t>ουσιαστικά τη δυνατότητα για απεργία. Πώς θα έρθει το 50% +1 των ταμειακώς ενεργών εργαζομένων να έρθει στην Αθήνα, να έρθει όπου είναι η έδρα του περιφερειακού ή πανελλήνιου σωματείου για να αποφασίσει;</w:t>
      </w:r>
    </w:p>
    <w:p w14:paraId="35095FB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Ποιου περιφερειακού;</w:t>
      </w:r>
    </w:p>
    <w:p w14:paraId="35095FB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ΓΕΩ</w:t>
      </w:r>
      <w:r>
        <w:rPr>
          <w:rFonts w:eastAsia="Times New Roman" w:cs="Times New Roman"/>
          <w:b/>
          <w:szCs w:val="24"/>
        </w:rPr>
        <w:t xml:space="preserve">ΡΓΑΝΤΑΣ: </w:t>
      </w:r>
      <w:r>
        <w:rPr>
          <w:rFonts w:eastAsia="Times New Roman" w:cs="Times New Roman"/>
          <w:szCs w:val="24"/>
        </w:rPr>
        <w:t xml:space="preserve">Πώς θα υπάρξει απαρτία; Γιατί δεν δέχεστε την πρότασή μας για να δοθεί άλλη δυνατότητα στην ψήφο, να μπορέσει να είναι πιο εύκολη η πρόσβαση σε κάποιον εργαζόμενο για να ψηφίσει; </w:t>
      </w:r>
    </w:p>
    <w:p w14:paraId="35095FB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Υπάρχει κανείς εδώ που πιστεύει ότι σε οργανώσεις αυτού του χαρακτή</w:t>
      </w:r>
      <w:r>
        <w:rPr>
          <w:rFonts w:eastAsia="Times New Roman" w:cs="Times New Roman"/>
          <w:szCs w:val="24"/>
        </w:rPr>
        <w:t>ρα θα μπορέσει να υπάρξει ποτέ απαρτία; Δεν θα μπορέσει ποτέ να υπάρξει απαρτία και δεν θα μπορέσει να υπάρξει ποτέ απόφαση επί οποιασδήποτε απεργιακής κινητοποίησης. Δώστε τη δυνατότητα στους εργαζόμενους να ψηφίζουν με πιο σύγχρονο τρόπο. Να έχουν τη δυν</w:t>
      </w:r>
      <w:r>
        <w:rPr>
          <w:rFonts w:eastAsia="Times New Roman" w:cs="Times New Roman"/>
          <w:szCs w:val="24"/>
        </w:rPr>
        <w:t>ατότητα να παρεμβαίνουν από εκεί που βρίσκονται και να καθορίζουν την τύχη τους.</w:t>
      </w:r>
    </w:p>
    <w:p w14:paraId="35095FB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Πίσω από αυτό το οποίο κρύβεστε είναι ουσιαστικά αποκλεισμός, αντικειμενική αδυναμία για την ύπαρξη απαρτίας και αποφάσεως. Εμείς είμαστε σύμφωνοι με το 50%</w:t>
      </w:r>
      <w:r>
        <w:rPr>
          <w:rFonts w:eastAsia="Times New Roman" w:cs="Times New Roman"/>
          <w:szCs w:val="24"/>
        </w:rPr>
        <w:t xml:space="preserve"> </w:t>
      </w:r>
      <w:r>
        <w:rPr>
          <w:rFonts w:eastAsia="Times New Roman" w:cs="Times New Roman"/>
          <w:szCs w:val="24"/>
        </w:rPr>
        <w:t>+1 αλλά με τρόπο π</w:t>
      </w:r>
      <w:r>
        <w:rPr>
          <w:rFonts w:eastAsia="Times New Roman" w:cs="Times New Roman"/>
          <w:szCs w:val="24"/>
        </w:rPr>
        <w:t>ου να δίνει τη δυνατότητα στον εργαζόμενο να συμμετάσχει και να πει την ψήφο του και να καθορίσει το μέλλον του δικό του και των συμπολιτών του.</w:t>
      </w:r>
    </w:p>
    <w:p w14:paraId="35095FB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Στο θέμα της διαμεσολάβησης, νομίζω ότι η Κυβέρνηση οφείλει να πάρει μια θέση στις παρατηρήσεις της Επιστημονικ</w:t>
      </w:r>
      <w:r>
        <w:rPr>
          <w:rFonts w:eastAsia="Times New Roman" w:cs="Times New Roman"/>
          <w:szCs w:val="24"/>
        </w:rPr>
        <w:t xml:space="preserve">ής Υπηρεσίας της Βουλής. Είναι συγκεκριμένες οι παρατηρήσεις. Στηρίζονται σε </w:t>
      </w:r>
      <w:proofErr w:type="spellStart"/>
      <w:r>
        <w:rPr>
          <w:rFonts w:eastAsia="Times New Roman" w:cs="Times New Roman"/>
          <w:szCs w:val="24"/>
        </w:rPr>
        <w:t>νομολογιακά</w:t>
      </w:r>
      <w:proofErr w:type="spellEnd"/>
      <w:r>
        <w:rPr>
          <w:rFonts w:eastAsia="Times New Roman" w:cs="Times New Roman"/>
          <w:szCs w:val="24"/>
        </w:rPr>
        <w:t xml:space="preserve"> δεδομένα ευρωπαϊκών δικαστηρίων. Στηρίζονται στην πρακτική και στη λογική. Νομίζω ότι αυτές οι πολύ σημαντικές παρατηρήσεις, τις οποίες έκανε η Επιστημονική Υπηρεσία τ</w:t>
      </w:r>
      <w:r>
        <w:rPr>
          <w:rFonts w:eastAsia="Times New Roman" w:cs="Times New Roman"/>
          <w:szCs w:val="24"/>
        </w:rPr>
        <w:t xml:space="preserve">ης Βουλής, έρχονται να ενισχύσουν τα επιχειρήματα τα οποία ακούστηκαν </w:t>
      </w:r>
      <w:r>
        <w:rPr>
          <w:rFonts w:eastAsia="Times New Roman" w:cs="Times New Roman"/>
          <w:szCs w:val="24"/>
        </w:rPr>
        <w:lastRenderedPageBreak/>
        <w:t xml:space="preserve">και από τους δικηγορικούς συλλόγους και από τις δικαστικές ενώσεις. </w:t>
      </w:r>
    </w:p>
    <w:p w14:paraId="35095FB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Δεν μπορεί με αυτήν τη μορφή να στηριχθεί η διαμεσολάβηση, η οποία πράγματι θα μπορούσε να αποτελέσει εργαλείο χρήσιμ</w:t>
      </w:r>
      <w:r>
        <w:rPr>
          <w:rFonts w:eastAsia="Times New Roman" w:cs="Times New Roman"/>
          <w:szCs w:val="24"/>
        </w:rPr>
        <w:t xml:space="preserve">ο, το οποίο θα μπορούσε να βοηθήσει και στην επιτάχυνση της δικαιοσύνης και στην ελάφρυνση πραγματικά των πινακίων και του όγκου που είναι προς δικαστική διερεύνηση, αλλά όχι με τον τρόπο που έρχεται, όχι με την </w:t>
      </w:r>
      <w:proofErr w:type="spellStart"/>
      <w:r>
        <w:rPr>
          <w:rFonts w:eastAsia="Times New Roman" w:cs="Times New Roman"/>
          <w:szCs w:val="24"/>
        </w:rPr>
        <w:t>υποχρεωτικότητα</w:t>
      </w:r>
      <w:proofErr w:type="spellEnd"/>
      <w:r>
        <w:rPr>
          <w:rFonts w:eastAsia="Times New Roman" w:cs="Times New Roman"/>
          <w:szCs w:val="24"/>
        </w:rPr>
        <w:t>, όχι με τη μεγάλη δαπάνη, όχ</w:t>
      </w:r>
      <w:r>
        <w:rPr>
          <w:rFonts w:eastAsia="Times New Roman" w:cs="Times New Roman"/>
          <w:szCs w:val="24"/>
        </w:rPr>
        <w:t>ι με τα χαρακτηριστικά τα οποία υπάρχουν στο πολυνομοσχέδιο.</w:t>
      </w:r>
    </w:p>
    <w:p w14:paraId="35095FB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Παρακαλώ, ολοκληρώστε, κύριε συνάδελφε.</w:t>
      </w:r>
    </w:p>
    <w:p w14:paraId="35095FB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Τελειώνω, κύριε Πρόεδρε.</w:t>
      </w:r>
    </w:p>
    <w:p w14:paraId="35095FB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πλέον κρίνεστε όχι μόνο από τη στάση σας εδώ –δυστυχώς τη </w:t>
      </w:r>
      <w:r>
        <w:rPr>
          <w:rFonts w:eastAsia="Times New Roman" w:cs="Times New Roman"/>
          <w:szCs w:val="24"/>
        </w:rPr>
        <w:t>γνωρίζουμε, είστε συνεπείς στη στάση σας. Να ξέρετε, όμως, ότι το να είστε συνεπείς απέναντι στη Κυβέρνηση και να τη στηρίζετε με την ψήφο σας κάνει πολλούς από εσάς ασυνεπείς απέναντι σε αρχές που θεωρητικά διακήρυσσαν όλον αυτόν τον καιρό, αλλά και απένα</w:t>
      </w:r>
      <w:r>
        <w:rPr>
          <w:rFonts w:eastAsia="Times New Roman" w:cs="Times New Roman"/>
          <w:szCs w:val="24"/>
        </w:rPr>
        <w:t>ντι στην επιστημονική γνώση μερικών και στην κοινωνική τους ευαισθησία. Αυτήν την κοινωνική ευαισθησία για συγκεκριμένα από τα μέτρα αυτά επικαλούμαι για μια ακόμη φορά. Σας καλώ να την αναζητήσετε.</w:t>
      </w:r>
    </w:p>
    <w:p w14:paraId="35095FB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35095FBB"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Νέας Δημοκρατίας)</w:t>
      </w:r>
    </w:p>
    <w:p w14:paraId="35095FB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35095FB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συνάδελφος κ. Αθανάσιος Παπαδόπουλος.</w:t>
      </w:r>
    </w:p>
    <w:p w14:paraId="35095FB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Αν κατορθώναμε να τροποποιήσουμε ριζικά ορισμένες από τις διατάξεις του πολυνομοσχεδίου, που κάνουν </w:t>
      </w:r>
      <w:r>
        <w:rPr>
          <w:rFonts w:eastAsia="Times New Roman" w:cs="Times New Roman"/>
          <w:szCs w:val="24"/>
        </w:rPr>
        <w:t xml:space="preserve">ανάγλυφη τη σφραγίδα των απαιτήσεων των δανειστών στα </w:t>
      </w:r>
      <w:proofErr w:type="spellStart"/>
      <w:r>
        <w:rPr>
          <w:rFonts w:eastAsia="Times New Roman" w:cs="Times New Roman"/>
          <w:szCs w:val="24"/>
        </w:rPr>
        <w:t>προαπαιτούμενα</w:t>
      </w:r>
      <w:proofErr w:type="spellEnd"/>
      <w:r>
        <w:rPr>
          <w:rFonts w:eastAsia="Times New Roman" w:cs="Times New Roman"/>
          <w:szCs w:val="24"/>
        </w:rPr>
        <w:t xml:space="preserve"> της τρίτης αξιολόγησης, θα μπορούσαμε να μιλάμε για ρυθμίσεις που είναι την πλειονότητά τους θετικές στη μεγάλη προσπάθεια να </w:t>
      </w:r>
      <w:proofErr w:type="spellStart"/>
      <w:r>
        <w:rPr>
          <w:rFonts w:eastAsia="Times New Roman" w:cs="Times New Roman"/>
          <w:szCs w:val="24"/>
        </w:rPr>
        <w:t>απεμπλακούμε</w:t>
      </w:r>
      <w:proofErr w:type="spellEnd"/>
      <w:r>
        <w:rPr>
          <w:rFonts w:eastAsia="Times New Roman" w:cs="Times New Roman"/>
          <w:szCs w:val="24"/>
        </w:rPr>
        <w:t xml:space="preserve"> από την ασφυκτική κηδεμονία των δανειστών με γνω</w:t>
      </w:r>
      <w:r>
        <w:rPr>
          <w:rFonts w:eastAsia="Times New Roman" w:cs="Times New Roman"/>
          <w:szCs w:val="24"/>
        </w:rPr>
        <w:t>στούς, βέβαια, τους δημοσιονομικούς όρους που υπάρχουν σε όλη την Ενωμένη Ευρώπη, αλλά χωρίς δεκανίκια, χωρίς αυτά που ακούμε για απαιτήσεις προληπτικής πιστωτικής γραμμής στήριξης, χωρίς όλα εκείνα που δεν θα έκαναν ορατή την προσπάθεια της χώρας να μην ε</w:t>
      </w:r>
      <w:r>
        <w:rPr>
          <w:rFonts w:eastAsia="Times New Roman" w:cs="Times New Roman"/>
          <w:szCs w:val="24"/>
        </w:rPr>
        <w:t xml:space="preserve">ίναι οικονομικό προτεκτοράτο των δανειστών. </w:t>
      </w:r>
    </w:p>
    <w:p w14:paraId="35095FB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Δεν το κατορθώσαμε, όμως, αγαπητοί συνάδελφοι παρά τις προσπάθειες της αντιπροσωπείας μας για βελτιώσεις όχι, όμως, σε εκείνα τα ζητήματα στα οποία οι δανειστές πρόβαλαν τις εμμονές τους, τα ιδεολογήματά τους, τ</w:t>
      </w:r>
      <w:r>
        <w:rPr>
          <w:rFonts w:eastAsia="Times New Roman" w:cs="Times New Roman"/>
          <w:szCs w:val="24"/>
        </w:rPr>
        <w:t xml:space="preserve">ους εκβιασμούς τους και που οδήγησαν μετά την υπογραφή των μνημονίων στο να έχουμε μια χώρα που έχασε το 25% του Ακαθάριστου Εθνικού της Προϊόντος και που λεηλάτησε και τον πλούτο της χώρας και προκάλεσε και την κοινωνική εξαθλίωση. </w:t>
      </w:r>
    </w:p>
    <w:p w14:paraId="35095FC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Θα μπορούσαμε να βλέπο</w:t>
      </w:r>
      <w:r>
        <w:rPr>
          <w:rFonts w:eastAsia="Times New Roman" w:cs="Times New Roman"/>
          <w:szCs w:val="24"/>
        </w:rPr>
        <w:t xml:space="preserve">υμε εδώ να πανηγυρίζουν μαζί με όλους μας και τις </w:t>
      </w:r>
      <w:proofErr w:type="spellStart"/>
      <w:r>
        <w:rPr>
          <w:rFonts w:eastAsia="Times New Roman" w:cs="Times New Roman"/>
          <w:szCs w:val="24"/>
        </w:rPr>
        <w:t>τρίτεκνες</w:t>
      </w:r>
      <w:proofErr w:type="spellEnd"/>
      <w:r>
        <w:rPr>
          <w:rFonts w:eastAsia="Times New Roman" w:cs="Times New Roman"/>
          <w:szCs w:val="24"/>
        </w:rPr>
        <w:t xml:space="preserve"> και τις πολύτεκνες οικογένειες και όλες εκείνες τις οικογένειες που δεν ανήκουν στους πλούσιους, σε αυτούς που έστειλαν τα περισσεύματά τους από ποικίλους τρόπους και κυρίως με την εκμετάλλευση τη</w:t>
      </w:r>
      <w:r>
        <w:rPr>
          <w:rFonts w:eastAsia="Times New Roman" w:cs="Times New Roman"/>
          <w:szCs w:val="24"/>
        </w:rPr>
        <w:t xml:space="preserve">ς εργασίας ή και με αθέμιτο </w:t>
      </w:r>
      <w:r>
        <w:rPr>
          <w:rFonts w:eastAsia="Times New Roman" w:cs="Times New Roman"/>
          <w:szCs w:val="24"/>
        </w:rPr>
        <w:lastRenderedPageBreak/>
        <w:t xml:space="preserve">τρόπο, σε φορολογικούς παραδείσους, αλλά που θα στήριζαν την παρέμβαση που κατόρθωσε να κάνει η Κυβέρνηση για τη στήριξη του παιδιού και τη στήριξη, όπως ειπώθηκε και πριν, όλων εκείνων των προσπαθειών της χώρας να λύσει και το </w:t>
      </w:r>
      <w:r>
        <w:rPr>
          <w:rFonts w:eastAsia="Times New Roman" w:cs="Times New Roman"/>
          <w:szCs w:val="24"/>
        </w:rPr>
        <w:t xml:space="preserve">δημογραφικό της πρόβλημα. Δεν το επέτρεψαν. </w:t>
      </w:r>
    </w:p>
    <w:p w14:paraId="35095FC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Δεν επέτρεψαν να πανηγυρίζουν εδώ όλες οι οικογένειες που δεν ανήκουν στους στρατηγικούς κακοπληρωτές και να μπορούμε να έχουμε και τη θεσμοθέτηση του τρόπου με τον οποίο οι ηλεκτρονικοί πλειστηριασμοί κάνουν όλ</w:t>
      </w:r>
      <w:r>
        <w:rPr>
          <w:rFonts w:eastAsia="Times New Roman" w:cs="Times New Roman"/>
          <w:szCs w:val="24"/>
        </w:rPr>
        <w:t xml:space="preserve">ες εκείνες τις εργασίες οι οποίες, όμως, θα μπορούσαν να μην αφορούν τις λαϊκές οικογένειες, την προστασία της πρώτης λαϊκής κατοικίας και αυτό να ήταν θεσμοθετημένο. Δεν το κατορθώσαμε. </w:t>
      </w:r>
    </w:p>
    <w:p w14:paraId="35095FC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Καλούμε, όμως, όλους εκείνους που μιλάνε για το δικαίωμα στην απεργί</w:t>
      </w:r>
      <w:r>
        <w:rPr>
          <w:rFonts w:eastAsia="Times New Roman" w:cs="Times New Roman"/>
          <w:szCs w:val="24"/>
        </w:rPr>
        <w:t>α να συνειδητοποιήσουν ότι εμείς είμαστε εκείνοι που καλούμε τους εργαζόμενους να μαζικοποιήσουν τις γενικές συνελεύσεις και να έχουμε απεργίες στους χώρους εργασίας που να είναι δυναμικές με τη συμμετοχή όλων, αν είναι δυνατό, των εργαζόμενων, εκείνων που</w:t>
      </w:r>
      <w:r>
        <w:rPr>
          <w:rFonts w:eastAsia="Times New Roman" w:cs="Times New Roman"/>
          <w:szCs w:val="24"/>
        </w:rPr>
        <w:t xml:space="preserve"> συγκρούονται με το κεφάλαιο, το οποίο σε πάρα πολλά ζητήματα είναι αδηφάγο. </w:t>
      </w:r>
    </w:p>
    <w:p w14:paraId="35095FC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Και νομίζω ότι σε αυτά τα ζητήματα είναι και ορατές οι διαφορές μας από τις αντιλήψεις της </w:t>
      </w:r>
      <w:r>
        <w:rPr>
          <w:rFonts w:eastAsia="Times New Roman" w:cs="Times New Roman"/>
          <w:szCs w:val="24"/>
        </w:rPr>
        <w:t>Δ</w:t>
      </w:r>
      <w:r>
        <w:rPr>
          <w:rFonts w:eastAsia="Times New Roman" w:cs="Times New Roman"/>
          <w:szCs w:val="24"/>
        </w:rPr>
        <w:t xml:space="preserve">εξιάς παράταξης, εκείνες που δεν πρέπει να ξεχνάμε ότι θέλησε προκαταβολικά να οριοθετήσει για λογαριασμό όλης της </w:t>
      </w:r>
      <w:r>
        <w:rPr>
          <w:rFonts w:eastAsia="Times New Roman" w:cs="Times New Roman"/>
          <w:szCs w:val="24"/>
        </w:rPr>
        <w:t>Α</w:t>
      </w:r>
      <w:r>
        <w:rPr>
          <w:rFonts w:eastAsia="Times New Roman" w:cs="Times New Roman"/>
          <w:szCs w:val="24"/>
        </w:rPr>
        <w:t xml:space="preserve">ντιπολίτευσης ο Μάκης Βορίδης, να μιλήσει, δηλαδή, για μετάλλαξη της δικής μας </w:t>
      </w:r>
      <w:r>
        <w:rPr>
          <w:rFonts w:eastAsia="Times New Roman" w:cs="Times New Roman"/>
          <w:szCs w:val="24"/>
        </w:rPr>
        <w:t>Α</w:t>
      </w:r>
      <w:r>
        <w:rPr>
          <w:rFonts w:eastAsia="Times New Roman" w:cs="Times New Roman"/>
          <w:szCs w:val="24"/>
        </w:rPr>
        <w:t xml:space="preserve">ριστεράς, για οπορτουνισμό </w:t>
      </w:r>
      <w:r>
        <w:rPr>
          <w:rFonts w:eastAsia="Times New Roman" w:cs="Times New Roman"/>
          <w:szCs w:val="24"/>
        </w:rPr>
        <w:lastRenderedPageBreak/>
        <w:t xml:space="preserve">μας. Αλλά, ξεχνάνε ότι εμείς δεν </w:t>
      </w:r>
      <w:r>
        <w:rPr>
          <w:rFonts w:eastAsia="Times New Roman" w:cs="Times New Roman"/>
          <w:szCs w:val="24"/>
        </w:rPr>
        <w:t>κρύψαμε ποτέ τον ιδεολογικό και πολιτικό προσανατολισμό μας.</w:t>
      </w:r>
    </w:p>
    <w:p w14:paraId="35095FC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Είμαστε για μ</w:t>
      </w:r>
      <w:r>
        <w:rPr>
          <w:rFonts w:eastAsia="Times New Roman" w:cs="Times New Roman"/>
          <w:szCs w:val="24"/>
        </w:rPr>
        <w:t>ί</w:t>
      </w:r>
      <w:r>
        <w:rPr>
          <w:rFonts w:eastAsia="Times New Roman" w:cs="Times New Roman"/>
          <w:szCs w:val="24"/>
        </w:rPr>
        <w:t>α νέα απόπειρα κοινωνικού μετασχηματισμού με όσα διδάγματα βγάλαμε από τα αίτια που δεν μπόρεσαν την πρώτη απόπειρα σοσιαλισμού να την κάνουν με δημοκρατία, ελευθερία και ποιότητα ζ</w:t>
      </w:r>
      <w:r>
        <w:rPr>
          <w:rFonts w:eastAsia="Times New Roman" w:cs="Times New Roman"/>
          <w:szCs w:val="24"/>
        </w:rPr>
        <w:t xml:space="preserve">ωής. Και αυτά τα διδάγματα θέλουμε να οδηγήσουν σε αλλαγή των συσχετισμών και στην Ενωμένη Ευρώπη, να κάνουμε την Ευρώπη που οραματιζόμαστε, όμως, με καθαρή τη διαφωνία ανάμεσα στη δεξιά και την αριστερά. </w:t>
      </w:r>
    </w:p>
    <w:p w14:paraId="35095FC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Ακούσαμε χθες την κ</w:t>
      </w:r>
      <w:r>
        <w:rPr>
          <w:rFonts w:eastAsia="Times New Roman" w:cs="Times New Roman"/>
          <w:szCs w:val="24"/>
        </w:rPr>
        <w:t>.</w:t>
      </w:r>
      <w:r>
        <w:rPr>
          <w:rFonts w:eastAsia="Times New Roman" w:cs="Times New Roman"/>
          <w:szCs w:val="24"/>
        </w:rPr>
        <w:t xml:space="preserve"> Γεννηματά στην ομιλία της να </w:t>
      </w:r>
      <w:r>
        <w:rPr>
          <w:rFonts w:eastAsia="Times New Roman" w:cs="Times New Roman"/>
          <w:szCs w:val="24"/>
        </w:rPr>
        <w:t xml:space="preserve">θεωρεί ότι πρέπει να πάμε σε αλλαγή των συσχετισμών -θεμιτό-, αλλά με στρατηγική ήττα του ΣΥΡΙΖΑ. Δεν μίλησαν για στρατηγική ήττα της </w:t>
      </w:r>
      <w:r>
        <w:rPr>
          <w:rFonts w:eastAsia="Times New Roman" w:cs="Times New Roman"/>
          <w:szCs w:val="24"/>
        </w:rPr>
        <w:lastRenderedPageBreak/>
        <w:t xml:space="preserve">δεξιάς ούτε των αντιλήψεων που προκάλεσαν την υπερχρέωση της χώρας. </w:t>
      </w:r>
    </w:p>
    <w:p w14:paraId="35095FC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Άρα ποια είναι η προοπτική για αυτά που θέλουμε να αλ</w:t>
      </w:r>
      <w:r>
        <w:rPr>
          <w:rFonts w:eastAsia="Times New Roman" w:cs="Times New Roman"/>
          <w:szCs w:val="24"/>
        </w:rPr>
        <w:t xml:space="preserve">λάξουν στους συσχετισμούς και στην Ευρώπη και στην Ελλάδα και να έχουμε μια χώρα, η οποία θα προχωρήσει στις μεγάλες προτεραιότητές της χωρίς την μπότα των δανειστών. </w:t>
      </w:r>
    </w:p>
    <w:p w14:paraId="35095FC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Να σας πω ότι στις θετικές διατυπώσεις είναι: Η οργάνωση συστήματος για την αξιολόγηση κ</w:t>
      </w:r>
      <w:r>
        <w:rPr>
          <w:rFonts w:eastAsia="Times New Roman" w:cs="Times New Roman"/>
          <w:szCs w:val="24"/>
        </w:rPr>
        <w:t xml:space="preserve">αι αποζημίωση φαρμάκων ανθρώπινης χρήσης. Με το νέο σύστημα επιδιώκεται ο εκσυγχρονισμός, ο </w:t>
      </w:r>
      <w:proofErr w:type="spellStart"/>
      <w:r>
        <w:rPr>
          <w:rFonts w:eastAsia="Times New Roman" w:cs="Times New Roman"/>
          <w:szCs w:val="24"/>
        </w:rPr>
        <w:t>εξορθολογισμός</w:t>
      </w:r>
      <w:proofErr w:type="spellEnd"/>
      <w:r>
        <w:rPr>
          <w:rFonts w:eastAsia="Times New Roman" w:cs="Times New Roman"/>
          <w:szCs w:val="24"/>
        </w:rPr>
        <w:t xml:space="preserve"> και η διαφάνεια κατά τη διαδικασία επιλογής της αποτελεσματικότερης και πιο συμφέρουσας οικονομικής θεραπείας. Επιδιώκεται ακόμη η αντιμετώπιση του π</w:t>
      </w:r>
      <w:r>
        <w:rPr>
          <w:rFonts w:eastAsia="Times New Roman" w:cs="Times New Roman"/>
          <w:szCs w:val="24"/>
        </w:rPr>
        <w:t xml:space="preserve">ροβλήματος των </w:t>
      </w:r>
      <w:r>
        <w:rPr>
          <w:rFonts w:eastAsia="Times New Roman" w:cs="Times New Roman"/>
          <w:szCs w:val="24"/>
        </w:rPr>
        <w:lastRenderedPageBreak/>
        <w:t xml:space="preserve">υψηλών τιμών των καινοτόμων φαρμάκων, προκειμένου να είναι ευχερής η πρόσβαση όλων των ασθενών στα αναγκαία φάρμακα. </w:t>
      </w:r>
    </w:p>
    <w:p w14:paraId="35095FC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Έχουμε τις διατάξεις της φαρμακευτικής νομοθεσίας για το ωράριο λειτουργίας των φαρμακείων και της εφημερίας και καλούμε κα</w:t>
      </w:r>
      <w:r>
        <w:rPr>
          <w:rFonts w:eastAsia="Times New Roman" w:cs="Times New Roman"/>
          <w:szCs w:val="24"/>
        </w:rPr>
        <w:t>ι το Υπουργείο Υγείας να κάνει δεκτές ορισμένες από τις προτάσεις τις οποίες έκανε ο Πρόεδρος του Πανελλήνιου Φαρμακευτικού Συλλόγου, ώστε να μπορέσουμε πραγματικά να έχουμε διατυπώσεις, οι οποίες να γίνονται αποδεκτές από όλους, φτιάχνοντας ένα σύστημα δι</w:t>
      </w:r>
      <w:r>
        <w:rPr>
          <w:rFonts w:eastAsia="Times New Roman" w:cs="Times New Roman"/>
          <w:szCs w:val="24"/>
        </w:rPr>
        <w:t xml:space="preserve">ανυκτέρευσης και εφημερίας σωστό. </w:t>
      </w:r>
    </w:p>
    <w:p w14:paraId="35095FC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Τις διατάξεις για τη μεταμόσχευση από τον λεγόμενο «συναισθηματικό» δότη συμφώνα με τις επισημάνσεις του Εθνικού Οργανισμού Μεταμοσχεύσεων, την εισαγωγή του θεσμού της κάρτας </w:t>
      </w:r>
      <w:r>
        <w:rPr>
          <w:rFonts w:eastAsia="Times New Roman" w:cs="Times New Roman"/>
          <w:szCs w:val="24"/>
        </w:rPr>
        <w:lastRenderedPageBreak/>
        <w:t>δότη και τη δωρεά οργάνων, για καθορισμό πληθυ</w:t>
      </w:r>
      <w:r>
        <w:rPr>
          <w:rFonts w:eastAsia="Times New Roman" w:cs="Times New Roman"/>
          <w:szCs w:val="24"/>
        </w:rPr>
        <w:t xml:space="preserve">σμιακών κριτηρίων για νέες άδειες μηχανημάτων </w:t>
      </w:r>
      <w:proofErr w:type="spellStart"/>
      <w:r>
        <w:rPr>
          <w:rFonts w:eastAsia="Times New Roman" w:cs="Times New Roman"/>
          <w:szCs w:val="24"/>
        </w:rPr>
        <w:t>ιοντιζουσών</w:t>
      </w:r>
      <w:proofErr w:type="spellEnd"/>
      <w:r>
        <w:rPr>
          <w:rFonts w:eastAsia="Times New Roman" w:cs="Times New Roman"/>
          <w:szCs w:val="24"/>
        </w:rPr>
        <w:t xml:space="preserve"> και μη ακτινοβολιών, για τη δυνατότητα στις δημοσιές μονάδες ιατρικώς υποβοηθούμενης αναπαραγωγής να υποβάλουν αίτηση για την </w:t>
      </w:r>
      <w:proofErr w:type="spellStart"/>
      <w:r>
        <w:rPr>
          <w:rFonts w:eastAsia="Times New Roman" w:cs="Times New Roman"/>
          <w:szCs w:val="24"/>
        </w:rPr>
        <w:t>αδειοδότησή</w:t>
      </w:r>
      <w:proofErr w:type="spellEnd"/>
      <w:r>
        <w:rPr>
          <w:rFonts w:eastAsia="Times New Roman" w:cs="Times New Roman"/>
          <w:szCs w:val="24"/>
        </w:rPr>
        <w:t xml:space="preserve"> τους. </w:t>
      </w:r>
    </w:p>
    <w:p w14:paraId="35095FC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Προωθούμε ρυθμίσεις που είναι χρήσιμες για τον εκσυγχρονισμό της ιατρικής νομοθεσίας, για τον Πανελλήνιο Ιατρικό Σύλλογο και τους ιατρικούς συλλόγους, για εισαγωγή ρυθμίσεων δημιουργίας ενιαίου ηλεκτρονικού συστήματος στον ΕΟΠΥΥ, αξιολόγησης φαρμάκων υψηλο</w:t>
      </w:r>
      <w:r>
        <w:rPr>
          <w:rFonts w:eastAsia="Times New Roman" w:cs="Times New Roman"/>
          <w:szCs w:val="24"/>
        </w:rPr>
        <w:t xml:space="preserve">ύ κόστους ειδικών παθήσεων, πρώιμης πρόσβασης φαρμάκων που δεν περιλαμβάνονται στον κατάλογο των </w:t>
      </w:r>
      <w:proofErr w:type="spellStart"/>
      <w:r>
        <w:rPr>
          <w:rFonts w:eastAsia="Times New Roman" w:cs="Times New Roman"/>
          <w:szCs w:val="24"/>
        </w:rPr>
        <w:t>αποζημιούμενων</w:t>
      </w:r>
      <w:proofErr w:type="spellEnd"/>
      <w:r>
        <w:rPr>
          <w:rFonts w:eastAsia="Times New Roman" w:cs="Times New Roman"/>
          <w:szCs w:val="24"/>
        </w:rPr>
        <w:t xml:space="preserve">, δεν έχουν αξιολογηθεί και ζητείται να χορηγηθούν κατ’ εξαίρεση. </w:t>
      </w:r>
    </w:p>
    <w:p w14:paraId="35095FC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w:t>
      </w:r>
      <w:r>
        <w:rPr>
          <w:rFonts w:eastAsia="Times New Roman" w:cs="Times New Roman"/>
          <w:szCs w:val="24"/>
        </w:rPr>
        <w:t>ευτή)</w:t>
      </w:r>
    </w:p>
    <w:p w14:paraId="35095FC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Κλείνοντας, θέλω να πω ότι με όλες αυτές τις επισημάνσεις νομίζω ότι είναι ορατές οι προσπάθειές μας να κάνουμε σημαδιακή την ημερομηνία 21</w:t>
      </w:r>
      <w:r w:rsidRPr="00E42F7D">
        <w:rPr>
          <w:rFonts w:eastAsia="Times New Roman" w:cs="Times New Roman"/>
          <w:szCs w:val="24"/>
          <w:vertAlign w:val="superscript"/>
        </w:rPr>
        <w:t>η</w:t>
      </w:r>
      <w:r>
        <w:rPr>
          <w:rFonts w:eastAsia="Times New Roman" w:cs="Times New Roman"/>
          <w:szCs w:val="24"/>
        </w:rPr>
        <w:t xml:space="preserve"> Αυγούστου, ώστε οι αξιολογήσεις, οι ιεραρχήσεις, οι προτεραιότητες για τη χώρα να λαμβάνονται με το δικό μας </w:t>
      </w:r>
      <w:r>
        <w:rPr>
          <w:rFonts w:eastAsia="Times New Roman" w:cs="Times New Roman"/>
          <w:szCs w:val="24"/>
        </w:rPr>
        <w:t xml:space="preserve">σύστημα ιεράρχησης των επιλογών που θα κάνουν τη ζωή των ανθρώπων και την πορεία της χώρας να είναι εκείνη που δικαιούται. </w:t>
      </w:r>
    </w:p>
    <w:p w14:paraId="35095FC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5095FCE"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095FC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35095FD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συνάδ</w:t>
      </w:r>
      <w:r>
        <w:rPr>
          <w:rFonts w:eastAsia="Times New Roman" w:cs="Times New Roman"/>
          <w:szCs w:val="24"/>
        </w:rPr>
        <w:t>ελφος κ. Θεόδωρος Παπαθεοδώρου έχει το</w:t>
      </w:r>
      <w:r>
        <w:rPr>
          <w:rFonts w:eastAsia="Times New Roman" w:cs="Times New Roman"/>
          <w:szCs w:val="24"/>
        </w:rPr>
        <w:t>ν</w:t>
      </w:r>
      <w:r>
        <w:rPr>
          <w:rFonts w:eastAsia="Times New Roman" w:cs="Times New Roman"/>
          <w:szCs w:val="24"/>
        </w:rPr>
        <w:t xml:space="preserve"> λόγο. </w:t>
      </w:r>
    </w:p>
    <w:p w14:paraId="35095FD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 xml:space="preserve">Ευχαριστώ, κύριε Πρόεδρε. </w:t>
      </w:r>
    </w:p>
    <w:p w14:paraId="35095FD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αναγκάζομαι να απαντήσω στον συνάδελφο που μόλις κατέβηκε από το Βήμα, για αυτό το οποίο είπε σχετικά με την τοποθ</w:t>
      </w:r>
      <w:r>
        <w:rPr>
          <w:rFonts w:eastAsia="Times New Roman" w:cs="Times New Roman"/>
          <w:szCs w:val="24"/>
        </w:rPr>
        <w:t>έτηση της Προέδρου και επικεφαλής του Κινήματος Αλλαγής, της κ</w:t>
      </w:r>
      <w:r>
        <w:rPr>
          <w:rFonts w:eastAsia="Times New Roman" w:cs="Times New Roman"/>
          <w:szCs w:val="24"/>
        </w:rPr>
        <w:t>.</w:t>
      </w:r>
      <w:r>
        <w:rPr>
          <w:rFonts w:eastAsia="Times New Roman" w:cs="Times New Roman"/>
          <w:szCs w:val="24"/>
        </w:rPr>
        <w:t xml:space="preserve"> Γεννηματά. </w:t>
      </w:r>
    </w:p>
    <w:p w14:paraId="35095FD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Προφανώς, και αυτό το οποίο επιδιώκουμε είναι η στρατηγική ήττα του ΣΥΡΙΖΑ, γιατί εσείς είστε στην κυβέρνηση αυτή τη στιγμή. Εσείς ασκείτε τις πολιτικές, με τις οποίες βρισκόμαστε </w:t>
      </w:r>
      <w:r>
        <w:rPr>
          <w:rFonts w:eastAsia="Times New Roman" w:cs="Times New Roman"/>
          <w:szCs w:val="24"/>
        </w:rPr>
        <w:t xml:space="preserve">σε πλήρη αντίθεση. Εσείς είστε αυτοί, με τους οποίους διαφωνούμε σε επίπεδο στρατηγικό. </w:t>
      </w:r>
    </w:p>
    <w:p w14:paraId="35095FD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Θα έχετε ακούσει, επίσης, ότι το ίδιο αντίθετοι είμαστε και με τις συντηρητικές επιλογές, είτε τις λαμβάνετε εσείς, η Πλειοψηφία, -όπως τις λαμβάνετε- είτε τις υποστηρ</w:t>
      </w:r>
      <w:r>
        <w:rPr>
          <w:rFonts w:eastAsia="Times New Roman" w:cs="Times New Roman"/>
          <w:szCs w:val="24"/>
        </w:rPr>
        <w:t xml:space="preserve">ίζει η Νέα Δημοκρατία. Είναι </w:t>
      </w:r>
      <w:r>
        <w:rPr>
          <w:rFonts w:eastAsia="Times New Roman" w:cs="Times New Roman"/>
          <w:szCs w:val="24"/>
        </w:rPr>
        <w:lastRenderedPageBreak/>
        <w:t>απολύτως λογικό και εκεί δεν χωρά, αν θέλετε, κα</w:t>
      </w:r>
      <w:r>
        <w:rPr>
          <w:rFonts w:eastAsia="Times New Roman" w:cs="Times New Roman"/>
          <w:szCs w:val="24"/>
        </w:rPr>
        <w:t>μ</w:t>
      </w:r>
      <w:r>
        <w:rPr>
          <w:rFonts w:eastAsia="Times New Roman" w:cs="Times New Roman"/>
          <w:szCs w:val="24"/>
        </w:rPr>
        <w:t>μία παρερμηνεία ως προς τις προθέσεις, αλλά και ως προς το δικό μας στρατηγικό σχεδιασμό.</w:t>
      </w:r>
    </w:p>
    <w:p w14:paraId="35095FD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Είναι πάρα πολλά τα μέτρα, τα οποία σήμερα μας απασχολούν και φέρνουν τον ελληνικό λαό π</w:t>
      </w:r>
      <w:r>
        <w:rPr>
          <w:rFonts w:eastAsia="Times New Roman" w:cs="Times New Roman"/>
          <w:szCs w:val="24"/>
        </w:rPr>
        <w:t xml:space="preserve">ολλά χρόνια πίσω, σε πολλούς τομείς. Δυστυχώς, δεν μπορώ να αναφερθώ σε όλα. Όμως, εκείνα τα οποία άπτονται της δικής μου αρμοδιότητας στην Κοινοβουλευτικό Ομάδα θέλω να τα συζητήσουμε. </w:t>
      </w:r>
    </w:p>
    <w:p w14:paraId="35095FD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Δικαίωμα στην απεργία, χωρίς καμία προηγούμενη διαβούλευση με τους κο</w:t>
      </w:r>
      <w:r>
        <w:rPr>
          <w:rFonts w:eastAsia="Times New Roman" w:cs="Times New Roman"/>
          <w:szCs w:val="24"/>
        </w:rPr>
        <w:t xml:space="preserve">ινωνικούς εταίρους: Με τη διάταξη, την οποία εισάγετε, συρρικνώνετε το συνταγματικό δικαίωμα στην απεργία και μάλιστα στα πρωτοβάθμια </w:t>
      </w:r>
      <w:r>
        <w:rPr>
          <w:rFonts w:eastAsia="Times New Roman" w:cs="Times New Roman"/>
          <w:szCs w:val="24"/>
        </w:rPr>
        <w:t>ό</w:t>
      </w:r>
      <w:r>
        <w:rPr>
          <w:rFonts w:eastAsia="Times New Roman" w:cs="Times New Roman"/>
          <w:szCs w:val="24"/>
        </w:rPr>
        <w:t xml:space="preserve">ργανα, κυρίες και κύριοι συνάδελφοι, </w:t>
      </w:r>
      <w:r>
        <w:rPr>
          <w:rFonts w:eastAsia="Times New Roman" w:cs="Times New Roman"/>
          <w:szCs w:val="24"/>
        </w:rPr>
        <w:lastRenderedPageBreak/>
        <w:t xml:space="preserve">δηλαδή στα </w:t>
      </w:r>
      <w:r>
        <w:rPr>
          <w:rFonts w:eastAsia="Times New Roman" w:cs="Times New Roman"/>
          <w:szCs w:val="24"/>
        </w:rPr>
        <w:t>ό</w:t>
      </w:r>
      <w:r>
        <w:rPr>
          <w:rFonts w:eastAsia="Times New Roman" w:cs="Times New Roman"/>
          <w:szCs w:val="24"/>
        </w:rPr>
        <w:t>ργανα που είναι απευθείας συνδεδεμένα με την παραγωγή, με την επιδείνωση</w:t>
      </w:r>
      <w:r>
        <w:rPr>
          <w:rFonts w:eastAsia="Times New Roman" w:cs="Times New Roman"/>
          <w:szCs w:val="24"/>
        </w:rPr>
        <w:t xml:space="preserve"> των εργασιακών σχέσεων, με την ανάγκη διεκδίκησης των δικαιωμάτων των εργαζομένων. Πρόκειται για μ</w:t>
      </w:r>
      <w:r>
        <w:rPr>
          <w:rFonts w:eastAsia="Times New Roman" w:cs="Times New Roman"/>
          <w:szCs w:val="24"/>
        </w:rPr>
        <w:t>ί</w:t>
      </w:r>
      <w:r>
        <w:rPr>
          <w:rFonts w:eastAsia="Times New Roman" w:cs="Times New Roman"/>
          <w:szCs w:val="24"/>
        </w:rPr>
        <w:t>α διάταξη, την οποία εμείς θεωρούμε αντιλαϊκή. Θεωρούμε, όμως, ότι η ίδια διάταξη είναι και αρκούντος πονηρή, έτσι ώστε να κλείνει το μάτι στους επαγγελματί</w:t>
      </w:r>
      <w:r>
        <w:rPr>
          <w:rFonts w:eastAsia="Times New Roman" w:cs="Times New Roman"/>
          <w:szCs w:val="24"/>
        </w:rPr>
        <w:t xml:space="preserve">ες συνδικαλιστές και ορίζει το ποσοστό παρουσίας και συμμετοχής στο 50% των ταμειακά εντάξει μελών του πρωτοβάθμιου συνδικαλιστικού </w:t>
      </w:r>
      <w:r>
        <w:rPr>
          <w:rFonts w:eastAsia="Times New Roman" w:cs="Times New Roman"/>
          <w:szCs w:val="24"/>
        </w:rPr>
        <w:t>ο</w:t>
      </w:r>
      <w:r>
        <w:rPr>
          <w:rFonts w:eastAsia="Times New Roman" w:cs="Times New Roman"/>
          <w:szCs w:val="24"/>
        </w:rPr>
        <w:t>ργάνου, προκειμένου να έχουν δικαίωμα απόφασης για την απεργία. Έτσι, υπάρχει κίνδυνος διάλυσης των μικρών εργατικών συντεχ</w:t>
      </w:r>
      <w:r>
        <w:rPr>
          <w:rFonts w:eastAsia="Times New Roman" w:cs="Times New Roman"/>
          <w:szCs w:val="24"/>
        </w:rPr>
        <w:t xml:space="preserve">νιών, συρρίκνωσης του δικαιώματος στη διαμαρτυρία και στην προάσπιση των συμφερόντων των εργαζομένων. Το ποσοστό των ταμειακώς εντάξει μελών ευνοεί τη δημιουργία μικρών, ευέλικτων και σε ορισμένες περιπτώσεις </w:t>
      </w:r>
      <w:r>
        <w:rPr>
          <w:rFonts w:eastAsia="Times New Roman" w:cs="Times New Roman"/>
          <w:szCs w:val="24"/>
        </w:rPr>
        <w:lastRenderedPageBreak/>
        <w:t>καθοδηγούμενων συνδικαλιστικών σχημάτων -και εσ</w:t>
      </w:r>
      <w:r>
        <w:rPr>
          <w:rFonts w:eastAsia="Times New Roman" w:cs="Times New Roman"/>
          <w:szCs w:val="24"/>
        </w:rPr>
        <w:t xml:space="preserve">είς νομίζω ότι το γνωρίζετε πάρα πολύ καλά αυτό- ενώ ταυτόχρονα αποθαρρύνει τη μαζική συμμετοχή των εργαζομένων. Αυτό έχει ως αποτέλεσμα να ελέγχονται τα μικρά πρωτοβάθμια </w:t>
      </w:r>
      <w:r>
        <w:rPr>
          <w:rFonts w:eastAsia="Times New Roman" w:cs="Times New Roman"/>
          <w:szCs w:val="24"/>
        </w:rPr>
        <w:t>ό</w:t>
      </w:r>
      <w:r>
        <w:rPr>
          <w:rFonts w:eastAsia="Times New Roman" w:cs="Times New Roman"/>
          <w:szCs w:val="24"/>
        </w:rPr>
        <w:t>ργανα με απώτερο σκοπό, φυσικά, τη χειραγώγησή τους ή τη διάλυσή τους.</w:t>
      </w:r>
    </w:p>
    <w:p w14:paraId="35095FD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Κάθε φορά πο</w:t>
      </w:r>
      <w:r>
        <w:rPr>
          <w:rFonts w:eastAsia="Times New Roman" w:cs="Times New Roman"/>
          <w:szCs w:val="24"/>
        </w:rPr>
        <w:t>υ η Κυβέρνηση καλείται να δικαιολογήσει τα αδικαιολόγητα, διατυμπανίζει την επερχόμενη ανάπτυξη που έρχεται τον Αύγουστο του 2018. Αυτό που προκύπτει από το νομοσχέδιο, το οποίο φέρνει στη Βουλή, είναι ότι τελικά σε αυτά τα μέτρα, τα οποία εισάγει, δεν υπά</w:t>
      </w:r>
      <w:r>
        <w:rPr>
          <w:rFonts w:eastAsia="Times New Roman" w:cs="Times New Roman"/>
          <w:szCs w:val="24"/>
        </w:rPr>
        <w:t>ρχει κανένα κοινωνικό απόθεμα, δεν υπάρχει κα</w:t>
      </w:r>
      <w:r>
        <w:rPr>
          <w:rFonts w:eastAsia="Times New Roman" w:cs="Times New Roman"/>
          <w:szCs w:val="24"/>
        </w:rPr>
        <w:t>μ</w:t>
      </w:r>
      <w:r>
        <w:rPr>
          <w:rFonts w:eastAsia="Times New Roman" w:cs="Times New Roman"/>
          <w:szCs w:val="24"/>
        </w:rPr>
        <w:t>μία κοινωνική προστασία.</w:t>
      </w:r>
    </w:p>
    <w:p w14:paraId="35095FD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Όσον αφορά στο ζήτημα των πλειστηριασμών, γίνεται ξεκάθαρο πλέον στο λαό ότι το πρόβλημα δεν είναι ο ηλεκτρονικός τρόπος διενέργειας των πλειστηριασμών, αλλά η μη προστασία της πρώτης κ</w:t>
      </w:r>
      <w:r>
        <w:rPr>
          <w:rFonts w:eastAsia="Times New Roman" w:cs="Times New Roman"/>
          <w:szCs w:val="24"/>
        </w:rPr>
        <w:t xml:space="preserve">ατοικίας, όπως εμείς το έχουμε προτείνει, με ασφαλή κοινωνικά και οικονομικά κριτήρια. </w:t>
      </w:r>
    </w:p>
    <w:p w14:paraId="35095FD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Την ώρα, λοιπόν, που ορισμένες ομάδες, συνιστώσες, φυλές -πείτε το όπως θέλετε- στο ΣΥΡΙΖΑ προτείνουν, αφού ψηφίσετε αυτά, να έρθει η Κυβέρνηση μετά και να προστατεύσει</w:t>
      </w:r>
      <w:r>
        <w:rPr>
          <w:rFonts w:eastAsia="Times New Roman" w:cs="Times New Roman"/>
          <w:szCs w:val="24"/>
        </w:rPr>
        <w:t xml:space="preserve"> με νέα μέτρα την πρώτη κατοικία -με κοινωνικά και οικονομικά κριτήρια- επιλέγετε πρώτα να ψηφίσετε το νέο νομοθετικό πλαίσιο, χωρίς να υπάρχει πλέον -και το γνωρίζετε- για τη μεγάλη πλειονότητα των δανειοληπτών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 xml:space="preserve">μία, τέτοια προοπτική </w:t>
      </w:r>
      <w:r>
        <w:rPr>
          <w:rFonts w:eastAsia="Times New Roman" w:cs="Times New Roman"/>
          <w:szCs w:val="24"/>
        </w:rPr>
        <w:t>προστασίας.</w:t>
      </w:r>
    </w:p>
    <w:p w14:paraId="35095FD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Από την άλλη πλευρά, γνωρίζετε ότι έχουμε το ζήτημα των υποθηκοφυλακείων. Ποιο είναι το πρόβλημα; Ότι από τη μ</w:t>
      </w:r>
      <w:r>
        <w:rPr>
          <w:rFonts w:eastAsia="Times New Roman" w:cs="Times New Roman"/>
          <w:szCs w:val="24"/>
        </w:rPr>
        <w:t>ί</w:t>
      </w:r>
      <w:r>
        <w:rPr>
          <w:rFonts w:eastAsia="Times New Roman" w:cs="Times New Roman"/>
          <w:szCs w:val="24"/>
        </w:rPr>
        <w:t>α πλευρά υπάρχει προοπτική υπαλληλοποίησης του συνόλου των νομικών και άλλων ειδικοτήτων που εργάζονται στα έμμισθα υποθηκοφυλακεία κ</w:t>
      </w:r>
      <w:r>
        <w:rPr>
          <w:rFonts w:eastAsia="Times New Roman" w:cs="Times New Roman"/>
          <w:szCs w:val="24"/>
        </w:rPr>
        <w:t>αι από την άλλη υπάρχει η προοπτική απόλυσης όλων όσων δεν θα δεχθούν την αλλαγή της ιδιότητας του δικηγόρου. Αυτό τι σημαίνει; Σημαίνει ότι οδηγείτε σε απόλυση όσους επιθυμούν να διατηρήσουν την ιδιότητά τους και υπηρετούν στο Εθνικό Κτηματολόγιο στην Αθή</w:t>
      </w:r>
      <w:r>
        <w:rPr>
          <w:rFonts w:eastAsia="Times New Roman" w:cs="Times New Roman"/>
          <w:szCs w:val="24"/>
        </w:rPr>
        <w:t xml:space="preserve">να και Θεσσαλονίκη και στα έμμισθα υποθηκοφυλακεία σε Πειραιά, Πάτρα, Ιωάννινα, Άρτα, Χίο και Χανιά. Ταυτόχρονα, όμως, προβλέπονται αδιαφανείς προσλήψεις δικηγόρων απευθείας από το διοικητικό συμβούλιο του νέου φορέα που ιδρύετε. </w:t>
      </w:r>
    </w:p>
    <w:p w14:paraId="35095FD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Αδιαφορείτε, κυρίες και κ</w:t>
      </w:r>
      <w:r>
        <w:rPr>
          <w:rFonts w:eastAsia="Times New Roman" w:cs="Times New Roman"/>
          <w:szCs w:val="24"/>
        </w:rPr>
        <w:t>ύριοι συνάδελφοι, για την επισήμανση αντισυνταγματικότητας που έκανε η Επιστημονική Υπηρεσία της Βουλής, η οποία αναφέρει ξεκάθαρα ότι η αποστολή των έμμισθων και άμισθων υποθηκοφυλακείων συνδέεται άμεσα με την ασφάλεια των συναλλαγών και την επίτευξη στόχ</w:t>
      </w:r>
      <w:r>
        <w:rPr>
          <w:rFonts w:eastAsia="Times New Roman" w:cs="Times New Roman"/>
          <w:szCs w:val="24"/>
        </w:rPr>
        <w:t xml:space="preserve">ων δημοσίου συμφέροντος, ενώ οι υπηρετούντες σε αυτά έχουν την ιδιότητα δικαστικού υπαλλήλου και απολαμβάνουν αυξημένης προστασίας και ως προς την πρόσληψη και ως προς την απόλυση. </w:t>
      </w:r>
    </w:p>
    <w:p w14:paraId="35095FD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Άρα υπάρχει πρόβλημα συνταγματικότητας για την απόλυσή τους ή την υπαγωγή </w:t>
      </w:r>
      <w:r>
        <w:rPr>
          <w:rFonts w:eastAsia="Times New Roman" w:cs="Times New Roman"/>
          <w:szCs w:val="24"/>
        </w:rPr>
        <w:t>τους στο Υπουργείο Περιβάλλοντος.</w:t>
      </w:r>
    </w:p>
    <w:p w14:paraId="35095FD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Τέλος, όσον αφορά στις διατάξεις για τη διαμεσολάβηση, αυτό που εμφανίζει η Κυβέρνηση ως προσπάθεια ενίσχυσης, θα είναι </w:t>
      </w:r>
      <w:r>
        <w:rPr>
          <w:rFonts w:eastAsia="Times New Roman" w:cs="Times New Roman"/>
          <w:szCs w:val="24"/>
        </w:rPr>
        <w:lastRenderedPageBreak/>
        <w:t>τελικά η απαξίωσή της και ο ενταφιασμός της. Ο ΣΥΡΙΖΑ, που θυμίζουμε ότι έχει αρνηθεί να ψηφίσει το νό</w:t>
      </w:r>
      <w:r>
        <w:rPr>
          <w:rFonts w:eastAsia="Times New Roman" w:cs="Times New Roman"/>
          <w:szCs w:val="24"/>
        </w:rPr>
        <w:t xml:space="preserve">μο του ΠΑΣΟΚ, τον 3898/2010, για τη διαμεσολάβηση σχεδόν </w:t>
      </w:r>
      <w:proofErr w:type="spellStart"/>
      <w:r>
        <w:rPr>
          <w:rFonts w:eastAsia="Times New Roman" w:cs="Times New Roman"/>
          <w:szCs w:val="24"/>
        </w:rPr>
        <w:t>δαιμονοποιώντας</w:t>
      </w:r>
      <w:proofErr w:type="spellEnd"/>
      <w:r>
        <w:rPr>
          <w:rFonts w:eastAsia="Times New Roman" w:cs="Times New Roman"/>
          <w:szCs w:val="24"/>
        </w:rPr>
        <w:t xml:space="preserve"> τον, έρχεται σήμερα να εισάγει την </w:t>
      </w:r>
      <w:proofErr w:type="spellStart"/>
      <w:r>
        <w:rPr>
          <w:rFonts w:eastAsia="Times New Roman" w:cs="Times New Roman"/>
          <w:szCs w:val="24"/>
        </w:rPr>
        <w:t>υποχρεωτικότητα</w:t>
      </w:r>
      <w:proofErr w:type="spellEnd"/>
      <w:r>
        <w:rPr>
          <w:rFonts w:eastAsia="Times New Roman" w:cs="Times New Roman"/>
          <w:szCs w:val="24"/>
        </w:rPr>
        <w:t xml:space="preserve"> παραπομπής για δεκαεφτά περίπου αστικές διαφορές, διαδικασίες λαϊκού χαρακτήρα, χωρίς πρόβλημα καθυστερήσεων στην απονομή της δικαιο</w:t>
      </w:r>
      <w:r>
        <w:rPr>
          <w:rFonts w:eastAsia="Times New Roman" w:cs="Times New Roman"/>
          <w:szCs w:val="24"/>
        </w:rPr>
        <w:t xml:space="preserve">σύνης. Με αυτού του τύπου την </w:t>
      </w:r>
      <w:proofErr w:type="spellStart"/>
      <w:r>
        <w:rPr>
          <w:rFonts w:eastAsia="Times New Roman" w:cs="Times New Roman"/>
          <w:szCs w:val="24"/>
        </w:rPr>
        <w:t>υποχρεωτικότητα</w:t>
      </w:r>
      <w:proofErr w:type="spellEnd"/>
      <w:r>
        <w:rPr>
          <w:rFonts w:eastAsia="Times New Roman" w:cs="Times New Roman"/>
          <w:szCs w:val="24"/>
        </w:rPr>
        <w:t xml:space="preserve"> στην προσφυγή στη διαμεσολάβηση, καθώς και με το κόστος το οποίο επωμίζονται οι διάδικοι, προσβάλλεται ουσιαστικά το συνταγματικό δικαίωμα…</w:t>
      </w:r>
    </w:p>
    <w:p w14:paraId="35095FDE" w14:textId="77777777" w:rsidR="00A42BF5" w:rsidRDefault="007F616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w:t>
      </w:r>
      <w:r>
        <w:rPr>
          <w:rFonts w:eastAsia="Times New Roman"/>
          <w:bCs/>
        </w:rPr>
        <w:t>ίου Βουλευτή)</w:t>
      </w:r>
    </w:p>
    <w:p w14:paraId="35095FDF" w14:textId="77777777" w:rsidR="00A42BF5" w:rsidRDefault="007F616C">
      <w:pPr>
        <w:spacing w:line="600" w:lineRule="auto"/>
        <w:ind w:firstLine="720"/>
        <w:jc w:val="both"/>
        <w:rPr>
          <w:rFonts w:eastAsia="Times New Roman"/>
          <w:bCs/>
        </w:rPr>
      </w:pPr>
      <w:r>
        <w:rPr>
          <w:rFonts w:eastAsia="Times New Roman"/>
          <w:bCs/>
        </w:rPr>
        <w:t xml:space="preserve">Ένα λεπτό, κύριε Πρόεδρε, την ανοχή σας, αν έχετε την καλοσύνη. </w:t>
      </w:r>
    </w:p>
    <w:p w14:paraId="35095FE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Αν μπορείτε και εσείς να ολοκληρώσετε, κύριε συνάδελφε. </w:t>
      </w:r>
    </w:p>
    <w:p w14:paraId="35095FE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Σε ένα λεπτό θα ολοκληρώσω, κύριε Πρόεδρε. Ευχαριστώ.</w:t>
      </w:r>
    </w:p>
    <w:p w14:paraId="35095FE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…στη δικαστ</w:t>
      </w:r>
      <w:r>
        <w:rPr>
          <w:rFonts w:eastAsia="Times New Roman" w:cs="Times New Roman"/>
          <w:szCs w:val="24"/>
        </w:rPr>
        <w:t xml:space="preserve">ική προστασία και η εν λόγω </w:t>
      </w:r>
      <w:proofErr w:type="spellStart"/>
      <w:r>
        <w:rPr>
          <w:rFonts w:eastAsia="Times New Roman" w:cs="Times New Roman"/>
          <w:szCs w:val="24"/>
        </w:rPr>
        <w:t>υποχρεωτικότητα</w:t>
      </w:r>
      <w:proofErr w:type="spellEnd"/>
      <w:r>
        <w:rPr>
          <w:rFonts w:eastAsia="Times New Roman" w:cs="Times New Roman"/>
          <w:szCs w:val="24"/>
        </w:rPr>
        <w:t xml:space="preserve"> μετατρέπεται σε </w:t>
      </w:r>
      <w:proofErr w:type="spellStart"/>
      <w:r>
        <w:rPr>
          <w:rFonts w:eastAsia="Times New Roman" w:cs="Times New Roman"/>
          <w:szCs w:val="24"/>
        </w:rPr>
        <w:t>υποχρεωτικότητα</w:t>
      </w:r>
      <w:proofErr w:type="spellEnd"/>
      <w:r>
        <w:rPr>
          <w:rFonts w:eastAsia="Times New Roman" w:cs="Times New Roman"/>
          <w:szCs w:val="24"/>
        </w:rPr>
        <w:t xml:space="preserve"> συναινετικής διαμεσολάβησης. Η προτεινόμενη από την Κυβέρνηση διαμεσολάβηση είναι ακριβή, είναι μη φιλική στον πολίτη, ενώ από τη φύση των διαδικασιών που παραπέμπονται σε αυτή, γί</w:t>
      </w:r>
      <w:r>
        <w:rPr>
          <w:rFonts w:eastAsia="Times New Roman" w:cs="Times New Roman"/>
          <w:szCs w:val="24"/>
        </w:rPr>
        <w:t xml:space="preserve">νεται επαχθέστερη για τους οικονομικά αδύναμους. Αποκτά, δηλαδή, ταξικό πρόσημο, το αντίθετο από αυτό που έχει σε όλη την Ευρώπη. Και, βέβαια, το </w:t>
      </w:r>
      <w:r>
        <w:rPr>
          <w:rFonts w:eastAsia="Times New Roman" w:cs="Times New Roman"/>
          <w:szCs w:val="24"/>
        </w:rPr>
        <w:t>δ</w:t>
      </w:r>
      <w:r>
        <w:rPr>
          <w:rFonts w:eastAsia="Times New Roman" w:cs="Times New Roman"/>
          <w:szCs w:val="24"/>
        </w:rPr>
        <w:t xml:space="preserve">ημόσιο και οι </w:t>
      </w:r>
      <w:r>
        <w:rPr>
          <w:rFonts w:eastAsia="Times New Roman" w:cs="Times New Roman"/>
          <w:szCs w:val="24"/>
        </w:rPr>
        <w:t>Ο</w:t>
      </w:r>
      <w:r>
        <w:rPr>
          <w:rFonts w:eastAsia="Times New Roman" w:cs="Times New Roman"/>
          <w:szCs w:val="24"/>
        </w:rPr>
        <w:t xml:space="preserve">ργανισμοί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εξαιρούνται από τις διαδικασίες διαμεσολάβησης.</w:t>
      </w:r>
    </w:p>
    <w:p w14:paraId="35095FE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w:t>
      </w:r>
      <w:r>
        <w:rPr>
          <w:rFonts w:eastAsia="Times New Roman" w:cs="Times New Roman"/>
          <w:szCs w:val="24"/>
        </w:rPr>
        <w:t>ιοι συνάδελφοι, επίσης εξαιρούνται από την υποχρεωτική διαμεσολάβηση και οι μεγάλοι ιδιωτικοί οργανισμοί υγείας -όχι οι γιατροί, οι γιατροί εντάσσονται- όπως και οι διάδικοι που δικαιούνται νομικής βοήθειας. Καταλαβαίνετε, λοιπόν, γιατί αυξάνεται αυτό το τ</w:t>
      </w:r>
      <w:r>
        <w:rPr>
          <w:rFonts w:eastAsia="Times New Roman" w:cs="Times New Roman"/>
          <w:szCs w:val="24"/>
        </w:rPr>
        <w:t>αξικό πρόσημο. Γι’ αυτό είναι κακότεχνη και ταξικά προσανατολισμένη…</w:t>
      </w:r>
    </w:p>
    <w:p w14:paraId="35095FE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ολοκληρώστε παρακαλώ.</w:t>
      </w:r>
    </w:p>
    <w:p w14:paraId="35095FE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…αυτή η σχεδίαση της διαμεσολάβησης και δεν θα πετύχει στην πράξη. </w:t>
      </w:r>
    </w:p>
    <w:p w14:paraId="35095FE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Εμείς προτείνουμε την εισαγωγή ενός υποχρεωτικού σταδίου ενημέρωσης των μερών με μέγιστη διάρκεια δύο ωρών και μέγιστο </w:t>
      </w:r>
      <w:r>
        <w:rPr>
          <w:rFonts w:eastAsia="Times New Roman" w:cs="Times New Roman"/>
          <w:szCs w:val="24"/>
        </w:rPr>
        <w:lastRenderedPageBreak/>
        <w:t xml:space="preserve">κόστος 50 ευρώ, έτσι ώστε να υπάρχει η δυνατότητα κατανόησης της διαμεσολάβησης και αν το αποφασίσουν τα μέρη, να πάνε. </w:t>
      </w:r>
    </w:p>
    <w:p w14:paraId="35095FE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(Σπυρ</w:t>
      </w:r>
      <w:r>
        <w:rPr>
          <w:rFonts w:eastAsia="Times New Roman" w:cs="Times New Roman"/>
          <w:b/>
          <w:szCs w:val="24"/>
        </w:rPr>
        <w:t>ίδων Λυκούδης):</w:t>
      </w:r>
      <w:r>
        <w:rPr>
          <w:rFonts w:eastAsia="Times New Roman" w:cs="Times New Roman"/>
          <w:szCs w:val="24"/>
        </w:rPr>
        <w:t xml:space="preserve"> Σας ευχαριστούμε κύριε συνάδελφε.</w:t>
      </w:r>
    </w:p>
    <w:p w14:paraId="35095FE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Πρέπει να ακουστεί, κύριε Πρόεδρε, σας παρακαλώ. </w:t>
      </w:r>
    </w:p>
    <w:p w14:paraId="35095FE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έχουμε συνεννοηθεί ότι θα τηρήσουμε τον χρόνο. </w:t>
      </w:r>
    </w:p>
    <w:p w14:paraId="35095FE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Τριάντα δευτε</w:t>
      </w:r>
      <w:r>
        <w:rPr>
          <w:rFonts w:eastAsia="Times New Roman" w:cs="Times New Roman"/>
          <w:szCs w:val="24"/>
        </w:rPr>
        <w:t xml:space="preserve">ρόλεπτα μόνο, κύριε Πρόεδρε. Θα είχα τελειώσει. </w:t>
      </w:r>
    </w:p>
    <w:p w14:paraId="35095FE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Δύο προβλήματα θεωρούμε, επίσης, πολύ σημαντικά: </w:t>
      </w:r>
    </w:p>
    <w:p w14:paraId="35095FE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βάζετε ποινή 300 ευρώ αν δεν πάει κάποιος στη διαμεσολάβηση. Θα τα πληρώσει και θα ακυρωθεί η διαμεσολάβηση στην πράξη. </w:t>
      </w:r>
    </w:p>
    <w:p w14:paraId="35095FE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Δεύτερον, γιατί εξαιρείτε το</w:t>
      </w:r>
      <w:r>
        <w:rPr>
          <w:rFonts w:eastAsia="Times New Roman" w:cs="Times New Roman"/>
          <w:szCs w:val="24"/>
        </w:rPr>
        <w:t>υς συνταξιούχους δικαστές από αυτή τη διαδικασία διαμεσολάβησης, όταν υπάρχει δικαστική διαμεσολάβηση η οποία είναι γνωστή; Με αυτά τα μέτρα, όπως και με την επιχείρηση από την πλευρά σας να φιμώσετε και να ρίξετε «μαύρο» στα δημοτικά ραδιόφωνα, καταλαβαίν</w:t>
      </w:r>
      <w:r>
        <w:rPr>
          <w:rFonts w:eastAsia="Times New Roman" w:cs="Times New Roman"/>
          <w:szCs w:val="24"/>
        </w:rPr>
        <w:t>ετε ότι τα μέτρα τα οποία ψηφίζετε σήμερα, κυρίες και κύριοι συνάδελφοι, είναι επαχθέστερα για τους πολίτες από οποιαδήποτε άλλα προηγουμένως. Κλείνετε την αξιολόγηση, κλείνετε και την ελπίδα για τον ελληνικό λαό να έχει καλύτερο μέλλον τους επόμενους μήνε</w:t>
      </w:r>
      <w:r>
        <w:rPr>
          <w:rFonts w:eastAsia="Times New Roman" w:cs="Times New Roman"/>
          <w:szCs w:val="24"/>
        </w:rPr>
        <w:t>ς και τα επόμενα χρόνια.</w:t>
      </w:r>
    </w:p>
    <w:p w14:paraId="35095FE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35095FEF" w14:textId="77777777" w:rsidR="00A42BF5" w:rsidRDefault="007F616C">
      <w:pPr>
        <w:spacing w:line="600" w:lineRule="auto"/>
        <w:ind w:firstLine="720"/>
        <w:jc w:val="both"/>
        <w:rPr>
          <w:rFonts w:eastAsia="Times New Roman" w:cs="Times New Roman"/>
          <w:szCs w:val="24"/>
        </w:rPr>
      </w:pPr>
      <w:r>
        <w:rPr>
          <w:rFonts w:eastAsia="Times New Roman"/>
          <w:bCs/>
        </w:rPr>
        <w:t>(Χειροκροτήματα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r>
        <w:rPr>
          <w:rFonts w:eastAsia="Times New Roman" w:cs="Times New Roman"/>
          <w:szCs w:val="24"/>
        </w:rPr>
        <w:t xml:space="preserve"> </w:t>
      </w:r>
    </w:p>
    <w:p w14:paraId="35095FF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θέλω να επαναλάβω κάτι που είπαμε στην αρχή. Ο κ. Παπαθεοδώρου δεν ήταν εδώ</w:t>
      </w:r>
      <w:r>
        <w:rPr>
          <w:rFonts w:eastAsia="Times New Roman" w:cs="Times New Roman"/>
          <w:szCs w:val="24"/>
        </w:rPr>
        <w:t xml:space="preserve"> και δεν το άκουσε. Έχουμε κάνει μια συνεννόηση. </w:t>
      </w:r>
      <w:proofErr w:type="spellStart"/>
      <w:r>
        <w:rPr>
          <w:rFonts w:eastAsia="Times New Roman" w:cs="Times New Roman"/>
          <w:szCs w:val="24"/>
        </w:rPr>
        <w:t>Αυστηροποιούμε</w:t>
      </w:r>
      <w:proofErr w:type="spellEnd"/>
      <w:r>
        <w:rPr>
          <w:rFonts w:eastAsia="Times New Roman" w:cs="Times New Roman"/>
          <w:szCs w:val="24"/>
        </w:rPr>
        <w:t xml:space="preserve"> απολύτως τον χρόνο, γιατί η ροή της συζήτησης έχει αλλάξει λίγο. Ο Πρωθυπουργός θα μιλήσει το μεσημέρι και υποθέτω και οι άλλοι Αρχηγοί τις </w:t>
      </w:r>
      <w:proofErr w:type="spellStart"/>
      <w:r>
        <w:rPr>
          <w:rFonts w:eastAsia="Times New Roman" w:cs="Times New Roman"/>
          <w:szCs w:val="24"/>
        </w:rPr>
        <w:t>μεταμεσημεριανές</w:t>
      </w:r>
      <w:proofErr w:type="spellEnd"/>
      <w:r>
        <w:rPr>
          <w:rFonts w:eastAsia="Times New Roman" w:cs="Times New Roman"/>
          <w:szCs w:val="24"/>
        </w:rPr>
        <w:t xml:space="preserve"> ώρες. Άρα αλλάζει η ροή της συζήτησ</w:t>
      </w:r>
      <w:r>
        <w:rPr>
          <w:rFonts w:eastAsia="Times New Roman" w:cs="Times New Roman"/>
          <w:szCs w:val="24"/>
        </w:rPr>
        <w:t xml:space="preserve">ης και </w:t>
      </w:r>
      <w:proofErr w:type="spellStart"/>
      <w:r>
        <w:rPr>
          <w:rFonts w:eastAsia="Times New Roman" w:cs="Times New Roman"/>
          <w:szCs w:val="24"/>
        </w:rPr>
        <w:t>αυστηροποιούμε</w:t>
      </w:r>
      <w:proofErr w:type="spellEnd"/>
      <w:r>
        <w:rPr>
          <w:rFonts w:eastAsia="Times New Roman" w:cs="Times New Roman"/>
          <w:szCs w:val="24"/>
        </w:rPr>
        <w:t xml:space="preserve"> απολύτως τον χρόνο. Στα επτά λεπτά πρέπει να σταματάμε. </w:t>
      </w:r>
    </w:p>
    <w:p w14:paraId="35095FF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Λάππας</w:t>
      </w:r>
      <w:proofErr w:type="spellEnd"/>
      <w:r>
        <w:rPr>
          <w:rFonts w:eastAsia="Times New Roman" w:cs="Times New Roman"/>
          <w:szCs w:val="24"/>
        </w:rPr>
        <w:t xml:space="preserve"> έχει τον λόγο. </w:t>
      </w:r>
    </w:p>
    <w:p w14:paraId="35095FF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Ευχαριστώ, κύριε Πρόεδρε.</w:t>
      </w:r>
    </w:p>
    <w:p w14:paraId="35095FF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ξεκινάω με μ</w:t>
      </w:r>
      <w:r>
        <w:rPr>
          <w:rFonts w:eastAsia="Times New Roman" w:cs="Times New Roman"/>
          <w:szCs w:val="24"/>
        </w:rPr>
        <w:t>ί</w:t>
      </w:r>
      <w:r>
        <w:rPr>
          <w:rFonts w:eastAsia="Times New Roman" w:cs="Times New Roman"/>
          <w:szCs w:val="24"/>
        </w:rPr>
        <w:t>α γενική παρατήρηση. Διακόσια τριάντα χρόνια από τη Γαλλική Επανάσταση και εκατό από την Οκτωβριανή πολλές κοινωνίες και στη Δύση και στον κόσμο ολόκληρο, δεν απολαμβάνουν τα δικαιώματα για τα οποία έγιναν αυτές οι μεγάλες επαναστάσεις. Είναι αυτό που ο Τζ</w:t>
      </w:r>
      <w:r>
        <w:rPr>
          <w:rFonts w:eastAsia="Times New Roman" w:cs="Times New Roman"/>
          <w:szCs w:val="24"/>
        </w:rPr>
        <w:t>όζεφ Κάμπελ όρισε ως κατάσταση έκτακτης ανάγκης. Και μ</w:t>
      </w:r>
      <w:r>
        <w:rPr>
          <w:rFonts w:eastAsia="Times New Roman" w:cs="Times New Roman"/>
          <w:szCs w:val="24"/>
        </w:rPr>
        <w:t>ί</w:t>
      </w:r>
      <w:r>
        <w:rPr>
          <w:rFonts w:eastAsia="Times New Roman" w:cs="Times New Roman"/>
          <w:szCs w:val="24"/>
        </w:rPr>
        <w:t xml:space="preserve">α έκφανση αυτής της έκτακτης ανάγκης είναι, νομίζω, και η επιβολή μνημονίων και επιτροπείας όπως ζούμε στη χώρα μας. </w:t>
      </w:r>
    </w:p>
    <w:p w14:paraId="35095FF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Και ενώ πριν το μεγάλο ερώτημα που αναδυόταν στις δυτικές κοινωνίες ήταν «Τι είναι </w:t>
      </w:r>
      <w:r>
        <w:rPr>
          <w:rFonts w:eastAsia="Times New Roman" w:cs="Times New Roman"/>
          <w:szCs w:val="24"/>
        </w:rPr>
        <w:t>δημοκρατία και πως κερδίζεται», πλέον φτάσαμε να έχουμε το πελώριο ερώτημα «Τι είναι δικαιοσύνη και πώς απονέμεται». Και το λέω αυτό γιατί υπάρχει σήμερα νομοσχέδιο του Υπουργείου Δικαιοσύνης.</w:t>
      </w:r>
    </w:p>
    <w:p w14:paraId="35095FF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Μεγάλοι διανοητές, όπως ο </w:t>
      </w:r>
      <w:proofErr w:type="spellStart"/>
      <w:r>
        <w:rPr>
          <w:rFonts w:eastAsia="Times New Roman" w:cs="Times New Roman"/>
          <w:szCs w:val="24"/>
        </w:rPr>
        <w:t>Καστοριάδης</w:t>
      </w:r>
      <w:proofErr w:type="spellEnd"/>
      <w:r>
        <w:rPr>
          <w:rFonts w:eastAsia="Times New Roman" w:cs="Times New Roman"/>
          <w:szCs w:val="24"/>
        </w:rPr>
        <w:t xml:space="preserve">, ο </w:t>
      </w:r>
      <w:proofErr w:type="spellStart"/>
      <w:r>
        <w:rPr>
          <w:rFonts w:eastAsia="Times New Roman" w:cs="Times New Roman"/>
          <w:szCs w:val="24"/>
        </w:rPr>
        <w:t>Μπάουμαν</w:t>
      </w:r>
      <w:proofErr w:type="spellEnd"/>
      <w:r>
        <w:rPr>
          <w:rFonts w:eastAsia="Times New Roman" w:cs="Times New Roman"/>
          <w:szCs w:val="24"/>
        </w:rPr>
        <w:t xml:space="preserve">, ο </w:t>
      </w:r>
      <w:proofErr w:type="spellStart"/>
      <w:r>
        <w:rPr>
          <w:rFonts w:eastAsia="Times New Roman" w:cs="Times New Roman"/>
          <w:szCs w:val="24"/>
        </w:rPr>
        <w:t>Χάμπερμας</w:t>
      </w:r>
      <w:proofErr w:type="spellEnd"/>
      <w:r>
        <w:rPr>
          <w:rFonts w:eastAsia="Times New Roman" w:cs="Times New Roman"/>
          <w:szCs w:val="24"/>
        </w:rPr>
        <w:t>,</w:t>
      </w:r>
      <w:r>
        <w:rPr>
          <w:rFonts w:eastAsia="Times New Roman" w:cs="Times New Roman"/>
          <w:szCs w:val="24"/>
        </w:rPr>
        <w:t xml:space="preserve"> ο Γκρος, ο Τσόμσκι, ο </w:t>
      </w:r>
      <w:proofErr w:type="spellStart"/>
      <w:r>
        <w:rPr>
          <w:rFonts w:eastAsia="Times New Roman" w:cs="Times New Roman"/>
          <w:szCs w:val="24"/>
        </w:rPr>
        <w:t>Ζίζεκ</w:t>
      </w:r>
      <w:proofErr w:type="spellEnd"/>
      <w:r>
        <w:rPr>
          <w:rFonts w:eastAsia="Times New Roman" w:cs="Times New Roman"/>
          <w:szCs w:val="24"/>
        </w:rPr>
        <w:t xml:space="preserve"> έχουν πει ότι ο χρηματοπιστωτικός τομέας έχει κυριαρχήσει απόλυτα στην πολιτική. Και από αυτήν την κυριαρχία λένε -ως πιθανότατα ή ως ερωτηματικό- μήπως δεν έχει ξεφύγει και η δικαιοσύνη γενικότερα. </w:t>
      </w:r>
    </w:p>
    <w:p w14:paraId="35095FF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Θα αναφερθώ αμέσως στο θέμα</w:t>
      </w:r>
      <w:r>
        <w:rPr>
          <w:rFonts w:eastAsia="Times New Roman" w:cs="Times New Roman"/>
          <w:szCs w:val="24"/>
        </w:rPr>
        <w:t xml:space="preserve"> που συζητάμε. Ο κ. </w:t>
      </w:r>
      <w:proofErr w:type="spellStart"/>
      <w:r>
        <w:rPr>
          <w:rFonts w:eastAsia="Times New Roman" w:cs="Times New Roman"/>
          <w:szCs w:val="24"/>
        </w:rPr>
        <w:t>Χαρακόπουλος</w:t>
      </w:r>
      <w:proofErr w:type="spellEnd"/>
      <w:r>
        <w:rPr>
          <w:rFonts w:eastAsia="Times New Roman" w:cs="Times New Roman"/>
          <w:szCs w:val="24"/>
        </w:rPr>
        <w:t xml:space="preserve"> την Παρασκευή μας είπε ότι επειδή είμαστε πάρα πολύ ανώριμοι ως κόμμα εμείς και οι ΑΝΕΛ και επειδή είμαστε ανίκανοι να κυβερνήσουμε, πρέπει να επιστρέψουμε στα έδρανα της </w:t>
      </w:r>
      <w:r>
        <w:rPr>
          <w:rFonts w:eastAsia="Times New Roman" w:cs="Times New Roman"/>
          <w:szCs w:val="24"/>
        </w:rPr>
        <w:t>Α</w:t>
      </w:r>
      <w:r>
        <w:rPr>
          <w:rFonts w:eastAsia="Times New Roman" w:cs="Times New Roman"/>
          <w:szCs w:val="24"/>
        </w:rPr>
        <w:t>ντιπολίτευσης. Προφανώς, εννοούσε ότι τα έδρανα της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ντιπολίτευσης είναι μ</w:t>
      </w:r>
      <w:r>
        <w:rPr>
          <w:rFonts w:eastAsia="Times New Roman" w:cs="Times New Roman"/>
          <w:szCs w:val="24"/>
        </w:rPr>
        <w:t>ί</w:t>
      </w:r>
      <w:r>
        <w:rPr>
          <w:rFonts w:eastAsia="Times New Roman" w:cs="Times New Roman"/>
          <w:szCs w:val="24"/>
        </w:rPr>
        <w:t>α πολύ καλή θέση και μ</w:t>
      </w:r>
      <w:r>
        <w:rPr>
          <w:rFonts w:eastAsia="Times New Roman" w:cs="Times New Roman"/>
          <w:szCs w:val="24"/>
        </w:rPr>
        <w:t>ί</w:t>
      </w:r>
      <w:r>
        <w:rPr>
          <w:rFonts w:eastAsia="Times New Roman" w:cs="Times New Roman"/>
          <w:szCs w:val="24"/>
        </w:rPr>
        <w:t xml:space="preserve">α πολύ καλή ευκαιρία για να ωριμάσει κάποιος. </w:t>
      </w:r>
    </w:p>
    <w:p w14:paraId="35095FF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Ε, κύριοι, θα παραμείνετε για πολλά χρόνια στα έδρανα της αντιπολίτευσης, για να ωριμάσετε ως αντιπολίτευση, κυρίως εσείς. Και καλά θα κάνετε να περιμένετε. Άλλωσ</w:t>
      </w:r>
      <w:r>
        <w:rPr>
          <w:rFonts w:eastAsia="Times New Roman" w:cs="Times New Roman"/>
          <w:szCs w:val="24"/>
        </w:rPr>
        <w:t>τε, το «σπριντ» που κάνετε επί τρία χρόνια προς τις εκλογές, μάλλον σας έχει κάψει.</w:t>
      </w:r>
    </w:p>
    <w:p w14:paraId="35095FF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Κύριοι συνάδελφοι, επιλέγω δ</w:t>
      </w:r>
      <w:r>
        <w:rPr>
          <w:rFonts w:eastAsia="Times New Roman" w:cs="Times New Roman"/>
          <w:szCs w:val="24"/>
        </w:rPr>
        <w:t>ύ</w:t>
      </w:r>
      <w:r>
        <w:rPr>
          <w:rFonts w:eastAsia="Times New Roman" w:cs="Times New Roman"/>
          <w:szCs w:val="24"/>
        </w:rPr>
        <w:t xml:space="preserve">ο μεγάλα θέματα από το πολυνομοσχέδιο για να τα αναλύσω. Το πρώτο είναι η διαμεσολάβηση και το δεύτερο η απεργία. </w:t>
      </w:r>
    </w:p>
    <w:p w14:paraId="35095FF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διαμεσολάβηση είναι ένας τ</w:t>
      </w:r>
      <w:r>
        <w:rPr>
          <w:rFonts w:eastAsia="Times New Roman" w:cs="Times New Roman"/>
          <w:szCs w:val="24"/>
        </w:rPr>
        <w:t xml:space="preserve">εράστιος λαϊκός θεσμός. Αν κάποιος ανατρέξει ιστορικά, θα βρει σε διάφορα </w:t>
      </w:r>
      <w:proofErr w:type="spellStart"/>
      <w:r>
        <w:rPr>
          <w:rFonts w:eastAsia="Times New Roman" w:cs="Times New Roman"/>
          <w:szCs w:val="24"/>
        </w:rPr>
        <w:t>δικαι</w:t>
      </w:r>
      <w:r>
        <w:rPr>
          <w:rFonts w:eastAsia="Times New Roman" w:cs="Times New Roman"/>
          <w:szCs w:val="24"/>
        </w:rPr>
        <w:t>ϊ</w:t>
      </w:r>
      <w:r>
        <w:rPr>
          <w:rFonts w:eastAsia="Times New Roman" w:cs="Times New Roman"/>
          <w:szCs w:val="24"/>
        </w:rPr>
        <w:t>κά</w:t>
      </w:r>
      <w:proofErr w:type="spellEnd"/>
      <w:r>
        <w:rPr>
          <w:rFonts w:eastAsia="Times New Roman" w:cs="Times New Roman"/>
          <w:szCs w:val="24"/>
        </w:rPr>
        <w:t xml:space="preserve"> συστήματα, ακόμα και στα όρια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αυτός να επιλύει σοβαρές υποθέσεις των πολιτών. Είναι σημαντικός. Κερδίζει συνεχώς έδαφος στην Ευρώπη και στον κόσμο</w:t>
      </w:r>
      <w:r>
        <w:rPr>
          <w:rFonts w:eastAsia="Times New Roman" w:cs="Times New Roman"/>
          <w:szCs w:val="24"/>
        </w:rPr>
        <w:t xml:space="preserve"> ολόκληρο και νομίζω ότι είναι μ</w:t>
      </w:r>
      <w:r>
        <w:rPr>
          <w:rFonts w:eastAsia="Times New Roman" w:cs="Times New Roman"/>
          <w:szCs w:val="24"/>
        </w:rPr>
        <w:t>ί</w:t>
      </w:r>
      <w:r>
        <w:rPr>
          <w:rFonts w:eastAsia="Times New Roman" w:cs="Times New Roman"/>
          <w:szCs w:val="24"/>
        </w:rPr>
        <w:t xml:space="preserve">α σημαντική στιγμή που έρχεται με το νομοσχέδιό μας. </w:t>
      </w:r>
    </w:p>
    <w:p w14:paraId="35095FF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Ποιες ήταν οι αιτιάσεις, οι αντιρρήσεις και τα ερωτήματα που ανέκυψαν απ’ αυτούς που διαφωνούν με τον θεσμό της διαμεσολάβησης; Δυο κυρίαρχα θέματα υπήρχαν, πρώτον, ότι </w:t>
      </w:r>
      <w:r>
        <w:rPr>
          <w:rFonts w:eastAsia="Times New Roman" w:cs="Times New Roman"/>
          <w:szCs w:val="24"/>
        </w:rPr>
        <w:t xml:space="preserve">δεν μπορεί να είναι υποχρεωτική η διαμεσολάβηση και, δεύτερον, ότι ιδιωτικοποιείται η δικαιοσύνη. Θα απαντήσω και στα δυο τάχιστα. </w:t>
      </w:r>
    </w:p>
    <w:p w14:paraId="35095FF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όσον αφορά την ιδιωτικοποίηση, δείχνει ότι είναι ένα </w:t>
      </w:r>
      <w:proofErr w:type="spellStart"/>
      <w:r>
        <w:rPr>
          <w:rFonts w:eastAsia="Times New Roman" w:cs="Times New Roman"/>
          <w:szCs w:val="24"/>
        </w:rPr>
        <w:t>οιονεί</w:t>
      </w:r>
      <w:proofErr w:type="spellEnd"/>
      <w:r>
        <w:rPr>
          <w:rFonts w:eastAsia="Times New Roman" w:cs="Times New Roman"/>
          <w:szCs w:val="24"/>
        </w:rPr>
        <w:t xml:space="preserve"> δικαστήριο. Σε μας τουλάχιστον που διακονούμε τη δικ</w:t>
      </w:r>
      <w:r>
        <w:rPr>
          <w:rFonts w:eastAsia="Times New Roman" w:cs="Times New Roman"/>
          <w:szCs w:val="24"/>
        </w:rPr>
        <w:t>αιοσύνη από οποιαδήποτε πλευρά, είτε από την πλευρά των δικηγόρων είτε από την πλευρά των τακτικών δικαστών, είτε από οποιαδήποτε πλευρά στον χώρο της απονομής δικαίου, καταλαβαίνουμε ότι αυτό όχι απλώς δεν ισχύει, αλλά ότι είναι αστείο. Η διαμεσολάβηση δε</w:t>
      </w:r>
      <w:r>
        <w:rPr>
          <w:rFonts w:eastAsia="Times New Roman" w:cs="Times New Roman"/>
          <w:szCs w:val="24"/>
        </w:rPr>
        <w:t xml:space="preserve">ν είναι δικαστική απόφαση. Δεν τέμνει τη διαφορά. Δεν υπάρχει δικανική κρίση και δεν εκδίδει τη δικαστική απόφαση. Είναι </w:t>
      </w:r>
      <w:r>
        <w:rPr>
          <w:rFonts w:eastAsia="Times New Roman" w:cs="Times New Roman"/>
          <w:szCs w:val="24"/>
        </w:rPr>
        <w:lastRenderedPageBreak/>
        <w:t xml:space="preserve">μια απόπειρα, μία προσπάθεια επίλυσης. Αυτή είναι η  </w:t>
      </w:r>
      <w:proofErr w:type="spellStart"/>
      <w:r>
        <w:rPr>
          <w:rFonts w:eastAsia="Times New Roman" w:cs="Times New Roman"/>
          <w:szCs w:val="24"/>
        </w:rPr>
        <w:t>υποχρεωτικότητα</w:t>
      </w:r>
      <w:proofErr w:type="spellEnd"/>
      <w:r>
        <w:rPr>
          <w:rFonts w:eastAsia="Times New Roman" w:cs="Times New Roman"/>
          <w:szCs w:val="24"/>
        </w:rPr>
        <w:t>, να ακολουθήσει, δηλαδή, ένα στάδιο προσπάθειας επίλυσης. Δεν μιλά</w:t>
      </w:r>
      <w:r>
        <w:rPr>
          <w:rFonts w:eastAsia="Times New Roman" w:cs="Times New Roman"/>
          <w:szCs w:val="24"/>
        </w:rPr>
        <w:t xml:space="preserve">ει για </w:t>
      </w:r>
      <w:proofErr w:type="spellStart"/>
      <w:r>
        <w:rPr>
          <w:rFonts w:eastAsia="Times New Roman" w:cs="Times New Roman"/>
          <w:szCs w:val="24"/>
        </w:rPr>
        <w:t>υποχρεωτικότητα</w:t>
      </w:r>
      <w:proofErr w:type="spellEnd"/>
      <w:r>
        <w:rPr>
          <w:rFonts w:eastAsia="Times New Roman" w:cs="Times New Roman"/>
          <w:szCs w:val="24"/>
        </w:rPr>
        <w:t xml:space="preserve"> στην επίλυση. Την επίλυση ή θα την επιλέξουν ή δεν θα την επιλέξουν. Έχουν αυτό το δικαίωμα. </w:t>
      </w:r>
    </w:p>
    <w:p w14:paraId="35095FF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Μάλιστα, όπως θα σας πω παρακάτω, τα δικαστήριά μας, με τον διάχυτο συνταγματικό έλεγχο, όταν υπήρχε ανάγκη είπαν τι είναι συνταγματικό και</w:t>
      </w:r>
      <w:r>
        <w:rPr>
          <w:rFonts w:eastAsia="Times New Roman" w:cs="Times New Roman"/>
          <w:szCs w:val="24"/>
        </w:rPr>
        <w:t xml:space="preserve"> τι δεν είναι συνταγματικό. Σήμερα, όμως, δεν μπορεί να εκτοξεύεται μια τέτοια κατηγορία κατά της διάταξης για έναν απλό λόγο: Η </w:t>
      </w:r>
      <w:r>
        <w:rPr>
          <w:rFonts w:eastAsia="Times New Roman" w:cs="Times New Roman"/>
          <w:szCs w:val="24"/>
        </w:rPr>
        <w:t>κ</w:t>
      </w:r>
      <w:r>
        <w:rPr>
          <w:rFonts w:eastAsia="Times New Roman" w:cs="Times New Roman"/>
          <w:szCs w:val="24"/>
        </w:rPr>
        <w:t xml:space="preserve">οινοτική </w:t>
      </w:r>
      <w:r>
        <w:rPr>
          <w:rFonts w:eastAsia="Times New Roman" w:cs="Times New Roman"/>
          <w:szCs w:val="24"/>
        </w:rPr>
        <w:t>ο</w:t>
      </w:r>
      <w:r>
        <w:rPr>
          <w:rFonts w:eastAsia="Times New Roman" w:cs="Times New Roman"/>
          <w:szCs w:val="24"/>
        </w:rPr>
        <w:t xml:space="preserve">δηγία 52/2008, που εισήχθη με τον ν.3898/2010, προέβλεπε την </w:t>
      </w:r>
      <w:proofErr w:type="spellStart"/>
      <w:r>
        <w:rPr>
          <w:rFonts w:eastAsia="Times New Roman" w:cs="Times New Roman"/>
          <w:szCs w:val="24"/>
        </w:rPr>
        <w:t>προαιρετικότητα</w:t>
      </w:r>
      <w:proofErr w:type="spellEnd"/>
      <w:r>
        <w:rPr>
          <w:rFonts w:eastAsia="Times New Roman" w:cs="Times New Roman"/>
          <w:szCs w:val="24"/>
        </w:rPr>
        <w:t>. Ξέρετε, στην πολιτική, όπως και στην ο</w:t>
      </w:r>
      <w:r>
        <w:rPr>
          <w:rFonts w:eastAsia="Times New Roman" w:cs="Times New Roman"/>
          <w:szCs w:val="24"/>
        </w:rPr>
        <w:t xml:space="preserve">ικονομία, -όπως και στο ποδόσφαιρο όπως είπα άλλη φορά- όλα κρίνονται από το αποτέλεσμα, δηλαδή από το τι γράφει το «καντράν». Μηδέν αποτέλεσμα. Ένας θεσμός με την </w:t>
      </w:r>
      <w:proofErr w:type="spellStart"/>
      <w:r>
        <w:rPr>
          <w:rFonts w:eastAsia="Times New Roman" w:cs="Times New Roman"/>
          <w:szCs w:val="24"/>
        </w:rPr>
        <w:lastRenderedPageBreak/>
        <w:t>προαιρετικότητα</w:t>
      </w:r>
      <w:proofErr w:type="spellEnd"/>
      <w:r>
        <w:rPr>
          <w:rFonts w:eastAsia="Times New Roman" w:cs="Times New Roman"/>
          <w:szCs w:val="24"/>
        </w:rPr>
        <w:t>, γράμμα κενό. Δεν έχει κα</w:t>
      </w:r>
      <w:r>
        <w:rPr>
          <w:rFonts w:eastAsia="Times New Roman" w:cs="Times New Roman"/>
          <w:szCs w:val="24"/>
        </w:rPr>
        <w:t>μ</w:t>
      </w:r>
      <w:r>
        <w:rPr>
          <w:rFonts w:eastAsia="Times New Roman" w:cs="Times New Roman"/>
          <w:szCs w:val="24"/>
        </w:rPr>
        <w:t>μία αποτελεσματικότητα. Δεν επελέγη από τους πολίτ</w:t>
      </w:r>
      <w:r>
        <w:rPr>
          <w:rFonts w:eastAsia="Times New Roman" w:cs="Times New Roman"/>
          <w:szCs w:val="24"/>
        </w:rPr>
        <w:t xml:space="preserve">ες, δεν είχε αποτέλεσμα. Κι όταν δεν έχει αποτέλεσμα, η πολιτεία πρέπει να επιλέγει τι θα κάνει και είναι υποχρεωμένη να παρεμβαίνει για να το κάνει. Και το κάνει τώρα. </w:t>
      </w:r>
    </w:p>
    <w:p w14:paraId="35095FF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Αυτή η </w:t>
      </w:r>
      <w:proofErr w:type="spellStart"/>
      <w:r>
        <w:rPr>
          <w:rFonts w:eastAsia="Times New Roman" w:cs="Times New Roman"/>
          <w:szCs w:val="24"/>
        </w:rPr>
        <w:t>υποχρεωτικότητα</w:t>
      </w:r>
      <w:proofErr w:type="spellEnd"/>
      <w:r>
        <w:rPr>
          <w:rFonts w:eastAsia="Times New Roman" w:cs="Times New Roman"/>
          <w:szCs w:val="24"/>
        </w:rPr>
        <w:t xml:space="preserve"> στη διαμεσολάβηση έχει πολλούς οπαδούς για πολλούς λόγους. Κατ’</w:t>
      </w:r>
      <w:r>
        <w:rPr>
          <w:rFonts w:eastAsia="Times New Roman" w:cs="Times New Roman"/>
          <w:szCs w:val="24"/>
        </w:rPr>
        <w:t xml:space="preserve"> αρχ</w:t>
      </w:r>
      <w:r>
        <w:rPr>
          <w:rFonts w:eastAsia="Times New Roman" w:cs="Times New Roman"/>
          <w:szCs w:val="24"/>
        </w:rPr>
        <w:t>άς</w:t>
      </w:r>
      <w:r>
        <w:rPr>
          <w:rFonts w:eastAsia="Times New Roman" w:cs="Times New Roman"/>
          <w:szCs w:val="24"/>
        </w:rPr>
        <w:t xml:space="preserve">, ο Πρόεδρος του Συνδέσμου Ελλήνων Διαμεσολαβητών είπε εδώ κάτι πολύ σοβαρό. Εμείς, λέει, ως </w:t>
      </w:r>
      <w:r>
        <w:rPr>
          <w:rFonts w:eastAsia="Times New Roman" w:cs="Times New Roman"/>
          <w:szCs w:val="24"/>
        </w:rPr>
        <w:t>δ</w:t>
      </w:r>
      <w:r>
        <w:rPr>
          <w:rFonts w:eastAsia="Times New Roman" w:cs="Times New Roman"/>
          <w:szCs w:val="24"/>
        </w:rPr>
        <w:t xml:space="preserve">ιαμεσολαβητές δεν εκλαμβάνουμε με τη ρύθμιση τη διαμεσολάβηση ως υποχρεωτική επίλυση. Η </w:t>
      </w:r>
      <w:proofErr w:type="spellStart"/>
      <w:r>
        <w:rPr>
          <w:rFonts w:eastAsia="Times New Roman" w:cs="Times New Roman"/>
          <w:szCs w:val="24"/>
        </w:rPr>
        <w:t>υποχρεωτικότητα</w:t>
      </w:r>
      <w:proofErr w:type="spellEnd"/>
      <w:r>
        <w:rPr>
          <w:rFonts w:eastAsia="Times New Roman" w:cs="Times New Roman"/>
          <w:szCs w:val="24"/>
        </w:rPr>
        <w:t xml:space="preserve"> δεν φτάνει μέχρι τον βαθμό επίλυσης. Δεν καλύπτει τη</w:t>
      </w:r>
      <w:r>
        <w:rPr>
          <w:rFonts w:eastAsia="Times New Roman" w:cs="Times New Roman"/>
          <w:szCs w:val="24"/>
        </w:rPr>
        <w:t xml:space="preserve">ν επίλυση. Υποχρεώνει τους πολίτες να οδηγηθούν εκεί, πριν πάνε στα δικαστήρια </w:t>
      </w:r>
      <w:r>
        <w:rPr>
          <w:rFonts w:eastAsia="Times New Roman" w:cs="Times New Roman"/>
          <w:szCs w:val="24"/>
        </w:rPr>
        <w:lastRenderedPageBreak/>
        <w:t xml:space="preserve">για χίλιους λόγους: Πινάκια, φόρτος, αδυναμία των δικαστών, ταχύτητα στη διαδικασία ή το ότι δικάζονται υποθέσεις μέσα σε λίγα λεπτά με πολύ σοβαρές συνέπειες. Η </w:t>
      </w:r>
      <w:proofErr w:type="spellStart"/>
      <w:r>
        <w:rPr>
          <w:rFonts w:eastAsia="Times New Roman" w:cs="Times New Roman"/>
          <w:szCs w:val="24"/>
        </w:rPr>
        <w:t>υποχρεωτικότητα</w:t>
      </w:r>
      <w:proofErr w:type="spellEnd"/>
      <w:r>
        <w:rPr>
          <w:rFonts w:eastAsia="Times New Roman" w:cs="Times New Roman"/>
          <w:szCs w:val="24"/>
        </w:rPr>
        <w:t xml:space="preserve"> έγκειται στο να επιχειρήσουμε να επιλύσουμε μ</w:t>
      </w:r>
      <w:r>
        <w:rPr>
          <w:rFonts w:eastAsia="Times New Roman" w:cs="Times New Roman"/>
          <w:szCs w:val="24"/>
        </w:rPr>
        <w:t>ί</w:t>
      </w:r>
      <w:r>
        <w:rPr>
          <w:rFonts w:eastAsia="Times New Roman" w:cs="Times New Roman"/>
          <w:szCs w:val="24"/>
        </w:rPr>
        <w:t xml:space="preserve">α υπόθεση, αστική ή εμπορική. Εάν δεν επιλυθεί, θα πάνε στα δικαστήρια. </w:t>
      </w:r>
    </w:p>
    <w:p w14:paraId="35095FF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της συνταγματικότητας που απορρέει από την ιδιωτικοποίηση της δικαιοσύνης και από την </w:t>
      </w:r>
      <w:proofErr w:type="spellStart"/>
      <w:r>
        <w:rPr>
          <w:rFonts w:eastAsia="Times New Roman" w:cs="Times New Roman"/>
          <w:szCs w:val="24"/>
        </w:rPr>
        <w:t>υποχρεωτικότητα</w:t>
      </w:r>
      <w:proofErr w:type="spellEnd"/>
      <w:r>
        <w:rPr>
          <w:rFonts w:eastAsia="Times New Roman" w:cs="Times New Roman"/>
          <w:szCs w:val="24"/>
        </w:rPr>
        <w:t>, ακούστε, κυρίε</w:t>
      </w:r>
      <w:r>
        <w:rPr>
          <w:rFonts w:eastAsia="Times New Roman" w:cs="Times New Roman"/>
          <w:szCs w:val="24"/>
        </w:rPr>
        <w:t xml:space="preserve">ς και κύριοι συνάδελφοι. Δεν μπορεί να παραβλέπετε τις αποφάσεις των ευρωπαϊκών δικαστηρίων. Εδώ κάναμε μια συμφωνία. Ό,τι λένε τα ευρωπαϊκά δικαστήρια, τα οποία με βάση το δικό μας ιστορικό δίκαιο έχουν </w:t>
      </w:r>
      <w:proofErr w:type="spellStart"/>
      <w:r>
        <w:rPr>
          <w:rFonts w:eastAsia="Times New Roman" w:cs="Times New Roman"/>
          <w:szCs w:val="24"/>
        </w:rPr>
        <w:t>υπερνομοθετική</w:t>
      </w:r>
      <w:proofErr w:type="spellEnd"/>
      <w:r>
        <w:rPr>
          <w:rFonts w:eastAsia="Times New Roman" w:cs="Times New Roman"/>
          <w:szCs w:val="24"/>
        </w:rPr>
        <w:t xml:space="preserve"> ισχύ και </w:t>
      </w:r>
      <w:proofErr w:type="spellStart"/>
      <w:r>
        <w:rPr>
          <w:rFonts w:eastAsia="Times New Roman" w:cs="Times New Roman"/>
          <w:szCs w:val="24"/>
        </w:rPr>
        <w:t>υπερακαλύπτουν</w:t>
      </w:r>
      <w:proofErr w:type="spellEnd"/>
      <w:r>
        <w:rPr>
          <w:rFonts w:eastAsia="Times New Roman" w:cs="Times New Roman"/>
          <w:szCs w:val="24"/>
        </w:rPr>
        <w:t xml:space="preserve"> τα όρια των δ</w:t>
      </w:r>
      <w:r>
        <w:rPr>
          <w:rFonts w:eastAsia="Times New Roman" w:cs="Times New Roman"/>
          <w:szCs w:val="24"/>
        </w:rPr>
        <w:t>ικών μας νομοθετικών παρεμβάσεων, πρέπει να ισχύει. Την ξέρετε την απόφαση της 14</w:t>
      </w:r>
      <w:r>
        <w:rPr>
          <w:rFonts w:eastAsia="Times New Roman" w:cs="Times New Roman"/>
          <w:szCs w:val="24"/>
          <w:vertAlign w:val="superscript"/>
        </w:rPr>
        <w:t>ης</w:t>
      </w:r>
      <w:r>
        <w:rPr>
          <w:rFonts w:eastAsia="Times New Roman" w:cs="Times New Roman"/>
          <w:szCs w:val="24"/>
        </w:rPr>
        <w:t xml:space="preserve"> Ιουνίου </w:t>
      </w:r>
      <w:r>
        <w:rPr>
          <w:rFonts w:eastAsia="Times New Roman" w:cs="Times New Roman"/>
          <w:szCs w:val="24"/>
        </w:rPr>
        <w:lastRenderedPageBreak/>
        <w:t xml:space="preserve">του 2017. Επίλυσε το θέμα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ρητά και αμετάκλητα, μετά από ερώτημα που διατύπωσε το Ανώτατο Δικαστήριο της Ιταλίας. Και η Ιταλία καθιέρωσε και εκε</w:t>
      </w:r>
      <w:r>
        <w:rPr>
          <w:rFonts w:eastAsia="Times New Roman" w:cs="Times New Roman"/>
          <w:szCs w:val="24"/>
        </w:rPr>
        <w:t xml:space="preserve">ίνη την υποχρεωτική  διαμεσολάβηση. Και τι είπε, λοιπόν; Είπε ότι οι εθνικές νομοθεσίες -το ξέρετε, κύριε Παναγιωτόπουλε- μπορούν στο ιστορικό τους δίκαιο να επιλέξουν υποχρεωτική διαμεσολάβηση. Το είπαν, ναι ή όχι; </w:t>
      </w:r>
    </w:p>
    <w:p w14:paraId="35095FF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Για προϋποθέσ</w:t>
      </w:r>
      <w:r>
        <w:rPr>
          <w:rFonts w:eastAsia="Times New Roman" w:cs="Times New Roman"/>
          <w:szCs w:val="24"/>
        </w:rPr>
        <w:t xml:space="preserve">εις, είπε. </w:t>
      </w:r>
    </w:p>
    <w:p w14:paraId="3509600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Έχω την απόφαση εδώ. Θα την καταθέσω για τα Πρακτικά.</w:t>
      </w:r>
    </w:p>
    <w:p w14:paraId="3509600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Άρα το θέμα της διαμεσολάβησης έχει κριθεί πλέον και με απόφαση του Ευρωπαϊκού Δικαστηρίου. Αυτό τελείωσε. Το επιλέγουμε γιατί επιλύει σοβαρές  υποθέσεις των πολιτών. </w:t>
      </w:r>
    </w:p>
    <w:p w14:paraId="3509600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Ας αναφερθούμε στο θέμα της απεργίας. Άκουσα τον κ. Γεωργαντά που υπερθεμάτισε ακόμα και την επιχειρηματολογία και τη ρητορική του ΚΚΕ. Καταστρέφουμε, περιορίζουμε, αναιρούμε το απεργιακό δικαίωμα των πολιτών, είπε. </w:t>
      </w:r>
    </w:p>
    <w:p w14:paraId="3509600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Για να είμαστε πολύ σοβαροί και πολύ συ</w:t>
      </w:r>
      <w:r>
        <w:rPr>
          <w:rFonts w:eastAsia="Times New Roman" w:cs="Times New Roman"/>
          <w:szCs w:val="24"/>
        </w:rPr>
        <w:t>γκεκριμένοι, θέλετε να δεχθούμε ότι πράγματι υπάρχει ένας περιορισμός στα πρωτοβάθμια σωματεία; Να το δεχθούμε. Όμως, δεν μπορεί να βλέπει τι ήταν στο τραπέζι και ότι επελέγη αυτό ως μ</w:t>
      </w:r>
      <w:r>
        <w:rPr>
          <w:rFonts w:eastAsia="Times New Roman" w:cs="Times New Roman"/>
          <w:szCs w:val="24"/>
        </w:rPr>
        <w:t>ί</w:t>
      </w:r>
      <w:r>
        <w:rPr>
          <w:rFonts w:eastAsia="Times New Roman" w:cs="Times New Roman"/>
          <w:szCs w:val="24"/>
        </w:rPr>
        <w:t>α γραμμή άμυνας απέναντι στο τι αξιώνουν οι δανειστές. Να σας το πω και</w:t>
      </w:r>
      <w:r>
        <w:rPr>
          <w:rFonts w:eastAsia="Times New Roman" w:cs="Times New Roman"/>
          <w:szCs w:val="24"/>
        </w:rPr>
        <w:t xml:space="preserve"> να τελειώνουμε με αυτή την ιστορία. </w:t>
      </w:r>
    </w:p>
    <w:p w14:paraId="35096004" w14:textId="77777777" w:rsidR="00A42BF5" w:rsidRDefault="007F616C">
      <w:pPr>
        <w:spacing w:line="600" w:lineRule="auto"/>
        <w:ind w:firstLine="720"/>
        <w:jc w:val="both"/>
        <w:rPr>
          <w:rFonts w:eastAsia="Times New Roman"/>
          <w:szCs w:val="24"/>
        </w:rPr>
      </w:pPr>
      <w:r>
        <w:rPr>
          <w:rFonts w:eastAsia="Times New Roman"/>
          <w:szCs w:val="24"/>
        </w:rPr>
        <w:t xml:space="preserve">Θεσμοθέτηση της απεργίας του </w:t>
      </w:r>
      <w:r>
        <w:rPr>
          <w:rFonts w:eastAsia="Times New Roman"/>
          <w:szCs w:val="24"/>
          <w:lang w:val="en-US"/>
        </w:rPr>
        <w:t>lock</w:t>
      </w:r>
      <w:r>
        <w:rPr>
          <w:rFonts w:eastAsia="Times New Roman"/>
          <w:szCs w:val="24"/>
        </w:rPr>
        <w:t xml:space="preserve"> </w:t>
      </w:r>
      <w:r>
        <w:rPr>
          <w:rFonts w:eastAsia="Times New Roman"/>
          <w:szCs w:val="24"/>
          <w:lang w:val="en-US"/>
        </w:rPr>
        <w:t>out</w:t>
      </w:r>
      <w:r>
        <w:rPr>
          <w:rFonts w:eastAsia="Times New Roman"/>
          <w:szCs w:val="24"/>
        </w:rPr>
        <w:t xml:space="preserve">: Αποκρούστηκε και δεν ισχύει. Η επί τα </w:t>
      </w:r>
      <w:proofErr w:type="spellStart"/>
      <w:r>
        <w:rPr>
          <w:rFonts w:eastAsia="Times New Roman"/>
          <w:szCs w:val="24"/>
        </w:rPr>
        <w:t>χείρω</w:t>
      </w:r>
      <w:proofErr w:type="spellEnd"/>
      <w:r>
        <w:rPr>
          <w:rFonts w:eastAsia="Times New Roman"/>
          <w:szCs w:val="24"/>
        </w:rPr>
        <w:t xml:space="preserve"> βελτίωση του χρόνου προειδοποίησης </w:t>
      </w:r>
      <w:r>
        <w:rPr>
          <w:rFonts w:eastAsia="Times New Roman"/>
          <w:szCs w:val="24"/>
        </w:rPr>
        <w:lastRenderedPageBreak/>
        <w:t>για την κήρυξη της απεργίας: Αποκρούστηκε και δεν ισχύει. Θεσμοθέτηση της γενικής ρήτρας απόλυσης τω</w:t>
      </w:r>
      <w:r>
        <w:rPr>
          <w:rFonts w:eastAsia="Times New Roman"/>
          <w:szCs w:val="24"/>
        </w:rPr>
        <w:t>ν συνδικαλιστικών στελεχών: Αποκρούστηκε και δεν ισχύει. Συρρίκνωση του χρόνου των συνδικαλιστικών αδειών και κυρίως αυτό να ισχύει οριζόντια, για όλες τις βαθμίδες των συνδικαλιστικών οργανώσεων. Αυτό είναι το σοβαρότερο. Τελικά τι έγινε; Έγινε μ</w:t>
      </w:r>
      <w:r>
        <w:rPr>
          <w:rFonts w:eastAsia="Times New Roman"/>
          <w:szCs w:val="24"/>
        </w:rPr>
        <w:t>ί</w:t>
      </w:r>
      <w:r>
        <w:rPr>
          <w:rFonts w:eastAsia="Times New Roman"/>
          <w:szCs w:val="24"/>
        </w:rPr>
        <w:t>α τροποπ</w:t>
      </w:r>
      <w:r>
        <w:rPr>
          <w:rFonts w:eastAsia="Times New Roman"/>
          <w:szCs w:val="24"/>
        </w:rPr>
        <w:t xml:space="preserve">οίηση της διάταξης. </w:t>
      </w:r>
    </w:p>
    <w:p w14:paraId="35096005" w14:textId="77777777" w:rsidR="00A42BF5" w:rsidRDefault="007F616C">
      <w:pPr>
        <w:spacing w:line="600" w:lineRule="auto"/>
        <w:ind w:firstLine="720"/>
        <w:jc w:val="both"/>
        <w:rPr>
          <w:rFonts w:eastAsia="Times New Roman"/>
          <w:szCs w:val="24"/>
        </w:rPr>
      </w:pPr>
      <w:r>
        <w:rPr>
          <w:rFonts w:eastAsia="Times New Roman"/>
          <w:szCs w:val="24"/>
        </w:rPr>
        <w:t xml:space="preserve">Άκουσα την Παρασκευή τον κ. </w:t>
      </w:r>
      <w:proofErr w:type="spellStart"/>
      <w:r>
        <w:rPr>
          <w:rFonts w:eastAsia="Times New Roman"/>
          <w:szCs w:val="24"/>
        </w:rPr>
        <w:t>Βρούτση</w:t>
      </w:r>
      <w:proofErr w:type="spellEnd"/>
      <w:r>
        <w:rPr>
          <w:rFonts w:eastAsia="Times New Roman"/>
          <w:szCs w:val="24"/>
        </w:rPr>
        <w:t xml:space="preserve"> να αναφέρει ένα συνονθύλευμα διατάξεων, για να αποδείξει ότι δήθεν εμείς αφήνουμε παράθυρο να καταργηθούν οι απεργίες και σε άλλες βαθμίδες.</w:t>
      </w:r>
    </w:p>
    <w:p w14:paraId="35096006" w14:textId="77777777" w:rsidR="00A42BF5" w:rsidRDefault="007F616C">
      <w:pPr>
        <w:spacing w:line="600" w:lineRule="auto"/>
        <w:ind w:firstLine="720"/>
        <w:jc w:val="both"/>
        <w:rPr>
          <w:rFonts w:eastAsia="Times New Roman"/>
          <w:szCs w:val="24"/>
        </w:rPr>
      </w:pPr>
      <w:r>
        <w:rPr>
          <w:rFonts w:eastAsia="Times New Roman"/>
          <w:szCs w:val="24"/>
        </w:rPr>
        <w:t xml:space="preserve">Εσείς, κύριε </w:t>
      </w:r>
      <w:proofErr w:type="spellStart"/>
      <w:r>
        <w:rPr>
          <w:rFonts w:eastAsia="Times New Roman"/>
          <w:szCs w:val="24"/>
        </w:rPr>
        <w:t>Δένδια</w:t>
      </w:r>
      <w:proofErr w:type="spellEnd"/>
      <w:r>
        <w:rPr>
          <w:rFonts w:eastAsia="Times New Roman"/>
          <w:szCs w:val="24"/>
        </w:rPr>
        <w:t>, είστε νομικός και το καταλαβαίνετε. Τ</w:t>
      </w:r>
      <w:r>
        <w:rPr>
          <w:rFonts w:eastAsia="Times New Roman"/>
          <w:szCs w:val="24"/>
        </w:rPr>
        <w:t xml:space="preserve">ι αλλάζει, κύριε; </w:t>
      </w:r>
    </w:p>
    <w:p w14:paraId="35096007" w14:textId="77777777" w:rsidR="00A42BF5" w:rsidRDefault="007F616C">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Εγώ κατάλαβα ότι αποκρούστηκε η εισβολή των αρειανών στη γη. Μέγας κυβερνητικός θρίαμβος! </w:t>
      </w:r>
    </w:p>
    <w:p w14:paraId="3509600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Το τι καταλαβαίνετε εσείς είναι ένα άλλο θέμα. Το τι καταλαβαίνει η κοινωνία και ο ελληνικός λαός έχει σημασί</w:t>
      </w:r>
      <w:r>
        <w:rPr>
          <w:rFonts w:eastAsia="Times New Roman" w:cs="Times New Roman"/>
          <w:szCs w:val="24"/>
        </w:rPr>
        <w:t xml:space="preserve">α, κύριε </w:t>
      </w:r>
      <w:proofErr w:type="spellStart"/>
      <w:r>
        <w:rPr>
          <w:rFonts w:eastAsia="Times New Roman" w:cs="Times New Roman"/>
          <w:szCs w:val="24"/>
        </w:rPr>
        <w:t>Δένδια</w:t>
      </w:r>
      <w:proofErr w:type="spellEnd"/>
      <w:r>
        <w:rPr>
          <w:rFonts w:eastAsia="Times New Roman" w:cs="Times New Roman"/>
          <w:szCs w:val="24"/>
        </w:rPr>
        <w:t xml:space="preserve">. Εσείς μπορεί να καταλάβετε ό,τι θέλετε. </w:t>
      </w:r>
    </w:p>
    <w:p w14:paraId="35096009" w14:textId="77777777" w:rsidR="00A42BF5" w:rsidRDefault="007F616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509600A" w14:textId="77777777" w:rsidR="00A42BF5" w:rsidRDefault="007F616C">
      <w:pPr>
        <w:spacing w:line="600" w:lineRule="auto"/>
        <w:ind w:firstLine="720"/>
        <w:jc w:val="both"/>
        <w:rPr>
          <w:rFonts w:eastAsia="Times New Roman"/>
          <w:szCs w:val="24"/>
        </w:rPr>
      </w:pPr>
      <w:r>
        <w:rPr>
          <w:rFonts w:eastAsia="Times New Roman"/>
          <w:szCs w:val="24"/>
        </w:rPr>
        <w:t xml:space="preserve">Κύριε Πρόεδρε, τελειώνω. </w:t>
      </w:r>
    </w:p>
    <w:p w14:paraId="3509600B" w14:textId="77777777" w:rsidR="00A42BF5" w:rsidRDefault="007F616C">
      <w:pPr>
        <w:spacing w:line="600" w:lineRule="auto"/>
        <w:ind w:firstLine="720"/>
        <w:jc w:val="both"/>
        <w:rPr>
          <w:rFonts w:eastAsia="Times New Roman"/>
          <w:szCs w:val="24"/>
        </w:rPr>
      </w:pPr>
      <w:r>
        <w:rPr>
          <w:rFonts w:eastAsia="Times New Roman"/>
          <w:szCs w:val="24"/>
        </w:rPr>
        <w:t>Στο άρθρο 8, παράγραφος 2 του ν.1264 που τροποποιούμε, τι αλλάζει; Προβλέπει την απαρτία</w:t>
      </w:r>
      <w:r>
        <w:rPr>
          <w:rFonts w:eastAsia="Times New Roman"/>
          <w:szCs w:val="24"/>
        </w:rPr>
        <w:t xml:space="preserve"> στο 1/3. Μόνο αυτή η διάταξη αλλάζει και γίνεται 1/2 για την απαρτία. </w:t>
      </w:r>
    </w:p>
    <w:p w14:paraId="3509600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Λάππα</w:t>
      </w:r>
      <w:proofErr w:type="spellEnd"/>
      <w:r>
        <w:rPr>
          <w:rFonts w:eastAsia="Times New Roman" w:cs="Times New Roman"/>
          <w:szCs w:val="24"/>
        </w:rPr>
        <w:t xml:space="preserve">, βοηθήστε μας. </w:t>
      </w:r>
    </w:p>
    <w:p w14:paraId="3509600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Τελείωσα, κύριε Πρόεδρε. </w:t>
      </w:r>
    </w:p>
    <w:p w14:paraId="3509600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Για να δούμε, τελικά, ποιο είναι το μέτρο της ρητορικής μας και της επιχειρηματ</w:t>
      </w:r>
      <w:r>
        <w:rPr>
          <w:rFonts w:eastAsia="Times New Roman" w:cs="Times New Roman"/>
          <w:szCs w:val="24"/>
        </w:rPr>
        <w:t>ολογίας, άκουσα τον κ. Δελή για ένα τέτοιο επιχειρησιακό σωματείο, το οποίο οι ίδιοι ποτέ δεν υποστήριξαν, να λέει ότι με αυτήν τη διάταξη εκτελούμε συμβόλαια θανάτου για λογαριασμό των εργοδοτών σε βάρος των εργαζομένων. Ακούστε ρητορική! Ακούστε στάση το</w:t>
      </w:r>
      <w:r>
        <w:rPr>
          <w:rFonts w:eastAsia="Times New Roman" w:cs="Times New Roman"/>
          <w:szCs w:val="24"/>
        </w:rPr>
        <w:t xml:space="preserve"> ΚΚΕ! Και αν το συνδυάσετε και με το υβρεολόγιο που κάνετε τελευταία εναντίον του Πρωθυπουργού της χώρας, κάτι αλλάζει στη ρητορική σας, κάτι σας ενοχλεί. Πάντως, όχι η διάταξη αυτή. </w:t>
      </w:r>
    </w:p>
    <w:p w14:paraId="3509600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να σας πω, κύριε Πρόεδρε, κάτι άλλο για να κλείσω; Το 98% των επιχει</w:t>
      </w:r>
      <w:r>
        <w:rPr>
          <w:rFonts w:eastAsia="Times New Roman" w:cs="Times New Roman"/>
          <w:szCs w:val="24"/>
        </w:rPr>
        <w:t xml:space="preserve">ρησιακών πρωτοβάθμιων σωματείων έχουν κάτω από είκοσι εργαζόμενους, από πέντε έως δεκαπέντε ο μεγάλος όγκος και μερικά μέχρι είκοσι. Την τελευταία δεκαπενταετία δεν έχει </w:t>
      </w:r>
      <w:r>
        <w:rPr>
          <w:rFonts w:eastAsia="Times New Roman" w:cs="Times New Roman"/>
          <w:szCs w:val="24"/>
        </w:rPr>
        <w:lastRenderedPageBreak/>
        <w:t>κηρυχθεί ποτέ απεργία με απόφαση πρωτοβάθμιου επιχειρησιακού σωματείου. Όλες οι απεργί</w:t>
      </w:r>
      <w:r>
        <w:rPr>
          <w:rFonts w:eastAsia="Times New Roman" w:cs="Times New Roman"/>
          <w:szCs w:val="24"/>
        </w:rPr>
        <w:t xml:space="preserve">ες κηρύχθηκαν βάσει </w:t>
      </w:r>
      <w:proofErr w:type="spellStart"/>
      <w:r>
        <w:rPr>
          <w:rFonts w:eastAsia="Times New Roman" w:cs="Times New Roman"/>
          <w:szCs w:val="24"/>
        </w:rPr>
        <w:t>δευτεροβαθμιών</w:t>
      </w:r>
      <w:proofErr w:type="spellEnd"/>
      <w:r>
        <w:rPr>
          <w:rFonts w:eastAsia="Times New Roman" w:cs="Times New Roman"/>
          <w:szCs w:val="24"/>
        </w:rPr>
        <w:t xml:space="preserve"> και </w:t>
      </w:r>
      <w:proofErr w:type="spellStart"/>
      <w:r>
        <w:rPr>
          <w:rFonts w:eastAsia="Times New Roman" w:cs="Times New Roman"/>
          <w:szCs w:val="24"/>
        </w:rPr>
        <w:t>τριτοβαθμιών</w:t>
      </w:r>
      <w:proofErr w:type="spellEnd"/>
      <w:r>
        <w:rPr>
          <w:rFonts w:eastAsia="Times New Roman" w:cs="Times New Roman"/>
          <w:szCs w:val="24"/>
        </w:rPr>
        <w:t xml:space="preserve"> συνδικαλιστικών οργανώσεων. Ποια είναι, λοιπόν, η αναίρεση και η κατάργηση του απεργιακού δικαιώματος; </w:t>
      </w:r>
    </w:p>
    <w:p w14:paraId="3509601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Λάππα</w:t>
      </w:r>
      <w:proofErr w:type="spellEnd"/>
      <w:r>
        <w:rPr>
          <w:rFonts w:eastAsia="Times New Roman" w:cs="Times New Roman"/>
          <w:szCs w:val="24"/>
        </w:rPr>
        <w:t xml:space="preserve">, ευχαριστούμε πάρα πολύ. </w:t>
      </w:r>
    </w:p>
    <w:p w14:paraId="3509601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Ναι, κύριε </w:t>
      </w:r>
      <w:r>
        <w:rPr>
          <w:rFonts w:eastAsia="Times New Roman" w:cs="Times New Roman"/>
          <w:szCs w:val="24"/>
        </w:rPr>
        <w:t>Πρόεδρε, κλείνω.</w:t>
      </w:r>
    </w:p>
    <w:p w14:paraId="3509601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Να πούμε και στον κύριο του ΚΚΕ που είναι παρών, ότι αυτή η διάταξη δεν ισχύει για τη στάση εργασίας, δεν ισχύει για τις περιφερειακές και ευρύτερες περιοχές, όπως το λέει ρητά ο ν.1264. Δεν τροποποιείται άλλη διάταξη πέραν αυτής. Μόνο για</w:t>
      </w:r>
      <w:r>
        <w:rPr>
          <w:rFonts w:eastAsia="Times New Roman" w:cs="Times New Roman"/>
          <w:szCs w:val="24"/>
        </w:rPr>
        <w:t xml:space="preserve"> την απαρτία.</w:t>
      </w:r>
    </w:p>
    <w:p w14:paraId="3509601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Και αν νομίζετε ότι όσο λιγότεροι συνέρχονται για να συγκροτήσουν την απαρτία, τόσο καλύτερο για το συνδικαλιστικό κίνημα, </w:t>
      </w:r>
      <w:r>
        <w:rPr>
          <w:rFonts w:eastAsia="Times New Roman" w:cs="Times New Roman"/>
          <w:szCs w:val="24"/>
        </w:rPr>
        <w:lastRenderedPageBreak/>
        <w:t xml:space="preserve">πρέπει όλοι να κοιταχτούμε στον καθρέφτη μας να δούμε τι φταίει για αυτήν την κατάντια των συνδικαλιστικών κινημάτων. </w:t>
      </w:r>
    </w:p>
    <w:p w14:paraId="35096014" w14:textId="77777777" w:rsidR="00A42BF5" w:rsidRDefault="007F616C">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Σπυρίδων</w:t>
      </w:r>
      <w:r>
        <w:rPr>
          <w:rFonts w:eastAsia="Times New Roman" w:cs="Times New Roman"/>
          <w:szCs w:val="24"/>
        </w:rPr>
        <w:t>ας</w:t>
      </w:r>
      <w:r>
        <w:rPr>
          <w:rFonts w:eastAsia="Times New Roman" w:cs="Times New Roman"/>
          <w:szCs w:val="24"/>
        </w:rPr>
        <w:t xml:space="preserve"> </w:t>
      </w:r>
      <w:proofErr w:type="spellStart"/>
      <w:r>
        <w:rPr>
          <w:rFonts w:eastAsia="Times New Roman" w:cs="Times New Roman"/>
          <w:szCs w:val="24"/>
        </w:rPr>
        <w:t>Λάππας</w:t>
      </w:r>
      <w:proofErr w:type="spellEnd"/>
      <w:r>
        <w:rPr>
          <w:rFonts w:eastAsia="Times New Roman" w:cs="Times New Roman"/>
          <w:szCs w:val="24"/>
        </w:rPr>
        <w:t xml:space="preserve">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5096015"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09601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πολύ.</w:t>
      </w:r>
    </w:p>
    <w:p w14:paraId="3509601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Νικόλαος Παναγιωτόπουλος. </w:t>
      </w:r>
    </w:p>
    <w:p w14:paraId="3509601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Ευχαριστώ, κύριε Πρόεδρε. </w:t>
      </w:r>
    </w:p>
    <w:p w14:paraId="3509601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προλαλήσαντα</w:t>
      </w:r>
      <w:proofErr w:type="spellEnd"/>
      <w:r>
        <w:rPr>
          <w:rFonts w:eastAsia="Times New Roman" w:cs="Times New Roman"/>
          <w:szCs w:val="24"/>
        </w:rPr>
        <w:t xml:space="preserve"> συνάδελφε, κυρίες και κύριοι της Κυβέρνησης, θα ήθελα πραγματικά να σας πιστ</w:t>
      </w:r>
      <w:r>
        <w:rPr>
          <w:rFonts w:eastAsia="Times New Roman" w:cs="Times New Roman"/>
          <w:szCs w:val="24"/>
        </w:rPr>
        <w:t>έψω, δηλαδή να πιστέψω ότι το πολυνομοσχέδιο ανοίγει το δρόμο για την ολοκλήρωση της τρίτης αξιολόγησης, ότι η ολοκλήρωση της τρίτης αξιολόγησης ανοίγει τον δρόμο για την έξοδο της ελληνικής οικονομίας από τα μνημόνια ή από την επιτήρηση, ότι θα απογειώσει</w:t>
      </w:r>
      <w:r>
        <w:rPr>
          <w:rFonts w:eastAsia="Times New Roman" w:cs="Times New Roman"/>
          <w:szCs w:val="24"/>
        </w:rPr>
        <w:t xml:space="preserve"> την ελληνική οικονομία κ.λπ.. Όμως, δεν μου εμπνέετε εμπιστοσύνη και η πραγματικότητα επιμένει και εμένα μου δημιουργεί ακόμα περισσότερες υποψίες. </w:t>
      </w:r>
    </w:p>
    <w:p w14:paraId="3509601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Με την Ελλάδα, λοιπόν, παγκόσμια πρωταθλήτρια στην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τη </w:t>
      </w:r>
      <w:r>
        <w:rPr>
          <w:rFonts w:eastAsia="Times New Roman" w:cs="Times New Roman"/>
          <w:szCs w:val="24"/>
        </w:rPr>
        <w:t>β</w:t>
      </w:r>
      <w:r>
        <w:rPr>
          <w:rFonts w:eastAsia="Times New Roman" w:cs="Times New Roman"/>
          <w:szCs w:val="24"/>
        </w:rPr>
        <w:t xml:space="preserve">όρεια Ελλάδα -πρέπει να το πω </w:t>
      </w:r>
      <w:r>
        <w:rPr>
          <w:rFonts w:eastAsia="Times New Roman" w:cs="Times New Roman"/>
          <w:szCs w:val="24"/>
        </w:rPr>
        <w:t xml:space="preserve">και αυτό- πρωταθλήτρια ως προς τη φυγή των επιχειρήσεων στο εξωτερικό για </w:t>
      </w:r>
      <w:r>
        <w:rPr>
          <w:rFonts w:eastAsia="Times New Roman" w:cs="Times New Roman"/>
          <w:szCs w:val="24"/>
        </w:rPr>
        <w:lastRenderedPageBreak/>
        <w:t xml:space="preserve">αλλαγή φορολογικής έδρας λόγω </w:t>
      </w:r>
      <w:proofErr w:type="spellStart"/>
      <w:r>
        <w:rPr>
          <w:rFonts w:eastAsia="Times New Roman" w:cs="Times New Roman"/>
          <w:szCs w:val="24"/>
        </w:rPr>
        <w:t>υπερφορολόγησης</w:t>
      </w:r>
      <w:proofErr w:type="spellEnd"/>
      <w:r>
        <w:rPr>
          <w:rFonts w:eastAsia="Times New Roman" w:cs="Times New Roman"/>
          <w:szCs w:val="24"/>
        </w:rPr>
        <w:t xml:space="preserve">, με </w:t>
      </w:r>
      <w:proofErr w:type="spellStart"/>
      <w:r>
        <w:rPr>
          <w:rFonts w:eastAsia="Times New Roman" w:cs="Times New Roman"/>
          <w:szCs w:val="24"/>
        </w:rPr>
        <w:t>ψηφισθέντα</w:t>
      </w:r>
      <w:proofErr w:type="spellEnd"/>
      <w:r>
        <w:rPr>
          <w:rFonts w:eastAsia="Times New Roman" w:cs="Times New Roman"/>
          <w:szCs w:val="24"/>
        </w:rPr>
        <w:t xml:space="preserve"> μέτρα 1,9 δισεκατομμύρι</w:t>
      </w:r>
      <w:r>
        <w:rPr>
          <w:rFonts w:eastAsia="Times New Roman" w:cs="Times New Roman"/>
          <w:szCs w:val="24"/>
        </w:rPr>
        <w:t>ο</w:t>
      </w:r>
      <w:r>
        <w:rPr>
          <w:rFonts w:eastAsia="Times New Roman" w:cs="Times New Roman"/>
          <w:szCs w:val="24"/>
        </w:rPr>
        <w:t xml:space="preserve"> ευρώ βάσει του </w:t>
      </w:r>
      <w:r>
        <w:rPr>
          <w:rFonts w:eastAsia="Times New Roman" w:cs="Times New Roman"/>
          <w:szCs w:val="24"/>
        </w:rPr>
        <w:t>π</w:t>
      </w:r>
      <w:r>
        <w:rPr>
          <w:rFonts w:eastAsia="Times New Roman" w:cs="Times New Roman"/>
          <w:szCs w:val="24"/>
        </w:rPr>
        <w:t>ροϋπολογισμού που ψηφίσαμε προ ημερών για το 2018, με είκοσι επτά νέους φόρους τ</w:t>
      </w:r>
      <w:r>
        <w:rPr>
          <w:rFonts w:eastAsia="Times New Roman" w:cs="Times New Roman"/>
          <w:szCs w:val="24"/>
        </w:rPr>
        <w:t xml:space="preserve">η διετία, οκτώ νέους φόρους για το 2018, με </w:t>
      </w:r>
      <w:proofErr w:type="spellStart"/>
      <w:r>
        <w:rPr>
          <w:rFonts w:eastAsia="Times New Roman" w:cs="Times New Roman"/>
          <w:szCs w:val="24"/>
        </w:rPr>
        <w:t>ψηφισθέντα</w:t>
      </w:r>
      <w:proofErr w:type="spellEnd"/>
      <w:r>
        <w:rPr>
          <w:rFonts w:eastAsia="Times New Roman" w:cs="Times New Roman"/>
          <w:szCs w:val="24"/>
        </w:rPr>
        <w:t xml:space="preserve"> μέτρα λιτότητας μέχρι το 2021, με επιτήρηση μέχρι το 2060, με την περιουσία του ελληνικού </w:t>
      </w:r>
      <w:r>
        <w:rPr>
          <w:rFonts w:eastAsia="Times New Roman" w:cs="Times New Roman"/>
          <w:szCs w:val="24"/>
        </w:rPr>
        <w:t>δ</w:t>
      </w:r>
      <w:r>
        <w:rPr>
          <w:rFonts w:eastAsia="Times New Roman" w:cs="Times New Roman"/>
          <w:szCs w:val="24"/>
        </w:rPr>
        <w:t xml:space="preserve">ημοσίου -δεκατέσσερις ΔΕΚΟ ανάμεσά τους που ψηφίζονται με το παρόν νομοσχέδιο-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διάρκειας όχι εν</w:t>
      </w:r>
      <w:r>
        <w:rPr>
          <w:rFonts w:eastAsia="Times New Roman" w:cs="Times New Roman"/>
          <w:szCs w:val="24"/>
        </w:rPr>
        <w:t xml:space="preserve">ός αιώνα -προς Θεού, μην είμαστε ισοπεδωτικοί- αλλά ενενήντα εννέα χρόνων -αυτό που δεν είχε ψηφίσει ο Σαμαράς, όμως, κατά τον </w:t>
      </w:r>
      <w:proofErr w:type="spellStart"/>
      <w:r>
        <w:rPr>
          <w:rFonts w:eastAsia="Times New Roman" w:cs="Times New Roman"/>
          <w:szCs w:val="24"/>
        </w:rPr>
        <w:t>Ντάισελμπλουμ</w:t>
      </w:r>
      <w:proofErr w:type="spellEnd"/>
      <w:r>
        <w:rPr>
          <w:rFonts w:eastAsia="Times New Roman" w:cs="Times New Roman"/>
          <w:szCs w:val="24"/>
        </w:rPr>
        <w:t xml:space="preserve"> οι αντιρρήσεις της ελληνικής κυβέρνησης κάμφθηκαν διότι ο Τσίπρας τήρησε εντελώς διαφορετική στάση- με το τραπεζικό</w:t>
      </w:r>
      <w:r>
        <w:rPr>
          <w:rFonts w:eastAsia="Times New Roman" w:cs="Times New Roman"/>
          <w:szCs w:val="24"/>
        </w:rPr>
        <w:t xml:space="preserve"> σύστημα να αδυνατεί να παράσχει </w:t>
      </w:r>
      <w:r>
        <w:rPr>
          <w:rFonts w:eastAsia="Times New Roman" w:cs="Times New Roman"/>
          <w:szCs w:val="24"/>
        </w:rPr>
        <w:lastRenderedPageBreak/>
        <w:t xml:space="preserve">πραγματική ρευστότητα στην πραγματική οικονομία και να τελεί ακόμα υπό το καθεστώς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κοντά στα τρία χρόνια, με 100 δισεκατομμύρια ευρώ ληξιπρόθεσμες οφειλές και ούτε μ</w:t>
      </w:r>
      <w:r>
        <w:rPr>
          <w:rFonts w:eastAsia="Times New Roman" w:cs="Times New Roman"/>
          <w:szCs w:val="24"/>
        </w:rPr>
        <w:t>ί</w:t>
      </w:r>
      <w:r>
        <w:rPr>
          <w:rFonts w:eastAsia="Times New Roman" w:cs="Times New Roman"/>
          <w:szCs w:val="24"/>
        </w:rPr>
        <w:t>α εγκεκριμένη επένδυση δυνάμει του ν</w:t>
      </w:r>
      <w:r>
        <w:rPr>
          <w:rFonts w:eastAsia="Times New Roman" w:cs="Times New Roman"/>
          <w:szCs w:val="24"/>
        </w:rPr>
        <w:t>έου αναπτυξιακού νόμου -προ διετίας δηλαδή- επιτρέψτε μου να μην είμαι τόσο αισιόδοξος. Δεν πείθομαι καθόλου.</w:t>
      </w:r>
    </w:p>
    <w:p w14:paraId="3509601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Βέβαια εσείς, κύριοι της Κυβέρνησης, έχετε τους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οι οποίοι ακόμα κι αν διατυπώνουν αντιρρήσεις, προφορικώς ή εγγράφως, το πρω</w:t>
      </w:r>
      <w:r>
        <w:rPr>
          <w:rFonts w:eastAsia="Times New Roman" w:cs="Times New Roman"/>
          <w:szCs w:val="24"/>
        </w:rPr>
        <w:t xml:space="preserve">ί, το βέβαιο είναι ότι θα το βράδυ θα ψηφίζουν. </w:t>
      </w:r>
    </w:p>
    <w:p w14:paraId="3509601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Ειπώθηκαν τόσα πολλά κατά τη συζήτηση και κυρίως για τα δυο επίμαχα θέματα του πολυνομοσχεδίου, δηλαδή, τις διατάξεις </w:t>
      </w:r>
      <w:r>
        <w:rPr>
          <w:rFonts w:eastAsia="Times New Roman" w:cs="Times New Roman"/>
          <w:szCs w:val="24"/>
        </w:rPr>
        <w:lastRenderedPageBreak/>
        <w:t>για την απεργία και τα οικογενειακά επιδόματα. Θα κάνω δυο σύντομα σχόλια για να προχωρήσ</w:t>
      </w:r>
      <w:r>
        <w:rPr>
          <w:rFonts w:eastAsia="Times New Roman" w:cs="Times New Roman"/>
          <w:szCs w:val="24"/>
        </w:rPr>
        <w:t xml:space="preserve">ω στα θέματα νομικής φύσης. </w:t>
      </w:r>
    </w:p>
    <w:p w14:paraId="3509601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Ως προς την απεργία, το θέμα της δημόσιας συζήτησης, κυρίες και κύριοι συνάδελφοι, δεν πρέπει να είναι η κατάχρηση του δικαιώματος της απεργίας, αλλά αυτό καθαυτό το δικαίωμα της απεργίας και η άσκησή του. Αυτή τουλάχιστον ήταν</w:t>
      </w:r>
      <w:r>
        <w:rPr>
          <w:rFonts w:eastAsia="Times New Roman" w:cs="Times New Roman"/>
          <w:szCs w:val="24"/>
        </w:rPr>
        <w:t xml:space="preserve"> η ουσία της πρότασης της Νέας Δημοκρατίας. Πώς, δηλαδή, θα αποφύγουμε την καταχρηστική άσκηση του δικαιώματος της απεργίας που προκύπτει όταν γι’ αυτήν αποφασίζουν ελάχιστοι κι όχι οι περισσότεροι ή εν πάση </w:t>
      </w:r>
      <w:proofErr w:type="spellStart"/>
      <w:r>
        <w:rPr>
          <w:rFonts w:eastAsia="Times New Roman" w:cs="Times New Roman"/>
          <w:szCs w:val="24"/>
        </w:rPr>
        <w:t>περιπτώσει</w:t>
      </w:r>
      <w:proofErr w:type="spellEnd"/>
      <w:r>
        <w:rPr>
          <w:rFonts w:eastAsia="Times New Roman" w:cs="Times New Roman"/>
          <w:szCs w:val="24"/>
        </w:rPr>
        <w:t xml:space="preserve"> πολλοί. Με την διάταξη που εισάγεται,</w:t>
      </w:r>
      <w:r>
        <w:rPr>
          <w:rFonts w:eastAsia="Times New Roman" w:cs="Times New Roman"/>
          <w:szCs w:val="24"/>
        </w:rPr>
        <w:t xml:space="preserve"> το μόνο σίγουρο είναι ότι το δικαίωμα στην απεργία περιορίζεται. Και περιορίζεται από εσάς.</w:t>
      </w:r>
    </w:p>
    <w:p w14:paraId="3509601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Οικογενειακά επιδόματα: Το 2012 -τον Νοέμβριο αν δεν </w:t>
      </w:r>
      <w:proofErr w:type="spellStart"/>
      <w:r>
        <w:rPr>
          <w:rFonts w:eastAsia="Times New Roman" w:cs="Times New Roman"/>
          <w:szCs w:val="24"/>
        </w:rPr>
        <w:t>απατώμαι</w:t>
      </w:r>
      <w:proofErr w:type="spellEnd"/>
      <w:r>
        <w:rPr>
          <w:rFonts w:eastAsia="Times New Roman" w:cs="Times New Roman"/>
          <w:szCs w:val="24"/>
        </w:rPr>
        <w:t>- είχαμε θεσπίσει το ενιαίο επίδομα στήριξης τέκνων για το πρώτο και το δεύτερο παιδί. Άρα εκεί θεσπίσ</w:t>
      </w:r>
      <w:r>
        <w:rPr>
          <w:rFonts w:eastAsia="Times New Roman" w:cs="Times New Roman"/>
          <w:szCs w:val="24"/>
        </w:rPr>
        <w:t xml:space="preserve">τηκε το επίδομα στο πρώτο και δεύτερο παιδί. Ακολούθως από το Υπουργείο Οικονομικών θεσπίστηκε και επίδομα στήριξης σε </w:t>
      </w:r>
      <w:proofErr w:type="spellStart"/>
      <w:r>
        <w:rPr>
          <w:rFonts w:eastAsia="Times New Roman" w:cs="Times New Roman"/>
          <w:szCs w:val="24"/>
        </w:rPr>
        <w:t>τρίτεκνες</w:t>
      </w:r>
      <w:proofErr w:type="spellEnd"/>
      <w:r>
        <w:rPr>
          <w:rFonts w:eastAsia="Times New Roman" w:cs="Times New Roman"/>
          <w:szCs w:val="24"/>
        </w:rPr>
        <w:t xml:space="preserve"> και πολύτεκνες οικογένειες. Με αυτά που εισάγετε τώρα, απλά επιλέγετε -και είναι πολιτική επιλογή- να δώσετε κάτι παραπάνω σε π</w:t>
      </w:r>
      <w:r>
        <w:rPr>
          <w:rFonts w:eastAsia="Times New Roman" w:cs="Times New Roman"/>
          <w:szCs w:val="24"/>
        </w:rPr>
        <w:t xml:space="preserve">ερισσότερους -δηλαδή οικογένειες με ένα ή δυο παιδιά που είναι και περισσότερες- και να αφαιρέσετε, να ψαλιδίσετε αρκετά περισσότερα από τις οικογένειες των </w:t>
      </w:r>
      <w:proofErr w:type="spellStart"/>
      <w:r>
        <w:rPr>
          <w:rFonts w:eastAsia="Times New Roman" w:cs="Times New Roman"/>
          <w:szCs w:val="24"/>
        </w:rPr>
        <w:t>τριτέκνων</w:t>
      </w:r>
      <w:proofErr w:type="spellEnd"/>
      <w:r>
        <w:rPr>
          <w:rFonts w:eastAsia="Times New Roman" w:cs="Times New Roman"/>
          <w:szCs w:val="24"/>
        </w:rPr>
        <w:t xml:space="preserve"> και των πολυτέκνων. Αυτή είναι πολιτική επιλογή, είναι δική σας επιλογή. </w:t>
      </w:r>
    </w:p>
    <w:p w14:paraId="3509601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Θα σταχυολογήσω</w:t>
      </w:r>
      <w:r>
        <w:rPr>
          <w:rFonts w:eastAsia="Times New Roman" w:cs="Times New Roman"/>
          <w:szCs w:val="24"/>
        </w:rPr>
        <w:t xml:space="preserve"> κάποια συγκεκριμένα σημεία, γιατί ο χρόνος πιέζει πάρα πολύ: </w:t>
      </w:r>
    </w:p>
    <w:p w14:paraId="3509602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τα λατομεία, ορθώς εκσυγχρονίζεται η σχετική νομοθεσία. Νομίζω, όμως, ότι οι παρεμβάσεις είναι άτολμες, γιατί στην υπόθεση των λατομείων, για τα </w:t>
      </w:r>
      <w:proofErr w:type="spellStart"/>
      <w:r>
        <w:rPr>
          <w:rFonts w:eastAsia="Times New Roman" w:cs="Times New Roman"/>
          <w:szCs w:val="24"/>
        </w:rPr>
        <w:t>εξορύξημα</w:t>
      </w:r>
      <w:proofErr w:type="spellEnd"/>
      <w:r>
        <w:rPr>
          <w:rFonts w:eastAsia="Times New Roman" w:cs="Times New Roman"/>
          <w:szCs w:val="24"/>
        </w:rPr>
        <w:t xml:space="preserve"> ορυκτά, θα έπρεπε να επικρατήσ</w:t>
      </w:r>
      <w:r>
        <w:rPr>
          <w:rFonts w:eastAsia="Times New Roman" w:cs="Times New Roman"/>
          <w:szCs w:val="24"/>
        </w:rPr>
        <w:t xml:space="preserve">ουν τρεις βασικές συνθήκες. Πρώτον, να μειωθεί η απαράδεκτη γραφειοκρατία στο επίπεδο της </w:t>
      </w:r>
      <w:proofErr w:type="spellStart"/>
      <w:r>
        <w:rPr>
          <w:rFonts w:eastAsia="Times New Roman" w:cs="Times New Roman"/>
          <w:szCs w:val="24"/>
        </w:rPr>
        <w:t>αδειοδότησης</w:t>
      </w:r>
      <w:proofErr w:type="spellEnd"/>
      <w:r>
        <w:rPr>
          <w:rFonts w:eastAsia="Times New Roman" w:cs="Times New Roman"/>
          <w:szCs w:val="24"/>
        </w:rPr>
        <w:t>. Δεύτερον, να εξασφαλιστεί ένας μακροπρόθεσμος ορίζοντας ως προς την ισχύ των μισθώσεων, γιατί η επένδυση σε λατομεία είναι πολυδάπανη και αποδίδει σε βά</w:t>
      </w:r>
      <w:r>
        <w:rPr>
          <w:rFonts w:eastAsia="Times New Roman" w:cs="Times New Roman"/>
          <w:szCs w:val="24"/>
        </w:rPr>
        <w:t>θος χρόνου και όχι αμέσως. Και τρίτον, να διασφαλιστούν οι σοβαροί επιχειρηματίες του χώρου που λειτουργούν εντός πλαισίων του νόμου, είναι συνεπείς στις προβλέψεις φέρ’ ειπείν από τις μελέτες που έχουν κάνει για την αποκατάσταση των περιβαλλοντικών επιπτώ</w:t>
      </w:r>
      <w:r>
        <w:rPr>
          <w:rFonts w:eastAsia="Times New Roman" w:cs="Times New Roman"/>
          <w:szCs w:val="24"/>
        </w:rPr>
        <w:t xml:space="preserve">σεων λόγω της λειτουργίας των λατομείων και επενδύουν εκατομμύρια, εισφέροντας δισεκατομμύρια </w:t>
      </w:r>
      <w:r>
        <w:rPr>
          <w:rFonts w:eastAsia="Times New Roman" w:cs="Times New Roman"/>
          <w:szCs w:val="24"/>
        </w:rPr>
        <w:lastRenderedPageBreak/>
        <w:t>στο ΑΕΠ. Είναι μ</w:t>
      </w:r>
      <w:r>
        <w:rPr>
          <w:rFonts w:eastAsia="Times New Roman" w:cs="Times New Roman"/>
          <w:szCs w:val="24"/>
        </w:rPr>
        <w:t>ί</w:t>
      </w:r>
      <w:r>
        <w:rPr>
          <w:rFonts w:eastAsia="Times New Roman" w:cs="Times New Roman"/>
          <w:szCs w:val="24"/>
        </w:rPr>
        <w:t>α παραγωγική δραστηριότητα που έχει να κάνει με στοιχεία πρωτογενούς παραγωγής, είναι εξωστρεφής και ιδιαίτερα ανταγωνιστική παγκοσμίως, πριν ακό</w:t>
      </w:r>
      <w:r>
        <w:rPr>
          <w:rFonts w:eastAsia="Times New Roman" w:cs="Times New Roman"/>
          <w:szCs w:val="24"/>
        </w:rPr>
        <w:t xml:space="preserve">μα εφευρεθεί ο όρος παγκοσμιοποίηση. </w:t>
      </w:r>
    </w:p>
    <w:p w14:paraId="3509602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Όσον αφορά στο Κτηματολόγιο, εδώ κάνετε δ</w:t>
      </w:r>
      <w:r>
        <w:rPr>
          <w:rFonts w:eastAsia="Times New Roman" w:cs="Times New Roman"/>
          <w:szCs w:val="24"/>
        </w:rPr>
        <w:t>ύ</w:t>
      </w:r>
      <w:r>
        <w:rPr>
          <w:rFonts w:eastAsia="Times New Roman" w:cs="Times New Roman"/>
          <w:szCs w:val="24"/>
        </w:rPr>
        <w:t>ο -ένα συν ένα- μεγάλα λάθη. Πρώτον, δημιουργείτε έναν Οργανισμό γίγα, προεξοφλώντας ότι ο νέος αυτός ενιαίος φορέας θα λειτουργήσει γρήγορα και αποτελεσματικά. Αν, όμως, λειτο</w:t>
      </w:r>
      <w:r>
        <w:rPr>
          <w:rFonts w:eastAsia="Times New Roman" w:cs="Times New Roman"/>
          <w:szCs w:val="24"/>
        </w:rPr>
        <w:t xml:space="preserve">υργήσει, κυρίες και κύριοι με τους ρυθμούς και τα αποτελέσματα που λειτούργησε ο υφιστάμενος δημόσιος φορέας, δηλαδή το Εθνικό Κτηματολόγιο και Χαρτογράφηση, η ανώνυμη εταιρεία του </w:t>
      </w:r>
      <w:r>
        <w:rPr>
          <w:rFonts w:eastAsia="Times New Roman" w:cs="Times New Roman"/>
          <w:szCs w:val="24"/>
        </w:rPr>
        <w:t>δ</w:t>
      </w:r>
      <w:r>
        <w:rPr>
          <w:rFonts w:eastAsia="Times New Roman" w:cs="Times New Roman"/>
          <w:szCs w:val="24"/>
        </w:rPr>
        <w:t xml:space="preserve">ημοσίου, τότε προβλέπω προβλήματα. </w:t>
      </w:r>
    </w:p>
    <w:p w14:paraId="3509602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Το κρίσιμο εδώ είναι ότι καταργούνται </w:t>
      </w:r>
      <w:r>
        <w:rPr>
          <w:rFonts w:eastAsia="Times New Roman" w:cs="Times New Roman"/>
          <w:szCs w:val="24"/>
        </w:rPr>
        <w:t xml:space="preserve">τα υποθηκοφυλακεία. Ο νέος φορέας, ο φορέας που θα πραγματεύεται την κατοχύρωση των εμπραγμάτων δικαιωμάτων στη χώρα και άρα την προστασία αυτών των δικαιωμάτων, </w:t>
      </w:r>
      <w:proofErr w:type="spellStart"/>
      <w:r>
        <w:rPr>
          <w:rFonts w:eastAsia="Times New Roman" w:cs="Times New Roman"/>
          <w:szCs w:val="24"/>
        </w:rPr>
        <w:t>υπαγάγεται</w:t>
      </w:r>
      <w:proofErr w:type="spellEnd"/>
      <w:r>
        <w:rPr>
          <w:rFonts w:eastAsia="Times New Roman" w:cs="Times New Roman"/>
          <w:szCs w:val="24"/>
        </w:rPr>
        <w:t xml:space="preserve"> όχι στο Υπουργείο Δικαιοσύνης, αλλά στο Υπουργείο Περιβάλλοντος. Πρόκειται για μονα</w:t>
      </w:r>
      <w:r>
        <w:rPr>
          <w:rFonts w:eastAsia="Times New Roman" w:cs="Times New Roman"/>
          <w:szCs w:val="24"/>
        </w:rPr>
        <w:t>δική ελληνική ιδιαιτερότητα η συνένωση των δυο θεσμών Κτηματολογίου και Υποθηκοφυλακείων. Ο νέος φορέας θα απορροφήσει τις αρμοδιότητες των υποθηκοφυλακείων. Τα υποθηκοφυλακεία, όμως, ως θεσμός είναι κατά το Σύνταγμα ενταγμένα στις διατάξεις περί δικαστική</w:t>
      </w:r>
      <w:r>
        <w:rPr>
          <w:rFonts w:eastAsia="Times New Roman" w:cs="Times New Roman"/>
          <w:szCs w:val="24"/>
        </w:rPr>
        <w:t xml:space="preserve">ς εξουσίας, επειδή ακριβώς η καταχώρηση και ο έλεγχος των εμπραγμάτων δικαιωμάτων -νομική από τη φύση της διαδικασία- </w:t>
      </w:r>
      <w:r>
        <w:rPr>
          <w:rFonts w:eastAsia="Times New Roman" w:cs="Times New Roman"/>
          <w:szCs w:val="24"/>
        </w:rPr>
        <w:lastRenderedPageBreak/>
        <w:t xml:space="preserve">έχει ανατεθεί κατά το Σύνταγμα στα έμμισθα κι άμισθα υποθηκοφυλακεία, με τη σχετική διάταξη ενταγμένη στα περί δικαστικής εξουσίας, άρθρο </w:t>
      </w:r>
      <w:r>
        <w:rPr>
          <w:rFonts w:eastAsia="Times New Roman" w:cs="Times New Roman"/>
          <w:szCs w:val="24"/>
        </w:rPr>
        <w:t xml:space="preserve">92 του Συντάγματος. </w:t>
      </w:r>
    </w:p>
    <w:p w14:paraId="3509602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Ως εκ τούτου προκύπτει σοβαρότατο ζήτημα αντισυνταγματικότητας των σχετικών διατάξεων.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έχει αποφανθεί σχετικά, όπως πρόσφατα και η Επιστημονική Επιτροπή της Βουλής στη σχετική έκθεσή της. </w:t>
      </w:r>
    </w:p>
    <w:p w14:paraId="3509602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Προκύπτει, όμως, κι ένας τεράστιος κ</w:t>
      </w:r>
      <w:r>
        <w:rPr>
          <w:rFonts w:eastAsia="Times New Roman" w:cs="Times New Roman"/>
          <w:szCs w:val="24"/>
        </w:rPr>
        <w:t>ίνδυνος: Η ουσιαστική αποδυνάμωση της νομικής κατοχύρωσης και προστασίας των εμπραγμάτων δικαιωμάτων και άρα της ατομικής ιδιοκτησίας στη χώρα. Κάνατε αυτό που λέει η Παγκόσμια Τράπεζα χωρίς την αναγωγή στην ελληνική πραγματικότητα. Κρίμα πραγματικά να απο</w:t>
      </w:r>
      <w:r>
        <w:rPr>
          <w:rFonts w:eastAsia="Times New Roman" w:cs="Times New Roman"/>
          <w:szCs w:val="24"/>
        </w:rPr>
        <w:t xml:space="preserve">σταθεροποιείτε κατ’ αυτόν τον τρόπο το σύστημα. </w:t>
      </w:r>
    </w:p>
    <w:p w14:paraId="35096025" w14:textId="77777777" w:rsidR="00A42BF5" w:rsidRDefault="007F616C">
      <w:pPr>
        <w:spacing w:line="600" w:lineRule="auto"/>
        <w:ind w:firstLine="720"/>
        <w:jc w:val="both"/>
        <w:rPr>
          <w:rFonts w:eastAsia="Times New Roman"/>
          <w:szCs w:val="24"/>
        </w:rPr>
      </w:pPr>
      <w:r>
        <w:rPr>
          <w:rFonts w:eastAsia="Times New Roman"/>
          <w:szCs w:val="24"/>
        </w:rPr>
        <w:lastRenderedPageBreak/>
        <w:t>Τελειώνω, κύριε Πρόεδρε, με ελάχιστη ανοχή.</w:t>
      </w:r>
    </w:p>
    <w:p w14:paraId="35096026" w14:textId="77777777" w:rsidR="00A42BF5" w:rsidRDefault="007F616C">
      <w:pPr>
        <w:spacing w:line="600" w:lineRule="auto"/>
        <w:ind w:firstLine="720"/>
        <w:jc w:val="both"/>
        <w:rPr>
          <w:rFonts w:eastAsia="Times New Roman"/>
          <w:szCs w:val="24"/>
        </w:rPr>
      </w:pPr>
      <w:r>
        <w:rPr>
          <w:rFonts w:eastAsia="Times New Roman"/>
          <w:szCs w:val="24"/>
        </w:rPr>
        <w:t xml:space="preserve">Διαμεσολάβηση: Είπα στην </w:t>
      </w:r>
      <w:r>
        <w:rPr>
          <w:rFonts w:eastAsia="Times New Roman"/>
          <w:szCs w:val="24"/>
        </w:rPr>
        <w:t>ε</w:t>
      </w:r>
      <w:r>
        <w:rPr>
          <w:rFonts w:eastAsia="Times New Roman"/>
          <w:szCs w:val="24"/>
        </w:rPr>
        <w:t xml:space="preserve">πιτροπή ότι πρόκειται για αρνητικό κατόρθωμα. Μετατρέψατε την καθολική αποδοχή όλων των παραγόντων του </w:t>
      </w:r>
      <w:proofErr w:type="spellStart"/>
      <w:r>
        <w:rPr>
          <w:rFonts w:eastAsia="Times New Roman"/>
          <w:szCs w:val="24"/>
        </w:rPr>
        <w:t>δικαι</w:t>
      </w:r>
      <w:r>
        <w:rPr>
          <w:rFonts w:eastAsia="Times New Roman"/>
          <w:szCs w:val="24"/>
        </w:rPr>
        <w:t>ϊ</w:t>
      </w:r>
      <w:r>
        <w:rPr>
          <w:rFonts w:eastAsia="Times New Roman"/>
          <w:szCs w:val="24"/>
        </w:rPr>
        <w:t>κού</w:t>
      </w:r>
      <w:proofErr w:type="spellEnd"/>
      <w:r>
        <w:rPr>
          <w:rFonts w:eastAsia="Times New Roman"/>
          <w:szCs w:val="24"/>
        </w:rPr>
        <w:t xml:space="preserve"> μας συστήματος ως προς </w:t>
      </w:r>
      <w:r>
        <w:rPr>
          <w:rFonts w:eastAsia="Times New Roman"/>
          <w:szCs w:val="24"/>
        </w:rPr>
        <w:t>την ανάγκη ενίσχυσης του θεσμού της διαμεσολάβησης σε καθολική απόρριψη όλων όσων έρχεστε και νομοθετείτε ή σχεδόν όλων. Σήμερα οι δικαστές πραγματοποιούν στάση εργασίας και η Ολομέλεια των Δικηγορικών Συλλόγων έχει αποφασίσει αποχή, όλοι πλην όχι Λακεδαιμ</w:t>
      </w:r>
      <w:r>
        <w:rPr>
          <w:rFonts w:eastAsia="Times New Roman"/>
          <w:szCs w:val="24"/>
        </w:rPr>
        <w:t xml:space="preserve">ονίων, αλλά Αθηναίων. Άλλο αυτό, όμως. </w:t>
      </w:r>
    </w:p>
    <w:p w14:paraId="35096027" w14:textId="77777777" w:rsidR="00A42BF5" w:rsidRDefault="007F616C">
      <w:pPr>
        <w:spacing w:line="600" w:lineRule="auto"/>
        <w:ind w:firstLine="720"/>
        <w:jc w:val="both"/>
        <w:rPr>
          <w:rFonts w:eastAsia="Times New Roman"/>
          <w:szCs w:val="24"/>
        </w:rPr>
      </w:pPr>
      <w:r>
        <w:rPr>
          <w:rFonts w:eastAsia="Times New Roman"/>
          <w:szCs w:val="24"/>
        </w:rPr>
        <w:t>Εδώ οι προτεινόμενες ρυθμίσεις θεωρώ ότι εξυπηρετούν μια συγκυριακή σκοπιμότητα. Στην ουσία εξασφαλίζουν πίστωση χρόνου -στην αρχή- στην επίλυση κάποιων διαφορών, δηλαδή αγοράζουν χρόνο, στην πορεία όμως ίσως προκαλέ</w:t>
      </w:r>
      <w:r>
        <w:rPr>
          <w:rFonts w:eastAsia="Times New Roman"/>
          <w:szCs w:val="24"/>
        </w:rPr>
        <w:t xml:space="preserve">σουν μία προσωρινή </w:t>
      </w:r>
      <w:r>
        <w:rPr>
          <w:rFonts w:eastAsia="Times New Roman"/>
          <w:szCs w:val="24"/>
        </w:rPr>
        <w:lastRenderedPageBreak/>
        <w:t xml:space="preserve">αποσυμφόρηση του φόρτου υποθέσεων στα δικαστήρια. Όχι σ’ όλα. Ξέρουν οι δικηγόροι ότι τα επαρχιακά πρωτοδικεία δεν είναι υπερφορτωμένα με υποθέσεις λόγω ένδειας και οικονομικής αδυναμίας του απλού πολίτη να προσφύγει στη </w:t>
      </w:r>
      <w:r>
        <w:rPr>
          <w:rFonts w:eastAsia="Times New Roman"/>
          <w:szCs w:val="24"/>
        </w:rPr>
        <w:t>δ</w:t>
      </w:r>
      <w:r>
        <w:rPr>
          <w:rFonts w:eastAsia="Times New Roman"/>
          <w:szCs w:val="24"/>
        </w:rPr>
        <w:t>ικαιοσύνη. Πολύ</w:t>
      </w:r>
      <w:r>
        <w:rPr>
          <w:rFonts w:eastAsia="Times New Roman"/>
          <w:szCs w:val="24"/>
        </w:rPr>
        <w:t xml:space="preserve"> φοβάμαι, όμως, ότι η προσωρινή αποσυμφόρηση στην πορεία θα οδηγήσει σε επιπλέον υπερφόρτωση αργότερα, όταν αποδειχθεί αναποτελεσματική η προσφυγή στη διαμεσολάβηση.</w:t>
      </w:r>
    </w:p>
    <w:p w14:paraId="35096028" w14:textId="77777777" w:rsidR="00A42BF5" w:rsidRDefault="007F616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ολοκληρώστε.</w:t>
      </w:r>
    </w:p>
    <w:p w14:paraId="35096029" w14:textId="77777777" w:rsidR="00A42BF5" w:rsidRDefault="007F616C">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Τε</w:t>
      </w:r>
      <w:r>
        <w:rPr>
          <w:rFonts w:eastAsia="Times New Roman"/>
          <w:szCs w:val="24"/>
        </w:rPr>
        <w:t>λειώνω.</w:t>
      </w:r>
    </w:p>
    <w:p w14:paraId="3509602A" w14:textId="77777777" w:rsidR="00A42BF5" w:rsidRDefault="007F616C">
      <w:pPr>
        <w:spacing w:line="600" w:lineRule="auto"/>
        <w:ind w:firstLine="720"/>
        <w:jc w:val="both"/>
        <w:rPr>
          <w:rFonts w:eastAsia="Times New Roman"/>
          <w:szCs w:val="24"/>
        </w:rPr>
      </w:pPr>
      <w:r>
        <w:rPr>
          <w:rFonts w:eastAsia="Times New Roman"/>
          <w:szCs w:val="24"/>
        </w:rPr>
        <w:t xml:space="preserve">Ακούστε, κυρίες και κύριοι της Κυβέρνησης, τον ΟΠΕΜΕΔ, τον Οργανισμό Προώθησης Εναλλακτικών Μεθόδων Επίλυσης Διαφορών, που κάνει λόγο για υποχρεωτικό </w:t>
      </w:r>
      <w:proofErr w:type="spellStart"/>
      <w:r>
        <w:rPr>
          <w:rFonts w:eastAsia="Times New Roman"/>
          <w:szCs w:val="24"/>
        </w:rPr>
        <w:t>προστάδιο</w:t>
      </w:r>
      <w:proofErr w:type="spellEnd"/>
      <w:r>
        <w:rPr>
          <w:rFonts w:eastAsia="Times New Roman"/>
          <w:szCs w:val="24"/>
        </w:rPr>
        <w:t xml:space="preserve"> ενημέρωσης. </w:t>
      </w:r>
      <w:r>
        <w:rPr>
          <w:rFonts w:eastAsia="Times New Roman"/>
          <w:szCs w:val="24"/>
        </w:rPr>
        <w:lastRenderedPageBreak/>
        <w:t>Πρέπει όλα τα εμπλεκόμενα μέρη να μάθουν ότι η διαμεσολάβηση είναι κάτι ωφέλ</w:t>
      </w:r>
      <w:r>
        <w:rPr>
          <w:rFonts w:eastAsia="Times New Roman"/>
          <w:szCs w:val="24"/>
        </w:rPr>
        <w:t>ιμο και καλό. Έτσι θα αγκαλιάσουν και θα καταστήσουν πραγματικά αποτελεσματικό τον θεσμό, χωρίς αρνητική προκατάληψη, χωρίς απορριπτική προδιάθεση.</w:t>
      </w:r>
    </w:p>
    <w:p w14:paraId="3509602B" w14:textId="77777777" w:rsidR="00A42BF5" w:rsidRDefault="007F616C">
      <w:pPr>
        <w:spacing w:line="600" w:lineRule="auto"/>
        <w:ind w:firstLine="720"/>
        <w:jc w:val="both"/>
        <w:rPr>
          <w:rFonts w:eastAsia="Times New Roman"/>
          <w:szCs w:val="24"/>
        </w:rPr>
      </w:pPr>
      <w:r>
        <w:rPr>
          <w:rFonts w:eastAsia="Times New Roman"/>
          <w:szCs w:val="24"/>
        </w:rPr>
        <w:t xml:space="preserve">Επομένως, σ’ αυτήν τη φάση σημασία έχει η οργάνωση – ενημέρωση για τη διαμεσολάβηση και όχι ο καταναγκασμός </w:t>
      </w:r>
      <w:r>
        <w:rPr>
          <w:rFonts w:eastAsia="Times New Roman"/>
          <w:szCs w:val="24"/>
        </w:rPr>
        <w:t xml:space="preserve">σ’ αυτήν μέσω θέσπισης </w:t>
      </w:r>
      <w:proofErr w:type="spellStart"/>
      <w:r>
        <w:rPr>
          <w:rFonts w:eastAsia="Times New Roman"/>
          <w:szCs w:val="24"/>
        </w:rPr>
        <w:t>υποχρεωτικότητας</w:t>
      </w:r>
      <w:proofErr w:type="spellEnd"/>
      <w:r>
        <w:rPr>
          <w:rFonts w:eastAsia="Times New Roman"/>
          <w:szCs w:val="24"/>
        </w:rPr>
        <w:t>, που δημιουργεί επιπλέον δυσπιστία και περιθώριο στους κακόπιστους να κάνουν παρελκυστικές τακτικές στη διαδικασία επίλυσης.</w:t>
      </w:r>
    </w:p>
    <w:p w14:paraId="3509602C" w14:textId="77777777" w:rsidR="00A42BF5" w:rsidRDefault="007F616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w:t>
      </w:r>
    </w:p>
    <w:p w14:paraId="3509602D" w14:textId="77777777" w:rsidR="00A42BF5" w:rsidRDefault="007F616C">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Τελειώνω.</w:t>
      </w:r>
    </w:p>
    <w:p w14:paraId="3509602E" w14:textId="77777777" w:rsidR="00A42BF5" w:rsidRDefault="007F616C">
      <w:pPr>
        <w:spacing w:line="600" w:lineRule="auto"/>
        <w:ind w:firstLine="720"/>
        <w:jc w:val="both"/>
        <w:rPr>
          <w:rFonts w:eastAsia="Times New Roman"/>
          <w:szCs w:val="24"/>
        </w:rPr>
      </w:pPr>
      <w:r>
        <w:rPr>
          <w:rFonts w:eastAsia="Times New Roman"/>
          <w:b/>
          <w:szCs w:val="24"/>
        </w:rPr>
        <w:t>ΠΡΟΕΔ</w:t>
      </w:r>
      <w:r>
        <w:rPr>
          <w:rFonts w:eastAsia="Times New Roman"/>
          <w:b/>
          <w:szCs w:val="24"/>
        </w:rPr>
        <w:t>ΡΕΥΩΝ (Σπυρίδων Λυκούδης):</w:t>
      </w:r>
      <w:r>
        <w:rPr>
          <w:rFonts w:eastAsia="Times New Roman"/>
          <w:szCs w:val="24"/>
        </w:rPr>
        <w:t xml:space="preserve"> Ναι, αλλά φτάσατε στα εννιά λεπτά.</w:t>
      </w:r>
    </w:p>
    <w:p w14:paraId="3509602F" w14:textId="77777777" w:rsidR="00A42BF5" w:rsidRDefault="007F616C">
      <w:pPr>
        <w:spacing w:line="600" w:lineRule="auto"/>
        <w:ind w:firstLine="720"/>
        <w:jc w:val="both"/>
        <w:rPr>
          <w:rFonts w:eastAsia="Times New Roman"/>
          <w:szCs w:val="24"/>
        </w:rPr>
      </w:pPr>
      <w:r>
        <w:rPr>
          <w:rFonts w:eastAsia="Times New Roman"/>
          <w:b/>
          <w:szCs w:val="24"/>
        </w:rPr>
        <w:lastRenderedPageBreak/>
        <w:t xml:space="preserve">ΝΙΚΟΛΑΟΣ ΠΑΝΑΓΙΩΤΟΠΟΥΛΟΣ: </w:t>
      </w:r>
      <w:r>
        <w:rPr>
          <w:rFonts w:eastAsia="Times New Roman"/>
          <w:szCs w:val="24"/>
        </w:rPr>
        <w:t xml:space="preserve">Το βασικό ζήτημα στη συζήτηση είναι η </w:t>
      </w:r>
      <w:proofErr w:type="spellStart"/>
      <w:r>
        <w:rPr>
          <w:rFonts w:eastAsia="Times New Roman"/>
          <w:szCs w:val="24"/>
        </w:rPr>
        <w:t>υποχρεωτικότητα</w:t>
      </w:r>
      <w:proofErr w:type="spellEnd"/>
      <w:r>
        <w:rPr>
          <w:rFonts w:eastAsia="Times New Roman"/>
          <w:szCs w:val="24"/>
        </w:rPr>
        <w:t>.</w:t>
      </w:r>
    </w:p>
    <w:p w14:paraId="35096030" w14:textId="77777777" w:rsidR="00A42BF5" w:rsidRDefault="007F616C">
      <w:pPr>
        <w:spacing w:line="600" w:lineRule="auto"/>
        <w:ind w:firstLine="720"/>
        <w:jc w:val="both"/>
        <w:rPr>
          <w:rFonts w:eastAsia="Times New Roman"/>
          <w:szCs w:val="24"/>
        </w:rPr>
      </w:pPr>
      <w:r>
        <w:rPr>
          <w:rFonts w:eastAsia="Times New Roman"/>
          <w:szCs w:val="24"/>
        </w:rPr>
        <w:t>Τελειώνω με μία φράση από μία απόφαση βρετανικού δικαστηρίου. Είπαν: «Το να υποχρεώνονται οι πραγματικά απρόθυμοι</w:t>
      </w:r>
      <w:r>
        <w:rPr>
          <w:rFonts w:eastAsia="Times New Roman"/>
          <w:szCs w:val="24"/>
        </w:rPr>
        <w:t xml:space="preserve"> διάδικοι να παραπέμπουν τις διαφορές τους σε υποχρεωτική διαμεσολάβηση ισοδυναμεί με το να τους τάσσετε απαράδεκτο εμπόδιο στο δικαίωμά τους για πρόσβαση στο δικαστήριο». Άλλο το να ενθαρρύνονται οι διάδικοι να συμφωνήσουν και άλλο να διατάσσονται και επο</w:t>
      </w:r>
      <w:r>
        <w:rPr>
          <w:rFonts w:eastAsia="Times New Roman"/>
          <w:szCs w:val="24"/>
        </w:rPr>
        <w:t>μένως να εξαναγκάζονται να το κάνουν. Αυτό το λέμε και παρεμπόδιση πρόσβασης στον συνταγματικά κατοχυρωμένο φυσικό δικαστή.</w:t>
      </w:r>
    </w:p>
    <w:p w14:paraId="35096031" w14:textId="77777777" w:rsidR="00A42BF5" w:rsidRDefault="007F616C">
      <w:pPr>
        <w:spacing w:line="600" w:lineRule="auto"/>
        <w:ind w:firstLine="720"/>
        <w:jc w:val="both"/>
        <w:rPr>
          <w:rFonts w:eastAsia="Times New Roman"/>
          <w:szCs w:val="24"/>
        </w:rPr>
      </w:pPr>
      <w:r>
        <w:rPr>
          <w:rFonts w:eastAsia="Times New Roman"/>
          <w:szCs w:val="24"/>
        </w:rPr>
        <w:t>Σας ευχαριστώ.</w:t>
      </w:r>
    </w:p>
    <w:p w14:paraId="35096032"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5096033" w14:textId="77777777" w:rsidR="00A42BF5" w:rsidRDefault="007F616C">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Τον λόγο έχει η συνάδελφος κ</w:t>
      </w:r>
      <w:r>
        <w:rPr>
          <w:rFonts w:eastAsia="Times New Roman"/>
          <w:szCs w:val="24"/>
        </w:rPr>
        <w:t>.</w:t>
      </w:r>
      <w:r>
        <w:rPr>
          <w:rFonts w:eastAsia="Times New Roman"/>
          <w:szCs w:val="24"/>
        </w:rPr>
        <w:t xml:space="preserve"> Α</w:t>
      </w:r>
      <w:r>
        <w:rPr>
          <w:rFonts w:eastAsia="Times New Roman"/>
          <w:szCs w:val="24"/>
        </w:rPr>
        <w:t xml:space="preserve">φροδίτη </w:t>
      </w:r>
      <w:proofErr w:type="spellStart"/>
      <w:r>
        <w:rPr>
          <w:rFonts w:eastAsia="Times New Roman"/>
          <w:szCs w:val="24"/>
        </w:rPr>
        <w:t>Θεοπεφτάτου</w:t>
      </w:r>
      <w:proofErr w:type="spellEnd"/>
      <w:r>
        <w:rPr>
          <w:rFonts w:eastAsia="Times New Roman"/>
          <w:szCs w:val="24"/>
        </w:rPr>
        <w:t xml:space="preserve"> από τον ΣΥΡΙΖΑ.</w:t>
      </w:r>
    </w:p>
    <w:p w14:paraId="35096034" w14:textId="77777777" w:rsidR="00A42BF5" w:rsidRDefault="007F616C">
      <w:pPr>
        <w:spacing w:line="600" w:lineRule="auto"/>
        <w:ind w:firstLine="720"/>
        <w:jc w:val="both"/>
        <w:rPr>
          <w:rFonts w:eastAsia="Times New Roman"/>
          <w:szCs w:val="24"/>
        </w:rPr>
      </w:pPr>
      <w:r>
        <w:rPr>
          <w:rFonts w:eastAsia="Times New Roman"/>
          <w:b/>
          <w:szCs w:val="24"/>
        </w:rPr>
        <w:t>ΑΦΡΟΔΙΤΗ ΘΕΟΠΕΦΤΑΤΟΥ:</w:t>
      </w:r>
      <w:r>
        <w:rPr>
          <w:rFonts w:eastAsia="Times New Roman"/>
          <w:szCs w:val="24"/>
        </w:rPr>
        <w:t xml:space="preserve"> Ευχαριστώ, κύριε Πρόεδρε.</w:t>
      </w:r>
    </w:p>
    <w:p w14:paraId="35096035" w14:textId="77777777" w:rsidR="00A42BF5" w:rsidRDefault="007F616C">
      <w:pPr>
        <w:spacing w:line="600" w:lineRule="auto"/>
        <w:ind w:firstLine="720"/>
        <w:jc w:val="both"/>
        <w:rPr>
          <w:rFonts w:eastAsia="Times New Roman"/>
          <w:szCs w:val="24"/>
        </w:rPr>
      </w:pPr>
      <w:r>
        <w:rPr>
          <w:rFonts w:eastAsia="Times New Roman"/>
          <w:szCs w:val="24"/>
        </w:rPr>
        <w:t xml:space="preserve">Κυρίες και κύριοι συνάδελφοι, η ψήφιση αυτού του νομοσχεδίου μάς δίνει το κλειδί για την τρίτη αξιολόγηση, χωρίς </w:t>
      </w:r>
      <w:proofErr w:type="spellStart"/>
      <w:r>
        <w:rPr>
          <w:rFonts w:eastAsia="Times New Roman"/>
          <w:szCs w:val="24"/>
        </w:rPr>
        <w:t>χρονοκαθυστερήσεις</w:t>
      </w:r>
      <w:proofErr w:type="spellEnd"/>
      <w:r>
        <w:rPr>
          <w:rFonts w:eastAsia="Times New Roman"/>
          <w:szCs w:val="24"/>
        </w:rPr>
        <w:t xml:space="preserve">, χωρίς επιπλέον μέτρα, όπως προέβλεπαν πολλοί που διαψεύστηκαν για πολλοστή φορά. </w:t>
      </w:r>
    </w:p>
    <w:p w14:paraId="35096036" w14:textId="77777777" w:rsidR="00A42BF5" w:rsidRDefault="007F616C">
      <w:pPr>
        <w:spacing w:line="600" w:lineRule="auto"/>
        <w:ind w:firstLine="720"/>
        <w:jc w:val="both"/>
        <w:rPr>
          <w:rFonts w:eastAsia="Times New Roman"/>
          <w:szCs w:val="24"/>
        </w:rPr>
      </w:pPr>
      <w:r>
        <w:rPr>
          <w:rFonts w:eastAsia="Times New Roman"/>
          <w:szCs w:val="24"/>
        </w:rPr>
        <w:t xml:space="preserve">Παρά την </w:t>
      </w:r>
      <w:proofErr w:type="spellStart"/>
      <w:r>
        <w:rPr>
          <w:rFonts w:eastAsia="Times New Roman"/>
          <w:szCs w:val="24"/>
        </w:rPr>
        <w:t>καταστροφολογική</w:t>
      </w:r>
      <w:proofErr w:type="spellEnd"/>
      <w:r>
        <w:rPr>
          <w:rFonts w:eastAsia="Times New Roman"/>
          <w:szCs w:val="24"/>
        </w:rPr>
        <w:t xml:space="preserve"> γραμμή μερίδας </w:t>
      </w:r>
      <w:r>
        <w:rPr>
          <w:rFonts w:eastAsia="Times New Roman"/>
          <w:szCs w:val="24"/>
        </w:rPr>
        <w:t>της Αντιπολίτευσης, δεν υπάρχει διεθνές οικονομικό κέντρο που να μην προβλέπει επιτυχή έξοδο από τα μνημόνια τον προσεχή Αύγουστο. Έχουμε αναβάθμιση της πιστοληπτικής ικανότητας της χώρας από τους διεθνείς οίκους αξιολόγησης, μείωση της ανεργίας, συνεχή πτ</w:t>
      </w:r>
      <w:r>
        <w:rPr>
          <w:rFonts w:eastAsia="Times New Roman"/>
          <w:szCs w:val="24"/>
        </w:rPr>
        <w:t xml:space="preserve">ώση των </w:t>
      </w:r>
      <w:r>
        <w:rPr>
          <w:rFonts w:eastAsia="Times New Roman"/>
          <w:szCs w:val="24"/>
        </w:rPr>
        <w:lastRenderedPageBreak/>
        <w:t>αποδόσεων των εντόκων ομολόγων του δημοσίου, άνοδο των ελληνικών εξαγωγών. Το 2018 θα είναι η χρονιά εξόδου από τα μνημόνια, μ</w:t>
      </w:r>
      <w:r>
        <w:rPr>
          <w:rFonts w:eastAsia="Times New Roman"/>
          <w:szCs w:val="24"/>
        </w:rPr>
        <w:t>ί</w:t>
      </w:r>
      <w:r>
        <w:rPr>
          <w:rFonts w:eastAsia="Times New Roman"/>
          <w:szCs w:val="24"/>
        </w:rPr>
        <w:t xml:space="preserve">α μεγάλη επιτυχία για τη χώρα και σε ουσιαστικό, αλλά και σε συμβολικό επίπεδο. </w:t>
      </w:r>
    </w:p>
    <w:p w14:paraId="35096037" w14:textId="77777777" w:rsidR="00A42BF5" w:rsidRDefault="007F616C">
      <w:pPr>
        <w:spacing w:line="600" w:lineRule="auto"/>
        <w:ind w:firstLine="720"/>
        <w:jc w:val="both"/>
        <w:rPr>
          <w:rFonts w:eastAsia="Times New Roman"/>
          <w:szCs w:val="24"/>
        </w:rPr>
      </w:pPr>
      <w:r>
        <w:rPr>
          <w:rFonts w:eastAsia="Times New Roman"/>
          <w:szCs w:val="24"/>
        </w:rPr>
        <w:t>Κατά μία άποψη η επιβολή των μνημονίων σ</w:t>
      </w:r>
      <w:r>
        <w:rPr>
          <w:rFonts w:eastAsia="Times New Roman"/>
          <w:szCs w:val="24"/>
        </w:rPr>
        <w:t xml:space="preserve">τηρίχθηκε αφενός μεν στο υπέρογκο χρέος, αφετέρου στην έλλειψη βασικών δομών όπως </w:t>
      </w:r>
      <w:proofErr w:type="spellStart"/>
      <w:r>
        <w:rPr>
          <w:rFonts w:eastAsia="Times New Roman"/>
          <w:szCs w:val="24"/>
        </w:rPr>
        <w:t>περιουσιολόγιο</w:t>
      </w:r>
      <w:proofErr w:type="spellEnd"/>
      <w:r>
        <w:rPr>
          <w:rFonts w:eastAsia="Times New Roman"/>
          <w:szCs w:val="24"/>
        </w:rPr>
        <w:t xml:space="preserve">, δίκαιο σύστημα φορολόγησης, αποτελεσματική δημόσια διοίκηση, αξιοποίηση τεχνολογιών. </w:t>
      </w:r>
    </w:p>
    <w:p w14:paraId="35096038" w14:textId="77777777" w:rsidR="00A42BF5" w:rsidRDefault="007F616C">
      <w:pPr>
        <w:spacing w:line="600" w:lineRule="auto"/>
        <w:ind w:firstLine="720"/>
        <w:jc w:val="both"/>
        <w:rPr>
          <w:rFonts w:eastAsia="Times New Roman"/>
          <w:szCs w:val="24"/>
        </w:rPr>
      </w:pPr>
      <w:r>
        <w:rPr>
          <w:rFonts w:eastAsia="Times New Roman"/>
          <w:szCs w:val="24"/>
        </w:rPr>
        <w:t>Μ</w:t>
      </w:r>
      <w:r>
        <w:rPr>
          <w:rFonts w:eastAsia="Times New Roman"/>
          <w:szCs w:val="24"/>
        </w:rPr>
        <w:t>ί</w:t>
      </w:r>
      <w:r>
        <w:rPr>
          <w:rFonts w:eastAsia="Times New Roman"/>
          <w:szCs w:val="24"/>
        </w:rPr>
        <w:t>α τέτοια βασική δομή -και γι’ αυτήν θα ήθελα να σας πω- είναι το Εθνικ</w:t>
      </w:r>
      <w:r>
        <w:rPr>
          <w:rFonts w:eastAsia="Times New Roman"/>
          <w:szCs w:val="24"/>
        </w:rPr>
        <w:t xml:space="preserve">ό Κτηματολόγιο, αυτή η δομή της οποίας η ολοκλήρωση θα εξασφάλιζε αξιόπιστη πολιτική γης. Όπως ξέρουμε όλοι, αποτελεί βασικό αναπτυξιακό εργαλείο και </w:t>
      </w:r>
      <w:proofErr w:type="spellStart"/>
      <w:r>
        <w:rPr>
          <w:rFonts w:eastAsia="Times New Roman"/>
          <w:szCs w:val="24"/>
        </w:rPr>
        <w:t>προαπαιτούμενο</w:t>
      </w:r>
      <w:proofErr w:type="spellEnd"/>
      <w:r>
        <w:rPr>
          <w:rFonts w:eastAsia="Times New Roman"/>
          <w:szCs w:val="24"/>
        </w:rPr>
        <w:t xml:space="preserve">, πριν το «Α» δηλαδή, για οποιονδήποτε σχεδιασμό, προκειμένου να διασφαλιστεί </w:t>
      </w:r>
      <w:r>
        <w:rPr>
          <w:rFonts w:eastAsia="Times New Roman"/>
          <w:szCs w:val="24"/>
        </w:rPr>
        <w:lastRenderedPageBreak/>
        <w:t>τόσο η δυναμικ</w:t>
      </w:r>
      <w:r>
        <w:rPr>
          <w:rFonts w:eastAsia="Times New Roman"/>
          <w:szCs w:val="24"/>
        </w:rPr>
        <w:t xml:space="preserve">ή ανάπτυξη όσο και η ποιότητα ζωής των πολιτών της χώρας. </w:t>
      </w:r>
    </w:p>
    <w:p w14:paraId="35096039" w14:textId="77777777" w:rsidR="00A42BF5" w:rsidRDefault="007F616C">
      <w:pPr>
        <w:spacing w:line="600" w:lineRule="auto"/>
        <w:ind w:firstLine="720"/>
        <w:jc w:val="both"/>
        <w:rPr>
          <w:rFonts w:eastAsia="Times New Roman"/>
          <w:szCs w:val="24"/>
        </w:rPr>
      </w:pPr>
      <w:r>
        <w:rPr>
          <w:rFonts w:eastAsia="Times New Roman"/>
          <w:szCs w:val="24"/>
        </w:rPr>
        <w:t>Σε κάθε οργανωμένο και προοδευτικό κράτος το Κτηματολόγιο έχει ολοκληρωθεί με οποιαδήποτε κυβέρνηση, είτε φιλελεύθερη είτε σοσιαλδημοκρατική είτε συνεργασίας. Θεωρείται δεδομένη και αυτονόητη η ολο</w:t>
      </w:r>
      <w:r>
        <w:rPr>
          <w:rFonts w:eastAsia="Times New Roman"/>
          <w:szCs w:val="24"/>
        </w:rPr>
        <w:t xml:space="preserve">κλήρωση του Κτηματολογίου. Είναι κρίσιμος παράγοντας κοινωνικού, οικονομικού, περιβαλλοντικού και δημοκρατικού σχεδιασμού. </w:t>
      </w:r>
    </w:p>
    <w:p w14:paraId="3509603A" w14:textId="77777777" w:rsidR="00A42BF5" w:rsidRDefault="007F616C">
      <w:pPr>
        <w:spacing w:line="600" w:lineRule="auto"/>
        <w:ind w:firstLine="720"/>
        <w:jc w:val="both"/>
        <w:rPr>
          <w:rFonts w:eastAsia="Times New Roman"/>
          <w:szCs w:val="24"/>
        </w:rPr>
      </w:pPr>
      <w:r>
        <w:rPr>
          <w:rFonts w:eastAsia="Times New Roman"/>
          <w:szCs w:val="24"/>
        </w:rPr>
        <w:t xml:space="preserve">Πόσο θα άλλαζε πραγματικά η διαδικασία </w:t>
      </w:r>
      <w:proofErr w:type="spellStart"/>
      <w:r>
        <w:rPr>
          <w:rFonts w:eastAsia="Times New Roman"/>
          <w:szCs w:val="24"/>
        </w:rPr>
        <w:t>αδειοδοτήσεων</w:t>
      </w:r>
      <w:proofErr w:type="spellEnd"/>
      <w:r>
        <w:rPr>
          <w:rFonts w:eastAsia="Times New Roman"/>
          <w:szCs w:val="24"/>
        </w:rPr>
        <w:t xml:space="preserve"> μικρών ή μεγάλων επενδύσεων, μικρών ή μεγάλων δημόσιων ή ιδιωτικών έργων, εάν ε</w:t>
      </w:r>
      <w:r>
        <w:rPr>
          <w:rFonts w:eastAsia="Times New Roman"/>
          <w:szCs w:val="24"/>
        </w:rPr>
        <w:t>ίχαμε ήδη ολοκληρώσει το Κτηματολόγιο, δηλαδή μ</w:t>
      </w:r>
      <w:r>
        <w:rPr>
          <w:rFonts w:eastAsia="Times New Roman"/>
          <w:szCs w:val="24"/>
        </w:rPr>
        <w:t>ί</w:t>
      </w:r>
      <w:r>
        <w:rPr>
          <w:rFonts w:eastAsia="Times New Roman"/>
          <w:szCs w:val="24"/>
        </w:rPr>
        <w:t xml:space="preserve">α συγκεκριμένη χωρική περιγραφή των ακινήτων, που πάνω σε </w:t>
      </w:r>
      <w:r>
        <w:rPr>
          <w:rFonts w:eastAsia="Times New Roman"/>
          <w:szCs w:val="24"/>
        </w:rPr>
        <w:lastRenderedPageBreak/>
        <w:t>αυτά θα πάταγε οποιαδήποτε ρύθμιση περιβαλλοντική, πολιτιστική κ.λπ</w:t>
      </w:r>
      <w:r>
        <w:rPr>
          <w:rFonts w:eastAsia="Times New Roman"/>
          <w:szCs w:val="24"/>
        </w:rPr>
        <w:t>.</w:t>
      </w:r>
      <w:r>
        <w:rPr>
          <w:rFonts w:eastAsia="Times New Roman"/>
          <w:szCs w:val="24"/>
        </w:rPr>
        <w:t xml:space="preserve">! </w:t>
      </w:r>
    </w:p>
    <w:p w14:paraId="3509603B" w14:textId="77777777" w:rsidR="00A42BF5" w:rsidRDefault="007F616C">
      <w:pPr>
        <w:spacing w:line="600" w:lineRule="auto"/>
        <w:ind w:firstLine="720"/>
        <w:jc w:val="both"/>
        <w:rPr>
          <w:rFonts w:eastAsia="Times New Roman"/>
          <w:szCs w:val="24"/>
        </w:rPr>
      </w:pPr>
      <w:r>
        <w:rPr>
          <w:rFonts w:eastAsia="Times New Roman"/>
          <w:szCs w:val="24"/>
        </w:rPr>
        <w:t>Ποιοι ήταν οι λόγοι, όμως, που δεν ολοκληρώθηκε εδώ και είκοσι τρία χρόνια; Ποι</w:t>
      </w:r>
      <w:r>
        <w:rPr>
          <w:rFonts w:eastAsia="Times New Roman"/>
          <w:szCs w:val="24"/>
        </w:rPr>
        <w:t>οι ήταν οι λόγοι που κατασπαταλήθηκαν πάνω από 2 δισεκατομμύρια ευρώ προκειμένου να ολοκληρωθεί περίπου το 10% του ελληνικού χώρου; Γιατί σε είκοσι χρόνια καταγράφηκε το 20% των δικαιωμάτων και τα τελευταία δυόμισι χρόνια το 10%; Είναι γεγονός ότι οι πρώτε</w:t>
      </w:r>
      <w:r>
        <w:rPr>
          <w:rFonts w:eastAsia="Times New Roman"/>
          <w:szCs w:val="24"/>
        </w:rPr>
        <w:t xml:space="preserve">ς </w:t>
      </w:r>
      <w:proofErr w:type="spellStart"/>
      <w:r>
        <w:rPr>
          <w:rFonts w:eastAsia="Times New Roman"/>
          <w:szCs w:val="24"/>
        </w:rPr>
        <w:t>κτηματογραφήσεις</w:t>
      </w:r>
      <w:proofErr w:type="spellEnd"/>
      <w:r>
        <w:rPr>
          <w:rFonts w:eastAsia="Times New Roman"/>
          <w:szCs w:val="24"/>
        </w:rPr>
        <w:t xml:space="preserve"> ήταν κυρίως αστικά ακίνητα, ενώ όσο προχωράμε αναφερόμαστε σε ακίνητα του </w:t>
      </w:r>
      <w:proofErr w:type="spellStart"/>
      <w:r>
        <w:rPr>
          <w:rFonts w:eastAsia="Times New Roman"/>
          <w:szCs w:val="24"/>
        </w:rPr>
        <w:t>εξωαστικού</w:t>
      </w:r>
      <w:proofErr w:type="spellEnd"/>
      <w:r>
        <w:rPr>
          <w:rFonts w:eastAsia="Times New Roman"/>
          <w:szCs w:val="24"/>
        </w:rPr>
        <w:t xml:space="preserve"> χώρου. Βεβαίως, όπως γνωρίζετε, απαιτείται και η ανάρτηση των δασικών χαρτών και χρειάστηκαν δεκαπέντε χρόνια περίπου για την ανάρτηση του 0,8% -ούτε το</w:t>
      </w:r>
      <w:r>
        <w:rPr>
          <w:rFonts w:eastAsia="Times New Roman"/>
          <w:szCs w:val="24"/>
        </w:rPr>
        <w:t xml:space="preserve">υ 1% δηλαδή- των δασικών χαρτών. </w:t>
      </w:r>
    </w:p>
    <w:p w14:paraId="3509603C" w14:textId="77777777" w:rsidR="00A42BF5" w:rsidRDefault="007F616C">
      <w:pPr>
        <w:spacing w:line="600" w:lineRule="auto"/>
        <w:ind w:firstLine="720"/>
        <w:jc w:val="both"/>
        <w:rPr>
          <w:rFonts w:eastAsia="Times New Roman"/>
          <w:szCs w:val="24"/>
        </w:rPr>
      </w:pPr>
      <w:r>
        <w:rPr>
          <w:rFonts w:eastAsia="Times New Roman"/>
          <w:szCs w:val="24"/>
        </w:rPr>
        <w:lastRenderedPageBreak/>
        <w:t>Μήπως όντως ήταν πολιτική επιλογή να μην ολοκληρωθεί το Κτηματολόγιο και οι δασικοί χάρτες, να συγκαλύπτονται κάθε λογής συμφέροντα, οι καταπατήσεις της δημόσιας γης και να έχουμε ένα υδροκεφαλικό δημόσιο με πολύπλοκους μη</w:t>
      </w:r>
      <w:r>
        <w:rPr>
          <w:rFonts w:eastAsia="Times New Roman"/>
          <w:szCs w:val="24"/>
        </w:rPr>
        <w:t>χανισμούς που ενώ χρησιμοποιήθηκε ασύστολα μέσω πελατειακών σχέσεων, απαξιώθηκε σταδιακά ότι αυτό φταίει, θεωρώντας άχρηστο τον δημόσιο χαρακτήρα βασικών αναπτυξιακών δομών;</w:t>
      </w:r>
    </w:p>
    <w:p w14:paraId="3509603D" w14:textId="77777777" w:rsidR="00A42BF5" w:rsidRDefault="007F616C">
      <w:pPr>
        <w:spacing w:line="600" w:lineRule="auto"/>
        <w:ind w:firstLine="720"/>
        <w:jc w:val="both"/>
        <w:rPr>
          <w:rFonts w:eastAsia="Times New Roman"/>
          <w:szCs w:val="24"/>
        </w:rPr>
      </w:pPr>
      <w:r>
        <w:rPr>
          <w:rFonts w:eastAsia="Times New Roman"/>
          <w:szCs w:val="24"/>
        </w:rPr>
        <w:t>Καλωσορίζουμε, λοιπόν, την απόφαση των δύο Υπουργείων, Περιβάλλοντος και Δικαιοσύν</w:t>
      </w:r>
      <w:r>
        <w:rPr>
          <w:rFonts w:eastAsia="Times New Roman"/>
          <w:szCs w:val="24"/>
        </w:rPr>
        <w:t>ης, για τη νέα δομή, γιατί το Εθνικό Κτηματολόγιο είναι και πρέπει να παραμείνει δημόσια περιουσία και ως εκ τούτου επιβάλλεται να διενεργείται από δημόσιο φορέα υπέρ του συμφέροντος του συνόλου της κοινωνίας και την εξασφάλιση των δικαιωμάτων των εργαζόμε</w:t>
      </w:r>
      <w:r>
        <w:rPr>
          <w:rFonts w:eastAsia="Times New Roman"/>
          <w:szCs w:val="24"/>
        </w:rPr>
        <w:t xml:space="preserve">νων σε αυτό. Και αυτό, γιατί έχει και </w:t>
      </w:r>
      <w:r>
        <w:rPr>
          <w:rFonts w:eastAsia="Times New Roman"/>
          <w:szCs w:val="24"/>
        </w:rPr>
        <w:lastRenderedPageBreak/>
        <w:t>κοινωνικό χαρακτήρα, καθώς επιδρά στη διασφάλιση των δικαιωμάτων, στην προστασία του περιβάλλοντος, στον έλεγχο και στη διαφάνεια στις χρήσεις γης, στην ανάπτυξη των υποβαθμισμένων περιοχών και στην ανάπτυξη της αγοράς</w:t>
      </w:r>
      <w:r>
        <w:rPr>
          <w:rFonts w:eastAsia="Times New Roman"/>
          <w:szCs w:val="24"/>
        </w:rPr>
        <w:t xml:space="preserve"> ακινήτων σε αυτές, με παράλληλη χαρτογράφηση απομονωμένων περιοχών, διευκόλυνση επενδύσεων, της αγοράς ενοικίων, της αγροτικής γης, των αστικών ακινήτων. </w:t>
      </w:r>
    </w:p>
    <w:p w14:paraId="3509603E" w14:textId="77777777" w:rsidR="00A42BF5" w:rsidRDefault="007F616C">
      <w:pPr>
        <w:spacing w:line="600" w:lineRule="auto"/>
        <w:ind w:firstLine="720"/>
        <w:jc w:val="both"/>
        <w:rPr>
          <w:rFonts w:eastAsia="Times New Roman"/>
          <w:szCs w:val="24"/>
        </w:rPr>
      </w:pPr>
      <w:r>
        <w:rPr>
          <w:rFonts w:eastAsia="Times New Roman"/>
          <w:szCs w:val="24"/>
        </w:rPr>
        <w:t>Επειδή το ανέφερε και ο προηγούμενος ομιλητής: Δεν υπάρχει πουθενά στην Ευρωπαϊκή Ένωση ιδιωτικός φο</w:t>
      </w:r>
      <w:r>
        <w:rPr>
          <w:rFonts w:eastAsia="Times New Roman"/>
          <w:szCs w:val="24"/>
        </w:rPr>
        <w:t>ρέας κτηματολογίου. Ως προς τα υποθηκοφυλακεία αναφέρομαι. Παγκοσμίως, όπως αναδεικνύει η Έκθεση «Κτηματολόγιο 2014», η στρατηγική της σχεδίασης, της διαχείρισης και του ελέγχου λειτουργίας των συστατικών στοιχείων ενός κτηματολογικού συστήματος -δηλαδή απ</w:t>
      </w:r>
      <w:r>
        <w:rPr>
          <w:rFonts w:eastAsia="Times New Roman"/>
          <w:szCs w:val="24"/>
        </w:rPr>
        <w:t xml:space="preserve">ό τη </w:t>
      </w:r>
      <w:r>
        <w:rPr>
          <w:rFonts w:eastAsia="Times New Roman"/>
          <w:szCs w:val="24"/>
        </w:rPr>
        <w:lastRenderedPageBreak/>
        <w:t>μία πλευρά, της νομικής πληροφορίας, των δικαιωμάτων και από την άλλη πλευρά, της τεχνικής πληροφορίας, δηλαδή τα τεχνικά χαρακτηριστικά, το μέγεθος, τη μορφή και τις διαστάσεις- αυτό όλο το σύστημα, στις μισές χώρες γίνεται από τον ίδιο οργανισμό, πο</w:t>
      </w:r>
      <w:r>
        <w:rPr>
          <w:rFonts w:eastAsia="Times New Roman"/>
          <w:szCs w:val="24"/>
        </w:rPr>
        <w:t xml:space="preserve">υ όμως σε όλες τις περιπτώσεις ανήκει στο </w:t>
      </w:r>
      <w:r>
        <w:rPr>
          <w:rFonts w:eastAsia="Times New Roman"/>
          <w:szCs w:val="24"/>
        </w:rPr>
        <w:t>δ</w:t>
      </w:r>
      <w:r>
        <w:rPr>
          <w:rFonts w:eastAsia="Times New Roman"/>
          <w:szCs w:val="24"/>
        </w:rPr>
        <w:t xml:space="preserve">ημόσιο. Σε καμμία χώρα δεν έχει </w:t>
      </w:r>
      <w:proofErr w:type="spellStart"/>
      <w:r>
        <w:rPr>
          <w:rFonts w:eastAsia="Times New Roman"/>
          <w:szCs w:val="24"/>
        </w:rPr>
        <w:t>απολέσει</w:t>
      </w:r>
      <w:proofErr w:type="spellEnd"/>
      <w:r>
        <w:rPr>
          <w:rFonts w:eastAsia="Times New Roman"/>
          <w:szCs w:val="24"/>
        </w:rPr>
        <w:t xml:space="preserve"> το κράτος τον έλεγχο για την κατάρτιση και τη διαχείριση του </w:t>
      </w:r>
      <w:r>
        <w:rPr>
          <w:rFonts w:eastAsia="Times New Roman"/>
          <w:szCs w:val="24"/>
        </w:rPr>
        <w:t>Κ</w:t>
      </w:r>
      <w:r>
        <w:rPr>
          <w:rFonts w:eastAsia="Times New Roman"/>
          <w:szCs w:val="24"/>
        </w:rPr>
        <w:t xml:space="preserve">τηματολογίου. Παραμένει δημόσια αποστολή. </w:t>
      </w:r>
    </w:p>
    <w:p w14:paraId="3509603F" w14:textId="77777777" w:rsidR="00A42BF5" w:rsidRDefault="007F616C">
      <w:pPr>
        <w:spacing w:line="600" w:lineRule="auto"/>
        <w:ind w:firstLine="720"/>
        <w:jc w:val="both"/>
        <w:rPr>
          <w:rFonts w:eastAsia="Times New Roman"/>
          <w:szCs w:val="24"/>
        </w:rPr>
      </w:pPr>
      <w:r>
        <w:rPr>
          <w:rFonts w:eastAsia="Times New Roman"/>
          <w:szCs w:val="24"/>
        </w:rPr>
        <w:t>Ανέφερε ο Υπουργός κ. Σταθάκης ότι στο τέλος του 2020 θα έχει ολοκλ</w:t>
      </w:r>
      <w:r>
        <w:rPr>
          <w:rFonts w:eastAsia="Times New Roman"/>
          <w:szCs w:val="24"/>
        </w:rPr>
        <w:t xml:space="preserve">ηρωθεί το 75% της </w:t>
      </w:r>
      <w:proofErr w:type="spellStart"/>
      <w:r>
        <w:rPr>
          <w:rFonts w:eastAsia="Times New Roman"/>
          <w:szCs w:val="24"/>
        </w:rPr>
        <w:t>κτηματογράφησης</w:t>
      </w:r>
      <w:proofErr w:type="spellEnd"/>
      <w:r>
        <w:rPr>
          <w:rFonts w:eastAsia="Times New Roman"/>
          <w:szCs w:val="24"/>
        </w:rPr>
        <w:t xml:space="preserve"> της χώρας. Έτσι είναι όντως, γιατί το υπόλοιπο 25% αναφέρεται σε διεκδικούμενα ακίνητα. Και αυτό πάλι για την αμφίδρομη σχέση, λόγω μη ύπαρξης Κτηματολογίου. Υπάρχουν διεκδικήσεις και διαφορές που θα πρέπει να λυθούν στα δ</w:t>
      </w:r>
      <w:r>
        <w:rPr>
          <w:rFonts w:eastAsia="Times New Roman"/>
          <w:szCs w:val="24"/>
        </w:rPr>
        <w:t xml:space="preserve">ικαστήρια. </w:t>
      </w:r>
    </w:p>
    <w:p w14:paraId="35096040" w14:textId="77777777" w:rsidR="00A42BF5" w:rsidRDefault="007F616C">
      <w:pPr>
        <w:spacing w:line="600" w:lineRule="auto"/>
        <w:ind w:firstLine="720"/>
        <w:jc w:val="both"/>
        <w:rPr>
          <w:rFonts w:eastAsia="Times New Roman"/>
          <w:szCs w:val="24"/>
        </w:rPr>
      </w:pPr>
      <w:r>
        <w:rPr>
          <w:rFonts w:eastAsia="Times New Roman"/>
          <w:szCs w:val="24"/>
        </w:rPr>
        <w:lastRenderedPageBreak/>
        <w:t>Ακόμη, κύριε Υπουργέ, θα ήθελα να προσθέσω και για το Κτηματολόγιο και για τους κανόνες που βάζουμε στις λατομικές περιοχές, μια παρατήρηση: Και στις δύο περιπτώσεις θα πρέπει να δούμε το θέμα των νησιωτικών περιοχών και για τον καθορισμό λατομ</w:t>
      </w:r>
      <w:r>
        <w:rPr>
          <w:rFonts w:eastAsia="Times New Roman"/>
          <w:szCs w:val="24"/>
        </w:rPr>
        <w:t>ικών ζωνών και για την κατάργηση των υποθηκοφυλακείων. Τα νησιά μας έχουν τις ιδιαιτερότητες που γνωρίζουμε όλοι, τις ιδιαιτερότητες του αποκλεισμού. Θα πρέπει δηλαδή οι είκοσι τέσσερις μήνες που δίνονται σαν περιθώριο για την ολοκλήρωση σε αυτές τις περιο</w:t>
      </w:r>
      <w:r>
        <w:rPr>
          <w:rFonts w:eastAsia="Times New Roman"/>
          <w:szCs w:val="24"/>
        </w:rPr>
        <w:t>χές και μετά την υπαγωγή τους στο ελληνικό Κτηματολόγιο να ισχύσουν και για τα θέματα τα λατομικά, δηλαδή περιοχές που πιθανόν δεν έχουν τις απαιτούμενες αποστάσεις κ.λπ.</w:t>
      </w:r>
      <w:r>
        <w:rPr>
          <w:rFonts w:eastAsia="Times New Roman"/>
          <w:szCs w:val="24"/>
        </w:rPr>
        <w:t>.</w:t>
      </w:r>
      <w:r>
        <w:rPr>
          <w:rFonts w:eastAsia="Times New Roman"/>
          <w:szCs w:val="24"/>
        </w:rPr>
        <w:t xml:space="preserve"> Όμως τα νησιά έχουν ανάγκη να καλύπτονται και για ιδιωτικά και για δημόσια έργα από </w:t>
      </w:r>
      <w:r>
        <w:rPr>
          <w:rFonts w:eastAsia="Times New Roman"/>
          <w:szCs w:val="24"/>
        </w:rPr>
        <w:t xml:space="preserve">αυτές τις ζώνες. </w:t>
      </w:r>
    </w:p>
    <w:p w14:paraId="3509604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κυρίες και κύριοι συνάδελφοι, θα πω ότι κάθε λογής καταστροφολογία και εκλογολογία δεν βοηθάει. Δείχνει όχι μόνον έλλειψη επιχειρημάτων αλλά και προτάσεων που έχουμε ανάγκη, που έχουμε υποχρέωση αυτήν τη στιγμή να κάνουμε </w:t>
      </w:r>
      <w:r>
        <w:rPr>
          <w:rFonts w:eastAsia="Times New Roman" w:cs="Times New Roman"/>
          <w:szCs w:val="24"/>
        </w:rPr>
        <w:t>για να βγει η χώρα από την κρίση. Αυτές τις προτάσεις έχει ανάγκη η χώρα, ώστε να συμβάλουμε σε έναν διάλογο και από αυτές δεν μπορεί κανείς να κρύβεται.</w:t>
      </w:r>
    </w:p>
    <w:p w14:paraId="3509604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Σας ευχαριστώ.</w:t>
      </w:r>
    </w:p>
    <w:p w14:paraId="35096043"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509604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b/>
          <w:szCs w:val="24"/>
        </w:rPr>
        <w:t>):</w:t>
      </w:r>
      <w:r>
        <w:rPr>
          <w:rFonts w:eastAsia="Times New Roman" w:cs="Times New Roman"/>
          <w:szCs w:val="24"/>
        </w:rPr>
        <w:t xml:space="preserve"> Ευχαριστούμε, κυρία συνάδελφε.</w:t>
      </w:r>
    </w:p>
    <w:p w14:paraId="3509604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Τον λόγο έχει ο κ. Ιωάννης Λαγός από τη Χρυσή Αυγή.</w:t>
      </w:r>
    </w:p>
    <w:p w14:paraId="3509604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ΙΩΑΝΝΗΣ ΛΑΓΟΣ:</w:t>
      </w:r>
      <w:r>
        <w:rPr>
          <w:rFonts w:eastAsia="Times New Roman" w:cs="Times New Roman"/>
          <w:szCs w:val="24"/>
        </w:rPr>
        <w:t xml:space="preserve"> Θα ξεκινήσω λέγοντας -θα το τονίσουμε για άλλη μ</w:t>
      </w:r>
      <w:r>
        <w:rPr>
          <w:rFonts w:eastAsia="Times New Roman" w:cs="Times New Roman"/>
          <w:szCs w:val="24"/>
        </w:rPr>
        <w:t>ί</w:t>
      </w:r>
      <w:r>
        <w:rPr>
          <w:rFonts w:eastAsia="Times New Roman" w:cs="Times New Roman"/>
          <w:szCs w:val="24"/>
        </w:rPr>
        <w:t>α φορά, για να το ακούει ο κόσμος και να ξέρει τι γίνεται- ότι ο τρόπος με τον οποίον έρχονται τα νομοσχέδ</w:t>
      </w:r>
      <w:r>
        <w:rPr>
          <w:rFonts w:eastAsia="Times New Roman" w:cs="Times New Roman"/>
          <w:szCs w:val="24"/>
        </w:rPr>
        <w:t>ια στη Βουλή και με τα οποία αποφασίζει και νομοθετεί η Βουλή είναι πραγματικά απαράδεκτος. Μας έρχονται χιλιάδες σελίδες -χίλιες εκατό, χίλες διακόσιες, χίλες τριακόσιες, ανάλογα την περίπτωση- και μας λένε μετά σε δέκα, σε έντεκα και σε δώδεκα ώρες ότι π</w:t>
      </w:r>
      <w:r>
        <w:rPr>
          <w:rFonts w:eastAsia="Times New Roman" w:cs="Times New Roman"/>
          <w:szCs w:val="24"/>
        </w:rPr>
        <w:t xml:space="preserve">ρέπει να πάμε στις </w:t>
      </w:r>
      <w:r>
        <w:rPr>
          <w:rFonts w:eastAsia="Times New Roman" w:cs="Times New Roman"/>
          <w:szCs w:val="24"/>
        </w:rPr>
        <w:t>ε</w:t>
      </w:r>
      <w:r>
        <w:rPr>
          <w:rFonts w:eastAsia="Times New Roman" w:cs="Times New Roman"/>
          <w:szCs w:val="24"/>
        </w:rPr>
        <w:t>πιτροπές και να συζητήσουμε για τετρακόσια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τετρακόσια είκοσι άρθρα περίπου. Μπαίνουν κάποιοι Βουλευτές, οι περισσότεροι, και χωρίς να έχουν ανοίξει καν την πρώτη σελίδα να δουν τι γίνεται, έρχονται και ψηφίζουν, γιατί πολύ απλά αυτές </w:t>
      </w:r>
      <w:r>
        <w:rPr>
          <w:rFonts w:eastAsia="Times New Roman" w:cs="Times New Roman"/>
          <w:szCs w:val="24"/>
        </w:rPr>
        <w:t>είναι οι εντολές που έρχονται από τους εντολείς σας, από τα «κοράκια», τους διεθνείς τοκογλύφους, τα οποία τόσα χρόνια λυμαίνονται την πατρίδα μας.</w:t>
      </w:r>
    </w:p>
    <w:p w14:paraId="3509604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Έτσι, λοιπόν, νομοθετεί η ελληνική Βουλή, η οποία όμως δεν έχει κα</w:t>
      </w:r>
      <w:r>
        <w:rPr>
          <w:rFonts w:eastAsia="Times New Roman" w:cs="Times New Roman"/>
          <w:szCs w:val="24"/>
        </w:rPr>
        <w:t>μ</w:t>
      </w:r>
      <w:r>
        <w:rPr>
          <w:rFonts w:eastAsia="Times New Roman" w:cs="Times New Roman"/>
          <w:szCs w:val="24"/>
        </w:rPr>
        <w:t>μία σχέση με την ελληνική κοινωνία και το</w:t>
      </w:r>
      <w:r>
        <w:rPr>
          <w:rFonts w:eastAsia="Times New Roman" w:cs="Times New Roman"/>
          <w:szCs w:val="24"/>
        </w:rPr>
        <w:t>ν ελληνικό λαό. Άλλα πιστεύει ο ελληνικός λαός, άλλα θέλει ο Έλληνας πολίτης και άλλα ψηφίζετε εσείς εδώ. Και έχετε το θράσος και λέτε ότι εκπροσωπείτε τους Έλληνες! Δεν εκπροσωπείτε κανέναν Έλληνα πολίτη. Εκπροσωπείτε μόνον τα συμφέροντά σας, εκπροσωπείτε</w:t>
      </w:r>
      <w:r>
        <w:rPr>
          <w:rFonts w:eastAsia="Times New Roman" w:cs="Times New Roman"/>
          <w:szCs w:val="24"/>
        </w:rPr>
        <w:t xml:space="preserve"> τις εντολές που σας δίνονται και κάνετε το παιχνίδι της Νέας Τάξης Πραγμάτων στο οποίο είστε πραγματικοί δούλοι.</w:t>
      </w:r>
    </w:p>
    <w:p w14:paraId="3509604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Και αυτό το νομοσχέδιο θα περάσει. Βλέπουμε ότι λεηλατούνται πραγματικά για άλλη μια φορά οι </w:t>
      </w:r>
      <w:proofErr w:type="spellStart"/>
      <w:r>
        <w:rPr>
          <w:rFonts w:eastAsia="Times New Roman" w:cs="Times New Roman"/>
          <w:szCs w:val="24"/>
        </w:rPr>
        <w:t>τρίτεκνες</w:t>
      </w:r>
      <w:proofErr w:type="spellEnd"/>
      <w:r>
        <w:rPr>
          <w:rFonts w:eastAsia="Times New Roman" w:cs="Times New Roman"/>
          <w:szCs w:val="24"/>
        </w:rPr>
        <w:t xml:space="preserve"> και οι πολύτεκνες οικογένειες. Βλέπουμε</w:t>
      </w:r>
      <w:r>
        <w:rPr>
          <w:rFonts w:eastAsia="Times New Roman" w:cs="Times New Roman"/>
          <w:szCs w:val="24"/>
        </w:rPr>
        <w:t xml:space="preserve"> ότι κόβονται όλα τα επιδόματα αυτών που είναι οι στυλοβάτες της ελληνικής κοινωνίας και του ελληνικού έθνους. Όμως αυτό ακριβώς είναι και το πρόβλημα το δικό σας, ότι </w:t>
      </w:r>
      <w:r>
        <w:rPr>
          <w:rFonts w:eastAsia="Times New Roman" w:cs="Times New Roman"/>
          <w:szCs w:val="24"/>
        </w:rPr>
        <w:lastRenderedPageBreak/>
        <w:t>με τέτοιους ανθρώπους δεν θέλετε να έχετε επαφές, τέτοιους ανθρώπους θέλετε να τους τιμω</w:t>
      </w:r>
      <w:r>
        <w:rPr>
          <w:rFonts w:eastAsia="Times New Roman" w:cs="Times New Roman"/>
          <w:szCs w:val="24"/>
        </w:rPr>
        <w:t>ρείτε.</w:t>
      </w:r>
    </w:p>
    <w:p w14:paraId="3509604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Να πούμε εδώ και κάτι άλλο και να το διευκρινίσουμε: Τα χρήματα που παίρνει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τρίτεκνη</w:t>
      </w:r>
      <w:proofErr w:type="spellEnd"/>
      <w:r>
        <w:rPr>
          <w:rFonts w:eastAsia="Times New Roman" w:cs="Times New Roman"/>
          <w:szCs w:val="24"/>
        </w:rPr>
        <w:t xml:space="preserve"> ή μια πολύτεκνη οικογένεια δεν είναι επίδομα, επί της ουσίας, αλλά είναι μια επιβράβευση γι’ αυτό το οποίο κάνουν. Είναι μ</w:t>
      </w:r>
      <w:r>
        <w:rPr>
          <w:rFonts w:eastAsia="Times New Roman" w:cs="Times New Roman"/>
          <w:szCs w:val="24"/>
        </w:rPr>
        <w:t>ί</w:t>
      </w:r>
      <w:r>
        <w:rPr>
          <w:rFonts w:eastAsia="Times New Roman" w:cs="Times New Roman"/>
          <w:szCs w:val="24"/>
        </w:rPr>
        <w:t>α επιβράβευση τα χρήματα αυτά που παί</w:t>
      </w:r>
      <w:r>
        <w:rPr>
          <w:rFonts w:eastAsia="Times New Roman" w:cs="Times New Roman"/>
          <w:szCs w:val="24"/>
        </w:rPr>
        <w:t xml:space="preserve">ρνουν οι </w:t>
      </w:r>
      <w:proofErr w:type="spellStart"/>
      <w:r>
        <w:rPr>
          <w:rFonts w:eastAsia="Times New Roman" w:cs="Times New Roman"/>
          <w:szCs w:val="24"/>
        </w:rPr>
        <w:t>τρίτεκνες</w:t>
      </w:r>
      <w:proofErr w:type="spellEnd"/>
      <w:r>
        <w:rPr>
          <w:rFonts w:eastAsia="Times New Roman" w:cs="Times New Roman"/>
          <w:szCs w:val="24"/>
        </w:rPr>
        <w:t xml:space="preserve"> και οι πολύτεκνες οικογένειες σε όλα τα προηγμένα κράτη, γιατί στηρίζουν το έθνος τους και την κοινωνία τους. Αυτό, λοιπόν, εδώ εσείς το αρνείστε. Αφού τόσα χρόνια καταληστεύετε τον ελληνικό λαό, φτάσατε στα έσχατα σημεία πλέον. Τους λησ</w:t>
      </w:r>
      <w:r>
        <w:rPr>
          <w:rFonts w:eastAsia="Times New Roman" w:cs="Times New Roman"/>
          <w:szCs w:val="24"/>
        </w:rPr>
        <w:t xml:space="preserve">τεύετε πραγματικά, κόβετε τα πάντα ακόμα και από αυτές τις ομάδες τις οποίες θα έπρεπε να προσέχετε. </w:t>
      </w:r>
    </w:p>
    <w:p w14:paraId="3509604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Η Χρυσή Αυγή έχει τονίσει κατ’ επανάληψη ότι χρήματα υπάρχουν ακόμη και τώρα από εσάς τα </w:t>
      </w:r>
      <w:proofErr w:type="spellStart"/>
      <w:r>
        <w:rPr>
          <w:rFonts w:eastAsia="Times New Roman" w:cs="Times New Roman"/>
          <w:szCs w:val="24"/>
        </w:rPr>
        <w:t>λαμόγια</w:t>
      </w:r>
      <w:proofErr w:type="spellEnd"/>
      <w:r>
        <w:rPr>
          <w:rFonts w:eastAsia="Times New Roman" w:cs="Times New Roman"/>
          <w:szCs w:val="24"/>
        </w:rPr>
        <w:t xml:space="preserve"> και τα αρπακτικά του ελληνικού Κοινοβουλίου, χρήματα τα ο</w:t>
      </w:r>
      <w:r>
        <w:rPr>
          <w:rFonts w:eastAsia="Times New Roman" w:cs="Times New Roman"/>
          <w:szCs w:val="24"/>
        </w:rPr>
        <w:t>ποία πρέπει να κοπούν από τα λεφτά που δίνετε στους λαθρομετανάστες. Και είναι πάρα πολλά χρήματα. Μπορούν να κοπούν, λοιπόν, και να δοθούν στους Έλληνες συμπολίτες μας οι οποίοι τα χρειάζονται. Υπάρχουν λεφτά. Να κοπούν από αυτούς οι οποίοι περνούν λαθραί</w:t>
      </w:r>
      <w:r>
        <w:rPr>
          <w:rFonts w:eastAsia="Times New Roman" w:cs="Times New Roman"/>
          <w:szCs w:val="24"/>
        </w:rPr>
        <w:t>α τα σύνορά μας, διαβιούν παράνομα εδώ, διαπράττουν συνεχώς εγκλήματα κι εσείς τους «χαϊδεύετε» και από πάνω τούς δίνετε και χρήματα.</w:t>
      </w:r>
    </w:p>
    <w:p w14:paraId="3509604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Για να δείτε για άλλη μ</w:t>
      </w:r>
      <w:r>
        <w:rPr>
          <w:rFonts w:eastAsia="Times New Roman" w:cs="Times New Roman"/>
          <w:szCs w:val="24"/>
        </w:rPr>
        <w:t>ί</w:t>
      </w:r>
      <w:r>
        <w:rPr>
          <w:rFonts w:eastAsia="Times New Roman" w:cs="Times New Roman"/>
          <w:szCs w:val="24"/>
        </w:rPr>
        <w:t>α φορά πού έχετε φθάσει -το έχετε δει εκατό φορές, αλλά δεν έχετε κανένα πρόβλημα, γιατί είστε κυρ</w:t>
      </w:r>
      <w:r>
        <w:rPr>
          <w:rFonts w:eastAsia="Times New Roman" w:cs="Times New Roman"/>
          <w:szCs w:val="24"/>
        </w:rPr>
        <w:t xml:space="preserve">ιολεκτικά χοντρόπετσοι και έχετε αποδεχθεί τον ρόλο που σας έχει ανατεθεί προσωρινά- θα πω το εξής. Το βράδυ της Παρασκευής, </w:t>
      </w:r>
      <w:r>
        <w:rPr>
          <w:rFonts w:eastAsia="Times New Roman" w:cs="Times New Roman"/>
          <w:szCs w:val="24"/>
        </w:rPr>
        <w:lastRenderedPageBreak/>
        <w:t xml:space="preserve">ενώ η συζήτηση πλησίαζε προς το τέλος της, ενώ σχεδόν όλοι οι Βουλευτές είχαν αποχωρήσει, ήρθε μια νομοτεχνική βελτίωση από τον </w:t>
      </w:r>
      <w:proofErr w:type="spellStart"/>
      <w:r>
        <w:rPr>
          <w:rFonts w:eastAsia="Times New Roman" w:cs="Times New Roman"/>
          <w:szCs w:val="24"/>
        </w:rPr>
        <w:t>Τσα</w:t>
      </w:r>
      <w:r>
        <w:rPr>
          <w:rFonts w:eastAsia="Times New Roman" w:cs="Times New Roman"/>
          <w:szCs w:val="24"/>
        </w:rPr>
        <w:t>καλώτο</w:t>
      </w:r>
      <w:proofErr w:type="spellEnd"/>
      <w:r>
        <w:rPr>
          <w:rFonts w:eastAsia="Times New Roman" w:cs="Times New Roman"/>
          <w:szCs w:val="24"/>
        </w:rPr>
        <w:t xml:space="preserve">, η οποία έλεγε ότι δεν υποχρεώνει πλέον στην υποβολή δήλωσης περιουσιακής κατάστασης τα </w:t>
      </w:r>
      <w:proofErr w:type="spellStart"/>
      <w:r>
        <w:rPr>
          <w:rFonts w:eastAsia="Times New Roman" w:cs="Times New Roman"/>
          <w:szCs w:val="24"/>
        </w:rPr>
        <w:t>μεγαλοστελέχη</w:t>
      </w:r>
      <w:proofErr w:type="spellEnd"/>
      <w:r>
        <w:rPr>
          <w:rFonts w:eastAsia="Times New Roman" w:cs="Times New Roman"/>
          <w:szCs w:val="24"/>
        </w:rPr>
        <w:t xml:space="preserve"> του Ταμείου Χρηματοπιστωτικής Σταθερότητας. Αυτό κι αν είναι σκάνδαλο!</w:t>
      </w:r>
    </w:p>
    <w:p w14:paraId="3509604C" w14:textId="77777777" w:rsidR="00A42BF5" w:rsidRDefault="007F616C">
      <w:pPr>
        <w:spacing w:line="600" w:lineRule="auto"/>
        <w:ind w:firstLine="720"/>
        <w:jc w:val="both"/>
        <w:rPr>
          <w:rFonts w:eastAsia="Times New Roman"/>
          <w:szCs w:val="24"/>
        </w:rPr>
      </w:pPr>
      <w:r>
        <w:rPr>
          <w:rFonts w:eastAsia="Times New Roman" w:cs="Times New Roman"/>
          <w:szCs w:val="24"/>
        </w:rPr>
        <w:t>Έχετε έρθει κι έχετε δώσει ουσιαστικά ασυλία και στα μέλη του ΤΑΙΠΕΔ και στο</w:t>
      </w:r>
      <w:r>
        <w:rPr>
          <w:rFonts w:eastAsia="Times New Roman" w:cs="Times New Roman"/>
          <w:szCs w:val="24"/>
        </w:rPr>
        <w:t xml:space="preserve">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τους έχετε αφήσει να λειτουργούν ανεξέλεγκτα, γιατί ξέρετε πολύ καλά ότι αυτά που κάνουν όλοι αυτοί είναι παράνομα, είναι αντίθετα στην ελληνική νομοθεσία και αντίθετα στα συμφέροντα του ελληνικού λαού. Όμως εσείς δίνοντάς τους ασυλία και χωρί</w:t>
      </w:r>
      <w:r>
        <w:rPr>
          <w:rFonts w:eastAsia="Times New Roman" w:cs="Times New Roman"/>
          <w:szCs w:val="24"/>
        </w:rPr>
        <w:t xml:space="preserve">ς να μιλάει από κάτω κανείς, ούτε από την Αξιωματική Αντιπολίτευση ούτε από κανένα άλλο κόμμα, πλην της Χρυσής </w:t>
      </w:r>
      <w:r>
        <w:rPr>
          <w:rFonts w:eastAsia="Times New Roman" w:cs="Times New Roman"/>
          <w:szCs w:val="24"/>
        </w:rPr>
        <w:lastRenderedPageBreak/>
        <w:t xml:space="preserve">Αυγής, τους δίνετε άλλοθι. </w:t>
      </w:r>
      <w:r>
        <w:rPr>
          <w:rFonts w:eastAsia="Times New Roman"/>
          <w:szCs w:val="24"/>
        </w:rPr>
        <w:t>Και έτσι τους υπόσχεστε ότι δεν θα υπάρχει καμμία συνέπεια για αυτούς όταν σε λίγο χρονικό διάστημα θα μας αδειάσετε ε</w:t>
      </w:r>
      <w:r>
        <w:rPr>
          <w:rFonts w:eastAsia="Times New Roman"/>
          <w:szCs w:val="24"/>
        </w:rPr>
        <w:t>σείς τη γωνιά και θα έρθουν κάποιοι άλλοι από εδώ να σας διαδεχθούν, οι οποίοι όμως ήταν και πριν από εσάς και έφτασαν την Ελλάδα εδώ. Γιατί όλοι συμμετέχετε στο γαϊτανάκι της υποδούλωσης της πατρίδας μας.</w:t>
      </w:r>
    </w:p>
    <w:p w14:paraId="3509604D" w14:textId="77777777" w:rsidR="00A42BF5" w:rsidRDefault="007F616C">
      <w:pPr>
        <w:spacing w:line="600" w:lineRule="auto"/>
        <w:ind w:firstLine="720"/>
        <w:jc w:val="both"/>
        <w:rPr>
          <w:rFonts w:eastAsia="Times New Roman"/>
          <w:szCs w:val="24"/>
        </w:rPr>
      </w:pPr>
      <w:r>
        <w:rPr>
          <w:rFonts w:eastAsia="Times New Roman"/>
          <w:szCs w:val="24"/>
        </w:rPr>
        <w:t>Έτσι, λοιπόν, περνάτε μέσα στη νύχτα, μέσα στο σκο</w:t>
      </w:r>
      <w:r>
        <w:rPr>
          <w:rFonts w:eastAsia="Times New Roman"/>
          <w:szCs w:val="24"/>
        </w:rPr>
        <w:t xml:space="preserve">τάδι Υπουργοί της ελληνικής «Κυβέρνησης» νομοσχέδια εις βάρος του ελληνικού λαού και του ελληνικού </w:t>
      </w:r>
      <w:r>
        <w:rPr>
          <w:rFonts w:eastAsia="Times New Roman"/>
          <w:szCs w:val="24"/>
        </w:rPr>
        <w:t>δ</w:t>
      </w:r>
      <w:r>
        <w:rPr>
          <w:rFonts w:eastAsia="Times New Roman"/>
          <w:szCs w:val="24"/>
        </w:rPr>
        <w:t xml:space="preserve">ημοσίου. Αυτό θα έρθει η στιγμή που θα το πληρώσετε. Ξέρετε, κανείς δεν είναι ούτε υπεράνω του νόμου ούτε υπεράνω της κρίσεως και ο ελληνικός λαός, όσο και </w:t>
      </w:r>
      <w:r>
        <w:rPr>
          <w:rFonts w:eastAsia="Times New Roman"/>
          <w:szCs w:val="24"/>
        </w:rPr>
        <w:t xml:space="preserve">να τον έχετε καθηλώσει οικονομικά αυτήν τη στιγμή, θα αντιδράσει. Θα </w:t>
      </w:r>
      <w:r>
        <w:rPr>
          <w:rFonts w:eastAsia="Times New Roman"/>
          <w:szCs w:val="24"/>
        </w:rPr>
        <w:lastRenderedPageBreak/>
        <w:t>αντιδράσει, γιατί ο τρόπος που συμπεριφέρεστε είναι αυταρχικός και αισχρός.</w:t>
      </w:r>
    </w:p>
    <w:p w14:paraId="3509604E" w14:textId="77777777" w:rsidR="00A42BF5" w:rsidRDefault="007F616C">
      <w:pPr>
        <w:spacing w:line="600" w:lineRule="auto"/>
        <w:ind w:firstLine="720"/>
        <w:jc w:val="both"/>
        <w:rPr>
          <w:rFonts w:eastAsia="Times New Roman"/>
          <w:szCs w:val="24"/>
        </w:rPr>
      </w:pPr>
      <w:r>
        <w:rPr>
          <w:rFonts w:eastAsia="Times New Roman"/>
          <w:szCs w:val="24"/>
        </w:rPr>
        <w:t xml:space="preserve">Θα αναφερθούμε και σε ζητήματα επικαιρότητας, γιατί για τη Χρυσή Αυγή πάντα μετράνε τα εθνικά ζητήματα και </w:t>
      </w:r>
      <w:r>
        <w:rPr>
          <w:rFonts w:eastAsia="Times New Roman"/>
          <w:szCs w:val="24"/>
        </w:rPr>
        <w:t>δίνουμε ιδιαίτερη βαρύτητα και είμαστε διατεθειμένοι να πουλήσουμε και τη ζωή μας ακόμα, αν είναι να σώσουμε την πατρίδα μας.</w:t>
      </w:r>
    </w:p>
    <w:p w14:paraId="3509604F" w14:textId="77777777" w:rsidR="00A42BF5" w:rsidRDefault="007F616C">
      <w:pPr>
        <w:spacing w:line="600" w:lineRule="auto"/>
        <w:ind w:firstLine="720"/>
        <w:jc w:val="both"/>
        <w:rPr>
          <w:rFonts w:eastAsia="Times New Roman"/>
          <w:szCs w:val="24"/>
        </w:rPr>
      </w:pPr>
      <w:r>
        <w:rPr>
          <w:rFonts w:eastAsia="Times New Roman"/>
          <w:szCs w:val="24"/>
        </w:rPr>
        <w:t>Υπάρχουν αυτές τις ημέρες τα ζητήματα που ακούγονται, για το «Μακεδονικό», το οποίο εσείς το έχετε δημιουργήσει, γιατί δεν υπάρχει</w:t>
      </w:r>
      <w:r>
        <w:rPr>
          <w:rFonts w:eastAsia="Times New Roman"/>
          <w:szCs w:val="24"/>
        </w:rPr>
        <w:t xml:space="preserve"> το «Μακεδονικό», υπάρχει το «Σκοπιανό». Υπάρχουν κάποιοι ταλαίπωροι εκεί πάνω στα βόρεια σύνορα της πατρίδας μας, οι οποίοι με το έτσι θέλω και βλέποντας ότι έχουν μ</w:t>
      </w:r>
      <w:r>
        <w:rPr>
          <w:rFonts w:eastAsia="Times New Roman"/>
          <w:szCs w:val="24"/>
        </w:rPr>
        <w:t>ί</w:t>
      </w:r>
      <w:r>
        <w:rPr>
          <w:rFonts w:eastAsia="Times New Roman"/>
          <w:szCs w:val="24"/>
        </w:rPr>
        <w:t>α Κυβέρνηση υποτακτικών απέναντί τους, όχι μόνο τώρα, αλλά και τα προηγούμενα χρόνια, θέλ</w:t>
      </w:r>
      <w:r>
        <w:rPr>
          <w:rFonts w:eastAsia="Times New Roman"/>
          <w:szCs w:val="24"/>
        </w:rPr>
        <w:t xml:space="preserve">ουν να πάρουν το ιερό όνομα της Μακεδονίας μας. </w:t>
      </w:r>
      <w:r>
        <w:rPr>
          <w:rFonts w:eastAsia="Times New Roman"/>
          <w:szCs w:val="24"/>
        </w:rPr>
        <w:lastRenderedPageBreak/>
        <w:t>Έχουν δει ανθρώπους εδώ τους οποίους δεν τους νοιάζει αν ξεπουλήσετε το όνομα. Άλλωστε εσάς τους αριστερούς ποτέ δεν σας ένοιαζε, η ιδεολογία σας είναι αυτή και δεν σας ενδιαφέρει εάν ξεπουλήσετε το όνομα της</w:t>
      </w:r>
      <w:r>
        <w:rPr>
          <w:rFonts w:eastAsia="Times New Roman"/>
          <w:szCs w:val="24"/>
        </w:rPr>
        <w:t xml:space="preserve"> Μακεδονίας.</w:t>
      </w:r>
    </w:p>
    <w:p w14:paraId="35096050" w14:textId="77777777" w:rsidR="00A42BF5" w:rsidRDefault="007F616C">
      <w:pPr>
        <w:spacing w:line="600" w:lineRule="auto"/>
        <w:ind w:firstLine="720"/>
        <w:jc w:val="both"/>
        <w:rPr>
          <w:rFonts w:eastAsia="Times New Roman"/>
          <w:szCs w:val="24"/>
        </w:rPr>
      </w:pPr>
      <w:r>
        <w:rPr>
          <w:rFonts w:eastAsia="Times New Roman"/>
          <w:szCs w:val="24"/>
        </w:rPr>
        <w:t>Όμως αντιμετωπίζετε πρόβλημα, γιατί ενώ πιστεύατε ότι η ελληνική κοινωνία δεν θα αντιδράσει, βλέπετε ότι στέκεται σθεναρά. Βλέπετε ότι η συντριπτική πλειοψηφία του ελληνικού λαού, ακόμα και τώρα που είναι καταματωμένη οικονομικά, που περνάει π</w:t>
      </w:r>
      <w:r>
        <w:rPr>
          <w:rFonts w:eastAsia="Times New Roman"/>
          <w:szCs w:val="24"/>
        </w:rPr>
        <w:t xml:space="preserve">ολύ δύσκολα στην καθημερινότητά της, αντιδράει σε αυτό που εσείς θέλετε να κάνετε. </w:t>
      </w:r>
    </w:p>
    <w:p w14:paraId="35096051" w14:textId="77777777" w:rsidR="00A42BF5" w:rsidRDefault="007F616C">
      <w:pPr>
        <w:spacing w:line="600" w:lineRule="auto"/>
        <w:ind w:firstLine="720"/>
        <w:jc w:val="both"/>
        <w:rPr>
          <w:rFonts w:eastAsia="Times New Roman"/>
          <w:szCs w:val="24"/>
        </w:rPr>
      </w:pPr>
      <w:r>
        <w:rPr>
          <w:rFonts w:eastAsia="Times New Roman"/>
          <w:szCs w:val="24"/>
        </w:rPr>
        <w:t>Εάν τολμάτε λοιπόν, δημοκράτες, -η Χρυσή Αυγή σάς το έχει πει πάνω από δέκα, δεκαπέντε φορές για διαφορετικά νομοσχέδια ή νόμους που θέλετε να περάσετε- κάντε ένα δημοψήφισ</w:t>
      </w:r>
      <w:r>
        <w:rPr>
          <w:rFonts w:eastAsia="Times New Roman"/>
          <w:szCs w:val="24"/>
        </w:rPr>
        <w:t xml:space="preserve">μα να </w:t>
      </w:r>
      <w:r>
        <w:rPr>
          <w:rFonts w:eastAsia="Times New Roman"/>
          <w:szCs w:val="24"/>
        </w:rPr>
        <w:lastRenderedPageBreak/>
        <w:t>δούμε εάν εκπροσωπείτε τον ελληνικό λαό ή εάν εκπροσωπείτε τα διεθνή αφεντικά σας, να δούμε εκεί τι γίνεται.</w:t>
      </w:r>
    </w:p>
    <w:p w14:paraId="35096052" w14:textId="77777777" w:rsidR="00A42BF5" w:rsidRDefault="007F616C">
      <w:pPr>
        <w:spacing w:line="600" w:lineRule="auto"/>
        <w:ind w:firstLine="720"/>
        <w:jc w:val="both"/>
        <w:rPr>
          <w:rFonts w:eastAsia="Times New Roman"/>
          <w:szCs w:val="24"/>
        </w:rPr>
      </w:pPr>
      <w:r>
        <w:rPr>
          <w:rFonts w:eastAsia="Times New Roman"/>
          <w:szCs w:val="24"/>
        </w:rPr>
        <w:t>Εάν ονομαστούν τα Σκόπια «Μακεδονία», ξέρουμε πολύ καλά και το καταλαβαίνουμε όλοι -εκτός και αν κάποιοι δεν θέλετε να το καταλάβετε- ότι είν</w:t>
      </w:r>
      <w:r>
        <w:rPr>
          <w:rFonts w:eastAsia="Times New Roman"/>
          <w:szCs w:val="24"/>
        </w:rPr>
        <w:t>αι βέβαιο πως σε σύντομο χρονικό διάστημα θα εγείρουν και ζήτημα «μακεδονικής μειονότητας» μέσα στην πατρίδα μας. Αυτό δεν το γνωρίζετε; Μήπως σας το λέμε εμείς;</w:t>
      </w:r>
    </w:p>
    <w:p w14:paraId="35096053" w14:textId="77777777" w:rsidR="00A42BF5" w:rsidRDefault="007F616C">
      <w:pPr>
        <w:spacing w:line="600" w:lineRule="auto"/>
        <w:ind w:firstLine="720"/>
        <w:jc w:val="both"/>
        <w:rPr>
          <w:rFonts w:eastAsia="Times New Roman"/>
          <w:szCs w:val="24"/>
        </w:rPr>
      </w:pPr>
      <w:r>
        <w:rPr>
          <w:rFonts w:eastAsia="Times New Roman"/>
          <w:szCs w:val="24"/>
        </w:rPr>
        <w:t>Δεν σας λέγαμε πριν από μ</w:t>
      </w:r>
      <w:r>
        <w:rPr>
          <w:rFonts w:eastAsia="Times New Roman"/>
          <w:szCs w:val="24"/>
        </w:rPr>
        <w:t>ί</w:t>
      </w:r>
      <w:r>
        <w:rPr>
          <w:rFonts w:eastAsia="Times New Roman"/>
          <w:szCs w:val="24"/>
        </w:rPr>
        <w:t>α εβδομάδα περίπου εδώ, όταν φέρατε αυτόν το νόμο για τη δήθεν κατάρ</w:t>
      </w:r>
      <w:r>
        <w:rPr>
          <w:rFonts w:eastAsia="Times New Roman"/>
          <w:szCs w:val="24"/>
        </w:rPr>
        <w:t xml:space="preserve">γηση της </w:t>
      </w:r>
      <w:proofErr w:type="spellStart"/>
      <w:r>
        <w:rPr>
          <w:rFonts w:eastAsia="Times New Roman"/>
          <w:szCs w:val="24"/>
        </w:rPr>
        <w:t>σαρίας</w:t>
      </w:r>
      <w:proofErr w:type="spellEnd"/>
      <w:r>
        <w:rPr>
          <w:rFonts w:eastAsia="Times New Roman"/>
          <w:szCs w:val="24"/>
        </w:rPr>
        <w:t xml:space="preserve"> στη Θράκη, ότι αυτό είναι βούτυρο στο ψωμί αυτών που δηλώνουν Τούρκοι εκεί πέρα, όπως αυτός εδώ ο Βουλευτής που μπαίνει στο ελληνικό Κοινοβούλιο και μιλάει για τουρκική μειονότητα, ο </w:t>
      </w:r>
      <w:proofErr w:type="spellStart"/>
      <w:r>
        <w:rPr>
          <w:rFonts w:eastAsia="Times New Roman"/>
          <w:szCs w:val="24"/>
        </w:rPr>
        <w:t>Ζεϊμπέκ</w:t>
      </w:r>
      <w:proofErr w:type="spellEnd"/>
      <w:r>
        <w:rPr>
          <w:rFonts w:eastAsia="Times New Roman"/>
          <w:szCs w:val="24"/>
        </w:rPr>
        <w:t xml:space="preserve">, που τον έχετε και τον «χαϊδεύετε»; Και όταν σας </w:t>
      </w:r>
      <w:r>
        <w:rPr>
          <w:rFonts w:eastAsia="Times New Roman"/>
          <w:szCs w:val="24"/>
        </w:rPr>
        <w:t xml:space="preserve">τα είπαμε εμείς </w:t>
      </w:r>
      <w:r>
        <w:rPr>
          <w:rFonts w:eastAsia="Times New Roman"/>
          <w:szCs w:val="24"/>
        </w:rPr>
        <w:lastRenderedPageBreak/>
        <w:t>την περασμένη Τρίτη, πριν περάσει ένα σαρανταοκτάωρο καλά - καλά, βγήκε ο ίδιος αυτός Βουλευτής και μιλούσε για τουρκική μειονότητα στη Θράκη. Και η ίδια η Άγκυρα είχε σηκώσει το ζήτημα ότι οι μουφτήδες τους πρέπει να εκλέγονται πλέον από α</w:t>
      </w:r>
      <w:r>
        <w:rPr>
          <w:rFonts w:eastAsia="Times New Roman"/>
          <w:szCs w:val="24"/>
        </w:rPr>
        <w:t xml:space="preserve">υτούς και όχι να διορίζονται από το ελληνικό κράτος. </w:t>
      </w:r>
    </w:p>
    <w:p w14:paraId="35096054" w14:textId="77777777" w:rsidR="00A42BF5" w:rsidRDefault="007F616C">
      <w:pPr>
        <w:spacing w:line="600" w:lineRule="auto"/>
        <w:ind w:firstLine="720"/>
        <w:jc w:val="both"/>
        <w:rPr>
          <w:rFonts w:eastAsia="Times New Roman"/>
          <w:szCs w:val="24"/>
        </w:rPr>
      </w:pPr>
      <w:r>
        <w:rPr>
          <w:rFonts w:eastAsia="Times New Roman"/>
          <w:szCs w:val="24"/>
        </w:rPr>
        <w:t xml:space="preserve">Έχετε ανοίξει μέτωπα εις βάρος της </w:t>
      </w:r>
      <w:proofErr w:type="spellStart"/>
      <w:r>
        <w:rPr>
          <w:rFonts w:eastAsia="Times New Roman"/>
          <w:szCs w:val="24"/>
        </w:rPr>
        <w:t>πατρίδος</w:t>
      </w:r>
      <w:proofErr w:type="spellEnd"/>
      <w:r>
        <w:rPr>
          <w:rFonts w:eastAsia="Times New Roman"/>
          <w:szCs w:val="24"/>
        </w:rPr>
        <w:t xml:space="preserve"> μας παντού. Είστε ακατάλληλοι. Είστε εθνικά επικίνδυνοι. Είστε πολιτικά αστείοι. Έχετε να προσφέρετε μόνο ένα καλό, να σηκωθείτε να φύγετε γρήγορα. </w:t>
      </w:r>
    </w:p>
    <w:p w14:paraId="35096055" w14:textId="77777777" w:rsidR="00A42BF5" w:rsidRDefault="007F616C">
      <w:pPr>
        <w:spacing w:line="600" w:lineRule="auto"/>
        <w:ind w:firstLine="720"/>
        <w:jc w:val="both"/>
        <w:rPr>
          <w:rFonts w:eastAsia="Times New Roman"/>
          <w:szCs w:val="24"/>
        </w:rPr>
      </w:pPr>
      <w:r>
        <w:rPr>
          <w:rFonts w:eastAsia="Times New Roman"/>
          <w:szCs w:val="24"/>
        </w:rPr>
        <w:t xml:space="preserve">Εμείς θα </w:t>
      </w:r>
      <w:r>
        <w:rPr>
          <w:rFonts w:eastAsia="Times New Roman"/>
          <w:szCs w:val="24"/>
        </w:rPr>
        <w:t xml:space="preserve">τονίσουμε ότι στα συλλαλητήρια 21 του μηνός και όποτε άλλοτε γίνουν συλλαλητήρια -γιατί θα γίνονται συνεχώς υπέρ της Μακεδονίας μας- η Χρυσή Αυγή, αλλά και όλοι οι Έλληνες πολίτες πρέπει να συμμετάσχουν. Το «Μακεδονικό» θα είναι αυτό που </w:t>
      </w:r>
      <w:r>
        <w:rPr>
          <w:rFonts w:eastAsia="Times New Roman"/>
          <w:szCs w:val="24"/>
        </w:rPr>
        <w:lastRenderedPageBreak/>
        <w:t xml:space="preserve">θα σας πνίξει και </w:t>
      </w:r>
      <w:r>
        <w:rPr>
          <w:rFonts w:eastAsia="Times New Roman"/>
          <w:szCs w:val="24"/>
        </w:rPr>
        <w:t>θα σας στείλει μ</w:t>
      </w:r>
      <w:r>
        <w:rPr>
          <w:rFonts w:eastAsia="Times New Roman"/>
          <w:szCs w:val="24"/>
        </w:rPr>
        <w:t>ί</w:t>
      </w:r>
      <w:r>
        <w:rPr>
          <w:rFonts w:eastAsia="Times New Roman"/>
          <w:szCs w:val="24"/>
        </w:rPr>
        <w:t>α ώρα αρχύτερα από εκεί που ήρθατε!</w:t>
      </w:r>
    </w:p>
    <w:p w14:paraId="35096056"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509605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Κύριε Πρόεδρε, θα ήθελα τον λόγο για να κάνω μ</w:t>
      </w:r>
      <w:r>
        <w:rPr>
          <w:rFonts w:eastAsia="Times New Roman" w:cs="Times New Roman"/>
          <w:szCs w:val="24"/>
        </w:rPr>
        <w:t>ί</w:t>
      </w:r>
      <w:r>
        <w:rPr>
          <w:rFonts w:eastAsia="Times New Roman" w:cs="Times New Roman"/>
          <w:szCs w:val="24"/>
        </w:rPr>
        <w:t>α νομοτεχνική βελτίωση.</w:t>
      </w:r>
    </w:p>
    <w:p w14:paraId="35096058" w14:textId="77777777" w:rsidR="00A42BF5" w:rsidRDefault="007F616C">
      <w:pPr>
        <w:spacing w:line="600" w:lineRule="auto"/>
        <w:ind w:firstLine="720"/>
        <w:jc w:val="both"/>
        <w:rPr>
          <w:rFonts w:eastAsia="Times New Roman"/>
          <w:b/>
          <w:bCs/>
          <w:szCs w:val="24"/>
        </w:rPr>
      </w:pPr>
      <w:r>
        <w:rPr>
          <w:rFonts w:eastAsia="Times New Roman"/>
          <w:b/>
          <w:bCs/>
          <w:szCs w:val="24"/>
        </w:rPr>
        <w:t xml:space="preserve">ΠΡΟΕΔΡΕΥΩΝ (Σπυρίδων </w:t>
      </w:r>
      <w:r>
        <w:rPr>
          <w:rFonts w:eastAsia="Times New Roman"/>
          <w:b/>
          <w:bCs/>
          <w:szCs w:val="24"/>
        </w:rPr>
        <w:t>Λυκούδης):</w:t>
      </w:r>
      <w:r>
        <w:rPr>
          <w:rFonts w:eastAsia="Times New Roman"/>
          <w:bCs/>
          <w:szCs w:val="24"/>
        </w:rPr>
        <w:t xml:space="preserve"> Ορίστε, κύριε Υπουργέ, έχετε τον λόγο.</w:t>
      </w:r>
    </w:p>
    <w:p w14:paraId="3509605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Αναφέρεται στον τρόπο χρηματοδότησης της μισθοδοσίας στο Κτηματολόγιο. </w:t>
      </w:r>
    </w:p>
    <w:p w14:paraId="3509605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Το τελευταίο εδάφιο της παραγράφου 6 του άρθρου 20 του σχεδίου κάνει ρητή αν</w:t>
      </w:r>
      <w:r>
        <w:rPr>
          <w:rFonts w:eastAsia="Times New Roman" w:cs="Times New Roman"/>
          <w:szCs w:val="24"/>
        </w:rPr>
        <w:t xml:space="preserve">αφορά εξαίρεσης από τον κανόνα ένταξης στο </w:t>
      </w:r>
      <w:r>
        <w:rPr>
          <w:rFonts w:eastAsia="Times New Roman" w:cs="Times New Roman"/>
          <w:szCs w:val="24"/>
        </w:rPr>
        <w:t>δ</w:t>
      </w:r>
      <w:r>
        <w:rPr>
          <w:rFonts w:eastAsia="Times New Roman" w:cs="Times New Roman"/>
          <w:szCs w:val="24"/>
        </w:rPr>
        <w:t>ημόσιο. Αυτό το κομμάτι το αφαιρούμε και το αντικαθιστούμε με τη ρητή διατύπωση «το κόστος της μισθοδοσίας καλύπτεται από τα εισπραττόμενα τέλη».</w:t>
      </w:r>
    </w:p>
    <w:p w14:paraId="3509605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Περιβάλλοντος και Ενέργειας κ. Γεώργιο</w:t>
      </w:r>
      <w:r>
        <w:rPr>
          <w:rFonts w:eastAsia="Times New Roman" w:cs="Times New Roman"/>
          <w:szCs w:val="24"/>
        </w:rPr>
        <w:t xml:space="preserve">ς Σταθάκης καταθέτει για τα Πρακτικά την προαναφερθείσα νομοτεχνική βελτίωση, η οποία έχει ως εξής: </w:t>
      </w:r>
    </w:p>
    <w:p w14:paraId="3509605C" w14:textId="77777777" w:rsidR="00A42BF5" w:rsidRDefault="007F616C">
      <w:pPr>
        <w:spacing w:line="600" w:lineRule="auto"/>
        <w:ind w:firstLine="720"/>
        <w:jc w:val="center"/>
        <w:rPr>
          <w:rFonts w:eastAsia="Times New Roman"/>
          <w:bCs/>
          <w:color w:val="FF0000"/>
          <w:szCs w:val="24"/>
        </w:rPr>
      </w:pPr>
      <w:r w:rsidRPr="006E7B25">
        <w:rPr>
          <w:rFonts w:eastAsia="Times New Roman"/>
          <w:bCs/>
          <w:color w:val="FF0000"/>
          <w:szCs w:val="24"/>
        </w:rPr>
        <w:t>ΑΛΛΑΓΗ ΣΕΛΙΔΑΣ</w:t>
      </w:r>
    </w:p>
    <w:p w14:paraId="3509605D" w14:textId="77777777" w:rsidR="00A42BF5" w:rsidRDefault="007F616C">
      <w:pPr>
        <w:spacing w:line="600" w:lineRule="auto"/>
        <w:ind w:firstLine="720"/>
        <w:jc w:val="center"/>
        <w:rPr>
          <w:rFonts w:eastAsia="Times New Roman"/>
          <w:bCs/>
          <w:color w:val="FF0000"/>
          <w:szCs w:val="24"/>
        </w:rPr>
      </w:pPr>
      <w:r w:rsidRPr="006E7B25">
        <w:rPr>
          <w:rFonts w:eastAsia="Times New Roman"/>
          <w:bCs/>
          <w:color w:val="FF0000"/>
          <w:szCs w:val="24"/>
        </w:rPr>
        <w:t>(Να μπει η σελ. 54)</w:t>
      </w:r>
    </w:p>
    <w:p w14:paraId="3509605E" w14:textId="77777777" w:rsidR="00A42BF5" w:rsidRDefault="007F616C">
      <w:pPr>
        <w:spacing w:line="600" w:lineRule="auto"/>
        <w:ind w:firstLine="720"/>
        <w:jc w:val="center"/>
        <w:rPr>
          <w:rFonts w:eastAsia="Times New Roman"/>
          <w:bCs/>
          <w:color w:val="FF0000"/>
          <w:szCs w:val="24"/>
        </w:rPr>
      </w:pPr>
      <w:r w:rsidRPr="006E7B25">
        <w:rPr>
          <w:rFonts w:eastAsia="Times New Roman"/>
          <w:bCs/>
          <w:color w:val="FF0000"/>
          <w:szCs w:val="24"/>
        </w:rPr>
        <w:t>ΑΛΛΑΓΗ ΣΕΛΙΔΑΣ</w:t>
      </w:r>
    </w:p>
    <w:p w14:paraId="3509605F" w14:textId="77777777" w:rsidR="00A42BF5" w:rsidRDefault="007F616C">
      <w:pPr>
        <w:spacing w:line="600" w:lineRule="auto"/>
        <w:ind w:firstLine="720"/>
        <w:jc w:val="both"/>
        <w:rPr>
          <w:rFonts w:eastAsia="Times New Roman"/>
          <w:b/>
          <w:bCs/>
          <w:szCs w:val="24"/>
        </w:rPr>
      </w:pPr>
      <w:r>
        <w:rPr>
          <w:rFonts w:eastAsia="Times New Roman"/>
          <w:b/>
          <w:bCs/>
          <w:szCs w:val="24"/>
        </w:rPr>
        <w:t xml:space="preserve">ΠΡΟΕΔΡΕΥΩΝ (Σπυρίδων Λυκούδης): </w:t>
      </w:r>
      <w:r>
        <w:rPr>
          <w:rFonts w:eastAsia="Times New Roman"/>
          <w:bCs/>
          <w:szCs w:val="24"/>
        </w:rPr>
        <w:t>Να διανεμηθεί παρακαλώ.</w:t>
      </w:r>
    </w:p>
    <w:p w14:paraId="35096060" w14:textId="77777777" w:rsidR="00A42BF5" w:rsidRDefault="007F616C">
      <w:pPr>
        <w:spacing w:line="600" w:lineRule="auto"/>
        <w:ind w:firstLine="720"/>
        <w:jc w:val="both"/>
        <w:rPr>
          <w:rFonts w:eastAsia="Times New Roman"/>
          <w:bCs/>
          <w:szCs w:val="24"/>
        </w:rPr>
      </w:pPr>
      <w:r>
        <w:rPr>
          <w:rFonts w:eastAsia="Times New Roman"/>
          <w:bCs/>
          <w:szCs w:val="24"/>
        </w:rPr>
        <w:lastRenderedPageBreak/>
        <w:t xml:space="preserve">Τον λόγο έχει η κ. </w:t>
      </w:r>
      <w:proofErr w:type="spellStart"/>
      <w:r>
        <w:rPr>
          <w:rFonts w:eastAsia="Times New Roman"/>
          <w:bCs/>
          <w:szCs w:val="24"/>
        </w:rPr>
        <w:t>Τζάκρη</w:t>
      </w:r>
      <w:proofErr w:type="spellEnd"/>
      <w:r>
        <w:rPr>
          <w:rFonts w:eastAsia="Times New Roman"/>
          <w:bCs/>
          <w:szCs w:val="24"/>
        </w:rPr>
        <w:t>.</w:t>
      </w:r>
    </w:p>
    <w:p w14:paraId="35096061" w14:textId="77777777" w:rsidR="00A42BF5" w:rsidRDefault="007F616C">
      <w:pPr>
        <w:spacing w:line="600" w:lineRule="auto"/>
        <w:ind w:firstLine="720"/>
        <w:jc w:val="both"/>
        <w:rPr>
          <w:rFonts w:eastAsia="Times New Roman"/>
          <w:bCs/>
          <w:szCs w:val="24"/>
        </w:rPr>
      </w:pPr>
      <w:r>
        <w:rPr>
          <w:rFonts w:eastAsia="Times New Roman"/>
          <w:b/>
          <w:bCs/>
          <w:szCs w:val="24"/>
        </w:rPr>
        <w:t xml:space="preserve">ΘΕΟΔΩΡΑ ΤΖΑΚΡΗ: </w:t>
      </w:r>
      <w:r>
        <w:rPr>
          <w:rFonts w:eastAsia="Times New Roman"/>
          <w:bCs/>
          <w:szCs w:val="24"/>
        </w:rPr>
        <w:t>Κυρίες</w:t>
      </w:r>
      <w:r>
        <w:rPr>
          <w:rFonts w:eastAsia="Times New Roman"/>
          <w:bCs/>
          <w:szCs w:val="24"/>
        </w:rPr>
        <w:t xml:space="preserve"> και κύριοι Βουλευτές, το πολυνομοσχέδιο που συζητούμε σήμερα, το προτελευταίο σε μ</w:t>
      </w:r>
      <w:r>
        <w:rPr>
          <w:rFonts w:eastAsia="Times New Roman"/>
          <w:bCs/>
          <w:szCs w:val="24"/>
        </w:rPr>
        <w:t>ί</w:t>
      </w:r>
      <w:r>
        <w:rPr>
          <w:rFonts w:eastAsia="Times New Roman"/>
          <w:bCs/>
          <w:szCs w:val="24"/>
        </w:rPr>
        <w:t xml:space="preserve">α κρίσιμη περίοδο οκτώ ετών που ήδη διανύσαμε, το οποίο αφορά τη νομοθέτηση περίπου εξήντα </w:t>
      </w:r>
      <w:proofErr w:type="spellStart"/>
      <w:r>
        <w:rPr>
          <w:rFonts w:eastAsia="Times New Roman"/>
          <w:bCs/>
          <w:szCs w:val="24"/>
        </w:rPr>
        <w:t>προαπαιτουμένων</w:t>
      </w:r>
      <w:proofErr w:type="spellEnd"/>
      <w:r>
        <w:rPr>
          <w:rFonts w:eastAsia="Times New Roman"/>
          <w:bCs/>
          <w:szCs w:val="24"/>
        </w:rPr>
        <w:t xml:space="preserve"> για το κλείσιμο της τρίτης αξιολόγησης είναι το πρώτο στα χρόνια </w:t>
      </w:r>
      <w:r>
        <w:rPr>
          <w:rFonts w:eastAsia="Times New Roman"/>
          <w:bCs/>
          <w:szCs w:val="24"/>
        </w:rPr>
        <w:t>της κρίσης, του οποίου οι θετικές ρυθμίσεις είναι σαφώς περισσότερες από τις αρνητικές.</w:t>
      </w:r>
    </w:p>
    <w:p w14:paraId="3509606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Πρόκειται ουσιαστικά για μια σειρά παρεμβάσεων που αφορούν τα ζητήματα της διαμεσολάβησης, το Κτηματολόγιο, την απλούστευση της διαδικασίας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μετα</w:t>
      </w:r>
      <w:r>
        <w:rPr>
          <w:rFonts w:eastAsia="Times New Roman" w:cs="Times New Roman"/>
          <w:szCs w:val="24"/>
        </w:rPr>
        <w:t xml:space="preserve">λλευτικών δραστηριοτήτων, τα θέματα της υγείας και ένα πλήθος διαδικαστικών θεμάτων, των θεμάτων της δημόσιας διοίκησης, αλλά και των θεμάτων της ενίσχυσης του φοροεισπρακτικού μηχανισμού. </w:t>
      </w:r>
    </w:p>
    <w:p w14:paraId="3509606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Το σημαντικότερο, όμως, είναι ότι δεν υπάρχουν νέα δημοσιονομικά μ</w:t>
      </w:r>
      <w:r>
        <w:rPr>
          <w:rFonts w:eastAsia="Times New Roman" w:cs="Times New Roman"/>
          <w:szCs w:val="24"/>
        </w:rPr>
        <w:t>έτρα εν</w:t>
      </w:r>
      <w:r>
        <w:rPr>
          <w:rFonts w:eastAsia="Times New Roman" w:cs="Times New Roman"/>
          <w:szCs w:val="24"/>
        </w:rPr>
        <w:t xml:space="preserve"> </w:t>
      </w:r>
      <w:r>
        <w:rPr>
          <w:rFonts w:eastAsia="Times New Roman" w:cs="Times New Roman"/>
          <w:szCs w:val="24"/>
        </w:rPr>
        <w:t xml:space="preserve">όψει του κλεισίματος της τρίτης αξιολόγησης. Δεν υπάρχει, δηλαδή, καμιά νέα επιβάρυνση για τους πολίτες. </w:t>
      </w:r>
    </w:p>
    <w:p w14:paraId="3509606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Ειδικότερα σε ό,τι αφορά τη διαμεσολάβηση -στην οποία θα ήθελα να περιορίσω τη σημερινή μου παρέμβαση- εισήχθη στην Ελλάδα με τον ν.3898/2010,</w:t>
      </w:r>
      <w:r>
        <w:rPr>
          <w:rFonts w:eastAsia="Times New Roman" w:cs="Times New Roman"/>
          <w:szCs w:val="24"/>
        </w:rPr>
        <w:t xml:space="preserve"> ο οποίος ρυθμίζει τη διαμεσολάβηση στις αστικές και εμπορικές διαφορές, ενσωματώνοντας στην ελληνική νομοθεσία σχετική κοινοτική οδηγία. Ο θεσμός, λοιπόν, έχει διανύσει ήδη μια πορεία επτά ετών. Δυστυχώς, όμως, το μόνο που κατόρθωσε ήταν να πείσει χίλιους</w:t>
      </w:r>
      <w:r>
        <w:rPr>
          <w:rFonts w:eastAsia="Times New Roman" w:cs="Times New Roman"/>
          <w:szCs w:val="24"/>
        </w:rPr>
        <w:t xml:space="preserve"> επτακόσιους εβδομήντα έναν δικηγόρους και λοιπούς επαγγελματίες να διαθέσουν από το υστέρημά τους και μάλιστα σε καιρούς οικονομικά χαλεπούς, σημαντικά </w:t>
      </w:r>
      <w:r>
        <w:rPr>
          <w:rFonts w:eastAsia="Times New Roman" w:cs="Times New Roman"/>
          <w:szCs w:val="24"/>
        </w:rPr>
        <w:lastRenderedPageBreak/>
        <w:t>ποσά ως δίδακτρα στους φορείς κατάρτισης προκειμένου να εκπαιδευτούν και να καταρτιστούν ως διαμεσολαβη</w:t>
      </w:r>
      <w:r>
        <w:rPr>
          <w:rFonts w:eastAsia="Times New Roman" w:cs="Times New Roman"/>
          <w:szCs w:val="24"/>
        </w:rPr>
        <w:t>τές. Ωστόσο, είναι γεγονός ότι ο αριθμός των διαμεσολαβήσεων στην Ελλάδα όλα αυτά τα χρόνια είναι πενιχρός και δεν μπορεί να κρυφτεί πίσω από τη μυστικότητα της διαδικασίας, η οποία χρησιμοποιήθηκε ως δικαιολογία για να καλύψει την αδυναμία συλλογής στοιχε</w:t>
      </w:r>
      <w:r>
        <w:rPr>
          <w:rFonts w:eastAsia="Times New Roman" w:cs="Times New Roman"/>
          <w:szCs w:val="24"/>
        </w:rPr>
        <w:t xml:space="preserve">ίων. </w:t>
      </w:r>
    </w:p>
    <w:p w14:paraId="3509606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Τα μόνα, λοιπόν, διαθέσιμα στοιχεία που συλλέχθηκαν από τα πρωτοδικεία της χώρας και αφορούν τον αριθμό των κατατεθειμένων σε αυτά πρακτικών επιτυχών διαμεσολαβήσεων, κατέδειξαν ότι τα πρώτα έξι χρόνια λειτουργίας του θεσμού είχαν κατατεθεί συνολικά </w:t>
      </w:r>
      <w:r>
        <w:rPr>
          <w:rFonts w:eastAsia="Times New Roman" w:cs="Times New Roman"/>
          <w:szCs w:val="24"/>
        </w:rPr>
        <w:t>περίπου εκατό πρακτικά. Αυτή, λοιπόν, η εικόνα είναι απολύτως απογοητευτική και αυτή την εικόνα προσπάθησε να ανα</w:t>
      </w:r>
      <w:r>
        <w:rPr>
          <w:rFonts w:eastAsia="Times New Roman" w:cs="Times New Roman"/>
          <w:szCs w:val="24"/>
        </w:rPr>
        <w:lastRenderedPageBreak/>
        <w:t>τρέψει το Υπουργείο Δικαιοσύνης με τη σύσταση ειδικής νομοπαρασκευαστικής επιτροπής αποτελούμενης από ανώτατους δικαστικούς λειτουργούς, καθηγη</w:t>
      </w:r>
      <w:r>
        <w:rPr>
          <w:rFonts w:eastAsia="Times New Roman" w:cs="Times New Roman"/>
          <w:szCs w:val="24"/>
        </w:rPr>
        <w:t xml:space="preserve">τές πανεπιστημίου, διαμεσολαβητές και δικηγόρους με πολυετή εμπειρία στον θεσμό, με στόχο ακριβώς την αναμόρφωση και την ποιοτική αναβάθμιση του θεσμού, ώστε να αποκτήσουν οι Έλληνες πολίτες και το ίδιο το </w:t>
      </w:r>
      <w:proofErr w:type="spellStart"/>
      <w:r>
        <w:rPr>
          <w:rFonts w:eastAsia="Times New Roman" w:cs="Times New Roman"/>
          <w:szCs w:val="24"/>
        </w:rPr>
        <w:t>δικαιικό</w:t>
      </w:r>
      <w:proofErr w:type="spellEnd"/>
      <w:r>
        <w:rPr>
          <w:rFonts w:eastAsia="Times New Roman" w:cs="Times New Roman"/>
          <w:szCs w:val="24"/>
        </w:rPr>
        <w:t xml:space="preserve"> σύστημα, εμπιστοσύνη απέναντί του και να </w:t>
      </w:r>
      <w:r>
        <w:rPr>
          <w:rFonts w:eastAsia="Times New Roman" w:cs="Times New Roman"/>
          <w:szCs w:val="24"/>
        </w:rPr>
        <w:t>το αξιοποιήσουν ως μια εναλλακτική μορφή εξωδικαστικής επιλύσεως των διαφορών τους. Στόχος λοιπόν είναι να αποκτήσει ο Έλληνας πολίτης κουλτούρα διαμεσολάβησης, δηλαδή μια αντίληψη φιλικής διευθέτησης των διαφορών του, όπως ισχύει σε όλες τις προηγμένες χώ</w:t>
      </w:r>
      <w:r>
        <w:rPr>
          <w:rFonts w:eastAsia="Times New Roman" w:cs="Times New Roman"/>
          <w:szCs w:val="24"/>
        </w:rPr>
        <w:t xml:space="preserve">ρες της Ευρώπης και φυσικά παγκοσμίως. </w:t>
      </w:r>
    </w:p>
    <w:p w14:paraId="3509606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επειδή ειπώθηκαν πολλά ανακριβή από σκληρούς πολέμιους της διαμεσολάβησης, οι οποίοι δήθεν μιλούν για  ιδιωτικοποίηση της </w:t>
      </w:r>
      <w:r>
        <w:rPr>
          <w:rFonts w:eastAsia="Times New Roman" w:cs="Times New Roman"/>
          <w:szCs w:val="24"/>
        </w:rPr>
        <w:t>δ</w:t>
      </w:r>
      <w:r>
        <w:rPr>
          <w:rFonts w:eastAsia="Times New Roman" w:cs="Times New Roman"/>
          <w:szCs w:val="24"/>
        </w:rPr>
        <w:t>ικαιοσύνης, οφείλουμε να διευκρινίσουμε ότι η διαμεσολάβηση δεν</w:t>
      </w:r>
      <w:r>
        <w:rPr>
          <w:rFonts w:eastAsia="Times New Roman" w:cs="Times New Roman"/>
          <w:szCs w:val="24"/>
        </w:rPr>
        <w:t xml:space="preserve"> ανταγωνίζεται και δεν αποσκοπεί να αποκαταστήσει το σύστημα απονομής δικαιοσύνης, αφού ουδεμία σχέση έχει με αυτό. Λειτουργεί παράλληλα με αυτό και εποικοδομητικά, δίνοντας στους ιδιώτες που έχουν εξουσία διάθεσης της διαφοράς τους την ευκαιρία να επιλέξο</w:t>
      </w:r>
      <w:r>
        <w:rPr>
          <w:rFonts w:eastAsia="Times New Roman" w:cs="Times New Roman"/>
          <w:szCs w:val="24"/>
        </w:rPr>
        <w:t>υν έναν άλλο ειρηνικό τρόπο επίλυσης των διαφορών τους, ο οποίος όμως είναι ταχύτερος, αποτελεσματικότερος και οικονομικότερος. Ο διαμεσολαβητής δεν εκδίδει απόφαση, δεν υποκαθιστά τον δικαστή, αλλά τα ίδια τα μέρη καταλήγουν, αν και εφόσον το επιθυμούν, σ</w:t>
      </w:r>
      <w:r>
        <w:rPr>
          <w:rFonts w:eastAsia="Times New Roman" w:cs="Times New Roman"/>
          <w:szCs w:val="24"/>
        </w:rPr>
        <w:t xml:space="preserve">ε συμφωνία με τη βοήθεια του διαμεσολαβητή ο οποίος οφείλει να βοηθάει τα μέρη και </w:t>
      </w:r>
      <w:r>
        <w:rPr>
          <w:rFonts w:eastAsia="Times New Roman" w:cs="Times New Roman"/>
          <w:szCs w:val="24"/>
        </w:rPr>
        <w:lastRenderedPageBreak/>
        <w:t xml:space="preserve">να αποφορτίζει τα συναισθήματά τους. Επομένως όσοι μιλούν για μια προσπάθεια ιδιωτικοποίησης της </w:t>
      </w:r>
      <w:r>
        <w:rPr>
          <w:rFonts w:eastAsia="Times New Roman" w:cs="Times New Roman"/>
          <w:szCs w:val="24"/>
        </w:rPr>
        <w:t>δ</w:t>
      </w:r>
      <w:r>
        <w:rPr>
          <w:rFonts w:eastAsia="Times New Roman" w:cs="Times New Roman"/>
          <w:szCs w:val="24"/>
        </w:rPr>
        <w:t xml:space="preserve">ικαιοσύνης, δεν έχουν ιδέα περί τίνος πρόκειται. </w:t>
      </w:r>
    </w:p>
    <w:p w14:paraId="3509606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εν λόγω σχέδιο νόμου ε</w:t>
      </w:r>
      <w:r>
        <w:rPr>
          <w:rFonts w:eastAsia="Times New Roman" w:cs="Times New Roman"/>
          <w:szCs w:val="24"/>
        </w:rPr>
        <w:t xml:space="preserve">ισάγει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διαμεσολάβησης σε έναν πολύ περιορισμένο αριθμό μόλις εννιά κατηγοριών υποθέσεων, οι οποίες εκ της φύσεως τους είναι δεκτικές διαμεσολάβησης, καθώς όλες απαιτούν τη δημιουργία ενός εποικοδομητικού κλίματος διαλόγου, το οποίο </w:t>
      </w:r>
      <w:r>
        <w:rPr>
          <w:rFonts w:eastAsia="Times New Roman" w:cs="Times New Roman"/>
          <w:szCs w:val="24"/>
        </w:rPr>
        <w:t xml:space="preserve">θα διασφαλίζει την εκούσια και μακροβιότερη συμφωνία των εμπλεκομένων μερών. </w:t>
      </w:r>
    </w:p>
    <w:p w14:paraId="3509606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Χαρακτηριστικότερο παράδειγμα τέτοιων διαφορών είναι οι οικογενειακές διαφορές και οι διαφορές μεταξύ συνιδιοκτητών όπου οι φθοροποιοί δικαστικοί αγώνες δηλητηριάζουν τη σχέση μεταξύ των εμπλεκομένων μερών και διαταράσσουν την ομαλή κοινωνική </w:t>
      </w:r>
      <w:r>
        <w:rPr>
          <w:rFonts w:eastAsia="Times New Roman" w:cs="Times New Roman"/>
          <w:szCs w:val="24"/>
        </w:rPr>
        <w:lastRenderedPageBreak/>
        <w:t>συμβίωση. Και</w:t>
      </w:r>
      <w:r>
        <w:rPr>
          <w:rFonts w:eastAsia="Times New Roman" w:cs="Times New Roman"/>
          <w:szCs w:val="24"/>
        </w:rPr>
        <w:t xml:space="preserve"> λέγοντας </w:t>
      </w:r>
      <w:proofErr w:type="spellStart"/>
      <w:r>
        <w:rPr>
          <w:rFonts w:eastAsia="Times New Roman" w:cs="Times New Roman"/>
          <w:szCs w:val="24"/>
        </w:rPr>
        <w:t>υποχρεωτικότητα</w:t>
      </w:r>
      <w:proofErr w:type="spellEnd"/>
      <w:r>
        <w:rPr>
          <w:rFonts w:eastAsia="Times New Roman" w:cs="Times New Roman"/>
          <w:szCs w:val="24"/>
        </w:rPr>
        <w:t xml:space="preserve"> υπαγωγής στη διαμεσολάβηση δεν εννοούμε την υποχρέωση διευθέτησης της εκάστοτε υπόθεσης μέσω αυτής, αλλά την υποχρέωση προσπάθειας επίλυσης μιας διαφοράς με τη διαμεσολάβηση. </w:t>
      </w:r>
    </w:p>
    <w:p w14:paraId="3509606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Τα μέρη, αφού ενημερωθούν για τον θεσμό, έχουν το δικα</w:t>
      </w:r>
      <w:r>
        <w:rPr>
          <w:rFonts w:eastAsia="Times New Roman" w:cs="Times New Roman"/>
          <w:szCs w:val="24"/>
        </w:rPr>
        <w:t>ίωμα να τερματίσουν οποτεδήποτε και χωρίς συνέπειες τη διαδικασία και να προσφύγουν στον φυσικό τους δικαστή. Η εν λόγω διάταξη περί υποχρεωτικής προσπάθειας επίλυσης κάποιων αστικών και εμπορικών διαφορών με τη διαμεσολάβηση δεν καινοτομεί, αλλά ακολουθεί</w:t>
      </w:r>
      <w:r>
        <w:rPr>
          <w:rFonts w:eastAsia="Times New Roman" w:cs="Times New Roman"/>
          <w:szCs w:val="24"/>
        </w:rPr>
        <w:t xml:space="preserve"> δοκιμασμένα επί σειρά ετών και επιτυχημένα ευρωπαϊκά πρότυπα. </w:t>
      </w:r>
    </w:p>
    <w:p w14:paraId="3509606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Συγκεκριμένα στην </w:t>
      </w:r>
      <w:r>
        <w:rPr>
          <w:rFonts w:eastAsia="Times New Roman" w:cs="Times New Roman"/>
          <w:szCs w:val="24"/>
        </w:rPr>
        <w:t>τ</w:t>
      </w:r>
      <w:r>
        <w:rPr>
          <w:rFonts w:eastAsia="Times New Roman" w:cs="Times New Roman"/>
          <w:szCs w:val="24"/>
        </w:rPr>
        <w:t xml:space="preserve">σεχική </w:t>
      </w:r>
      <w:r>
        <w:rPr>
          <w:rFonts w:eastAsia="Times New Roman" w:cs="Times New Roman"/>
          <w:szCs w:val="24"/>
        </w:rPr>
        <w:t>δ</w:t>
      </w:r>
      <w:r>
        <w:rPr>
          <w:rFonts w:eastAsia="Times New Roman" w:cs="Times New Roman"/>
          <w:szCs w:val="24"/>
        </w:rPr>
        <w:t xml:space="preserve">ημοκρατία συναντούμε την υποχρεωτική συμμετοχή σε ενημερωτικές συναντήσεις σχετικά με τον </w:t>
      </w:r>
      <w:r>
        <w:rPr>
          <w:rFonts w:eastAsia="Times New Roman" w:cs="Times New Roman"/>
          <w:szCs w:val="24"/>
        </w:rPr>
        <w:lastRenderedPageBreak/>
        <w:t xml:space="preserve">θεσμό της διαμεσολάβησης, με δικαστική εντολή μάλιστα για το σύνολο των </w:t>
      </w:r>
      <w:r>
        <w:rPr>
          <w:rFonts w:eastAsia="Times New Roman" w:cs="Times New Roman"/>
          <w:szCs w:val="24"/>
        </w:rPr>
        <w:t xml:space="preserve">διαφορών. Δεκατρία κράτη - μέλη με ακριβά </w:t>
      </w:r>
      <w:proofErr w:type="spellStart"/>
      <w:r>
        <w:rPr>
          <w:rFonts w:eastAsia="Times New Roman" w:cs="Times New Roman"/>
          <w:szCs w:val="24"/>
        </w:rPr>
        <w:t>δικαιικά</w:t>
      </w:r>
      <w:proofErr w:type="spellEnd"/>
      <w:r>
        <w:rPr>
          <w:rFonts w:eastAsia="Times New Roman" w:cs="Times New Roman"/>
          <w:szCs w:val="24"/>
        </w:rPr>
        <w:t xml:space="preserve"> συστήματα καθιστούν εμμέσως υποχρεωτική τη διαμεσολάβηση, καθώς τη συνδέουν με την παροχή οικονομικών κινήτρων, μέσω της μείωσης των δικαστικών δαπανών και εξόδων, ενώ σε πέντε κράτη-μέλη, μεταξύ των οποίω</w:t>
      </w:r>
      <w:r>
        <w:rPr>
          <w:rFonts w:eastAsia="Times New Roman" w:cs="Times New Roman"/>
          <w:szCs w:val="24"/>
        </w:rPr>
        <w:t xml:space="preserve">ν η Γερμανία, η Αγγλία, η Ουγγαρία, η Λιθουανία, η διαμεσολάβηση είναι υποχρεωτική σε ορισμένες κατηγορίες υποθέσεων, με χαρακτηριστικότερο και εξαιρετικότερο παράδειγμα αυτό της Ιταλίας. </w:t>
      </w:r>
    </w:p>
    <w:p w14:paraId="3509606B" w14:textId="77777777" w:rsidR="00A42BF5" w:rsidRDefault="007F616C">
      <w:pPr>
        <w:spacing w:line="600" w:lineRule="auto"/>
        <w:ind w:firstLine="720"/>
        <w:jc w:val="both"/>
        <w:rPr>
          <w:rFonts w:eastAsia="Times New Roman"/>
          <w:szCs w:val="24"/>
        </w:rPr>
      </w:pPr>
      <w:r>
        <w:rPr>
          <w:rFonts w:eastAsia="Times New Roman"/>
          <w:szCs w:val="24"/>
        </w:rPr>
        <w:t>Η γειτονική μας χώρα, οι πολίτες της οποίας έχουν κουλτούρα παρόμοι</w:t>
      </w:r>
      <w:r>
        <w:rPr>
          <w:rFonts w:eastAsia="Times New Roman"/>
          <w:szCs w:val="24"/>
        </w:rPr>
        <w:t xml:space="preserve">α με τους Έλληνες πολίτες κι ένα δικαιοδοτικό σύστημα με </w:t>
      </w:r>
      <w:r>
        <w:rPr>
          <w:rFonts w:eastAsia="Times New Roman"/>
          <w:szCs w:val="24"/>
        </w:rPr>
        <w:lastRenderedPageBreak/>
        <w:t xml:space="preserve">μεγάλες καθυστερήσεις στην απονομή της δικαιοσύνης και αντίστοιχα προβλήματα, κατόρθωσε να επιλύει ετησίως διακόσιες πενήντα χιλιάδες υποθέσεις μέσω διαμεσολάβησης. </w:t>
      </w:r>
    </w:p>
    <w:p w14:paraId="3509606C" w14:textId="77777777" w:rsidR="00A42BF5" w:rsidRDefault="007F616C">
      <w:pPr>
        <w:spacing w:line="600" w:lineRule="auto"/>
        <w:ind w:firstLine="720"/>
        <w:jc w:val="both"/>
        <w:rPr>
          <w:rFonts w:eastAsia="Times New Roman"/>
          <w:szCs w:val="24"/>
        </w:rPr>
      </w:pPr>
      <w:r>
        <w:rPr>
          <w:rFonts w:eastAsia="Times New Roman"/>
          <w:szCs w:val="24"/>
        </w:rPr>
        <w:t>Αντιλαμβάνεται, λοιπόν, κανείς εύ</w:t>
      </w:r>
      <w:r>
        <w:rPr>
          <w:rFonts w:eastAsia="Times New Roman"/>
          <w:szCs w:val="24"/>
        </w:rPr>
        <w:t xml:space="preserve">κολα ότι η επιτυχία του θεσμού θα κατορθώσει να επιλύσει χρόνια προβλήματα του δικαιοδοτικού μας συστήματος, θα </w:t>
      </w:r>
      <w:proofErr w:type="spellStart"/>
      <w:r>
        <w:rPr>
          <w:rFonts w:eastAsia="Times New Roman"/>
          <w:szCs w:val="24"/>
        </w:rPr>
        <w:t>αποσυμφορήσει</w:t>
      </w:r>
      <w:proofErr w:type="spellEnd"/>
      <w:r>
        <w:rPr>
          <w:rFonts w:eastAsia="Times New Roman"/>
          <w:szCs w:val="24"/>
        </w:rPr>
        <w:t xml:space="preserve"> τα πινάκια των δικαστηρίων από τις υποθέσεις εκείνες που θα επιλύονταν, ούτως ή άλλως, συμβιβαστικά και οι οποίες, παρ’ όλα αυτά, </w:t>
      </w:r>
      <w:r>
        <w:rPr>
          <w:rFonts w:eastAsia="Times New Roman"/>
          <w:szCs w:val="24"/>
        </w:rPr>
        <w:t xml:space="preserve">λιμνάζουν σε μακρινές δικασίμους, με σκοπό να ματαιωθούν. Θα περιορίσει, όμως, και τον αριθμό των υπό εκδίκαση υποθέσεων στα δικαστήρια, γεγονός που θα συντελέσει στη επιτάχυνση του χρόνου έκδοσης των δικαστικών αποφάσεων. </w:t>
      </w:r>
    </w:p>
    <w:p w14:paraId="3509606D" w14:textId="77777777" w:rsidR="00A42BF5" w:rsidRDefault="007F616C">
      <w:pPr>
        <w:spacing w:line="600" w:lineRule="auto"/>
        <w:ind w:firstLine="720"/>
        <w:jc w:val="both"/>
        <w:rPr>
          <w:rFonts w:eastAsia="Times New Roman"/>
          <w:szCs w:val="24"/>
        </w:rPr>
      </w:pPr>
      <w:r>
        <w:rPr>
          <w:rFonts w:eastAsia="Times New Roman"/>
          <w:szCs w:val="24"/>
        </w:rPr>
        <w:lastRenderedPageBreak/>
        <w:t>Το Υπουργείο Δικαιοσύνης ήρθε σε</w:t>
      </w:r>
      <w:r>
        <w:rPr>
          <w:rFonts w:eastAsia="Times New Roman"/>
          <w:szCs w:val="24"/>
        </w:rPr>
        <w:t xml:space="preserve"> συνομιλίες και διάλογο με όλους τους εμπλεκόμενους φορείς, με τους δικηγορικούς συλλόγους της χώρας, με την Ένωση Δικαστών και Εισαγγελέων και προχώρησε μέχρι και την τελευταία στιγμή σε τροποποιήσεις, ώστε να διασφαλίσει ότι η προωθούμενη διάταξη της υπο</w:t>
      </w:r>
      <w:r>
        <w:rPr>
          <w:rFonts w:eastAsia="Times New Roman"/>
          <w:szCs w:val="24"/>
        </w:rPr>
        <w:t xml:space="preserve">χρεωτικής υπαγωγής σε διαμεσολάβηση είναι απολύτως συμβατή με το Σύνταγμα και το </w:t>
      </w:r>
      <w:proofErr w:type="spellStart"/>
      <w:r>
        <w:rPr>
          <w:rFonts w:eastAsia="Times New Roman"/>
          <w:szCs w:val="24"/>
        </w:rPr>
        <w:t>Ενωσιακό</w:t>
      </w:r>
      <w:proofErr w:type="spellEnd"/>
      <w:r>
        <w:rPr>
          <w:rFonts w:eastAsia="Times New Roman"/>
          <w:szCs w:val="24"/>
        </w:rPr>
        <w:t xml:space="preserve"> μας Δίκαιο και δεν δημιουργεί, μάλιστα, εμπόδια στην ελευθερία πρόσβασης στη δικαιοσύνη. </w:t>
      </w:r>
    </w:p>
    <w:p w14:paraId="3509606E" w14:textId="77777777" w:rsidR="00A42BF5" w:rsidRDefault="007F616C">
      <w:pPr>
        <w:spacing w:line="600" w:lineRule="auto"/>
        <w:ind w:firstLine="720"/>
        <w:jc w:val="both"/>
        <w:rPr>
          <w:rFonts w:eastAsia="Times New Roman"/>
          <w:szCs w:val="24"/>
        </w:rPr>
      </w:pPr>
      <w:r>
        <w:rPr>
          <w:rFonts w:eastAsia="Times New Roman"/>
          <w:szCs w:val="24"/>
        </w:rPr>
        <w:t xml:space="preserve">Μείωσε, λοιπόν, περαιτέρω τον αριθμό των κατηγοριών υποθέσεων που υπάγονται </w:t>
      </w:r>
      <w:r>
        <w:rPr>
          <w:rFonts w:eastAsia="Times New Roman"/>
          <w:szCs w:val="24"/>
        </w:rPr>
        <w:t xml:space="preserve">υποχρεωτικά στη διαμεσολάβηση από έντεκα σε εννιά, περιόρισε το χρονικό διάστημα της εν λόγω προσπάθειας προσφυγής από πενήντα σε τριάντα ημέρες και περιόρισε και το κόστος προσφυγής σε αυτή από τα 250 ευρώ στα 170 </w:t>
      </w:r>
      <w:r>
        <w:rPr>
          <w:rFonts w:eastAsia="Times New Roman"/>
          <w:szCs w:val="24"/>
        </w:rPr>
        <w:lastRenderedPageBreak/>
        <w:t>ευρώ, εξαιρώντας από την εν λόγω υποχρέωσ</w:t>
      </w:r>
      <w:r>
        <w:rPr>
          <w:rFonts w:eastAsia="Times New Roman"/>
          <w:szCs w:val="24"/>
        </w:rPr>
        <w:t xml:space="preserve">η τους οικονομικά αδύνατους πολίτες, οι οποίοι δικαιούνται νομικής βοήθειας ή αυτούς στους οποίους χορηγείται το ευεργέτημα της πενίας.  </w:t>
      </w:r>
    </w:p>
    <w:p w14:paraId="3509606F" w14:textId="77777777" w:rsidR="00A42BF5" w:rsidRDefault="007F616C">
      <w:pPr>
        <w:spacing w:line="600" w:lineRule="auto"/>
        <w:ind w:firstLine="720"/>
        <w:jc w:val="both"/>
        <w:rPr>
          <w:rFonts w:eastAsia="Times New Roman"/>
          <w:szCs w:val="24"/>
        </w:rPr>
      </w:pPr>
      <w:r>
        <w:rPr>
          <w:rFonts w:eastAsia="Times New Roman"/>
          <w:szCs w:val="24"/>
        </w:rPr>
        <w:t>Θα ήθελα, επίσης, να επισημάνω την αναμόρφωση του Κώδικα Δεοντολογίας Διαμεσολαβητών και τη θεσμοθέτηση του πειθαρχικο</w:t>
      </w:r>
      <w:r>
        <w:rPr>
          <w:rFonts w:eastAsia="Times New Roman"/>
          <w:szCs w:val="24"/>
        </w:rPr>
        <w:t xml:space="preserve">ύ δικαίου διαμεσολαβητών μέσω των νέων διατάξεων. </w:t>
      </w:r>
    </w:p>
    <w:p w14:paraId="35096070" w14:textId="77777777" w:rsidR="00A42BF5" w:rsidRDefault="007F616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35096071" w14:textId="77777777" w:rsidR="00A42BF5" w:rsidRDefault="007F616C">
      <w:pPr>
        <w:spacing w:line="600" w:lineRule="auto"/>
        <w:ind w:firstLine="720"/>
        <w:jc w:val="both"/>
        <w:rPr>
          <w:rFonts w:eastAsia="Times New Roman"/>
          <w:szCs w:val="24"/>
        </w:rPr>
      </w:pPr>
      <w:r>
        <w:rPr>
          <w:rFonts w:eastAsia="Times New Roman"/>
          <w:szCs w:val="24"/>
        </w:rPr>
        <w:t>Τέλος, οφείλω να τονίσω ότι με τις παρούσες ρυθμίσεις για τη διαμεσολάβηση δίνεται μία ιστορική ευκαιρία σε όλους τους Έ</w:t>
      </w:r>
      <w:r>
        <w:rPr>
          <w:rFonts w:eastAsia="Times New Roman"/>
          <w:szCs w:val="24"/>
        </w:rPr>
        <w:t xml:space="preserve">λληνες πολίτες να αποκτήσουν έναν πολιτισμό φιλικής διευθέτησης των διαφορών τους, έναν πολιτισμό που θα τους ακολουθεί παντού, στο </w:t>
      </w:r>
      <w:r>
        <w:rPr>
          <w:rFonts w:eastAsia="Times New Roman"/>
          <w:szCs w:val="24"/>
        </w:rPr>
        <w:lastRenderedPageBreak/>
        <w:t>σπίτι τους, στη δουλειά τους, στην οικογένειά τους. Ας μην αφήσουμε τις όποιες συντεχνιακές φωνές να αμαυρώσουν αυτήν την πρ</w:t>
      </w:r>
      <w:r>
        <w:rPr>
          <w:rFonts w:eastAsia="Times New Roman"/>
          <w:szCs w:val="24"/>
        </w:rPr>
        <w:t xml:space="preserve">οσπάθεια. </w:t>
      </w:r>
    </w:p>
    <w:p w14:paraId="35096072" w14:textId="77777777" w:rsidR="00A42BF5" w:rsidRDefault="007F616C">
      <w:pPr>
        <w:spacing w:line="600" w:lineRule="auto"/>
        <w:ind w:firstLine="720"/>
        <w:jc w:val="both"/>
        <w:rPr>
          <w:rFonts w:eastAsia="Times New Roman"/>
          <w:szCs w:val="24"/>
        </w:rPr>
      </w:pPr>
      <w:r>
        <w:rPr>
          <w:rFonts w:eastAsia="Times New Roman"/>
          <w:szCs w:val="24"/>
        </w:rPr>
        <w:t xml:space="preserve">Κυρίες και κύριοι Βουλευτές, η ψήφιση του πολυνομοσχεδίου ανοίγει τον δρόμο της εκταμίευσης της δόσης των 5,5 δισεκατομμυρίων ευρώ στο </w:t>
      </w:r>
      <w:proofErr w:type="spellStart"/>
      <w:r>
        <w:rPr>
          <w:rFonts w:eastAsia="Times New Roman"/>
          <w:szCs w:val="24"/>
          <w:lang w:val="en-US"/>
        </w:rPr>
        <w:t>Eurogroup</w:t>
      </w:r>
      <w:proofErr w:type="spellEnd"/>
      <w:r>
        <w:rPr>
          <w:rFonts w:eastAsia="Times New Roman"/>
          <w:szCs w:val="24"/>
        </w:rPr>
        <w:t xml:space="preserve"> της 22</w:t>
      </w:r>
      <w:r w:rsidRPr="006B5E6A">
        <w:rPr>
          <w:rFonts w:eastAsia="Times New Roman"/>
          <w:szCs w:val="24"/>
          <w:vertAlign w:val="superscript"/>
        </w:rPr>
        <w:t>ας</w:t>
      </w:r>
      <w:r>
        <w:rPr>
          <w:rFonts w:eastAsia="Times New Roman"/>
          <w:szCs w:val="24"/>
        </w:rPr>
        <w:t xml:space="preserve"> Ιανουαρίου. Μετά την ολοκλήρωση της αξιολόγησης αναμένεται η αναβάθμιση της ελληνικής οικον</w:t>
      </w:r>
      <w:r>
        <w:rPr>
          <w:rFonts w:eastAsia="Times New Roman"/>
          <w:szCs w:val="24"/>
        </w:rPr>
        <w:t xml:space="preserve">ομίας από διεθνείς οίκους, καθώς και αναμένεται να ξεκινήσει η συζήτηση για τον προσδιορισμό των </w:t>
      </w:r>
      <w:proofErr w:type="spellStart"/>
      <w:r>
        <w:rPr>
          <w:rFonts w:eastAsia="Times New Roman"/>
          <w:szCs w:val="24"/>
        </w:rPr>
        <w:t>μεσομακροπρόθεσμων</w:t>
      </w:r>
      <w:proofErr w:type="spellEnd"/>
      <w:r>
        <w:rPr>
          <w:rFonts w:eastAsia="Times New Roman"/>
          <w:szCs w:val="24"/>
        </w:rPr>
        <w:t xml:space="preserve"> μέτρων για την ελάφρυνση του ελληνικού χρέους, που θα ανοίξει με τη σειρά τον δρόμο για τη κρίσιμη διαπραγμάτευση  για την έξοδο από το πρόγ</w:t>
      </w:r>
      <w:r>
        <w:rPr>
          <w:rFonts w:eastAsia="Times New Roman"/>
          <w:szCs w:val="24"/>
        </w:rPr>
        <w:t xml:space="preserve">ραμμα και τη </w:t>
      </w:r>
      <w:proofErr w:type="spellStart"/>
      <w:r>
        <w:rPr>
          <w:rFonts w:eastAsia="Times New Roman"/>
          <w:szCs w:val="24"/>
        </w:rPr>
        <w:t>μεταμνημονιακή</w:t>
      </w:r>
      <w:proofErr w:type="spellEnd"/>
      <w:r>
        <w:rPr>
          <w:rFonts w:eastAsia="Times New Roman"/>
          <w:szCs w:val="24"/>
        </w:rPr>
        <w:t xml:space="preserve"> εποχή.          </w:t>
      </w:r>
    </w:p>
    <w:p w14:paraId="35096073" w14:textId="77777777" w:rsidR="00A42BF5" w:rsidRDefault="007F616C">
      <w:pPr>
        <w:spacing w:line="600" w:lineRule="auto"/>
        <w:ind w:firstLine="720"/>
        <w:jc w:val="both"/>
        <w:rPr>
          <w:rFonts w:eastAsia="Times New Roman"/>
          <w:szCs w:val="24"/>
        </w:rPr>
      </w:pPr>
      <w:r>
        <w:rPr>
          <w:rFonts w:eastAsia="Times New Roman"/>
          <w:szCs w:val="24"/>
        </w:rPr>
        <w:lastRenderedPageBreak/>
        <w:t xml:space="preserve">Η αλήθεια, πάντως, είναι ότι όλοι, τόσο στο εσωτερικό όσο και στο εξωτερικό, πλην της </w:t>
      </w:r>
      <w:r>
        <w:rPr>
          <w:rFonts w:eastAsia="Times New Roman"/>
          <w:szCs w:val="24"/>
        </w:rPr>
        <w:t>Α</w:t>
      </w:r>
      <w:r>
        <w:rPr>
          <w:rFonts w:eastAsia="Times New Roman"/>
          <w:szCs w:val="24"/>
        </w:rPr>
        <w:t>ντιπολίτευσης, παραδέχονται ότι η κυβερνητική πολιτική έχει οδηγήσει σε μία βελτίωση των θεμελιωδών δεδομένων της οικονομίας</w:t>
      </w:r>
      <w:r>
        <w:rPr>
          <w:rFonts w:eastAsia="Times New Roman"/>
          <w:szCs w:val="24"/>
        </w:rPr>
        <w:t>, αλλά και σε μία σταθεροποίηση του οικονομικού κλίματος με συγκεκριμένα αποτελέσματα, όπως μείωση της ανεργίας κατά επτά μονάδες, με τη δημιουργία τριακοσίων είκοσι χιλιάδων, περίπου, θέσεων εργασίας, αύξηση του μέσου διαθεσίμου εισοδήματος, αύξηση του όγ</w:t>
      </w:r>
      <w:r>
        <w:rPr>
          <w:rFonts w:eastAsia="Times New Roman"/>
          <w:szCs w:val="24"/>
        </w:rPr>
        <w:t xml:space="preserve">κου βιομηχανικής παραγωγής, αύξηση των άμεσων ξένων επενδύσεων, αύξηση των ιδιωτικών καταθέσεων.   </w:t>
      </w:r>
    </w:p>
    <w:p w14:paraId="35096074"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Κυρία συνάδελφε, παρακαλώ ολοκληρώστε. </w:t>
      </w:r>
    </w:p>
    <w:p w14:paraId="35096075" w14:textId="77777777" w:rsidR="00A42BF5" w:rsidRDefault="007F616C">
      <w:pPr>
        <w:spacing w:line="600" w:lineRule="auto"/>
        <w:ind w:firstLine="720"/>
        <w:jc w:val="both"/>
        <w:rPr>
          <w:rFonts w:eastAsia="Times New Roman"/>
          <w:szCs w:val="24"/>
        </w:rPr>
      </w:pPr>
      <w:r>
        <w:rPr>
          <w:rFonts w:eastAsia="Times New Roman"/>
          <w:b/>
          <w:szCs w:val="24"/>
        </w:rPr>
        <w:t xml:space="preserve">ΘΕΟΔΩΡΑ ΤΖΑΚΡΗ: </w:t>
      </w:r>
      <w:r>
        <w:rPr>
          <w:rFonts w:eastAsia="Times New Roman"/>
          <w:szCs w:val="24"/>
        </w:rPr>
        <w:t>Κλείνω, κύριε Πρόεδρε.</w:t>
      </w:r>
    </w:p>
    <w:p w14:paraId="35096076" w14:textId="77777777" w:rsidR="00A42BF5" w:rsidRDefault="007F616C">
      <w:pPr>
        <w:spacing w:line="600" w:lineRule="auto"/>
        <w:ind w:firstLine="720"/>
        <w:jc w:val="both"/>
        <w:rPr>
          <w:rFonts w:eastAsia="Times New Roman"/>
          <w:szCs w:val="24"/>
        </w:rPr>
      </w:pPr>
      <w:r>
        <w:rPr>
          <w:rFonts w:eastAsia="Times New Roman"/>
          <w:szCs w:val="24"/>
        </w:rPr>
        <w:lastRenderedPageBreak/>
        <w:t>Βεβαίως και δεν πανηγυρίζουμε με την ψήφιση ό</w:t>
      </w:r>
      <w:r>
        <w:rPr>
          <w:rFonts w:eastAsia="Times New Roman"/>
          <w:szCs w:val="24"/>
        </w:rPr>
        <w:t xml:space="preserve">λων των </w:t>
      </w:r>
      <w:proofErr w:type="spellStart"/>
      <w:r>
        <w:rPr>
          <w:rFonts w:eastAsia="Times New Roman"/>
          <w:szCs w:val="24"/>
        </w:rPr>
        <w:t>προαπαιτουμένων</w:t>
      </w:r>
      <w:proofErr w:type="spellEnd"/>
      <w:r>
        <w:rPr>
          <w:rFonts w:eastAsia="Times New Roman"/>
          <w:szCs w:val="24"/>
        </w:rPr>
        <w:t xml:space="preserve">, πολλά από τα οποία είναι και βαριά και δύσκολα. Η πλειοψηφία των Ελλήνων πολιτών αντιμετωπίζει και θα συνεχίσει να αντιμετωπίζει σοβαρά προβλήματα. Τον Αύγουστο, όμως, η χώρα βγαίνει από αυτή τη δίνη. Τελειώνουμε επιτέλους με αυτή </w:t>
      </w:r>
      <w:r>
        <w:rPr>
          <w:rFonts w:eastAsia="Times New Roman"/>
          <w:szCs w:val="24"/>
        </w:rPr>
        <w:t xml:space="preserve">τη μεγάλη περιπέτεια, τις αξιολογήσεις, τις δόσεις, τις </w:t>
      </w:r>
      <w:proofErr w:type="spellStart"/>
      <w:r>
        <w:rPr>
          <w:rFonts w:eastAsia="Times New Roman"/>
          <w:szCs w:val="24"/>
        </w:rPr>
        <w:t>υποδόσεις</w:t>
      </w:r>
      <w:proofErr w:type="spellEnd"/>
      <w:r>
        <w:rPr>
          <w:rFonts w:eastAsia="Times New Roman"/>
          <w:szCs w:val="24"/>
        </w:rPr>
        <w:t xml:space="preserve"> και τις απειλές για χρεοκοπία. Ευχή όλων μας είναι να τελειώνουμε όσο το δυνατόν γρηγορότερα.</w:t>
      </w:r>
    </w:p>
    <w:p w14:paraId="35096077" w14:textId="77777777" w:rsidR="00A42BF5" w:rsidRDefault="007F616C">
      <w:pPr>
        <w:spacing w:line="600" w:lineRule="auto"/>
        <w:ind w:firstLine="720"/>
        <w:jc w:val="both"/>
        <w:rPr>
          <w:rFonts w:eastAsia="Times New Roman"/>
          <w:szCs w:val="24"/>
        </w:rPr>
      </w:pPr>
      <w:r>
        <w:rPr>
          <w:rFonts w:eastAsia="Times New Roman"/>
          <w:szCs w:val="24"/>
        </w:rPr>
        <w:t>Σ</w:t>
      </w:r>
      <w:r>
        <w:rPr>
          <w:rFonts w:eastAsia="Times New Roman"/>
          <w:szCs w:val="24"/>
        </w:rPr>
        <w:t>α</w:t>
      </w:r>
      <w:r>
        <w:rPr>
          <w:rFonts w:eastAsia="Times New Roman"/>
          <w:szCs w:val="24"/>
        </w:rPr>
        <w:t xml:space="preserve">ς ευχαριστώ. </w:t>
      </w:r>
    </w:p>
    <w:p w14:paraId="35096078"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5096079"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w:t>
      </w:r>
      <w:r>
        <w:rPr>
          <w:rFonts w:eastAsia="Times New Roman"/>
          <w:szCs w:val="24"/>
        </w:rPr>
        <w:t xml:space="preserve">ριστούμε, κυρία συνάδελφε. </w:t>
      </w:r>
    </w:p>
    <w:p w14:paraId="3509607A" w14:textId="77777777" w:rsidR="00A42BF5" w:rsidRDefault="007F616C">
      <w:pPr>
        <w:spacing w:line="600" w:lineRule="auto"/>
        <w:ind w:firstLine="720"/>
        <w:jc w:val="both"/>
        <w:rPr>
          <w:rFonts w:eastAsia="Times New Roman"/>
          <w:szCs w:val="24"/>
        </w:rPr>
      </w:pPr>
      <w:r>
        <w:rPr>
          <w:rFonts w:eastAsia="Times New Roman"/>
          <w:szCs w:val="24"/>
        </w:rPr>
        <w:t xml:space="preserve">Τον λόγο έχει η κ. Μπακογιάννη. </w:t>
      </w:r>
    </w:p>
    <w:p w14:paraId="3509607B" w14:textId="77777777" w:rsidR="00A42BF5" w:rsidRDefault="007F616C">
      <w:pPr>
        <w:spacing w:line="600" w:lineRule="auto"/>
        <w:ind w:firstLine="720"/>
        <w:jc w:val="both"/>
        <w:rPr>
          <w:rFonts w:eastAsia="Times New Roman"/>
          <w:szCs w:val="24"/>
        </w:rPr>
      </w:pPr>
      <w:r>
        <w:rPr>
          <w:rFonts w:eastAsia="Times New Roman"/>
          <w:b/>
          <w:szCs w:val="24"/>
        </w:rPr>
        <w:lastRenderedPageBreak/>
        <w:t xml:space="preserve">ΑΘΑΝΑΣΙΟΣ ΘΕΟΧΑΡΟΠΟΥΛΟΣ: </w:t>
      </w:r>
      <w:r>
        <w:rPr>
          <w:rFonts w:eastAsia="Times New Roman"/>
          <w:szCs w:val="24"/>
        </w:rPr>
        <w:t>Κύριε Πρόεδρε, ακριβώς μετά την κ. Μπακογιάννη, θα ήθελα τον λόγο, ως Κοινοβουλευτικός Εκπρόσωπος, για να θέσω δύο ερωτήματα στους Υπουργούς για μία τροπολογία και νομοτε</w:t>
      </w:r>
      <w:r>
        <w:rPr>
          <w:rFonts w:eastAsia="Times New Roman"/>
          <w:szCs w:val="24"/>
        </w:rPr>
        <w:t xml:space="preserve">χνική βελτίωση που κατατέθηκε την Παρασκευή το βράδυ. Οι απαντήσεις θα καθορίσουν τη στάση μας για ονομαστική ψηφοφορία ή όχι. </w:t>
      </w:r>
    </w:p>
    <w:p w14:paraId="3509607C" w14:textId="77777777" w:rsidR="00A42BF5" w:rsidRDefault="007F616C">
      <w:pPr>
        <w:spacing w:line="600" w:lineRule="auto"/>
        <w:ind w:firstLine="720"/>
        <w:jc w:val="both"/>
        <w:rPr>
          <w:rFonts w:eastAsia="Times New Roman"/>
          <w:szCs w:val="24"/>
        </w:rPr>
      </w:pPr>
      <w:r>
        <w:rPr>
          <w:rFonts w:eastAsia="Times New Roman"/>
          <w:szCs w:val="24"/>
        </w:rPr>
        <w:t xml:space="preserve">Ευχαριστώ.  </w:t>
      </w:r>
    </w:p>
    <w:p w14:paraId="3509607D"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Εντάξει</w:t>
      </w:r>
      <w:r>
        <w:rPr>
          <w:rFonts w:eastAsia="Times New Roman"/>
          <w:szCs w:val="24"/>
        </w:rPr>
        <w:t>, κύριε συνάδελφε</w:t>
      </w:r>
      <w:r>
        <w:rPr>
          <w:rFonts w:eastAsia="Times New Roman"/>
          <w:szCs w:val="24"/>
        </w:rPr>
        <w:t xml:space="preserve">. </w:t>
      </w:r>
    </w:p>
    <w:p w14:paraId="3509607E" w14:textId="77777777" w:rsidR="00A42BF5" w:rsidRDefault="007F616C">
      <w:pPr>
        <w:spacing w:line="600" w:lineRule="auto"/>
        <w:ind w:firstLine="720"/>
        <w:jc w:val="both"/>
        <w:rPr>
          <w:rFonts w:eastAsia="Times New Roman"/>
          <w:szCs w:val="24"/>
        </w:rPr>
      </w:pPr>
      <w:r>
        <w:rPr>
          <w:rFonts w:eastAsia="Times New Roman"/>
          <w:szCs w:val="24"/>
        </w:rPr>
        <w:t>Ορίστε, κ</w:t>
      </w:r>
      <w:r>
        <w:rPr>
          <w:rFonts w:eastAsia="Times New Roman"/>
          <w:szCs w:val="24"/>
        </w:rPr>
        <w:t xml:space="preserve">υρία Μπακογιάννη, έχετε τον λόγο. </w:t>
      </w:r>
    </w:p>
    <w:p w14:paraId="3509607F" w14:textId="77777777" w:rsidR="00A42BF5" w:rsidRDefault="007F616C">
      <w:pPr>
        <w:spacing w:line="600" w:lineRule="auto"/>
        <w:ind w:firstLine="720"/>
        <w:jc w:val="both"/>
        <w:rPr>
          <w:rFonts w:eastAsia="Times New Roman"/>
          <w:szCs w:val="24"/>
        </w:rPr>
      </w:pPr>
      <w:r>
        <w:rPr>
          <w:rFonts w:eastAsia="Times New Roman"/>
          <w:b/>
          <w:szCs w:val="24"/>
        </w:rPr>
        <w:lastRenderedPageBreak/>
        <w:t>ΘΕΟΔΩΡΑ ΜΠΑΚ</w:t>
      </w:r>
      <w:r>
        <w:rPr>
          <w:rFonts w:eastAsia="Times New Roman"/>
          <w:b/>
          <w:szCs w:val="24"/>
        </w:rPr>
        <w:t xml:space="preserve">ΟΓΙΑΝΝΗ: </w:t>
      </w:r>
      <w:r>
        <w:rPr>
          <w:rFonts w:eastAsia="Times New Roman"/>
          <w:szCs w:val="24"/>
        </w:rPr>
        <w:t xml:space="preserve">Κυρίες και κύριοι συνάδελφοι, θα ξεκινήσω με μία παρατήρηση, την οποία, φαντάζομαι, έχετε ακούσει πολλές φορές μέσα σε αυτή την Αίθουσα, αλλά νοιώθω την ανάγκη να την επαναλάβω, έστω και μόνο για τα Πρακτικά. </w:t>
      </w:r>
    </w:p>
    <w:p w14:paraId="35096080" w14:textId="77777777" w:rsidR="00A42BF5" w:rsidRDefault="007F616C">
      <w:pPr>
        <w:spacing w:line="600" w:lineRule="auto"/>
        <w:ind w:firstLine="720"/>
        <w:jc w:val="both"/>
        <w:rPr>
          <w:rFonts w:eastAsia="Times New Roman"/>
          <w:szCs w:val="24"/>
        </w:rPr>
      </w:pPr>
      <w:r>
        <w:rPr>
          <w:rFonts w:eastAsia="Times New Roman"/>
          <w:szCs w:val="24"/>
        </w:rPr>
        <w:t>Φέρατε ένα πολυνομοσχέδιο στη Βουλή, το οποίο απαρτίζεται από τετρακόσια άρθρα, χίλιες πεντακόσιες σελίδες. Ακόμα και ο πιο φιλότιμος Βουλευτής θα μπορέσει να τοποθετηθεί για κάθε άρθρο σε πενήντα επτά δευτερόλεπτα. Πενήντα επτά δευτερόλεπτα, κυρίες και κύ</w:t>
      </w:r>
      <w:r>
        <w:rPr>
          <w:rFonts w:eastAsia="Times New Roman"/>
          <w:szCs w:val="24"/>
        </w:rPr>
        <w:t xml:space="preserve">ριοι συνάδελφοι, για άρθρα τα οποία αλλάζουν τη ζωή πάρα πολλών συμπολιτών μας. Πενήντα επτά δευτερόλεπτα που ζητάτε από την </w:t>
      </w:r>
      <w:r>
        <w:rPr>
          <w:rFonts w:eastAsia="Times New Roman"/>
          <w:szCs w:val="24"/>
        </w:rPr>
        <w:t>Α</w:t>
      </w:r>
      <w:r>
        <w:rPr>
          <w:rFonts w:eastAsia="Times New Roman"/>
          <w:szCs w:val="24"/>
        </w:rPr>
        <w:t xml:space="preserve">ντιπολίτευση να σας καταθέσει την άποψή της. </w:t>
      </w:r>
    </w:p>
    <w:p w14:paraId="35096081" w14:textId="77777777" w:rsidR="00A42BF5" w:rsidRDefault="007F616C">
      <w:pPr>
        <w:spacing w:line="600" w:lineRule="auto"/>
        <w:ind w:firstLine="720"/>
        <w:jc w:val="both"/>
        <w:rPr>
          <w:rFonts w:eastAsia="Times New Roman"/>
          <w:szCs w:val="24"/>
        </w:rPr>
      </w:pPr>
      <w:r>
        <w:rPr>
          <w:rFonts w:eastAsia="Times New Roman"/>
          <w:szCs w:val="24"/>
        </w:rPr>
        <w:lastRenderedPageBreak/>
        <w:t xml:space="preserve">Το επιχείρημα ότι αυτό είναι το τελευταίο πολυνομοσχέδιο το οποίο έρχεται στη Βουλή </w:t>
      </w:r>
      <w:r>
        <w:rPr>
          <w:rFonts w:eastAsia="Times New Roman"/>
          <w:szCs w:val="24"/>
        </w:rPr>
        <w:t>και κατόπιν τούτου θα κλείσει η αξιολόγηση, το έχω ακούσει πολλές φορές. Έχω ακούσει, επίσης, την επιχειρηματολογία των Υπουργών ότι «κι εσείς τα ίδια κάνατε». Κάποιοι από εμάς μέσα σε αυτή τη Βουλή λέγανε τα ίδια και τότε. Τα επαναλαμβάνουν, λοιπόν, σήμερ</w:t>
      </w:r>
      <w:r>
        <w:rPr>
          <w:rFonts w:eastAsia="Times New Roman"/>
          <w:szCs w:val="24"/>
        </w:rPr>
        <w:t xml:space="preserve">α ξανά τα ίδια.      </w:t>
      </w:r>
    </w:p>
    <w:p w14:paraId="3509608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να γίνει σοβαρός κοινοβουλευτικός διάλογος με αλλαγές της τελευταίας στιγμής. Δεν είναι δυνατόν να προχωρείτε μόνο με υποσχέσεις -όπως το κάνετε σήμερα- προς τον ελληνικό λαό προσπαθώντας να θολώσετε τα νερά. Εκ των πραγμάτων, λοιπόν, θα </w:t>
      </w:r>
      <w:r>
        <w:rPr>
          <w:rFonts w:eastAsia="Times New Roman" w:cs="Times New Roman"/>
          <w:szCs w:val="24"/>
        </w:rPr>
        <w:t xml:space="preserve">σταθώ και εγώ σε πολύ λίγα από τα άρθρα, όσα μου επιτρέπει ο χρόνος. </w:t>
      </w:r>
    </w:p>
    <w:p w14:paraId="3509608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Πρώτον, θα επαναλάβω και εγώ το θέμα των πολυτέκνων. Κυρίες και κύριοι συνάδελφοι, δεν υπάρχει κα</w:t>
      </w:r>
      <w:r>
        <w:rPr>
          <w:rFonts w:eastAsia="Times New Roman" w:cs="Times New Roman"/>
          <w:szCs w:val="24"/>
        </w:rPr>
        <w:t>μ</w:t>
      </w:r>
      <w:r>
        <w:rPr>
          <w:rFonts w:eastAsia="Times New Roman" w:cs="Times New Roman"/>
          <w:szCs w:val="24"/>
        </w:rPr>
        <w:t>μία αμφιβολία ότι η Ελλάδα έχει δημογραφικό πρόβλημα. Και δεν υπάρχει κα</w:t>
      </w:r>
      <w:r>
        <w:rPr>
          <w:rFonts w:eastAsia="Times New Roman" w:cs="Times New Roman"/>
          <w:szCs w:val="24"/>
        </w:rPr>
        <w:t>μ</w:t>
      </w:r>
      <w:r>
        <w:rPr>
          <w:rFonts w:eastAsia="Times New Roman" w:cs="Times New Roman"/>
          <w:szCs w:val="24"/>
        </w:rPr>
        <w:t>μία αμφιβολία ό</w:t>
      </w:r>
      <w:r>
        <w:rPr>
          <w:rFonts w:eastAsia="Times New Roman" w:cs="Times New Roman"/>
          <w:szCs w:val="24"/>
        </w:rPr>
        <w:t>τι διαχρονικά όλα τα κόμματα και όλες οι κυβερνήσεις προσπαθούσαν να στηρίξουν την πολύτεκνη οικογένεια. Δεν το έκαναν για ψηφοθηρικούς λόγους, κ. Φωτίου. Το έκαναν, γιατί ήταν βαθύτατα πεπεισμένοι ότι αυτή η χώρα δεν μπορεί κάποια στιγμή, σε εκατό χρόνια,</w:t>
      </w:r>
      <w:r>
        <w:rPr>
          <w:rFonts w:eastAsia="Times New Roman" w:cs="Times New Roman"/>
          <w:szCs w:val="24"/>
        </w:rPr>
        <w:t xml:space="preserve"> να καταλήξει να είναι 6 εκατομμύρια απ’ όσα είναι σήμερα. </w:t>
      </w:r>
    </w:p>
    <w:p w14:paraId="3509608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Έρχεστε και κόβετε το επίδομα των πολυτέκνων. Δηλώνετε δηλαδή ότι σε έναν πολύτεκνο με τέσσερα παιδιά, με 22.900 ευρώ τον χρόνο, θα του κόψετε το επίδομα των 3.200 ευρώ και θα το κάνετε 1.016 ευρώ</w:t>
      </w:r>
      <w:r>
        <w:rPr>
          <w:rFonts w:eastAsia="Times New Roman" w:cs="Times New Roman"/>
          <w:szCs w:val="24"/>
        </w:rPr>
        <w:t xml:space="preserve">. Ενδεχομένως κάποιοι από εμάς που έχουν μεγάλες οικογένειες και πάρα πολλά παιδιά, έχουν μία αίσθηση του τι </w:t>
      </w:r>
      <w:r>
        <w:rPr>
          <w:rFonts w:eastAsia="Times New Roman" w:cs="Times New Roman"/>
          <w:szCs w:val="24"/>
        </w:rPr>
        <w:lastRenderedPageBreak/>
        <w:t>πραγματικά σημαίνει ένα παιδί σε μία οικογένεια. Όταν, λοιπόν, έχεις τέσσερα παιδιά και περιμένεις να ζήσουν με αυτή τη στήριξη, κάτι δεν πάει καθό</w:t>
      </w:r>
      <w:r>
        <w:rPr>
          <w:rFonts w:eastAsia="Times New Roman" w:cs="Times New Roman"/>
          <w:szCs w:val="24"/>
        </w:rPr>
        <w:t xml:space="preserve">λου καλά. Είναι 40% μείωση του οικογενειακού εισοδήματος σε πάνω από 37.500 ευρώ. Αυτός είναι </w:t>
      </w:r>
      <w:proofErr w:type="spellStart"/>
      <w:r>
        <w:rPr>
          <w:rFonts w:eastAsia="Times New Roman" w:cs="Times New Roman"/>
          <w:szCs w:val="24"/>
        </w:rPr>
        <w:t>παμπλουτίδης</w:t>
      </w:r>
      <w:proofErr w:type="spellEnd"/>
      <w:r>
        <w:rPr>
          <w:rFonts w:eastAsia="Times New Roman" w:cs="Times New Roman"/>
          <w:szCs w:val="24"/>
        </w:rPr>
        <w:t>! Αυτός δεν παίρνει απολύτως τίποτα, δεν πάει να έχει τέσσερα παιδιά, δεν πάει να έχει πέντε παιδιά. Στην ουσία, δηλαδή, η Κυβέρνηση καταργεί τη δημογ</w:t>
      </w:r>
      <w:r>
        <w:rPr>
          <w:rFonts w:eastAsia="Times New Roman" w:cs="Times New Roman"/>
          <w:szCs w:val="24"/>
        </w:rPr>
        <w:t>ραφική πολιτική.</w:t>
      </w:r>
    </w:p>
    <w:p w14:paraId="3509608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Άκουσα το επιχείρημα της κ. Φωτίου η οποία οργίλη απευθύνθηκε στην </w:t>
      </w:r>
      <w:r>
        <w:rPr>
          <w:rFonts w:eastAsia="Times New Roman" w:cs="Times New Roman"/>
          <w:szCs w:val="24"/>
        </w:rPr>
        <w:t>Α</w:t>
      </w:r>
      <w:r>
        <w:rPr>
          <w:rFonts w:eastAsia="Times New Roman" w:cs="Times New Roman"/>
          <w:szCs w:val="24"/>
        </w:rPr>
        <w:t>ντιπολίτευση λέγοντας ότι «εμείς στηρίζουμε το πρώτο και το δεύτερο παιδί». Αλήθεια, είναι αυτό. Εγώ, λοιπόν, θα κάνω μία πρόταση στην κ. Φωτίου. Εμείς θα ψηφίσουμε τη διά</w:t>
      </w:r>
      <w:r>
        <w:rPr>
          <w:rFonts w:eastAsia="Times New Roman" w:cs="Times New Roman"/>
          <w:szCs w:val="24"/>
        </w:rPr>
        <w:t xml:space="preserve">ταξη η οποία αυξάνει τα επιδόματα στο ένα και στα δύο παιδιά και εσείς αντί να μου απαντήσετε με «θα» -διότι «θα» ακούσανε και τα νησιά τόσο </w:t>
      </w:r>
      <w:r>
        <w:rPr>
          <w:rFonts w:eastAsia="Times New Roman" w:cs="Times New Roman"/>
          <w:szCs w:val="24"/>
        </w:rPr>
        <w:lastRenderedPageBreak/>
        <w:t xml:space="preserve">καιρό για το μεταφορικό ισοδύναμο, όταν καταργήθηκε η φορολογία- θα έρθετε να νομοθετήσετε τώρα εδώ στο νομοσχέδιο </w:t>
      </w:r>
      <w:r>
        <w:rPr>
          <w:rFonts w:eastAsia="Times New Roman" w:cs="Times New Roman"/>
          <w:szCs w:val="24"/>
        </w:rPr>
        <w:t>τα λεφτά για τους πολύτεκνους. Θα τα δώσετε τώρα και όχι με «θα», κυρία Φωτίου, διότι τώρα τα κόβετε, όπως κόβετε και το ΕΚΑΣ και τελικώς ακόμα οι συνταξιούχοι περιμένουν τι θα πάρουν.</w:t>
      </w:r>
    </w:p>
    <w:p w14:paraId="3509608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δεύτερο θέμα είναι το θέμα των κατασχέσεων, κύριοι συνάδελφοι. Το θέ</w:t>
      </w:r>
      <w:r>
        <w:rPr>
          <w:rFonts w:eastAsia="Times New Roman" w:cs="Times New Roman"/>
          <w:szCs w:val="24"/>
        </w:rPr>
        <w:t>μα των κατασχέσεων είναι πάρα πολύ μεγάλο. Δεν ξέρω εάν η πλειοψηφία του ΣΥΡΙΖΑ έχει αντιληφθεί τι πραγματικά συμβαίνει σήμερα στην ελληνική κοινωνία. Έχουμε χίλιες κατασχέσεις την ημέρα. Ένας στους δύο Έλληνες χρωστάει στην εφορία, χρωστάει στα ασφαλιστικ</w:t>
      </w:r>
      <w:r>
        <w:rPr>
          <w:rFonts w:eastAsia="Times New Roman" w:cs="Times New Roman"/>
          <w:szCs w:val="24"/>
        </w:rPr>
        <w:t xml:space="preserve">ά ταμεία. </w:t>
      </w:r>
    </w:p>
    <w:p w14:paraId="3509608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Αντιλαμβάνεστε ότι αυτό το οποίο γίνεται σήμερα με κατασχέσεις από 500 ευρώ και πέρα –δηλαδή με 500 ευρώ μπορεί να οδηγηθεί σε κατάσχεση ο δανειολήπτης- είναι κάτι το τερατώδες. Διότι μπορεί πάνω στον ίδιο δανειολήπτη να πέσουν τρεις διαφορετικέ</w:t>
      </w:r>
      <w:r>
        <w:rPr>
          <w:rFonts w:eastAsia="Times New Roman" w:cs="Times New Roman"/>
          <w:szCs w:val="24"/>
        </w:rPr>
        <w:t>ς κατασχέσεις, και από το ασφαλιστικό ταμείο και από τις τράπεζες και από το ελληνικό δημόσιο. Διανοείστε τι θα γίνει αυτός ο άνθρωπος;</w:t>
      </w:r>
    </w:p>
    <w:p w14:paraId="3509608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Με τη γνωστή λογική του ΣΥΡΙΖΑ περιμένετε ότι αυτό θα συμβεί αργότερα, όταν δηλαδή θα υπάρχει η κυβέρνηση της Νέας Δημοκ</w:t>
      </w:r>
      <w:r>
        <w:rPr>
          <w:rFonts w:eastAsia="Times New Roman" w:cs="Times New Roman"/>
          <w:szCs w:val="24"/>
        </w:rPr>
        <w:t xml:space="preserve">ρατίας. Είσαστε, όμως, βαθιά νυχτωμένοι, διότι η πραγματικότητα είναι ότι το κράτος, δηλαδή το ελληνικό δημόσιο, προχωρεί –και προχωρεί σήμερα- σε πλειστηριασμούς με μηδενική προστασία της πρώτης λαϊκής –όπως συνηθίζετε να τη λέτε και όπως τελικώς </w:t>
      </w:r>
      <w:r>
        <w:rPr>
          <w:rFonts w:eastAsia="Times New Roman" w:cs="Times New Roman"/>
          <w:szCs w:val="24"/>
        </w:rPr>
        <w:lastRenderedPageBreak/>
        <w:t>έχει μία</w:t>
      </w:r>
      <w:r>
        <w:rPr>
          <w:rFonts w:eastAsia="Times New Roman" w:cs="Times New Roman"/>
          <w:szCs w:val="24"/>
        </w:rPr>
        <w:t xml:space="preserve"> βάση- κατοικίας. Αυτή είναι η πραγματικότητα. Και αυτό το κάνετε εσείς, κύριοι συνάδελφοι του ΣΥΡΙΖΑ και το κάνετε και πανηγυρίζοντας. Έχω δει ανθρώπους να ψηφίζουν δύσκολα μέτρα. Ανθρώπους, όμως, που να πανηγυρίζουν και να ψηφίζουν δύσκολα μέτρα, αυτό μό</w:t>
      </w:r>
      <w:r>
        <w:rPr>
          <w:rFonts w:eastAsia="Times New Roman" w:cs="Times New Roman"/>
          <w:szCs w:val="24"/>
        </w:rPr>
        <w:t>νο ο ΣΥΡΙΖΑ το έχει καταφέρει.</w:t>
      </w:r>
    </w:p>
    <w:p w14:paraId="3509608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Τρίτον, άκουσα την ενθουσιώδη ομιλία της κ. </w:t>
      </w:r>
      <w:proofErr w:type="spellStart"/>
      <w:r>
        <w:rPr>
          <w:rFonts w:eastAsia="Times New Roman" w:cs="Times New Roman"/>
          <w:szCs w:val="24"/>
        </w:rPr>
        <w:t>Τζάκρη</w:t>
      </w:r>
      <w:proofErr w:type="spellEnd"/>
      <w:r>
        <w:rPr>
          <w:rFonts w:eastAsia="Times New Roman" w:cs="Times New Roman"/>
          <w:szCs w:val="24"/>
        </w:rPr>
        <w:t xml:space="preserve"> για τη διαμεσολάβηση. Εν τη ρύμη του λόγου της είπε δύο, τρία πράγματα που είναι σωστά. Είπε: «Ναι, υπάρχει διαμεσολάβηση και σε άλλες ευρωπαϊκές χώρες». Ναι, αλλά πώς; Με οι</w:t>
      </w:r>
      <w:r>
        <w:rPr>
          <w:rFonts w:eastAsia="Times New Roman" w:cs="Times New Roman"/>
          <w:szCs w:val="24"/>
        </w:rPr>
        <w:t>κονομικά κίνητρα. Έδωσαν, δηλαδή, κίνητρα τα οποία κατέστησαν σαφές στον ενδιαφερόμενο ότι αυτό είναι προς το συμφέρον του και έχει μία ελπίδα να λειτουργήσει η διαμεσολάβηση.</w:t>
      </w:r>
    </w:p>
    <w:p w14:paraId="3509608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w:t>
      </w:r>
      <w:r>
        <w:rPr>
          <w:rFonts w:eastAsia="Times New Roman" w:cs="Times New Roman"/>
          <w:szCs w:val="24"/>
        </w:rPr>
        <w:t>τού)</w:t>
      </w:r>
    </w:p>
    <w:p w14:paraId="3509608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3509608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Εσείς, τι κάνατε, κύριοι συνάδελφοι; Το φέρνετε υποχρεωτικό. Τι σημαίνει υποχρεωτικό για μια μικρή επιχείρηση, ξέρετε; Σημαίνει ότι ξεκινάει με μία δαπάνη 500 με 1000 ευρώ. Πιστεύετε 500 με 1000 ευρώ ότι τα έχουν πολλοί Έλλην</w:t>
      </w:r>
      <w:r>
        <w:rPr>
          <w:rFonts w:eastAsia="Times New Roman" w:cs="Times New Roman"/>
          <w:szCs w:val="24"/>
        </w:rPr>
        <w:t xml:space="preserve">ες σήμερα να τα δώσουν για να ξεκινήσει μία διαμεσολάβηση που δεν ξέρουν αν θα καταλήξει θετικά και δεν ξέρουν το αποτέλεσμά της για να πάνε μετά στο δικαστήριο; Αυτός είναι ο τρόπος για να στηριχθεί ο θεσμός της διαμεσολάβησης; </w:t>
      </w:r>
    </w:p>
    <w:p w14:paraId="3509608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εγώ είμαι υπέρ του θεσ</w:t>
      </w:r>
      <w:r>
        <w:rPr>
          <w:rFonts w:eastAsia="Times New Roman" w:cs="Times New Roman"/>
          <w:szCs w:val="24"/>
        </w:rPr>
        <w:t xml:space="preserve">μού της διαμεσολάβησης, αλλά είμαι υπέρ με κάποια λογική η οποία δεν θα κοστίζει τελικώς στον Έλληνα </w:t>
      </w:r>
      <w:r>
        <w:rPr>
          <w:rFonts w:eastAsia="Times New Roman" w:cs="Times New Roman"/>
          <w:szCs w:val="24"/>
        </w:rPr>
        <w:lastRenderedPageBreak/>
        <w:t>πολίτη αυτά τα οποία κοστίζει σήμερα ο τρόπος με τον οποίο φέρατε τη διαμεσολάβηση.</w:t>
      </w:r>
    </w:p>
    <w:p w14:paraId="3509608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Τρίτο και τελευταίο, θέλω να πω μια κουβέντα για τα καζί</w:t>
      </w:r>
      <w:r>
        <w:rPr>
          <w:rFonts w:eastAsia="Times New Roman" w:cs="Times New Roman"/>
          <w:szCs w:val="24"/>
        </w:rPr>
        <w:t>να</w:t>
      </w:r>
      <w:r>
        <w:rPr>
          <w:rFonts w:eastAsia="Times New Roman" w:cs="Times New Roman"/>
          <w:szCs w:val="24"/>
        </w:rPr>
        <w:t>. Ξέρετε, κυρ</w:t>
      </w:r>
      <w:r>
        <w:rPr>
          <w:rFonts w:eastAsia="Times New Roman" w:cs="Times New Roman"/>
          <w:szCs w:val="24"/>
        </w:rPr>
        <w:t>ίες και κύριοι συνάδελφοι, εγώ είμαι υπεύθυνη στον τομέα ανάπτυξης και έχω βαρεθεί να έρχομαι στη Βουλή και να κάνω ερωτήσεις στους Υπουργούς και να τους λέω «βρε παιδιά, δώστε φορολογικά κίνητρα στις νεοφυείς, στις καινοτόμες επιχειρήσεις. Κάντε κάτι, μπε</w:t>
      </w:r>
      <w:r>
        <w:rPr>
          <w:rFonts w:eastAsia="Times New Roman" w:cs="Times New Roman"/>
          <w:szCs w:val="24"/>
        </w:rPr>
        <w:t>ίτε στη λογική που έχει μπει όλος ο κόσμος, όλη η Ευρώπη. Ένα κίνητρο φορολογικό για μια επιχείρηση, για να προχωρήσει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Κατέληξα σε ένα συμπέρασμα. </w:t>
      </w:r>
    </w:p>
    <w:p w14:paraId="3509608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μόνο που ενδιαφέρει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είναι τα φορολογικά κίνητρα για τον τζόγο, το μόν</w:t>
      </w:r>
      <w:r>
        <w:rPr>
          <w:rFonts w:eastAsia="Times New Roman" w:cs="Times New Roman"/>
          <w:szCs w:val="24"/>
        </w:rPr>
        <w:t xml:space="preserve">ο. Δεν έχει ξαναέρθει ποτέ νομοσχέδιο στη Βουλή των Ελλήνων που οι μόνοι κερδισμένοι </w:t>
      </w:r>
      <w:r>
        <w:rPr>
          <w:rFonts w:eastAsia="Times New Roman" w:cs="Times New Roman"/>
          <w:szCs w:val="24"/>
        </w:rPr>
        <w:lastRenderedPageBreak/>
        <w:t xml:space="preserve">να είναι οι </w:t>
      </w:r>
      <w:proofErr w:type="spellStart"/>
      <w:r>
        <w:rPr>
          <w:rFonts w:eastAsia="Times New Roman" w:cs="Times New Roman"/>
          <w:szCs w:val="24"/>
        </w:rPr>
        <w:t>καζινάδες</w:t>
      </w:r>
      <w:proofErr w:type="spellEnd"/>
      <w:r>
        <w:rPr>
          <w:rFonts w:eastAsia="Times New Roman" w:cs="Times New Roman"/>
          <w:szCs w:val="24"/>
        </w:rPr>
        <w:t>. Μέχρι τώρα έλεγα ότι το κάνετε για τον ΟΠΑΠ. Φώναξα, είπα, εντάξει εγώ είμαι και ιδεολογικά εναντίον του τζόγου. Αλλά, έλεγα ο ΟΠΑΠ θα ανοίξει, θα π</w:t>
      </w:r>
      <w:r>
        <w:rPr>
          <w:rFonts w:eastAsia="Times New Roman" w:cs="Times New Roman"/>
          <w:szCs w:val="24"/>
        </w:rPr>
        <w:t xml:space="preserve">άει στην Ευρυτανία, στο Καρπενήσι, θα υπάρχουν εβδομήντα τετραγωνικά, θα πίνουν, θα τρώνε, θα πηγαίνει όλη η νεολαία, θα παίζει τζόγο. Το καταψηφίσαμε μάλιστα. Και σήμερα έρχεστε για το καζίνο; </w:t>
      </w:r>
    </w:p>
    <w:p w14:paraId="3509609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Εγώ δεν σας λέω ότι δεν κάνατε την κουβέντα 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w:t>
      </w:r>
      <w:r>
        <w:rPr>
          <w:rFonts w:eastAsia="Times New Roman" w:cs="Times New Roman"/>
          <w:szCs w:val="24"/>
        </w:rPr>
        <w:t xml:space="preserve">οδιοίκηση, δεν μιλήσατε, δεν κάνατε, δεν συμφωνήσατε. Φωνάζει ο Δήμος Μυκόνου, μέχρι και ο ατυχής </w:t>
      </w:r>
      <w:proofErr w:type="spellStart"/>
      <w:r>
        <w:rPr>
          <w:rFonts w:eastAsia="Times New Roman" w:cs="Times New Roman"/>
          <w:szCs w:val="24"/>
        </w:rPr>
        <w:t>Μιχελογιαννάκης</w:t>
      </w:r>
      <w:proofErr w:type="spellEnd"/>
      <w:r>
        <w:rPr>
          <w:rFonts w:eastAsia="Times New Roman" w:cs="Times New Roman"/>
          <w:szCs w:val="24"/>
        </w:rPr>
        <w:t xml:space="preserve"> φωνάζει για την Κρήτη και όλα αυτά. Να δεχθώ τη λογική ότι οι τουριστικές περιοχές πρέπει να έχουν καζίνο. Ειδικό φορολογικό καθεστώς τα καζίν</w:t>
      </w:r>
      <w:r>
        <w:rPr>
          <w:rFonts w:eastAsia="Times New Roman" w:cs="Times New Roman"/>
          <w:szCs w:val="24"/>
        </w:rPr>
        <w:t xml:space="preserve">ο γιατί να έχουν, κύριε </w:t>
      </w:r>
      <w:proofErr w:type="spellStart"/>
      <w:r>
        <w:rPr>
          <w:rFonts w:eastAsia="Times New Roman" w:cs="Times New Roman"/>
          <w:szCs w:val="24"/>
        </w:rPr>
        <w:t>Τσακαλώτο</w:t>
      </w:r>
      <w:proofErr w:type="spellEnd"/>
      <w:r>
        <w:rPr>
          <w:rFonts w:eastAsia="Times New Roman" w:cs="Times New Roman"/>
          <w:szCs w:val="24"/>
        </w:rPr>
        <w:t xml:space="preserve">; Δεν είναι επιχείρηση; Η επιχείρηση κερδίζει, χάνει και φορολογείται όπως όλοι οι υπόλοιποι </w:t>
      </w:r>
      <w:r>
        <w:rPr>
          <w:rFonts w:eastAsia="Times New Roman" w:cs="Times New Roman"/>
          <w:szCs w:val="24"/>
        </w:rPr>
        <w:lastRenderedPageBreak/>
        <w:t xml:space="preserve">Έλληνες πολίτες. Γιατί αυτή ειδικά η επιχείρηση πρέπει να έχει ειδικό φορολογικό καθεστώς; </w:t>
      </w:r>
    </w:p>
    <w:p w14:paraId="3509609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Και μην μου πείτε ότι ήρθαν οι τρεις </w:t>
      </w:r>
      <w:proofErr w:type="spellStart"/>
      <w:r>
        <w:rPr>
          <w:rFonts w:eastAsia="Times New Roman" w:cs="Times New Roman"/>
          <w:szCs w:val="24"/>
        </w:rPr>
        <w:t>μ</w:t>
      </w:r>
      <w:r>
        <w:rPr>
          <w:rFonts w:eastAsia="Times New Roman" w:cs="Times New Roman"/>
          <w:szCs w:val="24"/>
        </w:rPr>
        <w:t>νημονιακοί</w:t>
      </w:r>
      <w:proofErr w:type="spellEnd"/>
      <w:r>
        <w:rPr>
          <w:rFonts w:eastAsia="Times New Roman" w:cs="Times New Roman"/>
          <w:szCs w:val="24"/>
        </w:rPr>
        <w:t xml:space="preserve"> </w:t>
      </w:r>
      <w:proofErr w:type="spellStart"/>
      <w:r>
        <w:rPr>
          <w:rFonts w:eastAsia="Times New Roman" w:cs="Times New Roman"/>
          <w:szCs w:val="24"/>
        </w:rPr>
        <w:t>καμπαλέρος</w:t>
      </w:r>
      <w:proofErr w:type="spellEnd"/>
      <w:r>
        <w:rPr>
          <w:rFonts w:eastAsia="Times New Roman" w:cs="Times New Roman"/>
          <w:szCs w:val="24"/>
        </w:rPr>
        <w:t xml:space="preserve">, που έρχονται και επιβάλλουν πολιτική, για να σας επιβάλουν ειδική φορολογική μεταχείριση στο καζίνο, γιατί και να μου το πείτε, κύριε </w:t>
      </w:r>
      <w:proofErr w:type="spellStart"/>
      <w:r>
        <w:rPr>
          <w:rFonts w:eastAsia="Times New Roman" w:cs="Times New Roman"/>
          <w:szCs w:val="24"/>
        </w:rPr>
        <w:t>Τσακαλώτο</w:t>
      </w:r>
      <w:proofErr w:type="spellEnd"/>
      <w:r>
        <w:rPr>
          <w:rFonts w:eastAsia="Times New Roman" w:cs="Times New Roman"/>
          <w:szCs w:val="24"/>
        </w:rPr>
        <w:t>, δεν το πιστεύω. Οπότε σας παρακαλώ πάρα πολύ, έστω και την ύστατη ώρα, για λόγους ισονομ</w:t>
      </w:r>
      <w:r>
        <w:rPr>
          <w:rFonts w:eastAsia="Times New Roman" w:cs="Times New Roman"/>
          <w:szCs w:val="24"/>
        </w:rPr>
        <w:t>ίας και ισοπολιτείας, συμπεριφερθείτε λίγο διαφορετικά, βάλτε κανένα φορολογικό κίνητρο για τις επιχειρήσεις τις νέες, τις καινοτόμες, για αυτά τα νέα παιδιά, τα οποία σήμερα βγαίνουν και πληρώνουν τα τέρατα που πληρώνουν σε φόρους και εισφορές και εκεί θα</w:t>
      </w:r>
      <w:r>
        <w:rPr>
          <w:rFonts w:eastAsia="Times New Roman" w:cs="Times New Roman"/>
          <w:szCs w:val="24"/>
        </w:rPr>
        <w:t xml:space="preserve"> τα ψηφίσουμε. Αλλά, σοβαρευτείτε με τα θέματα των καζίν</w:t>
      </w:r>
      <w:r>
        <w:rPr>
          <w:rFonts w:eastAsia="Times New Roman" w:cs="Times New Roman"/>
          <w:szCs w:val="24"/>
        </w:rPr>
        <w:t>ων</w:t>
      </w:r>
      <w:r>
        <w:rPr>
          <w:rFonts w:eastAsia="Times New Roman" w:cs="Times New Roman"/>
          <w:szCs w:val="24"/>
        </w:rPr>
        <w:t xml:space="preserve">. Είναι κρίμα να σας </w:t>
      </w:r>
      <w:r>
        <w:rPr>
          <w:rFonts w:eastAsia="Times New Roman" w:cs="Times New Roman"/>
          <w:szCs w:val="24"/>
        </w:rPr>
        <w:lastRenderedPageBreak/>
        <w:t>μείνει, εκτός απ’ όλα τα άλλα, και η ρετσινιά της κυβέρνησης του τζόγου.</w:t>
      </w:r>
    </w:p>
    <w:p w14:paraId="35096092"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09609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w:t>
      </w:r>
      <w:r>
        <w:rPr>
          <w:rFonts w:eastAsia="Times New Roman" w:cs="Times New Roman"/>
          <w:szCs w:val="24"/>
        </w:rPr>
        <w:t>α Μπακογιάννη.</w:t>
      </w:r>
    </w:p>
    <w:p w14:paraId="3509609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Κύριε Πρόεδρε, ζητώ τον λόγο.</w:t>
      </w:r>
    </w:p>
    <w:p w14:paraId="3509609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λόγο έχει ο κύριος Υπουργός.</w:t>
      </w:r>
    </w:p>
    <w:p w14:paraId="3509609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Θα δώσω στην κ</w:t>
      </w:r>
      <w:r>
        <w:rPr>
          <w:rFonts w:eastAsia="Times New Roman" w:cs="Times New Roman"/>
          <w:szCs w:val="24"/>
        </w:rPr>
        <w:t>.</w:t>
      </w:r>
      <w:r>
        <w:rPr>
          <w:rFonts w:eastAsia="Times New Roman" w:cs="Times New Roman"/>
          <w:szCs w:val="24"/>
        </w:rPr>
        <w:t xml:space="preserve"> Μπακογιάννη τον ν.4354/2015, που </w:t>
      </w:r>
      <w:r>
        <w:rPr>
          <w:rFonts w:eastAsia="Times New Roman" w:cs="Times New Roman"/>
          <w:szCs w:val="24"/>
        </w:rPr>
        <w:lastRenderedPageBreak/>
        <w:t>έχει ψηφίσει η παρούσα Βουλή, και αφορά την προστασία της πρώτης κατοικίας, ο οποίος ισχύει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Και εκπλήσσομαι πραγματικά από κοινοβουλευτική παρουσία τόσων δεκαετιών να αγνοεί τη νομοθεσία που ισχύει. Ο νόμ</w:t>
      </w:r>
      <w:r>
        <w:rPr>
          <w:rFonts w:eastAsia="Times New Roman" w:cs="Times New Roman"/>
          <w:szCs w:val="24"/>
        </w:rPr>
        <w:t>ος είναι πολύ σαφής.</w:t>
      </w:r>
    </w:p>
    <w:p w14:paraId="3509609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Τον νόμο Κατσέλη λέτε;</w:t>
      </w:r>
    </w:p>
    <w:p w14:paraId="3509609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Όπως τροποποιήθηκε από τον νόμο Σταθάκη.</w:t>
      </w:r>
    </w:p>
    <w:p w14:paraId="3509609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Ως γνωστόν.</w:t>
      </w:r>
    </w:p>
    <w:p w14:paraId="3509609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Ω</w:t>
      </w:r>
      <w:r>
        <w:rPr>
          <w:rFonts w:eastAsia="Times New Roman" w:cs="Times New Roman"/>
          <w:szCs w:val="24"/>
        </w:rPr>
        <w:t>ς γνωστόν.</w:t>
      </w:r>
    </w:p>
    <w:p w14:paraId="3509609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Και να σας θυμίσω ότι σε σχέση με τον νόμο Κατσέλη έχει τρεις καινοτομίες ο νόμος Σταθάκη. </w:t>
      </w:r>
    </w:p>
    <w:p w14:paraId="3509609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Πρώτον, δεν προστατεύει μόνο από τα στεγαστικά δάνεια. Προστατεύει και από την εφορία και από τα ασφαλιστικά ταμεία. Άρα</w:t>
      </w:r>
      <w:r>
        <w:rPr>
          <w:rFonts w:eastAsia="Times New Roman" w:cs="Times New Roman"/>
          <w:szCs w:val="24"/>
        </w:rPr>
        <w:t xml:space="preserve"> το υπερχρεωμένο νοικοκυριό πηγαίνει στο δικαστήριο για να προστατευθεί, εφόσον δεν μπορεί να τα εξυπηρετήσει, από όλες τις κατηγορίες χρεών. Είναι η πρώτη καινοτομία.</w:t>
      </w:r>
    </w:p>
    <w:p w14:paraId="3509609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Δεύτερη καινοτομία: Οι ελεύθεροι επαγγελματίες δεν υπήρχαν στον παλιό νόμο Κατσέλη. Στον</w:t>
      </w:r>
      <w:r>
        <w:rPr>
          <w:rFonts w:eastAsia="Times New Roman" w:cs="Times New Roman"/>
          <w:szCs w:val="24"/>
        </w:rPr>
        <w:t xml:space="preserve"> νέο νόμο Κατσέλη υπάρχουν μαζί με τους πρώην εμπόρους που έχουν χάσει την πτωχευτική τους ικανότητα που, επίσης, δεν υπήρχαν στον νόμο Κατσέλη. Υπενθυμίζω ότι οι έμποροι δεν εντάσσονται ούτε στον νόμο Κατσέλη ούτε στον ισχύοντα.</w:t>
      </w:r>
    </w:p>
    <w:p w14:paraId="3509609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Τρίτη ιδιαιτερότητα του νό</w:t>
      </w:r>
      <w:r>
        <w:rPr>
          <w:rFonts w:eastAsia="Times New Roman" w:cs="Times New Roman"/>
          <w:szCs w:val="24"/>
        </w:rPr>
        <w:t>μου: Κάθε νοικοκυριό που έχει εισόδημα έως 40.350 ευρώ και ακίνητο έως 280.000 ευρώ πρώτης κατοικίας έχει πλήρη και καθολική προστασία. Εκπλήσσομαι πραγματικά που δεν γνωρίζετε τον νόμο. Θα τον καταθέσω στα Πρακτικά της Βουλής στα επόμενα δέκα λεπτά.</w:t>
      </w:r>
    </w:p>
    <w:p w14:paraId="3509609F"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του ΣΥΡΙΖΑ)</w:t>
      </w:r>
    </w:p>
    <w:p w14:paraId="350960A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Κύριε Πρόεδρε, μπορώ να έχω τον λόγο;</w:t>
      </w:r>
    </w:p>
    <w:p w14:paraId="350960A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 Κανονισμός δεν επιτρέπει ούτε τον σχολιασμό Υπουργού σε ομιλία Βουλευτή. Ας είμαστε, όμως, λίγο χαλαροί, δεν πειράζει.</w:t>
      </w:r>
    </w:p>
    <w:p w14:paraId="350960A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Κυρία</w:t>
      </w:r>
      <w:r>
        <w:rPr>
          <w:rFonts w:eastAsia="Times New Roman" w:cs="Times New Roman"/>
          <w:szCs w:val="24"/>
        </w:rPr>
        <w:t xml:space="preserve"> Μπακογιάννη, έχετε τον λόγο.</w:t>
      </w:r>
    </w:p>
    <w:p w14:paraId="350960A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Ομολογώ ότι και εγώ εκπλήσσομαι με τον τρόπο, με τον οποίο παρουσιάζει ο κ. Σταθάκης τον νόμο</w:t>
      </w:r>
      <w:r>
        <w:rPr>
          <w:rFonts w:eastAsia="Times New Roman" w:cs="Times New Roman"/>
          <w:szCs w:val="24"/>
        </w:rPr>
        <w:t>,</w:t>
      </w:r>
      <w:r>
        <w:rPr>
          <w:rFonts w:eastAsia="Times New Roman" w:cs="Times New Roman"/>
          <w:szCs w:val="24"/>
        </w:rPr>
        <w:t xml:space="preserve"> ο οποίος ισχύει. Ο κ. Σταθάκης μπορεί να ξέρει το νόμο, όμως ξέρετε την πραγματικότητα, κύριε Σταθάκη;</w:t>
      </w:r>
    </w:p>
    <w:p w14:paraId="350960A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w:t>
      </w:r>
      <w:r>
        <w:rPr>
          <w:rFonts w:eastAsia="Times New Roman" w:cs="Times New Roman"/>
          <w:b/>
          <w:szCs w:val="24"/>
        </w:rPr>
        <w:t xml:space="preserve">Σ ΣΤΑΘΑΚΗΣ (Υπουργός Περιβάλλοντος και Ενέργειας): </w:t>
      </w:r>
      <w:r>
        <w:rPr>
          <w:rFonts w:eastAsia="Times New Roman" w:cs="Times New Roman"/>
          <w:szCs w:val="24"/>
        </w:rPr>
        <w:t>Πολύ πιο καλά από εσάς.</w:t>
      </w:r>
    </w:p>
    <w:p w14:paraId="350960A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Ξέρετε ότι σήμερα που μιλάμε υπάρχουν σπίτια πρώτης κατοικίας τα οποία </w:t>
      </w:r>
      <w:proofErr w:type="spellStart"/>
      <w:r>
        <w:rPr>
          <w:rFonts w:eastAsia="Times New Roman" w:cs="Times New Roman"/>
          <w:szCs w:val="24"/>
        </w:rPr>
        <w:t>εκπλειστηριάζονται</w:t>
      </w:r>
      <w:proofErr w:type="spellEnd"/>
      <w:r>
        <w:rPr>
          <w:rFonts w:eastAsia="Times New Roman" w:cs="Times New Roman"/>
          <w:szCs w:val="24"/>
        </w:rPr>
        <w:t>; Εάν υπήρχε αυτός ο νόμος, πώς είναι δυνατόν να υπάρχουν;</w:t>
      </w:r>
    </w:p>
    <w:p w14:paraId="350960A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ΜΠΑΡΚΑΣ: </w:t>
      </w:r>
      <w:r>
        <w:rPr>
          <w:rFonts w:eastAsia="Times New Roman" w:cs="Times New Roman"/>
          <w:szCs w:val="24"/>
        </w:rPr>
        <w:t xml:space="preserve">Πείτε μας ένα! </w:t>
      </w:r>
    </w:p>
    <w:p w14:paraId="350960A7"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50960A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Κύριε Πρόεδρε, μπορώ να έχω τον λόγο;</w:t>
      </w:r>
    </w:p>
    <w:p w14:paraId="350960A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έχετε τον λόγο αλλά να συντομεύσουμε τον διάλογο.</w:t>
      </w:r>
    </w:p>
    <w:p w14:paraId="350960A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ΣΤΑΘΑ</w:t>
      </w:r>
      <w:r>
        <w:rPr>
          <w:rFonts w:eastAsia="Times New Roman" w:cs="Times New Roman"/>
          <w:b/>
          <w:szCs w:val="24"/>
        </w:rPr>
        <w:t xml:space="preserve">ΚΗΣ (Υπουργός Περιβάλλοντος και Ενέργειας): </w:t>
      </w:r>
      <w:r>
        <w:rPr>
          <w:rFonts w:eastAsia="Times New Roman" w:cs="Times New Roman"/>
          <w:szCs w:val="24"/>
        </w:rPr>
        <w:t xml:space="preserve">Τους προκαλώ να φέρουν μια πρώτη κατοικία που να </w:t>
      </w:r>
      <w:proofErr w:type="spellStart"/>
      <w:r>
        <w:rPr>
          <w:rFonts w:eastAsia="Times New Roman" w:cs="Times New Roman"/>
          <w:szCs w:val="24"/>
        </w:rPr>
        <w:t>εκπλειστηριάζεται</w:t>
      </w:r>
      <w:proofErr w:type="spellEnd"/>
      <w:r>
        <w:rPr>
          <w:rFonts w:eastAsia="Times New Roman" w:cs="Times New Roman"/>
          <w:szCs w:val="24"/>
        </w:rPr>
        <w:t xml:space="preserve">! </w:t>
      </w:r>
    </w:p>
    <w:p w14:paraId="350960A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Υπουργέ, δεν είναι έτσι όπως τα λέτε.</w:t>
      </w:r>
    </w:p>
    <w:p w14:paraId="350960A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Καλά, εντάξει.</w:t>
      </w:r>
      <w:r>
        <w:rPr>
          <w:rFonts w:eastAsia="Times New Roman" w:cs="Times New Roman"/>
          <w:b/>
          <w:szCs w:val="24"/>
        </w:rPr>
        <w:t xml:space="preserve"> </w:t>
      </w:r>
      <w:r>
        <w:rPr>
          <w:rFonts w:eastAsia="Times New Roman" w:cs="Times New Roman"/>
          <w:szCs w:val="24"/>
        </w:rPr>
        <w:t>Σας προκ</w:t>
      </w:r>
      <w:r>
        <w:rPr>
          <w:rFonts w:eastAsia="Times New Roman" w:cs="Times New Roman"/>
          <w:szCs w:val="24"/>
        </w:rPr>
        <w:t>αλώ!</w:t>
      </w:r>
    </w:p>
    <w:p w14:paraId="350960A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Ποιο είναι το αυτοτελές νομοθέτημα για την προστασία της πρώτης κατοικίας;</w:t>
      </w:r>
    </w:p>
    <w:p w14:paraId="350960A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Έχετε μπερδέψει δ</w:t>
      </w:r>
      <w:r>
        <w:rPr>
          <w:rFonts w:eastAsia="Times New Roman" w:cs="Times New Roman"/>
          <w:szCs w:val="24"/>
        </w:rPr>
        <w:t>ύ</w:t>
      </w:r>
      <w:r>
        <w:rPr>
          <w:rFonts w:eastAsia="Times New Roman" w:cs="Times New Roman"/>
          <w:szCs w:val="24"/>
        </w:rPr>
        <w:t>ο πράγματα.</w:t>
      </w:r>
    </w:p>
    <w:p w14:paraId="350960A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Μην μας παραπέμπετε σε άλλους νόμους. Δεν είναι έτσι. </w:t>
      </w:r>
    </w:p>
    <w:p w14:paraId="350960B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να βοηθήσουμε τη διαδικασία.</w:t>
      </w:r>
    </w:p>
    <w:p w14:paraId="350960B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50960B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Σας παρακαλώ! </w:t>
      </w:r>
    </w:p>
    <w:p w14:paraId="350960B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Επαναλαμβάνω: Αφήνω</w:t>
      </w:r>
      <w:r>
        <w:rPr>
          <w:rFonts w:eastAsia="Times New Roman" w:cs="Times New Roman"/>
          <w:szCs w:val="24"/>
        </w:rPr>
        <w:t xml:space="preserve"> τα γενικόλογα σχόλια και περιμένω κάτι συγκεκριμένο. Σας προκαλώ, λοιπόν: Μια πρώτη κατοικία με τις προϋποθέσεις του νόμου που να έχει πλειστηριαστεί. Αυτές που αναφέρετε και δημιουργείτε, προφανώς, σύγχυση, είναι ιδιώτες κατά ιδιωτών, δηλαδή έχετε δανείσ</w:t>
      </w:r>
      <w:r>
        <w:rPr>
          <w:rFonts w:eastAsia="Times New Roman" w:cs="Times New Roman"/>
          <w:szCs w:val="24"/>
        </w:rPr>
        <w:t xml:space="preserve">ει κάποιον και στρέφεται ιδιώτης κατά ιδιωτών. Ούτε στις τράπεζες εμπίπτει ούτε στο </w:t>
      </w:r>
      <w:r>
        <w:rPr>
          <w:rFonts w:eastAsia="Times New Roman" w:cs="Times New Roman"/>
          <w:szCs w:val="24"/>
        </w:rPr>
        <w:t>δ</w:t>
      </w:r>
      <w:r>
        <w:rPr>
          <w:rFonts w:eastAsia="Times New Roman" w:cs="Times New Roman"/>
          <w:szCs w:val="24"/>
        </w:rPr>
        <w:t>ημόσιο ούτε στις κατασχέσεις με τα 500 ευρώ ούτε τίποτα από όλα αυτά.</w:t>
      </w:r>
    </w:p>
    <w:p w14:paraId="350960B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Το γράφει ο νόμος;</w:t>
      </w:r>
    </w:p>
    <w:p w14:paraId="350960B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Ιδι</w:t>
      </w:r>
      <w:r>
        <w:rPr>
          <w:rFonts w:eastAsia="Times New Roman" w:cs="Times New Roman"/>
          <w:szCs w:val="24"/>
        </w:rPr>
        <w:t>ώτες, πιστωτές κατά ιδιωτών, οι οποίοι ασκούν εμπορική δραστηριότητα. Δεν έχει καμ</w:t>
      </w:r>
      <w:r>
        <w:rPr>
          <w:rFonts w:eastAsia="Times New Roman" w:cs="Times New Roman"/>
          <w:szCs w:val="24"/>
        </w:rPr>
        <w:t>μ</w:t>
      </w:r>
      <w:r>
        <w:rPr>
          <w:rFonts w:eastAsia="Times New Roman" w:cs="Times New Roman"/>
          <w:szCs w:val="24"/>
        </w:rPr>
        <w:t xml:space="preserve">ία απολύτως σχέση. Σας προκαλώ για τελευταία φορά: Μία κατοικία μισθωτού ή ελεύθερου επαγγελματία που προστατεύεται από τον νόμο και να έχει βγει σε </w:t>
      </w:r>
      <w:r>
        <w:rPr>
          <w:rFonts w:eastAsia="Times New Roman" w:cs="Times New Roman"/>
          <w:szCs w:val="24"/>
        </w:rPr>
        <w:lastRenderedPageBreak/>
        <w:t>πλειστηριασμό. Μία! Απευ</w:t>
      </w:r>
      <w:r>
        <w:rPr>
          <w:rFonts w:eastAsia="Times New Roman" w:cs="Times New Roman"/>
          <w:szCs w:val="24"/>
        </w:rPr>
        <w:t>θύνομαι σε όλες τις πτέρυγες της Βουλής.</w:t>
      </w:r>
    </w:p>
    <w:p w14:paraId="350960B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Πρόεδρε, μπορώ να έχω τον λόγο;</w:t>
      </w:r>
    </w:p>
    <w:p w14:paraId="350960B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Θεοχαρόπουλε, έχετε τον λόγο για δ</w:t>
      </w:r>
      <w:r>
        <w:rPr>
          <w:rFonts w:eastAsia="Times New Roman" w:cs="Times New Roman"/>
          <w:szCs w:val="24"/>
        </w:rPr>
        <w:t>ύ</w:t>
      </w:r>
      <w:r>
        <w:rPr>
          <w:rFonts w:eastAsia="Times New Roman" w:cs="Times New Roman"/>
          <w:szCs w:val="24"/>
        </w:rPr>
        <w:t>ο λεπτά, για να θέσετε τα ερωτήματά σας.</w:t>
      </w:r>
    </w:p>
    <w:p w14:paraId="350960B8"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ΘΕΟΧΑΡΟΠΟΥΛΟΣ: </w:t>
      </w:r>
      <w:r>
        <w:rPr>
          <w:rFonts w:eastAsia="Times New Roman" w:cs="Times New Roman"/>
          <w:szCs w:val="24"/>
        </w:rPr>
        <w:t xml:space="preserve">Ευχαριστώ, </w:t>
      </w:r>
      <w:r>
        <w:rPr>
          <w:rFonts w:eastAsia="Times New Roman" w:cs="Times New Roman"/>
          <w:szCs w:val="24"/>
        </w:rPr>
        <w:t>κύριε Πρόεδρε.</w:t>
      </w:r>
    </w:p>
    <w:p w14:paraId="350960B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κύριε Σταθάκη και κύριε </w:t>
      </w:r>
      <w:proofErr w:type="spellStart"/>
      <w:r>
        <w:rPr>
          <w:rFonts w:eastAsia="Times New Roman" w:cs="Times New Roman"/>
          <w:szCs w:val="24"/>
        </w:rPr>
        <w:t>Τσακαλώτο</w:t>
      </w:r>
      <w:proofErr w:type="spellEnd"/>
      <w:r>
        <w:rPr>
          <w:rFonts w:eastAsia="Times New Roman" w:cs="Times New Roman"/>
          <w:szCs w:val="24"/>
        </w:rPr>
        <w:t xml:space="preserve">, επειδή είστε εδώ πέρα και επειδή μιλάτε για τους πλειστηριασμούς, θα ήθελα να σας πω ότι την Παρασκευή το απόγευμα καταθέσατε μια </w:t>
      </w:r>
      <w:r>
        <w:rPr>
          <w:rFonts w:eastAsia="Times New Roman" w:cs="Times New Roman"/>
          <w:szCs w:val="24"/>
        </w:rPr>
        <w:lastRenderedPageBreak/>
        <w:t xml:space="preserve">τροπολογία για πλειστηριασμούς στο </w:t>
      </w:r>
      <w:r>
        <w:rPr>
          <w:rFonts w:eastAsia="Times New Roman" w:cs="Times New Roman"/>
          <w:szCs w:val="24"/>
        </w:rPr>
        <w:t>δ</w:t>
      </w:r>
      <w:r>
        <w:rPr>
          <w:rFonts w:eastAsia="Times New Roman" w:cs="Times New Roman"/>
          <w:szCs w:val="24"/>
        </w:rPr>
        <w:t>ημόσιο, εφορίες και ασφ</w:t>
      </w:r>
      <w:r>
        <w:rPr>
          <w:rFonts w:eastAsia="Times New Roman" w:cs="Times New Roman"/>
          <w:szCs w:val="24"/>
        </w:rPr>
        <w:t>αλιστικά ταμεία. Σας έκανα μια ερώτηση για δυο θέματα και κα</w:t>
      </w:r>
      <w:r>
        <w:rPr>
          <w:rFonts w:eastAsia="Times New Roman" w:cs="Times New Roman"/>
          <w:szCs w:val="24"/>
        </w:rPr>
        <w:t>μ</w:t>
      </w:r>
      <w:r>
        <w:rPr>
          <w:rFonts w:eastAsia="Times New Roman" w:cs="Times New Roman"/>
          <w:szCs w:val="24"/>
        </w:rPr>
        <w:t>μία ικανοποιητική απάντηση δεν έχουμε πάρει.</w:t>
      </w:r>
    </w:p>
    <w:p w14:paraId="350960B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πρώτο είναι ότι ο Κώδικας Είσπραξης Δημοσίων Εσόδων σε σχέση με τον Κώδικα Πολιτικής Δικονομίας δεν είναι ίδιος για την προστασία της πρώτης κατοικ</w:t>
      </w:r>
      <w:r>
        <w:rPr>
          <w:rFonts w:eastAsia="Times New Roman" w:cs="Times New Roman"/>
          <w:szCs w:val="24"/>
        </w:rPr>
        <w:t>ίας. Δεν προβλέπει ρητά καμ</w:t>
      </w:r>
      <w:r>
        <w:rPr>
          <w:rFonts w:eastAsia="Times New Roman" w:cs="Times New Roman"/>
          <w:szCs w:val="24"/>
        </w:rPr>
        <w:t>μ</w:t>
      </w:r>
      <w:r>
        <w:rPr>
          <w:rFonts w:eastAsia="Times New Roman" w:cs="Times New Roman"/>
          <w:szCs w:val="24"/>
        </w:rPr>
        <w:t>ία προστασία της πρώτης κατοικίας ακόμη και αν ο οφειλέτης πληροί τα κριτήρια Κατσέλη. Θα υπάρξει εξομοίωση αυτών των διαδικασιών; Αυτή ήταν η πρώτη ερώτηση.</w:t>
      </w:r>
    </w:p>
    <w:p w14:paraId="350960B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Η δεύτερη ερώτηση ήταν σε σχέση με την τιμή που μπορεί στον έναν </w:t>
      </w:r>
      <w:r>
        <w:rPr>
          <w:rFonts w:eastAsia="Times New Roman" w:cs="Times New Roman"/>
          <w:szCs w:val="24"/>
        </w:rPr>
        <w:t>κ</w:t>
      </w:r>
      <w:r>
        <w:rPr>
          <w:rFonts w:eastAsia="Times New Roman" w:cs="Times New Roman"/>
          <w:szCs w:val="24"/>
        </w:rPr>
        <w:t>ώδικ</w:t>
      </w:r>
      <w:r>
        <w:rPr>
          <w:rFonts w:eastAsia="Times New Roman" w:cs="Times New Roman"/>
          <w:szCs w:val="24"/>
        </w:rPr>
        <w:t xml:space="preserve">α να ξεκινά ο πλειστηριασμός κάτω από την τιμή της αντικειμενικής αξίας, ενώ ο άλλος </w:t>
      </w:r>
      <w:r>
        <w:rPr>
          <w:rFonts w:eastAsia="Times New Roman" w:cs="Times New Roman"/>
          <w:szCs w:val="24"/>
        </w:rPr>
        <w:t>κ</w:t>
      </w:r>
      <w:r>
        <w:rPr>
          <w:rFonts w:eastAsia="Times New Roman" w:cs="Times New Roman"/>
          <w:szCs w:val="24"/>
        </w:rPr>
        <w:t xml:space="preserve">ώδικας δεν το προβλέπει αυτό. </w:t>
      </w:r>
    </w:p>
    <w:p w14:paraId="350960B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Η δεύτερη ερώτηση σε σχέση με αυτή την τροπολογία ήταν ακριβώς αυτή και σας ζήτησα να υπάρξει ρητή νομοτεχνική βελτίωση για αυτά τα δυο, δι</w:t>
      </w:r>
      <w:r>
        <w:rPr>
          <w:rFonts w:eastAsia="Times New Roman" w:cs="Times New Roman"/>
          <w:szCs w:val="24"/>
        </w:rPr>
        <w:t>ότι, κύριε Σταθάκη, δεν προστατεύεται η πρώτη κατοικία ρητά από την 1</w:t>
      </w:r>
      <w:r w:rsidRPr="002F3ADE">
        <w:rPr>
          <w:rFonts w:eastAsia="Times New Roman" w:cs="Times New Roman"/>
          <w:szCs w:val="24"/>
          <w:vertAlign w:val="superscript"/>
        </w:rPr>
        <w:t>η</w:t>
      </w:r>
      <w:r>
        <w:rPr>
          <w:rFonts w:eastAsia="Times New Roman" w:cs="Times New Roman"/>
          <w:szCs w:val="24"/>
        </w:rPr>
        <w:t xml:space="preserve"> Μαΐου σε σχέση με το </w:t>
      </w:r>
      <w:r>
        <w:rPr>
          <w:rFonts w:eastAsia="Times New Roman" w:cs="Times New Roman"/>
          <w:szCs w:val="24"/>
        </w:rPr>
        <w:t>δ</w:t>
      </w:r>
      <w:r>
        <w:rPr>
          <w:rFonts w:eastAsia="Times New Roman" w:cs="Times New Roman"/>
          <w:szCs w:val="24"/>
        </w:rPr>
        <w:t xml:space="preserve">ημόσιο και ταυτοχρόνως, ο κ. </w:t>
      </w:r>
      <w:proofErr w:type="spellStart"/>
      <w:r>
        <w:rPr>
          <w:rFonts w:eastAsia="Times New Roman" w:cs="Times New Roman"/>
          <w:szCs w:val="24"/>
        </w:rPr>
        <w:t>Τσακαλώτος</w:t>
      </w:r>
      <w:proofErr w:type="spellEnd"/>
      <w:r>
        <w:rPr>
          <w:rFonts w:eastAsia="Times New Roman" w:cs="Times New Roman"/>
          <w:szCs w:val="24"/>
        </w:rPr>
        <w:t xml:space="preserve"> δεν δεσμεύτηκε την Παρασκευή για μετά την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ότι έχει γίνει οποιαδήποτε διαπραγμάτευση ή ότι θα το βάλετε στη διαπ</w:t>
      </w:r>
      <w:r>
        <w:rPr>
          <w:rFonts w:eastAsia="Times New Roman" w:cs="Times New Roman"/>
          <w:szCs w:val="24"/>
        </w:rPr>
        <w:t xml:space="preserve">ραγμάτευση για την προστασία της πρώτης κατοικίας σε σχέση με τον νόμο Κατσέλη. </w:t>
      </w:r>
    </w:p>
    <w:p w14:paraId="350960B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Αντί, λοιπόν, να φέρετε νομοτεχνική βελτίωση και να εξασφαλίσετε και να δεσμευτείτε στο ελληνικό Κοινοβούλιο για τη</w:t>
      </w:r>
      <w:r>
        <w:rPr>
          <w:rFonts w:eastAsia="Times New Roman" w:cs="Times New Roman"/>
          <w:szCs w:val="24"/>
        </w:rPr>
        <w:t>ν</w:t>
      </w:r>
      <w:r>
        <w:rPr>
          <w:rFonts w:eastAsia="Times New Roman" w:cs="Times New Roman"/>
          <w:szCs w:val="24"/>
        </w:rPr>
        <w:t xml:space="preserve"> προστασία της πρώτης κατοικίας με αποτελεσματική διαπραγμά</w:t>
      </w:r>
      <w:r>
        <w:rPr>
          <w:rFonts w:eastAsia="Times New Roman" w:cs="Times New Roman"/>
          <w:szCs w:val="24"/>
        </w:rPr>
        <w:t xml:space="preserve">τευση για </w:t>
      </w:r>
      <w:r>
        <w:rPr>
          <w:rFonts w:eastAsia="Times New Roman" w:cs="Times New Roman"/>
          <w:szCs w:val="24"/>
        </w:rPr>
        <w:lastRenderedPageBreak/>
        <w:t>μετά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2018 σε σχέση με τον νόμο Κατσέλη και για τις οφειλές στο </w:t>
      </w:r>
      <w:r>
        <w:rPr>
          <w:rFonts w:eastAsia="Times New Roman" w:cs="Times New Roman"/>
          <w:szCs w:val="24"/>
        </w:rPr>
        <w:t>δ</w:t>
      </w:r>
      <w:r>
        <w:rPr>
          <w:rFonts w:eastAsia="Times New Roman" w:cs="Times New Roman"/>
          <w:szCs w:val="24"/>
        </w:rPr>
        <w:t xml:space="preserve">ημόσιο από τον Μάιο, φέρατε νομοτεχνική βελτίωση για άλλο θέμα την Παρασκευή το βράδυ. </w:t>
      </w:r>
    </w:p>
    <w:p w14:paraId="350960B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Τσακαλώτο</w:t>
      </w:r>
      <w:proofErr w:type="spellEnd"/>
      <w:r>
        <w:rPr>
          <w:rFonts w:eastAsia="Times New Roman" w:cs="Times New Roman"/>
          <w:szCs w:val="24"/>
        </w:rPr>
        <w:t xml:space="preserve">, θέλουμε μια απάντηση σε αυτό, διότι σε αυτά τα ζητήματα δεν έχουμε ξεκάθαρη απάντηση που να μας ικανοποιεί και θα καταθέσουμε ονομαστική ψηφοφορία και για αυτά. </w:t>
      </w:r>
    </w:p>
    <w:p w14:paraId="350960B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Στο δεύτερο, λοιπόν, θέμα σε σχέση με το πόθεν έσχες…</w:t>
      </w:r>
    </w:p>
    <w:p w14:paraId="350960C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(Σπυρίδων Λυ</w:t>
      </w:r>
      <w:r>
        <w:rPr>
          <w:rFonts w:eastAsia="Times New Roman" w:cs="Times New Roman"/>
          <w:b/>
          <w:szCs w:val="24"/>
        </w:rPr>
        <w:t>κούδης):</w:t>
      </w:r>
      <w:r>
        <w:rPr>
          <w:rFonts w:eastAsia="Times New Roman" w:cs="Times New Roman"/>
          <w:szCs w:val="24"/>
        </w:rPr>
        <w:t xml:space="preserve"> Κύριε Θεοχαρόπουλε, υποτίθεται ότι θα υποβάλατε ερωτήσεις. Δεν εκφωνούμε ομιλία.</w:t>
      </w:r>
    </w:p>
    <w:p w14:paraId="350960C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τώρα κατατίθενται, τι να κάνουμε; Σας ευχαριστώ, αλλά τελειώνω σε μισό λεπτό. </w:t>
      </w:r>
    </w:p>
    <w:p w14:paraId="350960C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Τελειώνετε, παρ</w:t>
      </w:r>
      <w:r>
        <w:rPr>
          <w:rFonts w:eastAsia="Times New Roman" w:cs="Times New Roman"/>
          <w:szCs w:val="24"/>
        </w:rPr>
        <w:t xml:space="preserve">ακαλώ, αν μπορείτε. Ευχαριστώ. </w:t>
      </w:r>
    </w:p>
    <w:p w14:paraId="350960C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Ευχαριστώ για την ανοχή. </w:t>
      </w:r>
    </w:p>
    <w:p w14:paraId="350960C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Είχατε στοιχείο -σελίδα </w:t>
      </w:r>
      <w:r>
        <w:rPr>
          <w:rFonts w:eastAsia="Times New Roman" w:cs="Times New Roman"/>
          <w:szCs w:val="24"/>
        </w:rPr>
        <w:t>1292</w:t>
      </w:r>
      <w:r>
        <w:rPr>
          <w:rFonts w:eastAsia="Times New Roman" w:cs="Times New Roman"/>
          <w:szCs w:val="24"/>
        </w:rPr>
        <w:t xml:space="preserve"> του νομοσχεδίου- το εξής: Ότι όλα τα μέλη του διοικητικού συμβουλίου του </w:t>
      </w:r>
      <w:proofErr w:type="spellStart"/>
      <w:r>
        <w:rPr>
          <w:rFonts w:eastAsia="Times New Roman" w:cs="Times New Roman"/>
          <w:szCs w:val="24"/>
        </w:rPr>
        <w:t>υπερταμείου</w:t>
      </w:r>
      <w:proofErr w:type="spellEnd"/>
      <w:r>
        <w:rPr>
          <w:rFonts w:eastAsia="Times New Roman" w:cs="Times New Roman"/>
          <w:szCs w:val="24"/>
        </w:rPr>
        <w:t>, τα μέλη των οργάνων διοίκησης των άμεσων θυγατρικών, ουσια</w:t>
      </w:r>
      <w:r>
        <w:rPr>
          <w:rFonts w:eastAsia="Times New Roman" w:cs="Times New Roman"/>
          <w:szCs w:val="24"/>
        </w:rPr>
        <w:t xml:space="preserve">στικά υποβάλλουν δήλωση περιουσιακής κατάστασης. Και φέρατε νομοτεχνική βελτίωση όπου </w:t>
      </w:r>
      <w:proofErr w:type="spellStart"/>
      <w:r>
        <w:rPr>
          <w:rFonts w:eastAsia="Times New Roman" w:cs="Times New Roman"/>
          <w:szCs w:val="24"/>
        </w:rPr>
        <w:t>προσθέτε</w:t>
      </w:r>
      <w:proofErr w:type="spellEnd"/>
      <w:r>
        <w:rPr>
          <w:rFonts w:eastAsia="Times New Roman" w:cs="Times New Roman"/>
          <w:szCs w:val="24"/>
        </w:rPr>
        <w:t xml:space="preserve"> στη</w:t>
      </w:r>
      <w:r>
        <w:rPr>
          <w:rFonts w:eastAsia="Times New Roman" w:cs="Times New Roman"/>
          <w:szCs w:val="24"/>
        </w:rPr>
        <w:t xml:space="preserve"> φράση: «Των άμεσων θυγατρικών της …» και βάζετε «</w:t>
      </w:r>
      <w:r>
        <w:rPr>
          <w:rFonts w:eastAsia="Times New Roman" w:cs="Times New Roman"/>
          <w:szCs w:val="24"/>
        </w:rPr>
        <w:t xml:space="preserve">το πλην </w:t>
      </w:r>
      <w:r>
        <w:rPr>
          <w:rFonts w:eastAsia="Times New Roman" w:cs="Times New Roman"/>
          <w:szCs w:val="24"/>
        </w:rPr>
        <w:t>του Ταμείου Χρηματοπιστωτικής Σταθερότητας».</w:t>
      </w:r>
      <w:r>
        <w:rPr>
          <w:rFonts w:eastAsia="Times New Roman" w:cs="Times New Roman"/>
          <w:szCs w:val="24"/>
        </w:rPr>
        <w:t xml:space="preserve"> </w:t>
      </w:r>
      <w:r>
        <w:rPr>
          <w:rFonts w:eastAsia="Times New Roman" w:cs="Times New Roman"/>
          <w:szCs w:val="24"/>
        </w:rPr>
        <w:t>Και παρ</w:t>
      </w:r>
      <w:r>
        <w:rPr>
          <w:rFonts w:eastAsia="Times New Roman" w:cs="Times New Roman"/>
          <w:szCs w:val="24"/>
        </w:rPr>
        <w:t xml:space="preserve">ά αυτό </w:t>
      </w:r>
      <w:r>
        <w:rPr>
          <w:rFonts w:eastAsia="Times New Roman" w:cs="Times New Roman"/>
          <w:szCs w:val="24"/>
        </w:rPr>
        <w:t>το όποιο</w:t>
      </w:r>
      <w:r>
        <w:rPr>
          <w:rFonts w:eastAsia="Times New Roman" w:cs="Times New Roman"/>
          <w:szCs w:val="24"/>
        </w:rPr>
        <w:t xml:space="preserve"> </w:t>
      </w:r>
      <w:r>
        <w:rPr>
          <w:rFonts w:eastAsia="Times New Roman" w:cs="Times New Roman"/>
          <w:szCs w:val="24"/>
        </w:rPr>
        <w:t>νομοθετείτε</w:t>
      </w:r>
      <w:r>
        <w:rPr>
          <w:rFonts w:eastAsia="Times New Roman" w:cs="Times New Roman"/>
          <w:szCs w:val="24"/>
        </w:rPr>
        <w:t>,</w:t>
      </w:r>
      <w:r>
        <w:rPr>
          <w:rFonts w:eastAsia="Times New Roman" w:cs="Times New Roman"/>
          <w:szCs w:val="24"/>
        </w:rPr>
        <w:t xml:space="preserve"> σ</w:t>
      </w:r>
      <w:r>
        <w:rPr>
          <w:rFonts w:eastAsia="Times New Roman" w:cs="Times New Roman"/>
          <w:szCs w:val="24"/>
        </w:rPr>
        <w:t xml:space="preserve">τείλατε μια άτυπη </w:t>
      </w:r>
      <w:r>
        <w:rPr>
          <w:rFonts w:eastAsia="Times New Roman" w:cs="Times New Roman"/>
          <w:szCs w:val="24"/>
        </w:rPr>
        <w:t xml:space="preserve">ενημέρωση από το Υπουργείο σας τις προηγούμενες ημέρες ότι ουσιαστικά δεν εξαιρούνται ουσιαστικά τα μέλη της διοίκησης του Ταμείου Χρηματοπιστωτικής Σταθερότητας. </w:t>
      </w:r>
    </w:p>
    <w:p w14:paraId="350960C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Η ερώτηση είναι ξεκάθαρη: Υποχρεούνται τα μέλη της διοίκησης του Ταμείου Χρηματοπιστωτικής Σ</w:t>
      </w:r>
      <w:r>
        <w:rPr>
          <w:rFonts w:eastAsia="Times New Roman" w:cs="Times New Roman"/>
          <w:szCs w:val="24"/>
        </w:rPr>
        <w:t>ταθερότητας να υποβάλλουν πόθεν έσχες; Ή τους εξαιρείτε σήμερα; Και λέγατε άλλα για τους δικαστές το προηγούμενο χρονικό διάστημα και λέτε άλλα σήμερα, γιατί σας το ζήτησαν οι δανειστές την τελευταία στιγμή και φέρατε αυτή τη νομοτεχνική βελτίωση. Πέραν το</w:t>
      </w:r>
      <w:r>
        <w:rPr>
          <w:rFonts w:eastAsia="Times New Roman" w:cs="Times New Roman"/>
          <w:szCs w:val="24"/>
        </w:rPr>
        <w:t xml:space="preserve">υ γεγονότος ότι τέτοια σοβαρή αλλαγή δεν γίνεται με νομοτεχνική βελτίωση. Γίνεται με τροπολογία, για να συζητηθεί. Δεν περνάει στα κρυφά. Και δεν προσπαθούμε να κοροϊδέψουμε το ελληνικό Κοινοβούλιο. </w:t>
      </w:r>
    </w:p>
    <w:p w14:paraId="350960C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Ευχαριστώ.</w:t>
      </w:r>
    </w:p>
    <w:p w14:paraId="350960C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w:t>
      </w:r>
      <w:r>
        <w:rPr>
          <w:rFonts w:eastAsia="Times New Roman" w:cs="Times New Roman"/>
          <w:szCs w:val="24"/>
        </w:rPr>
        <w:t xml:space="preserve">, δεν σας βάζω χρόνο, αλλά παρακαλώ πολύ μια σύντομη απάντηση. </w:t>
      </w:r>
    </w:p>
    <w:p w14:paraId="350960C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Ένα λεπτό θα χρειαστώ, κύριε Πρόεδρε.</w:t>
      </w:r>
    </w:p>
    <w:p w14:paraId="350960C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πολύ. </w:t>
      </w:r>
    </w:p>
    <w:p w14:paraId="350960C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θα απαντήσω</w:t>
      </w:r>
      <w:r>
        <w:rPr>
          <w:rFonts w:eastAsia="Times New Roman" w:cs="Times New Roman"/>
          <w:szCs w:val="24"/>
        </w:rPr>
        <w:t xml:space="preserve"> στα ερωτήματα για τους πλειστηριασμούς</w:t>
      </w:r>
      <w:r>
        <w:rPr>
          <w:rFonts w:eastAsia="Times New Roman" w:cs="Times New Roman"/>
          <w:szCs w:val="24"/>
        </w:rPr>
        <w:t>,</w:t>
      </w:r>
      <w:r>
        <w:rPr>
          <w:rFonts w:eastAsia="Times New Roman" w:cs="Times New Roman"/>
          <w:szCs w:val="24"/>
        </w:rPr>
        <w:t xml:space="preserve"> γιατί απάντησα. Ίσως λείπατε </w:t>
      </w:r>
      <w:r>
        <w:rPr>
          <w:rFonts w:eastAsia="Times New Roman" w:cs="Times New Roman"/>
          <w:szCs w:val="24"/>
        </w:rPr>
        <w:t>εσείς,</w:t>
      </w:r>
      <w:r>
        <w:rPr>
          <w:rFonts w:eastAsia="Times New Roman" w:cs="Times New Roman"/>
          <w:szCs w:val="24"/>
        </w:rPr>
        <w:t xml:space="preserve"> όταν απάντησα σε αυτά τα δύο ερωτήματα. </w:t>
      </w:r>
    </w:p>
    <w:p w14:paraId="350960C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Για το πόθεν έσχες θέλω να σας πω το εξής: Αυτό που κάνουμε είναι ένα μεγάλο βήμα μπροστά. Επί προηγούμενων κυβερνήσεων ούτε το ΤΑΙΠΕΔ ούτ</w:t>
      </w:r>
      <w:r>
        <w:rPr>
          <w:rFonts w:eastAsia="Times New Roman" w:cs="Times New Roman"/>
          <w:szCs w:val="24"/>
        </w:rPr>
        <w:t xml:space="preserve">ε η ΕΤΑΔ ούτε τώρα το </w:t>
      </w:r>
      <w:proofErr w:type="spellStart"/>
      <w:r>
        <w:rPr>
          <w:rFonts w:eastAsia="Times New Roman" w:cs="Times New Roman"/>
          <w:szCs w:val="24"/>
        </w:rPr>
        <w:t>υπερταμείο</w:t>
      </w:r>
      <w:proofErr w:type="spellEnd"/>
      <w:r>
        <w:rPr>
          <w:rFonts w:eastAsia="Times New Roman" w:cs="Times New Roman"/>
          <w:szCs w:val="24"/>
        </w:rPr>
        <w:t xml:space="preserve"> έπρεπε να κάνουν πόθεν έσχες. Εμείς είχαμε συμφωνήσει με τους θεσμούς, όταν γινόταν ο νέος θεσμός του </w:t>
      </w:r>
      <w:proofErr w:type="spellStart"/>
      <w:r>
        <w:rPr>
          <w:rFonts w:eastAsia="Times New Roman" w:cs="Times New Roman"/>
          <w:szCs w:val="24"/>
        </w:rPr>
        <w:t>υπερταμείου</w:t>
      </w:r>
      <w:proofErr w:type="spellEnd"/>
      <w:r>
        <w:rPr>
          <w:rFonts w:eastAsia="Times New Roman" w:cs="Times New Roman"/>
          <w:szCs w:val="24"/>
        </w:rPr>
        <w:t xml:space="preserve">, ότι θα πάει στο ΤΧΣ ως ένα από τα </w:t>
      </w:r>
      <w:proofErr w:type="spellStart"/>
      <w:r>
        <w:rPr>
          <w:rFonts w:eastAsia="Times New Roman" w:cs="Times New Roman"/>
          <w:szCs w:val="24"/>
        </w:rPr>
        <w:t>υπερταμεία</w:t>
      </w:r>
      <w:proofErr w:type="spellEnd"/>
      <w:r>
        <w:rPr>
          <w:rFonts w:eastAsia="Times New Roman" w:cs="Times New Roman"/>
          <w:szCs w:val="24"/>
        </w:rPr>
        <w:t xml:space="preserve"> χωρίς κα</w:t>
      </w:r>
      <w:r>
        <w:rPr>
          <w:rFonts w:eastAsia="Times New Roman" w:cs="Times New Roman"/>
          <w:szCs w:val="24"/>
        </w:rPr>
        <w:t>μ</w:t>
      </w:r>
      <w:r>
        <w:rPr>
          <w:rFonts w:eastAsia="Times New Roman" w:cs="Times New Roman"/>
          <w:szCs w:val="24"/>
        </w:rPr>
        <w:t xml:space="preserve">μία αλλαγή καθεστώτος. Σε </w:t>
      </w:r>
      <w:r>
        <w:rPr>
          <w:rFonts w:eastAsia="Times New Roman" w:cs="Times New Roman"/>
          <w:szCs w:val="24"/>
        </w:rPr>
        <w:lastRenderedPageBreak/>
        <w:t>αυτό ήταν που επέμενε η Ευρω</w:t>
      </w:r>
      <w:r>
        <w:rPr>
          <w:rFonts w:eastAsia="Times New Roman" w:cs="Times New Roman"/>
          <w:szCs w:val="24"/>
        </w:rPr>
        <w:t xml:space="preserve">παϊκή Κεντρική Τράπεζα, ότι δηλαδή η μεταφορά του ΤΧΣ ως μέρος του </w:t>
      </w:r>
      <w:proofErr w:type="spellStart"/>
      <w:r>
        <w:rPr>
          <w:rFonts w:eastAsia="Times New Roman" w:cs="Times New Roman"/>
          <w:szCs w:val="24"/>
        </w:rPr>
        <w:t>υπερταμείου</w:t>
      </w:r>
      <w:proofErr w:type="spellEnd"/>
      <w:r>
        <w:rPr>
          <w:rFonts w:eastAsia="Times New Roman" w:cs="Times New Roman"/>
          <w:szCs w:val="24"/>
        </w:rPr>
        <w:t xml:space="preserve"> -είχαμε συμφωνήσει, χωρίς ίσως να δούμε όλες τις συνέπειες- δεν θα είχε αλλαγή καθεστώτος.</w:t>
      </w:r>
    </w:p>
    <w:p w14:paraId="350960C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Άρα αυτό που ισχύει τώρα είναι ότι οι εκτελεστικοί του ΤΧΣ κάνουν πόθεν έσχες. Δεν κάν</w:t>
      </w:r>
      <w:r>
        <w:rPr>
          <w:rFonts w:eastAsia="Times New Roman" w:cs="Times New Roman"/>
          <w:szCs w:val="24"/>
        </w:rPr>
        <w:t>ουν πόθεν έσχες οι υπόλοιποι του γενικού συμβουλίου.</w:t>
      </w:r>
    </w:p>
    <w:p w14:paraId="350960C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Δηλαδή τους εξαιρείτε…</w:t>
      </w:r>
    </w:p>
    <w:p w14:paraId="350960C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Να μη χάσουμε, όμως, το βασικό σημείο. Το βασικό σημείο είναι ότι αυτό το νομοσχέδιο έχει μια πολύ μεγάλη επέκ</w:t>
      </w:r>
      <w:r>
        <w:rPr>
          <w:rFonts w:eastAsia="Times New Roman" w:cs="Times New Roman"/>
          <w:szCs w:val="24"/>
        </w:rPr>
        <w:t xml:space="preserve">ταση των ανθρώπων που πρέπει, οφείλουν, να δηλώνουν πόθεν έσχες και στο ΤΑΙΠΕΔ </w:t>
      </w:r>
      <w:r>
        <w:rPr>
          <w:rFonts w:eastAsia="Times New Roman" w:cs="Times New Roman"/>
          <w:szCs w:val="24"/>
        </w:rPr>
        <w:lastRenderedPageBreak/>
        <w:t xml:space="preserve">και στην ΕΤΑΔ και στο ίδιο το </w:t>
      </w:r>
      <w:proofErr w:type="spellStart"/>
      <w:r>
        <w:rPr>
          <w:rFonts w:eastAsia="Times New Roman" w:cs="Times New Roman"/>
          <w:szCs w:val="24"/>
        </w:rPr>
        <w:t>υπερταμείο</w:t>
      </w:r>
      <w:proofErr w:type="spellEnd"/>
      <w:r>
        <w:rPr>
          <w:rFonts w:eastAsia="Times New Roman" w:cs="Times New Roman"/>
          <w:szCs w:val="24"/>
        </w:rPr>
        <w:t xml:space="preserve">. Αυτό νομίζω ότι πρέπει να κρατήσετε. </w:t>
      </w:r>
    </w:p>
    <w:p w14:paraId="350960C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w:t>
      </w:r>
      <w:proofErr w:type="spellStart"/>
      <w:r>
        <w:rPr>
          <w:rFonts w:eastAsia="Times New Roman" w:cs="Times New Roman"/>
          <w:szCs w:val="24"/>
        </w:rPr>
        <w:t>Τσακαλώτο</w:t>
      </w:r>
      <w:proofErr w:type="spellEnd"/>
      <w:r>
        <w:rPr>
          <w:rFonts w:eastAsia="Times New Roman" w:cs="Times New Roman"/>
          <w:szCs w:val="24"/>
        </w:rPr>
        <w:t xml:space="preserve">, δηλαδή τη διοίκηση του Ταμείου Χρηματοπιστωτικής Σταθερότητας την εξαιρείτε. </w:t>
      </w:r>
    </w:p>
    <w:p w14:paraId="350960D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Τα εκτελεστικά, ναι. Γιατί είχαμε συμφωνήσει ότι όρος για να πάει το ΤΧΣ κάτω από το </w:t>
      </w:r>
      <w:proofErr w:type="spellStart"/>
      <w:r>
        <w:rPr>
          <w:rFonts w:eastAsia="Times New Roman" w:cs="Times New Roman"/>
          <w:szCs w:val="24"/>
        </w:rPr>
        <w:t>υπερταμείο</w:t>
      </w:r>
      <w:proofErr w:type="spellEnd"/>
      <w:r>
        <w:rPr>
          <w:rFonts w:eastAsia="Times New Roman" w:cs="Times New Roman"/>
          <w:szCs w:val="24"/>
        </w:rPr>
        <w:t xml:space="preserve"> ήταν να μην αλλάξει</w:t>
      </w:r>
      <w:r>
        <w:rPr>
          <w:rFonts w:eastAsia="Times New Roman" w:cs="Times New Roman"/>
          <w:szCs w:val="24"/>
        </w:rPr>
        <w:t xml:space="preserve"> το σύστημα διακυβέρνησής του. </w:t>
      </w:r>
    </w:p>
    <w:p w14:paraId="350960D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350960D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Κύριε Πρόεδρε, μπορώ να έχω τον λόγο για ένα λεπτό; </w:t>
      </w:r>
    </w:p>
    <w:p w14:paraId="350960D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Παρακαλώ, κύριε Υπουργέ. </w:t>
      </w:r>
    </w:p>
    <w:p w14:paraId="350960D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Ευχαριστώ, κύριε Πρόεδρε.</w:t>
      </w:r>
    </w:p>
    <w:p w14:paraId="350960D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Θεοχαρόπουλος τουλάχιστον αναγνωρίζει -και δεν λέει τα ψέματα της Νέας Δημοκρατίας- ότι υπάρχει προστασία της πρώτης κατοικίας μέχρι τις 31-</w:t>
      </w:r>
      <w:r>
        <w:rPr>
          <w:rFonts w:eastAsia="Times New Roman" w:cs="Times New Roman"/>
          <w:szCs w:val="24"/>
        </w:rPr>
        <w:t>12-2018…</w:t>
      </w:r>
    </w:p>
    <w:p w14:paraId="350960D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Στις τράπεζες. </w:t>
      </w:r>
    </w:p>
    <w:p w14:paraId="350960D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...και απέναντι στις τράπεζες και όλους τους άλλους, το επαναλαμβάνω, καθώς και ρητή προστασία έναντι του δημοσίου μέχρι τον Μάρτη. </w:t>
      </w:r>
    </w:p>
    <w:p w14:paraId="350960D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w:t>
      </w:r>
      <w:r>
        <w:rPr>
          <w:rFonts w:eastAsia="Times New Roman" w:cs="Times New Roman"/>
          <w:b/>
          <w:szCs w:val="24"/>
        </w:rPr>
        <w:t>ΡΟΠΟΥΛΟΣ:</w:t>
      </w:r>
      <w:r>
        <w:rPr>
          <w:rFonts w:eastAsia="Times New Roman" w:cs="Times New Roman"/>
          <w:szCs w:val="24"/>
        </w:rPr>
        <w:t xml:space="preserve"> Τον Μάιο. </w:t>
      </w:r>
    </w:p>
    <w:p w14:paraId="350960D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Τον Μάιο. Ωραία. Ρητή. Άρα η πρώτη κατοικία που εμπίπτει σε αυτές τις κατηγορίες δεν απειλείται ούτε από το δημόσιο, είτε στείλει κατασχετήριο είτε όχι για 500, 1000, 2000 ευρώ,</w:t>
      </w:r>
      <w:r>
        <w:rPr>
          <w:rFonts w:eastAsia="Times New Roman" w:cs="Times New Roman"/>
          <w:szCs w:val="24"/>
        </w:rPr>
        <w:t xml:space="preserve"> ούτε από τράπεζα ή άλλη πηγή. </w:t>
      </w:r>
    </w:p>
    <w:p w14:paraId="350960D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Μας λέτε τώρα τι θα κάνουμε στις 31-12-2018. Είπε ο κ. </w:t>
      </w:r>
      <w:proofErr w:type="spellStart"/>
      <w:r>
        <w:rPr>
          <w:rFonts w:eastAsia="Times New Roman" w:cs="Times New Roman"/>
          <w:szCs w:val="24"/>
        </w:rPr>
        <w:t>Τσακαλώτος</w:t>
      </w:r>
      <w:proofErr w:type="spellEnd"/>
      <w:r>
        <w:rPr>
          <w:rFonts w:eastAsia="Times New Roman" w:cs="Times New Roman"/>
          <w:szCs w:val="24"/>
        </w:rPr>
        <w:t>…</w:t>
      </w:r>
    </w:p>
    <w:p w14:paraId="350960D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Αφορά την πρώτη κατοικία…</w:t>
      </w:r>
    </w:p>
    <w:p w14:paraId="350960D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Σας παρακαλώ, κύριε συνάδελφε. Εμείς δεν μπορούμε να παρακολουθήσουμε αυτό</w:t>
      </w:r>
      <w:r>
        <w:rPr>
          <w:rFonts w:eastAsia="Times New Roman" w:cs="Times New Roman"/>
          <w:szCs w:val="24"/>
        </w:rPr>
        <w:t xml:space="preserve"> τον διάλογο. </w:t>
      </w:r>
    </w:p>
    <w:p w14:paraId="350960D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αφορά την πρώτη κατοικία.</w:t>
      </w:r>
    </w:p>
    <w:p w14:paraId="350960D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Ναι, αλλά ένας προφορικός διάλογος αυτού του τύπου δεν βοηθάει τη Βουλή. Δεν καταλαβαίνουμε. </w:t>
      </w:r>
    </w:p>
    <w:p w14:paraId="350960D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w:t>
      </w:r>
      <w:r>
        <w:rPr>
          <w:rFonts w:eastAsia="Times New Roman" w:cs="Times New Roman"/>
          <w:b/>
          <w:szCs w:val="24"/>
        </w:rPr>
        <w:t xml:space="preserve">ργειας): </w:t>
      </w:r>
      <w:r>
        <w:rPr>
          <w:rFonts w:eastAsia="Times New Roman" w:cs="Times New Roman"/>
          <w:szCs w:val="24"/>
        </w:rPr>
        <w:t xml:space="preserve">Εμείς δηλώνουμε ευθέως ότι το σύστημα είναι πλήρως προστατευμένο. Το τι θα κάνουμε τότε, εδώ είμαστε να το συζητήσουμε. Η Κυβέρνηση είναι δεσμευμένη και εφαρμόζει την πλήρη προστασία της πρώτης κατοικίας για όλες αυτές τις κατηγορίες των </w:t>
      </w:r>
      <w:r>
        <w:rPr>
          <w:rFonts w:eastAsia="Times New Roman" w:cs="Times New Roman"/>
          <w:szCs w:val="24"/>
        </w:rPr>
        <w:lastRenderedPageBreak/>
        <w:t>κοινωνικώ</w:t>
      </w:r>
      <w:r>
        <w:rPr>
          <w:rFonts w:eastAsia="Times New Roman" w:cs="Times New Roman"/>
          <w:szCs w:val="24"/>
        </w:rPr>
        <w:t xml:space="preserve">ν στρωμάτων που έχουν, επαναλαμβάνω, πρώτη κατοικία κάτω από 280.000 ευρώ αντικειμενική αξία και εισόδημα κάτω από 40.000 ευρώ. </w:t>
      </w:r>
    </w:p>
    <w:p w14:paraId="350960E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50960E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έχω την τιμή να ανακοινώσω στο Σώμα ότι τη συνεδρίασή</w:t>
      </w:r>
      <w:r>
        <w:rPr>
          <w:rFonts w:eastAsia="Times New Roman" w:cs="Times New Roman"/>
          <w:szCs w:val="24"/>
        </w:rPr>
        <w:t xml:space="preserve">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szCs w:val="24"/>
        </w:rPr>
        <w:t>,</w:t>
      </w:r>
      <w:r>
        <w:rPr>
          <w:rFonts w:eastAsia="Times New Roman" w:cs="Times New Roman"/>
          <w:szCs w:val="24"/>
        </w:rPr>
        <w:t xml:space="preserve"> είκοσι μαθήτριες και μαθητές και δύ</w:t>
      </w:r>
      <w:r>
        <w:rPr>
          <w:rFonts w:eastAsia="Times New Roman" w:cs="Times New Roman"/>
          <w:szCs w:val="24"/>
        </w:rPr>
        <w:t>ο συνοδοί εκπαιδευτικοί από το 13</w:t>
      </w:r>
      <w:r>
        <w:rPr>
          <w:rFonts w:eastAsia="Times New Roman" w:cs="Times New Roman"/>
          <w:szCs w:val="24"/>
          <w:vertAlign w:val="superscript"/>
        </w:rPr>
        <w:t>ο</w:t>
      </w:r>
      <w:r>
        <w:rPr>
          <w:rFonts w:eastAsia="Times New Roman" w:cs="Times New Roman"/>
          <w:szCs w:val="24"/>
        </w:rPr>
        <w:t xml:space="preserve"> Δημοτικό Σχολείο Περιστερίου.</w:t>
      </w:r>
    </w:p>
    <w:p w14:paraId="350960E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350960E3"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50960E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Τον λόγο έχει ο Υπουργός Ψηφιακής Πολιτικής, Τηλεπικοινωνιών και Ενημέρωσης.</w:t>
      </w:r>
    </w:p>
    <w:p w14:paraId="350960E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w:t>
      </w:r>
      <w:r>
        <w:rPr>
          <w:rFonts w:eastAsia="Times New Roman" w:cs="Times New Roman"/>
          <w:b/>
          <w:szCs w:val="24"/>
        </w:rPr>
        <w:t xml:space="preserve">ιτικής, Τηλεπικοινωνιών και Ενημέρωσης): </w:t>
      </w:r>
      <w:r>
        <w:rPr>
          <w:rFonts w:eastAsia="Times New Roman" w:cs="Times New Roman"/>
          <w:szCs w:val="24"/>
        </w:rPr>
        <w:t>Ευχαριστώ, κύριε Πρόεδρε.</w:t>
      </w:r>
    </w:p>
    <w:p w14:paraId="350960E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πριν τρία χρόνια τέτοιες μέρες ο ελληνικός λαός βρισκόταν ενώπιον πάρα πολύ σοβαρών διλημμάτων και ενώπιον ιστορικών επιλογών. Και έκανε τότε την επιλογή να αντ</w:t>
      </w:r>
      <w:r>
        <w:rPr>
          <w:rFonts w:eastAsia="Times New Roman" w:cs="Times New Roman"/>
          <w:szCs w:val="24"/>
        </w:rPr>
        <w:t xml:space="preserve">ιταχθεί σε μία συμφωνία, η οποία κατ’ </w:t>
      </w:r>
      <w:proofErr w:type="spellStart"/>
      <w:r>
        <w:rPr>
          <w:rFonts w:eastAsia="Times New Roman" w:cs="Times New Roman"/>
          <w:szCs w:val="24"/>
        </w:rPr>
        <w:t>ομολογίαν</w:t>
      </w:r>
      <w:proofErr w:type="spellEnd"/>
      <w:r>
        <w:rPr>
          <w:rFonts w:eastAsia="Times New Roman" w:cs="Times New Roman"/>
          <w:szCs w:val="24"/>
        </w:rPr>
        <w:t xml:space="preserve"> των αρχιτεκτόνων της δεν έβγαινε, να αντιταχθεί στην προοπτική χιλιάδων απολύσεων στον δημόσιο τομέα και πλήρους αποδιάρθρωσης της αγοράς εργασίας στον ιδιωτικό τομέα, να αντιταχθεί στην προοπτική οριστικής δ</w:t>
      </w:r>
      <w:r>
        <w:rPr>
          <w:rFonts w:eastAsia="Times New Roman" w:cs="Times New Roman"/>
          <w:szCs w:val="24"/>
        </w:rPr>
        <w:t xml:space="preserve">ιάλυσης του κοινωνικού κράτους και βεβαίως, στην </w:t>
      </w:r>
      <w:r>
        <w:rPr>
          <w:rFonts w:eastAsia="Times New Roman" w:cs="Times New Roman"/>
          <w:szCs w:val="24"/>
        </w:rPr>
        <w:lastRenderedPageBreak/>
        <w:t xml:space="preserve">ιστορικά κληρονομημένη και παγιωμένη κατάσταση διαπλοκής της πολιτικής με την οικονομική εξουσία, με θύμα, βεβαίως, τους δημόσιους πόρους, το δημόσιο χρήμα, το δημόσιο χώρο. </w:t>
      </w:r>
    </w:p>
    <w:p w14:paraId="350960E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Οι Ελληνίδες και οι Έλληνες ψήφι</w:t>
      </w:r>
      <w:r>
        <w:rPr>
          <w:rFonts w:eastAsia="Times New Roman" w:cs="Times New Roman"/>
          <w:szCs w:val="24"/>
        </w:rPr>
        <w:t xml:space="preserve">σαν για να καταπολεμηθεί η ανεργία, η οποία έχει πέσει κοντά στο 20% και θα πέσει ακόμα παρακάτω τους επόμενους μήνες, για να </w:t>
      </w:r>
      <w:proofErr w:type="spellStart"/>
      <w:r>
        <w:rPr>
          <w:rFonts w:eastAsia="Times New Roman" w:cs="Times New Roman"/>
          <w:szCs w:val="24"/>
        </w:rPr>
        <w:t>οικοδομηθούν</w:t>
      </w:r>
      <w:proofErr w:type="spellEnd"/>
      <w:r>
        <w:rPr>
          <w:rFonts w:eastAsia="Times New Roman" w:cs="Times New Roman"/>
          <w:szCs w:val="24"/>
        </w:rPr>
        <w:t xml:space="preserve"> θεσμοί του κοινωνικού κράτους, όπως το κοινωνικό εισόδημα αλληλεγγύης, για να στηριχθεί το παιδί. Και επειδή ακούστηκ</w:t>
      </w:r>
      <w:r>
        <w:rPr>
          <w:rFonts w:eastAsia="Times New Roman" w:cs="Times New Roman"/>
          <w:szCs w:val="24"/>
        </w:rPr>
        <w:t xml:space="preserve">ε μια κριτική και σκοπίμως μπλέκεται η πολιτική μας επιλογή και ο σχεδιασμός μας με κριτική η οποία δεν ευσταθεί –θα έλεγα-, το δημογραφικό πρόβλημα στην Ελλάδα αφορά κυρίως τις οικογένειες οι οποίες έχουν κανένα, ένα ή δύο παιδιά. Εκεί βρίσκεται η μεγάλη </w:t>
      </w:r>
      <w:r>
        <w:rPr>
          <w:rFonts w:eastAsia="Times New Roman" w:cs="Times New Roman"/>
          <w:szCs w:val="24"/>
        </w:rPr>
        <w:t xml:space="preserve">δυνατότητα παρέμβασης </w:t>
      </w:r>
      <w:r>
        <w:rPr>
          <w:rFonts w:eastAsia="Times New Roman" w:cs="Times New Roman"/>
          <w:szCs w:val="24"/>
        </w:rPr>
        <w:lastRenderedPageBreak/>
        <w:t>και στήριξης της πολιτείας και όχι στον μικρότερο αριθμό των πολυτέκνων. Σκοπίμως, όμως, η Αντιπολίτευση μπερδεύει την πολυτεκνία με τη λύση του δημογραφικού προβλήματος. Η Ελλάδα έχει πάρα πολύ χαμηλό δείκτη γονιμότητας, 1,3 παιδιά α</w:t>
      </w:r>
      <w:r>
        <w:rPr>
          <w:rFonts w:eastAsia="Times New Roman" w:cs="Times New Roman"/>
          <w:szCs w:val="24"/>
        </w:rPr>
        <w:t>νά γυναίκα σε γόνιμη ηλικία. Είναι από τους χαμηλότερους στην Ευρωπαϊκή Ένωση. Άρα καλώς αυξάνεται ο συνολικός προϋπολογισμός στήριξης για το παιδί, καλώς δίνεται ιδιαίτερο βάρος στην αύξηση των επιδομάτων για οικογένειες οι οποίες έχουν ένα ή δύο παιδιά.</w:t>
      </w:r>
    </w:p>
    <w:p w14:paraId="350960E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Και βεβαίως, ο ελληνικός λαός ψήφισε και διαπραγμάτευση, για να καταστεί επιτέλους το χρέος βιώσιμο στα πλαίσια μιας ευρωπαϊκής λύσης. Σήμερα, είμαστε ενώπιον μίας ολοκλήρωσης του </w:t>
      </w:r>
      <w:r>
        <w:rPr>
          <w:rFonts w:eastAsia="Times New Roman" w:cs="Times New Roman"/>
          <w:szCs w:val="24"/>
        </w:rPr>
        <w:lastRenderedPageBreak/>
        <w:t>προγράμματος, με μία καθαρή από νέα μέτρα έξοδο, από το πρόγραμμα με αποκατά</w:t>
      </w:r>
      <w:r>
        <w:rPr>
          <w:rFonts w:eastAsia="Times New Roman" w:cs="Times New Roman"/>
          <w:szCs w:val="24"/>
        </w:rPr>
        <w:t>σταση της δυνατότητας της χώρας να καλύπτει τις δανειοδοτικές της ανάγκες στα πλαίσια μιας ευρωπαϊκής λύσης.</w:t>
      </w:r>
    </w:p>
    <w:p w14:paraId="350960E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Εδώ, επιτρέψτε μου να πω, το εξής: Γίνεται πάρα πολλή κουβέντα για την προοπτική η οποία υποτίθεται ότι ήταν έτοιμη να βγούμε στις αγορές επί διακυ</w:t>
      </w:r>
      <w:r>
        <w:rPr>
          <w:rFonts w:eastAsia="Times New Roman" w:cs="Times New Roman"/>
          <w:szCs w:val="24"/>
        </w:rPr>
        <w:t>βέρνησης Σαμαρά. Σε αυτή την επιχειρηματολογία συμπυκνώνονται ένα ψέμα, μια κραυγαλέα αδιαφορία και μία σημαντική κρυμμένη αλήθεια. Ποιο είναι το ψέμα; Το ψέμα βασικά νομίζω ότι είναι οφθαλμοφανές. Δεν υπήρχε περίπτωση εξόδου στις αγορές με τα επιτόκια δωδ</w:t>
      </w:r>
      <w:r>
        <w:rPr>
          <w:rFonts w:eastAsia="Times New Roman" w:cs="Times New Roman"/>
          <w:szCs w:val="24"/>
        </w:rPr>
        <w:t xml:space="preserve">εκαετούς να βρίσκονται στο 8% και τη χώρα να έχει θεμελιώδες πρόβλημα ρευστότητας και κίνδυνο χρεοκοπίας, όπως ακριβώς την κληρονομήσαμε. </w:t>
      </w:r>
    </w:p>
    <w:p w14:paraId="350960EA" w14:textId="77777777" w:rsidR="00A42BF5" w:rsidRDefault="007F616C">
      <w:pPr>
        <w:spacing w:line="600" w:lineRule="auto"/>
        <w:ind w:firstLine="720"/>
        <w:jc w:val="both"/>
        <w:rPr>
          <w:rFonts w:eastAsia="Times New Roman" w:cs="Times New Roman"/>
          <w:b/>
          <w:szCs w:val="24"/>
        </w:rPr>
      </w:pPr>
      <w:r>
        <w:rPr>
          <w:rFonts w:eastAsia="Times New Roman" w:cs="Times New Roman"/>
          <w:szCs w:val="24"/>
        </w:rPr>
        <w:lastRenderedPageBreak/>
        <w:t xml:space="preserve">Υπάρχει και μία κραυγαλέα, επίσης, αδιαφορία, διότι η συντηρητική παράταξη, η Νέα Δημοκρατία, η Δεξιά στη χώρα μας, </w:t>
      </w:r>
      <w:r>
        <w:rPr>
          <w:rFonts w:eastAsia="Times New Roman" w:cs="Times New Roman"/>
          <w:szCs w:val="24"/>
        </w:rPr>
        <w:t>ήταν έτοιμη να ονομάσει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μία έξοδο στις αγορές, η οποία υποτίθεται ότι θα συνέβαινε ενόσω η ανεργία ήταν στο 27% και η τεράστια πλειοψηφία των Ελλήνων ή ήταν στο φάσμα της φτώχειας ή αντιμετώπιζε τον κίνδυνο της φτώχειας. Και υπάρχει και μία</w:t>
      </w:r>
      <w:r>
        <w:rPr>
          <w:rFonts w:eastAsia="Times New Roman" w:cs="Times New Roman"/>
          <w:szCs w:val="24"/>
        </w:rPr>
        <w:t xml:space="preserve"> κρυμμένη, αλλά σημαντική αλήθεια. Ποια είναι αυτή; Επεδίωκε η Νέα Δημοκρατία, τουλάχιστον σε επίπεδο φρασεολογίας μία έξοδο, χωρίς να υπάρχει ευρωπαϊκή λύση στο ζήτημα του χρέους. Τι σημαίνει αυτό; Σημαίνει ότι ήταν απολύτως ενσωματωμένη και ιδεολογικά κα</w:t>
      </w:r>
      <w:r>
        <w:rPr>
          <w:rFonts w:eastAsia="Times New Roman" w:cs="Times New Roman"/>
          <w:szCs w:val="24"/>
        </w:rPr>
        <w:t xml:space="preserve">ι πολιτικά στα </w:t>
      </w:r>
      <w:proofErr w:type="spellStart"/>
      <w:r>
        <w:rPr>
          <w:rFonts w:eastAsia="Times New Roman" w:cs="Times New Roman"/>
          <w:szCs w:val="24"/>
        </w:rPr>
        <w:t>προτάγματα</w:t>
      </w:r>
      <w:proofErr w:type="spellEnd"/>
      <w:r>
        <w:rPr>
          <w:rFonts w:eastAsia="Times New Roman" w:cs="Times New Roman"/>
          <w:szCs w:val="24"/>
        </w:rPr>
        <w:t xml:space="preserve"> της ηγεσίας του γερμανικού Υπουργείου Οικονομικών, το οποίο τι έλεγε υπό τον κ. Σόιμπλε; Ότι η κάθε χώρα </w:t>
      </w:r>
      <w:r>
        <w:rPr>
          <w:rFonts w:eastAsia="Times New Roman" w:cs="Times New Roman"/>
          <w:szCs w:val="24"/>
        </w:rPr>
        <w:lastRenderedPageBreak/>
        <w:t xml:space="preserve">πρέπει να τακτοποιήσει την αυλή της και μόνη της να αναμετρηθεί με τις αγορές. Εκεί βρίσκεται η θεμελιακή διαφορά. </w:t>
      </w:r>
    </w:p>
    <w:p w14:paraId="350960E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Εμείς επι</w:t>
      </w:r>
      <w:r>
        <w:rPr>
          <w:rFonts w:eastAsia="Times New Roman" w:cs="Times New Roman"/>
          <w:szCs w:val="24"/>
        </w:rPr>
        <w:t>διώξαμε και πετύχαμε ευρωπαϊκή λύση στο πρόβλημα του χρέους, προκειμένου να θεμελιωθεί η αλληλεγγύη σε σχέση με τη χρηματοδότηση ανάμεσα στις ευρωπαϊκές χώρες και η Ευρώπη να καταστεί ένας οικονομικός και πολιτικός χώρος όπου οι χώρες, οι προοδευτικές κυβε</w:t>
      </w:r>
      <w:r>
        <w:rPr>
          <w:rFonts w:eastAsia="Times New Roman" w:cs="Times New Roman"/>
          <w:szCs w:val="24"/>
        </w:rPr>
        <w:t>ρνήσεις, να μπορούν με τις πολιτικές τους και χωρίς την πίεση της αύξησης των επιτοκίων τους και της απειλής χρεοκοπίας από τις λεγόμενες «αγορές», να μπορέσουν να ασκήσουν πολιτικές για την προστασία της κοινωνίας. Αυτό είναι έξω από τα ραντάρ, από τις πρ</w:t>
      </w:r>
      <w:r>
        <w:rPr>
          <w:rFonts w:eastAsia="Times New Roman" w:cs="Times New Roman"/>
          <w:szCs w:val="24"/>
        </w:rPr>
        <w:t xml:space="preserve">οτεραιότητες της συντηρητικής παράταξης στην Ελλάδα. </w:t>
      </w:r>
    </w:p>
    <w:p w14:paraId="350960E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κυρίες και κύριοι Βουλευτές, εμείς προχωράμε σε μεταρρυθμίσεις, τις οποίες δεν θα μπορούσε ποτέ να διανοηθεί η Νέα Δημοκρατία και </w:t>
      </w:r>
      <w:proofErr w:type="spellStart"/>
      <w:r>
        <w:rPr>
          <w:rFonts w:eastAsia="Times New Roman" w:cs="Times New Roman"/>
          <w:szCs w:val="24"/>
        </w:rPr>
        <w:t>πόσω</w:t>
      </w:r>
      <w:proofErr w:type="spellEnd"/>
      <w:r>
        <w:rPr>
          <w:rFonts w:eastAsia="Times New Roman" w:cs="Times New Roman"/>
          <w:szCs w:val="24"/>
        </w:rPr>
        <w:t xml:space="preserve"> μάλλον να προτάξει, ειδικά αυτό το διάστημα που στο τιμόνι της βρίσκεται ο πιο αποτυχημένος Υπουργός Διοικητι</w:t>
      </w:r>
      <w:r>
        <w:rPr>
          <w:rFonts w:eastAsia="Times New Roman" w:cs="Times New Roman"/>
          <w:szCs w:val="24"/>
        </w:rPr>
        <w:t xml:space="preserve">κής Ανασυγκρότησης που είχε ποτέ η χώρα, ο Υπουργός των απολύσεων και των εν μια </w:t>
      </w:r>
      <w:proofErr w:type="spellStart"/>
      <w:r>
        <w:rPr>
          <w:rFonts w:eastAsia="Times New Roman" w:cs="Times New Roman"/>
          <w:szCs w:val="24"/>
        </w:rPr>
        <w:t>νυκτί</w:t>
      </w:r>
      <w:proofErr w:type="spellEnd"/>
      <w:r>
        <w:rPr>
          <w:rFonts w:eastAsia="Times New Roman" w:cs="Times New Roman"/>
          <w:szCs w:val="24"/>
        </w:rPr>
        <w:t xml:space="preserve"> διορισμών δια της υπουργικής υπογραφής </w:t>
      </w:r>
      <w:r>
        <w:rPr>
          <w:rFonts w:eastAsia="Times New Roman" w:cs="Times New Roman"/>
          <w:szCs w:val="24"/>
        </w:rPr>
        <w:t>δ</w:t>
      </w:r>
      <w:r>
        <w:rPr>
          <w:rFonts w:eastAsia="Times New Roman" w:cs="Times New Roman"/>
          <w:szCs w:val="24"/>
        </w:rPr>
        <w:t xml:space="preserve">ιευθυντών στο </w:t>
      </w:r>
      <w:r>
        <w:rPr>
          <w:rFonts w:eastAsia="Times New Roman" w:cs="Times New Roman"/>
          <w:szCs w:val="24"/>
        </w:rPr>
        <w:t>δ</w:t>
      </w:r>
      <w:r>
        <w:rPr>
          <w:rFonts w:eastAsia="Times New Roman" w:cs="Times New Roman"/>
          <w:szCs w:val="24"/>
        </w:rPr>
        <w:t xml:space="preserve">ημόσιο. Όχι μόνο φέρνουμε την πάρα πολύ σημαντική μεταρρύθμιση για την τοποθέτηση των στελεχών του </w:t>
      </w:r>
      <w:r>
        <w:rPr>
          <w:rFonts w:eastAsia="Times New Roman" w:cs="Times New Roman"/>
          <w:szCs w:val="24"/>
        </w:rPr>
        <w:t>δ</w:t>
      </w:r>
      <w:r>
        <w:rPr>
          <w:rFonts w:eastAsia="Times New Roman" w:cs="Times New Roman"/>
          <w:szCs w:val="24"/>
        </w:rPr>
        <w:t>ημοσίου και τη</w:t>
      </w:r>
      <w:r>
        <w:rPr>
          <w:rFonts w:eastAsia="Times New Roman" w:cs="Times New Roman"/>
          <w:szCs w:val="24"/>
        </w:rPr>
        <w:t xml:space="preserve">ν ίδρυση του </w:t>
      </w:r>
      <w:r>
        <w:rPr>
          <w:rFonts w:eastAsia="Times New Roman" w:cs="Times New Roman"/>
          <w:szCs w:val="24"/>
        </w:rPr>
        <w:t>μ</w:t>
      </w:r>
      <w:r>
        <w:rPr>
          <w:rFonts w:eastAsia="Times New Roman" w:cs="Times New Roman"/>
          <w:szCs w:val="24"/>
        </w:rPr>
        <w:t xml:space="preserve">ητρώου </w:t>
      </w:r>
      <w:r>
        <w:rPr>
          <w:rFonts w:eastAsia="Times New Roman" w:cs="Times New Roman"/>
          <w:szCs w:val="24"/>
        </w:rPr>
        <w:t>σ</w:t>
      </w:r>
      <w:r>
        <w:rPr>
          <w:rFonts w:eastAsia="Times New Roman" w:cs="Times New Roman"/>
          <w:szCs w:val="24"/>
        </w:rPr>
        <w:t xml:space="preserve">τελεχών, αλλά προχωράμε ταχύτατα και στην </w:t>
      </w:r>
      <w:proofErr w:type="spellStart"/>
      <w:r>
        <w:rPr>
          <w:rFonts w:eastAsia="Times New Roman" w:cs="Times New Roman"/>
          <w:szCs w:val="24"/>
        </w:rPr>
        <w:t>ψηφιοποίηση</w:t>
      </w:r>
      <w:proofErr w:type="spellEnd"/>
      <w:r>
        <w:rPr>
          <w:rFonts w:eastAsia="Times New Roman" w:cs="Times New Roman"/>
          <w:szCs w:val="24"/>
        </w:rPr>
        <w:t xml:space="preserve"> των διαδικασιών του </w:t>
      </w:r>
      <w:r>
        <w:rPr>
          <w:rFonts w:eastAsia="Times New Roman" w:cs="Times New Roman"/>
          <w:szCs w:val="24"/>
        </w:rPr>
        <w:t>δ</w:t>
      </w:r>
      <w:r>
        <w:rPr>
          <w:rFonts w:eastAsia="Times New Roman" w:cs="Times New Roman"/>
          <w:szCs w:val="24"/>
        </w:rPr>
        <w:t xml:space="preserve">ημοσίου. </w:t>
      </w:r>
    </w:p>
    <w:p w14:paraId="350960E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Ήδη, το Υπουργείο Ψηφιακής Πολιτικής έχει αναπτύξει το σύστημα διακίνησης ηλεκτρονικών εγγράφων και απομακρυσμένης </w:t>
      </w:r>
      <w:r>
        <w:rPr>
          <w:rFonts w:eastAsia="Times New Roman" w:cs="Times New Roman"/>
          <w:szCs w:val="24"/>
        </w:rPr>
        <w:lastRenderedPageBreak/>
        <w:t>ψηφιακής υπογραφής για τους εξακόσ</w:t>
      </w:r>
      <w:r>
        <w:rPr>
          <w:rFonts w:eastAsia="Times New Roman" w:cs="Times New Roman"/>
          <w:szCs w:val="24"/>
        </w:rPr>
        <w:t xml:space="preserve">ιους περίπου υπαλλήλους του και τον επόμενο μήνα, μαζί με την Όλγα </w:t>
      </w:r>
      <w:proofErr w:type="spellStart"/>
      <w:r>
        <w:rPr>
          <w:rFonts w:eastAsia="Times New Roman" w:cs="Times New Roman"/>
          <w:szCs w:val="24"/>
        </w:rPr>
        <w:t>Γεροβασίλη</w:t>
      </w:r>
      <w:proofErr w:type="spellEnd"/>
      <w:r>
        <w:rPr>
          <w:rFonts w:eastAsia="Times New Roman" w:cs="Times New Roman"/>
          <w:szCs w:val="24"/>
        </w:rPr>
        <w:t xml:space="preserve">, θα προχωρήσουμε και στην ανάπτυξη του έργου συνολικά για το </w:t>
      </w:r>
      <w:r>
        <w:rPr>
          <w:rFonts w:eastAsia="Times New Roman" w:cs="Times New Roman"/>
          <w:szCs w:val="24"/>
        </w:rPr>
        <w:t>δ</w:t>
      </w:r>
      <w:r>
        <w:rPr>
          <w:rFonts w:eastAsia="Times New Roman" w:cs="Times New Roman"/>
          <w:szCs w:val="24"/>
        </w:rPr>
        <w:t xml:space="preserve">ημόσιο. </w:t>
      </w:r>
    </w:p>
    <w:p w14:paraId="350960E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Επιστρέφει, λοιπόν, η χώρα σε μια κανονικότητα, ακόμα και στο πεδίο της ενημέρωσης, διότι θέλω να θυμίσω ότ</w:t>
      </w:r>
      <w:r>
        <w:rPr>
          <w:rFonts w:eastAsia="Times New Roman" w:cs="Times New Roman"/>
          <w:szCs w:val="24"/>
        </w:rPr>
        <w:t xml:space="preserve">ι στο πεδίο της ενημέρωσης -και δη της τηλεοπτικής- παραλάβαμε μια καρικατούρα δημόσιας τηλεόρασης η οποία είχε την πορεία που όλοι γνωρίζουμε και μη </w:t>
      </w:r>
      <w:proofErr w:type="spellStart"/>
      <w:r>
        <w:rPr>
          <w:rFonts w:eastAsia="Times New Roman" w:cs="Times New Roman"/>
          <w:szCs w:val="24"/>
        </w:rPr>
        <w:t>αδειοδοτημένους</w:t>
      </w:r>
      <w:proofErr w:type="spellEnd"/>
      <w:r>
        <w:rPr>
          <w:rFonts w:eastAsia="Times New Roman" w:cs="Times New Roman"/>
          <w:szCs w:val="24"/>
        </w:rPr>
        <w:t xml:space="preserve"> ιδιωτικούς σταθμούς, ένα </w:t>
      </w:r>
      <w:r>
        <w:rPr>
          <w:rFonts w:eastAsia="Times New Roman" w:cs="Times New Roman"/>
          <w:szCs w:val="24"/>
        </w:rPr>
        <w:t>δ</w:t>
      </w:r>
      <w:r>
        <w:rPr>
          <w:rFonts w:eastAsia="Times New Roman" w:cs="Times New Roman"/>
          <w:szCs w:val="24"/>
        </w:rPr>
        <w:t>ημόσιο δηλαδή το οποίο μεθοδευμένα και συστηματικά αποχωρούσε απ</w:t>
      </w:r>
      <w:r>
        <w:rPr>
          <w:rFonts w:eastAsia="Times New Roman" w:cs="Times New Roman"/>
          <w:szCs w:val="24"/>
        </w:rPr>
        <w:t xml:space="preserve">ό την υποχρέωση ρύθμισης και παρέμβασης σ’ αυτόν τον τόσο ευαίσθητο τομέα. </w:t>
      </w:r>
    </w:p>
    <w:p w14:paraId="350960E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Αυτή τη στιγμή έχουμε την ΕΡΤ που έχει σταθεί στα πόδια της, κάνει  βήματα πολύ πριν από τα ιδιωτικά κανάλια για τη διείσδυση </w:t>
      </w:r>
      <w:r>
        <w:rPr>
          <w:rFonts w:eastAsia="Times New Roman" w:cs="Times New Roman"/>
          <w:szCs w:val="24"/>
        </w:rPr>
        <w:lastRenderedPageBreak/>
        <w:t>των νέων τεχνολογιών, όπως το ψηφιακό ραδιόφωνο και τη</w:t>
      </w:r>
      <w:r>
        <w:rPr>
          <w:rFonts w:eastAsia="Times New Roman" w:cs="Times New Roman"/>
          <w:szCs w:val="24"/>
        </w:rPr>
        <w:t xml:space="preserve">ν υβριδική τηλεόραση, η οποία είναι το μέλλον. Βεβαίως έχουμε και τους ιδιωτικούς τηλεοπτικούς σταθμούς, οι οποίοι θα είναι πλέον </w:t>
      </w:r>
      <w:proofErr w:type="spellStart"/>
      <w:r>
        <w:rPr>
          <w:rFonts w:eastAsia="Times New Roman" w:cs="Times New Roman"/>
          <w:szCs w:val="24"/>
        </w:rPr>
        <w:t>αδειοδοτημένοι</w:t>
      </w:r>
      <w:proofErr w:type="spellEnd"/>
      <w:r>
        <w:rPr>
          <w:rFonts w:eastAsia="Times New Roman" w:cs="Times New Roman"/>
          <w:szCs w:val="24"/>
        </w:rPr>
        <w:t xml:space="preserve">. </w:t>
      </w:r>
    </w:p>
    <w:p w14:paraId="350960F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Εδώ θέλω να καλέσω τη συντηρητική παράταξη να κάνει μια αναδρομή στο πρόσφατο παρελθόν σε σχέση με την επιχει</w:t>
      </w:r>
      <w:r>
        <w:rPr>
          <w:rFonts w:eastAsia="Times New Roman" w:cs="Times New Roman"/>
          <w:szCs w:val="24"/>
        </w:rPr>
        <w:t>ρηματολογία που κατέθεσε γύρω από αυτό το φλέγον ζήτημα που τόσο πολύ ταλαιπώρησε την ελληνική πολιτική ζωή τα τρία τελευταία χρόνια. Πριν δεν την ταλαιπωρούσε! Πριν είχαν μπει όλα στον αυτόματο πιλότο της εκχώρησης του δημοσίου χώρου!</w:t>
      </w:r>
    </w:p>
    <w:p w14:paraId="350960F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επιχείρημα για το</w:t>
      </w:r>
      <w:r>
        <w:rPr>
          <w:rFonts w:eastAsia="Times New Roman" w:cs="Times New Roman"/>
          <w:szCs w:val="24"/>
        </w:rPr>
        <w:t xml:space="preserve">υς άπειρους τηλεοπτικούς σταθμούς συνεχίζετε να το υποστηρίζετε; Ειλικρινώς, αναρωτιέμαι. Το Εθνικό Συμβούλιο Ραδιοτηλεόρασης και το Υπουργείο Ψηφιακής Πολιτικής </w:t>
      </w:r>
      <w:r>
        <w:rPr>
          <w:rFonts w:eastAsia="Times New Roman" w:cs="Times New Roman"/>
          <w:szCs w:val="24"/>
        </w:rPr>
        <w:lastRenderedPageBreak/>
        <w:t xml:space="preserve">αποφάσισαν ότι έπρεπε να είναι επτά οι άδειες οι οποίες θα έμπαιναν στην προκήρυξη. Προσήλθαν </w:t>
      </w:r>
      <w:r>
        <w:rPr>
          <w:rFonts w:eastAsia="Times New Roman" w:cs="Times New Roman"/>
          <w:szCs w:val="24"/>
        </w:rPr>
        <w:t>μόνο έξι υποψήφιοι. Αυτό σημαίνει ότι υπάρχουν όρια ως προς την οικονομική βιωσιμότητα. Εκτός εάν θέλουμε να κατεβάσουμε τόσο πολύ τον πήχη, ώστε ούτε όριο για πρόγραμμα να υπάρχει ούτε για τους εργαζόμενους ούτε βεβαίως για την ποιότητα του εκπεμπόμενου σ</w:t>
      </w:r>
      <w:r>
        <w:rPr>
          <w:rFonts w:eastAsia="Times New Roman" w:cs="Times New Roman"/>
          <w:szCs w:val="24"/>
        </w:rPr>
        <w:t xml:space="preserve">ήματος. </w:t>
      </w:r>
    </w:p>
    <w:p w14:paraId="350960F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Εδώ νομίζω ότι είναι μια πάρα πολύ σοβαρή ευκαιρία να κάνετε την αυτοκριτική σας και καθώς το </w:t>
      </w:r>
      <w:r>
        <w:rPr>
          <w:rFonts w:eastAsia="Times New Roman" w:cs="Times New Roman"/>
          <w:szCs w:val="24"/>
        </w:rPr>
        <w:t>δ</w:t>
      </w:r>
      <w:r>
        <w:rPr>
          <w:rFonts w:eastAsia="Times New Roman" w:cs="Times New Roman"/>
          <w:szCs w:val="24"/>
        </w:rPr>
        <w:t>ημόσιο θα εισπράττει για πρώτη φορά από τηλεοπτικές άδειες, να –εντός εισαγωγικών- «συνετιστείτε» και να εκφράσετε θέσεις που θα διασφαλίζουν τα συμφέρο</w:t>
      </w:r>
      <w:r>
        <w:rPr>
          <w:rFonts w:eastAsia="Times New Roman" w:cs="Times New Roman"/>
          <w:szCs w:val="24"/>
        </w:rPr>
        <w:t xml:space="preserve">ντα του </w:t>
      </w:r>
      <w:r>
        <w:rPr>
          <w:rFonts w:eastAsia="Times New Roman" w:cs="Times New Roman"/>
          <w:szCs w:val="24"/>
        </w:rPr>
        <w:t>δ</w:t>
      </w:r>
      <w:r>
        <w:rPr>
          <w:rFonts w:eastAsia="Times New Roman" w:cs="Times New Roman"/>
          <w:szCs w:val="24"/>
        </w:rPr>
        <w:t xml:space="preserve">ημοσίου. </w:t>
      </w:r>
    </w:p>
    <w:p w14:paraId="350960F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Προχωρούμε, βεβαίως και στην </w:t>
      </w:r>
      <w:proofErr w:type="spellStart"/>
      <w:r>
        <w:rPr>
          <w:rFonts w:eastAsia="Times New Roman" w:cs="Times New Roman"/>
          <w:szCs w:val="24"/>
        </w:rPr>
        <w:t>αδειοδότηση</w:t>
      </w:r>
      <w:proofErr w:type="spellEnd"/>
      <w:r>
        <w:rPr>
          <w:rFonts w:eastAsia="Times New Roman" w:cs="Times New Roman"/>
          <w:szCs w:val="24"/>
        </w:rPr>
        <w:t xml:space="preserve"> των ραδιοφώνων. Ξεκινώ από το εξής: Ουδείς πρέπει να ανησυχεί. Τις επόμενες </w:t>
      </w:r>
      <w:r>
        <w:rPr>
          <w:rFonts w:eastAsia="Times New Roman" w:cs="Times New Roman"/>
          <w:szCs w:val="24"/>
        </w:rPr>
        <w:lastRenderedPageBreak/>
        <w:t xml:space="preserve">μέρες και ως μέρος της συμφωνίας δημοσιεύεται και ο </w:t>
      </w:r>
      <w:r>
        <w:rPr>
          <w:rFonts w:eastAsia="Times New Roman" w:cs="Times New Roman"/>
          <w:szCs w:val="24"/>
        </w:rPr>
        <w:t>χ</w:t>
      </w:r>
      <w:r>
        <w:rPr>
          <w:rFonts w:eastAsia="Times New Roman" w:cs="Times New Roman"/>
          <w:szCs w:val="24"/>
        </w:rPr>
        <w:t xml:space="preserve">άρτης </w:t>
      </w:r>
      <w:r>
        <w:rPr>
          <w:rFonts w:eastAsia="Times New Roman" w:cs="Times New Roman"/>
          <w:szCs w:val="24"/>
        </w:rPr>
        <w:t>σ</w:t>
      </w:r>
      <w:r>
        <w:rPr>
          <w:rFonts w:eastAsia="Times New Roman" w:cs="Times New Roman"/>
          <w:szCs w:val="24"/>
        </w:rPr>
        <w:t>υχνοτήτων για το ψηφιακό ραδιόφωνο, στο οποίο θα έχουμε τη δ</w:t>
      </w:r>
      <w:r>
        <w:rPr>
          <w:rFonts w:eastAsia="Times New Roman" w:cs="Times New Roman"/>
          <w:szCs w:val="24"/>
        </w:rPr>
        <w:t xml:space="preserve">υνατότητα εκπομπής για πάνω από χίλιους τριακόσιους ραδιοφωνικούς ψηφιακούς σταθμούς κατά τη διάρκεια της μετάβασης. Δεν υπάρχει περίπτωση και δεν θα κλείσουν απότομα τα </w:t>
      </w:r>
      <w:r>
        <w:rPr>
          <w:rFonts w:eastAsia="Times New Roman" w:cs="Times New Roman"/>
          <w:szCs w:val="24"/>
          <w:lang w:val="en-US"/>
        </w:rPr>
        <w:t>FM</w:t>
      </w:r>
      <w:r>
        <w:rPr>
          <w:rFonts w:eastAsia="Times New Roman" w:cs="Times New Roman"/>
          <w:szCs w:val="24"/>
        </w:rPr>
        <w:t xml:space="preserve"> και δεν χρειάζεται να ανησυχεί κανείς. Κυρίως δεν χρειάζεται να ανησυχεί σταθμός ο </w:t>
      </w:r>
      <w:r>
        <w:rPr>
          <w:rFonts w:eastAsia="Times New Roman" w:cs="Times New Roman"/>
          <w:szCs w:val="24"/>
        </w:rPr>
        <w:t xml:space="preserve">οποίος κατά τεκμήριο έχει εργαζόμενους, παράγει πρόγραμμα, παράγει προϊόν και επίσης κατά τεκμήριο παράγει και μια δημόσια υπηρεσία. </w:t>
      </w:r>
    </w:p>
    <w:p w14:paraId="350960F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Εδώ θα ήθελα να πω ότι μαζί με τους δήμους θα δώσουμε τη μάχη για τους δημοτικούς ραδιοφωνικούς σταθμούς, ούτως ώστε να εξ</w:t>
      </w:r>
      <w:r>
        <w:rPr>
          <w:rFonts w:eastAsia="Times New Roman" w:cs="Times New Roman"/>
          <w:szCs w:val="24"/>
        </w:rPr>
        <w:t xml:space="preserve">αντλήσουμε κάθε περιθώριο ευνοϊκής μεταχείρισης μέσα σ’ αυτή τη διαδικασία. </w:t>
      </w:r>
    </w:p>
    <w:p w14:paraId="350960F5" w14:textId="77777777" w:rsidR="00A42BF5" w:rsidRDefault="007F616C">
      <w:pPr>
        <w:spacing w:line="600" w:lineRule="auto"/>
        <w:ind w:firstLine="720"/>
        <w:jc w:val="both"/>
        <w:rPr>
          <w:rFonts w:eastAsia="Times New Roman"/>
          <w:szCs w:val="24"/>
        </w:rPr>
      </w:pPr>
      <w:r>
        <w:rPr>
          <w:rFonts w:eastAsia="Times New Roman"/>
          <w:szCs w:val="24"/>
        </w:rPr>
        <w:lastRenderedPageBreak/>
        <w:t>Δεν υπάρχει περίπτωση να προχωρήσουμε σε πολιτικές τύπου «σοκ και δέος». Μία φορά εφαρμόστηκαν στον τομέα της ενημέρωσης τέτοιου τύπου πολιτικές και ήταν με το κλείσιμο της ΕΡΤ. Ε</w:t>
      </w:r>
      <w:r>
        <w:rPr>
          <w:rFonts w:eastAsia="Times New Roman"/>
          <w:szCs w:val="24"/>
        </w:rPr>
        <w:t xml:space="preserve">μείς θα έχουμε και ομαλή μετάβαση και βεβαίως τη ρύθμιση με το νέο τηλεοπτικό τοπίο. </w:t>
      </w:r>
    </w:p>
    <w:p w14:paraId="350960F6" w14:textId="77777777" w:rsidR="00A42BF5" w:rsidRDefault="007F616C">
      <w:pPr>
        <w:spacing w:line="600" w:lineRule="auto"/>
        <w:ind w:firstLine="720"/>
        <w:jc w:val="both"/>
        <w:rPr>
          <w:rFonts w:eastAsia="Times New Roman"/>
          <w:szCs w:val="24"/>
        </w:rPr>
      </w:pPr>
      <w:r>
        <w:rPr>
          <w:rFonts w:eastAsia="Times New Roman"/>
          <w:szCs w:val="24"/>
        </w:rPr>
        <w:t>Κανείς, λοιπόν, δεν πρέπει να ανησυχεί. Νομίζω ότι με διάλογο μπορούμε και αυτή τη μεγάλη μεταρρύθμιση να την προχωρήσουμε χωρίς να υπάρξουν ανησυχίες είτε για τα ραδιόφω</w:t>
      </w:r>
      <w:r>
        <w:rPr>
          <w:rFonts w:eastAsia="Times New Roman"/>
          <w:szCs w:val="24"/>
        </w:rPr>
        <w:t xml:space="preserve">να της Εκκλησίας είτε για τα δημοτικά ραδιόφωνα. Θεωρώ ότι είναι μία απαραίτητη νομοθέτηση και πολιτική προτεραιότητα, διότι και εδώ είχαμε παραλάβει ένα καθεστώς άναρχο, ένα καθεστώς μη </w:t>
      </w:r>
      <w:proofErr w:type="spellStart"/>
      <w:r>
        <w:rPr>
          <w:rFonts w:eastAsia="Times New Roman"/>
          <w:szCs w:val="24"/>
        </w:rPr>
        <w:t>αδειοδότησης</w:t>
      </w:r>
      <w:proofErr w:type="spellEnd"/>
      <w:r>
        <w:rPr>
          <w:rFonts w:eastAsia="Times New Roman"/>
          <w:szCs w:val="24"/>
        </w:rPr>
        <w:t>, με κίνδυνο από τους θεσμούς -και αυτό είναι μία από τις</w:t>
      </w:r>
      <w:r>
        <w:rPr>
          <w:rFonts w:eastAsia="Times New Roman"/>
          <w:szCs w:val="24"/>
        </w:rPr>
        <w:t xml:space="preserve"> λίγες φορές που το λέω- να έχουμε την πίεση να </w:t>
      </w:r>
      <w:proofErr w:type="spellStart"/>
      <w:r>
        <w:rPr>
          <w:rFonts w:eastAsia="Times New Roman"/>
          <w:szCs w:val="24"/>
        </w:rPr>
        <w:t>αδειοδοτήσουμε</w:t>
      </w:r>
      <w:proofErr w:type="spellEnd"/>
      <w:r>
        <w:rPr>
          <w:rFonts w:eastAsia="Times New Roman"/>
          <w:szCs w:val="24"/>
        </w:rPr>
        <w:t xml:space="preserve"> για τα </w:t>
      </w:r>
      <w:r>
        <w:rPr>
          <w:rFonts w:eastAsia="Times New Roman"/>
          <w:szCs w:val="24"/>
          <w:lang w:val="en-US"/>
        </w:rPr>
        <w:t>FM</w:t>
      </w:r>
      <w:r>
        <w:rPr>
          <w:rFonts w:eastAsia="Times New Roman"/>
          <w:szCs w:val="24"/>
        </w:rPr>
        <w:t xml:space="preserve">, για </w:t>
      </w:r>
      <w:r>
        <w:rPr>
          <w:rFonts w:eastAsia="Times New Roman"/>
          <w:szCs w:val="24"/>
        </w:rPr>
        <w:lastRenderedPageBreak/>
        <w:t>το αναλογικό ραδιόφωνο. Εκεί θα υπήρχε ο κίνδυνος κλεισίματος. Εκεί πραγματικά θα είχαμε πάρα πολλά προβλήματα. Γιατί; Διότι οι χωρητικότητες είναι πολύ μικρότερες, διότι αν πηγα</w:t>
      </w:r>
      <w:r>
        <w:rPr>
          <w:rFonts w:eastAsia="Times New Roman"/>
          <w:szCs w:val="24"/>
        </w:rPr>
        <w:t xml:space="preserve">ίναμε στη ρύθμιση χωρίς να μεριμνήσουμε για τη μετάβαση στις νέες τεχνολογίες, θα υπήρχε εξαιρετικά μεγάλο πρόβλημα. </w:t>
      </w:r>
    </w:p>
    <w:p w14:paraId="350960F7" w14:textId="77777777" w:rsidR="00A42BF5" w:rsidRDefault="007F616C">
      <w:pPr>
        <w:spacing w:line="600" w:lineRule="auto"/>
        <w:ind w:firstLine="720"/>
        <w:jc w:val="both"/>
        <w:rPr>
          <w:rFonts w:eastAsia="Times New Roman"/>
          <w:szCs w:val="24"/>
        </w:rPr>
      </w:pPr>
      <w:r>
        <w:rPr>
          <w:rFonts w:eastAsia="Times New Roman"/>
          <w:szCs w:val="24"/>
        </w:rPr>
        <w:t>Νομίζω ότι και σ’ αυτό τον τομέα έχουμε τα σημάδια μιας Ελλάδας που ανακάμπτει, μιας Ελλάδας που αποκτά χαρακτηριστικά μιας σύγχρονης χώρα</w:t>
      </w:r>
      <w:r>
        <w:rPr>
          <w:rFonts w:eastAsia="Times New Roman"/>
          <w:szCs w:val="24"/>
        </w:rPr>
        <w:t>ς όπου και οι θεσμοί λειτουργούν και οι νόμοι γίνονται σεβαστοί.</w:t>
      </w:r>
    </w:p>
    <w:p w14:paraId="350960F8" w14:textId="77777777" w:rsidR="00A42BF5" w:rsidRDefault="007F616C">
      <w:pPr>
        <w:spacing w:line="600" w:lineRule="auto"/>
        <w:ind w:firstLine="720"/>
        <w:jc w:val="both"/>
        <w:rPr>
          <w:rFonts w:eastAsia="Times New Roman"/>
          <w:szCs w:val="24"/>
        </w:rPr>
      </w:pPr>
      <w:r>
        <w:rPr>
          <w:rFonts w:eastAsia="Times New Roman"/>
          <w:szCs w:val="24"/>
        </w:rPr>
        <w:t>Ευχαριστώ πάρα πολύ.</w:t>
      </w:r>
    </w:p>
    <w:p w14:paraId="350960F9"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50960FA" w14:textId="77777777" w:rsidR="00A42BF5" w:rsidRDefault="007F616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Υπουργέ.</w:t>
      </w:r>
    </w:p>
    <w:p w14:paraId="350960FB" w14:textId="77777777" w:rsidR="00A42BF5" w:rsidRDefault="007F616C">
      <w:pPr>
        <w:spacing w:line="600" w:lineRule="auto"/>
        <w:ind w:firstLine="720"/>
        <w:jc w:val="both"/>
        <w:rPr>
          <w:rFonts w:eastAsia="Times New Roman"/>
          <w:szCs w:val="24"/>
        </w:rPr>
      </w:pPr>
      <w:r>
        <w:rPr>
          <w:rFonts w:eastAsia="Times New Roman"/>
          <w:szCs w:val="24"/>
        </w:rPr>
        <w:lastRenderedPageBreak/>
        <w:t xml:space="preserve">Ο συνάδελφος κ. Θεόδωρος </w:t>
      </w:r>
      <w:proofErr w:type="spellStart"/>
      <w:r>
        <w:rPr>
          <w:rFonts w:eastAsia="Times New Roman"/>
          <w:szCs w:val="24"/>
        </w:rPr>
        <w:t>Δρίτσας</w:t>
      </w:r>
      <w:proofErr w:type="spellEnd"/>
      <w:r>
        <w:rPr>
          <w:rFonts w:eastAsia="Times New Roman"/>
          <w:szCs w:val="24"/>
        </w:rPr>
        <w:t xml:space="preserve"> έχει τον λόγο.</w:t>
      </w:r>
    </w:p>
    <w:p w14:paraId="350960FC" w14:textId="77777777" w:rsidR="00A42BF5" w:rsidRDefault="007F616C">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Κύριε Πρόεδρε, θα ήθελα να κάνω μία ερώτηση μισού λεπτού στον κύριο Υπουργό, σας παρακαλώ.</w:t>
      </w:r>
    </w:p>
    <w:p w14:paraId="350960FD"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Για ποιο θέμα, όμως, κύριε συνάδελφε;</w:t>
      </w:r>
    </w:p>
    <w:p w14:paraId="350960FE" w14:textId="77777777" w:rsidR="00A42BF5" w:rsidRDefault="007F616C">
      <w:pPr>
        <w:spacing w:line="600" w:lineRule="auto"/>
        <w:ind w:firstLine="720"/>
        <w:jc w:val="both"/>
        <w:rPr>
          <w:rFonts w:eastAsia="Times New Roman"/>
          <w:szCs w:val="24"/>
        </w:rPr>
      </w:pPr>
      <w:r>
        <w:rPr>
          <w:rFonts w:eastAsia="Times New Roman"/>
          <w:b/>
          <w:szCs w:val="24"/>
        </w:rPr>
        <w:t xml:space="preserve">ΙΩΑΝΝΗΣ ΓΚΙΟΚΑΣ: </w:t>
      </w:r>
      <w:r>
        <w:rPr>
          <w:rFonts w:eastAsia="Times New Roman"/>
          <w:szCs w:val="24"/>
        </w:rPr>
        <w:t>Τι θα γίνει μ’ αυτή την ιστορία, κύριε Πρόεδρε; Θα τελειώσ</w:t>
      </w:r>
      <w:r>
        <w:rPr>
          <w:rFonts w:eastAsia="Times New Roman"/>
          <w:szCs w:val="24"/>
        </w:rPr>
        <w:t>ει …</w:t>
      </w:r>
    </w:p>
    <w:p w14:paraId="350960FF"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συνάδελφε, έχετε δίκιο. Απλώς να συνεννοηθούμε.</w:t>
      </w:r>
    </w:p>
    <w:p w14:paraId="35096100" w14:textId="77777777" w:rsidR="00A42BF5" w:rsidRDefault="007F616C">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Για μισό λεπτό.</w:t>
      </w:r>
    </w:p>
    <w:p w14:paraId="35096101" w14:textId="77777777" w:rsidR="00A42BF5" w:rsidRDefault="007F616C">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Πάντως οποιοσδήποτε συνάδελφος θα είχε από μία απορία για να ρωτήσει. Έτσι δεν κάνουμε συνεδρίαση</w:t>
      </w:r>
      <w:r>
        <w:rPr>
          <w:rFonts w:eastAsia="Times New Roman"/>
          <w:szCs w:val="24"/>
        </w:rPr>
        <w:t>.</w:t>
      </w:r>
    </w:p>
    <w:p w14:paraId="35096102" w14:textId="77777777" w:rsidR="00A42BF5" w:rsidRDefault="007F616C">
      <w:pPr>
        <w:spacing w:line="600" w:lineRule="auto"/>
        <w:ind w:firstLine="720"/>
        <w:jc w:val="both"/>
        <w:rPr>
          <w:rFonts w:eastAsia="Times New Roman"/>
          <w:szCs w:val="24"/>
        </w:rPr>
      </w:pPr>
      <w:r>
        <w:rPr>
          <w:rFonts w:eastAsia="Times New Roman"/>
          <w:b/>
          <w:szCs w:val="24"/>
        </w:rPr>
        <w:t xml:space="preserve">ΙΩΑΝΝΗΣ ΓΚΙΟΚΑΣ: </w:t>
      </w:r>
      <w:r>
        <w:rPr>
          <w:rFonts w:eastAsia="Times New Roman"/>
          <w:szCs w:val="24"/>
        </w:rPr>
        <w:t>Τι θα γίνει, κύριε Πρόεδρε;</w:t>
      </w:r>
    </w:p>
    <w:p w14:paraId="35096103" w14:textId="77777777" w:rsidR="00A42BF5" w:rsidRDefault="007F616C">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Γιατί ο κύριος συνάδελφος δεν πάει να τον ρωτήσει από κοντά;</w:t>
      </w:r>
    </w:p>
    <w:p w14:paraId="35096104"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Εγώ θα μετρήσω τριάντα δευτερόλεπτα, κύριε Λαζαρίδη.</w:t>
      </w:r>
    </w:p>
    <w:p w14:paraId="35096105" w14:textId="77777777" w:rsidR="00A42BF5" w:rsidRDefault="007F616C">
      <w:pPr>
        <w:spacing w:line="600" w:lineRule="auto"/>
        <w:ind w:firstLine="720"/>
        <w:jc w:val="both"/>
        <w:rPr>
          <w:rFonts w:eastAsia="Times New Roman"/>
          <w:szCs w:val="24"/>
        </w:rPr>
      </w:pPr>
      <w:r>
        <w:rPr>
          <w:rFonts w:eastAsia="Times New Roman"/>
          <w:szCs w:val="24"/>
        </w:rPr>
        <w:t xml:space="preserve">Κύριε Γκιόκα, με </w:t>
      </w:r>
      <w:proofErr w:type="spellStart"/>
      <w:r>
        <w:rPr>
          <w:rFonts w:eastAsia="Times New Roman"/>
          <w:szCs w:val="24"/>
        </w:rPr>
        <w:t>συγχωρείτε</w:t>
      </w:r>
      <w:proofErr w:type="spellEnd"/>
      <w:r>
        <w:rPr>
          <w:rFonts w:eastAsia="Times New Roman"/>
          <w:szCs w:val="24"/>
        </w:rPr>
        <w:t xml:space="preserve"> πάρα πολύ.</w:t>
      </w:r>
    </w:p>
    <w:p w14:paraId="35096106" w14:textId="77777777" w:rsidR="00A42BF5" w:rsidRDefault="007F616C">
      <w:pPr>
        <w:spacing w:line="600" w:lineRule="auto"/>
        <w:ind w:firstLine="720"/>
        <w:jc w:val="center"/>
        <w:rPr>
          <w:rFonts w:eastAsia="Times New Roman"/>
          <w:szCs w:val="24"/>
        </w:rPr>
      </w:pPr>
      <w:r>
        <w:rPr>
          <w:rFonts w:eastAsia="Times New Roman"/>
          <w:szCs w:val="24"/>
        </w:rPr>
        <w:t xml:space="preserve">(Θόρυβος από την πτέρυγα του </w:t>
      </w:r>
      <w:r>
        <w:rPr>
          <w:rFonts w:eastAsia="Times New Roman"/>
          <w:szCs w:val="24"/>
        </w:rPr>
        <w:t>ΚΚΕ</w:t>
      </w:r>
      <w:r>
        <w:rPr>
          <w:rFonts w:eastAsia="Times New Roman"/>
          <w:szCs w:val="24"/>
        </w:rPr>
        <w:t>)</w:t>
      </w:r>
    </w:p>
    <w:p w14:paraId="35096107" w14:textId="77777777" w:rsidR="00A42BF5" w:rsidRDefault="007F616C">
      <w:pPr>
        <w:spacing w:line="600" w:lineRule="auto"/>
        <w:ind w:firstLine="720"/>
        <w:jc w:val="both"/>
        <w:rPr>
          <w:rFonts w:eastAsia="Times New Roman"/>
          <w:szCs w:val="24"/>
        </w:rPr>
      </w:pPr>
      <w:r>
        <w:rPr>
          <w:rFonts w:eastAsia="Times New Roman"/>
          <w:szCs w:val="24"/>
        </w:rPr>
        <w:t>Κύριε Λαζαρίδη, έχετε τον λόγο.</w:t>
      </w:r>
    </w:p>
    <w:p w14:paraId="35096108" w14:textId="77777777" w:rsidR="00A42BF5" w:rsidRDefault="007F616C">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Σας ευχαριστώ, κύριε Πρόεδρε.</w:t>
      </w:r>
    </w:p>
    <w:p w14:paraId="35096109" w14:textId="77777777" w:rsidR="00A42BF5" w:rsidRDefault="007F616C">
      <w:pPr>
        <w:spacing w:line="600" w:lineRule="auto"/>
        <w:ind w:firstLine="720"/>
        <w:jc w:val="both"/>
        <w:rPr>
          <w:rFonts w:eastAsia="Times New Roman"/>
          <w:szCs w:val="24"/>
        </w:rPr>
      </w:pPr>
      <w:r>
        <w:rPr>
          <w:rFonts w:eastAsia="Times New Roman"/>
          <w:szCs w:val="24"/>
        </w:rPr>
        <w:lastRenderedPageBreak/>
        <w:t>Κύριε Υπουργέ, κύριε Παππά, άκουσα πραγματικά με πολλή ικανοποίηση αυτά που είπατε. Θα ήθελα να ρωτήσω το εξής: Με τους ραδιοφωνικούς σταθμο</w:t>
      </w:r>
      <w:r>
        <w:rPr>
          <w:rFonts w:eastAsia="Times New Roman"/>
          <w:szCs w:val="24"/>
        </w:rPr>
        <w:t>ύς της Εκκλησίας θα συμβεί ό,τι με τα δημοτικά ραδιόφωνα; Ξέρετε ότι η αποστολή της Εκκλησίας είναι κοινωνική και έχει να κάνει με το θρησκευτικό συναίσθημα.</w:t>
      </w:r>
    </w:p>
    <w:p w14:paraId="3509610A" w14:textId="77777777" w:rsidR="00A42BF5" w:rsidRDefault="007F616C">
      <w:pPr>
        <w:spacing w:line="600" w:lineRule="auto"/>
        <w:ind w:firstLine="720"/>
        <w:jc w:val="both"/>
        <w:rPr>
          <w:rFonts w:eastAsia="Times New Roman"/>
          <w:szCs w:val="24"/>
        </w:rPr>
      </w:pPr>
      <w:r>
        <w:rPr>
          <w:rFonts w:eastAsia="Times New Roman"/>
          <w:szCs w:val="24"/>
        </w:rPr>
        <w:t>Σ</w:t>
      </w:r>
      <w:r>
        <w:rPr>
          <w:rFonts w:eastAsia="Times New Roman"/>
          <w:szCs w:val="24"/>
        </w:rPr>
        <w:t>α</w:t>
      </w:r>
      <w:r>
        <w:rPr>
          <w:rFonts w:eastAsia="Times New Roman"/>
          <w:szCs w:val="24"/>
        </w:rPr>
        <w:t>ς ευχαριστώ.</w:t>
      </w:r>
    </w:p>
    <w:p w14:paraId="3509610B"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Παππά, έχετε τον λόγο για είκοσι δευτερόλεπτα</w:t>
      </w:r>
      <w:r>
        <w:rPr>
          <w:rFonts w:eastAsia="Times New Roman"/>
          <w:szCs w:val="24"/>
        </w:rPr>
        <w:t>, «ναι» ή «όχι» περί Εκκλησίας.</w:t>
      </w:r>
    </w:p>
    <w:p w14:paraId="3509610C" w14:textId="77777777" w:rsidR="00A42BF5" w:rsidRDefault="007F616C">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 xml:space="preserve">Νομίζω ότι ήμουν απολύτως ξεκάθαρος. Επαναλαμβάνω με την ευκαιρία της ερώτησης, κύριε </w:t>
      </w:r>
      <w:r>
        <w:rPr>
          <w:rFonts w:eastAsia="Times New Roman"/>
          <w:szCs w:val="24"/>
        </w:rPr>
        <w:lastRenderedPageBreak/>
        <w:t>Βουλευτά, ότι θα δοθεί η μάχη και για τους δημοτικούς ραδιο</w:t>
      </w:r>
      <w:r>
        <w:rPr>
          <w:rFonts w:eastAsia="Times New Roman"/>
          <w:szCs w:val="24"/>
        </w:rPr>
        <w:t xml:space="preserve">φωνικούς σταθμούς και για τους σταθμούς της Εκκλησίας, ούτως ώστε να υπάρξει η ευνοϊκότερη κατά το δυνατόν μεταχείριση. </w:t>
      </w:r>
    </w:p>
    <w:p w14:paraId="3509610D" w14:textId="77777777" w:rsidR="00A42BF5" w:rsidRDefault="007F616C">
      <w:pPr>
        <w:spacing w:line="600" w:lineRule="auto"/>
        <w:ind w:firstLine="720"/>
        <w:jc w:val="both"/>
        <w:rPr>
          <w:rFonts w:eastAsia="Times New Roman"/>
          <w:szCs w:val="24"/>
        </w:rPr>
      </w:pPr>
      <w:r>
        <w:rPr>
          <w:rFonts w:eastAsia="Times New Roman"/>
          <w:szCs w:val="24"/>
        </w:rPr>
        <w:t xml:space="preserve">Θέλω, όμως, να πω το εξής: Να μην μπλέκουμε στο μυαλό μας τη διαδικασία της </w:t>
      </w:r>
      <w:proofErr w:type="spellStart"/>
      <w:r>
        <w:rPr>
          <w:rFonts w:eastAsia="Times New Roman"/>
          <w:szCs w:val="24"/>
        </w:rPr>
        <w:t>αδειοδότησης</w:t>
      </w:r>
      <w:proofErr w:type="spellEnd"/>
      <w:r>
        <w:rPr>
          <w:rFonts w:eastAsia="Times New Roman"/>
          <w:szCs w:val="24"/>
        </w:rPr>
        <w:t xml:space="preserve"> της τηλεόρασης μ’ αυτή των ραδιοφώνων. Οι χωρη</w:t>
      </w:r>
      <w:r>
        <w:rPr>
          <w:rFonts w:eastAsia="Times New Roman"/>
          <w:szCs w:val="24"/>
        </w:rPr>
        <w:t>τικότητες είναι πολλαπλάσιες, το οικονομικό τίμημα σχεδόν αμελητέο. Δεν υπάρχει περίπτωση η διαδικασία αυτή να οδηγήσει κάποιον σταθμό σε οικονομική ασφυξία. Θέλω και εσείς και όσοι μας ακούν να το βγάλουν αυτό από το μυαλό τους. Οι χωρητικότητες είναι πάρ</w:t>
      </w:r>
      <w:r>
        <w:rPr>
          <w:rFonts w:eastAsia="Times New Roman"/>
          <w:szCs w:val="24"/>
        </w:rPr>
        <w:t>α πολύ μεγάλες. Θέλω να απευθυνθώ σ’ όλες τις πτέρυγες. Είναι η τεχνολογία αυτή η οποία …</w:t>
      </w:r>
    </w:p>
    <w:p w14:paraId="3509610E"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Υπουργέ, τα είπατε και πριν αυτά. Έχουν γίνει κατανοητά.</w:t>
      </w:r>
    </w:p>
    <w:p w14:paraId="3509610F" w14:textId="77777777" w:rsidR="00A42BF5" w:rsidRDefault="007F616C">
      <w:pPr>
        <w:spacing w:line="600" w:lineRule="auto"/>
        <w:ind w:firstLine="720"/>
        <w:jc w:val="both"/>
        <w:rPr>
          <w:rFonts w:eastAsia="Times New Roman"/>
          <w:szCs w:val="24"/>
        </w:rPr>
      </w:pPr>
      <w:r>
        <w:rPr>
          <w:rFonts w:eastAsia="Times New Roman"/>
          <w:b/>
          <w:szCs w:val="24"/>
        </w:rPr>
        <w:lastRenderedPageBreak/>
        <w:t>ΝΙΚΟΛΑΟΣ ΠΑΠΠΑΣ (Υπουργός Ψηφιακής Πολιτικής, Τηλεπικοινωνιών και Ενημέ</w:t>
      </w:r>
      <w:r>
        <w:rPr>
          <w:rFonts w:eastAsia="Times New Roman"/>
          <w:b/>
          <w:szCs w:val="24"/>
        </w:rPr>
        <w:t xml:space="preserve">ρωσης): </w:t>
      </w:r>
      <w:r>
        <w:rPr>
          <w:rFonts w:eastAsia="Times New Roman"/>
          <w:szCs w:val="24"/>
        </w:rPr>
        <w:t>Δέκα δευτερόλεπτα.</w:t>
      </w:r>
    </w:p>
    <w:p w14:paraId="35096110" w14:textId="77777777" w:rsidR="00A42BF5" w:rsidRDefault="007F616C">
      <w:pPr>
        <w:spacing w:line="600" w:lineRule="auto"/>
        <w:ind w:firstLine="720"/>
        <w:jc w:val="both"/>
        <w:rPr>
          <w:rFonts w:eastAsia="Times New Roman"/>
          <w:szCs w:val="24"/>
        </w:rPr>
      </w:pPr>
      <w:r>
        <w:rPr>
          <w:rFonts w:eastAsia="Times New Roman"/>
          <w:szCs w:val="24"/>
        </w:rPr>
        <w:t>Υπάρχει μεγάλη μείωση της όχλησης, διότι είναι πάρα πολύ χαμηλότερες οι ακτινοβολίες και νομίζω ότι αυτό είναι εξαιρετικά σημαντικό.</w:t>
      </w:r>
    </w:p>
    <w:p w14:paraId="35096111"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Μέχρι να έλθει στην Έδρα ο κ. </w:t>
      </w:r>
      <w:proofErr w:type="spellStart"/>
      <w:r>
        <w:rPr>
          <w:rFonts w:eastAsia="Times New Roman"/>
          <w:szCs w:val="24"/>
        </w:rPr>
        <w:t>Δρίτσας</w:t>
      </w:r>
      <w:proofErr w:type="spellEnd"/>
      <w:r>
        <w:rPr>
          <w:rFonts w:eastAsia="Times New Roman"/>
          <w:szCs w:val="24"/>
        </w:rPr>
        <w:t>, θα ήθελα να σας ανακοινώσ</w:t>
      </w:r>
      <w:r>
        <w:rPr>
          <w:rFonts w:eastAsia="Times New Roman"/>
          <w:szCs w:val="24"/>
        </w:rPr>
        <w:t xml:space="preserve">ω ότι στις 14.30΄ θα μιλήσει ο Πρωθυπουργός, στις 15.30΄ ο κ. Λεβέντης, στις 16.00΄ ο κ. </w:t>
      </w:r>
      <w:proofErr w:type="spellStart"/>
      <w:r>
        <w:rPr>
          <w:rFonts w:eastAsia="Times New Roman"/>
          <w:szCs w:val="24"/>
        </w:rPr>
        <w:t>Κουτσούμπας</w:t>
      </w:r>
      <w:proofErr w:type="spellEnd"/>
      <w:r>
        <w:rPr>
          <w:rFonts w:eastAsia="Times New Roman"/>
          <w:szCs w:val="24"/>
        </w:rPr>
        <w:t>, στις 16.30΄ ο κ. Μητσοτάκης, στις 17.30΄ ο κ. Θεοδωράκης και στις 18.00΄ η κ</w:t>
      </w:r>
      <w:r>
        <w:rPr>
          <w:rFonts w:eastAsia="Times New Roman"/>
          <w:szCs w:val="24"/>
        </w:rPr>
        <w:t>.</w:t>
      </w:r>
      <w:r>
        <w:rPr>
          <w:rFonts w:eastAsia="Times New Roman"/>
          <w:szCs w:val="24"/>
        </w:rPr>
        <w:t xml:space="preserve"> Γεννηματά.</w:t>
      </w:r>
    </w:p>
    <w:p w14:paraId="35096112" w14:textId="77777777" w:rsidR="00A42BF5" w:rsidRDefault="007F616C">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Δρίτσα</w:t>
      </w:r>
      <w:proofErr w:type="spellEnd"/>
      <w:r>
        <w:rPr>
          <w:rFonts w:eastAsia="Times New Roman"/>
          <w:szCs w:val="24"/>
        </w:rPr>
        <w:t>, έχετε τον λόγο.</w:t>
      </w:r>
    </w:p>
    <w:p w14:paraId="35096113" w14:textId="77777777" w:rsidR="00A42BF5" w:rsidRDefault="007F616C">
      <w:pPr>
        <w:spacing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Ευχαριστώ, κύριε </w:t>
      </w:r>
      <w:r>
        <w:rPr>
          <w:rFonts w:eastAsia="Times New Roman"/>
          <w:szCs w:val="24"/>
        </w:rPr>
        <w:t>Πρόεδρε.</w:t>
      </w:r>
    </w:p>
    <w:p w14:paraId="35096114" w14:textId="77777777" w:rsidR="00A42BF5" w:rsidRDefault="007F616C">
      <w:pPr>
        <w:spacing w:line="600" w:lineRule="auto"/>
        <w:ind w:firstLine="720"/>
        <w:jc w:val="both"/>
        <w:rPr>
          <w:rFonts w:eastAsia="Times New Roman"/>
          <w:szCs w:val="24"/>
        </w:rPr>
      </w:pPr>
      <w:r>
        <w:rPr>
          <w:rFonts w:eastAsia="Times New Roman"/>
          <w:szCs w:val="24"/>
        </w:rPr>
        <w:lastRenderedPageBreak/>
        <w:t>Κυρίες και κύριοι Βουλευτές, απευθύνομαι, όπως όλοι μας, στο Κοινοβούλιο και διά του Κοινοβουλίου στους πολίτες που παρακολουθούν, αλλά αισθάνομαι την ανάγκη σήμερα ειδικά αυτός ο προβληματισμός και οι σκέψεις που θα εκθέσω να συνδεθούν με τον απο</w:t>
      </w:r>
      <w:r>
        <w:rPr>
          <w:rFonts w:eastAsia="Times New Roman"/>
          <w:szCs w:val="24"/>
        </w:rPr>
        <w:t>χαιρετισμό σ’ έναν πολύτιμο σύντροφο που σε λίγες ώρες θα κηδευτεί στο Α΄ Νεκροταφείο, τον Θοδωρή Μιχόπουλο.</w:t>
      </w:r>
    </w:p>
    <w:p w14:paraId="35096115"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5096116" w14:textId="77777777" w:rsidR="00A42BF5" w:rsidRDefault="007F616C">
      <w:pPr>
        <w:spacing w:line="600" w:lineRule="auto"/>
        <w:ind w:firstLine="720"/>
        <w:jc w:val="both"/>
        <w:rPr>
          <w:rFonts w:eastAsia="Times New Roman"/>
          <w:szCs w:val="24"/>
        </w:rPr>
      </w:pPr>
      <w:r>
        <w:rPr>
          <w:rFonts w:eastAsia="Times New Roman"/>
          <w:szCs w:val="24"/>
        </w:rPr>
        <w:t>Αυτό το σχέδιο νόμου, κυρίες και κύριοι Βουλευτές, που καλείται σήμερα να ψηφίσει η Βουλή, κλείνει έναν</w:t>
      </w:r>
      <w:r>
        <w:rPr>
          <w:rFonts w:eastAsia="Times New Roman"/>
          <w:szCs w:val="24"/>
        </w:rPr>
        <w:t xml:space="preserve"> κύκλο και ανοίγει έναν νέο. Κλείνει οριστικά -πρέπει βέβαια να το εγγυηθούμε αυτό το «οριστικά»- τον οδυνηρό κύκλο του εξαναγκασμού, χάριν της </w:t>
      </w:r>
      <w:r>
        <w:rPr>
          <w:rFonts w:eastAsia="Times New Roman"/>
          <w:szCs w:val="24"/>
        </w:rPr>
        <w:t>«</w:t>
      </w:r>
      <w:r>
        <w:rPr>
          <w:rFonts w:eastAsia="Times New Roman"/>
          <w:szCs w:val="24"/>
        </w:rPr>
        <w:t>δημοσιονομικής προσαρμογής</w:t>
      </w:r>
      <w:r>
        <w:rPr>
          <w:rFonts w:eastAsia="Times New Roman"/>
          <w:szCs w:val="24"/>
        </w:rPr>
        <w:t>»</w:t>
      </w:r>
      <w:r>
        <w:rPr>
          <w:rFonts w:eastAsia="Times New Roman"/>
          <w:szCs w:val="24"/>
        </w:rPr>
        <w:t xml:space="preserve"> και των </w:t>
      </w:r>
      <w:r>
        <w:rPr>
          <w:rFonts w:eastAsia="Times New Roman"/>
          <w:szCs w:val="24"/>
        </w:rPr>
        <w:t>«</w:t>
      </w:r>
      <w:r>
        <w:rPr>
          <w:rFonts w:eastAsia="Times New Roman"/>
          <w:szCs w:val="24"/>
        </w:rPr>
        <w:t>αναγκαίων μεταρρυθμίσεων</w:t>
      </w:r>
      <w:r>
        <w:rPr>
          <w:rFonts w:eastAsia="Times New Roman"/>
          <w:szCs w:val="24"/>
        </w:rPr>
        <w:t>»</w:t>
      </w:r>
      <w:r>
        <w:rPr>
          <w:rFonts w:eastAsia="Times New Roman"/>
          <w:szCs w:val="24"/>
        </w:rPr>
        <w:t xml:space="preserve">, </w:t>
      </w:r>
      <w:r>
        <w:rPr>
          <w:rFonts w:eastAsia="Times New Roman"/>
          <w:szCs w:val="24"/>
        </w:rPr>
        <w:lastRenderedPageBreak/>
        <w:t xml:space="preserve">της εφαρμογής περιοριστικών πολιτικών, της </w:t>
      </w:r>
      <w:r>
        <w:rPr>
          <w:rFonts w:eastAsia="Times New Roman"/>
          <w:szCs w:val="24"/>
        </w:rPr>
        <w:t>ύφεσης και φτωχοποίησης της μεγάλης πλειοψηφίας της ελληνικής κοινωνίας</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 xml:space="preserve">ης πλειοψηφίας αλλά, όμως, όχι της ολότητας. </w:t>
      </w:r>
    </w:p>
    <w:p w14:paraId="35096117" w14:textId="77777777" w:rsidR="00A42BF5" w:rsidRDefault="007F616C">
      <w:pPr>
        <w:spacing w:line="600" w:lineRule="auto"/>
        <w:ind w:firstLine="720"/>
        <w:jc w:val="both"/>
        <w:rPr>
          <w:rFonts w:eastAsia="Times New Roman"/>
          <w:szCs w:val="24"/>
        </w:rPr>
      </w:pPr>
      <w:r>
        <w:rPr>
          <w:rFonts w:eastAsia="Times New Roman"/>
          <w:szCs w:val="24"/>
        </w:rPr>
        <w:t xml:space="preserve">Γιατί ακόμα και τώρα, μετά από οκτώ χρόνια οριακής ανθρωπιστικής κρίσης, κάποιοι </w:t>
      </w:r>
      <w:r>
        <w:rPr>
          <w:rFonts w:eastAsia="Times New Roman"/>
          <w:szCs w:val="24"/>
        </w:rPr>
        <w:t>«</w:t>
      </w:r>
      <w:r>
        <w:rPr>
          <w:rFonts w:eastAsia="Times New Roman"/>
          <w:szCs w:val="24"/>
          <w:lang w:val="en-US"/>
        </w:rPr>
        <w:t>offshore</w:t>
      </w:r>
      <w:r>
        <w:rPr>
          <w:rFonts w:eastAsia="Times New Roman"/>
          <w:szCs w:val="24"/>
        </w:rPr>
        <w:t>-</w:t>
      </w:r>
      <w:proofErr w:type="spellStart"/>
      <w:r>
        <w:rPr>
          <w:rFonts w:eastAsia="Times New Roman"/>
          <w:szCs w:val="24"/>
        </w:rPr>
        <w:t>ούχοι</w:t>
      </w:r>
      <w:proofErr w:type="spellEnd"/>
      <w:r>
        <w:rPr>
          <w:rFonts w:eastAsia="Times New Roman"/>
          <w:szCs w:val="24"/>
        </w:rPr>
        <w:t>»</w:t>
      </w:r>
      <w:r>
        <w:rPr>
          <w:rFonts w:eastAsia="Times New Roman"/>
          <w:szCs w:val="24"/>
        </w:rPr>
        <w:t xml:space="preserve"> ή </w:t>
      </w:r>
      <w:r>
        <w:rPr>
          <w:rFonts w:eastAsia="Times New Roman"/>
          <w:szCs w:val="24"/>
        </w:rPr>
        <w:t>«</w:t>
      </w:r>
      <w:proofErr w:type="spellStart"/>
      <w:r>
        <w:rPr>
          <w:rFonts w:eastAsia="Times New Roman"/>
          <w:szCs w:val="24"/>
        </w:rPr>
        <w:t>λιποδιαλύτες</w:t>
      </w:r>
      <w:proofErr w:type="spellEnd"/>
      <w:r>
        <w:rPr>
          <w:rFonts w:eastAsia="Times New Roman"/>
          <w:szCs w:val="24"/>
        </w:rPr>
        <w:t>»</w:t>
      </w:r>
      <w:r>
        <w:rPr>
          <w:rFonts w:eastAsia="Times New Roman"/>
          <w:szCs w:val="24"/>
        </w:rPr>
        <w:t xml:space="preserve"> της μαύρης ζώνης της </w:t>
      </w:r>
      <w:r>
        <w:rPr>
          <w:rFonts w:eastAsia="Times New Roman"/>
          <w:szCs w:val="24"/>
        </w:rPr>
        <w:t xml:space="preserve">οικονομίας εξακολουθούν όχι μόνο να ζουν όπως πριν, αλλά και να επιχειρούν ξανά να περισώσουν και να ανασυγκροτήσουν με νέους </w:t>
      </w:r>
      <w:r>
        <w:rPr>
          <w:rFonts w:eastAsia="Times New Roman"/>
          <w:szCs w:val="24"/>
        </w:rPr>
        <w:t>«</w:t>
      </w:r>
      <w:r>
        <w:rPr>
          <w:rFonts w:eastAsia="Times New Roman"/>
          <w:szCs w:val="24"/>
        </w:rPr>
        <w:t>παίχτες</w:t>
      </w:r>
      <w:r>
        <w:rPr>
          <w:rFonts w:eastAsia="Times New Roman"/>
          <w:szCs w:val="24"/>
        </w:rPr>
        <w:t>»</w:t>
      </w:r>
      <w:r>
        <w:rPr>
          <w:rFonts w:eastAsia="Times New Roman"/>
          <w:szCs w:val="24"/>
        </w:rPr>
        <w:t xml:space="preserve"> τη νέα πραγματικότητα, τον γνωστό ιδιοτελή και διαπλεκόμενο εσμό εξουσίας, αυτόν τον εσμό που οδήγησε την Ελλάδα στη χρε</w:t>
      </w:r>
      <w:r>
        <w:rPr>
          <w:rFonts w:eastAsia="Times New Roman"/>
          <w:szCs w:val="24"/>
        </w:rPr>
        <w:t xml:space="preserve">οκοπία. </w:t>
      </w:r>
    </w:p>
    <w:p w14:paraId="35096118" w14:textId="77777777" w:rsidR="00A42BF5" w:rsidRDefault="007F616C">
      <w:pPr>
        <w:spacing w:line="600" w:lineRule="auto"/>
        <w:ind w:firstLine="720"/>
        <w:jc w:val="both"/>
        <w:rPr>
          <w:rFonts w:eastAsia="Times New Roman"/>
          <w:szCs w:val="24"/>
        </w:rPr>
      </w:pPr>
      <w:r>
        <w:rPr>
          <w:rFonts w:eastAsia="Times New Roman"/>
          <w:szCs w:val="24"/>
        </w:rPr>
        <w:t>Αυτός ο εσμός της χρεοκοπίας επιχειρεί σήμερα να ξεπλυθεί, ανακατασκευάζοντας τη</w:t>
      </w:r>
      <w:r>
        <w:rPr>
          <w:rFonts w:eastAsia="Times New Roman"/>
          <w:szCs w:val="24"/>
        </w:rPr>
        <w:t>ν</w:t>
      </w:r>
      <w:r>
        <w:rPr>
          <w:rFonts w:eastAsia="Times New Roman"/>
          <w:szCs w:val="24"/>
        </w:rPr>
        <w:t xml:space="preserve"> ψευδή αφήγηση της δήθεν επιτυχημένης πορείας του 2014, όταν τώρα πια όλοι γνωρίζουμε ότι μπροστά στα </w:t>
      </w:r>
      <w:r>
        <w:rPr>
          <w:rFonts w:eastAsia="Times New Roman"/>
          <w:szCs w:val="24"/>
        </w:rPr>
        <w:lastRenderedPageBreak/>
        <w:t xml:space="preserve">απόλυτα αδιέξοδα της επικείμενης τότε αξιολόγησης, οργάνωσαν τη </w:t>
      </w:r>
      <w:r>
        <w:rPr>
          <w:rFonts w:eastAsia="Times New Roman"/>
          <w:szCs w:val="24"/>
        </w:rPr>
        <w:t xml:space="preserve">δραπέτευσή τους με την προσδοκία της </w:t>
      </w:r>
      <w:r>
        <w:rPr>
          <w:rFonts w:eastAsia="Times New Roman"/>
          <w:szCs w:val="24"/>
        </w:rPr>
        <w:t>«</w:t>
      </w:r>
      <w:r>
        <w:rPr>
          <w:rFonts w:eastAsia="Times New Roman"/>
          <w:szCs w:val="24"/>
        </w:rPr>
        <w:t>αριστερής παρένθεσης</w:t>
      </w:r>
      <w:r>
        <w:rPr>
          <w:rFonts w:eastAsia="Times New Roman"/>
          <w:szCs w:val="24"/>
        </w:rPr>
        <w:t>»</w:t>
      </w:r>
      <w:r>
        <w:rPr>
          <w:rFonts w:eastAsia="Times New Roman"/>
          <w:szCs w:val="24"/>
        </w:rPr>
        <w:t xml:space="preserve">. </w:t>
      </w:r>
    </w:p>
    <w:p w14:paraId="35096119" w14:textId="77777777" w:rsidR="00A42BF5" w:rsidRDefault="007F616C">
      <w:pPr>
        <w:spacing w:line="600" w:lineRule="auto"/>
        <w:ind w:firstLine="720"/>
        <w:jc w:val="both"/>
        <w:rPr>
          <w:rFonts w:eastAsia="Times New Roman"/>
          <w:szCs w:val="24"/>
        </w:rPr>
      </w:pPr>
      <w:r>
        <w:rPr>
          <w:rFonts w:eastAsia="Times New Roman"/>
          <w:szCs w:val="24"/>
        </w:rPr>
        <w:t>Ο στόχος τους είναι να μην πιστωθεί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ΑΝΕΛ-Οικολόγων το άνοιγμα του νέου δύσκολου μεν και πάλι κύκλου, αλλά του κύκλου που βάσιμα εμπεριέχει τις θετικές στοχεύσεις κανονικότητ</w:t>
      </w:r>
      <w:r>
        <w:rPr>
          <w:rFonts w:eastAsia="Times New Roman"/>
          <w:szCs w:val="24"/>
        </w:rPr>
        <w:t xml:space="preserve">ας και ανάκαμψης. Ποιες είναι αυτές οι θετικές στοχεύσεις; Είναι τουλάχιστον πέντε: </w:t>
      </w:r>
    </w:p>
    <w:p w14:paraId="3509611A" w14:textId="77777777" w:rsidR="00A42BF5" w:rsidRDefault="007F616C">
      <w:pPr>
        <w:spacing w:line="600" w:lineRule="auto"/>
        <w:ind w:firstLine="720"/>
        <w:jc w:val="both"/>
        <w:rPr>
          <w:rFonts w:eastAsia="Times New Roman"/>
          <w:szCs w:val="24"/>
        </w:rPr>
      </w:pPr>
      <w:r>
        <w:rPr>
          <w:rFonts w:eastAsia="Times New Roman"/>
          <w:szCs w:val="24"/>
        </w:rPr>
        <w:t xml:space="preserve">Η ολοκλήρωση της δανειακής σύμβασης, </w:t>
      </w:r>
      <w:r>
        <w:rPr>
          <w:rFonts w:eastAsia="Times New Roman"/>
          <w:szCs w:val="24"/>
        </w:rPr>
        <w:t xml:space="preserve">δηλαδή </w:t>
      </w:r>
      <w:r>
        <w:rPr>
          <w:rFonts w:eastAsia="Times New Roman"/>
          <w:szCs w:val="24"/>
        </w:rPr>
        <w:t xml:space="preserve">της </w:t>
      </w:r>
      <w:proofErr w:type="spellStart"/>
      <w:r>
        <w:rPr>
          <w:rFonts w:eastAsia="Times New Roman"/>
          <w:szCs w:val="24"/>
        </w:rPr>
        <w:t>μνημονιακής</w:t>
      </w:r>
      <w:proofErr w:type="spellEnd"/>
      <w:r>
        <w:rPr>
          <w:rFonts w:eastAsia="Times New Roman"/>
          <w:szCs w:val="24"/>
        </w:rPr>
        <w:t xml:space="preserve"> σύμβασης, η αναδιαπραγμάτευση του χρέους, ο βιώσιμος δανεισμός με επιτροπεία μεν, αλλά χωρίς μνημόνια. Και αυτό</w:t>
      </w:r>
      <w:r>
        <w:rPr>
          <w:rFonts w:eastAsia="Times New Roman"/>
          <w:szCs w:val="24"/>
        </w:rPr>
        <w:t xml:space="preserve"> όσο κι αν δεν έχει απόλυτη διαφορά, έχει σχετική, πολύ σημαντική διαφορά, γιατί είναι δέσμευση σε στόχους, όχι όμως σε μέσα για την </w:t>
      </w:r>
      <w:r>
        <w:rPr>
          <w:rFonts w:eastAsia="Times New Roman"/>
          <w:szCs w:val="24"/>
        </w:rPr>
        <w:lastRenderedPageBreak/>
        <w:t>επίτευξη των στόχων. Δημιουργεί πεδίο σχετικής μεν, αλλά ελευθερίας επιλογών και η διεύρυνση αυτού του πεδίου της ελευθερία</w:t>
      </w:r>
      <w:r>
        <w:rPr>
          <w:rFonts w:eastAsia="Times New Roman"/>
          <w:szCs w:val="24"/>
        </w:rPr>
        <w:t xml:space="preserve">ς είναι μπροστά σε κάθε Κυβέρνηση, σε κάθε κόμμα, σε κάθε πολιτικό σύστημα να το διεκδικήσει, όπως είναι μπροστά και στην κοινωνία να το διεκδικήσει. </w:t>
      </w:r>
    </w:p>
    <w:p w14:paraId="3509611B" w14:textId="77777777" w:rsidR="00A42BF5" w:rsidRDefault="007F616C">
      <w:pPr>
        <w:spacing w:line="600" w:lineRule="auto"/>
        <w:ind w:firstLine="720"/>
        <w:jc w:val="both"/>
        <w:rPr>
          <w:rFonts w:eastAsia="Times New Roman"/>
          <w:szCs w:val="24"/>
        </w:rPr>
      </w:pPr>
      <w:r>
        <w:rPr>
          <w:rFonts w:eastAsia="Times New Roman"/>
          <w:szCs w:val="24"/>
        </w:rPr>
        <w:t>Γιατί η Κυβέρνηση αυτή κατάφερε ακριβώς μέσα σε αυτή τη θητεία της να δημιουργήσει ταυτόχρονα με τις δεσμ</w:t>
      </w:r>
      <w:r>
        <w:rPr>
          <w:rFonts w:eastAsia="Times New Roman"/>
          <w:szCs w:val="24"/>
        </w:rPr>
        <w:t xml:space="preserve">εύσεις πεδία και χώρους ελευθερίας για να κρατηθεί η κοινωνία όρθια. Και αυτό το διεκδίκησε σε κάθε στιγμή. </w:t>
      </w:r>
    </w:p>
    <w:p w14:paraId="3509611C" w14:textId="77777777" w:rsidR="00A42BF5" w:rsidRDefault="007F616C">
      <w:pPr>
        <w:spacing w:line="600" w:lineRule="auto"/>
        <w:ind w:firstLine="720"/>
        <w:jc w:val="both"/>
        <w:rPr>
          <w:rFonts w:eastAsia="Times New Roman"/>
          <w:szCs w:val="24"/>
        </w:rPr>
      </w:pPr>
      <w:r>
        <w:rPr>
          <w:rFonts w:eastAsia="Times New Roman"/>
          <w:szCs w:val="24"/>
        </w:rPr>
        <w:t>Η σταθεροποίηση, η αναθέρμανση και η ανάκαμψη είναι επίσης η θετική στόχευση μπροστά</w:t>
      </w:r>
      <w:r>
        <w:rPr>
          <w:rFonts w:eastAsia="Times New Roman"/>
          <w:szCs w:val="24"/>
        </w:rPr>
        <w:t>.</w:t>
      </w:r>
      <w:r>
        <w:rPr>
          <w:rFonts w:eastAsia="Times New Roman"/>
          <w:szCs w:val="24"/>
        </w:rPr>
        <w:t xml:space="preserve"> </w:t>
      </w:r>
      <w:r>
        <w:rPr>
          <w:rFonts w:eastAsia="Times New Roman"/>
          <w:szCs w:val="24"/>
        </w:rPr>
        <w:t>΄</w:t>
      </w:r>
      <w:proofErr w:type="spellStart"/>
      <w:r>
        <w:rPr>
          <w:rFonts w:eastAsia="Times New Roman"/>
          <w:szCs w:val="24"/>
        </w:rPr>
        <w:t>Ο</w:t>
      </w:r>
      <w:r>
        <w:rPr>
          <w:rFonts w:eastAsia="Times New Roman"/>
          <w:szCs w:val="24"/>
        </w:rPr>
        <w:t>πως</w:t>
      </w:r>
      <w:proofErr w:type="spellEnd"/>
      <w:r>
        <w:rPr>
          <w:rFonts w:eastAsia="Times New Roman"/>
          <w:szCs w:val="24"/>
        </w:rPr>
        <w:t xml:space="preserve"> παραμένει και θα ενταθεί ως θετική στόχευση μπροστά η -</w:t>
      </w:r>
      <w:r>
        <w:rPr>
          <w:rFonts w:eastAsia="Times New Roman"/>
          <w:szCs w:val="24"/>
        </w:rPr>
        <w:t xml:space="preserve">όσο γίνεται- δικαιότερη αναδιανομή. </w:t>
      </w:r>
    </w:p>
    <w:p w14:paraId="3509611D" w14:textId="77777777" w:rsidR="00A42BF5" w:rsidRDefault="007F616C">
      <w:pPr>
        <w:spacing w:line="600" w:lineRule="auto"/>
        <w:ind w:firstLine="720"/>
        <w:jc w:val="both"/>
        <w:rPr>
          <w:rFonts w:eastAsia="Times New Roman"/>
          <w:szCs w:val="24"/>
        </w:rPr>
      </w:pPr>
      <w:r>
        <w:rPr>
          <w:rFonts w:eastAsia="Times New Roman"/>
          <w:szCs w:val="24"/>
        </w:rPr>
        <w:lastRenderedPageBreak/>
        <w:t>Κυρίες και κύριοι Βουλευτές, αυτή η προοπτική χωρίς κα</w:t>
      </w:r>
      <w:r>
        <w:rPr>
          <w:rFonts w:eastAsia="Times New Roman"/>
          <w:szCs w:val="24"/>
        </w:rPr>
        <w:t>μ</w:t>
      </w:r>
      <w:r>
        <w:rPr>
          <w:rFonts w:eastAsia="Times New Roman"/>
          <w:szCs w:val="24"/>
        </w:rPr>
        <w:t>μιά κατασκευασμένη αισιοδοξία είναι ορατή. Η προσδοκία είναι βάσιμη, χωρίς κα</w:t>
      </w:r>
      <w:r>
        <w:rPr>
          <w:rFonts w:eastAsia="Times New Roman"/>
          <w:szCs w:val="24"/>
        </w:rPr>
        <w:t>μ</w:t>
      </w:r>
      <w:r>
        <w:rPr>
          <w:rFonts w:eastAsia="Times New Roman"/>
          <w:szCs w:val="24"/>
        </w:rPr>
        <w:t>μία αισιοδοξία ψευδή. Είναι βάσιμη και χωρίς κανέναν πανηγυρισμό. Και αυτό συμβαίνει π</w:t>
      </w:r>
      <w:r>
        <w:rPr>
          <w:rFonts w:eastAsia="Times New Roman"/>
          <w:szCs w:val="24"/>
        </w:rPr>
        <w:t xml:space="preserve">ράγματι για πρώτη φορά μετά από οκτώ χρόνια χρεοκοπίας και κρίσης. Αν δεν κάνουμε αυτή την ανάγνωση, τότε δεν μπορούμε να σταθούμε στα πραγματικά δεδομένα που μπροστά έχουμε να αντιπαλέψουμε και στις επικείμενες νέες δυσκολίες. </w:t>
      </w:r>
    </w:p>
    <w:p w14:paraId="3509611E" w14:textId="77777777" w:rsidR="00A42BF5" w:rsidRDefault="007F616C">
      <w:pPr>
        <w:spacing w:line="600" w:lineRule="auto"/>
        <w:ind w:firstLine="720"/>
        <w:jc w:val="both"/>
        <w:rPr>
          <w:rFonts w:eastAsia="Times New Roman" w:cs="Times New Roman"/>
          <w:szCs w:val="24"/>
        </w:rPr>
      </w:pPr>
      <w:r>
        <w:rPr>
          <w:rFonts w:eastAsia="Times New Roman"/>
          <w:szCs w:val="24"/>
        </w:rPr>
        <w:t>Γι’ αυτό, όμως, προκαλείται</w:t>
      </w:r>
      <w:r>
        <w:rPr>
          <w:rFonts w:eastAsia="Times New Roman"/>
          <w:szCs w:val="24"/>
        </w:rPr>
        <w:t xml:space="preserve"> η λυσσασμένη αντίδραση. Γιατί εάν στο δύσκολο –λέω και πάλι και επιμένω σε αυτό- 2018 επιβεβαιωθούν οι προσδοκίες και επιτευχθούν οι σχεδιαζόμενοι και σχεδιασμένοι στόχοι, τότε η Νέα Δημοκρατία θα διασπαστεί και η Δεξιά θα μπει σε μεγάλες περιπέτειες. Αυτ</w:t>
      </w:r>
      <w:r>
        <w:rPr>
          <w:rFonts w:eastAsia="Times New Roman"/>
          <w:szCs w:val="24"/>
        </w:rPr>
        <w:t xml:space="preserve">ό είναι που τα εξηγεί όλα για αυτή </w:t>
      </w:r>
      <w:r>
        <w:rPr>
          <w:rFonts w:eastAsia="Times New Roman"/>
          <w:szCs w:val="24"/>
        </w:rPr>
        <w:lastRenderedPageBreak/>
        <w:t>τη λυσσασμένη αντίδραση και την άρνηση συμμετοχής σε οποιονδήποτε προβληματισμό από την πλευρά της Αξιωματικής Αντιπολίτευσης για τις επικείμενες δυσκολίες, για τις λύσεις και για τις ενιαίες στάσεις που πρέπει να κρατηθο</w:t>
      </w:r>
      <w:r>
        <w:rPr>
          <w:rFonts w:eastAsia="Times New Roman"/>
          <w:szCs w:val="24"/>
        </w:rPr>
        <w:t>ύν μπροστά σε αυτό το επόμενο διάστημα.</w:t>
      </w:r>
    </w:p>
    <w:p w14:paraId="3509611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Αυτό εξηγεί την αγωνία του τερματοφύλακα πριν το πέναλτ</w:t>
      </w:r>
      <w:r>
        <w:rPr>
          <w:rFonts w:eastAsia="Times New Roman" w:cs="Times New Roman"/>
          <w:szCs w:val="24"/>
        </w:rPr>
        <w:t>ι…..</w:t>
      </w:r>
    </w:p>
    <w:p w14:paraId="3509612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συστηματική επιλογή της Νέας Δημοκρατίας να απέχει από την πραγματική πολιτική συζήτηση για τα σοβαρά ζητήματα της </w:t>
      </w:r>
      <w:r>
        <w:rPr>
          <w:rFonts w:eastAsia="Times New Roman" w:cs="Times New Roman"/>
          <w:szCs w:val="24"/>
        </w:rPr>
        <w:t xml:space="preserve">επόμενης μέρας και να επινοεί διαρκώς ανόητα αλλά και ανεύθυνα και επικίνδυνα τεχνάσματα με την επιδίωξη να </w:t>
      </w:r>
      <w:proofErr w:type="spellStart"/>
      <w:r>
        <w:rPr>
          <w:rFonts w:eastAsia="Times New Roman" w:cs="Times New Roman"/>
          <w:szCs w:val="24"/>
        </w:rPr>
        <w:t>αποδομήσει</w:t>
      </w:r>
      <w:proofErr w:type="spellEnd"/>
      <w:r>
        <w:rPr>
          <w:rFonts w:eastAsia="Times New Roman" w:cs="Times New Roman"/>
          <w:szCs w:val="24"/>
        </w:rPr>
        <w:t xml:space="preserve"> το σχέδιο της Κυβέρνησης. Μπροστά στη διαφαινόμενη δυνατότητα επίλυσης του ονόματος της </w:t>
      </w:r>
      <w:r>
        <w:rPr>
          <w:rFonts w:eastAsia="Times New Roman" w:cs="Times New Roman"/>
          <w:szCs w:val="24"/>
          <w:lang w:val="en-US"/>
        </w:rPr>
        <w:t>FYROM</w:t>
      </w:r>
      <w:r>
        <w:rPr>
          <w:rFonts w:eastAsia="Times New Roman" w:cs="Times New Roman"/>
          <w:szCs w:val="24"/>
        </w:rPr>
        <w:t xml:space="preserve"> επιλέγει τη γελοιότητα της </w:t>
      </w:r>
      <w:r>
        <w:rPr>
          <w:rFonts w:eastAsia="Times New Roman" w:cs="Times New Roman"/>
          <w:szCs w:val="24"/>
        </w:rPr>
        <w:t>«</w:t>
      </w:r>
      <w:r>
        <w:rPr>
          <w:rFonts w:eastAsia="Times New Roman" w:cs="Times New Roman"/>
          <w:szCs w:val="24"/>
        </w:rPr>
        <w:t>δεδηλωμένης</w:t>
      </w:r>
      <w:r>
        <w:rPr>
          <w:rFonts w:eastAsia="Times New Roman" w:cs="Times New Roman"/>
          <w:szCs w:val="24"/>
        </w:rPr>
        <w:t>»</w:t>
      </w:r>
      <w:r>
        <w:rPr>
          <w:rFonts w:eastAsia="Times New Roman" w:cs="Times New Roman"/>
          <w:szCs w:val="24"/>
        </w:rPr>
        <w:t xml:space="preserve">. Μπροστά σε ένα για </w:t>
      </w:r>
      <w:r>
        <w:rPr>
          <w:rFonts w:eastAsia="Times New Roman" w:cs="Times New Roman"/>
          <w:szCs w:val="24"/>
        </w:rPr>
        <w:lastRenderedPageBreak/>
        <w:t>πρώτη φορά διαμορφούμενο βήμα</w:t>
      </w:r>
      <w:r>
        <w:rPr>
          <w:rFonts w:eastAsia="Times New Roman" w:cs="Times New Roman"/>
          <w:szCs w:val="24"/>
        </w:rPr>
        <w:t>-βήμα</w:t>
      </w:r>
      <w:r>
        <w:rPr>
          <w:rFonts w:eastAsia="Times New Roman" w:cs="Times New Roman"/>
          <w:szCs w:val="24"/>
        </w:rPr>
        <w:t xml:space="preserve">, πρόγραμμα κοινωνικού κράτους για το παιδί με εξασφαλισμένη σημαντική αύξηση χρηματοδότησης, ανακαλύπτει ότι η Κυβέρνηση είναι </w:t>
      </w:r>
      <w:r>
        <w:rPr>
          <w:rFonts w:eastAsia="Times New Roman" w:cs="Times New Roman"/>
          <w:szCs w:val="24"/>
        </w:rPr>
        <w:t>«</w:t>
      </w:r>
      <w:r>
        <w:rPr>
          <w:rFonts w:eastAsia="Times New Roman" w:cs="Times New Roman"/>
          <w:szCs w:val="24"/>
        </w:rPr>
        <w:t>εχθρός της πολυτεκνίας και της οικογένειας</w:t>
      </w:r>
      <w:r>
        <w:rPr>
          <w:rFonts w:eastAsia="Times New Roman" w:cs="Times New Roman"/>
          <w:szCs w:val="24"/>
        </w:rPr>
        <w:t>»!</w:t>
      </w:r>
      <w:r>
        <w:rPr>
          <w:rFonts w:eastAsia="Times New Roman" w:cs="Times New Roman"/>
          <w:szCs w:val="24"/>
        </w:rPr>
        <w:t xml:space="preserve"> Το ακούσαμε. Όπως ακούσαμε </w:t>
      </w:r>
      <w:r>
        <w:rPr>
          <w:rFonts w:eastAsia="Times New Roman" w:cs="Times New Roman"/>
          <w:szCs w:val="24"/>
        </w:rPr>
        <w:t xml:space="preserve">κι από άλλη πλευρά ότι πρόκειται για </w:t>
      </w:r>
      <w:r>
        <w:rPr>
          <w:rFonts w:eastAsia="Times New Roman" w:cs="Times New Roman"/>
          <w:szCs w:val="24"/>
        </w:rPr>
        <w:t>«</w:t>
      </w:r>
      <w:r>
        <w:rPr>
          <w:rFonts w:eastAsia="Times New Roman" w:cs="Times New Roman"/>
          <w:szCs w:val="24"/>
        </w:rPr>
        <w:t>εθνικό έγκλημα</w:t>
      </w:r>
      <w:r>
        <w:rPr>
          <w:rFonts w:eastAsia="Times New Roman" w:cs="Times New Roman"/>
          <w:szCs w:val="24"/>
        </w:rPr>
        <w:t>»!</w:t>
      </w:r>
      <w:r>
        <w:rPr>
          <w:rFonts w:eastAsia="Times New Roman" w:cs="Times New Roman"/>
          <w:szCs w:val="24"/>
        </w:rPr>
        <w:t xml:space="preserve"> </w:t>
      </w:r>
    </w:p>
    <w:p w14:paraId="3509612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Δεν μπορεί κανείς να κάνει την απλή σκέψη ότι αφού αυξάνεται, σημαντικά κιόλας, το ποσόν για την ενίσχυση της οικογένειας και των παιδιών απ’ αυτή την Κυβέρνηση, θα ήταν το πιο εύκολο να μην αλλάξει τ</w:t>
      </w:r>
      <w:r>
        <w:rPr>
          <w:rFonts w:eastAsia="Times New Roman" w:cs="Times New Roman"/>
          <w:szCs w:val="24"/>
        </w:rPr>
        <w:t>ίποτα, να μην δυσαρεστήσει κα</w:t>
      </w:r>
      <w:r>
        <w:rPr>
          <w:rFonts w:eastAsia="Times New Roman" w:cs="Times New Roman"/>
          <w:szCs w:val="24"/>
        </w:rPr>
        <w:t>μ</w:t>
      </w:r>
      <w:r>
        <w:rPr>
          <w:rFonts w:eastAsia="Times New Roman" w:cs="Times New Roman"/>
          <w:szCs w:val="24"/>
        </w:rPr>
        <w:t xml:space="preserve">μία κοινωνική ομάδα και να τα έχει με όλους καλά αν λειτουργούσε ψηφοθηρικά, </w:t>
      </w:r>
      <w:proofErr w:type="spellStart"/>
      <w:r>
        <w:rPr>
          <w:rFonts w:eastAsia="Times New Roman" w:cs="Times New Roman"/>
          <w:szCs w:val="24"/>
        </w:rPr>
        <w:t>ψηφοσυλλεκτικά</w:t>
      </w:r>
      <w:proofErr w:type="spellEnd"/>
      <w:r>
        <w:rPr>
          <w:rFonts w:eastAsia="Times New Roman" w:cs="Times New Roman"/>
          <w:szCs w:val="24"/>
        </w:rPr>
        <w:t xml:space="preserve"> και ανεύθυνα</w:t>
      </w:r>
      <w:r>
        <w:rPr>
          <w:rFonts w:eastAsia="Times New Roman" w:cs="Times New Roman"/>
          <w:szCs w:val="24"/>
        </w:rPr>
        <w:t>;</w:t>
      </w:r>
      <w:r>
        <w:rPr>
          <w:rFonts w:eastAsia="Times New Roman" w:cs="Times New Roman"/>
          <w:szCs w:val="24"/>
        </w:rPr>
        <w:t xml:space="preserve"> </w:t>
      </w:r>
    </w:p>
    <w:p w14:paraId="3509612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 να κάνουμε λάθος. Αλλά, εν πάση </w:t>
      </w:r>
      <w:proofErr w:type="spellStart"/>
      <w:r>
        <w:rPr>
          <w:rFonts w:eastAsia="Times New Roman" w:cs="Times New Roman"/>
          <w:szCs w:val="24"/>
        </w:rPr>
        <w:t>περιπτώσει</w:t>
      </w:r>
      <w:proofErr w:type="spellEnd"/>
      <w:r>
        <w:rPr>
          <w:rFonts w:eastAsia="Times New Roman" w:cs="Times New Roman"/>
          <w:szCs w:val="24"/>
        </w:rPr>
        <w:t>, είναι ένα σχέδιο. Είναι ένα σχέδιο που και για το δημογραφικό θα προ</w:t>
      </w:r>
      <w:r>
        <w:rPr>
          <w:rFonts w:eastAsia="Times New Roman" w:cs="Times New Roman"/>
          <w:szCs w:val="24"/>
        </w:rPr>
        <w:t xml:space="preserve">σπαθήσει να δώσει απαντήσεις –και δίνει- και για τη στήριξη όλων των οικογενειών και των </w:t>
      </w:r>
      <w:proofErr w:type="spellStart"/>
      <w:r>
        <w:rPr>
          <w:rFonts w:eastAsia="Times New Roman" w:cs="Times New Roman"/>
          <w:szCs w:val="24"/>
        </w:rPr>
        <w:t>τριτέκνων</w:t>
      </w:r>
      <w:proofErr w:type="spellEnd"/>
      <w:r>
        <w:rPr>
          <w:rFonts w:eastAsia="Times New Roman" w:cs="Times New Roman"/>
          <w:szCs w:val="24"/>
        </w:rPr>
        <w:t xml:space="preserve"> και των πολυτέκνων. Αλλά είναι ένα σχέδιο. </w:t>
      </w:r>
    </w:p>
    <w:p w14:paraId="3509612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Προχωρώ. Σ’ αυτή την κατεύθυνση, λοιπόν, ο ΣΥΡΙΖΑ είναι και παραμένει πολιτική δύναμη επιφορτισμένη για την αριστ</w:t>
      </w:r>
      <w:r>
        <w:rPr>
          <w:rFonts w:eastAsia="Times New Roman" w:cs="Times New Roman"/>
          <w:szCs w:val="24"/>
        </w:rPr>
        <w:t xml:space="preserve">ερή δημιουργική προοπτική με αντιφάσεις κι αδυναμίες. Αλλά αυτό είναι. Είναι δύναμη που θα συμπορευθεί. </w:t>
      </w:r>
      <w:r>
        <w:rPr>
          <w:rFonts w:eastAsia="Times New Roman" w:cs="Times New Roman"/>
          <w:szCs w:val="24"/>
        </w:rPr>
        <w:t>και κ</w:t>
      </w:r>
      <w:r>
        <w:rPr>
          <w:rFonts w:eastAsia="Times New Roman" w:cs="Times New Roman"/>
          <w:szCs w:val="24"/>
        </w:rPr>
        <w:t>αλεί σ’ αυτή τη συμπόρευση και τον συναγωνισμό όσους επιδιώκουν και επιθυμούν κοινωνία πιο δίκαιη, πιο ανθρώπινη, πιο δημιουργική, πιο ελεύθερη, πι</w:t>
      </w:r>
      <w:r>
        <w:rPr>
          <w:rFonts w:eastAsia="Times New Roman" w:cs="Times New Roman"/>
          <w:szCs w:val="24"/>
        </w:rPr>
        <w:t xml:space="preserve">ο ανεξάρτητη και με μεγαλύτερη αυτοπεποίθηση. </w:t>
      </w:r>
    </w:p>
    <w:p w14:paraId="3509612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Κλείνω παραλείποντας πάρα πολλά από την ομιλία μου. Δυστυχώς, κυρίες και κύριοι, δεν κινούμαστε ακόμα στη σφαίρα της ελευθερίας αλλά στη σφαίρα της ανάγκη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τη σφαίρα της εξαναγκασμένης βούλησης μέσα στα όρια</w:t>
      </w:r>
      <w:r>
        <w:rPr>
          <w:rFonts w:eastAsia="Times New Roman" w:cs="Times New Roman"/>
          <w:szCs w:val="24"/>
        </w:rPr>
        <w:t xml:space="preserve"> που διαμορφώνουν οι πραγματικές και σκληρές διαπραγματεύσεις. Με αυτό το κριτήριο ψηφίζουμε με επίγνωση. Δεν πανηγυρίζουμε, δεν βολευόμαστε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πιμένουμε να βουλευόμαστε και να προετοιμάζουμε τις καλύτερες μέρες και να τις διεκδικούμε. Επιμένουμε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τέλος</w:t>
      </w:r>
      <w:r>
        <w:rPr>
          <w:rFonts w:eastAsia="Times New Roman" w:cs="Times New Roman"/>
          <w:szCs w:val="24"/>
        </w:rPr>
        <w:t>,</w:t>
      </w:r>
      <w:r>
        <w:rPr>
          <w:rFonts w:eastAsia="Times New Roman" w:cs="Times New Roman"/>
          <w:szCs w:val="24"/>
        </w:rPr>
        <w:t xml:space="preserve"> πε</w:t>
      </w:r>
      <w:r>
        <w:rPr>
          <w:rFonts w:eastAsia="Times New Roman" w:cs="Times New Roman"/>
          <w:szCs w:val="24"/>
        </w:rPr>
        <w:t xml:space="preserve">ισματικά να γνωρίζουμε </w:t>
      </w:r>
      <w:r>
        <w:rPr>
          <w:rFonts w:eastAsia="Times New Roman" w:cs="Times New Roman"/>
          <w:szCs w:val="24"/>
        </w:rPr>
        <w:t xml:space="preserve"> και να αναγνωρίζουμε </w:t>
      </w:r>
      <w:r>
        <w:rPr>
          <w:rFonts w:eastAsia="Times New Roman" w:cs="Times New Roman"/>
          <w:szCs w:val="24"/>
        </w:rPr>
        <w:t>τη σημασία του αποφθέγματος των αγώνων της γαλλικής Αριστεράς ότι «ο μόνος βέβαιος νόμος της ιστορίας είναι η έκπληξη».</w:t>
      </w:r>
    </w:p>
    <w:p w14:paraId="3509612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Ευχαριστώ.</w:t>
      </w:r>
    </w:p>
    <w:p w14:paraId="35096126"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09612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ΠΡΟ</w:t>
      </w:r>
      <w:r>
        <w:rPr>
          <w:rFonts w:eastAsia="Times New Roman" w:cs="Times New Roman"/>
          <w:b/>
          <w:szCs w:val="24"/>
        </w:rPr>
        <w:t>Ε</w:t>
      </w:r>
      <w:r>
        <w:rPr>
          <w:rFonts w:eastAsia="Times New Roman" w:cs="Times New Roman"/>
          <w:b/>
          <w:szCs w:val="24"/>
        </w:rPr>
        <w:t>ΔΡΕΥΩΝ (Σπυρίδων Λυκούδης):</w:t>
      </w:r>
      <w:r>
        <w:rPr>
          <w:rFonts w:eastAsia="Times New Roman" w:cs="Times New Roman"/>
          <w:szCs w:val="24"/>
        </w:rPr>
        <w:t xml:space="preserve"> Ο συ</w:t>
      </w:r>
      <w:r>
        <w:rPr>
          <w:rFonts w:eastAsia="Times New Roman" w:cs="Times New Roman"/>
          <w:szCs w:val="24"/>
        </w:rPr>
        <w:t xml:space="preserve">νάδελφος κ. Γκιόκας από το Κομμουνιστικό Κόμμα Ελλάδας έχει τον λόγο. </w:t>
      </w:r>
    </w:p>
    <w:p w14:paraId="3509612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Κυρίες και κύριοι Βουλευτές, πριν λίγες μέρες ο Πρωθυπουργός είπε στο Υπουργικό Συμβούλιο ότι μέσα στο 2018 θα γίνει ακόμα πιο φανερό το ταξικό πρόσημο αυτής της Κυβέρν</w:t>
      </w:r>
      <w:r>
        <w:rPr>
          <w:rFonts w:eastAsia="Times New Roman" w:cs="Times New Roman"/>
          <w:szCs w:val="24"/>
        </w:rPr>
        <w:t>ησης. Συμφωνούμε απολύτως. Το συγκεκριμένο πολυνομοσχέδιο είναι ίσως το πιο χαρακτηριστικό παράδειγμα ότι το ταξικό πρόσημο της Κυβέρνησης έχει όντως τη σφραγίδα της υπεράσπισης των συμφερόντων του κεφαλαίου. Μάλιστα, αυτή η υπεράσπιση γίνεται πλέον όχι μό</w:t>
      </w:r>
      <w:r>
        <w:rPr>
          <w:rFonts w:eastAsia="Times New Roman" w:cs="Times New Roman"/>
          <w:szCs w:val="24"/>
        </w:rPr>
        <w:t>νο με το καρότο της κοροϊδίας, όπως γινόταν όλα αυτά τα χρόνια, αλλά και με το μαστίγιο του αυταρχι</w:t>
      </w:r>
      <w:r>
        <w:rPr>
          <w:rFonts w:eastAsia="Times New Roman" w:cs="Times New Roman"/>
          <w:szCs w:val="24"/>
        </w:rPr>
        <w:lastRenderedPageBreak/>
        <w:t xml:space="preserve">σμού, με τη συκοφάντηση των λαϊκών κινητοποιήσεων, με την προβοκάτσια, με την προσπάθεια να ενοχοποιηθεί συνολικά η ταξική, λαϊκή πάλη. </w:t>
      </w:r>
    </w:p>
    <w:p w14:paraId="3509612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Αυτό είναι το ταξικό</w:t>
      </w:r>
      <w:r>
        <w:rPr>
          <w:rFonts w:eastAsia="Times New Roman" w:cs="Times New Roman"/>
          <w:szCs w:val="24"/>
        </w:rPr>
        <w:t xml:space="preserve"> πρόσημο της Κυβέρνησης. Για να το διαπιστώσει κανείς αρκεί να δει ποιοι αντιπαλεύουν το συγκεκριμένο πολυνομοσχέδιο και ποιοι το υπερασπίζονται. Ποιοι φορείς, ποιες κοινωνικές δυνάμεις και εδώ στη Βουλή κατά τη διάρκεια της ακρόασης των φορέων. </w:t>
      </w:r>
    </w:p>
    <w:p w14:paraId="3509612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αντιπα</w:t>
      </w:r>
      <w:r>
        <w:rPr>
          <w:rFonts w:eastAsia="Times New Roman" w:cs="Times New Roman"/>
          <w:szCs w:val="24"/>
        </w:rPr>
        <w:t xml:space="preserve">λεύουν οι εργαζόμενοι. Όλοι όσοι ήταν στον δρόμο τις προηγούμενες μέρες, στην απεργία της Παρασκευής, όλοι όσοι θα είναι και σήμερα στα συλλαλητήρια. Το υπερασπίζονται ο Σύνδεσμος Ελλήνων Βιομηχάνων κι άλλοι εκπρόσωποι του κεφαλαίου </w:t>
      </w:r>
      <w:r>
        <w:rPr>
          <w:rFonts w:eastAsia="Times New Roman" w:cs="Times New Roman"/>
          <w:szCs w:val="24"/>
        </w:rPr>
        <w:lastRenderedPageBreak/>
        <w:t>οι οποίοι από την πρώτη</w:t>
      </w:r>
      <w:r>
        <w:rPr>
          <w:rFonts w:eastAsia="Times New Roman" w:cs="Times New Roman"/>
          <w:szCs w:val="24"/>
        </w:rPr>
        <w:t xml:space="preserve"> στιγμή είπαν ότι το πολυνομοσχέδιο κινείται σε θετική κατεύθυνση. </w:t>
      </w:r>
    </w:p>
    <w:p w14:paraId="3509612B" w14:textId="77777777" w:rsidR="00A42BF5" w:rsidRDefault="007F616C">
      <w:pPr>
        <w:spacing w:line="600" w:lineRule="auto"/>
        <w:ind w:firstLine="720"/>
        <w:jc w:val="both"/>
        <w:rPr>
          <w:rFonts w:eastAsia="Times New Roman"/>
          <w:szCs w:val="24"/>
        </w:rPr>
      </w:pPr>
      <w:r>
        <w:rPr>
          <w:rFonts w:eastAsia="Times New Roman"/>
          <w:szCs w:val="24"/>
        </w:rPr>
        <w:t>Επίσης το υπερασπίζονται οι εταίροι σας στην Ευρωπαϊκή Ένωση και το Διεθνές Νομισματικό Ταμείο. Μάλιστα, ο γνωστός «</w:t>
      </w:r>
      <w:proofErr w:type="spellStart"/>
      <w:r>
        <w:rPr>
          <w:rFonts w:eastAsia="Times New Roman"/>
          <w:szCs w:val="24"/>
        </w:rPr>
        <w:t>Γερούν</w:t>
      </w:r>
      <w:proofErr w:type="spellEnd"/>
      <w:r>
        <w:rPr>
          <w:rFonts w:eastAsia="Times New Roman"/>
          <w:szCs w:val="24"/>
        </w:rPr>
        <w:t xml:space="preserve"> γερά» </w:t>
      </w:r>
      <w:proofErr w:type="spellStart"/>
      <w:r>
        <w:rPr>
          <w:rFonts w:eastAsia="Times New Roman"/>
          <w:szCs w:val="24"/>
        </w:rPr>
        <w:t>Ντάισελμπλουμ</w:t>
      </w:r>
      <w:proofErr w:type="spellEnd"/>
      <w:r>
        <w:rPr>
          <w:rFonts w:eastAsia="Times New Roman"/>
          <w:szCs w:val="24"/>
        </w:rPr>
        <w:t xml:space="preserve"> έκανε ειδική μνεία στο αποχαιρετιστήριο του μ</w:t>
      </w:r>
      <w:r>
        <w:rPr>
          <w:rFonts w:eastAsia="Times New Roman"/>
          <w:szCs w:val="24"/>
        </w:rPr>
        <w:t xml:space="preserve">ήνυμα για τη συμβολή της Κυβέρνησης αυτής να περάσει πιο εύκολα τα αντιλαϊκά μέτρα. Το στηρίζει ο </w:t>
      </w:r>
      <w:r>
        <w:rPr>
          <w:rFonts w:eastAsia="Times New Roman"/>
          <w:szCs w:val="24"/>
        </w:rPr>
        <w:t>ε</w:t>
      </w:r>
      <w:r>
        <w:rPr>
          <w:rFonts w:eastAsia="Times New Roman"/>
          <w:szCs w:val="24"/>
        </w:rPr>
        <w:t xml:space="preserve">ργοδοτικός και </w:t>
      </w:r>
      <w:r>
        <w:rPr>
          <w:rFonts w:eastAsia="Times New Roman"/>
          <w:szCs w:val="24"/>
        </w:rPr>
        <w:t>κ</w:t>
      </w:r>
      <w:r>
        <w:rPr>
          <w:rFonts w:eastAsia="Times New Roman"/>
          <w:szCs w:val="24"/>
        </w:rPr>
        <w:t xml:space="preserve">υβερνητικός </w:t>
      </w:r>
      <w:r>
        <w:rPr>
          <w:rFonts w:eastAsia="Times New Roman"/>
          <w:szCs w:val="24"/>
        </w:rPr>
        <w:t>σ</w:t>
      </w:r>
      <w:r>
        <w:rPr>
          <w:rFonts w:eastAsia="Times New Roman"/>
          <w:szCs w:val="24"/>
        </w:rPr>
        <w:t>υνδικαλισμός, μέρος του οποίου αποτελείτε κι εσείς και ο οποίος μπήκε εμπόδιο τις προηγούμενες μέρες στην ενημέρωση και κινητοπο</w:t>
      </w:r>
      <w:r>
        <w:rPr>
          <w:rFonts w:eastAsia="Times New Roman"/>
          <w:szCs w:val="24"/>
        </w:rPr>
        <w:t xml:space="preserve">ίηση των εργαζομένων, τη στιγμή που βρίσκεται στο στόχαστρο η μεγαλύτερη κατάκτηση του εργατικού κινήματος. </w:t>
      </w:r>
    </w:p>
    <w:p w14:paraId="3509612C" w14:textId="77777777" w:rsidR="00A42BF5" w:rsidRDefault="007F616C">
      <w:pPr>
        <w:spacing w:line="600" w:lineRule="auto"/>
        <w:ind w:firstLine="720"/>
        <w:jc w:val="both"/>
        <w:rPr>
          <w:rFonts w:eastAsia="Times New Roman"/>
          <w:szCs w:val="24"/>
        </w:rPr>
      </w:pPr>
      <w:r>
        <w:rPr>
          <w:rFonts w:eastAsia="Times New Roman"/>
          <w:szCs w:val="24"/>
        </w:rPr>
        <w:t xml:space="preserve">Και, φυσικά, το στηρίζουν με τον δικό τους τρόπο -αλλά το στηρίζουν επί της ουσίας- τα άλλα κόμματα, αφού η τοποθέτησή τους, </w:t>
      </w:r>
      <w:r>
        <w:rPr>
          <w:rFonts w:eastAsia="Times New Roman"/>
          <w:szCs w:val="24"/>
        </w:rPr>
        <w:lastRenderedPageBreak/>
        <w:t xml:space="preserve">ειδικά στο ζήτημα της </w:t>
      </w:r>
      <w:r>
        <w:rPr>
          <w:rFonts w:eastAsia="Times New Roman"/>
          <w:szCs w:val="24"/>
        </w:rPr>
        <w:t xml:space="preserve">απεργίας, είναι ξεκάθαρα αβανταδόρικη. Ειδικά η τοποθέτηση της Νέας Δημοκρατίας με τις αθλιότητες ορισμένων Βουλευτών, τύπου </w:t>
      </w:r>
      <w:proofErr w:type="spellStart"/>
      <w:r>
        <w:rPr>
          <w:rFonts w:eastAsia="Times New Roman"/>
          <w:szCs w:val="24"/>
        </w:rPr>
        <w:t>Βρούτση</w:t>
      </w:r>
      <w:proofErr w:type="spellEnd"/>
      <w:r>
        <w:rPr>
          <w:rFonts w:eastAsia="Times New Roman"/>
          <w:szCs w:val="24"/>
        </w:rPr>
        <w:t xml:space="preserve">, που σας κάνει κριτική για την ατολμία σας να προχωρήσετε σε μεγαλύτερες ανατροπές στον συνδικαλιστικό νόμο και σας δίνει, </w:t>
      </w:r>
      <w:r>
        <w:rPr>
          <w:rFonts w:eastAsia="Times New Roman"/>
          <w:szCs w:val="24"/>
        </w:rPr>
        <w:t xml:space="preserve">ουσιαστικά, τη δυνατότητα να αναπαράγετε όλη αυτή την επιχειρηματολογία, ότι δήθεν οι αλλαγές που κάνετε είναι κάτι επουσιώδες, κάτι το ανούσιο, κάτι το δευτερεύον. </w:t>
      </w:r>
    </w:p>
    <w:p w14:paraId="3509612D" w14:textId="77777777" w:rsidR="00A42BF5" w:rsidRDefault="007F616C">
      <w:pPr>
        <w:spacing w:line="600" w:lineRule="auto"/>
        <w:ind w:firstLine="720"/>
        <w:jc w:val="both"/>
        <w:rPr>
          <w:rFonts w:eastAsia="Times New Roman"/>
          <w:szCs w:val="24"/>
        </w:rPr>
      </w:pPr>
      <w:r>
        <w:rPr>
          <w:rFonts w:eastAsia="Times New Roman"/>
          <w:szCs w:val="24"/>
        </w:rPr>
        <w:t>Είναι μια επιχειρηματολογία στην οποία καταφύγατε τις τελευταίες μέρες, αφού πρώτα γελοιοπ</w:t>
      </w:r>
      <w:r>
        <w:rPr>
          <w:rFonts w:eastAsia="Times New Roman"/>
          <w:szCs w:val="24"/>
        </w:rPr>
        <w:t xml:space="preserve">οιηθήκατε με αυτά που λέγατε στην αρχή, τότε που πήγατε να περάσετε «νύχτα» το μέτρο, ότι δήθεν το μέτρο είναι για καλό, γιατί, τάχα, αυξάνει τη συμμετοχή και τη δημοκρατία στο συνδικαλιστικό κίνημα. </w:t>
      </w:r>
    </w:p>
    <w:p w14:paraId="3509612E" w14:textId="77777777" w:rsidR="00A42BF5" w:rsidRDefault="007F616C">
      <w:pPr>
        <w:spacing w:line="600" w:lineRule="auto"/>
        <w:ind w:firstLine="720"/>
        <w:jc w:val="both"/>
        <w:rPr>
          <w:rFonts w:eastAsia="Times New Roman"/>
          <w:szCs w:val="24"/>
        </w:rPr>
      </w:pPr>
      <w:r>
        <w:rPr>
          <w:rFonts w:eastAsia="Times New Roman"/>
          <w:szCs w:val="24"/>
        </w:rPr>
        <w:lastRenderedPageBreak/>
        <w:t>Και όλα αυτά, μάλιστα, τη στιγμή που διατηρείτε σε ισχύ</w:t>
      </w:r>
      <w:r>
        <w:rPr>
          <w:rFonts w:eastAsia="Times New Roman"/>
          <w:szCs w:val="24"/>
        </w:rPr>
        <w:t xml:space="preserve"> την αθλιότητα των «ενώσεων προσώπων», με βάση την οποία ένας εργοδότης μπορεί με το 15% των εργαζομένων να συμφωνεί απολύσεις και μειώσεις μισθών.  </w:t>
      </w:r>
    </w:p>
    <w:p w14:paraId="3509612F" w14:textId="77777777" w:rsidR="00A42BF5" w:rsidRDefault="007F616C">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sidRPr="001653C6">
        <w:rPr>
          <w:rFonts w:eastAsia="Times New Roman"/>
          <w:b/>
          <w:szCs w:val="24"/>
        </w:rPr>
        <w:t>ΔΗΜΗΤΡΙΟΣ ΚΡΕΜΑΣΤΙΝΟΣ</w:t>
      </w:r>
      <w:r>
        <w:rPr>
          <w:rFonts w:eastAsia="Times New Roman"/>
          <w:szCs w:val="24"/>
        </w:rPr>
        <w:t>)</w:t>
      </w:r>
    </w:p>
    <w:p w14:paraId="35096130" w14:textId="77777777" w:rsidR="00A42BF5" w:rsidRDefault="007F616C">
      <w:pPr>
        <w:spacing w:line="600" w:lineRule="auto"/>
        <w:ind w:firstLine="720"/>
        <w:jc w:val="both"/>
        <w:rPr>
          <w:rFonts w:eastAsia="Times New Roman"/>
          <w:szCs w:val="24"/>
        </w:rPr>
      </w:pPr>
      <w:r>
        <w:rPr>
          <w:rFonts w:eastAsia="Times New Roman"/>
          <w:szCs w:val="24"/>
        </w:rPr>
        <w:t>Βε</w:t>
      </w:r>
      <w:r>
        <w:rPr>
          <w:rFonts w:eastAsia="Times New Roman"/>
          <w:szCs w:val="24"/>
        </w:rPr>
        <w:t xml:space="preserve">βαίως όλα αυτά τα κυβερνητικά στελέχη που -να το πω έτσι- ως σύγχρονες «Μαρίες </w:t>
      </w:r>
      <w:proofErr w:type="spellStart"/>
      <w:r>
        <w:rPr>
          <w:rFonts w:eastAsia="Times New Roman"/>
          <w:szCs w:val="24"/>
        </w:rPr>
        <w:t>Αντουανέτες</w:t>
      </w:r>
      <w:proofErr w:type="spellEnd"/>
      <w:r>
        <w:rPr>
          <w:rFonts w:eastAsia="Times New Roman"/>
          <w:szCs w:val="24"/>
        </w:rPr>
        <w:t>» λένε, «Εντάξει, δεν τρέχει και κάτι με τις αλλαγές στον απεργιακό νόμο», δεν έχουν την παραμικρή σχέση με τη δυσκολία που έχει να προετοιμάσεις και να οργανώσεις έν</w:t>
      </w:r>
      <w:r>
        <w:rPr>
          <w:rFonts w:eastAsia="Times New Roman"/>
          <w:szCs w:val="24"/>
        </w:rPr>
        <w:t xml:space="preserve">αν απεργιακό αγώνα. Γιατί σε αυτό που διέπρεψαν οι παραπάνω, ιδιαίτερα τα τελευταία χρόνια, ήταν τα διάφορα θολά κινήματα των πλατειών και των αγανακτισμένων, που </w:t>
      </w:r>
      <w:proofErr w:type="spellStart"/>
      <w:r>
        <w:rPr>
          <w:rFonts w:eastAsia="Times New Roman"/>
          <w:szCs w:val="24"/>
        </w:rPr>
        <w:t>όλως</w:t>
      </w:r>
      <w:proofErr w:type="spellEnd"/>
      <w:r>
        <w:rPr>
          <w:rFonts w:eastAsia="Times New Roman"/>
          <w:szCs w:val="24"/>
        </w:rPr>
        <w:t xml:space="preserve"> </w:t>
      </w:r>
      <w:proofErr w:type="spellStart"/>
      <w:r>
        <w:rPr>
          <w:rFonts w:eastAsia="Times New Roman"/>
          <w:szCs w:val="24"/>
        </w:rPr>
        <w:t>τυχαίως</w:t>
      </w:r>
      <w:proofErr w:type="spellEnd"/>
      <w:r>
        <w:rPr>
          <w:rFonts w:eastAsia="Times New Roman"/>
          <w:szCs w:val="24"/>
        </w:rPr>
        <w:t xml:space="preserve"> </w:t>
      </w:r>
      <w:r>
        <w:rPr>
          <w:rFonts w:eastAsia="Times New Roman"/>
          <w:szCs w:val="24"/>
        </w:rPr>
        <w:lastRenderedPageBreak/>
        <w:t xml:space="preserve">χωράγανε τους πάντες -ακόμη και τους φασίστες- αρκεί να είναι έξω τα συνδικάτα. </w:t>
      </w:r>
    </w:p>
    <w:p w14:paraId="35096131" w14:textId="77777777" w:rsidR="00A42BF5" w:rsidRDefault="007F616C">
      <w:pPr>
        <w:spacing w:line="600" w:lineRule="auto"/>
        <w:ind w:firstLine="720"/>
        <w:jc w:val="both"/>
        <w:rPr>
          <w:rFonts w:eastAsia="Times New Roman"/>
          <w:szCs w:val="24"/>
        </w:rPr>
      </w:pPr>
      <w:r>
        <w:rPr>
          <w:rFonts w:eastAsia="Times New Roman"/>
          <w:szCs w:val="24"/>
        </w:rPr>
        <w:t xml:space="preserve">Αυτά λέγατε τότε, «Έξω τα κόμματα, «Έξω τα συνδικάτα», γιατί από τότε, πριν γίνετε ακόμη κυβέρνηση, εχθρευόσασταν το οργανωμένο κίνημα και την οργανωμένη ταξική πάλη. </w:t>
      </w:r>
    </w:p>
    <w:p w14:paraId="35096132" w14:textId="77777777" w:rsidR="00A42BF5" w:rsidRDefault="007F616C">
      <w:pPr>
        <w:spacing w:line="600" w:lineRule="auto"/>
        <w:ind w:firstLine="720"/>
        <w:jc w:val="both"/>
        <w:rPr>
          <w:rFonts w:eastAsia="Times New Roman"/>
          <w:szCs w:val="24"/>
        </w:rPr>
      </w:pPr>
      <w:r>
        <w:rPr>
          <w:rFonts w:eastAsia="Times New Roman"/>
          <w:szCs w:val="24"/>
        </w:rPr>
        <w:t>Όλοι αυτοί αναφέρονται στην απεργία λες και είναι περίπατος και καλύπτουν τη σκληρή πρα</w:t>
      </w:r>
      <w:r>
        <w:rPr>
          <w:rFonts w:eastAsia="Times New Roman"/>
          <w:szCs w:val="24"/>
        </w:rPr>
        <w:t>γματικότητα στους τόπους δουλειάς, τις δυσκολίες, τις απειλές, το γεγονός ότι με τα σημερινά δεδομένα το 95% των απεργιών βγαίνουν παράνομες και καταχρηστικές. Αρκεί να σκεφτεί κανείς ότι πολλά από τα σωματεία τα πρωτοβάθμια, που πριν λίγες μέρες ξεπέρασαν</w:t>
      </w:r>
      <w:r>
        <w:rPr>
          <w:rFonts w:eastAsia="Times New Roman"/>
          <w:szCs w:val="24"/>
        </w:rPr>
        <w:t xml:space="preserve"> τη στάση της ΓΣΕΕ και της ΑΔΕΔΥ και αποφάσισαν να συμμετέχουν στην απεργία, δεν θα μπορούσαν </w:t>
      </w:r>
      <w:r>
        <w:rPr>
          <w:rFonts w:eastAsia="Times New Roman"/>
          <w:szCs w:val="24"/>
        </w:rPr>
        <w:lastRenderedPageBreak/>
        <w:t>να το κάνουν αν ίσχυε ο συγκεκριμένος νόμος που πάτε να περάσετε σήμερα.</w:t>
      </w:r>
    </w:p>
    <w:p w14:paraId="35096133" w14:textId="77777777" w:rsidR="00A42BF5" w:rsidRDefault="007F616C">
      <w:pPr>
        <w:spacing w:line="600" w:lineRule="auto"/>
        <w:ind w:firstLine="720"/>
        <w:jc w:val="both"/>
        <w:rPr>
          <w:rFonts w:eastAsia="Times New Roman"/>
          <w:szCs w:val="24"/>
        </w:rPr>
      </w:pPr>
      <w:r>
        <w:rPr>
          <w:rFonts w:eastAsia="Times New Roman"/>
          <w:b/>
          <w:szCs w:val="24"/>
        </w:rPr>
        <w:t>ΠΑΝΑΓΙΩΤΑ ΚΟΖΟΜΠΟΛΗ – ΑΜΑΝΑΤΙΔΗ:</w:t>
      </w:r>
      <w:r>
        <w:rPr>
          <w:rFonts w:eastAsia="Times New Roman"/>
          <w:szCs w:val="24"/>
        </w:rPr>
        <w:t xml:space="preserve"> Γιατί δεν θα μπορούσαν; </w:t>
      </w:r>
    </w:p>
    <w:p w14:paraId="35096134" w14:textId="77777777" w:rsidR="00A42BF5" w:rsidRDefault="007F616C">
      <w:pPr>
        <w:spacing w:line="600" w:lineRule="auto"/>
        <w:ind w:firstLine="720"/>
        <w:jc w:val="both"/>
        <w:rPr>
          <w:rFonts w:eastAsia="Times New Roman"/>
          <w:szCs w:val="24"/>
        </w:rPr>
      </w:pPr>
      <w:r>
        <w:rPr>
          <w:rFonts w:eastAsia="Times New Roman"/>
          <w:b/>
          <w:szCs w:val="24"/>
        </w:rPr>
        <w:t>ΙΩΑΝΝΗΣ ΓΚΙΟΚΑΣ:</w:t>
      </w:r>
      <w:r>
        <w:rPr>
          <w:rFonts w:eastAsia="Times New Roman"/>
          <w:szCs w:val="24"/>
        </w:rPr>
        <w:t xml:space="preserve"> Θα σας το εξηγ</w:t>
      </w:r>
      <w:r>
        <w:rPr>
          <w:rFonts w:eastAsia="Times New Roman"/>
          <w:szCs w:val="24"/>
        </w:rPr>
        <w:t>ήσω. Δεν θα μπορούσαν, γιατί τα πρωτοβάθμια σωματεία όταν αναφέρονται σε έναν χώρο δουλειάς, με εργαζόμενους που έχουν βάρδιες, που είναι διάσπαρτοι σε εργασιακούς χώρους, δεν μπορούν να μαζέψουν μέσα σε τρεις μέρες το 50%. Δεν το καταλαβαίνετε; Τι είναι ο</w:t>
      </w:r>
      <w:r>
        <w:rPr>
          <w:rFonts w:eastAsia="Times New Roman"/>
          <w:szCs w:val="24"/>
        </w:rPr>
        <w:t xml:space="preserve"> χώρος δουλειάς; Αυτό που λέει η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Έχουμε 100, δια δύο 50, με 26 απεργία; Μιλάμε για εργοστάσια με βάρδιες. Μιλάμε για εργοστάσια διάσπαρτα σε μια σειρά από εργασιακούς χώρους. Άρα, το </w:t>
      </w:r>
      <w:r>
        <w:rPr>
          <w:rFonts w:eastAsia="Times New Roman"/>
          <w:szCs w:val="24"/>
        </w:rPr>
        <w:lastRenderedPageBreak/>
        <w:t xml:space="preserve">μέτρο αυτό στοχεύει ξεκάθαρα στην παράλυση της δράσης των </w:t>
      </w:r>
      <w:r>
        <w:rPr>
          <w:rFonts w:eastAsia="Times New Roman"/>
          <w:szCs w:val="24"/>
        </w:rPr>
        <w:t xml:space="preserve">σωματείων, ιδιαίτερα στη λήψη της απεργιακής απόφασης. </w:t>
      </w:r>
    </w:p>
    <w:p w14:paraId="35096135" w14:textId="77777777" w:rsidR="00A42BF5" w:rsidRDefault="007F616C">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την πτέρυγα του ΣΥΡΙΖΑ)</w:t>
      </w:r>
    </w:p>
    <w:p w14:paraId="35096136" w14:textId="77777777" w:rsidR="00A42BF5" w:rsidRDefault="007F616C">
      <w:pPr>
        <w:spacing w:line="600" w:lineRule="auto"/>
        <w:ind w:firstLine="720"/>
        <w:jc w:val="both"/>
        <w:rPr>
          <w:rFonts w:eastAsia="Times New Roman"/>
          <w:szCs w:val="24"/>
        </w:rPr>
      </w:pPr>
      <w:r>
        <w:rPr>
          <w:rFonts w:eastAsia="Times New Roman"/>
          <w:szCs w:val="24"/>
        </w:rPr>
        <w:t xml:space="preserve">Σταματήστε, λοιπόν, να φέρεστε σαν να μην τρέχει τίποτα. </w:t>
      </w:r>
    </w:p>
    <w:p w14:paraId="3509613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Έχετε αναλάβει έναν ρόλο: Να ξηλώσετε το απεργιακό δικαίωμα. Ό,τι και να λέτε, έχετε αναλά</w:t>
      </w:r>
      <w:r>
        <w:rPr>
          <w:rFonts w:eastAsia="Times New Roman" w:cs="Times New Roman"/>
          <w:szCs w:val="24"/>
        </w:rPr>
        <w:t>βει τον ρόλο να ξηλώσετε το απεργιακό δικαίωμα και δίνετε και πάτημα σε όλους όσους μισούν τους αγώνες των εργαζομένων, να ξεσαλώνουν τις τελευταίες μέρες.</w:t>
      </w:r>
    </w:p>
    <w:p w14:paraId="35096138"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509613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Θα σταματήσετε επιτέλους;</w:t>
      </w:r>
    </w:p>
    <w:p w14:paraId="3509613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 xml:space="preserve">(ΠΑΝΟΣ) </w:t>
      </w:r>
      <w:r>
        <w:rPr>
          <w:rFonts w:eastAsia="Times New Roman" w:cs="Times New Roman"/>
          <w:b/>
          <w:szCs w:val="24"/>
        </w:rPr>
        <w:t>ΣΚΟΥΡΟΛΙΑΚΟΣ:</w:t>
      </w:r>
      <w:r>
        <w:rPr>
          <w:rFonts w:eastAsia="Times New Roman" w:cs="Times New Roman"/>
          <w:szCs w:val="24"/>
        </w:rPr>
        <w:t xml:space="preserve"> Σαν τον αναστενάρη...</w:t>
      </w:r>
    </w:p>
    <w:p w14:paraId="3509613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Σταματήστε!</w:t>
      </w:r>
    </w:p>
    <w:p w14:paraId="3509613C"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509613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ησυχία!</w:t>
      </w:r>
    </w:p>
    <w:p w14:paraId="3509613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Πρόεδρε, να πάει αλλού να δώσει παράσταση.</w:t>
      </w:r>
    </w:p>
    <w:p w14:paraId="3509613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w:t>
      </w:r>
      <w:r>
        <w:rPr>
          <w:rFonts w:eastAsia="Times New Roman" w:cs="Times New Roman"/>
          <w:szCs w:val="24"/>
        </w:rPr>
        <w:t xml:space="preserve"> Αφήστε τον κ. Γκιόκα να μιλήσει.</w:t>
      </w:r>
    </w:p>
    <w:p w14:paraId="3509614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Είναι λογικό να χάνουν τη ψυχραιμία τους, γιατί είναι δικό τους κατόρθωμα αυτό που συμβαίνει αυτές </w:t>
      </w:r>
      <w:r>
        <w:rPr>
          <w:rFonts w:eastAsia="Times New Roman" w:cs="Times New Roman"/>
          <w:szCs w:val="24"/>
        </w:rPr>
        <w:lastRenderedPageBreak/>
        <w:t>ημέρες. Αν δει κανείς τι γράφεται και τι ακούγεται στα μέσα μαζικής ενημέρωσης από γνωστούς και μη εξαιρ</w:t>
      </w:r>
      <w:r>
        <w:rPr>
          <w:rFonts w:eastAsia="Times New Roman" w:cs="Times New Roman"/>
          <w:szCs w:val="24"/>
        </w:rPr>
        <w:t>ετέους, που μισούν τους αγώνες των εργαζομένων, θα δει ότι έχουν ξεσαλώσει. Και τι λένε; Ότι επιτέλους σπάει το ταμπού της απεργίας. Αυτό είναι δικό σας κατόρθωμα. Δικό σας και της Νέας Δημοκρατίας και όλων εκείνων των κομμάτων που εδώ και χρόνια έχουν βάλ</w:t>
      </w:r>
      <w:r>
        <w:rPr>
          <w:rFonts w:eastAsia="Times New Roman" w:cs="Times New Roman"/>
          <w:szCs w:val="24"/>
        </w:rPr>
        <w:t>ει στο στόχαστρο τη μεγαλύτερη κατάκτηση των εργαζομένων.</w:t>
      </w:r>
    </w:p>
    <w:p w14:paraId="3509614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το εξής: Στοιχείο της </w:t>
      </w:r>
      <w:proofErr w:type="spellStart"/>
      <w:r>
        <w:rPr>
          <w:rFonts w:eastAsia="Times New Roman" w:cs="Times New Roman"/>
          <w:szCs w:val="24"/>
        </w:rPr>
        <w:t>αντιδραστικοποίησης</w:t>
      </w:r>
      <w:proofErr w:type="spellEnd"/>
      <w:r>
        <w:rPr>
          <w:rFonts w:eastAsia="Times New Roman" w:cs="Times New Roman"/>
          <w:szCs w:val="24"/>
        </w:rPr>
        <w:t xml:space="preserve"> και του αυταρχισμού σας είναι και οι αλλαγές που προωθείτε στον θεσμό της εξωδικαστικής διαμεσολάβησης. με την υποχρεωτική υπαγω</w:t>
      </w:r>
      <w:r>
        <w:rPr>
          <w:rFonts w:eastAsia="Times New Roman" w:cs="Times New Roman"/>
          <w:szCs w:val="24"/>
        </w:rPr>
        <w:t>γή σε αυτήν μιας σειράς υποθέσεων πριν ακόμη την προσφυγή στο δικαστήριο.</w:t>
      </w:r>
    </w:p>
    <w:p w14:paraId="3509614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Οι διατάξεις αυτές θα λειτουργήσουν σε βάρος των οικονομικά αδύναμων πολιτών, αφού θα κληθούν να δαπανήσουν σημαντικά μεγαλύτερα έξοδα και χρόνο για την ικανοποίηση των απαιτήσεών το</w:t>
      </w:r>
      <w:r>
        <w:rPr>
          <w:rFonts w:eastAsia="Times New Roman" w:cs="Times New Roman"/>
          <w:szCs w:val="24"/>
        </w:rPr>
        <w:t>υς και θα οδηγήσει, ουσιαστικά, στο να συμβιβάζονται με ψίχουλα. Ωφελημένοι, από την άλλη μεριά, θα είναι οι διάφοροι μεγαλοεπιχειρηματίες, αφ</w:t>
      </w:r>
      <w:r>
        <w:rPr>
          <w:rFonts w:eastAsia="Times New Roman" w:cs="Times New Roman"/>
          <w:szCs w:val="24"/>
        </w:rPr>
        <w:t xml:space="preserve">’ </w:t>
      </w:r>
      <w:r>
        <w:rPr>
          <w:rFonts w:eastAsia="Times New Roman" w:cs="Times New Roman"/>
          <w:szCs w:val="24"/>
        </w:rPr>
        <w:t>ενός με την εξασθένηση των απαιτήσεών τους και αφ</w:t>
      </w:r>
      <w:r>
        <w:rPr>
          <w:rFonts w:eastAsia="Times New Roman" w:cs="Times New Roman"/>
          <w:szCs w:val="24"/>
        </w:rPr>
        <w:t xml:space="preserve">’ </w:t>
      </w:r>
      <w:r>
        <w:rPr>
          <w:rFonts w:eastAsia="Times New Roman" w:cs="Times New Roman"/>
          <w:szCs w:val="24"/>
        </w:rPr>
        <w:t>ετέρου με την εξασφάλιση νέου πεδίου κερδοφορίας μέσω της σύσ</w:t>
      </w:r>
      <w:r>
        <w:rPr>
          <w:rFonts w:eastAsia="Times New Roman" w:cs="Times New Roman"/>
          <w:szCs w:val="24"/>
        </w:rPr>
        <w:t>τασης διαφόρων ενώσεων και εταιριών διαμεσολάβησης.</w:t>
      </w:r>
    </w:p>
    <w:p w14:paraId="3509614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ο θεσμός της </w:t>
      </w:r>
      <w:proofErr w:type="spellStart"/>
      <w:r>
        <w:rPr>
          <w:rFonts w:eastAsia="Times New Roman" w:cs="Times New Roman"/>
          <w:szCs w:val="24"/>
        </w:rPr>
        <w:t>υποχρεωτικότητας</w:t>
      </w:r>
      <w:proofErr w:type="spellEnd"/>
      <w:r>
        <w:rPr>
          <w:rFonts w:eastAsia="Times New Roman" w:cs="Times New Roman"/>
          <w:szCs w:val="24"/>
        </w:rPr>
        <w:t>, αποτελούσε απαίτηση του Συνδέσμου Ελλήνων Βιομηχάνων και την Ένωσης Ασφαλιστικών Εταιρειών. Ούτε είναι τυχαίο -ανέφερε κάτι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Τζάκρη</w:t>
      </w:r>
      <w:proofErr w:type="spellEnd"/>
      <w:r>
        <w:rPr>
          <w:rFonts w:eastAsia="Times New Roman" w:cs="Times New Roman"/>
          <w:szCs w:val="24"/>
        </w:rPr>
        <w:t xml:space="preserve"> και τελειώνω με αυτό, κύριε Πρόεδρε- ότι η Κυβέρνηση </w:t>
      </w:r>
      <w:r>
        <w:rPr>
          <w:rFonts w:eastAsia="Times New Roman" w:cs="Times New Roman"/>
          <w:szCs w:val="24"/>
        </w:rPr>
        <w:lastRenderedPageBreak/>
        <w:t xml:space="preserve">είναι βασιλικότερη του βασιλέως. Ξεπερνάει ακόμη και την αντιδραστική </w:t>
      </w:r>
      <w:r>
        <w:rPr>
          <w:rFonts w:eastAsia="Times New Roman" w:cs="Times New Roman"/>
          <w:szCs w:val="24"/>
        </w:rPr>
        <w:t>ο</w:t>
      </w:r>
      <w:r>
        <w:rPr>
          <w:rFonts w:eastAsia="Times New Roman" w:cs="Times New Roman"/>
          <w:szCs w:val="24"/>
        </w:rPr>
        <w:t xml:space="preserve">δηγία της Ευρωπαϊκής Ένωσης. Η </w:t>
      </w:r>
      <w:proofErr w:type="spellStart"/>
      <w:r>
        <w:rPr>
          <w:rFonts w:eastAsia="Times New Roman" w:cs="Times New Roman"/>
          <w:szCs w:val="24"/>
        </w:rPr>
        <w:t>υποχρεωτικότητα</w:t>
      </w:r>
      <w:proofErr w:type="spellEnd"/>
      <w:r>
        <w:rPr>
          <w:rFonts w:eastAsia="Times New Roman" w:cs="Times New Roman"/>
          <w:szCs w:val="24"/>
        </w:rPr>
        <w:t xml:space="preserve"> της εξωδικαστικής διαμεσολάβησης ισχύει ουσιαστικά μόνο στην Ιταλία. Και ξέρε</w:t>
      </w:r>
      <w:r>
        <w:rPr>
          <w:rFonts w:eastAsia="Times New Roman" w:cs="Times New Roman"/>
          <w:szCs w:val="24"/>
        </w:rPr>
        <w:t xml:space="preserve">τε ποια είναι η χώρα εκείνη όπου ο θεσμός της εξωδικαστικής διαμεσολάβησης αυτή τη στιγμή είναι κυρίαρχος; Η Τουρκία. Στις εργατικές διαφορές. </w:t>
      </w:r>
    </w:p>
    <w:p w14:paraId="3509614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Αυτό θέλετε, γιατί το ζήτημα δεν είναι αν θα λύνονται γρήγορα οι διαφορές. Το ζήτημα είναι και τι προϋποθέσεις δ</w:t>
      </w:r>
      <w:r>
        <w:rPr>
          <w:rFonts w:eastAsia="Times New Roman" w:cs="Times New Roman"/>
          <w:szCs w:val="24"/>
        </w:rPr>
        <w:t xml:space="preserve">ιαμορφώνονται και υπέρ ποιου θα λύνονται οι διαφορές. </w:t>
      </w:r>
    </w:p>
    <w:p w14:paraId="3509614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Όλα τα παραπάνω αφορούν τη λεγόμενη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και την ανάπτυξη. Θέλετε να επιβάλλετε σιγή νεκροταφείου και αποδεικνύεται ότι τα μέτρα όχι μόνο δεν θα σταματήσουν, αλλά θα ενταθούν ακόμη π</w:t>
      </w:r>
      <w:r>
        <w:rPr>
          <w:rFonts w:eastAsia="Times New Roman" w:cs="Times New Roman"/>
          <w:szCs w:val="24"/>
        </w:rPr>
        <w:t>ερισσότερο.</w:t>
      </w:r>
    </w:p>
    <w:p w14:paraId="3509614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Ευχαριστούμε.</w:t>
      </w:r>
    </w:p>
    <w:p w14:paraId="3509614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Σαρίδη</w:t>
      </w:r>
      <w:r>
        <w:rPr>
          <w:rFonts w:eastAsia="Times New Roman" w:cs="Times New Roman"/>
          <w:szCs w:val="24"/>
        </w:rPr>
        <w:t>ς</w:t>
      </w:r>
      <w:proofErr w:type="spellEnd"/>
      <w:r>
        <w:rPr>
          <w:rFonts w:eastAsia="Times New Roman" w:cs="Times New Roman"/>
          <w:szCs w:val="24"/>
        </w:rPr>
        <w:t xml:space="preserve">, Βουλευτής της Ένωσης Κεντρώων. </w:t>
      </w:r>
    </w:p>
    <w:p w14:paraId="3509614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3509614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μέχρι και σήμερα, μέσω των μνημονίων κα</w:t>
      </w:r>
      <w:r>
        <w:rPr>
          <w:rFonts w:eastAsia="Times New Roman" w:cs="Times New Roman"/>
          <w:szCs w:val="24"/>
        </w:rPr>
        <w:t xml:space="preserve">ι των </w:t>
      </w:r>
      <w:proofErr w:type="spellStart"/>
      <w:r>
        <w:rPr>
          <w:rFonts w:eastAsia="Times New Roman" w:cs="Times New Roman"/>
          <w:szCs w:val="24"/>
        </w:rPr>
        <w:t>εφαρμοστικών</w:t>
      </w:r>
      <w:proofErr w:type="spellEnd"/>
      <w:r>
        <w:rPr>
          <w:rFonts w:eastAsia="Times New Roman" w:cs="Times New Roman"/>
          <w:szCs w:val="24"/>
        </w:rPr>
        <w:t xml:space="preserve"> τους νόμων, όπως είναι το συγκεκριμένο πολυνομοσχέδιο που έρχεται σήμερα προς συζήτηση, συνεχίζουμε να πληρώνουμε ως κοινωνία, ως πολίτες, ένα δυσβάσταχτο και δυσανάλογο κόστος, επειδή κυρίως επιτρέψαμε να χάσουν οι λέξεις το νόημα τους.</w:t>
      </w:r>
    </w:p>
    <w:p w14:paraId="3509614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το κάναμε αυτό, επιτρέποντας να κυριαρχήσει στο δημόσιο διάλογο εκείνος ο πολιτικός λόγος που χαρακτηρίζεται από το τρίπτυχο. «Άλλα λέμε, άλλα εννοούμε και άλλα καταλαβαίνουν ότι εί</w:t>
      </w:r>
      <w:r>
        <w:rPr>
          <w:rFonts w:eastAsia="Times New Roman" w:cs="Times New Roman"/>
          <w:szCs w:val="24"/>
        </w:rPr>
        <w:lastRenderedPageBreak/>
        <w:t>παμε». Σε αυτό το πλαίσιο δεν είναι να απορεί κανείς που ψηφίζονται αν</w:t>
      </w:r>
      <w:r>
        <w:rPr>
          <w:rFonts w:eastAsia="Times New Roman" w:cs="Times New Roman"/>
          <w:szCs w:val="24"/>
        </w:rPr>
        <w:t>τεργατικοί νόμοι στο όνομα της προστασίας των δικαιωμάτων των εργαζομένων.</w:t>
      </w:r>
    </w:p>
    <w:p w14:paraId="3509614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Όταν αφήναμε, κυρίες και κύριοι συνάδελφοι, ανεξέλεγκτη τη δράση των εκπροσώπων του λαϊκισμού μέσα στο συνδικαλιστικό κίνημα, όταν επιτρέπαμε τη συχνή κήρυξη, χωρίς ουσιαστικό λόγο </w:t>
      </w:r>
      <w:r>
        <w:rPr>
          <w:rFonts w:eastAsia="Times New Roman" w:cs="Times New Roman"/>
          <w:szCs w:val="24"/>
        </w:rPr>
        <w:t>και χωρίς αποτέλεσμα, γενικών απεργιών, η συμμετοχή στις οποίες καθοριζόταν τελικά από τα ίδια εκείνα κριτήρια σύμφωνα με τα οποία αποφασιζόταν και η ημερομηνία διεξαγωγής της απεργίας, δηλαδή το πότε θα πέφτει το τριήμερο, θα έπρεπε τότε να  γνωρίζουμε κα</w:t>
      </w:r>
      <w:r>
        <w:rPr>
          <w:rFonts w:eastAsia="Times New Roman" w:cs="Times New Roman"/>
          <w:szCs w:val="24"/>
        </w:rPr>
        <w:t>ι να περιμένουμε πως μια μέρα αυτό θα αποτελούσε επιχείρημα των εργοδοτών, ώστε να αισθάνονται ότι νομιμοποιούνται, να ζη</w:t>
      </w:r>
      <w:r>
        <w:rPr>
          <w:rFonts w:eastAsia="Times New Roman" w:cs="Times New Roman"/>
          <w:szCs w:val="24"/>
        </w:rPr>
        <w:lastRenderedPageBreak/>
        <w:t>τάνε αυτά που ζητάνε, παρ</w:t>
      </w:r>
      <w:r>
        <w:rPr>
          <w:rFonts w:eastAsia="Times New Roman" w:cs="Times New Roman"/>
          <w:szCs w:val="24"/>
        </w:rPr>
        <w:t xml:space="preserve">’ </w:t>
      </w:r>
      <w:r>
        <w:rPr>
          <w:rFonts w:eastAsia="Times New Roman" w:cs="Times New Roman"/>
          <w:szCs w:val="24"/>
        </w:rPr>
        <w:t>όλο που έχουν έρθει τούμπα τα πράγματα και ο κόσμος έπαψε πια να απεργεί, όχι επειδή δεν έχει λόγους, αλλά ε</w:t>
      </w:r>
      <w:r>
        <w:rPr>
          <w:rFonts w:eastAsia="Times New Roman" w:cs="Times New Roman"/>
          <w:szCs w:val="24"/>
        </w:rPr>
        <w:t>πειδή δεν το αντέχει αυτό ο οικογενειακός προϋπολογισμός.</w:t>
      </w:r>
    </w:p>
    <w:p w14:paraId="3509614C" w14:textId="77777777" w:rsidR="00A42BF5" w:rsidRDefault="007F616C">
      <w:pPr>
        <w:spacing w:line="720" w:lineRule="auto"/>
        <w:ind w:firstLine="720"/>
        <w:jc w:val="both"/>
        <w:rPr>
          <w:rFonts w:eastAsia="Times New Roman"/>
          <w:szCs w:val="24"/>
        </w:rPr>
      </w:pPr>
      <w:r>
        <w:rPr>
          <w:rFonts w:eastAsia="Times New Roman"/>
          <w:szCs w:val="24"/>
        </w:rPr>
        <w:t xml:space="preserve">Τα λόγια έχασαν το νόημά τους. Και έτσι ενώ τον περασμένο Μάιο ψηφίζαμε την αναγνώριση της αργίας της Πρωτομαγιάς την ίδια ώρα που καταργούσαμε την αργία της Κυριακής, φέτος μέχρι την Πρωτομαγιά οι </w:t>
      </w:r>
      <w:r>
        <w:rPr>
          <w:rFonts w:eastAsia="Times New Roman"/>
          <w:szCs w:val="24"/>
        </w:rPr>
        <w:t xml:space="preserve">δίκαιες και νόμιμες απεργίες θα αποτελούν σίγουρα παρελθόν. </w:t>
      </w:r>
    </w:p>
    <w:p w14:paraId="3509614D" w14:textId="77777777" w:rsidR="00A42BF5" w:rsidRDefault="007F616C">
      <w:pPr>
        <w:spacing w:line="600" w:lineRule="auto"/>
        <w:ind w:firstLine="720"/>
        <w:jc w:val="both"/>
        <w:rPr>
          <w:rFonts w:eastAsia="Times New Roman"/>
          <w:szCs w:val="24"/>
        </w:rPr>
      </w:pPr>
      <w:r>
        <w:rPr>
          <w:rFonts w:eastAsia="Times New Roman"/>
          <w:szCs w:val="24"/>
        </w:rPr>
        <w:t>Όσο και να ψάχνουμε να δούμε το τι έλεγε η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κάποτε και να τα συγκρίνουμε με αυτά τα οποία πράττει σήμερα για </w:t>
      </w:r>
      <w:r>
        <w:rPr>
          <w:rFonts w:eastAsia="Times New Roman"/>
          <w:szCs w:val="24"/>
        </w:rPr>
        <w:lastRenderedPageBreak/>
        <w:t>να κατανοήσουμε το μέγεθος της πολιτικής ασυνέπειας που χαρακτήρισε με τρ</w:t>
      </w:r>
      <w:r>
        <w:rPr>
          <w:rFonts w:eastAsia="Times New Roman"/>
          <w:szCs w:val="24"/>
        </w:rPr>
        <w:t>όπο ανεξίτηλο την κυβέρνηση της «πρώτη φορά Αριστερά», δεν πρόκειται να αλλάξει κάτι.</w:t>
      </w:r>
    </w:p>
    <w:p w14:paraId="3509614E" w14:textId="77777777" w:rsidR="00A42BF5" w:rsidRDefault="007F616C">
      <w:pPr>
        <w:spacing w:line="600" w:lineRule="auto"/>
        <w:ind w:firstLine="720"/>
        <w:jc w:val="both"/>
        <w:rPr>
          <w:rFonts w:eastAsia="Times New Roman"/>
          <w:szCs w:val="24"/>
        </w:rPr>
      </w:pPr>
      <w:r>
        <w:rPr>
          <w:rFonts w:eastAsia="Times New Roman"/>
          <w:szCs w:val="24"/>
        </w:rPr>
        <w:t xml:space="preserve">Οι μεταστροφές, οι κυβιστήσεις, οι </w:t>
      </w:r>
      <w:proofErr w:type="spellStart"/>
      <w:r>
        <w:rPr>
          <w:rFonts w:eastAsia="Times New Roman"/>
          <w:szCs w:val="24"/>
        </w:rPr>
        <w:t>οβιδιακές</w:t>
      </w:r>
      <w:proofErr w:type="spellEnd"/>
      <w:r>
        <w:rPr>
          <w:rFonts w:eastAsia="Times New Roman"/>
          <w:szCs w:val="24"/>
        </w:rPr>
        <w:t xml:space="preserve"> μεταμορφώσεις προφανώς επιτρέπονται στην Ελλάδα. Αυτό το συμπέρασμα δεν το αμφισβητεί κανείς. Στην χώρα μας το να λες άλλα χθ</w:t>
      </w:r>
      <w:r>
        <w:rPr>
          <w:rFonts w:eastAsia="Times New Roman"/>
          <w:szCs w:val="24"/>
        </w:rPr>
        <w:t xml:space="preserve">ες, άλλα σήμερα, άλλα αύριο, άλλα εδώ, άλλα εκεί όχι απλά επιτρέπεται και γίνεται αποδεκτό, αλλά μπορεί και να γίνεις Υπουργός άμα το κάνεις καλά και με χάρη. </w:t>
      </w:r>
    </w:p>
    <w:p w14:paraId="3509614F" w14:textId="77777777" w:rsidR="00A42BF5" w:rsidRDefault="007F616C">
      <w:pPr>
        <w:spacing w:line="600" w:lineRule="auto"/>
        <w:ind w:firstLine="720"/>
        <w:jc w:val="both"/>
        <w:rPr>
          <w:rFonts w:eastAsia="Times New Roman"/>
          <w:szCs w:val="24"/>
        </w:rPr>
      </w:pPr>
      <w:r>
        <w:rPr>
          <w:rFonts w:eastAsia="Times New Roman"/>
          <w:szCs w:val="24"/>
        </w:rPr>
        <w:t>Και, βέβαια, ως Υπουργός θα μπορείς να ισχυρίζεσαι πως χτίζεις με υπευθυνότητα το αύριο των παιδ</w:t>
      </w:r>
      <w:r>
        <w:rPr>
          <w:rFonts w:eastAsia="Times New Roman"/>
          <w:szCs w:val="24"/>
        </w:rPr>
        <w:t xml:space="preserve">ιών, ενώ κόβεις τα επιδόματα από τους </w:t>
      </w:r>
      <w:proofErr w:type="spellStart"/>
      <w:r>
        <w:rPr>
          <w:rFonts w:eastAsia="Times New Roman"/>
          <w:szCs w:val="24"/>
        </w:rPr>
        <w:t>τρίτεκνους</w:t>
      </w:r>
      <w:proofErr w:type="spellEnd"/>
      <w:r>
        <w:rPr>
          <w:rFonts w:eastAsia="Times New Roman"/>
          <w:szCs w:val="24"/>
        </w:rPr>
        <w:t xml:space="preserve"> και τους πολύτεκνους, θα μπορείς να μαλώνεις όσους αντιδρούν επειδή δεν καταλαβαίνουν τάχα μου </w:t>
      </w:r>
      <w:r>
        <w:rPr>
          <w:rFonts w:eastAsia="Times New Roman"/>
          <w:szCs w:val="24"/>
        </w:rPr>
        <w:lastRenderedPageBreak/>
        <w:t>πως το δημογραφικό δεν λύνεται με επιδόματα, αλλά με παροχές. Κανείς, όμως, δεν σε έχει υποχρεώσει να απαντήσεις</w:t>
      </w:r>
      <w:r>
        <w:rPr>
          <w:rFonts w:eastAsia="Times New Roman"/>
          <w:szCs w:val="24"/>
        </w:rPr>
        <w:t xml:space="preserve"> στην ερώτηση: Τι γίνεται όταν δεν υπάρχουν παροχές και υποδομές; Τι γίνεται τότε; Τι γίνεται μέχρι να φτιαχτούν; Κανείς από την Κυβέρνηση δεν νοιώθει την υποχρέωση να το απαντήσει αυτό. </w:t>
      </w:r>
    </w:p>
    <w:p w14:paraId="35096150" w14:textId="77777777" w:rsidR="00A42BF5" w:rsidRDefault="007F616C">
      <w:pPr>
        <w:spacing w:line="600" w:lineRule="auto"/>
        <w:ind w:firstLine="720"/>
        <w:jc w:val="both"/>
        <w:rPr>
          <w:rFonts w:eastAsia="Times New Roman"/>
          <w:szCs w:val="24"/>
        </w:rPr>
      </w:pPr>
      <w:r>
        <w:rPr>
          <w:rFonts w:eastAsia="Times New Roman"/>
          <w:szCs w:val="24"/>
        </w:rPr>
        <w:t>Ειλικρινά, κανείς δεν καταλαβαίνει τα επιχειρήματα με τα οποία στηρί</w:t>
      </w:r>
      <w:r>
        <w:rPr>
          <w:rFonts w:eastAsia="Times New Roman"/>
          <w:szCs w:val="24"/>
        </w:rPr>
        <w:t xml:space="preserve">ζετε τις νομοθετικές σας πρωτοβουλίες, όπως επίσης δεν καταλαβαίνει πώς γίνονται και όλες οι αλλαγές στο </w:t>
      </w:r>
      <w:r>
        <w:rPr>
          <w:rFonts w:eastAsia="Times New Roman"/>
          <w:szCs w:val="24"/>
        </w:rPr>
        <w:t>δ</w:t>
      </w:r>
      <w:r>
        <w:rPr>
          <w:rFonts w:eastAsia="Times New Roman"/>
          <w:szCs w:val="24"/>
        </w:rPr>
        <w:t xml:space="preserve">ημόσιο, οι βελτιώσεις, οι εκσυγχρονισμοί, οι </w:t>
      </w:r>
      <w:proofErr w:type="spellStart"/>
      <w:r>
        <w:rPr>
          <w:rFonts w:eastAsia="Times New Roman"/>
          <w:szCs w:val="24"/>
        </w:rPr>
        <w:t>εξορθολογισμοί</w:t>
      </w:r>
      <w:proofErr w:type="spellEnd"/>
      <w:r>
        <w:rPr>
          <w:rFonts w:eastAsia="Times New Roman"/>
          <w:szCs w:val="24"/>
        </w:rPr>
        <w:t xml:space="preserve"> και όλα αυτά που θα κάνουν το </w:t>
      </w:r>
      <w:r>
        <w:rPr>
          <w:rFonts w:eastAsia="Times New Roman"/>
          <w:szCs w:val="24"/>
        </w:rPr>
        <w:t>δ</w:t>
      </w:r>
      <w:r>
        <w:rPr>
          <w:rFonts w:eastAsia="Times New Roman"/>
          <w:szCs w:val="24"/>
        </w:rPr>
        <w:t xml:space="preserve">ημόσιο πιο φιλικό, τις υπηρεσίες του ελληνικού </w:t>
      </w:r>
      <w:r>
        <w:rPr>
          <w:rFonts w:eastAsia="Times New Roman"/>
          <w:szCs w:val="24"/>
        </w:rPr>
        <w:t>δ</w:t>
      </w:r>
      <w:r>
        <w:rPr>
          <w:rFonts w:eastAsia="Times New Roman"/>
          <w:szCs w:val="24"/>
        </w:rPr>
        <w:t>ημοσίου πιο</w:t>
      </w:r>
      <w:r>
        <w:rPr>
          <w:rFonts w:eastAsia="Times New Roman"/>
          <w:szCs w:val="24"/>
        </w:rPr>
        <w:t xml:space="preserve"> φιλικές και πιο αποτελεσματικές, να προχωρούν με το γνωστό </w:t>
      </w:r>
      <w:r>
        <w:rPr>
          <w:rFonts w:eastAsia="Times New Roman"/>
          <w:szCs w:val="24"/>
        </w:rPr>
        <w:lastRenderedPageBreak/>
        <w:t>ρυθμό που προχωρούν τα μέτρα του μετρό στη πόλη μου τη Θεσσαλονίκη, ενώ το ζήτημα των ηλεκτρονικών πλειστηριασμών έχει σπάσει κάθε ρεκόρ χρόνου στην εφαρμογή του.</w:t>
      </w:r>
    </w:p>
    <w:p w14:paraId="35096151" w14:textId="77777777" w:rsidR="00A42BF5" w:rsidRDefault="007F616C">
      <w:pPr>
        <w:spacing w:line="600" w:lineRule="auto"/>
        <w:ind w:firstLine="720"/>
        <w:jc w:val="both"/>
        <w:rPr>
          <w:rFonts w:eastAsia="Times New Roman"/>
          <w:szCs w:val="24"/>
        </w:rPr>
      </w:pPr>
      <w:r>
        <w:rPr>
          <w:rFonts w:eastAsia="Times New Roman"/>
          <w:szCs w:val="24"/>
        </w:rPr>
        <w:t xml:space="preserve">Ποιος άλλος νόμος, που ψηφίστηκε </w:t>
      </w:r>
      <w:r>
        <w:rPr>
          <w:rFonts w:eastAsia="Times New Roman"/>
          <w:szCs w:val="24"/>
        </w:rPr>
        <w:t>εδώ μέσα, εφαρμόστηκε τόσο γρήγορα και τόσο άμεσα, ενώ, μάλιστα, συνάντησε και τόσο έντονες κοινωνικές και πολιτικές αντιρρήσεις; Ποιος; Τι μήνυμα στέλνει αυτή η Κυβέρνηση με το συγκεκριμένο πολυνομοσχέδιο; Μήπως ότι είναι σίγουρη, καθαρή η έξοδος το καλοκ</w:t>
      </w:r>
      <w:r>
        <w:rPr>
          <w:rFonts w:eastAsia="Times New Roman"/>
          <w:szCs w:val="24"/>
        </w:rPr>
        <w:t>αίρι; Από πού; Από το φρενοκομείο;</w:t>
      </w:r>
    </w:p>
    <w:p w14:paraId="35096152" w14:textId="77777777" w:rsidR="00A42BF5" w:rsidRDefault="007F616C">
      <w:pPr>
        <w:spacing w:line="600" w:lineRule="auto"/>
        <w:ind w:firstLine="720"/>
        <w:jc w:val="both"/>
        <w:rPr>
          <w:rFonts w:eastAsia="Times New Roman"/>
          <w:szCs w:val="24"/>
        </w:rPr>
      </w:pPr>
      <w:r>
        <w:rPr>
          <w:rFonts w:eastAsia="Times New Roman"/>
          <w:szCs w:val="24"/>
        </w:rPr>
        <w:t>Έχουν χάσει το νόημά τους οι λέξεις, αλλά αυτό δεν αλλάζει και την πραγματικότητα. Τα όσα ψηφίζονται σήμερα εδώ είναι αντιλαϊκά, αντιαναπτυξιακά και αντικοινωνικά. Το πώς επιλέγετε να χαρακτηρίσετε εσείς τις λέξεις, δεν κ</w:t>
      </w:r>
      <w:r>
        <w:rPr>
          <w:rFonts w:eastAsia="Times New Roman"/>
          <w:szCs w:val="24"/>
        </w:rPr>
        <w:t xml:space="preserve">αθορίζει το περιεχόμενό τους. Το </w:t>
      </w:r>
      <w:r>
        <w:rPr>
          <w:rFonts w:eastAsia="Times New Roman"/>
          <w:szCs w:val="24"/>
        </w:rPr>
        <w:lastRenderedPageBreak/>
        <w:t xml:space="preserve">ίδιο συμβαίνει και με το Σκοπιανό. Αυτή τη στιγμή οι Έλληνες ξέρουν τι να περιμένουν σε σχέση με την οικονομία. Η </w:t>
      </w:r>
      <w:proofErr w:type="spellStart"/>
      <w:r>
        <w:rPr>
          <w:rFonts w:eastAsia="Times New Roman"/>
          <w:szCs w:val="24"/>
        </w:rPr>
        <w:t>φοροεπιδρομή</w:t>
      </w:r>
      <w:proofErr w:type="spellEnd"/>
      <w:r>
        <w:rPr>
          <w:rFonts w:eastAsia="Times New Roman"/>
          <w:szCs w:val="24"/>
        </w:rPr>
        <w:t xml:space="preserve"> συνεχίζεται και η ανάπτυξη ακόμα έρχεται. Αυτό που δεν ξέρουν, που τους ανησυχεί πολύ περισσότερ</w:t>
      </w:r>
      <w:r>
        <w:rPr>
          <w:rFonts w:eastAsia="Times New Roman"/>
          <w:szCs w:val="24"/>
        </w:rPr>
        <w:t xml:space="preserve">ο από τη λεηλασία της τσέπη τους, είναι το τι μπορεί να σημαίνει για τον πολιτικό κόσμο η λέξη «Μακεδονία». </w:t>
      </w:r>
    </w:p>
    <w:p w14:paraId="35096153" w14:textId="77777777" w:rsidR="00A42BF5" w:rsidRDefault="007F616C">
      <w:pPr>
        <w:spacing w:line="600" w:lineRule="auto"/>
        <w:ind w:firstLine="720"/>
        <w:jc w:val="both"/>
        <w:rPr>
          <w:rFonts w:eastAsia="Times New Roman"/>
          <w:szCs w:val="24"/>
        </w:rPr>
      </w:pPr>
      <w:r>
        <w:rPr>
          <w:rFonts w:eastAsia="Times New Roman"/>
          <w:szCs w:val="24"/>
        </w:rPr>
        <w:t>Οι λόγοι για τους οποίους η Ένωση Κεντρώων συνειδητά έχει επιλέξει να προτάξει το όνομα των Σκοπίων ως το σημαντικότερο όλων είναι πολλοί και διαφορετικοί, αλλά εξίσου σημαντικοί. Η άποψή μας είναι πως οφείλει η Κυβέρνηση να εξηγήσει σε όσους ασκούν πιέσει</w:t>
      </w:r>
      <w:r>
        <w:rPr>
          <w:rFonts w:eastAsia="Times New Roman"/>
          <w:szCs w:val="24"/>
        </w:rPr>
        <w:t xml:space="preserve">ς για λύσεις μέχρι τον Μάη, πως ο μόνος τρόπος να πειστούν οι Έλληνες τόσο γρήγορα, τόσο άμεσα πως οι Σκοπιανοί εγκατέλειψαν πράγματι τις </w:t>
      </w:r>
      <w:proofErr w:type="spellStart"/>
      <w:r>
        <w:rPr>
          <w:rFonts w:eastAsia="Times New Roman"/>
          <w:szCs w:val="24"/>
        </w:rPr>
        <w:t>αλυτρωτικές</w:t>
      </w:r>
      <w:proofErr w:type="spellEnd"/>
      <w:r>
        <w:rPr>
          <w:rFonts w:eastAsia="Times New Roman"/>
          <w:szCs w:val="24"/>
        </w:rPr>
        <w:t xml:space="preserve"> τους βλέψεις, όπως αυτές </w:t>
      </w:r>
      <w:r>
        <w:rPr>
          <w:rFonts w:eastAsia="Times New Roman"/>
          <w:szCs w:val="24"/>
        </w:rPr>
        <w:lastRenderedPageBreak/>
        <w:t>περιγράφονται αυτή τη στιγμή στο Σύνταγμά τους, όπως γράφονται αυτή τη στιγμή στα</w:t>
      </w:r>
      <w:r>
        <w:rPr>
          <w:rFonts w:eastAsia="Times New Roman"/>
          <w:szCs w:val="24"/>
        </w:rPr>
        <w:t xml:space="preserve"> βιβλία της ιστορίας τους, όπως δημοσιεύματα έχουν εμφανίσει σήμερα ότι ζητάει ο κ. </w:t>
      </w:r>
      <w:proofErr w:type="spellStart"/>
      <w:r>
        <w:rPr>
          <w:rFonts w:eastAsia="Times New Roman"/>
          <w:szCs w:val="24"/>
        </w:rPr>
        <w:t>Δημητρόφ</w:t>
      </w:r>
      <w:proofErr w:type="spellEnd"/>
      <w:r>
        <w:rPr>
          <w:rFonts w:eastAsia="Times New Roman"/>
          <w:szCs w:val="24"/>
        </w:rPr>
        <w:t>, δεν θα μπορούσε να είναι κανένας άλλος από το να ξεχάσουν μια και καλή τη λέξη «Μακεδονία». Αυτή είναι η μοναδική εγγύηση που θα δεχόντουσαν οι Έλληνες για να πει</w:t>
      </w:r>
      <w:r>
        <w:rPr>
          <w:rFonts w:eastAsia="Times New Roman"/>
          <w:szCs w:val="24"/>
        </w:rPr>
        <w:t>στούν πως δεν έχουν εχθρούς στα βόρεια σύνορά τους. Ό,τι άλλο και να παρουσιαστεί ως δήθεν κίνηση καλής θέλησης, καλής γειτονίας, καλών προθέσεων, θα πάει στο βρόντο.</w:t>
      </w:r>
    </w:p>
    <w:p w14:paraId="35096154" w14:textId="77777777" w:rsidR="00A42BF5" w:rsidRDefault="007F616C">
      <w:pPr>
        <w:spacing w:line="600" w:lineRule="auto"/>
        <w:ind w:firstLine="720"/>
        <w:jc w:val="both"/>
        <w:rPr>
          <w:rFonts w:eastAsia="Times New Roman"/>
          <w:szCs w:val="24"/>
        </w:rPr>
      </w:pPr>
      <w:r>
        <w:rPr>
          <w:rFonts w:eastAsia="Times New Roman"/>
          <w:szCs w:val="24"/>
        </w:rPr>
        <w:t xml:space="preserve">Αυτή η θέση εκφράστηκε και στο Βουκουρέστι και αποτέλεσε αυτό που πολλοί αυτή τη στιγμή, </w:t>
      </w:r>
      <w:r>
        <w:rPr>
          <w:rFonts w:eastAsia="Times New Roman"/>
          <w:szCs w:val="24"/>
        </w:rPr>
        <w:t>σήμερα αποκαλούν «γραμμή Καραμανλή». Αυτές τις τελευταίες μέρες φτάσαμε να αναρωτιόμαστε εκ νέου, ποια είναι τελικά αυτή η «γραμμή Καραμανλή»;</w:t>
      </w:r>
    </w:p>
    <w:p w14:paraId="3509615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Οι Μακεδόνες πιστεύαν μέχρι χθες πως στο Βουκουρέστι είχαμε πετύχει μια εθνική νίκη. Η αίσθηση που υπήρχε μέχρι π</w:t>
      </w:r>
      <w:r>
        <w:rPr>
          <w:rFonts w:eastAsia="Times New Roman" w:cs="Times New Roman"/>
          <w:szCs w:val="24"/>
        </w:rPr>
        <w:t xml:space="preserve">ρόσφατα στη Μακεδονία ήταν πως το 2008, σε μια εθνικά υπερήφανη στιγμή, ο Μακεδόνας Πρωθυπουργός κ. Καραμανλής έκανε το καθήκον του και παρά τις πιέσεις που του ασκήθηκαν, αρνήθηκε να παραδώσει το όνομα. Και, μάλιστα, πολλοί προσθέτουν πως αυτό το πλήρωσε </w:t>
      </w:r>
      <w:r>
        <w:rPr>
          <w:rFonts w:eastAsia="Times New Roman" w:cs="Times New Roman"/>
          <w:szCs w:val="24"/>
        </w:rPr>
        <w:t xml:space="preserve">ακριβά. Στη συνέχεια, βέβαια, με τη βοήθεια της Γαλλίας, οδηγηθήκαμε σε αυτό που σήμερα ονομάζουμε «βέτο του Βουκουρεστίου», το οποίο, βεβαίως, τυπικά δεν ασκήθηκε ποτέ, αλλά υπήρξε αρκετά πραγματικό ώστε να οδηγήσει σε εκλογές τη χώρα. </w:t>
      </w:r>
    </w:p>
    <w:p w14:paraId="3509615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Συνεπώς σύμφωνα με</w:t>
      </w:r>
      <w:r>
        <w:rPr>
          <w:rFonts w:eastAsia="Times New Roman" w:cs="Times New Roman"/>
          <w:szCs w:val="24"/>
        </w:rPr>
        <w:t xml:space="preserve"> τον τρόπο που αντιλαμβάνεται η Μακεδονία και η Θεσσαλονίκη τα πράγματα, δεν μπορούμε να κάνουμε </w:t>
      </w:r>
      <w:r>
        <w:rPr>
          <w:rFonts w:eastAsia="Times New Roman" w:cs="Times New Roman"/>
          <w:szCs w:val="24"/>
        </w:rPr>
        <w:lastRenderedPageBreak/>
        <w:t xml:space="preserve">λόγο για πίστη στη «γραμμή Καραμανλή» του 2008, χωρίς ταυτόχρονα να αποκλείουμε την όποια χρήση του ονόματος «Μακεδονία». </w:t>
      </w:r>
    </w:p>
    <w:p w14:paraId="3509615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Τις τελευταίες μέρες, λόγω σοβαρών ε</w:t>
      </w:r>
      <w:r>
        <w:rPr>
          <w:rFonts w:eastAsia="Times New Roman" w:cs="Times New Roman"/>
          <w:szCs w:val="24"/>
        </w:rPr>
        <w:t>κφραστικών και επικοινωνιακών σφαλμάτων και μελών της Κυβέρνησης, αλλά και σχεδόν του συνόλου των εκπροσώπων του εγχωρίου πολιτικού συστήματος, μοιάζει σαν να προσπαθούν κάποιοι να το ανατρέψουν αυτό, ισχυριζόμενοι πως είναι τάχα συνεπής εξέλιξη της στάσης</w:t>
      </w:r>
      <w:r>
        <w:rPr>
          <w:rFonts w:eastAsia="Times New Roman" w:cs="Times New Roman"/>
          <w:szCs w:val="24"/>
        </w:rPr>
        <w:t xml:space="preserve"> του Βουκουρεστίου η υποχώρηση στο ζήτημα του ονόματος. Αυτό για εμάς και για κανέναν λογικό άνθρωποι δεν ισχύει. Αποκαλούμε ψεύτη, όποιον ερμηνεύει τα γεγονότα της εποχής εκείνης αυθαιρέτως, ώστε να υποστηρίξει το ψευδές, πως δηλαδή από τότε η Ελλάδα είχε</w:t>
      </w:r>
      <w:r>
        <w:rPr>
          <w:rFonts w:eastAsia="Times New Roman" w:cs="Times New Roman"/>
          <w:szCs w:val="24"/>
        </w:rPr>
        <w:t xml:space="preserve"> συμφωνήσει να παραδώσει το όνομα «Μακεδονία». </w:t>
      </w:r>
    </w:p>
    <w:p w14:paraId="3509615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35096159"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3509615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3509615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 κ. Χρήστος Μαντάς για δώδεκα</w:t>
      </w:r>
      <w:r>
        <w:rPr>
          <w:rFonts w:eastAsia="Times New Roman" w:cs="Times New Roman"/>
          <w:szCs w:val="24"/>
        </w:rPr>
        <w:t xml:space="preserve"> λεπτά. </w:t>
      </w:r>
    </w:p>
    <w:p w14:paraId="3509615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Κυρίες και κύριοι Βουλευτές, συζητάμε σήμερα το πολυνομοσχέδιο εν μέσω της οδύνης για την ξαφνική απώλεια του συντρόφου μας αγωνιστή της Αριστεράς και της δημοσιογραφίας, του Θοδωρή Μιχόπουλου. Ο Θοδωρής υπήρξε ένας ακτιβιστής της </w:t>
      </w:r>
      <w:r>
        <w:rPr>
          <w:rFonts w:eastAsia="Times New Roman" w:cs="Times New Roman"/>
          <w:szCs w:val="24"/>
        </w:rPr>
        <w:t>ζωής με απαράμιλλο χιούμορ, σπάνια πολιτική διορατικότητα και ήθος. Δεν σε ξεχνάμε Θοδωρή, δεν ξεχνάμε το χαμόγελό σου και το κουράγιο σου.</w:t>
      </w:r>
    </w:p>
    <w:p w14:paraId="3509615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το πολυνομοσχέδιο που συζητάμε σήμερα και η ψήφισή του αποτελεί, όπως είναι γνωστό, βασ</w:t>
      </w:r>
      <w:r>
        <w:rPr>
          <w:rFonts w:eastAsia="Times New Roman" w:cs="Times New Roman"/>
          <w:szCs w:val="24"/>
        </w:rPr>
        <w:t>ικό βήμα για το κλείσιμο της τρίτης αξιολόγησης. Μάλιστα, όπως επίσης είναι γνωστό, αυτή η διαδικασία προχωράει στη βάση της τεχνικής συμφωνίας που έχει επιτευχθεί πρόσφατα. Και, όμως, είναι σαν να μην πέρασε μια μέρα, αν θυμηθεί κανένας τις δύσκολες συνθή</w:t>
      </w:r>
      <w:r>
        <w:rPr>
          <w:rFonts w:eastAsia="Times New Roman" w:cs="Times New Roman"/>
          <w:szCs w:val="24"/>
        </w:rPr>
        <w:t>κες των δύο προηγούμενων αξιολογήσεων, όταν οι «μένουμε Ευρώπη» μας καλούσαν να κλείσουμε, για παράδειγμα, τη δεύτερη αξιολόγηση, ενώ γνώριζαν πολύ καλά ότι οι διαφωνίες του ΔΝΤ με τους άλλους θεσμούς ήταν αυτές που μας καθυστερούσαν και οδήγησαν τελικά σε</w:t>
      </w:r>
      <w:r>
        <w:rPr>
          <w:rFonts w:eastAsia="Times New Roman" w:cs="Times New Roman"/>
          <w:szCs w:val="24"/>
        </w:rPr>
        <w:t xml:space="preserve"> έναν ακόμα δύσκολο συμβιβασμό το καλοκαίρι του 2017. </w:t>
      </w:r>
    </w:p>
    <w:p w14:paraId="3509615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Θυμόμαστε, βεβαίως, και την πολεμική κατάσταση στην κοινοβουλευτική διαδικασία και τα πύρινα αιτήματα της Νέας Δημοκρατίας για προσφυγή στις κάλπες. </w:t>
      </w:r>
    </w:p>
    <w:p w14:paraId="3509615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Όμως, όλα αυτά είναι ασφαλώς πίσω μας, όχι γιατί ξαφνικά μας αγάπησαν όλοι, ούτε γιατί τα δώσαμε όλα, όπως ισχυρίζονται οι αντίπαλοί μας ως οι καλύτεροι δήθεν υπηρέτες του συστήματος, αλλά γιατί πέρα από τους άλλους παράγοντες που εξελίχθηκαν αυτό το διάστ</w:t>
      </w:r>
      <w:r>
        <w:rPr>
          <w:rFonts w:eastAsia="Times New Roman" w:cs="Times New Roman"/>
          <w:szCs w:val="24"/>
        </w:rPr>
        <w:t xml:space="preserve">ημα, καταφέραμε όχι χωρίς δυσκολίες και απώλειες -είναι αλήθεια- να έχουμε μια συνεπή και προσηλωμένη στάση απέναντι σε αυτά που συμφωνούμε και να διεκδικούμε συνεχώς και από καλύτερη θέση, μικρά αλλά ουσιαστικά βήματα, μέσα από σκληρή διαπραγμάτευση, για </w:t>
      </w:r>
      <w:r>
        <w:rPr>
          <w:rFonts w:eastAsia="Times New Roman" w:cs="Times New Roman"/>
          <w:szCs w:val="24"/>
        </w:rPr>
        <w:t xml:space="preserve">την κοινωνική πλειοψηφία και για τον κόσμο της εργασίας. </w:t>
      </w:r>
    </w:p>
    <w:p w14:paraId="3509616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Είναι πίσω μας, γιατί η οικονομία, παρά τις μεγάλες δυσκολίες που έχουμε ακόμα μπροστά μας, βρίσκει τον βηματισμό της και γιατί πραγματοποιούμε θεσμικές τομές που πράγματι εκσυγχρονίζουν αυτό το απί</w:t>
      </w:r>
      <w:r>
        <w:rPr>
          <w:rFonts w:eastAsia="Times New Roman" w:cs="Times New Roman"/>
          <w:szCs w:val="24"/>
        </w:rPr>
        <w:t xml:space="preserve">στευτο κουβάρι των πελατειακών λογικών και της διαπλοκής. </w:t>
      </w:r>
    </w:p>
    <w:p w14:paraId="3509616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Είναι πίσω μας, γιατί αναλαμβάνουμε πρωτοβουλίες που αξιοποιούν σε όφελος της χώρας μας τη γεωπολιτική μας θέση και είμαστε παράγοντας σταθερότητας και συνεργασίας στην περιοχή. </w:t>
      </w:r>
    </w:p>
    <w:p w14:paraId="3509616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 xml:space="preserve">Βουλευτές, τούτων δοθέντων, βρισκόμαστε πράγματι μπροστά σε ένα πολυνομοσχέδιο που είμαι απολύτως βέβαιος ότι πολλές από τις διατάξεις του θα έβρισκαν -ή και μπορεί να βρουν- τη σύμφωνη γνώμη μιας ευρύτερης πλειοψηφίας, έστω </w:t>
      </w:r>
      <w:r>
        <w:rPr>
          <w:rFonts w:eastAsia="Times New Roman" w:cs="Times New Roman"/>
          <w:szCs w:val="24"/>
        </w:rPr>
        <w:lastRenderedPageBreak/>
        <w:t>κι αν συζητούνται σε συνθήκες π</w:t>
      </w:r>
      <w:r>
        <w:rPr>
          <w:rFonts w:eastAsia="Times New Roman" w:cs="Times New Roman"/>
          <w:szCs w:val="24"/>
        </w:rPr>
        <w:t xml:space="preserve">ίεσης, όχι πάντως με ένα άρθρο και έναν νόμο, αλλά σε ξεχωριστά κεφάλαια και πλήθος άρθρων. </w:t>
      </w:r>
    </w:p>
    <w:p w14:paraId="3509616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Ποιοι, άραγε, διαφωνούν ή θα ακυρώσουν τα ουσιαστικά βήματα που γίνονται με την ίδρυση του Ελληνικού Κτηματολογίου, ενός </w:t>
      </w:r>
      <w:r>
        <w:rPr>
          <w:rFonts w:eastAsia="Times New Roman" w:cs="Times New Roman"/>
          <w:szCs w:val="24"/>
        </w:rPr>
        <w:t>ν</w:t>
      </w:r>
      <w:r>
        <w:rPr>
          <w:rFonts w:eastAsia="Times New Roman" w:cs="Times New Roman"/>
          <w:szCs w:val="24"/>
        </w:rPr>
        <w:t xml:space="preserve">ομικού </w:t>
      </w:r>
      <w:r>
        <w:rPr>
          <w:rFonts w:eastAsia="Times New Roman" w:cs="Times New Roman"/>
          <w:szCs w:val="24"/>
        </w:rPr>
        <w:t>π</w:t>
      </w:r>
      <w:r>
        <w:rPr>
          <w:rFonts w:eastAsia="Times New Roman" w:cs="Times New Roman"/>
          <w:szCs w:val="24"/>
        </w:rPr>
        <w:t xml:space="preserve">ροσώπου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 που θα ο</w:t>
      </w:r>
      <w:r>
        <w:rPr>
          <w:rFonts w:eastAsia="Times New Roman" w:cs="Times New Roman"/>
          <w:szCs w:val="24"/>
        </w:rPr>
        <w:t xml:space="preserve">λοκληρώσει, επιτέλους, μετά από δεκαετίες, την </w:t>
      </w:r>
      <w:proofErr w:type="spellStart"/>
      <w:r>
        <w:rPr>
          <w:rFonts w:eastAsia="Times New Roman" w:cs="Times New Roman"/>
          <w:szCs w:val="24"/>
        </w:rPr>
        <w:t>κτηματογράφηση</w:t>
      </w:r>
      <w:proofErr w:type="spellEnd"/>
      <w:r>
        <w:rPr>
          <w:rFonts w:eastAsia="Times New Roman" w:cs="Times New Roman"/>
          <w:szCs w:val="24"/>
        </w:rPr>
        <w:t xml:space="preserve"> της χώρας, εξασφαλίζοντας ενιαίους κανόνες και κατοχυρώνοντας βασικά δικαιώματα των πολιτών και το δημόσιο συμφέρον; </w:t>
      </w:r>
    </w:p>
    <w:p w14:paraId="35096164" w14:textId="77777777" w:rsidR="00A42BF5" w:rsidRDefault="007F616C">
      <w:pPr>
        <w:spacing w:line="600" w:lineRule="auto"/>
        <w:ind w:firstLine="720"/>
        <w:jc w:val="both"/>
        <w:rPr>
          <w:rFonts w:eastAsia="Times New Roman"/>
          <w:szCs w:val="24"/>
        </w:rPr>
      </w:pPr>
      <w:r>
        <w:rPr>
          <w:rFonts w:eastAsia="Times New Roman"/>
          <w:szCs w:val="24"/>
        </w:rPr>
        <w:t>Ποιοι, άραγε, διαφωνούν ή θα ακυρώσουν τα ουσιαστικά βήματα στη λατομική νομ</w:t>
      </w:r>
      <w:r>
        <w:rPr>
          <w:rFonts w:eastAsia="Times New Roman"/>
          <w:szCs w:val="24"/>
        </w:rPr>
        <w:t xml:space="preserve">οθεσία, που εξασφαλίζουν όρους διαφάνειας, εκσυγχρονίζουν το τοπίο και απαλείφουν τις γκρίζες ζώνες, ενοποιώντας τη νομοθεσία που ήταν διεσπαρμένη σε δέκα ξεχωριστούς νόμους; </w:t>
      </w:r>
    </w:p>
    <w:p w14:paraId="35096165" w14:textId="77777777" w:rsidR="00A42BF5" w:rsidRDefault="007F616C">
      <w:pPr>
        <w:spacing w:line="600" w:lineRule="auto"/>
        <w:ind w:firstLine="720"/>
        <w:jc w:val="both"/>
        <w:rPr>
          <w:rFonts w:eastAsia="Times New Roman"/>
          <w:szCs w:val="24"/>
        </w:rPr>
      </w:pPr>
      <w:r>
        <w:rPr>
          <w:rFonts w:eastAsia="Times New Roman"/>
          <w:szCs w:val="24"/>
        </w:rPr>
        <w:lastRenderedPageBreak/>
        <w:t>Ποιοι, άραγε, διαφωνούν ή θα ακυρώσουν βασικές προωθητικές επιλογές που γίνονται</w:t>
      </w:r>
      <w:r>
        <w:rPr>
          <w:rFonts w:eastAsia="Times New Roman"/>
          <w:szCs w:val="24"/>
        </w:rPr>
        <w:t xml:space="preserve"> από την πλευρά του Υπουργείου Οικονομίας, που επεκτείνουν τις γρήγορες διαδικασίες </w:t>
      </w:r>
      <w:proofErr w:type="spellStart"/>
      <w:r>
        <w:rPr>
          <w:rFonts w:eastAsia="Times New Roman"/>
          <w:szCs w:val="24"/>
        </w:rPr>
        <w:t>αδειοδότησης</w:t>
      </w:r>
      <w:proofErr w:type="spellEnd"/>
      <w:r>
        <w:rPr>
          <w:rFonts w:eastAsia="Times New Roman"/>
          <w:szCs w:val="24"/>
        </w:rPr>
        <w:t xml:space="preserve"> αλλά και τους ουσιαστικούς ελέγχους κατά τη λειτουργία των επιχειρήσεων ή, ακόμη, δημιουργούν προωθητικ</w:t>
      </w:r>
      <w:r>
        <w:rPr>
          <w:rFonts w:eastAsia="Times New Roman"/>
          <w:szCs w:val="24"/>
        </w:rPr>
        <w:t>ό</w:t>
      </w:r>
      <w:r>
        <w:rPr>
          <w:rFonts w:eastAsia="Times New Roman"/>
          <w:szCs w:val="24"/>
        </w:rPr>
        <w:t xml:space="preserve"> πλαίσι</w:t>
      </w:r>
      <w:r>
        <w:rPr>
          <w:rFonts w:eastAsia="Times New Roman"/>
          <w:szCs w:val="24"/>
        </w:rPr>
        <w:t>ο</w:t>
      </w:r>
      <w:r>
        <w:rPr>
          <w:rFonts w:eastAsia="Times New Roman"/>
          <w:szCs w:val="24"/>
        </w:rPr>
        <w:t xml:space="preserve"> για τη δημιουργία επιχειρηματικών πάρκων, ακόμ</w:t>
      </w:r>
      <w:r>
        <w:rPr>
          <w:rFonts w:eastAsia="Times New Roman"/>
          <w:szCs w:val="24"/>
        </w:rPr>
        <w:t>η και για μια μόνη, μεγάλη επιχείρηση</w:t>
      </w:r>
      <w:r>
        <w:rPr>
          <w:rFonts w:eastAsia="Times New Roman"/>
          <w:szCs w:val="24"/>
        </w:rPr>
        <w:t>,</w:t>
      </w:r>
      <w:r>
        <w:rPr>
          <w:rFonts w:eastAsia="Times New Roman"/>
          <w:szCs w:val="24"/>
        </w:rPr>
        <w:t xml:space="preserve"> ή, τέλος, δίνουν ουσιαστική λύση για τους μικρομεσαίους αρτοποιούς, αναθεωρώντας τη νομοθεσία που έδινε μονομερώς προνόμια στις μεγάλες αλυσίδες;  </w:t>
      </w:r>
    </w:p>
    <w:p w14:paraId="35096166" w14:textId="77777777" w:rsidR="00A42BF5" w:rsidRDefault="007F616C">
      <w:pPr>
        <w:spacing w:line="600" w:lineRule="auto"/>
        <w:ind w:firstLine="720"/>
        <w:jc w:val="both"/>
        <w:rPr>
          <w:rFonts w:eastAsia="Times New Roman"/>
          <w:szCs w:val="24"/>
        </w:rPr>
      </w:pPr>
      <w:r>
        <w:rPr>
          <w:rFonts w:eastAsia="Times New Roman"/>
          <w:szCs w:val="24"/>
        </w:rPr>
        <w:t xml:space="preserve">Ποιοι, άραγε, διαφωνούν ή θα ακυρώσουν το </w:t>
      </w:r>
      <w:proofErr w:type="spellStart"/>
      <w:r>
        <w:rPr>
          <w:rFonts w:eastAsia="Times New Roman"/>
          <w:szCs w:val="24"/>
        </w:rPr>
        <w:t>υπερπρονόμιο</w:t>
      </w:r>
      <w:proofErr w:type="spellEnd"/>
      <w:r>
        <w:rPr>
          <w:rFonts w:eastAsia="Times New Roman"/>
          <w:szCs w:val="24"/>
        </w:rPr>
        <w:t xml:space="preserve"> που δίνεται γι</w:t>
      </w:r>
      <w:r>
        <w:rPr>
          <w:rFonts w:eastAsia="Times New Roman"/>
          <w:szCs w:val="24"/>
        </w:rPr>
        <w:t>α την κατά προτεραιότητα εξόφληση των εργαζομέ</w:t>
      </w:r>
      <w:r>
        <w:rPr>
          <w:rFonts w:eastAsia="Times New Roman"/>
          <w:szCs w:val="24"/>
        </w:rPr>
        <w:lastRenderedPageBreak/>
        <w:t xml:space="preserve">νων σε μια επιχείρηση που πτωχεύει ή, ακόμη, για την αποκατάσταση των στοιχειωδών δικαιωμάτων των εργαζομένων στα ΚΤΕΛ και στα τουριστικά λεωφορεία;  </w:t>
      </w:r>
    </w:p>
    <w:p w14:paraId="35096167" w14:textId="77777777" w:rsidR="00A42BF5" w:rsidRDefault="007F616C">
      <w:pPr>
        <w:spacing w:line="600" w:lineRule="auto"/>
        <w:ind w:firstLine="720"/>
        <w:jc w:val="both"/>
        <w:rPr>
          <w:rFonts w:eastAsia="Times New Roman"/>
          <w:szCs w:val="24"/>
        </w:rPr>
      </w:pPr>
      <w:r>
        <w:rPr>
          <w:rFonts w:eastAsia="Times New Roman"/>
          <w:szCs w:val="24"/>
        </w:rPr>
        <w:t>Ποιοι, άραγε, διαφωνούν ή θα ακυρώσουν τις διατάξεις του Υπ</w:t>
      </w:r>
      <w:r>
        <w:rPr>
          <w:rFonts w:eastAsia="Times New Roman"/>
          <w:szCs w:val="24"/>
        </w:rPr>
        <w:t>ουργείου Υποδομών και Μεταφορών για τη δυνατότητα -για πρώτη φορά- ηλεκτρονικής παρακολούθησης της εκτέλεσης δημοσίων ή ιδιωτικών έργων ή για τη δημοπράτηση και υπογραφή δημόσιας σύμβασης για την εγκατάσταση πλήρους ηλεκτρονικού συστήματος αναλογικής χρέωσ</w:t>
      </w:r>
      <w:r>
        <w:rPr>
          <w:rFonts w:eastAsia="Times New Roman"/>
          <w:szCs w:val="24"/>
        </w:rPr>
        <w:t xml:space="preserve">ης διοδίων σε όλο το εθνικό μας δίκτυο;  </w:t>
      </w:r>
    </w:p>
    <w:p w14:paraId="35096168" w14:textId="77777777" w:rsidR="00A42BF5" w:rsidRDefault="007F616C">
      <w:pPr>
        <w:spacing w:line="600" w:lineRule="auto"/>
        <w:ind w:firstLine="720"/>
        <w:jc w:val="both"/>
        <w:rPr>
          <w:rFonts w:eastAsia="Times New Roman"/>
          <w:szCs w:val="24"/>
        </w:rPr>
      </w:pPr>
      <w:r>
        <w:rPr>
          <w:rFonts w:eastAsia="Times New Roman"/>
          <w:szCs w:val="24"/>
        </w:rPr>
        <w:t xml:space="preserve">Ποιοι, άραγε, διαφωνούν ή θα ακυρώσουν τη νέα Διεύθυνση Ερευνών Οικονομικού Εγκλήματος, που η συγκρότησή της θα διευκολύνει, με </w:t>
      </w:r>
      <w:proofErr w:type="spellStart"/>
      <w:r>
        <w:rPr>
          <w:rFonts w:eastAsia="Times New Roman"/>
          <w:szCs w:val="24"/>
        </w:rPr>
        <w:t>στοχευμένες</w:t>
      </w:r>
      <w:proofErr w:type="spellEnd"/>
      <w:r>
        <w:rPr>
          <w:rFonts w:eastAsia="Times New Roman"/>
          <w:szCs w:val="24"/>
        </w:rPr>
        <w:t xml:space="preserve"> παρεμβάσεις, την αποτελεσματικότητα στον αγώνα κατά της φοροδιαφυγής;</w:t>
      </w:r>
    </w:p>
    <w:p w14:paraId="35096169" w14:textId="77777777" w:rsidR="00A42BF5" w:rsidRDefault="007F616C">
      <w:pPr>
        <w:spacing w:line="600" w:lineRule="auto"/>
        <w:ind w:firstLine="720"/>
        <w:jc w:val="both"/>
        <w:rPr>
          <w:rFonts w:eastAsia="Times New Roman"/>
          <w:szCs w:val="24"/>
        </w:rPr>
      </w:pPr>
      <w:r>
        <w:rPr>
          <w:rFonts w:eastAsia="Times New Roman"/>
          <w:szCs w:val="24"/>
        </w:rPr>
        <w:lastRenderedPageBreak/>
        <w:t>Ποιο</w:t>
      </w:r>
      <w:r>
        <w:rPr>
          <w:rFonts w:eastAsia="Times New Roman"/>
          <w:szCs w:val="24"/>
        </w:rPr>
        <w:t>ι, άραγε, διαφωνούν ή θα ακυρώσουν το νέο σύστημα αξιολόγησης και τιμολόγησης των φαρμάκων, που επιτέλους βάζει σύνθετους κανόνες, σύμφωνα με τα ευρωπαϊκά πρότυπα, σε αυτή τη διαδικασία;</w:t>
      </w:r>
    </w:p>
    <w:p w14:paraId="3509616A" w14:textId="77777777" w:rsidR="00A42BF5" w:rsidRDefault="007F616C">
      <w:pPr>
        <w:spacing w:line="600" w:lineRule="auto"/>
        <w:ind w:firstLine="720"/>
        <w:jc w:val="both"/>
        <w:rPr>
          <w:rFonts w:eastAsia="Times New Roman"/>
          <w:szCs w:val="24"/>
        </w:rPr>
      </w:pPr>
      <w:r>
        <w:rPr>
          <w:rFonts w:eastAsia="Times New Roman"/>
          <w:szCs w:val="24"/>
        </w:rPr>
        <w:t>Με όλα τα παραπάνω, νομίζω ότι γίνονται φανερές ορισμένες διατάξεις τ</w:t>
      </w:r>
      <w:r>
        <w:rPr>
          <w:rFonts w:eastAsia="Times New Roman"/>
          <w:szCs w:val="24"/>
        </w:rPr>
        <w:t xml:space="preserve">ου πολυνομοσχεδίου με θετικό, προοδευτικό πρόσημο. </w:t>
      </w:r>
    </w:p>
    <w:p w14:paraId="3509616B" w14:textId="77777777" w:rsidR="00A42BF5" w:rsidRDefault="007F616C">
      <w:pPr>
        <w:spacing w:line="600" w:lineRule="auto"/>
        <w:ind w:firstLine="720"/>
        <w:jc w:val="both"/>
        <w:rPr>
          <w:rFonts w:eastAsia="Times New Roman"/>
          <w:szCs w:val="24"/>
        </w:rPr>
      </w:pPr>
      <w:r>
        <w:rPr>
          <w:rFonts w:eastAsia="Times New Roman"/>
          <w:szCs w:val="24"/>
        </w:rPr>
        <w:t xml:space="preserve">Έρχομαι τώρα σε ορισμένες από τις διατάξεις που εύλογα συγκέντρωσαν την πολιτική αντιπαράθεση και αποτελούν σημεία στα οποία θα ήθελα να πω τη γνώμη μου. </w:t>
      </w:r>
    </w:p>
    <w:p w14:paraId="3509616C" w14:textId="77777777" w:rsidR="00A42BF5" w:rsidRDefault="007F616C">
      <w:pPr>
        <w:spacing w:line="600" w:lineRule="auto"/>
        <w:ind w:firstLine="720"/>
        <w:jc w:val="both"/>
        <w:rPr>
          <w:rFonts w:eastAsia="Times New Roman"/>
          <w:szCs w:val="24"/>
        </w:rPr>
      </w:pPr>
      <w:r>
        <w:rPr>
          <w:rFonts w:eastAsia="Times New Roman"/>
          <w:szCs w:val="24"/>
        </w:rPr>
        <w:t>Πρώτα απ’ όλα, να αναφερθώ στην αλλαγή για τη συγ</w:t>
      </w:r>
      <w:r>
        <w:rPr>
          <w:rFonts w:eastAsia="Times New Roman"/>
          <w:szCs w:val="24"/>
        </w:rPr>
        <w:t xml:space="preserve">κρότηση απαρτίας στα πρωτοβάθμια σωματεία. Πράγματι, γίνεται μια αλλαγή στον ν.1284, που αφορά τα πρωτοβάθμια σωματεία, τα οποία δεν έχουν πανελλαδική ή </w:t>
      </w:r>
      <w:proofErr w:type="spellStart"/>
      <w:r>
        <w:rPr>
          <w:rFonts w:eastAsia="Times New Roman"/>
          <w:szCs w:val="24"/>
        </w:rPr>
        <w:t>υπερτοπική</w:t>
      </w:r>
      <w:proofErr w:type="spellEnd"/>
      <w:r>
        <w:rPr>
          <w:rFonts w:eastAsia="Times New Roman"/>
          <w:szCs w:val="24"/>
        </w:rPr>
        <w:t xml:space="preserve"> εμβέλεια. Δεν αλλάζει τίποτε </w:t>
      </w:r>
      <w:r>
        <w:rPr>
          <w:rFonts w:eastAsia="Times New Roman"/>
          <w:szCs w:val="24"/>
        </w:rPr>
        <w:lastRenderedPageBreak/>
        <w:t>αναφορικά με τη διαδικασία του πώς λαμβάνεται η απόφαση για την</w:t>
      </w:r>
      <w:r>
        <w:rPr>
          <w:rFonts w:eastAsia="Times New Roman"/>
          <w:szCs w:val="24"/>
        </w:rPr>
        <w:t xml:space="preserve"> απεργία, δηλαδή με σχετική πλειοψηφία στο πρωτοβάθμιο επίπεδο, και δεν αλλάζει τίποτε σε σχέση με τις δευτεροβάθμιες οργανώσεις και φυσικά την τριτοβάθμια οργάνωση και τον τρόπο λήψης της απόφασης για απεργία. </w:t>
      </w:r>
    </w:p>
    <w:p w14:paraId="3509616D" w14:textId="77777777" w:rsidR="00A42BF5" w:rsidRDefault="007F616C">
      <w:pPr>
        <w:spacing w:line="600" w:lineRule="auto"/>
        <w:ind w:firstLine="720"/>
        <w:jc w:val="both"/>
        <w:rPr>
          <w:rFonts w:eastAsia="Times New Roman"/>
          <w:szCs w:val="24"/>
        </w:rPr>
      </w:pPr>
      <w:r>
        <w:rPr>
          <w:rFonts w:eastAsia="Times New Roman"/>
          <w:szCs w:val="24"/>
        </w:rPr>
        <w:t>Αυτό το άρθρο αποτελεί, βεβαίως, έναν συμβιβασμό, που αποκρούει, όμως, αποτελεσματικά τις ακραίες επιδιώξεις του ΔΝΤ, οι οποίες επεδίωκαν το ξήλωμα όλου του συνδικαλιστικού νόμου και την πλήρη ασυδοσία της εργοδοτικής αυθαιρεσίας, η οποία περισσεύει στις μ</w:t>
      </w:r>
      <w:r>
        <w:rPr>
          <w:rFonts w:eastAsia="Times New Roman"/>
          <w:szCs w:val="24"/>
        </w:rPr>
        <w:t xml:space="preserve">έρες μας.  </w:t>
      </w:r>
    </w:p>
    <w:p w14:paraId="3509616E" w14:textId="77777777" w:rsidR="00A42BF5" w:rsidRDefault="007F616C">
      <w:pPr>
        <w:spacing w:line="600" w:lineRule="auto"/>
        <w:ind w:firstLine="720"/>
        <w:jc w:val="both"/>
        <w:rPr>
          <w:rFonts w:eastAsia="Times New Roman"/>
          <w:szCs w:val="24"/>
        </w:rPr>
      </w:pPr>
      <w:r>
        <w:rPr>
          <w:rFonts w:eastAsia="Times New Roman"/>
          <w:szCs w:val="24"/>
        </w:rPr>
        <w:t xml:space="preserve">Η Νέα Δημοκρατία και τα συμφέροντα που εξυπηρετεί σε αυτό το σημείο θέλουν να κρυφτούν. Όμως, θα έλεγα ότι η βιασύνη τους </w:t>
      </w:r>
      <w:r>
        <w:rPr>
          <w:rFonts w:eastAsia="Times New Roman"/>
          <w:szCs w:val="24"/>
        </w:rPr>
        <w:lastRenderedPageBreak/>
        <w:t>να ξηλώσουν ό,τι κατακτήθηκε με σκληρούς αγώνες, δεν τους αφήνει. Με το πρόσχημα, δήθεν, των δημοκρατικών διαδικασιών, συμ</w:t>
      </w:r>
      <w:r>
        <w:rPr>
          <w:rFonts w:eastAsia="Times New Roman"/>
          <w:szCs w:val="24"/>
        </w:rPr>
        <w:t xml:space="preserve">πλέουν με το ΔΝΤ για να δυσκολέψουν τις διεκδικήσεις των εργαζομένων, ιδιαίτερα τώρα που διαμορφώνονται οι όροι για την επαναφορά, σε σύντομο χρονικό διάστημα, των συλλογικών διαπραγματεύσεων και συμβάσεων. </w:t>
      </w:r>
    </w:p>
    <w:p w14:paraId="3509616F" w14:textId="77777777" w:rsidR="00A42BF5" w:rsidRDefault="007F616C">
      <w:pPr>
        <w:spacing w:line="600" w:lineRule="auto"/>
        <w:ind w:firstLine="720"/>
        <w:jc w:val="both"/>
        <w:rPr>
          <w:rFonts w:eastAsia="Times New Roman"/>
          <w:szCs w:val="24"/>
        </w:rPr>
      </w:pPr>
      <w:r>
        <w:rPr>
          <w:rFonts w:eastAsia="Times New Roman"/>
          <w:szCs w:val="24"/>
        </w:rPr>
        <w:t>Θα ήθελα να συμπληρώσω ότι και η κριτική που ακο</w:t>
      </w:r>
      <w:r>
        <w:rPr>
          <w:rFonts w:eastAsia="Times New Roman"/>
          <w:szCs w:val="24"/>
        </w:rPr>
        <w:t>ύγεται από τα αριστερά μας, είναι η κριτική που θυμίζει το Κομμουνιστικό Κόμμα στην εποχή του Μεσοπολέμου, επιτρέψτε μου να πω, που με έναν ακραίο τρόπο προσεγγίζει τη σημερινή πραγματικότητα, ταυτίζοντας μια δύναμη που ξέρει πάρα πολύ καλά ότι υπερασπίζετ</w:t>
      </w:r>
      <w:r>
        <w:rPr>
          <w:rFonts w:eastAsia="Times New Roman"/>
          <w:szCs w:val="24"/>
        </w:rPr>
        <w:t xml:space="preserve">αι τα δικαιώματα των εργαζομένων με τα αντίπαλα συμφέροντα. </w:t>
      </w:r>
    </w:p>
    <w:p w14:paraId="35096170" w14:textId="77777777" w:rsidR="00A42BF5" w:rsidRDefault="007F616C">
      <w:pPr>
        <w:spacing w:line="600" w:lineRule="auto"/>
        <w:ind w:firstLine="720"/>
        <w:jc w:val="both"/>
        <w:rPr>
          <w:rFonts w:eastAsia="Times New Roman"/>
          <w:szCs w:val="24"/>
        </w:rPr>
      </w:pPr>
      <w:r>
        <w:rPr>
          <w:rFonts w:eastAsia="Times New Roman"/>
          <w:szCs w:val="24"/>
        </w:rPr>
        <w:lastRenderedPageBreak/>
        <w:t>Δεύτερον, όσον αφορά τα οικογενειακά επιδόματα, θα ήθελα απλώς να ζητήσω, αρχικά, να σοβαρευτούμε στη συζήτηση για το δημογραφικό και τη σύνδεσή του με τα επιδόματα. Αν ρίξει κάποιος μια ματιά στ</w:t>
      </w:r>
      <w:r>
        <w:rPr>
          <w:rFonts w:eastAsia="Times New Roman"/>
          <w:szCs w:val="24"/>
        </w:rPr>
        <w:t xml:space="preserve">ο πώς εξελίσσονται τα δημογραφικά δεδομένα σε διάφορες περιοχές του κόσμου, θα καταλάβει πως είναι πολύ πιο σύνθετο το ζήτημα του πώς ανανεώνεται ή πώς γερνάει ένας πληθυσμός. </w:t>
      </w:r>
    </w:p>
    <w:p w14:paraId="35096171" w14:textId="77777777" w:rsidR="00A42BF5" w:rsidRDefault="007F616C">
      <w:pPr>
        <w:spacing w:line="600" w:lineRule="auto"/>
        <w:ind w:firstLine="720"/>
        <w:jc w:val="both"/>
        <w:rPr>
          <w:rFonts w:eastAsia="Times New Roman"/>
          <w:szCs w:val="24"/>
        </w:rPr>
      </w:pPr>
      <w:r>
        <w:rPr>
          <w:rFonts w:eastAsia="Times New Roman"/>
          <w:szCs w:val="24"/>
        </w:rPr>
        <w:t xml:space="preserve">Σε κάθε περίπτωση, φαντάζομαι πως όλες και όλοι συμφωνούμε ότι χρειάζονται </w:t>
      </w:r>
      <w:proofErr w:type="spellStart"/>
      <w:r>
        <w:rPr>
          <w:rFonts w:eastAsia="Times New Roman"/>
          <w:szCs w:val="24"/>
        </w:rPr>
        <w:t>πολυ</w:t>
      </w:r>
      <w:r>
        <w:rPr>
          <w:rFonts w:eastAsia="Times New Roman"/>
          <w:szCs w:val="24"/>
        </w:rPr>
        <w:t>επίπεδες</w:t>
      </w:r>
      <w:proofErr w:type="spellEnd"/>
      <w:r>
        <w:rPr>
          <w:rFonts w:eastAsia="Times New Roman"/>
          <w:szCs w:val="24"/>
        </w:rPr>
        <w:t xml:space="preserve"> παρεμβάσεις για να αντιμετωπίσουμε τα προβλήματα της χώρας μας και της Ευρώπης και ότι δεν είναι το μίσος, δήθεν, του ΣΥΡΙΖΑ στην πολύτεκνη οικογένεια, όπως ισχυρίστηκε ο κ. Βορίδης, που πλήττει την πολύτεκνη οικογένεια. </w:t>
      </w:r>
    </w:p>
    <w:p w14:paraId="35096172" w14:textId="77777777" w:rsidR="00A42BF5" w:rsidRDefault="007F616C">
      <w:pPr>
        <w:spacing w:line="600" w:lineRule="auto"/>
        <w:ind w:firstLine="720"/>
        <w:jc w:val="both"/>
        <w:rPr>
          <w:rFonts w:eastAsia="Times New Roman"/>
          <w:szCs w:val="24"/>
        </w:rPr>
      </w:pPr>
      <w:r>
        <w:rPr>
          <w:rFonts w:eastAsia="Times New Roman"/>
          <w:szCs w:val="24"/>
        </w:rPr>
        <w:lastRenderedPageBreak/>
        <w:t>Αυτό, λοιπόν, που γίνεται</w:t>
      </w:r>
      <w:r>
        <w:rPr>
          <w:rFonts w:eastAsia="Times New Roman"/>
          <w:szCs w:val="24"/>
        </w:rPr>
        <w:t xml:space="preserve"> στα οικογενειακά επιδόματα είναι ότι, επιτέλους, καθιερώνεται ένα σύστημα με κανόνες και διαφάνεια, στη θέση ενός μη συστήματος.    </w:t>
      </w:r>
    </w:p>
    <w:p w14:paraId="3509617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Εύκολα κανείς μπορεί αυτό να το διαπιστώσει, εάν δει με προσοχή τον παλιό τρόπο χορήγησης των οικογενειακών επιδομάτων. Με</w:t>
      </w:r>
      <w:r>
        <w:rPr>
          <w:rFonts w:eastAsia="Times New Roman" w:cs="Times New Roman"/>
          <w:szCs w:val="24"/>
        </w:rPr>
        <w:t xml:space="preserve"> αυτό το σύστημα που εγκαθιδρύουμε πράγματι αυξάνεται κατά 40% το συνολικό ποσό που πάει στα οικογενειακά επιδόματα. Πράγματι πάνω από </w:t>
      </w:r>
      <w:r>
        <w:rPr>
          <w:rFonts w:eastAsia="Times New Roman" w:cs="Times New Roman"/>
          <w:szCs w:val="24"/>
        </w:rPr>
        <w:t>επτακόσιες τριάντα χιλιάδες</w:t>
      </w:r>
      <w:r>
        <w:rPr>
          <w:rFonts w:eastAsia="Times New Roman" w:cs="Times New Roman"/>
          <w:szCs w:val="24"/>
        </w:rPr>
        <w:t xml:space="preserve"> οικογένειες στο σύνολο περίπου των </w:t>
      </w:r>
      <w:r>
        <w:rPr>
          <w:rFonts w:eastAsia="Times New Roman" w:cs="Times New Roman"/>
          <w:szCs w:val="24"/>
        </w:rPr>
        <w:t>οκτακοσίων χιλιάδων</w:t>
      </w:r>
      <w:r>
        <w:rPr>
          <w:rFonts w:eastAsia="Times New Roman" w:cs="Times New Roman"/>
          <w:szCs w:val="24"/>
        </w:rPr>
        <w:t xml:space="preserve"> θα λάβουν πολύ σημαντικές ενισχύσεις. </w:t>
      </w:r>
      <w:r>
        <w:rPr>
          <w:rFonts w:eastAsia="Times New Roman" w:cs="Times New Roman"/>
          <w:szCs w:val="24"/>
        </w:rPr>
        <w:t xml:space="preserve">Το σύστημα των οικογενειακών επιδομάτων συμπληρώνεται με τις παρεμβάσεις μας για τη δημιουργία </w:t>
      </w:r>
      <w:r>
        <w:rPr>
          <w:rFonts w:eastAsia="Times New Roman" w:cs="Times New Roman"/>
          <w:szCs w:val="24"/>
        </w:rPr>
        <w:t xml:space="preserve">δέκα χιλιάδων </w:t>
      </w:r>
      <w:r>
        <w:rPr>
          <w:rFonts w:eastAsia="Times New Roman" w:cs="Times New Roman"/>
          <w:szCs w:val="24"/>
        </w:rPr>
        <w:t xml:space="preserve">νέων θέσεων σε βρεφονηπιακούς σταθμούς και την επέκταση </w:t>
      </w:r>
      <w:r>
        <w:rPr>
          <w:rFonts w:eastAsia="Times New Roman" w:cs="Times New Roman"/>
          <w:szCs w:val="24"/>
        </w:rPr>
        <w:lastRenderedPageBreak/>
        <w:t>των σχολικών γευμάτων στ</w:t>
      </w:r>
      <w:r>
        <w:rPr>
          <w:rFonts w:eastAsia="Times New Roman" w:cs="Times New Roman"/>
          <w:szCs w:val="24"/>
        </w:rPr>
        <w:t>ις</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τριάντα χιλιάδες</w:t>
      </w:r>
      <w:r>
        <w:rPr>
          <w:rFonts w:eastAsia="Times New Roman" w:cs="Times New Roman"/>
          <w:szCs w:val="24"/>
        </w:rPr>
        <w:t xml:space="preserve"> σχολικά γεύματα, καθώς όλη η εξοικονόμησ</w:t>
      </w:r>
      <w:r>
        <w:rPr>
          <w:rFonts w:eastAsia="Times New Roman" w:cs="Times New Roman"/>
          <w:szCs w:val="24"/>
        </w:rPr>
        <w:t>η από την επισκόπηση δαπανών κατευθύνεται σε δράσεις για το παιδί.</w:t>
      </w:r>
    </w:p>
    <w:p w14:paraId="3509617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Πράγματι προκύπτουν μειώσεις για τα μισά νοικοκυριά </w:t>
      </w:r>
      <w:proofErr w:type="spellStart"/>
      <w:r>
        <w:rPr>
          <w:rFonts w:eastAsia="Times New Roman" w:cs="Times New Roman"/>
          <w:szCs w:val="24"/>
        </w:rPr>
        <w:t>τριτέκνων</w:t>
      </w:r>
      <w:proofErr w:type="spellEnd"/>
      <w:r>
        <w:rPr>
          <w:rFonts w:eastAsia="Times New Roman" w:cs="Times New Roman"/>
          <w:szCs w:val="24"/>
        </w:rPr>
        <w:t xml:space="preserve"> και πολυτέκνων, ενώ τα υπόλοιπα περίπου </w:t>
      </w:r>
      <w:r>
        <w:rPr>
          <w:rFonts w:eastAsia="Times New Roman" w:cs="Times New Roman"/>
          <w:szCs w:val="24"/>
        </w:rPr>
        <w:t xml:space="preserve">πενήντα χιλιάδες </w:t>
      </w:r>
      <w:r>
        <w:rPr>
          <w:rFonts w:eastAsia="Times New Roman" w:cs="Times New Roman"/>
          <w:szCs w:val="24"/>
        </w:rPr>
        <w:t xml:space="preserve">νοικοκυριά </w:t>
      </w:r>
      <w:proofErr w:type="spellStart"/>
      <w:r>
        <w:rPr>
          <w:rFonts w:eastAsia="Times New Roman" w:cs="Times New Roman"/>
          <w:szCs w:val="24"/>
        </w:rPr>
        <w:t>τριτέκνων</w:t>
      </w:r>
      <w:proofErr w:type="spellEnd"/>
      <w:r>
        <w:rPr>
          <w:rFonts w:eastAsia="Times New Roman" w:cs="Times New Roman"/>
          <w:szCs w:val="24"/>
        </w:rPr>
        <w:t xml:space="preserve"> και πολυτέκνων στη χαμηλότερη εισοδηματική κατηγο</w:t>
      </w:r>
      <w:r>
        <w:rPr>
          <w:rFonts w:eastAsia="Times New Roman" w:cs="Times New Roman"/>
          <w:szCs w:val="24"/>
        </w:rPr>
        <w:t xml:space="preserve">ρία λαμβάνουν πολύ σημαντικές αυξήσεις. Αυτές τις μειώσεις, αυτά τα προβλήματα που έχουν προκύψει από την εφαρμογή αυτού του νέου συστήματος -όπως ήδη έχει αναφερθεί- θεωρούμε ότι θα μπορέσουμε να τα αντιμετωπίσουμε μέσα στο 2018. </w:t>
      </w:r>
    </w:p>
    <w:p w14:paraId="3509617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Βουλευτές, στη διάρκεια της συζήτησης επαναλήφθηκαν με τον έναν ή τον άλλο</w:t>
      </w:r>
      <w:r>
        <w:rPr>
          <w:rFonts w:eastAsia="Times New Roman" w:cs="Times New Roman"/>
          <w:szCs w:val="24"/>
        </w:rPr>
        <w:t>ν</w:t>
      </w:r>
      <w:r>
        <w:rPr>
          <w:rFonts w:eastAsia="Times New Roman" w:cs="Times New Roman"/>
          <w:szCs w:val="24"/>
        </w:rPr>
        <w:t xml:space="preserve"> τρόπο σενάρια καταστροφο</w:t>
      </w:r>
      <w:r>
        <w:rPr>
          <w:rFonts w:eastAsia="Times New Roman" w:cs="Times New Roman"/>
          <w:szCs w:val="24"/>
        </w:rPr>
        <w:lastRenderedPageBreak/>
        <w:t>λογίας και δήθεν επιχειρήματα, που έχουν απαντηθεί πολλές φορές. Αυτοί που χρεοκόπησαν τη χώρα, που εκτίναξαν το δημόσιο χρέος και απογείωσαν την ανεργία συ</w:t>
      </w:r>
      <w:r>
        <w:rPr>
          <w:rFonts w:eastAsia="Times New Roman" w:cs="Times New Roman"/>
          <w:szCs w:val="24"/>
        </w:rPr>
        <w:t>νεχίζουν να εμφανίζονται ως σωτήρες.</w:t>
      </w:r>
    </w:p>
    <w:p w14:paraId="3509617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δεν κρύβουμε τις δυσκολίες. Δεν πανηγυρίζουμε και δεν οικοδομούμε σενάρια πλαστής επιτυχίας. Έχουμε πλήρη συνείδηση των πολλών δυσκολιών που βρίσκονται μπροστά μας μέχρι τον Αύγουστο, αλλά κ</w:t>
      </w:r>
      <w:r>
        <w:rPr>
          <w:rFonts w:eastAsia="Times New Roman" w:cs="Times New Roman"/>
          <w:szCs w:val="24"/>
        </w:rPr>
        <w:t>αι μετά. Έχουμε όμως και πλήρη προσήλωση στο να οικοδομήσουμε μια χώρα με νέα δικαιώματα για τους πολίτες, με νέους θεσμούς και προοδευτικές μεταρρυθμίσεις</w:t>
      </w:r>
      <w:r>
        <w:rPr>
          <w:rFonts w:eastAsia="Times New Roman" w:cs="Times New Roman"/>
          <w:szCs w:val="24"/>
        </w:rPr>
        <w:t>,</w:t>
      </w:r>
      <w:r>
        <w:rPr>
          <w:rFonts w:eastAsia="Times New Roman" w:cs="Times New Roman"/>
          <w:szCs w:val="24"/>
        </w:rPr>
        <w:t xml:space="preserve"> που απαλείφουν με σταθερό βηματισμό τις γκρίζες ζώνες του πελατειακού κράτους και της διαπλοκής, πο</w:t>
      </w:r>
      <w:r>
        <w:rPr>
          <w:rFonts w:eastAsia="Times New Roman" w:cs="Times New Roman"/>
          <w:szCs w:val="24"/>
        </w:rPr>
        <w:t xml:space="preserve">υ μπορούν να οικοδομήσουν τους όρους για μια όσο γίνεται, με τους δεδομένους </w:t>
      </w:r>
      <w:r>
        <w:rPr>
          <w:rFonts w:eastAsia="Times New Roman" w:cs="Times New Roman"/>
          <w:szCs w:val="24"/>
        </w:rPr>
        <w:lastRenderedPageBreak/>
        <w:t>συσχετισμούς και στο περιβάλλον της νεοφιλελεύθερης παγκοσμιοποίησης, δίκαιης ανάπτυξης</w:t>
      </w:r>
      <w:r>
        <w:rPr>
          <w:rFonts w:eastAsia="Times New Roman" w:cs="Times New Roman"/>
          <w:szCs w:val="24"/>
        </w:rPr>
        <w:t>,</w:t>
      </w:r>
      <w:r>
        <w:rPr>
          <w:rFonts w:eastAsia="Times New Roman" w:cs="Times New Roman"/>
          <w:szCs w:val="24"/>
        </w:rPr>
        <w:t xml:space="preserve"> που θα αφορά τη συντριπτική πλειοψηφία της κοινωνίας, τον κόσμο της εργασίας.</w:t>
      </w:r>
    </w:p>
    <w:p w14:paraId="3509617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Οικοδομούμε </w:t>
      </w:r>
      <w:r>
        <w:rPr>
          <w:rFonts w:eastAsia="Times New Roman" w:cs="Times New Roman"/>
          <w:szCs w:val="24"/>
        </w:rPr>
        <w:t xml:space="preserve">μια χώρα που αποτελεί ήδη πόλο σταθερότητας και ειρήνης στην περιοχή, επιχειρώντας να λύσουμε προβλήματα που έχουν κακοφορμίσει για δεκαετίες, με όρους αμοιβαιότητας και κοινής ωφέλειας για τους λαούς της ευρύτερης περιοχής. </w:t>
      </w:r>
    </w:p>
    <w:p w14:paraId="3509617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Όποιοι ειλικρινά, παρά τις πολ</w:t>
      </w:r>
      <w:r>
        <w:rPr>
          <w:rFonts w:eastAsia="Times New Roman" w:cs="Times New Roman"/>
          <w:szCs w:val="24"/>
        </w:rPr>
        <w:t>ύ μεγάλες δυσκολίες, παρά τις πολύ μεγάλες αδικίες, μπορούν να δουν την πορεία της εφαρμοζόμενης πολιτικής χωρίς παρωπίδες, νομίζω ότι μπορούν να διακρίνουν μια εργώδη και συστηματική προσπάθεια να βγούμε από τον φαύλο κύκλο της κρίσης με την κοινωνία όρθι</w:t>
      </w:r>
      <w:r>
        <w:rPr>
          <w:rFonts w:eastAsia="Times New Roman" w:cs="Times New Roman"/>
          <w:szCs w:val="24"/>
        </w:rPr>
        <w:t>α.</w:t>
      </w:r>
    </w:p>
    <w:p w14:paraId="3509617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Σε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δρόμο θα συνεχίσουμε και θα προχωρήσουμε.</w:t>
      </w:r>
    </w:p>
    <w:p w14:paraId="3509617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3509617B"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509617C" w14:textId="77777777" w:rsidR="00A42BF5" w:rsidRDefault="007F616C">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Κι εγώ ευχαριστώ.</w:t>
      </w:r>
    </w:p>
    <w:p w14:paraId="3509617D" w14:textId="77777777" w:rsidR="00A42BF5" w:rsidRDefault="007F616C">
      <w:pPr>
        <w:spacing w:line="600" w:lineRule="auto"/>
        <w:ind w:firstLine="720"/>
        <w:jc w:val="both"/>
        <w:rPr>
          <w:rFonts w:eastAsia="Times New Roman"/>
          <w:bCs/>
          <w:szCs w:val="24"/>
        </w:rPr>
      </w:pPr>
      <w:r>
        <w:rPr>
          <w:rFonts w:eastAsia="Times New Roman"/>
          <w:bCs/>
          <w:szCs w:val="24"/>
        </w:rPr>
        <w:t>Τον λόγο έχει τώρα ο Ανεξάρτητος Βουλευτής κ. Παναγούλης και εν συ</w:t>
      </w:r>
      <w:r>
        <w:rPr>
          <w:rFonts w:eastAsia="Times New Roman"/>
          <w:bCs/>
          <w:szCs w:val="24"/>
        </w:rPr>
        <w:t xml:space="preserve">νεχεία  θα μιλήσει ο Αναπληρωτής Υπουργός Οικονομίας και Ανάπτυξης κ. </w:t>
      </w:r>
      <w:proofErr w:type="spellStart"/>
      <w:r>
        <w:rPr>
          <w:rFonts w:eastAsia="Times New Roman"/>
          <w:bCs/>
          <w:szCs w:val="24"/>
        </w:rPr>
        <w:t>Χαρίτσης</w:t>
      </w:r>
      <w:proofErr w:type="spellEnd"/>
      <w:r>
        <w:rPr>
          <w:rFonts w:eastAsia="Times New Roman"/>
          <w:bCs/>
          <w:szCs w:val="24"/>
        </w:rPr>
        <w:t>.</w:t>
      </w:r>
    </w:p>
    <w:p w14:paraId="3509617E" w14:textId="77777777" w:rsidR="00A42BF5" w:rsidRDefault="007F616C">
      <w:pPr>
        <w:spacing w:line="600" w:lineRule="auto"/>
        <w:ind w:firstLine="720"/>
        <w:jc w:val="both"/>
        <w:rPr>
          <w:rFonts w:eastAsia="Times New Roman"/>
          <w:bCs/>
          <w:szCs w:val="24"/>
        </w:rPr>
      </w:pPr>
      <w:r>
        <w:rPr>
          <w:rFonts w:eastAsia="Times New Roman"/>
          <w:bCs/>
          <w:szCs w:val="24"/>
        </w:rPr>
        <w:t>Ορίστε, κύριε Παναγούλη, έχετε τον λόγο για επτά λεπτά.</w:t>
      </w:r>
    </w:p>
    <w:p w14:paraId="3509617F" w14:textId="77777777" w:rsidR="00A42BF5" w:rsidRDefault="007F616C">
      <w:pPr>
        <w:spacing w:line="600" w:lineRule="auto"/>
        <w:ind w:firstLine="720"/>
        <w:jc w:val="both"/>
        <w:rPr>
          <w:rFonts w:eastAsia="Times New Roman"/>
          <w:bCs/>
          <w:szCs w:val="24"/>
        </w:rPr>
      </w:pPr>
      <w:r>
        <w:rPr>
          <w:rFonts w:eastAsia="Times New Roman"/>
          <w:b/>
          <w:bCs/>
          <w:szCs w:val="24"/>
        </w:rPr>
        <w:t>ΕΥΣΤΑΘΙΟΣ ΠΑΝΑΓΟΥΛΗΣ:</w:t>
      </w:r>
      <w:r>
        <w:rPr>
          <w:rFonts w:eastAsia="Times New Roman"/>
          <w:bCs/>
          <w:szCs w:val="24"/>
        </w:rPr>
        <w:t xml:space="preserve"> Κύριε Πρόεδρε, θα προσπαθήσω μέσα στα λίγα λεπτά να πω τις απόψεις μου.</w:t>
      </w:r>
    </w:p>
    <w:p w14:paraId="35096180" w14:textId="77777777" w:rsidR="00A42BF5" w:rsidRDefault="007F616C">
      <w:pPr>
        <w:spacing w:line="600" w:lineRule="auto"/>
        <w:ind w:firstLine="720"/>
        <w:jc w:val="both"/>
        <w:rPr>
          <w:rFonts w:eastAsia="Times New Roman"/>
          <w:bCs/>
          <w:szCs w:val="24"/>
        </w:rPr>
      </w:pPr>
      <w:r>
        <w:rPr>
          <w:rFonts w:eastAsia="Times New Roman"/>
          <w:bCs/>
          <w:szCs w:val="24"/>
        </w:rPr>
        <w:lastRenderedPageBreak/>
        <w:t>Για μια ακόμη φορά η Κυβέρ</w:t>
      </w:r>
      <w:r>
        <w:rPr>
          <w:rFonts w:eastAsia="Times New Roman"/>
          <w:bCs/>
          <w:szCs w:val="24"/>
        </w:rPr>
        <w:t xml:space="preserve">νηση που αρέσκεται να ονομάζεται αριστερή με συνεργάτη και συνένοχο την ακροδεξιά των «κόκκινων γραμμών», φέρνει ένα πολυνομοσχέδιο </w:t>
      </w:r>
      <w:r>
        <w:rPr>
          <w:rFonts w:eastAsia="Times New Roman"/>
          <w:bCs/>
          <w:szCs w:val="24"/>
        </w:rPr>
        <w:t xml:space="preserve">χιλίων πεντακοσίων τριάντα μίας </w:t>
      </w:r>
      <w:r>
        <w:rPr>
          <w:rFonts w:eastAsia="Times New Roman"/>
          <w:bCs/>
          <w:szCs w:val="24"/>
        </w:rPr>
        <w:t>σελίδων και το μοιράζει λίγες ώρες πριν συζητηθεί στη Βουλή.</w:t>
      </w:r>
    </w:p>
    <w:p w14:paraId="35096181" w14:textId="77777777" w:rsidR="00A42BF5" w:rsidRDefault="007F616C">
      <w:pPr>
        <w:spacing w:line="600" w:lineRule="auto"/>
        <w:ind w:firstLine="720"/>
        <w:jc w:val="both"/>
        <w:rPr>
          <w:rFonts w:eastAsia="Times New Roman"/>
          <w:bCs/>
          <w:szCs w:val="24"/>
        </w:rPr>
      </w:pPr>
      <w:r>
        <w:rPr>
          <w:rFonts w:eastAsia="Times New Roman"/>
          <w:bCs/>
          <w:szCs w:val="24"/>
        </w:rPr>
        <w:t>Η Κυβέρνηση ξεδιάντροπα ομολογε</w:t>
      </w:r>
      <w:r>
        <w:rPr>
          <w:rFonts w:eastAsia="Times New Roman"/>
          <w:bCs/>
          <w:szCs w:val="24"/>
        </w:rPr>
        <w:t>ί ότι έχει παραδώσει στην τρόικα τη νομοθετική εξουσία. Μεγάλη ευθύνη σε αυτό έχει ο Πρόεδρος της Βουλής, ο οποίος δυστυχώς πάλι δεν σέβεται τις δημοκρατικές διαδικασίες και τον Κανονισμό της Βουλής. Δεν ξεχνάμε τη φράση του Προέδρου της Βουλής, ο οποίος π</w:t>
      </w:r>
      <w:r>
        <w:rPr>
          <w:rFonts w:eastAsia="Times New Roman"/>
          <w:bCs/>
          <w:szCs w:val="24"/>
        </w:rPr>
        <w:t xml:space="preserve">ριν </w:t>
      </w:r>
      <w:r>
        <w:rPr>
          <w:rFonts w:eastAsia="Times New Roman"/>
          <w:bCs/>
          <w:szCs w:val="24"/>
        </w:rPr>
        <w:t>από</w:t>
      </w:r>
      <w:r>
        <w:rPr>
          <w:rFonts w:eastAsia="Times New Roman"/>
          <w:bCs/>
          <w:szCs w:val="24"/>
        </w:rPr>
        <w:t xml:space="preserve"> λίγο καιρό κυνικά ομολόγησε ότι «πολλές φορές παραβιάζουμε το Σύνταγμα». </w:t>
      </w:r>
    </w:p>
    <w:p w14:paraId="35096182" w14:textId="77777777" w:rsidR="00A42BF5" w:rsidRDefault="007F616C">
      <w:pPr>
        <w:spacing w:line="600" w:lineRule="auto"/>
        <w:ind w:firstLine="720"/>
        <w:jc w:val="both"/>
        <w:rPr>
          <w:rFonts w:eastAsia="Times New Roman"/>
          <w:bCs/>
          <w:szCs w:val="24"/>
        </w:rPr>
      </w:pPr>
      <w:r>
        <w:rPr>
          <w:rFonts w:eastAsia="Times New Roman"/>
          <w:bCs/>
          <w:szCs w:val="24"/>
        </w:rPr>
        <w:lastRenderedPageBreak/>
        <w:t xml:space="preserve">Αυτό το πολυνομοσχέδιο, κυρίες και κύριοι συνάδελφοι, </w:t>
      </w:r>
      <w:proofErr w:type="spellStart"/>
      <w:r>
        <w:rPr>
          <w:rFonts w:eastAsia="Times New Roman"/>
          <w:bCs/>
          <w:szCs w:val="24"/>
        </w:rPr>
        <w:t>φτωχοποιεί</w:t>
      </w:r>
      <w:proofErr w:type="spellEnd"/>
      <w:r>
        <w:rPr>
          <w:rFonts w:eastAsia="Times New Roman"/>
          <w:bCs/>
          <w:szCs w:val="24"/>
        </w:rPr>
        <w:t xml:space="preserve"> ακόμα περισσότερο τον ελληνικό λαό, δυναμιτίζει την ελληνική οικογένεια, την ελληνική οικονομία, καταργώντας </w:t>
      </w:r>
      <w:r>
        <w:rPr>
          <w:rFonts w:eastAsia="Times New Roman"/>
          <w:bCs/>
          <w:szCs w:val="24"/>
        </w:rPr>
        <w:t xml:space="preserve">όσα με αίμα και θυσίες έχουν κατακτηθεί. </w:t>
      </w:r>
    </w:p>
    <w:p w14:paraId="3509618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Αναφέρομαι στη διάταξη για τον στραγγαλισμό της απεργίας. Τη μεγαλύτερη κατάκτηση των εργαζομένων υπονομεύει αυτό το νομοσχέδιο, όλα αυτά τα δικαιώματα του εργατικού κινήματος, θέλοντας μια υποτακτική εργατική τάξη</w:t>
      </w:r>
      <w:r>
        <w:rPr>
          <w:rFonts w:eastAsia="Times New Roman" w:cs="Times New Roman"/>
          <w:szCs w:val="24"/>
        </w:rPr>
        <w:t xml:space="preserve">. </w:t>
      </w:r>
    </w:p>
    <w:p w14:paraId="3509618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Οκτώβρης 1884, Σικάγο: Η Αμερικανική Ομοσπονδία των Εργατικών Ενώσεων υιοθετεί το σύνθημα οκτώ-οκτώ-οκτώ, δηλαδή οκτώ ώρες εργασία, οκτώ ώρες μόρφωση και ψυχαγωγία, οκτώ ώρες ανάπαυση. Εσείς καταστρατηγείτε με το νομοσχέδιό σας τα παραπάνω, που κερδήθηκ</w:t>
      </w:r>
      <w:r>
        <w:rPr>
          <w:rFonts w:eastAsia="Times New Roman" w:cs="Times New Roman"/>
          <w:szCs w:val="24"/>
        </w:rPr>
        <w:t xml:space="preserve">αν με αγώνες, αίμα και νεκρούς. </w:t>
      </w:r>
    </w:p>
    <w:p w14:paraId="3509618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Ενδεικτικά θα αναφέρω τρία παραδείγματα από τις εκατοντάδες χιλιάδες που υπάρχουν στην Ελλάδα από το εργατικό κίνημα. </w:t>
      </w:r>
    </w:p>
    <w:p w14:paraId="3509618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Βόλος, 1909, τρεις εργάτες τραυματίζονται από σφαίρες. </w:t>
      </w:r>
    </w:p>
    <w:p w14:paraId="3509618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Σέριφος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1916, τριάντα τέσσερις απεργοί μεταλλωρύχοι τραυματίζονται και τέσσερις σκοτώνονται. </w:t>
      </w:r>
    </w:p>
    <w:p w14:paraId="3509618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Στις 9 Μαΐου 1936 στη Θεσσαλονίκη δώδεκα εργάτες νεκροί και τριακόσιοι τραυματίες. </w:t>
      </w:r>
    </w:p>
    <w:p w14:paraId="3509618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Θέλετε να ξεχαστεί ακόμα και η Πρωτομαγιά. Γιατί, θα σας θυμίσω, δεν είναι αργία, αλλά</w:t>
      </w:r>
      <w:r>
        <w:rPr>
          <w:rFonts w:eastAsia="Times New Roman" w:cs="Times New Roman"/>
          <w:szCs w:val="24"/>
        </w:rPr>
        <w:t xml:space="preserve"> είναι απεργία, λέξη πια άγνωστη για εσάς και μάλλον αδόκιμη στον νέο σας γλωσσικό κώδικα.</w:t>
      </w:r>
    </w:p>
    <w:p w14:paraId="3509618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Θλίβομαι ακόμη περισσότερο, κυρίες και κύριοι συνάδελφοι, γιατί την κατάργηση των απεργιών θα την ψηφίσουν άνθρωποι που κάποτε πρωτοστατούσαν σε απεργίες και κινητοπ</w:t>
      </w:r>
      <w:r>
        <w:rPr>
          <w:rFonts w:eastAsia="Times New Roman" w:cs="Times New Roman"/>
          <w:szCs w:val="24"/>
        </w:rPr>
        <w:t xml:space="preserve">οιήσεις. Αλήθεια, </w:t>
      </w:r>
      <w:r>
        <w:rPr>
          <w:rFonts w:eastAsia="Times New Roman" w:cs="Times New Roman"/>
          <w:szCs w:val="24"/>
        </w:rPr>
        <w:lastRenderedPageBreak/>
        <w:t>πώς αισθάνεστε; Έχετε τη συνείδησή σας ήσυχη; Πώς θα απολογηθείτε, κυρίες και κύριοι συνάδελφοι, στο δικαστήριο των καιρών</w:t>
      </w:r>
      <w:r>
        <w:rPr>
          <w:rFonts w:eastAsia="Times New Roman" w:cs="Times New Roman"/>
          <w:szCs w:val="24"/>
        </w:rPr>
        <w:t>,</w:t>
      </w:r>
      <w:r>
        <w:rPr>
          <w:rFonts w:eastAsia="Times New Roman" w:cs="Times New Roman"/>
          <w:szCs w:val="24"/>
        </w:rPr>
        <w:t xml:space="preserve"> όταν οι συνάνθρωποί μας θα έχουν χάσει το μεγαλύτερο όπλο, την απεργία, ενάντια στην εκμετάλλευση; Έχετε καταλάβει</w:t>
      </w:r>
      <w:r>
        <w:rPr>
          <w:rFonts w:eastAsia="Times New Roman" w:cs="Times New Roman"/>
          <w:szCs w:val="24"/>
        </w:rPr>
        <w:t xml:space="preserve"> ότι συνεχώς εμπαίζετε τους εργαζομένους; Εκτός από το θέμα της απεργίας, που προσπαθείτε να στραγγαλίσετε, να μην ξεχνάτε ότι κανένας νόμος και κανένα καθεστώς δεν μπορεί να περιορίσει τους αγώνες των εργαζομένων.</w:t>
      </w:r>
    </w:p>
    <w:p w14:paraId="3509618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Όμως τώρα θα σταθώ και στο άρθρο 242 από </w:t>
      </w:r>
      <w:r>
        <w:rPr>
          <w:rFonts w:eastAsia="Times New Roman" w:cs="Times New Roman"/>
          <w:szCs w:val="24"/>
        </w:rPr>
        <w:t>τα συνολικά 399, που αναφέρει ψυχρά και αναίσχυντα ότι χιλιάδες συμβασιούχοι, που πριν από λίγους μήνες το</w:t>
      </w:r>
      <w:r>
        <w:rPr>
          <w:rFonts w:eastAsia="Times New Roman" w:cs="Times New Roman"/>
          <w:szCs w:val="24"/>
        </w:rPr>
        <w:t>ύ</w:t>
      </w:r>
      <w:r>
        <w:rPr>
          <w:rFonts w:eastAsia="Times New Roman" w:cs="Times New Roman"/>
          <w:szCs w:val="24"/>
        </w:rPr>
        <w:t xml:space="preserve">ς είχατε υποσχεθεί ότι θα τους μονιμοποιήσετε, τώρα, με το άρθρο 242, δεν μονιμοποιούνται. Θέλω να δω άραγε τι ψέμα θα βρείτε για αυτούς τους </w:t>
      </w:r>
      <w:r>
        <w:rPr>
          <w:rFonts w:eastAsia="Times New Roman" w:cs="Times New Roman"/>
          <w:szCs w:val="24"/>
        </w:rPr>
        <w:t>ανθρώπους.</w:t>
      </w:r>
    </w:p>
    <w:p w14:paraId="3509618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Θα σταθώ και σε ένα άλλο σοβαρό θέμα, το δημογραφικό. Το 2016 -για όσους δεν το ξέρουν το λέω- ο πληθυσμός στην Ελλάδα μειώθηκε κατά διακόσιες εξήντα χιλιάδες. Σε μια δεκαετία ή δεκαπενταετία, εάν συνεχιστεί αυτός ο κατήφορος, ο πληθυσμός της Ελ</w:t>
      </w:r>
      <w:r>
        <w:rPr>
          <w:rFonts w:eastAsia="Times New Roman" w:cs="Times New Roman"/>
          <w:szCs w:val="24"/>
        </w:rPr>
        <w:t xml:space="preserve">λάδας θα έχει φτάσει γύρω στα έξι εκατομμύρια. Και εσείς τι κάνετε για αυτό; Αντί να ενισχύσετε τα νέα ζευγάρια, τις </w:t>
      </w:r>
      <w:proofErr w:type="spellStart"/>
      <w:r>
        <w:rPr>
          <w:rFonts w:eastAsia="Times New Roman" w:cs="Times New Roman"/>
          <w:szCs w:val="24"/>
        </w:rPr>
        <w:t>τρίτεκνες</w:t>
      </w:r>
      <w:proofErr w:type="spellEnd"/>
      <w:r>
        <w:rPr>
          <w:rFonts w:eastAsia="Times New Roman" w:cs="Times New Roman"/>
          <w:szCs w:val="24"/>
        </w:rPr>
        <w:t xml:space="preserve"> και τις πολύτεκνες οικογένειες, τους μειώνετε τα πενιχρά τους εισοδήματα</w:t>
      </w:r>
      <w:r>
        <w:rPr>
          <w:rFonts w:eastAsia="Times New Roman" w:cs="Times New Roman"/>
          <w:szCs w:val="24"/>
        </w:rPr>
        <w:t>,</w:t>
      </w:r>
      <w:r>
        <w:rPr>
          <w:rFonts w:eastAsia="Times New Roman" w:cs="Times New Roman"/>
          <w:szCs w:val="24"/>
        </w:rPr>
        <w:t xml:space="preserve"> αδιαφορώντας για το δράμα της συντήρησης της πολύτεκνης</w:t>
      </w:r>
      <w:r>
        <w:rPr>
          <w:rFonts w:eastAsia="Times New Roman" w:cs="Times New Roman"/>
          <w:szCs w:val="24"/>
        </w:rPr>
        <w:t xml:space="preserve"> οικογένειας. </w:t>
      </w:r>
    </w:p>
    <w:p w14:paraId="3509618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Με περισσό θράσος ο αγαπητός και συμπαθής κατά τα άλλα Υπουργός Οικονομικών μάς είπε ότι είναι </w:t>
      </w:r>
      <w:proofErr w:type="spellStart"/>
      <w:r>
        <w:rPr>
          <w:rFonts w:eastAsia="Times New Roman" w:cs="Times New Roman"/>
          <w:szCs w:val="24"/>
        </w:rPr>
        <w:t>τρίτεκνος</w:t>
      </w:r>
      <w:proofErr w:type="spellEnd"/>
      <w:r>
        <w:rPr>
          <w:rFonts w:eastAsia="Times New Roman" w:cs="Times New Roman"/>
          <w:szCs w:val="24"/>
        </w:rPr>
        <w:t>. Ξεχνά, όμως, να μας πληροφορήσει ότι σε ξένες τράπεζες έχει εκατοντάδες χιλιάδες ευρώ και δολάρια. Καίτοι</w:t>
      </w:r>
      <w:r>
        <w:rPr>
          <w:rFonts w:eastAsia="Times New Roman" w:cs="Times New Roman"/>
          <w:szCs w:val="24"/>
        </w:rPr>
        <w:t xml:space="preserve"> ενώ</w:t>
      </w:r>
      <w:r>
        <w:rPr>
          <w:rFonts w:eastAsia="Times New Roman" w:cs="Times New Roman"/>
          <w:szCs w:val="24"/>
        </w:rPr>
        <w:t xml:space="preserve"> τον έχω καλέσει επτά φορέ</w:t>
      </w:r>
      <w:r>
        <w:rPr>
          <w:rFonts w:eastAsia="Times New Roman" w:cs="Times New Roman"/>
          <w:szCs w:val="24"/>
        </w:rPr>
        <w:t xml:space="preserve">ς </w:t>
      </w:r>
      <w:r>
        <w:rPr>
          <w:rFonts w:eastAsia="Times New Roman" w:cs="Times New Roman"/>
          <w:szCs w:val="24"/>
        </w:rPr>
        <w:lastRenderedPageBreak/>
        <w:t xml:space="preserve">σε αυτή την Αίθουσα να απαντήσει σε επίκαιρη ερώτηση εάν τα έχει φέρει στην Ελλάδα, </w:t>
      </w:r>
      <w:r>
        <w:rPr>
          <w:rFonts w:eastAsia="Times New Roman" w:cs="Times New Roman"/>
          <w:szCs w:val="24"/>
        </w:rPr>
        <w:t xml:space="preserve">εκείνος </w:t>
      </w:r>
      <w:r>
        <w:rPr>
          <w:rFonts w:eastAsia="Times New Roman" w:cs="Times New Roman"/>
          <w:szCs w:val="24"/>
        </w:rPr>
        <w:t>έχει απαξιώσει το Κοινοβούλιο. Και από την άλλη μεριά ο κύριος Υπουργός ξεχνά να μας πει ότι η σύζυγός του ως υπάλληλος της Τράπεζας της Ελλάδ</w:t>
      </w:r>
      <w:r>
        <w:rPr>
          <w:rFonts w:eastAsia="Times New Roman" w:cs="Times New Roman"/>
          <w:szCs w:val="24"/>
        </w:rPr>
        <w:t>ο</w:t>
      </w:r>
      <w:r>
        <w:rPr>
          <w:rFonts w:eastAsia="Times New Roman" w:cs="Times New Roman"/>
          <w:szCs w:val="24"/>
        </w:rPr>
        <w:t>ς -καλά κάνει- παίρ</w:t>
      </w:r>
      <w:r>
        <w:rPr>
          <w:rFonts w:eastAsia="Times New Roman" w:cs="Times New Roman"/>
          <w:szCs w:val="24"/>
        </w:rPr>
        <w:t>νει 100.000 ευρώ περίπου τον χρόνο. Πώς να εκλάβουμε, λοιπόν, την παραπάνω δήλωσή του; Ως φλεγματικό αγγλικό χιούμορ ή ότι ο Υπουργός δεν έχει κα</w:t>
      </w:r>
      <w:r>
        <w:rPr>
          <w:rFonts w:eastAsia="Times New Roman" w:cs="Times New Roman"/>
          <w:szCs w:val="24"/>
        </w:rPr>
        <w:t>μ</w:t>
      </w:r>
      <w:r>
        <w:rPr>
          <w:rFonts w:eastAsia="Times New Roman" w:cs="Times New Roman"/>
          <w:szCs w:val="24"/>
        </w:rPr>
        <w:t>μία επαφή με την ελληνική πραγματικότητα;</w:t>
      </w:r>
    </w:p>
    <w:p w14:paraId="3509618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επιγραμματικά θα αναφερθώ σε τρία-τέσσ</w:t>
      </w:r>
      <w:r>
        <w:rPr>
          <w:rFonts w:eastAsia="Times New Roman" w:cs="Times New Roman"/>
          <w:szCs w:val="24"/>
        </w:rPr>
        <w:t xml:space="preserve">ερα θέματα. </w:t>
      </w:r>
    </w:p>
    <w:p w14:paraId="3509618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Μειώνετε την επιδότηση για το πετρέλαιο θέρμανσης. Θα θυμίσω στον φίλο μου, τον κ. Σταθάκη, ότι αρχές του 2016 τρεις Υπουργοί από το Υπουργείο Οικονομικών έβγαιναν και μας έλεγαν </w:t>
      </w:r>
      <w:r>
        <w:rPr>
          <w:rFonts w:eastAsia="Times New Roman" w:cs="Times New Roman"/>
          <w:szCs w:val="24"/>
        </w:rPr>
        <w:lastRenderedPageBreak/>
        <w:t xml:space="preserve">κάθε τρίμηνο ότι θα σταματήσουν να υπάρχουν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Φτάσαμε στο 2018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 xml:space="preserve"> παραμένουν. </w:t>
      </w:r>
    </w:p>
    <w:p w14:paraId="3509619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Τα νοσοκομεία βρίσκονται σε άθλια κατάσταση. Οι πλειστηριασμοί συνεχίζονται και επαίρεται η Κυβέρνηση </w:t>
      </w:r>
      <w:r>
        <w:rPr>
          <w:rFonts w:eastAsia="Times New Roman" w:cs="Times New Roman"/>
          <w:szCs w:val="24"/>
        </w:rPr>
        <w:t xml:space="preserve">ότι </w:t>
      </w:r>
      <w:r>
        <w:rPr>
          <w:rFonts w:eastAsia="Times New Roman" w:cs="Times New Roman"/>
          <w:szCs w:val="24"/>
        </w:rPr>
        <w:t>δίνει εκατό χιλιάδες συσσίτια σε παιδάκια. Μα, αυτό δείχνει το δράμα που περνάει σήμερα ο ελλην</w:t>
      </w:r>
      <w:r>
        <w:rPr>
          <w:rFonts w:eastAsia="Times New Roman" w:cs="Times New Roman"/>
          <w:szCs w:val="24"/>
        </w:rPr>
        <w:t xml:space="preserve">ικός λαός. </w:t>
      </w:r>
    </w:p>
    <w:p w14:paraId="3509619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κάτι άλλο που πρέπει να προσέξετε, κύριε Υπουργέ των Οικονομικών, είναι αυτές οι καινούργιες άδειες που δίνετε για τα καζίν</w:t>
      </w:r>
      <w:r>
        <w:rPr>
          <w:rFonts w:eastAsia="Times New Roman" w:cs="Times New Roman"/>
          <w:szCs w:val="24"/>
        </w:rPr>
        <w:t>α</w:t>
      </w:r>
      <w:r>
        <w:rPr>
          <w:rFonts w:eastAsia="Times New Roman" w:cs="Times New Roman"/>
          <w:szCs w:val="24"/>
        </w:rPr>
        <w:t xml:space="preserve">. Οι παλιοί </w:t>
      </w:r>
      <w:proofErr w:type="spellStart"/>
      <w:r>
        <w:rPr>
          <w:rFonts w:eastAsia="Times New Roman" w:cs="Times New Roman"/>
          <w:szCs w:val="24"/>
        </w:rPr>
        <w:t>καζινάρχες</w:t>
      </w:r>
      <w:proofErr w:type="spellEnd"/>
      <w:r>
        <w:rPr>
          <w:rFonts w:eastAsia="Times New Roman" w:cs="Times New Roman"/>
          <w:szCs w:val="24"/>
        </w:rPr>
        <w:t xml:space="preserve"> πληρώνουν γύρω στις 700.000 ευρώ τον χρόνο. Οι καινούργιοι θα πληρώνουν μόνο 90.000 ευρώ, αν </w:t>
      </w:r>
      <w:r>
        <w:rPr>
          <w:rFonts w:eastAsia="Times New Roman" w:cs="Times New Roman"/>
          <w:szCs w:val="24"/>
        </w:rPr>
        <w:t xml:space="preserve">δεν κάνω λάθος. </w:t>
      </w:r>
    </w:p>
    <w:p w14:paraId="3509619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Τελειώνοντας, κύριε Πρόεδρε, θέλω να πω με αγάπη ότι οι Υπουργοί πρέπει  να προσέχουν τις συναναστροφές τους, γιατί υπάρχουν και «καρφιά» και ρουφιάνοι. Αναφέρομαι στον</w:t>
      </w:r>
      <w:r>
        <w:rPr>
          <w:rFonts w:eastAsia="Times New Roman" w:cs="Times New Roman"/>
          <w:b/>
          <w:szCs w:val="24"/>
        </w:rPr>
        <w:t xml:space="preserve"> </w:t>
      </w:r>
      <w:proofErr w:type="spellStart"/>
      <w:r>
        <w:rPr>
          <w:rFonts w:eastAsia="Times New Roman" w:cs="Times New Roman"/>
          <w:szCs w:val="24"/>
        </w:rPr>
        <w:t>Ντάισελμπλουμ</w:t>
      </w:r>
      <w:proofErr w:type="spellEnd"/>
      <w:r>
        <w:rPr>
          <w:rFonts w:eastAsia="Times New Roman" w:cs="Times New Roman"/>
          <w:szCs w:val="24"/>
        </w:rPr>
        <w:t>:</w:t>
      </w:r>
      <w:r>
        <w:rPr>
          <w:rFonts w:eastAsia="Times New Roman" w:cs="Times New Roman"/>
          <w:b/>
          <w:szCs w:val="24"/>
        </w:rPr>
        <w:t xml:space="preserve"> </w:t>
      </w:r>
      <w:r>
        <w:rPr>
          <w:rFonts w:eastAsia="Times New Roman" w:cs="Times New Roman"/>
          <w:szCs w:val="24"/>
        </w:rPr>
        <w:t>«</w:t>
      </w:r>
      <w:r>
        <w:rPr>
          <w:rFonts w:eastAsia="Times New Roman" w:cs="Times New Roman"/>
          <w:szCs w:val="24"/>
        </w:rPr>
        <w:t>Ό</w:t>
      </w:r>
      <w:r>
        <w:rPr>
          <w:rFonts w:eastAsia="Times New Roman" w:cs="Times New Roman"/>
          <w:szCs w:val="24"/>
        </w:rPr>
        <w:t xml:space="preserve">λα ήταν εύκολα με Τσίπρα και </w:t>
      </w:r>
      <w:proofErr w:type="spellStart"/>
      <w:r>
        <w:rPr>
          <w:rFonts w:eastAsia="Times New Roman" w:cs="Times New Roman"/>
          <w:szCs w:val="24"/>
        </w:rPr>
        <w:t>Τσακαλώτο</w:t>
      </w:r>
      <w:proofErr w:type="spellEnd"/>
      <w:r>
        <w:rPr>
          <w:rFonts w:eastAsia="Times New Roman" w:cs="Times New Roman"/>
          <w:szCs w:val="24"/>
        </w:rPr>
        <w:t xml:space="preserve">». </w:t>
      </w:r>
    </w:p>
    <w:p w14:paraId="3509619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αυτούς </w:t>
      </w:r>
      <w:r>
        <w:rPr>
          <w:rFonts w:eastAsia="Times New Roman" w:cs="Times New Roman"/>
          <w:szCs w:val="24"/>
        </w:rPr>
        <w:t xml:space="preserve">τους λόγους καταψηφίζω με όλη τη δύναμη της φωνής μου αυτό το επαίσχυντο νομοσχέδιο. </w:t>
      </w:r>
    </w:p>
    <w:p w14:paraId="3509619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5096195" w14:textId="77777777" w:rsidR="00A42BF5" w:rsidRDefault="007F616C">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 </w:t>
      </w:r>
    </w:p>
    <w:p w14:paraId="3509619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Οικονομίας και Ανάπτυξης κ. </w:t>
      </w:r>
      <w:proofErr w:type="spellStart"/>
      <w:r>
        <w:rPr>
          <w:rFonts w:eastAsia="Times New Roman" w:cs="Times New Roman"/>
          <w:szCs w:val="24"/>
        </w:rPr>
        <w:t>Χαρίτσης</w:t>
      </w:r>
      <w:proofErr w:type="spellEnd"/>
      <w:r>
        <w:rPr>
          <w:rFonts w:eastAsia="Times New Roman" w:cs="Times New Roman"/>
          <w:szCs w:val="24"/>
        </w:rPr>
        <w:t>, ο οποίος θα κ</w:t>
      </w:r>
      <w:r>
        <w:rPr>
          <w:rFonts w:eastAsia="Times New Roman" w:cs="Times New Roman"/>
          <w:szCs w:val="24"/>
        </w:rPr>
        <w:t xml:space="preserve">αταθέσει και νομοτεχνικές βελτιώσεις. </w:t>
      </w:r>
    </w:p>
    <w:p w14:paraId="35096197" w14:textId="77777777" w:rsidR="00A42BF5" w:rsidRDefault="007F616C">
      <w:pPr>
        <w:spacing w:line="600" w:lineRule="auto"/>
        <w:ind w:firstLine="720"/>
        <w:jc w:val="both"/>
        <w:rPr>
          <w:rFonts w:eastAsia="Times New Roman" w:cs="Times New Roman"/>
          <w:szCs w:val="24"/>
        </w:rPr>
      </w:pPr>
      <w:r>
        <w:rPr>
          <w:rFonts w:eastAsia="Times New Roman"/>
          <w:b/>
          <w:bCs/>
        </w:rPr>
        <w:lastRenderedPageBreak/>
        <w:t>ΑΛΕΞΑΝΔΡΟΣ ΧΑΡΙΤΣΗΣ (Αναπληρωτής Υπουργός Οικονομίας και Ανάπτυξης):</w:t>
      </w:r>
      <w:r>
        <w:rPr>
          <w:rFonts w:eastAsia="Times New Roman" w:cs="Times New Roman"/>
          <w:szCs w:val="24"/>
        </w:rPr>
        <w:t xml:space="preserve"> Ευχαριστώ, κύριε Πρόεδρε. </w:t>
      </w:r>
    </w:p>
    <w:p w14:paraId="3509619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Κατ’ αρχάς</w:t>
      </w:r>
      <w:r>
        <w:rPr>
          <w:rFonts w:eastAsia="Times New Roman" w:cs="Times New Roman"/>
          <w:szCs w:val="24"/>
        </w:rPr>
        <w:t>,</w:t>
      </w:r>
      <w:r>
        <w:rPr>
          <w:rFonts w:eastAsia="Times New Roman" w:cs="Times New Roman"/>
          <w:szCs w:val="24"/>
        </w:rPr>
        <w:t xml:space="preserve"> θα ήθελα να καταθέσω δυο νομοτεχνικές βελτιώσεις. </w:t>
      </w:r>
    </w:p>
    <w:p w14:paraId="3509619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w:t>
      </w:r>
      <w:r>
        <w:rPr>
          <w:rFonts w:eastAsia="Times New Roman" w:cs="Times New Roman"/>
          <w:szCs w:val="24"/>
        </w:rPr>
        <w:t xml:space="preserve">κ. Αλέξανδρος </w:t>
      </w:r>
      <w:proofErr w:type="spellStart"/>
      <w:r>
        <w:rPr>
          <w:rFonts w:eastAsia="Times New Roman" w:cs="Times New Roman"/>
          <w:szCs w:val="24"/>
        </w:rPr>
        <w:t>Χαρίτσης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 </w:t>
      </w:r>
    </w:p>
    <w:p w14:paraId="3509619A" w14:textId="77777777" w:rsidR="00A42BF5" w:rsidRDefault="007F616C">
      <w:pPr>
        <w:spacing w:line="600" w:lineRule="auto"/>
        <w:ind w:firstLine="720"/>
        <w:jc w:val="center"/>
        <w:rPr>
          <w:rFonts w:eastAsia="Times New Roman" w:cs="Times New Roman"/>
          <w:color w:val="FF0000"/>
          <w:szCs w:val="24"/>
        </w:rPr>
      </w:pPr>
      <w:r w:rsidRPr="005A5153">
        <w:rPr>
          <w:rFonts w:eastAsia="Times New Roman" w:cs="Times New Roman"/>
          <w:color w:val="FF0000"/>
          <w:szCs w:val="24"/>
        </w:rPr>
        <w:t>(ΑΛΛΑΓΗ ΣΕΛΙΔΑΣ)</w:t>
      </w:r>
    </w:p>
    <w:p w14:paraId="3509619B" w14:textId="77777777" w:rsidR="00A42BF5" w:rsidRDefault="007F616C">
      <w:pPr>
        <w:spacing w:line="600" w:lineRule="auto"/>
        <w:ind w:firstLine="720"/>
        <w:jc w:val="center"/>
        <w:rPr>
          <w:rFonts w:eastAsia="Times New Roman" w:cs="Times New Roman"/>
          <w:color w:val="FF0000"/>
          <w:szCs w:val="24"/>
        </w:rPr>
      </w:pPr>
      <w:r w:rsidRPr="005A5153">
        <w:rPr>
          <w:rFonts w:eastAsia="Times New Roman" w:cs="Times New Roman"/>
          <w:color w:val="FF0000"/>
          <w:szCs w:val="24"/>
        </w:rPr>
        <w:t>(Να μπει η σελίδα 127)</w:t>
      </w:r>
    </w:p>
    <w:p w14:paraId="3509619C" w14:textId="77777777" w:rsidR="00A42BF5" w:rsidRDefault="007F616C">
      <w:pPr>
        <w:spacing w:line="600" w:lineRule="auto"/>
        <w:ind w:firstLine="720"/>
        <w:jc w:val="center"/>
        <w:rPr>
          <w:rFonts w:eastAsia="Times New Roman" w:cs="Times New Roman"/>
          <w:color w:val="FF0000"/>
        </w:rPr>
      </w:pPr>
      <w:r w:rsidRPr="005A5153">
        <w:rPr>
          <w:rFonts w:eastAsia="Times New Roman" w:cs="Times New Roman"/>
          <w:color w:val="FF0000"/>
          <w:szCs w:val="24"/>
        </w:rPr>
        <w:t>(ΑΛΛΑΓΗ ΣΕΛΙΔΑΣ)</w:t>
      </w:r>
    </w:p>
    <w:p w14:paraId="3509619D" w14:textId="77777777" w:rsidR="00A42BF5" w:rsidRDefault="007F616C">
      <w:pPr>
        <w:spacing w:line="600" w:lineRule="auto"/>
        <w:ind w:firstLine="720"/>
        <w:jc w:val="both"/>
        <w:rPr>
          <w:rFonts w:eastAsia="Times New Roman" w:cs="Times New Roman"/>
        </w:rPr>
      </w:pPr>
      <w:r>
        <w:rPr>
          <w:rFonts w:eastAsia="Times New Roman"/>
          <w:b/>
          <w:bCs/>
        </w:rPr>
        <w:lastRenderedPageBreak/>
        <w:t xml:space="preserve">ΑΛΕΞΑΝΔΡΟΣ ΧΑΡΙΤΣΗΣ (Αναπληρωτής Υπουργός Οικονομίας και Ανάπτυξης): </w:t>
      </w:r>
      <w:r>
        <w:rPr>
          <w:rFonts w:eastAsia="Times New Roman" w:cs="Times New Roman"/>
        </w:rPr>
        <w:t>Κυρίες και</w:t>
      </w:r>
      <w:r>
        <w:rPr>
          <w:rFonts w:eastAsia="Times New Roman" w:cs="Times New Roman"/>
        </w:rPr>
        <w:t xml:space="preserve"> κύριοι Βουλευτές, στις συνεδριάσεις που προηγήθηκαν στις </w:t>
      </w:r>
      <w:r>
        <w:rPr>
          <w:rFonts w:eastAsia="Times New Roman" w:cs="Times New Roman"/>
        </w:rPr>
        <w:t>ε</w:t>
      </w:r>
      <w:r>
        <w:rPr>
          <w:rFonts w:eastAsia="Times New Roman" w:cs="Times New Roman"/>
        </w:rPr>
        <w:t xml:space="preserve">πιτροπές και στην Ολομέλεια τις προηγούμενες ημέρες η συζήτηση </w:t>
      </w:r>
      <w:proofErr w:type="spellStart"/>
      <w:r>
        <w:rPr>
          <w:rFonts w:eastAsia="Times New Roman" w:cs="Times New Roman"/>
        </w:rPr>
        <w:t>περιστράφηκε</w:t>
      </w:r>
      <w:proofErr w:type="spellEnd"/>
      <w:r>
        <w:rPr>
          <w:rFonts w:eastAsia="Times New Roman" w:cs="Times New Roman"/>
        </w:rPr>
        <w:t xml:space="preserve"> ως επί το </w:t>
      </w:r>
      <w:proofErr w:type="spellStart"/>
      <w:r>
        <w:rPr>
          <w:rFonts w:eastAsia="Times New Roman" w:cs="Times New Roman"/>
        </w:rPr>
        <w:t>πλείστον</w:t>
      </w:r>
      <w:proofErr w:type="spellEnd"/>
      <w:r>
        <w:rPr>
          <w:rFonts w:eastAsia="Times New Roman" w:cs="Times New Roman"/>
        </w:rPr>
        <w:t xml:space="preserve"> σε κάποιες διατάξεις του νομοσχεδίου πράγματι δύσκολες, που αποτελούν το αποτέλεσμα μιας σκληρής διαπρ</w:t>
      </w:r>
      <w:r>
        <w:rPr>
          <w:rFonts w:eastAsia="Times New Roman" w:cs="Times New Roman"/>
        </w:rPr>
        <w:t xml:space="preserve">αγμάτευσης. Όμως δεν έγινε σχεδόν καθόλου συζήτηση για πλήθος ρυθμίσεων και διατάξεων που αποτελούν και την πλειοψηφία σε αυτό το νομοθέτημα και οι οποίες, κατά τη γνώμη μας, δημιουργούν θετικό αποτύπωμα στην οικονομία. </w:t>
      </w:r>
    </w:p>
    <w:p w14:paraId="3509619E" w14:textId="77777777" w:rsidR="00A42BF5" w:rsidRDefault="007F616C">
      <w:pPr>
        <w:spacing w:line="600" w:lineRule="auto"/>
        <w:ind w:firstLine="720"/>
        <w:jc w:val="both"/>
        <w:rPr>
          <w:rFonts w:eastAsia="Times New Roman" w:cs="Times New Roman"/>
        </w:rPr>
      </w:pPr>
      <w:r>
        <w:rPr>
          <w:rFonts w:eastAsia="Times New Roman" w:cs="Times New Roman"/>
        </w:rPr>
        <w:t>Αυτή η εξέλιξη, το γεγονός δηλαδή ό</w:t>
      </w:r>
      <w:r>
        <w:rPr>
          <w:rFonts w:eastAsia="Times New Roman" w:cs="Times New Roman"/>
        </w:rPr>
        <w:t xml:space="preserve">τι οι θετικές διατάξεις υπερτερούν των αρνητικών, δεν είναι τυχαία, καθώς για πρώτη φορά </w:t>
      </w:r>
      <w:r>
        <w:rPr>
          <w:rFonts w:eastAsia="Times New Roman" w:cs="Times New Roman"/>
        </w:rPr>
        <w:lastRenderedPageBreak/>
        <w:t>έχουμε ένα πολυνομοσχέδιο που μετατοπίζει το βάρος από τα μέτρα δημοσιονομικής προσαρμογής, που κυριαρχούσαν μέχρι τώρα, σε μεταρρυθμιστικές πρωτοβουλίες</w:t>
      </w:r>
      <w:r>
        <w:rPr>
          <w:rFonts w:eastAsia="Times New Roman" w:cs="Times New Roman"/>
        </w:rPr>
        <w:t>,</w:t>
      </w:r>
      <w:r>
        <w:rPr>
          <w:rFonts w:eastAsia="Times New Roman" w:cs="Times New Roman"/>
        </w:rPr>
        <w:t xml:space="preserve"> κρίσιμες για</w:t>
      </w:r>
      <w:r>
        <w:rPr>
          <w:rFonts w:eastAsia="Times New Roman" w:cs="Times New Roman"/>
        </w:rPr>
        <w:t xml:space="preserve"> την επόμενη ημέρα της ελληνικής οικονομίας. </w:t>
      </w:r>
    </w:p>
    <w:p w14:paraId="3509619F" w14:textId="77777777" w:rsidR="00A42BF5" w:rsidRDefault="007F616C">
      <w:pPr>
        <w:spacing w:line="600" w:lineRule="auto"/>
        <w:ind w:firstLine="720"/>
        <w:jc w:val="both"/>
        <w:rPr>
          <w:rFonts w:eastAsia="Times New Roman" w:cs="Times New Roman"/>
        </w:rPr>
      </w:pPr>
      <w:r>
        <w:rPr>
          <w:rFonts w:eastAsia="Times New Roman" w:cs="Times New Roman"/>
        </w:rPr>
        <w:t>Τέτοιες είναι και οι ρυθμίσεις που φέρνει το Υπουργείο Οικονομίας στο παρόν πολυνομοσχέδιο, οι οποίες μάλιστα, όπως θα δείξω ευθύς αμέσως, πιάνουν το νήμα από αντίστοιχες μεταρρυθμιστικές προσπάθειες του προηγο</w:t>
      </w:r>
      <w:r>
        <w:rPr>
          <w:rFonts w:eastAsia="Times New Roman" w:cs="Times New Roman"/>
        </w:rPr>
        <w:t xml:space="preserve">ύμενου διαστήματος. </w:t>
      </w:r>
    </w:p>
    <w:p w14:paraId="350961A0" w14:textId="77777777" w:rsidR="00A42BF5" w:rsidRDefault="007F616C">
      <w:pPr>
        <w:spacing w:line="600" w:lineRule="auto"/>
        <w:ind w:firstLine="720"/>
        <w:jc w:val="both"/>
        <w:rPr>
          <w:rFonts w:eastAsia="Times New Roman" w:cs="Times New Roman"/>
        </w:rPr>
      </w:pPr>
      <w:r>
        <w:rPr>
          <w:rFonts w:eastAsia="Times New Roman" w:cs="Times New Roman"/>
        </w:rPr>
        <w:t xml:space="preserve">Ξεκινώ, λοιπόν, με τις παρεμβάσεις για την απλοποίηση των διαδικασιών </w:t>
      </w:r>
      <w:proofErr w:type="spellStart"/>
      <w:r>
        <w:rPr>
          <w:rFonts w:eastAsia="Times New Roman" w:cs="Times New Roman"/>
        </w:rPr>
        <w:t>αδειοδότησης</w:t>
      </w:r>
      <w:proofErr w:type="spellEnd"/>
      <w:r>
        <w:rPr>
          <w:rFonts w:eastAsia="Times New Roman" w:cs="Times New Roman"/>
        </w:rPr>
        <w:t xml:space="preserve"> των επιχειρήσεων. </w:t>
      </w:r>
    </w:p>
    <w:p w14:paraId="350961A1" w14:textId="77777777" w:rsidR="00A42BF5" w:rsidRDefault="007F616C">
      <w:pPr>
        <w:spacing w:line="600" w:lineRule="auto"/>
        <w:ind w:firstLine="720"/>
        <w:jc w:val="both"/>
        <w:rPr>
          <w:rFonts w:eastAsia="Times New Roman" w:cs="Times New Roman"/>
        </w:rPr>
      </w:pPr>
      <w:r>
        <w:rPr>
          <w:rFonts w:eastAsia="Times New Roman" w:cs="Times New Roman"/>
        </w:rPr>
        <w:t xml:space="preserve">Υπενθυμίζω ότι με τον ν.4442/2016, που ψηφίστηκε εδώ στη Βουλή τον Δεκέμβριο του 2016, οι επιχειρήσεις μπορούν πλέον με το νέο </w:t>
      </w:r>
      <w:r>
        <w:rPr>
          <w:rFonts w:eastAsia="Times New Roman" w:cs="Times New Roman"/>
        </w:rPr>
        <w:t xml:space="preserve">καθεστώς γνωστοποίησης να ξεκινούν άμεσα τη λειτουργία </w:t>
      </w:r>
      <w:r>
        <w:rPr>
          <w:rFonts w:eastAsia="Times New Roman" w:cs="Times New Roman"/>
        </w:rPr>
        <w:lastRenderedPageBreak/>
        <w:t>τους σε μια μόλις ημέρα και με μια απλή ηλεκτρονική διαδικασία, ενώ πριν</w:t>
      </w:r>
      <w:r>
        <w:rPr>
          <w:rFonts w:eastAsia="Times New Roman" w:cs="Times New Roman"/>
        </w:rPr>
        <w:t>,</w:t>
      </w:r>
      <w:r>
        <w:rPr>
          <w:rFonts w:eastAsia="Times New Roman" w:cs="Times New Roman"/>
        </w:rPr>
        <w:t xml:space="preserve"> με το προηγούμενο σύστημα</w:t>
      </w:r>
      <w:r>
        <w:rPr>
          <w:rFonts w:eastAsia="Times New Roman" w:cs="Times New Roman"/>
        </w:rPr>
        <w:t>,</w:t>
      </w:r>
      <w:r>
        <w:rPr>
          <w:rFonts w:eastAsia="Times New Roman" w:cs="Times New Roman"/>
        </w:rPr>
        <w:t xml:space="preserve"> χρειάζονταν κατά μέσο όρο τριάντα ημέρες για να ληφθούν οι σχετικές άδειες. </w:t>
      </w:r>
    </w:p>
    <w:p w14:paraId="350961A2" w14:textId="77777777" w:rsidR="00A42BF5" w:rsidRDefault="007F616C">
      <w:pPr>
        <w:spacing w:line="600" w:lineRule="auto"/>
        <w:ind w:firstLine="720"/>
        <w:jc w:val="both"/>
        <w:rPr>
          <w:rFonts w:eastAsia="Times New Roman" w:cs="Times New Roman"/>
        </w:rPr>
      </w:pPr>
      <w:r>
        <w:rPr>
          <w:rFonts w:eastAsia="Times New Roman" w:cs="Times New Roman"/>
        </w:rPr>
        <w:t>Σε αυτό το νέο καθεστώς</w:t>
      </w:r>
      <w:r>
        <w:rPr>
          <w:rFonts w:eastAsia="Times New Roman" w:cs="Times New Roman"/>
        </w:rPr>
        <w:t xml:space="preserve"> η διαδικασία των ελέγχων και η ισχυροποίηση των ελεγκτικών μηχανισμών του κράτους αποτελούν βασικό συστατικό της μεταρρύθμισης -σ’ αυτό θα επανέλθω στη συνέχεια-</w:t>
      </w:r>
      <w:r>
        <w:rPr>
          <w:rFonts w:eastAsia="Times New Roman" w:cs="Times New Roman"/>
        </w:rPr>
        <w:t>,</w:t>
      </w:r>
      <w:r>
        <w:rPr>
          <w:rFonts w:eastAsia="Times New Roman" w:cs="Times New Roman"/>
        </w:rPr>
        <w:t xml:space="preserve"> όμως σε σχέση με την ίδια τη διαδικασία της </w:t>
      </w:r>
      <w:proofErr w:type="spellStart"/>
      <w:r>
        <w:rPr>
          <w:rFonts w:eastAsia="Times New Roman" w:cs="Times New Roman"/>
        </w:rPr>
        <w:t>αδειοδότησης</w:t>
      </w:r>
      <w:proofErr w:type="spellEnd"/>
      <w:r>
        <w:rPr>
          <w:rFonts w:eastAsia="Times New Roman" w:cs="Times New Roman"/>
        </w:rPr>
        <w:t xml:space="preserve"> στο παρόν πολυνομοσχέδιο εξειδικεύε</w:t>
      </w:r>
      <w:r>
        <w:rPr>
          <w:rFonts w:eastAsia="Times New Roman" w:cs="Times New Roman"/>
        </w:rPr>
        <w:t xml:space="preserve">ται και επεκτείνεται σε περισσότερες κατηγορίες ο νόμος-πλαίσιο 4442/2016. </w:t>
      </w:r>
    </w:p>
    <w:p w14:paraId="350961A3" w14:textId="77777777" w:rsidR="00A42BF5" w:rsidRDefault="007F616C">
      <w:pPr>
        <w:spacing w:line="600" w:lineRule="auto"/>
        <w:ind w:firstLine="720"/>
        <w:jc w:val="both"/>
        <w:rPr>
          <w:rFonts w:eastAsia="Times New Roman" w:cs="Times New Roman"/>
          <w:szCs w:val="24"/>
        </w:rPr>
      </w:pPr>
      <w:r>
        <w:rPr>
          <w:rFonts w:eastAsia="Times New Roman" w:cs="Times New Roman"/>
        </w:rPr>
        <w:t xml:space="preserve">Επίσης, διευρύνεται με την ενσωμάτωση σε αυτόν επιπλέον οικονομικών δραστηριοτήτων και βεβαίως </w:t>
      </w:r>
      <w:proofErr w:type="spellStart"/>
      <w:r>
        <w:rPr>
          <w:rFonts w:eastAsia="Times New Roman" w:cs="Times New Roman"/>
        </w:rPr>
        <w:t>εμβαθύνεται</w:t>
      </w:r>
      <w:proofErr w:type="spellEnd"/>
      <w:r>
        <w:rPr>
          <w:rFonts w:eastAsia="Times New Roman" w:cs="Times New Roman"/>
        </w:rPr>
        <w:t xml:space="preserve"> η χρήση του σε όλο και περισσότερες παραγωγικές δραστηριότητες της ελληνι</w:t>
      </w:r>
      <w:r>
        <w:rPr>
          <w:rFonts w:eastAsia="Times New Roman" w:cs="Times New Roman"/>
        </w:rPr>
        <w:t xml:space="preserve">κής οικονομίας. Είναι χαρακτηριστικό ότι μέχρι το καλοκαίρι του </w:t>
      </w:r>
      <w:r>
        <w:rPr>
          <w:rFonts w:eastAsia="Times New Roman" w:cs="Times New Roman"/>
        </w:rPr>
        <w:lastRenderedPageBreak/>
        <w:t xml:space="preserve">2018 θα έχει ενταχθεί σε αυτό το νέο απλοποιημένο καθεστώς </w:t>
      </w:r>
      <w:proofErr w:type="spellStart"/>
      <w:r>
        <w:rPr>
          <w:rFonts w:eastAsia="Times New Roman" w:cs="Times New Roman"/>
        </w:rPr>
        <w:t>αδειοδότησης</w:t>
      </w:r>
      <w:proofErr w:type="spellEnd"/>
      <w:r>
        <w:rPr>
          <w:rFonts w:eastAsia="Times New Roman" w:cs="Times New Roman"/>
        </w:rPr>
        <w:t xml:space="preserve">, σύμφωνα με τον σχεδιασμό, περισσότερο από το 90% του συνόλου των οικονομικών δραστηριοτήτων που διεξάγονται στη χώρα. </w:t>
      </w:r>
    </w:p>
    <w:p w14:paraId="350961A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Ήδη περισσότερες από είκοσι χιλιάδες επιχειρήσεις έχουν ενταχθεί σε αυτό το νέο σύστημα μέσω του νέου πληροφοριακού συστήματος που δημιουργήθηκε τον Ιούνιο του 2017 και δίνει τη δυνατότητα απλοποιημένων διαδικασιών λειτουργίας των επιχειρήσεων. </w:t>
      </w:r>
    </w:p>
    <w:p w14:paraId="350961A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Τώρα με το</w:t>
      </w:r>
      <w:r>
        <w:rPr>
          <w:rFonts w:eastAsia="Times New Roman" w:cs="Times New Roman"/>
          <w:szCs w:val="24"/>
        </w:rPr>
        <w:t xml:space="preserve"> πολυνομοσχέδιο εντάσσουμε στο καθεστώς σημαντικές δραστηριότητες, όπως είναι ο κλάδος των </w:t>
      </w:r>
      <w:r>
        <w:rPr>
          <w:rFonts w:eastAsia="Times New Roman" w:cs="Times New Roman"/>
          <w:szCs w:val="24"/>
          <w:lang w:val="en-US"/>
        </w:rPr>
        <w:t>logistics</w:t>
      </w:r>
      <w:r>
        <w:rPr>
          <w:rFonts w:eastAsia="Times New Roman" w:cs="Times New Roman"/>
          <w:szCs w:val="24"/>
        </w:rPr>
        <w:t xml:space="preserve">, αλλά και οι λατομικές και μεταλλευτικές δραστηριότητες. Έχει αναφερθεί αναλυτικά σε αυτό και ο Υπουργός Ενέργειας. </w:t>
      </w:r>
    </w:p>
    <w:p w14:paraId="350961A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Επιπλέον, φέρνουμε διατάξεις σημαντικέ</w:t>
      </w:r>
      <w:r>
        <w:rPr>
          <w:rFonts w:eastAsia="Times New Roman" w:cs="Times New Roman"/>
          <w:szCs w:val="24"/>
        </w:rPr>
        <w:t xml:space="preserve">ς για την απλοποίηση των διαδικασιών </w:t>
      </w:r>
      <w:proofErr w:type="spellStart"/>
      <w:r>
        <w:rPr>
          <w:rFonts w:eastAsia="Times New Roman" w:cs="Times New Roman"/>
          <w:szCs w:val="24"/>
        </w:rPr>
        <w:t>αδειοδότησης</w:t>
      </w:r>
      <w:proofErr w:type="spellEnd"/>
      <w:r>
        <w:rPr>
          <w:rFonts w:eastAsia="Times New Roman" w:cs="Times New Roman"/>
          <w:szCs w:val="24"/>
        </w:rPr>
        <w:t xml:space="preserve"> των εγκαταστάσεων των επιχειρήσεων. Οι άδειες εγκατάστασης πλέον δίνονται με το νέο θεσμικό πλαίσιο για τη μέγιστη ισχύ του βαθμού όχλησης των επιχειρήσεων. Αυτό πρακτικά σημαίνει ότι δεν απαιτούνται ενδιάμ</w:t>
      </w:r>
      <w:r>
        <w:rPr>
          <w:rFonts w:eastAsia="Times New Roman" w:cs="Times New Roman"/>
          <w:szCs w:val="24"/>
        </w:rPr>
        <w:t>εσες εγκρίσεις για κάθε προσθήκη εξοπλισμού ή εκσυγχρονισμού ή επέκτασης μιας επιχείρησης, κάτι το οποίο αποτελούσε μέχρι σήμερα ανασταλτικό παράγοντα στη διεύρυνση και επέκταση της οικονομικής δραστηριότητας. Πολλές φορές, μάλιστα, φτάναμε σε στρεβλώσεις,</w:t>
      </w:r>
      <w:r>
        <w:rPr>
          <w:rFonts w:eastAsia="Times New Roman" w:cs="Times New Roman"/>
          <w:szCs w:val="24"/>
        </w:rPr>
        <w:t xml:space="preserve"> όπως το γεγονός ότι οι επιχειρήσεις προτιμούσαν να πληρώνουν τα σχετικά πρόστιμα που επιβάλλονταν από τις υπηρεσίες από το να προχωρήσουν και να εμπλακούν σε χρονοβόρες διαδικασίες εκ </w:t>
      </w:r>
      <w:r>
        <w:rPr>
          <w:rFonts w:eastAsia="Times New Roman" w:cs="Times New Roman"/>
          <w:szCs w:val="24"/>
        </w:rPr>
        <w:lastRenderedPageBreak/>
        <w:t xml:space="preserve">νέου </w:t>
      </w:r>
      <w:proofErr w:type="spellStart"/>
      <w:r>
        <w:rPr>
          <w:rFonts w:eastAsia="Times New Roman" w:cs="Times New Roman"/>
          <w:szCs w:val="24"/>
        </w:rPr>
        <w:t>αδειοδότησης</w:t>
      </w:r>
      <w:proofErr w:type="spellEnd"/>
      <w:r>
        <w:rPr>
          <w:rFonts w:eastAsia="Times New Roman" w:cs="Times New Roman"/>
          <w:szCs w:val="24"/>
        </w:rPr>
        <w:t>. Με τον τρόπο αυτό, λοιπόν, μειώνεται το διοικητικό κ</w:t>
      </w:r>
      <w:r>
        <w:rPr>
          <w:rFonts w:eastAsia="Times New Roman" w:cs="Times New Roman"/>
          <w:szCs w:val="24"/>
        </w:rPr>
        <w:t xml:space="preserve">όστος και για τις επιχειρήσεις και για το δημόσιο και βεβαίως προστατεύεται καλύτερα το δημόσιο συμφέρον. Όπως ήδη ανέφερα, αυτή η νέα διαδικασία </w:t>
      </w:r>
      <w:proofErr w:type="spellStart"/>
      <w:r>
        <w:rPr>
          <w:rFonts w:eastAsia="Times New Roman" w:cs="Times New Roman"/>
          <w:szCs w:val="24"/>
        </w:rPr>
        <w:t>αδειοδότησης</w:t>
      </w:r>
      <w:proofErr w:type="spellEnd"/>
      <w:r>
        <w:rPr>
          <w:rFonts w:eastAsia="Times New Roman" w:cs="Times New Roman"/>
          <w:szCs w:val="24"/>
        </w:rPr>
        <w:t>, για να μπορεί να λειτουργήσει ομαλά και με όρους προστασίας του δημοσίου συμφέροντος, απαιτεί το</w:t>
      </w:r>
      <w:r>
        <w:rPr>
          <w:rFonts w:eastAsia="Times New Roman" w:cs="Times New Roman"/>
          <w:szCs w:val="24"/>
        </w:rPr>
        <w:t xml:space="preserve">ν εκσυγχρονισμό του πλαισίου των ελέγχων και της εποπτείας της αγοράς. Αυτό ακριβώς συμβαίνει στο πολυνομοσχέδιο. </w:t>
      </w:r>
    </w:p>
    <w:p w14:paraId="350961A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Ολοκληρώνουμε, λοιπόν, αυτή τη μεγάλη μεταρρύθμιση με ένα συνολικό, ολοκληρωμένο πλαίσιο που φέρνουμε ως προς τους ελέγχους, μετατοπίζοντας τ</w:t>
      </w:r>
      <w:r>
        <w:rPr>
          <w:rFonts w:eastAsia="Times New Roman" w:cs="Times New Roman"/>
          <w:szCs w:val="24"/>
        </w:rPr>
        <w:t xml:space="preserve">ο κέντρο βάρους στην πραγματική λειτουργία των επιχειρήσεων. Οι έλεγχοι πλέον θα γίνονται σε πραγματικές συνθήκες λειτουργίας και όχι με τον τυπικό τρόπο με τον </w:t>
      </w:r>
      <w:r>
        <w:rPr>
          <w:rFonts w:eastAsia="Times New Roman" w:cs="Times New Roman"/>
          <w:szCs w:val="24"/>
        </w:rPr>
        <w:lastRenderedPageBreak/>
        <w:t>οποίο διεξάγονταν</w:t>
      </w:r>
      <w:r>
        <w:rPr>
          <w:rFonts w:eastAsia="Times New Roman" w:cs="Times New Roman"/>
          <w:szCs w:val="24"/>
        </w:rPr>
        <w:t>,</w:t>
      </w:r>
      <w:r>
        <w:rPr>
          <w:rFonts w:eastAsia="Times New Roman" w:cs="Times New Roman"/>
          <w:szCs w:val="24"/>
        </w:rPr>
        <w:t xml:space="preserve"> εκ των προτέρων</w:t>
      </w:r>
      <w:r>
        <w:rPr>
          <w:rFonts w:eastAsia="Times New Roman" w:cs="Times New Roman"/>
          <w:szCs w:val="24"/>
        </w:rPr>
        <w:t>,</w:t>
      </w:r>
      <w:r>
        <w:rPr>
          <w:rFonts w:eastAsia="Times New Roman" w:cs="Times New Roman"/>
          <w:szCs w:val="24"/>
        </w:rPr>
        <w:t xml:space="preserve"> μέχρι σήμερα. Αυτός είναι ένας τρόπος διεξαγωγής των ελέγχω</w:t>
      </w:r>
      <w:r>
        <w:rPr>
          <w:rFonts w:eastAsia="Times New Roman" w:cs="Times New Roman"/>
          <w:szCs w:val="24"/>
        </w:rPr>
        <w:t>ν πολύ πιο αποτελεσματικός και πιο ισχυρός για την προστασία του δημόσιου συμφέροντος, την υγεία και την ασφάλεια των πολιτών και των εργαζομένων αλλά και για τις ίδιες τις επιχειρήσεις, για να μπορέσουν να ξεφύγουν από λογικές και πρακτικές αθέμιτου ανταγ</w:t>
      </w:r>
      <w:r>
        <w:rPr>
          <w:rFonts w:eastAsia="Times New Roman" w:cs="Times New Roman"/>
          <w:szCs w:val="24"/>
        </w:rPr>
        <w:t xml:space="preserve">ωνισμού που επικρατούσαν μέχρι σήμερα. </w:t>
      </w:r>
    </w:p>
    <w:p w14:paraId="350961A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Στο νέο, λοιπόν, θεσμικό πλαίσιο για τον έλεγχο και την εποπτεία της αγοράς θεσπίζονται ενιαίες αρχές και διαδικασίες για τους ελεγκτικούς μηχανισμούς, εισάγονται κοινές μέθοδοι και εργαλεία για την άσκηση της εποπτε</w:t>
      </w:r>
      <w:r>
        <w:rPr>
          <w:rFonts w:eastAsia="Times New Roman" w:cs="Times New Roman"/>
          <w:szCs w:val="24"/>
        </w:rPr>
        <w:t xml:space="preserve">ίας και προσδιορίζονται με σαφήνεια τα δικαιώματα και οι υποχρεώσεις των αρχών που ασκούν εποπτεία, </w:t>
      </w:r>
      <w:r>
        <w:rPr>
          <w:rFonts w:eastAsia="Times New Roman" w:cs="Times New Roman"/>
          <w:szCs w:val="24"/>
        </w:rPr>
        <w:lastRenderedPageBreak/>
        <w:t>καθώς και βεβαίως των ίδιων των ελεγχόμενων οικονομικών φορέων, δηλαδή των επιχειρήσεων. Προβλέπονται, επίσης, μεικτά κλιμάκια ελέγχων από διαφορετικές υπηρ</w:t>
      </w:r>
      <w:r>
        <w:rPr>
          <w:rFonts w:eastAsia="Times New Roman" w:cs="Times New Roman"/>
          <w:szCs w:val="24"/>
        </w:rPr>
        <w:t xml:space="preserve">εσίες και αρχές, ώστε να συγκεντρώνεται και να επιταχύνεται η διαδικασία του ελέγχου. Αντιμετωπίζονται οι αλληλεπικαλύψεις και η αδυναμία συνεργασίας μεταξύ των διαφόρων ελεγκτικών αρχών της δημόσιας διοίκησης, ενώ επίσης προβλέπεται ένα </w:t>
      </w:r>
      <w:r>
        <w:rPr>
          <w:rFonts w:eastAsia="Times New Roman" w:cs="Times New Roman"/>
          <w:szCs w:val="24"/>
        </w:rPr>
        <w:t>Ο</w:t>
      </w:r>
      <w:r>
        <w:rPr>
          <w:rFonts w:eastAsia="Times New Roman" w:cs="Times New Roman"/>
          <w:szCs w:val="24"/>
        </w:rPr>
        <w:t xml:space="preserve">λοκληρωμένο </w:t>
      </w:r>
      <w:r>
        <w:rPr>
          <w:rFonts w:eastAsia="Times New Roman" w:cs="Times New Roman"/>
          <w:szCs w:val="24"/>
        </w:rPr>
        <w:t>Π</w:t>
      </w:r>
      <w:r>
        <w:rPr>
          <w:rFonts w:eastAsia="Times New Roman" w:cs="Times New Roman"/>
          <w:szCs w:val="24"/>
        </w:rPr>
        <w:t xml:space="preserve">ληροφοριακό </w:t>
      </w:r>
      <w:r>
        <w:rPr>
          <w:rFonts w:eastAsia="Times New Roman" w:cs="Times New Roman"/>
          <w:szCs w:val="24"/>
        </w:rPr>
        <w:t>Σ</w:t>
      </w:r>
      <w:r>
        <w:rPr>
          <w:rFonts w:eastAsia="Times New Roman" w:cs="Times New Roman"/>
          <w:szCs w:val="24"/>
        </w:rPr>
        <w:t xml:space="preserve">ύστημα, μέσα από το οποίο θα υλοποιείται το νέο θεσμικό πλαίσιο και ένα </w:t>
      </w:r>
      <w:r>
        <w:rPr>
          <w:rFonts w:eastAsia="Times New Roman" w:cs="Times New Roman"/>
          <w:szCs w:val="24"/>
        </w:rPr>
        <w:t>Η</w:t>
      </w:r>
      <w:r>
        <w:rPr>
          <w:rFonts w:eastAsia="Times New Roman" w:cs="Times New Roman"/>
          <w:szCs w:val="24"/>
        </w:rPr>
        <w:t xml:space="preserve">λεκτρονικό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Ε</w:t>
      </w:r>
      <w:r>
        <w:rPr>
          <w:rFonts w:eastAsia="Times New Roman" w:cs="Times New Roman"/>
          <w:szCs w:val="24"/>
        </w:rPr>
        <w:t xml:space="preserve">λεγκτών για την ενίσχυση των ελέγχων με επιπλέον δυναμικό και τη διασφάλιση της διαφάνειάς τους. </w:t>
      </w:r>
    </w:p>
    <w:p w14:paraId="350961A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Πέρα από τις επιμέρους ρυθμίσεις, αυτό το οποίο κατά </w:t>
      </w:r>
      <w:r>
        <w:rPr>
          <w:rFonts w:eastAsia="Times New Roman" w:cs="Times New Roman"/>
          <w:szCs w:val="24"/>
        </w:rPr>
        <w:t xml:space="preserve">τη γνώμη μας έχει πολύ μεγάλη σημασία είναι ότι για πρώτη φορά στη </w:t>
      </w:r>
      <w:r>
        <w:rPr>
          <w:rFonts w:eastAsia="Times New Roman" w:cs="Times New Roman"/>
          <w:szCs w:val="24"/>
        </w:rPr>
        <w:lastRenderedPageBreak/>
        <w:t xml:space="preserve">χώρα διαμορφώνεται ένα απλό, συνεκτικό και σαφές πλαίσιο </w:t>
      </w:r>
      <w:proofErr w:type="spellStart"/>
      <w:r>
        <w:rPr>
          <w:rFonts w:eastAsia="Times New Roman" w:cs="Times New Roman"/>
          <w:szCs w:val="24"/>
        </w:rPr>
        <w:t>αδειοδότησης</w:t>
      </w:r>
      <w:proofErr w:type="spellEnd"/>
      <w:r>
        <w:rPr>
          <w:rFonts w:eastAsia="Times New Roman" w:cs="Times New Roman"/>
          <w:szCs w:val="24"/>
        </w:rPr>
        <w:t xml:space="preserve"> και εποπτείας των επιχειρήσεων, ένα πλαίσιο που συμβάλλει αποφασιστικά στην οικονομική ανάπτυξη και στη δημιουργία νέων</w:t>
      </w:r>
      <w:r>
        <w:rPr>
          <w:rFonts w:eastAsia="Times New Roman" w:cs="Times New Roman"/>
          <w:szCs w:val="24"/>
        </w:rPr>
        <w:t xml:space="preserve"> θέσεων εργασίας, διευκολύνει τις επενδύσεις και την ίδρυση νέων επιχειρήσεων, περιορίζει τα διοικητικά βάρη και διασφαλίζει αποτελεσματικά το δημόσιο συμφέρον. </w:t>
      </w:r>
    </w:p>
    <w:p w14:paraId="350961A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Πέρα όμως από τους ελέγχους και την </w:t>
      </w:r>
      <w:proofErr w:type="spellStart"/>
      <w:r>
        <w:rPr>
          <w:rFonts w:eastAsia="Times New Roman" w:cs="Times New Roman"/>
          <w:szCs w:val="24"/>
        </w:rPr>
        <w:t>αδειοδότηση</w:t>
      </w:r>
      <w:proofErr w:type="spellEnd"/>
      <w:r>
        <w:rPr>
          <w:rFonts w:eastAsia="Times New Roman" w:cs="Times New Roman"/>
          <w:szCs w:val="24"/>
        </w:rPr>
        <w:t>, την ολοκλήρωση δηλαδή αυτής της πολύ μεγάλης,</w:t>
      </w:r>
      <w:r>
        <w:rPr>
          <w:rFonts w:eastAsia="Times New Roman" w:cs="Times New Roman"/>
          <w:szCs w:val="24"/>
        </w:rPr>
        <w:t xml:space="preserve"> της πολύ σημαντικής μεταρρύθμισης του θεσμικού πλαισίου που διέπει την οικονομική δραστηριότητα στη χώρα μας, το πολυνομοσχέδιο περιλαμβάνει και μια σειρά άλλων μέτρων</w:t>
      </w:r>
      <w:r>
        <w:rPr>
          <w:rFonts w:eastAsia="Times New Roman" w:cs="Times New Roman"/>
          <w:szCs w:val="24"/>
        </w:rPr>
        <w:t>,</w:t>
      </w:r>
      <w:r>
        <w:rPr>
          <w:rFonts w:eastAsia="Times New Roman" w:cs="Times New Roman"/>
          <w:szCs w:val="24"/>
        </w:rPr>
        <w:t xml:space="preserve"> που έρχονται να βελτιώσουν το παραγωγικό περιβάλλον σε μια σειρά από τομείς της οικονο</w:t>
      </w:r>
      <w:r>
        <w:rPr>
          <w:rFonts w:eastAsia="Times New Roman" w:cs="Times New Roman"/>
          <w:szCs w:val="24"/>
        </w:rPr>
        <w:t xml:space="preserve">μίας. Θα τους αναφέρω εν τάχει. </w:t>
      </w:r>
    </w:p>
    <w:p w14:paraId="350961A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Ξεκινώ από τα επιχειρηματικά πάρκα. Μέχρι σήμερα έχουμε στη χώρα μας ένα άναρχο τοπίο, ένα άναρχο περιβάλλον ως προς τη διεξαγωγή της βιομηχανικής δραστηριότητας με άτυπες βιομηχανικές συγκεντρώσεις. Πρώτη φορά γίνεται μια </w:t>
      </w:r>
      <w:r>
        <w:rPr>
          <w:rFonts w:eastAsia="Times New Roman" w:cs="Times New Roman"/>
          <w:szCs w:val="24"/>
        </w:rPr>
        <w:t>ολοκληρωμένη προσπάθεια καταγραφής της υφιστάμενης κατάστασης αλλά και παροχής κινήτρων, θεσμικών και χρηματοδοτικών, για την εγκατάσταση της υπάρχουσας αλλά και νέας παραγωγικής δραστηριότητας σε οργανωμένες δομές. Ήδη από το ΕΣΠΑ, τον νέο αναπτυξιακό νόμ</w:t>
      </w:r>
      <w:r>
        <w:rPr>
          <w:rFonts w:eastAsia="Times New Roman" w:cs="Times New Roman"/>
          <w:szCs w:val="24"/>
        </w:rPr>
        <w:t xml:space="preserve">ο, αλλά και το Ταμείο Υποδομών, δίνονται πλήθος από χρηματοδοτικά κίνητρα για τη δημιουργία επιχειρηματικών πάρκων και την εγκατάσταση των επιχειρήσεων σε αυτά. </w:t>
      </w:r>
    </w:p>
    <w:p w14:paraId="350961A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 Αυτό συνοδεύεται και από ρυθμίσεις που περιλαμβάνονται στο συγκεκριμένο πολυνομοσχέδιο, ρυθμί</w:t>
      </w:r>
      <w:r>
        <w:rPr>
          <w:rFonts w:eastAsia="Times New Roman" w:cs="Times New Roman"/>
          <w:szCs w:val="24"/>
        </w:rPr>
        <w:t>σεις οι οποίες είναι πολύ σημαντικές, καθώς για πρώτη φορά μία μεγάλη επιχειρηματική μονάδα, μία βιομηχανία για παράδειγμα, αντιμετωπίζεται ως επιχειρηματικό πάρκο και απολαμβάνει τα πλεονεκτήματα που τη συνοδεύουν.</w:t>
      </w:r>
    </w:p>
    <w:p w14:paraId="350961A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Στόχος, λοιπόν, είναι να μπει τάξη σε αυ</w:t>
      </w:r>
      <w:r>
        <w:rPr>
          <w:rFonts w:eastAsia="Times New Roman" w:cs="Times New Roman"/>
          <w:szCs w:val="24"/>
        </w:rPr>
        <w:t xml:space="preserve">τό το άναρχο πεδίο, με παρεμβάσεις οι οποίες είναι σημαντικές για την προστασία του περιβάλλοντος, την ασφάλεια και υγιεινή των εργαζομένων και τη βελτίωση της ποιότητας ζωής των πολιτών στις περιοχές στις οποίες διεξάγεται η βιομηχανική δραστηριότητα. </w:t>
      </w:r>
    </w:p>
    <w:p w14:paraId="350961A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δεύτερη κατηγορία παρεμβάσεων αφορά την υλοποίηση δημοσίων έργων. Γνωρίζουμε όλοι πάρα πολύ καλά ότι υπάρχουν συγκεκριμένες δυσκολίες οι οποίες διέπουν τις διαδικασίες εκτέλεσης των δημοσίων έργων. Σε συνεργασία, λοιπόν, με τα συναρμόδια Υπουργεία, φέρνουμ</w:t>
      </w:r>
      <w:r>
        <w:rPr>
          <w:rFonts w:eastAsia="Times New Roman" w:cs="Times New Roman"/>
          <w:szCs w:val="24"/>
        </w:rPr>
        <w:t>ε στο συγκεκριμένο πολυνομοσχέδιο ρυθμίσεις που επιταχύνουν την υλοποίηση των δημοσίων έργων, αντιμετωπίζοντας προβλήματα που αφορούν τις αρχαιολογικές εργασίες και τις απαλλοτριώσεις. Οι καθυστερήσεις που υφίστανται μέχρι και σήμερα επιβαρύνουν τα δημόσια</w:t>
      </w:r>
      <w:r>
        <w:rPr>
          <w:rFonts w:eastAsia="Times New Roman" w:cs="Times New Roman"/>
          <w:szCs w:val="24"/>
        </w:rPr>
        <w:t xml:space="preserve"> ταμεία με δυσβάστακτες αποζημιώσεις. Νομίζουμε, λοιπόν, ότι με τις συγκεκριμένες ρυθμίσεις αποκαθίσταται</w:t>
      </w:r>
      <w:r>
        <w:rPr>
          <w:rFonts w:eastAsia="Times New Roman" w:cs="Times New Roman"/>
          <w:b/>
          <w:szCs w:val="24"/>
        </w:rPr>
        <w:t xml:space="preserve"> </w:t>
      </w:r>
      <w:r>
        <w:rPr>
          <w:rFonts w:eastAsia="Times New Roman" w:cs="Times New Roman"/>
          <w:szCs w:val="24"/>
        </w:rPr>
        <w:t>ένα πιο ομαλό περιβάλλον για την εκτέλεση των δημοσίων έργων.</w:t>
      </w:r>
    </w:p>
    <w:p w14:paraId="350961A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Τρίτος πολύ σημαντικός τομέας είναι ο εκσυγχρονισμός του θεσμικού πλαισίου λειτουργίας τ</w:t>
      </w:r>
      <w:r>
        <w:rPr>
          <w:rFonts w:eastAsia="Times New Roman" w:cs="Times New Roman"/>
          <w:szCs w:val="24"/>
        </w:rPr>
        <w:t>ου Οργανισμού Βιομηχανικής Ιδιοκτησίας. Και επειδή πολλή συζήτηση γίνεται τα τελευταία χρόνια περί καινοτομίας, περί ανάγκης ενίσχυσης καινοτομικών χαρακτηριστικών της ελληνικής οικονομίας, θεσμοθετούμε την έννοια του πιστοποιημένου συμβούλου ευρεσιτεχνιών</w:t>
      </w:r>
      <w:r>
        <w:rPr>
          <w:rFonts w:eastAsia="Times New Roman" w:cs="Times New Roman"/>
          <w:szCs w:val="24"/>
        </w:rPr>
        <w:t xml:space="preserve"> και δημιουργούμε Ακαδημία Βιομηχανικής Ιδιοκτησίας, σε συνεργασία με ελληνικά και ξένα ακαδημαϊκά ιδρύματα. Εκσυγχρονίζουμε και δημιουργούμε ένα ενιαίο συνεκτικό πλαίσιο για τον οργανισμό για πρώτη φορά μετά από τριάντα χρόνια λειτουργίας -θεσμοθετήθηκε τ</w:t>
      </w:r>
      <w:r>
        <w:rPr>
          <w:rFonts w:eastAsia="Times New Roman" w:cs="Times New Roman"/>
          <w:szCs w:val="24"/>
        </w:rPr>
        <w:t>ο 1987-</w:t>
      </w:r>
      <w:r>
        <w:rPr>
          <w:rFonts w:eastAsia="Times New Roman" w:cs="Times New Roman"/>
          <w:szCs w:val="24"/>
        </w:rPr>
        <w:t>,</w:t>
      </w:r>
      <w:r>
        <w:rPr>
          <w:rFonts w:eastAsia="Times New Roman" w:cs="Times New Roman"/>
          <w:szCs w:val="24"/>
        </w:rPr>
        <w:t xml:space="preserve"> έτσι ώστε να παρέχονται τα χρηματοδοτικά και θεσμικά κίνητρα στις ελληνικές μικρομεσαίες επιχειρήσεις για την ανάπτυξη και χρήση διεθνώς κατοχυρωμένων </w:t>
      </w:r>
      <w:proofErr w:type="spellStart"/>
      <w:r>
        <w:rPr>
          <w:rFonts w:eastAsia="Times New Roman" w:cs="Times New Roman"/>
          <w:szCs w:val="24"/>
        </w:rPr>
        <w:t>πατεντών</w:t>
      </w:r>
      <w:proofErr w:type="spellEnd"/>
      <w:r>
        <w:rPr>
          <w:rFonts w:eastAsia="Times New Roman" w:cs="Times New Roman"/>
          <w:szCs w:val="24"/>
        </w:rPr>
        <w:t xml:space="preserve">. </w:t>
      </w:r>
    </w:p>
    <w:p w14:paraId="350961B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Τέταρτος και τελευταίος πολύ σημαντικός τομέας -το συζητήσαμε και στη διαβούλευση στη</w:t>
      </w:r>
      <w:r>
        <w:rPr>
          <w:rFonts w:eastAsia="Times New Roman" w:cs="Times New Roman"/>
          <w:szCs w:val="24"/>
        </w:rPr>
        <w:t xml:space="preserve">ν ακρόαση των φορέων- είναι τα αρτοποιεία. Το υφιστάμενο πλαίσιο </w:t>
      </w:r>
      <w:proofErr w:type="spellStart"/>
      <w:r>
        <w:rPr>
          <w:rFonts w:eastAsia="Times New Roman" w:cs="Times New Roman"/>
          <w:szCs w:val="24"/>
        </w:rPr>
        <w:t>διέπεται</w:t>
      </w:r>
      <w:proofErr w:type="spellEnd"/>
      <w:r>
        <w:rPr>
          <w:rFonts w:eastAsia="Times New Roman" w:cs="Times New Roman"/>
          <w:szCs w:val="24"/>
        </w:rPr>
        <w:t xml:space="preserve"> από έναν νόμο του 2007, ο οποίος έθεσε ανεδαφικά κριτήρια και προϋποθέσεις για τα δεδομένα της ελληνικής αγοράς για την ίδρυση και λειτουργία των αρτοποιείων. Ο νόμος αυτός όχι μόνο </w:t>
      </w:r>
      <w:r>
        <w:rPr>
          <w:rFonts w:eastAsia="Times New Roman" w:cs="Times New Roman"/>
          <w:szCs w:val="24"/>
        </w:rPr>
        <w:t>έκλεισε την αγορά στους μικρομεσαίους αρτοποιούς, αλλά έθεσε και σε άμεσο κίνδυνο τη λειτουργία εκατοντάδων υφιστάμενων μικρών αρτοποιείων κυρίως στην ελληνική περιφέρεια, σε ορεινές και νησιωτικές περιοχές. Στην πράξη ο νόμος αυτός δεν εφαρμόστηκε ποτέ, κ</w:t>
      </w:r>
      <w:r>
        <w:rPr>
          <w:rFonts w:eastAsia="Times New Roman" w:cs="Times New Roman"/>
          <w:szCs w:val="24"/>
        </w:rPr>
        <w:t xml:space="preserve">αθώς με συνεχείς παρατάσεις στην εφαρμογή του ουσιαστικά οι αρτοποιοί κρατούνταν σε ένα καθεστώς </w:t>
      </w:r>
      <w:proofErr w:type="spellStart"/>
      <w:r>
        <w:rPr>
          <w:rFonts w:eastAsia="Times New Roman" w:cs="Times New Roman"/>
          <w:szCs w:val="24"/>
        </w:rPr>
        <w:t>οιονεί</w:t>
      </w:r>
      <w:proofErr w:type="spellEnd"/>
      <w:r>
        <w:rPr>
          <w:rFonts w:eastAsia="Times New Roman" w:cs="Times New Roman"/>
          <w:szCs w:val="24"/>
        </w:rPr>
        <w:t xml:space="preserve"> ομηρίας. </w:t>
      </w:r>
    </w:p>
    <w:p w14:paraId="350961B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Με τη συγκεκριμένη, λοιπόν, παρέμβαση που φέρνουμε στο πολυνομοσχέδιο, μετά από πολύμηνο διάλογο με τις ομοσπονδίες των αρτοποιών, καταλήγουμε</w:t>
      </w:r>
      <w:r>
        <w:rPr>
          <w:rFonts w:eastAsia="Times New Roman" w:cs="Times New Roman"/>
          <w:szCs w:val="24"/>
        </w:rPr>
        <w:t xml:space="preserve"> σε ρυθμίσεις οι οποίες βάζουν τέλος σε αυτή την απαράδεκτη κατάσταση. Εισάγουμε </w:t>
      </w:r>
      <w:proofErr w:type="spellStart"/>
      <w:r>
        <w:rPr>
          <w:rFonts w:eastAsia="Times New Roman" w:cs="Times New Roman"/>
          <w:szCs w:val="24"/>
        </w:rPr>
        <w:t>κτηριοδομικά</w:t>
      </w:r>
      <w:proofErr w:type="spellEnd"/>
      <w:r>
        <w:rPr>
          <w:rFonts w:eastAsia="Times New Roman" w:cs="Times New Roman"/>
          <w:szCs w:val="24"/>
        </w:rPr>
        <w:t xml:space="preserve"> κριτήρια που ανταποκρίνονται στην πραγματική εικόνα και στις ανάγκες των αρτοποιείων στην Ελλάδα, τα οποία δεν θα επηρεάσουν τα καταστήματα που ήδη λειτουργούν, α</w:t>
      </w:r>
      <w:r>
        <w:rPr>
          <w:rFonts w:eastAsia="Times New Roman" w:cs="Times New Roman"/>
          <w:szCs w:val="24"/>
        </w:rPr>
        <w:t xml:space="preserve">λλά θα καταστήσουν πιο εύκολη τη δραστηριοποίηση των νέων επιχειρήσεων στον κλάδο. </w:t>
      </w:r>
    </w:p>
    <w:p w14:paraId="350961B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οι ρυθμίσεις τις οποίες πολύ συνοπτικά σ</w:t>
      </w:r>
      <w:r>
        <w:rPr>
          <w:rFonts w:eastAsia="Times New Roman" w:cs="Times New Roman"/>
          <w:szCs w:val="24"/>
        </w:rPr>
        <w:t>ά</w:t>
      </w:r>
      <w:r>
        <w:rPr>
          <w:rFonts w:eastAsia="Times New Roman" w:cs="Times New Roman"/>
          <w:szCs w:val="24"/>
        </w:rPr>
        <w:t>ς παρουσίασα έρχονται να βελτιώσουν το οικονομικό περιβάλλον και να λύσουν χρόνια προβλήματα που θέτου</w:t>
      </w:r>
      <w:r>
        <w:rPr>
          <w:rFonts w:eastAsia="Times New Roman" w:cs="Times New Roman"/>
          <w:szCs w:val="24"/>
        </w:rPr>
        <w:t xml:space="preserve">ν εμπόδια στην ανάπτυξη. Είναι αποτέλεσμα σκληρής δουλειάς και ειλικρινούς και εξαντλητικού διαλόγου με τους εμπλεκόμενους παραγωγικούς </w:t>
      </w:r>
      <w:r>
        <w:rPr>
          <w:rFonts w:eastAsia="Times New Roman" w:cs="Times New Roman"/>
          <w:szCs w:val="24"/>
        </w:rPr>
        <w:lastRenderedPageBreak/>
        <w:t>φορείς. Δεν είναι τυχαίο ότι αρκετοί απ’ αυτούς τους φορείς τοποθετήθηκαν πολύ θετικά στις συγκεκριμένες διατάξεις και σ</w:t>
      </w:r>
      <w:r>
        <w:rPr>
          <w:rFonts w:eastAsia="Times New Roman" w:cs="Times New Roman"/>
          <w:szCs w:val="24"/>
        </w:rPr>
        <w:t xml:space="preserve">την ακρόαση των φορέων που πραγματοποιήθηκε στη Βουλή πριν από λίγες μέρες. </w:t>
      </w:r>
    </w:p>
    <w:p w14:paraId="350961B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Δεν νομοθετούμε ερήμην των πολιτών και των φορέων, αλλά σε διαρκή διάλογο και συνεννόηση μαζί τους. Οι πόρτες του Υπουργείου Οικονομίας είναι και θα παραμείνουν ανοι</w:t>
      </w:r>
      <w:r>
        <w:rPr>
          <w:rFonts w:eastAsia="Times New Roman" w:cs="Times New Roman"/>
          <w:szCs w:val="24"/>
        </w:rPr>
        <w:t>κ</w:t>
      </w:r>
      <w:r>
        <w:rPr>
          <w:rFonts w:eastAsia="Times New Roman" w:cs="Times New Roman"/>
          <w:szCs w:val="24"/>
        </w:rPr>
        <w:t>τές σε όλους.</w:t>
      </w:r>
      <w:r>
        <w:rPr>
          <w:rFonts w:eastAsia="Times New Roman" w:cs="Times New Roman"/>
          <w:szCs w:val="24"/>
        </w:rPr>
        <w:t xml:space="preserve"> Δεν σταματάμε όμως εδώ. Το επόμενο διάστημα ακολουθούν αντίστοιχες σημαντικές νομοθετικές πρωτοβουλίες για τη βιομηχανία, που είναι ένας πολύ σημαντικός κλάδος στον δικό μας αναπτυξιακό σχεδιασμό, αλλά και για το Πρόγραμμα Δημοσίων Επενδύσεων. Θεωρώ ότι η</w:t>
      </w:r>
      <w:r>
        <w:rPr>
          <w:rFonts w:eastAsia="Times New Roman" w:cs="Times New Roman"/>
          <w:szCs w:val="24"/>
        </w:rPr>
        <w:t xml:space="preserve"> δουλειά η οποία γίνεται στο θεσμικό πεδίο συμπληρώνει </w:t>
      </w:r>
      <w:r>
        <w:rPr>
          <w:rFonts w:eastAsia="Times New Roman" w:cs="Times New Roman"/>
          <w:szCs w:val="24"/>
        </w:rPr>
        <w:lastRenderedPageBreak/>
        <w:t>την αντίστοιχη προσπάθεια την οποία κάνουμε και στο χρηματοδοτικό πεδίο, προσπάθεια η οποία έφερε τη χώρα μας για τρίτη συνεχή χρονιά στην κορυφή της Ευρώπης στην απορρόφηση των κοινοτικών κονδυλίων αλ</w:t>
      </w:r>
      <w:r>
        <w:rPr>
          <w:rFonts w:eastAsia="Times New Roman" w:cs="Times New Roman"/>
          <w:szCs w:val="24"/>
        </w:rPr>
        <w:t xml:space="preserve">λά και στην αξιοποίηση των πόρων του σχεδίου </w:t>
      </w:r>
      <w:proofErr w:type="spellStart"/>
      <w:r>
        <w:rPr>
          <w:rFonts w:eastAsia="Times New Roman" w:cs="Times New Roman"/>
          <w:szCs w:val="24"/>
        </w:rPr>
        <w:t>Γιούνκερ</w:t>
      </w:r>
      <w:proofErr w:type="spellEnd"/>
      <w:r>
        <w:rPr>
          <w:rFonts w:eastAsia="Times New Roman" w:cs="Times New Roman"/>
          <w:szCs w:val="24"/>
        </w:rPr>
        <w:t>. Αυτό είχε ως αποτέλεσμα με ονομαστικούς όρους το 2017 να εισρεύσουν στην ελληνική οικονομία περισσότερα από 8 δισεκατομμύρια ευρώ.</w:t>
      </w:r>
    </w:p>
    <w:p w14:paraId="350961B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ελληνική οικονομία μπαίνει σε μία νέα τ</w:t>
      </w:r>
      <w:r>
        <w:rPr>
          <w:rFonts w:eastAsia="Times New Roman" w:cs="Times New Roman"/>
          <w:szCs w:val="24"/>
        </w:rPr>
        <w:t>ροχιά. Αυτό δεν αποτελεί εκτίμηση της Κυβέρνησης. Προκύπτει από τα ίδια τα στοιχεία. Πρέπει να είναι κάποιος πολύ κακόπιστος για να μη βλέπει την αξιοσημείωτη δημοσιονομική πρόοδο, τη βελτίωση του οικονομικού κλίματος, όπως αυτή αποτυπώνεται στις έρευνες τ</w:t>
      </w:r>
      <w:r>
        <w:rPr>
          <w:rFonts w:eastAsia="Times New Roman" w:cs="Times New Roman"/>
          <w:szCs w:val="24"/>
        </w:rPr>
        <w:t xml:space="preserve">ης </w:t>
      </w:r>
      <w:r>
        <w:rPr>
          <w:rFonts w:eastAsia="Times New Roman" w:cs="Times New Roman"/>
          <w:szCs w:val="24"/>
        </w:rPr>
        <w:t>«</w:t>
      </w:r>
      <w:r>
        <w:rPr>
          <w:rFonts w:eastAsia="Times New Roman" w:cs="Times New Roman"/>
          <w:szCs w:val="24"/>
          <w:lang w:val="en-US"/>
        </w:rPr>
        <w:t>MARKIT</w:t>
      </w:r>
      <w:r>
        <w:rPr>
          <w:rFonts w:eastAsia="Times New Roman" w:cs="Times New Roman"/>
          <w:szCs w:val="24"/>
        </w:rPr>
        <w:t>»</w:t>
      </w:r>
      <w:r>
        <w:rPr>
          <w:rFonts w:eastAsia="Times New Roman" w:cs="Times New Roman"/>
          <w:szCs w:val="24"/>
        </w:rPr>
        <w:t xml:space="preserve"> και του ΙΟΒΕ, αλλά και τη μεγέθυνση </w:t>
      </w:r>
      <w:r>
        <w:rPr>
          <w:rFonts w:eastAsia="Times New Roman" w:cs="Times New Roman"/>
          <w:szCs w:val="24"/>
        </w:rPr>
        <w:lastRenderedPageBreak/>
        <w:t xml:space="preserve">σημαντικών μακροοικονομικών μεγεθών, όπως είναι η βιομηχανική παραγωγή, οι εξαγωγές, η ιδιωτική κατανάλωση και κυρίως οι νέες θέσεις εργασίας. </w:t>
      </w:r>
    </w:p>
    <w:p w14:paraId="350961B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Μακριά από εμάς, βεβαίως, διθυραμβικές λογικές και ανούσιοι πανη</w:t>
      </w:r>
      <w:r>
        <w:rPr>
          <w:rFonts w:eastAsia="Times New Roman" w:cs="Times New Roman"/>
          <w:szCs w:val="24"/>
        </w:rPr>
        <w:t xml:space="preserve">γυρισμοί. Γνωρίζουμε ότι τα πράγματα παραμένουν πολύ δύσκολα για πολλούς συμπολίτες μας. Όμως, μπορούμε να ισχυριστούμε με ασφάλεια ότι τα πολύ δύσκολα είναι πίσω μας. </w:t>
      </w:r>
    </w:p>
    <w:p w14:paraId="350961B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Αυτές οι εξελίξεις όμως -και αυτό πολιτικά κατά τη γνώμη μας είναι πολύ σημαντικό- δεν </w:t>
      </w:r>
      <w:r>
        <w:rPr>
          <w:rFonts w:eastAsia="Times New Roman" w:cs="Times New Roman"/>
          <w:szCs w:val="24"/>
        </w:rPr>
        <w:t>έγιναν με κάποιον αυτόματο ή μαγικό τρόπο, αλλά είναι το αποτέλεσμα συγκεκριμένων πολιτικών επιλογών. Εμείς, άλλωστε, πιστεύουμε βαθιά ότι η πολιτική είναι αυτή η οποία καθορίζει τις εξελίξεις στο οικονομικό πεδίο. Όπως το ξέσπασμα και η εμβάθυνση της κρίσ</w:t>
      </w:r>
      <w:r>
        <w:rPr>
          <w:rFonts w:eastAsia="Times New Roman" w:cs="Times New Roman"/>
          <w:szCs w:val="24"/>
        </w:rPr>
        <w:t xml:space="preserve">ης ήταν αποτέλεσμα συγκεκριμένων </w:t>
      </w:r>
      <w:r>
        <w:rPr>
          <w:rFonts w:eastAsia="Times New Roman" w:cs="Times New Roman"/>
          <w:szCs w:val="24"/>
        </w:rPr>
        <w:lastRenderedPageBreak/>
        <w:t>πολιτικών επιλογών, έτσι και η βελτίωση που παρατηρείται τους τελευταίους μήνες στους οικονομικούς δείκτες δεν προέκυψε τυχαία. Η ανάπτυξη της οικονομίας, όπως εμείς την αντιλαμβανόμαστε, με όρους δικαιοσύνης και βιωσιμότητ</w:t>
      </w:r>
      <w:r>
        <w:rPr>
          <w:rFonts w:eastAsia="Times New Roman" w:cs="Times New Roman"/>
          <w:szCs w:val="24"/>
        </w:rPr>
        <w:t xml:space="preserve">ας, χτίζεται μέρα με τη μέρα, με πρωτοβουλίες όπως αυτές που σας παρουσίασα για τη βελτίωση του οικονομικού περιβάλλοντος, την επιτάχυνση της οικονομικής δραστηριότητας αλλά και την ουσιαστική προστασία του δημόσιου συμφέροντος. </w:t>
      </w:r>
    </w:p>
    <w:p w14:paraId="350961B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Περιμένουμε, λοιπόν, επειδ</w:t>
      </w:r>
      <w:r>
        <w:rPr>
          <w:rFonts w:eastAsia="Times New Roman" w:cs="Times New Roman"/>
          <w:szCs w:val="24"/>
        </w:rPr>
        <w:t xml:space="preserve">ή η αλλαγή που φέρνει το συγκεκριμένο πολυνομοσχέδιο δεν αφορά μόνο το περιεχόμενο αλλά και τη δομή του -ξεφεύγουμε από λογικές των πολυνομοσχεδίων ενός άρθρου που επικράτησαν στο παρελθόν- να δούμε και τη στάση της </w:t>
      </w:r>
      <w:r>
        <w:rPr>
          <w:rFonts w:eastAsia="Times New Roman" w:cs="Times New Roman"/>
          <w:szCs w:val="24"/>
        </w:rPr>
        <w:lastRenderedPageBreak/>
        <w:t>Αντιπολίτευσης με το κατά πόσο θα υπερψη</w:t>
      </w:r>
      <w:r>
        <w:rPr>
          <w:rFonts w:eastAsia="Times New Roman" w:cs="Times New Roman"/>
          <w:szCs w:val="24"/>
        </w:rPr>
        <w:t xml:space="preserve">φίσει αυτές τις θετικές, κατά τη γνώμη μας, νομοθετικές πρωτοβουλίες. </w:t>
      </w:r>
    </w:p>
    <w:p w14:paraId="350961B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50961B9"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0961B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350961B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Κύριε Πρόεδρε, παρακαλώ, θα ήθελα τον λόγο για να καταθέσω κάποιες νομοτεχνικές βελτιώσεις. </w:t>
      </w:r>
    </w:p>
    <w:p w14:paraId="350961B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κύριε Υπουργέ, έχετε τον λόγο. </w:t>
      </w:r>
    </w:p>
    <w:p w14:paraId="350961B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Ο βασικός κορμός είναι για το κομμάτι που </w:t>
      </w:r>
      <w:r>
        <w:rPr>
          <w:rFonts w:eastAsia="Times New Roman" w:cs="Times New Roman"/>
          <w:szCs w:val="24"/>
        </w:rPr>
        <w:t>αφορά τα καζίν</w:t>
      </w:r>
      <w:r>
        <w:rPr>
          <w:rFonts w:eastAsia="Times New Roman" w:cs="Times New Roman"/>
          <w:szCs w:val="24"/>
        </w:rPr>
        <w:t>α</w:t>
      </w:r>
      <w:r>
        <w:rPr>
          <w:rFonts w:eastAsia="Times New Roman" w:cs="Times New Roman"/>
          <w:szCs w:val="24"/>
        </w:rPr>
        <w:t xml:space="preserve">. Σας τα εξήγησα στην ομιλία μου την Παρασκευή, οπότε δεν χρειάζεται να σας πω ξανά τι αλλαγές υπάρχουν ως προς αυτό. Θα τις δείτε κιόλας. </w:t>
      </w:r>
    </w:p>
    <w:p w14:paraId="350961B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Προχωρούμε με τις εξής νομοτεχνικές αλλαγές: Στην αιτιολογική έκθεση του άρθρου 399, στους στίχους 2-</w:t>
      </w:r>
      <w:r>
        <w:rPr>
          <w:rFonts w:eastAsia="Times New Roman" w:cs="Times New Roman"/>
          <w:szCs w:val="24"/>
        </w:rPr>
        <w:t xml:space="preserve">4, διαγράφεται η φράση «και τη γνωμοδότηση του Συμβουλίου Εμπειρογνωμόνων του Ταμείου Αξιοποίησης της Ιδιωτικής Περιουσίας του Δημοσίου του ν.3986/2011 (Α΄152)». </w:t>
      </w:r>
    </w:p>
    <w:p w14:paraId="350961B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Στην αιτιολογική έκθεση του άρθρου 399, στον στίχο 5, μετά τη λέξη «Ταμείο» προστίθεται η φρά</w:t>
      </w:r>
      <w:r>
        <w:rPr>
          <w:rFonts w:eastAsia="Times New Roman" w:cs="Times New Roman"/>
          <w:szCs w:val="24"/>
        </w:rPr>
        <w:t>ση</w:t>
      </w:r>
      <w:r>
        <w:rPr>
          <w:rFonts w:eastAsia="Times New Roman" w:cs="Times New Roman"/>
          <w:szCs w:val="24"/>
        </w:rPr>
        <w:t>:</w:t>
      </w:r>
      <w:r>
        <w:rPr>
          <w:rFonts w:eastAsia="Times New Roman" w:cs="Times New Roman"/>
          <w:szCs w:val="24"/>
        </w:rPr>
        <w:t xml:space="preserve"> «Αξιοποίησης της Ιδιωτικής Περιουσίας του Δημοσίου του ν.3986/2011 (Α΄152)». </w:t>
      </w:r>
    </w:p>
    <w:p w14:paraId="350961C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αιτιολογική έκθεση του άρθρου 399, στον στίχο 5, μετά τη φράση «ποινική ευθύνη» διαγράφεται η λέξη «και». </w:t>
      </w:r>
    </w:p>
    <w:p w14:paraId="350961C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Στην αιτιολογική έκθεση του άρθρου 399, στους στίχους 5-6, η φ</w:t>
      </w:r>
      <w:r>
        <w:rPr>
          <w:rFonts w:eastAsia="Times New Roman" w:cs="Times New Roman"/>
          <w:szCs w:val="24"/>
        </w:rPr>
        <w:t>ράση «εν λόγω Συμβουλίου» αντικαθίσταται με τη φράση</w:t>
      </w:r>
      <w:r>
        <w:rPr>
          <w:rFonts w:eastAsia="Times New Roman" w:cs="Times New Roman"/>
          <w:szCs w:val="24"/>
        </w:rPr>
        <w:t>:</w:t>
      </w:r>
      <w:r>
        <w:rPr>
          <w:rFonts w:eastAsia="Times New Roman" w:cs="Times New Roman"/>
          <w:szCs w:val="24"/>
        </w:rPr>
        <w:t xml:space="preserve"> «Συμβουλίου Εμπειρογνωμόνων του εν λόγω Ταμείου». </w:t>
      </w:r>
    </w:p>
    <w:p w14:paraId="350961C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Θα ήθελα να πω κιόλας ότι ενσωματώνουμε τις εξής υπουργικές τροπολογίες: </w:t>
      </w:r>
      <w:r>
        <w:rPr>
          <w:rFonts w:eastAsia="Times New Roman" w:cs="Times New Roman"/>
          <w:szCs w:val="24"/>
        </w:rPr>
        <w:t>τ</w:t>
      </w:r>
      <w:r>
        <w:rPr>
          <w:rFonts w:eastAsia="Times New Roman" w:cs="Times New Roman"/>
          <w:szCs w:val="24"/>
        </w:rPr>
        <w:t xml:space="preserve">ην τροπολογία με γενικό αριθμό 1436 και ειδικό 229, την τροπολογία με γενικό </w:t>
      </w:r>
      <w:r>
        <w:rPr>
          <w:rFonts w:eastAsia="Times New Roman" w:cs="Times New Roman"/>
          <w:szCs w:val="24"/>
        </w:rPr>
        <w:t xml:space="preserve">αριθμό 1437 και ειδικό 230 και την τροπολογία με γενικό αριθμό 1438 και ειδικό 231. </w:t>
      </w:r>
    </w:p>
    <w:p w14:paraId="350961C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Τις καταθέτω για τα Πρακτικά. </w:t>
      </w:r>
    </w:p>
    <w:p w14:paraId="350961C4" w14:textId="77777777" w:rsidR="00A42BF5" w:rsidRDefault="007F616C">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w:t>
      </w:r>
      <w:r>
        <w:rPr>
          <w:rFonts w:eastAsia="Times New Roman" w:cs="Times New Roman"/>
          <w:szCs w:val="24"/>
        </w:rPr>
        <w:t>ξής:</w:t>
      </w:r>
    </w:p>
    <w:p w14:paraId="350961C5" w14:textId="77777777" w:rsidR="00A42BF5" w:rsidRDefault="007F616C">
      <w:pPr>
        <w:tabs>
          <w:tab w:val="left" w:pos="7371"/>
        </w:tabs>
        <w:spacing w:line="600" w:lineRule="auto"/>
        <w:ind w:firstLine="720"/>
        <w:jc w:val="center"/>
        <w:rPr>
          <w:rFonts w:eastAsia="Times New Roman" w:cs="Times New Roman"/>
          <w:color w:val="FF0000"/>
          <w:szCs w:val="24"/>
        </w:rPr>
      </w:pPr>
      <w:r w:rsidRPr="005A5153">
        <w:rPr>
          <w:rFonts w:eastAsia="Times New Roman" w:cs="Times New Roman"/>
          <w:color w:val="FF0000"/>
          <w:szCs w:val="24"/>
        </w:rPr>
        <w:lastRenderedPageBreak/>
        <w:t>(ΑΛΛΑΓΗ ΣΕΛΙΔΑΣ)</w:t>
      </w:r>
    </w:p>
    <w:p w14:paraId="350961C6" w14:textId="77777777" w:rsidR="00A42BF5" w:rsidRDefault="007F616C">
      <w:pPr>
        <w:tabs>
          <w:tab w:val="left" w:pos="7371"/>
        </w:tabs>
        <w:spacing w:line="600" w:lineRule="auto"/>
        <w:ind w:firstLine="720"/>
        <w:jc w:val="center"/>
        <w:rPr>
          <w:rFonts w:eastAsia="Times New Roman" w:cs="Times New Roman"/>
          <w:color w:val="FF0000"/>
          <w:szCs w:val="24"/>
        </w:rPr>
      </w:pPr>
      <w:r w:rsidRPr="005A5153">
        <w:rPr>
          <w:rFonts w:eastAsia="Times New Roman" w:cs="Times New Roman"/>
          <w:color w:val="FF0000"/>
          <w:szCs w:val="24"/>
        </w:rPr>
        <w:t xml:space="preserve">(Να μπουν οι σελίδες </w:t>
      </w:r>
      <w:r w:rsidRPr="005A5153">
        <w:rPr>
          <w:rFonts w:eastAsia="Times New Roman" w:cs="Times New Roman"/>
          <w:color w:val="FF0000"/>
          <w:szCs w:val="24"/>
        </w:rPr>
        <w:t>141-146)</w:t>
      </w:r>
    </w:p>
    <w:p w14:paraId="350961C7" w14:textId="77777777" w:rsidR="00A42BF5" w:rsidRDefault="007F616C">
      <w:pPr>
        <w:tabs>
          <w:tab w:val="left" w:pos="7371"/>
        </w:tabs>
        <w:spacing w:line="600" w:lineRule="auto"/>
        <w:ind w:firstLine="720"/>
        <w:jc w:val="center"/>
        <w:rPr>
          <w:rFonts w:eastAsia="Times New Roman" w:cs="Times New Roman"/>
          <w:color w:val="FF0000"/>
          <w:szCs w:val="24"/>
        </w:rPr>
      </w:pPr>
      <w:r w:rsidRPr="005A5153">
        <w:rPr>
          <w:rFonts w:eastAsia="Times New Roman" w:cs="Times New Roman"/>
          <w:color w:val="FF0000"/>
          <w:szCs w:val="24"/>
        </w:rPr>
        <w:t>(ΑΛΛΑΓΗ ΣΕΛΙΔΑΣ)</w:t>
      </w:r>
    </w:p>
    <w:p w14:paraId="350961C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Ευχαριστώ, κύριε Πρόεδρε. </w:t>
      </w:r>
    </w:p>
    <w:p w14:paraId="350961C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350961C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Θα ακολουθήσουμε τη σειρά των ομιλητών με πρώτο τον κ. Βενιζ</w:t>
      </w:r>
      <w:r>
        <w:rPr>
          <w:rFonts w:eastAsia="Times New Roman" w:cs="Times New Roman"/>
          <w:szCs w:val="24"/>
        </w:rPr>
        <w:t xml:space="preserve">έλο, τον κ. Μεγαλομύστακα στη συνέχεια, τον κ. </w:t>
      </w:r>
      <w:proofErr w:type="spellStart"/>
      <w:r>
        <w:rPr>
          <w:rFonts w:eastAsia="Times New Roman" w:cs="Times New Roman"/>
          <w:szCs w:val="24"/>
        </w:rPr>
        <w:t>Παφίλη</w:t>
      </w:r>
      <w:proofErr w:type="spellEnd"/>
      <w:r>
        <w:rPr>
          <w:rFonts w:eastAsia="Times New Roman" w:cs="Times New Roman"/>
          <w:szCs w:val="24"/>
        </w:rPr>
        <w:t xml:space="preserve"> και τον κ. </w:t>
      </w:r>
      <w:proofErr w:type="spellStart"/>
      <w:r>
        <w:rPr>
          <w:rFonts w:eastAsia="Times New Roman" w:cs="Times New Roman"/>
          <w:szCs w:val="24"/>
        </w:rPr>
        <w:t>Δένδια</w:t>
      </w:r>
      <w:proofErr w:type="spellEnd"/>
      <w:r>
        <w:rPr>
          <w:rFonts w:eastAsia="Times New Roman" w:cs="Times New Roman"/>
          <w:szCs w:val="24"/>
        </w:rPr>
        <w:t xml:space="preserve">. </w:t>
      </w:r>
    </w:p>
    <w:p w14:paraId="350961C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 xml:space="preserve">Κύριε Πρόεδρε, θα ήθελα και εγώ να σημειώσω κάποιες αλλαγές. </w:t>
      </w:r>
    </w:p>
    <w:p w14:paraId="350961C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κύριε Υπουργέ, έχε</w:t>
      </w:r>
      <w:r>
        <w:rPr>
          <w:rFonts w:eastAsia="Times New Roman" w:cs="Times New Roman"/>
          <w:szCs w:val="24"/>
        </w:rPr>
        <w:t>τε κι εσείς τον λόγο.</w:t>
      </w:r>
    </w:p>
    <w:p w14:paraId="350961C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Κύριε Πρόεδρε, θα ήθελα επί τις αιτιολογικής έκθεσης του σχεδίου νόμου –άρα αναφέρομαι στην αιτιολογική έκθεση- να πω ότι στην παράγραφο 3 του άρθρου 59 του σχεδίου νόμου αντικ</w:t>
      </w:r>
      <w:r>
        <w:rPr>
          <w:rFonts w:eastAsia="Times New Roman" w:cs="Times New Roman"/>
          <w:szCs w:val="24"/>
        </w:rPr>
        <w:t>αθίσταται η λέξη «έργου» με τη λέξη «</w:t>
      </w:r>
      <w:proofErr w:type="spellStart"/>
      <w:r>
        <w:rPr>
          <w:rFonts w:eastAsia="Times New Roman" w:cs="Times New Roman"/>
          <w:szCs w:val="24"/>
        </w:rPr>
        <w:t>εργοτάξιου</w:t>
      </w:r>
      <w:proofErr w:type="spellEnd"/>
      <w:r>
        <w:rPr>
          <w:rFonts w:eastAsia="Times New Roman" w:cs="Times New Roman"/>
          <w:szCs w:val="24"/>
        </w:rPr>
        <w:t xml:space="preserve">» στον υπ’ αριθμόν 3 συντελεστή που αφορά στον αριθμό των εργαζομένων που λαμβάνονται υπ’ </w:t>
      </w:r>
      <w:proofErr w:type="spellStart"/>
      <w:r>
        <w:rPr>
          <w:rFonts w:eastAsia="Times New Roman" w:cs="Times New Roman"/>
          <w:szCs w:val="24"/>
        </w:rPr>
        <w:t>όψιν</w:t>
      </w:r>
      <w:proofErr w:type="spellEnd"/>
      <w:r>
        <w:rPr>
          <w:rFonts w:eastAsia="Times New Roman" w:cs="Times New Roman"/>
          <w:szCs w:val="24"/>
        </w:rPr>
        <w:t xml:space="preserve"> για τον καθορισμό του ύψους της παράβασης. </w:t>
      </w:r>
    </w:p>
    <w:p w14:paraId="350961C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 xml:space="preserve">Κατά δεύτερον, στο άρθρο 72 του ν.4442/2016 που εισάγεται με το άρθρο </w:t>
      </w:r>
      <w:r>
        <w:rPr>
          <w:rFonts w:eastAsia="Times New Roman" w:cs="Times New Roman"/>
          <w:szCs w:val="24"/>
        </w:rPr>
        <w:t>67 του σχεδίου νόμου, αντικαθίσταται η προθεσμία των «τεσσάρων μηνών» που τάσσεται για τη χορήγηση της έγκρισης εγκατάστασης από τον Υπουργό Περιβάλλοντος και Ενέργειας, σύμφωνα με τα άρθρα 7 και 8 του ν.4442/2016, από την προθεσμία των «έξι μηνών», αντί γ</w:t>
      </w:r>
      <w:r>
        <w:rPr>
          <w:rFonts w:eastAsia="Times New Roman" w:cs="Times New Roman"/>
          <w:szCs w:val="24"/>
        </w:rPr>
        <w:t>ια τεσσάρων, ενώ παράλληλα προστίθεται στην αρχή του τελευταίου εδαφίου της ίδιας παραγράφου η φράση</w:t>
      </w:r>
      <w:r>
        <w:rPr>
          <w:rFonts w:eastAsia="Times New Roman" w:cs="Times New Roman"/>
          <w:szCs w:val="24"/>
        </w:rPr>
        <w:t>:</w:t>
      </w:r>
      <w:r>
        <w:rPr>
          <w:rFonts w:eastAsia="Times New Roman" w:cs="Times New Roman"/>
          <w:szCs w:val="24"/>
        </w:rPr>
        <w:t xml:space="preserve"> «Η έγκριση χορηγείται εντός τριών μηνών». </w:t>
      </w:r>
    </w:p>
    <w:p w14:paraId="350961CF" w14:textId="77777777" w:rsidR="00A42BF5" w:rsidRDefault="007F616C">
      <w:pPr>
        <w:spacing w:line="600" w:lineRule="auto"/>
        <w:ind w:firstLine="720"/>
        <w:jc w:val="both"/>
        <w:rPr>
          <w:rFonts w:eastAsia="Times New Roman"/>
          <w:szCs w:val="24"/>
        </w:rPr>
      </w:pPr>
      <w:r>
        <w:rPr>
          <w:rFonts w:eastAsia="Times New Roman"/>
          <w:szCs w:val="24"/>
        </w:rPr>
        <w:t xml:space="preserve">Το εδάφιο αυτό αφορά στην περίπτωση που η αίτηση ή τα στοιχεία του φακέλου κριθούν ανεπαρκή ή ανακριβή, οπότε </w:t>
      </w:r>
      <w:r>
        <w:rPr>
          <w:rFonts w:eastAsia="Times New Roman"/>
          <w:szCs w:val="24"/>
        </w:rPr>
        <w:t>επιστρέφεται στον εκμεταλλευτή που μπορεί να την υποβάλει εκ νέου, αφού προηγουμένως συμπληρωθεί ή διορθωθεί, σύμφωνα με τις οδηγίες της υπηρεσίας που έχουν εγγράφως διατυπωθεί.</w:t>
      </w:r>
    </w:p>
    <w:p w14:paraId="350961D0" w14:textId="77777777" w:rsidR="00A42BF5" w:rsidRDefault="007F616C">
      <w:pPr>
        <w:spacing w:line="600" w:lineRule="auto"/>
        <w:ind w:firstLine="720"/>
        <w:jc w:val="both"/>
        <w:rPr>
          <w:rFonts w:eastAsia="Times New Roman"/>
          <w:szCs w:val="24"/>
        </w:rPr>
      </w:pPr>
      <w:r>
        <w:rPr>
          <w:rFonts w:eastAsia="Times New Roman"/>
          <w:szCs w:val="24"/>
        </w:rPr>
        <w:lastRenderedPageBreak/>
        <w:t>Ευχαριστώ.</w:t>
      </w:r>
    </w:p>
    <w:p w14:paraId="350961D1" w14:textId="77777777" w:rsidR="00A42BF5" w:rsidRDefault="007F616C">
      <w:pPr>
        <w:spacing w:line="600" w:lineRule="auto"/>
        <w:ind w:firstLine="720"/>
        <w:jc w:val="both"/>
        <w:rPr>
          <w:rFonts w:eastAsia="Times New Roman"/>
          <w:szCs w:val="24"/>
        </w:rPr>
      </w:pPr>
      <w:r>
        <w:rPr>
          <w:rFonts w:eastAsia="Times New Roman"/>
          <w:szCs w:val="24"/>
        </w:rPr>
        <w:t>(Στο σημείο αυτό ο Υπουργός κ. Γεώργιος Σταθάκης καταθέτει για τα Π</w:t>
      </w:r>
      <w:r>
        <w:rPr>
          <w:rFonts w:eastAsia="Times New Roman"/>
          <w:szCs w:val="24"/>
        </w:rPr>
        <w:t>ρακτικά τις προαναφερθείσες νομοτεχνικές βελτιώσεις, οι οποίες έχουν ως εξής:</w:t>
      </w:r>
    </w:p>
    <w:p w14:paraId="350961D2" w14:textId="77777777" w:rsidR="00A42BF5" w:rsidRDefault="007F616C">
      <w:pPr>
        <w:spacing w:line="600" w:lineRule="auto"/>
        <w:ind w:firstLine="720"/>
        <w:jc w:val="center"/>
        <w:rPr>
          <w:rFonts w:eastAsia="Times New Roman"/>
          <w:color w:val="FF0000"/>
          <w:szCs w:val="24"/>
        </w:rPr>
      </w:pPr>
      <w:r w:rsidRPr="005A5153">
        <w:rPr>
          <w:rFonts w:eastAsia="Times New Roman"/>
          <w:color w:val="FF0000"/>
          <w:szCs w:val="24"/>
        </w:rPr>
        <w:t>(ΑΛΛΑΓΗ ΣΕΛΙΔΑΣ)</w:t>
      </w:r>
    </w:p>
    <w:p w14:paraId="350961D3" w14:textId="77777777" w:rsidR="00A42BF5" w:rsidRDefault="007F616C">
      <w:pPr>
        <w:spacing w:line="600" w:lineRule="auto"/>
        <w:ind w:firstLine="720"/>
        <w:jc w:val="center"/>
        <w:rPr>
          <w:rFonts w:eastAsia="Times New Roman"/>
          <w:color w:val="FF0000"/>
          <w:szCs w:val="24"/>
        </w:rPr>
      </w:pPr>
      <w:r w:rsidRPr="005A5153">
        <w:rPr>
          <w:rFonts w:eastAsia="Times New Roman"/>
          <w:color w:val="FF0000"/>
          <w:szCs w:val="24"/>
        </w:rPr>
        <w:t>(Να μπουν οι σελίδες 150-151</w:t>
      </w:r>
      <w:r w:rsidRPr="005A5153">
        <w:rPr>
          <w:rFonts w:eastAsia="Times New Roman"/>
          <w:color w:val="FF0000"/>
          <w:szCs w:val="24"/>
        </w:rPr>
        <w:t>)</w:t>
      </w:r>
    </w:p>
    <w:p w14:paraId="350961D4" w14:textId="77777777" w:rsidR="00A42BF5" w:rsidRDefault="007F616C">
      <w:pPr>
        <w:spacing w:line="600" w:lineRule="auto"/>
        <w:ind w:firstLine="720"/>
        <w:jc w:val="center"/>
        <w:rPr>
          <w:rFonts w:eastAsia="Times New Roman"/>
          <w:color w:val="FF0000"/>
          <w:szCs w:val="24"/>
        </w:rPr>
      </w:pPr>
      <w:r w:rsidRPr="005A5153">
        <w:rPr>
          <w:rFonts w:eastAsia="Times New Roman"/>
          <w:color w:val="FF0000"/>
          <w:szCs w:val="24"/>
        </w:rPr>
        <w:t>(ΑΛΛΑΓΗ ΣΕΛΙΔΑΣ)</w:t>
      </w:r>
    </w:p>
    <w:p w14:paraId="350961D5" w14:textId="77777777" w:rsidR="00A42BF5" w:rsidRDefault="007F616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Υπουργός κ. Κοντονής έχει τον λόγο και αυτός για κάποιες νομοτεχνικές βελτιώσεις.</w:t>
      </w:r>
    </w:p>
    <w:p w14:paraId="350961D6" w14:textId="77777777" w:rsidR="00A42BF5" w:rsidRDefault="007F616C">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w:t>
      </w:r>
      <w:r>
        <w:rPr>
          <w:rFonts w:eastAsia="Times New Roman"/>
          <w:szCs w:val="24"/>
        </w:rPr>
        <w:t xml:space="preserve"> </w:t>
      </w:r>
      <w:r>
        <w:rPr>
          <w:rFonts w:eastAsia="Times New Roman"/>
          <w:b/>
          <w:szCs w:val="24"/>
        </w:rPr>
        <w:t>Ανθρωπίνων Δικαιωμάτων):</w:t>
      </w:r>
      <w:r>
        <w:rPr>
          <w:rFonts w:eastAsia="Times New Roman"/>
          <w:szCs w:val="24"/>
        </w:rPr>
        <w:t xml:space="preserve"> Κύριε </w:t>
      </w:r>
      <w:r>
        <w:rPr>
          <w:rFonts w:eastAsia="Times New Roman"/>
          <w:szCs w:val="24"/>
        </w:rPr>
        <w:t>Πρόεδρε</w:t>
      </w:r>
      <w:r>
        <w:rPr>
          <w:rFonts w:eastAsia="Times New Roman"/>
          <w:szCs w:val="24"/>
        </w:rPr>
        <w:t xml:space="preserve">, παίρνω </w:t>
      </w:r>
      <w:r>
        <w:rPr>
          <w:rFonts w:eastAsia="Times New Roman"/>
          <w:szCs w:val="24"/>
        </w:rPr>
        <w:lastRenderedPageBreak/>
        <w:t>τον λόγο μόνο για να ανακοινώσω στο Σώμα κάποιες νομοτεχνικές βελτιώσ</w:t>
      </w:r>
      <w:r>
        <w:rPr>
          <w:rFonts w:eastAsia="Times New Roman"/>
          <w:szCs w:val="24"/>
        </w:rPr>
        <w:t>εις. Είναι βελτιώσεις όσον αφορά σε εκφράσεις του κειμένου. Παρακαλώ να διανεμηθούν στους συναδέλφους.</w:t>
      </w:r>
    </w:p>
    <w:p w14:paraId="350961D7" w14:textId="77777777" w:rsidR="00A42BF5" w:rsidRDefault="007F616C">
      <w:pPr>
        <w:spacing w:line="600" w:lineRule="auto"/>
        <w:ind w:firstLine="720"/>
        <w:jc w:val="both"/>
        <w:rPr>
          <w:rFonts w:eastAsia="Times New Roman"/>
          <w:szCs w:val="24"/>
        </w:rPr>
      </w:pPr>
      <w:r>
        <w:rPr>
          <w:rFonts w:eastAsia="Times New Roman"/>
          <w:szCs w:val="24"/>
        </w:rPr>
        <w:t>(Στο σημείο αυτό ο Υπουργός κ. Σταύρος Κοντονής καταθέτει για τα Πρακτικά τις προαναφερθείσες νομοτεχνικές βελτιώσεις, οι οποίες έχουν ως εξής:</w:t>
      </w:r>
    </w:p>
    <w:p w14:paraId="350961D8" w14:textId="77777777" w:rsidR="00A42BF5" w:rsidRDefault="007F616C">
      <w:pPr>
        <w:spacing w:line="600" w:lineRule="auto"/>
        <w:ind w:firstLine="720"/>
        <w:jc w:val="center"/>
        <w:rPr>
          <w:rFonts w:eastAsia="Times New Roman"/>
          <w:color w:val="FF0000"/>
          <w:szCs w:val="24"/>
        </w:rPr>
      </w:pPr>
      <w:r w:rsidRPr="005A5153">
        <w:rPr>
          <w:rFonts w:eastAsia="Times New Roman"/>
          <w:color w:val="FF0000"/>
          <w:szCs w:val="24"/>
        </w:rPr>
        <w:t>(ΑΛΛΑΓΗ Σ</w:t>
      </w:r>
      <w:r w:rsidRPr="005A5153">
        <w:rPr>
          <w:rFonts w:eastAsia="Times New Roman"/>
          <w:color w:val="FF0000"/>
          <w:szCs w:val="24"/>
        </w:rPr>
        <w:t>ΕΛΙΔΑΣ)</w:t>
      </w:r>
    </w:p>
    <w:p w14:paraId="350961D9" w14:textId="77777777" w:rsidR="00A42BF5" w:rsidRDefault="007F616C">
      <w:pPr>
        <w:spacing w:line="600" w:lineRule="auto"/>
        <w:ind w:firstLine="720"/>
        <w:jc w:val="center"/>
        <w:rPr>
          <w:rFonts w:eastAsia="Times New Roman"/>
          <w:color w:val="FF0000"/>
          <w:szCs w:val="24"/>
        </w:rPr>
      </w:pPr>
      <w:r w:rsidRPr="005A5153">
        <w:rPr>
          <w:rFonts w:eastAsia="Times New Roman"/>
          <w:color w:val="FF0000"/>
          <w:szCs w:val="24"/>
        </w:rPr>
        <w:t>(Να μπουν οι σελίδες 153-155)</w:t>
      </w:r>
    </w:p>
    <w:p w14:paraId="350961DA" w14:textId="77777777" w:rsidR="00A42BF5" w:rsidRDefault="007F616C">
      <w:pPr>
        <w:spacing w:line="600" w:lineRule="auto"/>
        <w:ind w:firstLine="720"/>
        <w:jc w:val="center"/>
        <w:rPr>
          <w:rFonts w:eastAsia="Times New Roman"/>
          <w:color w:val="FF0000"/>
          <w:szCs w:val="24"/>
        </w:rPr>
      </w:pPr>
      <w:r w:rsidRPr="005A5153">
        <w:rPr>
          <w:rFonts w:eastAsia="Times New Roman"/>
          <w:color w:val="FF0000"/>
          <w:szCs w:val="24"/>
        </w:rPr>
        <w:t>(ΑΛΛΑΓΗ ΣΕΛΙΔΑΣ)</w:t>
      </w:r>
    </w:p>
    <w:p w14:paraId="350961DB" w14:textId="77777777" w:rsidR="00A42BF5" w:rsidRDefault="007F616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Πρόεδρος κ. Βενιζέλος έχει τον λόγο.</w:t>
      </w:r>
    </w:p>
    <w:p w14:paraId="350961DC" w14:textId="77777777" w:rsidR="00A42BF5" w:rsidRDefault="007F616C">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Ευχαριστώ.</w:t>
      </w:r>
    </w:p>
    <w:p w14:paraId="350961DD" w14:textId="77777777" w:rsidR="00A42BF5" w:rsidRDefault="007F616C">
      <w:pPr>
        <w:spacing w:line="600" w:lineRule="auto"/>
        <w:ind w:firstLine="720"/>
        <w:jc w:val="both"/>
        <w:rPr>
          <w:rFonts w:eastAsia="Times New Roman"/>
          <w:szCs w:val="24"/>
        </w:rPr>
      </w:pPr>
      <w:r>
        <w:rPr>
          <w:rFonts w:eastAsia="Times New Roman"/>
          <w:szCs w:val="24"/>
        </w:rPr>
        <w:lastRenderedPageBreak/>
        <w:t xml:space="preserve">Επιτρέψτε μου πριν από την παρέμβασή μου να εκφράσω τα θερμά μου συλλυπητήρια στον ΣΥΡΙΖΑ για </w:t>
      </w:r>
      <w:r>
        <w:rPr>
          <w:rFonts w:eastAsia="Times New Roman"/>
          <w:szCs w:val="24"/>
        </w:rPr>
        <w:t>την απώλεια του Θεόδωρου Μιχόπουλου.</w:t>
      </w:r>
    </w:p>
    <w:p w14:paraId="350961DE" w14:textId="77777777" w:rsidR="00A42BF5" w:rsidRDefault="007F616C">
      <w:pPr>
        <w:spacing w:line="600" w:lineRule="auto"/>
        <w:ind w:firstLine="720"/>
        <w:jc w:val="both"/>
        <w:rPr>
          <w:rFonts w:eastAsia="Times New Roman"/>
          <w:szCs w:val="24"/>
        </w:rPr>
      </w:pPr>
      <w:r>
        <w:rPr>
          <w:rFonts w:eastAsia="Times New Roman"/>
          <w:szCs w:val="24"/>
        </w:rPr>
        <w:t>Κυρίες και κύριοι Βουλευτές, και οι προηγούμενες κυβερνήσεις μέχρι τον Ιανουάριο του 2015 κατέθεσαν πολλές φορές πολυνομοσχέδια για να ανταποκριθούν σε υποχρεώσεις που απέρρεαν από τα προγράμματα στήριξης. Θέλω να θυμηθ</w:t>
      </w:r>
      <w:r>
        <w:rPr>
          <w:rFonts w:eastAsia="Times New Roman"/>
          <w:szCs w:val="24"/>
        </w:rPr>
        <w:t xml:space="preserve">είτε το πολιτικό και κοινωνικό κλίμα εκείνων των συζητήσεων στη Βουλή, τη στάση της τότε </w:t>
      </w:r>
      <w:r>
        <w:rPr>
          <w:rFonts w:eastAsia="Times New Roman"/>
          <w:szCs w:val="24"/>
        </w:rPr>
        <w:t>α</w:t>
      </w:r>
      <w:r>
        <w:rPr>
          <w:rFonts w:eastAsia="Times New Roman"/>
          <w:szCs w:val="24"/>
        </w:rPr>
        <w:t>ντιπολίτευσης, τη στάση των συνδικαλιστικών οργανώσεων, τη στάση και του συστήματος επικοινωνίας. Νομίζω ότι αυτό θα μας βοηθήσει για να κάνουμε μια ορθολογική και υπ</w:t>
      </w:r>
      <w:r>
        <w:rPr>
          <w:rFonts w:eastAsia="Times New Roman"/>
          <w:szCs w:val="24"/>
        </w:rPr>
        <w:t xml:space="preserve">εύθυνη συζήτηση γύρω από την αρχή που διέπει το νομοσχέδιο και γύρω από τη στρατηγική που δεν έχει, αλλά πρέπει να αποκτήσει η χώρα, καθώς </w:t>
      </w:r>
      <w:r>
        <w:rPr>
          <w:rFonts w:eastAsia="Times New Roman"/>
          <w:szCs w:val="24"/>
        </w:rPr>
        <w:lastRenderedPageBreak/>
        <w:t>βαδίζουμε προς τη λήξη του τρίτου μνημονίου, του μνημονίου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w:t>
      </w:r>
    </w:p>
    <w:p w14:paraId="350961DF" w14:textId="77777777" w:rsidR="00A42BF5" w:rsidRDefault="007F616C">
      <w:pPr>
        <w:spacing w:line="600" w:lineRule="auto"/>
        <w:ind w:firstLine="720"/>
        <w:jc w:val="both"/>
        <w:rPr>
          <w:rFonts w:eastAsia="Times New Roman"/>
          <w:szCs w:val="24"/>
        </w:rPr>
      </w:pPr>
      <w:r>
        <w:rPr>
          <w:rFonts w:eastAsia="Times New Roman"/>
          <w:szCs w:val="24"/>
        </w:rPr>
        <w:t>Αναζήτησα και στην αιτιολογ</w:t>
      </w:r>
      <w:r>
        <w:rPr>
          <w:rFonts w:eastAsia="Times New Roman"/>
          <w:szCs w:val="24"/>
        </w:rPr>
        <w:t xml:space="preserve">ική έκθεση και στις συζητήσεις στην </w:t>
      </w:r>
      <w:r>
        <w:rPr>
          <w:rFonts w:eastAsia="Times New Roman"/>
          <w:szCs w:val="24"/>
        </w:rPr>
        <w:t>ε</w:t>
      </w:r>
      <w:r>
        <w:rPr>
          <w:rFonts w:eastAsia="Times New Roman"/>
          <w:szCs w:val="24"/>
        </w:rPr>
        <w:t>πιτροπή την αρχή που διέπει το νομοσχέδιο αυτό. Θα μπορούσε να πει κανείς ότι υπάρχει ένας μεταρρυθμιστικός οίστρος ή μάλλον μια αγωνία να αποδείξει η Κυβέρνηση ότι μπορεί να εφαρμόσει τα συμφωνηθέντα έστω την ύστατη στ</w:t>
      </w:r>
      <w:r>
        <w:rPr>
          <w:rFonts w:eastAsia="Times New Roman"/>
          <w:szCs w:val="24"/>
        </w:rPr>
        <w:t xml:space="preserve">ιγμή, όπως-όπως, άρον-άρον, ότι εν πάση </w:t>
      </w:r>
      <w:proofErr w:type="spellStart"/>
      <w:r>
        <w:rPr>
          <w:rFonts w:eastAsia="Times New Roman"/>
          <w:szCs w:val="24"/>
        </w:rPr>
        <w:t>περιπτώσει</w:t>
      </w:r>
      <w:proofErr w:type="spellEnd"/>
      <w:r>
        <w:rPr>
          <w:rFonts w:eastAsia="Times New Roman"/>
          <w:szCs w:val="24"/>
        </w:rPr>
        <w:t xml:space="preserve"> η αρχή που διέπει το νομοσχέδιο αυτό είναι ότι «είμαστε εδώ, οι καλοί διεκπεραιωτές, ακόμα και χωρίς σχέδιο, αλλά και χωρίς διαπραγμάτευση, γιατί πρέπει να φτάσουμε στο τέλος, πρέπει να παρουσιάσουμε ως Κυ</w:t>
      </w:r>
      <w:r>
        <w:rPr>
          <w:rFonts w:eastAsia="Times New Roman"/>
          <w:szCs w:val="24"/>
        </w:rPr>
        <w:t xml:space="preserve">βέρνηση ένα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επικοινωνιακό και όχι πραγματικό τον Αύγουστο του </w:t>
      </w:r>
      <w:r>
        <w:rPr>
          <w:rFonts w:eastAsia="Times New Roman"/>
          <w:szCs w:val="24"/>
        </w:rPr>
        <w:lastRenderedPageBreak/>
        <w:t>2018 με τη λήξη του προγράμματος, ώστε να υπάρχει η νέα ψευδαίσθηση πως τώρα πια είμαστε εκτός μνημονίου και έχουμε αγγίξει την περιβόητη και πολυπόθητη καθαρή έξοδο από την κρίση»</w:t>
      </w:r>
      <w:r>
        <w:rPr>
          <w:rFonts w:eastAsia="Times New Roman"/>
          <w:szCs w:val="24"/>
        </w:rPr>
        <w:t>.</w:t>
      </w:r>
    </w:p>
    <w:p w14:paraId="350961E0" w14:textId="77777777" w:rsidR="00A42BF5" w:rsidRDefault="007F616C">
      <w:pPr>
        <w:spacing w:line="600" w:lineRule="auto"/>
        <w:ind w:firstLine="720"/>
        <w:jc w:val="both"/>
        <w:rPr>
          <w:rFonts w:eastAsia="Times New Roman"/>
          <w:szCs w:val="24"/>
        </w:rPr>
      </w:pPr>
      <w:r>
        <w:rPr>
          <w:rFonts w:eastAsia="Times New Roman"/>
          <w:szCs w:val="24"/>
        </w:rPr>
        <w:t xml:space="preserve">Υπήρξαν δύο συνεντεύξεις το Σαββατοκύριακο, μία του κ. </w:t>
      </w:r>
      <w:proofErr w:type="spellStart"/>
      <w:r>
        <w:rPr>
          <w:rFonts w:eastAsia="Times New Roman"/>
          <w:szCs w:val="24"/>
        </w:rPr>
        <w:t>Ντάισελμπλουμ</w:t>
      </w:r>
      <w:proofErr w:type="spellEnd"/>
      <w:r>
        <w:rPr>
          <w:rFonts w:eastAsia="Times New Roman"/>
          <w:szCs w:val="24"/>
        </w:rPr>
        <w:t xml:space="preserve"> και μία του κ. </w:t>
      </w:r>
      <w:proofErr w:type="spellStart"/>
      <w:r>
        <w:rPr>
          <w:rFonts w:eastAsia="Times New Roman"/>
          <w:szCs w:val="24"/>
        </w:rPr>
        <w:t>Βίζερ</w:t>
      </w:r>
      <w:proofErr w:type="spellEnd"/>
      <w:r>
        <w:rPr>
          <w:rFonts w:eastAsia="Times New Roman"/>
          <w:szCs w:val="24"/>
        </w:rPr>
        <w:t>, που νομίζω ότι μας βοηθούν ουσιαστικά να εντοπίσουμε την αρχή που διέπει πράγματι το νομοσχέδιο αυτό.</w:t>
      </w:r>
    </w:p>
    <w:p w14:paraId="350961E1" w14:textId="77777777" w:rsidR="00A42BF5" w:rsidRDefault="007F616C">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Ντάισελμπλουμ</w:t>
      </w:r>
      <w:proofErr w:type="spellEnd"/>
      <w:r>
        <w:rPr>
          <w:rFonts w:eastAsia="Times New Roman"/>
          <w:szCs w:val="24"/>
        </w:rPr>
        <w:t>, εξομολογούμενος μετά την αποχώρησή του απ</w:t>
      </w:r>
      <w:r>
        <w:rPr>
          <w:rFonts w:eastAsia="Times New Roman"/>
          <w:szCs w:val="24"/>
        </w:rPr>
        <w:t>ό τα καθήκοντά του, μ</w:t>
      </w:r>
      <w:r>
        <w:rPr>
          <w:rFonts w:eastAsia="Times New Roman"/>
          <w:szCs w:val="24"/>
        </w:rPr>
        <w:t>α</w:t>
      </w:r>
      <w:r>
        <w:rPr>
          <w:rFonts w:eastAsia="Times New Roman"/>
          <w:szCs w:val="24"/>
        </w:rPr>
        <w:t xml:space="preserve">ς είπε ότι η παρούσα Κυβέρνηση μετά τον Ιούνιο του 2015, δηλαδή μετά το εξάμηνο της μεγάλης και τραγικής περιπέτειας, δεν ήταν μια </w:t>
      </w:r>
      <w:r>
        <w:rPr>
          <w:rFonts w:eastAsia="Times New Roman"/>
          <w:szCs w:val="24"/>
        </w:rPr>
        <w:t>Κ</w:t>
      </w:r>
      <w:r>
        <w:rPr>
          <w:rFonts w:eastAsia="Times New Roman"/>
          <w:szCs w:val="24"/>
        </w:rPr>
        <w:t xml:space="preserve">υβέρνηση απλώς πρόθυμη, μια </w:t>
      </w:r>
      <w:r>
        <w:rPr>
          <w:rFonts w:eastAsia="Times New Roman"/>
          <w:szCs w:val="24"/>
        </w:rPr>
        <w:t>Κ</w:t>
      </w:r>
      <w:r>
        <w:rPr>
          <w:rFonts w:eastAsia="Times New Roman"/>
          <w:szCs w:val="24"/>
        </w:rPr>
        <w:t>υβέρνηση που επιδιώκει να αποδείξει ότι κάνει «</w:t>
      </w:r>
      <w:r>
        <w:rPr>
          <w:rFonts w:eastAsia="Times New Roman"/>
          <w:szCs w:val="24"/>
          <w:lang w:val="en-US"/>
        </w:rPr>
        <w:t>delivery</w:t>
      </w:r>
      <w:r>
        <w:rPr>
          <w:rFonts w:eastAsia="Times New Roman"/>
          <w:szCs w:val="24"/>
        </w:rPr>
        <w:t xml:space="preserve">», όπως λέγεται η ανταπόκριση στις υποχρεώσεις στη διάλεκτο των </w:t>
      </w:r>
      <w:r>
        <w:rPr>
          <w:rFonts w:eastAsia="Times New Roman"/>
          <w:szCs w:val="24"/>
        </w:rPr>
        <w:lastRenderedPageBreak/>
        <w:t xml:space="preserve">Βρυξελλών, αλλά είναι μια </w:t>
      </w:r>
      <w:r>
        <w:rPr>
          <w:rFonts w:eastAsia="Times New Roman"/>
          <w:szCs w:val="24"/>
        </w:rPr>
        <w:t>Κ</w:t>
      </w:r>
      <w:r>
        <w:rPr>
          <w:rFonts w:eastAsia="Times New Roman"/>
          <w:szCs w:val="24"/>
        </w:rPr>
        <w:t xml:space="preserve">υβέρνηση απολύτως ενδοτική, μια </w:t>
      </w:r>
      <w:r>
        <w:rPr>
          <w:rFonts w:eastAsia="Times New Roman"/>
          <w:szCs w:val="24"/>
        </w:rPr>
        <w:t>Κ</w:t>
      </w:r>
      <w:r>
        <w:rPr>
          <w:rFonts w:eastAsia="Times New Roman"/>
          <w:szCs w:val="24"/>
        </w:rPr>
        <w:t xml:space="preserve">υβέρνηση </w:t>
      </w:r>
      <w:r>
        <w:rPr>
          <w:rFonts w:eastAsia="Times New Roman"/>
          <w:szCs w:val="24"/>
        </w:rPr>
        <w:t>η οποία</w:t>
      </w:r>
      <w:r>
        <w:rPr>
          <w:rFonts w:eastAsia="Times New Roman"/>
          <w:szCs w:val="24"/>
        </w:rPr>
        <w:t xml:space="preserve"> στην πραγματικότητα χρησιμοποιεί μια διπλή γλώσσα, </w:t>
      </w:r>
      <w:r>
        <w:rPr>
          <w:rFonts w:eastAsia="Times New Roman"/>
          <w:szCs w:val="24"/>
        </w:rPr>
        <w:t>η οποία</w:t>
      </w:r>
      <w:r>
        <w:rPr>
          <w:rFonts w:eastAsia="Times New Roman"/>
          <w:szCs w:val="24"/>
        </w:rPr>
        <w:t xml:space="preserve"> εμφανίζεται ακόμη με κάποια στοιχεία ριζοσπαστικότητας σ</w:t>
      </w:r>
      <w:r>
        <w:rPr>
          <w:rFonts w:eastAsia="Times New Roman"/>
          <w:szCs w:val="24"/>
        </w:rPr>
        <w:t xml:space="preserve">το εσωτερικό, αλλά έχει παραδώσει τα πάντα εκεί που είναι το μέτωπο της διαπραγμάτευσης. </w:t>
      </w:r>
    </w:p>
    <w:p w14:paraId="350961E2" w14:textId="77777777" w:rsidR="00A42BF5" w:rsidRDefault="007F616C">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Βίζερ</w:t>
      </w:r>
      <w:proofErr w:type="spellEnd"/>
      <w:r>
        <w:rPr>
          <w:rFonts w:eastAsia="Times New Roman"/>
          <w:szCs w:val="24"/>
        </w:rPr>
        <w:t xml:space="preserve"> μάς θύμισε, όπως έχω πει εδώ κατ’ επανάληψη -έχετε κουραστεί να το ακούτε- ότι στο μείζον ζήτημα του χρέους οι όποιες παραμετρικές αλλαγές θα είναι σταδιακ</w:t>
      </w:r>
      <w:r>
        <w:rPr>
          <w:rFonts w:eastAsia="Times New Roman"/>
          <w:szCs w:val="24"/>
        </w:rPr>
        <w:t>ές και θα τελούν υπό προϋποθέσεις.</w:t>
      </w:r>
    </w:p>
    <w:p w14:paraId="350961E3" w14:textId="77777777" w:rsidR="00A42BF5" w:rsidRDefault="007F616C">
      <w:pPr>
        <w:spacing w:line="600" w:lineRule="auto"/>
        <w:ind w:firstLine="720"/>
        <w:jc w:val="both"/>
        <w:rPr>
          <w:rFonts w:eastAsia="Times New Roman"/>
          <w:szCs w:val="24"/>
        </w:rPr>
      </w:pPr>
      <w:r>
        <w:rPr>
          <w:rFonts w:eastAsia="Times New Roman"/>
          <w:szCs w:val="24"/>
        </w:rPr>
        <w:t xml:space="preserve">Άρα ούτως ή άλλως θα υπάρχει ένα μνημόνιο, μια </w:t>
      </w:r>
      <w:proofErr w:type="spellStart"/>
      <w:r>
        <w:rPr>
          <w:rFonts w:eastAsia="Times New Roman"/>
          <w:szCs w:val="24"/>
        </w:rPr>
        <w:t>αιρεσιμότητα</w:t>
      </w:r>
      <w:proofErr w:type="spellEnd"/>
      <w:r>
        <w:rPr>
          <w:rFonts w:eastAsia="Times New Roman"/>
          <w:szCs w:val="24"/>
        </w:rPr>
        <w:t>,</w:t>
      </w:r>
      <w:r>
        <w:rPr>
          <w:rFonts w:eastAsia="Times New Roman"/>
          <w:szCs w:val="24"/>
        </w:rPr>
        <w:t xml:space="preserve"> η οποία θα ακολουθεί τη χώρα για πολλά χρόνια -για πολλές δεκαετίες για την ακρίβεια- ακριβώς επειδή χάθηκε πολύτιμος χρόνος</w:t>
      </w:r>
      <w:r>
        <w:rPr>
          <w:rFonts w:eastAsia="Times New Roman"/>
          <w:szCs w:val="24"/>
        </w:rPr>
        <w:t>,</w:t>
      </w:r>
      <w:r>
        <w:rPr>
          <w:rFonts w:eastAsia="Times New Roman"/>
          <w:szCs w:val="24"/>
        </w:rPr>
        <w:t xml:space="preserve"> δεν εκτιμήθηκε και δεν υιοθετήθηκε</w:t>
      </w:r>
      <w:r>
        <w:rPr>
          <w:rFonts w:eastAsia="Times New Roman"/>
          <w:szCs w:val="24"/>
        </w:rPr>
        <w:t xml:space="preserve"> η στρατηγική του 2011-</w:t>
      </w:r>
      <w:r>
        <w:rPr>
          <w:rFonts w:eastAsia="Times New Roman"/>
          <w:szCs w:val="24"/>
        </w:rPr>
        <w:lastRenderedPageBreak/>
        <w:t>2012. Και όταν τρέχει κανείς ασθμαίνοντας να εφαρμόσει μια πολιτική που τη συκοφάντησε, την υπονόμευσε και τώρα την υιοθετεί</w:t>
      </w:r>
      <w:r>
        <w:rPr>
          <w:rFonts w:eastAsia="Times New Roman"/>
          <w:szCs w:val="24"/>
        </w:rPr>
        <w:t>,</w:t>
      </w:r>
      <w:r>
        <w:rPr>
          <w:rFonts w:eastAsia="Times New Roman"/>
          <w:szCs w:val="24"/>
        </w:rPr>
        <w:t xml:space="preserve"> χωρίς να την κατανοεί, προφανώς έχει πάντα προβλήματα. </w:t>
      </w:r>
    </w:p>
    <w:p w14:paraId="350961E4" w14:textId="77777777" w:rsidR="00A42BF5" w:rsidRDefault="007F616C">
      <w:pPr>
        <w:spacing w:line="600" w:lineRule="auto"/>
        <w:ind w:firstLine="720"/>
        <w:jc w:val="both"/>
        <w:rPr>
          <w:rFonts w:eastAsia="Times New Roman"/>
          <w:szCs w:val="24"/>
        </w:rPr>
      </w:pPr>
      <w:r>
        <w:rPr>
          <w:rFonts w:eastAsia="Times New Roman"/>
          <w:szCs w:val="24"/>
        </w:rPr>
        <w:t>Το νομοσχέδιο, λοιπόν, προσπαθεί και πάλι να υπηρετ</w:t>
      </w:r>
      <w:r>
        <w:rPr>
          <w:rFonts w:eastAsia="Times New Roman"/>
          <w:szCs w:val="24"/>
        </w:rPr>
        <w:t xml:space="preserve">ήσει τη διπλή γλώσσα που είναι εξωτερική υποταγή </w:t>
      </w:r>
      <w:r>
        <w:rPr>
          <w:rFonts w:eastAsia="Times New Roman"/>
          <w:szCs w:val="24"/>
        </w:rPr>
        <w:t>–</w:t>
      </w:r>
      <w:r>
        <w:rPr>
          <w:rFonts w:eastAsia="Times New Roman"/>
          <w:szCs w:val="24"/>
        </w:rPr>
        <w:t>όχι μόνο στο μέτωπο της οικονομίας, αλλά φοβούμαι και σε άλλα πιο σημαντικά μέτωπα για την εθνική υπόσταση, όπως δείχνουν ορισμένοι χειρισμοί στο λεπτό πεδίο της εξωτερικής πολιτικής</w:t>
      </w:r>
      <w:r>
        <w:rPr>
          <w:rFonts w:eastAsia="Times New Roman"/>
          <w:szCs w:val="24"/>
        </w:rPr>
        <w:t xml:space="preserve">– </w:t>
      </w:r>
      <w:r>
        <w:rPr>
          <w:rFonts w:eastAsia="Times New Roman"/>
          <w:szCs w:val="24"/>
        </w:rPr>
        <w:t>και εσωτερικός αντιπερ</w:t>
      </w:r>
      <w:r>
        <w:rPr>
          <w:rFonts w:eastAsia="Times New Roman"/>
          <w:szCs w:val="24"/>
        </w:rPr>
        <w:t xml:space="preserve">ισπασμός. Εξωτερική υποταγή, εσωτερικός αντιπερισπασμός. Γιατί πάντα υπάρχουν εσωτερικοί εχθροί, όχι μόνο πολιτικοί, κόμματα της </w:t>
      </w:r>
      <w:r>
        <w:rPr>
          <w:rFonts w:eastAsia="Times New Roman"/>
          <w:szCs w:val="24"/>
        </w:rPr>
        <w:t>Α</w:t>
      </w:r>
      <w:r>
        <w:rPr>
          <w:rFonts w:eastAsia="Times New Roman"/>
          <w:szCs w:val="24"/>
        </w:rPr>
        <w:t>ντιπολίτευσης, πολιτικά πρόσωπα, επιχειρηματίες, αλλά κοινωνικοί εχθροί</w:t>
      </w:r>
      <w:r>
        <w:rPr>
          <w:rFonts w:eastAsia="Times New Roman"/>
          <w:szCs w:val="24"/>
        </w:rPr>
        <w:t>,</w:t>
      </w:r>
      <w:r>
        <w:rPr>
          <w:rFonts w:eastAsia="Times New Roman"/>
          <w:szCs w:val="24"/>
        </w:rPr>
        <w:t xml:space="preserve"> με πρώτο στόχο των αποδεκατισμένη μεσαία τάξη. Και βε</w:t>
      </w:r>
      <w:r>
        <w:rPr>
          <w:rFonts w:eastAsia="Times New Roman"/>
          <w:szCs w:val="24"/>
        </w:rPr>
        <w:t xml:space="preserve">βαίως ο εσωτερικός αντιπερισπασμός έχει ένα γήπεδο στο </w:t>
      </w:r>
      <w:r>
        <w:rPr>
          <w:rFonts w:eastAsia="Times New Roman"/>
          <w:szCs w:val="24"/>
        </w:rPr>
        <w:lastRenderedPageBreak/>
        <w:t xml:space="preserve">οποίο εξελίσσεται, που είναι πάντα το γήπεδο των θεσμών, της </w:t>
      </w:r>
      <w:r>
        <w:rPr>
          <w:rFonts w:eastAsia="Times New Roman"/>
          <w:szCs w:val="24"/>
        </w:rPr>
        <w:t>δ</w:t>
      </w:r>
      <w:r>
        <w:rPr>
          <w:rFonts w:eastAsia="Times New Roman"/>
          <w:szCs w:val="24"/>
        </w:rPr>
        <w:t>ικαιοσύνης, της έννομης τάξης, του κράτους δικαίου.</w:t>
      </w:r>
    </w:p>
    <w:p w14:paraId="350961E5" w14:textId="77777777" w:rsidR="00A42BF5" w:rsidRDefault="007F616C">
      <w:pPr>
        <w:spacing w:line="600" w:lineRule="auto"/>
        <w:ind w:firstLine="720"/>
        <w:jc w:val="both"/>
        <w:rPr>
          <w:rFonts w:eastAsia="Times New Roman"/>
          <w:szCs w:val="24"/>
        </w:rPr>
      </w:pPr>
      <w:r>
        <w:rPr>
          <w:rFonts w:eastAsia="Times New Roman"/>
          <w:szCs w:val="24"/>
        </w:rPr>
        <w:t>Γιατί ακόμα και η αποδοχή των δημοκρατικών αντιλήψεων γίνεται πάντα με έναν υπολανθάνον</w:t>
      </w:r>
      <w:r>
        <w:rPr>
          <w:rFonts w:eastAsia="Times New Roman"/>
          <w:szCs w:val="24"/>
        </w:rPr>
        <w:t xml:space="preserve">τα αυταρχισμό, μια αυταρχική δημοκρατία, μια αντίληψη περί πλειοψηφίας η οποία δεν αντιστοιχεί με τη λεγόμενη φιλελεύθερη δημοκρατία. </w:t>
      </w:r>
    </w:p>
    <w:p w14:paraId="350961E6" w14:textId="77777777" w:rsidR="00A42BF5" w:rsidRDefault="007F616C">
      <w:pPr>
        <w:spacing w:line="600" w:lineRule="auto"/>
        <w:ind w:firstLine="720"/>
        <w:jc w:val="both"/>
        <w:rPr>
          <w:rFonts w:eastAsia="Times New Roman"/>
          <w:szCs w:val="24"/>
        </w:rPr>
      </w:pPr>
      <w:r>
        <w:rPr>
          <w:rFonts w:eastAsia="Times New Roman"/>
          <w:szCs w:val="24"/>
        </w:rPr>
        <w:t>Η πολιτική άλλωστε της Κυβέρνησης είναι η πολιτική των επικοινωνιακών κόλπων και σε αυτά θυσιάζονται τα πάντα και τα μείζ</w:t>
      </w:r>
      <w:r>
        <w:rPr>
          <w:rFonts w:eastAsia="Times New Roman"/>
          <w:szCs w:val="24"/>
        </w:rPr>
        <w:t xml:space="preserve">ονα, όπως φάνηκε και με την επίσκεψη </w:t>
      </w:r>
      <w:proofErr w:type="spellStart"/>
      <w:r>
        <w:rPr>
          <w:rFonts w:eastAsia="Times New Roman"/>
          <w:szCs w:val="24"/>
        </w:rPr>
        <w:t>Ερντογάν</w:t>
      </w:r>
      <w:proofErr w:type="spellEnd"/>
      <w:r>
        <w:rPr>
          <w:rFonts w:eastAsia="Times New Roman"/>
          <w:szCs w:val="24"/>
        </w:rPr>
        <w:t xml:space="preserve"> και με τη διαχείριση του ζητήματος των Τούρκων </w:t>
      </w:r>
      <w:r>
        <w:rPr>
          <w:rFonts w:eastAsia="Times New Roman"/>
          <w:szCs w:val="24"/>
        </w:rPr>
        <w:t>α</w:t>
      </w:r>
      <w:r>
        <w:rPr>
          <w:rFonts w:eastAsia="Times New Roman"/>
          <w:szCs w:val="24"/>
        </w:rPr>
        <w:t xml:space="preserve">ξιωματικών και με τα θέματα που αφορούν το ονοματολογικό, το ζήτημα της </w:t>
      </w:r>
      <w:r>
        <w:rPr>
          <w:rFonts w:eastAsia="Times New Roman"/>
          <w:szCs w:val="24"/>
        </w:rPr>
        <w:t>Π</w:t>
      </w:r>
      <w:r>
        <w:rPr>
          <w:rFonts w:eastAsia="Times New Roman"/>
          <w:szCs w:val="24"/>
        </w:rPr>
        <w:t>ρώην Γιουγκοσλαβικής Δημοκρατίας της Μακεδονίας, όπου έχουμε μια άκρως επικίνδυνη εσωτερί</w:t>
      </w:r>
      <w:r>
        <w:rPr>
          <w:rFonts w:eastAsia="Times New Roman"/>
          <w:szCs w:val="24"/>
        </w:rPr>
        <w:t xml:space="preserve">κευση της εξωτερικής πολιτικής. Έχει καταστεί το </w:t>
      </w:r>
      <w:r>
        <w:rPr>
          <w:rFonts w:eastAsia="Times New Roman"/>
          <w:szCs w:val="24"/>
        </w:rPr>
        <w:lastRenderedPageBreak/>
        <w:t xml:space="preserve">ζήτημα αυτό εσωτερικό θέμα, αντικείμενο αντιδικίας ακόμα και εσωκομματικών τριβών, χωρίς να σεβόμαστε το γεγονός ότι πρέπει να διεξαχθεί μια σιωπηρή, σοβαρή, επαγγελματική, υπεύθυνη διαπραγμάτευση με εθνική </w:t>
      </w:r>
      <w:r>
        <w:rPr>
          <w:rFonts w:eastAsia="Times New Roman"/>
          <w:szCs w:val="24"/>
        </w:rPr>
        <w:t>συνέπεια, με συναίνεση η οποία να οδηγήσει σε ένα αποτέλεσμα και το αποτέλεσμα αυτό να τεθεί υπό την κρίση των αρμοδίων οργάνων, κατά το Σύνταγμα. Όλα αυτά θυσιάζονται, γιατί πρέπει πάντα να γίνονται τεχνάσματα και ταχυδακτυλουργίες εσωτερικής κατανάλωσης.</w:t>
      </w:r>
      <w:r>
        <w:rPr>
          <w:rFonts w:eastAsia="Times New Roman"/>
          <w:szCs w:val="24"/>
        </w:rPr>
        <w:t xml:space="preserve"> </w:t>
      </w:r>
    </w:p>
    <w:p w14:paraId="350961E7" w14:textId="77777777" w:rsidR="00A42BF5" w:rsidRDefault="007F616C">
      <w:pPr>
        <w:spacing w:line="600" w:lineRule="auto"/>
        <w:ind w:firstLine="720"/>
        <w:jc w:val="both"/>
        <w:rPr>
          <w:rFonts w:eastAsia="Times New Roman"/>
          <w:szCs w:val="24"/>
        </w:rPr>
      </w:pPr>
      <w:r>
        <w:rPr>
          <w:rFonts w:eastAsia="Times New Roman"/>
          <w:szCs w:val="24"/>
        </w:rPr>
        <w:t>Βέβαια, το νομοσχέδιο στη «φιλοσοφία» του υπηρετεί τον γνωστό σκοπό για τον οποίο μιλήσαμε και στον προϋπολογισμό, τον στόχο της καθαρής εξόδου, όπως είπα. Μόνο που τώρα πια καταλαβαίνουμε τι είναι αυτή η καθαρή έξοδος. Καθαρή έξοδος είναι η γυμνή έξοδος</w:t>
      </w:r>
      <w:r>
        <w:rPr>
          <w:rFonts w:eastAsia="Times New Roman"/>
          <w:szCs w:val="24"/>
        </w:rPr>
        <w:t xml:space="preserve"> στην οποία μας οδηγούν οι εταίροι, έχοντας –όπως </w:t>
      </w:r>
      <w:r>
        <w:rPr>
          <w:rFonts w:eastAsia="Times New Roman"/>
          <w:szCs w:val="24"/>
        </w:rPr>
        <w:lastRenderedPageBreak/>
        <w:t>έχουμε πει κατ’ επανάληψη- θεμελιωμένους και εν λειτουργία θεσμούς εποπτείας μέχρι το 2060, έχοντας λάβει δεσμεύσεις σε σχέση με τους δημοσιονομικούς στόχους και ιδίως το πρωτογενές πλεόνασμα.</w:t>
      </w:r>
    </w:p>
    <w:p w14:paraId="350961E8" w14:textId="77777777" w:rsidR="00A42BF5" w:rsidRDefault="007F616C">
      <w:pPr>
        <w:spacing w:line="600" w:lineRule="auto"/>
        <w:ind w:firstLine="720"/>
        <w:jc w:val="both"/>
        <w:rPr>
          <w:rFonts w:eastAsia="Times New Roman"/>
          <w:szCs w:val="24"/>
        </w:rPr>
      </w:pPr>
      <w:r>
        <w:rPr>
          <w:rFonts w:eastAsia="Times New Roman"/>
          <w:szCs w:val="24"/>
        </w:rPr>
        <w:t>Αλλά, βεβαίως</w:t>
      </w:r>
      <w:r>
        <w:rPr>
          <w:rFonts w:eastAsia="Times New Roman"/>
          <w:szCs w:val="24"/>
        </w:rPr>
        <w:t>, μας κρατούν υπό συζήτηση τα μέτρα για το χρέος, μας κρατούν υπό συζήτηση το μέγεθος του υβριδικού σχήματος των ταμειακών διαθεσίμων ασφαλείας</w:t>
      </w:r>
      <w:r>
        <w:rPr>
          <w:rFonts w:eastAsia="Times New Roman"/>
          <w:szCs w:val="24"/>
        </w:rPr>
        <w:t>,</w:t>
      </w:r>
      <w:r>
        <w:rPr>
          <w:rFonts w:eastAsia="Times New Roman"/>
          <w:szCs w:val="24"/>
        </w:rPr>
        <w:t xml:space="preserve"> για τα οποία έχω υποβάλει ερώτηση και αίτηση καταθέσεως εγγράφων στον Υπουργό των Οικονομικών. Περιμένω συγκεκρ</w:t>
      </w:r>
      <w:r>
        <w:rPr>
          <w:rFonts w:eastAsia="Times New Roman"/>
          <w:szCs w:val="24"/>
        </w:rPr>
        <w:t>ιμένους αριθμούς και συγκεκριμένες απαντήσεις για όλα τα ζητήματα που αποτελούν κεντρικό, κομβικό σημείο της συζήτησης για την κατάσταση της οικονομίας μετά τον Αύγουστο του 2018, με δεδομένο ότι η συμπεριφορά των αγορών δεν μπορεί να προβλεφθεί. Η συμπερι</w:t>
      </w:r>
      <w:r>
        <w:rPr>
          <w:rFonts w:eastAsia="Times New Roman"/>
          <w:szCs w:val="24"/>
        </w:rPr>
        <w:t xml:space="preserve">φορά των αγορών </w:t>
      </w:r>
      <w:r>
        <w:rPr>
          <w:rFonts w:eastAsia="Times New Roman"/>
          <w:szCs w:val="24"/>
        </w:rPr>
        <w:lastRenderedPageBreak/>
        <w:t xml:space="preserve">είναι δυναμική και αντιφατική. Υπάρχουν </w:t>
      </w:r>
      <w:proofErr w:type="spellStart"/>
      <w:r>
        <w:rPr>
          <w:rFonts w:eastAsia="Times New Roman"/>
          <w:szCs w:val="24"/>
        </w:rPr>
        <w:t>εξωτερικότητες</w:t>
      </w:r>
      <w:proofErr w:type="spellEnd"/>
      <w:r>
        <w:rPr>
          <w:rFonts w:eastAsia="Times New Roman"/>
          <w:szCs w:val="24"/>
        </w:rPr>
        <w:t xml:space="preserve">, όπως λέμε, οι οποίες τις επηρεάζουν και δεν μπορείς να λύσεις μεγάλα προβλήματα, όπως είναι η βιωσιμότητα του χρέους, χρησιμοποιώντας μηχανισμούς οι οποίοι είναι βραχυπρόθεσμοι από τη </w:t>
      </w:r>
      <w:r>
        <w:rPr>
          <w:rFonts w:eastAsia="Times New Roman"/>
          <w:szCs w:val="24"/>
        </w:rPr>
        <w:t xml:space="preserve">φύση τους, όπως το μέγεθος των εντόκων γραμματίων, των </w:t>
      </w:r>
      <w:r>
        <w:rPr>
          <w:rFonts w:eastAsia="Times New Roman"/>
          <w:szCs w:val="24"/>
          <w:lang w:val="en-US"/>
        </w:rPr>
        <w:t>repos</w:t>
      </w:r>
      <w:r>
        <w:rPr>
          <w:rFonts w:eastAsia="Times New Roman"/>
          <w:szCs w:val="24"/>
        </w:rPr>
        <w:t xml:space="preserve">, η διόγκωση των ληξιπρόθεσμων οφειλών του κράτους </w:t>
      </w:r>
      <w:proofErr w:type="spellStart"/>
      <w:r>
        <w:rPr>
          <w:rFonts w:eastAsia="Times New Roman"/>
          <w:szCs w:val="24"/>
        </w:rPr>
        <w:t>κ.ο.κ.</w:t>
      </w:r>
      <w:proofErr w:type="spellEnd"/>
      <w:r>
        <w:rPr>
          <w:rFonts w:eastAsia="Times New Roman"/>
          <w:szCs w:val="24"/>
        </w:rPr>
        <w:t>.</w:t>
      </w:r>
      <w:r>
        <w:rPr>
          <w:rFonts w:eastAsia="Times New Roman"/>
          <w:szCs w:val="24"/>
        </w:rPr>
        <w:t xml:space="preserve"> </w:t>
      </w:r>
    </w:p>
    <w:p w14:paraId="350961E9" w14:textId="77777777" w:rsidR="00A42BF5" w:rsidRDefault="007F616C">
      <w:pPr>
        <w:spacing w:line="600" w:lineRule="auto"/>
        <w:ind w:firstLine="720"/>
        <w:jc w:val="both"/>
        <w:rPr>
          <w:rFonts w:eastAsia="Times New Roman"/>
          <w:szCs w:val="24"/>
        </w:rPr>
      </w:pPr>
      <w:r>
        <w:rPr>
          <w:rFonts w:eastAsia="Times New Roman"/>
          <w:szCs w:val="24"/>
        </w:rPr>
        <w:t xml:space="preserve">Θα δούμε, λοιπόν, ποιο είναι αυτό το υβριδικό σχήμα το οποίο θα παρουσιαστεί, για να καταλάβουμε και το μέγεθος του προβλήματος και για </w:t>
      </w:r>
      <w:r>
        <w:rPr>
          <w:rFonts w:eastAsia="Times New Roman"/>
          <w:szCs w:val="24"/>
        </w:rPr>
        <w:t xml:space="preserve">να κάνουμε τη σύγκριση, την οποία έχω προτείνει να κάνουμε, με την προληπτική πιστωτική γραμμή του Νοεμβρίου του 2014. </w:t>
      </w:r>
    </w:p>
    <w:p w14:paraId="350961E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Τα διαρθρωτικά μέτρα τώρα, τα οποία με κάποιο στοιχείο αποστολικό, με τυφλό πάθος και χωρίς τύψεις προωθεί η Κυβέρνηση </w:t>
      </w:r>
      <w:r>
        <w:rPr>
          <w:rFonts w:eastAsia="Times New Roman" w:cs="Times New Roman"/>
          <w:szCs w:val="24"/>
        </w:rPr>
        <w:lastRenderedPageBreak/>
        <w:t>και με το πολυνομ</w:t>
      </w:r>
      <w:r>
        <w:rPr>
          <w:rFonts w:eastAsia="Times New Roman" w:cs="Times New Roman"/>
          <w:szCs w:val="24"/>
        </w:rPr>
        <w:t>οσχέδιο αυτό, υποτίθεται ότι οδηγούν πού; Οδηγούν στον εκσυγχρονισμό και την ανταγωνιστικότητα της ελληνικής οικονομίας, έτσι; Άρα υπηρετούν μια ανοι</w:t>
      </w:r>
      <w:r>
        <w:rPr>
          <w:rFonts w:eastAsia="Times New Roman" w:cs="Times New Roman"/>
          <w:szCs w:val="24"/>
        </w:rPr>
        <w:t>κ</w:t>
      </w:r>
      <w:r>
        <w:rPr>
          <w:rFonts w:eastAsia="Times New Roman" w:cs="Times New Roman"/>
          <w:szCs w:val="24"/>
        </w:rPr>
        <w:t>τή ανταγωνιστική οικονομία και μια αντίστοιχη κοινωνία. Αυτό, όμως, χρειάζεται, όπως είπα προηγουμένως, μι</w:t>
      </w:r>
      <w:r>
        <w:rPr>
          <w:rFonts w:eastAsia="Times New Roman" w:cs="Times New Roman"/>
          <w:szCs w:val="24"/>
        </w:rPr>
        <w:t>α στρατηγική αντίληψη για το πώς το πετυχαίνεις και πώς το αξιοποιείς. Πρέπει, βεβαίως, να περιβάλλεται και από θεσμικές εγγυήσεις. Ε, λοιπόν, ό,τι και να κάνεις, όσες παρεμβάσεις και να κάνεις σε σχέση με τα καζίν</w:t>
      </w:r>
      <w:r>
        <w:rPr>
          <w:rFonts w:eastAsia="Times New Roman" w:cs="Times New Roman"/>
          <w:szCs w:val="24"/>
        </w:rPr>
        <w:t>α</w:t>
      </w:r>
      <w:r>
        <w:rPr>
          <w:rFonts w:eastAsia="Times New Roman" w:cs="Times New Roman"/>
          <w:szCs w:val="24"/>
        </w:rPr>
        <w:t xml:space="preserve">, σε σχέση με τα φάρμακα, σε σχέση με τη νέα </w:t>
      </w:r>
      <w:r>
        <w:rPr>
          <w:rFonts w:eastAsia="Times New Roman" w:cs="Times New Roman"/>
          <w:szCs w:val="24"/>
        </w:rPr>
        <w:t>δ</w:t>
      </w:r>
      <w:r>
        <w:rPr>
          <w:rFonts w:eastAsia="Times New Roman" w:cs="Times New Roman"/>
          <w:szCs w:val="24"/>
        </w:rPr>
        <w:t xml:space="preserve">ιεύθυνση για το </w:t>
      </w:r>
      <w:r>
        <w:rPr>
          <w:rFonts w:eastAsia="Times New Roman" w:cs="Times New Roman"/>
          <w:szCs w:val="24"/>
        </w:rPr>
        <w:t>ο</w:t>
      </w:r>
      <w:r>
        <w:rPr>
          <w:rFonts w:eastAsia="Times New Roman" w:cs="Times New Roman"/>
          <w:szCs w:val="24"/>
        </w:rPr>
        <w:t xml:space="preserve">ικονομικό </w:t>
      </w:r>
      <w:r>
        <w:rPr>
          <w:rFonts w:eastAsia="Times New Roman" w:cs="Times New Roman"/>
          <w:szCs w:val="24"/>
        </w:rPr>
        <w:t>έ</w:t>
      </w:r>
      <w:r>
        <w:rPr>
          <w:rFonts w:eastAsia="Times New Roman" w:cs="Times New Roman"/>
          <w:szCs w:val="24"/>
        </w:rPr>
        <w:t xml:space="preserve">γκλημα και τις προανακριτικές πράξεις, σε σχέση με τα λατομεία, σε σχέση με το Κτηματολόγιο, σε σχέση με τη </w:t>
      </w:r>
      <w:r>
        <w:rPr>
          <w:rFonts w:eastAsia="Times New Roman" w:cs="Times New Roman"/>
          <w:szCs w:val="24"/>
        </w:rPr>
        <w:t>δ</w:t>
      </w:r>
      <w:r>
        <w:rPr>
          <w:rFonts w:eastAsia="Times New Roman" w:cs="Times New Roman"/>
          <w:szCs w:val="24"/>
        </w:rPr>
        <w:t>ικαιοσύνη και τους εναλλακτικούς τρόπους απονομής που είναι εξαιρετικά κρ</w:t>
      </w:r>
      <w:r>
        <w:rPr>
          <w:rFonts w:eastAsia="Times New Roman" w:cs="Times New Roman"/>
          <w:szCs w:val="24"/>
        </w:rPr>
        <w:t xml:space="preserve">ίσιμοι και χρήσιμοι, όπως η </w:t>
      </w:r>
      <w:r>
        <w:rPr>
          <w:rFonts w:eastAsia="Times New Roman" w:cs="Times New Roman"/>
          <w:szCs w:val="24"/>
        </w:rPr>
        <w:lastRenderedPageBreak/>
        <w:t>διαμεσολάβηση, τίποτα δεν γίνεται</w:t>
      </w:r>
      <w:r>
        <w:rPr>
          <w:rFonts w:eastAsia="Times New Roman" w:cs="Times New Roman"/>
          <w:szCs w:val="24"/>
        </w:rPr>
        <w:t>,</w:t>
      </w:r>
      <w:r>
        <w:rPr>
          <w:rFonts w:eastAsia="Times New Roman" w:cs="Times New Roman"/>
          <w:szCs w:val="24"/>
        </w:rPr>
        <w:t xml:space="preserve"> αν δεν πληρούνται οι θεμελιώδεις προϋποθέσεις. </w:t>
      </w:r>
    </w:p>
    <w:p w14:paraId="350961E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θεμελιώδης κοινωνική προϋπόθεση είναι η μεσαία τάξη. Χωρίς μεσαία τάξη δεν γίνεται να λειτουργήσει μια ανοι</w:t>
      </w:r>
      <w:r>
        <w:rPr>
          <w:rFonts w:eastAsia="Times New Roman" w:cs="Times New Roman"/>
          <w:szCs w:val="24"/>
        </w:rPr>
        <w:t>κ</w:t>
      </w:r>
      <w:r>
        <w:rPr>
          <w:rFonts w:eastAsia="Times New Roman" w:cs="Times New Roman"/>
          <w:szCs w:val="24"/>
        </w:rPr>
        <w:t>τή ανταγωνιστική κοινωνία που να μπ</w:t>
      </w:r>
      <w:r>
        <w:rPr>
          <w:rFonts w:eastAsia="Times New Roman" w:cs="Times New Roman"/>
          <w:szCs w:val="24"/>
        </w:rPr>
        <w:t>ορεί να καλύψει το χαμένο έδαφος και τον χαμένο χρόνο. Αυτό που λεγόταν πριν από λίγο καιρό «μεσαία τάξη» στην Ελλάδα δεν μπορεί να ανασυγκροτηθεί με το υπάρχον φορολογικό και ασφαλιστικό καθεστώς και με το υπάρχον πλαίσιο λειτουργίας της οικονομίας. Χωρίς</w:t>
      </w:r>
      <w:r>
        <w:rPr>
          <w:rFonts w:eastAsia="Times New Roman" w:cs="Times New Roman"/>
          <w:szCs w:val="24"/>
        </w:rPr>
        <w:t xml:space="preserve"> πραγματική στήριξη της επιχειρηματικότητας, όχι </w:t>
      </w:r>
      <w:r>
        <w:rPr>
          <w:rFonts w:eastAsia="Times New Roman" w:cs="Times New Roman"/>
          <w:szCs w:val="24"/>
          <w:lang w:val="en-US"/>
        </w:rPr>
        <w:t>deals</w:t>
      </w:r>
      <w:r>
        <w:rPr>
          <w:rFonts w:eastAsia="Times New Roman" w:cs="Times New Roman"/>
          <w:szCs w:val="24"/>
        </w:rPr>
        <w:t xml:space="preserve"> με λίγα επιμέρους μεγάλα συμφέροντα, δεν γίνεται. Και κυρίως χωρίς κοινωνία που να έχει υιοθετήσει πραγματικά το μεταρρυθμιστικό </w:t>
      </w:r>
      <w:proofErr w:type="spellStart"/>
      <w:r>
        <w:rPr>
          <w:rFonts w:eastAsia="Times New Roman" w:cs="Times New Roman"/>
          <w:szCs w:val="24"/>
        </w:rPr>
        <w:t>πρόταγμα</w:t>
      </w:r>
      <w:proofErr w:type="spellEnd"/>
      <w:r>
        <w:rPr>
          <w:rFonts w:eastAsia="Times New Roman" w:cs="Times New Roman"/>
          <w:szCs w:val="24"/>
        </w:rPr>
        <w:t xml:space="preserve"> δεν γίνεται.</w:t>
      </w:r>
    </w:p>
    <w:p w14:paraId="350961E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Το νομοσχέδιο αυτό αλλά και όλες οι άλλες κινήσεις</w:t>
      </w:r>
      <w:r>
        <w:rPr>
          <w:rFonts w:eastAsia="Times New Roman" w:cs="Times New Roman"/>
          <w:szCs w:val="24"/>
        </w:rPr>
        <w:t xml:space="preserve"> της Κυβέρνησης δεν προωθούν αυτή την αντίληψη. Προωθούν μια </w:t>
      </w:r>
      <w:proofErr w:type="spellStart"/>
      <w:r>
        <w:rPr>
          <w:rFonts w:eastAsia="Times New Roman" w:cs="Times New Roman"/>
          <w:szCs w:val="24"/>
        </w:rPr>
        <w:t>νεοπελατειακή</w:t>
      </w:r>
      <w:proofErr w:type="spellEnd"/>
      <w:r>
        <w:rPr>
          <w:rFonts w:eastAsia="Times New Roman" w:cs="Times New Roman"/>
          <w:szCs w:val="24"/>
        </w:rPr>
        <w:t xml:space="preserve"> αντίληψη. Απευθύνονται σε μια κοινωνία που είναι ηττημένη, που βρίσκεται σε απόγνωση</w:t>
      </w:r>
      <w:r>
        <w:rPr>
          <w:rFonts w:eastAsia="Times New Roman" w:cs="Times New Roman"/>
          <w:szCs w:val="24"/>
        </w:rPr>
        <w:t>,</w:t>
      </w:r>
      <w:r>
        <w:rPr>
          <w:rFonts w:eastAsia="Times New Roman" w:cs="Times New Roman"/>
          <w:szCs w:val="24"/>
        </w:rPr>
        <w:t xml:space="preserve"> αλλά τη θέλουν ηττημένη. Τη θέλουν καθηλωμένη αναπτυξιακά, γιατί η Κυβέρνηση είναι μια Κυβέρνησ</w:t>
      </w:r>
      <w:r>
        <w:rPr>
          <w:rFonts w:eastAsia="Times New Roman" w:cs="Times New Roman"/>
          <w:szCs w:val="24"/>
        </w:rPr>
        <w:t>η αναδιανομής επιδομάτων και θέλει μια κοινωνία της επιδοματικής προσδοκίας και όχι μια κοινωνία του εκσυγχρονισμού, της ανάπτυξης, των μεταρρυθμίσεων, της ανταγωνιστικότητας, της ισότιμης ευρωπαϊκής Ελλάδας</w:t>
      </w:r>
      <w:r>
        <w:rPr>
          <w:rFonts w:eastAsia="Times New Roman" w:cs="Times New Roman"/>
          <w:szCs w:val="24"/>
        </w:rPr>
        <w:t>,</w:t>
      </w:r>
      <w:r>
        <w:rPr>
          <w:rFonts w:eastAsia="Times New Roman" w:cs="Times New Roman"/>
          <w:szCs w:val="24"/>
        </w:rPr>
        <w:t xml:space="preserve"> που διεκδικεί τη θέση της μέσα στη διεθνή αγορά</w:t>
      </w:r>
      <w:r>
        <w:rPr>
          <w:rFonts w:eastAsia="Times New Roman" w:cs="Times New Roman"/>
          <w:szCs w:val="24"/>
        </w:rPr>
        <w:t xml:space="preserve">. Αυτό είναι το μεγάλο πρόβλημα. </w:t>
      </w:r>
    </w:p>
    <w:p w14:paraId="350961E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Το μεγάλο πρόβλημα απορρέει, δηλαδή, από το γεγονός ότι η σημερινή Κυβέρνηση, όχι λόγω της παρουσίας των Ανεξαρτήτων Ελλήνων, η Κυβέρνηση συνολικά με κορμό τον ΣΥΡΙΖΑ, φυσικά με </w:t>
      </w:r>
      <w:r>
        <w:rPr>
          <w:rFonts w:eastAsia="Times New Roman" w:cs="Times New Roman"/>
          <w:szCs w:val="24"/>
        </w:rPr>
        <w:lastRenderedPageBreak/>
        <w:t xml:space="preserve">όλα τα συμπαρομαρτούντα, αποτελεί η ίδια το </w:t>
      </w:r>
      <w:r>
        <w:rPr>
          <w:rFonts w:eastAsia="Times New Roman" w:cs="Times New Roman"/>
          <w:szCs w:val="24"/>
        </w:rPr>
        <w:t>μεγάλο πολιτικό πρόβλημα της οικονομίας. Είναι η ίδια το έμβλημα αυτής της μεγάλης και αξεπέραστης αντίφασης, διότι τα προβλήματα είναι γενετικά. Τα προβλήματα είναι καταγεγραμμένα στον τρόπο με τον οποίο η παρούσα Κυβέρνηση έγινε κοινοβουλευτική πλειοψηφί</w:t>
      </w:r>
      <w:r>
        <w:rPr>
          <w:rFonts w:eastAsia="Times New Roman" w:cs="Times New Roman"/>
          <w:szCs w:val="24"/>
        </w:rPr>
        <w:t>α και ανήλθε στη θέση της Κυβέρνησης. Αυτό δεν μπορεί να είναι ιστορικά αδιάφορο και ιστορικά ατιμώρητο. Αυτό καθηλώνει τη χώρα, οδηγεί σε αντιφάσεις που δεν μπορούν να ξεπεραστούν. Η χώρα οδηγείται μέσα από νέα γενιά ψευδαισθήσεων στο στρατηγικό κενό μετά</w:t>
      </w:r>
      <w:r>
        <w:rPr>
          <w:rFonts w:eastAsia="Times New Roman" w:cs="Times New Roman"/>
          <w:szCs w:val="24"/>
        </w:rPr>
        <w:t xml:space="preserve"> τον Αύγουστο του 2018.</w:t>
      </w:r>
    </w:p>
    <w:p w14:paraId="350961E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50961E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50961F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Και εγώ ευχαριστώ.</w:t>
      </w:r>
    </w:p>
    <w:p w14:paraId="350961F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Μεγαλομύστακας, Κοινοβουλευτικός Εκπρόσωπος της Ένωσης Κεντρώων</w:t>
      </w:r>
      <w:r>
        <w:rPr>
          <w:rFonts w:eastAsia="Times New Roman" w:cs="Times New Roman"/>
          <w:szCs w:val="24"/>
        </w:rPr>
        <w:t>,</w:t>
      </w:r>
      <w:r>
        <w:rPr>
          <w:rFonts w:eastAsia="Times New Roman" w:cs="Times New Roman"/>
          <w:szCs w:val="24"/>
        </w:rPr>
        <w:t xml:space="preserve"> έχει τον λόγο. </w:t>
      </w:r>
    </w:p>
    <w:p w14:paraId="350961F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ΟΔ</w:t>
      </w:r>
      <w:r>
        <w:rPr>
          <w:rFonts w:eastAsia="Times New Roman" w:cs="Times New Roman"/>
          <w:b/>
          <w:szCs w:val="24"/>
        </w:rPr>
        <w:t>ΥΣΣΕΑΣ ΚΩΝΣΤΑΝΤΙΝΟΠΟΥΛΟΣ:</w:t>
      </w:r>
      <w:r>
        <w:rPr>
          <w:rFonts w:eastAsia="Times New Roman" w:cs="Times New Roman"/>
          <w:szCs w:val="24"/>
        </w:rPr>
        <w:t xml:space="preserve"> Πόσοι έχουν απομείνει; </w:t>
      </w:r>
    </w:p>
    <w:p w14:paraId="350961F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ανακοίνωσα, κύριε Κωνσταντινόπουλε, προηγουμένως. Είναι άλλοι δυο Κοινοβουλευτικοί</w:t>
      </w:r>
      <w:r>
        <w:rPr>
          <w:rFonts w:eastAsia="Times New Roman" w:cs="Times New Roman"/>
          <w:szCs w:val="24"/>
        </w:rPr>
        <w:t xml:space="preserve"> Εκπρόσωποι</w:t>
      </w:r>
      <w:r>
        <w:rPr>
          <w:rFonts w:eastAsia="Times New Roman" w:cs="Times New Roman"/>
          <w:szCs w:val="24"/>
        </w:rPr>
        <w:t xml:space="preserve">. Ακολουθεί Υπουργός και μετά προχωρούμε με τους ειδικούς αγορητές. </w:t>
      </w:r>
    </w:p>
    <w:p w14:paraId="350961F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ΑΝΑΣΤ</w:t>
      </w:r>
      <w:r>
        <w:rPr>
          <w:rFonts w:eastAsia="Times New Roman" w:cs="Times New Roman"/>
          <w:b/>
          <w:szCs w:val="24"/>
        </w:rPr>
        <w:t>ΑΣΙΟΣ ΜΕΓΑΛΟΜΥΣΤΑΚΑΣ:</w:t>
      </w:r>
      <w:r>
        <w:rPr>
          <w:rFonts w:eastAsia="Times New Roman" w:cs="Times New Roman"/>
          <w:szCs w:val="24"/>
        </w:rPr>
        <w:t xml:space="preserve"> Κύριε Πρόεδρε, κυρίες και κύριοι συνάδελφοι, κύριοι Υπουργοί, δυστυχώς σε κάθε νομοσχέδιο που φέρνετε έρχεστε να βάλετε άλλη μια σειρά τούβλων στον τοίχο που έχουν ορθώσει οι πολίτες απέναντι σε όλους τους </w:t>
      </w:r>
      <w:r>
        <w:rPr>
          <w:rFonts w:eastAsia="Times New Roman" w:cs="Times New Roman"/>
          <w:szCs w:val="24"/>
        </w:rPr>
        <w:lastRenderedPageBreak/>
        <w:t>πολιτικούς. Ενισχύετε την απ</w:t>
      </w:r>
      <w:r>
        <w:rPr>
          <w:rFonts w:eastAsia="Times New Roman" w:cs="Times New Roman"/>
          <w:szCs w:val="24"/>
        </w:rPr>
        <w:t xml:space="preserve">αξίωση του πολιτικού συστήματος από τους πολίτες. </w:t>
      </w:r>
    </w:p>
    <w:p w14:paraId="350961F5" w14:textId="77777777" w:rsidR="00A42BF5" w:rsidRDefault="007F616C">
      <w:pPr>
        <w:spacing w:line="600" w:lineRule="auto"/>
        <w:ind w:firstLine="720"/>
        <w:jc w:val="both"/>
        <w:rPr>
          <w:rFonts w:eastAsia="Times New Roman"/>
          <w:szCs w:val="24"/>
        </w:rPr>
      </w:pPr>
      <w:r>
        <w:rPr>
          <w:rFonts w:eastAsia="Times New Roman" w:cs="Times New Roman"/>
          <w:szCs w:val="24"/>
        </w:rPr>
        <w:t>Αυτό το έχετε καταφέρει γιατί δεν κάνετε τα ίδια με τους άλλους ή αυτή είναι η εικόνα που έχουν οι πολίτες. Η εικόνα που έχουν οι πολίτες για τους προηγούμενους που μας έφεραν σ’ αυτή την κρίση είναι ότι έ</w:t>
      </w:r>
      <w:r>
        <w:rPr>
          <w:rFonts w:eastAsia="Times New Roman" w:cs="Times New Roman"/>
          <w:szCs w:val="24"/>
        </w:rPr>
        <w:t>κλεβαν</w:t>
      </w:r>
      <w:r>
        <w:rPr>
          <w:rFonts w:eastAsia="Times New Roman" w:cs="Times New Roman"/>
          <w:szCs w:val="24"/>
        </w:rPr>
        <w:t>,</w:t>
      </w:r>
      <w:r>
        <w:rPr>
          <w:rFonts w:eastAsia="Times New Roman" w:cs="Times New Roman"/>
          <w:szCs w:val="24"/>
        </w:rPr>
        <w:t xml:space="preserve"> ότι έπαιρναν μίζες, ότι ήταν μπλεγμένοι σε λοβιτούρες. Η εντύπωση που έχουν για εσάς είναι ότι είστε οι μεγαλύτεροι ψεύτες που έχουν περάσει.</w:t>
      </w:r>
      <w:r>
        <w:rPr>
          <w:rFonts w:eastAsia="Times New Roman"/>
          <w:szCs w:val="24"/>
        </w:rPr>
        <w:t xml:space="preserve"> </w:t>
      </w:r>
      <w:r>
        <w:rPr>
          <w:rFonts w:eastAsia="Times New Roman"/>
          <w:szCs w:val="24"/>
        </w:rPr>
        <w:t>Αυτό θα εισπράξετε από τον κόσμο, αν μιλήσετε μαζί τους. Όπου σταθούμε και όπου βρεθούμε, αυτό είναι που α</w:t>
      </w:r>
      <w:r>
        <w:rPr>
          <w:rFonts w:eastAsia="Times New Roman"/>
          <w:szCs w:val="24"/>
        </w:rPr>
        <w:t xml:space="preserve">κούμε. </w:t>
      </w:r>
    </w:p>
    <w:p w14:paraId="350961F6" w14:textId="77777777" w:rsidR="00A42BF5" w:rsidRDefault="007F616C">
      <w:pPr>
        <w:spacing w:line="600" w:lineRule="auto"/>
        <w:ind w:firstLine="720"/>
        <w:jc w:val="both"/>
        <w:rPr>
          <w:rFonts w:eastAsia="Times New Roman"/>
          <w:szCs w:val="24"/>
        </w:rPr>
      </w:pPr>
      <w:r>
        <w:rPr>
          <w:rFonts w:eastAsia="Times New Roman"/>
          <w:szCs w:val="24"/>
        </w:rPr>
        <w:t>Δεν έχετε τηρήσει σχεδόν τίποτα από όσα λέγατε προεκλογικά, αλλά και τώρα</w:t>
      </w:r>
      <w:r>
        <w:rPr>
          <w:rFonts w:eastAsia="Times New Roman"/>
          <w:szCs w:val="24"/>
        </w:rPr>
        <w:t>,</w:t>
      </w:r>
      <w:r>
        <w:rPr>
          <w:rFonts w:eastAsia="Times New Roman"/>
          <w:szCs w:val="24"/>
        </w:rPr>
        <w:t xml:space="preserve"> όσο είστε στην Κυβέρνηση, μπορεί τη μία να λέτε </w:t>
      </w:r>
      <w:r>
        <w:rPr>
          <w:rFonts w:eastAsia="Times New Roman"/>
          <w:szCs w:val="24"/>
        </w:rPr>
        <w:lastRenderedPageBreak/>
        <w:t>άλλα και την επόμενη να κάνετε ακριβώς το αντίθετο. Είναι ξεκάθαρο αυτό από τις διαδικασίες, πρώτα απ’ όλα, που ακολουθείτε. Δηλαδή μας φέρνετε ένα νομοσχέδιο αυτού του μεγέθους για να το διαβάσουμε, να το μελετήσουμε μέσα σε μία μέρα και να το συζητήσουμε</w:t>
      </w:r>
      <w:r>
        <w:rPr>
          <w:rFonts w:eastAsia="Times New Roman"/>
          <w:szCs w:val="24"/>
        </w:rPr>
        <w:t xml:space="preserve"> τις δυο επόμενες. Δεν είναι λογικό. Δεν υπάρχει άνθρωπος που θα το δεχτεί αυτό ως κάτι φυσιολογικό. </w:t>
      </w:r>
    </w:p>
    <w:p w14:paraId="350961F7" w14:textId="77777777" w:rsidR="00A42BF5" w:rsidRDefault="007F616C">
      <w:pPr>
        <w:spacing w:line="600" w:lineRule="auto"/>
        <w:ind w:firstLine="720"/>
        <w:jc w:val="both"/>
        <w:rPr>
          <w:rFonts w:eastAsia="Times New Roman"/>
          <w:szCs w:val="24"/>
        </w:rPr>
      </w:pPr>
      <w:r>
        <w:rPr>
          <w:rFonts w:eastAsia="Times New Roman"/>
          <w:szCs w:val="24"/>
        </w:rPr>
        <w:t>Έρχεστε και μας λέτε ότι θα γίνουν ηλεκτρονικοί πλειστηριασμοί. Εσείς ήσασταν που λέγατε άλλα πριν έρθετε στην Κυβέρνηση. Δεν έχουμε, πέρα από τον νόμο γι</w:t>
      </w:r>
      <w:r>
        <w:rPr>
          <w:rFonts w:eastAsia="Times New Roman"/>
          <w:szCs w:val="24"/>
        </w:rPr>
        <w:t xml:space="preserve">α την προστασία της πρώτης κατοικίας μέχρι το 2018, κάποια άλλη δέσμευση. Έχουν γίνει </w:t>
      </w:r>
      <w:proofErr w:type="spellStart"/>
      <w:r>
        <w:rPr>
          <w:rFonts w:eastAsia="Times New Roman"/>
          <w:szCs w:val="24"/>
        </w:rPr>
        <w:t>εκατόν</w:t>
      </w:r>
      <w:proofErr w:type="spellEnd"/>
      <w:r>
        <w:rPr>
          <w:rFonts w:eastAsia="Times New Roman"/>
          <w:szCs w:val="24"/>
        </w:rPr>
        <w:t xml:space="preserve"> ογδόντα χιλιάδες αιτήσεις, έχουν εξεταστεί μόνο πενήντα χιλιάδες κι έχει απορριφθεί το 40%. Πώς το βλέπετε αυτό; Φυσιολογικό; Ταιριάζει με την ηθική σας, με αυτό τ</w:t>
      </w:r>
      <w:r>
        <w:rPr>
          <w:rFonts w:eastAsia="Times New Roman"/>
          <w:szCs w:val="24"/>
        </w:rPr>
        <w:t xml:space="preserve">ο ηθικό πλεονέκτημα που είχατε </w:t>
      </w:r>
      <w:r>
        <w:rPr>
          <w:rFonts w:eastAsia="Times New Roman"/>
          <w:szCs w:val="24"/>
        </w:rPr>
        <w:lastRenderedPageBreak/>
        <w:t xml:space="preserve">ως σημαία προεκλογικά, αλλά μέχρι και προ ολίγου καιρού κάποιοι από σας συνέχιζαν να το λένε; </w:t>
      </w:r>
    </w:p>
    <w:p w14:paraId="350961F8" w14:textId="77777777" w:rsidR="00A42BF5" w:rsidRDefault="007F616C">
      <w:pPr>
        <w:spacing w:line="600" w:lineRule="auto"/>
        <w:ind w:firstLine="720"/>
        <w:jc w:val="both"/>
        <w:rPr>
          <w:rFonts w:eastAsia="Times New Roman"/>
          <w:szCs w:val="24"/>
        </w:rPr>
      </w:pPr>
      <w:r>
        <w:rPr>
          <w:rFonts w:eastAsia="Times New Roman"/>
          <w:szCs w:val="24"/>
        </w:rPr>
        <w:t xml:space="preserve">Θέλετε να πλειστηριάζετε για χρέη στο </w:t>
      </w:r>
      <w:r>
        <w:rPr>
          <w:rFonts w:eastAsia="Times New Roman"/>
          <w:szCs w:val="24"/>
        </w:rPr>
        <w:t>δ</w:t>
      </w:r>
      <w:r>
        <w:rPr>
          <w:rFonts w:eastAsia="Times New Roman"/>
          <w:szCs w:val="24"/>
        </w:rPr>
        <w:t xml:space="preserve">ημόσιο. Τι έχετε κάνει με τα ληξιπρόθεσμα χρέη του </w:t>
      </w:r>
      <w:r>
        <w:rPr>
          <w:rFonts w:eastAsia="Times New Roman"/>
          <w:szCs w:val="24"/>
        </w:rPr>
        <w:t>δ</w:t>
      </w:r>
      <w:r>
        <w:rPr>
          <w:rFonts w:eastAsia="Times New Roman"/>
          <w:szCs w:val="24"/>
        </w:rPr>
        <w:t>ημοσίου προς τους ιδιώτες; Σας έχουμε κ</w:t>
      </w:r>
      <w:r>
        <w:rPr>
          <w:rFonts w:eastAsia="Times New Roman"/>
          <w:szCs w:val="24"/>
        </w:rPr>
        <w:t xml:space="preserve">άνει ερώτηση. Δεν την απαντήσατε. Σας την </w:t>
      </w:r>
      <w:proofErr w:type="spellStart"/>
      <w:r>
        <w:rPr>
          <w:rFonts w:eastAsia="Times New Roman"/>
          <w:szCs w:val="24"/>
        </w:rPr>
        <w:t>επανακαταθέσαμε</w:t>
      </w:r>
      <w:proofErr w:type="spellEnd"/>
      <w:r>
        <w:rPr>
          <w:rFonts w:eastAsia="Times New Roman"/>
          <w:szCs w:val="24"/>
        </w:rPr>
        <w:t xml:space="preserve">. Μήπως θέλετε αυτό το χρήμα που έρχεται από τους φόρους, από την </w:t>
      </w:r>
      <w:proofErr w:type="spellStart"/>
      <w:r>
        <w:rPr>
          <w:rFonts w:eastAsia="Times New Roman"/>
          <w:szCs w:val="24"/>
        </w:rPr>
        <w:t>υπερφορολόγηση</w:t>
      </w:r>
      <w:proofErr w:type="spellEnd"/>
      <w:r>
        <w:rPr>
          <w:rFonts w:eastAsia="Times New Roman"/>
          <w:szCs w:val="24"/>
        </w:rPr>
        <w:t xml:space="preserve"> των Ελλήνων πολιτών, να το κρατάτε για να λέγεται ότι έχετε πλεονάσματα και να υπάρχει μια ρευστότητα στα ταμεία σας; </w:t>
      </w:r>
      <w:r>
        <w:rPr>
          <w:rFonts w:eastAsia="Times New Roman"/>
          <w:szCs w:val="24"/>
        </w:rPr>
        <w:t xml:space="preserve">Έτσι έρχεται η ανάπτυξη; Αυτές είναι οι μεταρρυθμίσεις για τις οποίες καυχιέστε; </w:t>
      </w:r>
    </w:p>
    <w:p w14:paraId="350961F9" w14:textId="77777777" w:rsidR="00A42BF5" w:rsidRDefault="007F616C">
      <w:pPr>
        <w:spacing w:line="600" w:lineRule="auto"/>
        <w:ind w:firstLine="720"/>
        <w:jc w:val="both"/>
        <w:rPr>
          <w:rFonts w:eastAsia="Times New Roman"/>
          <w:szCs w:val="24"/>
        </w:rPr>
      </w:pPr>
      <w:r>
        <w:rPr>
          <w:rFonts w:eastAsia="Times New Roman"/>
          <w:szCs w:val="24"/>
        </w:rPr>
        <w:t>Έρχεστε τώρα να χτυπήσετε ακόμη και την απεργία. Και για ποιους το κάνετε; Γιατί</w:t>
      </w:r>
      <w:r>
        <w:rPr>
          <w:rFonts w:eastAsia="Times New Roman"/>
          <w:szCs w:val="24"/>
        </w:rPr>
        <w:t>,</w:t>
      </w:r>
      <w:r>
        <w:rPr>
          <w:rFonts w:eastAsia="Times New Roman"/>
          <w:szCs w:val="24"/>
        </w:rPr>
        <w:t xml:space="preserve"> αν δούμε προσεκτικά, κυρίως, το κάνετε για μικρό αριθμό μεγάλων επιχειρήσεων. Και θέλετε να </w:t>
      </w:r>
      <w:r>
        <w:rPr>
          <w:rFonts w:eastAsia="Times New Roman"/>
          <w:szCs w:val="24"/>
        </w:rPr>
        <w:t xml:space="preserve">μας πείτε ότι </w:t>
      </w:r>
      <w:r>
        <w:rPr>
          <w:rFonts w:eastAsia="Times New Roman"/>
          <w:szCs w:val="24"/>
        </w:rPr>
        <w:lastRenderedPageBreak/>
        <w:t>εσείς δεν εξυπηρετείτε συμφέροντα; Στερείτε το δικαίωμα των εργαζομένων σε αυτές τις δύσκολες εποχές να απεργήσουν; Οι εργαζόμενοι που πληρώνονται 350 ευρώ για τετράωρα και εξάωρα και που, όταν βρουν δουλειά, υπογράφουν ότι παίρνουν τα δώρα κ</w:t>
      </w:r>
      <w:r>
        <w:rPr>
          <w:rFonts w:eastAsia="Times New Roman"/>
          <w:szCs w:val="24"/>
        </w:rPr>
        <w:t xml:space="preserve">αι τα επιστρέφουν πίσω; Τώρα έρχεστε να πείτε ότι η απεργία δεν είναι καλό πράγμα κι επομένως θα πρέπει να υπάρχει μεγαλύτερο ποσοστό που συμφωνεί. </w:t>
      </w:r>
    </w:p>
    <w:p w14:paraId="350961FA" w14:textId="77777777" w:rsidR="00A42BF5" w:rsidRDefault="007F616C">
      <w:pPr>
        <w:spacing w:line="600" w:lineRule="auto"/>
        <w:ind w:firstLine="720"/>
        <w:jc w:val="both"/>
        <w:rPr>
          <w:rFonts w:eastAsia="Times New Roman"/>
          <w:szCs w:val="24"/>
        </w:rPr>
      </w:pPr>
      <w:r>
        <w:rPr>
          <w:rFonts w:eastAsia="Times New Roman"/>
          <w:szCs w:val="24"/>
        </w:rPr>
        <w:t>Θα μας κάνετε όπως ακριβώς είναι η Ρουμανία και η Βουλγαρία, που θέλουν απόλυτη πλειοψηφία. Μας κάνατε σε β</w:t>
      </w:r>
      <w:r>
        <w:rPr>
          <w:rFonts w:eastAsia="Times New Roman"/>
          <w:szCs w:val="24"/>
        </w:rPr>
        <w:t xml:space="preserve">ιοτικό επίπεδο, μας φτάσατε εκεί πέρα και τώρα θέλετε να μας πάτε και σε αυτόν τον τομέα εκεί. </w:t>
      </w:r>
    </w:p>
    <w:p w14:paraId="350961FB" w14:textId="77777777" w:rsidR="00A42BF5" w:rsidRDefault="007F616C">
      <w:pPr>
        <w:spacing w:line="600" w:lineRule="auto"/>
        <w:ind w:firstLine="720"/>
        <w:jc w:val="both"/>
        <w:rPr>
          <w:rFonts w:eastAsia="Times New Roman"/>
          <w:szCs w:val="24"/>
        </w:rPr>
      </w:pPr>
      <w:r>
        <w:rPr>
          <w:rFonts w:eastAsia="Times New Roman"/>
          <w:szCs w:val="24"/>
        </w:rPr>
        <w:lastRenderedPageBreak/>
        <w:t xml:space="preserve">Ας πάρουμε λίγο ιδέες και εικόνες από άλλα, πιο ανεπτυγμένα, κράτη, γιατί θέλουμε να βγούμε από την κρίση, όχι να βυθιστούμε πιο βαθιά. </w:t>
      </w:r>
    </w:p>
    <w:p w14:paraId="350961FC" w14:textId="77777777" w:rsidR="00A42BF5" w:rsidRDefault="007F616C">
      <w:pPr>
        <w:spacing w:line="600" w:lineRule="auto"/>
        <w:ind w:firstLine="720"/>
        <w:jc w:val="both"/>
        <w:rPr>
          <w:rFonts w:eastAsia="Times New Roman"/>
          <w:szCs w:val="24"/>
        </w:rPr>
      </w:pPr>
      <w:r>
        <w:rPr>
          <w:rFonts w:eastAsia="Times New Roman"/>
          <w:szCs w:val="24"/>
        </w:rPr>
        <w:t>Λέγατε ότι δεν θα ιδιωτ</w:t>
      </w:r>
      <w:r>
        <w:rPr>
          <w:rFonts w:eastAsia="Times New Roman"/>
          <w:szCs w:val="24"/>
        </w:rPr>
        <w:t xml:space="preserve">ικοποιήσετε, δεν θα χαρίσετε τον εθνικό πλούτο κι έρχεστε τώρα και στήνετε το Χρηματιστήριο της Ενέργειας. Και καλά κάνετε. Αν το διαχειριστεί σωστά ένα κράτος αυτό, θα έχει οφέλη για την πολιτεία και για τους πολίτες και για όλη τη χώρα. Ωστόσο, υπάρχουν </w:t>
      </w:r>
      <w:r>
        <w:rPr>
          <w:rFonts w:eastAsia="Times New Roman"/>
          <w:szCs w:val="24"/>
        </w:rPr>
        <w:t xml:space="preserve">κάποιες ενστάσεις που έχουμε πάνω σε αυτό το άρθρο, στην ίδρυση αυτής της εταιρείας, καθώς δεν έχουν ξεκαθαριστεί πολλές διατάξεις τους. Θα αναφέρω κάποιες: </w:t>
      </w:r>
    </w:p>
    <w:p w14:paraId="350961FD" w14:textId="77777777" w:rsidR="00A42BF5" w:rsidRDefault="007F616C">
      <w:pPr>
        <w:spacing w:line="600" w:lineRule="auto"/>
        <w:ind w:firstLine="720"/>
        <w:jc w:val="both"/>
        <w:rPr>
          <w:rFonts w:eastAsia="Times New Roman"/>
          <w:szCs w:val="24"/>
        </w:rPr>
      </w:pPr>
      <w:r>
        <w:rPr>
          <w:rFonts w:eastAsia="Times New Roman"/>
          <w:szCs w:val="24"/>
        </w:rPr>
        <w:t>Το πρώτο πρόβλημα που, ενδεχομένως, μπορεί να δημιουργηθεί, αν δεν υπάρξουν οι απαραίτητες εξηγήσε</w:t>
      </w:r>
      <w:r>
        <w:rPr>
          <w:rFonts w:eastAsia="Times New Roman"/>
          <w:szCs w:val="24"/>
        </w:rPr>
        <w:t>ις από τον Υπουργό, το εντοπίζουμε στο άρθρο 117</w:t>
      </w:r>
      <w:r>
        <w:rPr>
          <w:rFonts w:eastAsia="Times New Roman"/>
          <w:szCs w:val="24"/>
        </w:rPr>
        <w:t>Β</w:t>
      </w:r>
      <w:r>
        <w:rPr>
          <w:rFonts w:eastAsia="Times New Roman"/>
          <w:szCs w:val="24"/>
        </w:rPr>
        <w:t xml:space="preserve"> και συγκεκριμένα στην </w:t>
      </w:r>
      <w:r>
        <w:rPr>
          <w:rFonts w:eastAsia="Times New Roman"/>
          <w:szCs w:val="24"/>
        </w:rPr>
        <w:lastRenderedPageBreak/>
        <w:t>παράγραφο 1, όπου προβλέπει συγκεκριμένα, τόσο κατά τη σύσταση όσο και καθ’ όλη τη διάρκεια ζωής τ</w:t>
      </w:r>
      <w:r>
        <w:rPr>
          <w:rFonts w:eastAsia="Times New Roman"/>
          <w:szCs w:val="24"/>
        </w:rPr>
        <w:t>ης</w:t>
      </w:r>
      <w:r>
        <w:rPr>
          <w:rFonts w:eastAsia="Times New Roman"/>
          <w:szCs w:val="24"/>
        </w:rPr>
        <w:t xml:space="preserve"> </w:t>
      </w:r>
      <w:r>
        <w:rPr>
          <w:rFonts w:eastAsia="Times New Roman"/>
          <w:szCs w:val="24"/>
        </w:rPr>
        <w:t>«Ε</w:t>
      </w:r>
      <w:r>
        <w:rPr>
          <w:rFonts w:eastAsia="Times New Roman"/>
          <w:szCs w:val="24"/>
        </w:rPr>
        <w:t>λληνικ</w:t>
      </w:r>
      <w:r>
        <w:rPr>
          <w:rFonts w:eastAsia="Times New Roman"/>
          <w:szCs w:val="24"/>
        </w:rPr>
        <w:t>ό</w:t>
      </w:r>
      <w:r>
        <w:rPr>
          <w:rFonts w:eastAsia="Times New Roman"/>
          <w:szCs w:val="24"/>
        </w:rPr>
        <w:t xml:space="preserve"> Χρηματιστ</w:t>
      </w:r>
      <w:r>
        <w:rPr>
          <w:rFonts w:eastAsia="Times New Roman"/>
          <w:szCs w:val="24"/>
        </w:rPr>
        <w:t>ήριο</w:t>
      </w:r>
      <w:r>
        <w:rPr>
          <w:rFonts w:eastAsia="Times New Roman"/>
          <w:szCs w:val="24"/>
        </w:rPr>
        <w:t xml:space="preserve"> Ενέργειας Α</w:t>
      </w:r>
      <w:r>
        <w:rPr>
          <w:rFonts w:eastAsia="Times New Roman"/>
          <w:szCs w:val="24"/>
        </w:rPr>
        <w:t xml:space="preserve">. </w:t>
      </w:r>
      <w:r>
        <w:rPr>
          <w:rFonts w:eastAsia="Times New Roman"/>
          <w:szCs w:val="24"/>
        </w:rPr>
        <w:t>Ε</w:t>
      </w:r>
      <w:r>
        <w:rPr>
          <w:rFonts w:eastAsia="Times New Roman"/>
          <w:szCs w:val="24"/>
        </w:rPr>
        <w:t>.</w:t>
      </w:r>
      <w:r>
        <w:rPr>
          <w:rFonts w:eastAsia="Times New Roman"/>
          <w:szCs w:val="24"/>
        </w:rPr>
        <w:t>» ότι η συνολική συμμετοχή σε αυτή εταιρειών</w:t>
      </w:r>
      <w:r>
        <w:rPr>
          <w:rFonts w:eastAsia="Times New Roman"/>
          <w:szCs w:val="24"/>
        </w:rPr>
        <w:t xml:space="preserve"> στις οποίες το </w:t>
      </w:r>
      <w:r>
        <w:rPr>
          <w:rFonts w:eastAsia="Times New Roman"/>
          <w:szCs w:val="24"/>
        </w:rPr>
        <w:t>δ</w:t>
      </w:r>
      <w:r>
        <w:rPr>
          <w:rFonts w:eastAsia="Times New Roman"/>
          <w:szCs w:val="24"/>
        </w:rPr>
        <w:t xml:space="preserve">ημόσιο κατέχει το σύνολο ή την πλειοψηφία των δικαιωμάτων ψήφου δεν επιτρέπεται να κατέλθει σε ποσοστό χαμηλότερο του 35% και να ανέλθει σε ποσοστό μεγαλύτερο του 49% του μετοχικού κεφαλαίου και των δικαιωμάτων ψήφου της. </w:t>
      </w:r>
    </w:p>
    <w:p w14:paraId="350961FE" w14:textId="77777777" w:rsidR="00A42BF5" w:rsidRDefault="007F616C">
      <w:pPr>
        <w:spacing w:line="600" w:lineRule="auto"/>
        <w:ind w:firstLine="720"/>
        <w:jc w:val="both"/>
        <w:rPr>
          <w:rFonts w:eastAsia="Times New Roman"/>
          <w:szCs w:val="24"/>
        </w:rPr>
      </w:pPr>
      <w:r>
        <w:rPr>
          <w:rFonts w:eastAsia="Times New Roman"/>
          <w:szCs w:val="24"/>
        </w:rPr>
        <w:t>Ωστόσο, το συγκε</w:t>
      </w:r>
      <w:r>
        <w:rPr>
          <w:rFonts w:eastAsia="Times New Roman"/>
          <w:szCs w:val="24"/>
        </w:rPr>
        <w:t xml:space="preserve">κριμένο άρθρο, που υποτίθεται ότι διασφαλίζει πως το ποσοστό του </w:t>
      </w:r>
      <w:r>
        <w:rPr>
          <w:rFonts w:eastAsia="Times New Roman"/>
          <w:szCs w:val="24"/>
        </w:rPr>
        <w:t>δ</w:t>
      </w:r>
      <w:r>
        <w:rPr>
          <w:rFonts w:eastAsia="Times New Roman"/>
          <w:szCs w:val="24"/>
        </w:rPr>
        <w:t>ημοσίου δεν μπορεί να πέσει κάτω από το 35%, αναιρείται από το άρθρο 80 και συγκεκριμένα την παράγραφο 7, το οποίο επιτρέπει το 67% του μετοχικού κεφαλαίου να μπορεί να μεταβιβαστεί, παραδεί</w:t>
      </w:r>
      <w:r>
        <w:rPr>
          <w:rFonts w:eastAsia="Times New Roman"/>
          <w:szCs w:val="24"/>
        </w:rPr>
        <w:t xml:space="preserve">γματος χάριν, σε οποιαδήποτε χρηματιστηριακή εταιρεία ή τράπεζα. Κατά λέξη λέτε: «Για κάθε </w:t>
      </w:r>
      <w:r>
        <w:rPr>
          <w:rFonts w:eastAsia="Times New Roman"/>
          <w:szCs w:val="24"/>
        </w:rPr>
        <w:lastRenderedPageBreak/>
        <w:t>πρωτογενή απόκτηση ή και μεταβίβαση μετοχών του Χρηματιστηρίου Ενέργειας συν</w:t>
      </w:r>
      <w:r>
        <w:rPr>
          <w:rFonts w:eastAsia="Times New Roman"/>
          <w:szCs w:val="24"/>
        </w:rPr>
        <w:t>ε</w:t>
      </w:r>
      <w:r>
        <w:rPr>
          <w:rFonts w:eastAsia="Times New Roman"/>
          <w:szCs w:val="24"/>
        </w:rPr>
        <w:t>πε</w:t>
      </w:r>
      <w:r>
        <w:rPr>
          <w:rFonts w:eastAsia="Times New Roman"/>
          <w:szCs w:val="24"/>
        </w:rPr>
        <w:t>ί</w:t>
      </w:r>
      <w:r>
        <w:rPr>
          <w:rFonts w:eastAsia="Times New Roman"/>
          <w:szCs w:val="24"/>
        </w:rPr>
        <w:t>α της οποίας το ποσοστό συμμετοχής μετόχου φ</w:t>
      </w:r>
      <w:r>
        <w:rPr>
          <w:rFonts w:eastAsia="Times New Roman"/>
          <w:szCs w:val="24"/>
        </w:rPr>
        <w:t>θ</w:t>
      </w:r>
      <w:r>
        <w:rPr>
          <w:rFonts w:eastAsia="Times New Roman"/>
          <w:szCs w:val="24"/>
        </w:rPr>
        <w:t>άνει ή υπερβαίνει το 20%, 1/3</w:t>
      </w:r>
      <w:r>
        <w:rPr>
          <w:rFonts w:eastAsia="Times New Roman"/>
          <w:szCs w:val="24"/>
        </w:rPr>
        <w:t>,</w:t>
      </w:r>
      <w:r>
        <w:rPr>
          <w:rFonts w:eastAsia="Times New Roman"/>
          <w:szCs w:val="24"/>
        </w:rPr>
        <w:t xml:space="preserve"> 50% ή 2/3</w:t>
      </w:r>
      <w:r>
        <w:rPr>
          <w:rFonts w:eastAsia="Times New Roman"/>
          <w:szCs w:val="24"/>
        </w:rPr>
        <w:t>»</w:t>
      </w:r>
      <w:r>
        <w:rPr>
          <w:rFonts w:eastAsia="Times New Roman"/>
          <w:szCs w:val="24"/>
        </w:rPr>
        <w:t>, δηλαδή 67%</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 xml:space="preserve">του μετοχικού κεφαλαίου </w:t>
      </w:r>
      <w:r>
        <w:rPr>
          <w:rFonts w:eastAsia="Times New Roman"/>
          <w:szCs w:val="24"/>
        </w:rPr>
        <w:t>του</w:t>
      </w:r>
      <w:r>
        <w:rPr>
          <w:rFonts w:eastAsia="Times New Roman"/>
          <w:szCs w:val="24"/>
        </w:rPr>
        <w:t xml:space="preserve"> απαιτείται προηγούμενη έγκριση της ΡΑΕ</w:t>
      </w:r>
      <w:r>
        <w:rPr>
          <w:rFonts w:eastAsia="Times New Roman"/>
          <w:szCs w:val="24"/>
        </w:rPr>
        <w:t>…</w:t>
      </w:r>
      <w:r>
        <w:rPr>
          <w:rFonts w:eastAsia="Times New Roman"/>
          <w:szCs w:val="24"/>
        </w:rPr>
        <w:t>».</w:t>
      </w:r>
      <w:r>
        <w:rPr>
          <w:rFonts w:eastAsia="Times New Roman"/>
          <w:szCs w:val="24"/>
        </w:rPr>
        <w:t xml:space="preserve"> </w:t>
      </w:r>
    </w:p>
    <w:p w14:paraId="350961FF" w14:textId="77777777" w:rsidR="00A42BF5" w:rsidRDefault="007F616C">
      <w:pPr>
        <w:spacing w:line="600" w:lineRule="auto"/>
        <w:ind w:firstLine="720"/>
        <w:jc w:val="both"/>
        <w:rPr>
          <w:rFonts w:eastAsia="Times New Roman"/>
          <w:szCs w:val="24"/>
        </w:rPr>
      </w:pPr>
      <w:r>
        <w:rPr>
          <w:rFonts w:eastAsia="Times New Roman"/>
          <w:szCs w:val="24"/>
        </w:rPr>
        <w:t xml:space="preserve">Πρέπει οπωσδήποτε να αρθεί αυτή η </w:t>
      </w:r>
      <w:r w:rsidRPr="001B3B38">
        <w:rPr>
          <w:rFonts w:eastAsia="Times New Roman"/>
          <w:szCs w:val="24"/>
        </w:rPr>
        <w:t xml:space="preserve">αντίθεση από αυτά τα δύο άρθρα. </w:t>
      </w:r>
    </w:p>
    <w:p w14:paraId="3509620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Μάλιστα, φοβόμαστε -γιατί έχουμε δει να συμβαίνουν πολλά στο κακόμοιρο ελληνικό κράτος με αυτούς που τ</w:t>
      </w:r>
      <w:r>
        <w:rPr>
          <w:rFonts w:eastAsia="Times New Roman" w:cs="Times New Roman"/>
          <w:szCs w:val="24"/>
        </w:rPr>
        <w:t>ο</w:t>
      </w:r>
      <w:r>
        <w:rPr>
          <w:rFonts w:eastAsia="Times New Roman" w:cs="Times New Roman"/>
          <w:szCs w:val="24"/>
        </w:rPr>
        <w:t xml:space="preserve"> κυβερνούσαν- ότι 35% θα μειωθεί, γιατί σε κάποια ενδεχόμενη μετοχική αύξηση του κεφαλαίου θα σκαρφιστεί κάποιος περήφανος κάποιο κόλλημα στο να συμμετέχει το </w:t>
      </w:r>
      <w:r>
        <w:rPr>
          <w:rFonts w:eastAsia="Times New Roman" w:cs="Times New Roman"/>
          <w:szCs w:val="24"/>
        </w:rPr>
        <w:t>δ</w:t>
      </w:r>
      <w:r>
        <w:rPr>
          <w:rFonts w:eastAsia="Times New Roman" w:cs="Times New Roman"/>
          <w:szCs w:val="24"/>
        </w:rPr>
        <w:t>ημόσιο και έτσι η ΔΕΗ θα χάσει και αυτό το ποσοστό της.</w:t>
      </w:r>
    </w:p>
    <w:p w14:paraId="3509620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Πρότασή μας, πρόταση της Ένωσης Κεντρώω</w:t>
      </w:r>
      <w:r>
        <w:rPr>
          <w:rFonts w:eastAsia="Times New Roman" w:cs="Times New Roman"/>
          <w:szCs w:val="24"/>
        </w:rPr>
        <w:t xml:space="preserve">ν, είναι να υπάρχει μία σαφής και ανέκκλητη ρήτρα σύμφωνα με την οποία δεν μπορεί το </w:t>
      </w:r>
      <w:r>
        <w:rPr>
          <w:rFonts w:eastAsia="Times New Roman" w:cs="Times New Roman"/>
          <w:szCs w:val="24"/>
        </w:rPr>
        <w:t>δ</w:t>
      </w:r>
      <w:r>
        <w:rPr>
          <w:rFonts w:eastAsia="Times New Roman" w:cs="Times New Roman"/>
          <w:szCs w:val="24"/>
        </w:rPr>
        <w:t>ημόσιο να έχει κάτω του 49%. Είναι πολύ σημαντικό για μια χώρα να ελέγχει την ενέργειά της.</w:t>
      </w:r>
    </w:p>
    <w:p w14:paraId="3509620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Πάμε τώρα στο δεύτερο σημείο που θέλουμε κάποιες εξηγήσεις από τον Υπουργό. Εί</w:t>
      </w:r>
      <w:r>
        <w:rPr>
          <w:rFonts w:eastAsia="Times New Roman" w:cs="Times New Roman"/>
          <w:szCs w:val="24"/>
        </w:rPr>
        <w:t>ναι το άρθρο 82 και συγκεκριμένα στην παράγραφο 5 που λέει ότι για να λειτουργήσει ένα χρηματιστήριο απαιτείται πρόσβαση στην πληροφορία και διαφάνεια των συναλλαγών. Είναι απολύτως φυσιολογικό, γιατί έτσι λειτουργεί ο ελεύθερος ανταγωνισμός. Ωστόσο, τι λέ</w:t>
      </w:r>
      <w:r>
        <w:rPr>
          <w:rFonts w:eastAsia="Times New Roman" w:cs="Times New Roman"/>
          <w:szCs w:val="24"/>
        </w:rPr>
        <w:t>τε στο συγκεκριμένο άρθρο; Τα στοιχεία αυτά, τιμή, όγκος, χρόνος των συναλλαγών, δημοσιοποιούνται υπό εύλογους εμπορικούς όρους και όσο το δυνατόν πλησιέστερα στον χρόνο κατάρτισης κάθε συναλλαγής.</w:t>
      </w:r>
    </w:p>
    <w:p w14:paraId="3509620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Η ΡΑΕ μάλιστα, μπορεί να επιτρέπει στο Χρηματιστήριο Ενέργ</w:t>
      </w:r>
      <w:r>
        <w:rPr>
          <w:rFonts w:eastAsia="Times New Roman" w:cs="Times New Roman"/>
          <w:szCs w:val="24"/>
        </w:rPr>
        <w:t>ειας να μεταθέτει χρονικά τη δημοσιοποίηση αυτών των στοιχείων. Πώς εγώ θα ξέρω πως θα πουλήσω την ενέργεια αύριο αν δεν ξέρω ποια ήταν η χθεσινή τιμή; Εμείς θέλουμε να αποσυρθεί αυτή η παράγραφος και να αντικατασταθεί από ένα άρθρο το οποίο θα διασφαλίζει</w:t>
      </w:r>
      <w:r>
        <w:rPr>
          <w:rFonts w:eastAsia="Times New Roman" w:cs="Times New Roman"/>
          <w:szCs w:val="24"/>
        </w:rPr>
        <w:t xml:space="preserve"> την άμεση πρόσβαση στην πληροφορία και στη διαφάνεια των συναλλαγών. Τι είναι μια χώρα χωρίς την ενέργεια; Μια χώρα θέλει την ενέργειά της, την αυτάρκειά της σε προϊόντα, πρέπει να έχει τα οπλικά συστήματά της. Αν χάσουμε κάτι από αυτ</w:t>
      </w:r>
      <w:r>
        <w:rPr>
          <w:rFonts w:eastAsia="Times New Roman" w:cs="Times New Roman"/>
          <w:szCs w:val="24"/>
        </w:rPr>
        <w:t>ά</w:t>
      </w:r>
      <w:r>
        <w:rPr>
          <w:rFonts w:eastAsia="Times New Roman" w:cs="Times New Roman"/>
          <w:szCs w:val="24"/>
        </w:rPr>
        <w:t>, τότε χάνουμε και τ</w:t>
      </w:r>
      <w:r>
        <w:rPr>
          <w:rFonts w:eastAsia="Times New Roman" w:cs="Times New Roman"/>
          <w:szCs w:val="24"/>
        </w:rPr>
        <w:t>ην εύρυθμη λειτουργία μιας χώρας, πάνε οι ισορροπίες. Γινόμαστε θύματα το</w:t>
      </w:r>
      <w:r>
        <w:rPr>
          <w:rFonts w:eastAsia="Times New Roman" w:cs="Times New Roman"/>
          <w:szCs w:val="24"/>
        </w:rPr>
        <w:t>ύ</w:t>
      </w:r>
      <w:r>
        <w:rPr>
          <w:rFonts w:eastAsia="Times New Roman" w:cs="Times New Roman"/>
          <w:szCs w:val="24"/>
        </w:rPr>
        <w:t xml:space="preserve"> κάθε τυχάρπαστου και </w:t>
      </w:r>
      <w:r>
        <w:rPr>
          <w:rFonts w:eastAsia="Times New Roman" w:cs="Times New Roman"/>
          <w:szCs w:val="24"/>
        </w:rPr>
        <w:t xml:space="preserve">πέφτουμε </w:t>
      </w:r>
      <w:r>
        <w:rPr>
          <w:rFonts w:eastAsia="Times New Roman" w:cs="Times New Roman"/>
          <w:szCs w:val="24"/>
        </w:rPr>
        <w:t xml:space="preserve">σε λακκούβες από τις οποίες δεν ξέρουμε πότε θα βγούμε. </w:t>
      </w:r>
    </w:p>
    <w:p w14:paraId="3509620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lastRenderedPageBreak/>
        <w:t>Το επόμενο πρόβλημα είναι ποιοι θα είναι οι εκκαθαριστές των συναλλαγών -πάλι οι τράπεζες –όπω</w:t>
      </w:r>
      <w:r>
        <w:rPr>
          <w:rFonts w:eastAsia="Times New Roman" w:cs="Times New Roman"/>
          <w:szCs w:val="24"/>
        </w:rPr>
        <w:t xml:space="preserve">ς και αυτοί που θα πάρουν την ενέργεια στα χέρια τους. Τράπεζες και πολύ μεγάλες επιχειρήσεις. Μεταξύ τους θα κάνουν τους ελέγχους, μεταξύ τους θα κάνουν τις εκκαθαρίσεις. Το βλέπετε ηθικό; Φυσικά και δεν είναι. Έχουμε δει τι προβλήματα έχουν δημιουργηθεί </w:t>
      </w:r>
      <w:r>
        <w:rPr>
          <w:rFonts w:eastAsia="Times New Roman" w:cs="Times New Roman"/>
          <w:szCs w:val="24"/>
        </w:rPr>
        <w:t>σε άλλες χώρες που το έχουν εφαρμόσει.</w:t>
      </w:r>
    </w:p>
    <w:p w14:paraId="3509620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Ένα άλλο πρόβλημα που εντοπίζουμε είναι η διάταξη </w:t>
      </w:r>
      <w:r>
        <w:rPr>
          <w:rFonts w:eastAsia="Times New Roman" w:cs="Times New Roman"/>
          <w:szCs w:val="24"/>
          <w:lang w:val="en-US"/>
        </w:rPr>
        <w:t>bypass</w:t>
      </w:r>
      <w:r>
        <w:rPr>
          <w:rFonts w:eastAsia="Times New Roman" w:cs="Times New Roman"/>
          <w:szCs w:val="24"/>
        </w:rPr>
        <w:t>, δηλαδή θα μπορούν να συνάπτονται διμερώς συναλλαγές εκτός ενεργειακής χρηματοπιστωτικής αγοράς. Για παράδειγμα, μια μεγάλη αλυσίδα σο</w:t>
      </w:r>
      <w:r>
        <w:rPr>
          <w:rFonts w:eastAsia="Times New Roman" w:cs="Times New Roman"/>
          <w:szCs w:val="24"/>
        </w:rPr>
        <w:t>υ</w:t>
      </w:r>
      <w:r>
        <w:rPr>
          <w:rFonts w:eastAsia="Times New Roman" w:cs="Times New Roman"/>
          <w:szCs w:val="24"/>
        </w:rPr>
        <w:t>περμάρκετ θα μπορεί να πα</w:t>
      </w:r>
      <w:r>
        <w:rPr>
          <w:rFonts w:eastAsia="Times New Roman" w:cs="Times New Roman"/>
          <w:szCs w:val="24"/>
        </w:rPr>
        <w:t>ίρνει άμεσα ρεύμα από τη χώρα της. Θα δουλεύει στην Ελλάδα και το συνάλλαγμα θα φεύγει έξω. Δεν είναι αυτό που ζητάμε. Δεν χρειαζόμαστε αυτό για να βγούμε από την κρίση.</w:t>
      </w:r>
    </w:p>
    <w:p w14:paraId="3509620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μεγαλύτερο πρόβλημα για μένα, γιατί έχουμε πει ότι θέλουμε να έχουμε λαϊκή και κοιν</w:t>
      </w:r>
      <w:r>
        <w:rPr>
          <w:rFonts w:eastAsia="Times New Roman" w:cs="Times New Roman"/>
          <w:szCs w:val="24"/>
        </w:rPr>
        <w:t>ωνική πολιτική, είναι τι θα γίνει με τους μικρούς παραγωγούς. Υπάρχει κάποια διάταξη που να τους εξασφαλίζει; Ξέρουμε πώς λειτουργούν οι μεγάλες επιχειρήσεις. Ξέρουμε πολύ καλά τι θα γίνει στην αγορά και πώς θα τους σβήσουν και θα τους υποχρεώσουν να ξεπου</w:t>
      </w:r>
      <w:r>
        <w:rPr>
          <w:rFonts w:eastAsia="Times New Roman" w:cs="Times New Roman"/>
          <w:szCs w:val="24"/>
        </w:rPr>
        <w:t xml:space="preserve">λήσουν τις περιουσίες τους, τα </w:t>
      </w:r>
      <w:proofErr w:type="spellStart"/>
      <w:r>
        <w:rPr>
          <w:rFonts w:eastAsia="Times New Roman" w:cs="Times New Roman"/>
          <w:szCs w:val="24"/>
        </w:rPr>
        <w:t>φωτοβολταϊκά</w:t>
      </w:r>
      <w:proofErr w:type="spellEnd"/>
      <w:r>
        <w:rPr>
          <w:rFonts w:eastAsia="Times New Roman" w:cs="Times New Roman"/>
          <w:szCs w:val="24"/>
        </w:rPr>
        <w:t xml:space="preserve"> πάρκα τους, όπου εσείς –και όταν λέω «εσείς» εννοώ το προηγούμενο πολιτικό σύστημα- δίνατε δάνεια απλόχερα για να ξηλώσουν τις καλλιέργειες και να βάλουν </w:t>
      </w:r>
      <w:proofErr w:type="spellStart"/>
      <w:r>
        <w:rPr>
          <w:rFonts w:eastAsia="Times New Roman" w:cs="Times New Roman"/>
          <w:szCs w:val="24"/>
        </w:rPr>
        <w:t>φωτοβολταϊκά</w:t>
      </w:r>
      <w:proofErr w:type="spellEnd"/>
      <w:r>
        <w:rPr>
          <w:rFonts w:eastAsia="Times New Roman" w:cs="Times New Roman"/>
          <w:szCs w:val="24"/>
        </w:rPr>
        <w:t xml:space="preserve"> και σήμερα να έρθει μια μεγάλη επιχείρηση και</w:t>
      </w:r>
      <w:r>
        <w:rPr>
          <w:rFonts w:eastAsia="Times New Roman" w:cs="Times New Roman"/>
          <w:szCs w:val="24"/>
        </w:rPr>
        <w:t xml:space="preserve"> να καπηλευτεί τον κόπο τους, την εργασία τους και τον μόχθο που έχουν καταθέσει για να καταφέρουν όλα αυτά.</w:t>
      </w:r>
    </w:p>
    <w:p w14:paraId="3509620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Και όλα αυτά, όταν ακόμα εμείς, οι τελευταίοι της Ευρώπης, πληρώνουμε τους </w:t>
      </w:r>
      <w:proofErr w:type="spellStart"/>
      <w:r>
        <w:rPr>
          <w:rFonts w:eastAsia="Times New Roman" w:cs="Times New Roman"/>
          <w:szCs w:val="24"/>
        </w:rPr>
        <w:t>Βορειοευρωπαίους</w:t>
      </w:r>
      <w:proofErr w:type="spellEnd"/>
      <w:r>
        <w:rPr>
          <w:rFonts w:eastAsia="Times New Roman" w:cs="Times New Roman"/>
          <w:szCs w:val="24"/>
        </w:rPr>
        <w:t xml:space="preserve"> για να αγοράσουν τους ρύπους μας. Αυτό κάνει το Χρηματι</w:t>
      </w:r>
      <w:r>
        <w:rPr>
          <w:rFonts w:eastAsia="Times New Roman" w:cs="Times New Roman"/>
          <w:szCs w:val="24"/>
        </w:rPr>
        <w:t>στήριο Ενέργειας. Αντί να διορθώσουμε βασικά προβλήματα, συνεχίζουμε τις παθογένειες και δεν κάνουμε τίποτα που θα βοηθήσει την οικονομία μας, αν δεν λάβουμε αυτά τα πράγματα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w:t>
      </w:r>
    </w:p>
    <w:p w14:paraId="3509620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Έρχεστε και ενισχύετε έναν κλάδο που υπέστη πάρα πολλές ζημίες </w:t>
      </w:r>
      <w:r>
        <w:rPr>
          <w:rFonts w:eastAsia="Times New Roman" w:cs="Times New Roman"/>
          <w:szCs w:val="24"/>
        </w:rPr>
        <w:t>σύμφωνα με την αιτιολογική, τον κλάδο των καζίν</w:t>
      </w:r>
      <w:r>
        <w:rPr>
          <w:rFonts w:eastAsia="Times New Roman" w:cs="Times New Roman"/>
          <w:szCs w:val="24"/>
        </w:rPr>
        <w:t>ων</w:t>
      </w:r>
      <w:r>
        <w:rPr>
          <w:rFonts w:eastAsia="Times New Roman" w:cs="Times New Roman"/>
          <w:szCs w:val="24"/>
        </w:rPr>
        <w:t xml:space="preserve">. Αν θέλουμε να ενισχυθεί ο τουρισμός, και αυτά είναι απαραίτητα. Έρχεστε </w:t>
      </w:r>
      <w:r>
        <w:rPr>
          <w:rFonts w:eastAsia="Times New Roman" w:cs="Times New Roman"/>
          <w:szCs w:val="24"/>
        </w:rPr>
        <w:t xml:space="preserve">και δίνετε </w:t>
      </w:r>
      <w:proofErr w:type="spellStart"/>
      <w:r>
        <w:rPr>
          <w:rFonts w:eastAsia="Times New Roman" w:cs="Times New Roman"/>
          <w:szCs w:val="24"/>
        </w:rPr>
        <w:t>φοροελαφρύνσεις</w:t>
      </w:r>
      <w:proofErr w:type="spellEnd"/>
      <w:r>
        <w:rPr>
          <w:rFonts w:eastAsia="Times New Roman" w:cs="Times New Roman"/>
          <w:szCs w:val="24"/>
        </w:rPr>
        <w:t xml:space="preserve">. Τι κάνετε, όμως, με άλλους κλάδους της οικονομίας που έχουν υποστεί τόσο μεγάλα </w:t>
      </w:r>
      <w:r>
        <w:rPr>
          <w:rFonts w:eastAsia="Times New Roman" w:cs="Times New Roman"/>
          <w:szCs w:val="24"/>
        </w:rPr>
        <w:t>κ</w:t>
      </w:r>
      <w:r>
        <w:rPr>
          <w:rFonts w:eastAsia="Times New Roman" w:cs="Times New Roman"/>
          <w:szCs w:val="24"/>
        </w:rPr>
        <w:t xml:space="preserve">τυπήματα από την κρίση; </w:t>
      </w:r>
      <w:r>
        <w:rPr>
          <w:rFonts w:eastAsia="Times New Roman" w:cs="Times New Roman"/>
          <w:szCs w:val="24"/>
        </w:rPr>
        <w:t>Αυτό που κάνετε προκαλεί το κοινό αίσθημα.</w:t>
      </w:r>
    </w:p>
    <w:p w14:paraId="35096209" w14:textId="77777777" w:rsidR="00A42BF5" w:rsidRDefault="007F616C">
      <w:pPr>
        <w:spacing w:line="600" w:lineRule="auto"/>
        <w:ind w:firstLine="720"/>
        <w:jc w:val="both"/>
        <w:rPr>
          <w:rFonts w:eastAsia="Times New Roman"/>
          <w:szCs w:val="24"/>
        </w:rPr>
      </w:pPr>
      <w:r>
        <w:rPr>
          <w:rFonts w:eastAsia="Times New Roman"/>
          <w:szCs w:val="24"/>
        </w:rPr>
        <w:t>Ξεπουλάμε τα πάντα. Έρχεστε και στήνετε το Κτηματολόγιο. Καλά κάνετε. Έπρεπε κάποια στιγμή κάποια θέματα να λυθούν σε αυτή την χώρα.</w:t>
      </w:r>
    </w:p>
    <w:p w14:paraId="3509620A" w14:textId="77777777" w:rsidR="00A42BF5" w:rsidRDefault="007F616C">
      <w:pPr>
        <w:spacing w:line="600" w:lineRule="auto"/>
        <w:ind w:firstLine="720"/>
        <w:jc w:val="both"/>
        <w:rPr>
          <w:rFonts w:eastAsia="Times New Roman"/>
          <w:szCs w:val="24"/>
        </w:rPr>
      </w:pPr>
      <w:r>
        <w:rPr>
          <w:rFonts w:eastAsia="Times New Roman"/>
          <w:szCs w:val="24"/>
        </w:rPr>
        <w:t xml:space="preserve">Ωστόσο, έρχεστε να κάνετε </w:t>
      </w:r>
      <w:proofErr w:type="spellStart"/>
      <w:r>
        <w:rPr>
          <w:rFonts w:eastAsia="Times New Roman"/>
          <w:szCs w:val="24"/>
        </w:rPr>
        <w:t>ψηφιοποίηση</w:t>
      </w:r>
      <w:proofErr w:type="spellEnd"/>
      <w:r>
        <w:rPr>
          <w:rFonts w:eastAsia="Times New Roman"/>
          <w:szCs w:val="24"/>
        </w:rPr>
        <w:t xml:space="preserve"> και ενισχύετε το </w:t>
      </w:r>
      <w:r>
        <w:rPr>
          <w:rFonts w:eastAsia="Times New Roman"/>
          <w:szCs w:val="24"/>
        </w:rPr>
        <w:t>δ</w:t>
      </w:r>
      <w:r>
        <w:rPr>
          <w:rFonts w:eastAsia="Times New Roman"/>
          <w:szCs w:val="24"/>
        </w:rPr>
        <w:t>ημόσιο. Όλοι νομίζω οι π</w:t>
      </w:r>
      <w:r>
        <w:rPr>
          <w:rFonts w:eastAsia="Times New Roman"/>
          <w:szCs w:val="24"/>
        </w:rPr>
        <w:t xml:space="preserve">ολίτες θέλουν ένα </w:t>
      </w:r>
      <w:r>
        <w:rPr>
          <w:rFonts w:eastAsia="Times New Roman"/>
          <w:szCs w:val="24"/>
        </w:rPr>
        <w:t>δ</w:t>
      </w:r>
      <w:r>
        <w:rPr>
          <w:rFonts w:eastAsia="Times New Roman"/>
          <w:szCs w:val="24"/>
        </w:rPr>
        <w:t xml:space="preserve">ημόσιο πιο ελαφρύ, πιο μικρό, έτσι ώστε να γίνονται τα πάντα πιο γρήγορα. Είχε τριακόσιους σαράντα έξι υπαλλήλους και τώρα θέλετε να έχετε χίλιους είκοσι επτά. Και τι θα γίνει αφού γίνει </w:t>
      </w:r>
      <w:proofErr w:type="spellStart"/>
      <w:r>
        <w:rPr>
          <w:rFonts w:eastAsia="Times New Roman"/>
          <w:szCs w:val="24"/>
        </w:rPr>
        <w:t>ψηφιοποίηση</w:t>
      </w:r>
      <w:proofErr w:type="spellEnd"/>
      <w:r>
        <w:rPr>
          <w:rFonts w:eastAsia="Times New Roman"/>
          <w:szCs w:val="24"/>
        </w:rPr>
        <w:t xml:space="preserve">; Ξέρετε πολύ καλά ότι με τη </w:t>
      </w:r>
      <w:proofErr w:type="spellStart"/>
      <w:r>
        <w:rPr>
          <w:rFonts w:eastAsia="Times New Roman"/>
          <w:szCs w:val="24"/>
        </w:rPr>
        <w:t>ψηφιοποίησ</w:t>
      </w:r>
      <w:r>
        <w:rPr>
          <w:rFonts w:eastAsia="Times New Roman"/>
          <w:szCs w:val="24"/>
        </w:rPr>
        <w:t>η</w:t>
      </w:r>
      <w:proofErr w:type="spellEnd"/>
      <w:r>
        <w:rPr>
          <w:rFonts w:eastAsia="Times New Roman"/>
          <w:szCs w:val="24"/>
        </w:rPr>
        <w:t xml:space="preserve"> όλα γίνονται πολύ γρήγορα. Τι θα γίνουν αυτοί; </w:t>
      </w:r>
    </w:p>
    <w:p w14:paraId="3509620B" w14:textId="77777777" w:rsidR="00A42BF5" w:rsidRDefault="007F616C">
      <w:pPr>
        <w:spacing w:line="600" w:lineRule="auto"/>
        <w:ind w:firstLine="720"/>
        <w:jc w:val="both"/>
        <w:rPr>
          <w:rFonts w:eastAsia="Times New Roman"/>
          <w:szCs w:val="24"/>
        </w:rPr>
      </w:pPr>
      <w:r>
        <w:rPr>
          <w:rFonts w:eastAsia="Times New Roman"/>
          <w:szCs w:val="24"/>
        </w:rPr>
        <w:t>Σε κάθε νομοσχέδιο φέρνετε διατάξεις, νόμους, άρθρα, τα οποία βολεύουν ανθρώπους, που πολύ φοβάμαι ότι το μόνο που εξυπηρετούν είναι να ενισχύσουν τον κομματικό στρατό. Έχετε σε όλες τις διατάξεις εκκρεμότη</w:t>
      </w:r>
      <w:r>
        <w:rPr>
          <w:rFonts w:eastAsia="Times New Roman"/>
          <w:szCs w:val="24"/>
        </w:rPr>
        <w:t xml:space="preserve">τες που διευθετούνται με </w:t>
      </w:r>
      <w:r>
        <w:rPr>
          <w:rFonts w:eastAsia="Times New Roman"/>
          <w:szCs w:val="24"/>
        </w:rPr>
        <w:t>κοινή υπουργική απόφαση</w:t>
      </w:r>
      <w:r>
        <w:rPr>
          <w:rFonts w:eastAsia="Times New Roman"/>
          <w:szCs w:val="24"/>
        </w:rPr>
        <w:t xml:space="preserve">. </w:t>
      </w:r>
    </w:p>
    <w:p w14:paraId="3509620C" w14:textId="77777777" w:rsidR="00A42BF5" w:rsidRDefault="007F616C">
      <w:pPr>
        <w:spacing w:line="600" w:lineRule="auto"/>
        <w:ind w:firstLine="720"/>
        <w:jc w:val="both"/>
        <w:rPr>
          <w:rFonts w:eastAsia="Times New Roman"/>
          <w:szCs w:val="24"/>
        </w:rPr>
      </w:pPr>
      <w:r>
        <w:rPr>
          <w:rFonts w:eastAsia="Times New Roman"/>
          <w:szCs w:val="24"/>
        </w:rPr>
        <w:t>Γιατί δεν νομοθετούμε σωστά; Δεν νομίζω να είναι κανένας από εσάς περήφανος για τον τρόπο με τον οποίο φέρνετε αυτά τα άρθρα και τις διατάξεις. Δεν έχετε λάβει καν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το Κτηματολόγιο και την τροπ</w:t>
      </w:r>
      <w:r>
        <w:rPr>
          <w:rFonts w:eastAsia="Times New Roman"/>
          <w:szCs w:val="24"/>
        </w:rPr>
        <w:t>ολογία που σας έχουμε καταθέσει. Τι θα γίνει με τους δικηγόρους του Κτηματολογίου;</w:t>
      </w:r>
    </w:p>
    <w:p w14:paraId="3509620D" w14:textId="77777777" w:rsidR="00A42BF5" w:rsidRDefault="007F616C">
      <w:pPr>
        <w:spacing w:line="600" w:lineRule="auto"/>
        <w:ind w:firstLine="720"/>
        <w:jc w:val="both"/>
        <w:rPr>
          <w:rFonts w:eastAsia="Times New Roman"/>
          <w:szCs w:val="24"/>
        </w:rPr>
      </w:pPr>
      <w:r>
        <w:rPr>
          <w:rFonts w:eastAsia="Times New Roman"/>
          <w:szCs w:val="24"/>
        </w:rPr>
        <w:t>Θα θέλαμε να λαμβάνετε σοβαρά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και τις προτάσεις των άλλων κομμάτων μέσα σε αυτό το Κοινοβούλιο. Αυτό είναι δημοκρατία.</w:t>
      </w:r>
    </w:p>
    <w:p w14:paraId="3509620E" w14:textId="77777777" w:rsidR="00A42BF5" w:rsidRDefault="007F616C">
      <w:pPr>
        <w:spacing w:line="600" w:lineRule="auto"/>
        <w:ind w:firstLine="720"/>
        <w:jc w:val="both"/>
        <w:rPr>
          <w:rFonts w:eastAsia="Times New Roman"/>
          <w:szCs w:val="24"/>
        </w:rPr>
      </w:pPr>
      <w:r>
        <w:rPr>
          <w:rFonts w:eastAsia="Times New Roman"/>
          <w:szCs w:val="24"/>
        </w:rPr>
        <w:t xml:space="preserve">Και για να κλείσω, η Μακεδονία είναι </w:t>
      </w:r>
      <w:r>
        <w:rPr>
          <w:rFonts w:eastAsia="Times New Roman"/>
          <w:szCs w:val="24"/>
        </w:rPr>
        <w:t>ελληνική. Τέλος. Δεν μπορούμε να διαπραγματευόμαστε με τους γείτονες για το όνομα μας και να έρχεται και ο Υπουργός Εξωτερικών της γείτονας χώρας και να λέει: «Εάν εμείς αλλάξουμε το όνομα, να αλλάξετε και εσείς το όνομα της Μακεδονίας».</w:t>
      </w:r>
    </w:p>
    <w:p w14:paraId="3509620F" w14:textId="77777777" w:rsidR="00A42BF5" w:rsidRDefault="007F616C">
      <w:pPr>
        <w:spacing w:line="600" w:lineRule="auto"/>
        <w:ind w:firstLine="720"/>
        <w:jc w:val="both"/>
        <w:rPr>
          <w:rFonts w:eastAsia="Times New Roman"/>
          <w:szCs w:val="24"/>
        </w:rPr>
      </w:pPr>
      <w:r>
        <w:rPr>
          <w:rFonts w:eastAsia="Times New Roman"/>
          <w:szCs w:val="24"/>
        </w:rPr>
        <w:t>Αισθάνεστε περήφαν</w:t>
      </w:r>
      <w:r>
        <w:rPr>
          <w:rFonts w:eastAsia="Times New Roman"/>
          <w:szCs w:val="24"/>
        </w:rPr>
        <w:t>οι γι’ αυτό; Πώς θα γυρίσετε οι Μακεδόνες Βουλευτές, οι βορειοελλαδίτες πίσω στο μέρος σας, στα χωριά σας; Η Μακεδονία είναι μια, είναι ελληνική και τέλος.</w:t>
      </w:r>
    </w:p>
    <w:p w14:paraId="35096210" w14:textId="77777777" w:rsidR="00A42BF5" w:rsidRDefault="007F616C">
      <w:pPr>
        <w:spacing w:line="600" w:lineRule="auto"/>
        <w:ind w:firstLine="720"/>
        <w:jc w:val="both"/>
        <w:rPr>
          <w:rFonts w:eastAsia="Times New Roman"/>
          <w:szCs w:val="24"/>
        </w:rPr>
      </w:pPr>
      <w:r>
        <w:rPr>
          <w:rFonts w:eastAsia="Times New Roman"/>
          <w:szCs w:val="24"/>
        </w:rPr>
        <w:t>Σας ευχαριστώ πολύ.</w:t>
      </w:r>
    </w:p>
    <w:p w14:paraId="35096211" w14:textId="77777777" w:rsidR="00A42BF5" w:rsidRDefault="007F616C">
      <w:pPr>
        <w:spacing w:line="600" w:lineRule="auto"/>
        <w:ind w:firstLine="720"/>
        <w:jc w:val="center"/>
        <w:rPr>
          <w:rFonts w:eastAsia="Times New Roman"/>
          <w:szCs w:val="24"/>
        </w:rPr>
      </w:pPr>
      <w:r>
        <w:rPr>
          <w:rFonts w:eastAsia="Times New Roman" w:cs="Times New Roman"/>
          <w:szCs w:val="24"/>
        </w:rPr>
        <w:t>(Χειροκροτήματα από την πτέρυγα της Ένωσης Κεντρώων)</w:t>
      </w:r>
    </w:p>
    <w:p w14:paraId="35096212" w14:textId="77777777" w:rsidR="00A42BF5" w:rsidRDefault="007F616C">
      <w:pPr>
        <w:spacing w:line="600" w:lineRule="auto"/>
        <w:ind w:firstLine="720"/>
        <w:jc w:val="both"/>
        <w:rPr>
          <w:rFonts w:eastAsia="Times New Roman"/>
          <w:bCs/>
          <w:szCs w:val="24"/>
        </w:rPr>
      </w:pPr>
      <w:r>
        <w:rPr>
          <w:rFonts w:eastAsia="Times New Roman"/>
          <w:b/>
          <w:bCs/>
          <w:szCs w:val="24"/>
        </w:rPr>
        <w:t>ΠΡΟΕΔΡΕΥΩΝ (Δημήτριος Κρεμα</w:t>
      </w:r>
      <w:r>
        <w:rPr>
          <w:rFonts w:eastAsia="Times New Roman"/>
          <w:b/>
          <w:bCs/>
          <w:szCs w:val="24"/>
        </w:rPr>
        <w:t xml:space="preserve">στινός): </w:t>
      </w:r>
      <w:r>
        <w:rPr>
          <w:rFonts w:eastAsia="Times New Roman"/>
          <w:bCs/>
          <w:szCs w:val="24"/>
        </w:rPr>
        <w:t xml:space="preserve">Τον λόγο έχει ο κ. </w:t>
      </w:r>
      <w:proofErr w:type="spellStart"/>
      <w:r>
        <w:rPr>
          <w:rFonts w:eastAsia="Times New Roman"/>
          <w:bCs/>
          <w:szCs w:val="24"/>
        </w:rPr>
        <w:t>Παφίλης</w:t>
      </w:r>
      <w:proofErr w:type="spellEnd"/>
      <w:r>
        <w:rPr>
          <w:rFonts w:eastAsia="Times New Roman"/>
          <w:bCs/>
          <w:szCs w:val="24"/>
        </w:rPr>
        <w:t>, Κοινοβουλευτικός Εκπρόσωπος του Κομμουνιστικού Κόμματος Ελλάδας, για δέκα λεπτά.</w:t>
      </w:r>
    </w:p>
    <w:p w14:paraId="35096213" w14:textId="77777777" w:rsidR="00A42BF5" w:rsidRDefault="007F616C">
      <w:pPr>
        <w:spacing w:line="600" w:lineRule="auto"/>
        <w:ind w:firstLine="720"/>
        <w:jc w:val="both"/>
        <w:rPr>
          <w:rFonts w:eastAsia="Times New Roman"/>
          <w:bCs/>
          <w:szCs w:val="24"/>
        </w:rPr>
      </w:pPr>
      <w:r>
        <w:rPr>
          <w:rFonts w:eastAsia="Times New Roman"/>
          <w:b/>
          <w:bCs/>
          <w:szCs w:val="24"/>
        </w:rPr>
        <w:t xml:space="preserve">ΑΘΑΝΑΣΙΟΣ ΠΑΦΙΛΗΣ: </w:t>
      </w:r>
      <w:r>
        <w:rPr>
          <w:rFonts w:eastAsia="Times New Roman"/>
          <w:bCs/>
          <w:szCs w:val="24"/>
        </w:rPr>
        <w:t>Είναι προφανές πως η Κυβέρνηση ακολουθώντας την πάγια και δοκιμασμένη στην ιστορία τακτική της σοσιαλδημοκρατίας, βέβαι</w:t>
      </w:r>
      <w:r>
        <w:rPr>
          <w:rFonts w:eastAsia="Times New Roman"/>
          <w:bCs/>
          <w:szCs w:val="24"/>
        </w:rPr>
        <w:t>α προσαρμοσμένη στις σύγχρονες συνθήκες και μάλιστα με έξυπνο και φινετσάτο τρόπο, επιχειρεί συνειδητά, φαινομενικά με διπλή γλώσσα -αλλά μια είναι η γλώσσα- να εγκλωβίσει τον λαό, πρώτον, στην λογική του μικρότερου κακού ανάγοντας και σηκώνοντας τον μπαμπ</w:t>
      </w:r>
      <w:r>
        <w:rPr>
          <w:rFonts w:eastAsia="Times New Roman"/>
          <w:bCs/>
          <w:szCs w:val="24"/>
        </w:rPr>
        <w:t>ούλα της Νέας Δημοκρατίας ότι είναι χειρότεροι -άρα προτιμήστε εμένα που τα κάνω καλύτερα μεν από την Νέα Δημοκρατία, αλλά δεν είμαι το χειρότερο κακό- και αξιοποιώντας και τις πολιτικές καταβολές και ταυτόχρονα επιτίθεται στο ΚΚΕ για να δείξει πως δεν υπά</w:t>
      </w:r>
      <w:r>
        <w:rPr>
          <w:rFonts w:eastAsia="Times New Roman"/>
          <w:bCs/>
          <w:szCs w:val="24"/>
        </w:rPr>
        <w:t xml:space="preserve">ρχει άλλος δρόμος από τη διαχείριση της καπιταλιστικής βαρβαρότητας. </w:t>
      </w:r>
    </w:p>
    <w:p w14:paraId="35096214" w14:textId="77777777" w:rsidR="00A42BF5" w:rsidRDefault="007F616C">
      <w:pPr>
        <w:spacing w:line="600" w:lineRule="auto"/>
        <w:ind w:firstLine="720"/>
        <w:jc w:val="both"/>
        <w:rPr>
          <w:rFonts w:eastAsia="Times New Roman"/>
          <w:bCs/>
          <w:szCs w:val="24"/>
        </w:rPr>
      </w:pPr>
      <w:r>
        <w:rPr>
          <w:rFonts w:eastAsia="Times New Roman"/>
          <w:bCs/>
          <w:szCs w:val="24"/>
        </w:rPr>
        <w:t xml:space="preserve">Αυτό λέτε στον κόσμο, γι’ αυτό </w:t>
      </w:r>
      <w:r>
        <w:rPr>
          <w:rFonts w:eastAsia="Times New Roman"/>
          <w:bCs/>
          <w:szCs w:val="24"/>
        </w:rPr>
        <w:t>κ</w:t>
      </w:r>
      <w:r>
        <w:rPr>
          <w:rFonts w:eastAsia="Times New Roman"/>
          <w:bCs/>
          <w:szCs w:val="24"/>
        </w:rPr>
        <w:t xml:space="preserve">τυπάτε το Κομμουνιστικό Κόμμα Ελλάδας και έτσι με ένα σπάρο δύο τρυγόνια. Το πρώτο είναι ότι δίνετε εξετάσεις στο σύστημα απέναντι στη Νέα Δημοκρατία ότι </w:t>
      </w:r>
      <w:r>
        <w:rPr>
          <w:rFonts w:eastAsia="Times New Roman"/>
          <w:bCs/>
          <w:szCs w:val="24"/>
        </w:rPr>
        <w:t xml:space="preserve">μπορείτε εσείς να περνάτε καλύτερα τις απαιτήσεις του κεφαλαίου και την αντιλαϊκή πολιτική και με λιγότερες κοινωνικές αντιδράσεις. Και από την άλλη, ξαναδίνετε πάλι εξετάσεις ότι </w:t>
      </w:r>
      <w:r>
        <w:rPr>
          <w:rFonts w:eastAsia="Times New Roman"/>
          <w:bCs/>
          <w:szCs w:val="24"/>
        </w:rPr>
        <w:t>κ</w:t>
      </w:r>
      <w:r>
        <w:rPr>
          <w:rFonts w:eastAsia="Times New Roman"/>
          <w:bCs/>
          <w:szCs w:val="24"/>
        </w:rPr>
        <w:t>τυπάτε και το ΚΚΕ που αντιστέκεται σε αυτή την πολιτική, που καλεί τους εργ</w:t>
      </w:r>
      <w:r>
        <w:rPr>
          <w:rFonts w:eastAsia="Times New Roman"/>
          <w:bCs/>
          <w:szCs w:val="24"/>
        </w:rPr>
        <w:t>αζόμενους σε ξεσηκωμό, που αποκαλύπτει την ταξική ουσία της πολιτικής της Κυβέρνησης ΣΥΡΙΖΑ - ΑΝΕΛ.</w:t>
      </w:r>
    </w:p>
    <w:p w14:paraId="35096215" w14:textId="77777777" w:rsidR="00A42BF5" w:rsidRDefault="007F616C">
      <w:pPr>
        <w:spacing w:line="600" w:lineRule="auto"/>
        <w:ind w:firstLine="720"/>
        <w:jc w:val="both"/>
        <w:rPr>
          <w:rFonts w:eastAsia="Times New Roman"/>
          <w:bCs/>
          <w:szCs w:val="24"/>
        </w:rPr>
      </w:pPr>
      <w:r>
        <w:rPr>
          <w:rFonts w:eastAsia="Times New Roman"/>
          <w:bCs/>
          <w:szCs w:val="24"/>
        </w:rPr>
        <w:t>Έτσι, λοιπόν, στο πολυνομοσχέδιο με όλες τις τοποθετήσεις που έγιναν επιχειρείτε να κρυφτεί από τον λαό η ταξική του ουσία, η στρατηγική του, να κρυφτεί από</w:t>
      </w:r>
      <w:r>
        <w:rPr>
          <w:rFonts w:eastAsia="Times New Roman"/>
          <w:bCs/>
          <w:szCs w:val="24"/>
        </w:rPr>
        <w:t xml:space="preserve"> το</w:t>
      </w:r>
      <w:r>
        <w:rPr>
          <w:rFonts w:eastAsia="Times New Roman"/>
          <w:bCs/>
          <w:szCs w:val="24"/>
        </w:rPr>
        <w:t>ν</w:t>
      </w:r>
      <w:r>
        <w:rPr>
          <w:rFonts w:eastAsia="Times New Roman"/>
          <w:bCs/>
          <w:szCs w:val="24"/>
        </w:rPr>
        <w:t xml:space="preserve"> λαό ότι είναι ενιαία στρατηγική και ότι όλα έχουν μια συνέχεια, δεν είναι τίποτα τυχαία, ούτε ότι είναι επιμέρους μεταρρυθμίσεις, όπως λέτε, και του λέτε ότι είναι ένα αποτέλεσμα συμβιβασμών με περισσότερα καλά και λιγότερα κακά, τόσο κυνικά.</w:t>
      </w:r>
    </w:p>
    <w:p w14:paraId="35096216" w14:textId="77777777" w:rsidR="00A42BF5" w:rsidRDefault="007F616C">
      <w:pPr>
        <w:spacing w:line="600" w:lineRule="auto"/>
        <w:ind w:firstLine="720"/>
        <w:jc w:val="both"/>
        <w:rPr>
          <w:rFonts w:eastAsia="Times New Roman"/>
          <w:bCs/>
          <w:szCs w:val="24"/>
        </w:rPr>
      </w:pPr>
      <w:r>
        <w:rPr>
          <w:rFonts w:eastAsia="Times New Roman"/>
          <w:bCs/>
          <w:szCs w:val="24"/>
        </w:rPr>
        <w:t>Γιατί το</w:t>
      </w:r>
      <w:r>
        <w:rPr>
          <w:rFonts w:eastAsia="Times New Roman"/>
          <w:bCs/>
          <w:szCs w:val="24"/>
        </w:rPr>
        <w:t xml:space="preserve"> λέω; Γιατί θα δούμε τα καλά και τα κακά στην πορεία. Και πολύ χειρότερα αυτή τη στιγμή γνωρίζοντας και τις διεθνείς συγκυρίες -εκτός εάν δεν διαβάζετε το τι συμβαίνει γενικότερα και το τι προβλέπεται- γνωρίζοντας και την πολιτική της Ευρωπαϊκής Ένωσης και</w:t>
      </w:r>
      <w:r>
        <w:rPr>
          <w:rFonts w:eastAsia="Times New Roman"/>
          <w:bCs/>
          <w:szCs w:val="24"/>
        </w:rPr>
        <w:t xml:space="preserve"> τις συζητήσεις που γίνονται, που κάθε άλλο παρά αλλάζουν την Ευρώπη, μάλλον την αλλάζουν, αλλά προς το χειρότερο, τι λέτε;</w:t>
      </w:r>
    </w:p>
    <w:p w14:paraId="35096217" w14:textId="77777777" w:rsidR="00A42BF5" w:rsidRDefault="007F616C">
      <w:pPr>
        <w:spacing w:line="600" w:lineRule="auto"/>
        <w:ind w:firstLine="720"/>
        <w:jc w:val="both"/>
        <w:rPr>
          <w:rFonts w:eastAsia="Times New Roman"/>
          <w:bCs/>
          <w:szCs w:val="24"/>
        </w:rPr>
      </w:pPr>
      <w:r>
        <w:rPr>
          <w:rFonts w:eastAsia="Times New Roman"/>
          <w:bCs/>
          <w:szCs w:val="24"/>
        </w:rPr>
        <w:t>Βγαίνουμε, λοιπόν από τα μνημόνια και άρα μπαίνουμε στην κανονικότητα. Ποια κανονικότητα; Εξακόσιοι νόμοι μνημονίων και καμ</w:t>
      </w:r>
      <w:r>
        <w:rPr>
          <w:rFonts w:eastAsia="Times New Roman"/>
          <w:bCs/>
          <w:szCs w:val="24"/>
        </w:rPr>
        <w:t xml:space="preserve">μιά </w:t>
      </w:r>
      <w:r>
        <w:rPr>
          <w:rFonts w:eastAsia="Times New Roman"/>
          <w:bCs/>
          <w:szCs w:val="24"/>
        </w:rPr>
        <w:t>εκατο</w:t>
      </w:r>
      <w:r>
        <w:rPr>
          <w:rFonts w:eastAsia="Times New Roman"/>
          <w:bCs/>
          <w:szCs w:val="24"/>
        </w:rPr>
        <w:t>στή δικοί σας επτακόσιοι.</w:t>
      </w:r>
    </w:p>
    <w:p w14:paraId="3509621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Δεν μπορούμε να τους μετρήσουμε πια. Έχουμε χάσει τον λογαριασμό. Θα καταργηθούν; Ή μήπως δεν είναι </w:t>
      </w:r>
      <w:proofErr w:type="spellStart"/>
      <w:r>
        <w:rPr>
          <w:rFonts w:eastAsia="Times New Roman" w:cs="Times New Roman"/>
          <w:szCs w:val="24"/>
        </w:rPr>
        <w:t>μνημονιακοί</w:t>
      </w:r>
      <w:proofErr w:type="spellEnd"/>
      <w:r>
        <w:rPr>
          <w:rFonts w:eastAsia="Times New Roman" w:cs="Times New Roman"/>
          <w:szCs w:val="24"/>
        </w:rPr>
        <w:t xml:space="preserve"> νόμοι αυτοί που φέρνετε τώρα με την αξιολόγηση; Είναι </w:t>
      </w:r>
      <w:proofErr w:type="spellStart"/>
      <w:r>
        <w:rPr>
          <w:rFonts w:eastAsia="Times New Roman" w:cs="Times New Roman"/>
          <w:szCs w:val="24"/>
        </w:rPr>
        <w:t>μνημονιακοί</w:t>
      </w:r>
      <w:proofErr w:type="spellEnd"/>
      <w:r>
        <w:rPr>
          <w:rFonts w:eastAsia="Times New Roman" w:cs="Times New Roman"/>
          <w:szCs w:val="24"/>
        </w:rPr>
        <w:t xml:space="preserve"> οι νόμοι. </w:t>
      </w:r>
    </w:p>
    <w:p w14:paraId="3509621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Δεύτερον, Ευρωπαϊκή Ένωση, το μνημόνιο τω</w:t>
      </w:r>
      <w:r>
        <w:rPr>
          <w:rFonts w:eastAsia="Times New Roman" w:cs="Times New Roman"/>
          <w:szCs w:val="24"/>
        </w:rPr>
        <w:t xml:space="preserve">ν μνημονίων, έλεγχος προϋπολογισμών, εξάμηνα, πιο αυστηρό πλαίσιο συνολικά. Αυτά θα σταματήσουν να υπάρχουν όταν -όπως λέτε- θα βγείτε από τα μνημόνια, διατηρώντας όλους τους </w:t>
      </w:r>
      <w:proofErr w:type="spellStart"/>
      <w:r>
        <w:rPr>
          <w:rFonts w:eastAsia="Times New Roman" w:cs="Times New Roman"/>
          <w:szCs w:val="24"/>
        </w:rPr>
        <w:t>μνημονιακούς</w:t>
      </w:r>
      <w:proofErr w:type="spellEnd"/>
      <w:r>
        <w:rPr>
          <w:rFonts w:eastAsia="Times New Roman" w:cs="Times New Roman"/>
          <w:szCs w:val="24"/>
        </w:rPr>
        <w:t xml:space="preserve"> νόμους; Όχι, βέβαια. Η ίδια βάρβαρη, αντιλαϊκή πολιτική θα συνεχιστε</w:t>
      </w:r>
      <w:r>
        <w:rPr>
          <w:rFonts w:eastAsia="Times New Roman" w:cs="Times New Roman"/>
          <w:szCs w:val="24"/>
        </w:rPr>
        <w:t>ί και μετά το τέλος -όπως λέτε- αν υπάρξει, των μνημονίων. Γι’ αυτό επιτίθεστε στο ΚΚΕ. Διότι αποκαλύπτεται στο σύνολο η στρατηγική που ακολουθεί ο ΣΥΡΙΖΑ.</w:t>
      </w:r>
    </w:p>
    <w:p w14:paraId="3509621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Δεύτερον, σε κοινωνικοοικονομικό επίπεδο, ψευδεπίγραφος διαχωρισμός, μεσαία στρώματα φτωχά εισοδήματ</w:t>
      </w:r>
      <w:r>
        <w:rPr>
          <w:rFonts w:eastAsia="Times New Roman" w:cs="Times New Roman"/>
          <w:szCs w:val="24"/>
        </w:rPr>
        <w:t>α. Μοιράζουμε τη φτώχεια χωρίς να θίξουμε καν τα συμφέροντα του κεφαλαίου. Αλήθεια, από τις μεγάλες επιχειρήσεις, από τους επιχειρηματικούς ομίλους, τους εφοπλιστές, τους βιομήχανους, τους εμπόρους, τους τραπεζίτες τι ζητάτε να δώσουν περισσότερο για να αν</w:t>
      </w:r>
      <w:r>
        <w:rPr>
          <w:rFonts w:eastAsia="Times New Roman" w:cs="Times New Roman"/>
          <w:szCs w:val="24"/>
        </w:rPr>
        <w:t>τιμετωπίσουν τη φτώχεια; Τίποτα! Το αντίθετο, τους δίνετε και περισσότερα. Και βάζετε τον διαχωρισμό προνομιούχοι - μη προνομιούχοι στη σύγχρονη εκδοχή. Στο απυρόβλητο το μεγάλο κεφάλαιο, συσκότιση της βασικής ταξικής αντίθεσης που ό,τι και να πείτε, όσο κ</w:t>
      </w:r>
      <w:r>
        <w:rPr>
          <w:rFonts w:eastAsia="Times New Roman" w:cs="Times New Roman"/>
          <w:szCs w:val="24"/>
        </w:rPr>
        <w:t>αι να προσπαθήσετε να τη λειάνετε υπάρχει και γίνεται σκληρή. Και είναι η αντίθεση ανάμεσα στο κεφάλαιο και την εργασία.</w:t>
      </w:r>
    </w:p>
    <w:p w14:paraId="3509621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βέβαια, προσπαθείτε να πείτε και δεν το λέτε, πείτε το ανοι</w:t>
      </w:r>
      <w:r>
        <w:rPr>
          <w:rFonts w:eastAsia="Times New Roman" w:cs="Times New Roman"/>
          <w:szCs w:val="24"/>
        </w:rPr>
        <w:t>κ</w:t>
      </w:r>
      <w:r>
        <w:rPr>
          <w:rFonts w:eastAsia="Times New Roman" w:cs="Times New Roman"/>
          <w:szCs w:val="24"/>
        </w:rPr>
        <w:t>τά «</w:t>
      </w:r>
      <w:r>
        <w:rPr>
          <w:rFonts w:eastAsia="Times New Roman" w:cs="Times New Roman"/>
          <w:szCs w:val="24"/>
        </w:rPr>
        <w:t>ν</w:t>
      </w:r>
      <w:r>
        <w:rPr>
          <w:rFonts w:eastAsia="Times New Roman" w:cs="Times New Roman"/>
          <w:szCs w:val="24"/>
        </w:rPr>
        <w:t>αι, επιλέγουμε αυτόν τον δρόμο. Σε αυτές τις συνθήκες υπηρετούμε α</w:t>
      </w:r>
      <w:r>
        <w:rPr>
          <w:rFonts w:eastAsia="Times New Roman" w:cs="Times New Roman"/>
          <w:szCs w:val="24"/>
        </w:rPr>
        <w:t>υτή την ανάπτυξη, την καπιταλιστική ανάπτυξη τα συμφέροντα του συστήματος και εκεί προσπαθούμε να κάνουμε κάτι καλύτερο». Διότι και άλλα κόμματα που στηρίζουν αυτό το σύστημα και αυτά προσπαθούν γιατί δεν θέλουν να εξαθλιωθεί ο κόσμος και να κινητοποιηθεί.</w:t>
      </w:r>
    </w:p>
    <w:p w14:paraId="3509621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Κρύβετε, λοιπόν, αυτή τη βασική αντίθεση. Υποχωρείτε σε όλες τις απαιτήσεις του κεφαλαίου. Σε όλες! Και οι συμβιβασμοί που γίνονται -που είναι πολύ προσωρινοί και επανέρχονται δριμύτεροι και αυτό θα φανεί- για την καπιταλιστική ανάπτυξη, για τη διασφάλιση</w:t>
      </w:r>
      <w:r>
        <w:rPr>
          <w:rFonts w:eastAsia="Times New Roman" w:cs="Times New Roman"/>
          <w:szCs w:val="24"/>
        </w:rPr>
        <w:t xml:space="preserve"> των κερδών, προσπαθεί και η Κυβέρνηση αυτή και μάλιστα λέγοντας τα αντίθετα, να φτιάξει ένα τέτοιο θεσμικό πλαίσιο, ώστε να διασφαλίσει με τον καλύτερο τρόπο την κερδοφορία του κεφαλαίου σε περίπτωση που μάλλον φαίνεται ότι μπορεί να υπάρξει -τουλάχιστον </w:t>
      </w:r>
      <w:r>
        <w:rPr>
          <w:rFonts w:eastAsia="Times New Roman" w:cs="Times New Roman"/>
          <w:szCs w:val="24"/>
        </w:rPr>
        <w:t>προσωρινά- ανάκαμψη της οικονομίας.</w:t>
      </w:r>
    </w:p>
    <w:p w14:paraId="3509621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Ταυτόχρονα προβάλετε τη </w:t>
      </w:r>
      <w:proofErr w:type="spellStart"/>
      <w:r>
        <w:rPr>
          <w:rFonts w:eastAsia="Times New Roman" w:cs="Times New Roman"/>
          <w:szCs w:val="24"/>
        </w:rPr>
        <w:t>γεωστρατηγική</w:t>
      </w:r>
      <w:proofErr w:type="spellEnd"/>
      <w:r>
        <w:rPr>
          <w:rFonts w:eastAsia="Times New Roman" w:cs="Times New Roman"/>
          <w:szCs w:val="24"/>
        </w:rPr>
        <w:t xml:space="preserve"> αναβάθμιση της χώρας σε διεθνές επίπεδο που εξυπηρετεί ποιον; Τον ελληνικό λαό; Η συμμετοχή στο ΝΑΤΟ, το μοίρασμα των αγορών, οι δρόμοι μεταφοράς της ενέργειας, εξυπηρετούν τον ελλην</w:t>
      </w:r>
      <w:r>
        <w:rPr>
          <w:rFonts w:eastAsia="Times New Roman" w:cs="Times New Roman"/>
          <w:szCs w:val="24"/>
        </w:rPr>
        <w:t>ικό λαό; Τι θα κερδίσει ο εργαζόμενος; Τίποτα. Το αντίθετο, μπορεί να την πληρώσει και με αίμα.</w:t>
      </w:r>
    </w:p>
    <w:p w14:paraId="3509621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Τώρα, σε ό,τι αφορά το πολυνομοσχέδιο, όπως είπα και προηγο</w:t>
      </w:r>
      <w:r>
        <w:rPr>
          <w:rFonts w:eastAsia="Times New Roman" w:cs="Times New Roman"/>
          <w:szCs w:val="24"/>
        </w:rPr>
        <w:t>υ</w:t>
      </w:r>
      <w:r>
        <w:rPr>
          <w:rFonts w:eastAsia="Times New Roman" w:cs="Times New Roman"/>
          <w:szCs w:val="24"/>
        </w:rPr>
        <w:t>μ</w:t>
      </w:r>
      <w:r>
        <w:rPr>
          <w:rFonts w:eastAsia="Times New Roman" w:cs="Times New Roman"/>
          <w:szCs w:val="24"/>
        </w:rPr>
        <w:t>έ</w:t>
      </w:r>
      <w:r>
        <w:rPr>
          <w:rFonts w:eastAsia="Times New Roman" w:cs="Times New Roman"/>
          <w:szCs w:val="24"/>
        </w:rPr>
        <w:t>ν</w:t>
      </w:r>
      <w:r>
        <w:rPr>
          <w:rFonts w:eastAsia="Times New Roman" w:cs="Times New Roman"/>
          <w:szCs w:val="24"/>
        </w:rPr>
        <w:t>ως</w:t>
      </w:r>
      <w:r>
        <w:rPr>
          <w:rFonts w:eastAsia="Times New Roman" w:cs="Times New Roman"/>
          <w:szCs w:val="24"/>
        </w:rPr>
        <w:t xml:space="preserve">, δεν είναι άθροισμα καλών και κακών. Μάλιστα ο κ. </w:t>
      </w:r>
      <w:proofErr w:type="spellStart"/>
      <w:r>
        <w:rPr>
          <w:rFonts w:eastAsia="Times New Roman" w:cs="Times New Roman"/>
          <w:szCs w:val="24"/>
        </w:rPr>
        <w:t>Τσακαλώτος</w:t>
      </w:r>
      <w:proofErr w:type="spellEnd"/>
      <w:r>
        <w:rPr>
          <w:rFonts w:eastAsia="Times New Roman" w:cs="Times New Roman"/>
          <w:szCs w:val="24"/>
        </w:rPr>
        <w:t xml:space="preserve"> λέει -έχουν καλά νέα- ότι αυτή τη</w:t>
      </w:r>
      <w:r>
        <w:rPr>
          <w:rFonts w:eastAsia="Times New Roman" w:cs="Times New Roman"/>
          <w:szCs w:val="24"/>
        </w:rPr>
        <w:t xml:space="preserve"> φορά τα καλά είναι περισσότερα. Θα το δούμε αν είναι περισσότερα τα καλά.</w:t>
      </w:r>
    </w:p>
    <w:p w14:paraId="3509621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Στο σύνολο κλιμακώνει την επίθεση απέναντι στην εργατική τάξη και στα λαϊκά στρώματα. Και από την άλλη όψη, γιατί έχει δύο όψεις, δίνει ακόμα περισσότερα προνόμια στο κεφάλαιο. Και </w:t>
      </w:r>
      <w:r>
        <w:rPr>
          <w:rFonts w:eastAsia="Times New Roman" w:cs="Times New Roman"/>
          <w:szCs w:val="24"/>
        </w:rPr>
        <w:t>το ερώτημα είναι, κι εδώ θα πρέπει να απαντήσουμε: Ποιον εξυπηρετούν τα άρθρα του νομοσχεδίου, με ελάχιστες εξαιρέσεις που είναι διαχειριστικά;</w:t>
      </w:r>
    </w:p>
    <w:p w14:paraId="3509622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Ξεκινάμε από το κορυφαίο και είναι για εμάς κορυφαίο. Είναι το θέμα της απεργίας. Έχει αρχίσει από καιρό το ξήλω</w:t>
      </w:r>
      <w:r>
        <w:rPr>
          <w:rFonts w:eastAsia="Times New Roman" w:cs="Times New Roman"/>
          <w:szCs w:val="24"/>
        </w:rPr>
        <w:t>μα -που τώρα έχει σφραγίδα ΣΥΡΙΖΑ- του δικαιώματος της απεργίας. Και μάλιστα, ποιο είναι το εκπληκτικό; Να μην πω τραγικό, γιατί δεν έχει και σημασία. Ότι πλέον υιοθετείτε βήμα το βήμα την επιχειρηματολογία του ΣΕΒ και όλων όσων εχθρεύονται την εργατική τά</w:t>
      </w:r>
      <w:r>
        <w:rPr>
          <w:rFonts w:eastAsia="Times New Roman" w:cs="Times New Roman"/>
          <w:szCs w:val="24"/>
        </w:rPr>
        <w:t>ξη. Αυτό δεν λένε τόσο καιρό;</w:t>
      </w:r>
    </w:p>
    <w:p w14:paraId="3509622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Όχι, δεν λένε αυτό. </w:t>
      </w:r>
    </w:p>
    <w:p w14:paraId="3509622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Έλα τώρα Σπύρο που δεν λένε αυτό. Φώναξε τους συνδικαλιστές σου από τα εργοστάσια, αν έχετε και κανέναν. Αυτό δεν λένε τόσο καιρό, αυτό δεν λέει ο ΣΕΒ; «Γίνονται πολλές απεργίες, δεν υπάρχει συμμετοχή των εργαζομένων». Τι τους έπιασε; Ο πόνος τους έπιασε </w:t>
      </w:r>
      <w:r>
        <w:rPr>
          <w:rFonts w:eastAsia="Times New Roman" w:cs="Times New Roman"/>
          <w:szCs w:val="24"/>
        </w:rPr>
        <w:t>γιατί δεν συμμετέχουν τόσοι πολλοί στη λήψη της απόφασης για την απεργία; Όχι, βέβαια. Υιοθετείτε τα επιχειρήματα της εργοδοσίας ανοι</w:t>
      </w:r>
      <w:r>
        <w:rPr>
          <w:rFonts w:eastAsia="Times New Roman" w:cs="Times New Roman"/>
          <w:szCs w:val="24"/>
        </w:rPr>
        <w:t>κ</w:t>
      </w:r>
      <w:r>
        <w:rPr>
          <w:rFonts w:eastAsia="Times New Roman" w:cs="Times New Roman"/>
          <w:szCs w:val="24"/>
        </w:rPr>
        <w:t xml:space="preserve">τά στην προσπάθεια να υπερασπίσετε τα ανυπεράσπιστα στο ότι </w:t>
      </w:r>
      <w:r>
        <w:rPr>
          <w:rFonts w:eastAsia="Times New Roman" w:cs="Times New Roman"/>
          <w:szCs w:val="24"/>
        </w:rPr>
        <w:t>κ</w:t>
      </w:r>
      <w:r>
        <w:rPr>
          <w:rFonts w:eastAsia="Times New Roman" w:cs="Times New Roman"/>
          <w:szCs w:val="24"/>
        </w:rPr>
        <w:t>τυπάτε την καρδιά του δικαιώματος της απεργίας που είναι ο ερ</w:t>
      </w:r>
      <w:r>
        <w:rPr>
          <w:rFonts w:eastAsia="Times New Roman" w:cs="Times New Roman"/>
          <w:szCs w:val="24"/>
        </w:rPr>
        <w:t xml:space="preserve">γασιακός χώρος, που είναι τα εργοστάσια, που είναι οι επιχειρήσεις. Εκεί </w:t>
      </w:r>
      <w:r>
        <w:rPr>
          <w:rFonts w:eastAsia="Times New Roman" w:cs="Times New Roman"/>
          <w:szCs w:val="24"/>
        </w:rPr>
        <w:t>κ</w:t>
      </w:r>
      <w:r>
        <w:rPr>
          <w:rFonts w:eastAsia="Times New Roman" w:cs="Times New Roman"/>
          <w:szCs w:val="24"/>
        </w:rPr>
        <w:t>τυπάτε.</w:t>
      </w:r>
    </w:p>
    <w:p w14:paraId="35096223" w14:textId="77777777" w:rsidR="00A42BF5" w:rsidRDefault="007F616C">
      <w:pPr>
        <w:spacing w:line="600" w:lineRule="auto"/>
        <w:ind w:firstLine="720"/>
        <w:jc w:val="both"/>
        <w:rPr>
          <w:rFonts w:eastAsia="Times New Roman"/>
          <w:szCs w:val="24"/>
        </w:rPr>
      </w:pPr>
      <w:r>
        <w:rPr>
          <w:rFonts w:eastAsia="Times New Roman"/>
          <w:szCs w:val="24"/>
        </w:rPr>
        <w:t>Και λέω τώρα ότι έχει σφραγίδα ΣΥΡΙΖΑ. Ας χαμηλώσουμε, όμως. Για να δούμε ποια είναι η κατάσταση σε ό,τι αφορά το απεργιακό δικαίωμα συνολικά, πώς έχει διαμορφωθεί διαχρονικά</w:t>
      </w:r>
      <w:r>
        <w:rPr>
          <w:rFonts w:eastAsia="Times New Roman"/>
          <w:szCs w:val="24"/>
        </w:rPr>
        <w:t>. Γιατί εμείς, τον ν.1264, σε πείσμα των εποχών εκείνων, δεν τον ψηφίσαμε. Γιατί δεν το ψηφίσαμε; Να τα αποτελέσματα. Το 95% των απεργιών κρίνονται παράνομες και καταχρηστικές και ορισμένες, μάλιστα, πριν ακόμη εξαγγελθούν. Αυτό είναι ένα πλαίσιο λοιπόν.</w:t>
      </w:r>
    </w:p>
    <w:p w14:paraId="35096224" w14:textId="77777777" w:rsidR="00A42BF5" w:rsidRDefault="007F616C">
      <w:pPr>
        <w:spacing w:line="600" w:lineRule="auto"/>
        <w:ind w:firstLine="720"/>
        <w:jc w:val="both"/>
        <w:rPr>
          <w:rFonts w:eastAsia="Times New Roman"/>
          <w:szCs w:val="24"/>
        </w:rPr>
      </w:pPr>
      <w:r>
        <w:rPr>
          <w:rFonts w:eastAsia="Times New Roman"/>
          <w:szCs w:val="24"/>
        </w:rPr>
        <w:t>Τ</w:t>
      </w:r>
      <w:r>
        <w:rPr>
          <w:rFonts w:eastAsia="Times New Roman"/>
          <w:szCs w:val="24"/>
        </w:rPr>
        <w:t>ο δεύτερο αφορά τις ενώσεις εργαζομένων. Το 15% των εργαζομένων -το φτιάχνουν οι εργοδότες σε χρόνο μηδέν, με την κατάσταση που υπάρχει- μπορεί να υπογράφει συμβάσεις επιχειρησιακές που μειώνουν τους μισθούς κ</w:t>
      </w:r>
      <w:r>
        <w:rPr>
          <w:rFonts w:eastAsia="Times New Roman"/>
          <w:szCs w:val="24"/>
        </w:rPr>
        <w:t>.</w:t>
      </w:r>
      <w:r>
        <w:rPr>
          <w:rFonts w:eastAsia="Times New Roman"/>
          <w:szCs w:val="24"/>
        </w:rPr>
        <w:t>λπ</w:t>
      </w:r>
      <w:r>
        <w:rPr>
          <w:rFonts w:eastAsia="Times New Roman"/>
          <w:szCs w:val="24"/>
        </w:rPr>
        <w:t>.</w:t>
      </w:r>
      <w:r>
        <w:rPr>
          <w:rFonts w:eastAsia="Times New Roman"/>
          <w:szCs w:val="24"/>
        </w:rPr>
        <w:t>. Θα το καταργήσετε, αφού κόπτεσθε για τη σ</w:t>
      </w:r>
      <w:r>
        <w:rPr>
          <w:rFonts w:eastAsia="Times New Roman"/>
          <w:szCs w:val="24"/>
        </w:rPr>
        <w:t xml:space="preserve">υμμετοχή; Γιατί; Τι είναι αυτό; Τι είναι αυτό με το 15%; Σας αρέσει; Συμφωνείτε. Βγείτε, κυρία </w:t>
      </w:r>
      <w:proofErr w:type="spellStart"/>
      <w:r>
        <w:rPr>
          <w:rFonts w:eastAsia="Times New Roman"/>
          <w:szCs w:val="24"/>
        </w:rPr>
        <w:t>Αχτσιόγλου</w:t>
      </w:r>
      <w:proofErr w:type="spellEnd"/>
      <w:r>
        <w:rPr>
          <w:rFonts w:eastAsia="Times New Roman"/>
          <w:szCs w:val="24"/>
        </w:rPr>
        <w:t>, και πείτε αν συμφωνείτε ή όχι με αυτόν τον νόμο. Κι αν δεν συμφωνείτε, θα τον καταργήστε; Όχι, βέβαια. Πρόσθετα εμπόδια.</w:t>
      </w:r>
    </w:p>
    <w:p w14:paraId="35096225" w14:textId="77777777" w:rsidR="00A42BF5" w:rsidRDefault="007F616C">
      <w:pPr>
        <w:spacing w:line="600" w:lineRule="auto"/>
        <w:ind w:firstLine="720"/>
        <w:jc w:val="both"/>
        <w:rPr>
          <w:rFonts w:eastAsia="Times New Roman"/>
          <w:szCs w:val="24"/>
        </w:rPr>
      </w:pPr>
      <w:r>
        <w:rPr>
          <w:rFonts w:eastAsia="Times New Roman"/>
          <w:szCs w:val="24"/>
        </w:rPr>
        <w:t xml:space="preserve">Τρίτο είναι το </w:t>
      </w:r>
      <w:r>
        <w:rPr>
          <w:rFonts w:eastAsia="Times New Roman"/>
          <w:szCs w:val="24"/>
          <w:lang w:val="en-US"/>
        </w:rPr>
        <w:t>lock</w:t>
      </w:r>
      <w:r>
        <w:rPr>
          <w:rFonts w:eastAsia="Times New Roman"/>
          <w:szCs w:val="24"/>
        </w:rPr>
        <w:t xml:space="preserve"> </w:t>
      </w:r>
      <w:r>
        <w:rPr>
          <w:rFonts w:eastAsia="Times New Roman"/>
          <w:szCs w:val="24"/>
          <w:lang w:val="en-US"/>
        </w:rPr>
        <w:t>out</w:t>
      </w:r>
      <w:r>
        <w:rPr>
          <w:rFonts w:eastAsia="Times New Roman"/>
          <w:szCs w:val="24"/>
        </w:rPr>
        <w:t xml:space="preserve"> εν μ</w:t>
      </w:r>
      <w:r>
        <w:rPr>
          <w:rFonts w:eastAsia="Times New Roman"/>
          <w:szCs w:val="24"/>
        </w:rPr>
        <w:t xml:space="preserve">έρει. Το </w:t>
      </w:r>
      <w:r>
        <w:rPr>
          <w:rFonts w:eastAsia="Times New Roman"/>
          <w:szCs w:val="24"/>
          <w:lang w:val="en-US"/>
        </w:rPr>
        <w:t>lockout</w:t>
      </w:r>
      <w:r>
        <w:rPr>
          <w:rFonts w:eastAsia="Times New Roman"/>
          <w:szCs w:val="24"/>
        </w:rPr>
        <w:t xml:space="preserve"> εν μέρει έχει ψηφιστεί. Μπορεί να μην πληρώνει τους εργαζόμενους, ακόμα κι όταν δεν δουλεύουν κατά τη διάρκεια της απεργίας. Είναι ένα βήμα. Έτσι πάει, βήμα-βήμα.</w:t>
      </w:r>
    </w:p>
    <w:p w14:paraId="35096226" w14:textId="77777777" w:rsidR="00A42BF5" w:rsidRDefault="007F616C">
      <w:pPr>
        <w:spacing w:line="600" w:lineRule="auto"/>
        <w:ind w:firstLine="720"/>
        <w:jc w:val="both"/>
        <w:rPr>
          <w:rFonts w:eastAsia="Times New Roman"/>
          <w:szCs w:val="24"/>
        </w:rPr>
      </w:pPr>
      <w:r>
        <w:rPr>
          <w:rFonts w:eastAsia="Times New Roman"/>
          <w:szCs w:val="24"/>
        </w:rPr>
        <w:t>Και τέλος, έρχεται κι αυτό το άρθρο, αυτό που δεν τόλμησαν και που ονειρεύον</w:t>
      </w:r>
      <w:r>
        <w:rPr>
          <w:rFonts w:eastAsia="Times New Roman"/>
          <w:szCs w:val="24"/>
        </w:rPr>
        <w:t xml:space="preserve">ταν οι κυβερνήσεις της Νέας Δημοκρατίας και του ΠΑΣΟΚ σε ένα βαθμό και οι βιομήχανοι και όλο το κεφάλαιο. Έρχεστε και το φέρνετε και μάλιστα, προσπαθείτε να μας πείτε ότι δεν τρέχει και τίποτα. Υπερδιπλασιάζεται ή όχι το ποσοστό που απαιτείται για τη λήψη </w:t>
      </w:r>
      <w:r>
        <w:rPr>
          <w:rFonts w:eastAsia="Times New Roman"/>
          <w:szCs w:val="24"/>
        </w:rPr>
        <w:t>απόφασης για την απεργία; Κι αυτά τα δικολαβίστικα, αφήστε τα. Γιατί λέτε: «Δεν αλλάζουμε τίποτα στο ποσοστό που παίρνετ</w:t>
      </w:r>
      <w:r>
        <w:rPr>
          <w:rFonts w:eastAsia="Times New Roman"/>
          <w:szCs w:val="24"/>
        </w:rPr>
        <w:t>αι</w:t>
      </w:r>
      <w:r>
        <w:rPr>
          <w:rFonts w:eastAsia="Times New Roman"/>
          <w:szCs w:val="24"/>
        </w:rPr>
        <w:t xml:space="preserve"> η απόφαση». Να το πούμε πρακτικά. Για να μπορέσει να παρθεί απόφαση, πρέπει να υπάρχει απαρτία </w:t>
      </w:r>
      <w:r>
        <w:rPr>
          <w:rFonts w:eastAsia="Times New Roman"/>
          <w:szCs w:val="24"/>
        </w:rPr>
        <w:t>σ</w:t>
      </w:r>
      <w:r>
        <w:rPr>
          <w:rFonts w:eastAsia="Times New Roman"/>
          <w:szCs w:val="24"/>
        </w:rPr>
        <w:t>τη γενική συνέλευση. Η απαρτία, που ή</w:t>
      </w:r>
      <w:r>
        <w:rPr>
          <w:rFonts w:eastAsia="Times New Roman"/>
          <w:szCs w:val="24"/>
        </w:rPr>
        <w:t>ταν ένα τρίτο κι ένα πέμπτο, -να ξέρει ο κόσμος τι γίνεται- τώρα μετατρέπεται σε 50%, υπερδιπλάσια δηλαδή.</w:t>
      </w:r>
    </w:p>
    <w:p w14:paraId="35096227" w14:textId="77777777" w:rsidR="00A42BF5" w:rsidRDefault="007F616C">
      <w:pPr>
        <w:spacing w:line="600" w:lineRule="auto"/>
        <w:ind w:firstLine="720"/>
        <w:jc w:val="both"/>
        <w:rPr>
          <w:rFonts w:eastAsia="Times New Roman"/>
          <w:szCs w:val="24"/>
        </w:rPr>
      </w:pPr>
      <w:r>
        <w:rPr>
          <w:rFonts w:eastAsia="Times New Roman"/>
          <w:szCs w:val="24"/>
        </w:rPr>
        <w:t>Και τι λέτε; Κάποιος είπε «θέλουμε τη συμμετοχή των εργαζομένων». Καλά, σοβαρολογείτε; Έχετε άγνοια του τι συμβαίνει μέσα στα εργοστάσια από τις βάρδ</w:t>
      </w:r>
      <w:r>
        <w:rPr>
          <w:rFonts w:eastAsia="Times New Roman"/>
          <w:szCs w:val="24"/>
        </w:rPr>
        <w:t xml:space="preserve">ιες που είναι ένα αντικειμενικό πρόβλημα, από τα τεράστια προβλήματα που έχει ο καθένας να μαζέψει τα παιδιά του όταν θα γυρίσει από τη δουλειά, που φεύγει από εδώ και πάει στα </w:t>
      </w:r>
      <w:proofErr w:type="spellStart"/>
      <w:r>
        <w:rPr>
          <w:rFonts w:eastAsia="Times New Roman"/>
          <w:szCs w:val="24"/>
        </w:rPr>
        <w:t>Οινόφυτα</w:t>
      </w:r>
      <w:proofErr w:type="spellEnd"/>
      <w:r>
        <w:rPr>
          <w:rFonts w:eastAsia="Times New Roman"/>
          <w:szCs w:val="24"/>
        </w:rPr>
        <w:t xml:space="preserve"> και δουλεύει δώδεκα ώρες και πληρώνεται επτά, από την εργοδοτική τρομο</w:t>
      </w:r>
      <w:r>
        <w:rPr>
          <w:rFonts w:eastAsia="Times New Roman"/>
          <w:szCs w:val="24"/>
        </w:rPr>
        <w:t>κρατία, απ’ την ουρά της ανεργίας απ’ έξω. Και μας λέτε ότι βελτιώνετε τις συνθήκες για να παρθεί η απόφαση; Τι είναι αυτό το πράγμα δηλαδή; Αν δεν γίνει απαρτία δεν παίρνεται απόφαση. Τέλειωσε! Κι όταν μάλιστα είναι επίκαιρα θέματα και άμεσα, δεν μπορούν,</w:t>
      </w:r>
      <w:r>
        <w:rPr>
          <w:rFonts w:eastAsia="Times New Roman"/>
          <w:szCs w:val="24"/>
        </w:rPr>
        <w:t xml:space="preserve"> δεν προλαβαίνουν –αντικειμενικά δεν προλαβαίνουν- πέρα από οτιδήποτε άλλο οι εργαζόμενοι.</w:t>
      </w:r>
    </w:p>
    <w:p w14:paraId="35096228" w14:textId="77777777" w:rsidR="00A42BF5" w:rsidRDefault="007F616C">
      <w:pPr>
        <w:spacing w:line="600" w:lineRule="auto"/>
        <w:ind w:firstLine="720"/>
        <w:jc w:val="both"/>
        <w:rPr>
          <w:rFonts w:eastAsia="Times New Roman"/>
          <w:szCs w:val="24"/>
        </w:rPr>
      </w:pPr>
      <w:r>
        <w:rPr>
          <w:rFonts w:eastAsia="Times New Roman"/>
          <w:szCs w:val="24"/>
        </w:rPr>
        <w:t xml:space="preserve">Κι έχουμε τώρα εδώ και υιοθετείτε τα επιχειρήματα αυτών που μισούν το εργατικό κίνημα. Και βγαίνει ο κ. </w:t>
      </w:r>
      <w:proofErr w:type="spellStart"/>
      <w:r>
        <w:rPr>
          <w:rFonts w:eastAsia="Times New Roman"/>
          <w:szCs w:val="24"/>
        </w:rPr>
        <w:t>Βρούτσης</w:t>
      </w:r>
      <w:proofErr w:type="spellEnd"/>
      <w:r>
        <w:rPr>
          <w:rFonts w:eastAsia="Times New Roman"/>
          <w:szCs w:val="24"/>
        </w:rPr>
        <w:t>, αναιδέστατα, αισχρά, και μιλάει για «παράσιτα» κι «</w:t>
      </w:r>
      <w:r>
        <w:rPr>
          <w:rFonts w:eastAsia="Times New Roman"/>
          <w:szCs w:val="24"/>
        </w:rPr>
        <w:t>εργατοπατέρες». Να τους αναζητήσει στον χώρο του, στο χώρο της ΔΑΚΕ, στον χώρο των άλλων, που τόσα χρόνια είναι επαγγελματίες και που παίζουν τον ρόλο στήριξης της αντιλαϊκής, αντεργατικής πολιτικής. Παράσιτα είναι πολλά. Τα μεγαλύτερα είναι οι κεφαλαιοκρά</w:t>
      </w:r>
      <w:r>
        <w:rPr>
          <w:rFonts w:eastAsia="Times New Roman"/>
          <w:szCs w:val="24"/>
        </w:rPr>
        <w:t>τες. Αυτοί που δεν δουλεύουν και που απομυζούν τον μόχθο και τον κόπο των εργαζομένων. Αυτοί είναι τα μεγαλύτερα παράσιτα. Παράσιτα υπάρχουν και παντού και σε πολλούς τομείς, που έχουν πλουτίσει κατά καιρούς, σε διάφορους μηχανισμούς του αστικού κράτους. Α</w:t>
      </w:r>
      <w:r>
        <w:rPr>
          <w:rFonts w:eastAsia="Times New Roman"/>
          <w:szCs w:val="24"/>
        </w:rPr>
        <w:t>υτά είναι τα παράσιτα.</w:t>
      </w:r>
    </w:p>
    <w:p w14:paraId="35096229" w14:textId="77777777" w:rsidR="00A42BF5" w:rsidRDefault="007F616C">
      <w:pPr>
        <w:spacing w:line="600" w:lineRule="auto"/>
        <w:ind w:firstLine="720"/>
        <w:jc w:val="both"/>
        <w:rPr>
          <w:rFonts w:eastAsia="Times New Roman"/>
          <w:szCs w:val="24"/>
        </w:rPr>
      </w:pPr>
      <w:r>
        <w:rPr>
          <w:rFonts w:eastAsia="Times New Roman"/>
          <w:szCs w:val="24"/>
        </w:rPr>
        <w:t>Κι έρχεται ο ΣΥΡΙΖΑ από την άλλη μεριά και λέει ότι είναι μικρή η συμμετοχή των εργαζομένων. Θα μείνετε στην ιστορία. Να σας πω κάτι όμως; Γελιέστε. Πάρα πολύ γελιέστε. Αν νομίζετε ότι οι εργαζόμενοι θα υποταχθούν, κάνετε μεγάλο λάθο</w:t>
      </w:r>
      <w:r>
        <w:rPr>
          <w:rFonts w:eastAsia="Times New Roman"/>
          <w:szCs w:val="24"/>
        </w:rPr>
        <w:t>ς. Κλείστε τους φυλακή. Και δεν εννοώ μόνο τους κομμουνιστές. Θα ακολουθήσουν κι άλλοι, γιατί είναι τόσο βάρβαρη η πραγματικότητα, που θα γεννήσει μεγάλους αγώνες και στην πράξη θα καταργήσουν αυτόν τον νόμο τον οποίο φέρατε εσείς.</w:t>
      </w:r>
    </w:p>
    <w:p w14:paraId="3509622A" w14:textId="77777777" w:rsidR="00A42BF5" w:rsidRDefault="007F616C">
      <w:pPr>
        <w:spacing w:line="600" w:lineRule="auto"/>
        <w:ind w:firstLine="720"/>
        <w:jc w:val="both"/>
        <w:rPr>
          <w:rFonts w:eastAsia="Times New Roman"/>
          <w:szCs w:val="24"/>
        </w:rPr>
      </w:pPr>
      <w:r>
        <w:rPr>
          <w:rFonts w:eastAsia="Times New Roman"/>
          <w:szCs w:val="24"/>
        </w:rPr>
        <w:t xml:space="preserve">Και βλέπετε τώρα -«δώσε </w:t>
      </w:r>
      <w:r>
        <w:rPr>
          <w:rFonts w:eastAsia="Times New Roman"/>
          <w:szCs w:val="24"/>
        </w:rPr>
        <w:t xml:space="preserve">θάρρος στο χωριάτη, να ανεβεί και στο κρεβάτι», λένε στο χωριό μου- βγήκε ο </w:t>
      </w:r>
      <w:r>
        <w:rPr>
          <w:rFonts w:eastAsia="Times New Roman"/>
          <w:szCs w:val="24"/>
        </w:rPr>
        <w:t>ε</w:t>
      </w:r>
      <w:r>
        <w:rPr>
          <w:rFonts w:eastAsia="Times New Roman"/>
          <w:szCs w:val="24"/>
        </w:rPr>
        <w:t>κπρόσωπος της Ένωσης Κεντρώων και λέει: «Γιατί 50% συν ένα; 90%. Γιατί εκείνο; Κι άλλο βαράτε! Κακές οι απεργίες!». Ο ισχυρός είναι ο εργάτης κι ο ανίσχυρος είναι ο κεφαλαιοκράτης</w:t>
      </w:r>
      <w:r>
        <w:rPr>
          <w:rFonts w:eastAsia="Times New Roman"/>
          <w:szCs w:val="24"/>
        </w:rPr>
        <w:t>.</w:t>
      </w:r>
    </w:p>
    <w:p w14:paraId="3509622B" w14:textId="77777777" w:rsidR="00A42BF5" w:rsidRDefault="007F616C">
      <w:pPr>
        <w:spacing w:line="600" w:lineRule="auto"/>
        <w:ind w:firstLine="720"/>
        <w:jc w:val="both"/>
        <w:rPr>
          <w:rFonts w:eastAsia="Times New Roman"/>
          <w:szCs w:val="24"/>
        </w:rPr>
      </w:pPr>
      <w:r>
        <w:rPr>
          <w:rFonts w:eastAsia="Times New Roman"/>
          <w:szCs w:val="24"/>
        </w:rPr>
        <w:t>Πάμε, λοιπόν, επί τροχάδην. Ποιον εξυπηρετούν οι ηλεκτρονικοί πλειστηριασμοί; Θα το πω περιληπτικά, γιατί τ</w:t>
      </w:r>
      <w:r>
        <w:rPr>
          <w:rFonts w:eastAsia="Times New Roman"/>
          <w:szCs w:val="24"/>
        </w:rPr>
        <w:t>ο</w:t>
      </w:r>
      <w:r>
        <w:rPr>
          <w:rFonts w:eastAsia="Times New Roman"/>
          <w:szCs w:val="24"/>
        </w:rPr>
        <w:t xml:space="preserve"> ανέλυσαν οι ομιλητές μας. Πάτε βήμα-βήμα ή σας πάνε βήμα-βήμα. Η ουσία είναι ότι εσείς τα φέρνετε.</w:t>
      </w:r>
    </w:p>
    <w:p w14:paraId="3509622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σιγά-σιγά, στο τέλος του 2018 και με τον κ</w:t>
      </w:r>
      <w:r>
        <w:rPr>
          <w:rFonts w:eastAsia="Times New Roman" w:cs="Times New Roman"/>
          <w:szCs w:val="24"/>
        </w:rPr>
        <w:t>αινούρ</w:t>
      </w:r>
      <w:r>
        <w:rPr>
          <w:rFonts w:eastAsia="Times New Roman" w:cs="Times New Roman"/>
          <w:szCs w:val="24"/>
        </w:rPr>
        <w:t>γ</w:t>
      </w:r>
      <w:r>
        <w:rPr>
          <w:rFonts w:eastAsia="Times New Roman" w:cs="Times New Roman"/>
          <w:szCs w:val="24"/>
        </w:rPr>
        <w:t>ιο χρόνο θα μπούμε όχι μόνο στα «κόκκινα», αλλά και στα «πράσινα» και στα «μπλε» δάνεια. Αυτή είναι η εμπειρία τουλάχιστον εάν δεν αντιδράσει ο κόσμος.</w:t>
      </w:r>
    </w:p>
    <w:p w14:paraId="3509622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Δεύτερον, υπερχρεωμένες επιχειρήσεις. Αναβαθμίζονται οι τράπεζες. Και κουνάτε σαν φύλο συκής ότι </w:t>
      </w:r>
      <w:r>
        <w:rPr>
          <w:rFonts w:eastAsia="Times New Roman" w:cs="Times New Roman"/>
          <w:szCs w:val="24"/>
        </w:rPr>
        <w:t>θα προηγούνται οι εργαζόμενοι με μισθούς έξι μηνών. Γιατί; Δεν κατάλαβα. Γιατί θα πρέπει να πάρουν έξι μήνες; Να τα πάρουν όλα, όσα τους χρωστάνε. Θα είναι τουλάχιστον ένα μέτρο, ρεφορμιστικό μεν –δεν αλλάζει ριζικά τα πράγματα- αλλά γιατί όχι; Και ας πάρο</w:t>
      </w:r>
      <w:r>
        <w:rPr>
          <w:rFonts w:eastAsia="Times New Roman" w:cs="Times New Roman"/>
          <w:szCs w:val="24"/>
        </w:rPr>
        <w:t>υν οι τράπεζες τελευταίες. Εκτός εάν πεινάνε οι τραπεζίτες και οι συμμέτοχοι εκεί.</w:t>
      </w:r>
    </w:p>
    <w:p w14:paraId="3509622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Ποιον εξυπηρετεί η απαγόρευση μετατροπής συμβάσεων ορισμένου χρόνου σε αορίστου; Τους εργαζόμενους ή το ίδιο το αστικό κράτος; Τα βαριά και ανθυγιεινά μπήκαν στον Προκρούστη</w:t>
      </w:r>
      <w:r>
        <w:rPr>
          <w:rFonts w:eastAsia="Times New Roman" w:cs="Times New Roman"/>
          <w:szCs w:val="24"/>
        </w:rPr>
        <w:t>. Αυτά τώρα θα τα συζητήσουμε –λέει- από μηδενική βάση στο δημόσιο, για να πάμε μετά και στον ιδιωτικό. Αυτές είναι απαιτήσεις του κεφαλαίου. Στην Ευρωπαϊκή Ένωση η συζήτηση για τα προνόμια -λέει- που έχουν κατακτήσει, έχει αρχίσει από το 2000.</w:t>
      </w:r>
    </w:p>
    <w:p w14:paraId="3509622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ποια </w:t>
      </w:r>
      <w:r>
        <w:rPr>
          <w:rFonts w:eastAsia="Times New Roman" w:cs="Times New Roman"/>
          <w:szCs w:val="24"/>
        </w:rPr>
        <w:t>βαριά και ανθυγιεινά; Θα μιλήσουμε, λοιπόν, για τις σύγχρονες συνθήκες στην παραγωγή, για τα κομπιούτερ, που οι μισές γυναίκες έχουν παραλύσει τα χέρια τους; Θα μιλήσουμε γι’ αυτούς που έχουν διάφορα προβλήματα από τη σύγχρονη τεχνολογία ή θα κόψουμε και τ</w:t>
      </w:r>
      <w:r>
        <w:rPr>
          <w:rFonts w:eastAsia="Times New Roman" w:cs="Times New Roman"/>
          <w:szCs w:val="24"/>
        </w:rPr>
        <w:t>α προηγούμενα που έπαιρναν και θα αφήσουμε μερικά για να τα έχουμε για παράδειγμα;</w:t>
      </w:r>
    </w:p>
    <w:p w14:paraId="3509623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Για την αναπηρία πρωτοτυπείτε. Πλέον –λέει- κάνουμε </w:t>
      </w:r>
      <w:proofErr w:type="spellStart"/>
      <w:r>
        <w:rPr>
          <w:rFonts w:eastAsia="Times New Roman" w:cs="Times New Roman"/>
          <w:szCs w:val="24"/>
        </w:rPr>
        <w:t>αποϊατρικοποίηση</w:t>
      </w:r>
      <w:proofErr w:type="spellEnd"/>
      <w:r>
        <w:rPr>
          <w:rFonts w:eastAsia="Times New Roman" w:cs="Times New Roman"/>
          <w:szCs w:val="24"/>
        </w:rPr>
        <w:t xml:space="preserve"> του κριτηρίου παροχής και πάμε σε κριτήριο </w:t>
      </w:r>
      <w:proofErr w:type="spellStart"/>
      <w:r>
        <w:rPr>
          <w:rFonts w:eastAsia="Times New Roman" w:cs="Times New Roman"/>
          <w:szCs w:val="24"/>
        </w:rPr>
        <w:t>δυσλειτουργικότητας</w:t>
      </w:r>
      <w:proofErr w:type="spellEnd"/>
      <w:r>
        <w:rPr>
          <w:rFonts w:eastAsia="Times New Roman" w:cs="Times New Roman"/>
          <w:szCs w:val="24"/>
        </w:rPr>
        <w:t>.</w:t>
      </w:r>
    </w:p>
    <w:p w14:paraId="3509623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w:t>
      </w:r>
      <w:r>
        <w:rPr>
          <w:rFonts w:eastAsia="Times New Roman" w:cs="Times New Roman"/>
          <w:szCs w:val="24"/>
        </w:rPr>
        <w:t>εως του χρόνου ομιλία του κυρίου Βουλευτή)</w:t>
      </w:r>
    </w:p>
    <w:p w14:paraId="3509623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Αφήστε, κύριε Πρόεδρε, όλοι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Εκπρόσωποι</w:t>
      </w:r>
      <w:r>
        <w:rPr>
          <w:rFonts w:eastAsia="Times New Roman" w:cs="Times New Roman"/>
          <w:szCs w:val="24"/>
        </w:rPr>
        <w:t xml:space="preserve"> μίλησαν δεκαπέντε λεπτά. Έχω και τη δευτερολογία μου.</w:t>
      </w:r>
    </w:p>
    <w:p w14:paraId="3509623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Για ποιο</w:t>
      </w:r>
      <w:r>
        <w:rPr>
          <w:rFonts w:eastAsia="Times New Roman" w:cs="Times New Roman"/>
          <w:szCs w:val="24"/>
        </w:rPr>
        <w:t>ν</w:t>
      </w:r>
      <w:r>
        <w:rPr>
          <w:rFonts w:eastAsia="Times New Roman" w:cs="Times New Roman"/>
          <w:szCs w:val="24"/>
        </w:rPr>
        <w:t xml:space="preserve"> λόγο το κάνετε αυτό; Για να αυξήσετε τα επιδόματα; Πείτε το. Το κάνετε γι’ αυτό ή για να κ</w:t>
      </w:r>
      <w:r>
        <w:rPr>
          <w:rFonts w:eastAsia="Times New Roman" w:cs="Times New Roman"/>
          <w:szCs w:val="24"/>
        </w:rPr>
        <w:t>όψετε; Η γραμμή είναι να κόψετε από παντού. Ό,τι μπορούμε να κόψουμε από τους εργαζόμενους το αστικό κράτος το θέλει για να δίνει ενισχύσεις στο μεγάλο κεφάλαιο.</w:t>
      </w:r>
    </w:p>
    <w:p w14:paraId="3509623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Για τον εξωδικαστικό συμβιβασμό και για τη διαμεσολάβηση το απέδειξαν πολύ καλά και ο δικηγορι</w:t>
      </w:r>
      <w:r>
        <w:rPr>
          <w:rFonts w:eastAsia="Times New Roman" w:cs="Times New Roman"/>
          <w:szCs w:val="24"/>
        </w:rPr>
        <w:t>κός σύλλογος, παρ’ όλο που δεν συμφωνούμε σε όλα. Τελικά, θα είναι ο εργαζόμενος με το τρακάρισμα απέναντι από την ασφαλιστική εταιρεία. Ποιος θα κερδίσει; Δεν είναι αυτά που λέτε, γιατί θα πληρώσει και άλλα στην πορεία και στο τέλος μπορεί να μην καταλήξε</w:t>
      </w:r>
      <w:r>
        <w:rPr>
          <w:rFonts w:eastAsia="Times New Roman" w:cs="Times New Roman"/>
          <w:szCs w:val="24"/>
        </w:rPr>
        <w:t>ι πουθενά και να ξαναπάει στα δικαστήρια.</w:t>
      </w:r>
    </w:p>
    <w:p w14:paraId="3509623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Γιατί «υποχρεωτικώς»; Γιατί επεκτείνετε και σε άλλα θέματα το θέμα του εξωδικαστικού συμβιβασμού; Ποιον υπηρετούν; Ποιος το ζήταγε; Ο ΣΕΒ και οι ασφαλιστικές εταιρείες. Ποιοι εργαζόμενοι το ζήτησαν, στα δικαστήρια,</w:t>
      </w:r>
      <w:r>
        <w:rPr>
          <w:rFonts w:eastAsia="Times New Roman" w:cs="Times New Roman"/>
          <w:szCs w:val="24"/>
        </w:rPr>
        <w:t xml:space="preserve"> ο νομικός κόσμος; Κανένας. Να, λοιπόν, το πρόσημο που έχετε.</w:t>
      </w:r>
    </w:p>
    <w:p w14:paraId="3509623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επιτίθεστε στο ΚΚΕ. Και μάλιστα ο κ. Μαντάς μιλάει για λογική Μεσοπολέμου. Πάντως πολλά απ’ αυτά κατακτήθηκαν στον Μεσοπόλεμο. Και κατακτήθηκαν μετά τον Β</w:t>
      </w:r>
      <w:r>
        <w:rPr>
          <w:rFonts w:eastAsia="Times New Roman" w:cs="Times New Roman"/>
          <w:szCs w:val="24"/>
        </w:rPr>
        <w:t>΄</w:t>
      </w:r>
      <w:r>
        <w:rPr>
          <w:rFonts w:eastAsia="Times New Roman" w:cs="Times New Roman"/>
          <w:szCs w:val="24"/>
        </w:rPr>
        <w:t xml:space="preserve"> Παγκόσμιο Πόλεμο. Και έρχεστε τώρα</w:t>
      </w:r>
      <w:r>
        <w:rPr>
          <w:rFonts w:eastAsia="Times New Roman" w:cs="Times New Roman"/>
          <w:szCs w:val="24"/>
        </w:rPr>
        <w:t xml:space="preserve"> και αμολάτε το δρεπάνι και κόβετε σύμφωνα με τις παραγγελίες του κεφαλαίου.</w:t>
      </w:r>
    </w:p>
    <w:p w14:paraId="3509623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Θα πω την άλλη όψη επιγραμματικά. Πλέον η ενέργεια –που υποτίθεται ότι υποστηρίζατε πως είναι κοινωνικό αγαθό- μπαίνει στον τζόγο του χρηματιστηρίου. Αγοράζουν όσο θέλουν φθηνά, κ</w:t>
      </w:r>
      <w:r>
        <w:rPr>
          <w:rFonts w:eastAsia="Times New Roman" w:cs="Times New Roman"/>
          <w:szCs w:val="24"/>
        </w:rPr>
        <w:t>αι πουλάνε ακριβά. Θα γδάρουν τον κόσμο στην πραγματικότητα. Αυτό θα γίνει.</w:t>
      </w:r>
    </w:p>
    <w:p w14:paraId="3509623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Δεύτερον, είναι οι φορολογικές ρυθμίσεις υπέρ του κεφαλαίου. Έχουμε μείωση προστίμων, μείωση φορολογίας στο αποθεματικό όταν επενδύεται και μάλιστα με το εκπληκτικό 5% από 29%. Το </w:t>
      </w:r>
      <w:r>
        <w:rPr>
          <w:rFonts w:eastAsia="Times New Roman" w:cs="Times New Roman"/>
          <w:szCs w:val="24"/>
        </w:rPr>
        <w:t>επαναφέρετε μετά από χρόνια.</w:t>
      </w:r>
    </w:p>
    <w:p w14:paraId="3509623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Επίσης, θεσμοθετείτε απαλλαγή από φόρο σε επιχειρήσεις που έχουν ευρεσιτεχνία. Για ποιο</w:t>
      </w:r>
      <w:r>
        <w:rPr>
          <w:rFonts w:eastAsia="Times New Roman" w:cs="Times New Roman"/>
          <w:szCs w:val="24"/>
        </w:rPr>
        <w:t>ν</w:t>
      </w:r>
      <w:r>
        <w:rPr>
          <w:rFonts w:eastAsia="Times New Roman" w:cs="Times New Roman"/>
          <w:szCs w:val="24"/>
        </w:rPr>
        <w:t xml:space="preserve"> λόγο; Ποιες επιχειρήσεις έχουν ευρεσιτεχνία; Τα μικρά μπακάλικα, που είπατε ότι είναι το 90%; Το ωράριο των φαρμακείων ποιον εξυπηρετεί; Ε</w:t>
      </w:r>
      <w:r>
        <w:rPr>
          <w:rFonts w:eastAsia="Times New Roman" w:cs="Times New Roman"/>
          <w:szCs w:val="24"/>
        </w:rPr>
        <w:t>ξυπηρετεί τον φαρμακοποιό, τον αυτοαπασχολούμενο ή εξυπηρετεί τις μεγάλες εταιρείες που μαζί με την απελευθέρωση έρχονται να σαρώσουν τα πάντα, να βάλουν υπαλλήλους στα φαρμακεία;</w:t>
      </w:r>
    </w:p>
    <w:p w14:paraId="3509623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Για ποιο</w:t>
      </w:r>
      <w:r>
        <w:rPr>
          <w:rFonts w:eastAsia="Times New Roman" w:cs="Times New Roman"/>
          <w:szCs w:val="24"/>
        </w:rPr>
        <w:t>ν</w:t>
      </w:r>
      <w:r>
        <w:rPr>
          <w:rFonts w:eastAsia="Times New Roman" w:cs="Times New Roman"/>
          <w:szCs w:val="24"/>
        </w:rPr>
        <w:t xml:space="preserve"> λόγο γίνονται αλλαγές στον λατομικό και </w:t>
      </w:r>
      <w:r>
        <w:rPr>
          <w:rFonts w:eastAsia="Times New Roman" w:cs="Times New Roman"/>
          <w:szCs w:val="24"/>
        </w:rPr>
        <w:t>Μ</w:t>
      </w:r>
      <w:r>
        <w:rPr>
          <w:rFonts w:eastAsia="Times New Roman" w:cs="Times New Roman"/>
          <w:szCs w:val="24"/>
        </w:rPr>
        <w:t xml:space="preserve">εταλλευτικό </w:t>
      </w:r>
      <w:r>
        <w:rPr>
          <w:rFonts w:eastAsia="Times New Roman" w:cs="Times New Roman"/>
          <w:szCs w:val="24"/>
        </w:rPr>
        <w:t>Κ</w:t>
      </w:r>
      <w:r>
        <w:rPr>
          <w:rFonts w:eastAsia="Times New Roman" w:cs="Times New Roman"/>
          <w:szCs w:val="24"/>
        </w:rPr>
        <w:t>ώδικα; Για ν</w:t>
      </w:r>
      <w:r>
        <w:rPr>
          <w:rFonts w:eastAsia="Times New Roman" w:cs="Times New Roman"/>
          <w:szCs w:val="24"/>
        </w:rPr>
        <w:t>α διευκολυνθούν οι επιχειρηματικοί όμιλοι, να αρθούν εμπόδια, ώστε να καταληστεύσουν –γιατί αυτό έχει γίνει όλα τα προηγούμενα χρόνια- τον ορυκτό πλούτο της χώρας.</w:t>
      </w:r>
    </w:p>
    <w:p w14:paraId="3509623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Συμπερασματικά, λοιπόν, δεν υπάρχουν καλά και κακά. Υπάρχει μία ενιαία γραμμή, κύριε Μαντά. </w:t>
      </w:r>
      <w:r>
        <w:rPr>
          <w:rFonts w:eastAsia="Times New Roman" w:cs="Times New Roman"/>
          <w:szCs w:val="24"/>
        </w:rPr>
        <w:t>Και την ενιαία γραμμή σ</w:t>
      </w:r>
      <w:r>
        <w:rPr>
          <w:rFonts w:eastAsia="Times New Roman" w:cs="Times New Roman"/>
          <w:szCs w:val="24"/>
        </w:rPr>
        <w:t>ά</w:t>
      </w:r>
      <w:r>
        <w:rPr>
          <w:rFonts w:eastAsia="Times New Roman" w:cs="Times New Roman"/>
          <w:szCs w:val="24"/>
        </w:rPr>
        <w:t xml:space="preserve">ς την έδωσε ως παράσημο ο κ. </w:t>
      </w:r>
      <w:proofErr w:type="spellStart"/>
      <w:r>
        <w:rPr>
          <w:rFonts w:eastAsia="Times New Roman" w:cs="Times New Roman"/>
          <w:szCs w:val="24"/>
        </w:rPr>
        <w:t>Ντάισελμπλουμ</w:t>
      </w:r>
      <w:proofErr w:type="spellEnd"/>
      <w:r>
        <w:rPr>
          <w:rFonts w:eastAsia="Times New Roman" w:cs="Times New Roman"/>
          <w:szCs w:val="24"/>
        </w:rPr>
        <w:t xml:space="preserve">, η Ευρωπαϊκή Ένωση, ο ΣΕΒ, τα κοράκια, τα </w:t>
      </w:r>
      <w:r>
        <w:rPr>
          <w:rFonts w:eastAsia="Times New Roman" w:cs="Times New Roman"/>
          <w:szCs w:val="24"/>
          <w:lang w:val="en-US"/>
        </w:rPr>
        <w:t>f</w:t>
      </w:r>
      <w:r>
        <w:rPr>
          <w:rFonts w:eastAsia="Times New Roman" w:cs="Times New Roman"/>
          <w:szCs w:val="24"/>
          <w:lang w:val="en-US"/>
        </w:rPr>
        <w:t>unds</w:t>
      </w:r>
      <w:r>
        <w:rPr>
          <w:rFonts w:eastAsia="Times New Roman" w:cs="Times New Roman"/>
          <w:szCs w:val="24"/>
        </w:rPr>
        <w:t>, οι τραπεζικοί όμιλοι. Αυτοί σας παινεύουν. Έχετε δει</w:t>
      </w:r>
      <w:r w:rsidRPr="008202C6">
        <w:rPr>
          <w:rFonts w:eastAsia="Times New Roman" w:cs="Times New Roman"/>
          <w:szCs w:val="24"/>
        </w:rPr>
        <w:t xml:space="preserve"> </w:t>
      </w:r>
      <w:r>
        <w:rPr>
          <w:rFonts w:eastAsia="Times New Roman" w:cs="Times New Roman"/>
          <w:szCs w:val="24"/>
        </w:rPr>
        <w:t>κάποιον από τους</w:t>
      </w:r>
      <w:r>
        <w:rPr>
          <w:rFonts w:eastAsia="Times New Roman" w:cs="Times New Roman"/>
          <w:szCs w:val="24"/>
        </w:rPr>
        <w:t xml:space="preserve"> εργαζόμενους, </w:t>
      </w:r>
      <w:r>
        <w:rPr>
          <w:rFonts w:eastAsia="Times New Roman" w:cs="Times New Roman"/>
          <w:szCs w:val="24"/>
        </w:rPr>
        <w:t>από τους</w:t>
      </w:r>
      <w:r>
        <w:rPr>
          <w:rFonts w:eastAsia="Times New Roman" w:cs="Times New Roman"/>
          <w:szCs w:val="24"/>
        </w:rPr>
        <w:t xml:space="preserve"> αυτοαπασχολούμενους –και εννοώ συνολικά τον </w:t>
      </w:r>
      <w:r>
        <w:rPr>
          <w:rFonts w:eastAsia="Times New Roman" w:cs="Times New Roman"/>
          <w:szCs w:val="24"/>
        </w:rPr>
        <w:t>κόσμο της εργασίας που λέτε, την εργατική τάξη, τα λαϊκά στρώματα- να συμφωνούν; Όλοι αντίθετοι είναι. Μόνο εκείνοι σας παινεύουν.</w:t>
      </w:r>
    </w:p>
    <w:p w14:paraId="3509623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Θα έχετε την απάντηση του λαού. Και μην τα βλέπετε έτσι τώρα. Ξέρετε, όσα φέρνει η ώρα, δεν τα φέρνει ο χρόνος. Μαζεύεται πολ</w:t>
      </w:r>
      <w:r>
        <w:rPr>
          <w:rFonts w:eastAsia="Times New Roman" w:cs="Times New Roman"/>
          <w:szCs w:val="24"/>
        </w:rPr>
        <w:t>λή αδικία, πολλή αντιλαϊκή πολιτική και αυτή θα ξεσπάσει. Εμείς καλούμε τον κόσμο σε ταξική συσπείρωση.</w:t>
      </w:r>
    </w:p>
    <w:p w14:paraId="3509623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Στο ερώτημα του κ. Μπαλτά -δεν ξέρω αν είναι εδώ- πού το πάει το ΚΚΕ με τις κινητοποιήσεις, απαντώ ότι το ΚΚΕ αυτό που κάνει είναι να καλεί τον λαό να α</w:t>
      </w:r>
      <w:r>
        <w:rPr>
          <w:rFonts w:eastAsia="Times New Roman" w:cs="Times New Roman"/>
          <w:szCs w:val="24"/>
        </w:rPr>
        <w:t>γωνιστεί, αλλιώς τον στέλνουν στην κόλαση!</w:t>
      </w:r>
    </w:p>
    <w:p w14:paraId="3509623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Αν νομίζετε, λοιπόν, ότι με κάποιες έμμεσες απειλές ορισμένων θερμοκέφαλων -δεν ξέρω αν είναι- θα υποχωρήσουμε, κάνετε λάθος. Το ΚΚΕ κλείνει εκατό χρόνια. Έχει περάσει από φωτιά και σίδερο. Μπορεί να έχει </w:t>
      </w:r>
      <w:r>
        <w:rPr>
          <w:rFonts w:eastAsia="Times New Roman" w:cs="Times New Roman"/>
          <w:szCs w:val="24"/>
        </w:rPr>
        <w:t>αδυναμίες, μπορεί να έκανε λάθη -και στρατηγικά- σε κάποια περίοδο, όμως ποτέ δεν προσκύνησε την καπιταλιστική βαρβαρότητα. Θα συνεχίσουμε σε αυτόν τον δρόμο και θα είστε απέναντι γιατί εκεί σας θέτει η πολιτική σας.</w:t>
      </w:r>
    </w:p>
    <w:p w14:paraId="3509623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Εμείς θα καταθέσουμε πρόταση ονομαστική</w:t>
      </w:r>
      <w:r>
        <w:rPr>
          <w:rFonts w:eastAsia="Times New Roman" w:cs="Times New Roman"/>
          <w:szCs w:val="24"/>
        </w:rPr>
        <w:t>ς ψηφοφορίας και επί της αρχής και επί του άρθρου για την απεργία και τους πλειστηριασμούς.</w:t>
      </w:r>
    </w:p>
    <w:p w14:paraId="3509624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Ευχαριστώ πολύ.</w:t>
      </w:r>
    </w:p>
    <w:p w14:paraId="3509624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w:t>
      </w:r>
    </w:p>
    <w:p w14:paraId="3509624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w:t>
      </w:r>
      <w:r>
        <w:rPr>
          <w:rFonts w:eastAsia="Times New Roman" w:cs="Times New Roman"/>
          <w:szCs w:val="24"/>
        </w:rPr>
        <w:t>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szCs w:val="24"/>
        </w:rPr>
        <w:t>,</w:t>
      </w:r>
      <w:r>
        <w:rPr>
          <w:rFonts w:eastAsia="Times New Roman" w:cs="Times New Roman"/>
          <w:szCs w:val="24"/>
        </w:rPr>
        <w:t xml:space="preserve"> τριάντα ένας μαθητές και μαθήτριες και τρεις </w:t>
      </w:r>
      <w:r>
        <w:rPr>
          <w:rFonts w:eastAsia="Times New Roman" w:cs="Times New Roman"/>
          <w:szCs w:val="24"/>
        </w:rPr>
        <w:t>εκπαιδευτικοί συνοδοί τους από 8</w:t>
      </w:r>
      <w:r>
        <w:rPr>
          <w:rFonts w:eastAsia="Times New Roman" w:cs="Times New Roman"/>
          <w:szCs w:val="24"/>
          <w:vertAlign w:val="superscript"/>
        </w:rPr>
        <w:t>ο</w:t>
      </w:r>
      <w:r>
        <w:rPr>
          <w:rFonts w:eastAsia="Times New Roman" w:cs="Times New Roman"/>
          <w:szCs w:val="24"/>
        </w:rPr>
        <w:t xml:space="preserve"> Δημοτικό Σχολείο Λαμίας.</w:t>
      </w:r>
    </w:p>
    <w:p w14:paraId="3509624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35096244"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509624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κ. </w:t>
      </w:r>
      <w:proofErr w:type="spellStart"/>
      <w:r>
        <w:rPr>
          <w:rFonts w:eastAsia="Times New Roman" w:cs="Times New Roman"/>
          <w:szCs w:val="24"/>
        </w:rPr>
        <w:t>Δένδιας</w:t>
      </w:r>
      <w:proofErr w:type="spellEnd"/>
      <w:r>
        <w:rPr>
          <w:rFonts w:eastAsia="Times New Roman" w:cs="Times New Roman"/>
          <w:szCs w:val="24"/>
        </w:rPr>
        <w:t>.</w:t>
      </w:r>
    </w:p>
    <w:p w14:paraId="3509624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ΔΕΝΔΙΑΣ:</w:t>
      </w:r>
      <w:r>
        <w:rPr>
          <w:rFonts w:eastAsia="Times New Roman" w:cs="Times New Roman"/>
          <w:szCs w:val="24"/>
        </w:rPr>
        <w:t xml:space="preserve"> Ευχαριστώ, κύριε Πρόεδρε.</w:t>
      </w:r>
    </w:p>
    <w:p w14:paraId="3509624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συνάδελφοι, ένας λυρικός συνάδελφος της κοινοβουλευτικής Πλειοψηφίας ομιλώντας χθες, ξεκίνησε τον λόγο του απευθύνοντας στη Νέα Δημοκρατία το ερώτημα από το ποίημα του Πολέμη, του 1900 περίπου, «Τι είναι η πατρ</w:t>
      </w:r>
      <w:r>
        <w:rPr>
          <w:rFonts w:eastAsia="Times New Roman" w:cs="Times New Roman"/>
          <w:szCs w:val="24"/>
        </w:rPr>
        <w:t>ίδα μας;». Μάλιστα, απάντησε ο ίδιος στο ερώτημα.</w:t>
      </w:r>
    </w:p>
    <w:p w14:paraId="3509624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Θα μου επιτρέψει, λοιπόν, να δανειστώ την εισαγωγή του και εγώ για το τι είναι η πατρίδα μας, για να ξεκινήσουμε να συζητάμε τι δεν είναι η πατρίδα μας. Γιατί, κυρίες και κύριοι συνάδελφοι, αυτό το νομοθέτη</w:t>
      </w:r>
      <w:r>
        <w:rPr>
          <w:rFonts w:eastAsia="Times New Roman" w:cs="Times New Roman"/>
          <w:szCs w:val="24"/>
        </w:rPr>
        <w:t>μα εδώ των χιλίων πεντακοσίων σελίδων, που απαιτείτε να το συζητήσουμε αφού το διαβάσουμε, το κατανοήσουμε και το κρίνουμε σε δύο ημέρες, δεν είναι η πατρίδα μας.</w:t>
      </w:r>
    </w:p>
    <w:p w14:paraId="3509624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σας λέω επιπλέον, κυρίες και κύριοι συνάδελφοι της Πλειοψηφίας, να δείτε -σας προκαλώ και</w:t>
      </w:r>
      <w:r>
        <w:rPr>
          <w:rFonts w:eastAsia="Times New Roman" w:cs="Times New Roman"/>
          <w:szCs w:val="24"/>
        </w:rPr>
        <w:t xml:space="preserve"> σας παρακαλώ- στη σελίδα 737 αυτού του νομοθετήματος, στην οποία ο κύριος Υπουργός Οικονομικών προηγουμένως έκανε και νομοτεχνικές βελτιώσεις -τις είπε, βέβαια, εν τη ρύμη του λόγου του, λέγοντας τα αληθή, νομοθετικές και όχι νομοτεχνικές- το άρθρο 399, π</w:t>
      </w:r>
      <w:r>
        <w:rPr>
          <w:rFonts w:eastAsia="Times New Roman" w:cs="Times New Roman"/>
          <w:szCs w:val="24"/>
        </w:rPr>
        <w:t xml:space="preserve">ου επεκτείνει όσον αφορά τις συμβάσεις του ΤΑΙΠΕΔ την απαλλαγή όχι μόνο του συμβουλίου, αλλά και του </w:t>
      </w:r>
      <w:r>
        <w:rPr>
          <w:rFonts w:eastAsia="Times New Roman" w:cs="Times New Roman"/>
          <w:szCs w:val="24"/>
        </w:rPr>
        <w:t xml:space="preserve">διοικητικού </w:t>
      </w:r>
      <w:r>
        <w:rPr>
          <w:rFonts w:eastAsia="Times New Roman" w:cs="Times New Roman"/>
          <w:szCs w:val="24"/>
        </w:rPr>
        <w:t xml:space="preserve">συμβουλίου εμπειρογνωμόνων που συμβουλεύουν το </w:t>
      </w:r>
      <w:r>
        <w:rPr>
          <w:rFonts w:eastAsia="Times New Roman" w:cs="Times New Roman"/>
          <w:szCs w:val="24"/>
        </w:rPr>
        <w:t xml:space="preserve">διοικητικό </w:t>
      </w:r>
      <w:r>
        <w:rPr>
          <w:rFonts w:eastAsia="Times New Roman" w:cs="Times New Roman"/>
          <w:szCs w:val="24"/>
        </w:rPr>
        <w:t>συμβούλιο.</w:t>
      </w:r>
    </w:p>
    <w:p w14:paraId="3509624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Γιατί το συμφωνείτε; Ποιος το ζήτησε; Τι είναι αυτό το οποίο καλύπτετε εδώ</w:t>
      </w:r>
      <w:r>
        <w:rPr>
          <w:rFonts w:eastAsia="Times New Roman" w:cs="Times New Roman"/>
          <w:szCs w:val="24"/>
        </w:rPr>
        <w:t xml:space="preserve">; Γιατί πρέπει να γίνει αυτό; Γιατί οι συμβάσεις αυτές να ορίζονται με τον νόμο, εξ ορισμού επωφελείς για το ελληνικό </w:t>
      </w:r>
      <w:r>
        <w:rPr>
          <w:rFonts w:eastAsia="Times New Roman" w:cs="Times New Roman"/>
          <w:szCs w:val="24"/>
        </w:rPr>
        <w:t>δ</w:t>
      </w:r>
      <w:r>
        <w:rPr>
          <w:rFonts w:eastAsia="Times New Roman" w:cs="Times New Roman"/>
          <w:szCs w:val="24"/>
        </w:rPr>
        <w:t xml:space="preserve">ημόσιο, και να μην υπάρχει ούτε ποινική ούτε αστική ευθύνη όχι μόνο για το διοικητικό συμβούλιο, αλλά και για αυτούς που συμβουλεύουν το </w:t>
      </w:r>
      <w:r>
        <w:rPr>
          <w:rFonts w:eastAsia="Times New Roman" w:cs="Times New Roman"/>
          <w:szCs w:val="24"/>
        </w:rPr>
        <w:t>συμβούλιο και άρα κατά τεκμήριο έπρεπε να έχουν την ευθύνη; Ποια νέα διαπλοκή εξικνείται μέσα από διατάξεις τεραστίων νομοθετημάτων, τις οποίες κανείς από την Πλειοψηφία και εν μέρει και από τη Μειοψηφία δεν διαβάζει ποτέ;</w:t>
      </w:r>
    </w:p>
    <w:p w14:paraId="3509624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όλα</w:t>
      </w:r>
      <w:r>
        <w:rPr>
          <w:rFonts w:eastAsia="Times New Roman" w:cs="Times New Roman"/>
          <w:szCs w:val="24"/>
        </w:rPr>
        <w:t xml:space="preserve"> αυτά τα νομοθετήματα συζητούνται με τη διαδικασία του επείγοντος ή του κατεπείγοντος, τα νομοθετήματα αυτά της άθλιας συρραφής διατάξεων. Εδώ έχουμε διατάξεις για τα κομμωτήρια -και μην που πείτε ότι έχω απωθημένα- και για τους φούρνους από τη μία πλευρά </w:t>
      </w:r>
      <w:r>
        <w:rPr>
          <w:rFonts w:eastAsia="Times New Roman" w:cs="Times New Roman"/>
          <w:szCs w:val="24"/>
        </w:rPr>
        <w:t>και για το Κτηματολόγιο από την άλλη. Έχουμε διατάξεις για τα αποθεματικά των επιχειρήσεων από τη μια μεριά και από την άλλη έχουμε διατάξεις για τα θέματα της απεργίας.</w:t>
      </w:r>
    </w:p>
    <w:p w14:paraId="3509624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Μάλιστα, πρέπει να σας πω ότι είχα την πρωτοφανή για εμένα εμπειρία -ήμουν φοιτητής στ</w:t>
      </w:r>
      <w:r>
        <w:rPr>
          <w:rFonts w:eastAsia="Times New Roman" w:cs="Times New Roman"/>
          <w:szCs w:val="24"/>
        </w:rPr>
        <w:t xml:space="preserve">ην Αγγλία τη δεκαετία του 1980- να ζήσω τις μεγάλες μάχες με τις απεργίες των ανθρακωρύχων του </w:t>
      </w:r>
      <w:proofErr w:type="spellStart"/>
      <w:r>
        <w:rPr>
          <w:rFonts w:eastAsia="Times New Roman" w:cs="Times New Roman"/>
          <w:szCs w:val="24"/>
        </w:rPr>
        <w:t>Άρθρουρ</w:t>
      </w:r>
      <w:proofErr w:type="spellEnd"/>
      <w:r>
        <w:rPr>
          <w:rFonts w:eastAsia="Times New Roman" w:cs="Times New Roman"/>
          <w:szCs w:val="24"/>
        </w:rPr>
        <w:t xml:space="preserve"> </w:t>
      </w:r>
      <w:proofErr w:type="spellStart"/>
      <w:r>
        <w:rPr>
          <w:rFonts w:eastAsia="Times New Roman" w:cs="Times New Roman"/>
          <w:szCs w:val="24"/>
        </w:rPr>
        <w:t>Σκάργκιλ</w:t>
      </w:r>
      <w:proofErr w:type="spellEnd"/>
      <w:r>
        <w:rPr>
          <w:rFonts w:eastAsia="Times New Roman" w:cs="Times New Roman"/>
          <w:szCs w:val="24"/>
        </w:rPr>
        <w:t xml:space="preserve"> εναντίον της </w:t>
      </w:r>
      <w:r>
        <w:rPr>
          <w:rFonts w:eastAsia="Times New Roman" w:cs="Times New Roman"/>
          <w:szCs w:val="24"/>
        </w:rPr>
        <w:t>κ</w:t>
      </w:r>
      <w:r>
        <w:rPr>
          <w:rFonts w:eastAsia="Times New Roman" w:cs="Times New Roman"/>
          <w:szCs w:val="24"/>
        </w:rPr>
        <w:t xml:space="preserve">υβέρνησης Θάτσερ. Η </w:t>
      </w:r>
      <w:r>
        <w:rPr>
          <w:rFonts w:eastAsia="Times New Roman" w:cs="Times New Roman"/>
          <w:szCs w:val="24"/>
        </w:rPr>
        <w:t>κ</w:t>
      </w:r>
      <w:r>
        <w:rPr>
          <w:rFonts w:eastAsia="Times New Roman" w:cs="Times New Roman"/>
          <w:szCs w:val="24"/>
        </w:rPr>
        <w:t>υβέρνηση Θάτσερ ήταν αυτή που νομοθέτησε το 50%.</w:t>
      </w:r>
    </w:p>
    <w:p w14:paraId="3509624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Κύριε Σταθάκη, είστε λίγο μεγαλύτερ</w:t>
      </w:r>
      <w:r>
        <w:rPr>
          <w:rFonts w:eastAsia="Times New Roman" w:cs="Times New Roman"/>
          <w:szCs w:val="24"/>
        </w:rPr>
        <w:t>ό</w:t>
      </w:r>
      <w:r>
        <w:rPr>
          <w:rFonts w:eastAsia="Times New Roman" w:cs="Times New Roman"/>
          <w:szCs w:val="24"/>
        </w:rPr>
        <w:t>ς μου και ήσασταν λίγο π</w:t>
      </w:r>
      <w:r>
        <w:rPr>
          <w:rFonts w:eastAsia="Times New Roman" w:cs="Times New Roman"/>
          <w:szCs w:val="24"/>
        </w:rPr>
        <w:t xml:space="preserve">ριν στην Αγγλία. Τότε νομίζω ότι ανήκατε στο ΚΚΕ. Έτσι μου έχουν πει. Παρά ταύτα, δεν περίμενα ποτέ ότι θα έβλεπα καθηγητή να λέει ότι είναι ορθόδοξος μαρξιστής και να έρχεται εδώ να εισηγείται νομοθετήματα σαν το νομοθέτημα Θάτσερ, το οποίο, εν πάση </w:t>
      </w:r>
      <w:proofErr w:type="spellStart"/>
      <w:r>
        <w:rPr>
          <w:rFonts w:eastAsia="Times New Roman" w:cs="Times New Roman"/>
          <w:szCs w:val="24"/>
        </w:rPr>
        <w:t>περιπ</w:t>
      </w:r>
      <w:r>
        <w:rPr>
          <w:rFonts w:eastAsia="Times New Roman" w:cs="Times New Roman"/>
          <w:szCs w:val="24"/>
        </w:rPr>
        <w:t>τώσει</w:t>
      </w:r>
      <w:proofErr w:type="spellEnd"/>
      <w:r>
        <w:rPr>
          <w:rFonts w:eastAsia="Times New Roman" w:cs="Times New Roman"/>
          <w:szCs w:val="24"/>
        </w:rPr>
        <w:t xml:space="preserve">, εμείς το υποστηρίξαμε πάντοτε ευθέως, για να είμαστε ειλικρινείς. Όμως, είναι μια ψυχική ικανοποίηση να έρχεται ο κ. </w:t>
      </w:r>
      <w:proofErr w:type="spellStart"/>
      <w:r>
        <w:rPr>
          <w:rFonts w:eastAsia="Times New Roman" w:cs="Times New Roman"/>
          <w:szCs w:val="24"/>
        </w:rPr>
        <w:t>Τσακαλώτος</w:t>
      </w:r>
      <w:proofErr w:type="spellEnd"/>
      <w:r>
        <w:rPr>
          <w:rFonts w:eastAsia="Times New Roman" w:cs="Times New Roman"/>
          <w:szCs w:val="24"/>
        </w:rPr>
        <w:t xml:space="preserve"> και να λέει στο ΚΚΕ τι καλό που είναι αυτό το άρθρο.</w:t>
      </w:r>
    </w:p>
    <w:p w14:paraId="3509624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Εμείς είχαμε διαφωνήσει με το ΠΑΣΟΚ για αυτό το άρθρο. Καθαρές κουβέ</w:t>
      </w:r>
      <w:r>
        <w:rPr>
          <w:rFonts w:eastAsia="Times New Roman" w:cs="Times New Roman"/>
          <w:szCs w:val="24"/>
        </w:rPr>
        <w:t>ντες! Δεν κρυβόμαστε για το τι είμαστε και τι πιστεύουμε και για αυτό δεν το είχαμε περάσει. Και ευχαριστούμε πάρα πολύ τον ΣΥΡΙΖΑ που μας κάνει τώρα τη μεγάλη χαρά όχι μόνο να το φέρει, αλλά να το υποστηρίζει κιόλας. Μπράβο και εις ανώτερα!</w:t>
      </w:r>
    </w:p>
    <w:p w14:paraId="3509624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b/>
          <w:szCs w:val="24"/>
        </w:rPr>
        <w:t>:</w:t>
      </w:r>
      <w:r>
        <w:rPr>
          <w:rFonts w:eastAsia="Times New Roman" w:cs="Times New Roman"/>
          <w:szCs w:val="24"/>
        </w:rPr>
        <w:t xml:space="preserve"> Έτσι μπράβο!</w:t>
      </w:r>
    </w:p>
    <w:p w14:paraId="3509625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Πάμε τώρα στα εξής:</w:t>
      </w:r>
    </w:p>
    <w:p w14:paraId="3509625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να καταλάβω δηλαδή, για να μπορέσω να κατανοήσω, τι είναι αυτό το οποίο επιβάλλει σε αυτό το νομοθέτημα να περιορίζεται η στήριξη της </w:t>
      </w:r>
      <w:proofErr w:type="spellStart"/>
      <w:r>
        <w:rPr>
          <w:rFonts w:eastAsia="Times New Roman" w:cs="Times New Roman"/>
          <w:szCs w:val="24"/>
        </w:rPr>
        <w:t>τρίτεκνης</w:t>
      </w:r>
      <w:proofErr w:type="spellEnd"/>
      <w:r>
        <w:rPr>
          <w:rFonts w:eastAsia="Times New Roman" w:cs="Times New Roman"/>
          <w:szCs w:val="24"/>
        </w:rPr>
        <w:t xml:space="preserve"> και της πολύτεκνης </w:t>
      </w:r>
      <w:r>
        <w:rPr>
          <w:rFonts w:eastAsia="Times New Roman" w:cs="Times New Roman"/>
          <w:szCs w:val="24"/>
        </w:rPr>
        <w:t>οικογένειας, αλλά να χορηγούνται φορολογικές απαλλαγές στα καζίν</w:t>
      </w:r>
      <w:r>
        <w:rPr>
          <w:rFonts w:eastAsia="Times New Roman" w:cs="Times New Roman"/>
          <w:szCs w:val="24"/>
        </w:rPr>
        <w:t>α</w:t>
      </w:r>
      <w:r>
        <w:rPr>
          <w:rFonts w:eastAsia="Times New Roman" w:cs="Times New Roman"/>
          <w:szCs w:val="24"/>
        </w:rPr>
        <w:t>; Ποια είναι αυτή η σύλληψη της ελληνικής οικονομίας και της ελληνικής κοινωνίας που δείχνει ότι μια τέτοια αντιμετώπιση, στήριξης των καζίν</w:t>
      </w:r>
      <w:r>
        <w:rPr>
          <w:rFonts w:eastAsia="Times New Roman" w:cs="Times New Roman"/>
          <w:szCs w:val="24"/>
        </w:rPr>
        <w:t>ων</w:t>
      </w:r>
      <w:r>
        <w:rPr>
          <w:rFonts w:eastAsia="Times New Roman" w:cs="Times New Roman"/>
          <w:szCs w:val="24"/>
        </w:rPr>
        <w:t xml:space="preserve"> από τη μια μεριά, στέρηση</w:t>
      </w:r>
      <w:r>
        <w:rPr>
          <w:rFonts w:eastAsia="Times New Roman" w:cs="Times New Roman"/>
          <w:szCs w:val="24"/>
        </w:rPr>
        <w:t>ς</w:t>
      </w:r>
      <w:r>
        <w:rPr>
          <w:rFonts w:eastAsia="Times New Roman" w:cs="Times New Roman"/>
          <w:szCs w:val="24"/>
        </w:rPr>
        <w:t xml:space="preserve"> στην πολύτεκνη οικογέ</w:t>
      </w:r>
      <w:r>
        <w:rPr>
          <w:rFonts w:eastAsia="Times New Roman" w:cs="Times New Roman"/>
          <w:szCs w:val="24"/>
        </w:rPr>
        <w:t>νεια από την άλλη, είναι αυτό το οποίο θα μας οδηγήσει σε δρόμους ανάπτυξης; Να το καταλάβουμε, δηλαδή, γιατί και εμείς που πιστεύουμε στην ελεύθερη οικονομία, δεν τα έχουμε υποστηρίξει ποτέ αυτά τα πράγματα.</w:t>
      </w:r>
    </w:p>
    <w:p w14:paraId="3509625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Μήπως και εμείς δεν είχαμε καταλάβει; Μήπως ο Σ</w:t>
      </w:r>
      <w:r>
        <w:rPr>
          <w:rFonts w:eastAsia="Times New Roman" w:cs="Times New Roman"/>
          <w:szCs w:val="24"/>
        </w:rPr>
        <w:t xml:space="preserve">ΥΡΙΖΑ είναι το νέο φιλελεύθερο κόμμα, που θα οδηγήσει την Ελλάδα σε μια νέα οικονομική άνθηση μέσω της </w:t>
      </w:r>
      <w:proofErr w:type="spellStart"/>
      <w:r>
        <w:rPr>
          <w:rFonts w:eastAsia="Times New Roman" w:cs="Times New Roman"/>
          <w:szCs w:val="24"/>
        </w:rPr>
        <w:t>καζινοποίησης</w:t>
      </w:r>
      <w:proofErr w:type="spellEnd"/>
      <w:r>
        <w:rPr>
          <w:rFonts w:eastAsia="Times New Roman" w:cs="Times New Roman"/>
          <w:szCs w:val="24"/>
        </w:rPr>
        <w:t xml:space="preserve"> του συνόλου της ελληνικής οικονομίας; Αλλιώς δεν γίνονται κατανοητά αυτά. Οι προηγούμενες κυβερνήσεις -η δική μας τελευταία κυβέρνηση- μια </w:t>
      </w:r>
      <w:r>
        <w:rPr>
          <w:rFonts w:eastAsia="Times New Roman" w:cs="Times New Roman"/>
          <w:szCs w:val="24"/>
        </w:rPr>
        <w:t>αντίληψη είχε με δύο πυλώνες: Αφ</w:t>
      </w:r>
      <w:r>
        <w:rPr>
          <w:rFonts w:eastAsia="Times New Roman" w:cs="Times New Roman"/>
          <w:szCs w:val="24"/>
        </w:rPr>
        <w:t xml:space="preserve">’ </w:t>
      </w:r>
      <w:r>
        <w:rPr>
          <w:rFonts w:eastAsia="Times New Roman" w:cs="Times New Roman"/>
          <w:szCs w:val="24"/>
        </w:rPr>
        <w:t xml:space="preserve">ενός μεν προστασία του </w:t>
      </w:r>
      <w:r>
        <w:rPr>
          <w:rFonts w:eastAsia="Times New Roman" w:cs="Times New Roman"/>
          <w:szCs w:val="24"/>
        </w:rPr>
        <w:t xml:space="preserve">ελαχίστου </w:t>
      </w:r>
      <w:r>
        <w:rPr>
          <w:rFonts w:eastAsia="Times New Roman" w:cs="Times New Roman"/>
          <w:szCs w:val="24"/>
        </w:rPr>
        <w:t>εγγυημένου εισοδήματος των ανθρώπων που έχουν ανάγκη και από την άλλη, αντιλαμβανόμενοι το μέγα πρόβλημα της υπογεννητικότητας, την προστασία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του παιδιού, αλλά ιδιαίτερα της </w:t>
      </w:r>
      <w:proofErr w:type="spellStart"/>
      <w:r>
        <w:rPr>
          <w:rFonts w:eastAsia="Times New Roman" w:cs="Times New Roman"/>
          <w:szCs w:val="24"/>
        </w:rPr>
        <w:t>τρίτ</w:t>
      </w:r>
      <w:r>
        <w:rPr>
          <w:rFonts w:eastAsia="Times New Roman" w:cs="Times New Roman"/>
          <w:szCs w:val="24"/>
        </w:rPr>
        <w:t>εκνης</w:t>
      </w:r>
      <w:proofErr w:type="spellEnd"/>
      <w:r>
        <w:rPr>
          <w:rFonts w:eastAsia="Times New Roman" w:cs="Times New Roman"/>
          <w:szCs w:val="24"/>
        </w:rPr>
        <w:t xml:space="preserve"> και της πολύτεκνης οικογένειας.</w:t>
      </w:r>
    </w:p>
    <w:p w14:paraId="3509625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Εν </w:t>
      </w:r>
      <w:proofErr w:type="spellStart"/>
      <w:r>
        <w:rPr>
          <w:rFonts w:eastAsia="Times New Roman" w:cs="Times New Roman"/>
          <w:szCs w:val="24"/>
        </w:rPr>
        <w:t>ονόματι</w:t>
      </w:r>
      <w:proofErr w:type="spellEnd"/>
      <w:r>
        <w:rPr>
          <w:rFonts w:eastAsia="Times New Roman" w:cs="Times New Roman"/>
          <w:szCs w:val="24"/>
        </w:rPr>
        <w:t xml:space="preserve"> </w:t>
      </w:r>
      <w:proofErr w:type="spellStart"/>
      <w:r>
        <w:rPr>
          <w:rFonts w:eastAsia="Times New Roman" w:cs="Times New Roman"/>
          <w:szCs w:val="24"/>
        </w:rPr>
        <w:t>ποίου</w:t>
      </w:r>
      <w:proofErr w:type="spellEnd"/>
      <w:r>
        <w:rPr>
          <w:rFonts w:eastAsia="Times New Roman" w:cs="Times New Roman"/>
          <w:szCs w:val="24"/>
        </w:rPr>
        <w:t xml:space="preserve"> πράγματος αυτό ανατρέπεται;</w:t>
      </w:r>
    </w:p>
    <w:p w14:paraId="3509625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Θέλω να επαναλάβω αυτό που είπε η κ</w:t>
      </w:r>
      <w:r>
        <w:rPr>
          <w:rFonts w:eastAsia="Times New Roman" w:cs="Times New Roman"/>
          <w:szCs w:val="24"/>
        </w:rPr>
        <w:t>.</w:t>
      </w:r>
      <w:r>
        <w:rPr>
          <w:rFonts w:eastAsia="Times New Roman" w:cs="Times New Roman"/>
          <w:szCs w:val="24"/>
        </w:rPr>
        <w:t xml:space="preserve"> Μπακογιάννη απευθυνόμενη στην Κυβέρνηση: Να φέρουν τώρα διάταξη -θα την ψηφίσουμε και εμείς- με την οποία θα πάρουν πίσω αυτά και να ενι</w:t>
      </w:r>
      <w:r>
        <w:rPr>
          <w:rFonts w:eastAsia="Times New Roman" w:cs="Times New Roman"/>
          <w:szCs w:val="24"/>
        </w:rPr>
        <w:t xml:space="preserve">σχυθεί περισσότερο η </w:t>
      </w:r>
      <w:proofErr w:type="spellStart"/>
      <w:r>
        <w:rPr>
          <w:rFonts w:eastAsia="Times New Roman" w:cs="Times New Roman"/>
          <w:szCs w:val="24"/>
        </w:rPr>
        <w:t>τρίτεκνη</w:t>
      </w:r>
      <w:proofErr w:type="spellEnd"/>
      <w:r>
        <w:rPr>
          <w:rFonts w:eastAsia="Times New Roman" w:cs="Times New Roman"/>
          <w:szCs w:val="24"/>
        </w:rPr>
        <w:t xml:space="preserve"> και η πολύτεκνη οικογένεια.</w:t>
      </w:r>
    </w:p>
    <w:p w14:paraId="3509625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Άλλωστε, ο επιμελής </w:t>
      </w:r>
      <w:r>
        <w:rPr>
          <w:rFonts w:eastAsia="Times New Roman" w:cs="Times New Roman"/>
          <w:szCs w:val="24"/>
        </w:rPr>
        <w:t>ε</w:t>
      </w:r>
      <w:r>
        <w:rPr>
          <w:rFonts w:eastAsia="Times New Roman" w:cs="Times New Roman"/>
          <w:szCs w:val="24"/>
        </w:rPr>
        <w:t xml:space="preserve">ισηγητής μας, ο κ. Δήμας, σας κατέθεσε συγκεκριμένα παραδείγματα εδώ. Είναι στα Πρακτικά: Η πάμπλουτη οικογένεια με 23.000 ευρώ και με </w:t>
      </w:r>
      <w:r>
        <w:rPr>
          <w:rFonts w:eastAsia="Times New Roman" w:cs="Times New Roman"/>
          <w:szCs w:val="24"/>
        </w:rPr>
        <w:t xml:space="preserve">τρία </w:t>
      </w:r>
      <w:r>
        <w:rPr>
          <w:rFonts w:eastAsia="Times New Roman" w:cs="Times New Roman"/>
          <w:szCs w:val="24"/>
        </w:rPr>
        <w:t>τέσσερα παιδιά έπαιρνε 1.980 ευρώ και</w:t>
      </w:r>
      <w:r>
        <w:rPr>
          <w:rFonts w:eastAsia="Times New Roman" w:cs="Times New Roman"/>
          <w:szCs w:val="24"/>
        </w:rPr>
        <w:t xml:space="preserve"> τώρα θα πάρει 1.344 ευρώ! Αυτό λέγεται κοινωνική πολιτική; Τέσσερα παιδιά με 26.000 ευρώ; Άλλοι ζάμπλουτοι άνθρωποι</w:t>
      </w:r>
      <w:r>
        <w:rPr>
          <w:rFonts w:eastAsia="Times New Roman" w:cs="Times New Roman"/>
          <w:szCs w:val="24"/>
        </w:rPr>
        <w:t>,</w:t>
      </w:r>
      <w:r>
        <w:rPr>
          <w:rFonts w:eastAsia="Times New Roman" w:cs="Times New Roman"/>
          <w:szCs w:val="24"/>
        </w:rPr>
        <w:t xml:space="preserve"> έπαιρναν </w:t>
      </w:r>
      <w:r>
        <w:rPr>
          <w:rFonts w:eastAsia="Times New Roman" w:cs="Times New Roman"/>
          <w:szCs w:val="24"/>
        </w:rPr>
        <w:t xml:space="preserve">2.640 </w:t>
      </w:r>
      <w:r>
        <w:rPr>
          <w:rFonts w:eastAsia="Times New Roman" w:cs="Times New Roman"/>
          <w:szCs w:val="24"/>
        </w:rPr>
        <w:t>κάτι ευρώ και τώρα θα πάρουν περίπου 2.0</w:t>
      </w:r>
      <w:r>
        <w:rPr>
          <w:rFonts w:eastAsia="Times New Roman" w:cs="Times New Roman"/>
          <w:szCs w:val="24"/>
        </w:rPr>
        <w:t>16</w:t>
      </w:r>
      <w:r>
        <w:rPr>
          <w:rFonts w:eastAsia="Times New Roman" w:cs="Times New Roman"/>
          <w:szCs w:val="24"/>
        </w:rPr>
        <w:t xml:space="preserve"> ευρώ! Γιατί γίνονται αυτά τα πράγματα;</w:t>
      </w:r>
    </w:p>
    <w:p w14:paraId="3509625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Έρχομαι στα υπόλοιπα. Δεν θα αναφερθώ σε </w:t>
      </w:r>
      <w:r>
        <w:rPr>
          <w:rFonts w:eastAsia="Times New Roman" w:cs="Times New Roman"/>
          <w:szCs w:val="24"/>
        </w:rPr>
        <w:t>αυτό, το οποίο, επίσης, είπε ο κ. Δήμας, το τραγικό του 2013, όπου είχε καταθέσει ερώτηση ο σημερινός Πρωθυπουργός, ο κ. Τσίπρας, Βουλευτής τότε -φαρδιά πλατιά η υπογραφή του- με τίτλο</w:t>
      </w:r>
      <w:r>
        <w:rPr>
          <w:rFonts w:eastAsia="Times New Roman" w:cs="Times New Roman"/>
          <w:szCs w:val="24"/>
        </w:rPr>
        <w:t>:</w:t>
      </w:r>
      <w:r>
        <w:rPr>
          <w:rFonts w:eastAsia="Times New Roman" w:cs="Times New Roman"/>
          <w:szCs w:val="24"/>
        </w:rPr>
        <w:t xml:space="preserve"> «Εμπαιγμός και καταδίκη στη φτώχεια των </w:t>
      </w:r>
      <w:proofErr w:type="spellStart"/>
      <w:r>
        <w:rPr>
          <w:rFonts w:eastAsia="Times New Roman" w:cs="Times New Roman"/>
          <w:szCs w:val="24"/>
        </w:rPr>
        <w:t>τριτέκνων</w:t>
      </w:r>
      <w:proofErr w:type="spellEnd"/>
      <w:r>
        <w:rPr>
          <w:rFonts w:eastAsia="Times New Roman" w:cs="Times New Roman"/>
          <w:szCs w:val="24"/>
        </w:rPr>
        <w:t xml:space="preserve"> και των πολυτέκνων ο</w:t>
      </w:r>
      <w:r>
        <w:rPr>
          <w:rFonts w:eastAsia="Times New Roman" w:cs="Times New Roman"/>
          <w:szCs w:val="24"/>
        </w:rPr>
        <w:t>ικογενειών». Αυτό θα το θυμόμαστε.</w:t>
      </w:r>
    </w:p>
    <w:p w14:paraId="3509625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ΕΔΗΣ: Όταν σας λέγαμε για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και για αυτή τη νομοτεχνική σαχλαμάρα που είχατε -πέρα από το ότι αποτελεί απόλυτη </w:t>
      </w:r>
      <w:proofErr w:type="spellStart"/>
      <w:r>
        <w:rPr>
          <w:rFonts w:eastAsia="Times New Roman" w:cs="Times New Roman"/>
          <w:szCs w:val="24"/>
        </w:rPr>
        <w:t>εθελοδουλ</w:t>
      </w:r>
      <w:r>
        <w:rPr>
          <w:rFonts w:eastAsia="Times New Roman" w:cs="Times New Roman"/>
          <w:szCs w:val="24"/>
        </w:rPr>
        <w:t>ε</w:t>
      </w:r>
      <w:r>
        <w:rPr>
          <w:rFonts w:eastAsia="Times New Roman" w:cs="Times New Roman"/>
          <w:szCs w:val="24"/>
        </w:rPr>
        <w:t>ία</w:t>
      </w:r>
      <w:proofErr w:type="spellEnd"/>
      <w:r>
        <w:rPr>
          <w:rFonts w:eastAsia="Times New Roman" w:cs="Times New Roman"/>
          <w:szCs w:val="24"/>
        </w:rPr>
        <w:t xml:space="preserve"> των Ελλήνων, εκατό χρόνια το σύνολο της δημόσιας περιουσίας υπό έλε</w:t>
      </w:r>
      <w:r>
        <w:rPr>
          <w:rFonts w:eastAsia="Times New Roman" w:cs="Times New Roman"/>
          <w:szCs w:val="24"/>
        </w:rPr>
        <w:t>γχο ξένων- ότι δεν θα λειτουργήσει, χρειαζόταν να περάσουν δεκαο</w:t>
      </w:r>
      <w:r>
        <w:rPr>
          <w:rFonts w:eastAsia="Times New Roman" w:cs="Times New Roman"/>
          <w:szCs w:val="24"/>
        </w:rPr>
        <w:t>κ</w:t>
      </w:r>
      <w:r>
        <w:rPr>
          <w:rFonts w:eastAsia="Times New Roman" w:cs="Times New Roman"/>
          <w:szCs w:val="24"/>
        </w:rPr>
        <w:t>τώ μήνες για να το καταλάβετε και να έρθετε τώρα να καταργήσετε την ΕΔΗΣ; Όχι ότι θα λειτουργήσει τώρα. Εγώ σας λέω ότι ούτε και τώρα θα λειτουργήσει, διότι ό,τι και να περνάτε, ό,τι χιλιάδες</w:t>
      </w:r>
      <w:r>
        <w:rPr>
          <w:rFonts w:eastAsia="Times New Roman" w:cs="Times New Roman"/>
          <w:szCs w:val="24"/>
        </w:rPr>
        <w:t xml:space="preserve"> σελίδες και να φέρνετε εδώ να ψηφιστούν, αγνοείτε το κριτήριο της πραγματικότητας. Από αυτά τίποτε δεν θα λειτουργεί στο τέλος.</w:t>
      </w:r>
    </w:p>
    <w:p w14:paraId="3509625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Πάω στο</w:t>
      </w:r>
      <w:r>
        <w:rPr>
          <w:rFonts w:eastAsia="Times New Roman" w:cs="Times New Roman"/>
          <w:szCs w:val="24"/>
        </w:rPr>
        <w:t>ν</w:t>
      </w:r>
      <w:r>
        <w:rPr>
          <w:rFonts w:eastAsia="Times New Roman" w:cs="Times New Roman"/>
          <w:szCs w:val="24"/>
        </w:rPr>
        <w:t xml:space="preserve"> θεσμό της υποχρεωτικής διαμεσολάβησης.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συμφωνούμε όλοι ότι η διαμεσολάβηση</w:t>
      </w:r>
      <w:r>
        <w:rPr>
          <w:rFonts w:eastAsia="Times New Roman" w:cs="Times New Roman"/>
          <w:szCs w:val="24"/>
        </w:rPr>
        <w:t>,</w:t>
      </w:r>
      <w:r>
        <w:rPr>
          <w:rFonts w:eastAsia="Times New Roman" w:cs="Times New Roman"/>
          <w:szCs w:val="24"/>
        </w:rPr>
        <w:t xml:space="preserve"> είναι κάτι χρήσιμο. Μάλιστα. Υπό τον τρόπο που εισάγεται εδώ, ποιος το εισηγήθηκε στην Κυβέρνηση; Για να ξέρουμε. Ποιος είναι ο θεσμικός φορέας, ο οποίος υποστηρίζει αυτές τις διατάξεις; Γιατί από ό,τι γνωρίζω υποτίθεται ότι η διαμεσολάβηση θα βοηθήσει στ</w:t>
      </w:r>
      <w:r>
        <w:rPr>
          <w:rFonts w:eastAsia="Times New Roman" w:cs="Times New Roman"/>
          <w:szCs w:val="24"/>
        </w:rPr>
        <w:t>ην απονομή της δικαιοσύνης, δημιουργώντας καλύτερες συνθήκες απονομής της και στην πραγματικότητα θα διευκόλυνε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και μέγιστα τους δικαστές και τους εισαγγελείς.</w:t>
      </w:r>
    </w:p>
    <w:p w14:paraId="3509625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Πώς εξηγείται, λοιπόν, ότι αυτοί που υποτίθεται ότι θα ωφελούντο από αυτό το νομοθέτη</w:t>
      </w:r>
      <w:r>
        <w:rPr>
          <w:rFonts w:eastAsia="Times New Roman" w:cs="Times New Roman"/>
          <w:szCs w:val="24"/>
        </w:rPr>
        <w:t>μα, είναι οι πρώτοι που έρχονται και διαφωνούν κάθετα και ευθέως λένε ότι αυτό το νομοθέτημα δεν μπορεί να λειτουργήσει; Η Ένωση Δικαστών και Εισαγγελέων ήταν σαφέστατη. Οι δικηγορικοί σύλλογοι. Γιατί είναι όλοι κάθετοι και εναντίον αυτής της μεγάλης τομής</w:t>
      </w:r>
      <w:r>
        <w:rPr>
          <w:rFonts w:eastAsia="Times New Roman" w:cs="Times New Roman"/>
          <w:szCs w:val="24"/>
        </w:rPr>
        <w:t xml:space="preserve"> που βρίσκει αυτή η Κυβέρνηση, δήθεν, για να λύσει τα προβλήματα απονομής της δικαιοσύνης στη χώρα; Γιατί κανένα σοβαρός άνθρωπος δεν τίθεται εδώ αλληλέγγυος αυτής της ρύθμισης, αλλά όλοι λένε ότι δεν πρόκειται να προχωρήσει; </w:t>
      </w:r>
    </w:p>
    <w:p w14:paraId="3509625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πέραν των άλλων, είναι μι</w:t>
      </w:r>
      <w:r>
        <w:rPr>
          <w:rFonts w:eastAsia="Times New Roman" w:cs="Times New Roman"/>
          <w:szCs w:val="24"/>
        </w:rPr>
        <w:t>α ρύθμιση βάρβαρη, γιατί το κόστος, το οποίο επιφέρει είναι τεράστιο. Εξακόσια ευρώ μόνο για τη διαμεσολάβηση, πριν μπούμε καν στην κανονική διαδικασία, η οποία, μάλιστα, είναι και υποχρεωτική. Δεν μπορείς να την επιλέξεις ή να μην την επιλέξεις. Είναι ένα</w:t>
      </w:r>
      <w:r>
        <w:rPr>
          <w:rFonts w:eastAsia="Times New Roman" w:cs="Times New Roman"/>
          <w:szCs w:val="24"/>
        </w:rPr>
        <w:t xml:space="preserve"> τεράστιο ποσό για την ελληνική οικογένεια σήμερα και για αυτόν, ο οποίος θέλει να προστρέξει και να ζητήσει την προστασία της δικαιοσύνης. Γιατί την προστασία της δικαιοσύνης δεν τη ζητούν κυρίως οι εφοπλιστές και οι πλούσιοι. Ο αδύναμος χρειάζεται την πρ</w:t>
      </w:r>
      <w:r>
        <w:rPr>
          <w:rFonts w:eastAsia="Times New Roman" w:cs="Times New Roman"/>
          <w:szCs w:val="24"/>
        </w:rPr>
        <w:t>οστασία της δικαιοσύνης.</w:t>
      </w:r>
    </w:p>
    <w:p w14:paraId="3509625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Στην πλάτη, λοιπόν, αυτού του αδύναμου η Κυβέρνηση αυτή βάζει άλλα 600 ευρώ, για να μην βρει άκρη ποτέ.</w:t>
      </w:r>
    </w:p>
    <w:p w14:paraId="3509625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πείτε μου παρεμπιπτόντως, αυτό το καινούριο </w:t>
      </w:r>
      <w:r>
        <w:rPr>
          <w:rFonts w:eastAsia="Times New Roman" w:cs="Times New Roman"/>
          <w:szCs w:val="24"/>
        </w:rPr>
        <w:t>ό</w:t>
      </w:r>
      <w:r>
        <w:rPr>
          <w:rFonts w:eastAsia="Times New Roman" w:cs="Times New Roman"/>
          <w:szCs w:val="24"/>
        </w:rPr>
        <w:t xml:space="preserve">ργανο, το οποίο εισάγετε εδώ, </w:t>
      </w:r>
      <w:r>
        <w:rPr>
          <w:rFonts w:eastAsia="Times New Roman" w:cs="Times New Roman"/>
          <w:szCs w:val="24"/>
        </w:rPr>
        <w:t xml:space="preserve">η Διεύθυνση </w:t>
      </w:r>
      <w:r>
        <w:rPr>
          <w:rFonts w:eastAsia="Times New Roman" w:cs="Times New Roman"/>
          <w:szCs w:val="24"/>
        </w:rPr>
        <w:t>Ερευνών Οικονομικού Εγκλήματος</w:t>
      </w:r>
      <w:r>
        <w:rPr>
          <w:rFonts w:eastAsia="Times New Roman" w:cs="Times New Roman"/>
          <w:szCs w:val="24"/>
        </w:rPr>
        <w:t xml:space="preserve">, το οποίο προστίθεται σε όλα τα άλλα ειδικά </w:t>
      </w:r>
      <w:r>
        <w:rPr>
          <w:rFonts w:eastAsia="Times New Roman" w:cs="Times New Roman"/>
          <w:szCs w:val="24"/>
        </w:rPr>
        <w:t>ό</w:t>
      </w:r>
      <w:r>
        <w:rPr>
          <w:rFonts w:eastAsia="Times New Roman" w:cs="Times New Roman"/>
          <w:szCs w:val="24"/>
        </w:rPr>
        <w:t>ργανα, τι ωφελεί; Σας προλέγω ότι και αυτό δεν πρόκειται να λειτουργήσει. Μας έκανε ο Υπουργός Οικονομικών μια εξήγηση προηγουμένως απίστευτη. Δεν μπορούμε -λέει- να δώσουμε στις υ</w:t>
      </w:r>
      <w:r>
        <w:rPr>
          <w:rFonts w:eastAsia="Times New Roman" w:cs="Times New Roman"/>
          <w:szCs w:val="24"/>
        </w:rPr>
        <w:t>πάρχουσες υπηρεσίες, γιατί δημιουργούνται συγκρούσεις, οπότε φτιάχνουμε μια άλλη υπηρεσία, στην οποία να πηγαίνουν κατευθείαν. Μας είπε κάτι πράγματα, δηλαδή, που τα ακούς και λες: «Τα ακούω αυτά τα πράγματα;». «Τα ονειρεύομαι;». «Είμαι σε έναν άλλο κόσμο;</w:t>
      </w:r>
      <w:r>
        <w:rPr>
          <w:rFonts w:eastAsia="Times New Roman" w:cs="Times New Roman"/>
          <w:szCs w:val="24"/>
        </w:rPr>
        <w:t>». «Δεν καταλαβαίνουμε τι ακούμε;». «Δεν μας τα εισηγούνται άνθρωποι, οι οποίοι αντιλαμβάνονται την πραγματικότητα;». «Τι είναι αυτά;».</w:t>
      </w:r>
    </w:p>
    <w:p w14:paraId="3509625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Πόσα ελεγκτικά </w:t>
      </w:r>
      <w:r>
        <w:rPr>
          <w:rFonts w:eastAsia="Times New Roman" w:cs="Times New Roman"/>
          <w:szCs w:val="24"/>
        </w:rPr>
        <w:t>ό</w:t>
      </w:r>
      <w:r>
        <w:rPr>
          <w:rFonts w:eastAsia="Times New Roman" w:cs="Times New Roman"/>
          <w:szCs w:val="24"/>
        </w:rPr>
        <w:t xml:space="preserve">ργανα θα πρέπει να έχει το ελληνικό </w:t>
      </w:r>
      <w:r>
        <w:rPr>
          <w:rFonts w:eastAsia="Times New Roman" w:cs="Times New Roman"/>
          <w:szCs w:val="24"/>
        </w:rPr>
        <w:t>δ</w:t>
      </w:r>
      <w:r>
        <w:rPr>
          <w:rFonts w:eastAsia="Times New Roman" w:cs="Times New Roman"/>
          <w:szCs w:val="24"/>
        </w:rPr>
        <w:t xml:space="preserve">ημόσιο; Έχει περίπου έξι με επτά τώρα που συζητάμε. Το όγδοο τι θα </w:t>
      </w:r>
      <w:r>
        <w:rPr>
          <w:rFonts w:eastAsia="Times New Roman" w:cs="Times New Roman"/>
          <w:szCs w:val="24"/>
        </w:rPr>
        <w:t xml:space="preserve">του προσθέσει; Ίσα-ίσα που το εξαιρετικό προσωπικό το οποίο υπάρχει σε πολλά από αυτά τα </w:t>
      </w:r>
      <w:r>
        <w:rPr>
          <w:rFonts w:eastAsia="Times New Roman" w:cs="Times New Roman"/>
          <w:szCs w:val="24"/>
        </w:rPr>
        <w:t>ό</w:t>
      </w:r>
      <w:r>
        <w:rPr>
          <w:rFonts w:eastAsia="Times New Roman" w:cs="Times New Roman"/>
          <w:szCs w:val="24"/>
        </w:rPr>
        <w:t xml:space="preserve">ργανα, όπως το ΣΔΟΕ, το ΚΕΦΟΜΕΠ, κ.λπ., θα αποστερηθεί δυνατοτήτων να πάει να κάνει τη δουλειά του. Αυτό θα συμβεί. Γι’ αυτό και είναι όλοι κάθετα εναντίον αυτής της </w:t>
      </w:r>
      <w:r>
        <w:rPr>
          <w:rFonts w:eastAsia="Times New Roman" w:cs="Times New Roman"/>
          <w:szCs w:val="24"/>
        </w:rPr>
        <w:t xml:space="preserve">ρύθμισης. Εν πάση </w:t>
      </w:r>
      <w:proofErr w:type="spellStart"/>
      <w:r>
        <w:rPr>
          <w:rFonts w:eastAsia="Times New Roman" w:cs="Times New Roman"/>
          <w:szCs w:val="24"/>
        </w:rPr>
        <w:t>περιπτώσει</w:t>
      </w:r>
      <w:proofErr w:type="spellEnd"/>
      <w:r>
        <w:rPr>
          <w:rFonts w:eastAsia="Times New Roman" w:cs="Times New Roman"/>
          <w:szCs w:val="24"/>
        </w:rPr>
        <w:t>, έτσι κρίνει η Κυβέρνηση.</w:t>
      </w:r>
    </w:p>
    <w:p w14:paraId="3509625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είναι η ώρα, εν</w:t>
      </w:r>
      <w:r>
        <w:rPr>
          <w:rFonts w:eastAsia="Times New Roman" w:cs="Times New Roman"/>
          <w:szCs w:val="24"/>
        </w:rPr>
        <w:t xml:space="preserve"> </w:t>
      </w:r>
      <w:r>
        <w:rPr>
          <w:rFonts w:eastAsia="Times New Roman" w:cs="Times New Roman"/>
          <w:szCs w:val="24"/>
        </w:rPr>
        <w:t>όψει του δήθεν αφηγήματος της καθαρής εξόδου του Αυγούστου του 2018, να δούμε στα μάτια τι είναι αυτή η Κυβέρνηση. Άλλωστε, ελπίζω ότι δεν θα έχ</w:t>
      </w:r>
      <w:r>
        <w:rPr>
          <w:rFonts w:eastAsia="Times New Roman" w:cs="Times New Roman"/>
          <w:szCs w:val="24"/>
        </w:rPr>
        <w:t xml:space="preserve">ουμε πολλές φορές την αμφίβολη χαρά να συζητήσουμε πια μαζί της μέσα στο 2018. Πιστεύω ότι το 2018 θα είναι ένας κρίσιμος χρόνος, που θα δούμε αλλαγές. </w:t>
      </w:r>
    </w:p>
    <w:p w14:paraId="3509625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Προχθές –αναφέρθηκε και προηγουμένως στην Αίθουσα- είδαμε δύο συνεντεύξεις, οι οποίες μας ξεκαθαρίζουν </w:t>
      </w:r>
      <w:r>
        <w:rPr>
          <w:rFonts w:eastAsia="Times New Roman" w:cs="Times New Roman"/>
          <w:szCs w:val="24"/>
        </w:rPr>
        <w:t xml:space="preserve">απολύτως το σκηνικό. Η μία ήταν του </w:t>
      </w:r>
      <w:proofErr w:type="spellStart"/>
      <w:r>
        <w:rPr>
          <w:rFonts w:eastAsia="Times New Roman" w:cs="Times New Roman"/>
          <w:szCs w:val="24"/>
        </w:rPr>
        <w:t>αποχωρήσαντος</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ροέδρου του </w:t>
      </w:r>
      <w:proofErr w:type="spellStart"/>
      <w:r>
        <w:rPr>
          <w:rFonts w:eastAsia="Times New Roman" w:cs="Times New Roman"/>
          <w:szCs w:val="24"/>
        </w:rPr>
        <w:t>Eurogroup</w:t>
      </w:r>
      <w:proofErr w:type="spellEnd"/>
      <w:r>
        <w:rPr>
          <w:rFonts w:eastAsia="Times New Roman" w:cs="Times New Roman"/>
          <w:szCs w:val="24"/>
        </w:rPr>
        <w:t xml:space="preserve">, του κ. </w:t>
      </w:r>
      <w:proofErr w:type="spellStart"/>
      <w:r>
        <w:rPr>
          <w:rFonts w:eastAsia="Times New Roman" w:cs="Times New Roman"/>
          <w:szCs w:val="24"/>
        </w:rPr>
        <w:t>Ντάισελμπλουμ</w:t>
      </w:r>
      <w:proofErr w:type="spellEnd"/>
      <w:r>
        <w:rPr>
          <w:rFonts w:eastAsia="Times New Roman" w:cs="Times New Roman"/>
          <w:szCs w:val="24"/>
        </w:rPr>
        <w:t xml:space="preserve">, του υποτιθέμενου φανατικού εχθρού της παρούσας κυβερνητικής </w:t>
      </w:r>
      <w:r>
        <w:rPr>
          <w:rFonts w:eastAsia="Times New Roman" w:cs="Times New Roman"/>
          <w:szCs w:val="24"/>
        </w:rPr>
        <w:t>π</w:t>
      </w:r>
      <w:r>
        <w:rPr>
          <w:rFonts w:eastAsia="Times New Roman" w:cs="Times New Roman"/>
          <w:szCs w:val="24"/>
        </w:rPr>
        <w:t xml:space="preserve">λειοψηφίας. Υποτίθεται ότι ο κ. </w:t>
      </w:r>
      <w:proofErr w:type="spellStart"/>
      <w:r>
        <w:rPr>
          <w:rFonts w:eastAsia="Times New Roman" w:cs="Times New Roman"/>
          <w:szCs w:val="24"/>
        </w:rPr>
        <w:t>Ντάισελμπλουμ</w:t>
      </w:r>
      <w:proofErr w:type="spellEnd"/>
      <w:r>
        <w:rPr>
          <w:rFonts w:eastAsia="Times New Roman" w:cs="Times New Roman"/>
          <w:szCs w:val="24"/>
        </w:rPr>
        <w:t xml:space="preserve"> ήταν η αιχμή του δόρατος, ο αρχιερέας του κακού, ο μέ</w:t>
      </w:r>
      <w:r>
        <w:rPr>
          <w:rFonts w:eastAsia="Times New Roman" w:cs="Times New Roman"/>
          <w:szCs w:val="24"/>
        </w:rPr>
        <w:t xml:space="preserve">γας εχθρός αυτής της Κυβέρνησης, αυτός με τον οποίο σκληρά διαπραγματευόταν η Κυβέρνηση του λαού εδώ στα δεξιά μας. Τον τσάκιζε, τον </w:t>
      </w:r>
      <w:r>
        <w:rPr>
          <w:rFonts w:eastAsia="Times New Roman" w:cs="Times New Roman"/>
          <w:szCs w:val="24"/>
        </w:rPr>
        <w:t>κ</w:t>
      </w:r>
      <w:r>
        <w:rPr>
          <w:rFonts w:eastAsia="Times New Roman" w:cs="Times New Roman"/>
          <w:szCs w:val="24"/>
        </w:rPr>
        <w:t>τύπαγε. Και μετά από τόση μάχη, από τόσο αγώνα, από τόση αντιπαλότητα, τι αισθάνθηκε την υποχρέωση να κάνει; Να ευχαριστήσ</w:t>
      </w:r>
      <w:r>
        <w:rPr>
          <w:rFonts w:eastAsia="Times New Roman" w:cs="Times New Roman"/>
          <w:szCs w:val="24"/>
        </w:rPr>
        <w:t>ει αυτή την Κυβέρνηση του λαού για τη λαμπρή συνεργασία που είχαν και, βεβαίως, να κατηγορήσει τις προηγούμενες κυβερνήσεις διότι δεν ήταν τόσο πειθήνιες και συνεργάσιμες όσο η Κυβέρνηση του κ. Τσίπρα.</w:t>
      </w:r>
    </w:p>
    <w:p w14:paraId="3509626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Και από την άλλη είναι ο κ. </w:t>
      </w:r>
      <w:proofErr w:type="spellStart"/>
      <w:r>
        <w:rPr>
          <w:rFonts w:eastAsia="Times New Roman" w:cs="Times New Roman"/>
          <w:szCs w:val="24"/>
        </w:rPr>
        <w:t>Βίζερ</w:t>
      </w:r>
      <w:proofErr w:type="spellEnd"/>
      <w:r>
        <w:rPr>
          <w:rFonts w:eastAsia="Times New Roman" w:cs="Times New Roman"/>
          <w:szCs w:val="24"/>
        </w:rPr>
        <w:t xml:space="preserve">, ο επικεφαλής του </w:t>
      </w:r>
      <w:proofErr w:type="spellStart"/>
      <w:r>
        <w:rPr>
          <w:rFonts w:eastAsia="Times New Roman" w:cs="Times New Roman"/>
          <w:szCs w:val="24"/>
        </w:rPr>
        <w:t>Eu</w:t>
      </w:r>
      <w:r>
        <w:rPr>
          <w:rFonts w:eastAsia="Times New Roman" w:cs="Times New Roman"/>
          <w:szCs w:val="24"/>
        </w:rPr>
        <w:t>ro</w:t>
      </w:r>
      <w:proofErr w:type="spellEnd"/>
      <w:r w:rsidRPr="00E5239A">
        <w:rPr>
          <w:rFonts w:eastAsia="Times New Roman" w:cs="Times New Roman"/>
          <w:szCs w:val="24"/>
        </w:rPr>
        <w:t xml:space="preserve"> </w:t>
      </w:r>
      <w:r>
        <w:rPr>
          <w:rFonts w:eastAsia="Times New Roman" w:cs="Times New Roman"/>
          <w:szCs w:val="24"/>
          <w:lang w:val="en-US"/>
        </w:rPr>
        <w:t>W</w:t>
      </w:r>
      <w:proofErr w:type="spellStart"/>
      <w:r>
        <w:rPr>
          <w:rFonts w:eastAsia="Times New Roman" w:cs="Times New Roman"/>
          <w:szCs w:val="24"/>
        </w:rPr>
        <w:t>orking</w:t>
      </w:r>
      <w:proofErr w:type="spellEnd"/>
      <w:r>
        <w:rPr>
          <w:rFonts w:eastAsia="Times New Roman" w:cs="Times New Roman"/>
          <w:szCs w:val="24"/>
        </w:rPr>
        <w:t xml:space="preserve"> </w:t>
      </w:r>
      <w:proofErr w:type="spellStart"/>
      <w:r>
        <w:rPr>
          <w:rFonts w:eastAsia="Times New Roman" w:cs="Times New Roman"/>
          <w:szCs w:val="24"/>
        </w:rPr>
        <w:t>Group</w:t>
      </w:r>
      <w:proofErr w:type="spellEnd"/>
      <w:r>
        <w:rPr>
          <w:rFonts w:eastAsia="Times New Roman" w:cs="Times New Roman"/>
          <w:szCs w:val="24"/>
        </w:rPr>
        <w:t xml:space="preserve">, </w:t>
      </w:r>
      <w:r>
        <w:rPr>
          <w:rFonts w:eastAsia="Times New Roman" w:cs="Times New Roman"/>
          <w:szCs w:val="24"/>
          <w:lang w:val="en-US"/>
        </w:rPr>
        <w:t>o</w:t>
      </w:r>
      <w:proofErr w:type="spellStart"/>
      <w:r>
        <w:rPr>
          <w:rFonts w:eastAsia="Times New Roman" w:cs="Times New Roman"/>
          <w:szCs w:val="24"/>
        </w:rPr>
        <w:t>ργάνου</w:t>
      </w:r>
      <w:proofErr w:type="spellEnd"/>
      <w:r>
        <w:rPr>
          <w:rFonts w:eastAsia="Times New Roman" w:cs="Times New Roman"/>
          <w:szCs w:val="24"/>
        </w:rPr>
        <w:t xml:space="preserve"> που δεν προβλέπεται θεσμικά στην Ευρωπαϊκή Ένωση. Και το </w:t>
      </w:r>
      <w:proofErr w:type="spellStart"/>
      <w:r>
        <w:rPr>
          <w:rFonts w:eastAsia="Times New Roman" w:cs="Times New Roman"/>
          <w:szCs w:val="24"/>
        </w:rPr>
        <w:t>Eurogroup</w:t>
      </w:r>
      <w:proofErr w:type="spellEnd"/>
      <w:r>
        <w:rPr>
          <w:rFonts w:eastAsia="Times New Roman" w:cs="Times New Roman"/>
          <w:szCs w:val="24"/>
        </w:rPr>
        <w:t xml:space="preserve">, όμως, πώς ισχύει; Μέσω της επικύρωσης των αποφάσεών του από το Συμβούλιο Υπουργών. Δεν υπάρχουν συνθήκες, το </w:t>
      </w:r>
      <w:proofErr w:type="spellStart"/>
      <w:r>
        <w:rPr>
          <w:rFonts w:eastAsia="Times New Roman" w:cs="Times New Roman"/>
          <w:szCs w:val="24"/>
        </w:rPr>
        <w:t>Eurogroup</w:t>
      </w:r>
      <w:proofErr w:type="spellEnd"/>
      <w:r>
        <w:rPr>
          <w:rFonts w:eastAsia="Times New Roman" w:cs="Times New Roman"/>
          <w:szCs w:val="24"/>
        </w:rPr>
        <w:t xml:space="preserve"> ως </w:t>
      </w:r>
      <w:r>
        <w:rPr>
          <w:rFonts w:eastAsia="Times New Roman" w:cs="Times New Roman"/>
          <w:szCs w:val="24"/>
        </w:rPr>
        <w:t>ό</w:t>
      </w:r>
      <w:r>
        <w:rPr>
          <w:rFonts w:eastAsia="Times New Roman" w:cs="Times New Roman"/>
          <w:szCs w:val="24"/>
        </w:rPr>
        <w:t>ργανο της Ευρωπαϊκής Ένωσης. Έρχεται, λ</w:t>
      </w:r>
      <w:r>
        <w:rPr>
          <w:rFonts w:eastAsia="Times New Roman" w:cs="Times New Roman"/>
          <w:szCs w:val="24"/>
        </w:rPr>
        <w:t xml:space="preserve">οιπόν, ο κ. </w:t>
      </w:r>
      <w:proofErr w:type="spellStart"/>
      <w:r>
        <w:rPr>
          <w:rFonts w:eastAsia="Times New Roman" w:cs="Times New Roman"/>
          <w:szCs w:val="24"/>
        </w:rPr>
        <w:t>Βίζερ</w:t>
      </w:r>
      <w:proofErr w:type="spellEnd"/>
      <w:r>
        <w:rPr>
          <w:rFonts w:eastAsia="Times New Roman" w:cs="Times New Roman"/>
          <w:szCs w:val="24"/>
        </w:rPr>
        <w:t xml:space="preserve"> και τι λέει; «Καθαρή έξοδος τον Αύγουστο του 2018; Σας γελάσανε. Αφού πληρώσετε το 75% του χρέους και πάντως μετά το 2060 περίπου.».</w:t>
      </w:r>
    </w:p>
    <w:p w14:paraId="3509626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Αυτά σας λένε αυτοί, οι οποίοι σας επαινούν για το πώς συνεργάζεστε μαζί τους. Κι εσείς έρχεστε εδώ να μα</w:t>
      </w:r>
      <w:r>
        <w:rPr>
          <w:rFonts w:eastAsia="Times New Roman" w:cs="Times New Roman"/>
          <w:szCs w:val="24"/>
        </w:rPr>
        <w:t>ς πείτε περί καθαρής εξόδου και όλα τα άλλα, τα οποία θέλετε να πουλήσετε στην ελληνική κοινωνία.</w:t>
      </w:r>
    </w:p>
    <w:p w14:paraId="3509626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Καταλήγω, κυρίες και κύριοι συνάδελφοι, με το εξής τελευταίο, για εμένα εξαιρετικά σημαντικό, πέραν των ορίων του νομοθετήματος.</w:t>
      </w:r>
    </w:p>
    <w:p w14:paraId="3509626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w:t>
      </w:r>
      <w:r>
        <w:rPr>
          <w:rFonts w:eastAsia="Times New Roman" w:cs="Times New Roman"/>
          <w:szCs w:val="24"/>
        </w:rPr>
        <w:t>ουδούνι λήξεως του χρόνου ομιλίας του κυρίου Βουλευτή)</w:t>
      </w:r>
    </w:p>
    <w:p w14:paraId="3509626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3509626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Εάν υπάρχει κάτι, το οποίο κρίνει την πορεία μιας χώρας -σας το έχω πει επανειλημμένως εδώ- είναι η επάρκεια και ο σεβασμός στους θεσμούς της. Ένας από αυτούς τους θεσμούς εί</w:t>
      </w:r>
      <w:r>
        <w:rPr>
          <w:rFonts w:eastAsia="Times New Roman" w:cs="Times New Roman"/>
          <w:szCs w:val="24"/>
        </w:rPr>
        <w:t xml:space="preserve">ναι ο θεσμός της δικαιοσύνης, η πίστη στην προστασία των ανθρωπίνων δικαιωμάτων. Πρέπει να σας πω ότι μου έχει κάνει απολύτως αλγεινή εντύπωση η προσπάθεια της Κυβέρνησης μέσω του Υπουργού, του κ. </w:t>
      </w:r>
      <w:proofErr w:type="spellStart"/>
      <w:r>
        <w:rPr>
          <w:rFonts w:eastAsia="Times New Roman" w:cs="Times New Roman"/>
          <w:szCs w:val="24"/>
        </w:rPr>
        <w:t>Μουζάλα</w:t>
      </w:r>
      <w:proofErr w:type="spellEnd"/>
      <w:r>
        <w:rPr>
          <w:rFonts w:eastAsia="Times New Roman" w:cs="Times New Roman"/>
          <w:szCs w:val="24"/>
        </w:rPr>
        <w:t xml:space="preserve"> -υπογραμμίζω και ποιος Υπουργός επελέγη για το άχαρ</w:t>
      </w:r>
      <w:r>
        <w:rPr>
          <w:rFonts w:eastAsia="Times New Roman" w:cs="Times New Roman"/>
          <w:szCs w:val="24"/>
        </w:rPr>
        <w:t xml:space="preserve">ο αυτό έργο- να ανατραπούν οι αποφάσεις της ελληνικής δικαιοσύνης ως προς τα θέματα προστασίας των Τούρκων αξιωματικών, που ζήτησαν να τους αναγνωριστεί καθεστώς προστασίας και τους </w:t>
      </w:r>
      <w:proofErr w:type="spellStart"/>
      <w:r>
        <w:rPr>
          <w:rFonts w:eastAsia="Times New Roman" w:cs="Times New Roman"/>
          <w:szCs w:val="24"/>
        </w:rPr>
        <w:t>ανεγνωρίσθη</w:t>
      </w:r>
      <w:proofErr w:type="spellEnd"/>
      <w:r>
        <w:rPr>
          <w:rFonts w:eastAsia="Times New Roman" w:cs="Times New Roman"/>
          <w:szCs w:val="24"/>
        </w:rPr>
        <w:t xml:space="preserve"> από την ελληνική δικαιοσύνη.</w:t>
      </w:r>
    </w:p>
    <w:p w14:paraId="3509626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Επιτέλους, είναι βέβαιο ότι σε λί</w:t>
      </w:r>
      <w:r>
        <w:rPr>
          <w:rFonts w:eastAsia="Times New Roman" w:cs="Times New Roman"/>
          <w:szCs w:val="24"/>
        </w:rPr>
        <w:t>γο καιρό θα αποχωρήσετε από την εξουσία. Όμως, αυτό που μπορείτε πλέον να κάνετε είναι να επιτρέψετε στη χώρα να διατηρήσει τη θεσμική της αξιοπρέπεια και να μην ταπεινώνεται απέναντι στους Τούρκους, λειτουργώντας όχι σαν ανεξάρτητη ευρωπαϊκή χώρα που σέβε</w:t>
      </w:r>
      <w:r>
        <w:rPr>
          <w:rFonts w:eastAsia="Times New Roman" w:cs="Times New Roman"/>
          <w:szCs w:val="24"/>
        </w:rPr>
        <w:t xml:space="preserve">ται το ευρωπαϊκό κεκτημένο, ως έχει υποχρέωση, και τα ανθρώπινα δικαιώματα, αλλά ως έσχατος υποτελής του </w:t>
      </w:r>
      <w:r>
        <w:rPr>
          <w:rFonts w:eastAsia="Times New Roman" w:cs="Times New Roman"/>
          <w:szCs w:val="24"/>
        </w:rPr>
        <w:t>σ</w:t>
      </w:r>
      <w:r>
        <w:rPr>
          <w:rFonts w:eastAsia="Times New Roman" w:cs="Times New Roman"/>
          <w:szCs w:val="24"/>
        </w:rPr>
        <w:t>ουλτάνου, προς τον οποίο δίνει και εξηγήσεις.</w:t>
      </w:r>
    </w:p>
    <w:p w14:paraId="3509626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5096268"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09626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σας ευχαριστώ πολύ.</w:t>
      </w:r>
    </w:p>
    <w:p w14:paraId="3509626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Προχωρούμε με την Αναπληρώτρια Υπουργό Εργασίας, Κοινωνικής Ασφάλισης και Κοινωνικής Αλληλεγγύης κ. Φωτίου.</w:t>
      </w:r>
    </w:p>
    <w:p w14:paraId="3509626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Παρακαλώ, κυρία Φωτίου, έχετε τον λόγο για δέκα λεπτά.</w:t>
      </w:r>
    </w:p>
    <w:p w14:paraId="3509626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w:t>
      </w:r>
      <w:r>
        <w:rPr>
          <w:rFonts w:eastAsia="Times New Roman" w:cs="Times New Roman"/>
          <w:b/>
          <w:szCs w:val="24"/>
        </w:rPr>
        <w:t xml:space="preserve">ουργός Εργασίας, Κοινωνικής Ασφάλισης και Κοινωνικής Αλληλεγγύης): </w:t>
      </w:r>
      <w:r>
        <w:rPr>
          <w:rFonts w:eastAsia="Times New Roman" w:cs="Times New Roman"/>
          <w:szCs w:val="24"/>
        </w:rPr>
        <w:t>Κύριε Πρόεδρε, αφιερώνω αυτή την ομιλία στον Θοδωρή Μιχόπουλο, αριστερό αγωνιστή, δημοσιογράφο, που τον είχαμε δίπλα μας πάντα. Ιδιαίτερα αυτά τα δύσκολα χρόνια μας ενεθάρρυνε και μας εμψύχ</w:t>
      </w:r>
      <w:r>
        <w:rPr>
          <w:rFonts w:eastAsia="Times New Roman" w:cs="Times New Roman"/>
          <w:szCs w:val="24"/>
        </w:rPr>
        <w:t>ωνε. Ήταν μαζί μας και το βράδυ που έκλεισε η τρίτη αξιολόγηση.</w:t>
      </w:r>
    </w:p>
    <w:p w14:paraId="3509626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νομοσχέδιο που ψηφίζουμε σήμερα, αποτυπώνει το θετικότερο συσχετισμό δυνάμεων που έχει η χώρα μας έναντι των δανειστών της, κατά την τρίτη αξιολόγηση εξαιτίας ό</w:t>
      </w:r>
      <w:r>
        <w:rPr>
          <w:rFonts w:eastAsia="Times New Roman" w:cs="Times New Roman"/>
          <w:szCs w:val="24"/>
        </w:rPr>
        <w:t xml:space="preserve">σων έχουμε πετύχει. Γι’ αυτό η </w:t>
      </w:r>
      <w:r>
        <w:rPr>
          <w:rFonts w:eastAsia="Times New Roman" w:cs="Times New Roman"/>
          <w:szCs w:val="24"/>
        </w:rPr>
        <w:t xml:space="preserve">πλειονότητα </w:t>
      </w:r>
      <w:r>
        <w:rPr>
          <w:rFonts w:eastAsia="Times New Roman" w:cs="Times New Roman"/>
          <w:szCs w:val="24"/>
        </w:rPr>
        <w:t>των μέτρων που ψηφίζουμε είναι θετική για τη χώρα. Σε οκτώ μήνες βγαίνουμε από τα μνημόνια, που σημαίνει ότι δεν θα χρειάζεται να δανειζόμαστε με αντάλλαγμα την επιβολή μέτρων επιζήμιων για τη χώρα, όπως παραδέχθη</w:t>
      </w:r>
      <w:r>
        <w:rPr>
          <w:rFonts w:eastAsia="Times New Roman" w:cs="Times New Roman"/>
          <w:szCs w:val="24"/>
        </w:rPr>
        <w:t>καν πολλές φορές οι δανειστές.</w:t>
      </w:r>
    </w:p>
    <w:p w14:paraId="3509626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Προχωράμε, λοιπόν, στη νέα εποχή με συγκροτημένο σχέδιο και αφήνουμε πίσω μας τη Νέα Δημοκρατία να </w:t>
      </w:r>
      <w:proofErr w:type="spellStart"/>
      <w:r>
        <w:rPr>
          <w:rFonts w:eastAsia="Times New Roman" w:cs="Times New Roman"/>
          <w:szCs w:val="24"/>
        </w:rPr>
        <w:t>καταστροφολογεί</w:t>
      </w:r>
      <w:proofErr w:type="spellEnd"/>
      <w:r>
        <w:rPr>
          <w:rFonts w:eastAsia="Times New Roman" w:cs="Times New Roman"/>
          <w:szCs w:val="24"/>
        </w:rPr>
        <w:t xml:space="preserve"> και να ψεύδεται, όπως κάνει όλες αυτές τις μέρες, ιδιαίτερα στον τομέα της κοινωνικής προστασίας.</w:t>
      </w:r>
    </w:p>
    <w:p w14:paraId="3509626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Στον τομέα τ</w:t>
      </w:r>
      <w:r>
        <w:rPr>
          <w:rFonts w:eastAsia="Times New Roman" w:cs="Times New Roman"/>
          <w:szCs w:val="24"/>
        </w:rPr>
        <w:t>ης κοινωνικής προστασίας πετύχαμε σε αυτή την αξιολόγηση να δοθούν 315 εκατομμύρια αποκλειστικά για το παιδί, όταν οι δανειστές δεν ήθελαν να δοθεί ούτε 1 ευρώ. Μάλιστα, ζητούσαν μειώσεις στα οικογενειακά επιδόματα. Είναι χρήματα που προκύπτουν από την εξο</w:t>
      </w:r>
      <w:r>
        <w:rPr>
          <w:rFonts w:eastAsia="Times New Roman" w:cs="Times New Roman"/>
          <w:szCs w:val="24"/>
        </w:rPr>
        <w:t>ικονόμηση δαπανών που κάναμε από κάθε Υπουργείο και για πρώτη φορά δεν πάνε στη «μαύρη τρύπα» του χρέους. Διακόσια εξήντα εκατομμύρια, λοιπόν, για τα οικογενειακά επιδόματα, σαράντα εκατομμύρια για σχολικά γεύματα και δεκαπέντε εκατομμύρια για βρεφονηπιακο</w:t>
      </w:r>
      <w:r>
        <w:rPr>
          <w:rFonts w:eastAsia="Times New Roman" w:cs="Times New Roman"/>
          <w:szCs w:val="24"/>
        </w:rPr>
        <w:t xml:space="preserve">ύς. Γιατί το παιδί είναι η φροντίδα μας, ανεξάρτητα εάν βρίσκεται σε </w:t>
      </w:r>
      <w:proofErr w:type="spellStart"/>
      <w:r>
        <w:rPr>
          <w:rFonts w:eastAsia="Times New Roman" w:cs="Times New Roman"/>
          <w:szCs w:val="24"/>
        </w:rPr>
        <w:t>μονότεκνη</w:t>
      </w:r>
      <w:proofErr w:type="spellEnd"/>
      <w:r>
        <w:rPr>
          <w:rFonts w:eastAsia="Times New Roman" w:cs="Times New Roman"/>
          <w:szCs w:val="24"/>
        </w:rPr>
        <w:t xml:space="preserve">, </w:t>
      </w:r>
      <w:proofErr w:type="spellStart"/>
      <w:r>
        <w:rPr>
          <w:rFonts w:eastAsia="Times New Roman" w:cs="Times New Roman"/>
          <w:szCs w:val="24"/>
        </w:rPr>
        <w:t>δίτεκνη</w:t>
      </w:r>
      <w:proofErr w:type="spellEnd"/>
      <w:r>
        <w:rPr>
          <w:rFonts w:eastAsia="Times New Roman" w:cs="Times New Roman"/>
          <w:szCs w:val="24"/>
        </w:rPr>
        <w:t xml:space="preserve">, </w:t>
      </w:r>
      <w:proofErr w:type="spellStart"/>
      <w:r>
        <w:rPr>
          <w:rFonts w:eastAsia="Times New Roman" w:cs="Times New Roman"/>
          <w:szCs w:val="24"/>
        </w:rPr>
        <w:t>τρίτεκνη</w:t>
      </w:r>
      <w:proofErr w:type="spellEnd"/>
      <w:r>
        <w:rPr>
          <w:rFonts w:eastAsia="Times New Roman" w:cs="Times New Roman"/>
          <w:szCs w:val="24"/>
        </w:rPr>
        <w:t xml:space="preserve">, πολύτεκνη οικογένεια. Σε όποια οικογένεια και εάν είναι, το παιδί έχει τις ίδιες ανάγκες, τα ίδια όνειρα και προσδοκίες. Γι’ αυτό το 2018, θα θεσμοθετήσουμε </w:t>
      </w:r>
      <w:r>
        <w:rPr>
          <w:rFonts w:eastAsia="Times New Roman" w:cs="Times New Roman"/>
          <w:szCs w:val="24"/>
        </w:rPr>
        <w:t>ένα μεγάλο σχέδιο παροχών και υπηρεσιών. Για το παιδί! Και θα το βάλουμε σε εφαρμογή άμεσα.</w:t>
      </w:r>
    </w:p>
    <w:p w14:paraId="3509627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Πάμε τώρα στα οικογενειακά επιδόματα. Βάλαμε 260 εκατομμύρια επιπλέον στα υπάρχοντα 650 που βρήκαμε. Δηλαδή, για πρώτη φορά είχαμε αύξηση 40%. Σχεδιάσαμε ένα νέο σύ</w:t>
      </w:r>
      <w:r>
        <w:rPr>
          <w:rFonts w:eastAsia="Times New Roman" w:cs="Times New Roman"/>
          <w:szCs w:val="24"/>
        </w:rPr>
        <w:t xml:space="preserve">στημα που αποκαθιστά μία μεγάλη ανισοτιμία που υπήρχε μεταξύ των οικογενειών με ένα και δύο παιδιά και στις </w:t>
      </w:r>
      <w:proofErr w:type="spellStart"/>
      <w:r>
        <w:rPr>
          <w:rFonts w:eastAsia="Times New Roman" w:cs="Times New Roman"/>
          <w:szCs w:val="24"/>
        </w:rPr>
        <w:t>τρίτεκνες</w:t>
      </w:r>
      <w:proofErr w:type="spellEnd"/>
      <w:r>
        <w:rPr>
          <w:rFonts w:eastAsia="Times New Roman" w:cs="Times New Roman"/>
          <w:szCs w:val="24"/>
        </w:rPr>
        <w:t xml:space="preserve"> και πολύτεκνες οικογένειες. Αυτό συνέβη, διότι το προηγούμενο καθεστώς χρησιμοποίησε τις </w:t>
      </w:r>
      <w:proofErr w:type="spellStart"/>
      <w:r>
        <w:rPr>
          <w:rFonts w:eastAsia="Times New Roman" w:cs="Times New Roman"/>
          <w:szCs w:val="24"/>
        </w:rPr>
        <w:t>τρίτεκνες</w:t>
      </w:r>
      <w:proofErr w:type="spellEnd"/>
      <w:r>
        <w:rPr>
          <w:rFonts w:eastAsia="Times New Roman" w:cs="Times New Roman"/>
          <w:szCs w:val="24"/>
        </w:rPr>
        <w:t xml:space="preserve"> και πολύτεκνες οικογένειες ως φύλλο συκ</w:t>
      </w:r>
      <w:r>
        <w:rPr>
          <w:rFonts w:eastAsia="Times New Roman" w:cs="Times New Roman"/>
          <w:szCs w:val="24"/>
        </w:rPr>
        <w:t>ής, για να κρύψει την ανυπαρξία πολιτικής που είχε στο δημογραφικό πρόβλημα.</w:t>
      </w:r>
    </w:p>
    <w:p w14:paraId="3509627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Το 1993 η διακομματική </w:t>
      </w:r>
      <w:r>
        <w:rPr>
          <w:rFonts w:eastAsia="Times New Roman" w:cs="Times New Roman"/>
          <w:szCs w:val="24"/>
        </w:rPr>
        <w:t>ε</w:t>
      </w:r>
      <w:r>
        <w:rPr>
          <w:rFonts w:eastAsia="Times New Roman" w:cs="Times New Roman"/>
          <w:szCs w:val="24"/>
        </w:rPr>
        <w:t>πιτροπή της Βουλής έκρουε τον κώδωνα του κινδύνου, όταν έλεγε ότι υπάρχει δημογραφικό πρόβλημα. Πρότεινε δέκα μέτρα. Κανένα δεν έγινε. Οι γεννήσεις το 1993</w:t>
      </w:r>
      <w:r>
        <w:rPr>
          <w:rFonts w:eastAsia="Times New Roman" w:cs="Times New Roman"/>
          <w:szCs w:val="24"/>
        </w:rPr>
        <w:t xml:space="preserve"> ήταν </w:t>
      </w:r>
      <w:proofErr w:type="spellStart"/>
      <w:r>
        <w:rPr>
          <w:rFonts w:eastAsia="Times New Roman" w:cs="Times New Roman"/>
          <w:szCs w:val="24"/>
        </w:rPr>
        <w:t>εκατόν</w:t>
      </w:r>
      <w:proofErr w:type="spellEnd"/>
      <w:r>
        <w:rPr>
          <w:rFonts w:eastAsia="Times New Roman" w:cs="Times New Roman"/>
          <w:szCs w:val="24"/>
        </w:rPr>
        <w:t xml:space="preserve"> δύο χιλιάδες. Είκοσι χρόνια μετά, το 2013, οι γεννήσεις είναι ενενήντα τέσσερις χιλιάδες. Το 2015, που αναλάβαμε εμείς, οι γεννήσεις ήταν ενενήντα μία χιλιάδες οκτακόσιες και -περίεργο πράγμα- το 2016 -είναι τα τελευταία στοιχεία της ΕΛΣΤΑΤ- α</w:t>
      </w:r>
      <w:r>
        <w:rPr>
          <w:rFonts w:eastAsia="Times New Roman" w:cs="Times New Roman"/>
          <w:szCs w:val="24"/>
        </w:rPr>
        <w:t>υξήθηκαν σε ενενήντα δύο χιλιάδες εννιακόσιες. Βέβαια, ο δείκτης γονιμότητας βρίσκεται στο 1,3 αντί του 2 που έπρεπε, τουλάχιστον, να είναι.</w:t>
      </w:r>
    </w:p>
    <w:p w14:paraId="3509627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Αν ενθαρρύνουμε, λοιπόν, τ</w:t>
      </w:r>
      <w:r>
        <w:rPr>
          <w:rFonts w:eastAsia="Times New Roman" w:cs="Times New Roman"/>
          <w:szCs w:val="24"/>
        </w:rPr>
        <w:t>ο</w:t>
      </w:r>
      <w:r>
        <w:rPr>
          <w:rFonts w:eastAsia="Times New Roman" w:cs="Times New Roman"/>
          <w:szCs w:val="24"/>
        </w:rPr>
        <w:t xml:space="preserve"> ένα εκατομμύριο οικογένειες με ένα και δύο παιδιά, να κάνουν ένα ακόμη παιδί, καταλαβαίνετε ότι ο δείκτης θα βελτιωθεί.</w:t>
      </w:r>
    </w:p>
    <w:p w14:paraId="3509627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Τι σημαίνει, όμως, «ενθάρρυνση»; Σημαίνει αίσθημα ασφάλειας και όχι ανασφάλεια στην εργασία. Γι’ αυτό παλέψαμε κι έπεσε η ανεργία από τ</w:t>
      </w:r>
      <w:r>
        <w:rPr>
          <w:rFonts w:eastAsia="Times New Roman" w:cs="Times New Roman"/>
          <w:szCs w:val="24"/>
        </w:rPr>
        <w:t>ο 27% στο 21%. Γι’ αυτό δημιουργήσαμε για πρώτη φορά τριακόσιες είκοσι χιλιάδες νέες θέσεις σταθερής εργασίας. Σημαίνει να καταπολεμηθεί η φτώχεια. Γι’ αυτό το ΚΕΑ ενίσχυσε και ενισχύει περίπου επτακόσιες χιλιάδες συμπολίτες μας με 760 εκατομμύρια ευρώ. Ση</w:t>
      </w:r>
      <w:r>
        <w:rPr>
          <w:rFonts w:eastAsia="Times New Roman" w:cs="Times New Roman"/>
          <w:szCs w:val="24"/>
        </w:rPr>
        <w:t xml:space="preserve">μαίνει να </w:t>
      </w:r>
      <w:r>
        <w:rPr>
          <w:rFonts w:eastAsia="Times New Roman" w:cs="Times New Roman"/>
          <w:szCs w:val="24"/>
        </w:rPr>
        <w:t>κ</w:t>
      </w:r>
      <w:r>
        <w:rPr>
          <w:rFonts w:eastAsia="Times New Roman" w:cs="Times New Roman"/>
          <w:szCs w:val="24"/>
        </w:rPr>
        <w:t xml:space="preserve">τυπηθεί η παιδική φτώχεια. Γι’ αυτό και υπάρχουν κάθε μέρα σε όλη τη χώρα </w:t>
      </w:r>
      <w:proofErr w:type="spellStart"/>
      <w:r>
        <w:rPr>
          <w:rFonts w:eastAsia="Times New Roman" w:cs="Times New Roman"/>
          <w:szCs w:val="24"/>
        </w:rPr>
        <w:t>εκατόν</w:t>
      </w:r>
      <w:proofErr w:type="spellEnd"/>
      <w:r>
        <w:rPr>
          <w:rFonts w:eastAsia="Times New Roman" w:cs="Times New Roman"/>
          <w:szCs w:val="24"/>
        </w:rPr>
        <w:t xml:space="preserve"> τριάντα χιλιάδες σχολικά γεύματα ζεστά, που τα λοιδορείτε.</w:t>
      </w:r>
    </w:p>
    <w:p w14:paraId="3509627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Σημαίνει, επίσης, δωρεάν βρεφονηπιακούς σταθμούς. Γι’ αυτό ιδρύουμε τετρακόσιους νέους για δέκα χιλιάδες </w:t>
      </w:r>
      <w:r>
        <w:rPr>
          <w:rFonts w:eastAsia="Times New Roman" w:cs="Times New Roman"/>
          <w:szCs w:val="24"/>
        </w:rPr>
        <w:t xml:space="preserve">επιπλέον παιδιά το 2018. Παραλάβαμε ένα καθεστώς </w:t>
      </w:r>
      <w:r>
        <w:rPr>
          <w:rFonts w:eastAsia="Times New Roman" w:cs="Times New Roman"/>
          <w:szCs w:val="24"/>
        </w:rPr>
        <w:t>κατά το οποίο</w:t>
      </w:r>
      <w:r>
        <w:rPr>
          <w:rFonts w:eastAsia="Times New Roman" w:cs="Times New Roman"/>
          <w:szCs w:val="24"/>
        </w:rPr>
        <w:t xml:space="preserve"> μόνο εβδομήντα χιλιάδες παιδιά είχαν δωρεάν πρόσβαση. Σήμερα </w:t>
      </w:r>
      <w:proofErr w:type="spellStart"/>
      <w:r>
        <w:rPr>
          <w:rFonts w:eastAsia="Times New Roman" w:cs="Times New Roman"/>
          <w:szCs w:val="24"/>
        </w:rPr>
        <w:t>εκατόν</w:t>
      </w:r>
      <w:proofErr w:type="spellEnd"/>
      <w:r>
        <w:rPr>
          <w:rFonts w:eastAsia="Times New Roman" w:cs="Times New Roman"/>
          <w:szCs w:val="24"/>
        </w:rPr>
        <w:t xml:space="preserve"> δέκα χιλιάδες παιδιά έχουν δωρεάν πρόσβαση και όχι μόνο από εργαζόμενες μητέρες -γιατί αυτό κάνατε- αλλά και από άνεργες μητέ</w:t>
      </w:r>
      <w:r>
        <w:rPr>
          <w:rFonts w:eastAsia="Times New Roman" w:cs="Times New Roman"/>
          <w:szCs w:val="24"/>
        </w:rPr>
        <w:t>ρες γιατί παιδί υπάρχει και στις άνεργες και στις φτωχές οικογένειες.</w:t>
      </w:r>
    </w:p>
    <w:p w14:paraId="3509627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Σημαίνει κανένα παιδί στα ιδρύματα και κα</w:t>
      </w:r>
      <w:r>
        <w:rPr>
          <w:rFonts w:eastAsia="Times New Roman" w:cs="Times New Roman"/>
          <w:szCs w:val="24"/>
        </w:rPr>
        <w:t>μ</w:t>
      </w:r>
      <w:r>
        <w:rPr>
          <w:rFonts w:eastAsia="Times New Roman" w:cs="Times New Roman"/>
          <w:szCs w:val="24"/>
        </w:rPr>
        <w:t xml:space="preserve">μία ανοικτή αγκαλιά κενή για όλους αυτούς τους γονείς που περιμένουν τόσα χρόνια να υιοθετήσουν ένα παιδί ή να γίνουν ανάδοχοι γονείς. Γι’ αυτό </w:t>
      </w:r>
      <w:r>
        <w:rPr>
          <w:rFonts w:eastAsia="Times New Roman" w:cs="Times New Roman"/>
          <w:szCs w:val="24"/>
        </w:rPr>
        <w:t>ψηφίζουμε τις επόμενες ημέρες τον νόμο αναδοχής και υιοθεσίας.</w:t>
      </w:r>
    </w:p>
    <w:p w14:paraId="3509627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Σημαίνει επιδότηση ενοικίου και δανείου για σταθερή στέγη. Σημαίνει 600 εκατομμύρια ευρώ για εξακόσιες χιλιάδες οικογένειες σ</w:t>
      </w:r>
      <w:r>
        <w:rPr>
          <w:rFonts w:eastAsia="Times New Roman" w:cs="Times New Roman"/>
          <w:szCs w:val="24"/>
        </w:rPr>
        <w:t>ε</w:t>
      </w:r>
      <w:r>
        <w:rPr>
          <w:rFonts w:eastAsia="Times New Roman" w:cs="Times New Roman"/>
          <w:szCs w:val="24"/>
        </w:rPr>
        <w:t xml:space="preserve"> αυτό το μέτρο. Σημαίνει εκατό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σ</w:t>
      </w:r>
      <w:r>
        <w:rPr>
          <w:rFonts w:eastAsia="Times New Roman" w:cs="Times New Roman"/>
          <w:szCs w:val="24"/>
        </w:rPr>
        <w:t xml:space="preserve">τήριξης της οικογένειας που </w:t>
      </w:r>
      <w:r>
        <w:rPr>
          <w:rFonts w:eastAsia="Times New Roman" w:cs="Times New Roman"/>
          <w:szCs w:val="24"/>
        </w:rPr>
        <w:t>ιδρύουμε το 2018.</w:t>
      </w:r>
    </w:p>
    <w:p w14:paraId="3509627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Σημαίνει ένα σύνολο παροχών, πολιτική κινήτρων, φοροαπαλλαγές –κύριε Υπουργέ Οικονομικών-</w:t>
      </w:r>
      <w:r>
        <w:rPr>
          <w:rFonts w:eastAsia="Times New Roman" w:cs="Times New Roman"/>
          <w:szCs w:val="24"/>
        </w:rPr>
        <w:t xml:space="preserve"> </w:t>
      </w:r>
      <w:r>
        <w:rPr>
          <w:rFonts w:eastAsia="Times New Roman" w:cs="Times New Roman"/>
          <w:szCs w:val="24"/>
        </w:rPr>
        <w:t xml:space="preserve">επιδότηση εισιτηρίων μέσων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εταφοράς και ούτω καθεξής.</w:t>
      </w:r>
    </w:p>
    <w:p w14:paraId="3509627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Ήδη, σ</w:t>
      </w:r>
      <w:r>
        <w:rPr>
          <w:rFonts w:eastAsia="Times New Roman" w:cs="Times New Roman"/>
          <w:szCs w:val="24"/>
        </w:rPr>
        <w:t>ε</w:t>
      </w:r>
      <w:r>
        <w:rPr>
          <w:rFonts w:eastAsia="Times New Roman" w:cs="Times New Roman"/>
          <w:szCs w:val="24"/>
        </w:rPr>
        <w:t xml:space="preserve"> αυτό το νομοσχέδιο φέρνουμε την κατάργηση του τέλους χαρτοσήμου για τους </w:t>
      </w:r>
      <w:proofErr w:type="spellStart"/>
      <w:r>
        <w:rPr>
          <w:rFonts w:eastAsia="Times New Roman" w:cs="Times New Roman"/>
          <w:szCs w:val="24"/>
        </w:rPr>
        <w:t>τρίτεκνους</w:t>
      </w:r>
      <w:proofErr w:type="spellEnd"/>
      <w:r>
        <w:rPr>
          <w:rFonts w:eastAsia="Times New Roman" w:cs="Times New Roman"/>
          <w:szCs w:val="24"/>
        </w:rPr>
        <w:t xml:space="preserve"> και πολύτεκνους από τις οικογένειες. Αυτό σημαίνει ελάφρυνση για όλες τις κλίμακες από 54 ευρώ έως 108 ευρώ. Δεν είπατε λέξη περί αυτού. Σημαίνει αυξήσεις για τις </w:t>
      </w:r>
      <w:proofErr w:type="spellStart"/>
      <w:r>
        <w:rPr>
          <w:rFonts w:eastAsia="Times New Roman" w:cs="Times New Roman"/>
          <w:szCs w:val="24"/>
        </w:rPr>
        <w:t>εκατόν</w:t>
      </w:r>
      <w:proofErr w:type="spellEnd"/>
      <w:r>
        <w:rPr>
          <w:rFonts w:eastAsia="Times New Roman" w:cs="Times New Roman"/>
          <w:szCs w:val="24"/>
        </w:rPr>
        <w:t xml:space="preserve"> τ</w:t>
      </w:r>
      <w:r>
        <w:rPr>
          <w:rFonts w:eastAsia="Times New Roman" w:cs="Times New Roman"/>
          <w:szCs w:val="24"/>
        </w:rPr>
        <w:t>ριάντα χιλιάδες οικογένειες με έναν γονιό, τις μονογονεϊκές, όλες, ανεξάρτητα εάν έχουν ένα, δύο, τρία ή τέσσερα παιδιά. Θα δουν όλες αυξήσεις. Δεν είπατε κουβέντα για αυτό, γιατί δεν σας ενδιέφερε η μονογονεϊκή οικογένεια.</w:t>
      </w:r>
    </w:p>
    <w:p w14:paraId="3509627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Θα σας πω ένα παράδειγμα, επειδή</w:t>
      </w:r>
      <w:r>
        <w:rPr>
          <w:rFonts w:eastAsia="Times New Roman" w:cs="Times New Roman"/>
          <w:szCs w:val="24"/>
        </w:rPr>
        <w:t xml:space="preserve"> σας αρέσουν τα παραδείγματα. Ένας γονιός με τέσσερα παιδιά και εισόδημα 20.000 ευρώ έως 22.500 ευρώ τον χρόνο, ενώ έπαιρνε 220 ευρώ τον μήνα, θα πάρει 252 ευρώ τον μήνα. Αυτό σημαίνει ότι εμείς συνολικά δεν κάνουμε επιδοματική πολιτική, αλλά έχουμε σχέδιο</w:t>
      </w:r>
      <w:r>
        <w:rPr>
          <w:rFonts w:eastAsia="Times New Roman" w:cs="Times New Roman"/>
          <w:szCs w:val="24"/>
        </w:rPr>
        <w:t xml:space="preserve"> και πρόγραμμα για το παιδί.</w:t>
      </w:r>
    </w:p>
    <w:p w14:paraId="3509627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Είπα και προηγουμένως ότι το σύστημα ήταν άνισο. Πού συνίσταται η ανισοτιμία; Αγαπητοί συνάδελφοι, η ανισοτιμία συνίσταται και αποδεικνύεται από το εξής παράδειγμα: Μια </w:t>
      </w:r>
      <w:proofErr w:type="spellStart"/>
      <w:r>
        <w:rPr>
          <w:rFonts w:eastAsia="Times New Roman" w:cs="Times New Roman"/>
          <w:szCs w:val="24"/>
        </w:rPr>
        <w:t>δίτεκνη</w:t>
      </w:r>
      <w:proofErr w:type="spellEnd"/>
      <w:r>
        <w:rPr>
          <w:rFonts w:eastAsia="Times New Roman" w:cs="Times New Roman"/>
          <w:szCs w:val="24"/>
        </w:rPr>
        <w:t xml:space="preserve"> οικογένεια με το παλιό σύστημα έπαιρνε 960 ευρώ κα</w:t>
      </w:r>
      <w:r>
        <w:rPr>
          <w:rFonts w:eastAsia="Times New Roman" w:cs="Times New Roman"/>
          <w:szCs w:val="24"/>
        </w:rPr>
        <w:t xml:space="preserve">ι μόλις έκανε ένα παιδί, γινόταν δηλαδή μια </w:t>
      </w:r>
      <w:proofErr w:type="spellStart"/>
      <w:r>
        <w:rPr>
          <w:rFonts w:eastAsia="Times New Roman" w:cs="Times New Roman"/>
          <w:szCs w:val="24"/>
        </w:rPr>
        <w:t>τρίτεκνη</w:t>
      </w:r>
      <w:proofErr w:type="spellEnd"/>
      <w:r>
        <w:rPr>
          <w:rFonts w:eastAsia="Times New Roman" w:cs="Times New Roman"/>
          <w:szCs w:val="24"/>
        </w:rPr>
        <w:t xml:space="preserve"> οικογένεια, έπαιρνε 2.940 ευρώ. Με το νέο σύστημα που φέρνουμε η </w:t>
      </w:r>
      <w:proofErr w:type="spellStart"/>
      <w:r>
        <w:rPr>
          <w:rFonts w:eastAsia="Times New Roman" w:cs="Times New Roman"/>
          <w:szCs w:val="24"/>
        </w:rPr>
        <w:t>δίτεκνη</w:t>
      </w:r>
      <w:proofErr w:type="spellEnd"/>
      <w:r>
        <w:rPr>
          <w:rFonts w:eastAsia="Times New Roman" w:cs="Times New Roman"/>
          <w:szCs w:val="24"/>
        </w:rPr>
        <w:t xml:space="preserve"> οικογένεια θα παίρνει 1.680 ευρώ το παιδί και ακριβώς τα διπλάσια λεφτά, δηλαδή 3.360 ευρώ θα παίρνει η </w:t>
      </w:r>
      <w:proofErr w:type="spellStart"/>
      <w:r>
        <w:rPr>
          <w:rFonts w:eastAsia="Times New Roman" w:cs="Times New Roman"/>
          <w:szCs w:val="24"/>
        </w:rPr>
        <w:t>τρίτεκνη</w:t>
      </w:r>
      <w:proofErr w:type="spellEnd"/>
      <w:r>
        <w:rPr>
          <w:rFonts w:eastAsia="Times New Roman" w:cs="Times New Roman"/>
          <w:szCs w:val="24"/>
        </w:rPr>
        <w:t xml:space="preserve"> οικογένεια. Είναι</w:t>
      </w:r>
      <w:r>
        <w:rPr>
          <w:rFonts w:eastAsia="Times New Roman" w:cs="Times New Roman"/>
          <w:szCs w:val="24"/>
        </w:rPr>
        <w:t xml:space="preserve"> αυτό άδικο;</w:t>
      </w:r>
    </w:p>
    <w:p w14:paraId="3509627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από εδώ και πέρα, σε όλες τις εισοδηματικές κατηγορίες η σχέση των δύο παιδιών προς τα τρία παιδιά θα είναι ένα προς δύο, δηλαδή η </w:t>
      </w:r>
      <w:proofErr w:type="spellStart"/>
      <w:r>
        <w:rPr>
          <w:rFonts w:eastAsia="Times New Roman" w:cs="Times New Roman"/>
          <w:szCs w:val="24"/>
        </w:rPr>
        <w:t>τρίτεκνη</w:t>
      </w:r>
      <w:proofErr w:type="spellEnd"/>
      <w:r>
        <w:rPr>
          <w:rFonts w:eastAsia="Times New Roman" w:cs="Times New Roman"/>
          <w:szCs w:val="24"/>
        </w:rPr>
        <w:t xml:space="preserve"> οικογένεια θα παίρνει διπλά λεφτά από ό,τι παίρνει η </w:t>
      </w:r>
      <w:proofErr w:type="spellStart"/>
      <w:r>
        <w:rPr>
          <w:rFonts w:eastAsia="Times New Roman" w:cs="Times New Roman"/>
          <w:szCs w:val="24"/>
        </w:rPr>
        <w:t>δίτεκνη</w:t>
      </w:r>
      <w:proofErr w:type="spellEnd"/>
      <w:r>
        <w:rPr>
          <w:rFonts w:eastAsia="Times New Roman" w:cs="Times New Roman"/>
          <w:szCs w:val="24"/>
        </w:rPr>
        <w:t xml:space="preserve"> οικογένεια.</w:t>
      </w:r>
    </w:p>
    <w:p w14:paraId="3509627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Πιστεύω ότι αυτό είναι μι</w:t>
      </w:r>
      <w:r>
        <w:rPr>
          <w:rFonts w:eastAsia="Times New Roman" w:cs="Times New Roman"/>
          <w:szCs w:val="24"/>
        </w:rPr>
        <w:t>α ρύθμιση σταθερή και δίκαιη. Με τη ρύθμιση που φέρνουμε επτακόσιες τριάντα οκτώ χιλιάδες οικογένειες σε σύνολο οκτακοσίων χιλιάδων, ποσοστό 92%, θα δουν μεγάλες αυξήσεις. Θα τις δουν αυτές τις αυξήσεις, παρά τα ψεύδη και την καταστροφολογία. Μιλάμε για το</w:t>
      </w:r>
      <w:r>
        <w:rPr>
          <w:rFonts w:eastAsia="Times New Roman" w:cs="Times New Roman"/>
          <w:szCs w:val="24"/>
        </w:rPr>
        <w:t xml:space="preserve"> 92% των οικογενειών!</w:t>
      </w:r>
    </w:p>
    <w:p w14:paraId="3509627D" w14:textId="77777777" w:rsidR="00A42BF5" w:rsidRDefault="007F616C">
      <w:pPr>
        <w:spacing w:line="600" w:lineRule="auto"/>
        <w:ind w:firstLine="720"/>
        <w:jc w:val="both"/>
        <w:rPr>
          <w:rFonts w:eastAsia="Times New Roman"/>
          <w:szCs w:val="24"/>
        </w:rPr>
      </w:pPr>
      <w:r>
        <w:rPr>
          <w:rFonts w:eastAsia="Times New Roman"/>
          <w:szCs w:val="24"/>
        </w:rPr>
        <w:t>Θα τα δουν γρήγορα, γιατί φτιάχνουμε στον ΟΓΑ νέο σύστημα που θα παρέχει τα οικογενειακά επιδόματα σχεδόν κάθε μήνα, κάθε δύο μήνες, όχι όπως ήταν το παλιό σύστημα.</w:t>
      </w:r>
    </w:p>
    <w:p w14:paraId="3509627E" w14:textId="77777777" w:rsidR="00A42BF5" w:rsidRDefault="007F616C">
      <w:pPr>
        <w:spacing w:line="600" w:lineRule="auto"/>
        <w:ind w:firstLine="720"/>
        <w:jc w:val="both"/>
        <w:rPr>
          <w:rFonts w:eastAsia="Times New Roman"/>
          <w:szCs w:val="24"/>
        </w:rPr>
      </w:pPr>
      <w:r>
        <w:rPr>
          <w:rFonts w:eastAsia="Times New Roman"/>
          <w:szCs w:val="24"/>
        </w:rPr>
        <w:t xml:space="preserve">Παραπέρα, πενήντα χιλιάδες </w:t>
      </w:r>
      <w:proofErr w:type="spellStart"/>
      <w:r>
        <w:rPr>
          <w:rFonts w:eastAsia="Times New Roman"/>
          <w:szCs w:val="24"/>
        </w:rPr>
        <w:t>τρίτεκνες</w:t>
      </w:r>
      <w:proofErr w:type="spellEnd"/>
      <w:r>
        <w:rPr>
          <w:rFonts w:eastAsia="Times New Roman"/>
          <w:szCs w:val="24"/>
        </w:rPr>
        <w:t xml:space="preserve"> και πολύτεκνες οικογένειες θα δο</w:t>
      </w:r>
      <w:r>
        <w:rPr>
          <w:rFonts w:eastAsia="Times New Roman"/>
          <w:szCs w:val="24"/>
        </w:rPr>
        <w:t xml:space="preserve">υν μεγάλες αυξήσεις. Κουβέντα γι’ αυτό! Έχετε παραπλανήσει όλη την κοινή γνώμη. Λέτε ότι κόβουμε τα επιδόματα. Πενήντα χιλιάδες από τις εκατό χιλιάδες συνολικά πολύτεκνες και </w:t>
      </w:r>
      <w:proofErr w:type="spellStart"/>
      <w:r>
        <w:rPr>
          <w:rFonts w:eastAsia="Times New Roman"/>
          <w:szCs w:val="24"/>
        </w:rPr>
        <w:t>τρίτεκνες</w:t>
      </w:r>
      <w:proofErr w:type="spellEnd"/>
      <w:r>
        <w:rPr>
          <w:rFonts w:eastAsia="Times New Roman"/>
          <w:szCs w:val="24"/>
        </w:rPr>
        <w:t xml:space="preserve"> οικογένειες θα δουν πολύ μεγάλες αυξήσεις ως εξής.</w:t>
      </w:r>
    </w:p>
    <w:p w14:paraId="3509627F" w14:textId="77777777" w:rsidR="00A42BF5" w:rsidRDefault="007F616C">
      <w:pPr>
        <w:spacing w:line="600" w:lineRule="auto"/>
        <w:ind w:firstLine="720"/>
        <w:jc w:val="both"/>
        <w:rPr>
          <w:rFonts w:eastAsia="Times New Roman"/>
          <w:szCs w:val="24"/>
        </w:rPr>
      </w:pPr>
      <w:r>
        <w:rPr>
          <w:rFonts w:eastAsia="Times New Roman"/>
          <w:szCs w:val="24"/>
        </w:rPr>
        <w:t>(Στο σημείο αυτό κτυ</w:t>
      </w:r>
      <w:r>
        <w:rPr>
          <w:rFonts w:eastAsia="Times New Roman"/>
          <w:szCs w:val="24"/>
        </w:rPr>
        <w:t>πάει το κουδούνι λήξεως του χρόνου ομιλίας της κυρίας Αναπληρώτριας Υπουργού)</w:t>
      </w:r>
    </w:p>
    <w:p w14:paraId="35096280" w14:textId="77777777" w:rsidR="00A42BF5" w:rsidRDefault="007F616C">
      <w:pPr>
        <w:spacing w:line="600" w:lineRule="auto"/>
        <w:ind w:firstLine="720"/>
        <w:jc w:val="both"/>
        <w:rPr>
          <w:rFonts w:eastAsia="Times New Roman"/>
          <w:szCs w:val="24"/>
        </w:rPr>
      </w:pPr>
      <w:r>
        <w:rPr>
          <w:rFonts w:eastAsia="Times New Roman"/>
          <w:szCs w:val="24"/>
        </w:rPr>
        <w:t>Κύριε Πρόεδρε, θα χρειαστώ λίγο χρόνο επειδή όλοι αναφέρονται σ</w:t>
      </w:r>
      <w:r>
        <w:rPr>
          <w:rFonts w:eastAsia="Times New Roman"/>
          <w:szCs w:val="24"/>
        </w:rPr>
        <w:t>ε</w:t>
      </w:r>
      <w:r>
        <w:rPr>
          <w:rFonts w:eastAsia="Times New Roman"/>
          <w:szCs w:val="24"/>
        </w:rPr>
        <w:t xml:space="preserve"> αυτό το θέμα.</w:t>
      </w:r>
    </w:p>
    <w:p w14:paraId="35096281" w14:textId="77777777" w:rsidR="00A42BF5" w:rsidRDefault="007F616C">
      <w:pPr>
        <w:spacing w:line="600" w:lineRule="auto"/>
        <w:ind w:firstLine="720"/>
        <w:jc w:val="both"/>
        <w:rPr>
          <w:rFonts w:eastAsia="Times New Roman"/>
          <w:szCs w:val="24"/>
        </w:rPr>
      </w:pPr>
      <w:proofErr w:type="spellStart"/>
      <w:r>
        <w:rPr>
          <w:rFonts w:eastAsia="Times New Roman"/>
          <w:szCs w:val="24"/>
        </w:rPr>
        <w:t>Τρίτεκνη</w:t>
      </w:r>
      <w:proofErr w:type="spellEnd"/>
      <w:r>
        <w:rPr>
          <w:rFonts w:eastAsia="Times New Roman"/>
          <w:szCs w:val="24"/>
        </w:rPr>
        <w:t xml:space="preserve"> οικογένεια: Έπαιρνε 2.940. Θα πάρει επιπλέον 420 ευρώ. </w:t>
      </w:r>
    </w:p>
    <w:p w14:paraId="35096282" w14:textId="77777777" w:rsidR="00A42BF5" w:rsidRDefault="007F616C">
      <w:pPr>
        <w:spacing w:line="600" w:lineRule="auto"/>
        <w:ind w:firstLine="720"/>
        <w:jc w:val="both"/>
        <w:rPr>
          <w:rFonts w:eastAsia="Times New Roman"/>
          <w:szCs w:val="24"/>
        </w:rPr>
      </w:pPr>
      <w:proofErr w:type="spellStart"/>
      <w:r>
        <w:rPr>
          <w:rFonts w:eastAsia="Times New Roman"/>
          <w:szCs w:val="24"/>
        </w:rPr>
        <w:t>Τετράτεκνη</w:t>
      </w:r>
      <w:proofErr w:type="spellEnd"/>
      <w:r>
        <w:rPr>
          <w:rFonts w:eastAsia="Times New Roman"/>
          <w:szCs w:val="24"/>
        </w:rPr>
        <w:t xml:space="preserve"> οικογένεια: Έπαιρνε 3.9</w:t>
      </w:r>
      <w:r>
        <w:rPr>
          <w:rFonts w:eastAsia="Times New Roman"/>
          <w:szCs w:val="24"/>
        </w:rPr>
        <w:t xml:space="preserve">20. Θα πάρει επιπλέον 1.120 ευρώ. </w:t>
      </w:r>
    </w:p>
    <w:p w14:paraId="35096283" w14:textId="77777777" w:rsidR="00A42BF5" w:rsidRDefault="007F616C">
      <w:pPr>
        <w:spacing w:line="600" w:lineRule="auto"/>
        <w:ind w:firstLine="720"/>
        <w:jc w:val="both"/>
        <w:rPr>
          <w:rFonts w:eastAsia="Times New Roman"/>
          <w:szCs w:val="24"/>
        </w:rPr>
      </w:pPr>
      <w:proofErr w:type="spellStart"/>
      <w:r>
        <w:rPr>
          <w:rFonts w:eastAsia="Times New Roman"/>
          <w:szCs w:val="24"/>
        </w:rPr>
        <w:t>Πεντάτεκνη</w:t>
      </w:r>
      <w:proofErr w:type="spellEnd"/>
      <w:r>
        <w:rPr>
          <w:rFonts w:eastAsia="Times New Roman"/>
          <w:szCs w:val="24"/>
        </w:rPr>
        <w:t xml:space="preserve"> οικογένεια: Έπαιρνε 4.900. Θα πάρει επιπλέον 1.820 ευρώ. </w:t>
      </w:r>
    </w:p>
    <w:p w14:paraId="35096284" w14:textId="77777777" w:rsidR="00A42BF5" w:rsidRDefault="007F616C">
      <w:pPr>
        <w:spacing w:line="600" w:lineRule="auto"/>
        <w:ind w:firstLine="720"/>
        <w:jc w:val="both"/>
        <w:rPr>
          <w:rFonts w:eastAsia="Times New Roman"/>
          <w:szCs w:val="24"/>
        </w:rPr>
      </w:pPr>
      <w:r>
        <w:rPr>
          <w:rFonts w:eastAsia="Times New Roman"/>
          <w:szCs w:val="24"/>
        </w:rPr>
        <w:t xml:space="preserve">Δεν θα συνεχίσω. Το καταλαβαίνετε. Πράγματι, από τις υπόλοιπες </w:t>
      </w:r>
      <w:r>
        <w:rPr>
          <w:rFonts w:eastAsia="Times New Roman"/>
          <w:szCs w:val="24"/>
        </w:rPr>
        <w:t>πενήντα χιλιάδες</w:t>
      </w:r>
      <w:r>
        <w:rPr>
          <w:rFonts w:eastAsia="Times New Roman"/>
          <w:szCs w:val="24"/>
        </w:rPr>
        <w:t xml:space="preserve"> οικογένειες </w:t>
      </w:r>
      <w:proofErr w:type="spellStart"/>
      <w:r>
        <w:rPr>
          <w:rFonts w:eastAsia="Times New Roman"/>
          <w:szCs w:val="24"/>
        </w:rPr>
        <w:t>τρίτεκνων</w:t>
      </w:r>
      <w:proofErr w:type="spellEnd"/>
      <w:r>
        <w:rPr>
          <w:rFonts w:eastAsia="Times New Roman"/>
          <w:szCs w:val="24"/>
        </w:rPr>
        <w:t xml:space="preserve"> και πολύτεκνων, οι οποίες ανήκουν στις δύο υψηλότε</w:t>
      </w:r>
      <w:r>
        <w:rPr>
          <w:rFonts w:eastAsia="Times New Roman"/>
          <w:szCs w:val="24"/>
        </w:rPr>
        <w:t xml:space="preserve">ρες εισοδηματικές κατηγορίες, περισσότεροι από τους μισούς θα δουν ελάχιστες μειώσεις. Γι’ αυτές τις περιπτώσεις έχετε δημιουργήσει τα ψεύδη ότι τιμωρούμε τους </w:t>
      </w:r>
      <w:proofErr w:type="spellStart"/>
      <w:r>
        <w:rPr>
          <w:rFonts w:eastAsia="Times New Roman"/>
          <w:szCs w:val="24"/>
        </w:rPr>
        <w:t>τρίτεκνους</w:t>
      </w:r>
      <w:proofErr w:type="spellEnd"/>
      <w:r>
        <w:rPr>
          <w:rFonts w:eastAsia="Times New Roman"/>
          <w:szCs w:val="24"/>
        </w:rPr>
        <w:t xml:space="preserve"> και τους πολύτεκνους.</w:t>
      </w:r>
    </w:p>
    <w:p w14:paraId="35096285" w14:textId="77777777" w:rsidR="00A42BF5" w:rsidRDefault="007F616C">
      <w:pPr>
        <w:spacing w:line="600" w:lineRule="auto"/>
        <w:ind w:firstLine="720"/>
        <w:jc w:val="both"/>
        <w:rPr>
          <w:rFonts w:eastAsia="Times New Roman"/>
          <w:szCs w:val="24"/>
        </w:rPr>
      </w:pPr>
      <w:r>
        <w:rPr>
          <w:rFonts w:eastAsia="Times New Roman"/>
          <w:szCs w:val="24"/>
        </w:rPr>
        <w:t>Γνωρίζουμε πολύ καλά -και ακούστε με προσεκτικά- ότι όταν ένα σ</w:t>
      </w:r>
      <w:r>
        <w:rPr>
          <w:rFonts w:eastAsia="Times New Roman"/>
          <w:szCs w:val="24"/>
        </w:rPr>
        <w:t>ύστημα ξανασχεδιάζεται με πολλές παραμέτρους, όπως ήταν αυτό, δημιουργούνται προβλήματα, όπως αυτά που δημιουργούνται σ</w:t>
      </w:r>
      <w:r>
        <w:rPr>
          <w:rFonts w:eastAsia="Times New Roman"/>
          <w:szCs w:val="24"/>
        </w:rPr>
        <w:t>ε</w:t>
      </w:r>
      <w:r>
        <w:rPr>
          <w:rFonts w:eastAsia="Times New Roman"/>
          <w:szCs w:val="24"/>
        </w:rPr>
        <w:t xml:space="preserve"> ένα τμήμα των </w:t>
      </w:r>
      <w:proofErr w:type="spellStart"/>
      <w:r>
        <w:rPr>
          <w:rFonts w:eastAsia="Times New Roman"/>
          <w:szCs w:val="24"/>
        </w:rPr>
        <w:t>τρίτεκνων</w:t>
      </w:r>
      <w:proofErr w:type="spellEnd"/>
      <w:r>
        <w:rPr>
          <w:rFonts w:eastAsia="Times New Roman"/>
          <w:szCs w:val="24"/>
        </w:rPr>
        <w:t xml:space="preserve"> και πολύτεκνων οικογενειών και αυτό είναι αλήθεια. Χρειάζεται, λοιπόν, το νέο σύστημα μια περίοδο προσαρμογής, </w:t>
      </w:r>
      <w:r>
        <w:rPr>
          <w:rFonts w:eastAsia="Times New Roman"/>
          <w:szCs w:val="24"/>
        </w:rPr>
        <w:t>πολύ περισσότερο που εμείς αναγνωρίζουμε ότι σε συνθήκες κρίσης καμμία οικογένεια δεν αντέχει μείωση των εισοδημάτων της που συγκεκριμένα είναι αφορολόγητα, δηλαδή τα οικογενειακά επιδόματα είναι όλα αφορολόγητα. Επομένως κατηγορηματικά δηλώνουμε εδώ ότι θ</w:t>
      </w:r>
      <w:r>
        <w:rPr>
          <w:rFonts w:eastAsia="Times New Roman"/>
          <w:szCs w:val="24"/>
        </w:rPr>
        <w:t>α αντιμετωπίσουμε αυτές τις μειώσεις μέσα στο 2018.</w:t>
      </w:r>
    </w:p>
    <w:p w14:paraId="35096286"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35096287" w14:textId="77777777" w:rsidR="00A42BF5" w:rsidRDefault="007F616C">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6830E9">
        <w:rPr>
          <w:rFonts w:eastAsia="Times New Roman"/>
          <w:b/>
          <w:szCs w:val="24"/>
        </w:rPr>
        <w:t>ΝΙΚΟΛΑΟΣ ΒΟΥΤΣΗΣ</w:t>
      </w:r>
      <w:r>
        <w:rPr>
          <w:rFonts w:eastAsia="Times New Roman"/>
          <w:szCs w:val="24"/>
        </w:rPr>
        <w:t>)</w:t>
      </w:r>
    </w:p>
    <w:p w14:paraId="35096288" w14:textId="77777777" w:rsidR="00A42BF5" w:rsidRDefault="007F616C">
      <w:pPr>
        <w:spacing w:line="600" w:lineRule="auto"/>
        <w:ind w:firstLine="720"/>
        <w:jc w:val="both"/>
        <w:rPr>
          <w:rFonts w:eastAsia="Times New Roman"/>
          <w:szCs w:val="24"/>
        </w:rPr>
      </w:pPr>
      <w:r>
        <w:rPr>
          <w:rFonts w:eastAsia="Times New Roman"/>
          <w:szCs w:val="24"/>
        </w:rPr>
        <w:t xml:space="preserve">Θα τελειώσω με τις ρυθμίσεις για τα αναπηρικά </w:t>
      </w:r>
      <w:proofErr w:type="spellStart"/>
      <w:r>
        <w:rPr>
          <w:rFonts w:eastAsia="Times New Roman"/>
          <w:szCs w:val="24"/>
        </w:rPr>
        <w:t>προνοιακ</w:t>
      </w:r>
      <w:r>
        <w:rPr>
          <w:rFonts w:eastAsia="Times New Roman"/>
          <w:szCs w:val="24"/>
        </w:rPr>
        <w:t>ά</w:t>
      </w:r>
      <w:proofErr w:type="spellEnd"/>
      <w:r>
        <w:rPr>
          <w:rFonts w:eastAsia="Times New Roman"/>
          <w:szCs w:val="24"/>
        </w:rPr>
        <w:t xml:space="preserve"> επιδόματα.</w:t>
      </w:r>
    </w:p>
    <w:p w14:paraId="35096289"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Ολοκληρώστε σε ένα λεπτό, παρακαλώ.</w:t>
      </w:r>
    </w:p>
    <w:p w14:paraId="3509628A" w14:textId="77777777" w:rsidR="00A42BF5" w:rsidRDefault="007F616C">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w:t>
      </w:r>
      <w:r>
        <w:rPr>
          <w:rFonts w:eastAsia="Times New Roman"/>
          <w:szCs w:val="24"/>
        </w:rPr>
        <w:t xml:space="preserve"> </w:t>
      </w:r>
      <w:r>
        <w:rPr>
          <w:rFonts w:eastAsia="Times New Roman"/>
          <w:b/>
          <w:szCs w:val="24"/>
        </w:rPr>
        <w:t xml:space="preserve">Ασφάλισης και Κοινωνικής Αλληλεγγύης): </w:t>
      </w:r>
      <w:r>
        <w:rPr>
          <w:rFonts w:eastAsia="Times New Roman"/>
          <w:szCs w:val="24"/>
        </w:rPr>
        <w:t>Τελειώνω, κύριε Πρόεδρε.</w:t>
      </w:r>
    </w:p>
    <w:p w14:paraId="3509628B" w14:textId="77777777" w:rsidR="00A42BF5" w:rsidRDefault="007F616C">
      <w:pPr>
        <w:spacing w:line="600" w:lineRule="auto"/>
        <w:ind w:firstLine="720"/>
        <w:jc w:val="both"/>
        <w:rPr>
          <w:rFonts w:eastAsia="Times New Roman"/>
          <w:szCs w:val="24"/>
        </w:rPr>
      </w:pPr>
      <w:r>
        <w:rPr>
          <w:rFonts w:eastAsia="Times New Roman"/>
          <w:szCs w:val="24"/>
        </w:rPr>
        <w:t>Πρόκειται για ένα πιλοτικό πρόγραμμα μεγάλης σημασίας προ</w:t>
      </w:r>
      <w:r>
        <w:rPr>
          <w:rFonts w:eastAsia="Times New Roman"/>
          <w:szCs w:val="24"/>
        </w:rPr>
        <w:t>ς όφελος των αναπήρων. Δημιουργείται ο ηλεκτρονικός φάκελος αναπήρου. Ο ΟΓΑ αναλαμβάνει με την ΗΔΙΚΑ όλη τη διαδικασία ηλεκτρονικά. Συνδέονται η ΗΔΙΚΑ και ο ΟΓΑ με τα ΚΕΠΑ με ολόκληρο ηλεκτρονικό σύστημα. Καταργείται η γραφειοκρατία. Δεν απαιτείται υποβολή</w:t>
      </w:r>
      <w:r>
        <w:rPr>
          <w:rFonts w:eastAsia="Times New Roman"/>
          <w:szCs w:val="24"/>
        </w:rPr>
        <w:t xml:space="preserve"> εγγράφων και δικαιολογητικών. Καταργείται η ταλαιπωρία του αναπήρου με τις πολλαπλές μετακινήσεις του προηγούμενου συστήματος. Δεν υπάρχει καμμία αλλαγή στους νόμους που χορηγούν τα </w:t>
      </w:r>
      <w:proofErr w:type="spellStart"/>
      <w:r>
        <w:rPr>
          <w:rFonts w:eastAsia="Times New Roman"/>
          <w:szCs w:val="24"/>
        </w:rPr>
        <w:t>προνοιακά</w:t>
      </w:r>
      <w:proofErr w:type="spellEnd"/>
      <w:r>
        <w:rPr>
          <w:rFonts w:eastAsia="Times New Roman"/>
          <w:szCs w:val="24"/>
        </w:rPr>
        <w:t xml:space="preserve"> επιδόματα αναπηρίας. Αντίθετα, θα καταφέρουμε να πληρώνουμε σε </w:t>
      </w:r>
      <w:r>
        <w:rPr>
          <w:rFonts w:eastAsia="Times New Roman"/>
          <w:szCs w:val="24"/>
        </w:rPr>
        <w:t>σταθερή ημερομηνία από τον ΟΓΑ τα νέα επιδόματα.</w:t>
      </w:r>
    </w:p>
    <w:p w14:paraId="3509628C" w14:textId="77777777" w:rsidR="00A42BF5" w:rsidRDefault="007F616C">
      <w:pPr>
        <w:spacing w:line="600" w:lineRule="auto"/>
        <w:ind w:firstLine="720"/>
        <w:jc w:val="both"/>
        <w:rPr>
          <w:rFonts w:eastAsia="Times New Roman"/>
          <w:szCs w:val="24"/>
        </w:rPr>
      </w:pPr>
      <w:r>
        <w:rPr>
          <w:rFonts w:eastAsia="Times New Roman"/>
          <w:szCs w:val="24"/>
        </w:rPr>
        <w:t>Σας ευχαριστώ.</w:t>
      </w:r>
    </w:p>
    <w:p w14:paraId="3509628D"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3509628E"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Ευχαριστώ πολύ, κυρία Φωτίου.</w:t>
      </w:r>
    </w:p>
    <w:p w14:paraId="3509628F" w14:textId="77777777" w:rsidR="00A42BF5" w:rsidRDefault="007F616C">
      <w:pPr>
        <w:spacing w:line="600" w:lineRule="auto"/>
        <w:ind w:firstLine="720"/>
        <w:jc w:val="both"/>
        <w:rPr>
          <w:rFonts w:eastAsia="Times New Roman"/>
          <w:szCs w:val="24"/>
        </w:rPr>
      </w:pPr>
      <w:r>
        <w:rPr>
          <w:rFonts w:eastAsia="Times New Roman"/>
          <w:szCs w:val="24"/>
        </w:rPr>
        <w:t>Παρακαλώ πολύ τον κ. Δήμα να λάβει τον λόγο για τρία λεπτά.</w:t>
      </w:r>
    </w:p>
    <w:p w14:paraId="35096290" w14:textId="77777777" w:rsidR="00A42BF5" w:rsidRDefault="007F616C">
      <w:pPr>
        <w:spacing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Γιατί τρία λεπτά;</w:t>
      </w:r>
    </w:p>
    <w:p w14:paraId="35096291"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Τρία είναι. Τρία λεπτά θα είναι οι δευτερολογίες των αγορητών, εισηγητών.</w:t>
      </w:r>
    </w:p>
    <w:p w14:paraId="35096292" w14:textId="77777777" w:rsidR="00A42BF5" w:rsidRDefault="007F616C">
      <w:pPr>
        <w:spacing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Έξι λεπτά δεν είχαν προβλεφθεί;</w:t>
      </w:r>
    </w:p>
    <w:p w14:paraId="35096293"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Όχι, δεν είναι έξι λεπτά. Με </w:t>
      </w:r>
      <w:proofErr w:type="spellStart"/>
      <w:r>
        <w:rPr>
          <w:rFonts w:eastAsia="Times New Roman"/>
          <w:szCs w:val="24"/>
        </w:rPr>
        <w:t>συγχωρείτε</w:t>
      </w:r>
      <w:proofErr w:type="spellEnd"/>
      <w:r>
        <w:rPr>
          <w:rFonts w:eastAsia="Times New Roman"/>
          <w:szCs w:val="24"/>
        </w:rPr>
        <w:t xml:space="preserve"> πάρα πολύ. Δεν θα </w:t>
      </w:r>
      <w:r>
        <w:rPr>
          <w:rFonts w:eastAsia="Times New Roman"/>
          <w:szCs w:val="24"/>
        </w:rPr>
        <w:t>είναι έξι λεπτά. Θα είναι τρία λεπτά με μία ανοχή. Ελάτε.</w:t>
      </w:r>
    </w:p>
    <w:p w14:paraId="35096294" w14:textId="77777777" w:rsidR="00A42BF5" w:rsidRDefault="007F616C">
      <w:pPr>
        <w:spacing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Πάντως από τη διαδικασία προβλέπονται έξι λεπτά.</w:t>
      </w:r>
    </w:p>
    <w:p w14:paraId="35096295"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Όχι από τη διαδικασία του επείγοντος. Ήταν πέντε λεπτά για τους Βουλευτές.</w:t>
      </w:r>
    </w:p>
    <w:p w14:paraId="35096296"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Pr>
          <w:rFonts w:eastAsia="Times New Roman"/>
          <w:szCs w:val="24"/>
        </w:rPr>
        <w:t xml:space="preserve"> Δεν θα πά</w:t>
      </w:r>
      <w:r>
        <w:rPr>
          <w:rFonts w:eastAsia="Times New Roman"/>
          <w:szCs w:val="24"/>
        </w:rPr>
        <w:t>με με τη σειρά;</w:t>
      </w:r>
    </w:p>
    <w:p w14:paraId="35096297"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Όχι, δεν θα πάμε με τη σειρά. Ζήτησαν τον λόγο ο κ. Δήμας και ο κ. Κωνσταντινόπουλος, θα μιλήσουν ο Πρωθυπουργός, οι Υπουργοί κ.λπ.</w:t>
      </w:r>
      <w:r>
        <w:rPr>
          <w:rFonts w:eastAsia="Times New Roman"/>
          <w:szCs w:val="24"/>
        </w:rPr>
        <w:t>.</w:t>
      </w:r>
      <w:r>
        <w:rPr>
          <w:rFonts w:eastAsia="Times New Roman"/>
          <w:szCs w:val="24"/>
        </w:rPr>
        <w:t xml:space="preserve"> Έχουμε μια ολόκληρη διαδικασία μπροστά μας. Έχουν τελειώσει οι ομιλητές. Στις </w:t>
      </w:r>
      <w:r>
        <w:rPr>
          <w:rFonts w:eastAsia="Times New Roman"/>
          <w:szCs w:val="24"/>
        </w:rPr>
        <w:t xml:space="preserve">επτά η ώρα θα γίνει η ψηφοφορία. Σας το λέω από τώρα. Μας έχουν δώσει και τη λίστα των </w:t>
      </w:r>
      <w:r>
        <w:rPr>
          <w:rFonts w:eastAsia="Times New Roman"/>
          <w:szCs w:val="24"/>
        </w:rPr>
        <w:t>α</w:t>
      </w:r>
      <w:r>
        <w:rPr>
          <w:rFonts w:eastAsia="Times New Roman"/>
          <w:szCs w:val="24"/>
        </w:rPr>
        <w:t>ρχηγών των κομμάτων.</w:t>
      </w:r>
    </w:p>
    <w:p w14:paraId="35096298" w14:textId="77777777" w:rsidR="00A42BF5" w:rsidRDefault="007F616C">
      <w:pPr>
        <w:spacing w:line="600" w:lineRule="auto"/>
        <w:ind w:firstLine="720"/>
        <w:jc w:val="both"/>
        <w:rPr>
          <w:rFonts w:eastAsia="Times New Roman"/>
          <w:szCs w:val="24"/>
        </w:rPr>
      </w:pPr>
      <w:r>
        <w:rPr>
          <w:rFonts w:eastAsia="Times New Roman"/>
          <w:szCs w:val="24"/>
        </w:rPr>
        <w:t>Κύριε Δήμα, έχετε τον λόγο.</w:t>
      </w:r>
    </w:p>
    <w:p w14:paraId="35096299" w14:textId="77777777" w:rsidR="00A42BF5" w:rsidRDefault="007F616C">
      <w:pPr>
        <w:spacing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 xml:space="preserve">Ευχαριστώ, κύριε Πρόεδρε. </w:t>
      </w:r>
    </w:p>
    <w:p w14:paraId="3509629A" w14:textId="77777777" w:rsidR="00A42BF5" w:rsidRDefault="007F616C">
      <w:pPr>
        <w:spacing w:line="600" w:lineRule="auto"/>
        <w:ind w:firstLine="720"/>
        <w:jc w:val="both"/>
        <w:rPr>
          <w:rFonts w:eastAsia="Times New Roman"/>
          <w:szCs w:val="24"/>
        </w:rPr>
      </w:pPr>
      <w:r>
        <w:rPr>
          <w:rFonts w:eastAsia="Times New Roman"/>
          <w:szCs w:val="24"/>
        </w:rPr>
        <w:t xml:space="preserve">«Οι </w:t>
      </w:r>
      <w:proofErr w:type="spellStart"/>
      <w:r>
        <w:rPr>
          <w:rFonts w:eastAsia="Times New Roman"/>
          <w:szCs w:val="24"/>
        </w:rPr>
        <w:t>τρίτεκνοι</w:t>
      </w:r>
      <w:proofErr w:type="spellEnd"/>
      <w:r>
        <w:rPr>
          <w:rFonts w:eastAsia="Times New Roman"/>
          <w:szCs w:val="24"/>
        </w:rPr>
        <w:t xml:space="preserve"> και οι πολύτεκνοι είναι μικρή πληθυσμιακά ομάδα». Με αυτή τη φρ</w:t>
      </w:r>
      <w:r>
        <w:rPr>
          <w:rFonts w:eastAsia="Times New Roman"/>
          <w:szCs w:val="24"/>
        </w:rPr>
        <w:t xml:space="preserve">άση της Αναπληρωτού Υπουργού Εργασίας πριν λίγες μέρες </w:t>
      </w:r>
      <w:proofErr w:type="spellStart"/>
      <w:r>
        <w:rPr>
          <w:rFonts w:eastAsia="Times New Roman"/>
          <w:szCs w:val="24"/>
        </w:rPr>
        <w:t>συμπικνώνεται</w:t>
      </w:r>
      <w:proofErr w:type="spellEnd"/>
      <w:r>
        <w:rPr>
          <w:rFonts w:eastAsia="Times New Roman"/>
          <w:szCs w:val="24"/>
        </w:rPr>
        <w:t xml:space="preserve"> η στάση της Κυβέρνησης ΣΥΡΙΖΑ - Ανεξαρτήτων Ελλήνων απέναντι στις </w:t>
      </w:r>
      <w:proofErr w:type="spellStart"/>
      <w:r>
        <w:rPr>
          <w:rFonts w:eastAsia="Times New Roman"/>
          <w:szCs w:val="24"/>
        </w:rPr>
        <w:t>τρίτεκνες</w:t>
      </w:r>
      <w:proofErr w:type="spellEnd"/>
      <w:r>
        <w:rPr>
          <w:rFonts w:eastAsia="Times New Roman"/>
          <w:szCs w:val="24"/>
        </w:rPr>
        <w:t xml:space="preserve"> και πολύτεκνες οικογένειες. Γι’ αυτόν τον λόγο σήμερα οι Βουλευτές του ΣΥΡΙΖΑ και των Ανεξαρτήτων Ελλήνων θα ψη</w:t>
      </w:r>
      <w:r>
        <w:rPr>
          <w:rFonts w:eastAsia="Times New Roman"/>
          <w:szCs w:val="24"/>
        </w:rPr>
        <w:t>φίσετε τη μείωση των επιδομάτων τους.</w:t>
      </w:r>
    </w:p>
    <w:p w14:paraId="3509629B" w14:textId="77777777" w:rsidR="00A42BF5" w:rsidRDefault="007F616C">
      <w:pPr>
        <w:spacing w:line="600" w:lineRule="auto"/>
        <w:ind w:firstLine="720"/>
        <w:jc w:val="both"/>
        <w:rPr>
          <w:rFonts w:eastAsia="Times New Roman"/>
          <w:szCs w:val="24"/>
        </w:rPr>
      </w:pPr>
      <w:proofErr w:type="spellStart"/>
      <w:r>
        <w:rPr>
          <w:rFonts w:eastAsia="Times New Roman"/>
          <w:szCs w:val="24"/>
        </w:rPr>
        <w:t>Τρίτεκνη</w:t>
      </w:r>
      <w:proofErr w:type="spellEnd"/>
      <w:r>
        <w:rPr>
          <w:rFonts w:eastAsia="Times New Roman"/>
          <w:szCs w:val="24"/>
        </w:rPr>
        <w:t xml:space="preserve"> οικογένεια με εισόδημα 23.000 ευρώ με τον νόμο της </w:t>
      </w:r>
      <w:r>
        <w:rPr>
          <w:rFonts w:eastAsia="Times New Roman"/>
          <w:szCs w:val="24"/>
        </w:rPr>
        <w:t>κ</w:t>
      </w:r>
      <w:r>
        <w:rPr>
          <w:rFonts w:eastAsia="Times New Roman"/>
          <w:szCs w:val="24"/>
        </w:rPr>
        <w:t>υβέρνησης Σαμαρά λάμβανε επίδομα 1.980 ευρώ τον χρόνο. Με τον νόμο ΣΥΡΙΖΑ – Ανεξαρτήτων Ελλήνων θα λάβει 1.344 ευρώ. Δηλαδή χάνει το 1/3 του επιδόματός της.</w:t>
      </w:r>
    </w:p>
    <w:p w14:paraId="3509629C" w14:textId="77777777" w:rsidR="00A42BF5" w:rsidRDefault="007F616C">
      <w:pPr>
        <w:spacing w:line="600" w:lineRule="auto"/>
        <w:ind w:firstLine="720"/>
        <w:jc w:val="both"/>
        <w:rPr>
          <w:rFonts w:eastAsia="Times New Roman"/>
          <w:szCs w:val="24"/>
        </w:rPr>
      </w:pPr>
      <w:r>
        <w:rPr>
          <w:rFonts w:eastAsia="Times New Roman"/>
          <w:szCs w:val="24"/>
        </w:rPr>
        <w:t>Άλλο παράδειγμα: Πολύτεκνη οικογένεια με τέσσερα παιδιά και ετήσιο εισόδημα 26.000 ευρώ με τον νόμο της προηγούμενης κυβέρνησης λάμβανε 2.640 ευρώ τον χρόνο. Με τον νόμο ΣΥΡΙΖΑ - Ανεξαρτήτων Ελλήνων θα λάβει 2.016 ευρώ. Δηλαδή χάνει το 1/4 του επιδόματός τ</w:t>
      </w:r>
      <w:r>
        <w:rPr>
          <w:rFonts w:eastAsia="Times New Roman"/>
          <w:szCs w:val="24"/>
        </w:rPr>
        <w:t>ης.</w:t>
      </w:r>
    </w:p>
    <w:p w14:paraId="3509629D" w14:textId="77777777" w:rsidR="00A42BF5" w:rsidRDefault="007F616C">
      <w:pPr>
        <w:spacing w:line="600" w:lineRule="auto"/>
        <w:ind w:firstLine="720"/>
        <w:jc w:val="both"/>
        <w:rPr>
          <w:rFonts w:eastAsia="Times New Roman"/>
          <w:szCs w:val="24"/>
        </w:rPr>
      </w:pPr>
      <w:r>
        <w:rPr>
          <w:rFonts w:eastAsia="Times New Roman"/>
          <w:szCs w:val="24"/>
        </w:rPr>
        <w:t xml:space="preserve">Το εξοργιστικό είναι πως ενώ τα τελευταία τρία χρόνια φορτώσατε στην πλάτη των οικογενειών 14,5 δισεκατομμύρια ευρώ αχρείαστα μέτρα λιτότητας, δεν διατηρείτε συνειδητά 50 εκατομμύρια ευρώ για να μείνουν ως έχουν τα επιδόματα για τις </w:t>
      </w:r>
      <w:proofErr w:type="spellStart"/>
      <w:r>
        <w:rPr>
          <w:rFonts w:eastAsia="Times New Roman"/>
          <w:szCs w:val="24"/>
        </w:rPr>
        <w:t>τρίτεκνες</w:t>
      </w:r>
      <w:proofErr w:type="spellEnd"/>
      <w:r>
        <w:rPr>
          <w:rFonts w:eastAsia="Times New Roman"/>
          <w:szCs w:val="24"/>
        </w:rPr>
        <w:t xml:space="preserve"> και πολύτ</w:t>
      </w:r>
      <w:r>
        <w:rPr>
          <w:rFonts w:eastAsia="Times New Roman"/>
          <w:szCs w:val="24"/>
        </w:rPr>
        <w:t xml:space="preserve">εκνες οικογένειες. Μάλιστα η κυρία Υπουργός διαφήμισε λίγο πιο πριν πως αυξάνεται το κονδύλι κατά 40%. Ενώ αυξάνετε, κυρία Υπουργέ, το κονδύλι, το μειώνετε για τους </w:t>
      </w:r>
      <w:proofErr w:type="spellStart"/>
      <w:r>
        <w:rPr>
          <w:rFonts w:eastAsia="Times New Roman"/>
          <w:szCs w:val="24"/>
        </w:rPr>
        <w:t>τρίτεκνους</w:t>
      </w:r>
      <w:proofErr w:type="spellEnd"/>
      <w:r>
        <w:rPr>
          <w:rFonts w:eastAsia="Times New Roman"/>
          <w:szCs w:val="24"/>
        </w:rPr>
        <w:t xml:space="preserve"> και τους πολύτεκνους. Πείτε το ευθέως. Τους θεωρείτε μικρή πληθυσμιακά ομάδα, άρ</w:t>
      </w:r>
      <w:r>
        <w:rPr>
          <w:rFonts w:eastAsia="Times New Roman"/>
          <w:szCs w:val="24"/>
        </w:rPr>
        <w:t>α δεν σας ενδιαφέρει.</w:t>
      </w:r>
    </w:p>
    <w:p w14:paraId="3509629E" w14:textId="77777777" w:rsidR="00A42BF5" w:rsidRDefault="007F616C">
      <w:pPr>
        <w:spacing w:line="600" w:lineRule="auto"/>
        <w:ind w:firstLine="720"/>
        <w:jc w:val="both"/>
        <w:rPr>
          <w:rFonts w:eastAsia="Times New Roman"/>
          <w:szCs w:val="24"/>
        </w:rPr>
      </w:pPr>
      <w:r>
        <w:rPr>
          <w:rFonts w:eastAsia="Times New Roman"/>
          <w:szCs w:val="24"/>
        </w:rPr>
        <w:t xml:space="preserve">Σε ένα πάντως μπορούμε πλέον να συμφωνήσουμε όλοι. Οι </w:t>
      </w:r>
      <w:proofErr w:type="spellStart"/>
      <w:r>
        <w:rPr>
          <w:rFonts w:eastAsia="Times New Roman"/>
          <w:szCs w:val="24"/>
        </w:rPr>
        <w:t>τρίτεκνες</w:t>
      </w:r>
      <w:proofErr w:type="spellEnd"/>
      <w:r>
        <w:rPr>
          <w:rFonts w:eastAsia="Times New Roman"/>
          <w:szCs w:val="24"/>
        </w:rPr>
        <w:t xml:space="preserve"> και πολύτεκνες οικογένειες στις επόμενες εκλογές δεν έχουν κανέναν, μα κανέναν λόγο να ψηφίσουν ΣΥΡΙΖΑ ή Ανεξάρτητους Έλληνες. </w:t>
      </w:r>
    </w:p>
    <w:p w14:paraId="3509629F" w14:textId="77777777" w:rsidR="00A42BF5" w:rsidRDefault="007F616C">
      <w:pPr>
        <w:spacing w:line="600" w:lineRule="auto"/>
        <w:ind w:firstLine="720"/>
        <w:jc w:val="center"/>
        <w:rPr>
          <w:rFonts w:eastAsia="Times New Roman"/>
          <w:szCs w:val="24"/>
        </w:rPr>
      </w:pPr>
      <w:r>
        <w:rPr>
          <w:rFonts w:eastAsia="Times New Roman"/>
          <w:szCs w:val="24"/>
        </w:rPr>
        <w:t>(Θόρυβος - διαμαρτυρίες από την πτέρυγα το</w:t>
      </w:r>
      <w:r>
        <w:rPr>
          <w:rFonts w:eastAsia="Times New Roman"/>
          <w:szCs w:val="24"/>
        </w:rPr>
        <w:t>υ ΣΥΡΙΖΑ)</w:t>
      </w:r>
    </w:p>
    <w:p w14:paraId="350962A0" w14:textId="77777777" w:rsidR="00A42BF5" w:rsidRDefault="007F616C">
      <w:pPr>
        <w:spacing w:line="600" w:lineRule="auto"/>
        <w:ind w:firstLine="720"/>
        <w:jc w:val="both"/>
        <w:rPr>
          <w:rFonts w:eastAsia="Times New Roman"/>
          <w:szCs w:val="24"/>
        </w:rPr>
      </w:pPr>
      <w:r>
        <w:rPr>
          <w:rFonts w:eastAsia="Times New Roman"/>
          <w:szCs w:val="24"/>
        </w:rPr>
        <w:t xml:space="preserve">Χειροκροτήστε, κύριοι συνάδελφοι. Καλά κάνετε. Χαίρομαι που το αναγνωρίζετε και εσείς. </w:t>
      </w:r>
    </w:p>
    <w:p w14:paraId="350962A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Κάντε ησυχία παρακαλώ. </w:t>
      </w:r>
    </w:p>
    <w:p w14:paraId="350962A2" w14:textId="77777777" w:rsidR="00A42BF5" w:rsidRDefault="007F616C">
      <w:pPr>
        <w:spacing w:line="600" w:lineRule="auto"/>
        <w:ind w:firstLine="720"/>
        <w:jc w:val="both"/>
        <w:rPr>
          <w:rFonts w:eastAsia="Times New Roman"/>
          <w:szCs w:val="24"/>
        </w:rPr>
      </w:pPr>
      <w:r>
        <w:rPr>
          <w:rFonts w:eastAsia="Times New Roman" w:cs="Times New Roman"/>
          <w:b/>
          <w:szCs w:val="24"/>
        </w:rPr>
        <w:t xml:space="preserve">ΧΡΙΣΤΟΣ ΔΗΜΑΣ: </w:t>
      </w:r>
      <w:r>
        <w:rPr>
          <w:rFonts w:eastAsia="Times New Roman" w:cs="Times New Roman"/>
          <w:szCs w:val="24"/>
        </w:rPr>
        <w:t>Με την ευκαιρία αυτή θέλω να υπενθυμίσω σε όλους την πολιτική της Κυβέρνησης ΣΥΡΙΖΑ - Ανεξ</w:t>
      </w:r>
      <w:r>
        <w:rPr>
          <w:rFonts w:eastAsia="Times New Roman" w:cs="Times New Roman"/>
          <w:szCs w:val="24"/>
        </w:rPr>
        <w:t xml:space="preserve">αρτήτων Ελλήνων τα τελευταία τρία χρόνια </w:t>
      </w:r>
      <w:r>
        <w:rPr>
          <w:rFonts w:eastAsia="Times New Roman"/>
          <w:szCs w:val="24"/>
        </w:rPr>
        <w:t>για την οικογένεια. Στη φετινή σχολική χρονιά σαράντα χιλιάδες επτακόσια πενήντα ένα παιδιά έμειναν εκτός βρεφονηπιακών σταθμών, αν και πληρούσαν τα κριτήρια.</w:t>
      </w:r>
    </w:p>
    <w:p w14:paraId="350962A3" w14:textId="77777777" w:rsidR="00A42BF5" w:rsidRDefault="007F616C">
      <w:pPr>
        <w:spacing w:line="600" w:lineRule="auto"/>
        <w:ind w:firstLine="720"/>
        <w:jc w:val="both"/>
        <w:rPr>
          <w:rFonts w:eastAsia="Times New Roman"/>
          <w:szCs w:val="24"/>
        </w:rPr>
      </w:pPr>
      <w:r>
        <w:rPr>
          <w:rFonts w:eastAsia="Times New Roman"/>
          <w:szCs w:val="24"/>
        </w:rPr>
        <w:t>Η Ελλάδα δεν κατάφερε να απορροφήσει ούτε ένα ευρώ από τ</w:t>
      </w:r>
      <w:r>
        <w:rPr>
          <w:rFonts w:eastAsia="Times New Roman"/>
          <w:szCs w:val="24"/>
        </w:rPr>
        <w:t>α προγράμματα διανομής φρούτων και λαχανικών στα σχολεία για τα σχολικά έτη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2015. Μάλιστα καταθέτω την ερώτηση που είχα κάνει εγώ προσωπικά το 2015 και την πραγματικά απογοητευτική απάντηση από το Υπουργείο Παιδείας.</w:t>
      </w:r>
    </w:p>
    <w:p w14:paraId="350962A4" w14:textId="77777777" w:rsidR="00A42BF5" w:rsidRDefault="007F616C">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Χρίστος Δήμας </w:t>
      </w:r>
      <w:r>
        <w:rPr>
          <w:rFonts w:eastAsia="Times New Roman"/>
          <w:szCs w:val="24"/>
        </w:rPr>
        <w:t xml:space="preserve">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50962A5" w14:textId="77777777" w:rsidR="00A42BF5" w:rsidRDefault="007F616C">
      <w:pPr>
        <w:spacing w:line="600" w:lineRule="auto"/>
        <w:ind w:firstLine="720"/>
        <w:jc w:val="both"/>
        <w:rPr>
          <w:rFonts w:eastAsia="Times New Roman"/>
          <w:szCs w:val="24"/>
        </w:rPr>
      </w:pPr>
      <w:r>
        <w:rPr>
          <w:rFonts w:eastAsia="Times New Roman"/>
          <w:szCs w:val="24"/>
        </w:rPr>
        <w:t xml:space="preserve">Κατά τα άλλα ο ΣΥΡΙΖΑ και οι Ανεξάρτητοι Έλληνες ήταν αυτοί που φώναζαν ότι τα </w:t>
      </w:r>
      <w:r>
        <w:rPr>
          <w:rFonts w:eastAsia="Times New Roman"/>
          <w:szCs w:val="24"/>
        </w:rPr>
        <w:t>παιδιά λιποθυμούν στα σχολεία, διότι δεν έχουν να φάνε. Εκφυλίσατε τα ολοήμερα σχολεία. Εγκαταλείψατε υποστηρικτικούς θεσμούς, όπως είναι η ενισχυτική διδασκαλία ή η παράλληλη στήριξη και δήθεν κόπτεστε για την ενίσχυση της οικογένειας.</w:t>
      </w:r>
    </w:p>
    <w:p w14:paraId="350962A6" w14:textId="77777777" w:rsidR="00A42BF5" w:rsidRDefault="007F616C">
      <w:pPr>
        <w:spacing w:line="600" w:lineRule="auto"/>
        <w:ind w:firstLine="720"/>
        <w:jc w:val="both"/>
        <w:rPr>
          <w:rFonts w:eastAsia="Times New Roman"/>
          <w:szCs w:val="24"/>
        </w:rPr>
      </w:pPr>
      <w:r>
        <w:rPr>
          <w:rFonts w:eastAsia="Times New Roman"/>
          <w:szCs w:val="24"/>
        </w:rPr>
        <w:t>Προχωρήσατε, όμως, στους πλειστηριασμούς ακόμα και της πρώτης κατοικίας, ενώ σήμερα ψηφίζετε πλειστηριασμούς, ακόμα και για χρέη 500 ευρώ προς την εφορία. Διαβάζω από το πολυνο</w:t>
      </w:r>
      <w:r>
        <w:rPr>
          <w:rFonts w:eastAsia="Times New Roman"/>
          <w:szCs w:val="24"/>
        </w:rPr>
        <w:t>μο</w:t>
      </w:r>
      <w:r>
        <w:rPr>
          <w:rFonts w:eastAsia="Times New Roman"/>
          <w:szCs w:val="24"/>
        </w:rPr>
        <w:t>σχέδιο: «Από τις 21</w:t>
      </w:r>
      <w:r>
        <w:rPr>
          <w:rFonts w:eastAsia="Times New Roman"/>
          <w:szCs w:val="24"/>
        </w:rPr>
        <w:t xml:space="preserve"> – </w:t>
      </w:r>
      <w:r>
        <w:rPr>
          <w:rFonts w:eastAsia="Times New Roman"/>
          <w:szCs w:val="24"/>
        </w:rPr>
        <w:t>2</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2018 οι πλειστηριασμοί διεξάγονται αποκλειστικά και μόνο με ηλεκτρονικά μέσα, ανεξάρτητα από τον χρόνο επίδοσης επιταγής και επιβολής της κατάσχεσης». Δηλαδή από το περίφημο σύνθημα «κανένα σπίτι στα χέρια τραπεζίτη» πήγαμε στο καινούργιο σύνθημα του ΣΥΡΙΖ</w:t>
      </w:r>
      <w:r>
        <w:rPr>
          <w:rFonts w:eastAsia="Times New Roman"/>
          <w:szCs w:val="24"/>
        </w:rPr>
        <w:t xml:space="preserve">Α και των Ανεξαρτήτων Ελλήνων: «Το σπίτι του ιδιοκτήτη με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στον τραπεζίτη». </w:t>
      </w:r>
    </w:p>
    <w:p w14:paraId="350962A7" w14:textId="77777777" w:rsidR="00A42BF5" w:rsidRDefault="007F616C">
      <w:pPr>
        <w:spacing w:line="600" w:lineRule="auto"/>
        <w:ind w:firstLine="720"/>
        <w:jc w:val="center"/>
        <w:rPr>
          <w:rFonts w:eastAsia="Times New Roman"/>
          <w:szCs w:val="24"/>
        </w:rPr>
      </w:pPr>
      <w:r>
        <w:rPr>
          <w:rFonts w:eastAsia="Times New Roman"/>
          <w:szCs w:val="24"/>
        </w:rPr>
        <w:t>(Θόρυβος - διαμαρτυρίες από την πτέρυγα του ΣΥΡΙΖΑ)</w:t>
      </w:r>
    </w:p>
    <w:p w14:paraId="350962A8" w14:textId="77777777" w:rsidR="00A42BF5" w:rsidRDefault="007F616C">
      <w:pPr>
        <w:spacing w:line="600" w:lineRule="auto"/>
        <w:ind w:firstLine="720"/>
        <w:jc w:val="both"/>
        <w:rPr>
          <w:rFonts w:eastAsia="Times New Roman"/>
          <w:szCs w:val="24"/>
        </w:rPr>
      </w:pPr>
      <w:r>
        <w:rPr>
          <w:rFonts w:eastAsia="Times New Roman"/>
          <w:szCs w:val="24"/>
        </w:rPr>
        <w:t>Αναστατώνεστε και το αντιλαμβάνομαι. Η ελληνική κοινωνία δυστυχώς αναστατώνεται με αυτά τα οποία ψηφίζετε.</w:t>
      </w:r>
    </w:p>
    <w:p w14:paraId="350962A9" w14:textId="77777777" w:rsidR="00A42BF5" w:rsidRDefault="007F616C">
      <w:pPr>
        <w:spacing w:line="600" w:lineRule="auto"/>
        <w:ind w:firstLine="720"/>
        <w:jc w:val="both"/>
        <w:rPr>
          <w:rFonts w:eastAsia="Times New Roman"/>
          <w:szCs w:val="24"/>
        </w:rPr>
      </w:pPr>
      <w:r>
        <w:rPr>
          <w:rFonts w:eastAsia="Times New Roman"/>
          <w:szCs w:val="24"/>
        </w:rPr>
        <w:t>Συμπερασματικά</w:t>
      </w:r>
      <w:r>
        <w:rPr>
          <w:rFonts w:eastAsia="Times New Roman"/>
          <w:szCs w:val="24"/>
        </w:rPr>
        <w:t xml:space="preserve">, το πολυνομοσχέδιο που φέρνετε σήμερα στη Βουλή είναι ένα μείγμα </w:t>
      </w:r>
      <w:proofErr w:type="spellStart"/>
      <w:r>
        <w:rPr>
          <w:rFonts w:eastAsia="Times New Roman"/>
          <w:szCs w:val="24"/>
        </w:rPr>
        <w:t>μνημονιακών</w:t>
      </w:r>
      <w:proofErr w:type="spellEnd"/>
      <w:r>
        <w:rPr>
          <w:rFonts w:eastAsia="Times New Roman"/>
          <w:szCs w:val="24"/>
        </w:rPr>
        <w:t xml:space="preserve"> δεσμεύσεων, αριστερών ιδεοληψιών και οδυνηρών διαψεύσεων για πολλές κοινωνικές ομάδες και συντεχνίες που μέχρι πρόσφατα τους κλείνατε το μάτι. </w:t>
      </w:r>
    </w:p>
    <w:p w14:paraId="350962AA" w14:textId="77777777" w:rsidR="00A42BF5" w:rsidRDefault="007F616C">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w:t>
      </w:r>
      <w:r>
        <w:rPr>
          <w:rFonts w:eastAsia="Times New Roman" w:cs="Times New Roman"/>
          <w:szCs w:val="24"/>
        </w:rPr>
        <w:t>ς Νέας Δημοκρατίας)</w:t>
      </w:r>
    </w:p>
    <w:p w14:paraId="350962AB" w14:textId="77777777" w:rsidR="00A42BF5" w:rsidRDefault="007F616C">
      <w:pPr>
        <w:spacing w:line="600" w:lineRule="auto"/>
        <w:ind w:firstLine="720"/>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πολύ.</w:t>
      </w:r>
    </w:p>
    <w:p w14:paraId="350962A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Οδυσσέας Κωνσταντινόπουλος και ύστερα ο κ. Μάριος Γεωργιάδης.</w:t>
      </w:r>
    </w:p>
    <w:p w14:paraId="350962A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Κυρίες και κύριοι συνάδελφοι, η Κυβέρνηση κατέθεσε μ</w:t>
      </w:r>
      <w:r>
        <w:rPr>
          <w:rFonts w:eastAsia="Times New Roman" w:cs="Times New Roman"/>
          <w:szCs w:val="24"/>
        </w:rPr>
        <w:t>ί</w:t>
      </w:r>
      <w:r>
        <w:rPr>
          <w:rFonts w:eastAsia="Times New Roman" w:cs="Times New Roman"/>
          <w:szCs w:val="24"/>
        </w:rPr>
        <w:t>α νομοτεχνική βελτίωση λίγ</w:t>
      </w:r>
      <w:r>
        <w:rPr>
          <w:rFonts w:eastAsia="Times New Roman" w:cs="Times New Roman"/>
          <w:szCs w:val="24"/>
        </w:rPr>
        <w:t xml:space="preserve">ο πριν λήξει η συνεδρίαση της Παρασκευής, στο άρθρο 380, με την οποία εξαιρεί </w:t>
      </w:r>
      <w:r>
        <w:rPr>
          <w:rFonts w:eastAsia="Times New Roman" w:cs="Times New Roman"/>
          <w:szCs w:val="24"/>
        </w:rPr>
        <w:t xml:space="preserve"> </w:t>
      </w:r>
      <w:r>
        <w:rPr>
          <w:rFonts w:eastAsia="Times New Roman" w:cs="Times New Roman"/>
          <w:szCs w:val="24"/>
        </w:rPr>
        <w:t>όλες οι θυγατρικές εταιρείες πλην του ΤΧΣ. Η Κυβέρνηση πρώτα εξαιρεί τα μέλη του ΤΧΣ από την υπόθεση του σκανδάλου για την αγορά των ακινήτων του δημοσίου. Και τώρα τα εξαιρεί κ</w:t>
      </w:r>
      <w:r>
        <w:rPr>
          <w:rFonts w:eastAsia="Times New Roman" w:cs="Times New Roman"/>
          <w:szCs w:val="24"/>
        </w:rPr>
        <w:t xml:space="preserve">ι από την υποχρέωση δήλωσης «πόθεν έσχες». Αφού </w:t>
      </w:r>
      <w:r>
        <w:rPr>
          <w:rFonts w:eastAsia="Times New Roman" w:cs="Times New Roman"/>
          <w:szCs w:val="24"/>
        </w:rPr>
        <w:t xml:space="preserve"> </w:t>
      </w:r>
      <w:r>
        <w:rPr>
          <w:rFonts w:eastAsia="Times New Roman" w:cs="Times New Roman"/>
          <w:szCs w:val="24"/>
        </w:rPr>
        <w:t>την ποινική και αστική ευθύνη των μελών του ΤΧΣ, το οποίο βρίζατε και καθυβρίζατε εντός και εκτός Βουλής -έρχεστε και το κάνετε πράξη-, τώρα τι κάνει; Εξαιρείτε δέκα άτομα από το να καταθέτουν δήλωση περιουσ</w:t>
      </w:r>
      <w:r>
        <w:rPr>
          <w:rFonts w:eastAsia="Times New Roman" w:cs="Times New Roman"/>
          <w:szCs w:val="24"/>
        </w:rPr>
        <w:t>ιακής κατάστασης που καταθέτει και ο τελευταίος αστυνομικός της χώρας! της Κυβέρνησης φωνάζατε τόσο καιρό για τους δικαστές που δεν θέλουν να δημοσιοποιούν το «πόθεν έσχες»; Μα, τι υποκρισία είναι αυτή, συνάδελφοι του ΣΥΡΙΖΑ, που σήμερα θα ψηφίσετε;</w:t>
      </w:r>
    </w:p>
    <w:p w14:paraId="350962A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ξέ</w:t>
      </w:r>
      <w:r>
        <w:rPr>
          <w:rFonts w:eastAsia="Times New Roman" w:cs="Times New Roman"/>
          <w:szCs w:val="24"/>
        </w:rPr>
        <w:t>ρετε ποιο είναι το χειρότερο; Σας κορόιδεψαν. Εμάς δεν μας κορόιδεψαν. Το βρήκαμε. Τη νομοτεχνική βελτίωση την έφεραν για να κοροϊδέψουν εσάς. Διαφορετικά θα έφερναν τροπολογία. Θα το έβαζαν μέσα στη ρύθμιση. Δεν πειράζει όμως. Εκεί που φτύνατε γλείφετε.</w:t>
      </w:r>
    </w:p>
    <w:p w14:paraId="350962A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άμε τώρα στο δεύτερο. Σήμερα μια εφημερίδα της Κυβέρνησης, το «</w:t>
      </w:r>
      <w:r>
        <w:rPr>
          <w:rFonts w:eastAsia="Times New Roman" w:cs="Times New Roman"/>
          <w:szCs w:val="24"/>
        </w:rPr>
        <w:t>ΕΘΝΟΣ</w:t>
      </w:r>
      <w:r>
        <w:rPr>
          <w:rFonts w:eastAsia="Times New Roman" w:cs="Times New Roman"/>
          <w:szCs w:val="24"/>
        </w:rPr>
        <w:t>» -δεν πειράζει, γελάτε- μιλάει για την προστασία της πρώτης κατοικίας από την εφορία με αίτηση.</w:t>
      </w:r>
    </w:p>
    <w:p w14:paraId="350962B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κάντε λίγη ησυχία.</w:t>
      </w:r>
    </w:p>
    <w:p w14:paraId="350962B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Τ</w:t>
      </w:r>
      <w:r>
        <w:rPr>
          <w:rFonts w:eastAsia="Times New Roman" w:cs="Times New Roman"/>
          <w:szCs w:val="24"/>
        </w:rPr>
        <w:t xml:space="preserve">ο είπε και ο κ. Σταθάκης. Και πού παραπέμπει, κύριοι συνάδελφοι; Σε μια υπουργική απόφαση του 2010 του Γιώργου Παπακωνσταντίνου. Αυτά </w:t>
      </w:r>
      <w:r>
        <w:rPr>
          <w:rFonts w:eastAsia="Times New Roman" w:cs="Times New Roman"/>
          <w:szCs w:val="24"/>
        </w:rPr>
        <w:t>–</w:t>
      </w:r>
      <w:r>
        <w:rPr>
          <w:rFonts w:eastAsia="Times New Roman" w:cs="Times New Roman"/>
          <w:szCs w:val="24"/>
        </w:rPr>
        <w:t>λέει</w:t>
      </w:r>
      <w:r>
        <w:rPr>
          <w:rFonts w:eastAsia="Times New Roman" w:cs="Times New Roman"/>
          <w:szCs w:val="24"/>
        </w:rPr>
        <w:t xml:space="preserve"> η εφημερίδα «ΕΘΝΟΣ»</w:t>
      </w:r>
      <w:r>
        <w:rPr>
          <w:rFonts w:eastAsia="Times New Roman" w:cs="Times New Roman"/>
          <w:szCs w:val="24"/>
        </w:rPr>
        <w:t xml:space="preserve">- ισχυρίζεται σήμερα η Κυβέρνηση, κυρία </w:t>
      </w:r>
      <w:proofErr w:type="spellStart"/>
      <w:r>
        <w:rPr>
          <w:rFonts w:eastAsia="Times New Roman" w:cs="Times New Roman"/>
          <w:szCs w:val="24"/>
        </w:rPr>
        <w:t>Παπανάτσιου</w:t>
      </w:r>
      <w:proofErr w:type="spellEnd"/>
      <w:r>
        <w:rPr>
          <w:rFonts w:eastAsia="Times New Roman" w:cs="Times New Roman"/>
          <w:szCs w:val="24"/>
        </w:rPr>
        <w:t>. Εσείς ισχυριζόσασταν άλλο χθες. Λέει ότι είν</w:t>
      </w:r>
      <w:r>
        <w:rPr>
          <w:rFonts w:eastAsia="Times New Roman" w:cs="Times New Roman"/>
          <w:szCs w:val="24"/>
        </w:rPr>
        <w:t xml:space="preserve">αι η προτροπή, άνθρωποι που έχουν πρώτη κατοικία να μην βγαίνει στους πλειστηριασμούς. Αλλά δεν είχαμε ηλεκτρονικούς πλειστηριασμούς, κυρία </w:t>
      </w:r>
      <w:proofErr w:type="spellStart"/>
      <w:r>
        <w:rPr>
          <w:rFonts w:eastAsia="Times New Roman" w:cs="Times New Roman"/>
          <w:szCs w:val="24"/>
        </w:rPr>
        <w:t>Παπανάτσιου</w:t>
      </w:r>
      <w:proofErr w:type="spellEnd"/>
      <w:r>
        <w:rPr>
          <w:rFonts w:eastAsia="Times New Roman" w:cs="Times New Roman"/>
          <w:szCs w:val="24"/>
        </w:rPr>
        <w:t>. Κι εσείς ξέρετε τι μας είπατε χθες από το Βήμα της Βουλής; Σας ρωτήσαμε «με ποια διάταξη;». Και μας είπ</w:t>
      </w:r>
      <w:r>
        <w:rPr>
          <w:rFonts w:eastAsia="Times New Roman" w:cs="Times New Roman"/>
          <w:szCs w:val="24"/>
        </w:rPr>
        <w:t>ατε: Με βάση το άρθρο 975 του Κώδικα Πολιτικής Δικονομίας.</w:t>
      </w:r>
    </w:p>
    <w:p w14:paraId="350962B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με ποιο απ’ όλα συμφωνείτε τώρα; Συμφωνείτε με τον κ. Σταθάκη; Συμφωνείτε με τον νόμο Κατσέλη; Συμφωνείτε με το «</w:t>
      </w:r>
      <w:r>
        <w:rPr>
          <w:rFonts w:eastAsia="Times New Roman" w:cs="Times New Roman"/>
          <w:szCs w:val="24"/>
        </w:rPr>
        <w:t>ΕΘΝΟΣ</w:t>
      </w:r>
      <w:r>
        <w:rPr>
          <w:rFonts w:eastAsia="Times New Roman" w:cs="Times New Roman"/>
          <w:szCs w:val="24"/>
        </w:rPr>
        <w:t>»; Συμφωνείτε μ</w:t>
      </w:r>
      <w:r>
        <w:rPr>
          <w:rFonts w:eastAsia="Times New Roman" w:cs="Times New Roman"/>
          <w:szCs w:val="24"/>
        </w:rPr>
        <w:t>ε</w:t>
      </w:r>
      <w:r>
        <w:rPr>
          <w:rFonts w:eastAsia="Times New Roman" w:cs="Times New Roman"/>
          <w:szCs w:val="24"/>
        </w:rPr>
        <w:t xml:space="preserve"> αυτό που είπατε; Με ποιο; Η προστασία της πρώτης κατοικίας με τον νόμο Κατσέλη που δεν ψηφίσατε -τον οποίο δεν γνωρίζετε καλά, αλλά χρησιμοποιείτε επικοινωνιακά- ξέρετε τι είναι; Έχει ένα όριο, κ. </w:t>
      </w:r>
      <w:proofErr w:type="spellStart"/>
      <w:r>
        <w:rPr>
          <w:rFonts w:eastAsia="Times New Roman" w:cs="Times New Roman"/>
          <w:szCs w:val="24"/>
        </w:rPr>
        <w:t>Παπανάτσιου</w:t>
      </w:r>
      <w:proofErr w:type="spellEnd"/>
      <w:r>
        <w:rPr>
          <w:rFonts w:eastAsia="Times New Roman" w:cs="Times New Roman"/>
          <w:szCs w:val="24"/>
        </w:rPr>
        <w:t>. Ένας που έχει, για παράδειγμα, 140.000 ευρώ π</w:t>
      </w:r>
      <w:r>
        <w:rPr>
          <w:rFonts w:eastAsia="Times New Roman" w:cs="Times New Roman"/>
          <w:szCs w:val="24"/>
        </w:rPr>
        <w:t>ρώτη κατοικία δεν θα βγαίνει στον ηλεκτρονικό πλειστηριασμ</w:t>
      </w:r>
      <w:r>
        <w:rPr>
          <w:rFonts w:eastAsia="Times New Roman" w:cs="Times New Roman"/>
          <w:szCs w:val="24"/>
        </w:rPr>
        <w:t>ό</w:t>
      </w:r>
      <w:r>
        <w:rPr>
          <w:rFonts w:eastAsia="Times New Roman" w:cs="Times New Roman"/>
          <w:szCs w:val="24"/>
        </w:rPr>
        <w:t xml:space="preserve"> του δημοσίου, αλλά αυτός που θα έχει 145.000 ευρώ θα βγαίνει στον ηλεκτρονικό πλειστηριασμό του δημοσίου.</w:t>
      </w:r>
    </w:p>
    <w:p w14:paraId="350962B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14:paraId="350962B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Κύριε Π</w:t>
      </w:r>
      <w:r>
        <w:rPr>
          <w:rFonts w:eastAsia="Times New Roman" w:cs="Times New Roman"/>
          <w:szCs w:val="24"/>
        </w:rPr>
        <w:t>ρόεδρε, θα μου επιτρέψετε.</w:t>
      </w:r>
    </w:p>
    <w:p w14:paraId="350962B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Όχι, δεν θα σας επιτρέψω.</w:t>
      </w:r>
    </w:p>
    <w:p w14:paraId="350962B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Δεν γίνεται, κύριε Πρόεδρε. Θα πάω σε τρία θέματα.</w:t>
      </w:r>
    </w:p>
    <w:p w14:paraId="350962B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Όλα γίνονται, κύριε Κωνσταντινόπουλε. Δεν έχετε καταλάβει. Γίνοντα</w:t>
      </w:r>
      <w:r>
        <w:rPr>
          <w:rFonts w:eastAsia="Times New Roman" w:cs="Times New Roman"/>
          <w:szCs w:val="24"/>
        </w:rPr>
        <w:t>ι όλα. Σε μισό λεπτό θα έχετε τελειώσει. Παρακαλώ πάρα πολύ.</w:t>
      </w:r>
    </w:p>
    <w:p w14:paraId="350962B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Διαβούλευση.</w:t>
      </w:r>
    </w:p>
    <w:p w14:paraId="350962B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Την ώρα, κύριοι συνάδελφοι του ΣΥΡΙΖΑ, που μειώνετε τους φόρους σε πέντε καζίν</w:t>
      </w:r>
      <w:r>
        <w:rPr>
          <w:rFonts w:eastAsia="Times New Roman" w:cs="Times New Roman"/>
          <w:szCs w:val="24"/>
        </w:rPr>
        <w:t>α</w:t>
      </w:r>
      <w:r>
        <w:rPr>
          <w:rFonts w:eastAsia="Times New Roman" w:cs="Times New Roman"/>
          <w:szCs w:val="24"/>
        </w:rPr>
        <w:t xml:space="preserve"> από 720.000 ευρώ σε 90.000 ευρώ μειώνετε και το επίδομα των </w:t>
      </w:r>
      <w:proofErr w:type="spellStart"/>
      <w:r>
        <w:rPr>
          <w:rFonts w:eastAsia="Times New Roman" w:cs="Times New Roman"/>
          <w:szCs w:val="24"/>
        </w:rPr>
        <w:t>τριτέκνων</w:t>
      </w:r>
      <w:proofErr w:type="spellEnd"/>
      <w:r>
        <w:rPr>
          <w:rFonts w:eastAsia="Times New Roman" w:cs="Times New Roman"/>
          <w:szCs w:val="24"/>
        </w:rPr>
        <w:t xml:space="preserve">. Ας </w:t>
      </w:r>
      <w:r>
        <w:rPr>
          <w:rFonts w:eastAsia="Times New Roman" w:cs="Times New Roman"/>
          <w:szCs w:val="24"/>
        </w:rPr>
        <w:t>πάρω σε καλύτερη περίπτωση ό,τι είπε η κ. Φωτίου</w:t>
      </w:r>
      <w:r>
        <w:rPr>
          <w:rFonts w:eastAsia="Times New Roman" w:cs="Times New Roman"/>
          <w:szCs w:val="24"/>
        </w:rPr>
        <w:t>: αποκλείστηκαν πενήντα χιλιάδες δικαιούχοι</w:t>
      </w:r>
      <w:r>
        <w:rPr>
          <w:rFonts w:eastAsia="Times New Roman" w:cs="Times New Roman"/>
          <w:szCs w:val="24"/>
        </w:rPr>
        <w:t>.</w:t>
      </w:r>
    </w:p>
    <w:p w14:paraId="350962BA" w14:textId="77777777" w:rsidR="00A42BF5" w:rsidRDefault="007F616C">
      <w:pPr>
        <w:spacing w:line="600" w:lineRule="auto"/>
        <w:ind w:firstLine="720"/>
        <w:jc w:val="both"/>
        <w:rPr>
          <w:rFonts w:eastAsia="Times New Roman"/>
          <w:szCs w:val="24"/>
        </w:rPr>
      </w:pPr>
      <w:r>
        <w:rPr>
          <w:rFonts w:eastAsia="Times New Roman"/>
          <w:szCs w:val="24"/>
        </w:rPr>
        <w:t>Όσο για το πτωχευτικό δίκαιο; Λέτε «θα παίρνουν πρώτα οι εργαζόμενοι», αλλά έρχεται η άλλη παράγραφος και τι λέει; «Από δω και πέρα». Δηλαδή ποιος; Σε κανέναν.</w:t>
      </w:r>
    </w:p>
    <w:p w14:paraId="350962BB" w14:textId="77777777" w:rsidR="00A42BF5" w:rsidRDefault="007F616C">
      <w:pPr>
        <w:spacing w:line="600" w:lineRule="auto"/>
        <w:ind w:firstLine="720"/>
        <w:jc w:val="both"/>
        <w:rPr>
          <w:rFonts w:eastAsia="Times New Roman"/>
          <w:szCs w:val="24"/>
        </w:rPr>
      </w:pPr>
      <w:r>
        <w:rPr>
          <w:rFonts w:eastAsia="Times New Roman"/>
          <w:szCs w:val="24"/>
        </w:rPr>
        <w:t>Και</w:t>
      </w:r>
      <w:r>
        <w:rPr>
          <w:rFonts w:eastAsia="Times New Roman"/>
          <w:szCs w:val="24"/>
        </w:rPr>
        <w:t xml:space="preserve"> ολοκληρώνω με το τελευταίο, που έχει να κάνει με τη διαμεσολάβηση. Κοιτάξτε, κύριε Υπουργέ: Για τη διαμεσολάβηση δεν σας πιστεύουν ούτε οι νομικοί ούτε η Περιφέρεια Ιονίων Νήσων, που είναι ΣΥΡΙΖΑ, ούτε ο δήμαρχος Κέρκυρας –και καταθέτω εδώ έγγραφο στα Πρα</w:t>
      </w:r>
      <w:r>
        <w:rPr>
          <w:rFonts w:eastAsia="Times New Roman"/>
          <w:szCs w:val="24"/>
        </w:rPr>
        <w:t>κτικά-, ο οποίος λέει ότι η υποχρεωτική διαμεσολάβηση δημιουργεί προβλήματα.</w:t>
      </w:r>
    </w:p>
    <w:p w14:paraId="350962BC" w14:textId="77777777" w:rsidR="00A42BF5" w:rsidRDefault="007F616C">
      <w:pPr>
        <w:spacing w:line="600" w:lineRule="auto"/>
        <w:ind w:firstLine="720"/>
        <w:jc w:val="both"/>
        <w:rPr>
          <w:rFonts w:eastAsia="Times New Roman"/>
          <w:szCs w:val="24"/>
        </w:rPr>
      </w:pPr>
      <w:r>
        <w:rPr>
          <w:rFonts w:eastAsia="Times New Roman"/>
          <w:szCs w:val="24"/>
        </w:rPr>
        <w:t>(Στο σημείο αυτό ο Βουλευτής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w:t>
      </w:r>
      <w:r>
        <w:rPr>
          <w:rFonts w:eastAsia="Times New Roman"/>
          <w:szCs w:val="24"/>
        </w:rPr>
        <w:t>ς Στενογραφίας και Πρακτικών της Βουλής)</w:t>
      </w:r>
    </w:p>
    <w:p w14:paraId="350962BD"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έχετε τελειώσει, κύριε Κωνσταντινόπουλε.</w:t>
      </w:r>
    </w:p>
    <w:p w14:paraId="350962BE"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Εμείς, κύριε Πρόεδρε, που έχουμε ψηφίσει την προαιρετική διαμεσολάβηση στηρίζουμε αυτή</w:t>
      </w:r>
      <w:r>
        <w:rPr>
          <w:rFonts w:eastAsia="Times New Roman"/>
          <w:szCs w:val="24"/>
        </w:rPr>
        <w:t xml:space="preserve"> την προσπάθεια, όμως με την </w:t>
      </w:r>
      <w:proofErr w:type="spellStart"/>
      <w:r>
        <w:rPr>
          <w:rFonts w:eastAsia="Times New Roman"/>
          <w:szCs w:val="24"/>
        </w:rPr>
        <w:t>υποχρεωτικότητα</w:t>
      </w:r>
      <w:proofErr w:type="spellEnd"/>
      <w:r>
        <w:rPr>
          <w:rFonts w:eastAsia="Times New Roman"/>
          <w:szCs w:val="24"/>
        </w:rPr>
        <w:t xml:space="preserve"> την προσπάθεια αυτή θα την τινάξετε στον αέρα, θα φτιάξετε πελατειακό σύστημα και κυρίως θα </w:t>
      </w:r>
      <w:r>
        <w:rPr>
          <w:rFonts w:eastAsia="Times New Roman"/>
          <w:szCs w:val="24"/>
        </w:rPr>
        <w:t>κ</w:t>
      </w:r>
      <w:r>
        <w:rPr>
          <w:rFonts w:eastAsia="Times New Roman"/>
          <w:szCs w:val="24"/>
        </w:rPr>
        <w:t xml:space="preserve">τυπήσετε τους ανθρώπους τους μικρούς, τους αδύναμους, όπως σας είπε και ο </w:t>
      </w:r>
      <w:r>
        <w:rPr>
          <w:rFonts w:eastAsia="Times New Roman"/>
          <w:szCs w:val="24"/>
        </w:rPr>
        <w:t>δ</w:t>
      </w:r>
      <w:r>
        <w:rPr>
          <w:rFonts w:eastAsia="Times New Roman"/>
          <w:szCs w:val="24"/>
        </w:rPr>
        <w:t xml:space="preserve">ικηγορικός </w:t>
      </w:r>
      <w:r>
        <w:rPr>
          <w:rFonts w:eastAsia="Times New Roman"/>
          <w:szCs w:val="24"/>
        </w:rPr>
        <w:t>σ</w:t>
      </w:r>
      <w:r>
        <w:rPr>
          <w:rFonts w:eastAsia="Times New Roman"/>
          <w:szCs w:val="24"/>
        </w:rPr>
        <w:t>ύλλογος και δεν έχετε τη δύναμη</w:t>
      </w:r>
      <w:r>
        <w:rPr>
          <w:rFonts w:eastAsia="Times New Roman"/>
          <w:szCs w:val="24"/>
        </w:rPr>
        <w:t xml:space="preserve"> να τον καταγγείλετε ότι λέει ψέματα.</w:t>
      </w:r>
    </w:p>
    <w:p w14:paraId="350962BF" w14:textId="77777777" w:rsidR="00A42BF5" w:rsidRDefault="007F616C">
      <w:pPr>
        <w:spacing w:line="600" w:lineRule="auto"/>
        <w:ind w:firstLine="720"/>
        <w:jc w:val="both"/>
        <w:rPr>
          <w:rFonts w:eastAsia="Times New Roman"/>
          <w:szCs w:val="24"/>
        </w:rPr>
      </w:pPr>
      <w:r>
        <w:rPr>
          <w:rFonts w:eastAsia="Times New Roman"/>
          <w:szCs w:val="24"/>
        </w:rPr>
        <w:t>Σας ευχαριστώ πολύ.</w:t>
      </w:r>
    </w:p>
    <w:p w14:paraId="350962C0"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 πολύ.</w:t>
      </w:r>
    </w:p>
    <w:p w14:paraId="350962C1" w14:textId="77777777" w:rsidR="00A42BF5" w:rsidRDefault="007F616C">
      <w:pPr>
        <w:spacing w:line="600" w:lineRule="auto"/>
        <w:ind w:firstLine="720"/>
        <w:jc w:val="both"/>
        <w:rPr>
          <w:rFonts w:eastAsia="Times New Roman"/>
          <w:szCs w:val="24"/>
        </w:rPr>
      </w:pPr>
      <w:r>
        <w:rPr>
          <w:rFonts w:eastAsia="Times New Roman"/>
          <w:szCs w:val="24"/>
        </w:rPr>
        <w:t>Τον λόγο έχει τώρα ο κ. Μάριος Γεωργιάδης.</w:t>
      </w:r>
    </w:p>
    <w:p w14:paraId="350962C2" w14:textId="77777777" w:rsidR="00A42BF5" w:rsidRDefault="007F616C">
      <w:pPr>
        <w:spacing w:line="600" w:lineRule="auto"/>
        <w:ind w:firstLine="720"/>
        <w:jc w:val="both"/>
        <w:rPr>
          <w:rFonts w:eastAsia="Times New Roman"/>
          <w:szCs w:val="24"/>
        </w:rPr>
      </w:pPr>
      <w:r>
        <w:rPr>
          <w:rFonts w:eastAsia="Times New Roman"/>
          <w:szCs w:val="24"/>
        </w:rPr>
        <w:t xml:space="preserve">Ύστερα θα μιλήσουν οι Υπουργοί. Δεν τίθεται θέμα απάντησης στη </w:t>
      </w:r>
      <w:proofErr w:type="spellStart"/>
      <w:r>
        <w:rPr>
          <w:rFonts w:eastAsia="Times New Roman"/>
          <w:szCs w:val="24"/>
        </w:rPr>
        <w:t>δευτερομιλία</w:t>
      </w:r>
      <w:proofErr w:type="spellEnd"/>
      <w:r>
        <w:rPr>
          <w:rFonts w:eastAsia="Times New Roman"/>
          <w:szCs w:val="24"/>
        </w:rPr>
        <w:t xml:space="preserve">, κυρία </w:t>
      </w:r>
      <w:proofErr w:type="spellStart"/>
      <w:r>
        <w:rPr>
          <w:rFonts w:eastAsia="Times New Roman"/>
          <w:szCs w:val="24"/>
        </w:rPr>
        <w:t>Παπανάτσιου</w:t>
      </w:r>
      <w:proofErr w:type="spellEnd"/>
      <w:r>
        <w:rPr>
          <w:rFonts w:eastAsia="Times New Roman"/>
          <w:szCs w:val="24"/>
        </w:rPr>
        <w:t xml:space="preserve">. Συνεννοηθείτε </w:t>
      </w:r>
      <w:r>
        <w:rPr>
          <w:rFonts w:eastAsia="Times New Roman"/>
          <w:szCs w:val="24"/>
        </w:rPr>
        <w:t>αν είναι με τους Υπουργούς και αν είναι κάποιο σημείο σοβαρής ανακρίβειας, να ειπωθεί. Αυτό γίνεται για την οικονομία του χρόνου και της διαδικασίας.</w:t>
      </w:r>
    </w:p>
    <w:p w14:paraId="350962C3" w14:textId="77777777" w:rsidR="00A42BF5" w:rsidRDefault="007F616C">
      <w:pPr>
        <w:spacing w:line="600" w:lineRule="auto"/>
        <w:ind w:firstLine="720"/>
        <w:jc w:val="both"/>
        <w:rPr>
          <w:rFonts w:eastAsia="Times New Roman"/>
          <w:szCs w:val="24"/>
        </w:rPr>
      </w:pPr>
      <w:r>
        <w:rPr>
          <w:rFonts w:eastAsia="Times New Roman"/>
          <w:szCs w:val="24"/>
        </w:rPr>
        <w:t xml:space="preserve">Παρακαλώ, κύριε Γεωργιάδη, έχετε </w:t>
      </w:r>
      <w:r>
        <w:rPr>
          <w:rFonts w:eastAsia="Times New Roman"/>
          <w:szCs w:val="24"/>
        </w:rPr>
        <w:t xml:space="preserve">τον λόγο για </w:t>
      </w:r>
      <w:r>
        <w:rPr>
          <w:rFonts w:eastAsia="Times New Roman"/>
          <w:szCs w:val="24"/>
        </w:rPr>
        <w:t>τέσσερα λεπτά.</w:t>
      </w:r>
    </w:p>
    <w:p w14:paraId="350962C4"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 (Θ΄ Αντιπρόεδρος της Βουλής</w:t>
      </w:r>
      <w:r>
        <w:rPr>
          <w:rFonts w:eastAsia="Times New Roman"/>
          <w:b/>
          <w:szCs w:val="24"/>
        </w:rPr>
        <w:t>):</w:t>
      </w:r>
      <w:r>
        <w:rPr>
          <w:rFonts w:eastAsia="Times New Roman"/>
          <w:szCs w:val="24"/>
        </w:rPr>
        <w:t xml:space="preserve"> Ευχαριστώ, κύριε Πρόεδρε.</w:t>
      </w:r>
    </w:p>
    <w:p w14:paraId="350962C5" w14:textId="77777777" w:rsidR="00A42BF5" w:rsidRDefault="007F616C">
      <w:pPr>
        <w:spacing w:line="600" w:lineRule="auto"/>
        <w:ind w:firstLine="720"/>
        <w:jc w:val="both"/>
        <w:rPr>
          <w:rFonts w:eastAsia="Times New Roman"/>
          <w:szCs w:val="24"/>
        </w:rPr>
      </w:pPr>
      <w:r>
        <w:rPr>
          <w:rFonts w:eastAsia="Times New Roman"/>
          <w:szCs w:val="24"/>
        </w:rPr>
        <w:t>Αγαπητοί συνάδελφοι Βουλευτές, καλησπέρα.</w:t>
      </w:r>
    </w:p>
    <w:p w14:paraId="350962C6" w14:textId="77777777" w:rsidR="00A42BF5" w:rsidRDefault="007F616C">
      <w:pPr>
        <w:spacing w:line="600" w:lineRule="auto"/>
        <w:ind w:firstLine="720"/>
        <w:jc w:val="both"/>
        <w:rPr>
          <w:rFonts w:eastAsia="Times New Roman"/>
          <w:szCs w:val="24"/>
        </w:rPr>
      </w:pPr>
      <w:r>
        <w:rPr>
          <w:rFonts w:eastAsia="Times New Roman"/>
          <w:szCs w:val="24"/>
        </w:rPr>
        <w:t xml:space="preserve">Κατ’ αρχάς θα ήθελα να εκφράσω κι εγώ με τη σειρά μου, ανεξαρτήτως τού ποιας πολιτικής και ιδεολογικής άποψης υπήρξε ο εκλιπών, τα συλλυπητήριά μου στην οικογένεια Μιχόπουλου. Τρίτωσε, </w:t>
      </w:r>
      <w:r>
        <w:rPr>
          <w:rFonts w:eastAsia="Times New Roman"/>
          <w:szCs w:val="24"/>
        </w:rPr>
        <w:t xml:space="preserve">βέβαια, το ατυχές γεγονός για την οικογένεια των δημοσιογράφων. Μετά τις απώλειες του </w:t>
      </w:r>
      <w:proofErr w:type="spellStart"/>
      <w:r>
        <w:rPr>
          <w:rFonts w:eastAsia="Times New Roman"/>
          <w:szCs w:val="24"/>
        </w:rPr>
        <w:t>Μπεσκένη</w:t>
      </w:r>
      <w:proofErr w:type="spellEnd"/>
      <w:r>
        <w:rPr>
          <w:rFonts w:eastAsia="Times New Roman"/>
          <w:szCs w:val="24"/>
        </w:rPr>
        <w:t xml:space="preserve"> και του </w:t>
      </w:r>
      <w:proofErr w:type="spellStart"/>
      <w:r>
        <w:rPr>
          <w:rFonts w:eastAsia="Times New Roman"/>
          <w:szCs w:val="24"/>
        </w:rPr>
        <w:t>Αλειφερόπουλου</w:t>
      </w:r>
      <w:proofErr w:type="spellEnd"/>
      <w:r>
        <w:rPr>
          <w:rFonts w:eastAsia="Times New Roman"/>
          <w:szCs w:val="24"/>
        </w:rPr>
        <w:t>, ο Μιχόπουλος ήταν ο τρίτος και ελπίζω να μην έχουμε άλλο γεγονός. Σαφέστατα, είχαμε και τον χαμό του Τζίμη Πανούση. Επίσης, θέλω να εκφρά</w:t>
      </w:r>
      <w:r>
        <w:rPr>
          <w:rFonts w:eastAsia="Times New Roman"/>
          <w:szCs w:val="24"/>
        </w:rPr>
        <w:t>σω στην οικογένειά του -δεν ξέρω αν ακούστηκαν συλλυπητήρια από το Βήμα της Βουλής- θερμά συλλυπητήρια.</w:t>
      </w:r>
    </w:p>
    <w:p w14:paraId="350962C7" w14:textId="77777777" w:rsidR="00A42BF5" w:rsidRDefault="007F616C">
      <w:pPr>
        <w:spacing w:line="600" w:lineRule="auto"/>
        <w:ind w:firstLine="720"/>
        <w:jc w:val="both"/>
        <w:rPr>
          <w:rFonts w:eastAsia="Times New Roman"/>
          <w:szCs w:val="24"/>
        </w:rPr>
      </w:pPr>
      <w:r>
        <w:rPr>
          <w:rFonts w:eastAsia="Times New Roman"/>
          <w:szCs w:val="24"/>
        </w:rPr>
        <w:t>Θα ξεκινήσω με τον Υπουργό κ. Παππά, ο οποίος στη δική του ομιλία είπε ότι κανένα κόμμα δεν θα τολμούσε να φέρει τις μεταρρυθμίσεις που φέρνει η Κυβέρνη</w:t>
      </w:r>
      <w:r>
        <w:rPr>
          <w:rFonts w:eastAsia="Times New Roman"/>
          <w:szCs w:val="24"/>
        </w:rPr>
        <w:t>ση ΣΥΡΙΖΑ – ΑΝΕΛ.</w:t>
      </w:r>
    </w:p>
    <w:p w14:paraId="350962C8" w14:textId="77777777" w:rsidR="00A42BF5" w:rsidRDefault="007F616C">
      <w:pPr>
        <w:spacing w:line="600" w:lineRule="auto"/>
        <w:ind w:firstLine="720"/>
        <w:jc w:val="both"/>
        <w:rPr>
          <w:rFonts w:eastAsia="Times New Roman"/>
          <w:szCs w:val="24"/>
        </w:rPr>
      </w:pPr>
      <w:r>
        <w:rPr>
          <w:rFonts w:eastAsia="Times New Roman"/>
          <w:szCs w:val="24"/>
        </w:rPr>
        <w:t xml:space="preserve">Σαφέστατα, κύριε Υπουργέ, κανένα κόμμα δεν θα τολμούσε να φτάσει στη φτωχοποίηση και στην εξαθλίωση που οδηγείται η χώρα από την Κυβέρνηση ΣΥΡΙΖΑ - ΑΝΕΛ γιατί θα είχατε βγει στα κάγκελα, θα είχατε ανέβει στα τρακτέρ, θα είχατε κάψει το </w:t>
      </w:r>
      <w:r>
        <w:rPr>
          <w:rFonts w:eastAsia="Times New Roman"/>
          <w:szCs w:val="24"/>
        </w:rPr>
        <w:t>Σύνταγμα, θα είχε γεμίσει αγανακτισμένους όλη η Ελλάδα, αν τολμούσε κάποιος να φέρει αυτά που φέρνει η δική σας Κυβέρνηση.</w:t>
      </w:r>
    </w:p>
    <w:p w14:paraId="350962C9" w14:textId="77777777" w:rsidR="00A42BF5" w:rsidRDefault="007F616C">
      <w:pPr>
        <w:spacing w:line="600" w:lineRule="auto"/>
        <w:ind w:firstLine="720"/>
        <w:jc w:val="both"/>
        <w:rPr>
          <w:rFonts w:eastAsia="Times New Roman"/>
          <w:szCs w:val="24"/>
        </w:rPr>
      </w:pPr>
      <w:r>
        <w:rPr>
          <w:rFonts w:eastAsia="Times New Roman"/>
          <w:szCs w:val="24"/>
        </w:rPr>
        <w:t>Ταχυδακτυλουργικά κόλπα τέλος. Το ρίξατε με τον Υπουργό σας στα βουντού πλέον. Και προσβάλλετε πάνω από τη μισή Ελλάδα. Και μια ανακο</w:t>
      </w:r>
      <w:r>
        <w:rPr>
          <w:rFonts w:eastAsia="Times New Roman"/>
          <w:szCs w:val="24"/>
        </w:rPr>
        <w:t>ίνωση δεν άκουσα να βγαίνει γι’ αυτά που είπε ο τέως πλέον Υπουργός μετά την παραίτησή του, η οποία παρεμπιπτόντως ήταν και ειρωνική.</w:t>
      </w:r>
    </w:p>
    <w:p w14:paraId="350962CA" w14:textId="77777777" w:rsidR="00A42BF5" w:rsidRDefault="007F616C">
      <w:pPr>
        <w:spacing w:line="600" w:lineRule="auto"/>
        <w:ind w:firstLine="720"/>
        <w:jc w:val="both"/>
        <w:rPr>
          <w:rFonts w:eastAsia="Times New Roman"/>
          <w:szCs w:val="24"/>
        </w:rPr>
      </w:pPr>
      <w:r>
        <w:rPr>
          <w:rFonts w:eastAsia="Times New Roman"/>
          <w:szCs w:val="24"/>
        </w:rPr>
        <w:t xml:space="preserve">Η «πρώτη φορά </w:t>
      </w:r>
      <w:r>
        <w:rPr>
          <w:rFonts w:eastAsia="Times New Roman"/>
          <w:szCs w:val="24"/>
        </w:rPr>
        <w:t>α</w:t>
      </w:r>
      <w:r>
        <w:rPr>
          <w:rFonts w:eastAsia="Times New Roman"/>
          <w:szCs w:val="24"/>
        </w:rPr>
        <w:t xml:space="preserve">ριστερά» επιλέγει να κόψει το επίδομα από </w:t>
      </w:r>
      <w:r>
        <w:rPr>
          <w:rFonts w:eastAsia="Times New Roman"/>
          <w:szCs w:val="24"/>
        </w:rPr>
        <w:t>εξήντα πέντε χιλιάδες</w:t>
      </w:r>
      <w:r>
        <w:rPr>
          <w:rFonts w:eastAsia="Times New Roman"/>
          <w:szCs w:val="24"/>
        </w:rPr>
        <w:t xml:space="preserve"> οικογένειες για να τα δώσει σε άλλους, που </w:t>
      </w:r>
      <w:r>
        <w:rPr>
          <w:rFonts w:eastAsia="Times New Roman"/>
          <w:szCs w:val="24"/>
        </w:rPr>
        <w:t xml:space="preserve">βέβαια έχουν κι αυτοί ανάγκη. Σαφέστατα, όλες οι οικογένειες έχουν ανάγκη. Εδώ που έχουν φτάσει με τη </w:t>
      </w:r>
      <w:proofErr w:type="spellStart"/>
      <w:r>
        <w:rPr>
          <w:rFonts w:eastAsia="Times New Roman"/>
          <w:szCs w:val="24"/>
        </w:rPr>
        <w:t>φορολαίλαπα</w:t>
      </w:r>
      <w:proofErr w:type="spellEnd"/>
      <w:r>
        <w:rPr>
          <w:rFonts w:eastAsia="Times New Roman"/>
          <w:szCs w:val="24"/>
        </w:rPr>
        <w:t>,</w:t>
      </w:r>
      <w:r>
        <w:rPr>
          <w:rFonts w:eastAsia="Times New Roman"/>
          <w:szCs w:val="24"/>
        </w:rPr>
        <w:t xml:space="preserve"> ανάγκη έχουν όλοι, όχι μόνο αυτοί που έχουν ένα και δύο παιδιά ή τρία, τέσσερα, πέντε και ούτω καθεξής. Αντί να κοιτάξετε να μειώσετε το πελα</w:t>
      </w:r>
      <w:r>
        <w:rPr>
          <w:rFonts w:eastAsia="Times New Roman"/>
          <w:szCs w:val="24"/>
        </w:rPr>
        <w:t>τειακό κράτος και να βρείτε τρόπο να επιδοτήσετε και αυτές τις οικογένειες, εσείς επιλέγετε να τα κόψετε από τον έναν για να τα δώσετε στον άλλον. Όπως γίνεται με τον μποναμά που δίνετε κάθε τέλος του χρόνου: Του τα βάζετε από τη μία τσέπη και του τα παίρν</w:t>
      </w:r>
      <w:r>
        <w:rPr>
          <w:rFonts w:eastAsia="Times New Roman"/>
          <w:szCs w:val="24"/>
        </w:rPr>
        <w:t>ετε διπλά και τριπλά από την άλλη.</w:t>
      </w:r>
    </w:p>
    <w:p w14:paraId="350962CB" w14:textId="77777777" w:rsidR="00A42BF5" w:rsidRDefault="007F616C">
      <w:pPr>
        <w:spacing w:line="600" w:lineRule="auto"/>
        <w:ind w:firstLine="720"/>
        <w:jc w:val="both"/>
        <w:rPr>
          <w:rFonts w:eastAsia="Times New Roman"/>
          <w:szCs w:val="24"/>
        </w:rPr>
      </w:pPr>
      <w:r>
        <w:rPr>
          <w:rFonts w:eastAsia="Times New Roman"/>
          <w:szCs w:val="24"/>
        </w:rPr>
        <w:t xml:space="preserve">Δυστυχώς, αγαπητοί συνάδελφοι, το εν λόγω πόνημα που έχετε συντάξει δεν είναι το τελευταίο. Έχει μόνο πενήντα από τα </w:t>
      </w:r>
      <w:proofErr w:type="spellStart"/>
      <w:r>
        <w:rPr>
          <w:rFonts w:eastAsia="Times New Roman"/>
          <w:szCs w:val="24"/>
        </w:rPr>
        <w:t>προαπαιτούμενα</w:t>
      </w:r>
      <w:proofErr w:type="spellEnd"/>
      <w:r>
        <w:rPr>
          <w:rFonts w:eastAsia="Times New Roman"/>
          <w:szCs w:val="24"/>
        </w:rPr>
        <w:t xml:space="preserve"> που έχετε συμφωνήσει με τους </w:t>
      </w:r>
      <w:r>
        <w:rPr>
          <w:rFonts w:eastAsia="Times New Roman"/>
          <w:szCs w:val="24"/>
        </w:rPr>
        <w:t>θ</w:t>
      </w:r>
      <w:r>
        <w:rPr>
          <w:rFonts w:eastAsia="Times New Roman"/>
          <w:szCs w:val="24"/>
        </w:rPr>
        <w:t xml:space="preserve">εσμούς. Ακολουθούν άλλα τόσα σε επόμενο πολυνομοσχέδιο που </w:t>
      </w:r>
      <w:r>
        <w:rPr>
          <w:rFonts w:eastAsia="Times New Roman"/>
          <w:szCs w:val="24"/>
        </w:rPr>
        <w:t xml:space="preserve">θα φέρετε μέσα στο επόμενο </w:t>
      </w:r>
      <w:r>
        <w:rPr>
          <w:rFonts w:eastAsia="Times New Roman"/>
          <w:szCs w:val="24"/>
        </w:rPr>
        <w:t xml:space="preserve">διάστημα </w:t>
      </w:r>
      <w:r>
        <w:rPr>
          <w:rFonts w:eastAsia="Times New Roman"/>
          <w:szCs w:val="24"/>
        </w:rPr>
        <w:t>και υπάρχουν και άλλα που ακολουθούν από το τρίτο μνημόνιο που φέρει φαρδιά πλατιά τη δική σας υπογραφή. Να θυμίσω για προσωπική διαφορά, να θυμίσω για την περαιτέρω μείωση των συντάξεων, περίπου 18% που υπολογίζεται, κα</w:t>
      </w:r>
      <w:r>
        <w:rPr>
          <w:rFonts w:eastAsia="Times New Roman"/>
          <w:szCs w:val="24"/>
        </w:rPr>
        <w:t>τάργηση επιδομάτων συζύγου, μείωση επικουρικών και κύριων συντάξεων, περαιτέρω μείωση του αφορολογήτου. Σε λίγο θα φορολογήσετε και τον αέρα που αναπνέουμε!</w:t>
      </w:r>
    </w:p>
    <w:p w14:paraId="350962CC" w14:textId="77777777" w:rsidR="00A42BF5" w:rsidRDefault="007F616C">
      <w:pPr>
        <w:spacing w:line="600" w:lineRule="auto"/>
        <w:ind w:firstLine="720"/>
        <w:jc w:val="both"/>
        <w:rPr>
          <w:rFonts w:eastAsia="Times New Roman" w:cs="Times New Roman"/>
          <w:szCs w:val="24"/>
        </w:rPr>
      </w:pPr>
      <w:r>
        <w:rPr>
          <w:rFonts w:eastAsia="Times New Roman"/>
          <w:szCs w:val="24"/>
        </w:rPr>
        <w:t xml:space="preserve">Όσον αφορά τώρα το εν λόγω πολυνομοσχέδιο, έχουν αναφερθεί όλοι κι </w:t>
      </w:r>
      <w:r>
        <w:rPr>
          <w:rFonts w:eastAsia="Times New Roman"/>
          <w:szCs w:val="24"/>
        </w:rPr>
        <w:t>εγώ αναφέρθηκα στις δικές μου το</w:t>
      </w:r>
      <w:r>
        <w:rPr>
          <w:rFonts w:eastAsia="Times New Roman"/>
          <w:szCs w:val="24"/>
        </w:rPr>
        <w:t xml:space="preserve">ποθετήσεις </w:t>
      </w:r>
      <w:r>
        <w:rPr>
          <w:rFonts w:eastAsia="Times New Roman"/>
          <w:szCs w:val="24"/>
        </w:rPr>
        <w:t xml:space="preserve">κατά τη συζήτηση στις επιτροπές αλλά και στην </w:t>
      </w:r>
      <w:proofErr w:type="spellStart"/>
      <w:r>
        <w:rPr>
          <w:rFonts w:eastAsia="Times New Roman"/>
          <w:szCs w:val="24"/>
        </w:rPr>
        <w:t>πρωτολογία</w:t>
      </w:r>
      <w:proofErr w:type="spellEnd"/>
      <w:r>
        <w:rPr>
          <w:rFonts w:eastAsia="Times New Roman"/>
          <w:szCs w:val="24"/>
        </w:rPr>
        <w:t xml:space="preserve"> μου: </w:t>
      </w:r>
      <w:r>
        <w:rPr>
          <w:rFonts w:eastAsia="Times New Roman" w:cs="Times New Roman"/>
          <w:szCs w:val="24"/>
        </w:rPr>
        <w:t xml:space="preserve">ηλεκτρονικοί πλειστηριασμοί, απεργίες, κτηματολόγια -καλό είναι το </w:t>
      </w:r>
      <w:r>
        <w:rPr>
          <w:rFonts w:eastAsia="Times New Roman" w:cs="Times New Roman"/>
          <w:szCs w:val="24"/>
        </w:rPr>
        <w:t>Κ</w:t>
      </w:r>
      <w:r>
        <w:rPr>
          <w:rFonts w:eastAsia="Times New Roman" w:cs="Times New Roman"/>
          <w:szCs w:val="24"/>
        </w:rPr>
        <w:t>τηματολόγιο, αλλά και χίλιες θέσεις που θέλετε να αυξήσετε το πελατειακό σας κράτος, για τα ρουσφέτια σας, είναι κα</w:t>
      </w:r>
      <w:r>
        <w:rPr>
          <w:rFonts w:eastAsia="Times New Roman" w:cs="Times New Roman"/>
          <w:szCs w:val="24"/>
        </w:rPr>
        <w:t>ι αυτά πολλά- καζίν</w:t>
      </w:r>
      <w:r>
        <w:rPr>
          <w:rFonts w:eastAsia="Times New Roman" w:cs="Times New Roman"/>
          <w:szCs w:val="24"/>
        </w:rPr>
        <w:t>α</w:t>
      </w:r>
      <w:r>
        <w:rPr>
          <w:rFonts w:eastAsia="Times New Roman" w:cs="Times New Roman"/>
          <w:szCs w:val="24"/>
        </w:rPr>
        <w:t>. Στον τζόγο το έχετε ρίξει όλοι. Νομίζαμε ότι τέλειωσε με τα «</w:t>
      </w:r>
      <w:proofErr w:type="spellStart"/>
      <w:r>
        <w:rPr>
          <w:rFonts w:eastAsia="Times New Roman" w:cs="Times New Roman"/>
          <w:szCs w:val="24"/>
        </w:rPr>
        <w:t>φρουτάκια</w:t>
      </w:r>
      <w:proofErr w:type="spellEnd"/>
      <w:r>
        <w:rPr>
          <w:rFonts w:eastAsia="Times New Roman" w:cs="Times New Roman"/>
          <w:szCs w:val="24"/>
        </w:rPr>
        <w:t>», αλλά έχουμε τώρα και άλλα καζίν</w:t>
      </w:r>
      <w:r>
        <w:rPr>
          <w:rFonts w:eastAsia="Times New Roman" w:cs="Times New Roman"/>
          <w:szCs w:val="24"/>
        </w:rPr>
        <w:t>α</w:t>
      </w:r>
      <w:r>
        <w:rPr>
          <w:rFonts w:eastAsia="Times New Roman" w:cs="Times New Roman"/>
          <w:szCs w:val="24"/>
        </w:rPr>
        <w:t>. Να βοηθήσουμε τον τουρισμό, αλλά να βρείτε άλλον τρόπο να βοηθήσετε τον τουρισμό, όχι μέσω του τζόγου.</w:t>
      </w:r>
    </w:p>
    <w:p w14:paraId="350962CD" w14:textId="77777777" w:rsidR="00A42BF5" w:rsidRDefault="007F616C">
      <w:pPr>
        <w:spacing w:line="600" w:lineRule="auto"/>
        <w:ind w:firstLine="720"/>
        <w:jc w:val="both"/>
        <w:rPr>
          <w:rFonts w:eastAsia="Times New Roman"/>
          <w:szCs w:val="24"/>
        </w:rPr>
      </w:pPr>
      <w:r>
        <w:rPr>
          <w:rFonts w:eastAsia="Times New Roman" w:cs="Times New Roman"/>
          <w:szCs w:val="24"/>
        </w:rPr>
        <w:t>Η αλήθεια είναι μία: μέσ</w:t>
      </w:r>
      <w:r>
        <w:rPr>
          <w:rFonts w:eastAsia="Times New Roman" w:cs="Times New Roman"/>
          <w:szCs w:val="24"/>
        </w:rPr>
        <w:t>α στο 2018 -το έχω πει, θα σας κουράσω αλλά θα το ξαναπώ- όλα τα εκατομμύρια των Ελλήνων πολιτών θα πληρώσουν και θα στερηθούν τουλάχιστον έναν ή δύο μισθούς ή μία ή δύο συντάξεις από αυτά που τους έχετε φορολογήσει και θα συνεχίσετε να τους φορολογείτε.</w:t>
      </w:r>
    </w:p>
    <w:p w14:paraId="350962C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δεν μου αρέσει να λέω μόνον για εσάς, μην νομίζετε ότι αν έρθουν οι επόμενοι -αν είναι οι επόμενοι, </w:t>
      </w:r>
      <w:proofErr w:type="spellStart"/>
      <w:r>
        <w:rPr>
          <w:rFonts w:eastAsia="Times New Roman" w:cs="Times New Roman"/>
          <w:szCs w:val="24"/>
        </w:rPr>
        <w:t>δημοσκοπικά</w:t>
      </w:r>
      <w:proofErr w:type="spellEnd"/>
      <w:r>
        <w:rPr>
          <w:rFonts w:eastAsia="Times New Roman" w:cs="Times New Roman"/>
          <w:szCs w:val="24"/>
        </w:rPr>
        <w:t xml:space="preserve"> οι επόμενοι είναι- θα τα κάνουν καλύτερα. Αν μπορούσαν να τα κάνουν καλύτερα, θα τα είχαν κάνει και δύο - τρία χρόνια πριν που κυβερνούσαν</w:t>
      </w:r>
      <w:r>
        <w:rPr>
          <w:rFonts w:eastAsia="Times New Roman" w:cs="Times New Roman"/>
          <w:szCs w:val="24"/>
        </w:rPr>
        <w:t xml:space="preserve">. Δεν </w:t>
      </w:r>
      <w:proofErr w:type="spellStart"/>
      <w:r>
        <w:rPr>
          <w:rFonts w:eastAsia="Times New Roman" w:cs="Times New Roman"/>
          <w:szCs w:val="24"/>
        </w:rPr>
        <w:t>τασσόμεθα</w:t>
      </w:r>
      <w:proofErr w:type="spellEnd"/>
      <w:r>
        <w:rPr>
          <w:rFonts w:eastAsia="Times New Roman" w:cs="Times New Roman"/>
          <w:szCs w:val="24"/>
        </w:rPr>
        <w:t xml:space="preserve"> υπέρ κάποιου άλλου κόμματος επειδή αυτή τη στιγμή οφείλουμε να μιλήσουμε για εσάς που κυβερν</w:t>
      </w:r>
      <w:r>
        <w:rPr>
          <w:rFonts w:eastAsia="Times New Roman" w:cs="Times New Roman"/>
          <w:szCs w:val="24"/>
        </w:rPr>
        <w:t>ά</w:t>
      </w:r>
      <w:r>
        <w:rPr>
          <w:rFonts w:eastAsia="Times New Roman" w:cs="Times New Roman"/>
          <w:szCs w:val="24"/>
        </w:rPr>
        <w:t>τε. Εσάς κρίνουμε, που έχετε αυτή τη στιγμή τη διακυβέρνηση της χώρας στα χέρια σας. Όταν έρθουν οι επόμενοι, αν έρθουν, μην ανησυχείτε, θα έρθει κ</w:t>
      </w:r>
      <w:r>
        <w:rPr>
          <w:rFonts w:eastAsia="Times New Roman" w:cs="Times New Roman"/>
          <w:szCs w:val="24"/>
        </w:rPr>
        <w:t>αι η σειρά τους να τους κρίνουμε, γιατί εδώ που έχουμε φτάσει, δεν φταίτε μόνον εσείς, τα τελευταία τρία χρόνια. Για σαράντα χρόνια όλοι μαζί, και ΠΑΣΟΚ και Νέα Δημοκρατία και εσείς βέβαια, μας έχετε οδηγήσει εδώ που μας έχετε οδηγήσει.</w:t>
      </w:r>
    </w:p>
    <w:p w14:paraId="350962C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Δεν μπορώ να παραλε</w:t>
      </w:r>
      <w:r>
        <w:rPr>
          <w:rFonts w:eastAsia="Times New Roman" w:cs="Times New Roman"/>
          <w:szCs w:val="24"/>
        </w:rPr>
        <w:t xml:space="preserve">ίψω -δώστε μου τριάντα δευτερόλεπτα ακόμα, κύριε Πρόεδρε, και τελειώνω- το θέμα της Μακεδονίας. Ο κ. Ντιμιτρόφ, ο Υπουργός Εξωτερικών, εγείρει πλέον και τη δική μας ονομασία, με βάση δηλώσεις του και με βάση τα τελευταία δημοσιεύματα που κυκλοφόρησαν πριν </w:t>
      </w:r>
      <w:r>
        <w:rPr>
          <w:rFonts w:eastAsia="Times New Roman" w:cs="Times New Roman"/>
          <w:szCs w:val="24"/>
        </w:rPr>
        <w:t>από μερικές ώρες. Λέει: «Εάν θέλετε να μην έχουμε εμείς καμ</w:t>
      </w:r>
      <w:r>
        <w:rPr>
          <w:rFonts w:eastAsia="Times New Roman" w:cs="Times New Roman"/>
          <w:szCs w:val="24"/>
        </w:rPr>
        <w:t>μ</w:t>
      </w:r>
      <w:r>
        <w:rPr>
          <w:rFonts w:eastAsia="Times New Roman" w:cs="Times New Roman"/>
          <w:szCs w:val="24"/>
        </w:rPr>
        <w:t>ία ονομασία και κα</w:t>
      </w:r>
      <w:r>
        <w:rPr>
          <w:rFonts w:eastAsia="Times New Roman" w:cs="Times New Roman"/>
          <w:szCs w:val="24"/>
        </w:rPr>
        <w:t>μ</w:t>
      </w:r>
      <w:r>
        <w:rPr>
          <w:rFonts w:eastAsia="Times New Roman" w:cs="Times New Roman"/>
          <w:szCs w:val="24"/>
        </w:rPr>
        <w:t>μία σχέση με το «Μακεδονία», αλλάξτε κι εσείς το «Μακεδονία»». Όπως καταλαβαίνετε, είναι ατέρμονο το θέμα και δεν λήγει τόσο εύκολα όσο νομίζετε κάποιοι. Όσον αφορά αυτό που λέτ</w:t>
      </w:r>
      <w:r>
        <w:rPr>
          <w:rFonts w:eastAsia="Times New Roman" w:cs="Times New Roman"/>
          <w:szCs w:val="24"/>
        </w:rPr>
        <w:t>ε όλοι, σύσσωμοι Κυβέρνηση και Αντιπολίτευση, ότι τίποτα λιγότερο από την εθνική γραμμή, θα ήθελα να μας πείτε ποια είναι η εθνική γραμμή.</w:t>
      </w:r>
    </w:p>
    <w:p w14:paraId="350962D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εθνική γραμμή, κυρίες και κύριοι, δεν είναι των ολίγων του 2008. Η εθνική γραμμή είναι του λαού. Ρωτήστε τον λαό, γ</w:t>
      </w:r>
      <w:r>
        <w:rPr>
          <w:rFonts w:eastAsia="Times New Roman" w:cs="Times New Roman"/>
          <w:szCs w:val="24"/>
        </w:rPr>
        <w:t>ια να πάρετε την απάντηση για το αν θέλουν να ακούγεται το όνομα «Μακεδονία» σε κάποιο κρατίδιο.</w:t>
      </w:r>
    </w:p>
    <w:p w14:paraId="350962D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350962D2"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350962D3"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50962D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w:t>
      </w:r>
    </w:p>
    <w:p w14:paraId="350962D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Υπουργός κ. Κοντο</w:t>
      </w:r>
      <w:r>
        <w:rPr>
          <w:rFonts w:eastAsia="Times New Roman" w:cs="Times New Roman"/>
          <w:szCs w:val="24"/>
        </w:rPr>
        <w:t>νής έχει τον λόγο για δέκα λεπτά και παρακαλώ να τηρηθεί ο χρόνος.</w:t>
      </w:r>
    </w:p>
    <w:p w14:paraId="350962D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350962D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w:t>
      </w:r>
      <w:r>
        <w:rPr>
          <w:rFonts w:eastAsia="Times New Roman" w:cs="Times New Roman"/>
          <w:szCs w:val="24"/>
        </w:rPr>
        <w:t xml:space="preserve">από </w:t>
      </w:r>
      <w:r>
        <w:rPr>
          <w:rFonts w:eastAsia="Times New Roman" w:cs="Times New Roman"/>
          <w:szCs w:val="24"/>
        </w:rPr>
        <w:t>μερικούς μήνες</w:t>
      </w:r>
      <w:r>
        <w:rPr>
          <w:rFonts w:eastAsia="Times New Roman" w:cs="Times New Roman"/>
          <w:szCs w:val="24"/>
        </w:rPr>
        <w:t xml:space="preserve">, με το κλείσιμο της δεύτερης </w:t>
      </w:r>
      <w:r>
        <w:rPr>
          <w:rFonts w:eastAsia="Times New Roman" w:cs="Times New Roman"/>
          <w:szCs w:val="24"/>
        </w:rPr>
        <w:t>αξιολόγησης</w:t>
      </w:r>
      <w:r>
        <w:rPr>
          <w:rFonts w:eastAsia="Times New Roman" w:cs="Times New Roman"/>
          <w:szCs w:val="24"/>
        </w:rPr>
        <w:t xml:space="preserve"> διεξήχθη στην Αίθουσα του Κοινοβουλίου μία πολύ έντονη συζήτηση</w:t>
      </w:r>
      <w:r>
        <w:rPr>
          <w:rFonts w:eastAsia="Times New Roman" w:cs="Times New Roman"/>
          <w:szCs w:val="24"/>
        </w:rPr>
        <w:t>.</w:t>
      </w:r>
      <w:r>
        <w:rPr>
          <w:rFonts w:eastAsia="Times New Roman" w:cs="Times New Roman"/>
          <w:szCs w:val="24"/>
        </w:rPr>
        <w:t xml:space="preserve"> Θυμάστε την περίοδο πριν από αυτή τη συζήτηση τι έντονη κριτική είχε δεχτεί η Κυβέρνηση για την καθυστέρηση του κλεισίματος της </w:t>
      </w:r>
      <w:r>
        <w:rPr>
          <w:rFonts w:eastAsia="Times New Roman" w:cs="Times New Roman"/>
          <w:szCs w:val="24"/>
        </w:rPr>
        <w:t>δεύτερης</w:t>
      </w:r>
      <w:r>
        <w:rPr>
          <w:rFonts w:eastAsia="Times New Roman" w:cs="Times New Roman"/>
          <w:szCs w:val="24"/>
        </w:rPr>
        <w:t xml:space="preserve"> αξιολόγησης, το οποίο όλοι γνωρίζαμε ότι δ</w:t>
      </w:r>
      <w:r>
        <w:rPr>
          <w:rFonts w:eastAsia="Times New Roman" w:cs="Times New Roman"/>
          <w:szCs w:val="24"/>
        </w:rPr>
        <w:t xml:space="preserve">εν οφειλόταν στις αντιθέσεις που είχε η Κυβέρνηση με τους </w:t>
      </w:r>
      <w:r>
        <w:rPr>
          <w:rFonts w:eastAsia="Times New Roman" w:cs="Times New Roman"/>
          <w:szCs w:val="24"/>
        </w:rPr>
        <w:t>θ</w:t>
      </w:r>
      <w:r>
        <w:rPr>
          <w:rFonts w:eastAsia="Times New Roman" w:cs="Times New Roman"/>
          <w:szCs w:val="24"/>
        </w:rPr>
        <w:t>εσμούς, αλλά στ</w:t>
      </w:r>
      <w:r>
        <w:rPr>
          <w:rFonts w:eastAsia="Times New Roman" w:cs="Times New Roman"/>
          <w:szCs w:val="24"/>
        </w:rPr>
        <w:t>ις</w:t>
      </w:r>
      <w:r>
        <w:rPr>
          <w:rFonts w:eastAsia="Times New Roman" w:cs="Times New Roman"/>
          <w:szCs w:val="24"/>
        </w:rPr>
        <w:t xml:space="preserve"> διαφωνί</w:t>
      </w:r>
      <w:r>
        <w:rPr>
          <w:rFonts w:eastAsia="Times New Roman" w:cs="Times New Roman"/>
          <w:szCs w:val="24"/>
        </w:rPr>
        <w:t>ες</w:t>
      </w:r>
      <w:r>
        <w:rPr>
          <w:rFonts w:eastAsia="Times New Roman" w:cs="Times New Roman"/>
          <w:szCs w:val="24"/>
        </w:rPr>
        <w:t xml:space="preserve"> που είχαν οι </w:t>
      </w:r>
      <w:r>
        <w:rPr>
          <w:rFonts w:eastAsia="Times New Roman" w:cs="Times New Roman"/>
          <w:szCs w:val="24"/>
        </w:rPr>
        <w:t>θ</w:t>
      </w:r>
      <w:r>
        <w:rPr>
          <w:rFonts w:eastAsia="Times New Roman" w:cs="Times New Roman"/>
          <w:szCs w:val="24"/>
        </w:rPr>
        <w:t>εσμοί μεταξύ τους και δεν μπορούσαν να προσέλθουν σε διάλογο ουσίας με την ελληνική Κυβέρνηση.</w:t>
      </w:r>
    </w:p>
    <w:p w14:paraId="350962D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Ζητούσε τότε η Αξιωματική Αντιπολίτευση την πτώση της Κυβέρν</w:t>
      </w:r>
      <w:r>
        <w:rPr>
          <w:rFonts w:eastAsia="Times New Roman" w:cs="Times New Roman"/>
          <w:szCs w:val="24"/>
        </w:rPr>
        <w:t xml:space="preserve">ησης, ζητούσε εκλογές. Και σήμερα κλείνει και η </w:t>
      </w:r>
      <w:r>
        <w:rPr>
          <w:rFonts w:eastAsia="Times New Roman" w:cs="Times New Roman"/>
          <w:szCs w:val="24"/>
        </w:rPr>
        <w:t xml:space="preserve">τρίτη </w:t>
      </w:r>
      <w:r>
        <w:rPr>
          <w:rFonts w:eastAsia="Times New Roman" w:cs="Times New Roman"/>
          <w:szCs w:val="24"/>
        </w:rPr>
        <w:t xml:space="preserve">αξιολόγηση. Μάλιστα, κλείνει η </w:t>
      </w:r>
      <w:r>
        <w:rPr>
          <w:rFonts w:eastAsia="Times New Roman" w:cs="Times New Roman"/>
          <w:szCs w:val="24"/>
        </w:rPr>
        <w:t>τ</w:t>
      </w:r>
      <w:r>
        <w:rPr>
          <w:rFonts w:eastAsia="Times New Roman" w:cs="Times New Roman"/>
          <w:szCs w:val="24"/>
        </w:rPr>
        <w:t xml:space="preserve">ρίτη </w:t>
      </w:r>
      <w:r>
        <w:rPr>
          <w:rFonts w:eastAsia="Times New Roman" w:cs="Times New Roman"/>
          <w:szCs w:val="24"/>
        </w:rPr>
        <w:t>αξιολόγηση δίχως δημοσιονομικά μέτρα και με πολλές θετικές διατάξεις στο υπό κρίση και υπό συζήτηση νομοσχέδιο.</w:t>
      </w:r>
    </w:p>
    <w:p w14:paraId="350962D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μείνω σε ένα σημείο </w:t>
      </w:r>
      <w:r>
        <w:rPr>
          <w:rFonts w:eastAsia="Times New Roman" w:cs="Times New Roman"/>
          <w:szCs w:val="24"/>
        </w:rPr>
        <w:t xml:space="preserve">για να καταδειχθεί ότι ακριβώς το πολυνομοσχέδιο που έχουμε μπροστά μας αποτελεί την πεμπτουσία της διαπραγμάτευσης. Σε ορισμένα πράγματα η Κυβέρνηση έκανε τακτικές υποχωρήσεις, πέτυχε όμως να περιληφθούν </w:t>
      </w:r>
      <w:r>
        <w:rPr>
          <w:rFonts w:eastAsia="Times New Roman" w:cs="Times New Roman"/>
          <w:szCs w:val="24"/>
        </w:rPr>
        <w:t xml:space="preserve">πολύ σοβαρά θέματα </w:t>
      </w:r>
      <w:r>
        <w:rPr>
          <w:rFonts w:eastAsia="Times New Roman" w:cs="Times New Roman"/>
          <w:szCs w:val="24"/>
        </w:rPr>
        <w:t>στο πολυνομοσχέδιο.</w:t>
      </w:r>
    </w:p>
    <w:p w14:paraId="350962D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Μας ζήτησε Β</w:t>
      </w:r>
      <w:r>
        <w:rPr>
          <w:rFonts w:eastAsia="Times New Roman" w:cs="Times New Roman"/>
          <w:szCs w:val="24"/>
        </w:rPr>
        <w:t xml:space="preserve">ουλευτής του ΚΚΕ να επεκταθεί και στο παρελθόν η ισχύς του μέτρου που επιτέλους θέτει τους εργαζόμενους στην πρώτη βαθμίδα ικανοποίησης, από μία επιχείρηση ή εταιρεία που πτώχευσε, να έχει </w:t>
      </w:r>
      <w:r>
        <w:rPr>
          <w:rFonts w:eastAsia="Times New Roman" w:cs="Times New Roman"/>
          <w:szCs w:val="24"/>
        </w:rPr>
        <w:t xml:space="preserve">δηλαδή και </w:t>
      </w:r>
      <w:r>
        <w:rPr>
          <w:rFonts w:eastAsia="Times New Roman" w:cs="Times New Roman"/>
          <w:szCs w:val="24"/>
        </w:rPr>
        <w:t xml:space="preserve">αναδρομική ισχύ. </w:t>
      </w:r>
    </w:p>
    <w:p w14:paraId="350962DB" w14:textId="77777777" w:rsidR="00A42BF5" w:rsidRDefault="007F616C">
      <w:pPr>
        <w:spacing w:line="600" w:lineRule="auto"/>
        <w:ind w:firstLine="720"/>
        <w:jc w:val="both"/>
        <w:rPr>
          <w:rFonts w:eastAsia="Times New Roman"/>
          <w:color w:val="000000" w:themeColor="text1"/>
          <w:szCs w:val="24"/>
        </w:rPr>
      </w:pPr>
      <w:r w:rsidRPr="00A419F8">
        <w:rPr>
          <w:rFonts w:eastAsia="Times New Roman"/>
          <w:color w:val="000000" w:themeColor="text1"/>
          <w:szCs w:val="24"/>
        </w:rPr>
        <w:t>Αυτό σημαίνει ότι η συγκεκριμένη διάτα</w:t>
      </w:r>
      <w:r w:rsidRPr="00A419F8">
        <w:rPr>
          <w:rFonts w:eastAsia="Times New Roman"/>
          <w:color w:val="000000" w:themeColor="text1"/>
          <w:szCs w:val="24"/>
        </w:rPr>
        <w:t xml:space="preserve">ξη είναι απολύτως θετική για τον κόσμο της εργασίας. Η συγκεκριμένη διάταξη επαναφέρει τους εργαζόμενους στο πρώτο επίπεδο δικαιούχων από την περιουσία, την οποία διαχειρίζεται πλέον ένας σύνδικος ή ένα άλλο </w:t>
      </w:r>
      <w:r w:rsidRPr="00A419F8">
        <w:rPr>
          <w:rFonts w:eastAsia="Times New Roman"/>
          <w:color w:val="000000" w:themeColor="text1"/>
          <w:szCs w:val="24"/>
        </w:rPr>
        <w:t xml:space="preserve">πρόσωπο. </w:t>
      </w:r>
      <w:r>
        <w:rPr>
          <w:rFonts w:eastAsia="Times New Roman"/>
          <w:color w:val="000000" w:themeColor="text1"/>
          <w:szCs w:val="24"/>
        </w:rPr>
        <w:t>Πρέπει επιτέλους να λέγονται σ’ αυτή τη</w:t>
      </w:r>
      <w:r>
        <w:rPr>
          <w:rFonts w:eastAsia="Times New Roman"/>
          <w:color w:val="000000" w:themeColor="text1"/>
          <w:szCs w:val="24"/>
        </w:rPr>
        <w:t>ν Αίθουσα τα επιτεύγματα αυτής της Κυβέρνησης.</w:t>
      </w:r>
      <w:r w:rsidRPr="00A419F8">
        <w:rPr>
          <w:rFonts w:eastAsia="Times New Roman"/>
          <w:color w:val="000000" w:themeColor="text1"/>
          <w:szCs w:val="24"/>
        </w:rPr>
        <w:t xml:space="preserve"> </w:t>
      </w:r>
    </w:p>
    <w:p w14:paraId="350962DC" w14:textId="77777777" w:rsidR="00A42BF5" w:rsidRDefault="007F616C">
      <w:pPr>
        <w:spacing w:line="600" w:lineRule="auto"/>
        <w:ind w:firstLine="720"/>
        <w:jc w:val="both"/>
        <w:rPr>
          <w:rFonts w:eastAsia="Times New Roman"/>
          <w:szCs w:val="24"/>
        </w:rPr>
      </w:pPr>
      <w:r>
        <w:rPr>
          <w:rFonts w:eastAsia="Times New Roman"/>
          <w:szCs w:val="24"/>
        </w:rPr>
        <w:t>Είναι, επίσης, θετικό -και κανένας δεν το λέει- ότι η δαπάνη για τα οικογενειακά επιδόματα αυξάνεται κατά 260 εκατομμύρια ευρώ. Γιατί δεν ξεκινάμε από αυτό και μετά να συζητήσουμε την κατανομή;</w:t>
      </w:r>
    </w:p>
    <w:p w14:paraId="350962DD" w14:textId="77777777" w:rsidR="00A42BF5" w:rsidRDefault="007F616C">
      <w:pPr>
        <w:spacing w:line="600" w:lineRule="auto"/>
        <w:ind w:firstLine="720"/>
        <w:jc w:val="both"/>
        <w:rPr>
          <w:rFonts w:eastAsia="Times New Roman"/>
          <w:szCs w:val="24"/>
        </w:rPr>
      </w:pPr>
      <w:r>
        <w:rPr>
          <w:rFonts w:eastAsia="Times New Roman"/>
          <w:szCs w:val="24"/>
        </w:rPr>
        <w:t>Το γεγονός, όμ</w:t>
      </w:r>
      <w:r>
        <w:rPr>
          <w:rFonts w:eastAsia="Times New Roman"/>
          <w:szCs w:val="24"/>
        </w:rPr>
        <w:t xml:space="preserve">ως, ότι υπάρχουν αυτές οι θετικές </w:t>
      </w:r>
      <w:r>
        <w:rPr>
          <w:rFonts w:eastAsia="Times New Roman"/>
          <w:szCs w:val="24"/>
        </w:rPr>
        <w:t>διατάξεις</w:t>
      </w:r>
      <w:r>
        <w:rPr>
          <w:rFonts w:eastAsia="Times New Roman"/>
          <w:szCs w:val="24"/>
        </w:rPr>
        <w:t xml:space="preserve"> και από την άλλη αποσιωπώνται -και αποσιωπώνται συνειδητά- </w:t>
      </w:r>
      <w:r>
        <w:rPr>
          <w:rFonts w:eastAsia="Times New Roman"/>
          <w:szCs w:val="24"/>
        </w:rPr>
        <w:t>δεν</w:t>
      </w:r>
      <w:r>
        <w:rPr>
          <w:rFonts w:eastAsia="Times New Roman"/>
          <w:szCs w:val="24"/>
        </w:rPr>
        <w:t xml:space="preserve"> καταλαβαίνετε ότι </w:t>
      </w:r>
      <w:r>
        <w:rPr>
          <w:rFonts w:eastAsia="Times New Roman"/>
          <w:szCs w:val="24"/>
        </w:rPr>
        <w:t xml:space="preserve">αυτό </w:t>
      </w:r>
      <w:r>
        <w:rPr>
          <w:rFonts w:eastAsia="Times New Roman"/>
          <w:szCs w:val="24"/>
        </w:rPr>
        <w:t>έχει κοντά ποδάρια και ότι η κοινωνία καταλαβαίνει πολύ περισσότερα από όσα θέλετε να παραδεχτείτε σε αυτή την Αίθουσα;</w:t>
      </w:r>
    </w:p>
    <w:p w14:paraId="350962DE" w14:textId="77777777" w:rsidR="00A42BF5" w:rsidRDefault="007F616C">
      <w:pPr>
        <w:spacing w:line="600" w:lineRule="auto"/>
        <w:ind w:firstLine="720"/>
        <w:jc w:val="both"/>
        <w:rPr>
          <w:rFonts w:eastAsia="Times New Roman"/>
          <w:szCs w:val="24"/>
        </w:rPr>
      </w:pPr>
      <w:r>
        <w:rPr>
          <w:rFonts w:eastAsia="Times New Roman"/>
          <w:szCs w:val="24"/>
        </w:rPr>
        <w:t>Κυρίες και κύριοι συνάδελφοι, έχει γίνει πάρα πολλή συζήτηση σχετικά με τα ζητήματα, τα οποία άπτονται του Υπουργείου Δικαιοσύνης. Έχω αναφερθεί αρκετές φορές στο θέμα της διαμεσολάβησης και έχω απαντήσει σε αιτιάσεις, οι οποίες υπήρξαν. Αν θέλουμε να κάνο</w:t>
      </w:r>
      <w:r>
        <w:rPr>
          <w:rFonts w:eastAsia="Times New Roman"/>
          <w:szCs w:val="24"/>
        </w:rPr>
        <w:t>υμε έναν σοβαρό διάλογο, θα πρέπει να πούμε ότι η διαμεσολάβηση είναι ένας θεσμός τον οποίο όλοι επικροτούν, αλλά, όταν έρχεται η ώρα της υλοποίησής του, υπάρχουν προσκόμματα και αντιδράσεις. Και υπάρχουν προσκόμματα και αντιδράσεις διότι παγιωμένες νοοτρο</w:t>
      </w:r>
      <w:r>
        <w:rPr>
          <w:rFonts w:eastAsia="Times New Roman"/>
          <w:szCs w:val="24"/>
        </w:rPr>
        <w:t xml:space="preserve">πίες δεν θέλουν να αφήσουν νέες ιδέες και </w:t>
      </w:r>
      <w:r>
        <w:rPr>
          <w:rFonts w:eastAsia="Times New Roman"/>
          <w:szCs w:val="24"/>
        </w:rPr>
        <w:t xml:space="preserve">μάλιστα </w:t>
      </w:r>
      <w:r>
        <w:rPr>
          <w:rFonts w:eastAsia="Times New Roman"/>
          <w:szCs w:val="24"/>
        </w:rPr>
        <w:t>ιδέες δοκιμασμένες στο εξωτερικό να αποφέρουν θετικά αποτελέσματα και στην απονομή της δικαιοσύνης.</w:t>
      </w:r>
    </w:p>
    <w:p w14:paraId="350962DF" w14:textId="77777777" w:rsidR="00A42BF5" w:rsidRDefault="007F616C">
      <w:pPr>
        <w:spacing w:line="600" w:lineRule="auto"/>
        <w:ind w:firstLine="720"/>
        <w:jc w:val="both"/>
        <w:rPr>
          <w:rFonts w:eastAsia="Times New Roman"/>
          <w:szCs w:val="24"/>
        </w:rPr>
      </w:pPr>
      <w:r>
        <w:rPr>
          <w:rFonts w:eastAsia="Times New Roman"/>
          <w:szCs w:val="24"/>
        </w:rPr>
        <w:t xml:space="preserve">Το πρώτο, λοιπόν, που θέλω να </w:t>
      </w:r>
      <w:r>
        <w:rPr>
          <w:rFonts w:eastAsia="Times New Roman"/>
          <w:szCs w:val="24"/>
        </w:rPr>
        <w:t>θίξω αφορά την</w:t>
      </w:r>
      <w:r>
        <w:rPr>
          <w:rFonts w:eastAsia="Times New Roman"/>
          <w:szCs w:val="24"/>
        </w:rPr>
        <w:t xml:space="preserve"> ένσταση που διατυπώνεται ότι δήθεν με </w:t>
      </w:r>
      <w:r>
        <w:rPr>
          <w:rFonts w:eastAsia="Times New Roman"/>
          <w:szCs w:val="24"/>
        </w:rPr>
        <w:t xml:space="preserve">την </w:t>
      </w:r>
      <w:proofErr w:type="spellStart"/>
      <w:r>
        <w:rPr>
          <w:rFonts w:eastAsia="Times New Roman"/>
          <w:szCs w:val="24"/>
        </w:rPr>
        <w:t>υποχρεωτικότητα</w:t>
      </w:r>
      <w:proofErr w:type="spellEnd"/>
      <w:r>
        <w:rPr>
          <w:rFonts w:eastAsia="Times New Roman"/>
          <w:szCs w:val="24"/>
        </w:rPr>
        <w:t xml:space="preserve"> της</w:t>
      </w:r>
      <w:r>
        <w:rPr>
          <w:rFonts w:eastAsia="Times New Roman"/>
          <w:szCs w:val="24"/>
        </w:rPr>
        <w:t xml:space="preserve"> διαμεσολάβησης σε ορισμένες ιδιωτικές διαφορές υπάρχει αποκλεισμός του διαδίκου από τη δικαιοσύνη. Απολύτως ανακριβές, θα έλεγα, και ψευδές. Δεν θέλω να χρησιμοποιώ τέτοιες εκφράσεις, αλλά υπάρχει διάταξη η οποία λέει ότι είναι υποχρεωτικό τα μέρη, οι διά</w:t>
      </w:r>
      <w:r>
        <w:rPr>
          <w:rFonts w:eastAsia="Times New Roman"/>
          <w:szCs w:val="24"/>
        </w:rPr>
        <w:t xml:space="preserve">δικοι να καταλήξουν σε πρακτικό συμβιβασμό; Όχι. Είναι υποχρεωτικό, όμως, να ακολουθήσουν αυτή τη διαδικασία. Και θα είχαν δίκαιο κάποιοι να έλεγαν ότι </w:t>
      </w:r>
      <w:r>
        <w:rPr>
          <w:rFonts w:eastAsia="Times New Roman"/>
          <w:szCs w:val="24"/>
        </w:rPr>
        <w:t>«</w:t>
      </w:r>
      <w:r>
        <w:rPr>
          <w:rFonts w:eastAsia="Times New Roman"/>
          <w:szCs w:val="24"/>
        </w:rPr>
        <w:t>ναι μεν δεν απαγορεύεται η πρόσβαση στη δικαιοσύνη</w:t>
      </w:r>
      <w:r>
        <w:rPr>
          <w:rFonts w:eastAsia="Times New Roman"/>
          <w:szCs w:val="24"/>
        </w:rPr>
        <w:t>»</w:t>
      </w:r>
      <w:r>
        <w:rPr>
          <w:rFonts w:eastAsia="Times New Roman"/>
          <w:szCs w:val="24"/>
        </w:rPr>
        <w:t>, διότι κάποιοι διάδικοι μπορεί να διαφωνήσουν και α</w:t>
      </w:r>
      <w:r>
        <w:rPr>
          <w:rFonts w:eastAsia="Times New Roman"/>
          <w:szCs w:val="24"/>
        </w:rPr>
        <w:t xml:space="preserve">μέσως να απευθυνθούν στη δικαιοσύνη, όμως </w:t>
      </w:r>
      <w:r>
        <w:rPr>
          <w:rFonts w:eastAsia="Times New Roman"/>
          <w:szCs w:val="24"/>
        </w:rPr>
        <w:t xml:space="preserve">τελικά η πρόσβαση </w:t>
      </w:r>
      <w:r>
        <w:rPr>
          <w:rFonts w:eastAsia="Times New Roman"/>
          <w:szCs w:val="24"/>
        </w:rPr>
        <w:t xml:space="preserve">καθίσταται </w:t>
      </w:r>
      <w:r>
        <w:rPr>
          <w:rFonts w:eastAsia="Times New Roman"/>
          <w:szCs w:val="24"/>
        </w:rPr>
        <w:t>απαγορευτική</w:t>
      </w:r>
      <w:r>
        <w:rPr>
          <w:rFonts w:eastAsia="Times New Roman"/>
          <w:szCs w:val="24"/>
        </w:rPr>
        <w:t>, διότι υπάρχουν υψηλά κόστη.</w:t>
      </w:r>
    </w:p>
    <w:p w14:paraId="350962E0" w14:textId="77777777" w:rsidR="00A42BF5" w:rsidRDefault="007F616C">
      <w:pPr>
        <w:spacing w:line="600" w:lineRule="auto"/>
        <w:ind w:firstLine="720"/>
        <w:jc w:val="both"/>
        <w:rPr>
          <w:rFonts w:eastAsia="Times New Roman"/>
          <w:szCs w:val="24"/>
        </w:rPr>
      </w:pPr>
      <w:r>
        <w:rPr>
          <w:rFonts w:eastAsia="Times New Roman"/>
          <w:szCs w:val="24"/>
        </w:rPr>
        <w:t>Κυρίες και κύριοι συνάδελφοι, διαπιστώνετε εσείς στο νομοσχέδιο να υπάρχει έμμεσος τρόπος απαγόρευσης στον πολίτη πρόσβασης στη δικαιοσύνη εξαι</w:t>
      </w:r>
      <w:r>
        <w:rPr>
          <w:rFonts w:eastAsia="Times New Roman"/>
          <w:szCs w:val="24"/>
        </w:rPr>
        <w:t>τίας της αμοιβής των διαμεσολαβητών; Διότι, αν δείτε, για τις μικροδιαφορές και τις ειδικές διεργασίες η αμοιβή του διαμεσολαβητή είναι 50 ευρώ, δηλαδή επιμεριζόμενη είναι 25 ευρώ για κάθε διάδικο, για δε τις υπόλοιπες είναι 170 ευρώ</w:t>
      </w:r>
      <w:r>
        <w:rPr>
          <w:rFonts w:eastAsia="Times New Roman"/>
          <w:szCs w:val="24"/>
        </w:rPr>
        <w:t>, δηλαδή</w:t>
      </w:r>
      <w:r>
        <w:rPr>
          <w:rFonts w:eastAsia="Times New Roman"/>
          <w:szCs w:val="24"/>
        </w:rPr>
        <w:t xml:space="preserve"> 85 ευρώ για κά</w:t>
      </w:r>
      <w:r>
        <w:rPr>
          <w:rFonts w:eastAsia="Times New Roman"/>
          <w:szCs w:val="24"/>
        </w:rPr>
        <w:t>θε διάδικο. Αυτό συνιστά έμμεση απαγόρευση για να απευθυνθεί κάποιος στη δικαιοσύνη και φραγμό, ούτως ώστε να μην απευθύνεται στη δικαιοσύνη;</w:t>
      </w:r>
    </w:p>
    <w:p w14:paraId="350962E1" w14:textId="77777777" w:rsidR="00A42BF5" w:rsidRDefault="007F616C">
      <w:pPr>
        <w:spacing w:line="600" w:lineRule="auto"/>
        <w:ind w:firstLine="720"/>
        <w:jc w:val="both"/>
        <w:rPr>
          <w:rFonts w:eastAsia="Times New Roman"/>
          <w:szCs w:val="24"/>
        </w:rPr>
      </w:pPr>
      <w:r>
        <w:rPr>
          <w:rFonts w:eastAsia="Times New Roman"/>
          <w:szCs w:val="24"/>
        </w:rPr>
        <w:t xml:space="preserve">Θεωρώ ότι </w:t>
      </w:r>
      <w:r>
        <w:rPr>
          <w:rFonts w:eastAsia="Times New Roman"/>
          <w:szCs w:val="24"/>
        </w:rPr>
        <w:t xml:space="preserve">εάν </w:t>
      </w:r>
      <w:r>
        <w:rPr>
          <w:rFonts w:eastAsia="Times New Roman"/>
          <w:szCs w:val="24"/>
        </w:rPr>
        <w:t>κάποιος</w:t>
      </w:r>
      <w:r>
        <w:rPr>
          <w:rFonts w:eastAsia="Times New Roman"/>
          <w:szCs w:val="24"/>
        </w:rPr>
        <w:t xml:space="preserve"> </w:t>
      </w:r>
      <w:r>
        <w:rPr>
          <w:rFonts w:eastAsia="Times New Roman"/>
          <w:szCs w:val="24"/>
        </w:rPr>
        <w:t xml:space="preserve">εκφράσει έναν </w:t>
      </w:r>
      <w:r>
        <w:rPr>
          <w:rFonts w:eastAsia="Times New Roman"/>
          <w:szCs w:val="24"/>
        </w:rPr>
        <w:t>τέτοιον</w:t>
      </w:r>
      <w:r>
        <w:rPr>
          <w:rFonts w:eastAsia="Times New Roman"/>
          <w:szCs w:val="24"/>
        </w:rPr>
        <w:t xml:space="preserve"> ισχυρισμό</w:t>
      </w:r>
      <w:r>
        <w:rPr>
          <w:rFonts w:eastAsia="Times New Roman"/>
          <w:szCs w:val="24"/>
        </w:rPr>
        <w:t>, από πουθενά δεν θα λάβει θετικό σχόλιο.</w:t>
      </w:r>
      <w:r>
        <w:rPr>
          <w:rFonts w:eastAsia="Times New Roman"/>
          <w:szCs w:val="24"/>
        </w:rPr>
        <w:t xml:space="preserve"> Και, όμως, τέτοιοι </w:t>
      </w:r>
      <w:r>
        <w:rPr>
          <w:rFonts w:eastAsia="Times New Roman"/>
          <w:szCs w:val="24"/>
        </w:rPr>
        <w:t xml:space="preserve">ισχυρισμοί ακούστηκαν από </w:t>
      </w:r>
      <w:r>
        <w:rPr>
          <w:rFonts w:eastAsia="Times New Roman"/>
          <w:szCs w:val="24"/>
        </w:rPr>
        <w:t xml:space="preserve">κάποιους </w:t>
      </w:r>
      <w:r>
        <w:rPr>
          <w:rFonts w:eastAsia="Times New Roman"/>
          <w:szCs w:val="24"/>
        </w:rPr>
        <w:t>νομικούς κύκλους, οι οποίοι</w:t>
      </w:r>
      <w:r>
        <w:rPr>
          <w:rFonts w:eastAsia="Times New Roman"/>
          <w:szCs w:val="24"/>
        </w:rPr>
        <w:t xml:space="preserve">, </w:t>
      </w:r>
      <w:r>
        <w:rPr>
          <w:rFonts w:eastAsia="Times New Roman"/>
          <w:szCs w:val="24"/>
        </w:rPr>
        <w:t>ευτυχώς</w:t>
      </w:r>
      <w:r>
        <w:rPr>
          <w:rFonts w:eastAsia="Times New Roman"/>
          <w:szCs w:val="24"/>
        </w:rPr>
        <w:t>,</w:t>
      </w:r>
      <w:r>
        <w:rPr>
          <w:rFonts w:eastAsia="Times New Roman"/>
          <w:szCs w:val="24"/>
        </w:rPr>
        <w:t xml:space="preserve"> </w:t>
      </w:r>
      <w:r>
        <w:rPr>
          <w:rFonts w:eastAsia="Times New Roman"/>
          <w:szCs w:val="24"/>
        </w:rPr>
        <w:t>δεν εκφράστηκαν έτσι</w:t>
      </w:r>
      <w:r>
        <w:rPr>
          <w:rFonts w:eastAsia="Times New Roman"/>
          <w:szCs w:val="24"/>
        </w:rPr>
        <w:t xml:space="preserve"> στο σύνολό τους. Αναφέρομαι στην Ένωση Δικαστών και Εισαγγελέων, την οποία μνημόνευσε ο κ. </w:t>
      </w:r>
      <w:proofErr w:type="spellStart"/>
      <w:r>
        <w:rPr>
          <w:rFonts w:eastAsia="Times New Roman"/>
          <w:szCs w:val="24"/>
        </w:rPr>
        <w:t>Δένδιας</w:t>
      </w:r>
      <w:proofErr w:type="spellEnd"/>
      <w:r>
        <w:rPr>
          <w:rFonts w:eastAsia="Times New Roman"/>
          <w:szCs w:val="24"/>
        </w:rPr>
        <w:t>. Παρέλειψε να πει, όμως, ότι από τα δεκατέσσερα μέλη, που πήραν</w:t>
      </w:r>
      <w:r>
        <w:rPr>
          <w:rFonts w:eastAsia="Times New Roman"/>
          <w:szCs w:val="24"/>
        </w:rPr>
        <w:t xml:space="preserve"> την απόφαση, οκτώ ήταν υπέρ και έξι ήταν κατά της απόφασης που έλαβε η ένωση, επιδοκιμάζοντας κατά τρόπο επιστημονικά άρτιο και πλήρη το νομοσχέδιο το οποίο συζητάμε σήμερα.</w:t>
      </w:r>
    </w:p>
    <w:p w14:paraId="350962E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είχε και νόημα να συζητήσουμε περαιτέρω </w:t>
      </w:r>
      <w:r>
        <w:rPr>
          <w:rFonts w:eastAsia="Times New Roman" w:cs="Times New Roman"/>
          <w:szCs w:val="24"/>
        </w:rPr>
        <w:t xml:space="preserve">σχετικά </w:t>
      </w:r>
      <w:r>
        <w:rPr>
          <w:rFonts w:eastAsia="Times New Roman" w:cs="Times New Roman"/>
          <w:szCs w:val="24"/>
        </w:rPr>
        <w:t>με</w:t>
      </w:r>
      <w:r>
        <w:rPr>
          <w:rFonts w:eastAsia="Times New Roman" w:cs="Times New Roman"/>
          <w:szCs w:val="24"/>
        </w:rPr>
        <w:t xml:space="preserve"> αυτό που είπε ο Κοινοβουλευτικός Εκπρόσωπος του ΚΚΕ ότι εδώ τίθενται ταξικοί φραγμοί, αλλά ακόμα και στη διάταξη για τις εργατικές διαφορές, που μνημόνευσε και η οποία δεν περιλαμβάνεται στο νομοσχέδιο, προβλέπεται στο αρχικό σχέδιο τα έξοδα της διαμεσο</w:t>
      </w:r>
      <w:r>
        <w:rPr>
          <w:rFonts w:eastAsia="Times New Roman" w:cs="Times New Roman"/>
          <w:szCs w:val="24"/>
        </w:rPr>
        <w:t xml:space="preserve">λάβησης να τα καταβάλει ο εργοδότης. Πού είναι λοιπόν οι ταξικοί φραγμοί σε αυτή τη διαδικασία; Ακριβώς το αντίθετο. Απόλυτη προστασία του εργαζομένου </w:t>
      </w:r>
      <w:r>
        <w:rPr>
          <w:rFonts w:eastAsia="Times New Roman" w:cs="Times New Roman"/>
          <w:szCs w:val="24"/>
        </w:rPr>
        <w:t>υπάρχει</w:t>
      </w:r>
      <w:r>
        <w:rPr>
          <w:rFonts w:eastAsia="Times New Roman" w:cs="Times New Roman"/>
          <w:szCs w:val="24"/>
        </w:rPr>
        <w:t xml:space="preserve">, ακόμα και στην εν </w:t>
      </w:r>
      <w:proofErr w:type="spellStart"/>
      <w:r>
        <w:rPr>
          <w:rFonts w:eastAsia="Times New Roman" w:cs="Times New Roman"/>
          <w:szCs w:val="24"/>
        </w:rPr>
        <w:t>όλω</w:t>
      </w:r>
      <w:proofErr w:type="spellEnd"/>
      <w:r>
        <w:rPr>
          <w:rFonts w:eastAsia="Times New Roman" w:cs="Times New Roman"/>
          <w:szCs w:val="24"/>
        </w:rPr>
        <w:t xml:space="preserve"> καταβολή της αμοιβής του διαμεσολαβητή από τον εργοδότη. </w:t>
      </w:r>
    </w:p>
    <w:p w14:paraId="350962E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ι συνάδελφοι, έχω πει και πάλι ότι με το νομοσχέδιο αυτό η χώρα εναρμονίζεται με μία διεθνή κατάσταση. Και εδώ θέλω να σας πω -γιατί πολλά ακούστηκαν- ότι δεν είναι μόνο η Ιταλία, η οποία διαχειρίζεται μια παρόμοια κατάσταση με τη δική μας, όσον αφορά το π</w:t>
      </w:r>
      <w:r>
        <w:rPr>
          <w:rFonts w:eastAsia="Times New Roman" w:cs="Times New Roman"/>
          <w:szCs w:val="24"/>
        </w:rPr>
        <w:t xml:space="preserve">λαίσιο νόμου. Είναι και η Γερμανία και η Αγγλία και η Κροατία και η Ουγγαρία και η Λιθουανία. Ενώ στη Γαλλία, το Βέλγιο, τη Σερβία, τη Βουλγαρία και την Πολωνία η τάση είναι προς την </w:t>
      </w:r>
      <w:proofErr w:type="spellStart"/>
      <w:r>
        <w:rPr>
          <w:rFonts w:eastAsia="Times New Roman" w:cs="Times New Roman"/>
          <w:szCs w:val="24"/>
        </w:rPr>
        <w:t>υποχρεωτικότητα</w:t>
      </w:r>
      <w:proofErr w:type="spellEnd"/>
      <w:r>
        <w:rPr>
          <w:rFonts w:eastAsia="Times New Roman" w:cs="Times New Roman"/>
          <w:szCs w:val="24"/>
        </w:rPr>
        <w:t xml:space="preserve"> ορισμένων διαφορών. Αυτή είναι σήμερα η πραγματικότητα στ</w:t>
      </w:r>
      <w:r>
        <w:rPr>
          <w:rFonts w:eastAsia="Times New Roman" w:cs="Times New Roman"/>
          <w:szCs w:val="24"/>
        </w:rPr>
        <w:t xml:space="preserve">ην Ευρωπαϊκή Ένωση, για την οποία κανένας δεν μιλάει. Ορισμένοι μάλιστα τη διαστρέφουν. </w:t>
      </w:r>
    </w:p>
    <w:p w14:paraId="350962E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Ποιοι είναι, όμως, οι στόχοι αυτού του νομοσχεδίου; Έχω τονίσει κατ’ επανάληψη ότι πρώτα και κύρια πρέπει να λειτουργήσει ένας πετυχημένος θεσμός -ο οποίος στην Ιταλία</w:t>
      </w:r>
      <w:r>
        <w:rPr>
          <w:rFonts w:eastAsia="Times New Roman" w:cs="Times New Roman"/>
          <w:szCs w:val="24"/>
        </w:rPr>
        <w:t xml:space="preserve"> παράγει κατ’ έτος περί τις διακόσιες πενήντα χιλιάδες υποθέσεις- και στην Ελλάδα, που ως ένας άτυπος θεσμός λειτουργούσε χρόνια σε πάρα πολλές περιοχές της χώρας μας, να ενδυναμωθεί το αίσθημα της επίλυσης των διαφορών όχι μόνο μέσω της ρήξης και της δικα</w:t>
      </w:r>
      <w:r>
        <w:rPr>
          <w:rFonts w:eastAsia="Times New Roman" w:cs="Times New Roman"/>
          <w:szCs w:val="24"/>
        </w:rPr>
        <w:t>στικής διαπάλης και αντιδικίας αλλά και με ένα πνεύμα συναινετικό. Να υπάρξει αποφόρτιση των δικαστηρίων από υποθέσεις που μπορούν να λύσουν με έναν τρόπο συναινετικό, διαφορές ιδιωτικού δικαίου. Και, βεβαίως, να υπάρξει και μία θεσμική αναβάθμιση όλων των</w:t>
      </w:r>
      <w:r>
        <w:rPr>
          <w:rFonts w:eastAsia="Times New Roman" w:cs="Times New Roman"/>
          <w:szCs w:val="24"/>
        </w:rPr>
        <w:t xml:space="preserve"> εμπλεκομένων στη διαδικασία της παροχής δικαιοσύνης, αλλά όχι ενώπιον των δικαστηρίων και πρώτα και κύρια με τη σύμπραξη και τη θεσμική αναβάθμιση των δικηγόρων. Όμως και η εξοικονόμηση των πόρων και των ιδιωτικών και των δημόσιων απ’ αυτή τη διαδικασία θ</w:t>
      </w:r>
      <w:r>
        <w:rPr>
          <w:rFonts w:eastAsia="Times New Roman" w:cs="Times New Roman"/>
          <w:szCs w:val="24"/>
        </w:rPr>
        <w:t xml:space="preserve">α είναι τεράστια, εφόσον ολοκληρωθεί. </w:t>
      </w:r>
    </w:p>
    <w:p w14:paraId="350962E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350962E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350962E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Ολοκληρώστε. Έχετε ένα λεπτό.</w:t>
      </w:r>
    </w:p>
    <w:p w14:paraId="350962E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Κυρίες και κύριοι Βουλευτές, ακούσαμε προηγουμένως τον εισηγητή της Νέας Δημοκρατίας να καταφέρεται κατά των ηλεκτρονικών πλειστηριασμών. Θέλω να επαναλάβω για άλλη μια φορά, ε</w:t>
      </w:r>
      <w:r>
        <w:rPr>
          <w:rFonts w:eastAsia="Times New Roman" w:cs="Times New Roman"/>
          <w:szCs w:val="24"/>
        </w:rPr>
        <w:t xml:space="preserve">ίτε είναι ηλεκτρονικός ο πλειστηριασμός είτε είναι ο παραδοσιακός πλειστηριασμός που ξέρουμε, αυτό δεν έχει καμμία σημασία όσον αφορά την προστασία την οποία παρέχει ο νόμος για τους δανειολήπτες πρώτης κατοικίας. </w:t>
      </w:r>
    </w:p>
    <w:p w14:paraId="350962E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Και, επιτέλους, θέλουμε να ακούσουμε μία </w:t>
      </w:r>
      <w:r>
        <w:rPr>
          <w:rFonts w:eastAsia="Times New Roman" w:cs="Times New Roman"/>
          <w:szCs w:val="24"/>
        </w:rPr>
        <w:t xml:space="preserve">καθαρή θέση της Νέας Δημοκρατίας: Είναι υπέρ του εκσυγχρονισμού αυτού του συστήματος και υπέρ των ηλεκτρονικών πλειστηριασμών ή δεν είναι; Διότι με τους ηλεκτρονικούς πλειστηριασμούς δεν αλλάζει απολύτως τίποτα στην προστασία της πρώτης κατοικίας. </w:t>
      </w:r>
    </w:p>
    <w:p w14:paraId="350962E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εδώ</w:t>
      </w:r>
      <w:r>
        <w:rPr>
          <w:rFonts w:eastAsia="Times New Roman" w:cs="Times New Roman"/>
          <w:szCs w:val="24"/>
        </w:rPr>
        <w:t xml:space="preserve"> έχει ενδιαφέρον, κυρίες και κύριοι Βουλευτές, να θυμηθούμε τι έγινε στην τελευταία συνεδρίαση της Βουλής τον προηγούμενο χρόνο. Είχα ζητήσει από τα κόμματα της Αντιπολίτευσης, τα οποία ισχυρίζονταν ότι βγαίνουν στον πλειστηριασμό πρώτες κατοικίες να μου φ</w:t>
      </w:r>
      <w:r>
        <w:rPr>
          <w:rFonts w:eastAsia="Times New Roman" w:cs="Times New Roman"/>
          <w:szCs w:val="24"/>
        </w:rPr>
        <w:t xml:space="preserve">έρουν μία, εδώ στη Βουλή, όχι στους καφενέδες, όχι στα τηλεοπτικά παράθυρα. Εδώ στη Βουλή να υπάρξει ένα τέτοιο παράδειγμα, όχι μόνο για να αποδειχθεί ότι δεν υπάρχει πλειστηριασμός πρώτης κατοικίας. Όμως, κι αν υπάρχει, να πάρει η Κυβέρνηση όλα εκείνα τα </w:t>
      </w:r>
      <w:r>
        <w:rPr>
          <w:rFonts w:eastAsia="Times New Roman" w:cs="Times New Roman"/>
          <w:szCs w:val="24"/>
        </w:rPr>
        <w:t xml:space="preserve">μέτρα για την περαιτέρω προστασία. Από τότε, κυρίες και κύριοι Βουλευτές, μέχρι σήμερα δεν έχει καταθέσει κανένας το παραμικρό. Και γιατί δεν το έχει καταθέσει; Διότι δεν υπάρχει. </w:t>
      </w:r>
    </w:p>
    <w:p w14:paraId="350962E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πολύ, ολοκληρώστε. </w:t>
      </w:r>
    </w:p>
    <w:p w14:paraId="350962EC" w14:textId="77777777" w:rsidR="00A42BF5" w:rsidRDefault="007F616C">
      <w:pPr>
        <w:spacing w:line="600" w:lineRule="auto"/>
        <w:ind w:firstLine="720"/>
        <w:jc w:val="both"/>
        <w:rPr>
          <w:rFonts w:eastAsia="Times New Roman"/>
          <w:szCs w:val="24"/>
        </w:rPr>
      </w:pPr>
      <w:r>
        <w:rPr>
          <w:rFonts w:eastAsia="Times New Roman"/>
          <w:b/>
          <w:szCs w:val="24"/>
        </w:rPr>
        <w:t xml:space="preserve">ΣΤΑΥΡΟΣ ΚΟΝΤΟΝΗΣ </w:t>
      </w:r>
      <w:r>
        <w:rPr>
          <w:rFonts w:eastAsia="Times New Roman"/>
          <w:b/>
          <w:szCs w:val="24"/>
        </w:rPr>
        <w:t xml:space="preserve">(Υπουργός Δικαιοσύνης, Διαφάνειας και Ανθρωπίνων Δικαιωμάτων): </w:t>
      </w:r>
      <w:r>
        <w:rPr>
          <w:rFonts w:eastAsia="Times New Roman"/>
          <w:szCs w:val="24"/>
        </w:rPr>
        <w:t xml:space="preserve">Ολοκληρώνω, κύριε Πρόεδρε, σε ένα λεπτό. </w:t>
      </w:r>
    </w:p>
    <w:p w14:paraId="350962ED" w14:textId="77777777" w:rsidR="00A42BF5" w:rsidRDefault="007F616C">
      <w:pPr>
        <w:spacing w:line="600" w:lineRule="auto"/>
        <w:ind w:firstLine="720"/>
        <w:jc w:val="both"/>
        <w:rPr>
          <w:rFonts w:eastAsia="Times New Roman"/>
          <w:szCs w:val="24"/>
        </w:rPr>
      </w:pPr>
      <w:r>
        <w:rPr>
          <w:rFonts w:eastAsia="Times New Roman"/>
          <w:szCs w:val="24"/>
        </w:rPr>
        <w:t xml:space="preserve">Έκανε ο κ. </w:t>
      </w:r>
      <w:proofErr w:type="spellStart"/>
      <w:r>
        <w:rPr>
          <w:rFonts w:eastAsia="Times New Roman"/>
          <w:szCs w:val="24"/>
        </w:rPr>
        <w:t>Δένδιας</w:t>
      </w:r>
      <w:proofErr w:type="spellEnd"/>
      <w:r>
        <w:rPr>
          <w:rFonts w:eastAsia="Times New Roman"/>
          <w:szCs w:val="24"/>
        </w:rPr>
        <w:t xml:space="preserve"> μία αναφορά επιτιμητική και </w:t>
      </w:r>
      <w:proofErr w:type="spellStart"/>
      <w:r>
        <w:rPr>
          <w:rFonts w:eastAsia="Times New Roman"/>
          <w:szCs w:val="24"/>
        </w:rPr>
        <w:t>απαξιωτική</w:t>
      </w:r>
      <w:proofErr w:type="spellEnd"/>
      <w:r>
        <w:rPr>
          <w:rFonts w:eastAsia="Times New Roman"/>
          <w:szCs w:val="24"/>
        </w:rPr>
        <w:t xml:space="preserve"> για τον κ. </w:t>
      </w:r>
      <w:proofErr w:type="spellStart"/>
      <w:r>
        <w:rPr>
          <w:rFonts w:eastAsia="Times New Roman"/>
          <w:szCs w:val="24"/>
        </w:rPr>
        <w:t>Μουζάλα</w:t>
      </w:r>
      <w:proofErr w:type="spellEnd"/>
      <w:r>
        <w:rPr>
          <w:rFonts w:eastAsia="Times New Roman"/>
          <w:szCs w:val="24"/>
        </w:rPr>
        <w:t>, ισχυριζόμενος ότι η Κυβέρνηση προσπαθεί να ανατρέψει αποφάσεις της δικαιο</w:t>
      </w:r>
      <w:r>
        <w:rPr>
          <w:rFonts w:eastAsia="Times New Roman"/>
          <w:szCs w:val="24"/>
        </w:rPr>
        <w:t>σύνης σχετικά με τους οκτώ Τούρκους αξιωματικούς.</w:t>
      </w:r>
    </w:p>
    <w:p w14:paraId="350962EE" w14:textId="77777777" w:rsidR="00A42BF5" w:rsidRDefault="007F616C">
      <w:pPr>
        <w:spacing w:line="600" w:lineRule="auto"/>
        <w:ind w:firstLine="720"/>
        <w:jc w:val="both"/>
        <w:rPr>
          <w:rFonts w:eastAsia="Times New Roman"/>
          <w:szCs w:val="24"/>
        </w:rPr>
      </w:pPr>
      <w:r>
        <w:rPr>
          <w:rFonts w:eastAsia="Times New Roman"/>
          <w:szCs w:val="24"/>
        </w:rPr>
        <w:t xml:space="preserve">Εγώ, κύριε </w:t>
      </w:r>
      <w:proofErr w:type="spellStart"/>
      <w:r>
        <w:rPr>
          <w:rFonts w:eastAsia="Times New Roman"/>
          <w:szCs w:val="24"/>
        </w:rPr>
        <w:t>Δένδια</w:t>
      </w:r>
      <w:proofErr w:type="spellEnd"/>
      <w:r>
        <w:rPr>
          <w:rFonts w:eastAsia="Times New Roman"/>
          <w:szCs w:val="24"/>
        </w:rPr>
        <w:t>, θα ήθελα να σας ρωτήσω: ξέρετε κάποια απόφαση της δικαιοσύνης που προσπαθεί η Κυβέρνηση να ανατρέψει; Διότι το μόνο που έχει κάνει η Κυβέρνηση είναι να έχει δηλώσει ρητά και κατηγορηματικ</w:t>
      </w:r>
      <w:r>
        <w:rPr>
          <w:rFonts w:eastAsia="Times New Roman"/>
          <w:szCs w:val="24"/>
        </w:rPr>
        <w:t>ά ότι η απόφαση του Αρείου Πάγου, όσον αφορά τη διαδικασία η οποία είχε συζητηθεί για την παράδοση αυτών των αξιωματικών στην Τουρκία, είναι αμετάκλητη και παράγει έννομα αποτελέσματα έναντι όλων. Επομένως δεν μπορεί να υλοποιηθεί το αίτημα το οποίο είχε ε</w:t>
      </w:r>
      <w:r>
        <w:rPr>
          <w:rFonts w:eastAsia="Times New Roman"/>
          <w:szCs w:val="24"/>
        </w:rPr>
        <w:t xml:space="preserve">πιβληθεί. Η δε προσφυγή, την οποία κατέθεσε το Υπουργείο Μεταναστευτικής Πολιτικής, δεν αναφέρεται σε αποφάσεις της δικαιοσύνης αλλά στην απόφαση της Δευτεροβάθμιας Διοικητικής Επιτροπής Παροχής Ασύλου.   </w:t>
      </w:r>
    </w:p>
    <w:p w14:paraId="350962EF" w14:textId="77777777" w:rsidR="00A42BF5" w:rsidRDefault="007F616C">
      <w:pPr>
        <w:spacing w:line="600" w:lineRule="auto"/>
        <w:ind w:firstLine="720"/>
        <w:jc w:val="both"/>
        <w:rPr>
          <w:rFonts w:eastAsia="Times New Roman"/>
          <w:szCs w:val="24"/>
        </w:rPr>
      </w:pPr>
      <w:r>
        <w:rPr>
          <w:rFonts w:eastAsia="Times New Roman"/>
          <w:szCs w:val="24"/>
        </w:rPr>
        <w:t>Επομένως, σας παρακαλώ πάρα πολύ, για να μη δημιου</w:t>
      </w:r>
      <w:r>
        <w:rPr>
          <w:rFonts w:eastAsia="Times New Roman"/>
          <w:szCs w:val="24"/>
        </w:rPr>
        <w:t xml:space="preserve">ργούνται εντυπώσεις, όταν αναφέρεστε στη δικαιοσύνη -και τα γνωρίζετε αυτά πολύ καλά, γιατί είστε έγκριτος νομικός- να αναφέρεστε </w:t>
      </w:r>
      <w:r>
        <w:rPr>
          <w:rFonts w:eastAsia="Times New Roman"/>
          <w:szCs w:val="24"/>
        </w:rPr>
        <w:t>σε πραγματικά στοιχεία</w:t>
      </w:r>
      <w:r>
        <w:rPr>
          <w:rFonts w:eastAsia="Times New Roman"/>
          <w:szCs w:val="24"/>
        </w:rPr>
        <w:t xml:space="preserve"> κι όχι σε φανταστικά σενάρια, τα οποία ανευθύνως διακινούν ορισμένοι κύκλοι. Όχι εσείς –το τονίζω- ορισ</w:t>
      </w:r>
      <w:r>
        <w:rPr>
          <w:rFonts w:eastAsia="Times New Roman"/>
          <w:szCs w:val="24"/>
        </w:rPr>
        <w:t>μένοι κύκλοι. Σε κάθε περίπτωση, όμως, γίνεται ανευθύνως.</w:t>
      </w:r>
    </w:p>
    <w:p w14:paraId="350962F0" w14:textId="77777777" w:rsidR="00A42BF5" w:rsidRDefault="007F616C">
      <w:pPr>
        <w:spacing w:line="600" w:lineRule="auto"/>
        <w:ind w:firstLine="720"/>
        <w:jc w:val="both"/>
        <w:rPr>
          <w:rFonts w:eastAsia="Times New Roman"/>
          <w:szCs w:val="24"/>
        </w:rPr>
      </w:pPr>
      <w:r>
        <w:rPr>
          <w:rFonts w:eastAsia="Times New Roman"/>
          <w:szCs w:val="24"/>
        </w:rPr>
        <w:t xml:space="preserve">Ευχαριστώ, κύριε Πρόεδρε. </w:t>
      </w:r>
    </w:p>
    <w:p w14:paraId="350962F1"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50962F2"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Τον λόγο έχει ο Υπουργός Υγείας κ. Ξανθός. </w:t>
      </w:r>
    </w:p>
    <w:p w14:paraId="350962F3" w14:textId="77777777" w:rsidR="00A42BF5" w:rsidRDefault="007F616C">
      <w:pPr>
        <w:spacing w:line="600" w:lineRule="auto"/>
        <w:ind w:firstLine="720"/>
        <w:jc w:val="both"/>
        <w:rPr>
          <w:rFonts w:eastAsia="Times New Roman"/>
          <w:szCs w:val="24"/>
        </w:rPr>
      </w:pPr>
      <w:r>
        <w:rPr>
          <w:rFonts w:eastAsia="Times New Roman"/>
          <w:szCs w:val="24"/>
        </w:rPr>
        <w:t xml:space="preserve">Να έχετε υπ’ </w:t>
      </w:r>
      <w:proofErr w:type="spellStart"/>
      <w:r>
        <w:rPr>
          <w:rFonts w:eastAsia="Times New Roman"/>
          <w:szCs w:val="24"/>
        </w:rPr>
        <w:t>όψιν</w:t>
      </w:r>
      <w:proofErr w:type="spellEnd"/>
      <w:r>
        <w:rPr>
          <w:rFonts w:eastAsia="Times New Roman"/>
          <w:szCs w:val="24"/>
        </w:rPr>
        <w:t xml:space="preserve"> σας, για την οικονομία της </w:t>
      </w:r>
      <w:r>
        <w:rPr>
          <w:rFonts w:eastAsia="Times New Roman"/>
          <w:szCs w:val="24"/>
        </w:rPr>
        <w:t xml:space="preserve">συζήτησης, ότι από πλευράς Υπουργών μένουν μόνο ο κ. Σταθάκης και στη συνέχεια η κ. </w:t>
      </w:r>
      <w:proofErr w:type="spellStart"/>
      <w:r>
        <w:rPr>
          <w:rFonts w:eastAsia="Times New Roman"/>
          <w:szCs w:val="24"/>
        </w:rPr>
        <w:t>Αχτσιόγλου</w:t>
      </w:r>
      <w:proofErr w:type="spellEnd"/>
      <w:r>
        <w:rPr>
          <w:rFonts w:eastAsia="Times New Roman"/>
          <w:szCs w:val="24"/>
        </w:rPr>
        <w:t>, οι οποίοι θα μιλήσουν ανάμεσα στους Αρχηγούς των κομμάτων. Έχουν τελειώσει οι ομιλητές και έχουν μείνει τέσσερις από τους ειδικούς αγορητές, από τέσσερα λεπτά ο</w:t>
      </w:r>
      <w:r>
        <w:rPr>
          <w:rFonts w:eastAsia="Times New Roman"/>
          <w:szCs w:val="24"/>
        </w:rPr>
        <w:t xml:space="preserve"> καθένας. Δηλαδή, ισχύει αυτό που σας είπα ότι μπορούμε να ξεκινήσουμε την ψηφοφορία στις 19:00΄. Το λέω και για συναδέλφους της περιφέρειας, επειδή σήμερα τα αεροπλάνα έχουν ειδικές πτήσεις.</w:t>
      </w:r>
    </w:p>
    <w:p w14:paraId="350962F4" w14:textId="77777777" w:rsidR="00A42BF5" w:rsidRDefault="007F616C">
      <w:pPr>
        <w:spacing w:line="600" w:lineRule="auto"/>
        <w:ind w:firstLine="720"/>
        <w:jc w:val="both"/>
        <w:rPr>
          <w:rFonts w:eastAsia="Times New Roman"/>
          <w:szCs w:val="24"/>
        </w:rPr>
      </w:pPr>
      <w:r>
        <w:rPr>
          <w:rFonts w:eastAsia="Times New Roman"/>
          <w:szCs w:val="24"/>
        </w:rPr>
        <w:t xml:space="preserve">Παρακαλώ, κύριε Ξανθέ, έχετε τον λόγο.  </w:t>
      </w:r>
    </w:p>
    <w:p w14:paraId="350962F5" w14:textId="77777777" w:rsidR="00A42BF5" w:rsidRDefault="007F616C">
      <w:pPr>
        <w:spacing w:line="600" w:lineRule="auto"/>
        <w:ind w:firstLine="720"/>
        <w:jc w:val="both"/>
        <w:rPr>
          <w:rFonts w:eastAsia="Times New Roman"/>
          <w:szCs w:val="24"/>
        </w:rPr>
      </w:pPr>
      <w:r>
        <w:rPr>
          <w:rFonts w:eastAsia="Times New Roman"/>
          <w:b/>
          <w:szCs w:val="24"/>
        </w:rPr>
        <w:t>ΑΝΔΡΕΑΣ ΞΑΝΘΟΣ (Υπουργό</w:t>
      </w:r>
      <w:r>
        <w:rPr>
          <w:rFonts w:eastAsia="Times New Roman"/>
          <w:b/>
          <w:szCs w:val="24"/>
        </w:rPr>
        <w:t xml:space="preserve">ς Υγείας): </w:t>
      </w:r>
      <w:r>
        <w:rPr>
          <w:rFonts w:eastAsia="Times New Roman"/>
          <w:szCs w:val="24"/>
        </w:rPr>
        <w:t xml:space="preserve">Αγαπητοί συνάδελφοι, νομίζω ότι έχει αξία να αναρωτηθούμε ποιο είναι το οικονομικό, κοινωνικό και πολιτικό περιβάλλον στο οποίο διεξάγεται αυτή η συζήτηση και η ψήφιση αυτού του πολυνομοσχεδίου. </w:t>
      </w:r>
    </w:p>
    <w:p w14:paraId="350962F6" w14:textId="77777777" w:rsidR="00A42BF5" w:rsidRDefault="007F616C">
      <w:pPr>
        <w:spacing w:line="600" w:lineRule="auto"/>
        <w:ind w:firstLine="720"/>
        <w:jc w:val="both"/>
        <w:rPr>
          <w:rFonts w:eastAsia="Times New Roman"/>
          <w:szCs w:val="24"/>
        </w:rPr>
      </w:pPr>
      <w:r>
        <w:rPr>
          <w:rFonts w:eastAsia="Times New Roman"/>
          <w:szCs w:val="24"/>
        </w:rPr>
        <w:t>Σύμφωνα με την Αντιπολίτευση είναι ένα περιβάλλον</w:t>
      </w:r>
      <w:r>
        <w:rPr>
          <w:rFonts w:eastAsia="Times New Roman"/>
          <w:szCs w:val="24"/>
        </w:rPr>
        <w:t xml:space="preserve"> καταστροφής, κατάρρευσης της οικονομίας, χρεοκοπίας της χώρας, ανυποληψίας της Κυβέρνησης, επικείμενης πολιτικής ανατροπής. Νομίζω ότι αυτό ακριβώς, κατά την άποψή μου, είναι το δομικό ψέμα, η δομική αναξιοπιστία της κριτικής που κάνει η Αντιπολίτευση. </w:t>
      </w:r>
    </w:p>
    <w:p w14:paraId="350962F7" w14:textId="77777777" w:rsidR="00A42BF5" w:rsidRDefault="007F616C">
      <w:pPr>
        <w:spacing w:line="600" w:lineRule="auto"/>
        <w:ind w:firstLine="720"/>
        <w:jc w:val="both"/>
        <w:rPr>
          <w:rFonts w:eastAsia="Times New Roman"/>
          <w:szCs w:val="24"/>
        </w:rPr>
      </w:pPr>
      <w:r>
        <w:rPr>
          <w:rFonts w:eastAsia="Times New Roman"/>
          <w:szCs w:val="24"/>
        </w:rPr>
        <w:t>Γ</w:t>
      </w:r>
      <w:r>
        <w:rPr>
          <w:rFonts w:eastAsia="Times New Roman"/>
          <w:szCs w:val="24"/>
        </w:rPr>
        <w:t xml:space="preserve">ιατί ξέρει πολύ καλά η κοινωνία ότι για πρώτη φορά το αφήγημα της οριστικής εξόδου από τις </w:t>
      </w:r>
      <w:proofErr w:type="spellStart"/>
      <w:r>
        <w:rPr>
          <w:rFonts w:eastAsia="Times New Roman"/>
          <w:szCs w:val="24"/>
        </w:rPr>
        <w:t>μνημονιακές</w:t>
      </w:r>
      <w:proofErr w:type="spellEnd"/>
      <w:r>
        <w:rPr>
          <w:rFonts w:eastAsia="Times New Roman"/>
          <w:szCs w:val="24"/>
        </w:rPr>
        <w:t xml:space="preserve"> δεσμεύσεις και τη δημοσιονομική επιτροπεία έχει αποκτήσει πολύ συγκεκριμένες και μετρήσιμες υλικές προϋποθέσεις. Αυτό αποτυπώνεται στους μακροοικονομικού</w:t>
      </w:r>
      <w:r>
        <w:rPr>
          <w:rFonts w:eastAsia="Times New Roman"/>
          <w:szCs w:val="24"/>
        </w:rPr>
        <w:t xml:space="preserve">ς δείκτες, στους δείκτες της ανεργίας, της ιδιωτικής κατανάλωσης, των επενδύσεων, της επίλυσης χρονιζόντων προβλημάτων, τα οποία πραγματικά ταλαιπωρούσαν και τον δημόσιο βίο και τους πολίτες. </w:t>
      </w:r>
    </w:p>
    <w:p w14:paraId="350962F8" w14:textId="77777777" w:rsidR="00A42BF5" w:rsidRDefault="007F616C">
      <w:pPr>
        <w:spacing w:line="600" w:lineRule="auto"/>
        <w:ind w:firstLine="720"/>
        <w:jc w:val="both"/>
        <w:rPr>
          <w:rFonts w:eastAsia="Times New Roman"/>
          <w:szCs w:val="24"/>
        </w:rPr>
      </w:pPr>
      <w:r>
        <w:rPr>
          <w:rFonts w:eastAsia="Times New Roman"/>
          <w:szCs w:val="24"/>
        </w:rPr>
        <w:t>Η αλήθεια, λοιπόν, είναι ότι κλείνοντας αυτή την εκκρεμότητα τη</w:t>
      </w:r>
      <w:r>
        <w:rPr>
          <w:rFonts w:eastAsia="Times New Roman"/>
          <w:szCs w:val="24"/>
        </w:rPr>
        <w:t>ς αξιολόγησης και των δεσμεύσεων που συμπεριλαμβάνονται στο πολυνομοσχέδιο αυτό, κατά την άποψή μου, ο ορίζοντας μιας βιώσιμης εξόδου από αυτή την τρομερή ταλαιπωρία και περιπέτεια, στην οποία μπήκε η ελληνική κοινωνία και η χώρα, είναι πλέον πιο ορατός κα</w:t>
      </w:r>
      <w:r>
        <w:rPr>
          <w:rFonts w:eastAsia="Times New Roman"/>
          <w:szCs w:val="24"/>
        </w:rPr>
        <w:t xml:space="preserve">ι υπάρχει μία αυξανόμενη θετική προσδοκία των ανθρώπων γι’ αυτό. </w:t>
      </w:r>
    </w:p>
    <w:p w14:paraId="350962F9" w14:textId="77777777" w:rsidR="00A42BF5" w:rsidRDefault="007F616C">
      <w:pPr>
        <w:spacing w:line="600" w:lineRule="auto"/>
        <w:ind w:firstLine="720"/>
        <w:jc w:val="both"/>
        <w:rPr>
          <w:rFonts w:eastAsia="Times New Roman"/>
          <w:szCs w:val="24"/>
        </w:rPr>
      </w:pPr>
      <w:r>
        <w:rPr>
          <w:rFonts w:eastAsia="Times New Roman"/>
          <w:szCs w:val="24"/>
        </w:rPr>
        <w:t>Και μάλιστα, –αυτό είναι πολύ σημαντικό- όπως έχει ήδη επισημανθεί, σε αυτό το πολυνομοσχέδιο εμπεριέχονται πολύ σημαντικές, θεσμικού χαρακτήρα αλλαγές -όχι δημοσιονομικά μέτρα, θεσμικού χαρ</w:t>
      </w:r>
      <w:r>
        <w:rPr>
          <w:rFonts w:eastAsia="Times New Roman"/>
          <w:szCs w:val="24"/>
        </w:rPr>
        <w:t xml:space="preserve">ακτήρα αλλαγές- που αντιμετωπίζουν ελλείμματα χρόνων στην οργάνωση του κράτους και του δημόσιου χώρου της χώρας μας. </w:t>
      </w:r>
    </w:p>
    <w:p w14:paraId="350962F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νομίζω ότι αυτό αποτυπώνεται και στα μέτρα που αφορούν τον τομέα της υγείας. Δεν πρόκειται για μέτρα περικοπής δημοσίων δαπανών. Προφα</w:t>
      </w:r>
      <w:r>
        <w:rPr>
          <w:rFonts w:eastAsia="Times New Roman" w:cs="Times New Roman"/>
          <w:szCs w:val="24"/>
        </w:rPr>
        <w:t>νώς δεν ισχυριζόμαστε ότι αντιμετωπίζουμε όλα τα εκκρεμή προβλήματα. Είναι, όμως, παρεμβάσεις που υπηρετούν έναν κεντρικό πολιτικό στόχο, αυτόν της ισότιμης και καθολικής κάλυψης των αναγκών υγείας των πολιτών μέσα από ένα αναβαθμισμένο δημόσιο σύστημα υγε</w:t>
      </w:r>
      <w:r>
        <w:rPr>
          <w:rFonts w:eastAsia="Times New Roman" w:cs="Times New Roman"/>
          <w:szCs w:val="24"/>
        </w:rPr>
        <w:t>ίας.</w:t>
      </w:r>
    </w:p>
    <w:p w14:paraId="350962F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Ένα πολύ σημαντικό πεδίο αλλαγών που νομοθετούμε με αυτό το πολυνομοσχέδιο είναι το πεδίο της αξιολόγησης της φαρμακευτικής καινοτομίας. Αγαπητοί συνάδελφοι -για να έχετε μια εικόνα- σε αυτό το πεδίο, δηλαδή, στο πεδίο της αξιολόγησης καινοτόμων φαρμά</w:t>
      </w:r>
      <w:r>
        <w:rPr>
          <w:rFonts w:eastAsia="Times New Roman" w:cs="Times New Roman"/>
          <w:szCs w:val="24"/>
        </w:rPr>
        <w:t>κων δεν υπήρχε καμμία θεσμική διαδικασία που θα προβλέπει έναν ουσιαστικό έλεγχο, με βάση επιστημονικά κριτήρια, της πραγματικά προστιθέμενης αξίας που μπορεί να έχει ένα καινούργιο φάρμακο. Αυτό θεσμοθετείται για πρώτη φορά στη χώρα. Όπως θεσμοθετείται γι</w:t>
      </w:r>
      <w:r>
        <w:rPr>
          <w:rFonts w:eastAsia="Times New Roman" w:cs="Times New Roman"/>
          <w:szCs w:val="24"/>
        </w:rPr>
        <w:t xml:space="preserve">α πρώτη φορά στη χώρα η διασύνδεση αυτής της αξιολόγησης με τη διαπραγμάτευση ανάμεσα στο κράτος και στις φαρμακευτικές εταιρείες προσιτών και βιώσιμων τιμών αποζημίωσης ιδιαίτερα για τα ακριβά φάρμακα. </w:t>
      </w:r>
    </w:p>
    <w:p w14:paraId="350962F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Αυτό είναι μια πολύ σημαντική καινοτομία. Είναι πραγ</w:t>
      </w:r>
      <w:r>
        <w:rPr>
          <w:rFonts w:eastAsia="Times New Roman" w:cs="Times New Roman"/>
          <w:szCs w:val="24"/>
        </w:rPr>
        <w:t>ματικά μία κρίσιμη παρέμβαση που διασφαλίζει την επιβίωση του συστήματος υγείας και την πρόσβαση των πολιτών σε ποιοτικά ασφαλή και πραγματικά καινοτόμα φάρμακα. Αυτό, κατά την άποψή μου, είναι μία παρέμβαση που έχει την τεχνική και επιστημονική υποστήριξη</w:t>
      </w:r>
      <w:r>
        <w:rPr>
          <w:rFonts w:eastAsia="Times New Roman" w:cs="Times New Roman"/>
          <w:szCs w:val="24"/>
        </w:rPr>
        <w:t xml:space="preserve"> του Παγκόσμιου Οργανισμού Υγείας. Είναι μία παρέμβαση που την έχουμε συζητήσει αναλυτικά με τους εμπλεκόμενους φορείς. </w:t>
      </w:r>
    </w:p>
    <w:p w14:paraId="350962F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θεωρώ ότι μέσα από ένα συνολικό πλέγμα κριτηρίων διασφαλίζεται ότι η συζήτηση για το φάρμακο μεταφέρεται από τη συζήτηση για το κόσ</w:t>
      </w:r>
      <w:r>
        <w:rPr>
          <w:rFonts w:eastAsia="Times New Roman" w:cs="Times New Roman"/>
          <w:szCs w:val="24"/>
        </w:rPr>
        <w:t>τος του στη θεραπευτική του αξία. Αυτό έχει τεράστια σημασία και δίνει και στους πολίτες, ιδιαίτερα στους ασθενείς που έχουν χρόνιες παθήσεις, που περιμένουν από τα νέα καινοτόμα φάρμακα να έχουν μια καλύτερη ποιότητα ζωής, να βελτιωθεί το προσδόκιμο επιβί</w:t>
      </w:r>
      <w:r>
        <w:rPr>
          <w:rFonts w:eastAsia="Times New Roman" w:cs="Times New Roman"/>
          <w:szCs w:val="24"/>
        </w:rPr>
        <w:t xml:space="preserve">ωσής τους και ενδεχομένως και να </w:t>
      </w:r>
      <w:proofErr w:type="spellStart"/>
      <w:r>
        <w:rPr>
          <w:rFonts w:eastAsia="Times New Roman" w:cs="Times New Roman"/>
          <w:szCs w:val="24"/>
        </w:rPr>
        <w:t>ιαθούν</w:t>
      </w:r>
      <w:proofErr w:type="spellEnd"/>
      <w:r>
        <w:rPr>
          <w:rFonts w:eastAsia="Times New Roman" w:cs="Times New Roman"/>
          <w:szCs w:val="24"/>
        </w:rPr>
        <w:t xml:space="preserve"> ότι θα έχουν εγγυημένη πρόσβαση σε αυτά τα φάρμακα.</w:t>
      </w:r>
    </w:p>
    <w:p w14:paraId="350962F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Ασκείται και μία κριτική περί ανεπαρκούς διαπραγμάτευσης από την πλευρά της Κυβέρνησης έναντι των δανειστών. Για πρώτη φορά θεσμοθετήθηκε και λειτούργησε στην πράξη</w:t>
      </w:r>
      <w:r>
        <w:rPr>
          <w:rFonts w:eastAsia="Times New Roman" w:cs="Times New Roman"/>
          <w:szCs w:val="24"/>
        </w:rPr>
        <w:t xml:space="preserve"> διαδικασία διαπραγμάτευσης στη χώρα μεταξύ του κράτους, του ΕΟΠΥΥ και των μεγάλων φαρμακευτικών εταιρειών. Έχουμε ήδη τον προηγούμενο χρόνο δύο τέτοια πετυχημένα παραδείγματα. Το ένα αφορά τα φάρμακα για την ηπατίτιδα </w:t>
      </w:r>
      <w:r>
        <w:rPr>
          <w:rFonts w:eastAsia="Times New Roman" w:cs="Times New Roman"/>
          <w:szCs w:val="24"/>
          <w:lang w:val="en-US"/>
        </w:rPr>
        <w:t>C</w:t>
      </w:r>
      <w:r>
        <w:rPr>
          <w:rFonts w:eastAsia="Times New Roman" w:cs="Times New Roman"/>
          <w:szCs w:val="24"/>
        </w:rPr>
        <w:t xml:space="preserve"> και πρόσφατα για το </w:t>
      </w:r>
      <w:proofErr w:type="spellStart"/>
      <w:r>
        <w:rPr>
          <w:rFonts w:eastAsia="Times New Roman" w:cs="Times New Roman"/>
          <w:szCs w:val="24"/>
        </w:rPr>
        <w:t>κακόηθες</w:t>
      </w:r>
      <w:proofErr w:type="spellEnd"/>
      <w:r>
        <w:rPr>
          <w:rFonts w:eastAsia="Times New Roman" w:cs="Times New Roman"/>
          <w:szCs w:val="24"/>
        </w:rPr>
        <w:t xml:space="preserve"> μελάνω</w:t>
      </w:r>
      <w:r>
        <w:rPr>
          <w:rFonts w:eastAsia="Times New Roman" w:cs="Times New Roman"/>
          <w:szCs w:val="24"/>
        </w:rPr>
        <w:t xml:space="preserve">μα. </w:t>
      </w:r>
    </w:p>
    <w:p w14:paraId="350962F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Αυτό σημαίνει ότι οι ασθενείς που έχουν ένδειξη για τα συγκεκριμένα φάρμακα μπορούν να τα πάρουν, με τις ενδείξεις που χρειάζεται, φυσικά, σε τιμές που πραγματικά είναι βιώσιμες για το σύστημα υγείας, που διασφαλίζουν ότι κανείς δεν θα αποκλειστεί από</w:t>
      </w:r>
      <w:r>
        <w:rPr>
          <w:rFonts w:eastAsia="Times New Roman" w:cs="Times New Roman"/>
          <w:szCs w:val="24"/>
        </w:rPr>
        <w:t xml:space="preserve"> το αναγκαίο φάρμακο για λόγους καθαρά δημοσιονομικούς.</w:t>
      </w:r>
    </w:p>
    <w:p w14:paraId="3509630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το πιο σημαντικό είναι ότι ταυτόχρονα έχουμε πρωτοστατήσει ως χώρα σε μια διακρατική συνεργασία. Υπάρχει συμμαχία των οκτώ χωρών του ευρωπαϊκού Νότου, η συμμαχία της Βαλέτας, που προετοιμάζει κεντ</w:t>
      </w:r>
      <w:r>
        <w:rPr>
          <w:rFonts w:eastAsia="Times New Roman" w:cs="Times New Roman"/>
          <w:szCs w:val="24"/>
        </w:rPr>
        <w:t>ρικές διαπραγματεύσεις, εξ ονόματος όλων των πολιτών των χωρών αυτών, με τις πολυεθνικές εταιρείες, που κατά την άποψή μας θα αλλάξει το τοπίο στην πολιτική φαρμάκου και στις σχέσεις ανάμεσα στα εθνικά κράτη και στις βιομηχανίες. Αυτό είναι μια πάρα πολύ κ</w:t>
      </w:r>
      <w:r>
        <w:rPr>
          <w:rFonts w:eastAsia="Times New Roman" w:cs="Times New Roman"/>
          <w:szCs w:val="24"/>
        </w:rPr>
        <w:t>ρίσιμη αλλαγή που εισάγει αυτό το νομοσχέδιο.</w:t>
      </w:r>
    </w:p>
    <w:p w14:paraId="3509630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Ένα δεύτερο πεδίο είναι το ζήτημα του εκσυγχρονισμού της νομοθεσίας που διέπει τους ιατρικούς συλλόγους και τον Πανελλήνιο Ιατρικό Σύλλογο. Είναι μια αλλαγή που είναι συμφωνημένη με τον Πανελλήνιο Ιατρικό Σύλλο</w:t>
      </w:r>
      <w:r>
        <w:rPr>
          <w:rFonts w:eastAsia="Times New Roman" w:cs="Times New Roman"/>
          <w:szCs w:val="24"/>
        </w:rPr>
        <w:t>γο. Εκσυγχρονίζει διάσπαρτα διατάγματα, βασιλικά διατάγματα, αναγκαστικούς νόμους πολλών δεκαετιών πριν και πραγματικά αναβαθμίζει τον ρόλο και του Πανελλήνιου Ιατρικού Συλλόγου και των ιατρικών συλλόγων, επίσης, ως θεσμικών συνομιλητών και συμβούλων της π</w:t>
      </w:r>
      <w:r>
        <w:rPr>
          <w:rFonts w:eastAsia="Times New Roman" w:cs="Times New Roman"/>
          <w:szCs w:val="24"/>
        </w:rPr>
        <w:t>ολιτείας σε θέματα δημόσιας υγείας.</w:t>
      </w:r>
    </w:p>
    <w:p w14:paraId="3509630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Υπάρχει το θέμα του ωραρίου, έχει γίνει αρκετή συζήτηση γι</w:t>
      </w:r>
      <w:r>
        <w:rPr>
          <w:rFonts w:eastAsia="Times New Roman" w:cs="Times New Roman"/>
          <w:szCs w:val="24"/>
        </w:rPr>
        <w:t>’</w:t>
      </w:r>
      <w:r>
        <w:rPr>
          <w:rFonts w:eastAsia="Times New Roman" w:cs="Times New Roman"/>
          <w:szCs w:val="24"/>
        </w:rPr>
        <w:t xml:space="preserve"> αυτό, που αφορά τη λειτουργία των φαρμακείων. Εδώ θέλουμε να είμαστε πάρα πολύ ειλικρινείς. Η απελευθέρωση του ωραρίου έχει θεσπιστεί με </w:t>
      </w:r>
      <w:proofErr w:type="spellStart"/>
      <w:r>
        <w:rPr>
          <w:rFonts w:eastAsia="Times New Roman" w:cs="Times New Roman"/>
          <w:szCs w:val="24"/>
        </w:rPr>
        <w:t>μνημονιακό</w:t>
      </w:r>
      <w:proofErr w:type="spellEnd"/>
      <w:r>
        <w:rPr>
          <w:rFonts w:eastAsia="Times New Roman" w:cs="Times New Roman"/>
          <w:szCs w:val="24"/>
        </w:rPr>
        <w:t xml:space="preserve"> νόμο από το </w:t>
      </w:r>
      <w:r>
        <w:rPr>
          <w:rFonts w:eastAsia="Times New Roman" w:cs="Times New Roman"/>
          <w:szCs w:val="24"/>
        </w:rPr>
        <w:t xml:space="preserve">2011. Έχουμε έξι χρόνια απελευθερωμένης λειτουργίας και ασύδοτης λειτουργίας στον χώρο της φαρμακευτικής αγοράς. </w:t>
      </w:r>
    </w:p>
    <w:p w14:paraId="3509630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Επειδή υπήρξαν στρεβλώσεις και χωρίς να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σε αυτή την αξιολόγηση εμείς θέσαμε το θέμα και πετύχαμε να μπει ένα πλαίσιο, να </w:t>
      </w:r>
      <w:r>
        <w:rPr>
          <w:rFonts w:eastAsia="Times New Roman" w:cs="Times New Roman"/>
          <w:szCs w:val="24"/>
        </w:rPr>
        <w:t xml:space="preserve">μπουν κάποιες ασφαλιστικές δικλίδες, όχι αυτές που θα θέλαμε. Δεν καταφέραμε να βάλουμε την κρίσιμη ρύθμιση που ήταν να μπει και ένα ανώτατο ώριο στην ημερήσια λειτουργία των φαρμακείων. </w:t>
      </w:r>
    </w:p>
    <w:p w14:paraId="3509630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Βάλαμε, όμως, ρυθμίσεις όπως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συμμετοχής των </w:t>
      </w:r>
      <w:r>
        <w:rPr>
          <w:rFonts w:eastAsia="Times New Roman" w:cs="Times New Roman"/>
          <w:szCs w:val="24"/>
        </w:rPr>
        <w:t xml:space="preserve">φαρμακείων διευρυμένου ωραρίου στις εφημερίες, στις διανυκτερεύσεις-διημερεύσεις,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δήλωσης του διευρυμένου ωραρίου στους φαρμακευτικούς συλλόγους και στις περιφέρειες, το </w:t>
      </w:r>
      <w:r>
        <w:rPr>
          <w:rFonts w:eastAsia="Times New Roman" w:cs="Times New Roman"/>
          <w:szCs w:val="24"/>
          <w:lang w:val="en-US"/>
        </w:rPr>
        <w:t>minimum</w:t>
      </w:r>
      <w:r>
        <w:rPr>
          <w:rFonts w:eastAsia="Times New Roman" w:cs="Times New Roman"/>
          <w:szCs w:val="24"/>
        </w:rPr>
        <w:t xml:space="preserve"> υποχρεωτικό ωράριο για όλα τα φαρμακεία, την απαγόρευσ</w:t>
      </w:r>
      <w:r>
        <w:rPr>
          <w:rFonts w:eastAsia="Times New Roman" w:cs="Times New Roman"/>
          <w:szCs w:val="24"/>
        </w:rPr>
        <w:t xml:space="preserve">η των εποχικών φαρμακείων, την κατάργηση ορισμένων συμβόλων παραπλανητικών, που πραγματικά αντιστρατεύονται και ανταγωνίζονται τα φαρμακεία σήμερα στη λειτουργία τους. </w:t>
      </w:r>
    </w:p>
    <w:p w14:paraId="3509630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Σε ένα, λοιπόν, πλαίσιο ασύδοτο και αρρύθμιστο βάλαμε ρυθμίσεις που, κατά την άποψή μας</w:t>
      </w:r>
      <w:r>
        <w:rPr>
          <w:rFonts w:eastAsia="Times New Roman" w:cs="Times New Roman"/>
          <w:szCs w:val="24"/>
        </w:rPr>
        <w:t>, διασφαλίζουν και την εύρυθμη λειτουργία της αγοράς και την πρόσβαση των πολιτών στα φάρμακα και τη βιωσιμότητα του μικρομεσαίου φαρμακείου απέναντι στην επεκτατική τάση των λεγόμενων διευρυμένων φαρμακείων. Δεν ήταν το επιθυμητό, αλλά κερδίσαμε τη συμφων</w:t>
      </w:r>
      <w:r>
        <w:rPr>
          <w:rFonts w:eastAsia="Times New Roman" w:cs="Times New Roman"/>
          <w:szCs w:val="24"/>
        </w:rPr>
        <w:t>ία με τους θεσμούς ότι θα το επανεξετάσουμε στο αμέσως επόμενο διάστημα και θα επανέλθουμε με μία πληρέστερη και, πιστεύω, πιο πειστική πρόταση.</w:t>
      </w:r>
    </w:p>
    <w:p w14:paraId="3509630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Θεωρώ ότι πραγματικά με όλες αυτές τις αλλαγές, κατά την άποψή μου, αποτυπώνεται και στο πολυνομοσχέδιο αυτό </w:t>
      </w:r>
      <w:r>
        <w:rPr>
          <w:rFonts w:eastAsia="Times New Roman" w:cs="Times New Roman"/>
          <w:szCs w:val="24"/>
        </w:rPr>
        <w:t xml:space="preserve">μια βασική μας πολιτική θέση ότι στο ίδιο </w:t>
      </w:r>
      <w:proofErr w:type="spellStart"/>
      <w:r>
        <w:rPr>
          <w:rFonts w:eastAsia="Times New Roman" w:cs="Times New Roman"/>
          <w:szCs w:val="24"/>
        </w:rPr>
        <w:t>μνημονιακό</w:t>
      </w:r>
      <w:proofErr w:type="spellEnd"/>
      <w:r>
        <w:rPr>
          <w:rFonts w:eastAsia="Times New Roman" w:cs="Times New Roman"/>
          <w:szCs w:val="24"/>
        </w:rPr>
        <w:t xml:space="preserve"> πλαίσιο, στο ίδιο περιβάλλον λιτότητας, με τις ίδιες ανελαστικές δεσμεύσεις απέναντι στους δανειστές μπορεί να υλοποιηθεί ένα διαφορετικό πολιτικό σχέδιο, μπορούν να τεθούν σε περιβάλλον λιτότητας διαφορ</w:t>
      </w:r>
      <w:r>
        <w:rPr>
          <w:rFonts w:eastAsia="Times New Roman" w:cs="Times New Roman"/>
          <w:szCs w:val="24"/>
        </w:rPr>
        <w:t>ετικές οικονομικές, κοινωνικές και πολιτικές προτεραιότητες και ότι δεν έχει αρθεί η τεράστια, η θεμελιώδης στρατηγική διαφορά ανάμεσα στην Αριστερά και στη Δεξιά, όπως μας είπε προχθές ο κ. Βορίδης.</w:t>
      </w:r>
    </w:p>
    <w:p w14:paraId="3509630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Εμείς θεωρούμε ότι πραγματικά σε αυτή τη συγκυρία αποδεί</w:t>
      </w:r>
      <w:r>
        <w:rPr>
          <w:rFonts w:eastAsia="Times New Roman" w:cs="Times New Roman"/>
          <w:szCs w:val="24"/>
        </w:rPr>
        <w:t>ξαμε ότι εάν έχεις στις ιδεολογικές κοσμοθεωρητικές προγραμματικές σου αποσκευές την ιδέα της άρσης των ανισοτήτων, την ιδέα της κοινωνικής αναδιανομής, την ιδέα της στήριξης των κοινωνικών αγαθών, των κοινωνικών δικαιωμάτων, την ιδέα της ισότητας των ανθρ</w:t>
      </w:r>
      <w:r>
        <w:rPr>
          <w:rFonts w:eastAsia="Times New Roman" w:cs="Times New Roman"/>
          <w:szCs w:val="24"/>
        </w:rPr>
        <w:t xml:space="preserve">ώπων, τότε μπορείς να αφήσεις ένα αποτύπωμα κοινωνικής μεροληψίας και ευαισθησίας στη διακυβέρνηση της χώρας. </w:t>
      </w:r>
    </w:p>
    <w:p w14:paraId="3509630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Αυτή είναι η μεγάλη μας διαφορά, αυτός είναι ο λόγος που η κοινωνία, παρά την πίεση που έχει δεχθεί, παρά τη δυσφορία της, παρά την κόπωση από τη</w:t>
      </w:r>
      <w:r>
        <w:rPr>
          <w:rFonts w:eastAsia="Times New Roman" w:cs="Times New Roman"/>
          <w:szCs w:val="24"/>
        </w:rPr>
        <w:t xml:space="preserve">ν </w:t>
      </w:r>
      <w:proofErr w:type="spellStart"/>
      <w:r>
        <w:rPr>
          <w:rFonts w:eastAsia="Times New Roman" w:cs="Times New Roman"/>
          <w:szCs w:val="24"/>
        </w:rPr>
        <w:t>παρατεινόμενη</w:t>
      </w:r>
      <w:proofErr w:type="spellEnd"/>
      <w:r>
        <w:rPr>
          <w:rFonts w:eastAsia="Times New Roman" w:cs="Times New Roman"/>
          <w:szCs w:val="24"/>
        </w:rPr>
        <w:t xml:space="preserve"> λιτότητα, συνεχίζει να προσδοκά μια θετική ολοκλήρωση αυτής της </w:t>
      </w:r>
      <w:proofErr w:type="spellStart"/>
      <w:r>
        <w:rPr>
          <w:rFonts w:eastAsia="Times New Roman" w:cs="Times New Roman"/>
          <w:szCs w:val="24"/>
        </w:rPr>
        <w:t>μνημονιακής</w:t>
      </w:r>
      <w:proofErr w:type="spellEnd"/>
      <w:r>
        <w:rPr>
          <w:rFonts w:eastAsia="Times New Roman" w:cs="Times New Roman"/>
          <w:szCs w:val="24"/>
        </w:rPr>
        <w:t xml:space="preserve"> περιπέτειας. </w:t>
      </w:r>
    </w:p>
    <w:p w14:paraId="3509630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Θεωρώ ότι πραγματικά μπορούμε να αποδείξουμε ότι το στοίχημα και της έντιμης διαχείρισης των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και της βιώσιμης εξόδου από την κ</w:t>
      </w:r>
      <w:r>
        <w:rPr>
          <w:rFonts w:eastAsia="Times New Roman" w:cs="Times New Roman"/>
          <w:szCs w:val="24"/>
        </w:rPr>
        <w:t>ρίση με την κοινωνία όρθια είναι ρεαλιστικό, είναι εφικτό και μπορεί να ολοκληρωθεί στους επόμενους μήνες.</w:t>
      </w:r>
    </w:p>
    <w:p w14:paraId="3509630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509630B"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509630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w:t>
      </w:r>
    </w:p>
    <w:p w14:paraId="3509630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Καλώ στο Βήμα τον </w:t>
      </w:r>
      <w:r>
        <w:rPr>
          <w:rFonts w:eastAsia="Times New Roman" w:cs="Times New Roman"/>
          <w:szCs w:val="24"/>
        </w:rPr>
        <w:t>Πρωθυπουργό κ. Αλέξη Τσίπρα.</w:t>
      </w:r>
    </w:p>
    <w:p w14:paraId="3509630E" w14:textId="77777777" w:rsidR="00A42BF5" w:rsidRDefault="007F616C">
      <w:pPr>
        <w:spacing w:line="600" w:lineRule="auto"/>
        <w:ind w:firstLine="720"/>
        <w:jc w:val="both"/>
        <w:rPr>
          <w:rFonts w:eastAsia="Times New Roman"/>
          <w:bCs/>
          <w:szCs w:val="24"/>
        </w:rPr>
      </w:pPr>
      <w:r>
        <w:rPr>
          <w:rFonts w:eastAsia="Times New Roman"/>
          <w:b/>
          <w:bCs/>
          <w:szCs w:val="24"/>
        </w:rPr>
        <w:t xml:space="preserve">ΑΛΕΞΗΣ ΤΣΙΠΡΑΣ (Πρόεδρος της Κυβέρνησης): </w:t>
      </w:r>
      <w:r>
        <w:rPr>
          <w:rFonts w:eastAsia="Times New Roman"/>
          <w:bCs/>
          <w:szCs w:val="24"/>
        </w:rPr>
        <w:t>Κυρίες και κύριοι συνάδελφοι, παίρνω το Βήμα σήμερα νωρίτερα από ό,τι είχα προγραμματίσει. Ένα εξαιρετικά δυσάρεστο γεγονός με αναγκάζει και ζητώ την κατανόηση όλων σας και κυρίως των Α</w:t>
      </w:r>
      <w:r>
        <w:rPr>
          <w:rFonts w:eastAsia="Times New Roman"/>
          <w:bCs/>
          <w:szCs w:val="24"/>
        </w:rPr>
        <w:t xml:space="preserve">ρχηγών των </w:t>
      </w:r>
      <w:r>
        <w:rPr>
          <w:rFonts w:eastAsia="Times New Roman"/>
          <w:bCs/>
          <w:szCs w:val="24"/>
        </w:rPr>
        <w:t>κ</w:t>
      </w:r>
      <w:r>
        <w:rPr>
          <w:rFonts w:eastAsia="Times New Roman"/>
          <w:bCs/>
          <w:szCs w:val="24"/>
        </w:rPr>
        <w:t xml:space="preserve">ομμάτων της Αντιπολίτευσης. </w:t>
      </w:r>
    </w:p>
    <w:p w14:paraId="3509630F" w14:textId="77777777" w:rsidR="00A42BF5" w:rsidRDefault="007F616C">
      <w:pPr>
        <w:spacing w:line="600" w:lineRule="auto"/>
        <w:ind w:firstLine="720"/>
        <w:jc w:val="both"/>
        <w:rPr>
          <w:rFonts w:eastAsia="Times New Roman"/>
          <w:bCs/>
          <w:szCs w:val="24"/>
        </w:rPr>
      </w:pPr>
      <w:r>
        <w:rPr>
          <w:rFonts w:eastAsia="Times New Roman"/>
          <w:bCs/>
          <w:szCs w:val="24"/>
        </w:rPr>
        <w:t xml:space="preserve">Κυρίες και κύριοι Βουλευτές, με τη σημερινή συζήτηση και ψηφοφορία κλείνει ένας μεγάλος και δύσκολος κύκλος, γιατί ουσιαστικά ολοκληρώνεται το νομοθετικό μέρος των </w:t>
      </w:r>
      <w:proofErr w:type="spellStart"/>
      <w:r>
        <w:rPr>
          <w:rFonts w:eastAsia="Times New Roman"/>
          <w:bCs/>
          <w:szCs w:val="24"/>
        </w:rPr>
        <w:t>προαπαιτο</w:t>
      </w:r>
      <w:r>
        <w:rPr>
          <w:rFonts w:eastAsia="Times New Roman"/>
          <w:bCs/>
          <w:szCs w:val="24"/>
        </w:rPr>
        <w:t>ύμε</w:t>
      </w:r>
      <w:r>
        <w:rPr>
          <w:rFonts w:eastAsia="Times New Roman"/>
          <w:bCs/>
          <w:szCs w:val="24"/>
        </w:rPr>
        <w:t>νων</w:t>
      </w:r>
      <w:proofErr w:type="spellEnd"/>
      <w:r>
        <w:rPr>
          <w:rFonts w:eastAsia="Times New Roman"/>
          <w:bCs/>
          <w:szCs w:val="24"/>
        </w:rPr>
        <w:t xml:space="preserve"> για την ολοκλήρωση και της τρίτης α</w:t>
      </w:r>
      <w:r>
        <w:rPr>
          <w:rFonts w:eastAsia="Times New Roman"/>
          <w:bCs/>
          <w:szCs w:val="24"/>
        </w:rPr>
        <w:t xml:space="preserve">ξιολόγησης και όλοι γνωρίζουν ότι με την ολοκλήρωση και της τρίτης αξιολόγησης βρισκόμαστε πια μια ανάσα από το τέλος του προγράμματος και το οριστικό τέλος των μνημονίων. </w:t>
      </w:r>
    </w:p>
    <w:p w14:paraId="35096310" w14:textId="77777777" w:rsidR="00A42BF5" w:rsidRDefault="007F616C">
      <w:pPr>
        <w:spacing w:line="600" w:lineRule="auto"/>
        <w:ind w:firstLine="720"/>
        <w:jc w:val="both"/>
        <w:rPr>
          <w:rFonts w:eastAsia="Times New Roman"/>
          <w:bCs/>
          <w:szCs w:val="24"/>
        </w:rPr>
      </w:pPr>
      <w:r>
        <w:rPr>
          <w:rFonts w:eastAsia="Times New Roman"/>
          <w:bCs/>
          <w:szCs w:val="24"/>
        </w:rPr>
        <w:t>Κατανοώ ότι αυτή η πραγματικότητα, ενώ την ίδια στιγμή δίνει κουράγιο και ελπίδα σε</w:t>
      </w:r>
      <w:r>
        <w:rPr>
          <w:rFonts w:eastAsia="Times New Roman"/>
          <w:bCs/>
          <w:szCs w:val="24"/>
        </w:rPr>
        <w:t xml:space="preserve"> εκατομμύρια συμπολίτες μας, που έχουν υποστεί όλα αυτά τα χρόνια πολύ μεγάλες θυσίες και βλέπουν επιτέλους φως και διέξοδο, την ίδια στιγμή, λοιπόν, που δίνει φως, ελπίδα και κουράγιο σε εκατομμύρια συμπολίτες μας, γεννά εκνευρισμό και αμηχανία σε πολλούς</w:t>
      </w:r>
      <w:r>
        <w:rPr>
          <w:rFonts w:eastAsia="Times New Roman"/>
          <w:bCs/>
          <w:szCs w:val="24"/>
        </w:rPr>
        <w:t xml:space="preserve">. </w:t>
      </w:r>
    </w:p>
    <w:p w14:paraId="35096311" w14:textId="77777777" w:rsidR="00A42BF5" w:rsidRDefault="007F616C">
      <w:pPr>
        <w:spacing w:line="600" w:lineRule="auto"/>
        <w:ind w:firstLine="720"/>
        <w:jc w:val="both"/>
        <w:rPr>
          <w:rFonts w:eastAsia="Times New Roman"/>
          <w:bCs/>
          <w:szCs w:val="24"/>
        </w:rPr>
      </w:pPr>
      <w:r>
        <w:rPr>
          <w:rFonts w:eastAsia="Times New Roman"/>
          <w:bCs/>
          <w:szCs w:val="24"/>
        </w:rPr>
        <w:t>Πρώτα απ’ όλα, στο παλιό πολιτικό σύστημα που χρε</w:t>
      </w:r>
      <w:r>
        <w:rPr>
          <w:rFonts w:eastAsia="Times New Roman"/>
          <w:bCs/>
          <w:szCs w:val="24"/>
        </w:rPr>
        <w:t>ο</w:t>
      </w:r>
      <w:r>
        <w:rPr>
          <w:rFonts w:eastAsia="Times New Roman"/>
          <w:bCs/>
          <w:szCs w:val="24"/>
        </w:rPr>
        <w:t>κόπησε και λεηλάτησε τη χώρα, όχι μόνο γιατί τελειώνει οριστικά αυτός ο διακαής πόθος της καταστροφής, της παρένθεσης και της παλινόρθωσης του παλιού συστήματος, αλλά και γιατί οι εξελίξεις τείνουν να το</w:t>
      </w:r>
      <w:r>
        <w:rPr>
          <w:rFonts w:eastAsia="Times New Roman"/>
          <w:bCs/>
          <w:szCs w:val="24"/>
        </w:rPr>
        <w:t>υς οδηγήσουν σε μια εκλογική αναμέτρηση στο τέλος της κυβερνητικής θητείας, όπου τότε δεν θα υπάρχει ίχνος πειστικού αφηγήματος από την πλευρά τους προς τους πολίτες σε σχέση με όλα όσα έλεγαν καθ’ όλη τη διάρκεια της τετραετίας, αφού ακόμη και στον πιο φα</w:t>
      </w:r>
      <w:r>
        <w:rPr>
          <w:rFonts w:eastAsia="Times New Roman"/>
          <w:bCs/>
          <w:szCs w:val="24"/>
        </w:rPr>
        <w:t>νατικό αντίπαλο της σημερινής Κυβέρνησης γίνεται φανερό ανεξάρτητα –επαναλαμβάνω- αν συμφωνεί ή διαφωνεί, -ακόμη και σε αυτόν που διαφωνεί- ότι εκεί που οι προηγούμενες κυβερνήσεις απέτυχαν ξανά και ξανά</w:t>
      </w:r>
      <w:r>
        <w:rPr>
          <w:rFonts w:eastAsia="Times New Roman"/>
          <w:bCs/>
          <w:szCs w:val="24"/>
        </w:rPr>
        <w:t>,</w:t>
      </w:r>
      <w:r>
        <w:rPr>
          <w:rFonts w:eastAsia="Times New Roman"/>
          <w:bCs/>
          <w:szCs w:val="24"/>
        </w:rPr>
        <w:t xml:space="preserve"> αυτή η Κυβέρνηση φαίνεται να πετυχαίνει. </w:t>
      </w:r>
    </w:p>
    <w:p w14:paraId="35096312" w14:textId="77777777" w:rsidR="00A42BF5" w:rsidRDefault="007F616C">
      <w:pPr>
        <w:spacing w:line="600" w:lineRule="auto"/>
        <w:ind w:firstLine="720"/>
        <w:jc w:val="both"/>
        <w:rPr>
          <w:rFonts w:eastAsia="Times New Roman"/>
          <w:bCs/>
          <w:szCs w:val="24"/>
        </w:rPr>
      </w:pPr>
      <w:r>
        <w:rPr>
          <w:rFonts w:eastAsia="Times New Roman"/>
          <w:bCs/>
          <w:szCs w:val="24"/>
        </w:rPr>
        <w:t>Όμως, δεν</w:t>
      </w:r>
      <w:r>
        <w:rPr>
          <w:rFonts w:eastAsia="Times New Roman"/>
          <w:bCs/>
          <w:szCs w:val="24"/>
        </w:rPr>
        <w:t xml:space="preserve"> είναι μόνο το παλιό πολιτικό σύστημα που διακατέχεται από εκνευρισμό και από αμηχανία. Είναι και όλοι όσοι είχαν πιστέψει ότι οι δύσκολες επιλογές που κάναμε το καλοκαίρι του 2015 -είχαν σχεδόν τη βεβαιότητα- ήταν επιλογές που δεν έβγαιναν, όσοι πίστευαν </w:t>
      </w:r>
      <w:r>
        <w:rPr>
          <w:rFonts w:eastAsia="Times New Roman"/>
          <w:bCs/>
          <w:szCs w:val="24"/>
        </w:rPr>
        <w:t xml:space="preserve">και συνεχίζουν να πιστεύουν και θέλουν η ζωή αυτή να τους το αποδείξει ότι η </w:t>
      </w:r>
      <w:r>
        <w:rPr>
          <w:rFonts w:eastAsia="Times New Roman"/>
          <w:bCs/>
          <w:szCs w:val="24"/>
        </w:rPr>
        <w:t>Α</w:t>
      </w:r>
      <w:r>
        <w:rPr>
          <w:rFonts w:eastAsia="Times New Roman"/>
          <w:bCs/>
          <w:szCs w:val="24"/>
        </w:rPr>
        <w:t>ριστερά δεν μπορεί να έχει πρωταγωνιστικό ρόλο στις εξελίξεις σε μια πραγματικότητα σαν τη σημερινή -σε συσχετισμούς δύσκολους, σε συνθήκες χρε</w:t>
      </w:r>
      <w:r>
        <w:rPr>
          <w:rFonts w:eastAsia="Times New Roman"/>
          <w:bCs/>
          <w:szCs w:val="24"/>
        </w:rPr>
        <w:t>ο</w:t>
      </w:r>
      <w:r>
        <w:rPr>
          <w:rFonts w:eastAsia="Times New Roman"/>
          <w:bCs/>
          <w:szCs w:val="24"/>
        </w:rPr>
        <w:t xml:space="preserve">κοπίας εντός μιας </w:t>
      </w:r>
      <w:r>
        <w:rPr>
          <w:rFonts w:eastAsia="Times New Roman"/>
          <w:bCs/>
          <w:szCs w:val="24"/>
        </w:rPr>
        <w:t>έ</w:t>
      </w:r>
      <w:r>
        <w:rPr>
          <w:rFonts w:eastAsia="Times New Roman"/>
          <w:bCs/>
          <w:szCs w:val="24"/>
        </w:rPr>
        <w:t>νωσης κρατών, π</w:t>
      </w:r>
      <w:r>
        <w:rPr>
          <w:rFonts w:eastAsia="Times New Roman"/>
          <w:bCs/>
          <w:szCs w:val="24"/>
        </w:rPr>
        <w:t xml:space="preserve">ου δεν έχει και το θετικότερο πρόσημο ιδεολογικό και πολιτικό σε ό,τι αφορά τα συμφέροντα των δυνάμεων της εργασίας- και ότι πρέπει, όταν παρ’ ελπίδα βρίσκεται μπροστά και της εμπιστεύεται ο λαός ελπίδες και ευθύνες σε δύσκολες στιγμές, να </w:t>
      </w:r>
      <w:proofErr w:type="spellStart"/>
      <w:r>
        <w:rPr>
          <w:rFonts w:eastAsia="Times New Roman"/>
          <w:bCs/>
          <w:szCs w:val="24"/>
        </w:rPr>
        <w:t>αποδρά</w:t>
      </w:r>
      <w:proofErr w:type="spellEnd"/>
      <w:r>
        <w:rPr>
          <w:rFonts w:eastAsia="Times New Roman"/>
          <w:bCs/>
          <w:szCs w:val="24"/>
        </w:rPr>
        <w:t xml:space="preserve"> και να πα</w:t>
      </w:r>
      <w:r>
        <w:rPr>
          <w:rFonts w:eastAsia="Times New Roman"/>
          <w:bCs/>
          <w:szCs w:val="24"/>
        </w:rPr>
        <w:t>ραδίδει τη διακυβέρνηση του τόπου στον αντίπαλο, στο παλιό πολιτικό σύστημα, να κρύβεται πίσω από την ασφάλεια της θεωρίας και από τη βεβαιότητα της νομοτέλειας που θα έρθει κάποια στιγμή, όχι επηρεάζοντας τις εξελίξεις, όχι δρώντας πρωταγωνιστικά, αλλά πε</w:t>
      </w:r>
      <w:r>
        <w:rPr>
          <w:rFonts w:eastAsia="Times New Roman"/>
          <w:bCs/>
          <w:szCs w:val="24"/>
        </w:rPr>
        <w:t xml:space="preserve">ριμένοντας κάποια στιγμή τη Δευτέρα Παρουσία, όπως κάνουν οι </w:t>
      </w:r>
      <w:r>
        <w:rPr>
          <w:rFonts w:eastAsia="Times New Roman"/>
          <w:bCs/>
          <w:szCs w:val="24"/>
        </w:rPr>
        <w:t>χ</w:t>
      </w:r>
      <w:r>
        <w:rPr>
          <w:rFonts w:eastAsia="Times New Roman"/>
          <w:bCs/>
          <w:szCs w:val="24"/>
        </w:rPr>
        <w:t xml:space="preserve">ιλιαστές. </w:t>
      </w:r>
    </w:p>
    <w:p w14:paraId="35096313" w14:textId="77777777" w:rsidR="00A42BF5" w:rsidRDefault="007F616C">
      <w:pPr>
        <w:spacing w:line="600" w:lineRule="auto"/>
        <w:ind w:firstLine="720"/>
        <w:jc w:val="both"/>
        <w:rPr>
          <w:rFonts w:eastAsia="Times New Roman"/>
          <w:bCs/>
          <w:szCs w:val="24"/>
        </w:rPr>
      </w:pPr>
      <w:r>
        <w:rPr>
          <w:rFonts w:eastAsia="Times New Roman"/>
          <w:bCs/>
          <w:szCs w:val="24"/>
        </w:rPr>
        <w:t xml:space="preserve">Εμείς, λοιπόν, πήραμε μια πολύ δύσκολη απόφαση το 2015, δύσκολη και ιστορική απόφαση. Και ειλικρινά μιλώντας χωρίς να γνωρίζουμε, χωρίς να έχουμε τη βεβαιότητα τι θα μας βγει, πήραμε </w:t>
      </w:r>
      <w:r>
        <w:rPr>
          <w:rFonts w:eastAsia="Times New Roman"/>
          <w:bCs/>
          <w:szCs w:val="24"/>
        </w:rPr>
        <w:t xml:space="preserve">την απόφαση να δώσουμε τη μάχη, να λερώσουμε τα χέρια μας αλλά να μην </w:t>
      </w:r>
      <w:proofErr w:type="spellStart"/>
      <w:r>
        <w:rPr>
          <w:rFonts w:eastAsia="Times New Roman"/>
          <w:bCs/>
          <w:szCs w:val="24"/>
        </w:rPr>
        <w:t>αποδράσουμε</w:t>
      </w:r>
      <w:proofErr w:type="spellEnd"/>
      <w:r>
        <w:rPr>
          <w:rFonts w:eastAsia="Times New Roman"/>
          <w:bCs/>
          <w:szCs w:val="24"/>
        </w:rPr>
        <w:t xml:space="preserve">. Και σχεδόν όλοι τότε είχαν προεξοφλήσει ότι αυτή τη μάχη θα τη χάσουμε. </w:t>
      </w:r>
    </w:p>
    <w:p w14:paraId="35096314" w14:textId="77777777" w:rsidR="00A42BF5" w:rsidRDefault="007F616C">
      <w:pPr>
        <w:spacing w:line="600" w:lineRule="auto"/>
        <w:ind w:firstLine="720"/>
        <w:jc w:val="both"/>
        <w:rPr>
          <w:rFonts w:eastAsia="Times New Roman"/>
          <w:bCs/>
          <w:szCs w:val="24"/>
        </w:rPr>
      </w:pPr>
      <w:r>
        <w:rPr>
          <w:rFonts w:eastAsia="Times New Roman"/>
          <w:bCs/>
          <w:szCs w:val="24"/>
        </w:rPr>
        <w:t xml:space="preserve">Όμως, ξέχασαν ότι </w:t>
      </w:r>
      <w:r>
        <w:rPr>
          <w:rFonts w:eastAsia="Times New Roman"/>
          <w:bCs/>
          <w:szCs w:val="24"/>
        </w:rPr>
        <w:t xml:space="preserve">τελικά </w:t>
      </w:r>
      <w:r>
        <w:rPr>
          <w:rFonts w:eastAsia="Times New Roman"/>
          <w:bCs/>
          <w:szCs w:val="24"/>
        </w:rPr>
        <w:t>η ιστορία διαρκεί πολύ και ότι όλοι θα κριθούμε όχι με βάση τη συγκυρία, θα</w:t>
      </w:r>
      <w:r>
        <w:rPr>
          <w:rFonts w:eastAsia="Times New Roman"/>
          <w:bCs/>
          <w:szCs w:val="24"/>
        </w:rPr>
        <w:t xml:space="preserve"> κριθούμε από την ιστορία, κυρίως </w:t>
      </w:r>
      <w:r>
        <w:rPr>
          <w:rFonts w:eastAsia="Times New Roman"/>
          <w:bCs/>
          <w:szCs w:val="24"/>
        </w:rPr>
        <w:t xml:space="preserve">από τη </w:t>
      </w:r>
      <w:r>
        <w:rPr>
          <w:rFonts w:eastAsia="Times New Roman"/>
          <w:bCs/>
          <w:szCs w:val="24"/>
        </w:rPr>
        <w:t>συν</w:t>
      </w:r>
      <w:r>
        <w:rPr>
          <w:rFonts w:eastAsia="Times New Roman"/>
          <w:bCs/>
          <w:szCs w:val="24"/>
        </w:rPr>
        <w:t>άρτηση</w:t>
      </w:r>
      <w:r>
        <w:rPr>
          <w:rFonts w:eastAsia="Times New Roman"/>
          <w:bCs/>
          <w:szCs w:val="24"/>
        </w:rPr>
        <w:t xml:space="preserve"> δύο παραγόντων: των εναλλακτικών επιλογών που είχαμε στη δεδομένη στιγμή μπροστά μας και που έχουμε κάθε στιγμή μπροστά μας αλλά και του παραγόμενου αποτελέσματος που</w:t>
      </w:r>
      <w:r>
        <w:rPr>
          <w:rFonts w:eastAsia="Times New Roman"/>
          <w:bCs/>
          <w:szCs w:val="24"/>
        </w:rPr>
        <w:t>,</w:t>
      </w:r>
      <w:r>
        <w:rPr>
          <w:rFonts w:eastAsia="Times New Roman"/>
          <w:bCs/>
          <w:szCs w:val="24"/>
        </w:rPr>
        <w:t xml:space="preserve"> ως γνωστόν</w:t>
      </w:r>
      <w:r>
        <w:rPr>
          <w:rFonts w:eastAsia="Times New Roman"/>
          <w:bCs/>
          <w:szCs w:val="24"/>
        </w:rPr>
        <w:t>,</w:t>
      </w:r>
      <w:r>
        <w:rPr>
          <w:rFonts w:eastAsia="Times New Roman"/>
          <w:bCs/>
          <w:szCs w:val="24"/>
        </w:rPr>
        <w:t xml:space="preserve"> χρειάζεται χρόνο και για </w:t>
      </w:r>
      <w:r>
        <w:rPr>
          <w:rFonts w:eastAsia="Times New Roman"/>
          <w:bCs/>
          <w:szCs w:val="24"/>
        </w:rPr>
        <w:t xml:space="preserve">να παραχθεί αλλά και για να γίνει ορατό. </w:t>
      </w:r>
    </w:p>
    <w:p w14:paraId="3509631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Σήμερα, όμως, αρχίζει σιγά-σιγά, δειλά-δειλά, να γίνεται ορατό. Το ερχόμενο καλοκαίρι αφήνουμε πίσω μας τη δυσκολότερη περίοδο που βίωσε η χώρα από το 1974 και μετά. Και αυτό είναι –επαναλαμβάνω- που κάποιους αντί </w:t>
      </w:r>
      <w:r>
        <w:rPr>
          <w:rFonts w:eastAsia="Times New Roman" w:cs="Times New Roman"/>
          <w:szCs w:val="24"/>
        </w:rPr>
        <w:t>να τους χαροποιεί, όπως πιστεύω την πλειοψηφία του ελληνικού λαού, τους δημιουργεί εκνευρισμό και αμηχανία.</w:t>
      </w:r>
    </w:p>
    <w:p w14:paraId="3509631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Αφήνουμε πίσω μας μία περίοδο σκληρή, άδικη και πολλαπλώς επιζήμια –όχι μόνο οικονομικά- για τη μεγάλη πλειοψηφία του λαού μας και για την πατρίδα μας συνολικά, μία περίοδο που θα έχει διαρκέσει έως το τέλος της οκτώ ολόκληρα χρόνια. Και θα διαρκούσε πιστε</w:t>
      </w:r>
      <w:r>
        <w:rPr>
          <w:rFonts w:eastAsia="Times New Roman" w:cs="Times New Roman"/>
          <w:szCs w:val="24"/>
        </w:rPr>
        <w:t xml:space="preserve">ύω πολύ περισσότερο εάν ο ελληνικός λαός δεν είχε κάνει τη θαρραλέα επιλογή να στείλει τα κόμματα που οδηγήσαν την Ελλάδα στη χρεοκοπία και που λεηλάτησαν τις δυνατότητές της στα </w:t>
      </w:r>
      <w:r>
        <w:rPr>
          <w:rFonts w:eastAsia="Times New Roman" w:cs="Times New Roman"/>
          <w:szCs w:val="24"/>
        </w:rPr>
        <w:t>έ</w:t>
      </w:r>
      <w:r>
        <w:rPr>
          <w:rFonts w:eastAsia="Times New Roman" w:cs="Times New Roman"/>
          <w:szCs w:val="24"/>
        </w:rPr>
        <w:t xml:space="preserve">δρανα της </w:t>
      </w:r>
      <w:r>
        <w:rPr>
          <w:rFonts w:eastAsia="Times New Roman" w:cs="Times New Roman"/>
          <w:szCs w:val="24"/>
        </w:rPr>
        <w:t>Α</w:t>
      </w:r>
      <w:r>
        <w:rPr>
          <w:rFonts w:eastAsia="Times New Roman" w:cs="Times New Roman"/>
          <w:szCs w:val="24"/>
        </w:rPr>
        <w:t>ντιπολίτευσης, κόμματα που από το 2010 και μετά κυβέρνησαν μονάχα</w:t>
      </w:r>
      <w:r>
        <w:rPr>
          <w:rFonts w:eastAsia="Times New Roman" w:cs="Times New Roman"/>
          <w:szCs w:val="24"/>
        </w:rPr>
        <w:t xml:space="preserve"> με το</w:t>
      </w:r>
      <w:r>
        <w:rPr>
          <w:rFonts w:eastAsia="Times New Roman" w:cs="Times New Roman"/>
          <w:szCs w:val="24"/>
        </w:rPr>
        <w:t>ν</w:t>
      </w:r>
      <w:r>
        <w:rPr>
          <w:rFonts w:eastAsia="Times New Roman" w:cs="Times New Roman"/>
          <w:szCs w:val="24"/>
        </w:rPr>
        <w:t xml:space="preserve"> φόβο και από το 2015 και μετά αντιπολιτεύονται μονάχα με την καταστροφολογία. </w:t>
      </w:r>
    </w:p>
    <w:p w14:paraId="3509631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Από τη μέρα που αναλάβαμε τη διακυβέρνηση, έχουν μονίμως ανοικτό το κουτί της Πανδώρας. Σταχυολογώ –για να μην ξεχνιόμαστε, διότι μπαίνουμε, επαναλαμβάνω, σε μία χρονιά </w:t>
      </w:r>
      <w:r>
        <w:rPr>
          <w:rFonts w:eastAsia="Times New Roman" w:cs="Times New Roman"/>
          <w:szCs w:val="24"/>
        </w:rPr>
        <w:t xml:space="preserve">που πιστεύω ακράδαντα ότι θα έχει ιστορικό αποτύπωμα και καλό είναι αυτά να καταγράφονται- πώς από την πρώτη στιγμή αντιδρούσαν στην πολύ μεγάλη και δύσκολη προσπάθεια, σε αυτό το μεγάλο στοίχημα που αναλάβαμε τον Σεπτέμβρη του 2015. </w:t>
      </w:r>
    </w:p>
    <w:p w14:paraId="3509631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Νομίζω, δεν υπάρχει ά</w:t>
      </w:r>
      <w:r>
        <w:rPr>
          <w:rFonts w:eastAsia="Times New Roman" w:cs="Times New Roman"/>
          <w:szCs w:val="24"/>
        </w:rPr>
        <w:t xml:space="preserve">λλος </w:t>
      </w:r>
      <w:r>
        <w:rPr>
          <w:rFonts w:eastAsia="Times New Roman" w:cs="Times New Roman"/>
          <w:szCs w:val="24"/>
        </w:rPr>
        <w:t>Α</w:t>
      </w:r>
      <w:r>
        <w:rPr>
          <w:rFonts w:eastAsia="Times New Roman" w:cs="Times New Roman"/>
          <w:szCs w:val="24"/>
        </w:rPr>
        <w:t xml:space="preserve">ρχηγός της </w:t>
      </w:r>
      <w:r>
        <w:rPr>
          <w:rFonts w:eastAsia="Times New Roman" w:cs="Times New Roman"/>
          <w:szCs w:val="24"/>
        </w:rPr>
        <w:t>Α</w:t>
      </w:r>
      <w:r>
        <w:rPr>
          <w:rFonts w:eastAsia="Times New Roman" w:cs="Times New Roman"/>
          <w:szCs w:val="24"/>
        </w:rPr>
        <w:t>ντιπολίτευσης ιστορικά –ο κ. Μητσοτάκης σε αυτό πιστεύω ότι καταγράφει μία πρωτιά- που λίγους μόνο μήνες από την ανάληψη της ηγεσίας ζήτησε εκλογές στις αρχές του 2016 και προέβλεψε ότι η πρώτη αξιολόγηση δεν θα κλείσει. Και όταν βρισκόμα</w:t>
      </w:r>
      <w:r>
        <w:rPr>
          <w:rFonts w:eastAsia="Times New Roman" w:cs="Times New Roman"/>
          <w:szCs w:val="24"/>
        </w:rPr>
        <w:t xml:space="preserve">σταν σε δύσκολες διαπραγματεύσεις την άνοιξη του 2016, εξέπεμπε τη βεβαιότητα ότι η χώρα θα καταλήξει στα βράχια. Αργότερα, όταν έκλεισε η πρώτη αξιολόγηση, μας διαβεβαίωνε σχεδόν ότι δεν πρόκειται να πετύχουμε κανέναν από τους δημοσιονομικούς στόχους του </w:t>
      </w:r>
      <w:r>
        <w:rPr>
          <w:rFonts w:eastAsia="Times New Roman" w:cs="Times New Roman"/>
          <w:szCs w:val="24"/>
        </w:rPr>
        <w:t xml:space="preserve">προγράμματος και ότι αποτελεί νομοτέλεια ότι ο κόφτης –τον θυμάστε- θα ενεργοποιηθεί. </w:t>
      </w:r>
    </w:p>
    <w:p w14:paraId="3509631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Παρά το ότι διαψεύστηκε παταγωδώς από τις εξελίξεις και στο τέλος του ίδιου χρόνου, τον Δεκέμβρη του ’16 αντί για κόφτης ήρθε μέρισμα, συνέχισε στο ίδιο βιολί και διαβεβ</w:t>
      </w:r>
      <w:r>
        <w:rPr>
          <w:rFonts w:eastAsia="Times New Roman" w:cs="Times New Roman"/>
          <w:szCs w:val="24"/>
        </w:rPr>
        <w:t>αίωνε ότι αυτή τη φορά η δεύτερη αξιολόγηση δεν επρόκειτο να κλείσει και ότι πάλι η χώρα όδευε προς τα βράχια. Και όταν έκλεισε και η δεύτερη αξιολόγηση, παρά τις πρωτοφανείς δυσκολίες αυτής της αξιολόγησης και έκλεισε τότε με μηδενικό επιπλέον δημοσιονομι</w:t>
      </w:r>
      <w:r>
        <w:rPr>
          <w:rFonts w:eastAsia="Times New Roman" w:cs="Times New Roman"/>
          <w:szCs w:val="24"/>
        </w:rPr>
        <w:t xml:space="preserve">κό ισοζύγιο, σε σχέση με αυτά που ζητούσαν τότε οι δανειστές, μας είπε «έκλεισε μεν, αλλά με αντάλλαγμα τέταρτο μνημόνιο». </w:t>
      </w:r>
    </w:p>
    <w:p w14:paraId="3509631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Όταν αργότερα βγήκαμε δοκιμαστικά στις αγορές με ευνοϊκούς όρους, το αμφισβήτησε, συγκρίνοντας την τότε δική μας έξοδο, το καλοκαίρι</w:t>
      </w:r>
      <w:r>
        <w:rPr>
          <w:rFonts w:eastAsia="Times New Roman" w:cs="Times New Roman"/>
          <w:szCs w:val="24"/>
        </w:rPr>
        <w:t xml:space="preserve"> που μας πέρασε, με την έξοδο της </w:t>
      </w:r>
      <w:r>
        <w:rPr>
          <w:rFonts w:eastAsia="Times New Roman" w:cs="Times New Roman"/>
          <w:szCs w:val="24"/>
        </w:rPr>
        <w:t>κ</w:t>
      </w:r>
      <w:r>
        <w:rPr>
          <w:rFonts w:eastAsia="Times New Roman" w:cs="Times New Roman"/>
          <w:szCs w:val="24"/>
        </w:rPr>
        <w:t>υβέρνησης Σαμαρά με επιτόκιο κοντά στο 5%. Και αργότερα, όταν ξεκινούσε η τρίτη αξιολόγηση, διαβεβαίωνε και πάλι ότι η τρίτη αξιολόγηση θα καθυστερήσει τόσο πολύ που το πιθανότερο είναι να μην ολοκληρωθεί το πρόγραμμα τον</w:t>
      </w:r>
      <w:r>
        <w:rPr>
          <w:rFonts w:eastAsia="Times New Roman" w:cs="Times New Roman"/>
          <w:szCs w:val="24"/>
        </w:rPr>
        <w:t xml:space="preserve"> Αύγουστο του 2018. Και κάποια στελέχη της Νέας Δημοκρατίας ή στελέχη που κινούνται στο περιβάλλον της Νέας Δημοκρατίας ενημέρωναν επενδυτές ότι επίκειται μεγάλη κρίση πολιτική και οικονομική στη χώρα και δεν θα ολοκληρωθεί η αξιολόγηση. </w:t>
      </w:r>
    </w:p>
    <w:p w14:paraId="3509631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όταν φάνηκε ό</w:t>
      </w:r>
      <w:r>
        <w:rPr>
          <w:rFonts w:eastAsia="Times New Roman" w:cs="Times New Roman"/>
          <w:szCs w:val="24"/>
        </w:rPr>
        <w:t>τι και η τρίτη αξιολόγηση κλείνει -και μάλιστα σε χρόνο ρεκόρ σε σχέση με όλες τις προηγούμενες- και ότι τα επιτόκια δανεισμού έπεσαν σε ιστορικά χαμηλά, το τροπάρι πάλι άλλαξε, αλλά δεν άλλαξε ο χαβάς. Η τρίτη αξιολόγηση έκλεισε, μας λένε, αλλά δεν θα βγο</w:t>
      </w:r>
      <w:r>
        <w:rPr>
          <w:rFonts w:eastAsia="Times New Roman" w:cs="Times New Roman"/>
          <w:szCs w:val="24"/>
        </w:rPr>
        <w:t xml:space="preserve">ύμε από τα μνημόνια το 2018, γιατί θα έχουμε ειδικό καθεστώς ελέγχου έως το 2060, όπως άλλωστε όλες οι χώρες της Ευρωπαϊκής Ένωσης που υποχρεώθηκαν σε προγράμματα και σε επίσημο δανεισμό. </w:t>
      </w:r>
    </w:p>
    <w:p w14:paraId="3509631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Βεβαίως, όλα αυτά τα χρόνια, όλες αυτές τις πρωτοχρονιές δηλαδή, πρ</w:t>
      </w:r>
      <w:r>
        <w:rPr>
          <w:rFonts w:eastAsia="Times New Roman" w:cs="Times New Roman"/>
          <w:szCs w:val="24"/>
        </w:rPr>
        <w:t>οβλέπατε διαρκώς τα ίδια και τα ίδια. Την Πρωτοχρονιά του 2016 μας είπατε ότι είναι εκλογική χρονιά το 2016. Την Πρωτοχρονιά του 2017 μας είπατε ότι είναι εκλογική χρονιά το 2017. Και</w:t>
      </w:r>
      <w:r>
        <w:rPr>
          <w:rFonts w:eastAsia="Times New Roman" w:cs="Times New Roman"/>
          <w:szCs w:val="24"/>
        </w:rPr>
        <w:t>,</w:t>
      </w:r>
      <w:r>
        <w:rPr>
          <w:rFonts w:eastAsia="Times New Roman" w:cs="Times New Roman"/>
          <w:szCs w:val="24"/>
        </w:rPr>
        <w:t xml:space="preserve"> φυσικά, μόλις πρόσφατα, την Πρωτοχρονιά του 2018, μας ενημερώσατε ότι θ</w:t>
      </w:r>
      <w:r>
        <w:rPr>
          <w:rFonts w:eastAsia="Times New Roman" w:cs="Times New Roman"/>
          <w:szCs w:val="24"/>
        </w:rPr>
        <w:t xml:space="preserve">α είναι εκλογική χρονιά και το 2018. </w:t>
      </w:r>
    </w:p>
    <w:p w14:paraId="3509631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Δεν ξέρω, κύριε Μητσοτάκη, αν έχετε προσλάβει για σύμβουλο κάποιον αστρολόγο, κανέναν χειρομάντη ή κανένα μέντιουμ…</w:t>
      </w:r>
    </w:p>
    <w:p w14:paraId="3509631E"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09631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…αλλά να ξέρετε ότι αυτοί σας λένε αυτά που εσείς θέλετε ν</w:t>
      </w:r>
      <w:r>
        <w:rPr>
          <w:rFonts w:eastAsia="Times New Roman" w:cs="Times New Roman"/>
          <w:szCs w:val="24"/>
        </w:rPr>
        <w:t xml:space="preserve">α ακούσετε! </w:t>
      </w:r>
    </w:p>
    <w:p w14:paraId="3509632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Σας συμβουλεύω να δείτε την πραγματικότητα και να αποδεχθείτε την πραγματικότητα. Γνωρίζω ότι αυτό σας είναι εξαιρετικό δύσκολο. Πιστεύω, όμως, ότι είναι αναγκαίο. Θα κάνει καλό και σε σας και στην παράταξή σας και στο πολιτικό σύστημα το να α</w:t>
      </w:r>
      <w:r>
        <w:rPr>
          <w:rFonts w:eastAsia="Times New Roman" w:cs="Times New Roman"/>
          <w:szCs w:val="24"/>
        </w:rPr>
        <w:t>ποδεχθείτε ότι παρά τις όποιες προβλέψεις και τις όποιες προσδοκίες σας, η Ελλάδα έχει αλλάξει ρότα. Και το κάνει έχοντας στο τιμόνι όχι τα κόμματα που την οδήγησαν πραγματικά στα βράχια, αλλά έχοντας αυτούς που εσείς είχατε προεξοφλήσει ότι θα την οδηγήσο</w:t>
      </w:r>
      <w:r>
        <w:rPr>
          <w:rFonts w:eastAsia="Times New Roman" w:cs="Times New Roman"/>
          <w:szCs w:val="24"/>
        </w:rPr>
        <w:t xml:space="preserve">υν στα βράχια και τώρα την οδηγούν σε ξέφωτο. </w:t>
      </w:r>
    </w:p>
    <w:p w14:paraId="3509632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Σήμερα η χώρα, ό,τι και να πείτε πια, όσο και να </w:t>
      </w:r>
      <w:proofErr w:type="spellStart"/>
      <w:r>
        <w:rPr>
          <w:rFonts w:eastAsia="Times New Roman" w:cs="Times New Roman"/>
          <w:szCs w:val="24"/>
        </w:rPr>
        <w:t>καταστροφολογήσετε</w:t>
      </w:r>
      <w:proofErr w:type="spellEnd"/>
      <w:r>
        <w:rPr>
          <w:rFonts w:eastAsia="Times New Roman" w:cs="Times New Roman"/>
          <w:szCs w:val="24"/>
        </w:rPr>
        <w:t>, είναι μια χώρα που η οικονομία της επιτέλους ανακάμπτει, μια χώρα που πετυχαίνει πλέον πραγματικούς ρυθμούς ανάπτυξης σε σχέση με την Ευρωζώ</w:t>
      </w:r>
      <w:r>
        <w:rPr>
          <w:rFonts w:eastAsia="Times New Roman" w:cs="Times New Roman"/>
          <w:szCs w:val="24"/>
        </w:rPr>
        <w:t>νη, εξαιρετικά σημαντικούς και, βεβαίως, ρυθμούς που εσείς δεν είχατε δει τα χρόνια της κρίσης όσο κυβερνούσατε ούτε στα όνειρά σας, κύριε Μητσοτάκη. Έχει μειώσει –γιατί εγώ θεωρώ ότι είναι πιο σημαντικοί κάποιοι οικονομικοί δείκτες και δεν είναι μόνο οι ρ</w:t>
      </w:r>
      <w:r>
        <w:rPr>
          <w:rFonts w:eastAsia="Times New Roman" w:cs="Times New Roman"/>
          <w:szCs w:val="24"/>
        </w:rPr>
        <w:t xml:space="preserve">υθμοί ανάπτυξης στο 1,7%- μέσα σε μια τριετία την ανεργία κατά επτά ποσοστιαίες μονάδες περίπου, ενώ καταγράφεται ρεκόρ δεκαετίας στην προσέλκυση ξένων άμεσων επενδύσεων κοντά στα 4 δισεκατομμύρια ευρώ μέσα στο 2017. </w:t>
      </w:r>
    </w:p>
    <w:p w14:paraId="3509632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Επίσης, οι αποδόσεις των ομολόγων με δ</w:t>
      </w:r>
      <w:r>
        <w:rPr>
          <w:rFonts w:eastAsia="Times New Roman" w:cs="Times New Roman"/>
          <w:szCs w:val="24"/>
        </w:rPr>
        <w:t xml:space="preserve">εκαετή διάρκεια βρίσκονται πολύ πιο κάτω από το 4%. Έφτασαν στο 3,6%, δηλαδή σε επίπεδα του 2006, τέσσερα χρόνια πριν ξεσπάσει η κρίση, τότε που κανείς δεν μπορούσε να φανταστεί τι θα έρθει. </w:t>
      </w:r>
    </w:p>
    <w:p w14:paraId="3509632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Αυτά είναι τα επίπεδα στα οποία βρίσκονται σήμερα τα δεκαετή ομό</w:t>
      </w:r>
      <w:r>
        <w:rPr>
          <w:rFonts w:eastAsia="Times New Roman" w:cs="Times New Roman"/>
          <w:szCs w:val="24"/>
        </w:rPr>
        <w:t>λογα. Και αυτή η θετική προοπτική για την ελληνική οικονομία αναμένουμε να επιβεβαιωθεί και το επόμενο διάστημα. Αναμένουμε, βεβαίως</w:t>
      </w:r>
      <w:r>
        <w:rPr>
          <w:rFonts w:eastAsia="Times New Roman" w:cs="Times New Roman"/>
          <w:szCs w:val="24"/>
        </w:rPr>
        <w:t>,</w:t>
      </w:r>
      <w:r>
        <w:rPr>
          <w:rFonts w:eastAsia="Times New Roman" w:cs="Times New Roman"/>
          <w:szCs w:val="24"/>
        </w:rPr>
        <w:t xml:space="preserve"> και να αποκρυσταλλωθεί και στις διαπραγματεύσεις με τους εταίρους μας και στο κρίσιμο ζήτημα του χρέους. Και είναι στόχος </w:t>
      </w:r>
      <w:r>
        <w:rPr>
          <w:rFonts w:eastAsia="Times New Roman" w:cs="Times New Roman"/>
          <w:szCs w:val="24"/>
        </w:rPr>
        <w:t xml:space="preserve">μετά την τυπική ολοκλήρωση της συμφωνίας για την αξιολόγηση στο προσεχές </w:t>
      </w:r>
      <w:proofErr w:type="spellStart"/>
      <w:r>
        <w:rPr>
          <w:rFonts w:eastAsia="Times New Roman" w:cs="Times New Roman"/>
          <w:szCs w:val="24"/>
          <w:lang w:val="en-US"/>
        </w:rPr>
        <w:t>Eurogroup</w:t>
      </w:r>
      <w:proofErr w:type="spellEnd"/>
      <w:r>
        <w:rPr>
          <w:rFonts w:eastAsia="Times New Roman" w:cs="Times New Roman"/>
          <w:szCs w:val="24"/>
        </w:rPr>
        <w:t xml:space="preserve"> να προχωρήσει και η περαιτέρω συγκεκριμενοποίηση των απαραίτητων μέτρων για τη ρύθμιση του ελληνικού χρέους, που είναι κρίσιμο, ώστε να δοθεί ακόμη μεγαλύτερη ώθηση στην ανα</w:t>
      </w:r>
      <w:r>
        <w:rPr>
          <w:rFonts w:eastAsia="Times New Roman" w:cs="Times New Roman"/>
          <w:szCs w:val="24"/>
        </w:rPr>
        <w:t>πτυξιακή δυναμική της χώρας</w:t>
      </w:r>
      <w:r>
        <w:rPr>
          <w:rFonts w:eastAsia="Times New Roman" w:cs="Times New Roman"/>
          <w:szCs w:val="24"/>
        </w:rPr>
        <w:t>,</w:t>
      </w:r>
      <w:r>
        <w:rPr>
          <w:rFonts w:eastAsia="Times New Roman" w:cs="Times New Roman"/>
          <w:szCs w:val="24"/>
        </w:rPr>
        <w:t xml:space="preserve"> τόσο για το 2018 όσο</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για τα επόμενα χρόνια. </w:t>
      </w:r>
    </w:p>
    <w:p w14:paraId="3509632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Είναι αλήθεια, την οποία εμείς ποτέ δεν κρύψαμε, ότι στο πλαίσιο στο οποίο βρισκόμαστε ακόμη σήμερα -δεν έχουμε βγει από το πρόγραμμα- κάθε διαπραγμάτευση καταλήγει και σε</w:t>
      </w:r>
      <w:r>
        <w:rPr>
          <w:rFonts w:eastAsia="Times New Roman" w:cs="Times New Roman"/>
          <w:szCs w:val="24"/>
        </w:rPr>
        <w:t xml:space="preserve"> επιτυχίες και σε συμβιβασμούς, σε υποχωρήσεις. Δεν το κρύψαμε ποτέ αυτό. Άλλωστε, αυτός είναι και ο βασικός λόγος που εργαζόμαστε, ώστε το καλοκαίρι του 2018 να φύγουμε τελείως απ’ αυτό το περιοριστικό πλαίσιο. </w:t>
      </w:r>
    </w:p>
    <w:p w14:paraId="35096325" w14:textId="77777777" w:rsidR="00A42BF5" w:rsidRDefault="007F616C">
      <w:pPr>
        <w:spacing w:line="600" w:lineRule="auto"/>
        <w:ind w:firstLine="720"/>
        <w:jc w:val="both"/>
        <w:rPr>
          <w:rFonts w:eastAsia="Times New Roman"/>
          <w:szCs w:val="24"/>
        </w:rPr>
      </w:pPr>
      <w:r>
        <w:rPr>
          <w:rFonts w:eastAsia="Times New Roman"/>
          <w:szCs w:val="24"/>
        </w:rPr>
        <w:t>Όμως, ακόμα και σ’ αυτές τις συνθήκες προσερχόμαστε πάντα σε διαπραγματεύσεις με στόχο να αξιοποιήσουμε κάθε πιθανό περιθώριο, ώστε να διευρύνουμε τη δυνατότητα για τη λήψη μέτρων προς όφελος της κοινωνικής πλειοψηφίας. Αυτό το καταφέραμε σε πολύ μεγάλο βα</w:t>
      </w:r>
      <w:r>
        <w:rPr>
          <w:rFonts w:eastAsia="Times New Roman"/>
          <w:szCs w:val="24"/>
        </w:rPr>
        <w:t xml:space="preserve">θμό και στις τρεις αξιολογήσεις, παρά το γεγονός ότι και στις τρεις εμπεριέχονταν συμβιβασμοί που προφανώς ως συμβιβασμοί είχαν και υποχωρήσεις από την πλευρά μας. </w:t>
      </w:r>
    </w:p>
    <w:p w14:paraId="35096326" w14:textId="77777777" w:rsidR="00A42BF5" w:rsidRDefault="007F616C">
      <w:pPr>
        <w:spacing w:line="600" w:lineRule="auto"/>
        <w:ind w:firstLine="720"/>
        <w:jc w:val="both"/>
        <w:rPr>
          <w:rFonts w:eastAsia="Times New Roman"/>
          <w:szCs w:val="24"/>
        </w:rPr>
      </w:pPr>
      <w:r>
        <w:rPr>
          <w:rFonts w:eastAsia="Times New Roman"/>
          <w:szCs w:val="24"/>
        </w:rPr>
        <w:t>Στην τρίτη δε αξιολόγηση –που θυμίζω ότι κάποιοι έσπευσαν τότε, μετά τη δεύτερη, να προεξοφ</w:t>
      </w:r>
      <w:r>
        <w:rPr>
          <w:rFonts w:eastAsia="Times New Roman"/>
          <w:szCs w:val="24"/>
        </w:rPr>
        <w:t>λήσουν ότι θα είναι πολύ πιο δύσκολη και πολύ πιο επώδυνη από τη δεύτερη και αποδείχθηκε ότι είχαν άδικο- και ειδικότερα στο παρόν νομοσχέδιο, οι θετικές ρυθμίσεις είναι αρκετά περισσότερες από τις όποιες αλλαγές γίνονται σ’ άλλη κατεύθυνση απ’ αυτή που εμ</w:t>
      </w:r>
      <w:r>
        <w:rPr>
          <w:rFonts w:eastAsia="Times New Roman"/>
          <w:szCs w:val="24"/>
        </w:rPr>
        <w:t xml:space="preserve">είς στη διαπραγμάτευση διεκδικήσαμε. </w:t>
      </w:r>
    </w:p>
    <w:p w14:paraId="35096327" w14:textId="77777777" w:rsidR="00A42BF5" w:rsidRDefault="007F616C">
      <w:pPr>
        <w:spacing w:line="600" w:lineRule="auto"/>
        <w:ind w:firstLine="720"/>
        <w:jc w:val="both"/>
        <w:rPr>
          <w:rFonts w:eastAsia="Times New Roman"/>
          <w:szCs w:val="24"/>
        </w:rPr>
      </w:pPr>
      <w:r>
        <w:rPr>
          <w:rFonts w:eastAsia="Times New Roman"/>
          <w:szCs w:val="24"/>
        </w:rPr>
        <w:t xml:space="preserve">Ας ξεκινήσω, λοιπόν, από τις ρυθμίσεις που βρίσκονται στον πυρήνα της στρατηγικής μας, γιατί θέλω να θυμίσω ότι αυτή η Βουλή επί των ημερών μας δεν συνέρχεται μονάχα για να υλοποιήσει </w:t>
      </w:r>
      <w:proofErr w:type="spellStart"/>
      <w:r>
        <w:rPr>
          <w:rFonts w:eastAsia="Times New Roman"/>
          <w:szCs w:val="24"/>
        </w:rPr>
        <w:t>προαπαιτούμενα</w:t>
      </w:r>
      <w:proofErr w:type="spellEnd"/>
      <w:r>
        <w:rPr>
          <w:rFonts w:eastAsia="Times New Roman"/>
          <w:szCs w:val="24"/>
        </w:rPr>
        <w:t>, παρά το γεγονός ότ</w:t>
      </w:r>
      <w:r>
        <w:rPr>
          <w:rFonts w:eastAsia="Times New Roman"/>
          <w:szCs w:val="24"/>
        </w:rPr>
        <w:t xml:space="preserve">ι βρισκόμαστε σε </w:t>
      </w:r>
      <w:proofErr w:type="spellStart"/>
      <w:r>
        <w:rPr>
          <w:rFonts w:eastAsia="Times New Roman"/>
          <w:szCs w:val="24"/>
        </w:rPr>
        <w:t>μνημονιακή</w:t>
      </w:r>
      <w:proofErr w:type="spellEnd"/>
      <w:r>
        <w:rPr>
          <w:rFonts w:eastAsia="Times New Roman"/>
          <w:szCs w:val="24"/>
        </w:rPr>
        <w:t xml:space="preserve"> περίοδο. </w:t>
      </w:r>
    </w:p>
    <w:p w14:paraId="35096328" w14:textId="77777777" w:rsidR="00A42BF5" w:rsidRDefault="007F616C">
      <w:pPr>
        <w:spacing w:line="600" w:lineRule="auto"/>
        <w:ind w:firstLine="720"/>
        <w:jc w:val="both"/>
        <w:rPr>
          <w:rFonts w:eastAsia="Times New Roman"/>
          <w:szCs w:val="24"/>
        </w:rPr>
      </w:pPr>
      <w:r>
        <w:rPr>
          <w:rFonts w:eastAsia="Times New Roman"/>
          <w:szCs w:val="24"/>
        </w:rPr>
        <w:t>Μόνο στο εξάμηνο ανάμεσα στη δεύτερη και στην τρίτη αξιολόγηση η Κυβέρνηση έχει φέρει στη Βουλή και έχουν εγκριθεί εμβληματικά νομοσχέδια στην υγεία, την πρωτοβάθμια φροντίδα, στην ανώτατη εκπαίδευση, την έρευνα, τα ερ</w:t>
      </w:r>
      <w:r>
        <w:rPr>
          <w:rFonts w:eastAsia="Times New Roman"/>
          <w:szCs w:val="24"/>
        </w:rPr>
        <w:t xml:space="preserve">γασιακά, τα κοινωνικά δικαιώματα. </w:t>
      </w:r>
    </w:p>
    <w:p w14:paraId="35096329" w14:textId="77777777" w:rsidR="00A42BF5" w:rsidRDefault="007F616C">
      <w:pPr>
        <w:spacing w:line="600" w:lineRule="auto"/>
        <w:ind w:firstLine="720"/>
        <w:jc w:val="both"/>
        <w:rPr>
          <w:rFonts w:eastAsia="Times New Roman"/>
          <w:szCs w:val="24"/>
        </w:rPr>
      </w:pPr>
      <w:r>
        <w:rPr>
          <w:rFonts w:eastAsia="Times New Roman"/>
          <w:szCs w:val="24"/>
        </w:rPr>
        <w:t xml:space="preserve">Είναι στον πυρήνα της στρατηγικής μας, λοιπόν, να γίνει επιτέλους πράξη η αυτονόητη μεταρρύθμιση του Κτηματολογίου, καθώς και η έγκριση των δασικών χαρτών σ’ όλη τη χώρα. Είναι αδιανόητο εν </w:t>
      </w:r>
      <w:proofErr w:type="spellStart"/>
      <w:r>
        <w:rPr>
          <w:rFonts w:eastAsia="Times New Roman"/>
          <w:szCs w:val="24"/>
        </w:rPr>
        <w:t>έτει</w:t>
      </w:r>
      <w:proofErr w:type="spellEnd"/>
      <w:r>
        <w:rPr>
          <w:rFonts w:eastAsia="Times New Roman"/>
          <w:szCs w:val="24"/>
        </w:rPr>
        <w:t xml:space="preserve"> 2018 να μην υπάρχει επίσημ</w:t>
      </w:r>
      <w:r>
        <w:rPr>
          <w:rFonts w:eastAsia="Times New Roman"/>
          <w:szCs w:val="24"/>
        </w:rPr>
        <w:t>η δημόσια αρχή αρμόδια για τα θέματα αυτά που είναι στοιχειώδη για τη χωροταξία και για την προστασία του περιβάλλοντος, όπως ήταν επιλογή της Νέας Δημοκρατίας και του ΠΑΣΟΚ να υπάρχει αυτό το τεράστιο κενό τόσα χρόνια και να ζούμε στην εποχή των χρυσόβουλ</w:t>
      </w:r>
      <w:r>
        <w:rPr>
          <w:rFonts w:eastAsia="Times New Roman"/>
          <w:szCs w:val="24"/>
        </w:rPr>
        <w:t xml:space="preserve">ων και των φετφάδων της οθωμανικής περιόδου. </w:t>
      </w:r>
    </w:p>
    <w:p w14:paraId="3509632A" w14:textId="77777777" w:rsidR="00A42BF5" w:rsidRDefault="007F616C">
      <w:pPr>
        <w:spacing w:line="600" w:lineRule="auto"/>
        <w:ind w:firstLine="720"/>
        <w:jc w:val="both"/>
        <w:rPr>
          <w:rFonts w:eastAsia="Times New Roman"/>
          <w:szCs w:val="24"/>
        </w:rPr>
      </w:pPr>
      <w:r>
        <w:rPr>
          <w:rFonts w:eastAsia="Times New Roman"/>
          <w:szCs w:val="24"/>
        </w:rPr>
        <w:t xml:space="preserve">Αλήθεια, θέλω να αναρωτηθώ: </w:t>
      </w:r>
      <w:r>
        <w:rPr>
          <w:rFonts w:eastAsia="Times New Roman"/>
          <w:szCs w:val="24"/>
        </w:rPr>
        <w:t>εσείς,</w:t>
      </w:r>
      <w:r>
        <w:rPr>
          <w:rFonts w:eastAsia="Times New Roman"/>
          <w:szCs w:val="24"/>
        </w:rPr>
        <w:t xml:space="preserve"> που αυτοαποκαλείστε δήθεν μεταρρυθμιστές, εκσυγχρονιστές, φιλελεύθεροι, ικανοί και άριστοι υπερασπιστές του νόμου και του κράτους δικαίου, γιατί μέσα σε σαράντα ολόκληρα χρόνια δεν καταφέρατε να προχωρήσετε σε μια τέτοια θεσμική τομή και είχατε κυρώσει μό</w:t>
      </w:r>
      <w:r>
        <w:rPr>
          <w:rFonts w:eastAsia="Times New Roman"/>
          <w:szCs w:val="24"/>
        </w:rPr>
        <w:t xml:space="preserve">νο το 0,8% του συνόλου των δασικών χαρτών; Τι άλλαξε τώρα κι εμείς μέσα σε δυόμισι χρόνια καταφέραμε μέχρι σήμερα και κυρώσαμε το 32%; </w:t>
      </w:r>
    </w:p>
    <w:p w14:paraId="3509632B" w14:textId="77777777" w:rsidR="00A42BF5" w:rsidRDefault="007F616C">
      <w:pPr>
        <w:spacing w:line="600" w:lineRule="auto"/>
        <w:ind w:firstLine="720"/>
        <w:jc w:val="both"/>
        <w:rPr>
          <w:rFonts w:eastAsia="Times New Roman"/>
          <w:szCs w:val="24"/>
        </w:rPr>
      </w:pPr>
      <w:r>
        <w:rPr>
          <w:rFonts w:eastAsia="Times New Roman"/>
          <w:szCs w:val="24"/>
        </w:rPr>
        <w:t>Εσείς μιλάτε για μεταρρυθμίσεις. Αυτοαναγορεύεστε σε μεγάλοι μεταρρυθμιστές, αλλά αυτό είναι και το μεγάλο σφάλμα, η μεγ</w:t>
      </w:r>
      <w:r>
        <w:rPr>
          <w:rFonts w:eastAsia="Times New Roman"/>
          <w:szCs w:val="24"/>
        </w:rPr>
        <w:t>άλη ζημιά που έχετε επιφέρει –αν θέλετε- και στη δημόσια συζήτηση, διότι στη συλλογική συνείδηση των πολιτών, όταν ακούγεται η λέξη «μεταρρύθμιση» -εσείς φταίτε γι’ αυτό- ο νους πηγαίνει μονάχα σε κόψιμο συντάξεων, σε λιτότητα, σε αρνητικές μεταρρυθμίσεις,</w:t>
      </w:r>
      <w:r>
        <w:rPr>
          <w:rFonts w:eastAsia="Times New Roman"/>
          <w:szCs w:val="24"/>
        </w:rPr>
        <w:t xml:space="preserve"> ενώ η χώρα χρειάζεται δομικές μεταρρυθμίσεις που ποτέ σας δεν τολμήσατε. Για πρώτη φορά αυτές τις δομικές μεταρρυθμίσεις κάνουμε προσπάθεια να τις προωθήσουμε. </w:t>
      </w:r>
    </w:p>
    <w:p w14:paraId="3509632C" w14:textId="77777777" w:rsidR="00A42BF5" w:rsidRDefault="007F616C">
      <w:pPr>
        <w:spacing w:line="600" w:lineRule="auto"/>
        <w:ind w:firstLine="720"/>
        <w:jc w:val="both"/>
        <w:rPr>
          <w:rFonts w:eastAsia="Times New Roman"/>
          <w:szCs w:val="24"/>
        </w:rPr>
      </w:pPr>
      <w:r>
        <w:rPr>
          <w:rFonts w:eastAsia="Times New Roman"/>
          <w:szCs w:val="24"/>
        </w:rPr>
        <w:t>Ξεχωριστό παράδειγμα, άλλωστε, είναι το γεγονός ότι παρά τη σθεναρή σας αντίθεση, καταφέραμε ν</w:t>
      </w:r>
      <w:r>
        <w:rPr>
          <w:rFonts w:eastAsia="Times New Roman"/>
          <w:szCs w:val="24"/>
        </w:rPr>
        <w:t>α βάλουμε μια τάξη και να θεσπίσουμε κανόνες στο ραδιοτηλεοπτικό τοπίο μετά από τριάντα ολόκληρα χρόνια ανομίας. Όσο και αν πολεμήσατε και όσο και αν συνεχίζετε να πολεμάτε αυτή τη σημαντική προσπάθεια, η ανομία στο ραδιοτηλεοπτικό τοπίο πλέον τελειώνει.</w:t>
      </w:r>
    </w:p>
    <w:p w14:paraId="3509632D" w14:textId="77777777" w:rsidR="00A42BF5" w:rsidRDefault="007F616C">
      <w:pPr>
        <w:spacing w:line="600" w:lineRule="auto"/>
        <w:ind w:firstLine="720"/>
        <w:jc w:val="both"/>
        <w:rPr>
          <w:rFonts w:eastAsia="Times New Roman"/>
          <w:szCs w:val="24"/>
        </w:rPr>
      </w:pPr>
      <w:r>
        <w:rPr>
          <w:rFonts w:eastAsia="Times New Roman"/>
          <w:szCs w:val="24"/>
        </w:rPr>
        <w:t>Ε</w:t>
      </w:r>
      <w:r>
        <w:rPr>
          <w:rFonts w:eastAsia="Times New Roman"/>
          <w:szCs w:val="24"/>
        </w:rPr>
        <w:t>πανέρχομαι, όμως, στο νομοσχέδιο. Δεν είναι μόνο οι δασικοί χάρτες. Είναι και μια σειρά από διατάξεις, όπως για παράδειγμα η σειρά κατάταξης των πιστωτών</w:t>
      </w:r>
      <w:r>
        <w:rPr>
          <w:rFonts w:eastAsia="Times New Roman"/>
          <w:szCs w:val="24"/>
        </w:rPr>
        <w:t>,</w:t>
      </w:r>
      <w:r>
        <w:rPr>
          <w:rFonts w:eastAsia="Times New Roman"/>
          <w:szCs w:val="24"/>
        </w:rPr>
        <w:t xml:space="preserve"> όπου δημιουργείται ένα θετικό προνόμιο υπέρ των εργαζομένων για δεδουλευμένα έναντι όλων των άλλων απ</w:t>
      </w:r>
      <w:r>
        <w:rPr>
          <w:rFonts w:eastAsia="Times New Roman"/>
          <w:szCs w:val="24"/>
        </w:rPr>
        <w:t xml:space="preserve">αιτήσεων σε περίπτωση πτώχευσης εταιρείας ή για την περαιτέρω απλούστευση των διαδικασιών </w:t>
      </w:r>
      <w:proofErr w:type="spellStart"/>
      <w:r>
        <w:rPr>
          <w:rFonts w:eastAsia="Times New Roman"/>
          <w:szCs w:val="24"/>
        </w:rPr>
        <w:t>αδειοδότησης</w:t>
      </w:r>
      <w:proofErr w:type="spellEnd"/>
      <w:r>
        <w:rPr>
          <w:rFonts w:eastAsia="Times New Roman"/>
          <w:szCs w:val="24"/>
        </w:rPr>
        <w:t xml:space="preserve"> για τις επιχειρήσεις</w:t>
      </w:r>
      <w:r>
        <w:rPr>
          <w:rFonts w:eastAsia="Times New Roman"/>
          <w:szCs w:val="24"/>
        </w:rPr>
        <w:t>,</w:t>
      </w:r>
      <w:r>
        <w:rPr>
          <w:rFonts w:eastAsia="Times New Roman"/>
          <w:szCs w:val="24"/>
        </w:rPr>
        <w:t xml:space="preserve"> όπου μια σειρά από επίπονα γραφειοκρατικά εμπόδια παρακάμπτονται. Αυτά, λοιπόν, είναι εκείνα τα οποία εσείς τόσα χρόνια δεν είχατε </w:t>
      </w:r>
      <w:r>
        <w:rPr>
          <w:rFonts w:eastAsia="Times New Roman"/>
          <w:szCs w:val="24"/>
        </w:rPr>
        <w:t xml:space="preserve">καταφέρει, παρά το γεγονός ότι αποκαλείστε ως μεταρρυθμιστές. </w:t>
      </w:r>
    </w:p>
    <w:p w14:paraId="3509632E" w14:textId="77777777" w:rsidR="00A42BF5" w:rsidRDefault="007F616C">
      <w:pPr>
        <w:spacing w:line="600" w:lineRule="auto"/>
        <w:ind w:firstLine="720"/>
        <w:jc w:val="both"/>
        <w:rPr>
          <w:rFonts w:eastAsia="Times New Roman"/>
          <w:szCs w:val="24"/>
        </w:rPr>
      </w:pPr>
      <w:r>
        <w:rPr>
          <w:rFonts w:eastAsia="Times New Roman"/>
          <w:szCs w:val="24"/>
        </w:rPr>
        <w:t>Θέλω ενδεικτικά μονάχα να αναφέρω κάποια από αυτά. Γιατί; Γιατί πιστεύω ότι αναδεικνύουν μια βασική διάκριση απέναντι σε αυτό που συμβαίνει σήμερα στη χώρα σε σχέση με ό,τι ίσχυε τα προηγούμενα</w:t>
      </w:r>
      <w:r>
        <w:rPr>
          <w:rFonts w:eastAsia="Times New Roman"/>
          <w:szCs w:val="24"/>
        </w:rPr>
        <w:t xml:space="preserve"> χρόνια. </w:t>
      </w:r>
    </w:p>
    <w:p w14:paraId="3509632F" w14:textId="77777777" w:rsidR="00A42BF5" w:rsidRDefault="007F616C">
      <w:pPr>
        <w:spacing w:line="600" w:lineRule="auto"/>
        <w:ind w:firstLine="720"/>
        <w:jc w:val="both"/>
        <w:rPr>
          <w:rFonts w:eastAsia="Times New Roman"/>
          <w:szCs w:val="24"/>
        </w:rPr>
      </w:pPr>
      <w:r>
        <w:rPr>
          <w:rFonts w:eastAsia="Times New Roman"/>
          <w:szCs w:val="24"/>
        </w:rPr>
        <w:t>Εμείς, κυρίες και κύριοι συνάδελφοι, δεν έχουμε μονάχα σχέδιο και στόχο να βγάλουμε τη χώρα από αυτή την πραγματικά αρνητική, δυσχερή θέση της χρεοκοπίας και από το καθεστώς των μνημονίων. Αλλά έχουμε και όραμα η Ελλάδα σιγά-σιγά να γίνει ένα σύγ</w:t>
      </w:r>
      <w:r>
        <w:rPr>
          <w:rFonts w:eastAsia="Times New Roman"/>
          <w:szCs w:val="24"/>
        </w:rPr>
        <w:t>χρονο ευρωπαϊκό κράτος δικαίου που</w:t>
      </w:r>
      <w:r>
        <w:rPr>
          <w:rFonts w:eastAsia="Times New Roman"/>
          <w:szCs w:val="24"/>
        </w:rPr>
        <w:t>,</w:t>
      </w:r>
      <w:r>
        <w:rPr>
          <w:rFonts w:eastAsia="Times New Roman"/>
          <w:szCs w:val="24"/>
        </w:rPr>
        <w:t xml:space="preserve"> μεταξύ άλλων</w:t>
      </w:r>
      <w:r>
        <w:rPr>
          <w:rFonts w:eastAsia="Times New Roman"/>
          <w:szCs w:val="24"/>
        </w:rPr>
        <w:t>,</w:t>
      </w:r>
      <w:r>
        <w:rPr>
          <w:rFonts w:eastAsia="Times New Roman"/>
          <w:szCs w:val="24"/>
        </w:rPr>
        <w:t xml:space="preserve"> θα έχει στιβαρή και αποτελεσματική, ως προς τις ανάγκες του πολίτη, δημόσια διοίκηση, μια νομοθεσία που θα ανταποκρίνεται σε σύγχρονες ανάγκες του κράτους, των επιχειρήσεων και των πολιτών, χωρίς το χάος τη</w:t>
      </w:r>
      <w:r>
        <w:rPr>
          <w:rFonts w:eastAsia="Times New Roman"/>
          <w:szCs w:val="24"/>
        </w:rPr>
        <w:t xml:space="preserve">ς πολυνομίας και της γραφειοκρατίας που κάθε φορά ευνοεί ένα </w:t>
      </w:r>
      <w:proofErr w:type="spellStart"/>
      <w:r>
        <w:rPr>
          <w:rFonts w:eastAsia="Times New Roman"/>
          <w:szCs w:val="24"/>
        </w:rPr>
        <w:t>παραδίκτυο</w:t>
      </w:r>
      <w:proofErr w:type="spellEnd"/>
      <w:r>
        <w:rPr>
          <w:rFonts w:eastAsia="Times New Roman"/>
          <w:szCs w:val="24"/>
        </w:rPr>
        <w:t xml:space="preserve"> εκβιασμών, πελατειακών ρυθμίσεων και μίζας. </w:t>
      </w:r>
    </w:p>
    <w:p w14:paraId="35096330" w14:textId="77777777" w:rsidR="00A42BF5" w:rsidRDefault="007F616C">
      <w:pPr>
        <w:spacing w:line="600" w:lineRule="auto"/>
        <w:ind w:firstLine="720"/>
        <w:jc w:val="both"/>
        <w:rPr>
          <w:rFonts w:eastAsia="Times New Roman"/>
          <w:szCs w:val="24"/>
        </w:rPr>
      </w:pPr>
      <w:r>
        <w:rPr>
          <w:rFonts w:eastAsia="Times New Roman"/>
          <w:szCs w:val="24"/>
        </w:rPr>
        <w:t>Το όραμά μας αυτό περνάει και μέσα από το τέλος μιας πρακτικής που εγκαθίδρυσαν και υπηρέτησαν οι προηγούμενες κυβερνήσεις για δεκαετίες, τ</w:t>
      </w:r>
      <w:r>
        <w:rPr>
          <w:rFonts w:eastAsia="Times New Roman"/>
          <w:szCs w:val="24"/>
        </w:rPr>
        <w:t>ις γκρίζες ζώνες στη νομοθεσία, τις ελλιπείς αλληλοαναιρούμενες διατάξεις, τα νομοθετικά κενά ακόμα και σε προφανή ζητήματα, όλα όσα λύνονταν τελικά με φωτογραφικές διατάξεις και υπουργικές αποφάσεις</w:t>
      </w:r>
      <w:r>
        <w:rPr>
          <w:rFonts w:eastAsia="Times New Roman"/>
          <w:szCs w:val="24"/>
        </w:rPr>
        <w:t>,</w:t>
      </w:r>
      <w:r>
        <w:rPr>
          <w:rFonts w:eastAsia="Times New Roman"/>
          <w:szCs w:val="24"/>
        </w:rPr>
        <w:t xml:space="preserve"> ώστε να διατηρείται ένα καθεστώς πελατείας των κυβερνήσ</w:t>
      </w:r>
      <w:r>
        <w:rPr>
          <w:rFonts w:eastAsia="Times New Roman"/>
          <w:szCs w:val="24"/>
        </w:rPr>
        <w:t>εων και των κομμάτων τους απέναντι στους πολίτες.</w:t>
      </w:r>
    </w:p>
    <w:p w14:paraId="35096331" w14:textId="77777777" w:rsidR="00A42BF5" w:rsidRDefault="007F616C">
      <w:pPr>
        <w:spacing w:line="600" w:lineRule="auto"/>
        <w:ind w:firstLine="720"/>
        <w:jc w:val="both"/>
        <w:rPr>
          <w:rFonts w:eastAsia="Times New Roman"/>
          <w:szCs w:val="24"/>
        </w:rPr>
      </w:pPr>
      <w:r>
        <w:rPr>
          <w:rFonts w:eastAsia="Times New Roman"/>
          <w:szCs w:val="24"/>
        </w:rPr>
        <w:t xml:space="preserve">Επιτρέψτε μου να αναφερθώ και σε δύο ακόμα ζητήματα του πολυνομοσχεδίου και που έγιναν αντικείμενο ακραίας στρέβλωσης που καταλήγει σε παραπλάνηση και εν τέλει σε υποκρισία. Και εξηγούμαι: </w:t>
      </w:r>
    </w:p>
    <w:p w14:paraId="35096332" w14:textId="77777777" w:rsidR="00A42BF5" w:rsidRDefault="007F616C">
      <w:pPr>
        <w:spacing w:line="600" w:lineRule="auto"/>
        <w:ind w:firstLine="720"/>
        <w:jc w:val="both"/>
        <w:rPr>
          <w:rFonts w:eastAsia="Times New Roman"/>
          <w:szCs w:val="24"/>
        </w:rPr>
      </w:pPr>
      <w:r>
        <w:rPr>
          <w:rFonts w:eastAsia="Times New Roman"/>
          <w:szCs w:val="24"/>
        </w:rPr>
        <w:t>Πρώτον, όσον αφο</w:t>
      </w:r>
      <w:r>
        <w:rPr>
          <w:rFonts w:eastAsia="Times New Roman"/>
          <w:szCs w:val="24"/>
        </w:rPr>
        <w:t>ρά το ζήτημα των οικογενειακών επιδομάτων, στον προηγούμενο προϋπολογισμό εγκρίναμε 260 εκατομμύρια ευρώ περισσότερα για το παιδί. Ο συνολικός προϋπολογισμός των οικογενειακών επιδομάτων φτάνει για το 2018 από τα 650 εκατομμύρια ευρώ στα 910 εκατομμύρια ευ</w:t>
      </w:r>
      <w:r>
        <w:rPr>
          <w:rFonts w:eastAsia="Times New Roman"/>
          <w:szCs w:val="24"/>
        </w:rPr>
        <w:t xml:space="preserve">ρώ. Αυτή η αύξηση συμβαδίζει και με μια προσπάθεια </w:t>
      </w:r>
      <w:proofErr w:type="spellStart"/>
      <w:r>
        <w:rPr>
          <w:rFonts w:eastAsia="Times New Roman"/>
          <w:szCs w:val="24"/>
        </w:rPr>
        <w:t>εξορθολογισμού</w:t>
      </w:r>
      <w:proofErr w:type="spellEnd"/>
      <w:r>
        <w:rPr>
          <w:rFonts w:eastAsia="Times New Roman"/>
          <w:szCs w:val="24"/>
        </w:rPr>
        <w:t xml:space="preserve"> στη διανομή των επιδομάτων. </w:t>
      </w:r>
    </w:p>
    <w:p w14:paraId="35096333" w14:textId="77777777" w:rsidR="00A42BF5" w:rsidRDefault="007F616C">
      <w:pPr>
        <w:spacing w:line="600" w:lineRule="auto"/>
        <w:ind w:firstLine="720"/>
        <w:jc w:val="both"/>
        <w:rPr>
          <w:rFonts w:eastAsia="Times New Roman"/>
          <w:szCs w:val="24"/>
        </w:rPr>
      </w:pPr>
      <w:r>
        <w:rPr>
          <w:rFonts w:eastAsia="Times New Roman"/>
          <w:szCs w:val="24"/>
        </w:rPr>
        <w:t>Με αυτόν τον τρόπο επτακόσιες τριάντα χιλιάδες οικογένειας από τις οκτακόσιες χιλιάδες που λαμβάνουν οικογενειακά επιδόματα, θα δουν πολύ σημαντική αύξηση, ως κα</w:t>
      </w:r>
      <w:r>
        <w:rPr>
          <w:rFonts w:eastAsia="Times New Roman"/>
          <w:szCs w:val="24"/>
        </w:rPr>
        <w:t>ι διπλασιασμό του επιδόματος που λαμβάνουν, με ενίσχυση ουσιαστική των επιδομάτων του πρώτου και του δεύτερου παιδιού.</w:t>
      </w:r>
    </w:p>
    <w:p w14:paraId="35096334" w14:textId="77777777" w:rsidR="00A42BF5" w:rsidRDefault="007F616C">
      <w:pPr>
        <w:spacing w:line="600" w:lineRule="auto"/>
        <w:ind w:firstLine="720"/>
        <w:jc w:val="both"/>
        <w:rPr>
          <w:rFonts w:eastAsia="Times New Roman"/>
          <w:szCs w:val="24"/>
        </w:rPr>
      </w:pPr>
      <w:r>
        <w:rPr>
          <w:rFonts w:eastAsia="Times New Roman"/>
          <w:szCs w:val="24"/>
        </w:rPr>
        <w:t xml:space="preserve">Ποιο είναι το σκεπτικό αυτού του </w:t>
      </w:r>
      <w:proofErr w:type="spellStart"/>
      <w:r>
        <w:rPr>
          <w:rFonts w:eastAsia="Times New Roman"/>
          <w:szCs w:val="24"/>
        </w:rPr>
        <w:t>εξορθολογισμένου</w:t>
      </w:r>
      <w:proofErr w:type="spellEnd"/>
      <w:r>
        <w:rPr>
          <w:rFonts w:eastAsia="Times New Roman"/>
          <w:szCs w:val="24"/>
        </w:rPr>
        <w:t xml:space="preserve"> και</w:t>
      </w:r>
      <w:r>
        <w:rPr>
          <w:rFonts w:eastAsia="Times New Roman"/>
          <w:szCs w:val="24"/>
        </w:rPr>
        <w:t>,</w:t>
      </w:r>
      <w:r>
        <w:rPr>
          <w:rFonts w:eastAsia="Times New Roman"/>
          <w:szCs w:val="24"/>
        </w:rPr>
        <w:t xml:space="preserve"> κατά την άποψή </w:t>
      </w:r>
      <w:r>
        <w:rPr>
          <w:rFonts w:eastAsia="Times New Roman"/>
          <w:szCs w:val="24"/>
        </w:rPr>
        <w:t>μας,</w:t>
      </w:r>
      <w:r>
        <w:rPr>
          <w:rFonts w:eastAsia="Times New Roman"/>
          <w:szCs w:val="24"/>
        </w:rPr>
        <w:t xml:space="preserve"> δίκαιου συστήματος; Αυξάνουμε τα επιδόματα για το πρώτο και το</w:t>
      </w:r>
      <w:r>
        <w:rPr>
          <w:rFonts w:eastAsia="Times New Roman"/>
          <w:szCs w:val="24"/>
        </w:rPr>
        <w:t xml:space="preserve"> δεύτερο παιδί και αλλάζουμε τους συντελεστές από το τρίτο και πάνω, ώστε οικογένειες με τρία παιδιά θα παίρνουν το επίδομα του πρώτου παιδιού όχι επί τρία</w:t>
      </w:r>
      <w:r>
        <w:rPr>
          <w:rFonts w:eastAsia="Times New Roman"/>
          <w:szCs w:val="24"/>
        </w:rPr>
        <w:t xml:space="preserve"> </w:t>
      </w:r>
      <w:r>
        <w:rPr>
          <w:rFonts w:eastAsia="Times New Roman"/>
          <w:szCs w:val="24"/>
        </w:rPr>
        <w:t>αλλά επί τέσσερα. Οι οικογένειες με τέσσερα παιδιά θα παίρνουν το επίδομα του πρώτου παιδιού όχι επί</w:t>
      </w:r>
      <w:r>
        <w:rPr>
          <w:rFonts w:eastAsia="Times New Roman"/>
          <w:szCs w:val="24"/>
        </w:rPr>
        <w:t xml:space="preserve"> τέσσερα αλλά επί έξι. Οι οικογένειες με πέντε παιδιά θα παίρνουν το επίδομα του πρώτου παιδιού όχι επί πέντε αλλά επί οκτώ </w:t>
      </w:r>
      <w:proofErr w:type="spellStart"/>
      <w:r>
        <w:rPr>
          <w:rFonts w:eastAsia="Times New Roman"/>
          <w:szCs w:val="24"/>
        </w:rPr>
        <w:t>κ.ο.κ.</w:t>
      </w:r>
      <w:proofErr w:type="spellEnd"/>
      <w:r>
        <w:rPr>
          <w:rFonts w:eastAsia="Times New Roman"/>
          <w:szCs w:val="24"/>
        </w:rPr>
        <w:t>.</w:t>
      </w:r>
      <w:r>
        <w:rPr>
          <w:rFonts w:eastAsia="Times New Roman"/>
          <w:szCs w:val="24"/>
        </w:rPr>
        <w:t xml:space="preserve"> Δεν χρειάζεται να κουράσω το Σώμα. </w:t>
      </w:r>
    </w:p>
    <w:p w14:paraId="35096335" w14:textId="77777777" w:rsidR="00A42BF5" w:rsidRDefault="007F616C">
      <w:pPr>
        <w:spacing w:line="600" w:lineRule="auto"/>
        <w:ind w:firstLine="720"/>
        <w:jc w:val="both"/>
        <w:rPr>
          <w:rFonts w:eastAsia="Times New Roman"/>
          <w:szCs w:val="24"/>
        </w:rPr>
      </w:pPr>
      <w:r>
        <w:rPr>
          <w:rFonts w:eastAsia="Times New Roman"/>
          <w:szCs w:val="24"/>
        </w:rPr>
        <w:t>Αυτό αποκαθιστά μια μεγάλη αδικία έναντι των οικογενειών με ένα ή με δύο παιδιά που είνα</w:t>
      </w:r>
      <w:r>
        <w:rPr>
          <w:rFonts w:eastAsia="Times New Roman"/>
          <w:szCs w:val="24"/>
        </w:rPr>
        <w:t xml:space="preserve">ι η συντριπτική πλειοψηφία των οικογενειών στη χώρα μας, γι’ αυτό και επτακόσιες τριάντα χιλιάδες οικογένειες ευνοούνται. </w:t>
      </w:r>
    </w:p>
    <w:p w14:paraId="35096336" w14:textId="77777777" w:rsidR="00A42BF5" w:rsidRDefault="007F616C">
      <w:pPr>
        <w:spacing w:line="600" w:lineRule="auto"/>
        <w:ind w:firstLine="720"/>
        <w:jc w:val="both"/>
        <w:rPr>
          <w:rFonts w:eastAsia="Times New Roman"/>
          <w:szCs w:val="24"/>
        </w:rPr>
      </w:pPr>
      <w:r>
        <w:rPr>
          <w:rFonts w:eastAsia="Times New Roman"/>
          <w:szCs w:val="24"/>
        </w:rPr>
        <w:t xml:space="preserve">Και, βεβαίως, </w:t>
      </w:r>
      <w:proofErr w:type="spellStart"/>
      <w:r>
        <w:rPr>
          <w:rFonts w:eastAsia="Times New Roman"/>
          <w:szCs w:val="24"/>
        </w:rPr>
        <w:t>εξορθολογίζει</w:t>
      </w:r>
      <w:proofErr w:type="spellEnd"/>
      <w:r>
        <w:rPr>
          <w:rFonts w:eastAsia="Times New Roman"/>
          <w:szCs w:val="24"/>
        </w:rPr>
        <w:t xml:space="preserve"> ένα σύστημα που σκοπίμως ήταν στρεβλό και όχι για να αντιμετωπιστεί το πρόβλημα της υπογεννητικότητας στη</w:t>
      </w:r>
      <w:r>
        <w:rPr>
          <w:rFonts w:eastAsia="Times New Roman"/>
          <w:szCs w:val="24"/>
        </w:rPr>
        <w:t xml:space="preserve"> χώρας μας. Διότι για να αντιμετωπιστεί το πρόβλημα της υπογεννητικότητας πρέπει να επιδοτηθεί και το πρώτο και το δεύτερο παιδί. Χιλιάδες είναι αυτές οι οικογένειες και χιλιάδες είναι τα νέα ζευγάρια σήμερα που θέλουν να κάνουν πρώτο ή δεύτερο παιδί και δ</w:t>
      </w:r>
      <w:r>
        <w:rPr>
          <w:rFonts w:eastAsia="Times New Roman"/>
          <w:szCs w:val="24"/>
        </w:rPr>
        <w:t>εν έχουν τη δυνατότητα.</w:t>
      </w:r>
    </w:p>
    <w:p w14:paraId="35096337" w14:textId="77777777" w:rsidR="00A42BF5" w:rsidRDefault="007F616C">
      <w:pPr>
        <w:spacing w:line="600" w:lineRule="auto"/>
        <w:ind w:firstLine="720"/>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35096338" w14:textId="77777777" w:rsidR="00A42BF5" w:rsidRDefault="007F616C">
      <w:pPr>
        <w:spacing w:line="600" w:lineRule="auto"/>
        <w:ind w:firstLine="720"/>
        <w:jc w:val="both"/>
        <w:rPr>
          <w:rFonts w:eastAsia="Times New Roman"/>
          <w:szCs w:val="24"/>
        </w:rPr>
      </w:pPr>
      <w:r>
        <w:rPr>
          <w:rFonts w:eastAsia="Times New Roman"/>
          <w:szCs w:val="24"/>
        </w:rPr>
        <w:t>Ήταν μια στρέβλωση την οποία εσείς είχατε δημιουργήσει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μιας πάγιας αντίληψης, προκειμένου να ευνοείτε με πελατειακές ρυθμίσεις συγκεκριμένες κατηγορίες για ψηφοθη</w:t>
      </w:r>
      <w:r>
        <w:rPr>
          <w:rFonts w:eastAsia="Times New Roman"/>
          <w:szCs w:val="24"/>
        </w:rPr>
        <w:t xml:space="preserve">ρικούς λόγους. </w:t>
      </w:r>
    </w:p>
    <w:p w14:paraId="35096339" w14:textId="77777777" w:rsidR="00A42BF5" w:rsidRDefault="007F616C">
      <w:pPr>
        <w:spacing w:line="600" w:lineRule="auto"/>
        <w:ind w:firstLine="720"/>
        <w:jc w:val="both"/>
        <w:rPr>
          <w:rFonts w:eastAsia="Times New Roman"/>
          <w:szCs w:val="24"/>
        </w:rPr>
      </w:pPr>
      <w:r>
        <w:rPr>
          <w:rFonts w:eastAsia="Times New Roman"/>
          <w:szCs w:val="24"/>
        </w:rPr>
        <w:t xml:space="preserve">Και σας ρωτώ: </w:t>
      </w:r>
      <w:r>
        <w:rPr>
          <w:rFonts w:eastAsia="Times New Roman"/>
          <w:szCs w:val="24"/>
        </w:rPr>
        <w:t>α</w:t>
      </w:r>
      <w:r>
        <w:rPr>
          <w:rFonts w:eastAsia="Times New Roman"/>
          <w:szCs w:val="24"/>
        </w:rPr>
        <w:t>ν δεν είναι αυτό λαϊκισμός, τότε τι είναι λαϊκισμός, κύριε Μητσοτάκη;</w:t>
      </w:r>
    </w:p>
    <w:p w14:paraId="3509633A" w14:textId="77777777" w:rsidR="00A42BF5" w:rsidRDefault="007F616C">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την πτέρυγα της Νέας Δημοκρατίας)</w:t>
      </w:r>
    </w:p>
    <w:p w14:paraId="3509633B"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ησυχία!</w:t>
      </w:r>
    </w:p>
    <w:p w14:paraId="3509633C" w14:textId="77777777" w:rsidR="00A42BF5" w:rsidRDefault="007F616C">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Λαϊκ</w:t>
      </w:r>
      <w:r>
        <w:rPr>
          <w:rFonts w:eastAsia="Times New Roman"/>
          <w:szCs w:val="24"/>
        </w:rPr>
        <w:t>ισμός είναι για σας να προσπαθούμε να προασπίζουμε το δικαίωμα του εργαζόμενου; Λαϊκισμός είναι για σας που δώσαμε κοντά στο ενάμισι δισεκατομμύριο κοινωνικό μέρισμα σε αυτούς που το είχαν ανάγκη και όχι ειδικά στην κατηγορία εκείνη που το δώσατε εσείς για</w:t>
      </w:r>
      <w:r>
        <w:rPr>
          <w:rFonts w:eastAsia="Times New Roman"/>
          <w:szCs w:val="24"/>
        </w:rPr>
        <w:t xml:space="preserve"> πελατειακή, ψηφοθηρική σκοπιμότητα το 2014;</w:t>
      </w:r>
    </w:p>
    <w:p w14:paraId="3509633D"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Pr>
          <w:rFonts w:eastAsia="Times New Roman"/>
          <w:szCs w:val="24"/>
        </w:rPr>
        <w:t>ΝΕΛ</w:t>
      </w:r>
      <w:r>
        <w:rPr>
          <w:rFonts w:eastAsia="Times New Roman"/>
          <w:szCs w:val="24"/>
        </w:rPr>
        <w:t>)</w:t>
      </w:r>
    </w:p>
    <w:p w14:paraId="3509633E" w14:textId="77777777" w:rsidR="00A42BF5" w:rsidRDefault="007F616C">
      <w:pPr>
        <w:spacing w:line="600" w:lineRule="auto"/>
        <w:ind w:firstLine="720"/>
        <w:jc w:val="both"/>
        <w:rPr>
          <w:rFonts w:eastAsia="Times New Roman"/>
          <w:szCs w:val="24"/>
        </w:rPr>
      </w:pPr>
      <w:r>
        <w:rPr>
          <w:rFonts w:eastAsia="Times New Roman"/>
          <w:szCs w:val="24"/>
        </w:rPr>
        <w:t>Έρχομαι, όμως, τώρα και στ</w:t>
      </w:r>
      <w:r>
        <w:rPr>
          <w:rFonts w:eastAsia="Times New Roman"/>
          <w:szCs w:val="24"/>
        </w:rPr>
        <w:t>ι</w:t>
      </w:r>
      <w:r>
        <w:rPr>
          <w:rFonts w:eastAsia="Times New Roman"/>
          <w:szCs w:val="24"/>
        </w:rPr>
        <w:t xml:space="preserve">ς περίπου </w:t>
      </w:r>
      <w:r>
        <w:rPr>
          <w:rFonts w:eastAsia="Times New Roman"/>
          <w:szCs w:val="24"/>
        </w:rPr>
        <w:t>εκατό χιλιάδες</w:t>
      </w:r>
      <w:r>
        <w:rPr>
          <w:rFonts w:eastAsia="Times New Roman"/>
          <w:szCs w:val="24"/>
        </w:rPr>
        <w:t xml:space="preserve"> </w:t>
      </w:r>
      <w:proofErr w:type="spellStart"/>
      <w:r>
        <w:rPr>
          <w:rFonts w:eastAsia="Times New Roman"/>
          <w:szCs w:val="24"/>
        </w:rPr>
        <w:t>τρίτεκνους</w:t>
      </w:r>
      <w:proofErr w:type="spellEnd"/>
      <w:r>
        <w:rPr>
          <w:rFonts w:eastAsia="Times New Roman"/>
          <w:szCs w:val="24"/>
        </w:rPr>
        <w:t xml:space="preserve"> και πολύτεκνους. Οι μισοί από αυτούς θα δουν, επίσης, αυξήσεις στα ποσά που θα λάβουν ως ε</w:t>
      </w:r>
      <w:r>
        <w:rPr>
          <w:rFonts w:eastAsia="Times New Roman"/>
          <w:szCs w:val="24"/>
        </w:rPr>
        <w:t xml:space="preserve">νίσχυση. </w:t>
      </w:r>
    </w:p>
    <w:p w14:paraId="3509633F" w14:textId="77777777" w:rsidR="00A42BF5" w:rsidRDefault="007F616C">
      <w:pPr>
        <w:spacing w:line="600" w:lineRule="auto"/>
        <w:ind w:firstLine="720"/>
        <w:jc w:val="both"/>
        <w:rPr>
          <w:rFonts w:eastAsia="Times New Roman"/>
          <w:szCs w:val="24"/>
        </w:rPr>
      </w:pPr>
      <w:r>
        <w:rPr>
          <w:rFonts w:eastAsia="Times New Roman"/>
          <w:szCs w:val="24"/>
        </w:rPr>
        <w:t xml:space="preserve">Υπάρχει όντως μια μικρή αριθμητικά κατηγορία, η οποία θα υποστεί κάποιες μειώσεις. Είμαστε διατεθειμένοι -και τους επόμενους μήνες θα προβούμε σε σχετικές ανακοινώνεις, αφού εξετάσουμε λύσεις- αυτή η απώλεια σε ό, τι αφορά το έτος 2018 να </w:t>
      </w:r>
      <w:r>
        <w:rPr>
          <w:rFonts w:eastAsia="Times New Roman"/>
          <w:szCs w:val="24"/>
        </w:rPr>
        <w:t>καλυφθεί…</w:t>
      </w:r>
    </w:p>
    <w:p w14:paraId="35096340" w14:textId="77777777" w:rsidR="00A42BF5" w:rsidRDefault="007F616C">
      <w:pPr>
        <w:spacing w:line="600" w:lineRule="auto"/>
        <w:ind w:firstLine="720"/>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35096341" w14:textId="77777777" w:rsidR="00A42BF5" w:rsidRDefault="007F616C">
      <w:pPr>
        <w:spacing w:line="600" w:lineRule="auto"/>
        <w:ind w:firstLine="720"/>
        <w:jc w:val="both"/>
        <w:rPr>
          <w:rFonts w:eastAsia="Times New Roman"/>
          <w:szCs w:val="24"/>
        </w:rPr>
      </w:pPr>
      <w:r>
        <w:rPr>
          <w:rFonts w:eastAsia="Times New Roman"/>
          <w:szCs w:val="24"/>
        </w:rPr>
        <w:t>…ώστε να υπάρχει ένα μεταβατικό στάδιο εις το οποίο η μετάβαση σε ένα δίκαιο και ορθολογικό σύστημα δεν θα επιφέρει σημαντικές μειώσεις σε αυτούς οι οποίοι τα προηγούμενα χρόνια είχαν ωφελ</w:t>
      </w:r>
      <w:r>
        <w:rPr>
          <w:rFonts w:eastAsia="Times New Roman"/>
          <w:szCs w:val="24"/>
        </w:rPr>
        <w:t xml:space="preserve">ηθεί. </w:t>
      </w:r>
    </w:p>
    <w:p w14:paraId="35096342" w14:textId="77777777" w:rsidR="00A42BF5" w:rsidRDefault="007F616C">
      <w:pPr>
        <w:spacing w:line="600" w:lineRule="auto"/>
        <w:ind w:firstLine="720"/>
        <w:jc w:val="both"/>
        <w:rPr>
          <w:rFonts w:eastAsia="Times New Roman"/>
          <w:szCs w:val="24"/>
        </w:rPr>
      </w:pPr>
      <w:r>
        <w:rPr>
          <w:rFonts w:eastAsia="Times New Roman"/>
          <w:szCs w:val="24"/>
        </w:rPr>
        <w:t xml:space="preserve">Δεν θα επιτρέψουμε, όμως, να συνεχιστεί αυτή η απίστευτη διαστρέβλωση σε έναν τομέα όπου έχουμε απόλυτη προτεραιότητα και κάθε χρόνο αυξάνουμε τον προϋπολογισμό -και φέτος τον αυξάνουμε κατά 260 εκατομμύρια ευρώ- σε συνθήκες κρίσης. </w:t>
      </w:r>
    </w:p>
    <w:p w14:paraId="35096343" w14:textId="77777777" w:rsidR="00A42BF5" w:rsidRDefault="007F616C">
      <w:pPr>
        <w:spacing w:line="600" w:lineRule="auto"/>
        <w:ind w:firstLine="720"/>
        <w:jc w:val="both"/>
        <w:rPr>
          <w:rFonts w:eastAsia="Times New Roman"/>
          <w:szCs w:val="24"/>
        </w:rPr>
      </w:pPr>
      <w:r>
        <w:rPr>
          <w:rFonts w:eastAsia="Times New Roman"/>
          <w:szCs w:val="24"/>
        </w:rPr>
        <w:t xml:space="preserve">Υπάρχει, όμως, </w:t>
      </w:r>
      <w:r>
        <w:rPr>
          <w:rFonts w:eastAsia="Times New Roman"/>
          <w:szCs w:val="24"/>
        </w:rPr>
        <w:t xml:space="preserve">κι ένα ζήτημα για το οποίο, επίσης, η παραπλάνηση μπορεί να ωφελεί κάποιους πολιτικά, σίγουρα, όμως, δεν βοηθά κανέναν εργαζόμενο. Και αναφέρομαι στο ζήτημα της απαρτίας για την κήρυξη απεργίας στα πρωτοβάθμια σωματεία. </w:t>
      </w:r>
    </w:p>
    <w:p w14:paraId="35096344" w14:textId="77777777" w:rsidR="00A42BF5" w:rsidRDefault="007F616C">
      <w:pPr>
        <w:spacing w:line="600" w:lineRule="auto"/>
        <w:ind w:firstLine="720"/>
        <w:jc w:val="both"/>
        <w:rPr>
          <w:rFonts w:eastAsia="Times New Roman"/>
          <w:szCs w:val="24"/>
        </w:rPr>
      </w:pPr>
      <w:r>
        <w:rPr>
          <w:rFonts w:eastAsia="Times New Roman"/>
          <w:szCs w:val="24"/>
        </w:rPr>
        <w:t>Επιτρέψτε μου να αναφερθώ σύντομα σ</w:t>
      </w:r>
      <w:r>
        <w:rPr>
          <w:rFonts w:eastAsia="Times New Roman"/>
          <w:szCs w:val="24"/>
        </w:rPr>
        <w:t xml:space="preserve">ε ένα μικρό χρονικό της διαπραγμάτευσης της Κυβέρνησης αυτής κατά τη διάρκεια της δεύτερης αξιολόγησης, σε σχέση με τα ζητήματα τα εργασιακά. </w:t>
      </w:r>
    </w:p>
    <w:p w14:paraId="35096345" w14:textId="77777777" w:rsidR="00A42BF5" w:rsidRDefault="007F616C">
      <w:pPr>
        <w:spacing w:line="600" w:lineRule="auto"/>
        <w:ind w:firstLine="720"/>
        <w:jc w:val="both"/>
        <w:rPr>
          <w:rFonts w:eastAsia="Times New Roman"/>
          <w:szCs w:val="24"/>
        </w:rPr>
      </w:pPr>
      <w:r>
        <w:rPr>
          <w:rFonts w:eastAsia="Times New Roman"/>
          <w:szCs w:val="24"/>
        </w:rPr>
        <w:t>Πάνω στο τραπέζι είχαμε τρία ζητήματα: Τις συλλογικές συμβάσεις, την απελευθέρωση των ομαδικών απολύσεων και τη θ</w:t>
      </w:r>
      <w:r>
        <w:rPr>
          <w:rFonts w:eastAsia="Times New Roman"/>
          <w:szCs w:val="24"/>
        </w:rPr>
        <w:t xml:space="preserve">έσπιση της ανταπεργίας, του λεγόμενου </w:t>
      </w:r>
      <w:r>
        <w:rPr>
          <w:rFonts w:eastAsia="Times New Roman"/>
          <w:szCs w:val="24"/>
          <w:lang w:val="en-US"/>
        </w:rPr>
        <w:t>lock</w:t>
      </w:r>
      <w:r>
        <w:rPr>
          <w:rFonts w:eastAsia="Times New Roman"/>
          <w:szCs w:val="24"/>
        </w:rPr>
        <w:t xml:space="preserve"> </w:t>
      </w:r>
      <w:r>
        <w:rPr>
          <w:rFonts w:eastAsia="Times New Roman"/>
          <w:szCs w:val="24"/>
          <w:lang w:val="en-US"/>
        </w:rPr>
        <w:t>out</w:t>
      </w:r>
      <w:r>
        <w:rPr>
          <w:rFonts w:eastAsia="Times New Roman"/>
          <w:szCs w:val="24"/>
        </w:rPr>
        <w:t>, από την πλευρά των εργοδοτών και τον συνδικαλιστικό νόμο, εκεί όπου, μάλιστα, υπήρχε η απαίτηση -σ</w:t>
      </w:r>
      <w:r>
        <w:rPr>
          <w:rFonts w:eastAsia="Times New Roman"/>
          <w:szCs w:val="24"/>
        </w:rPr>
        <w:t>α</w:t>
      </w:r>
      <w:r>
        <w:rPr>
          <w:rFonts w:eastAsia="Times New Roman"/>
          <w:szCs w:val="24"/>
        </w:rPr>
        <w:t xml:space="preserve">ς θυμίζω- για τη ρήτρα απόλυσης των συνδικαλιστών. </w:t>
      </w:r>
    </w:p>
    <w:p w14:paraId="35096346" w14:textId="77777777" w:rsidR="00A42BF5" w:rsidRDefault="007F616C">
      <w:pPr>
        <w:spacing w:line="600" w:lineRule="auto"/>
        <w:ind w:firstLine="720"/>
        <w:jc w:val="both"/>
        <w:rPr>
          <w:rFonts w:eastAsia="Times New Roman"/>
          <w:szCs w:val="24"/>
        </w:rPr>
      </w:pPr>
      <w:r>
        <w:rPr>
          <w:rFonts w:eastAsia="Times New Roman"/>
          <w:szCs w:val="24"/>
        </w:rPr>
        <w:t>Τι πετύχαμε στη διαπραγμάτευση: Τότε -θυμίζω στο Σώμα- ότ</w:t>
      </w:r>
      <w:r>
        <w:rPr>
          <w:rFonts w:eastAsia="Times New Roman"/>
          <w:szCs w:val="24"/>
        </w:rPr>
        <w:t>αν δεν είδαμε καμμία κινητοποίηση ή καμμία εκδήλωση υποστήριξης στη στάση μας από τους τότε επίσημους φορείς του συνδικαλιστικού κινήματος και ειδικότερα από τη ΓΣΕΕ, που το καλοκαίρι του 2015 ήξερε να μιλάει, ήξερε να τοποθετείται και τοποθετήθηκε υπέρ το</w:t>
      </w:r>
      <w:r>
        <w:rPr>
          <w:rFonts w:eastAsia="Times New Roman"/>
          <w:szCs w:val="24"/>
        </w:rPr>
        <w:t>υ «ΝΑΙ» -η ΓΣΕΕ- στο δημοψήφισμα, στο «μένουμε Ευρώπη»,…</w:t>
      </w:r>
    </w:p>
    <w:p w14:paraId="35096347" w14:textId="77777777" w:rsidR="00A42BF5" w:rsidRDefault="007F616C">
      <w:pPr>
        <w:spacing w:line="600" w:lineRule="auto"/>
        <w:ind w:firstLine="720"/>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35096348" w14:textId="77777777" w:rsidR="00A42BF5" w:rsidRDefault="007F616C">
      <w:pPr>
        <w:spacing w:line="600" w:lineRule="auto"/>
        <w:ind w:firstLine="720"/>
        <w:jc w:val="both"/>
        <w:rPr>
          <w:rFonts w:eastAsia="Times New Roman"/>
          <w:szCs w:val="24"/>
        </w:rPr>
      </w:pPr>
      <w:r>
        <w:rPr>
          <w:rFonts w:eastAsia="Times New Roman"/>
          <w:szCs w:val="24"/>
        </w:rPr>
        <w:t xml:space="preserve">…αλλά όταν δίναμε τη μάχη για την επιστροφή των συλλογικών διαπραγματεύσεων, στόμα είχαν και μιλιά δεν είχαν. </w:t>
      </w:r>
    </w:p>
    <w:p w14:paraId="35096349" w14:textId="77777777" w:rsidR="00A42BF5" w:rsidRDefault="007F616C">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τη</w:t>
      </w:r>
      <w:r>
        <w:rPr>
          <w:rFonts w:eastAsia="Times New Roman"/>
          <w:szCs w:val="24"/>
        </w:rPr>
        <w:t>ν πτέρυγα της Νέας Δημοκρατίας)</w:t>
      </w:r>
    </w:p>
    <w:p w14:paraId="3509634A"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Κάντε ησυχία, παρακαλώ!</w:t>
      </w:r>
    </w:p>
    <w:p w14:paraId="3509634B" w14:textId="77777777" w:rsidR="00A42BF5" w:rsidRDefault="007F616C">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Όταν παλεύαμε για την επιστροφή της εργασιακής κανονικότητας στην Ελλάδα και δίναμε τη μάχη να ενταχθεί -και εντάχθηκε- σχετική α</w:t>
      </w:r>
      <w:r>
        <w:rPr>
          <w:rFonts w:eastAsia="Times New Roman"/>
          <w:szCs w:val="24"/>
        </w:rPr>
        <w:t>ναφορά στη διακήρυξη της Ρώμης, σάς θυμίζω ότι είχαμε μαζί μας τότε μόνο τα ευρωπαϊκά συνδικάτα. Οι δικοί μας συνδικαλιστές στόμα είχαν αλλά μιλιά δεν είχαν.</w:t>
      </w:r>
    </w:p>
    <w:p w14:paraId="3509634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Τι πετύχαμε, λοιπόν; Πετύχαμε την επαναφορά των συλλογικών συμβάσεων εργασίας, αποτρέψαμε τις παρά</w:t>
      </w:r>
      <w:r>
        <w:rPr>
          <w:rFonts w:eastAsia="Times New Roman" w:cs="Times New Roman"/>
          <w:szCs w:val="24"/>
        </w:rPr>
        <w:t>λογες και αντεργατικές απαιτήσεις στο</w:t>
      </w:r>
      <w:r>
        <w:rPr>
          <w:rFonts w:eastAsia="Times New Roman" w:cs="Times New Roman"/>
          <w:szCs w:val="24"/>
        </w:rPr>
        <w:t>ν</w:t>
      </w:r>
      <w:r>
        <w:rPr>
          <w:rFonts w:eastAsia="Times New Roman" w:cs="Times New Roman"/>
          <w:szCs w:val="24"/>
        </w:rPr>
        <w:t xml:space="preserve"> δεύτερο και τρίτο πυλώνα, την ανταπεργία, την απελευθέρωση των απολύσεων και ό,τι άλλο εμπεριείχε το πακέτο. Και τι έμεινε; Η αλλαγή στην απαρτία στα πρωτοβάθμια σωματεία.</w:t>
      </w:r>
    </w:p>
    <w:p w14:paraId="3509634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Τι λέει αυτή η διάταξη; Η διάταξη αυτή ορίζει</w:t>
      </w:r>
      <w:r>
        <w:rPr>
          <w:rFonts w:eastAsia="Times New Roman" w:cs="Times New Roman"/>
          <w:szCs w:val="24"/>
        </w:rPr>
        <w:t xml:space="preserve"> ότι στα πρωτοβάθμια σωματεία, που δεν είναι ευρύτερης τοπικής εμβέλειας, όταν </w:t>
      </w:r>
      <w:proofErr w:type="spellStart"/>
      <w:r>
        <w:rPr>
          <w:rFonts w:eastAsia="Times New Roman" w:cs="Times New Roman"/>
          <w:szCs w:val="24"/>
        </w:rPr>
        <w:t>συγκαλείται</w:t>
      </w:r>
      <w:proofErr w:type="spellEnd"/>
      <w:r>
        <w:rPr>
          <w:rFonts w:eastAsia="Times New Roman" w:cs="Times New Roman"/>
          <w:szCs w:val="24"/>
        </w:rPr>
        <w:t xml:space="preserve"> γενική συνέλευση για να λάβει απόφαση για απεργία, θα πρέπει να παρίσταται το «50% συν 1» των οικονομικά τακτοποιημένων μελών. Προσέξτε, δεν λέει ότι θα πρέπει τα μι</w:t>
      </w:r>
      <w:r>
        <w:rPr>
          <w:rFonts w:eastAsia="Times New Roman" w:cs="Times New Roman"/>
          <w:szCs w:val="24"/>
        </w:rPr>
        <w:t>σά μέλη του σωματείου να υπερψηφίσουν την απεργία. Δεν λέει το «50% συν 1» όλων των μελών του σωματείου να ψηφίσει υπέρ της απεργίας. Η ρύθμιση ορίζει ότι θα πρέπει απλώς να παρίστανται στη γενική συνέλευση, προκειμένου η γενική συνέλευση να έχει απαρτία.</w:t>
      </w:r>
    </w:p>
    <w:p w14:paraId="3509634E" w14:textId="77777777" w:rsidR="00A42BF5" w:rsidRDefault="007F616C">
      <w:pPr>
        <w:spacing w:line="600" w:lineRule="auto"/>
        <w:ind w:firstLine="720"/>
        <w:jc w:val="both"/>
        <w:rPr>
          <w:rFonts w:eastAsia="Times New Roman" w:cs="Times New Roman"/>
          <w:szCs w:val="24"/>
        </w:rPr>
      </w:pPr>
      <w:proofErr w:type="spellStart"/>
      <w:r>
        <w:rPr>
          <w:rFonts w:eastAsia="Times New Roman" w:cs="Times New Roman"/>
          <w:szCs w:val="24"/>
        </w:rPr>
        <w:t>Σημειωτέ</w:t>
      </w:r>
      <w:r>
        <w:rPr>
          <w:rFonts w:eastAsia="Times New Roman" w:cs="Times New Roman"/>
          <w:szCs w:val="24"/>
        </w:rPr>
        <w:t>ο</w:t>
      </w:r>
      <w:r>
        <w:rPr>
          <w:rFonts w:eastAsia="Times New Roman" w:cs="Times New Roman"/>
          <w:szCs w:val="24"/>
        </w:rPr>
        <w:t>ν</w:t>
      </w:r>
      <w:proofErr w:type="spellEnd"/>
      <w:r>
        <w:rPr>
          <w:rFonts w:eastAsia="Times New Roman" w:cs="Times New Roman"/>
          <w:szCs w:val="24"/>
        </w:rPr>
        <w:t>, η διάταξη αυτή δεν εφαρμόζεται στα σωματεία πανελλαδικής έκτασης, δηλαδή σε σωματεία εργαζομένων σε σο</w:t>
      </w:r>
      <w:r>
        <w:rPr>
          <w:rFonts w:eastAsia="Times New Roman" w:cs="Times New Roman"/>
          <w:szCs w:val="24"/>
        </w:rPr>
        <w:t>υ</w:t>
      </w:r>
      <w:r>
        <w:rPr>
          <w:rFonts w:eastAsia="Times New Roman" w:cs="Times New Roman"/>
          <w:szCs w:val="24"/>
        </w:rPr>
        <w:t>περμάρκετ ή τράπεζες, όπου εκεί, όπως προβλέπει ο ν.1264, την απόφαση τη λαμβάνει το διοικητικό συμβούλιο, δεν εφαρμόζεται στα σωματεία ευρύτ</w:t>
      </w:r>
      <w:r>
        <w:rPr>
          <w:rFonts w:eastAsia="Times New Roman" w:cs="Times New Roman"/>
          <w:szCs w:val="24"/>
        </w:rPr>
        <w:t>ερης έκτασης, όπως για παράδειγμα τα Σωματεία Αττικής. Εκεί την απόφαση τη λαμβάνει το διοικητικό συμβούλιο.</w:t>
      </w:r>
    </w:p>
    <w:p w14:paraId="3509634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διάταξη αυτή, λοιπόν, δεν αλλάζει τον τρόπο λήψης απόφασης για απεργία, η οποία συνεχίζει να λαμβάνεται πάντοτε με τη σχετική πλειοψηφία των παρό</w:t>
      </w:r>
      <w:r>
        <w:rPr>
          <w:rFonts w:eastAsia="Times New Roman" w:cs="Times New Roman"/>
          <w:szCs w:val="24"/>
        </w:rPr>
        <w:t>ντων.</w:t>
      </w:r>
    </w:p>
    <w:p w14:paraId="3509635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Δεν θέλω να μείνω άλλο στη στάση της ηγεσίας της ΓΣΕΕ, ούτε θέλω να καταγγείλω τη στάση του ΚΚΕ και του ΠΑΜΕ. Σας μιλώ ειλικρινά.</w:t>
      </w:r>
    </w:p>
    <w:p w14:paraId="35096351"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509635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Ησυχία, παρακαλώ.</w:t>
      </w:r>
    </w:p>
    <w:p w14:paraId="3509635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Δεν θα τ</w:t>
      </w:r>
      <w:r>
        <w:rPr>
          <w:rFonts w:eastAsia="Times New Roman" w:cs="Times New Roman"/>
          <w:szCs w:val="24"/>
        </w:rPr>
        <w:t>ην καταγγείλω, διότι, κυρίες και κύριοι συνάδελφοι, θα ήταν υπερβολή να ζητάμε από το ΠΑΜΕ να κατανοήσει το πλαίσιο της διαπραγμάτευσης ή να μη διεκδικεί. Επίσης, το ΚΚΕ έχει μια άλλη άποψη, ξεχωριστή άποψη, καταγεγραμμένη, δημόσια για το ότι η χώρα πρέπει</w:t>
      </w:r>
      <w:r>
        <w:rPr>
          <w:rFonts w:eastAsia="Times New Roman" w:cs="Times New Roman"/>
          <w:szCs w:val="24"/>
        </w:rPr>
        <w:t xml:space="preserve"> να βγει και από την Ευρωζώνη και την Ευρωπαϊκή Ένωση. Άλλο αν διαφωνούμε, άλλο αν δεν μας έχει εξηγήσει ποτέ γιατί και πώς θα είναι καλύτερα εκεί για τις δυνάμεις. Όμως, έχει μια διακριτή άποψη.</w:t>
      </w:r>
    </w:p>
    <w:p w14:paraId="3509635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Αυτό που θέλω, όμως, να καταγγείλω, ως απολύτως ψευδές, αλλά</w:t>
      </w:r>
      <w:r>
        <w:rPr>
          <w:rFonts w:eastAsia="Times New Roman" w:cs="Times New Roman"/>
          <w:szCs w:val="24"/>
        </w:rPr>
        <w:t xml:space="preserve"> και ανήθικο, είναι η καμπάνια που διεξάγεται με το επιχείρημα ότι η ρύθμιση για την απαρτία στα πρωτοβάθμια αποτελεί κατάργηση συνολικά του δικαιώματος για την απεργία και ακόμα –τρισχειρότερα, το ασύστολο ψεύδος!- ότι δήθεν η Κυβέρνηση αυτή υλοποιεί κατά</w:t>
      </w:r>
      <w:r>
        <w:rPr>
          <w:rFonts w:eastAsia="Times New Roman" w:cs="Times New Roman"/>
          <w:szCs w:val="24"/>
        </w:rPr>
        <w:t xml:space="preserve"> γράμμα τις απαιτήσεις των δανειστών και του ΣΕΒ για την απορρύθμιση της αγοράς εργασίας.</w:t>
      </w:r>
    </w:p>
    <w:p w14:paraId="35096355"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509635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Δεν έχετε, λοιπόν, -τους ακούτε- παρά να ανατρέξετε σε αυτά που ζητάει το ΔΝΤ και ο ΣΕΒ, αλλά κυρίως -αν αυτό δεν σας </w:t>
      </w:r>
      <w:r>
        <w:rPr>
          <w:rFonts w:eastAsia="Times New Roman" w:cs="Times New Roman"/>
          <w:szCs w:val="24"/>
        </w:rPr>
        <w:t>ικανοποιεί- δεν έχετε παρά να ρωτήσετε τον κ. Μητσοτάκη και τη Νέα Δημοκρατία, γνήσιους εκφραστές των απόψεων και του ΔΝΤ και του ΣΕΒ, να σας πουν τις θέσεις τους και την άποψή τους για τα εργασιακά και το τι ζητούσαν.</w:t>
      </w:r>
    </w:p>
    <w:p w14:paraId="35096357"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w:t>
      </w:r>
      <w:r>
        <w:rPr>
          <w:rFonts w:eastAsia="Times New Roman" w:cs="Times New Roman"/>
          <w:szCs w:val="24"/>
        </w:rPr>
        <w:t xml:space="preserve">ΣΥΡΙΖΑ και των </w:t>
      </w:r>
      <w:r>
        <w:rPr>
          <w:rFonts w:eastAsia="Times New Roman"/>
          <w:szCs w:val="24"/>
        </w:rPr>
        <w:t>ΑΝΕΛ</w:t>
      </w:r>
      <w:r>
        <w:rPr>
          <w:rFonts w:eastAsia="Times New Roman" w:cs="Times New Roman"/>
          <w:szCs w:val="24"/>
        </w:rPr>
        <w:t>)</w:t>
      </w:r>
    </w:p>
    <w:p w14:paraId="3509635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Τι ζητούσαν, λοιπόν, και τι ζητάει σήμερα η Νέα Δημοκρατία: Όχι απαρτία στα πρωτοβάθμια του «50% συν 1», αλλά πλειοψηφία για να παίρνει αποφάσεις «50% συν 1» και όχι μόνον στα πρωτοβάθμια.</w:t>
      </w:r>
    </w:p>
    <w:p w14:paraId="3509635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σκορπάτε, λοιπόν, την ηττοπάθεια στον κόσμο της εργασίας ότι καταργείται το δικαίωμα στην απεργία. Το δικαίωμα στην απεργία είναι και συνεχίζει να αποτελεί ιερή κατάκτηση της εργατικής τάξης και ούτε καταργείται ούτε απειλείται από αυτήν εδώ την Κυβέρνηση</w:t>
      </w:r>
      <w:r>
        <w:rPr>
          <w:rFonts w:eastAsia="Times New Roman" w:cs="Times New Roman"/>
          <w:szCs w:val="24"/>
        </w:rPr>
        <w:t>!</w:t>
      </w:r>
    </w:p>
    <w:p w14:paraId="3509635A"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szCs w:val="24"/>
        </w:rPr>
        <w:t>ΑΝΕΛ</w:t>
      </w:r>
      <w:r>
        <w:rPr>
          <w:rFonts w:eastAsia="Times New Roman" w:cs="Times New Roman"/>
          <w:szCs w:val="24"/>
        </w:rPr>
        <w:t>)</w:t>
      </w:r>
    </w:p>
    <w:p w14:paraId="3509635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Εμείς θέλουμε τα σωματεία και τα συνδικάτα να είναι μαζικά, μαχητικά και σε διαρκή δράση απέναντι σε φαινόμενα εργοδοτικού αυταρχισμού και παραβίασης της εργατικής νομοθεσίας.</w:t>
      </w:r>
    </w:p>
    <w:p w14:paraId="3509635C" w14:textId="77777777" w:rsidR="00A42BF5" w:rsidRDefault="007F616C">
      <w:pPr>
        <w:spacing w:line="600" w:lineRule="auto"/>
        <w:ind w:firstLine="720"/>
        <w:jc w:val="both"/>
        <w:rPr>
          <w:rFonts w:eastAsia="Times New Roman"/>
          <w:szCs w:val="24"/>
        </w:rPr>
      </w:pPr>
      <w:r>
        <w:rPr>
          <w:rFonts w:eastAsia="Times New Roman"/>
          <w:szCs w:val="24"/>
        </w:rPr>
        <w:t>Έχουμε κάνει τεράστι</w:t>
      </w:r>
      <w:r>
        <w:rPr>
          <w:rFonts w:eastAsia="Times New Roman"/>
          <w:szCs w:val="24"/>
        </w:rPr>
        <w:t>α προσπάθεια, μέσα σε δύσκολες και αντίξοες συνθήκες. Ρωτήστε και συγκρίνετε τα αποτελέσματα του Σώματος Επιθεώρησης Εργασίας επ</w:t>
      </w:r>
      <w:r>
        <w:rPr>
          <w:rFonts w:eastAsia="Times New Roman"/>
          <w:szCs w:val="24"/>
        </w:rPr>
        <w:t>ί</w:t>
      </w:r>
      <w:r>
        <w:rPr>
          <w:rFonts w:eastAsia="Times New Roman"/>
          <w:szCs w:val="24"/>
        </w:rPr>
        <w:t xml:space="preserve"> των προηγούμενων κυβερνήσεων και επί αυτής της Κυβέρνησης. Ρωτήστε και συγκρίνετε. Το Σώμα Επιθεώρησης Εργασίας από σφραγίδα έ</w:t>
      </w:r>
      <w:r>
        <w:rPr>
          <w:rFonts w:eastAsia="Times New Roman"/>
          <w:szCs w:val="24"/>
        </w:rPr>
        <w:t>χει μετατραπεί σε πραγματικό όπλο για τους εργαζόμενους.</w:t>
      </w:r>
    </w:p>
    <w:p w14:paraId="3509635D" w14:textId="77777777" w:rsidR="00A42BF5" w:rsidRDefault="007F616C">
      <w:pPr>
        <w:spacing w:line="600" w:lineRule="auto"/>
        <w:ind w:firstLine="720"/>
        <w:jc w:val="both"/>
        <w:rPr>
          <w:rFonts w:eastAsia="Times New Roman"/>
          <w:szCs w:val="24"/>
        </w:rPr>
      </w:pPr>
      <w:r>
        <w:rPr>
          <w:rFonts w:eastAsia="Times New Roman"/>
          <w:szCs w:val="24"/>
        </w:rPr>
        <w:t>Δύο μόνο στοιχεία θα παραθέσω: Όταν ανέλαβε αυτή η Κυβέρνηση το 2015, η σχέση μερικής - πλήρους απασχόλησης ήταν 60 - 40 υπέρ της μερικής. Σήμερα η σχέση αυτή έχει αντιστραφεί. Χρειάζεται ακόμα προσπ</w:t>
      </w:r>
      <w:r>
        <w:rPr>
          <w:rFonts w:eastAsia="Times New Roman"/>
          <w:szCs w:val="24"/>
        </w:rPr>
        <w:t>άθεια. Δεν είμαστε ικανοποιημένοι. Όμως, το ότι έχει αντιστραφεί στο 60 - 40 υπέρ της πλήρους, είναι μια σημαντική κατάκτηση για τα δεδομένα της κρίσης που περνάμε. Και αυτή την τάση την αντιστρέψαμε με σκληρή δουλειά.</w:t>
      </w:r>
    </w:p>
    <w:p w14:paraId="3509635E"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w:t>
      </w:r>
      <w:r>
        <w:rPr>
          <w:rFonts w:eastAsia="Times New Roman" w:cs="Times New Roman"/>
          <w:szCs w:val="24"/>
        </w:rPr>
        <w:t>οκρατίας)</w:t>
      </w:r>
    </w:p>
    <w:p w14:paraId="3509635F" w14:textId="77777777" w:rsidR="00A42BF5" w:rsidRDefault="007F616C">
      <w:pPr>
        <w:spacing w:line="600" w:lineRule="auto"/>
        <w:ind w:firstLine="720"/>
        <w:jc w:val="both"/>
        <w:rPr>
          <w:rFonts w:eastAsia="Times New Roman" w:cs="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cs="Times New Roman"/>
          <w:szCs w:val="24"/>
        </w:rPr>
        <w:t>Κάντε ησυχία σας παρακαλώ!</w:t>
      </w:r>
    </w:p>
    <w:p w14:paraId="35096360" w14:textId="77777777" w:rsidR="00A42BF5" w:rsidRDefault="007F616C">
      <w:pPr>
        <w:spacing w:line="600" w:lineRule="auto"/>
        <w:ind w:firstLine="720"/>
        <w:jc w:val="both"/>
        <w:rPr>
          <w:rFonts w:eastAsia="Times New Roman" w:cs="Times New Roman"/>
          <w:szCs w:val="24"/>
        </w:rPr>
      </w:pPr>
      <w:r>
        <w:rPr>
          <w:rFonts w:eastAsia="Times New Roman"/>
          <w:b/>
          <w:bCs/>
          <w:szCs w:val="24"/>
        </w:rPr>
        <w:t xml:space="preserve">ΑΛΕΞΗΣ ΤΣΙΠΡΑΣ (Πρόεδρος της Κυβέρνησης):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σήμερα οι νέες θέσεις εργασίας είναι τριακόσιες είκοσι χιλιάδες περισσότερες. Και η πλειονότητα των νέων θέσεων εργασίας είναι σε θέσε</w:t>
      </w:r>
      <w:r>
        <w:rPr>
          <w:rFonts w:eastAsia="Times New Roman" w:cs="Times New Roman"/>
          <w:szCs w:val="24"/>
        </w:rPr>
        <w:t>ις πλήρους απασχόλησης, εάν αυτό λέει κάτι.</w:t>
      </w:r>
    </w:p>
    <w:p w14:paraId="3509636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Θα αναφέρω και ένα άλλο στοιχείο. Καταφέραμε να ρίξουμε το ποσοστό αδήλωτης εργασίας από το 19% στο 13%. Αυτή είναι η πραγματικά ουσιαστική υπηρεσία που προσφέρουμε στους εργαζόμενους, συγκεκριμένη και με απτά απ</w:t>
      </w:r>
      <w:r>
        <w:rPr>
          <w:rFonts w:eastAsia="Times New Roman" w:cs="Times New Roman"/>
          <w:szCs w:val="24"/>
        </w:rPr>
        <w:t xml:space="preserve">οτελέσματα, χωρίς κραυγές και οδυρμούς για το κακό που μας βρήκε, αλλά με διαρκή προσπάθεια όχι να </w:t>
      </w:r>
      <w:proofErr w:type="spellStart"/>
      <w:r>
        <w:rPr>
          <w:rFonts w:eastAsia="Times New Roman" w:cs="Times New Roman"/>
          <w:szCs w:val="24"/>
        </w:rPr>
        <w:t>αποδράσουμε</w:t>
      </w:r>
      <w:proofErr w:type="spellEnd"/>
      <w:r>
        <w:rPr>
          <w:rFonts w:eastAsia="Times New Roman" w:cs="Times New Roman"/>
          <w:szCs w:val="24"/>
        </w:rPr>
        <w:t>, αλλά να δώσουμε υπέρ των δυνάμεων της εργασίας, ώστε όποια χαραμάδα υπάρχει να είναι υπέρ τους.</w:t>
      </w:r>
    </w:p>
    <w:p w14:paraId="3509636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Σκεφτείτε τι θα συνέβαινε τα τρία τελευταία χρόν</w:t>
      </w:r>
      <w:r>
        <w:rPr>
          <w:rFonts w:eastAsia="Times New Roman" w:cs="Times New Roman"/>
          <w:szCs w:val="24"/>
        </w:rPr>
        <w:t xml:space="preserve">ια αν παρέμεναν αυτοί εδώ στις θέσεις διακυβέρνησης σε σχέση με τα εργασιακά. Σκεφτείτε τι θα γινόταν όταν και τώρα ακόμα υποστηρίζουν με θράσος τις απόψεις του Διεθνούς Νομισματικού Ταμείου και του Συνδέσμου Ελλήνων Βιομήχανων. </w:t>
      </w:r>
    </w:p>
    <w:p w14:paraId="35096363"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τις πτ</w:t>
      </w:r>
      <w:r>
        <w:rPr>
          <w:rFonts w:eastAsia="Times New Roman" w:cs="Times New Roman"/>
          <w:szCs w:val="24"/>
        </w:rPr>
        <w:t>έρυγες του ΣΥΡΙΖΑ και των ΑΝΕΛ)</w:t>
      </w:r>
    </w:p>
    <w:p w14:paraId="35096364"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35096365" w14:textId="77777777" w:rsidR="00A42BF5" w:rsidRDefault="007F616C">
      <w:pPr>
        <w:spacing w:line="600" w:lineRule="auto"/>
        <w:ind w:firstLine="720"/>
        <w:jc w:val="both"/>
        <w:rPr>
          <w:rFonts w:eastAsia="Times New Roman"/>
          <w:b/>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Σας παρακαλώ, κάντε ησυχία!</w:t>
      </w:r>
    </w:p>
    <w:p w14:paraId="35096366" w14:textId="77777777" w:rsidR="00A42BF5" w:rsidRDefault="007F616C">
      <w:pPr>
        <w:spacing w:line="600" w:lineRule="auto"/>
        <w:ind w:firstLine="720"/>
        <w:jc w:val="both"/>
        <w:rPr>
          <w:rFonts w:eastAsia="Times New Roman"/>
          <w:bCs/>
          <w:szCs w:val="24"/>
        </w:rPr>
      </w:pPr>
      <w:r>
        <w:rPr>
          <w:rFonts w:eastAsia="Times New Roman"/>
          <w:b/>
          <w:bCs/>
          <w:szCs w:val="24"/>
        </w:rPr>
        <w:t xml:space="preserve">ΑΛΕΞΗΣ ΤΣΙΠΡΑΣ (Πρόεδρος της Κυβέρνησης): </w:t>
      </w:r>
      <w:r>
        <w:rPr>
          <w:rFonts w:eastAsia="Times New Roman"/>
          <w:bCs/>
          <w:szCs w:val="24"/>
        </w:rPr>
        <w:t>Την επόμενη φορά, λοιπόν...</w:t>
      </w:r>
    </w:p>
    <w:p w14:paraId="35096367" w14:textId="77777777" w:rsidR="00A42BF5" w:rsidRDefault="007F616C">
      <w:pPr>
        <w:spacing w:line="600" w:lineRule="auto"/>
        <w:ind w:firstLine="720"/>
        <w:jc w:val="both"/>
        <w:rPr>
          <w:rFonts w:eastAsia="Times New Roman"/>
          <w:bCs/>
          <w:szCs w:val="24"/>
        </w:rPr>
      </w:pPr>
      <w:r>
        <w:rPr>
          <w:rFonts w:eastAsia="Times New Roman" w:cs="Times New Roman"/>
          <w:b/>
          <w:szCs w:val="24"/>
        </w:rPr>
        <w:t xml:space="preserve">ΑΘΑΝΑΣΙΟΣ ΔΑΒΑΚΗΣ: </w:t>
      </w:r>
      <w:r>
        <w:rPr>
          <w:rFonts w:eastAsia="Times New Roman" w:cs="Times New Roman"/>
          <w:szCs w:val="24"/>
        </w:rPr>
        <w:t>Ποιοι είναι οι «</w:t>
      </w:r>
      <w:r>
        <w:rPr>
          <w:rFonts w:eastAsia="Times New Roman" w:cs="Times New Roman"/>
          <w:szCs w:val="24"/>
        </w:rPr>
        <w:t xml:space="preserve">αυτοί εδώ»; Να είστε ευπρεπέστερος. </w:t>
      </w:r>
    </w:p>
    <w:p w14:paraId="35096368" w14:textId="77777777" w:rsidR="00A42BF5" w:rsidRDefault="007F616C">
      <w:pPr>
        <w:spacing w:line="600" w:lineRule="auto"/>
        <w:ind w:firstLine="720"/>
        <w:jc w:val="both"/>
        <w:rPr>
          <w:rFonts w:eastAsia="Times New Roman"/>
          <w:bCs/>
          <w:szCs w:val="24"/>
        </w:rPr>
      </w:pPr>
      <w:r>
        <w:rPr>
          <w:rFonts w:eastAsia="Times New Roman"/>
          <w:b/>
          <w:bCs/>
          <w:szCs w:val="24"/>
        </w:rPr>
        <w:t xml:space="preserve">ΑΛΕΞΗΣ ΤΣΙΠΡΑΣ (Πρόεδρος της Κυβέρνησης): </w:t>
      </w:r>
      <w:r>
        <w:rPr>
          <w:rFonts w:eastAsia="Times New Roman"/>
          <w:bCs/>
          <w:szCs w:val="24"/>
        </w:rPr>
        <w:t>Με ρωτούν ποιοι είναι οι «αυτοί εδώ». Είναι αυτοί που οδήγησαν τη χώρα στη χρεοκοπία. Είναι αυτοί που λεηλάτησαν το</w:t>
      </w:r>
      <w:r>
        <w:rPr>
          <w:rFonts w:eastAsia="Times New Roman"/>
          <w:bCs/>
          <w:szCs w:val="24"/>
        </w:rPr>
        <w:t>ν</w:t>
      </w:r>
      <w:r>
        <w:rPr>
          <w:rFonts w:eastAsia="Times New Roman"/>
          <w:bCs/>
          <w:szCs w:val="24"/>
        </w:rPr>
        <w:t xml:space="preserve"> δημόσιο πλούτο. Είναι αυτοί που τα χρόνια της ανάπτυξης έπαιρναν μίζες και θαλασσοδάνεια. Είναι αυτοί οι οποίοι έχουν τη μεγάλη ευθύνη για τη χρεοκοπία της χώρας και τώρα μας κουνάνε το δάκτυλο.</w:t>
      </w:r>
    </w:p>
    <w:p w14:paraId="35096369"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509636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ΒΑ</w:t>
      </w:r>
      <w:r>
        <w:rPr>
          <w:rFonts w:eastAsia="Times New Roman" w:cs="Times New Roman"/>
          <w:b/>
          <w:szCs w:val="24"/>
        </w:rPr>
        <w:t>ΣΙΛΕΙΟΣ ΚΙΚΙΛΙΑΣ:</w:t>
      </w:r>
      <w:r>
        <w:rPr>
          <w:rFonts w:eastAsia="Times New Roman" w:cs="Times New Roman"/>
          <w:szCs w:val="24"/>
        </w:rPr>
        <w:t xml:space="preserve"> «Αυτοί εδώ» δεν υπάρχουν!</w:t>
      </w:r>
    </w:p>
    <w:p w14:paraId="3509636B"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3509636C" w14:textId="77777777" w:rsidR="00A42BF5" w:rsidRDefault="007F616C">
      <w:pPr>
        <w:spacing w:line="600" w:lineRule="auto"/>
        <w:ind w:firstLine="720"/>
        <w:jc w:val="both"/>
        <w:rPr>
          <w:rFonts w:eastAsia="Times New Roman" w:cs="Times New Roman"/>
          <w:szCs w:val="24"/>
        </w:rPr>
      </w:pPr>
      <w:r>
        <w:rPr>
          <w:rFonts w:eastAsia="Times New Roman"/>
          <w:b/>
          <w:bCs/>
          <w:szCs w:val="24"/>
        </w:rPr>
        <w:t xml:space="preserve">ΑΛΕΞΗΣ ΤΣΙΠΡΑΣ (Πρόεδρος της Κυβέρνησης): </w:t>
      </w:r>
      <w:r>
        <w:rPr>
          <w:rFonts w:eastAsia="Times New Roman" w:cs="Times New Roman"/>
          <w:szCs w:val="24"/>
        </w:rPr>
        <w:t>Μην ενοχλείστε!</w:t>
      </w:r>
    </w:p>
    <w:p w14:paraId="3509636D" w14:textId="77777777" w:rsidR="00A42BF5" w:rsidRDefault="007F616C">
      <w:pPr>
        <w:spacing w:line="600" w:lineRule="auto"/>
        <w:ind w:firstLine="720"/>
        <w:jc w:val="both"/>
        <w:rPr>
          <w:rFonts w:eastAsia="Times New Roman"/>
          <w:b/>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Μη φωνάζετε. Κάντε ησυχία!</w:t>
      </w:r>
    </w:p>
    <w:p w14:paraId="3509636E" w14:textId="77777777" w:rsidR="00A42BF5" w:rsidRDefault="007F616C">
      <w:pPr>
        <w:spacing w:line="600" w:lineRule="auto"/>
        <w:ind w:firstLine="720"/>
        <w:jc w:val="both"/>
        <w:rPr>
          <w:rFonts w:eastAsia="Times New Roman"/>
          <w:bCs/>
          <w:szCs w:val="24"/>
        </w:rPr>
      </w:pPr>
      <w:r>
        <w:rPr>
          <w:rFonts w:eastAsia="Times New Roman"/>
          <w:b/>
          <w:bCs/>
          <w:szCs w:val="24"/>
        </w:rPr>
        <w:t>ΑΛΕΞΗΣ ΤΣΙΠΡΑΣ (Πρόεδρος της Κυβέρνη</w:t>
      </w:r>
      <w:r>
        <w:rPr>
          <w:rFonts w:eastAsia="Times New Roman"/>
          <w:b/>
          <w:bCs/>
          <w:szCs w:val="24"/>
        </w:rPr>
        <w:t xml:space="preserve">σης): </w:t>
      </w:r>
      <w:r>
        <w:rPr>
          <w:rFonts w:eastAsia="Times New Roman"/>
          <w:bCs/>
          <w:szCs w:val="24"/>
        </w:rPr>
        <w:t>Μην ενοχλείστε! Σε λίγο θα μιλήσει ο κ. Μητσοτάκης και θα αναδείξει τις πραγματικές ιδεολογικές διαφορές, θα αναδείξει την πραγματική διαφορά απέναντι σε μια Κυβέρνηση που παλεύει προς όφελος των εργαζόμενων παρά τους δυσμενείς συσχετισμούς και σε κά</w:t>
      </w:r>
      <w:r>
        <w:rPr>
          <w:rFonts w:eastAsia="Times New Roman"/>
          <w:bCs/>
          <w:szCs w:val="24"/>
        </w:rPr>
        <w:t>ποιους</w:t>
      </w:r>
      <w:r>
        <w:rPr>
          <w:rFonts w:eastAsia="Times New Roman"/>
          <w:bCs/>
          <w:szCs w:val="24"/>
        </w:rPr>
        <w:t>,</w:t>
      </w:r>
      <w:r>
        <w:rPr>
          <w:rFonts w:eastAsia="Times New Roman"/>
          <w:bCs/>
          <w:szCs w:val="24"/>
        </w:rPr>
        <w:t xml:space="preserve"> οι οποίοι το μόνο που επιδιώκουν είναι να ξαναγυρίσουν στις θέσεις εξουσίας για να συνεχίσουν τα καταστροφικό έργο που παρήγαγαν όλα τα προηγούμενα χρόνια. </w:t>
      </w:r>
    </w:p>
    <w:p w14:paraId="3509636F" w14:textId="77777777" w:rsidR="00A42BF5" w:rsidRDefault="007F616C">
      <w:pPr>
        <w:spacing w:line="600" w:lineRule="auto"/>
        <w:ind w:firstLine="720"/>
        <w:jc w:val="both"/>
        <w:rPr>
          <w:rFonts w:eastAsia="Times New Roman"/>
          <w:b/>
          <w:bCs/>
          <w:szCs w:val="24"/>
        </w:rPr>
      </w:pPr>
      <w:r>
        <w:rPr>
          <w:rFonts w:eastAsia="Times New Roman"/>
          <w:bCs/>
          <w:szCs w:val="24"/>
        </w:rPr>
        <w:t>Αυτό, όμως, δεν θα σας το επιτρέψει ο ελληνικός λαός στο τέλος της ημέρας.</w:t>
      </w:r>
    </w:p>
    <w:p w14:paraId="35096370"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τις πτέρυγες του ΣΥΡΙΖΑ και των ΑΝΕΛ)</w:t>
      </w:r>
    </w:p>
    <w:p w14:paraId="3509637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«Αυτοί εδώ»; Δεν ντρέπεστε; Είστε και Πρωθυπουργός!</w:t>
      </w:r>
    </w:p>
    <w:p w14:paraId="35096372" w14:textId="77777777" w:rsidR="00A42BF5" w:rsidRDefault="007F616C">
      <w:pPr>
        <w:spacing w:line="600" w:lineRule="auto"/>
        <w:ind w:firstLine="720"/>
        <w:jc w:val="both"/>
        <w:rPr>
          <w:rFonts w:eastAsia="Times New Roman" w:cs="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cs="Times New Roman"/>
          <w:szCs w:val="24"/>
        </w:rPr>
        <w:t>Διευκρινίστηκαν. Σας παρακαλώ!</w:t>
      </w:r>
    </w:p>
    <w:p w14:paraId="3509637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Πρόεδρε, να ανακαλέσει ο κύριος!</w:t>
      </w:r>
    </w:p>
    <w:p w14:paraId="35096374" w14:textId="77777777" w:rsidR="00A42BF5" w:rsidRDefault="007F616C">
      <w:pPr>
        <w:spacing w:line="600" w:lineRule="auto"/>
        <w:ind w:firstLine="720"/>
        <w:jc w:val="both"/>
        <w:rPr>
          <w:rFonts w:eastAsia="Times New Roman"/>
          <w:b/>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Σας παρακαλώ, κύριε Δαβάκη. Διευκρινίστηκαν.</w:t>
      </w:r>
    </w:p>
    <w:p w14:paraId="3509637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Έχετε ξανακούσει σε αυτή εδώ την Αίθουσα...</w:t>
      </w:r>
    </w:p>
    <w:p w14:paraId="35096376"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Σας παρακαλώ!</w:t>
      </w:r>
    </w:p>
    <w:p w14:paraId="3509637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Είστε Πρόεδρος της Βουλής;</w:t>
      </w:r>
    </w:p>
    <w:p w14:paraId="35096378"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Σας παρακαλώ, κύριε </w:t>
      </w:r>
      <w:r>
        <w:rPr>
          <w:rFonts w:eastAsia="Times New Roman"/>
          <w:szCs w:val="24"/>
        </w:rPr>
        <w:t xml:space="preserve">Δαβάκη. Διευκρινίστηκαν τα θέματα. </w:t>
      </w:r>
    </w:p>
    <w:p w14:paraId="35096379" w14:textId="77777777" w:rsidR="00A42BF5" w:rsidRDefault="007F616C">
      <w:pPr>
        <w:spacing w:line="600" w:lineRule="auto"/>
        <w:ind w:firstLine="720"/>
        <w:jc w:val="both"/>
        <w:rPr>
          <w:rFonts w:eastAsia="Times New Roman"/>
          <w:bCs/>
          <w:szCs w:val="24"/>
        </w:rPr>
      </w:pPr>
      <w:r>
        <w:rPr>
          <w:rFonts w:eastAsia="Times New Roman"/>
          <w:b/>
          <w:bCs/>
          <w:szCs w:val="24"/>
        </w:rPr>
        <w:t>ΑΛΕΞΗΣ ΤΣΙΠΡΑΣ (Πρόεδρος της Κυβέρνησης):</w:t>
      </w:r>
      <w:r>
        <w:rPr>
          <w:rFonts w:eastAsia="Times New Roman"/>
          <w:bCs/>
          <w:szCs w:val="24"/>
        </w:rPr>
        <w:t xml:space="preserve"> Ηρεμήσατε</w:t>
      </w:r>
      <w:r>
        <w:rPr>
          <w:rFonts w:eastAsia="Times New Roman"/>
          <w:bCs/>
          <w:szCs w:val="24"/>
        </w:rPr>
        <w:t>, για</w:t>
      </w:r>
      <w:r>
        <w:rPr>
          <w:rFonts w:eastAsia="Times New Roman"/>
          <w:bCs/>
          <w:szCs w:val="24"/>
        </w:rPr>
        <w:t xml:space="preserve"> να συνεχίσω;</w:t>
      </w:r>
    </w:p>
    <w:p w14:paraId="3509637A" w14:textId="77777777" w:rsidR="00A42BF5" w:rsidRDefault="007F616C">
      <w:pPr>
        <w:spacing w:line="600" w:lineRule="auto"/>
        <w:ind w:firstLine="720"/>
        <w:jc w:val="both"/>
        <w:rPr>
          <w:rFonts w:eastAsia="Times New Roman"/>
          <w:bCs/>
          <w:szCs w:val="24"/>
        </w:rPr>
      </w:pPr>
      <w:r>
        <w:rPr>
          <w:rFonts w:eastAsia="Times New Roman"/>
          <w:bCs/>
          <w:szCs w:val="24"/>
        </w:rPr>
        <w:t xml:space="preserve">Κλείνω, λοιπόν, κυρίες και κύριοι συνάδελφοι, αναφερόμενος κυρίως στους συναδέλφους από την πλευρά των εδράνων που ο ομιλών βλέπει εξ αριστερών. Την </w:t>
      </w:r>
      <w:r>
        <w:rPr>
          <w:rFonts w:eastAsia="Times New Roman"/>
          <w:bCs/>
          <w:szCs w:val="24"/>
        </w:rPr>
        <w:t xml:space="preserve">επόμενη φορά που στελέχη σας και σωματεία σας θα επισκεφτούν το Υπουργείο Εργασίας, δεν χρειάζονται ούτε τα τηλεοπτικά συνεργεία ούτε </w:t>
      </w:r>
      <w:r>
        <w:rPr>
          <w:rFonts w:eastAsia="Times New Roman"/>
          <w:bCs/>
          <w:szCs w:val="24"/>
        </w:rPr>
        <w:t xml:space="preserve">τις </w:t>
      </w:r>
      <w:r>
        <w:rPr>
          <w:rFonts w:eastAsia="Times New Roman"/>
          <w:bCs/>
          <w:szCs w:val="24"/>
        </w:rPr>
        <w:t>σπασμένες τζαμαρίες. Διάλογος χρειάζεται, ενημέρωση χρειάζεται, επαγρύπνηση χρειάζεται</w:t>
      </w:r>
      <w:r>
        <w:rPr>
          <w:rFonts w:eastAsia="Times New Roman"/>
          <w:bCs/>
          <w:szCs w:val="24"/>
        </w:rPr>
        <w:t>,</w:t>
      </w:r>
      <w:r>
        <w:rPr>
          <w:rFonts w:eastAsia="Times New Roman"/>
          <w:bCs/>
          <w:szCs w:val="24"/>
        </w:rPr>
        <w:t xml:space="preserve"> αν όντως η πραγματική σας έγνο</w:t>
      </w:r>
      <w:r>
        <w:rPr>
          <w:rFonts w:eastAsia="Times New Roman"/>
          <w:bCs/>
          <w:szCs w:val="24"/>
        </w:rPr>
        <w:t xml:space="preserve">ια είναι -και το πιστεύω ότι είναι- η βελτίωση των όρων ζωής της εργατικής τάξης. Αυτό χρειάζεται. Επαγρύπνηση, διάλογος και να αντιληφθούμε όλοι μέσα σε ποια πραγματικότητα ζούμε, σε ποιους συσχετισμούς και μέσα σε ποιο πλαίσιο προσπαθούμε με κάθε δύναμη </w:t>
      </w:r>
      <w:r>
        <w:rPr>
          <w:rFonts w:eastAsia="Times New Roman"/>
          <w:bCs/>
          <w:szCs w:val="24"/>
        </w:rPr>
        <w:t>να κερδίσουμε έδαφος προς όφελος των δυνάμεων της εργασίας.</w:t>
      </w:r>
    </w:p>
    <w:p w14:paraId="3509637B"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509637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Ολοκληρώνω λέγοντας ότι η σημερινή ψηφοφορία θα είναι καθοριστική για την επιτάχυνση της εξόδου της χώρας από τα μνημόνια σε επτά μήνες απ</w:t>
      </w:r>
      <w:r>
        <w:rPr>
          <w:rFonts w:eastAsia="Times New Roman" w:cs="Times New Roman"/>
          <w:szCs w:val="24"/>
        </w:rPr>
        <w:t>ό τώρα. Και αυτό είναι που κάνει τόσο νευρικούς ορισμένους σήμερα στην Αίθουσα, οι οποίοι προσβάλλονται επειδή τους είπα «αυτοί εδώ», όταν εμάς μας λένε από αυτό εδώ το Βήμα «κλέφτες», απατεώνες», «ψεύτες». Ε, αυτοί εδώ είναι, αυτοί εδώ οι κύριοι που κυβέρ</w:t>
      </w:r>
      <w:r>
        <w:rPr>
          <w:rFonts w:eastAsia="Times New Roman" w:cs="Times New Roman"/>
          <w:szCs w:val="24"/>
        </w:rPr>
        <w:t xml:space="preserve">νησαν όλα τα προηγούμενα χρόνια! Προσβάλλονται! Όμως, ο εκνευρισμός είναι λογικός και πρέπει να τον κατανοήσουμε. </w:t>
      </w:r>
    </w:p>
    <w:p w14:paraId="3509637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Τα δύσκολα είναι πλέον πίσω μας. Μπροστά μας έχουμε μια μεγάλη προσπάθεια, να επουλώσουμε σταδιακά τις πληγές της κρίσης και να φέρουμε τη χώ</w:t>
      </w:r>
      <w:r>
        <w:rPr>
          <w:rFonts w:eastAsia="Times New Roman" w:cs="Times New Roman"/>
          <w:szCs w:val="24"/>
        </w:rPr>
        <w:t>ρα εκεί που πιστεύουμε ότι πραγματικά της αξίζει. Έχουμε μπροστά μας ένα μεγάλο στοίχημα. Και αυτό το στοίχημα εμείς το έχουμε περιγράψει ως το στοίχημα της δίκαιης ανάπτυξης, το στοίχημα της αύξησης του παραγόμενου πλούτου και των μισθών, της ενίσχυσης τη</w:t>
      </w:r>
      <w:r>
        <w:rPr>
          <w:rFonts w:eastAsia="Times New Roman" w:cs="Times New Roman"/>
          <w:szCs w:val="24"/>
        </w:rPr>
        <w:t xml:space="preserve">ς πραγματικής παραγωγής, των επενδύσεων και της καινοτομίας. </w:t>
      </w:r>
    </w:p>
    <w:p w14:paraId="3509637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ξέρετε, αυτό το στοίχημα δεν θα κερδηθεί μόνο στο επίπεδο των αριθμών και των δεικτών. Θα κριθεί κυρίως στο πεδίο της πραγματικής βελτίωσης του βιοτικού επιπέδου των πολιτών, στην αύξηση των</w:t>
      </w:r>
      <w:r>
        <w:rPr>
          <w:rFonts w:eastAsia="Times New Roman" w:cs="Times New Roman"/>
          <w:szCs w:val="24"/>
        </w:rPr>
        <w:t xml:space="preserve"> θέσεων πλήρους εργασίας, στην αύξηση του διαθέσιμου εισοδήματος των εργαζομένων, στη</w:t>
      </w:r>
      <w:r>
        <w:rPr>
          <w:rFonts w:eastAsia="Times New Roman" w:cs="Times New Roman"/>
          <w:szCs w:val="24"/>
        </w:rPr>
        <w:t>ν</w:t>
      </w:r>
      <w:r>
        <w:rPr>
          <w:rFonts w:eastAsia="Times New Roman" w:cs="Times New Roman"/>
          <w:szCs w:val="24"/>
        </w:rPr>
        <w:t xml:space="preserve"> περαιτέρω αναβάθμιση του κοινωνικού κράτους και των κοινωνικών υπηρεσιών, στην αποτελεσματικότερη λειτουργία, για να εξυπηρετεί πραγματικά τις ανάγκες του πολίτη, της </w:t>
      </w:r>
      <w:r>
        <w:rPr>
          <w:rFonts w:eastAsia="Times New Roman" w:cs="Times New Roman"/>
          <w:szCs w:val="24"/>
        </w:rPr>
        <w:t>δη</w:t>
      </w:r>
      <w:r>
        <w:rPr>
          <w:rFonts w:eastAsia="Times New Roman" w:cs="Times New Roman"/>
          <w:szCs w:val="24"/>
        </w:rPr>
        <w:t>μόσιας διοίκησης</w:t>
      </w:r>
      <w:r>
        <w:rPr>
          <w:rFonts w:eastAsia="Times New Roman" w:cs="Times New Roman"/>
          <w:szCs w:val="24"/>
        </w:rPr>
        <w:t xml:space="preserve">. </w:t>
      </w:r>
    </w:p>
    <w:p w14:paraId="3509637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Πιστεύω βαθιά ότι το 2018 θα είναι μια χρονιά ορόσημο για την τελική μετάβαση της χώρας σε μια νέα εποχή. Και είμαι πλέον βέβαιος ότι αυτό</w:t>
      </w:r>
      <w:r>
        <w:rPr>
          <w:rFonts w:eastAsia="Times New Roman" w:cs="Times New Roman"/>
          <w:szCs w:val="24"/>
        </w:rPr>
        <w:t>,</w:t>
      </w:r>
      <w:r>
        <w:rPr>
          <w:rFonts w:eastAsia="Times New Roman" w:cs="Times New Roman"/>
          <w:szCs w:val="24"/>
        </w:rPr>
        <w:t xml:space="preserve"> όσο δύσκολο κι αν είναι, θα το καταφέρουμε. Και θα το καταφέρουμε σε πείσμα αυτών που σήμερα βρίσ</w:t>
      </w:r>
      <w:r>
        <w:rPr>
          <w:rFonts w:eastAsia="Times New Roman" w:cs="Times New Roman"/>
          <w:szCs w:val="24"/>
        </w:rPr>
        <w:t xml:space="preserve">κονται και σε εκνευρισμό και σε αμηχανία και εκ δεξιών μας και εξ αριστερών μας. </w:t>
      </w:r>
    </w:p>
    <w:p w14:paraId="3509638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5096381"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3509638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w:t>
      </w:r>
      <w:r>
        <w:rPr>
          <w:rFonts w:eastAsia="Times New Roman" w:cs="Times New Roman"/>
          <w:b/>
          <w:szCs w:val="24"/>
        </w:rPr>
        <w:t xml:space="preserve"> </w:t>
      </w:r>
      <w:r>
        <w:rPr>
          <w:rFonts w:eastAsia="Times New Roman" w:cs="Times New Roman"/>
          <w:szCs w:val="24"/>
          <w:lang w:val="en-US"/>
        </w:rPr>
        <w:t>o</w:t>
      </w:r>
      <w:r>
        <w:rPr>
          <w:rFonts w:eastAsia="Times New Roman" w:cs="Times New Roman"/>
          <w:szCs w:val="24"/>
        </w:rPr>
        <w:t xml:space="preserve"> ΣΤ</w:t>
      </w:r>
      <w:r>
        <w:rPr>
          <w:rFonts w:eastAsia="Times New Roman" w:cs="Times New Roman"/>
          <w:szCs w:val="24"/>
        </w:rPr>
        <w:t>΄</w:t>
      </w:r>
      <w:r>
        <w:rPr>
          <w:rFonts w:eastAsia="Times New Roman" w:cs="Times New Roman"/>
          <w:szCs w:val="24"/>
        </w:rPr>
        <w:t xml:space="preserve"> Αντιπρόεδρος της Βουλής κ.</w:t>
      </w:r>
      <w:r>
        <w:rPr>
          <w:rFonts w:eastAsia="Times New Roman" w:cs="Times New Roman"/>
          <w:b/>
          <w:szCs w:val="24"/>
        </w:rPr>
        <w:t xml:space="preserve"> </w:t>
      </w:r>
      <w:r w:rsidRPr="00645999">
        <w:rPr>
          <w:rFonts w:eastAsia="Times New Roman" w:cs="Times New Roman"/>
          <w:b/>
          <w:szCs w:val="24"/>
        </w:rPr>
        <w:t>ΓΕΩΡΓΙΟΣ ΛΑΜΠΡΟΥΛΗ</w:t>
      </w:r>
      <w:r w:rsidRPr="00645999">
        <w:rPr>
          <w:rFonts w:eastAsia="Times New Roman" w:cs="Times New Roman"/>
          <w:b/>
          <w:szCs w:val="24"/>
        </w:rPr>
        <w:t>Σ</w:t>
      </w:r>
      <w:r>
        <w:rPr>
          <w:rFonts w:eastAsia="Times New Roman" w:cs="Times New Roman"/>
          <w:szCs w:val="24"/>
        </w:rPr>
        <w:t>)</w:t>
      </w:r>
    </w:p>
    <w:p w14:paraId="35096383" w14:textId="77777777" w:rsidR="00A42BF5" w:rsidRDefault="007F616C">
      <w:pPr>
        <w:spacing w:line="600" w:lineRule="auto"/>
        <w:ind w:firstLine="720"/>
        <w:jc w:val="both"/>
        <w:rPr>
          <w:rFonts w:eastAsia="Times New Roman" w:cs="Times New Roman"/>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w:t>
      </w:r>
      <w:r>
        <w:rPr>
          <w:rFonts w:eastAsia="Times New Roman" w:cs="Times New Roman"/>
        </w:rPr>
        <w:t>ηκαν για την ιστορία του κτηρίου και τον τρόπο οργάνωσης και λειτουργίας της Βουλής, σαράντα μαθητές και μαθήτριες και τρεις εκπαιδευτικοί συνοδοί τους από το 3</w:t>
      </w:r>
      <w:r>
        <w:rPr>
          <w:rFonts w:eastAsia="Times New Roman" w:cs="Times New Roman"/>
          <w:vertAlign w:val="superscript"/>
        </w:rPr>
        <w:t>ο</w:t>
      </w:r>
      <w:r>
        <w:rPr>
          <w:rFonts w:eastAsia="Times New Roman" w:cs="Times New Roman"/>
        </w:rPr>
        <w:t xml:space="preserve"> Γυμνάσιο Πύργου (</w:t>
      </w:r>
      <w:r>
        <w:rPr>
          <w:rFonts w:eastAsia="Times New Roman" w:cs="Times New Roman"/>
        </w:rPr>
        <w:t>πρώτο τ</w:t>
      </w:r>
      <w:r>
        <w:rPr>
          <w:rFonts w:eastAsia="Times New Roman" w:cs="Times New Roman"/>
        </w:rPr>
        <w:t>μήμα), όπως και τριάντα πέντε μαθητές και μαθήτριες και τρεις εκπαιδευ</w:t>
      </w:r>
      <w:r>
        <w:rPr>
          <w:rFonts w:eastAsia="Times New Roman" w:cs="Times New Roman"/>
        </w:rPr>
        <w:t>τικοί συνοδοί τους επίσης από το 3</w:t>
      </w:r>
      <w:r>
        <w:rPr>
          <w:rFonts w:eastAsia="Times New Roman" w:cs="Times New Roman"/>
          <w:vertAlign w:val="superscript"/>
        </w:rPr>
        <w:t>ο</w:t>
      </w:r>
      <w:r>
        <w:rPr>
          <w:rFonts w:eastAsia="Times New Roman" w:cs="Times New Roman"/>
        </w:rPr>
        <w:t xml:space="preserve"> Γυμνά</w:t>
      </w:r>
      <w:r>
        <w:rPr>
          <w:rFonts w:eastAsia="Times New Roman" w:cs="Times New Roman"/>
        </w:rPr>
        <w:t>σ</w:t>
      </w:r>
      <w:r>
        <w:rPr>
          <w:rFonts w:eastAsia="Times New Roman" w:cs="Times New Roman"/>
        </w:rPr>
        <w:t>ιο Πύργου (</w:t>
      </w:r>
      <w:r>
        <w:rPr>
          <w:rFonts w:eastAsia="Times New Roman" w:cs="Times New Roman"/>
        </w:rPr>
        <w:t>δεύτερο τ</w:t>
      </w:r>
      <w:r>
        <w:rPr>
          <w:rFonts w:eastAsia="Times New Roman" w:cs="Times New Roman"/>
        </w:rPr>
        <w:t>μήμα).</w:t>
      </w:r>
    </w:p>
    <w:p w14:paraId="35096384" w14:textId="77777777" w:rsidR="00A42BF5" w:rsidRDefault="007F616C">
      <w:pPr>
        <w:spacing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35096385" w14:textId="77777777" w:rsidR="00A42BF5" w:rsidRDefault="007F616C">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35096386" w14:textId="77777777" w:rsidR="00A42BF5" w:rsidRDefault="007F616C">
      <w:pPr>
        <w:spacing w:line="600" w:lineRule="auto"/>
        <w:ind w:firstLine="720"/>
        <w:jc w:val="both"/>
        <w:rPr>
          <w:rFonts w:eastAsia="Times New Roman" w:cs="Times New Roman"/>
        </w:rPr>
      </w:pPr>
      <w:r>
        <w:rPr>
          <w:rFonts w:eastAsia="Times New Roman" w:cs="Times New Roman"/>
        </w:rPr>
        <w:t xml:space="preserve">Τον λόγο έχει ο Πρόεδρος της Ένωσης Κεντρώων κ. Βασίλης Λεβέντης. </w:t>
      </w:r>
    </w:p>
    <w:p w14:paraId="35096387" w14:textId="77777777" w:rsidR="00A42BF5" w:rsidRDefault="007F616C">
      <w:pPr>
        <w:spacing w:line="600" w:lineRule="auto"/>
        <w:ind w:firstLine="720"/>
        <w:jc w:val="both"/>
        <w:rPr>
          <w:rFonts w:eastAsia="Times New Roman" w:cs="Times New Roman"/>
          <w:szCs w:val="24"/>
        </w:rPr>
      </w:pPr>
      <w:r>
        <w:rPr>
          <w:rFonts w:eastAsia="Times New Roman" w:cs="Times New Roman"/>
          <w:b/>
        </w:rPr>
        <w:t>ΒΑΣΙΛΗΣ ΛΕ</w:t>
      </w:r>
      <w:r>
        <w:rPr>
          <w:rFonts w:eastAsia="Times New Roman" w:cs="Times New Roman"/>
          <w:b/>
          <w:szCs w:val="24"/>
        </w:rPr>
        <w:t xml:space="preserve">ΒΕΝΤΗΣ (Πρόεδρος της Ένωσης </w:t>
      </w:r>
      <w:r>
        <w:rPr>
          <w:rFonts w:eastAsia="Times New Roman" w:cs="Times New Roman"/>
          <w:b/>
          <w:szCs w:val="24"/>
        </w:rPr>
        <w:t>Κεντρώων):</w:t>
      </w:r>
      <w:r>
        <w:rPr>
          <w:rFonts w:eastAsia="Times New Roman" w:cs="Times New Roman"/>
          <w:szCs w:val="24"/>
        </w:rPr>
        <w:t xml:space="preserve"> Καλησπερίζω τις κυρίες και τους κυρίους Βουλευτές, τους κυρίους Υπουργούς. Ο Πρωθυπουργός έφυγε, βεβαίως, γιατί είχε σοβαρότερα καθήκοντα. Παλαιότερα, όταν ήταν στην αντιπολίτευση, παραπονείτο που έλειπε ο Πρωθυπουργός. Όμως, φαίνεται αυτή είναι</w:t>
      </w:r>
      <w:r>
        <w:rPr>
          <w:rFonts w:eastAsia="Times New Roman" w:cs="Times New Roman"/>
          <w:szCs w:val="24"/>
        </w:rPr>
        <w:t xml:space="preserve"> η κοινή αρρώστια των Πρωθυπουργών</w:t>
      </w:r>
      <w:r>
        <w:rPr>
          <w:rFonts w:eastAsia="Times New Roman" w:cs="Times New Roman"/>
          <w:szCs w:val="24"/>
        </w:rPr>
        <w:t>:</w:t>
      </w:r>
      <w:r>
        <w:rPr>
          <w:rFonts w:eastAsia="Times New Roman" w:cs="Times New Roman"/>
          <w:szCs w:val="24"/>
        </w:rPr>
        <w:t xml:space="preserve"> να λείπουν</w:t>
      </w:r>
      <w:r>
        <w:rPr>
          <w:rFonts w:eastAsia="Times New Roman" w:cs="Times New Roman"/>
          <w:szCs w:val="24"/>
        </w:rPr>
        <w:t>!</w:t>
      </w:r>
      <w:r>
        <w:rPr>
          <w:rFonts w:eastAsia="Times New Roman" w:cs="Times New Roman"/>
          <w:szCs w:val="24"/>
        </w:rPr>
        <w:t xml:space="preserve"> </w:t>
      </w:r>
    </w:p>
    <w:p w14:paraId="35096388" w14:textId="77777777" w:rsidR="00A42BF5" w:rsidRDefault="007F616C">
      <w:pPr>
        <w:spacing w:line="600" w:lineRule="auto"/>
        <w:ind w:firstLine="720"/>
        <w:jc w:val="both"/>
        <w:rPr>
          <w:rFonts w:eastAsia="Times New Roman"/>
          <w:szCs w:val="24"/>
        </w:rPr>
      </w:pPr>
      <w:r>
        <w:rPr>
          <w:rFonts w:eastAsia="Times New Roman"/>
          <w:szCs w:val="24"/>
        </w:rPr>
        <w:t xml:space="preserve">Θα μου πείτε: Και για ποιον λόγο να κάτσουν να ακούσουν, αφού δεν πρόκειται τίποτε να δεχθούν από αυτά που εισηγούνται οι άλλοι; Άρα καλύτερα να φεύγουν. </w:t>
      </w:r>
    </w:p>
    <w:p w14:paraId="35096389" w14:textId="77777777" w:rsidR="00A42BF5" w:rsidRDefault="007F616C">
      <w:pPr>
        <w:spacing w:line="600" w:lineRule="auto"/>
        <w:ind w:firstLine="720"/>
        <w:jc w:val="both"/>
        <w:rPr>
          <w:rFonts w:eastAsia="Times New Roman"/>
          <w:szCs w:val="24"/>
        </w:rPr>
      </w:pPr>
      <w:r>
        <w:rPr>
          <w:rFonts w:eastAsia="Times New Roman"/>
          <w:szCs w:val="24"/>
        </w:rPr>
        <w:t>Είπε σε μία στιγμή της αγόρευσής του -και αυτή η στι</w:t>
      </w:r>
      <w:r>
        <w:rPr>
          <w:rFonts w:eastAsia="Times New Roman"/>
          <w:szCs w:val="24"/>
        </w:rPr>
        <w:t xml:space="preserve">γμή νομίζω ήταν «όλα τα κιλά και όλα τα λεφτά»- ότι η πολιτική που ασκεί η </w:t>
      </w:r>
      <w:r>
        <w:rPr>
          <w:rFonts w:eastAsia="Times New Roman"/>
          <w:szCs w:val="24"/>
        </w:rPr>
        <w:t>Κ</w:t>
      </w:r>
      <w:r>
        <w:rPr>
          <w:rFonts w:eastAsia="Times New Roman"/>
          <w:szCs w:val="24"/>
        </w:rPr>
        <w:t>υβέρνηση είναι μέσα στο κλίμα, το παγκόσμιο, το διεθνές, μέσα στην πραγματικότητα. Εκεί ζει και με βάση αυτή την πραγματικότητα κυβερνά την Ελλάδα ο κ. Τσίπρας. Άρα το 2014</w:t>
      </w:r>
      <w:r>
        <w:rPr>
          <w:rFonts w:eastAsia="Times New Roman"/>
          <w:szCs w:val="24"/>
        </w:rPr>
        <w:t>,</w:t>
      </w:r>
      <w:r>
        <w:rPr>
          <w:rFonts w:eastAsia="Times New Roman"/>
          <w:szCs w:val="24"/>
        </w:rPr>
        <w:t xml:space="preserve"> που υπ</w:t>
      </w:r>
      <w:r>
        <w:rPr>
          <w:rFonts w:eastAsia="Times New Roman"/>
          <w:szCs w:val="24"/>
        </w:rPr>
        <w:t xml:space="preserve">οσχόταν ότι σκίζει μνημόνια, ήταν στον κόσμο του. Από την ώρα που τώρα είναι στην πραγματικότητα, τότε ήταν στον Άρη και υποσχόταν. Τέλος πάντων. Και αυτό είναι μία ομολογία ειλικρίνειας. Κάτι είναι και αυτό. </w:t>
      </w:r>
    </w:p>
    <w:p w14:paraId="3509638A" w14:textId="77777777" w:rsidR="00A42BF5" w:rsidRDefault="007F616C">
      <w:pPr>
        <w:spacing w:line="600" w:lineRule="auto"/>
        <w:ind w:firstLine="720"/>
        <w:jc w:val="both"/>
        <w:rPr>
          <w:rFonts w:eastAsia="Times New Roman"/>
          <w:szCs w:val="24"/>
        </w:rPr>
      </w:pPr>
      <w:r>
        <w:rPr>
          <w:rFonts w:eastAsia="Times New Roman"/>
          <w:szCs w:val="24"/>
        </w:rPr>
        <w:t xml:space="preserve">Τα νομοσχέδια αυτά τα </w:t>
      </w:r>
      <w:r>
        <w:rPr>
          <w:rFonts w:eastAsia="Times New Roman"/>
          <w:szCs w:val="24"/>
        </w:rPr>
        <w:t>«</w:t>
      </w:r>
      <w:r>
        <w:rPr>
          <w:rFonts w:eastAsia="Times New Roman"/>
          <w:szCs w:val="24"/>
        </w:rPr>
        <w:t>πασπαρτού</w:t>
      </w:r>
      <w:r>
        <w:rPr>
          <w:rFonts w:eastAsia="Times New Roman"/>
          <w:szCs w:val="24"/>
        </w:rPr>
        <w:t>»</w:t>
      </w:r>
      <w:r>
        <w:rPr>
          <w:rFonts w:eastAsia="Times New Roman"/>
          <w:szCs w:val="24"/>
        </w:rPr>
        <w:t>, τα νομοσχέδ</w:t>
      </w:r>
      <w:r>
        <w:rPr>
          <w:rFonts w:eastAsia="Times New Roman"/>
          <w:szCs w:val="24"/>
        </w:rPr>
        <w:t>ια με χίλιες τριακόσιες σελίδες, δεν καταλαβαίνω τι νομοσχέδια είναι. Εντός σαράντα ωρών έπρεπε η Βουλή να τα διαβάσει, να αποφασίσει, οι Υπουργοί να φέρουν εν τω μεταξύ και άλλες τροπολογίες. Τα έχει διαβάσει αυτά κάποιος από την Πλειοψηφία, από την Κυβέρ</w:t>
      </w:r>
      <w:r>
        <w:rPr>
          <w:rFonts w:eastAsia="Times New Roman"/>
          <w:szCs w:val="24"/>
        </w:rPr>
        <w:t>νηση; Γιατί δεν είστε λαϊκή πλειοψηφία, είστε κοινοβουλευτική πλειοψηφία. Άλλο λαϊκή πλειοψηφία. Έτσι δεν είναι; Γιατί πόσο πήρε ο Καμμένος στις εκλογές; Πόσο πήρε ο ΣΥΡΙΖΑ; Αν το αθροίσουμε ήταν 35% και 3%, 38%. Πόσο έχει γίνει τώρα; Άντε να είναι 20%. Άρ</w:t>
      </w:r>
      <w:r>
        <w:rPr>
          <w:rFonts w:eastAsia="Times New Roman"/>
          <w:szCs w:val="24"/>
        </w:rPr>
        <w:t xml:space="preserve">α είστε λαϊκή μειοψηφία με </w:t>
      </w:r>
      <w:proofErr w:type="spellStart"/>
      <w:r>
        <w:rPr>
          <w:rFonts w:eastAsia="Times New Roman"/>
          <w:szCs w:val="24"/>
        </w:rPr>
        <w:t>καλπονοθευτικό</w:t>
      </w:r>
      <w:proofErr w:type="spellEnd"/>
      <w:r>
        <w:rPr>
          <w:rFonts w:eastAsia="Times New Roman"/>
          <w:szCs w:val="24"/>
        </w:rPr>
        <w:t xml:space="preserve"> νόμο, περιστασιακή κοινοβουλευτική πλειοψηφία.</w:t>
      </w:r>
    </w:p>
    <w:p w14:paraId="3509638B" w14:textId="77777777" w:rsidR="00A42BF5" w:rsidRDefault="007F616C">
      <w:pPr>
        <w:spacing w:line="600" w:lineRule="auto"/>
        <w:ind w:firstLine="720"/>
        <w:jc w:val="both"/>
        <w:rPr>
          <w:rFonts w:eastAsia="Times New Roman"/>
          <w:szCs w:val="24"/>
        </w:rPr>
      </w:pPr>
      <w:r>
        <w:rPr>
          <w:rFonts w:eastAsia="Times New Roman"/>
          <w:szCs w:val="24"/>
        </w:rPr>
        <w:t xml:space="preserve">Τα νομοσχέδια αυτά που έρχονται δι’ αυτού του τρόπου -γρήγορα να ψηφιστούν, χωρίς να τα διαβάσει κανείς- τι είδους νομοσχέδια είναι; Πού αποβλέπουν; Αποβλέπουν στο να </w:t>
      </w:r>
      <w:r>
        <w:rPr>
          <w:rFonts w:eastAsia="Times New Roman"/>
          <w:szCs w:val="24"/>
        </w:rPr>
        <w:t xml:space="preserve">μην τα διαβάσετε ούτε εσείς. Αν, δηλαδή, ένας σας έλεγε πριν τρία χρόνια ότι θα έρθει η ώρα που ο ΣΥΡΙΖΑ θα ιδρύσει καζίνο, που ο ΣΥΡΙΖΑ θα κόψει επιδόματα πολυτέκνων, </w:t>
      </w:r>
      <w:proofErr w:type="spellStart"/>
      <w:r>
        <w:rPr>
          <w:rFonts w:eastAsia="Times New Roman"/>
          <w:szCs w:val="24"/>
        </w:rPr>
        <w:t>τριτέκνων</w:t>
      </w:r>
      <w:proofErr w:type="spellEnd"/>
      <w:r>
        <w:rPr>
          <w:rFonts w:eastAsia="Times New Roman"/>
          <w:szCs w:val="24"/>
        </w:rPr>
        <w:t xml:space="preserve">, </w:t>
      </w:r>
      <w:proofErr w:type="spellStart"/>
      <w:r>
        <w:rPr>
          <w:rFonts w:eastAsia="Times New Roman"/>
          <w:szCs w:val="24"/>
        </w:rPr>
        <w:t>τετρατέκνων</w:t>
      </w:r>
      <w:proofErr w:type="spellEnd"/>
      <w:r>
        <w:rPr>
          <w:rFonts w:eastAsia="Times New Roman"/>
          <w:szCs w:val="24"/>
        </w:rPr>
        <w:t>, αν σας έλεγε ότι θα κοπούν φοροαπαλλαγές, θα τον λέγατε τρελό. Θ</w:t>
      </w:r>
      <w:r>
        <w:rPr>
          <w:rFonts w:eastAsia="Times New Roman"/>
          <w:szCs w:val="24"/>
        </w:rPr>
        <w:t>α λέγατε ότι δεν μπορεί να τα κάνει αυτά μια αριστερή κυβέρνηση.</w:t>
      </w:r>
    </w:p>
    <w:p w14:paraId="3509638C" w14:textId="77777777" w:rsidR="00A42BF5" w:rsidRDefault="007F616C">
      <w:pPr>
        <w:spacing w:line="600" w:lineRule="auto"/>
        <w:ind w:firstLine="720"/>
        <w:jc w:val="both"/>
        <w:rPr>
          <w:rFonts w:eastAsia="Times New Roman"/>
          <w:szCs w:val="24"/>
        </w:rPr>
      </w:pPr>
      <w:r>
        <w:rPr>
          <w:rFonts w:eastAsia="Times New Roman"/>
          <w:szCs w:val="24"/>
        </w:rPr>
        <w:t xml:space="preserve">Τώρα, όμως, πώς δικαιολογήθηκε ο Πρωθυπουργός; Είπε ότι μέσα στο κλίμα αυτό της διεθνούς πραγματικότητας, έτσι μόνο μπορεί να κυβερνήσει, αυτά μόνο μπορεί να κάνει. Να μια ωραία δικαιολογία. </w:t>
      </w:r>
      <w:r>
        <w:rPr>
          <w:rFonts w:eastAsia="Times New Roman"/>
          <w:szCs w:val="24"/>
        </w:rPr>
        <w:t xml:space="preserve">Να εγκληματήσεις σε βάρος της κοινωνίας και να έχεις ως δικαιολογία το διεθνές κλίμα, ότι αυτό δεν σου το επιτρέπει. </w:t>
      </w:r>
    </w:p>
    <w:p w14:paraId="3509638D" w14:textId="77777777" w:rsidR="00A42BF5" w:rsidRDefault="007F616C">
      <w:pPr>
        <w:spacing w:line="600" w:lineRule="auto"/>
        <w:ind w:firstLine="720"/>
        <w:jc w:val="both"/>
        <w:rPr>
          <w:rFonts w:eastAsia="Times New Roman"/>
          <w:szCs w:val="24"/>
        </w:rPr>
      </w:pPr>
      <w:r>
        <w:rPr>
          <w:rFonts w:eastAsia="Times New Roman"/>
          <w:szCs w:val="24"/>
        </w:rPr>
        <w:t xml:space="preserve">Κατηγόρησε την </w:t>
      </w:r>
      <w:r>
        <w:rPr>
          <w:rFonts w:eastAsia="Times New Roman"/>
          <w:szCs w:val="24"/>
        </w:rPr>
        <w:t>Α</w:t>
      </w:r>
      <w:r>
        <w:rPr>
          <w:rFonts w:eastAsia="Times New Roman"/>
          <w:szCs w:val="24"/>
        </w:rPr>
        <w:t xml:space="preserve">ριστερά ο κ. Τσίπρας ότι είναι κατά του ευρώ, κατά της Ευρώπης. Λίγοι ήταν στον ΣΥΡΙΖΑ που ήταν κατά της Ευρώπης και κατά </w:t>
      </w:r>
      <w:r>
        <w:rPr>
          <w:rFonts w:eastAsia="Times New Roman"/>
          <w:szCs w:val="24"/>
        </w:rPr>
        <w:t>του ευρώ; Σε συζητήσεις που έκανα εγώ με απλούς ψηφοφόρους ή στελέχη όπου πήγαινα ανά την Ελλάδα το 2015, ανάθεμ</w:t>
      </w:r>
      <w:r>
        <w:rPr>
          <w:rFonts w:eastAsia="Times New Roman"/>
          <w:szCs w:val="24"/>
        </w:rPr>
        <w:t xml:space="preserve">α </w:t>
      </w:r>
      <w:r>
        <w:rPr>
          <w:rFonts w:eastAsia="Times New Roman"/>
          <w:szCs w:val="24"/>
        </w:rPr>
        <w:t>αν στους δέκα του ΣΥΡΙΖΑ, ένας ή δύο ήταν υπέρ του ευρώ. Όλοι οι άλλοι έλεγαν τα ίδια με το ΚΚΕ. Απλά το ΚΚΕ έχει μια συνέπεια, έστω κι αν αισ</w:t>
      </w:r>
      <w:r>
        <w:rPr>
          <w:rFonts w:eastAsia="Times New Roman"/>
          <w:szCs w:val="24"/>
        </w:rPr>
        <w:t xml:space="preserve">θάνεται ότι αυτοκτονεί η χώρα. Αντίθετα, ο Τσίπρας έκανε τούμπα. Το ονομάζει «ρεαλισμό» και το εξήγησε έτσι. Μάλλον, δεν το εξήγησε καθόλου. Είπε μια κουβέντα περί «αυταπάτης» και αυτό ήταν όλο. </w:t>
      </w:r>
    </w:p>
    <w:p w14:paraId="3509638E" w14:textId="77777777" w:rsidR="00A42BF5" w:rsidRDefault="007F616C">
      <w:pPr>
        <w:spacing w:line="600" w:lineRule="auto"/>
        <w:ind w:firstLine="720"/>
        <w:jc w:val="both"/>
        <w:rPr>
          <w:rFonts w:eastAsia="Times New Roman"/>
          <w:szCs w:val="24"/>
        </w:rPr>
      </w:pPr>
      <w:r>
        <w:rPr>
          <w:rFonts w:eastAsia="Times New Roman"/>
          <w:szCs w:val="24"/>
        </w:rPr>
        <w:t>Νομίζω ότι αυτό το νομοσχέδιο είναι νομοσχέδιο ντροπής. Όσοι</w:t>
      </w:r>
      <w:r>
        <w:rPr>
          <w:rFonts w:eastAsia="Times New Roman"/>
          <w:szCs w:val="24"/>
        </w:rPr>
        <w:t xml:space="preserve"> το ψηφίσετε, θα ντρέπεστε μεθαύριο που το ψηφίσατε. Κρατήστε τη σημείωσή μου αυτή. Θα ντρέπεστε και θα απολογείστε και στα παιδιά σας και στα εγγόνια σας που το ψηφίσατε. </w:t>
      </w:r>
    </w:p>
    <w:p w14:paraId="3509638F" w14:textId="77777777" w:rsidR="00A42BF5" w:rsidRDefault="007F616C">
      <w:pPr>
        <w:spacing w:line="600" w:lineRule="auto"/>
        <w:ind w:firstLine="720"/>
        <w:jc w:val="both"/>
        <w:rPr>
          <w:rFonts w:eastAsia="Times New Roman"/>
          <w:szCs w:val="24"/>
        </w:rPr>
      </w:pPr>
      <w:r>
        <w:rPr>
          <w:rFonts w:eastAsia="Times New Roman"/>
          <w:szCs w:val="24"/>
        </w:rPr>
        <w:t>Ο Πρωθυπουργός έδωσε υποσχέσεις ότι θα διορθώσει την αδικία που γίνεται στους πολυτ</w:t>
      </w:r>
      <w:r>
        <w:rPr>
          <w:rFonts w:eastAsia="Times New Roman"/>
          <w:szCs w:val="24"/>
        </w:rPr>
        <w:t xml:space="preserve">έκνους. Δηλαδή, τι είναι αυτό; Πρώτα κάνουμε την αδικία και μετά </w:t>
      </w:r>
      <w:proofErr w:type="spellStart"/>
      <w:r>
        <w:rPr>
          <w:rFonts w:eastAsia="Times New Roman"/>
          <w:szCs w:val="24"/>
        </w:rPr>
        <w:t>υποσχόμεθα</w:t>
      </w:r>
      <w:proofErr w:type="spellEnd"/>
      <w:r>
        <w:rPr>
          <w:rFonts w:eastAsia="Times New Roman"/>
          <w:szCs w:val="24"/>
        </w:rPr>
        <w:t xml:space="preserve"> διόρθωση; Και το χειροκροτήσατε όλοι αυτό. Είναι πολιτική αυτή, πρώτα να κόβεις επιδόματα και μετά να σε χειροκροτούν οι Βουλευτές σου, με την υπόσχεση ότι θα τα επαναφέρεις; Είναι</w:t>
      </w:r>
      <w:r>
        <w:rPr>
          <w:rFonts w:eastAsia="Times New Roman"/>
          <w:szCs w:val="24"/>
        </w:rPr>
        <w:t xml:space="preserve"> μέθοδος πολιτικής αυτή; </w:t>
      </w:r>
    </w:p>
    <w:p w14:paraId="3509639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Για τα εργασιακά λέτε ότι δεν είναι ζημιά γιατί -ο Πρωθυπουργός είπε- δεν ζητάει το 50% επί των εγγεγραμμένων αλλά επί αυτών που είναι ταμειακά τακτοποιημένοι. Το είχε πει αυτό πριν τις εκλογές; Είχε πει ότι εγώ θα το ανεβάσω από </w:t>
      </w:r>
      <w:r>
        <w:rPr>
          <w:rFonts w:eastAsia="Times New Roman" w:cs="Times New Roman"/>
          <w:szCs w:val="24"/>
        </w:rPr>
        <w:t xml:space="preserve">το 30% που είναι τώρα στο 50%; Ένας Πρωθυπουργός δικαιούται να πράττει μόνο ό,τι έχει πει. Αυτό πιστεύω εγώ. Μόνο ό,τι έχει πει δικαιούται να κάνει. </w:t>
      </w:r>
    </w:p>
    <w:p w14:paraId="3509639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Ακούστε κάτι, εγώ προσωπικά σαν Βασίλης Λεβέντης και το κόμμα μας, η Ένωση Κεντρώων, -αυτό το κόμμα υπήρχε</w:t>
      </w:r>
      <w:r>
        <w:rPr>
          <w:rFonts w:eastAsia="Times New Roman" w:cs="Times New Roman"/>
          <w:szCs w:val="24"/>
        </w:rPr>
        <w:t xml:space="preserve"> και </w:t>
      </w:r>
      <w:r>
        <w:rPr>
          <w:rFonts w:eastAsia="Times New Roman" w:cs="Times New Roman"/>
          <w:szCs w:val="24"/>
        </w:rPr>
        <w:t>σαράντα</w:t>
      </w:r>
      <w:r>
        <w:rPr>
          <w:rFonts w:eastAsia="Times New Roman" w:cs="Times New Roman"/>
          <w:szCs w:val="24"/>
        </w:rPr>
        <w:t xml:space="preserve"> χρόνια πριν μπει στη Βουλή- ήμασταν κατά της ασυδοσίας των συνδικάτων και πίστευα ότι μεγάλη ζημιά στις επιχειρήσεις είχε δημιουργηθεί από τις άσκοπες απεργίες. Και είχαν κλείσει πολλές επιχειρήσεις στο Πέραμα, στο Λαύριο και στη Χαλκίδα εξαιτίας </w:t>
      </w:r>
      <w:proofErr w:type="spellStart"/>
      <w:r>
        <w:rPr>
          <w:rFonts w:eastAsia="Times New Roman" w:cs="Times New Roman"/>
          <w:szCs w:val="24"/>
        </w:rPr>
        <w:t>ασκόπων</w:t>
      </w:r>
      <w:proofErr w:type="spellEnd"/>
      <w:r>
        <w:rPr>
          <w:rFonts w:eastAsia="Times New Roman" w:cs="Times New Roman"/>
          <w:szCs w:val="24"/>
        </w:rPr>
        <w:t xml:space="preserve"> </w:t>
      </w:r>
      <w:r>
        <w:rPr>
          <w:rFonts w:eastAsia="Times New Roman" w:cs="Times New Roman"/>
          <w:szCs w:val="24"/>
        </w:rPr>
        <w:t>απεργιών. Τότε ήταν η εποχή της παντοδυναμίας των συνδικάτων. Και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τότε χρειαζόταν κάποια παρέμβαση για να σταματήσει αυτή η ασυδοσία των συνδικάτων. </w:t>
      </w:r>
    </w:p>
    <w:p w14:paraId="3509639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Τώρα </w:t>
      </w:r>
      <w:r>
        <w:rPr>
          <w:rFonts w:eastAsia="Times New Roman" w:cs="Times New Roman"/>
          <w:szCs w:val="24"/>
        </w:rPr>
        <w:t>όμως,</w:t>
      </w:r>
      <w:r>
        <w:rPr>
          <w:rFonts w:eastAsia="Times New Roman" w:cs="Times New Roman"/>
          <w:szCs w:val="24"/>
        </w:rPr>
        <w:t xml:space="preserve"> που οι εργαζόμενοι είναι οι μισοί άνεργοι, τώρα που οι μισοί και πλέον απ’ αυτούς πο</w:t>
      </w:r>
      <w:r>
        <w:rPr>
          <w:rFonts w:eastAsia="Times New Roman" w:cs="Times New Roman"/>
          <w:szCs w:val="24"/>
        </w:rPr>
        <w:t xml:space="preserve">υ εργάζονται είναι με το σύστημα της </w:t>
      </w:r>
      <w:proofErr w:type="spellStart"/>
      <w:r>
        <w:rPr>
          <w:rFonts w:eastAsia="Times New Roman" w:cs="Times New Roman"/>
          <w:szCs w:val="24"/>
        </w:rPr>
        <w:t>ημιαπασχόλησης</w:t>
      </w:r>
      <w:proofErr w:type="spellEnd"/>
      <w:r>
        <w:rPr>
          <w:rFonts w:eastAsia="Times New Roman" w:cs="Times New Roman"/>
          <w:szCs w:val="24"/>
        </w:rPr>
        <w:t>, αισθάνομαι, κυρίες και κύριοι, ότι οι εργαζόμενοι χρειάζονται στήριξη. Και πιστεύω ότι αυτό που κάνει ο κ. Τσίπρας είναι έγκλημα κατά της εργατικής τάξης. Τώρα ανεστράφησαν οι όροι. Πρώτα είχαμε την αδια</w:t>
      </w:r>
      <w:r>
        <w:rPr>
          <w:rFonts w:eastAsia="Times New Roman" w:cs="Times New Roman"/>
          <w:szCs w:val="24"/>
        </w:rPr>
        <w:t xml:space="preserve">λλαξία των συνδικάτων εξαιτίας της οποίας </w:t>
      </w:r>
      <w:proofErr w:type="spellStart"/>
      <w:r>
        <w:rPr>
          <w:rFonts w:eastAsia="Times New Roman" w:cs="Times New Roman"/>
          <w:szCs w:val="24"/>
        </w:rPr>
        <w:t>εδημιουργείτο</w:t>
      </w:r>
      <w:proofErr w:type="spellEnd"/>
      <w:r>
        <w:rPr>
          <w:rFonts w:eastAsia="Times New Roman" w:cs="Times New Roman"/>
          <w:szCs w:val="24"/>
        </w:rPr>
        <w:t xml:space="preserve"> ανεργία. Τώρα έχουμε την αδιαλλαξία των κυβερνώντων, που δημιουργούν αλυσίδες «λουκέτων» και ανεργίας.</w:t>
      </w:r>
    </w:p>
    <w:p w14:paraId="3509639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Βλέπετε, ένα κόμμα όταν εκτιμάει την πραγματικότητα, δεν μπορεί να είναι επ’ άπειρον το ίδιο, για</w:t>
      </w:r>
      <w:r>
        <w:rPr>
          <w:rFonts w:eastAsia="Times New Roman" w:cs="Times New Roman"/>
          <w:szCs w:val="24"/>
        </w:rPr>
        <w:t>τί η ίδια η πραγματικότητα αλλάζει. Τότε έπρεπε να προστατεύσουμε τις επιχειρήσεις. Τώρα πρέπει να προστατεύσουμε τους εργαζομένους που βάλλονται από την τρόικα, από την ανάλγητη πολιτική των κυβερνήσεων κ.λπ.</w:t>
      </w:r>
      <w:r>
        <w:rPr>
          <w:rFonts w:eastAsia="Times New Roman" w:cs="Times New Roman"/>
          <w:szCs w:val="24"/>
        </w:rPr>
        <w:t>.</w:t>
      </w:r>
      <w:r>
        <w:rPr>
          <w:rFonts w:eastAsia="Times New Roman" w:cs="Times New Roman"/>
          <w:szCs w:val="24"/>
        </w:rPr>
        <w:t xml:space="preserve"> Γι’ αυτό θεωρώ ότι εγκληματεί ο ΣΥΡΙΖΑ όταν ε</w:t>
      </w:r>
      <w:r>
        <w:rPr>
          <w:rFonts w:eastAsia="Times New Roman" w:cs="Times New Roman"/>
          <w:szCs w:val="24"/>
        </w:rPr>
        <w:t>ισάγει αυτό το 50%. Πρέπει να μας εξηγήσει γιατί το εισάγει. Για να σταματήσει τις απεργίες το κάνει. Όλα τα άλλα τα τροπάρια και οι εξηγήσεις που λέει εδώ, είναι προφάσεις εν αμαρτίαις.</w:t>
      </w:r>
    </w:p>
    <w:p w14:paraId="3509639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Έκανε μία προκήρυξη ο κ. Παππάς για τα κανάλια. Δεν έχω αντίρρηση. Έπ</w:t>
      </w:r>
      <w:r>
        <w:rPr>
          <w:rFonts w:eastAsia="Times New Roman" w:cs="Times New Roman"/>
          <w:szCs w:val="24"/>
        </w:rPr>
        <w:t xml:space="preserve">ρεπε να γίνει αυτή η προκήρυξη. Λέει, όμως, ότι αφαιρέθηκε ο φόρος διαφήμισης και μπήκε ετήσιο ενοίκιο 3 εκατομμύρια. Και λέει ότι είναι το ίδιο. Τι πετύχαμε, λοιπόν; Τι βάλαμε στους </w:t>
      </w:r>
      <w:proofErr w:type="spellStart"/>
      <w:r>
        <w:rPr>
          <w:rFonts w:eastAsia="Times New Roman" w:cs="Times New Roman"/>
          <w:szCs w:val="24"/>
        </w:rPr>
        <w:t>καναλάρχες</w:t>
      </w:r>
      <w:proofErr w:type="spellEnd"/>
      <w:r>
        <w:rPr>
          <w:rFonts w:eastAsia="Times New Roman" w:cs="Times New Roman"/>
          <w:szCs w:val="24"/>
        </w:rPr>
        <w:t xml:space="preserve">; Τι λεφτά πήραμε, αφού το ύψος της δαπάνης που </w:t>
      </w:r>
      <w:proofErr w:type="spellStart"/>
      <w:r>
        <w:rPr>
          <w:rFonts w:eastAsia="Times New Roman" w:cs="Times New Roman"/>
          <w:szCs w:val="24"/>
        </w:rPr>
        <w:t>εδίδετο</w:t>
      </w:r>
      <w:proofErr w:type="spellEnd"/>
      <w:r>
        <w:rPr>
          <w:rFonts w:eastAsia="Times New Roman" w:cs="Times New Roman"/>
          <w:szCs w:val="24"/>
        </w:rPr>
        <w:t xml:space="preserve"> για φόρ</w:t>
      </w:r>
      <w:r>
        <w:rPr>
          <w:rFonts w:eastAsia="Times New Roman" w:cs="Times New Roman"/>
          <w:szCs w:val="24"/>
        </w:rPr>
        <w:t>ο διαφήμισης είναι περίπου ισοσκελισμένο απ’ αυτό το ενοίκιο που μπαίνει; Τι αλλαγή έγινε; Στα χέρια των ιδίων είναι περίπου τα κανάλια. Άρα προς τι αυτή η -κρατάει τώρα δύο χρόνια- προσπάθεια του κ. Παππά; Τι θέλει να διορθώσει, αφού στους ίδιους παρέμειν</w:t>
      </w:r>
      <w:r>
        <w:rPr>
          <w:rFonts w:eastAsia="Times New Roman" w:cs="Times New Roman"/>
          <w:szCs w:val="24"/>
        </w:rPr>
        <w:t>αν και δεν θα πάρει φράγκο παραπάνω; Δεν αντιλαμβάνομαι αυτή τη μάχη. Πολιτικές προπονήσεις έχουμε εδώ; Έχουμε βεντέτες;</w:t>
      </w:r>
    </w:p>
    <w:p w14:paraId="3509639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Ταυτίσατε, κυρίες και κύριοι του ΣΥΡΙΖΑ -εάν όχι εσείς, τότε ο κ. Κοτζιάς και εάν όχι ο κ. Κοτζιάς, τότε οι «κύκλοι» του Υπουργείου Εξω</w:t>
      </w:r>
      <w:r>
        <w:rPr>
          <w:rFonts w:eastAsia="Times New Roman" w:cs="Times New Roman"/>
          <w:szCs w:val="24"/>
        </w:rPr>
        <w:t>τερικών- την Εκκλησία με τη Χρυσή Αυγή. Όταν δεν σας αρέσει κάτι, το εξηγείτε όπως θέλετε εσείς: Η Εκκλησία ταυτίζεται με τη Χρυσή Αυγή. Γιατί ταυτίζεται με τη Χρυσή Αυγή; Γιατί έχει την άποψη ότι δεν πρέπει να δοθεί το «Μακεδονία» στους Σκοπιανούς. Έτσι λ</w:t>
      </w:r>
      <w:r>
        <w:rPr>
          <w:rFonts w:eastAsia="Times New Roman" w:cs="Times New Roman"/>
          <w:szCs w:val="24"/>
        </w:rPr>
        <w:t>έτε.</w:t>
      </w:r>
    </w:p>
    <w:p w14:paraId="3509639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Αυτό, όμως, είναι ασέβεια. Μπορεί μερικοί ιεράρχες να είναι ακροδεξιοί, αυτό είναι αλήθεια, και να έχουν κάνει εμπρηστικές δηλώσεις, οι οποίες δεν συνάδουν με το πνεύμα της ορθόδοξης θρησκείας, αλλά όχι ότι η θρησκεία ταυτίζεται με τη Χρυσή Αυγή. Αυτό</w:t>
      </w:r>
      <w:r>
        <w:rPr>
          <w:rFonts w:eastAsia="Times New Roman" w:cs="Times New Roman"/>
          <w:szCs w:val="24"/>
        </w:rPr>
        <w:t xml:space="preserve"> είναι ύβρις και αναλαμβάνετε, επωμίζεστε μια φοβερή κατηγορία. Η Εκκλησία μένει στο ύψος της. Ούτε να παρεμβαίνει θέλει στα πολιτικά, όπως λέτε. Πού </w:t>
      </w:r>
      <w:proofErr w:type="spellStart"/>
      <w:r>
        <w:rPr>
          <w:rFonts w:eastAsia="Times New Roman" w:cs="Times New Roman"/>
          <w:szCs w:val="24"/>
        </w:rPr>
        <w:t>παρενέβη</w:t>
      </w:r>
      <w:proofErr w:type="spellEnd"/>
      <w:r>
        <w:rPr>
          <w:rFonts w:eastAsia="Times New Roman" w:cs="Times New Roman"/>
          <w:szCs w:val="24"/>
        </w:rPr>
        <w:t>; Είπε την άποψή της, αλλά εσείς δεν θέλετε ούτε άποψη να έχει. Θέλετε να έχει άποψη ένας απλός σύ</w:t>
      </w:r>
      <w:r>
        <w:rPr>
          <w:rFonts w:eastAsia="Times New Roman" w:cs="Times New Roman"/>
          <w:szCs w:val="24"/>
        </w:rPr>
        <w:t>λλογος, η Εκκλησία όμως δεν δικαιούται, κατ’ εσάς, να έχει άποψη.</w:t>
      </w:r>
    </w:p>
    <w:p w14:paraId="3509639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Σας δηλώνουμε εμείς, το ταπεινό κόμμα της Ένωσης Κεντρώων, -που τώρα το βλέπετε ένα μικρό κόμμα και τώρα είστε εσείς πολλοί εδώ του ΣΥΡΙΖΑ, αλλά να δούμε στην αυριανή Βουλή πόσοι θα είστε κα</w:t>
      </w:r>
      <w:r>
        <w:rPr>
          <w:rFonts w:eastAsia="Times New Roman" w:cs="Times New Roman"/>
          <w:szCs w:val="24"/>
        </w:rPr>
        <w:t xml:space="preserve">ι από εσάς και από τη Νέα Δημοκρατία- ότι και στην ταυτότητα φύλου θα διορθώσουμε τον νόμο. Δεν μπορούμε να αφήσουμε δεκαπεντάχρονα παιδιά να </w:t>
      </w:r>
      <w:proofErr w:type="spellStart"/>
      <w:r>
        <w:rPr>
          <w:rFonts w:eastAsia="Times New Roman" w:cs="Times New Roman"/>
          <w:szCs w:val="24"/>
        </w:rPr>
        <w:t>αυτοπροσδιορίζονται</w:t>
      </w:r>
      <w:proofErr w:type="spellEnd"/>
      <w:r>
        <w:rPr>
          <w:rFonts w:eastAsia="Times New Roman" w:cs="Times New Roman"/>
          <w:szCs w:val="24"/>
        </w:rPr>
        <w:t xml:space="preserve">. </w:t>
      </w:r>
    </w:p>
    <w:p w14:paraId="3509639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Επίσης, νομίζω εχθές βγήκε μια δημοσκόπηση που λέει ότι 70% του λαού δεν θέλει να παραδοθεί </w:t>
      </w:r>
      <w:r>
        <w:rPr>
          <w:rFonts w:eastAsia="Times New Roman" w:cs="Times New Roman"/>
          <w:szCs w:val="24"/>
        </w:rPr>
        <w:t>το όνομα Μακεδονία. Άρα γιατί κατηγορείτε την Εκκλησία; Επειδή πήρε θέση με την πλειοψηφούσα αντίληψη; Γιατί την κατηγορείτε την Εκκλησία;</w:t>
      </w:r>
    </w:p>
    <w:p w14:paraId="3509639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Εγώ νομίζω ότι στον τόπο αυτόν είμαστε και αχάριστοι, γιατί δεν πολέμησε ούτε του </w:t>
      </w:r>
      <w:r>
        <w:rPr>
          <w:rFonts w:eastAsia="Times New Roman" w:cs="Times New Roman"/>
          <w:szCs w:val="24"/>
        </w:rPr>
        <w:t xml:space="preserve">κ. </w:t>
      </w:r>
      <w:r>
        <w:rPr>
          <w:rFonts w:eastAsia="Times New Roman" w:cs="Times New Roman"/>
          <w:szCs w:val="24"/>
        </w:rPr>
        <w:t xml:space="preserve">Σκουρλέτη ο πατέρας ούτε του κ. </w:t>
      </w:r>
      <w:r>
        <w:rPr>
          <w:rFonts w:eastAsia="Times New Roman" w:cs="Times New Roman"/>
          <w:szCs w:val="24"/>
        </w:rPr>
        <w:t xml:space="preserve">Φίλη ούτε του κ. Τσίπρα, για να είμαστε εμείς ελεύθεροι και να απολαμβάνουμε εδώ </w:t>
      </w:r>
      <w:r>
        <w:rPr>
          <w:rFonts w:eastAsia="Times New Roman" w:cs="Times New Roman"/>
          <w:szCs w:val="24"/>
        </w:rPr>
        <w:t>–</w:t>
      </w:r>
      <w:r>
        <w:rPr>
          <w:rFonts w:eastAsia="Times New Roman" w:cs="Times New Roman"/>
          <w:szCs w:val="24"/>
        </w:rPr>
        <w:t>υποτίθεται</w:t>
      </w:r>
      <w:r>
        <w:rPr>
          <w:rFonts w:eastAsia="Times New Roman" w:cs="Times New Roman"/>
          <w:szCs w:val="24"/>
        </w:rPr>
        <w:t>-</w:t>
      </w:r>
      <w:r>
        <w:rPr>
          <w:rFonts w:eastAsia="Times New Roman" w:cs="Times New Roman"/>
          <w:szCs w:val="24"/>
        </w:rPr>
        <w:t xml:space="preserve"> ένα δημοκρατικό πολίτευμα. </w:t>
      </w:r>
    </w:p>
    <w:p w14:paraId="3509639A"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509639B"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ΚΑΪΣΑΣ:</w:t>
      </w:r>
      <w:r>
        <w:rPr>
          <w:rFonts w:eastAsia="Times New Roman" w:cs="Times New Roman"/>
          <w:szCs w:val="24"/>
        </w:rPr>
        <w:t xml:space="preserve"> Ποιοι είναι αυτοί που πολέμησαν;</w:t>
      </w:r>
    </w:p>
    <w:p w14:paraId="3509639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b/>
          <w:szCs w:val="24"/>
        </w:rPr>
        <w:t>:</w:t>
      </w:r>
      <w:r>
        <w:rPr>
          <w:rFonts w:eastAsia="Times New Roman" w:cs="Times New Roman"/>
          <w:szCs w:val="24"/>
        </w:rPr>
        <w:t xml:space="preserve"> Κάποιοι άλλοι και όχι εσείς πάντως, κύριε. Δεν ξέρω το όνομά σας. Αν πάλι έχετε μακεδονομάχο πατέρα να μου το πείτε.</w:t>
      </w:r>
    </w:p>
    <w:p w14:paraId="3509639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Πού να τον βρούμε; Πρόσφυγες είμαστε.</w:t>
      </w:r>
    </w:p>
    <w:p w14:paraId="3509639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Εντάξει, αλλά παραχωρείτε</w:t>
      </w:r>
      <w:r>
        <w:rPr>
          <w:rFonts w:eastAsia="Times New Roman" w:cs="Times New Roman"/>
          <w:szCs w:val="24"/>
        </w:rPr>
        <w:t xml:space="preserve"> τη Μακεδονία στους Σκοπιανούς. Την παραχωρείτε πολύ ευχαρίστως.</w:t>
      </w:r>
    </w:p>
    <w:p w14:paraId="3509639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Τώρα θα πω ορισμένα πράγματα και για τη Νέα Δημοκρατία.</w:t>
      </w:r>
    </w:p>
    <w:p w14:paraId="350963A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Εδώ έχω μία Εφημερίδα της Κυβερνήσεως του 1959 με Πρωθυπουργό τον Κωνσταντίνο Καραμανλή. Έρχεται σε σχέση με το κράτος της Γιουγκοσλαβί</w:t>
      </w:r>
      <w:r>
        <w:rPr>
          <w:rFonts w:eastAsia="Times New Roman" w:cs="Times New Roman"/>
          <w:szCs w:val="24"/>
        </w:rPr>
        <w:t>ας και ονομάζει τα Σκόπια «Λαϊκή Δημοκρατία της Μακεδονίας». Με υπογραφή του Κωνσταντίνου Καραμανλή, αριθμός φύλλου 238, Εφημερίδα της Κυβερνήσεως της 5</w:t>
      </w:r>
      <w:r>
        <w:rPr>
          <w:rFonts w:eastAsia="Times New Roman" w:cs="Times New Roman"/>
          <w:szCs w:val="24"/>
          <w:vertAlign w:val="superscript"/>
        </w:rPr>
        <w:t>ης</w:t>
      </w:r>
      <w:r>
        <w:rPr>
          <w:rFonts w:eastAsia="Times New Roman" w:cs="Times New Roman"/>
          <w:szCs w:val="24"/>
        </w:rPr>
        <w:t xml:space="preserve"> Νοεμβρίου 1959.</w:t>
      </w:r>
    </w:p>
    <w:p w14:paraId="350963A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καταθέτω για τα</w:t>
      </w:r>
      <w:r>
        <w:rPr>
          <w:rFonts w:eastAsia="Times New Roman" w:cs="Times New Roman"/>
          <w:szCs w:val="24"/>
        </w:rPr>
        <w:t xml:space="preserve"> Πρακτικά.</w:t>
      </w:r>
    </w:p>
    <w:p w14:paraId="350963A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Ένωσης Κεντρώων κ. Βασίλ</w:t>
      </w:r>
      <w:r>
        <w:rPr>
          <w:rFonts w:eastAsia="Times New Roman" w:cs="Times New Roman"/>
          <w:szCs w:val="24"/>
        </w:rPr>
        <w:t>ης Λεβέντης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50963A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Παρακολουθώ στα κανάλια να παρελαύνει η κ</w:t>
      </w:r>
      <w:r>
        <w:rPr>
          <w:rFonts w:eastAsia="Times New Roman" w:cs="Times New Roman"/>
          <w:szCs w:val="24"/>
        </w:rPr>
        <w:t>.</w:t>
      </w:r>
      <w:r>
        <w:rPr>
          <w:rFonts w:eastAsia="Times New Roman" w:cs="Times New Roman"/>
          <w:szCs w:val="24"/>
        </w:rPr>
        <w:t xml:space="preserve"> Μπακογιάννη, ο κ. Χατζηδάκης της Νέας Δημ</w:t>
      </w:r>
      <w:r>
        <w:rPr>
          <w:rFonts w:eastAsia="Times New Roman" w:cs="Times New Roman"/>
          <w:szCs w:val="24"/>
        </w:rPr>
        <w:t xml:space="preserve">οκρατίας και να λένε ότι «είμαστε στην εθνική γραμμή Βουκουρεστίου». Είναι εθνική γραμμή το Βουκουρέστι; Το Βουκουρέστι είναι </w:t>
      </w:r>
      <w:r>
        <w:rPr>
          <w:rFonts w:eastAsia="Times New Roman" w:cs="Times New Roman"/>
          <w:szCs w:val="24"/>
          <w:lang w:val="en-US"/>
        </w:rPr>
        <w:t>Nova</w:t>
      </w:r>
      <w:r>
        <w:rPr>
          <w:rFonts w:eastAsia="Times New Roman" w:cs="Times New Roman"/>
          <w:szCs w:val="24"/>
        </w:rPr>
        <w:t xml:space="preserve"> </w:t>
      </w:r>
      <w:proofErr w:type="spellStart"/>
      <w:r>
        <w:rPr>
          <w:rFonts w:eastAsia="Times New Roman" w:cs="Times New Roman"/>
          <w:szCs w:val="24"/>
          <w:lang w:val="en-US"/>
        </w:rPr>
        <w:t>Makedoni</w:t>
      </w:r>
      <w:r>
        <w:rPr>
          <w:rFonts w:eastAsia="Times New Roman" w:cs="Times New Roman"/>
          <w:szCs w:val="24"/>
          <w:lang w:val="en-US"/>
        </w:rPr>
        <w:t>j</w:t>
      </w:r>
      <w:proofErr w:type="spellEnd"/>
      <w:r>
        <w:rPr>
          <w:rFonts w:eastAsia="Times New Roman" w:cs="Times New Roman"/>
          <w:szCs w:val="24"/>
        </w:rPr>
        <w:t>a, είναι σύνθετη με την παραχώρηση της λέξης Μακεδονία. Το υπερασπίζεται αυτό σοβαρά η Νέα Δημοκρατία, ότι πρέπει να</w:t>
      </w:r>
      <w:r>
        <w:rPr>
          <w:rFonts w:eastAsia="Times New Roman" w:cs="Times New Roman"/>
          <w:szCs w:val="24"/>
        </w:rPr>
        <w:t xml:space="preserve"> δοθεί το όνομα Μακεδονία στους Σκοπιανούς; Αυτή είναι η θέση σας; Το είπε η κ</w:t>
      </w:r>
      <w:r>
        <w:rPr>
          <w:rFonts w:eastAsia="Times New Roman" w:cs="Times New Roman"/>
          <w:szCs w:val="24"/>
        </w:rPr>
        <w:t>.</w:t>
      </w:r>
      <w:r>
        <w:rPr>
          <w:rFonts w:eastAsia="Times New Roman" w:cs="Times New Roman"/>
          <w:szCs w:val="24"/>
        </w:rPr>
        <w:t xml:space="preserve"> Μπακογιάννη, το είπε και ο κ. Χατζηδάκης, ότι έχετε εθνική θέση, είναι η θέση του Βουκουρεστίου. Εκτός αν δεν ξέρετε τι θέλετε και τι έχετε.</w:t>
      </w:r>
    </w:p>
    <w:p w14:paraId="350963A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Έχετε παρασυρθεί σε μία παγίδα από </w:t>
      </w:r>
      <w:r>
        <w:rPr>
          <w:rFonts w:eastAsia="Times New Roman" w:cs="Times New Roman"/>
          <w:szCs w:val="24"/>
        </w:rPr>
        <w:t xml:space="preserve">τον κ. Τσίπρα. Αντί να υπερασπίζεστε τη θέση του 1992, που είναι εθνική θέση όλων των πολιτικών </w:t>
      </w:r>
      <w:r>
        <w:rPr>
          <w:rFonts w:eastAsia="Times New Roman" w:cs="Times New Roman"/>
          <w:szCs w:val="24"/>
        </w:rPr>
        <w:t>Α</w:t>
      </w:r>
      <w:r>
        <w:rPr>
          <w:rFonts w:eastAsia="Times New Roman" w:cs="Times New Roman"/>
          <w:szCs w:val="24"/>
        </w:rPr>
        <w:t>ρχηγών, για χάρη του Κώστα Καραμανλή, που τον έχετε εις τις τάξεις σας, έχετε θεωρήσει ως εθνική γραμμή το Βουκουρέστι. Το Βουκουρέστι, όμως, κυρίες και κύριοι</w:t>
      </w:r>
      <w:r>
        <w:rPr>
          <w:rFonts w:eastAsia="Times New Roman" w:cs="Times New Roman"/>
          <w:szCs w:val="24"/>
        </w:rPr>
        <w:t>, δεν είναι εθνική γραμμή. Το Βουκουρέστι είναι εθνική ήττα. Εθνική μειοδοσία είναι το Βουκουρέστι. Και πάψτε να το επικαλείστε</w:t>
      </w:r>
      <w:r>
        <w:rPr>
          <w:rFonts w:eastAsia="Times New Roman" w:cs="Times New Roman"/>
          <w:szCs w:val="24"/>
        </w:rPr>
        <w:t>,</w:t>
      </w:r>
      <w:r>
        <w:rPr>
          <w:rFonts w:eastAsia="Times New Roman" w:cs="Times New Roman"/>
          <w:szCs w:val="24"/>
        </w:rPr>
        <w:t xml:space="preserve"> διότι θα τιμωρηθείτε από τον λαό της Μακεδονίας. Και δεν είναι μόνο η Μακεδονία που δεν θέλει να δοθεί το όνομά της. Γιατί, η Κ</w:t>
      </w:r>
      <w:r>
        <w:rPr>
          <w:rFonts w:eastAsia="Times New Roman" w:cs="Times New Roman"/>
          <w:szCs w:val="24"/>
        </w:rPr>
        <w:t>ρήτη νομίζετε θέλει; Η Πελοπόννησος θέλει; Η Αθήνα θέλει να δώσουμε το όνομα Μακεδονία εις τους Σκοπιανούς;</w:t>
      </w:r>
    </w:p>
    <w:p w14:paraId="350963A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Λένε κάποιοι επιχειρηματολογώντας με ηττοπάθεια, δικοί σας και του ΣΥΡΙΖΑ, «μα έτσι κι αλλιώς, όλος ο κόσμος το ονομάζει Μακεδονία. Και τι έγινε; Οι</w:t>
      </w:r>
      <w:r>
        <w:rPr>
          <w:rFonts w:eastAsia="Times New Roman" w:cs="Times New Roman"/>
          <w:szCs w:val="24"/>
        </w:rPr>
        <w:t xml:space="preserve"> πολιτικοί αρχηγοί το 1992 δεν το </w:t>
      </w:r>
      <w:proofErr w:type="spellStart"/>
      <w:r>
        <w:rPr>
          <w:rFonts w:eastAsia="Times New Roman" w:cs="Times New Roman"/>
          <w:szCs w:val="24"/>
        </w:rPr>
        <w:t>εγνώριζαν</w:t>
      </w:r>
      <w:proofErr w:type="spellEnd"/>
      <w:r>
        <w:rPr>
          <w:rFonts w:eastAsia="Times New Roman" w:cs="Times New Roman"/>
          <w:szCs w:val="24"/>
        </w:rPr>
        <w:t xml:space="preserve">; Δεν </w:t>
      </w:r>
      <w:proofErr w:type="spellStart"/>
      <w:r>
        <w:rPr>
          <w:rFonts w:eastAsia="Times New Roman" w:cs="Times New Roman"/>
          <w:szCs w:val="24"/>
        </w:rPr>
        <w:t>εγνώριζαν</w:t>
      </w:r>
      <w:proofErr w:type="spellEnd"/>
      <w:r>
        <w:rPr>
          <w:rFonts w:eastAsia="Times New Roman" w:cs="Times New Roman"/>
          <w:szCs w:val="24"/>
        </w:rPr>
        <w:t xml:space="preserve"> ότι και η Ρωσία και η Αμερική και όλες οι Μεγάλες Δυνάμεις είχαν συμφωνήσει να το αναγνωρίσουν;» Το </w:t>
      </w:r>
      <w:proofErr w:type="spellStart"/>
      <w:r>
        <w:rPr>
          <w:rFonts w:eastAsia="Times New Roman" w:cs="Times New Roman"/>
          <w:szCs w:val="24"/>
        </w:rPr>
        <w:t>εγνώριζαν</w:t>
      </w:r>
      <w:proofErr w:type="spellEnd"/>
      <w:r>
        <w:rPr>
          <w:rFonts w:eastAsia="Times New Roman" w:cs="Times New Roman"/>
          <w:szCs w:val="24"/>
        </w:rPr>
        <w:t xml:space="preserve">, αλλά είχαν έναν πατριωτισμό αδιαπραγμάτευτο το 1992. Και ο χρόνος που τσουλάει έκτοτε </w:t>
      </w:r>
      <w:r>
        <w:rPr>
          <w:rFonts w:eastAsia="Times New Roman" w:cs="Times New Roman"/>
          <w:szCs w:val="24"/>
        </w:rPr>
        <w:t xml:space="preserve">δεν πρέπει να δίνει επιχειρήματα μειοδοσίας. Αντίθετα, πρέπει να οπλίζει τη χώρα με διπλωματικά επιχειρήματα και με διπλωματικό αγώνα, για να κερδηθεί η μάχη. Ενώ εδώ εις όλα τα κανάλια στήνετε «παπαγαλάκια» που λένε «ωρίμασε ο χρόνος, ήρθε το πλήρωμα του </w:t>
      </w:r>
      <w:r>
        <w:rPr>
          <w:rFonts w:eastAsia="Times New Roman" w:cs="Times New Roman"/>
          <w:szCs w:val="24"/>
        </w:rPr>
        <w:t xml:space="preserve">χρόνου, δεν αντέχουμε άλλο αυτή την εκκρεμότητα», δηλαδή στήνετε την προδοσία, θα το έλεγα, γιατί προδοσία τελικώς θα είναι. Κι εγώ ελπίζω να τη ματαιώσουμε αυτή την προδοσία, γιατί δεν μπορεί να μη ληφθεί υπ’ </w:t>
      </w:r>
      <w:proofErr w:type="spellStart"/>
      <w:r>
        <w:rPr>
          <w:rFonts w:eastAsia="Times New Roman" w:cs="Times New Roman"/>
          <w:szCs w:val="24"/>
        </w:rPr>
        <w:t>όψιν</w:t>
      </w:r>
      <w:proofErr w:type="spellEnd"/>
      <w:r>
        <w:rPr>
          <w:rFonts w:eastAsia="Times New Roman" w:cs="Times New Roman"/>
          <w:szCs w:val="24"/>
        </w:rPr>
        <w:t xml:space="preserve"> ούτε η γνώμη όλων μας ούτε μπορείτε να μα</w:t>
      </w:r>
      <w:r>
        <w:rPr>
          <w:rFonts w:eastAsia="Times New Roman" w:cs="Times New Roman"/>
          <w:szCs w:val="24"/>
        </w:rPr>
        <w:t xml:space="preserve">ς λέτε ότι η Χρυσή Αυγή δεν θέλει. </w:t>
      </w:r>
    </w:p>
    <w:p w14:paraId="350963A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Ας κάνουν ό,τι θέλουν στην </w:t>
      </w:r>
      <w:r>
        <w:rPr>
          <w:rFonts w:eastAsia="Times New Roman" w:cs="Times New Roman"/>
          <w:szCs w:val="24"/>
        </w:rPr>
        <w:t>α</w:t>
      </w:r>
      <w:r>
        <w:rPr>
          <w:rFonts w:eastAsia="Times New Roman" w:cs="Times New Roman"/>
          <w:szCs w:val="24"/>
        </w:rPr>
        <w:t xml:space="preserve">κροδεξιά! Η </w:t>
      </w:r>
      <w:r>
        <w:rPr>
          <w:rFonts w:eastAsia="Times New Roman" w:cs="Times New Roman"/>
          <w:szCs w:val="24"/>
        </w:rPr>
        <w:t>α</w:t>
      </w:r>
      <w:r>
        <w:rPr>
          <w:rFonts w:eastAsia="Times New Roman" w:cs="Times New Roman"/>
          <w:szCs w:val="24"/>
        </w:rPr>
        <w:t xml:space="preserve">κροδεξιά από πατριδοκαπηλία δεν θέλει! Άλλωστε η </w:t>
      </w:r>
      <w:r>
        <w:rPr>
          <w:rFonts w:eastAsia="Times New Roman" w:cs="Times New Roman"/>
          <w:szCs w:val="24"/>
        </w:rPr>
        <w:t>α</w:t>
      </w:r>
      <w:r>
        <w:rPr>
          <w:rFonts w:eastAsia="Times New Roman" w:cs="Times New Roman"/>
          <w:szCs w:val="24"/>
        </w:rPr>
        <w:t xml:space="preserve">κροδεξιά είναι και κατά της Ευρώπης και κατά του ευρώ! Όμως εμείς εις τον χώρο του Κέντρου υπερασπιζόμαστε την πατρίδα. Και ο </w:t>
      </w:r>
      <w:r>
        <w:rPr>
          <w:rFonts w:eastAsia="Times New Roman" w:cs="Times New Roman"/>
          <w:szCs w:val="24"/>
        </w:rPr>
        <w:t>Πλαστήρας και ο Γεώργιος Παπανδρέου δεν θα έδιναν, δεν θα παραχωρούσαν. Μην πράξει η Βουλή αυτό το έγκλημα!</w:t>
      </w:r>
    </w:p>
    <w:p w14:paraId="350963A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Είπα και στον ίδιο τον Πρόεδρο της Δημοκρατίας την 1</w:t>
      </w:r>
      <w:r>
        <w:rPr>
          <w:rFonts w:eastAsia="Times New Roman" w:cs="Times New Roman"/>
          <w:szCs w:val="24"/>
          <w:vertAlign w:val="superscript"/>
        </w:rPr>
        <w:t>η</w:t>
      </w:r>
      <w:r>
        <w:rPr>
          <w:rFonts w:eastAsia="Times New Roman" w:cs="Times New Roman"/>
          <w:szCs w:val="24"/>
        </w:rPr>
        <w:t xml:space="preserve"> του έτους: «Μη διαπράξετε αυτό το ολίσθημα να συμφωνήσετε. Θα χρεωθείτε με ένα μεγάλο στίγμα, </w:t>
      </w:r>
      <w:r>
        <w:rPr>
          <w:rFonts w:eastAsia="Times New Roman" w:cs="Times New Roman"/>
          <w:szCs w:val="24"/>
        </w:rPr>
        <w:t xml:space="preserve">πολύ μεγαλύτερο από εκείνο των Συμφωνιών της Ζυρίχης και του Λονδίνου». </w:t>
      </w:r>
    </w:p>
    <w:p w14:paraId="350963A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Στις Συμφωνίες της Ζυρίχης και του Λονδίνου ξέρετε τι έγινε; Η Τουρκία δεν ήταν εγγυήτρια δύναμη και ο Καραμανλής με τον Αβέρωφ της έδωσαν τη θέση της εγγυήτριας δύναμης. Ένα νήπιο να</w:t>
      </w:r>
      <w:r>
        <w:rPr>
          <w:rFonts w:eastAsia="Times New Roman" w:cs="Times New Roman"/>
          <w:szCs w:val="24"/>
        </w:rPr>
        <w:t xml:space="preserve"> έχεις εκεί</w:t>
      </w:r>
      <w:r>
        <w:rPr>
          <w:rFonts w:eastAsia="Times New Roman" w:cs="Times New Roman"/>
          <w:szCs w:val="24"/>
        </w:rPr>
        <w:t>,</w:t>
      </w:r>
      <w:r>
        <w:rPr>
          <w:rFonts w:eastAsia="Times New Roman" w:cs="Times New Roman"/>
          <w:szCs w:val="24"/>
        </w:rPr>
        <w:t xml:space="preserve"> θα έπρεπε να αντιληφθεί ότι δίνοντας στους Τούρκους τη θέση της εγγυήτριας δύναμης αργά ή γρήγορα θα κάνουν απόβαση να καταλάβουν την Κύπρο.</w:t>
      </w:r>
    </w:p>
    <w:p w14:paraId="350963A9" w14:textId="77777777" w:rsidR="00A42BF5" w:rsidRDefault="007F616C">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Ο Καραμανλής δεν το κατάλαβε και ήρθε εδώ και έβαζε διαφημίσεις ότι </w:t>
      </w:r>
      <w:proofErr w:type="spellStart"/>
      <w:r>
        <w:rPr>
          <w:rFonts w:eastAsia="Times New Roman" w:cs="Times New Roman"/>
          <w:szCs w:val="24"/>
        </w:rPr>
        <w:t>ελύθη</w:t>
      </w:r>
      <w:proofErr w:type="spellEnd"/>
      <w:r>
        <w:rPr>
          <w:rFonts w:eastAsia="Times New Roman" w:cs="Times New Roman"/>
          <w:szCs w:val="24"/>
        </w:rPr>
        <w:t xml:space="preserve"> το Κυπριακό. Και του λέει ο </w:t>
      </w:r>
      <w:r>
        <w:rPr>
          <w:rFonts w:eastAsia="Times New Roman" w:cs="Times New Roman"/>
          <w:szCs w:val="24"/>
        </w:rPr>
        <w:t xml:space="preserve">Γεώργιος Παπανδρέου στη Βουλή «όχι μόνο </w:t>
      </w:r>
      <w:r w:rsidRPr="00B8574C">
        <w:rPr>
          <w:rFonts w:eastAsia="Times New Roman" w:cs="Times New Roman"/>
          <w:color w:val="000000" w:themeColor="text1"/>
          <w:szCs w:val="24"/>
        </w:rPr>
        <w:t xml:space="preserve">δεν </w:t>
      </w:r>
      <w:proofErr w:type="spellStart"/>
      <w:r w:rsidRPr="00B8574C">
        <w:rPr>
          <w:rFonts w:eastAsia="Times New Roman" w:cs="Times New Roman"/>
          <w:color w:val="000000" w:themeColor="text1"/>
          <w:szCs w:val="24"/>
        </w:rPr>
        <w:t>ελύθη</w:t>
      </w:r>
      <w:proofErr w:type="spellEnd"/>
      <w:r w:rsidRPr="00B8574C">
        <w:rPr>
          <w:rFonts w:eastAsia="Times New Roman" w:cs="Times New Roman"/>
          <w:color w:val="000000" w:themeColor="text1"/>
          <w:szCs w:val="24"/>
        </w:rPr>
        <w:t>, τώρα αρχίζει η τραγωδία».</w:t>
      </w:r>
    </w:p>
    <w:p w14:paraId="350963AA" w14:textId="77777777" w:rsidR="00A42BF5" w:rsidRDefault="007F616C">
      <w:pPr>
        <w:spacing w:line="600" w:lineRule="auto"/>
        <w:ind w:firstLine="720"/>
        <w:jc w:val="both"/>
        <w:rPr>
          <w:rFonts w:eastAsia="Times New Roman" w:cs="Times New Roman"/>
          <w:color w:val="000000" w:themeColor="text1"/>
          <w:szCs w:val="24"/>
        </w:rPr>
      </w:pPr>
      <w:r w:rsidRPr="00B8574C">
        <w:rPr>
          <w:rFonts w:eastAsia="Times New Roman" w:cs="Times New Roman"/>
          <w:color w:val="000000" w:themeColor="text1"/>
          <w:szCs w:val="24"/>
        </w:rPr>
        <w:t>Να προσέξει, λοιπόν, και ο κ. Τσίπρας που λέει ότι στην άλλη πλευρά υπάρχουν άνθρωποι συγκαταβατικοί, ότι είναι λογικοί για πρώτη φορά οι διοικούντες τα Σκόπια, δεν είναι σαν τους</w:t>
      </w:r>
      <w:r w:rsidRPr="00B8574C">
        <w:rPr>
          <w:rFonts w:eastAsia="Times New Roman" w:cs="Times New Roman"/>
          <w:color w:val="000000" w:themeColor="text1"/>
          <w:szCs w:val="24"/>
        </w:rPr>
        <w:t xml:space="preserve"> προηγούμενους. Να προσέξει μήπως όλο αυτό κατατείνει στο να πάρουν το όνομα. Η Ελλάδα δεν έχει τίποτε άλλο πλην του ονόματος. Αν δώσουμε το όνομα, θα ρίξουν μερικά αγάλματα, θα αποσύρουν από τις ιστοσελίδες κάποια </w:t>
      </w:r>
      <w:proofErr w:type="spellStart"/>
      <w:r w:rsidRPr="00B8574C">
        <w:rPr>
          <w:rFonts w:eastAsia="Times New Roman" w:cs="Times New Roman"/>
          <w:color w:val="000000" w:themeColor="text1"/>
          <w:szCs w:val="24"/>
        </w:rPr>
        <w:t>αλυτρωτικά</w:t>
      </w:r>
      <w:proofErr w:type="spellEnd"/>
      <w:r w:rsidRPr="00B8574C">
        <w:rPr>
          <w:rFonts w:eastAsia="Times New Roman" w:cs="Times New Roman"/>
          <w:color w:val="000000" w:themeColor="text1"/>
          <w:szCs w:val="24"/>
        </w:rPr>
        <w:t xml:space="preserve"> άρθρα</w:t>
      </w:r>
      <w:r w:rsidRPr="00B8574C">
        <w:rPr>
          <w:rFonts w:eastAsia="Times New Roman" w:cs="Times New Roman"/>
          <w:color w:val="000000" w:themeColor="text1"/>
          <w:szCs w:val="24"/>
        </w:rPr>
        <w:t>,</w:t>
      </w:r>
      <w:r w:rsidRPr="00B8574C">
        <w:rPr>
          <w:rFonts w:eastAsia="Times New Roman" w:cs="Times New Roman"/>
          <w:color w:val="000000" w:themeColor="text1"/>
          <w:szCs w:val="24"/>
        </w:rPr>
        <w:t xml:space="preserve"> για να μας πείσουν ότι </w:t>
      </w:r>
      <w:r w:rsidRPr="00B8574C">
        <w:rPr>
          <w:rFonts w:eastAsia="Times New Roman" w:cs="Times New Roman"/>
          <w:color w:val="000000" w:themeColor="text1"/>
          <w:szCs w:val="24"/>
        </w:rPr>
        <w:t>έγιναν μετριοπαθείς και μετριόφρονες και σε μερικούς μήνες θα επιστρέψουν και τα αγάλματα, θα επιστρέψουν και τα άρθρα περί αλυτρωτισμού και τότε θέλω να δω ποιοι από αυτή την Αίθουσα θα κάνουν χαρακίρι για την προδοσία και τι θα πείτε στους νεότερους!</w:t>
      </w:r>
    </w:p>
    <w:p w14:paraId="350963AB" w14:textId="77777777" w:rsidR="00A42BF5" w:rsidRDefault="007F616C">
      <w:pPr>
        <w:spacing w:line="600" w:lineRule="auto"/>
        <w:ind w:firstLine="720"/>
        <w:jc w:val="both"/>
        <w:rPr>
          <w:rFonts w:eastAsia="Times New Roman" w:cs="Times New Roman"/>
          <w:szCs w:val="24"/>
        </w:rPr>
      </w:pPr>
      <w:r w:rsidRPr="00384421">
        <w:rPr>
          <w:rFonts w:eastAsia="Times New Roman" w:cs="Times New Roman"/>
          <w:szCs w:val="24"/>
        </w:rPr>
        <w:t>Ακο</w:t>
      </w:r>
      <w:r w:rsidRPr="00384421">
        <w:rPr>
          <w:rFonts w:eastAsia="Times New Roman" w:cs="Times New Roman"/>
          <w:szCs w:val="24"/>
        </w:rPr>
        <w:t>ύστε, κυρίες και κύριοι, εγώ πιστεύω ότι εξαρχής χειριστήκαμε το θέμα λάθος. Έπρεπε να δώσουμε ανταλλάγματα οικονομικά, έπρεπε να δώσουμε αγώνα για να αλλάξουν όνομα και εμείς να αναλάβουμε τη στερέωση του κράτους τους είτε οικονομικά είτε στο ΝΑΤΟ είτε στ</w:t>
      </w:r>
      <w:r w:rsidRPr="00384421">
        <w:rPr>
          <w:rFonts w:eastAsia="Times New Roman" w:cs="Times New Roman"/>
          <w:szCs w:val="24"/>
        </w:rPr>
        <w:t xml:space="preserve">ην Ευρωπαϊκή Ένωση. </w:t>
      </w:r>
      <w:r>
        <w:rPr>
          <w:rFonts w:eastAsia="Times New Roman" w:cs="Times New Roman"/>
          <w:szCs w:val="24"/>
        </w:rPr>
        <w:t xml:space="preserve">Είχαμε πολλά και ποικίλα ανταλλάγματα να προσφέρουμε, αρκεί και αυτοί να μας πείσουν ότι δεν έχουν </w:t>
      </w:r>
      <w:proofErr w:type="spellStart"/>
      <w:r>
        <w:rPr>
          <w:rFonts w:eastAsia="Times New Roman" w:cs="Times New Roman"/>
          <w:szCs w:val="24"/>
        </w:rPr>
        <w:t>αλυτρωτικές</w:t>
      </w:r>
      <w:proofErr w:type="spellEnd"/>
      <w:r>
        <w:rPr>
          <w:rFonts w:eastAsia="Times New Roman" w:cs="Times New Roman"/>
          <w:szCs w:val="24"/>
        </w:rPr>
        <w:t xml:space="preserve"> βλέψεις. </w:t>
      </w:r>
    </w:p>
    <w:p w14:paraId="350963A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Πρέπει να το αντιληφθείτε αυτό. Με μια προσωρινή απόσυρση αγαλμάτων δεν πείθομαι εγώ ότι δεν έχουν </w:t>
      </w:r>
      <w:proofErr w:type="spellStart"/>
      <w:r>
        <w:rPr>
          <w:rFonts w:eastAsia="Times New Roman" w:cs="Times New Roman"/>
          <w:szCs w:val="24"/>
        </w:rPr>
        <w:t>αλυτρωτικές</w:t>
      </w:r>
      <w:proofErr w:type="spellEnd"/>
      <w:r>
        <w:rPr>
          <w:rFonts w:eastAsia="Times New Roman" w:cs="Times New Roman"/>
          <w:szCs w:val="24"/>
        </w:rPr>
        <w:t xml:space="preserve"> βλέψ</w:t>
      </w:r>
      <w:r>
        <w:rPr>
          <w:rFonts w:eastAsia="Times New Roman" w:cs="Times New Roman"/>
          <w:szCs w:val="24"/>
        </w:rPr>
        <w:t>εις. Επιπλέον δεν έχει δικαίωμα η Βουλή να παραχωρήσει κάτι. Εκεί πάνω στη Μακεδονία χύθηκε αίμα ανθρώπων που έφυγαν από την Κρήτη, από την Πελοπόννησο και πολέμησαν. Με ποια ευκολία αυτή η Βουλή θα παραχωρήσει το όνομα Μακεδονία; Με ποια ευκολία; Δικό σας</w:t>
      </w:r>
      <w:r>
        <w:rPr>
          <w:rFonts w:eastAsia="Times New Roman" w:cs="Times New Roman"/>
          <w:szCs w:val="24"/>
        </w:rPr>
        <w:t xml:space="preserve"> είναι το όνομα; Αν ήταν δικό σας δώστε το! Κάποιοι από εσάς έλεγαν από το 1990 «δώστε το». Γιατί μου είπε ένας δημοσιογράφος «ωρίμασαν τα πράγματα». </w:t>
      </w:r>
    </w:p>
    <w:p w14:paraId="350963A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Μα λέω, δεν χρειαζόταν να ωριμάσουν. Από το ’90 ο Συνασπισμός έλεγε δώστε το. Οι περισσότεροι του Συνασπι</w:t>
      </w:r>
      <w:r>
        <w:rPr>
          <w:rFonts w:eastAsia="Times New Roman" w:cs="Times New Roman"/>
          <w:szCs w:val="24"/>
        </w:rPr>
        <w:t>σμού -</w:t>
      </w:r>
      <w:proofErr w:type="spellStart"/>
      <w:r>
        <w:rPr>
          <w:rFonts w:eastAsia="Times New Roman" w:cs="Times New Roman"/>
          <w:szCs w:val="24"/>
        </w:rPr>
        <w:t>Παπαδημούλης</w:t>
      </w:r>
      <w:proofErr w:type="spellEnd"/>
      <w:r>
        <w:rPr>
          <w:rFonts w:eastAsia="Times New Roman" w:cs="Times New Roman"/>
          <w:szCs w:val="24"/>
        </w:rPr>
        <w:t>, Κουβέλης- οι διοικούντες τον Συνασπισμ</w:t>
      </w:r>
      <w:r>
        <w:rPr>
          <w:rFonts w:eastAsia="Times New Roman" w:cs="Times New Roman"/>
          <w:szCs w:val="24"/>
        </w:rPr>
        <w:t>ό</w:t>
      </w:r>
      <w:r>
        <w:rPr>
          <w:rFonts w:eastAsia="Times New Roman" w:cs="Times New Roman"/>
          <w:szCs w:val="24"/>
        </w:rPr>
        <w:t>, που είναι ακόμη και τώρα, από τότε είχαν τη θέση «δώστε το όνομα να τελειώνουμε, δεν υπάρχει πρόβλημα, να κοιτάξουμε τα υπόλοιπα». Πώς να κοιτάξουμε τα υπόλοιπα; Με τι ασφαλιστική δικλίδα θα κοιτ</w:t>
      </w:r>
      <w:r>
        <w:rPr>
          <w:rFonts w:eastAsia="Times New Roman" w:cs="Times New Roman"/>
          <w:szCs w:val="24"/>
        </w:rPr>
        <w:t xml:space="preserve">άξουμε τα υπόλοιπα; Θα αφεθούμε να εμπιστευτούμε τους κυρίους; Δηλαδή αφέλεια επιδεικνύουμε στην Αίθουσα αυτή; </w:t>
      </w:r>
    </w:p>
    <w:p w14:paraId="350963A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Μετά έχω ένα άλλο για τον κ. </w:t>
      </w:r>
      <w:proofErr w:type="spellStart"/>
      <w:r>
        <w:rPr>
          <w:rFonts w:eastAsia="Times New Roman" w:cs="Times New Roman"/>
          <w:szCs w:val="24"/>
        </w:rPr>
        <w:t>Μουζάλα</w:t>
      </w:r>
      <w:proofErr w:type="spellEnd"/>
      <w:r>
        <w:rPr>
          <w:rFonts w:eastAsia="Times New Roman" w:cs="Times New Roman"/>
          <w:szCs w:val="24"/>
        </w:rPr>
        <w:t xml:space="preserve">. Είπε ότι έχει στοιχεία </w:t>
      </w:r>
      <w:r>
        <w:rPr>
          <w:rFonts w:eastAsia="Times New Roman" w:cs="Times New Roman"/>
          <w:szCs w:val="24"/>
        </w:rPr>
        <w:t xml:space="preserve">πως </w:t>
      </w:r>
      <w:r>
        <w:rPr>
          <w:rFonts w:eastAsia="Times New Roman" w:cs="Times New Roman"/>
          <w:szCs w:val="24"/>
        </w:rPr>
        <w:t>ο</w:t>
      </w:r>
      <w:r>
        <w:rPr>
          <w:rFonts w:eastAsia="Times New Roman" w:cs="Times New Roman"/>
          <w:szCs w:val="24"/>
        </w:rPr>
        <w:t>κ</w:t>
      </w:r>
      <w:r>
        <w:rPr>
          <w:rFonts w:eastAsia="Times New Roman" w:cs="Times New Roman"/>
          <w:szCs w:val="24"/>
        </w:rPr>
        <w:t>τώ Τούρκοι ενέχονται στο πραξικόπημα. Πρόσθεσε</w:t>
      </w:r>
      <w:r>
        <w:rPr>
          <w:rFonts w:eastAsia="Times New Roman" w:cs="Times New Roman"/>
          <w:szCs w:val="24"/>
        </w:rPr>
        <w:t xml:space="preserve"> βέβαια δεν ξέρω. Έχει στοιχεία βάσιμα ότι οι Τούρκοι ενέχονται στο πραξικόπημα, αλλά δεν ξέρει κιόλας! Και το πήραν οι Τούρκοι και το «σήκωσαν» ότι η Ελλάδα κρατάει πραξικοπηματίες. Ή ο άνθρωπος δεν κάνει για πολιτική και επέδειξε επιπολαιότητα ή πρέπει ν</w:t>
      </w:r>
      <w:r>
        <w:rPr>
          <w:rFonts w:eastAsia="Times New Roman" w:cs="Times New Roman"/>
          <w:szCs w:val="24"/>
        </w:rPr>
        <w:t>α αποσυρθεί. Όπως είχα ζητήσει από την προηγούμενη φορά</w:t>
      </w:r>
      <w:r>
        <w:rPr>
          <w:rFonts w:eastAsia="Times New Roman" w:cs="Times New Roman"/>
          <w:szCs w:val="24"/>
        </w:rPr>
        <w:t>,</w:t>
      </w:r>
      <w:r>
        <w:rPr>
          <w:rFonts w:eastAsia="Times New Roman" w:cs="Times New Roman"/>
          <w:szCs w:val="24"/>
        </w:rPr>
        <w:t xml:space="preserve"> να αποσύρετε τον κ. Κοντονή, ο οποίος συνεχίζει μια κόντρα με τη </w:t>
      </w:r>
      <w:r>
        <w:rPr>
          <w:rFonts w:eastAsia="Times New Roman" w:cs="Times New Roman"/>
          <w:szCs w:val="24"/>
        </w:rPr>
        <w:t>δ</w:t>
      </w:r>
      <w:r>
        <w:rPr>
          <w:rFonts w:eastAsia="Times New Roman" w:cs="Times New Roman"/>
          <w:szCs w:val="24"/>
        </w:rPr>
        <w:t xml:space="preserve">ικαιοσύνη που δεν την καταλαβαίνω. Εκδίδει η </w:t>
      </w:r>
      <w:r>
        <w:rPr>
          <w:rFonts w:eastAsia="Times New Roman" w:cs="Times New Roman"/>
          <w:szCs w:val="24"/>
        </w:rPr>
        <w:t>δ</w:t>
      </w:r>
      <w:r>
        <w:rPr>
          <w:rFonts w:eastAsia="Times New Roman" w:cs="Times New Roman"/>
          <w:szCs w:val="24"/>
        </w:rPr>
        <w:t>ικαιοσύνη έγγραφα, μας τα στέλνει ενημερωτικά βιβλιαράκια, και από την άλλη μεριά βρίζε</w:t>
      </w:r>
      <w:r>
        <w:rPr>
          <w:rFonts w:eastAsia="Times New Roman" w:cs="Times New Roman"/>
          <w:szCs w:val="24"/>
        </w:rPr>
        <w:t xml:space="preserve">ι ο Κοντονής. Πού θα εξελιχθεί αυτή η κατάσταση; Ποια πολιτεία ωφελήθηκε από την κόντρα μεταξύ </w:t>
      </w:r>
      <w:r>
        <w:rPr>
          <w:rFonts w:eastAsia="Times New Roman" w:cs="Times New Roman"/>
          <w:szCs w:val="24"/>
        </w:rPr>
        <w:t>δ</w:t>
      </w:r>
      <w:r>
        <w:rPr>
          <w:rFonts w:eastAsia="Times New Roman" w:cs="Times New Roman"/>
          <w:szCs w:val="24"/>
        </w:rPr>
        <w:t xml:space="preserve">ικαιοσύνης και πολιτικής ζωής, ποια χώρα ωφελήθηκε; Και γιατί εσείς οι Βουλευτές δεν πάτε στον Αρχηγό </w:t>
      </w:r>
      <w:r>
        <w:rPr>
          <w:rFonts w:eastAsia="Times New Roman" w:cs="Times New Roman"/>
          <w:szCs w:val="24"/>
        </w:rPr>
        <w:t>σας,</w:t>
      </w:r>
      <w:r>
        <w:rPr>
          <w:rFonts w:eastAsia="Times New Roman" w:cs="Times New Roman"/>
          <w:szCs w:val="24"/>
        </w:rPr>
        <w:t xml:space="preserve"> να του πείτε να τελειώνει αυτή η κόντρα; Γιατί προσφέ</w:t>
      </w:r>
      <w:r>
        <w:rPr>
          <w:rFonts w:eastAsia="Times New Roman" w:cs="Times New Roman"/>
          <w:szCs w:val="24"/>
        </w:rPr>
        <w:t xml:space="preserve">ρετε τη </w:t>
      </w:r>
      <w:r>
        <w:rPr>
          <w:rFonts w:eastAsia="Times New Roman" w:cs="Times New Roman"/>
          <w:szCs w:val="24"/>
        </w:rPr>
        <w:t>δ</w:t>
      </w:r>
      <w:r>
        <w:rPr>
          <w:rFonts w:eastAsia="Times New Roman" w:cs="Times New Roman"/>
          <w:szCs w:val="24"/>
        </w:rPr>
        <w:t xml:space="preserve">ικαιοσύνη στη Νέα Δημοκρατία; Η </w:t>
      </w:r>
      <w:r>
        <w:rPr>
          <w:rFonts w:eastAsia="Times New Roman" w:cs="Times New Roman"/>
          <w:szCs w:val="24"/>
        </w:rPr>
        <w:t>δ</w:t>
      </w:r>
      <w:r>
        <w:rPr>
          <w:rFonts w:eastAsia="Times New Roman" w:cs="Times New Roman"/>
          <w:szCs w:val="24"/>
        </w:rPr>
        <w:t xml:space="preserve">ικαιοσύνη είναι πυλώνας εμπιστοσύνης για όλους τους Έλληνες πολίτες. Δεν πρέπει να ταυτιστεί με ένα κόμμα ή με μια παράταξη η </w:t>
      </w:r>
      <w:r>
        <w:rPr>
          <w:rFonts w:eastAsia="Times New Roman" w:cs="Times New Roman"/>
          <w:szCs w:val="24"/>
        </w:rPr>
        <w:t>δ</w:t>
      </w:r>
      <w:r>
        <w:rPr>
          <w:rFonts w:eastAsia="Times New Roman" w:cs="Times New Roman"/>
          <w:szCs w:val="24"/>
        </w:rPr>
        <w:t xml:space="preserve">ικαιοσύνη. </w:t>
      </w:r>
    </w:p>
    <w:p w14:paraId="350963A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Έχουμε ζητήσει για τις δημοσκοπήσεις μια ανεξάρτητη αρχή. Να κάνει μια εται</w:t>
      </w:r>
      <w:r>
        <w:rPr>
          <w:rFonts w:eastAsia="Times New Roman" w:cs="Times New Roman"/>
          <w:szCs w:val="24"/>
        </w:rPr>
        <w:t>ρεία τα ευρήματα, τις μετρήσεις, να τις ελέγχει η ανεξάρτητη αρχή εντός σαράντα ο</w:t>
      </w:r>
      <w:r>
        <w:rPr>
          <w:rFonts w:eastAsia="Times New Roman" w:cs="Times New Roman"/>
          <w:szCs w:val="24"/>
        </w:rPr>
        <w:t>κ</w:t>
      </w:r>
      <w:r>
        <w:rPr>
          <w:rFonts w:eastAsia="Times New Roman" w:cs="Times New Roman"/>
          <w:szCs w:val="24"/>
        </w:rPr>
        <w:t>τώ ωρών και μετά μια εφημερίδα ή ένα κανάλι να ανακοινώνει το αποτέλεσμα. Τρεις φορές μου έχει πει ναι ο Πρωθυπουργός αλλά δεν προχωράει. Δεν καταλαβαίνω, αυτός ο Πρωθυπουργό</w:t>
      </w:r>
      <w:r>
        <w:rPr>
          <w:rFonts w:eastAsia="Times New Roman" w:cs="Times New Roman"/>
          <w:szCs w:val="24"/>
        </w:rPr>
        <w:t>ς όταν λέει ναι εννοεί όχι; Θα το μεταφράζω αλλιώς από εδώ και πέρα. Θα λαμβάνω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τα όχι μήπως γίνουν ναι, γιατί τα ναι να ισχύσουν ως ναι</w:t>
      </w:r>
      <w:r>
        <w:rPr>
          <w:rFonts w:eastAsia="Times New Roman" w:cs="Times New Roman"/>
          <w:szCs w:val="24"/>
        </w:rPr>
        <w:t>,</w:t>
      </w:r>
      <w:r>
        <w:rPr>
          <w:rFonts w:eastAsia="Times New Roman" w:cs="Times New Roman"/>
          <w:szCs w:val="24"/>
        </w:rPr>
        <w:t xml:space="preserve"> αποκλείεται. </w:t>
      </w:r>
    </w:p>
    <w:p w14:paraId="350963B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Τι θέλετε, να συνεχιστεί αυτό το χάος; Εχθές είχε μια δημοσκόπηση μια εφημερίδα </w:t>
      </w:r>
      <w:r>
        <w:rPr>
          <w:rFonts w:eastAsia="Times New Roman" w:cs="Times New Roman"/>
          <w:szCs w:val="24"/>
        </w:rPr>
        <w:t>–</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δεν έχουμε πρόβλημα να την πούμε- όπου έξω είχε 2,8% την Ένωση Κεντρώων και μέσα είχε αυτός που διενεργούσε, η εταιρεία </w:t>
      </w:r>
      <w:r>
        <w:rPr>
          <w:rFonts w:eastAsia="Times New Roman" w:cs="Times New Roman"/>
          <w:szCs w:val="24"/>
        </w:rPr>
        <w:t>«</w:t>
      </w:r>
      <w:r>
        <w:rPr>
          <w:rFonts w:eastAsia="Times New Roman" w:cs="Times New Roman"/>
          <w:szCs w:val="24"/>
          <w:lang w:val="en-US"/>
        </w:rPr>
        <w:t>MARC</w:t>
      </w:r>
      <w:r>
        <w:rPr>
          <w:rFonts w:eastAsia="Times New Roman" w:cs="Times New Roman"/>
          <w:szCs w:val="24"/>
        </w:rPr>
        <w:t>»</w:t>
      </w:r>
      <w:r>
        <w:rPr>
          <w:rFonts w:eastAsia="Times New Roman" w:cs="Times New Roman"/>
          <w:szCs w:val="24"/>
        </w:rPr>
        <w:t xml:space="preserve">, 3,40 μέση τιμή και εννιά Βουλευτές στην Ένωση Κεντρώων. Δηλαδή αν διάβαζες μέσα ήταν μέσα η Ένωση Κεντρώων. Αν διάβαζες απέξω </w:t>
      </w:r>
      <w:r>
        <w:rPr>
          <w:rFonts w:eastAsia="Times New Roman" w:cs="Times New Roman"/>
          <w:szCs w:val="24"/>
        </w:rPr>
        <w:t>μόνο την πρώτη σελίδα, ήταν απέξω. Βέβαια εγώ δεν πιστεύω ούτε στο 3,4%. Εγώ πιστεύω ότι στο τέλος ξυρίζουν τον γαμπρό, γιατί και το 2015 λέγανε για τον Λαφαζάνη 6,5% και για την Ένωση Κεντρώων 2% και ο Λαφαζάνης ο καημένος τρέχει τώρα και στηρίζει εκεί πο</w:t>
      </w:r>
      <w:r>
        <w:rPr>
          <w:rFonts w:eastAsia="Times New Roman" w:cs="Times New Roman"/>
          <w:szCs w:val="24"/>
        </w:rPr>
        <w:t>υ κάνει αυτά που κάνει και η Ένωση Κεντρώων είναι στη Βουλή, γιατί αυτή ήταν η θέληση του λαού.</w:t>
      </w:r>
    </w:p>
    <w:p w14:paraId="350963B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κύριοι, αποδέχομαι ότι το διεθνές σκηνικό είναι πολύ ρευστό -δεν υπάρχει κα</w:t>
      </w:r>
      <w:r>
        <w:rPr>
          <w:rFonts w:eastAsia="Times New Roman" w:cs="Times New Roman"/>
          <w:szCs w:val="24"/>
        </w:rPr>
        <w:t>μ</w:t>
      </w:r>
      <w:r>
        <w:rPr>
          <w:rFonts w:eastAsia="Times New Roman" w:cs="Times New Roman"/>
          <w:szCs w:val="24"/>
        </w:rPr>
        <w:t>μία αμφιβολία- και μέσα σε ένα τέτοιο ρευστό σκηνικό</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αναγκάζον</w:t>
      </w:r>
      <w:r>
        <w:rPr>
          <w:rFonts w:eastAsia="Times New Roman" w:cs="Times New Roman"/>
          <w:szCs w:val="24"/>
        </w:rPr>
        <w:t>ται τα κόμματα να επαναπροσδιορίζονται. Εδώ, όμως, στην περίπτωση του ΣΥΡΙΖΑ δεν έχουμε επαναπροσδιορισμό. Έχουμε τη δύση που πήγε στην ανατολή και την ανατολή στη δύση. Τα σημεία του ορίζοντα έχασαν πλέον την αξία τους. Οι πυξίδες κατεστράφησαν από τον ΣΥ</w:t>
      </w:r>
      <w:r>
        <w:rPr>
          <w:rFonts w:eastAsia="Times New Roman" w:cs="Times New Roman"/>
          <w:szCs w:val="24"/>
        </w:rPr>
        <w:t xml:space="preserve">ΡΙΖΑ. Δεν υπάρχει αξία πλέον στα πλοία να έχουν πυξίδα. Γιατί αντί να πας στην Κρήτη μπορεί να πας στον Βόλο. </w:t>
      </w:r>
    </w:p>
    <w:p w14:paraId="350963B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Φοβάμαι ότι ο κ. Τσίπρας θα μείνει στην ιστορία</w:t>
      </w:r>
      <w:r>
        <w:rPr>
          <w:rFonts w:eastAsia="Times New Roman" w:cs="Times New Roman"/>
          <w:szCs w:val="24"/>
        </w:rPr>
        <w:t>,</w:t>
      </w:r>
      <w:r>
        <w:rPr>
          <w:rFonts w:eastAsia="Times New Roman" w:cs="Times New Roman"/>
          <w:szCs w:val="24"/>
        </w:rPr>
        <w:t xml:space="preserve"> ως ο Πρωθυπουργός που μάχεται εν μέσω μίας οδυνηρής πραγματικότητας</w:t>
      </w:r>
      <w:r>
        <w:rPr>
          <w:rFonts w:eastAsia="Times New Roman" w:cs="Times New Roman"/>
          <w:szCs w:val="24"/>
        </w:rPr>
        <w:t>,</w:t>
      </w:r>
      <w:r>
        <w:rPr>
          <w:rFonts w:eastAsia="Times New Roman" w:cs="Times New Roman"/>
          <w:szCs w:val="24"/>
        </w:rPr>
        <w:t xml:space="preserve"> να αποδείξει ότι στην πολιτ</w:t>
      </w:r>
      <w:r>
        <w:rPr>
          <w:rFonts w:eastAsia="Times New Roman" w:cs="Times New Roman"/>
          <w:szCs w:val="24"/>
        </w:rPr>
        <w:t xml:space="preserve">ική δεν υπάρχει ούτε μπέσα ούτε συνέπεια. </w:t>
      </w:r>
    </w:p>
    <w:p w14:paraId="350963B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Θέλω να πω, όμως, κάτι και για τον κ. Μητσοτάκη. Ο κ. Μητσοτάκης επιμένει στην ενισχυμένη, στο μπόνους των </w:t>
      </w:r>
      <w:r>
        <w:rPr>
          <w:rFonts w:eastAsia="Times New Roman" w:cs="Times New Roman"/>
          <w:szCs w:val="24"/>
        </w:rPr>
        <w:t>πενήντα</w:t>
      </w:r>
      <w:r>
        <w:rPr>
          <w:rFonts w:eastAsia="Times New Roman" w:cs="Times New Roman"/>
          <w:szCs w:val="24"/>
        </w:rPr>
        <w:t xml:space="preserve"> εδρών και στο να γυρίσει αυτοδύναμος. Εκεί επιμένει. Να προσέξει πολύ ο κ. Μητσοτάκης, διότι εάν έ</w:t>
      </w:r>
      <w:r>
        <w:rPr>
          <w:rFonts w:eastAsia="Times New Roman" w:cs="Times New Roman"/>
          <w:szCs w:val="24"/>
        </w:rPr>
        <w:t>ρθει ο κ. Μητσοτάκης, θα τα υπογράψει όλα και αυτός. Ούτε φόρους θα κόψει. Αυτό που θα κόψει</w:t>
      </w:r>
      <w:r>
        <w:rPr>
          <w:rFonts w:eastAsia="Times New Roman" w:cs="Times New Roman"/>
          <w:szCs w:val="24"/>
        </w:rPr>
        <w:t>,</w:t>
      </w:r>
      <w:r>
        <w:rPr>
          <w:rFonts w:eastAsia="Times New Roman" w:cs="Times New Roman"/>
          <w:szCs w:val="24"/>
        </w:rPr>
        <w:t xml:space="preserve"> θα είναι μισθοί και συντάξεις και θα επιβάλει νέους φόρους. Διότι πού θα βρει λεφτά; Αν είχε λύσεις αυτή η παράταξη της Νέας Δημοκρατίας, προ δυόμισι ετών που κυβ</w:t>
      </w:r>
      <w:r>
        <w:rPr>
          <w:rFonts w:eastAsia="Times New Roman" w:cs="Times New Roman"/>
          <w:szCs w:val="24"/>
        </w:rPr>
        <w:t>ερνούσε</w:t>
      </w:r>
      <w:r>
        <w:rPr>
          <w:rFonts w:eastAsia="Times New Roman" w:cs="Times New Roman"/>
          <w:szCs w:val="24"/>
        </w:rPr>
        <w:t>,</w:t>
      </w:r>
      <w:r>
        <w:rPr>
          <w:rFonts w:eastAsia="Times New Roman" w:cs="Times New Roman"/>
          <w:szCs w:val="24"/>
        </w:rPr>
        <w:t xml:space="preserve"> θα τις είχε παρουσιάσει. Δεν υπάρχουν μαγικές λύσεις. Μπορώ να δεχθώ ότι θέλει να μειώσει τους φόρους. Όμως σήμερα για να μειώσεις φόρους, πρέπει να φέρεις επενδύσεις και για να έρθουν επενδύσεις, χρειάζεται ένα ομαλό πολιτικό κλίμα, μία κυβέρνηση</w:t>
      </w:r>
      <w:r>
        <w:rPr>
          <w:rFonts w:eastAsia="Times New Roman" w:cs="Times New Roman"/>
          <w:szCs w:val="24"/>
        </w:rPr>
        <w:t xml:space="preserve"> ισχυρή και όχι μία κυβέρνηση οριακή </w:t>
      </w:r>
      <w:proofErr w:type="spellStart"/>
      <w:r>
        <w:rPr>
          <w:rFonts w:eastAsia="Times New Roman" w:cs="Times New Roman"/>
          <w:szCs w:val="24"/>
        </w:rPr>
        <w:t>εκατόν</w:t>
      </w:r>
      <w:proofErr w:type="spellEnd"/>
      <w:r>
        <w:rPr>
          <w:rFonts w:eastAsia="Times New Roman" w:cs="Times New Roman"/>
          <w:szCs w:val="24"/>
        </w:rPr>
        <w:t xml:space="preserve"> πενήντα δύο, </w:t>
      </w:r>
      <w:proofErr w:type="spellStart"/>
      <w:r>
        <w:rPr>
          <w:rFonts w:eastAsia="Times New Roman" w:cs="Times New Roman"/>
          <w:szCs w:val="24"/>
        </w:rPr>
        <w:t>εκατόν</w:t>
      </w:r>
      <w:proofErr w:type="spellEnd"/>
      <w:r>
        <w:rPr>
          <w:rFonts w:eastAsia="Times New Roman" w:cs="Times New Roman"/>
          <w:szCs w:val="24"/>
        </w:rPr>
        <w:t xml:space="preserve"> πενήντα τριών Βουλευτών. </w:t>
      </w:r>
    </w:p>
    <w:p w14:paraId="350963B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Πρόεδρε, σας παρακαλώ να ολοκληρώνουμε σιγά-σιγά.</w:t>
      </w:r>
    </w:p>
    <w:p w14:paraId="350963B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Επομένως και ο κ. Μητσοτάκη</w:t>
      </w:r>
      <w:r>
        <w:rPr>
          <w:rFonts w:eastAsia="Times New Roman" w:cs="Times New Roman"/>
          <w:szCs w:val="24"/>
        </w:rPr>
        <w:t>ς είναι όμηρος μίας οδυνηρής πραγματικότητας. Ακόμα και να γίνει Πρωθυπουργός, αυτό θα το οφείλει στην κ</w:t>
      </w:r>
      <w:r>
        <w:rPr>
          <w:rFonts w:eastAsia="Times New Roman" w:cs="Times New Roman"/>
          <w:szCs w:val="24"/>
        </w:rPr>
        <w:t>.</w:t>
      </w:r>
      <w:r>
        <w:rPr>
          <w:rFonts w:eastAsia="Times New Roman" w:cs="Times New Roman"/>
          <w:szCs w:val="24"/>
        </w:rPr>
        <w:t xml:space="preserve"> Γεννηματά, γιατί αυτή δεν ψήφισε την απλή αναλογική πριν από έναν χρόνο. Εκεί θα οφείλει το ότι θα γίνει Πρωθυπουργός. </w:t>
      </w:r>
    </w:p>
    <w:p w14:paraId="350963B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Όμως ακόμα και Πρωθυπουργός να</w:t>
      </w:r>
      <w:r>
        <w:rPr>
          <w:rFonts w:eastAsia="Times New Roman" w:cs="Times New Roman"/>
          <w:szCs w:val="24"/>
        </w:rPr>
        <w:t xml:space="preserve"> γίνει, σε έξι ή το πολύ επτά μήνες θα καταρρεύσει, διότι έχει πει τόσα ψέματα, δηλαδή ότι θα φέρει επενδύσεις, ότι έχει λύσεις στο ένα και στο άλλο και ότι έχει διδαχθεί από τα λάθη του παρελθόντος, που ο λαός θα απογοητευθεί πάρα πολύ γρήγορα. Τότε, λοιπ</w:t>
      </w:r>
      <w:r>
        <w:rPr>
          <w:rFonts w:eastAsia="Times New Roman" w:cs="Times New Roman"/>
          <w:szCs w:val="24"/>
        </w:rPr>
        <w:t>όν</w:t>
      </w:r>
      <w:r>
        <w:rPr>
          <w:rFonts w:eastAsia="Times New Roman" w:cs="Times New Roman"/>
          <w:szCs w:val="24"/>
        </w:rPr>
        <w:t>,</w:t>
      </w:r>
      <w:r>
        <w:rPr>
          <w:rFonts w:eastAsia="Times New Roman" w:cs="Times New Roman"/>
          <w:szCs w:val="24"/>
        </w:rPr>
        <w:t xml:space="preserve"> και ο κ. Τσίπρας και ο κ. Μητσοτάκης θα πρέπει να μου ζητήσουν μία συγγνώμη, αλλά πάνω απ’ όλα να ζητήσουν μία συγγνώμη από τον ελληνικό λαό, γιατί μπορούσαμε ήδη να είχαμε φτιάξει μία σοβαρή κυβέρνηση. </w:t>
      </w:r>
    </w:p>
    <w:p w14:paraId="350963B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Τσίπρας τώρα λέει ότι είναι σοβαρή η Κυβέρνηση</w:t>
      </w:r>
      <w:r>
        <w:rPr>
          <w:rFonts w:eastAsia="Times New Roman" w:cs="Times New Roman"/>
          <w:szCs w:val="24"/>
        </w:rPr>
        <w:t xml:space="preserve">, όταν λέει ότι φεύγουμε από τα μνημόνια τον Αύγουστο του 2018; Και βγαίνει ο </w:t>
      </w:r>
      <w:proofErr w:type="spellStart"/>
      <w:r>
        <w:rPr>
          <w:rFonts w:eastAsia="Times New Roman" w:cs="Times New Roman"/>
          <w:szCs w:val="24"/>
        </w:rPr>
        <w:t>Βίζερ</w:t>
      </w:r>
      <w:proofErr w:type="spellEnd"/>
      <w:r>
        <w:rPr>
          <w:rFonts w:eastAsia="Times New Roman" w:cs="Times New Roman"/>
          <w:szCs w:val="24"/>
        </w:rPr>
        <w:t xml:space="preserve"> και λέει ότι για να γίνει ρύθμιση χρέους, πρέπει να υπάρξει και άλλο πρόγραμμα, να υπάρξουν και άλλοι όροι. Και βγαίνει ο </w:t>
      </w:r>
      <w:proofErr w:type="spellStart"/>
      <w:r>
        <w:rPr>
          <w:rFonts w:eastAsia="Times New Roman" w:cs="Times New Roman"/>
          <w:szCs w:val="24"/>
        </w:rPr>
        <w:t>Ντράγκι</w:t>
      </w:r>
      <w:proofErr w:type="spellEnd"/>
      <w:r>
        <w:rPr>
          <w:rFonts w:eastAsia="Times New Roman" w:cs="Times New Roman"/>
          <w:szCs w:val="24"/>
        </w:rPr>
        <w:t xml:space="preserve"> και λέει «Στο χέρι σας είναι να βγείτε». </w:t>
      </w:r>
    </w:p>
    <w:p w14:paraId="350963B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Άρα μπορεί και να μη βγούμε. Άρα βγαίνουν οι ξένοι και προειδοποιούν</w:t>
      </w:r>
      <w:r>
        <w:rPr>
          <w:rFonts w:eastAsia="Times New Roman" w:cs="Times New Roman"/>
          <w:szCs w:val="24"/>
        </w:rPr>
        <w:t>,</w:t>
      </w:r>
      <w:r>
        <w:rPr>
          <w:rFonts w:eastAsia="Times New Roman" w:cs="Times New Roman"/>
          <w:szCs w:val="24"/>
        </w:rPr>
        <w:t xml:space="preserve"> για το ότι δεν βγαίνουμε. Μόνο ο Τσίπρας πιστεύει ότι βγαίνουμε και μοιάζει πάρα πολύ με τον κ. Σαμαρά</w:t>
      </w:r>
      <w:r>
        <w:rPr>
          <w:rFonts w:eastAsia="Times New Roman" w:cs="Times New Roman"/>
          <w:szCs w:val="24"/>
        </w:rPr>
        <w:t>,</w:t>
      </w:r>
      <w:r>
        <w:rPr>
          <w:rFonts w:eastAsia="Times New Roman" w:cs="Times New Roman"/>
          <w:szCs w:val="24"/>
        </w:rPr>
        <w:t xml:space="preserve"> που με δηλώσεις του τον Δεκέμβριο του 2014 έλεγε και εκείνος ότι βγαίνουμε. Είναι δύο Πρωθυπουργοί που λένε ψέματα με έναν κομματικό σκοπό, δηλαδή να πείσουν τα ακροατήρια, χωρίς να υπολογίζουν το κόστος για τη χώρα. Είναι πολύ μεγάλο το κόστος. </w:t>
      </w:r>
    </w:p>
    <w:p w14:paraId="350963B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Όταν, λο</w:t>
      </w:r>
      <w:r>
        <w:rPr>
          <w:rFonts w:eastAsia="Times New Roman" w:cs="Times New Roman"/>
          <w:szCs w:val="24"/>
        </w:rPr>
        <w:t xml:space="preserve">ιπόν, φάμε και άλλο ένα εξάμηνο με τον Μητσοτάκη Πρωθυπουργό και καταρρεύσει και όταν όλοι συνειδητοποιήσετε ότι ο Βασίλης ο Λεβέντης μπήκε σ’ αυτή την Αίθουσα και τα είπε μετά σαράντα ετών </w:t>
      </w:r>
      <w:r>
        <w:rPr>
          <w:rFonts w:eastAsia="Times New Roman" w:cs="Times New Roman"/>
          <w:szCs w:val="24"/>
        </w:rPr>
        <w:t>ο</w:t>
      </w:r>
      <w:r>
        <w:rPr>
          <w:rFonts w:eastAsia="Times New Roman" w:cs="Times New Roman"/>
          <w:szCs w:val="24"/>
        </w:rPr>
        <w:t>δύσσεια ανά την Ελλάδα εκτός Βουλής, τότε θα καταλάβετε πόσο έχει</w:t>
      </w:r>
      <w:r>
        <w:rPr>
          <w:rFonts w:eastAsia="Times New Roman" w:cs="Times New Roman"/>
          <w:szCs w:val="24"/>
        </w:rPr>
        <w:t xml:space="preserve"> εγκληματήσει αυτή η Βουλή, που χειροκροτεί τα ψέματα του κ. Τσίπρα και σε λίγο είναι έτοιμη να χειροκροτήσει τα άλλα ψέματα του κ. Μητσοτάκη.</w:t>
      </w:r>
    </w:p>
    <w:p w14:paraId="350963BA"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350963B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θα δώσουμε τώρα σ</w:t>
      </w:r>
      <w:r>
        <w:rPr>
          <w:rFonts w:eastAsia="Times New Roman" w:cs="Times New Roman"/>
          <w:szCs w:val="24"/>
        </w:rPr>
        <w:t>τον Γενικό Γραμματέα του Κομμουνιστικού Κόμματος Ελλάδ</w:t>
      </w:r>
      <w:r>
        <w:rPr>
          <w:rFonts w:eastAsia="Times New Roman" w:cs="Times New Roman"/>
          <w:szCs w:val="24"/>
        </w:rPr>
        <w:t>α</w:t>
      </w:r>
      <w:r>
        <w:rPr>
          <w:rFonts w:eastAsia="Times New Roman" w:cs="Times New Roman"/>
          <w:szCs w:val="24"/>
        </w:rPr>
        <w:t xml:space="preserve">ς κ. Δημήτριο </w:t>
      </w:r>
      <w:proofErr w:type="spellStart"/>
      <w:r>
        <w:rPr>
          <w:rFonts w:eastAsia="Times New Roman" w:cs="Times New Roman"/>
          <w:szCs w:val="24"/>
        </w:rPr>
        <w:t>Κουτσούμπα</w:t>
      </w:r>
      <w:proofErr w:type="spellEnd"/>
      <w:r>
        <w:rPr>
          <w:rFonts w:eastAsia="Times New Roman" w:cs="Times New Roman"/>
          <w:szCs w:val="24"/>
        </w:rPr>
        <w:t>.</w:t>
      </w:r>
    </w:p>
    <w:p w14:paraId="350963B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Κουτσούμπα</w:t>
      </w:r>
      <w:proofErr w:type="spellEnd"/>
      <w:r>
        <w:rPr>
          <w:rFonts w:eastAsia="Times New Roman" w:cs="Times New Roman"/>
          <w:szCs w:val="24"/>
        </w:rPr>
        <w:t>, έχετε τον λόγο.</w:t>
      </w:r>
    </w:p>
    <w:p w14:paraId="350963B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w:t>
      </w:r>
      <w:r>
        <w:rPr>
          <w:rFonts w:eastAsia="Times New Roman" w:cs="Times New Roman"/>
          <w:b/>
          <w:szCs w:val="24"/>
        </w:rPr>
        <w:t>α</w:t>
      </w:r>
      <w:r>
        <w:rPr>
          <w:rFonts w:eastAsia="Times New Roman" w:cs="Times New Roman"/>
          <w:b/>
          <w:szCs w:val="24"/>
        </w:rPr>
        <w:t xml:space="preserve">ς): </w:t>
      </w:r>
      <w:r>
        <w:rPr>
          <w:rFonts w:eastAsia="Times New Roman" w:cs="Times New Roman"/>
          <w:szCs w:val="24"/>
        </w:rPr>
        <w:t>Κυρίες και κύριοι, χρειάζεται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μεγάλη πολιτική θρασύτητα</w:t>
      </w:r>
      <w:r>
        <w:rPr>
          <w:rFonts w:eastAsia="Times New Roman" w:cs="Times New Roman"/>
          <w:szCs w:val="24"/>
        </w:rPr>
        <w:t>,</w:t>
      </w:r>
      <w:r>
        <w:rPr>
          <w:rFonts w:eastAsia="Times New Roman" w:cs="Times New Roman"/>
          <w:szCs w:val="24"/>
        </w:rPr>
        <w:t xml:space="preserve"> να κλιμακώνετε την επίθεση στα λαϊκά στρώματα και την ίδια ώρα να ισχυρίζεστε ότι μεροληπτείτε κιόλας υπέρ των κοινωνικά αδύναμων. Χρειάζεται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πολιτική αναίδεια, πολιτικός κυνισμός να βαφτίζεις προνομιού</w:t>
      </w:r>
      <w:r>
        <w:rPr>
          <w:rFonts w:eastAsia="Times New Roman" w:cs="Times New Roman"/>
          <w:szCs w:val="24"/>
        </w:rPr>
        <w:t>χους</w:t>
      </w:r>
      <w:r>
        <w:rPr>
          <w:rFonts w:eastAsia="Times New Roman" w:cs="Times New Roman"/>
          <w:szCs w:val="24"/>
        </w:rPr>
        <w:t>,</w:t>
      </w:r>
      <w:r>
        <w:rPr>
          <w:rFonts w:eastAsia="Times New Roman" w:cs="Times New Roman"/>
          <w:szCs w:val="24"/>
        </w:rPr>
        <w:t xml:space="preserve"> όσους δεν ανήκουν ακόμα στην ομάδα ακραίας φτώχειας και να ζητάς νέες θυσίες από τους μισθωτές, τους αυτοαπασχολούμενους, ενώ την ίδια ώρα ενισχύεις το μεγάλο κεφάλαιο. </w:t>
      </w:r>
    </w:p>
    <w:p w14:paraId="350963B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Μιλάτε για τη λεγόμενη δίκαιη ανάπτυξη</w:t>
      </w:r>
      <w:r>
        <w:rPr>
          <w:rFonts w:eastAsia="Times New Roman" w:cs="Times New Roman"/>
          <w:szCs w:val="24"/>
        </w:rPr>
        <w:t>,</w:t>
      </w:r>
      <w:r>
        <w:rPr>
          <w:rFonts w:eastAsia="Times New Roman" w:cs="Times New Roman"/>
          <w:szCs w:val="24"/>
        </w:rPr>
        <w:t xml:space="preserve"> που θα έρθει το επόμενο διάστημα, χαρακτ</w:t>
      </w:r>
      <w:r>
        <w:rPr>
          <w:rFonts w:eastAsia="Times New Roman" w:cs="Times New Roman"/>
          <w:szCs w:val="24"/>
        </w:rPr>
        <w:t>ηρίζοντας μάλιστα τον Αύγουστο και τη λεγόμενη λήξη των μνημονίων</w:t>
      </w:r>
      <w:r>
        <w:rPr>
          <w:rFonts w:eastAsia="Times New Roman" w:cs="Times New Roman"/>
          <w:szCs w:val="24"/>
        </w:rPr>
        <w:t>,</w:t>
      </w:r>
      <w:r>
        <w:rPr>
          <w:rFonts w:eastAsia="Times New Roman" w:cs="Times New Roman"/>
          <w:szCs w:val="24"/>
        </w:rPr>
        <w:t xml:space="preserve"> ως σημείο φιλολαϊκής στροφής της πολιτικής σας. Όμως κανείς δεν μπορεί να εξαπατά πάρα πολλούς για πολύ καιρό. </w:t>
      </w:r>
    </w:p>
    <w:p w14:paraId="350963BF" w14:textId="77777777" w:rsidR="00A42BF5" w:rsidRDefault="007F616C">
      <w:pPr>
        <w:spacing w:line="600" w:lineRule="auto"/>
        <w:ind w:firstLine="720"/>
        <w:jc w:val="both"/>
        <w:rPr>
          <w:rFonts w:eastAsia="Times New Roman"/>
          <w:szCs w:val="24"/>
        </w:rPr>
      </w:pPr>
      <w:r>
        <w:rPr>
          <w:rFonts w:eastAsia="Times New Roman"/>
          <w:szCs w:val="24"/>
        </w:rPr>
        <w:t>Αλήθεια ποιον κοροϊδεύετε; Νομίζετε πως ο ελληνικός λαός</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δεν θα μάθε</w:t>
      </w:r>
      <w:r>
        <w:rPr>
          <w:rFonts w:eastAsia="Times New Roman"/>
          <w:szCs w:val="24"/>
        </w:rPr>
        <w:t xml:space="preserve">ι όλη την αλήθεια; Δεν θα καταλάβει ποιος πληρώνει για τα γιγαντιαία πρωτογενή πλεονάσματα που έχετε υπογράψει και προβλέπουν εκτόξευση του πλεονάσματος για το 2018 έως το 2022 στο 3,5%; Δεν θα μάθει για το συνεχόμενο πλεόνασμα μέχρι το 2060; Δεν θα μάθει </w:t>
      </w:r>
      <w:r>
        <w:rPr>
          <w:rFonts w:eastAsia="Times New Roman"/>
          <w:szCs w:val="24"/>
        </w:rPr>
        <w:t>για τα νέα μέτρα που έρχονται το 2019 και το 2020 και αυτά, βέβαια, αν όλα πάνε καλά; Αν, όμως, η οικονομική κατάσταση αλλάξει, τα μέτρα θα είναι ακόμα πιο επώδυνα.</w:t>
      </w:r>
    </w:p>
    <w:p w14:paraId="350963C0" w14:textId="77777777" w:rsidR="00A42BF5" w:rsidRDefault="007F616C">
      <w:pPr>
        <w:spacing w:line="600" w:lineRule="auto"/>
        <w:ind w:firstLine="720"/>
        <w:jc w:val="both"/>
        <w:rPr>
          <w:rFonts w:eastAsia="Times New Roman"/>
          <w:szCs w:val="24"/>
        </w:rPr>
      </w:pPr>
      <w:r>
        <w:rPr>
          <w:rFonts w:eastAsia="Times New Roman"/>
          <w:szCs w:val="24"/>
        </w:rPr>
        <w:t>Αλήθεια</w:t>
      </w:r>
      <w:r>
        <w:rPr>
          <w:rFonts w:eastAsia="Times New Roman"/>
          <w:szCs w:val="24"/>
        </w:rPr>
        <w:t xml:space="preserve"> ποιος θα πληρώσει αυτά τα πλεονάσματα; Κομπάζετε για τη λεγόμενη </w:t>
      </w:r>
      <w:proofErr w:type="spellStart"/>
      <w:r>
        <w:rPr>
          <w:rFonts w:eastAsia="Times New Roman"/>
          <w:szCs w:val="24"/>
        </w:rPr>
        <w:t>υπεραπόδοση</w:t>
      </w:r>
      <w:proofErr w:type="spellEnd"/>
      <w:r>
        <w:rPr>
          <w:rFonts w:eastAsia="Times New Roman"/>
          <w:szCs w:val="24"/>
        </w:rPr>
        <w:t xml:space="preserve"> των δημοσιονομικών μέτρων, για το ότι έχετε πετύχει –αυτό το ρήμα χρησιμοποιείτε- υψηλότερα πλεονάσματα απ’ ό,τι προβλέπατε. Όμως τα πλεονάσματα που πετύχατε, αγαπητοί κύριοι, τα</w:t>
      </w:r>
      <w:r>
        <w:rPr>
          <w:rFonts w:eastAsia="Times New Roman"/>
          <w:szCs w:val="24"/>
        </w:rPr>
        <w:t xml:space="preserve"> πετύχατε στύβοντας κυριολεκτικά τους εργαζόμενους, τους μισθωτούς, τους αυτοαπασχολούμενους επαγγελματίες, τους αγρότες με απανωτούς φόρους, αδυσώπητες ασφαλιστικές εισφορές, μειώσεις μισθών, περιορισμό επιδομάτων. </w:t>
      </w:r>
    </w:p>
    <w:p w14:paraId="350963C1" w14:textId="77777777" w:rsidR="00A42BF5" w:rsidRDefault="007F616C">
      <w:pPr>
        <w:spacing w:line="600" w:lineRule="auto"/>
        <w:ind w:firstLine="720"/>
        <w:jc w:val="both"/>
        <w:rPr>
          <w:rFonts w:eastAsia="Times New Roman"/>
          <w:szCs w:val="24"/>
        </w:rPr>
      </w:pPr>
      <w:r>
        <w:rPr>
          <w:rFonts w:eastAsia="Times New Roman"/>
          <w:szCs w:val="24"/>
        </w:rPr>
        <w:t>Σαν να μη φτάνουν όλα αυτά, η δίκαιη αν</w:t>
      </w:r>
      <w:r>
        <w:rPr>
          <w:rFonts w:eastAsia="Times New Roman"/>
          <w:szCs w:val="24"/>
        </w:rPr>
        <w:t>άπτυξή σας φέρνει και άλλα επιπρόσθετα μέτρα το επόμενο διάστημα. Φέρνετε νέο «τσεκούρι» στις συντάξεις</w:t>
      </w:r>
      <w:r>
        <w:rPr>
          <w:rFonts w:eastAsia="Times New Roman"/>
          <w:szCs w:val="24"/>
        </w:rPr>
        <w:t>,</w:t>
      </w:r>
      <w:r>
        <w:rPr>
          <w:rFonts w:eastAsia="Times New Roman"/>
          <w:szCs w:val="24"/>
        </w:rPr>
        <w:t xml:space="preserve"> που θα μειώσει ακόμα περισσότερο το βιοτικό επίπεδο και τελικά την ίδια τη ζωή των συνταξιούχων. </w:t>
      </w:r>
    </w:p>
    <w:p w14:paraId="350963C2" w14:textId="77777777" w:rsidR="00A42BF5" w:rsidRDefault="007F616C">
      <w:pPr>
        <w:spacing w:line="600" w:lineRule="auto"/>
        <w:ind w:firstLine="720"/>
        <w:jc w:val="both"/>
        <w:rPr>
          <w:rFonts w:eastAsia="Times New Roman"/>
          <w:szCs w:val="24"/>
        </w:rPr>
      </w:pPr>
      <w:r>
        <w:rPr>
          <w:rFonts w:eastAsia="Times New Roman"/>
          <w:szCs w:val="24"/>
        </w:rPr>
        <w:t xml:space="preserve">Να το έχετε καλά στο μυαλό </w:t>
      </w:r>
      <w:r>
        <w:rPr>
          <w:rFonts w:eastAsia="Times New Roman"/>
          <w:szCs w:val="24"/>
        </w:rPr>
        <w:t>σας.</w:t>
      </w:r>
      <w:r>
        <w:rPr>
          <w:rFonts w:eastAsia="Times New Roman"/>
          <w:szCs w:val="24"/>
        </w:rPr>
        <w:t xml:space="preserve"> Όταν θα δείτε να πηγα</w:t>
      </w:r>
      <w:r>
        <w:rPr>
          <w:rFonts w:eastAsia="Times New Roman"/>
          <w:szCs w:val="24"/>
        </w:rPr>
        <w:t xml:space="preserve">ίνει πολύ πιο κάτω απ’ ό,τι σήμερα το προσδόκιμο επιβίωσης, να ξέρετε πως έχετε βάλει εσείς το χεράκι σας, γιατί αυτό είστε, οικονομικοί εκτελεστές που τσακίζετε εργαζόμενους για τα συμφέροντα του μεγάλου κεφαλαίου. </w:t>
      </w:r>
    </w:p>
    <w:p w14:paraId="350963C3" w14:textId="77777777" w:rsidR="00A42BF5" w:rsidRDefault="007F616C">
      <w:pPr>
        <w:spacing w:line="600" w:lineRule="auto"/>
        <w:ind w:firstLine="720"/>
        <w:jc w:val="both"/>
        <w:rPr>
          <w:rFonts w:eastAsia="Times New Roman"/>
          <w:szCs w:val="24"/>
        </w:rPr>
      </w:pPr>
      <w:r>
        <w:rPr>
          <w:rFonts w:eastAsia="Times New Roman"/>
          <w:szCs w:val="24"/>
        </w:rPr>
        <w:t>Μήπως αυτό δεν κάνετε και τώρα με το οι</w:t>
      </w:r>
      <w:r>
        <w:rPr>
          <w:rFonts w:eastAsia="Times New Roman"/>
          <w:szCs w:val="24"/>
        </w:rPr>
        <w:t>κογενειακό επίδομα</w:t>
      </w:r>
      <w:r>
        <w:rPr>
          <w:rFonts w:eastAsia="Times New Roman"/>
          <w:szCs w:val="24"/>
        </w:rPr>
        <w:t>,</w:t>
      </w:r>
      <w:r>
        <w:rPr>
          <w:rFonts w:eastAsia="Times New Roman"/>
          <w:szCs w:val="24"/>
        </w:rPr>
        <w:t xml:space="preserve"> που πλήττει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χιλιάδες οικογένειες </w:t>
      </w:r>
      <w:proofErr w:type="spellStart"/>
      <w:r>
        <w:rPr>
          <w:rFonts w:eastAsia="Times New Roman"/>
          <w:szCs w:val="24"/>
        </w:rPr>
        <w:t>τριτέκνων</w:t>
      </w:r>
      <w:proofErr w:type="spellEnd"/>
      <w:r>
        <w:rPr>
          <w:rFonts w:eastAsia="Times New Roman"/>
          <w:szCs w:val="24"/>
        </w:rPr>
        <w:t xml:space="preserve"> και πολυτέκνων; Μήπως δεν βάζετε στο στόχαστρο και τα επιδόματα των αναπήρων; Δεν ανοίγετε τον δρόμο</w:t>
      </w:r>
      <w:r>
        <w:rPr>
          <w:rFonts w:eastAsia="Times New Roman"/>
          <w:szCs w:val="24"/>
        </w:rPr>
        <w:t>,</w:t>
      </w:r>
      <w:r>
        <w:rPr>
          <w:rFonts w:eastAsia="Times New Roman"/>
          <w:szCs w:val="24"/>
        </w:rPr>
        <w:t xml:space="preserve"> για να πληγούν και οι μακροχρόνια πάσχοντες; Την ίδια στιγμή διαγράφετε και το επί</w:t>
      </w:r>
      <w:r>
        <w:rPr>
          <w:rFonts w:eastAsia="Times New Roman"/>
          <w:szCs w:val="24"/>
        </w:rPr>
        <w:t>δομα ανθυγιεινής</w:t>
      </w:r>
      <w:r>
        <w:rPr>
          <w:rFonts w:eastAsia="Times New Roman"/>
          <w:szCs w:val="24"/>
        </w:rPr>
        <w:t xml:space="preserve"> </w:t>
      </w:r>
      <w:r>
        <w:rPr>
          <w:rFonts w:eastAsia="Times New Roman"/>
          <w:szCs w:val="24"/>
        </w:rPr>
        <w:t>βαριάς εργασίας σε τομείς του δημοσίου.</w:t>
      </w:r>
    </w:p>
    <w:p w14:paraId="350963C4" w14:textId="77777777" w:rsidR="00A42BF5" w:rsidRDefault="007F616C">
      <w:pPr>
        <w:spacing w:line="600" w:lineRule="auto"/>
        <w:ind w:firstLine="720"/>
        <w:jc w:val="both"/>
        <w:rPr>
          <w:rFonts w:eastAsia="Times New Roman"/>
          <w:szCs w:val="24"/>
        </w:rPr>
      </w:pPr>
      <w:r>
        <w:rPr>
          <w:rFonts w:eastAsia="Times New Roman"/>
          <w:szCs w:val="24"/>
        </w:rPr>
        <w:t>Αλήθεια πού οδηγούν όλα αυτά; Ψυχροί εκτελεστές των λαϊκών στρωμάτων γίνεστε και γι’ αυτό να είστε σίγουροι ότι θα λογοδοτήσετε. Το επόμενο διάστημα</w:t>
      </w:r>
      <w:r>
        <w:rPr>
          <w:rFonts w:eastAsia="Times New Roman"/>
          <w:szCs w:val="24"/>
        </w:rPr>
        <w:t xml:space="preserve"> για να πετύχετε τα πρωτογενή πλεονάσματα που θέλετε, φέρνετε νέα </w:t>
      </w:r>
      <w:proofErr w:type="spellStart"/>
      <w:r>
        <w:rPr>
          <w:rFonts w:eastAsia="Times New Roman"/>
          <w:szCs w:val="24"/>
        </w:rPr>
        <w:t>φοροεπιδρομή</w:t>
      </w:r>
      <w:proofErr w:type="spellEnd"/>
      <w:r>
        <w:rPr>
          <w:rFonts w:eastAsia="Times New Roman"/>
          <w:szCs w:val="24"/>
        </w:rPr>
        <w:t xml:space="preserve"> σε μισθωτούς και συνταξιούχους, μειώνοντας το αφορολόγητο σε κάτω από </w:t>
      </w:r>
      <w:r>
        <w:rPr>
          <w:rFonts w:eastAsia="Times New Roman"/>
          <w:szCs w:val="24"/>
        </w:rPr>
        <w:t xml:space="preserve">6000 </w:t>
      </w:r>
      <w:r>
        <w:rPr>
          <w:rFonts w:eastAsia="Times New Roman"/>
          <w:szCs w:val="24"/>
        </w:rPr>
        <w:t>ευρώ ετησίως. Αναφέρεστε στο 50 % συν 1, λες και δεν γνωρίζετε τίποτα για την εργοδοτική τρομοκρατία σ</w:t>
      </w:r>
      <w:r>
        <w:rPr>
          <w:rFonts w:eastAsia="Times New Roman"/>
          <w:szCs w:val="24"/>
        </w:rPr>
        <w:t xml:space="preserve">ε τόπους δουλειάς και τον ρόλο και του κυβερνητικού και του εργοδοτικού συνδικαλισμού. </w:t>
      </w:r>
    </w:p>
    <w:p w14:paraId="350963C5" w14:textId="77777777" w:rsidR="00A42BF5" w:rsidRDefault="007F616C">
      <w:pPr>
        <w:spacing w:line="600" w:lineRule="auto"/>
        <w:ind w:firstLine="720"/>
        <w:jc w:val="both"/>
        <w:rPr>
          <w:rFonts w:eastAsia="Times New Roman"/>
          <w:szCs w:val="24"/>
        </w:rPr>
      </w:pPr>
      <w:r>
        <w:rPr>
          <w:rFonts w:eastAsia="Times New Roman"/>
          <w:szCs w:val="24"/>
        </w:rPr>
        <w:t xml:space="preserve">Ο κ. Τσίπρας πριν από λίγο προσπάθησε να πείσει τόσο τον ελληνικό λαό όσο και κάποιους ευκολόπιστους ακόμα δικούς </w:t>
      </w:r>
      <w:r>
        <w:rPr>
          <w:rFonts w:eastAsia="Times New Roman"/>
          <w:szCs w:val="24"/>
        </w:rPr>
        <w:t>σας,</w:t>
      </w:r>
      <w:r>
        <w:rPr>
          <w:rFonts w:eastAsia="Times New Roman"/>
          <w:szCs w:val="24"/>
        </w:rPr>
        <w:t xml:space="preserve"> πως φέρνετε αλλαγές που θα ωφελήσουν συνολικά τη </w:t>
      </w:r>
      <w:r>
        <w:rPr>
          <w:rFonts w:eastAsia="Times New Roman"/>
          <w:szCs w:val="24"/>
        </w:rPr>
        <w:t>χώρα, τον λαό, τους εργαζόμενους. Έχετε το θράσος να μιλάτε για το δίκαιο</w:t>
      </w:r>
      <w:r>
        <w:rPr>
          <w:rFonts w:eastAsia="Times New Roman"/>
          <w:szCs w:val="24"/>
        </w:rPr>
        <w:t>,</w:t>
      </w:r>
      <w:r>
        <w:rPr>
          <w:rFonts w:eastAsia="Times New Roman"/>
          <w:szCs w:val="24"/>
        </w:rPr>
        <w:t xml:space="preserve"> που το κάνετε πράξη. Προσπαθείτε να εμφανίσετε ακόμα και διατάξεις του πολυνομοσχεδίου ως διατάξεις που επαναφέρουν την κοινωνική δικαιοσύνη. Όσο, όμως, και αν προσπαθείτε, η πραγμα</w:t>
      </w:r>
      <w:r>
        <w:rPr>
          <w:rFonts w:eastAsia="Times New Roman"/>
          <w:szCs w:val="24"/>
        </w:rPr>
        <w:t xml:space="preserve">τικότητα είναι σκληρή, είναι αδυσώπητη και θρυμματίζει οποιαδήποτε προσπάθειά σας να τη συγκαλύψετε. </w:t>
      </w:r>
    </w:p>
    <w:p w14:paraId="350963C6" w14:textId="77777777" w:rsidR="00A42BF5" w:rsidRDefault="007F616C">
      <w:pPr>
        <w:spacing w:line="600" w:lineRule="auto"/>
        <w:ind w:firstLine="720"/>
        <w:jc w:val="both"/>
        <w:rPr>
          <w:rFonts w:eastAsia="Times New Roman"/>
          <w:szCs w:val="24"/>
        </w:rPr>
      </w:pPr>
      <w:r>
        <w:rPr>
          <w:rFonts w:eastAsia="Times New Roman"/>
          <w:szCs w:val="24"/>
        </w:rPr>
        <w:t xml:space="preserve">Βέβαια </w:t>
      </w:r>
      <w:proofErr w:type="spellStart"/>
      <w:r>
        <w:rPr>
          <w:rFonts w:eastAsia="Times New Roman"/>
          <w:szCs w:val="24"/>
        </w:rPr>
        <w:t>γλώττα</w:t>
      </w:r>
      <w:proofErr w:type="spellEnd"/>
      <w:r>
        <w:rPr>
          <w:rFonts w:eastAsia="Times New Roman"/>
          <w:szCs w:val="24"/>
        </w:rPr>
        <w:t xml:space="preserve"> λανθάνουσα τα αληθή λέγει, λένε οι αρχαίοι Έλληνες. Μόνοι σας παραδέχεστε ότι λερώνετε συνεχώς τα χέρια σας –ο κ. Τσίπρας το είπε- για να κά</w:t>
      </w:r>
      <w:r>
        <w:rPr>
          <w:rFonts w:eastAsia="Times New Roman"/>
          <w:szCs w:val="24"/>
        </w:rPr>
        <w:t>θεστε στην καρέκλα της κυβερνητικής εξουσίας. Αυτόν τον θεό προσκυνάτε την καρέκλα. Βλέπετε, όμως –όπως πάντα άλλωστε- ότι η πολιτική απατεωνιά έχει κοντά ποδάρια. Πολιτικός είναι ο όρος. Δεν μπορεί να καλυφθεί και να αποπροσανατολίσει για πολύ τον ελληνικ</w:t>
      </w:r>
      <w:r>
        <w:rPr>
          <w:rFonts w:eastAsia="Times New Roman"/>
          <w:szCs w:val="24"/>
        </w:rPr>
        <w:t xml:space="preserve">ό λαό. </w:t>
      </w:r>
    </w:p>
    <w:p w14:paraId="350963C7" w14:textId="77777777" w:rsidR="00A42BF5" w:rsidRDefault="007F616C">
      <w:pPr>
        <w:spacing w:line="600" w:lineRule="auto"/>
        <w:ind w:firstLine="720"/>
        <w:jc w:val="both"/>
        <w:rPr>
          <w:rFonts w:eastAsia="Times New Roman"/>
          <w:szCs w:val="24"/>
        </w:rPr>
      </w:pPr>
      <w:r>
        <w:rPr>
          <w:rFonts w:eastAsia="Times New Roman"/>
          <w:szCs w:val="24"/>
        </w:rPr>
        <w:t>Όποια πλευρά του σημερινού πολυνομοσχεδίου και αν κοιτάξουμε, θα δούμε τον ίδιο πάντα μοναδικά ωφελημένο και τον ίδιο πάντα μοναδικά χαμένο. Το μότο που σας ταιριάζει</w:t>
      </w:r>
      <w:r>
        <w:rPr>
          <w:rFonts w:eastAsia="Times New Roman"/>
          <w:szCs w:val="24"/>
        </w:rPr>
        <w:t>,</w:t>
      </w:r>
      <w:r>
        <w:rPr>
          <w:rFonts w:eastAsia="Times New Roman"/>
          <w:szCs w:val="24"/>
        </w:rPr>
        <w:t xml:space="preserve"> δεν είναι «το δίκαιο που γίνεται πράξη». Αυτό που έπρεπε να λέγατε, αν σας είχε </w:t>
      </w:r>
      <w:r>
        <w:rPr>
          <w:rFonts w:eastAsia="Times New Roman"/>
          <w:szCs w:val="24"/>
        </w:rPr>
        <w:t xml:space="preserve">απομείνει έστω και μια μικρή δόση πολιτικής ειλικρίνειας, θα ήταν το «ό,τι άδικο για τον λαό μας, αυτό που μας ζήτησε το μεγάλο κεφάλαιο, γίνεται πράξη». </w:t>
      </w:r>
    </w:p>
    <w:p w14:paraId="350963C8" w14:textId="77777777" w:rsidR="00A42BF5" w:rsidRDefault="007F616C">
      <w:pPr>
        <w:spacing w:line="600" w:lineRule="auto"/>
        <w:ind w:firstLine="720"/>
        <w:jc w:val="both"/>
        <w:rPr>
          <w:rFonts w:eastAsia="Times New Roman"/>
          <w:szCs w:val="24"/>
        </w:rPr>
      </w:pPr>
      <w:r>
        <w:rPr>
          <w:rFonts w:eastAsia="Times New Roman"/>
          <w:szCs w:val="24"/>
        </w:rPr>
        <w:t>Το κεφάλαιο σάς ζήτησε να υπονομεύσετε, για παράδειγμα, το δικαίωμα στην απεργία και να το κάνετε πρά</w:t>
      </w:r>
      <w:r>
        <w:rPr>
          <w:rFonts w:eastAsia="Times New Roman"/>
          <w:szCs w:val="24"/>
        </w:rPr>
        <w:t>ξη. Οι εκπρόσωποί του σας χειροκροτούν και σας συγχαίρουν, εκτός αν μας πείτε ότι και ο ΣΕΒ, που θέλει να κατεδαφίσει όποιο εργατικό δικαίωμα έχει απομείνει, ενδιαφέρεται για την εύρυθμη λειτουργία των σωματείων και τη μεγάλη συμμετοχή των εργαζομένων στις</w:t>
      </w:r>
      <w:r>
        <w:rPr>
          <w:rFonts w:eastAsia="Times New Roman"/>
          <w:szCs w:val="24"/>
        </w:rPr>
        <w:t xml:space="preserve"> απεργίες, για να έχουν μεγαλύτερη αποτελεσματικότητα πίεσης και για να τους δίνει περισσότερα δικαιώματα μισθολογικά αλλά και άλλα.</w:t>
      </w:r>
    </w:p>
    <w:p w14:paraId="350963C9" w14:textId="77777777" w:rsidR="00A42BF5" w:rsidRDefault="007F616C">
      <w:pPr>
        <w:spacing w:line="600" w:lineRule="auto"/>
        <w:ind w:firstLine="720"/>
        <w:jc w:val="both"/>
        <w:rPr>
          <w:rFonts w:eastAsia="Times New Roman"/>
          <w:szCs w:val="24"/>
        </w:rPr>
      </w:pPr>
      <w:r>
        <w:rPr>
          <w:rFonts w:eastAsia="Times New Roman"/>
          <w:szCs w:val="24"/>
        </w:rPr>
        <w:t>Η ικανότητά σας να αντιστρέφετε την πραγματικότητα</w:t>
      </w:r>
      <w:r>
        <w:rPr>
          <w:rFonts w:eastAsia="Times New Roman"/>
          <w:szCs w:val="24"/>
        </w:rPr>
        <w:t>,</w:t>
      </w:r>
      <w:r>
        <w:rPr>
          <w:rFonts w:eastAsia="Times New Roman"/>
          <w:szCs w:val="24"/>
        </w:rPr>
        <w:t xml:space="preserve"> θα μείνει πραγματικά παροιμιώδης. Όμως η ουσία στο συγκεκριμένο είναι ό</w:t>
      </w:r>
      <w:r>
        <w:rPr>
          <w:rFonts w:eastAsia="Times New Roman"/>
          <w:szCs w:val="24"/>
        </w:rPr>
        <w:t>τι ξεκινάτε το ξήλωμα του δικαιώματος της απεργίας. Δεν σας πήρε ο πόνος ούτε εσάς ούτε τα πολιτικά σας αφεντικά από τον ΣΕΒ για την επέκταση της δημοκρατίας στους χώρους δουλειάς. Αυτό που σας ενδιαφέρει</w:t>
      </w:r>
      <w:r>
        <w:rPr>
          <w:rFonts w:eastAsia="Times New Roman"/>
          <w:szCs w:val="24"/>
        </w:rPr>
        <w:t>,</w:t>
      </w:r>
      <w:r>
        <w:rPr>
          <w:rFonts w:eastAsia="Times New Roman"/>
          <w:szCs w:val="24"/>
        </w:rPr>
        <w:t xml:space="preserve"> είναι πώς θα βάλετε παραπέρα εμπόδια.</w:t>
      </w:r>
    </w:p>
    <w:p w14:paraId="350963CA" w14:textId="77777777" w:rsidR="00A42BF5" w:rsidRDefault="007F616C">
      <w:pPr>
        <w:spacing w:line="600" w:lineRule="auto"/>
        <w:ind w:firstLine="720"/>
        <w:jc w:val="both"/>
        <w:rPr>
          <w:rFonts w:eastAsia="Times New Roman"/>
          <w:szCs w:val="24"/>
        </w:rPr>
      </w:pPr>
      <w:r>
        <w:rPr>
          <w:rFonts w:eastAsia="Times New Roman"/>
          <w:szCs w:val="24"/>
        </w:rPr>
        <w:t xml:space="preserve">Όποιος έχει </w:t>
      </w:r>
      <w:r>
        <w:rPr>
          <w:rFonts w:eastAsia="Times New Roman"/>
          <w:szCs w:val="24"/>
        </w:rPr>
        <w:t>έστω και μια ώρα περάσει από εργοστάσιο ή έστω απ’ έξω τουλάχιστον από έναν τόπο δουλειάς, ξέρει για τις συνεχείς βάρδιες, ξέρει ότι ο τόπος κατοικίας εκτείνεται σε μήκος πολλών δεκάδων χιλιομέτρων πέρα από τον τόπο δουλειάς, για να μαζευτεί το 50% συν 1 τ</w:t>
      </w:r>
      <w:r>
        <w:rPr>
          <w:rFonts w:eastAsia="Times New Roman"/>
          <w:szCs w:val="24"/>
        </w:rPr>
        <w:t>ων εργαζομένων που είναι στο σωματείο</w:t>
      </w:r>
      <w:r>
        <w:rPr>
          <w:rFonts w:eastAsia="Times New Roman"/>
          <w:szCs w:val="24"/>
        </w:rPr>
        <w:t>,</w:t>
      </w:r>
      <w:r>
        <w:rPr>
          <w:rFonts w:eastAsia="Times New Roman"/>
          <w:szCs w:val="24"/>
        </w:rPr>
        <w:t xml:space="preserve"> για να έχει απαρτία. Γιατί ξέρετε ότι οι άνθρωποι δουλεύουν σε ένα εργοστάσιο αλλά μένουν στα γύρω χωριά, στις γύρω πόλεις, απομακρύνονται από τον χώρο δουλειάς. Στην ουσία όλη τη μέρα τους την περνάνε με το να μετακι</w:t>
      </w:r>
      <w:r>
        <w:rPr>
          <w:rFonts w:eastAsia="Times New Roman"/>
          <w:szCs w:val="24"/>
        </w:rPr>
        <w:t xml:space="preserve">νηθούν και να γυρίσουν πίσω. Στα περισσότερα εργοστάσια, στους περισσότερους χώρους δουλειάς απαγορεύεται από τους εργοδότες μέσα στον χώρο δουλειάς να γίνεται η συνέλευση. Πού, λοιπόν, θα γίνει αυτή η απαρτία; Και αυτό είναι πρωτοβάθμιο σωματείο ούτε καν </w:t>
      </w:r>
      <w:r>
        <w:rPr>
          <w:rFonts w:eastAsia="Times New Roman"/>
          <w:szCs w:val="24"/>
        </w:rPr>
        <w:t xml:space="preserve">κλαδικό. Είναι εργοστασιακό σωματείο αυτό για το οποίο μιλάμε. Πολύ περισσότερο όταν κάτι συμβαίνει έκτακτα, όταν οι εργάτες πρέπει άμεσα να πιέσουν, να διεκδικήσουν </w:t>
      </w:r>
      <w:r>
        <w:rPr>
          <w:rFonts w:eastAsia="Times New Roman"/>
          <w:szCs w:val="24"/>
        </w:rPr>
        <w:t xml:space="preserve">από </w:t>
      </w:r>
      <w:r>
        <w:rPr>
          <w:rFonts w:eastAsia="Times New Roman"/>
          <w:szCs w:val="24"/>
        </w:rPr>
        <w:t>τον εργοδότη τους, να ζητήσουν να επιλύσουν ζητήματα που καθημερινά προκύπτουν στους χ</w:t>
      </w:r>
      <w:r>
        <w:rPr>
          <w:rFonts w:eastAsia="Times New Roman"/>
          <w:szCs w:val="24"/>
        </w:rPr>
        <w:t>ώρους δουλειάς από εργατικά θανατηφόρα ατυχήματα μέχρι απολύσεις και τόσα άλλα. Πρέπει να οργανωθεί αμέσως η συνέλευση του σωματείου τους με το 50% συν 1 αυτών για να έχουν απαρτία και να αποφασίσουν σε συνέχεια μέσα σε λίγες ώρες για την προκήρυξη του δικ</w:t>
      </w:r>
      <w:r>
        <w:rPr>
          <w:rFonts w:eastAsia="Times New Roman"/>
          <w:szCs w:val="24"/>
        </w:rPr>
        <w:t>αιώματος, που το έχουν κατακτήσει με αίμα, της απεργίας.</w:t>
      </w:r>
    </w:p>
    <w:p w14:paraId="350963CB" w14:textId="77777777" w:rsidR="00A42BF5" w:rsidRDefault="007F616C">
      <w:pPr>
        <w:spacing w:line="600" w:lineRule="auto"/>
        <w:ind w:firstLine="720"/>
        <w:jc w:val="both"/>
        <w:rPr>
          <w:rFonts w:eastAsia="Times New Roman"/>
          <w:szCs w:val="24"/>
        </w:rPr>
      </w:pPr>
      <w:r>
        <w:rPr>
          <w:rFonts w:eastAsia="Times New Roman"/>
          <w:szCs w:val="24"/>
        </w:rPr>
        <w:t>Ποιος δεν ξέρει, επίσης, την εργοδοτική τρομοκρατία ότι οι πολλοί χώροι σήμερα που μιλάμε</w:t>
      </w:r>
      <w:r>
        <w:rPr>
          <w:rFonts w:eastAsia="Times New Roman"/>
          <w:szCs w:val="24"/>
        </w:rPr>
        <w:t>,</w:t>
      </w:r>
      <w:r>
        <w:rPr>
          <w:rFonts w:eastAsia="Times New Roman"/>
          <w:szCs w:val="24"/>
        </w:rPr>
        <w:t xml:space="preserve"> είναι πραγματικά γκέτο; Τα προβλήματα ανασύνταξης λειτουργίας του κινήματος, ανεβάσματος της συμμετοχής, βελ</w:t>
      </w:r>
      <w:r>
        <w:rPr>
          <w:rFonts w:eastAsia="Times New Roman"/>
          <w:szCs w:val="24"/>
        </w:rPr>
        <w:t>τίωσης της συνδικαλιστικής λειτουργίας που είναι υπαρκτά, δεν είναι αρμοδιότητα του αστικού κράτους, της κυβέρνησής του, του ΣΕΒ, δήθεν να κάνουν προσπάθεια να τα επιλύσουν με διάφορα νομικά κατασταλτικά στην ουσία αντεργατικά μέτρα. Αφορούν μόνο τις εσωτε</w:t>
      </w:r>
      <w:r>
        <w:rPr>
          <w:rFonts w:eastAsia="Times New Roman"/>
          <w:szCs w:val="24"/>
        </w:rPr>
        <w:t>ρικές διαδικασίες του συνδικαλιστικού κινήματος, των εργαζομένων, μέσα από τα καταστατικά τους, τις συνελεύσεις τους, τις συνεδριάσεις τους. Οι εργάτες είναι οι μόνοι αρμόδιοι να αποφασίσουν πώς, πότε και τι πρέπει να κάνουν για να βελτιώσουν τη λειτουργία</w:t>
      </w:r>
      <w:r>
        <w:rPr>
          <w:rFonts w:eastAsia="Times New Roman"/>
          <w:szCs w:val="24"/>
        </w:rPr>
        <w:t xml:space="preserve"> τους, τη συμμετοχή τους, την αγωνιστική δράση τους. Και αυτό θα κάνουν. Αλλά είστε και ανιστόρητοι εκτός των άλλων. </w:t>
      </w:r>
    </w:p>
    <w:p w14:paraId="350963CC" w14:textId="77777777" w:rsidR="00A42BF5" w:rsidRDefault="007F616C">
      <w:pPr>
        <w:spacing w:line="600" w:lineRule="auto"/>
        <w:ind w:firstLine="720"/>
        <w:jc w:val="both"/>
        <w:rPr>
          <w:rFonts w:eastAsia="Times New Roman"/>
          <w:szCs w:val="24"/>
        </w:rPr>
      </w:pPr>
      <w:r>
        <w:rPr>
          <w:rFonts w:eastAsia="Times New Roman"/>
          <w:szCs w:val="24"/>
        </w:rPr>
        <w:t>Όλες οι κατακτήσεις και τα δικαιώματα των εργατών κατακτήθηκαν όλες αυτές τις δεκαετίες, όλο τον προηγούμενο αιώνα σε κόντρα με τις κυβερν</w:t>
      </w:r>
      <w:r>
        <w:rPr>
          <w:rFonts w:eastAsia="Times New Roman"/>
          <w:szCs w:val="24"/>
        </w:rPr>
        <w:t xml:space="preserve">ητικές ηγεσίες και νόμους, σε κόντρα με τους στόχους του ΣΕΒ. Έτσι και οι σημερινοί σας νόμοι σας λέμε ξανά και από το Βήμα της Βουλής, θα μείνουν ανενεργοί. Θα ανατραπούν στην πράξη. </w:t>
      </w:r>
    </w:p>
    <w:p w14:paraId="350963CD" w14:textId="77777777" w:rsidR="00A42BF5" w:rsidRDefault="007F616C">
      <w:pPr>
        <w:spacing w:line="600" w:lineRule="auto"/>
        <w:ind w:firstLine="720"/>
        <w:jc w:val="both"/>
        <w:rPr>
          <w:rFonts w:eastAsia="Times New Roman"/>
          <w:szCs w:val="24"/>
        </w:rPr>
      </w:pPr>
      <w:r>
        <w:rPr>
          <w:rFonts w:eastAsia="Times New Roman"/>
          <w:szCs w:val="24"/>
        </w:rPr>
        <w:t>Βέβαια δεν είναι μόνο αυτά τα αισχρά που φέρνετε. Το κεφάλαιο στις τράπ</w:t>
      </w:r>
      <w:r>
        <w:rPr>
          <w:rFonts w:eastAsia="Times New Roman"/>
          <w:szCs w:val="24"/>
        </w:rPr>
        <w:t>εζες σάς ζήτησε να επιταχύνετε τους πλειστηριασμούς</w:t>
      </w:r>
      <w:r>
        <w:rPr>
          <w:rFonts w:eastAsia="Times New Roman"/>
          <w:szCs w:val="24"/>
        </w:rPr>
        <w:t>,</w:t>
      </w:r>
      <w:r>
        <w:rPr>
          <w:rFonts w:eastAsia="Times New Roman"/>
          <w:szCs w:val="24"/>
        </w:rPr>
        <w:t xml:space="preserve"> για να βγουν στο σφυρί οι λαϊκές κατοικίες και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για να εκβιαστούν τα λαϊκά στρώματα, να δώσουν ό,τι έχουν και δεν έχουν στις τράπεζες, για να μη χάσουν το σπίτι τους </w:t>
      </w:r>
      <w:r>
        <w:rPr>
          <w:rFonts w:eastAsia="Times New Roman"/>
          <w:szCs w:val="24"/>
        </w:rPr>
        <w:t>κ</w:t>
      </w:r>
      <w:r>
        <w:rPr>
          <w:rFonts w:eastAsia="Times New Roman"/>
          <w:szCs w:val="24"/>
        </w:rPr>
        <w:t xml:space="preserve">αι το κάνετε πράξη. </w:t>
      </w:r>
    </w:p>
    <w:p w14:paraId="350963CE" w14:textId="77777777" w:rsidR="00A42BF5" w:rsidRDefault="007F616C">
      <w:pPr>
        <w:spacing w:line="600" w:lineRule="auto"/>
        <w:ind w:firstLine="720"/>
        <w:jc w:val="both"/>
        <w:rPr>
          <w:rFonts w:eastAsia="Times New Roman"/>
          <w:szCs w:val="24"/>
        </w:rPr>
      </w:pPr>
      <w:r>
        <w:rPr>
          <w:rFonts w:eastAsia="Times New Roman"/>
          <w:szCs w:val="24"/>
        </w:rPr>
        <w:t>Φέρνετε</w:t>
      </w:r>
      <w:r>
        <w:rPr>
          <w:rFonts w:eastAsia="Times New Roman"/>
          <w:szCs w:val="24"/>
        </w:rPr>
        <w:t xml:space="preserve"> μια γενίκευση των ηλεκτρονικών πλειστηριασμών και εντάσσετε εκεί τις άδικες οφειλές των λαϊκών στρωμάτων προς το δημόσιο, οφειλές που έχουν γεννηθεί από ένα φορολογικό σύστημα</w:t>
      </w:r>
      <w:r>
        <w:rPr>
          <w:rFonts w:eastAsia="Times New Roman"/>
          <w:szCs w:val="24"/>
        </w:rPr>
        <w:t>,</w:t>
      </w:r>
      <w:r>
        <w:rPr>
          <w:rFonts w:eastAsia="Times New Roman"/>
          <w:szCs w:val="24"/>
        </w:rPr>
        <w:t xml:space="preserve"> που στόχο έχει να τσακίσει φορολογικά λαϊκά στρώματα, να </w:t>
      </w:r>
      <w:proofErr w:type="spellStart"/>
      <w:r>
        <w:rPr>
          <w:rFonts w:eastAsia="Times New Roman"/>
          <w:szCs w:val="24"/>
        </w:rPr>
        <w:t>αφαιμάξει</w:t>
      </w:r>
      <w:proofErr w:type="spellEnd"/>
      <w:r>
        <w:rPr>
          <w:rFonts w:eastAsia="Times New Roman"/>
          <w:szCs w:val="24"/>
        </w:rPr>
        <w:t xml:space="preserve"> λαϊκές οικο</w:t>
      </w:r>
      <w:r>
        <w:rPr>
          <w:rFonts w:eastAsia="Times New Roman"/>
          <w:szCs w:val="24"/>
        </w:rPr>
        <w:t xml:space="preserve">νομίες, για να τροφοδοτήσει τη δική σας καπιταλιστική ανάπτυξη. </w:t>
      </w:r>
    </w:p>
    <w:p w14:paraId="350963CF" w14:textId="77777777" w:rsidR="00A42BF5" w:rsidRDefault="007F616C">
      <w:pPr>
        <w:spacing w:line="600" w:lineRule="auto"/>
        <w:ind w:firstLine="720"/>
        <w:jc w:val="both"/>
        <w:rPr>
          <w:rFonts w:eastAsia="Times New Roman"/>
          <w:szCs w:val="24"/>
        </w:rPr>
      </w:pPr>
      <w:r>
        <w:rPr>
          <w:rFonts w:eastAsia="Times New Roman"/>
          <w:szCs w:val="24"/>
        </w:rPr>
        <w:t>Δεν πείθετε κανέναν, όταν μιλάτε για συμφωνία κυρίων</w:t>
      </w:r>
      <w:r>
        <w:rPr>
          <w:rFonts w:eastAsia="Times New Roman"/>
          <w:szCs w:val="24"/>
        </w:rPr>
        <w:t>,</w:t>
      </w:r>
      <w:r>
        <w:rPr>
          <w:rFonts w:eastAsia="Times New Roman"/>
          <w:szCs w:val="24"/>
        </w:rPr>
        <w:t xml:space="preserve"> για να μη γίνει τάχα πλειστηριασμός πρώτης κατοικίας. Και τούτο για δύο λόγους: Πρώτον, η ηθική του κεφαλαίου είναι μόνο το κέρδος του. Ό</w:t>
      </w:r>
      <w:r>
        <w:rPr>
          <w:rFonts w:eastAsia="Times New Roman"/>
          <w:szCs w:val="24"/>
        </w:rPr>
        <w:t>ταν έρθει η ώρα, θα ενταχθούν χωρίς κανέναν ενδοιασμό και όσες πρώτες κατοικίες ζητάει το κεφάλαιο. Άλλωστε εάν ήταν αλλιώς</w:t>
      </w:r>
      <w:r>
        <w:rPr>
          <w:rFonts w:eastAsia="Times New Roman"/>
          <w:szCs w:val="24"/>
        </w:rPr>
        <w:t>,</w:t>
      </w:r>
      <w:r>
        <w:rPr>
          <w:rFonts w:eastAsia="Times New Roman"/>
          <w:szCs w:val="24"/>
        </w:rPr>
        <w:t xml:space="preserve"> η πρώτη κατοικία θα ήταν νομοθετικά προστατευμένη, αλλά δεν είναι. </w:t>
      </w:r>
    </w:p>
    <w:p w14:paraId="350963D0" w14:textId="77777777" w:rsidR="00A42BF5" w:rsidRDefault="007F616C">
      <w:pPr>
        <w:spacing w:line="600" w:lineRule="auto"/>
        <w:ind w:firstLine="720"/>
        <w:jc w:val="both"/>
        <w:rPr>
          <w:rFonts w:eastAsia="Times New Roman"/>
          <w:szCs w:val="24"/>
        </w:rPr>
      </w:pPr>
      <w:r>
        <w:rPr>
          <w:rFonts w:eastAsia="Times New Roman"/>
          <w:szCs w:val="24"/>
        </w:rPr>
        <w:t xml:space="preserve">Κούφιες, λοιπόν, υποσχέσεις που δεν πείθουν κανέναν. </w:t>
      </w:r>
    </w:p>
    <w:p w14:paraId="350963D1" w14:textId="77777777" w:rsidR="00A42BF5" w:rsidRDefault="007F616C">
      <w:pPr>
        <w:spacing w:line="600" w:lineRule="auto"/>
        <w:ind w:firstLine="720"/>
        <w:jc w:val="both"/>
        <w:rPr>
          <w:rFonts w:eastAsia="Times New Roman"/>
          <w:szCs w:val="24"/>
        </w:rPr>
      </w:pPr>
      <w:r>
        <w:rPr>
          <w:rFonts w:eastAsia="Times New Roman"/>
          <w:szCs w:val="24"/>
        </w:rPr>
        <w:t>Ο δεύτερο</w:t>
      </w:r>
      <w:r>
        <w:rPr>
          <w:rFonts w:eastAsia="Times New Roman"/>
          <w:szCs w:val="24"/>
        </w:rPr>
        <w:t xml:space="preserve">ς, όμως, είναι ο σημαντικότερος λόγος, γιατί στόχος των τραπεζών δεν είναι να βγάλουν άμεσα, τώρα στο σφυρί όλα μαζί, δεκάδες χιλιάδες ακίνητα λαϊκών οικογενειών. </w:t>
      </w:r>
    </w:p>
    <w:p w14:paraId="350963D2" w14:textId="77777777" w:rsidR="00A42BF5" w:rsidRDefault="007F616C">
      <w:pPr>
        <w:spacing w:line="600" w:lineRule="auto"/>
        <w:ind w:firstLine="720"/>
        <w:jc w:val="both"/>
        <w:rPr>
          <w:rFonts w:eastAsia="Times New Roman"/>
          <w:szCs w:val="24"/>
        </w:rPr>
      </w:pPr>
      <w:r>
        <w:rPr>
          <w:rFonts w:eastAsia="Times New Roman"/>
          <w:szCs w:val="24"/>
        </w:rPr>
        <w:t>Στόχος των τραπεζών είναι να εκβιάσουν πρώτα, με την απειλή του πλειστηριασμού, τους εργαζόμ</w:t>
      </w:r>
      <w:r>
        <w:rPr>
          <w:rFonts w:eastAsia="Times New Roman"/>
          <w:szCs w:val="24"/>
        </w:rPr>
        <w:t xml:space="preserve">ενους, να τους στύψουν με τον νόμο Κατσέλη, ώστε να αποπληρώσουν το μεγαλύτερο δυνατό κομμάτι του δανείου τους, αφού πρώτα καταφέρουν να υφαρπάξουν οποιοδήποτε άλλο περιουσιακό στοιχείο έχει οικονομικό ενδιαφέρον. </w:t>
      </w:r>
    </w:p>
    <w:p w14:paraId="350963D3" w14:textId="77777777" w:rsidR="00A42BF5" w:rsidRDefault="007F616C">
      <w:pPr>
        <w:spacing w:line="600" w:lineRule="auto"/>
        <w:ind w:firstLine="720"/>
        <w:jc w:val="both"/>
        <w:rPr>
          <w:rFonts w:eastAsia="Times New Roman"/>
          <w:szCs w:val="24"/>
        </w:rPr>
      </w:pPr>
      <w:r>
        <w:rPr>
          <w:rFonts w:eastAsia="Times New Roman"/>
          <w:szCs w:val="24"/>
        </w:rPr>
        <w:t>Στόχος των τραπεζών και των προσφιλών, πλ</w:t>
      </w:r>
      <w:r>
        <w:rPr>
          <w:rFonts w:eastAsia="Times New Roman"/>
          <w:szCs w:val="24"/>
        </w:rPr>
        <w:t xml:space="preserve">έον, σε εσάς </w:t>
      </w:r>
      <w:r>
        <w:rPr>
          <w:rFonts w:eastAsia="Times New Roman"/>
          <w:szCs w:val="24"/>
          <w:lang w:val="en-US"/>
        </w:rPr>
        <w:t>funds</w:t>
      </w:r>
      <w:r>
        <w:rPr>
          <w:rFonts w:eastAsia="Times New Roman"/>
          <w:szCs w:val="24"/>
        </w:rPr>
        <w:t xml:space="preserve">, είναι να μετατρέψουν τα λαϊκά στρώματα σε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ενοικιαστές κατοικίας. Άλλωστε αυτό βλέπει εδώ και πολλά χρόνια η Ευρωπαϊκή Ένωση ως πρόβλημα, λέει, στην ελληνική οικονομία</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 xml:space="preserve">ο υψηλό ποσοστό ιδιοκατοίκησης, δηλαδή, που εμποδίζει την </w:t>
      </w:r>
      <w:r>
        <w:rPr>
          <w:rFonts w:eastAsia="Times New Roman"/>
          <w:szCs w:val="24"/>
        </w:rPr>
        <w:t>κινητικότητα, όπως λέει, των εργαζομένων</w:t>
      </w:r>
      <w:r>
        <w:rPr>
          <w:rFonts w:eastAsia="Times New Roman"/>
          <w:szCs w:val="24"/>
        </w:rPr>
        <w:t>,</w:t>
      </w:r>
      <w:r>
        <w:rPr>
          <w:rFonts w:eastAsia="Times New Roman"/>
          <w:szCs w:val="24"/>
        </w:rPr>
        <w:t xml:space="preserve"> που τους κρατάει δεμένους και δεν επιτρέπει στο κεφάλαιο να τους εκμεταλλεύεται κατά το δοκούν. Έτσι φέρνετε τη δαμόκλεια σπάθη των πλειστηριασμών για όλους. Όποιος δεν πληρώνει, χάνει το σπίτι του, τις οικονομίες </w:t>
      </w:r>
      <w:r>
        <w:rPr>
          <w:rFonts w:eastAsia="Times New Roman"/>
          <w:szCs w:val="24"/>
        </w:rPr>
        <w:t xml:space="preserve">του, το αυτοκίνητό του. </w:t>
      </w:r>
    </w:p>
    <w:p w14:paraId="350963D4" w14:textId="77777777" w:rsidR="00A42BF5" w:rsidRDefault="007F616C">
      <w:pPr>
        <w:spacing w:line="600" w:lineRule="auto"/>
        <w:ind w:firstLine="720"/>
        <w:jc w:val="both"/>
        <w:rPr>
          <w:rFonts w:eastAsia="Times New Roman"/>
          <w:szCs w:val="24"/>
        </w:rPr>
      </w:pPr>
      <w:r>
        <w:rPr>
          <w:rFonts w:eastAsia="Times New Roman"/>
          <w:szCs w:val="24"/>
        </w:rPr>
        <w:t>Κι έχετε το θράσος</w:t>
      </w:r>
      <w:r>
        <w:rPr>
          <w:rFonts w:eastAsia="Times New Roman"/>
          <w:szCs w:val="24"/>
        </w:rPr>
        <w:t>,</w:t>
      </w:r>
      <w:r>
        <w:rPr>
          <w:rFonts w:eastAsia="Times New Roman"/>
          <w:szCs w:val="24"/>
        </w:rPr>
        <w:t xml:space="preserve"> να χορεύετε πάνω από τη δυστυχία όλων αυτών που χρωστάνε στην εφορία, να κομπάζετε για το πόσο εισπράττουν οι «</w:t>
      </w:r>
      <w:proofErr w:type="spellStart"/>
      <w:r>
        <w:rPr>
          <w:rFonts w:eastAsia="Times New Roman"/>
          <w:szCs w:val="24"/>
        </w:rPr>
        <w:t>χαρατσήδες</w:t>
      </w:r>
      <w:proofErr w:type="spellEnd"/>
      <w:r>
        <w:rPr>
          <w:rFonts w:eastAsia="Times New Roman"/>
          <w:szCs w:val="24"/>
        </w:rPr>
        <w:t xml:space="preserve">» σας, για το πόσο μεγάλο είναι το πλεόνασμα που έχετε πετύχει. </w:t>
      </w:r>
    </w:p>
    <w:p w14:paraId="350963D5" w14:textId="77777777" w:rsidR="00A42BF5" w:rsidRDefault="007F616C">
      <w:pPr>
        <w:spacing w:line="600" w:lineRule="auto"/>
        <w:ind w:firstLine="720"/>
        <w:jc w:val="both"/>
        <w:rPr>
          <w:rFonts w:eastAsia="Times New Roman"/>
          <w:szCs w:val="24"/>
        </w:rPr>
      </w:pPr>
      <w:r>
        <w:rPr>
          <w:rFonts w:eastAsia="Times New Roman"/>
          <w:szCs w:val="24"/>
        </w:rPr>
        <w:t>Όμως, κύριοι της Κυβέρνησ</w:t>
      </w:r>
      <w:r>
        <w:rPr>
          <w:rFonts w:eastAsia="Times New Roman"/>
          <w:szCs w:val="24"/>
        </w:rPr>
        <w:t>ης, τι δείχνουν οι ηλεκτρονικοί πλειστηριασμοί</w:t>
      </w:r>
      <w:r>
        <w:rPr>
          <w:rFonts w:eastAsia="Times New Roman"/>
          <w:szCs w:val="24"/>
        </w:rPr>
        <w:t>,</w:t>
      </w:r>
      <w:r>
        <w:rPr>
          <w:rFonts w:eastAsia="Times New Roman"/>
          <w:szCs w:val="24"/>
        </w:rPr>
        <w:t xml:space="preserve"> που προωθείτε για κάθε οφειλή προς τράπεζες και προς την εφορία; Δείχνουν ότι δεν προχωράτε τόσο εύκολο όσο νομίζατε ή θα θέλατε. Δείχνουν ότι η κοινωνία η ίδια είναι εναντίον σας. Δείχνουν ότι δεν αποτελεί α</w:t>
      </w:r>
      <w:r>
        <w:rPr>
          <w:rFonts w:eastAsia="Times New Roman"/>
          <w:szCs w:val="24"/>
        </w:rPr>
        <w:t>πόδοση δικαιοσύνης στο όνομα του ελληνικού λαού ο πλειστηριασμός αλλά στο όνομα μόνο του μεγάλου κεφαλαίου. Δείχνει πως η πολιτική σας έχει χάσει το λαϊκό έρεισμα</w:t>
      </w:r>
      <w:r>
        <w:rPr>
          <w:rFonts w:eastAsia="Times New Roman"/>
          <w:szCs w:val="24"/>
        </w:rPr>
        <w:t>,</w:t>
      </w:r>
      <w:r>
        <w:rPr>
          <w:rFonts w:eastAsia="Times New Roman"/>
          <w:szCs w:val="24"/>
        </w:rPr>
        <w:t xml:space="preserve"> γι’ αυτό αναγκάζεστε να προχωράτε σε πλειστηριασμούς στα μουλωχτά, από μακριά, σαν τους κλέφτες. </w:t>
      </w:r>
    </w:p>
    <w:p w14:paraId="350963D6" w14:textId="77777777" w:rsidR="00A42BF5" w:rsidRDefault="007F616C">
      <w:pPr>
        <w:spacing w:line="600" w:lineRule="auto"/>
        <w:ind w:firstLine="720"/>
        <w:jc w:val="both"/>
        <w:rPr>
          <w:rFonts w:eastAsia="Times New Roman"/>
          <w:szCs w:val="24"/>
        </w:rPr>
      </w:pPr>
      <w:r>
        <w:rPr>
          <w:rFonts w:eastAsia="Times New Roman"/>
          <w:szCs w:val="24"/>
        </w:rPr>
        <w:t>Βέβαια το κεφάλαιο σάς ζήτησε και πολλά άλλα πράγματα. Απαίτησε να διαμορφώσετε, κυρίως, εκείνους τους όρους</w:t>
      </w:r>
      <w:r>
        <w:rPr>
          <w:rFonts w:eastAsia="Times New Roman"/>
          <w:szCs w:val="24"/>
        </w:rPr>
        <w:t>,</w:t>
      </w:r>
      <w:r>
        <w:rPr>
          <w:rFonts w:eastAsia="Times New Roman"/>
          <w:szCs w:val="24"/>
        </w:rPr>
        <w:t xml:space="preserve"> που εγγυώνται την κερδοφορία του. </w:t>
      </w:r>
      <w:r>
        <w:rPr>
          <w:rFonts w:eastAsia="Times New Roman"/>
          <w:szCs w:val="24"/>
        </w:rPr>
        <w:t>Α</w:t>
      </w:r>
      <w:r>
        <w:rPr>
          <w:rFonts w:eastAsia="Times New Roman"/>
          <w:szCs w:val="24"/>
        </w:rPr>
        <w:t>λήθεια τι έκ</w:t>
      </w:r>
      <w:r>
        <w:rPr>
          <w:rFonts w:eastAsia="Times New Roman"/>
          <w:szCs w:val="24"/>
        </w:rPr>
        <w:t xml:space="preserve">πληξη, βέβαια, κι αυτό! </w:t>
      </w:r>
      <w:r>
        <w:rPr>
          <w:rFonts w:eastAsia="Times New Roman"/>
          <w:szCs w:val="24"/>
        </w:rPr>
        <w:t>Ό</w:t>
      </w:r>
      <w:r>
        <w:rPr>
          <w:rFonts w:eastAsia="Times New Roman"/>
          <w:szCs w:val="24"/>
        </w:rPr>
        <w:t>,τι σας ζήτησε το μεγάλο κεφάλαιο</w:t>
      </w:r>
      <w:r>
        <w:rPr>
          <w:rFonts w:eastAsia="Times New Roman"/>
          <w:szCs w:val="24"/>
        </w:rPr>
        <w:t>,</w:t>
      </w:r>
      <w:r>
        <w:rPr>
          <w:rFonts w:eastAsia="Times New Roman"/>
          <w:szCs w:val="24"/>
        </w:rPr>
        <w:t xml:space="preserve"> έγινε και πάλι πράξη. </w:t>
      </w:r>
    </w:p>
    <w:p w14:paraId="350963D7" w14:textId="77777777" w:rsidR="00A42BF5" w:rsidRDefault="007F616C">
      <w:pPr>
        <w:spacing w:line="600" w:lineRule="auto"/>
        <w:ind w:firstLine="720"/>
        <w:jc w:val="both"/>
        <w:rPr>
          <w:rFonts w:eastAsia="Times New Roman"/>
          <w:szCs w:val="24"/>
        </w:rPr>
      </w:pPr>
      <w:r>
        <w:rPr>
          <w:rFonts w:eastAsia="Times New Roman"/>
          <w:szCs w:val="24"/>
        </w:rPr>
        <w:t>Το νομοσχέδιο που φέρνετε</w:t>
      </w:r>
      <w:r>
        <w:rPr>
          <w:rFonts w:eastAsia="Times New Roman"/>
          <w:szCs w:val="24"/>
        </w:rPr>
        <w:t>,</w:t>
      </w:r>
      <w:r>
        <w:rPr>
          <w:rFonts w:eastAsia="Times New Roman"/>
          <w:szCs w:val="24"/>
        </w:rPr>
        <w:t xml:space="preserve"> έχει ως στόχο να διευκολύνει τις καπιταλιστικές επενδύσεις ως απαιτούμενο για την καπιταλιστική ανάκαμψη της επόμενης περιόδου και το κάνει θυσιάζ</w:t>
      </w:r>
      <w:r>
        <w:rPr>
          <w:rFonts w:eastAsia="Times New Roman"/>
          <w:szCs w:val="24"/>
        </w:rPr>
        <w:t>οντας τα δικαιώματα των εργαζομένων.</w:t>
      </w:r>
    </w:p>
    <w:p w14:paraId="350963D8" w14:textId="77777777" w:rsidR="00A42BF5" w:rsidRDefault="007F616C">
      <w:pPr>
        <w:spacing w:line="600" w:lineRule="auto"/>
        <w:ind w:firstLine="720"/>
        <w:jc w:val="both"/>
        <w:rPr>
          <w:rFonts w:eastAsia="Times New Roman"/>
          <w:szCs w:val="24"/>
        </w:rPr>
      </w:pPr>
      <w:r>
        <w:rPr>
          <w:rFonts w:eastAsia="Times New Roman"/>
          <w:szCs w:val="24"/>
        </w:rPr>
        <w:t>Από το Κτηματολόγιο και τον Μεταλλευτικό Κώδικα μέχρι τη διαμεσολάβηση και την προσπάθειά σας να καταργήσετε την απεργία, το ταξικό πρόσημο της πολιτικής σας είναι απόλυτα σαφές.</w:t>
      </w:r>
    </w:p>
    <w:p w14:paraId="350963D9" w14:textId="77777777" w:rsidR="00A42BF5" w:rsidRDefault="007F616C">
      <w:pPr>
        <w:spacing w:line="600" w:lineRule="auto"/>
        <w:ind w:firstLine="720"/>
        <w:jc w:val="both"/>
        <w:rPr>
          <w:rFonts w:eastAsia="Times New Roman"/>
          <w:szCs w:val="24"/>
        </w:rPr>
      </w:pPr>
      <w:r>
        <w:rPr>
          <w:rFonts w:eastAsia="Times New Roman"/>
          <w:szCs w:val="24"/>
        </w:rPr>
        <w:t>Θυσιάζετε κάθε λαϊκό δικαίωμα μπροστά στ</w:t>
      </w:r>
      <w:r>
        <w:rPr>
          <w:rFonts w:eastAsia="Times New Roman"/>
          <w:szCs w:val="24"/>
        </w:rPr>
        <w:t xml:space="preserve">ην κερδοφορία και την προσέλκυση του μεγάλου κεφαλαίου. </w:t>
      </w:r>
    </w:p>
    <w:p w14:paraId="350963DA" w14:textId="77777777" w:rsidR="00A42BF5" w:rsidRDefault="007F616C">
      <w:pPr>
        <w:spacing w:line="600" w:lineRule="auto"/>
        <w:ind w:firstLine="720"/>
        <w:jc w:val="both"/>
        <w:rPr>
          <w:rFonts w:eastAsia="Times New Roman"/>
          <w:szCs w:val="24"/>
        </w:rPr>
      </w:pPr>
      <w:r>
        <w:rPr>
          <w:rFonts w:eastAsia="Times New Roman"/>
          <w:szCs w:val="24"/>
        </w:rPr>
        <w:t xml:space="preserve">Γι’ αυτό, κύριε Τσίπρα, σας λέμε ότι είστε ο καλύτερος υπηρέτης των μεγάλων ομίλων, των τραπεζών, των εφοπλιστών, του ΣΕΒ, του κεφαλαίου. </w:t>
      </w:r>
    </w:p>
    <w:p w14:paraId="350963DB" w14:textId="77777777" w:rsidR="00A42BF5" w:rsidRDefault="007F616C">
      <w:pPr>
        <w:spacing w:line="600" w:lineRule="auto"/>
        <w:ind w:firstLine="720"/>
        <w:jc w:val="both"/>
        <w:rPr>
          <w:rFonts w:eastAsia="Times New Roman"/>
          <w:szCs w:val="24"/>
        </w:rPr>
      </w:pPr>
      <w:r>
        <w:rPr>
          <w:rFonts w:eastAsia="Times New Roman"/>
          <w:szCs w:val="24"/>
        </w:rPr>
        <w:t>Η κριτική που σας κάνει η Αξιωματική Αντιπολίτευση</w:t>
      </w:r>
      <w:r>
        <w:rPr>
          <w:rFonts w:eastAsia="Times New Roman"/>
          <w:szCs w:val="24"/>
        </w:rPr>
        <w:t>,</w:t>
      </w:r>
      <w:r>
        <w:rPr>
          <w:rFonts w:eastAsia="Times New Roman"/>
          <w:szCs w:val="24"/>
        </w:rPr>
        <w:t xml:space="preserve"> πως το ν</w:t>
      </w:r>
      <w:r>
        <w:rPr>
          <w:rFonts w:eastAsia="Times New Roman"/>
          <w:szCs w:val="24"/>
        </w:rPr>
        <w:t>ομοσχέδιο που φέρνετε είναι μια τεχνική συγκόλληση άσχετων μεταξύ τους νομοθετημάτων</w:t>
      </w:r>
      <w:r>
        <w:rPr>
          <w:rFonts w:eastAsia="Times New Roman"/>
          <w:szCs w:val="24"/>
        </w:rPr>
        <w:t>,</w:t>
      </w:r>
      <w:r>
        <w:rPr>
          <w:rFonts w:eastAsia="Times New Roman"/>
          <w:szCs w:val="24"/>
        </w:rPr>
        <w:t xml:space="preserve"> είναι σε τελευταία ανάλυση περισσότερο </w:t>
      </w:r>
      <w:proofErr w:type="spellStart"/>
      <w:r>
        <w:rPr>
          <w:rFonts w:eastAsia="Times New Roman"/>
          <w:szCs w:val="24"/>
        </w:rPr>
        <w:t>αποπροσανατολιστική</w:t>
      </w:r>
      <w:r>
        <w:rPr>
          <w:rFonts w:eastAsia="Times New Roman"/>
          <w:szCs w:val="24"/>
        </w:rPr>
        <w:t>κ</w:t>
      </w:r>
      <w:proofErr w:type="spellEnd"/>
      <w:r>
        <w:rPr>
          <w:rFonts w:eastAsia="Times New Roman"/>
          <w:szCs w:val="24"/>
        </w:rPr>
        <w:t>,</w:t>
      </w:r>
      <w:r>
        <w:rPr>
          <w:rFonts w:eastAsia="Times New Roman"/>
          <w:szCs w:val="24"/>
        </w:rPr>
        <w:t xml:space="preserve"> και, βέβαια, η Νέα Δημοκρατία σε αυτό σας βοηθά στην ουσία. Δεν είστε άσχετοι ούτε πρόχειροι.</w:t>
      </w:r>
    </w:p>
    <w:p w14:paraId="350963DC" w14:textId="77777777" w:rsidR="00A42BF5" w:rsidRDefault="007F616C">
      <w:pPr>
        <w:spacing w:line="600" w:lineRule="auto"/>
        <w:ind w:firstLine="720"/>
        <w:jc w:val="both"/>
        <w:rPr>
          <w:rFonts w:eastAsia="Times New Roman"/>
          <w:szCs w:val="24"/>
        </w:rPr>
      </w:pPr>
      <w:r>
        <w:rPr>
          <w:rFonts w:eastAsia="Times New Roman"/>
          <w:szCs w:val="24"/>
        </w:rPr>
        <w:t xml:space="preserve">Κοινός </w:t>
      </w:r>
      <w:r>
        <w:rPr>
          <w:rFonts w:eastAsia="Times New Roman"/>
          <w:szCs w:val="24"/>
        </w:rPr>
        <w:t>παράγοντας, κοινή κλωστή που διατρέχει το νομοσχέδιό σας, είναι η διασφάλιση της κερδοφορίας των ομίλων και οι τομείς τους οποίους επιλέγετε να ανοίξετε, δεν είναι τυχαίοι, δεν είναι καινούργιοι. Φέρνετε μια σειρά από κρίσιμες ρυθμίσεις</w:t>
      </w:r>
      <w:r>
        <w:rPr>
          <w:rFonts w:eastAsia="Times New Roman"/>
          <w:szCs w:val="24"/>
        </w:rPr>
        <w:t>,</w:t>
      </w:r>
      <w:r>
        <w:rPr>
          <w:rFonts w:eastAsia="Times New Roman"/>
          <w:szCs w:val="24"/>
        </w:rPr>
        <w:t xml:space="preserve"> στους τομείς εκείν</w:t>
      </w:r>
      <w:r>
        <w:rPr>
          <w:rFonts w:eastAsia="Times New Roman"/>
          <w:szCs w:val="24"/>
        </w:rPr>
        <w:t xml:space="preserve">ους που τα πολιτικά αφεντικά σας έχουν αποφασίσει πως θέλουν να επενδύσουν, γιατί βλέπουν δυνατότητες μεγάλων κερδών. Γι’ αυτό άλλωστε και τις διάφορες αλλαγές που σήμερα φέρνετε εσείς, τις έχουν προτείνει άλλοι, από την Παγκόσμια Τράπεζα μέχρι τα διάφορα </w:t>
      </w:r>
      <w:r>
        <w:rPr>
          <w:rFonts w:eastAsia="Times New Roman"/>
          <w:szCs w:val="24"/>
        </w:rPr>
        <w:t>επιμελητήρια συνεργασίας με άλλες χώρες, που δραστηριοποιούνται στη χώρα μας.</w:t>
      </w:r>
    </w:p>
    <w:p w14:paraId="350963DD" w14:textId="77777777" w:rsidR="00A42BF5" w:rsidRDefault="007F616C">
      <w:pPr>
        <w:spacing w:line="600" w:lineRule="auto"/>
        <w:ind w:firstLine="720"/>
        <w:jc w:val="both"/>
        <w:rPr>
          <w:rFonts w:eastAsia="Times New Roman"/>
          <w:szCs w:val="24"/>
        </w:rPr>
      </w:pPr>
      <w:r>
        <w:rPr>
          <w:rFonts w:eastAsia="Times New Roman"/>
          <w:szCs w:val="24"/>
        </w:rPr>
        <w:t>Φέρνετε το νέο Κτηματολόγιο</w:t>
      </w:r>
      <w:r>
        <w:rPr>
          <w:rFonts w:eastAsia="Times New Roman"/>
          <w:szCs w:val="24"/>
        </w:rPr>
        <w:t>,</w:t>
      </w:r>
      <w:r>
        <w:rPr>
          <w:rFonts w:eastAsia="Times New Roman"/>
          <w:szCs w:val="24"/>
        </w:rPr>
        <w:t xml:space="preserve"> που συνενώνει σε μια ενιαία δομή το σημερινό Κτηματολόγιο και τα υποθηκοφυλακεία και θέλετε να πείσετε</w:t>
      </w:r>
      <w:r>
        <w:rPr>
          <w:rFonts w:eastAsia="Times New Roman"/>
          <w:szCs w:val="24"/>
        </w:rPr>
        <w:t>,</w:t>
      </w:r>
      <w:r>
        <w:rPr>
          <w:rFonts w:eastAsia="Times New Roman"/>
          <w:szCs w:val="24"/>
        </w:rPr>
        <w:t xml:space="preserve"> πως στόχος σας είναι να εκσυγχρονίσετε ένα σύ</w:t>
      </w:r>
      <w:r>
        <w:rPr>
          <w:rFonts w:eastAsia="Times New Roman"/>
          <w:szCs w:val="24"/>
        </w:rPr>
        <w:t xml:space="preserve">στημα που υπάρχει εδώ και δεκαετίες. </w:t>
      </w:r>
    </w:p>
    <w:p w14:paraId="350963DE" w14:textId="77777777" w:rsidR="00A42BF5" w:rsidRDefault="007F616C">
      <w:pPr>
        <w:spacing w:line="600" w:lineRule="auto"/>
        <w:ind w:firstLine="720"/>
        <w:jc w:val="both"/>
        <w:rPr>
          <w:rFonts w:eastAsia="Times New Roman"/>
          <w:szCs w:val="24"/>
        </w:rPr>
      </w:pPr>
      <w:r>
        <w:rPr>
          <w:rFonts w:eastAsia="Times New Roman"/>
          <w:szCs w:val="24"/>
        </w:rPr>
        <w:t>Όμως δεν μπορείτε να μας εξηγήσετε</w:t>
      </w:r>
      <w:r>
        <w:rPr>
          <w:rFonts w:eastAsia="Times New Roman"/>
          <w:szCs w:val="24"/>
        </w:rPr>
        <w:t>,</w:t>
      </w:r>
      <w:r>
        <w:rPr>
          <w:rFonts w:eastAsia="Times New Roman"/>
          <w:szCs w:val="24"/>
        </w:rPr>
        <w:t xml:space="preserve"> γιατί επιμένει τόσο πολύ η Παγκόσμια Τράπεζα για να προχωρήσει αυτή η ρύθμιση. </w:t>
      </w:r>
    </w:p>
    <w:p w14:paraId="350963D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Γιατί το Ελληνοαμερικανικό Επιμελητήριο, το </w:t>
      </w:r>
      <w:proofErr w:type="spellStart"/>
      <w:r>
        <w:rPr>
          <w:rFonts w:eastAsia="Times New Roman" w:cs="Times New Roman"/>
          <w:szCs w:val="24"/>
        </w:rPr>
        <w:t>Ελληνογερμανικό</w:t>
      </w:r>
      <w:proofErr w:type="spellEnd"/>
      <w:r>
        <w:rPr>
          <w:rFonts w:eastAsia="Times New Roman" w:cs="Times New Roman"/>
          <w:szCs w:val="24"/>
        </w:rPr>
        <w:t xml:space="preserve"> Επιμελητήριο και άλλα επιμελητήρια είχαν κ</w:t>
      </w:r>
      <w:r>
        <w:rPr>
          <w:rFonts w:eastAsia="Times New Roman" w:cs="Times New Roman"/>
          <w:szCs w:val="24"/>
        </w:rPr>
        <w:t>άνει σημαία τους τις παλιότερες μελέτες τους, την ανάγκη να εκσυγχρονιστεί το πλαίσιο που διέπει την ακίνητη περιουσία στη χώρα ως βασικό άξονα της ανάπτυξης πολύ πριν από την εκδήλωση της κρίσης.</w:t>
      </w:r>
    </w:p>
    <w:p w14:paraId="350963E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Όσο και αν προσπαθείτε να κρυφτείτε πίσω από παχιά λόγια, ο</w:t>
      </w:r>
      <w:r>
        <w:rPr>
          <w:rFonts w:eastAsia="Times New Roman" w:cs="Times New Roman"/>
          <w:szCs w:val="24"/>
        </w:rPr>
        <w:t>ι απαντήσεις είναι μάλλον απλές. Στόχος σας είναι να διαμορφώσετε ένα πλαίσιο χρήσεων γης και ιδιοκτησίας γης</w:t>
      </w:r>
      <w:r>
        <w:rPr>
          <w:rFonts w:eastAsia="Times New Roman" w:cs="Times New Roman"/>
          <w:szCs w:val="24"/>
        </w:rPr>
        <w:t>,</w:t>
      </w:r>
      <w:r>
        <w:rPr>
          <w:rFonts w:eastAsia="Times New Roman" w:cs="Times New Roman"/>
          <w:szCs w:val="24"/>
        </w:rPr>
        <w:t xml:space="preserve"> που να υπηρετεί πιο αποτελεσματικά τις ανάγκες των λίγων, του μεγάλου κεφαλαίου, ένα πλαίσιο με το οποίο οι επενδύσεις θα προωθούνται με μεγάλη τ</w:t>
      </w:r>
      <w:r>
        <w:rPr>
          <w:rFonts w:eastAsia="Times New Roman" w:cs="Times New Roman"/>
          <w:szCs w:val="24"/>
        </w:rPr>
        <w:t>αχύτητα, παρακάμπτοντας τις χρήσεις γης που έχουν ανάγκη οι τοπικές κοινωνίες, επιτρέποντας την ταχύτατη συγκέντρωση της γης στα χέρια τραπεζών, μονοπωλιακών ομίλων</w:t>
      </w:r>
      <w:r>
        <w:rPr>
          <w:rFonts w:eastAsia="Times New Roman" w:cs="Times New Roman"/>
          <w:szCs w:val="24"/>
        </w:rPr>
        <w:t>,</w:t>
      </w:r>
      <w:r>
        <w:rPr>
          <w:rFonts w:eastAsia="Times New Roman" w:cs="Times New Roman"/>
          <w:szCs w:val="24"/>
        </w:rPr>
        <w:t xml:space="preserve"> που βλέπουν τα ακρογιάλια και τα βουνά της πατρίδας μας σαν φιλέτα</w:t>
      </w:r>
      <w:r>
        <w:rPr>
          <w:rFonts w:eastAsia="Times New Roman" w:cs="Times New Roman"/>
          <w:szCs w:val="24"/>
        </w:rPr>
        <w:t>,</w:t>
      </w:r>
      <w:r>
        <w:rPr>
          <w:rFonts w:eastAsia="Times New Roman" w:cs="Times New Roman"/>
          <w:szCs w:val="24"/>
        </w:rPr>
        <w:t xml:space="preserve"> για να προχωρήσουν σε </w:t>
      </w:r>
      <w:r>
        <w:rPr>
          <w:rFonts w:eastAsia="Times New Roman" w:cs="Times New Roman"/>
          <w:szCs w:val="24"/>
        </w:rPr>
        <w:t>νέα μεγάλα επενδυτικά σχέδια.</w:t>
      </w:r>
    </w:p>
    <w:p w14:paraId="350963E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Βέβαια με το περισσό θράσος που σας διακρίνει</w:t>
      </w:r>
      <w:r>
        <w:rPr>
          <w:rFonts w:eastAsia="Times New Roman" w:cs="Times New Roman"/>
          <w:szCs w:val="24"/>
        </w:rPr>
        <w:t>,</w:t>
      </w:r>
      <w:r>
        <w:rPr>
          <w:rFonts w:eastAsia="Times New Roman" w:cs="Times New Roman"/>
          <w:szCs w:val="24"/>
        </w:rPr>
        <w:t xml:space="preserve"> μπορεί να ρωτήσετε: «Και πού είναι το κακό;» Το κακό σας λέμε, κύριοι, είναι ότι για να γίνουν αυτές οι επενδύσεις</w:t>
      </w:r>
      <w:r>
        <w:rPr>
          <w:rFonts w:eastAsia="Times New Roman" w:cs="Times New Roman"/>
          <w:szCs w:val="24"/>
        </w:rPr>
        <w:t>,</w:t>
      </w:r>
      <w:r>
        <w:rPr>
          <w:rFonts w:eastAsia="Times New Roman" w:cs="Times New Roman"/>
          <w:szCs w:val="24"/>
        </w:rPr>
        <w:t xml:space="preserve"> πρέπει η γη να αλλάξει χέρια, να φύγει η γη από τους φτωχούς αγ</w:t>
      </w:r>
      <w:r>
        <w:rPr>
          <w:rFonts w:eastAsia="Times New Roman" w:cs="Times New Roman"/>
          <w:szCs w:val="24"/>
        </w:rPr>
        <w:t>ρότες, για παράδειγμα, από τα λαϊκά στρώματα, από τους κατοίκους των νησιών και να πάει στις τράπεζες, στους ομίλους, στους επενδυτές. Αυτό προσπαθείτε να πετύχετε</w:t>
      </w:r>
      <w:r>
        <w:rPr>
          <w:rFonts w:eastAsia="Times New Roman" w:cs="Times New Roman"/>
          <w:szCs w:val="24"/>
        </w:rPr>
        <w:t>,</w:t>
      </w:r>
      <w:r>
        <w:rPr>
          <w:rFonts w:eastAsia="Times New Roman" w:cs="Times New Roman"/>
          <w:szCs w:val="24"/>
        </w:rPr>
        <w:t xml:space="preserve"> με τις διατάξεις που φέρνετε</w:t>
      </w:r>
      <w:r>
        <w:rPr>
          <w:rFonts w:eastAsia="Times New Roman" w:cs="Times New Roman"/>
          <w:szCs w:val="24"/>
        </w:rPr>
        <w:t>.</w:t>
      </w:r>
      <w:r>
        <w:rPr>
          <w:rFonts w:eastAsia="Times New Roman" w:cs="Times New Roman"/>
          <w:szCs w:val="24"/>
        </w:rPr>
        <w:t xml:space="preserve"> Ένα ολόκληρο σύστημα όπου κάθε δυνατή χρήση γης και κάθε δικα</w:t>
      </w:r>
      <w:r>
        <w:rPr>
          <w:rFonts w:eastAsia="Times New Roman" w:cs="Times New Roman"/>
          <w:szCs w:val="24"/>
        </w:rPr>
        <w:t>ίωμα ιδιοκτησίας είναι καταγεγραμμένο και συγκεντρωμένο, γιατί ο δρόμος ανάπτυξης που υπηρετείτε σήμερα</w:t>
      </w:r>
      <w:r>
        <w:rPr>
          <w:rFonts w:eastAsia="Times New Roman" w:cs="Times New Roman"/>
          <w:szCs w:val="24"/>
        </w:rPr>
        <w:t>,</w:t>
      </w:r>
      <w:r>
        <w:rPr>
          <w:rFonts w:eastAsia="Times New Roman" w:cs="Times New Roman"/>
          <w:szCs w:val="24"/>
        </w:rPr>
        <w:t xml:space="preserve"> θέλει τουριστικές επενδύσεις για να εξαχθεί και το τουριστικό προϊόν, και αυτές απαιτούν συγκέντρωση της γης σε μια χούφτα χέρια.</w:t>
      </w:r>
    </w:p>
    <w:p w14:paraId="350963E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πολυνομοσχέδιο που</w:t>
      </w:r>
      <w:r>
        <w:rPr>
          <w:rFonts w:eastAsia="Times New Roman" w:cs="Times New Roman"/>
          <w:szCs w:val="24"/>
        </w:rPr>
        <w:t xml:space="preserve"> έχετε καταθέσει</w:t>
      </w:r>
      <w:r>
        <w:rPr>
          <w:rFonts w:eastAsia="Times New Roman" w:cs="Times New Roman"/>
          <w:szCs w:val="24"/>
        </w:rPr>
        <w:t>,</w:t>
      </w:r>
      <w:r>
        <w:rPr>
          <w:rFonts w:eastAsia="Times New Roman" w:cs="Times New Roman"/>
          <w:szCs w:val="24"/>
        </w:rPr>
        <w:t xml:space="preserve"> φέρνει νέες αλλαγές και στον Μεταλλευτικό και Λατομικό Κώδικα. Τι προβλέπουν στην ουσία οι αλλαγές; Νέες ρυθμίσεις με τις οποίες παραδίδεται ο μεταλλευτικός πλούτος της χώρας σε επενδυτές, προκειμένου να τονωθεί η κερδοφορία των ομίλων. Α</w:t>
      </w:r>
      <w:r>
        <w:rPr>
          <w:rFonts w:eastAsia="Times New Roman" w:cs="Times New Roman"/>
          <w:szCs w:val="24"/>
        </w:rPr>
        <w:t>κολουθείτε την ίδια πορεία πλήρους παράδοσης μεταλλευτικών ερευνών στους επενδυτές, χωρίς να διασφαλίζετε ούτε καν μια καταγραφή του μεταλλευτικού πλούτου από κάποια κρατική δομή.</w:t>
      </w:r>
    </w:p>
    <w:p w14:paraId="350963E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Δεν είναι τυχαία η πολιτική σας. Για την μεγιστοποίηση των κερδών των λίγων </w:t>
      </w:r>
      <w:r>
        <w:rPr>
          <w:rFonts w:eastAsia="Times New Roman" w:cs="Times New Roman"/>
          <w:szCs w:val="24"/>
        </w:rPr>
        <w:t>επενδυτών διαλύεται το ΙΓΜΕ. Γι’ αυτό τώρα με το πολυνομοσχέδιο φέρνετε ακόμη μεγαλύτερη ελευθερία στους μεταλλευτικούς ομίλους, να εκμεταλλεύονται τον πλούτο που υπάρχει σε αυτή εδώ τη χώρα.</w:t>
      </w:r>
    </w:p>
    <w:p w14:paraId="350963E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Έχετε φτάσει μέχρι το σημείο</w:t>
      </w:r>
      <w:r>
        <w:rPr>
          <w:rFonts w:eastAsia="Times New Roman" w:cs="Times New Roman"/>
          <w:szCs w:val="24"/>
        </w:rPr>
        <w:t>,</w:t>
      </w:r>
      <w:r>
        <w:rPr>
          <w:rFonts w:eastAsia="Times New Roman" w:cs="Times New Roman"/>
          <w:szCs w:val="24"/>
        </w:rPr>
        <w:t xml:space="preserve"> να εγγυάστε στις μεγάλες μεταλλευτ</w:t>
      </w:r>
      <w:r>
        <w:rPr>
          <w:rFonts w:eastAsia="Times New Roman" w:cs="Times New Roman"/>
          <w:szCs w:val="24"/>
        </w:rPr>
        <w:t>ικές επιχειρήσεις</w:t>
      </w:r>
      <w:r>
        <w:rPr>
          <w:rFonts w:eastAsia="Times New Roman" w:cs="Times New Roman"/>
          <w:szCs w:val="24"/>
        </w:rPr>
        <w:t>,</w:t>
      </w:r>
      <w:r>
        <w:rPr>
          <w:rFonts w:eastAsia="Times New Roman" w:cs="Times New Roman"/>
          <w:szCs w:val="24"/>
        </w:rPr>
        <w:t xml:space="preserve"> πως μέσα σε τέσσερις μήνες θα παίρνουν κάθε απαραίτητη άδεια, παρακάμπτοντας ακόμα και μελέτες περιβαλλοντικής προστασίας και κάθε είδους προέγκριση.</w:t>
      </w:r>
    </w:p>
    <w:p w14:paraId="350963E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Με το νομοσχέδιο αυτό αποδεικνύετε</w:t>
      </w:r>
      <w:r>
        <w:rPr>
          <w:rFonts w:eastAsia="Times New Roman" w:cs="Times New Roman"/>
          <w:szCs w:val="24"/>
        </w:rPr>
        <w:t>,</w:t>
      </w:r>
      <w:r>
        <w:rPr>
          <w:rFonts w:eastAsia="Times New Roman" w:cs="Times New Roman"/>
          <w:szCs w:val="24"/>
        </w:rPr>
        <w:t xml:space="preserve"> πως είστε βασιλικότεροι του βασιλέως στον τομέα και της ηλεκτρικής ενέργειας και για μια ακόμη φορά δείχνετε τι σημαίνει πολιτική </w:t>
      </w:r>
      <w:proofErr w:type="spellStart"/>
      <w:r>
        <w:rPr>
          <w:rFonts w:eastAsia="Times New Roman" w:cs="Times New Roman"/>
          <w:szCs w:val="24"/>
        </w:rPr>
        <w:t>κωλοτούμπα</w:t>
      </w:r>
      <w:proofErr w:type="spellEnd"/>
      <w:r>
        <w:rPr>
          <w:rFonts w:eastAsia="Times New Roman" w:cs="Times New Roman"/>
          <w:szCs w:val="24"/>
        </w:rPr>
        <w:t>.</w:t>
      </w:r>
    </w:p>
    <w:p w14:paraId="350963E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Εσείς που όλο το προηγούμενο διάστημα κατηγορούσατε τη χρηματιστική κερδοσκοπία ως τον κεντρικό παράγοντα για την</w:t>
      </w:r>
      <w:r>
        <w:rPr>
          <w:rFonts w:eastAsia="Times New Roman" w:cs="Times New Roman"/>
          <w:szCs w:val="24"/>
        </w:rPr>
        <w:t xml:space="preserve"> κρίση και τη φτώχεια των λαών, σήμερα κάνετε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ένα γενναίο βήμα. Μπράβο σας! Προχωράτε την απελευθέρωση, την εμπορευματοποίηση της ηλεκτρικής ενέργειας ένα βήμα παρακάτω με το Χρηματιστήριο Ενέργειας.</w:t>
      </w:r>
    </w:p>
    <w:p w14:paraId="350963E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Άραγε αυτό λείπει για να αντιμετωπιστεί το πρ</w:t>
      </w:r>
      <w:r>
        <w:rPr>
          <w:rFonts w:eastAsia="Times New Roman" w:cs="Times New Roman"/>
          <w:szCs w:val="24"/>
        </w:rPr>
        <w:t xml:space="preserve">όβλημα της ενεργειακής φτώχειας, στο οποίο ζει ο μισός πληθυσμός, και οι υπέρογκες δαπάνες για την ενέργεια που κατατρώνε το λαϊκό εισόδημα για τη συντριπτική πλειοψηφία των εργατικών λαϊκών στρωμάτων; </w:t>
      </w:r>
    </w:p>
    <w:p w14:paraId="350963E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Οι χρηματιστηριακές επενδύσεις και το </w:t>
      </w:r>
      <w:proofErr w:type="spellStart"/>
      <w:r>
        <w:rPr>
          <w:rFonts w:eastAsia="Times New Roman" w:cs="Times New Roman"/>
          <w:szCs w:val="24"/>
        </w:rPr>
        <w:t>τζογάρισμα</w:t>
      </w:r>
      <w:proofErr w:type="spellEnd"/>
      <w:r>
        <w:rPr>
          <w:rFonts w:eastAsia="Times New Roman" w:cs="Times New Roman"/>
          <w:szCs w:val="24"/>
        </w:rPr>
        <w:t xml:space="preserve"> στην</w:t>
      </w:r>
      <w:r>
        <w:rPr>
          <w:rFonts w:eastAsia="Times New Roman" w:cs="Times New Roman"/>
          <w:szCs w:val="24"/>
        </w:rPr>
        <w:t xml:space="preserve"> ενέργεια μάς λείπουν; Γιατί το κάνετε; Γιατί θέλετε να δώσετε δυνατότητα τοποθέτησης στην ενέργεια ακόμα περισσότερων κεφαλαίων με ακόμη μεγαλύτερη ευκολία. Θέλετε να μπουν στον ελληνικό ενεργειακό κλάδο οι τράπεζες, κάθε όμιλος που διαθέτει αναπασχόλητο,</w:t>
      </w:r>
      <w:r>
        <w:rPr>
          <w:rFonts w:eastAsia="Times New Roman" w:cs="Times New Roman"/>
          <w:szCs w:val="24"/>
        </w:rPr>
        <w:t xml:space="preserve"> λιμνάζον κεφάλαιο χωρίς μεγάλη δυσκολία. Αποδεικνύεται πως οι δημοπρασίες ενέργειας που εισήγατε</w:t>
      </w:r>
      <w:r>
        <w:rPr>
          <w:rFonts w:eastAsia="Times New Roman" w:cs="Times New Roman"/>
          <w:szCs w:val="24"/>
        </w:rPr>
        <w:t>,</w:t>
      </w:r>
      <w:r>
        <w:rPr>
          <w:rFonts w:eastAsia="Times New Roman" w:cs="Times New Roman"/>
          <w:szCs w:val="24"/>
        </w:rPr>
        <w:t xml:space="preserve"> ήταν πρόβα </w:t>
      </w:r>
      <w:proofErr w:type="spellStart"/>
      <w:r>
        <w:rPr>
          <w:rFonts w:eastAsia="Times New Roman" w:cs="Times New Roman"/>
          <w:szCs w:val="24"/>
        </w:rPr>
        <w:t>τζενεράλε</w:t>
      </w:r>
      <w:proofErr w:type="spellEnd"/>
      <w:r>
        <w:rPr>
          <w:rFonts w:eastAsia="Times New Roman" w:cs="Times New Roman"/>
          <w:szCs w:val="24"/>
        </w:rPr>
        <w:t>. Τώρα φέρνετε γενίκευση της κατάστασης. Δίνετε τη δυνατότητα σε μεγάλους βιομηχανικούς ομίλους να προαγοράζουν φθηνή ηλεκτρική ενέργεια,</w:t>
      </w:r>
      <w:r>
        <w:rPr>
          <w:rFonts w:eastAsia="Times New Roman" w:cs="Times New Roman"/>
          <w:szCs w:val="24"/>
        </w:rPr>
        <w:t xml:space="preserve"> για να θωρακίσουν τα κέρδη τους. Ως αποτέλεσμα θα είναι νέα εκτόξευση του κόστους της δαπάνης για την ενέργεια που καταβάλλουν οι εργαζόμενοι.</w:t>
      </w:r>
    </w:p>
    <w:p w14:paraId="350963E9" w14:textId="77777777" w:rsidR="00A42BF5" w:rsidRDefault="007F616C">
      <w:pPr>
        <w:spacing w:line="600" w:lineRule="auto"/>
        <w:ind w:firstLine="720"/>
        <w:jc w:val="both"/>
        <w:rPr>
          <w:rFonts w:eastAsia="Times New Roman"/>
          <w:szCs w:val="24"/>
        </w:rPr>
      </w:pPr>
      <w:r>
        <w:rPr>
          <w:rFonts w:eastAsia="Times New Roman"/>
          <w:szCs w:val="24"/>
        </w:rPr>
        <w:t xml:space="preserve">Με τον γνωστό «παπά» της αντιμετώπισης της γραφειοκρατίας φέρνετε ένα νέο σύστημα </w:t>
      </w:r>
      <w:proofErr w:type="spellStart"/>
      <w:r>
        <w:rPr>
          <w:rFonts w:eastAsia="Times New Roman"/>
          <w:szCs w:val="24"/>
        </w:rPr>
        <w:t>αδειοδότησης</w:t>
      </w:r>
      <w:proofErr w:type="spellEnd"/>
      <w:r>
        <w:rPr>
          <w:rFonts w:eastAsia="Times New Roman"/>
          <w:szCs w:val="24"/>
        </w:rPr>
        <w:t xml:space="preserve"> επιχειρήσεων. Ποι</w:t>
      </w:r>
      <w:r>
        <w:rPr>
          <w:rFonts w:eastAsia="Times New Roman"/>
          <w:szCs w:val="24"/>
        </w:rPr>
        <w:t xml:space="preserve">α είναι η κατεύθυνση; Φτιάξτε ό,τι θέλετε και στη συνέχεια μπορεί να κάνουμε και κανέναν έλεγχο. </w:t>
      </w:r>
    </w:p>
    <w:p w14:paraId="350963EA" w14:textId="77777777" w:rsidR="00A42BF5" w:rsidRDefault="007F616C">
      <w:pPr>
        <w:spacing w:line="600" w:lineRule="auto"/>
        <w:ind w:firstLine="720"/>
        <w:jc w:val="both"/>
        <w:rPr>
          <w:rFonts w:eastAsia="Times New Roman"/>
          <w:szCs w:val="24"/>
        </w:rPr>
      </w:pPr>
      <w:r>
        <w:rPr>
          <w:rFonts w:eastAsia="Times New Roman"/>
          <w:szCs w:val="24"/>
        </w:rPr>
        <w:t>Δεν αμφιβάλλει κανείς, κύριοι της Κυβέρνησης, κύριε Πρωθυπουργέ, πως ο ΣΕΒ και οι υπόλοιποι επενδυτές τρίβουν τα χέρια τους, αφού ξηλώνεται σταδιακά το σημερι</w:t>
      </w:r>
      <w:r>
        <w:rPr>
          <w:rFonts w:eastAsia="Times New Roman"/>
          <w:szCs w:val="24"/>
        </w:rPr>
        <w:t>νό πλαίσιο της υποτυπώδους προστασίας. Το μάρμαρο, όμως, θα το πληρώσουν και πάλι οι εργαζόμενοι, λαϊκά στρώματα που κατοικούν κοντά εκεί που θα προχωρήσουν οι επενδύσεις.</w:t>
      </w:r>
    </w:p>
    <w:p w14:paraId="350963EB" w14:textId="77777777" w:rsidR="00A42BF5" w:rsidRDefault="007F616C">
      <w:pPr>
        <w:spacing w:line="600" w:lineRule="auto"/>
        <w:ind w:firstLine="720"/>
        <w:jc w:val="both"/>
        <w:rPr>
          <w:rFonts w:eastAsia="Times New Roman"/>
          <w:szCs w:val="24"/>
        </w:rPr>
      </w:pPr>
      <w:r>
        <w:rPr>
          <w:rFonts w:eastAsia="Times New Roman"/>
          <w:szCs w:val="24"/>
        </w:rPr>
        <w:t>Είναι προκλητική και ταυτόχρονα ενδεικτική η διάταξη που φέρνετε στο άρθρο 128. Γίνε</w:t>
      </w:r>
      <w:r>
        <w:rPr>
          <w:rFonts w:eastAsia="Times New Roman"/>
          <w:szCs w:val="24"/>
        </w:rPr>
        <w:t>ται λόγος για τυπικής φύσεως υποχρεώσεις σε μια επιχείρηση και για κίνδυνο που υπολογίζεται με βάση την πιθανότητα εμφάνισής του, ξεχνώντας τον πιο ουσιαστικό δείκτη</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ον δείκτη σοβαρότητας ενός εργατικού ατυχήματος.</w:t>
      </w:r>
    </w:p>
    <w:p w14:paraId="350963EC" w14:textId="77777777" w:rsidR="00A42BF5" w:rsidRDefault="007F616C">
      <w:pPr>
        <w:spacing w:line="600" w:lineRule="auto"/>
        <w:ind w:firstLine="720"/>
        <w:jc w:val="both"/>
        <w:rPr>
          <w:rFonts w:eastAsia="Times New Roman"/>
          <w:szCs w:val="24"/>
        </w:rPr>
      </w:pPr>
      <w:r>
        <w:rPr>
          <w:rFonts w:eastAsia="Times New Roman"/>
          <w:szCs w:val="24"/>
        </w:rPr>
        <w:t xml:space="preserve">Τι μας λέτε ουσιαστικά; Μας λέτε πως η </w:t>
      </w:r>
      <w:r>
        <w:rPr>
          <w:rFonts w:eastAsia="Times New Roman"/>
          <w:szCs w:val="24"/>
        </w:rPr>
        <w:t xml:space="preserve">ασφάλεια των εργαζομένων, η προστασία της δημόσιας υγείας δεν μπορούν να μπαίνουν εμπόδιο στα κέρδη των μονοπωλίων. Την ίδια ώρα που ετοιμάζεστε να ξετινάξετε φορολογικά τη συντριπτική πλειοψηφία των εργαζομένων, προωθείτε νέες </w:t>
      </w:r>
      <w:proofErr w:type="spellStart"/>
      <w:r>
        <w:rPr>
          <w:rFonts w:eastAsia="Times New Roman"/>
          <w:szCs w:val="24"/>
        </w:rPr>
        <w:t>φοροελαφρύνσεις</w:t>
      </w:r>
      <w:proofErr w:type="spellEnd"/>
      <w:r>
        <w:rPr>
          <w:rFonts w:eastAsia="Times New Roman"/>
          <w:szCs w:val="24"/>
        </w:rPr>
        <w:t xml:space="preserve"> για το μεγάλ</w:t>
      </w:r>
      <w:r>
        <w:rPr>
          <w:rFonts w:eastAsia="Times New Roman"/>
          <w:szCs w:val="24"/>
        </w:rPr>
        <w:t xml:space="preserve">ο κεφάλαιο. </w:t>
      </w:r>
    </w:p>
    <w:p w14:paraId="350963ED" w14:textId="77777777" w:rsidR="00A42BF5" w:rsidRDefault="007F616C">
      <w:pPr>
        <w:spacing w:line="600" w:lineRule="auto"/>
        <w:ind w:firstLine="720"/>
        <w:jc w:val="both"/>
        <w:rPr>
          <w:rFonts w:eastAsia="Times New Roman"/>
          <w:szCs w:val="24"/>
        </w:rPr>
      </w:pPr>
      <w:r>
        <w:rPr>
          <w:rFonts w:eastAsia="Times New Roman"/>
          <w:szCs w:val="24"/>
        </w:rPr>
        <w:t>Σας αναγνωρίζουμε το μεγάλο πολιτικό θράσος σας. Προσπαθείτε να πείσετε</w:t>
      </w:r>
      <w:r>
        <w:rPr>
          <w:rFonts w:eastAsia="Times New Roman"/>
          <w:szCs w:val="24"/>
        </w:rPr>
        <w:t>,</w:t>
      </w:r>
      <w:r>
        <w:rPr>
          <w:rFonts w:eastAsia="Times New Roman"/>
          <w:szCs w:val="24"/>
        </w:rPr>
        <w:t xml:space="preserve"> πως το πολυνομοσχέδιό σας έχει και θετικές πλευρές. </w:t>
      </w:r>
      <w:r>
        <w:rPr>
          <w:rFonts w:eastAsia="Times New Roman"/>
          <w:szCs w:val="24"/>
        </w:rPr>
        <w:t>Μ</w:t>
      </w:r>
      <w:r>
        <w:rPr>
          <w:rFonts w:eastAsia="Times New Roman"/>
          <w:szCs w:val="24"/>
        </w:rPr>
        <w:t xml:space="preserve">πορεί, βέβαια, να έχετε και ορισμένα παραδείγματα κάποιων κοινωνικών ομάδων που θα δουν και κάποια υποτυπώδη πιθανόν </w:t>
      </w:r>
      <w:r>
        <w:rPr>
          <w:rFonts w:eastAsia="Times New Roman"/>
          <w:szCs w:val="24"/>
        </w:rPr>
        <w:t xml:space="preserve">βελτίωση. </w:t>
      </w:r>
    </w:p>
    <w:p w14:paraId="350963EE" w14:textId="77777777" w:rsidR="00A42BF5" w:rsidRDefault="007F616C">
      <w:pPr>
        <w:spacing w:line="600" w:lineRule="auto"/>
        <w:ind w:firstLine="720"/>
        <w:jc w:val="both"/>
        <w:rPr>
          <w:rFonts w:eastAsia="Times New Roman"/>
          <w:szCs w:val="24"/>
        </w:rPr>
      </w:pPr>
      <w:proofErr w:type="spellStart"/>
      <w:r>
        <w:rPr>
          <w:rFonts w:eastAsia="Times New Roman"/>
          <w:szCs w:val="24"/>
        </w:rPr>
        <w:t>Παραπάει</w:t>
      </w:r>
      <w:proofErr w:type="spellEnd"/>
      <w:r>
        <w:rPr>
          <w:rFonts w:eastAsia="Times New Roman"/>
          <w:szCs w:val="24"/>
        </w:rPr>
        <w:t xml:space="preserve">, όμως, κύριοι της Κυβέρνησης. </w:t>
      </w:r>
      <w:proofErr w:type="spellStart"/>
      <w:r>
        <w:rPr>
          <w:rFonts w:eastAsia="Times New Roman"/>
          <w:szCs w:val="24"/>
        </w:rPr>
        <w:t>Παραπάει</w:t>
      </w:r>
      <w:proofErr w:type="spellEnd"/>
      <w:r>
        <w:rPr>
          <w:rFonts w:eastAsia="Times New Roman"/>
          <w:szCs w:val="24"/>
        </w:rPr>
        <w:t xml:space="preserve"> να εμφανίζετε τα </w:t>
      </w:r>
      <w:r>
        <w:rPr>
          <w:rFonts w:eastAsia="Times New Roman"/>
          <w:szCs w:val="24"/>
        </w:rPr>
        <w:t xml:space="preserve">2 </w:t>
      </w:r>
      <w:r>
        <w:rPr>
          <w:rFonts w:eastAsia="Times New Roman"/>
          <w:szCs w:val="24"/>
        </w:rPr>
        <w:t>ευρώ την ημέρα του οικογενειακού επιδόματος ως κοινωνική δικαιοσύνη. Κυρίως, όμως, πρέπει να καταλάβετε ότι η προσπάθειά σας να διαχωρίσετε τους εργαζόμενους</w:t>
      </w:r>
      <w:r>
        <w:rPr>
          <w:rFonts w:eastAsia="Times New Roman"/>
          <w:szCs w:val="24"/>
        </w:rPr>
        <w:t>,</w:t>
      </w:r>
      <w:r>
        <w:rPr>
          <w:rFonts w:eastAsia="Times New Roman"/>
          <w:szCs w:val="24"/>
        </w:rPr>
        <w:t xml:space="preserve"> δεν λειτουργεί. Προ</w:t>
      </w:r>
      <w:r>
        <w:rPr>
          <w:rFonts w:eastAsia="Times New Roman"/>
          <w:szCs w:val="24"/>
        </w:rPr>
        <w:t xml:space="preserve">σπαθείτε μάταια να εμφανίσετε τη συντριπτική πλειοψηφία των μισθωτών, των αυτοαπασχολουμένων ως προνομιούχους, ώστε να δικαιολογήσετε την επίθεση εναντίον τους. </w:t>
      </w:r>
    </w:p>
    <w:p w14:paraId="350963EF" w14:textId="77777777" w:rsidR="00A42BF5" w:rsidRDefault="007F616C">
      <w:pPr>
        <w:spacing w:line="600" w:lineRule="auto"/>
        <w:ind w:firstLine="720"/>
        <w:jc w:val="both"/>
        <w:rPr>
          <w:rFonts w:eastAsia="Times New Roman"/>
          <w:szCs w:val="24"/>
        </w:rPr>
      </w:pPr>
      <w:r>
        <w:rPr>
          <w:rFonts w:eastAsia="Times New Roman"/>
          <w:szCs w:val="24"/>
        </w:rPr>
        <w:t>Το κόλπο, βέβαια, είναι γνωστό πια. Όποιος μισθωτός και αυτοαπασχολούμενος δεν είναι ακόμα εξα</w:t>
      </w:r>
      <w:r>
        <w:rPr>
          <w:rFonts w:eastAsia="Times New Roman"/>
          <w:szCs w:val="24"/>
        </w:rPr>
        <w:t>θλιωμένος</w:t>
      </w:r>
      <w:r>
        <w:rPr>
          <w:rFonts w:eastAsia="Times New Roman"/>
          <w:szCs w:val="24"/>
        </w:rPr>
        <w:t>,</w:t>
      </w:r>
      <w:r>
        <w:rPr>
          <w:rFonts w:eastAsia="Times New Roman"/>
          <w:szCs w:val="24"/>
        </w:rPr>
        <w:t xml:space="preserve"> τον βαφτίζετε και προνομιούχο και βαφτίζοντάς τον έτσι, μπορείτε να του κόψετε τα επιδόματα, να του αυξήσετε τους φόρους, να παίρνει λιγότερη σύνταξη και ποιος ξέρει τι άλλο θα δούμε, αν ακούσουμε και τον Υπουργό Οικονομικών σας ο οποίος μάλιστα</w:t>
      </w:r>
      <w:r>
        <w:rPr>
          <w:rFonts w:eastAsia="Times New Roman"/>
          <w:szCs w:val="24"/>
        </w:rPr>
        <w:t xml:space="preserve"> ειδικεύεται και στα αγγλόφωνα, ξενόφερτα χριστουγεννιάτικα παραμύθια του Ντίσνεϊ, για να πείσει τους ιθαγενείς ότι ένα φτωχόπαιδο -εδώ μέσα τα είπε αυτά από αυτό το Βήμα- μπορεί να είναι ευτυχισμένο και ένα πλουσιόπαιδο μπορεί να είναι μίζερο και δυστυχισ</w:t>
      </w:r>
      <w:r>
        <w:rPr>
          <w:rFonts w:eastAsia="Times New Roman"/>
          <w:szCs w:val="24"/>
        </w:rPr>
        <w:t>μένο. Οπότε ποιο παιδάκι μένει να λυπηθούμε και να συνδράμουμε εμείς οι υπόλοιποι; Ασφαλώς το δυστυχισμένο πλουσιόπαιδο, για να πάψει να είναι δυστυχισμένο και όχι το ευτυχισμένο φτωχόπαιδο. Και ζήσαν αυτοί καλά και εμείς καλύτερα.</w:t>
      </w:r>
    </w:p>
    <w:p w14:paraId="350963F0" w14:textId="77777777" w:rsidR="00A42BF5" w:rsidRDefault="007F616C">
      <w:pPr>
        <w:spacing w:line="600" w:lineRule="auto"/>
        <w:ind w:firstLine="720"/>
        <w:jc w:val="both"/>
        <w:rPr>
          <w:rFonts w:eastAsia="Times New Roman"/>
          <w:szCs w:val="24"/>
        </w:rPr>
      </w:pPr>
      <w:proofErr w:type="spellStart"/>
      <w:r>
        <w:rPr>
          <w:rFonts w:eastAsia="Times New Roman"/>
          <w:szCs w:val="24"/>
        </w:rPr>
        <w:t>Ο</w:t>
      </w:r>
      <w:r>
        <w:rPr>
          <w:rFonts w:eastAsia="Times New Roman"/>
          <w:szCs w:val="24"/>
        </w:rPr>
        <w:t>λα</w:t>
      </w:r>
      <w:proofErr w:type="spellEnd"/>
      <w:r>
        <w:rPr>
          <w:rFonts w:eastAsia="Times New Roman"/>
          <w:szCs w:val="24"/>
        </w:rPr>
        <w:t xml:space="preserve"> αυτά τα λέει</w:t>
      </w:r>
      <w:r>
        <w:rPr>
          <w:rFonts w:eastAsia="Times New Roman"/>
          <w:szCs w:val="24"/>
        </w:rPr>
        <w:t>,</w:t>
      </w:r>
      <w:r>
        <w:rPr>
          <w:rFonts w:eastAsia="Times New Roman"/>
          <w:szCs w:val="24"/>
        </w:rPr>
        <w:t xml:space="preserve"> μάλιστ</w:t>
      </w:r>
      <w:r>
        <w:rPr>
          <w:rFonts w:eastAsia="Times New Roman"/>
          <w:szCs w:val="24"/>
        </w:rPr>
        <w:t>α, για να αμφισβητήσει τον ονομαζόμενο «δείκτη ευτυχίας», αφού πρώτα τον χρησιμοποιεί για να απαντήσει στη Δεξιά υποτίθεται, υποτίθεται πάλι</w:t>
      </w:r>
      <w:r>
        <w:rPr>
          <w:rFonts w:eastAsia="Times New Roman"/>
          <w:szCs w:val="24"/>
        </w:rPr>
        <w:t>,</w:t>
      </w:r>
      <w:r>
        <w:rPr>
          <w:rFonts w:eastAsia="Times New Roman"/>
          <w:szCs w:val="24"/>
        </w:rPr>
        <w:t xml:space="preserve"> αστειευόμενος βέβαια. Τραγέλαφος</w:t>
      </w:r>
      <w:r>
        <w:rPr>
          <w:rFonts w:eastAsia="Times New Roman"/>
          <w:szCs w:val="24"/>
        </w:rPr>
        <w:t>,</w:t>
      </w:r>
      <w:r>
        <w:rPr>
          <w:rFonts w:eastAsia="Times New Roman"/>
          <w:szCs w:val="24"/>
        </w:rPr>
        <w:t xml:space="preserve"> δηλαδή, όπως άλλωστε είναι και κάθε ταξική, αστική πολιτική σκέψη όλων όσοι, άσχ</w:t>
      </w:r>
      <w:r>
        <w:rPr>
          <w:rFonts w:eastAsia="Times New Roman"/>
          <w:szCs w:val="24"/>
        </w:rPr>
        <w:t>ετα αν είναι Αριστερά ή Δεξιά, προσπαθούν να τη διαχειριστούν και μάλιστα όπως λένε και με φιλολαϊκό κιόλας πρόσημο.</w:t>
      </w:r>
    </w:p>
    <w:p w14:paraId="350963F1" w14:textId="77777777" w:rsidR="00A42BF5" w:rsidRDefault="007F616C">
      <w:pPr>
        <w:spacing w:line="600" w:lineRule="auto"/>
        <w:ind w:firstLine="720"/>
        <w:jc w:val="both"/>
        <w:rPr>
          <w:rFonts w:eastAsia="Times New Roman"/>
          <w:szCs w:val="24"/>
        </w:rPr>
      </w:pPr>
      <w:r>
        <w:rPr>
          <w:rFonts w:eastAsia="Times New Roman"/>
          <w:szCs w:val="24"/>
        </w:rPr>
        <w:t xml:space="preserve">Για να επανέλθω και να το συνδέσω με αυτό που έλεγα, προσπαθείτε να πετύχετε με κάτι τέτοιο ακόμα πιο </w:t>
      </w:r>
      <w:proofErr w:type="spellStart"/>
      <w:r>
        <w:rPr>
          <w:rFonts w:eastAsia="Times New Roman"/>
          <w:szCs w:val="24"/>
        </w:rPr>
        <w:t>γαλαντόμικα</w:t>
      </w:r>
      <w:proofErr w:type="spellEnd"/>
      <w:r>
        <w:rPr>
          <w:rFonts w:eastAsia="Times New Roman"/>
          <w:szCs w:val="24"/>
        </w:rPr>
        <w:t xml:space="preserve"> πλεονάσματα. Από τα δέκα </w:t>
      </w:r>
      <w:r>
        <w:rPr>
          <w:rFonts w:eastAsia="Times New Roman"/>
          <w:szCs w:val="24"/>
        </w:rPr>
        <w:t>που παίρνετε, δίνετε πίσω ένα ξεροκόμματο, βέβαια, ορισμένα ψίχουλα στην ακραία φτώχεια</w:t>
      </w:r>
      <w:r>
        <w:rPr>
          <w:rFonts w:eastAsia="Times New Roman"/>
          <w:szCs w:val="24"/>
        </w:rPr>
        <w:t>,</w:t>
      </w:r>
      <w:r>
        <w:rPr>
          <w:rFonts w:eastAsia="Times New Roman"/>
          <w:szCs w:val="24"/>
        </w:rPr>
        <w:t xml:space="preserve"> ίσα ίσα για να ρίξετε στάχτη στα μάτια, ενώ τα υπόλοιπα πάνε για να τροφοδοτήσουν την μεγάλη καπιταλιστική κερδοφορία.</w:t>
      </w:r>
    </w:p>
    <w:p w14:paraId="350963F2" w14:textId="77777777" w:rsidR="00A42BF5" w:rsidRDefault="007F616C">
      <w:pPr>
        <w:spacing w:line="600" w:lineRule="auto"/>
        <w:ind w:firstLine="720"/>
        <w:jc w:val="both"/>
        <w:rPr>
          <w:rFonts w:eastAsia="Times New Roman"/>
          <w:szCs w:val="24"/>
        </w:rPr>
      </w:pPr>
      <w:r>
        <w:rPr>
          <w:rFonts w:eastAsia="Times New Roman"/>
          <w:szCs w:val="24"/>
        </w:rPr>
        <w:t>Η διάκριση που επιχειρείτε, ο κοινωνικός κανιβαλ</w:t>
      </w:r>
      <w:r>
        <w:rPr>
          <w:rFonts w:eastAsia="Times New Roman"/>
          <w:szCs w:val="24"/>
        </w:rPr>
        <w:t>ισμός που θέλετε να χτίσετε, ώστε οι πραγματικά εξαθλιωμένοι να τα βάλουν με τους λιγότερο εξαθλιωμένους, για να μείνει στο απυρόβλητο ο πραγματικός πλούτος, οι βιομηχανίες, οι τράπεζες, οι εφοπλιστικές εταιρείες, δεν πρόκειται να λειτουργήσει. Δεν θα λειτ</w:t>
      </w:r>
      <w:r>
        <w:rPr>
          <w:rFonts w:eastAsia="Times New Roman"/>
          <w:szCs w:val="24"/>
        </w:rPr>
        <w:t>ουργήσει, γιατί το μόνο που υπόσχεστε στους εξαθλιωμένους</w:t>
      </w:r>
      <w:r>
        <w:rPr>
          <w:rFonts w:eastAsia="Times New Roman"/>
          <w:szCs w:val="24"/>
        </w:rPr>
        <w:t>,</w:t>
      </w:r>
      <w:r>
        <w:rPr>
          <w:rFonts w:eastAsia="Times New Roman"/>
          <w:szCs w:val="24"/>
        </w:rPr>
        <w:t xml:space="preserve"> είναι πως θα εξαθλιώσετε και όλους τους υπόλοιπους. Δεν υπόσχεστε κανενός είδους ουσιαστική βελτίωση των εξαθλιωμένων. Το μόνο που υπόσχεστε</w:t>
      </w:r>
      <w:r>
        <w:rPr>
          <w:rFonts w:eastAsia="Times New Roman"/>
          <w:szCs w:val="24"/>
        </w:rPr>
        <w:t>,</w:t>
      </w:r>
      <w:r>
        <w:rPr>
          <w:rFonts w:eastAsia="Times New Roman"/>
          <w:szCs w:val="24"/>
        </w:rPr>
        <w:t xml:space="preserve"> είναι ακόμα μεγαλύτερη στήριξη, ακόμα περισσότερα κέρδη</w:t>
      </w:r>
      <w:r>
        <w:rPr>
          <w:rFonts w:eastAsia="Times New Roman"/>
          <w:szCs w:val="24"/>
        </w:rPr>
        <w:t xml:space="preserve"> για το μεγάλο κεφάλαιο.</w:t>
      </w:r>
    </w:p>
    <w:p w14:paraId="350963F3" w14:textId="77777777" w:rsidR="00A42BF5" w:rsidRDefault="007F616C">
      <w:pPr>
        <w:spacing w:line="600" w:lineRule="auto"/>
        <w:ind w:firstLine="720"/>
        <w:jc w:val="both"/>
        <w:rPr>
          <w:rFonts w:eastAsia="Times New Roman"/>
          <w:szCs w:val="24"/>
        </w:rPr>
      </w:pPr>
      <w:r>
        <w:rPr>
          <w:rFonts w:eastAsia="Times New Roman"/>
          <w:szCs w:val="24"/>
        </w:rPr>
        <w:t>Ακόμη και ο λόγος σας έχει γίνει ξύλινος, όπως σας αρέσει -είναι η αγαπημένη σας έκφραση- για άλλους να λέτε, μονότονα επαναλαμβανόμενος, απόλυτα προβλέψιμος, ακόμα και με τις ίδιες φράσεις, τα ίδια επιχειρήματα, τα ίδια τσιτάτα πο</w:t>
      </w:r>
      <w:r>
        <w:rPr>
          <w:rFonts w:eastAsia="Times New Roman"/>
          <w:szCs w:val="24"/>
        </w:rPr>
        <w:t xml:space="preserve">υ θυμίζουν συμβουλές διαφημιστικής εταιρείας που σας </w:t>
      </w:r>
      <w:proofErr w:type="spellStart"/>
      <w:r>
        <w:rPr>
          <w:rFonts w:eastAsia="Times New Roman"/>
          <w:szCs w:val="24"/>
        </w:rPr>
        <w:t>προμοτάρει</w:t>
      </w:r>
      <w:proofErr w:type="spellEnd"/>
      <w:r>
        <w:rPr>
          <w:rFonts w:eastAsia="Times New Roman"/>
          <w:szCs w:val="24"/>
        </w:rPr>
        <w:t>.</w:t>
      </w:r>
    </w:p>
    <w:p w14:paraId="350963F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Βαρεθήκαμε όλοι τη συνεχή επίκλησή σας, την οποία ως </w:t>
      </w:r>
      <w:proofErr w:type="spellStart"/>
      <w:r>
        <w:rPr>
          <w:rFonts w:eastAsia="Times New Roman" w:cs="Times New Roman"/>
          <w:szCs w:val="24"/>
        </w:rPr>
        <w:t>ρομποτάκια</w:t>
      </w:r>
      <w:proofErr w:type="spellEnd"/>
      <w:r>
        <w:rPr>
          <w:rFonts w:eastAsia="Times New Roman" w:cs="Times New Roman"/>
          <w:szCs w:val="24"/>
        </w:rPr>
        <w:t xml:space="preserve"> επαναλαμβάνετε για το περιβόητο λαμπρό μέλλον της τάχα δίκαιης ανάπτυξης</w:t>
      </w:r>
      <w:r>
        <w:rPr>
          <w:rFonts w:eastAsia="Times New Roman" w:cs="Times New Roman"/>
          <w:szCs w:val="24"/>
        </w:rPr>
        <w:t>,</w:t>
      </w:r>
      <w:r>
        <w:rPr>
          <w:rFonts w:eastAsia="Times New Roman" w:cs="Times New Roman"/>
          <w:szCs w:val="24"/>
        </w:rPr>
        <w:t xml:space="preserve"> που όπου να ναι έρχεται και όλο στον δρόμο είναι. Πρέ</w:t>
      </w:r>
      <w:r>
        <w:rPr>
          <w:rFonts w:eastAsia="Times New Roman" w:cs="Times New Roman"/>
          <w:szCs w:val="24"/>
        </w:rPr>
        <w:t>πει μάλλον να αλλάξετε κασέτα. Οι εργαζόμενοι έχουν αποκτήσει αρκετή πείρα πια</w:t>
      </w:r>
      <w:r>
        <w:rPr>
          <w:rFonts w:eastAsia="Times New Roman" w:cs="Times New Roman"/>
          <w:szCs w:val="24"/>
        </w:rPr>
        <w:t>,</w:t>
      </w:r>
      <w:r>
        <w:rPr>
          <w:rFonts w:eastAsia="Times New Roman" w:cs="Times New Roman"/>
          <w:szCs w:val="24"/>
        </w:rPr>
        <w:t xml:space="preserve"> για να καταλάβουν τι εννοείτε με τη γνωστή κασέτα της δίκαιης ανάπτυξης, πως η δίκαιη ανάπτυξή σας είναι ανάπτυξη μόνο για πολύ λίγους. Σημαίνει κέρδη για τράπεζες, επενδυτικές</w:t>
      </w:r>
      <w:r>
        <w:rPr>
          <w:rFonts w:eastAsia="Times New Roman" w:cs="Times New Roman"/>
          <w:szCs w:val="24"/>
        </w:rPr>
        <w:t xml:space="preserve"> ευκαιρίες για βιομηχανίες, νέα φορολογικά προνόμια για εφοπλιστές. Και για να έρθουν όλα αυτά τα κέρδη, για να έρθει αυτή η ανάπτυξη, οι εργαζόμενοι θα πρέπει να δουλεύουν με χαμηλούς μισθούς, ο λαός θα πρέπει να πληρώνει αβάσταχτους φόρους από τη μια και</w:t>
      </w:r>
      <w:r>
        <w:rPr>
          <w:rFonts w:eastAsia="Times New Roman" w:cs="Times New Roman"/>
          <w:szCs w:val="24"/>
        </w:rPr>
        <w:t xml:space="preserve"> να δαπανά όλο και μεγαλύτερο τμήμα του εισοδήματός του για υγεία, για παιδεία, για ηλεκτρικό ρεύμα, για νερό. </w:t>
      </w:r>
    </w:p>
    <w:p w14:paraId="350963F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Με το πολυνομοσχέδιό σας αποδεικνύετε περίτρανα πόσο υπολογίζει η τάξη σας και κάθε αστική κυβέρνηση τη ζωή, την ευτυχία, την υγεία, την ασφάλει</w:t>
      </w:r>
      <w:r>
        <w:rPr>
          <w:rFonts w:eastAsia="Times New Roman" w:cs="Times New Roman"/>
          <w:szCs w:val="24"/>
        </w:rPr>
        <w:t>α των εργαζομένων και του λαού. Δείχνετε κυριολεκτικά τα ταξικά δόντια σας. Αποδεικνύετε στην πράξη γιατί ανάμεσα σε εσάς, τους βιομηχανικούς ομίλους, τις τράπεζες, τους εφοπλιστές, το κράτος τους και όλους τους πολιτικούς υπηρέτες τους και ανάμεσα στους υ</w:t>
      </w:r>
      <w:r>
        <w:rPr>
          <w:rFonts w:eastAsia="Times New Roman" w:cs="Times New Roman"/>
          <w:szCs w:val="24"/>
        </w:rPr>
        <w:t xml:space="preserve">πόλοιπους, στη συντριπτική δηλαδή πλειοψηφία των μισθωτών, των αυτοαπασχολουμένων, των φτωχών αγροτών, υπάρχει κυριολεκτικά άβυσσος. Διότι τα κέρδη της δικής σας τάξης βασίζονται πάνω στη δυστυχία της δικής μας τάξης. Για να θωρακίσετε τα κέρδη των λίγων, </w:t>
      </w:r>
      <w:r>
        <w:rPr>
          <w:rFonts w:eastAsia="Times New Roman" w:cs="Times New Roman"/>
          <w:szCs w:val="24"/>
        </w:rPr>
        <w:t xml:space="preserve">των ομίλων πρέπει να πάρετε τα σπίτια και τη γη με ηλεκτρονικούς πλειστηριασμούς, να δηλητηριάσετε το περιβάλλον και την υγεία, βάζοντας όπου θέλετε και με όποιο τρόπο θέλετε μεταλλεία, βιομηχανίες, αποθήκες. </w:t>
      </w:r>
    </w:p>
    <w:p w14:paraId="350963F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Θέλετε να δουλεύει ο ελληνικός λαός με μισθούς</w:t>
      </w:r>
      <w:r>
        <w:rPr>
          <w:rFonts w:eastAsia="Times New Roman" w:cs="Times New Roman"/>
          <w:szCs w:val="24"/>
        </w:rPr>
        <w:t xml:space="preserve"> ανέχειας, με φόρους που ολοένα γιγαντώνονται, με συντάξεις που πετσοκόβονται, οδηγώντας τους συνταξιούχους στη φτώχεια και στον πρόωρο θάνατο. Για να θωρακίσετε τα κέρδη, θέλετε να αφαιρέσετε ακόμα και το δικαίωμα των εργαζομένων</w:t>
      </w:r>
      <w:r>
        <w:rPr>
          <w:rFonts w:eastAsia="Times New Roman" w:cs="Times New Roman"/>
          <w:szCs w:val="24"/>
        </w:rPr>
        <w:t>,</w:t>
      </w:r>
      <w:r>
        <w:rPr>
          <w:rFonts w:eastAsia="Times New Roman" w:cs="Times New Roman"/>
          <w:szCs w:val="24"/>
        </w:rPr>
        <w:t xml:space="preserve"> να αντιστέκονται μέσα απ</w:t>
      </w:r>
      <w:r>
        <w:rPr>
          <w:rFonts w:eastAsia="Times New Roman" w:cs="Times New Roman"/>
          <w:szCs w:val="24"/>
        </w:rPr>
        <w:t xml:space="preserve">ό το σωματείο τους με όπλο την απεργία. </w:t>
      </w:r>
    </w:p>
    <w:p w14:paraId="350963F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Με όλα αυτά απλά μας υπενθυμίζετε γιατί εσείς, το πολιτικό προσωπικό του κεφαλαίου, η άρχουσα τάξη, δεν μπορείτε να συνυπάρξετε ειρηνικά με τη μεγάλη λαϊκή πλειοψηφία. Γι’ αυτό όλο και πιο συχνά καταφεύγετε και στο </w:t>
      </w:r>
      <w:r>
        <w:rPr>
          <w:rFonts w:eastAsia="Times New Roman" w:cs="Times New Roman"/>
          <w:szCs w:val="24"/>
        </w:rPr>
        <w:t>μαστίγιο του αυταρχισμού</w:t>
      </w:r>
      <w:r>
        <w:rPr>
          <w:rFonts w:eastAsia="Times New Roman" w:cs="Times New Roman"/>
          <w:szCs w:val="24"/>
        </w:rPr>
        <w:t>,</w:t>
      </w:r>
      <w:r>
        <w:rPr>
          <w:rFonts w:eastAsia="Times New Roman" w:cs="Times New Roman"/>
          <w:szCs w:val="24"/>
        </w:rPr>
        <w:t xml:space="preserve"> όταν το καρότο που δίνετε δεν αποδίδει. </w:t>
      </w:r>
    </w:p>
    <w:p w14:paraId="350963F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Όσο για το πολιτικό στριπτίζ στον </w:t>
      </w:r>
      <w:proofErr w:type="spellStart"/>
      <w:r>
        <w:rPr>
          <w:rFonts w:eastAsia="Times New Roman" w:cs="Times New Roman"/>
          <w:szCs w:val="24"/>
        </w:rPr>
        <w:t>Τράμπ</w:t>
      </w:r>
      <w:proofErr w:type="spellEnd"/>
      <w:r>
        <w:rPr>
          <w:rFonts w:eastAsia="Times New Roman" w:cs="Times New Roman"/>
          <w:szCs w:val="24"/>
        </w:rPr>
        <w:t xml:space="preserve">, τα καλά λόγια προχθές του </w:t>
      </w:r>
      <w:proofErr w:type="spellStart"/>
      <w:r>
        <w:rPr>
          <w:rFonts w:eastAsia="Times New Roman" w:cs="Times New Roman"/>
          <w:szCs w:val="24"/>
        </w:rPr>
        <w:t>Γερούν</w:t>
      </w:r>
      <w:proofErr w:type="spellEnd"/>
      <w:r>
        <w:rPr>
          <w:rFonts w:eastAsia="Times New Roman" w:cs="Times New Roman"/>
          <w:szCs w:val="24"/>
        </w:rPr>
        <w:t xml:space="preserve"> </w:t>
      </w:r>
      <w:proofErr w:type="spellStart"/>
      <w:r>
        <w:rPr>
          <w:rFonts w:eastAsia="Times New Roman" w:cs="Times New Roman"/>
          <w:szCs w:val="24"/>
        </w:rPr>
        <w:t>Ντάισελμπλουμ</w:t>
      </w:r>
      <w:proofErr w:type="spellEnd"/>
      <w:r>
        <w:rPr>
          <w:rFonts w:eastAsia="Times New Roman" w:cs="Times New Roman"/>
          <w:szCs w:val="24"/>
        </w:rPr>
        <w:t xml:space="preserve"> αλλά και των λοιπών κορακιών για τον Πρωθυπουργό των ΣΥΡΙΖΑ – ΑΝΕΛ, τις προφανείς υποσχέσεις σας, απ’ ό,τι όλα δείχνουν, προς τον </w:t>
      </w:r>
      <w:proofErr w:type="spellStart"/>
      <w:r>
        <w:rPr>
          <w:rFonts w:eastAsia="Times New Roman" w:cs="Times New Roman"/>
          <w:szCs w:val="24"/>
        </w:rPr>
        <w:t>Ερντογάν</w:t>
      </w:r>
      <w:proofErr w:type="spellEnd"/>
      <w:r>
        <w:rPr>
          <w:rFonts w:eastAsia="Times New Roman" w:cs="Times New Roman"/>
          <w:szCs w:val="24"/>
        </w:rPr>
        <w:t>,</w:t>
      </w:r>
      <w:r>
        <w:rPr>
          <w:rFonts w:eastAsia="Times New Roman" w:cs="Times New Roman"/>
          <w:szCs w:val="24"/>
        </w:rPr>
        <w:t xml:space="preserve"> που τώρα βάζετε σε ρόλο «λαγού» και Υπουργούς σας να καλλιεργούν το κλίμα σταδιακά της παράδοσης των ο</w:t>
      </w:r>
      <w:r>
        <w:rPr>
          <w:rFonts w:eastAsia="Times New Roman" w:cs="Times New Roman"/>
          <w:szCs w:val="24"/>
        </w:rPr>
        <w:t>κ</w:t>
      </w:r>
      <w:r>
        <w:rPr>
          <w:rFonts w:eastAsia="Times New Roman" w:cs="Times New Roman"/>
          <w:szCs w:val="24"/>
        </w:rPr>
        <w:t>τώ Τούρκων σ</w:t>
      </w:r>
      <w:r>
        <w:rPr>
          <w:rFonts w:eastAsia="Times New Roman" w:cs="Times New Roman"/>
          <w:szCs w:val="24"/>
        </w:rPr>
        <w:t xml:space="preserve">την Άγκυρα ή τις διπλωματικές σας γυροβολιές στα Βαλκάνια και τη γειτονική χώρα της </w:t>
      </w:r>
      <w:r>
        <w:rPr>
          <w:rFonts w:eastAsia="Times New Roman" w:cs="Times New Roman"/>
          <w:szCs w:val="24"/>
          <w:lang w:val="en-US"/>
        </w:rPr>
        <w:t>FYROM</w:t>
      </w:r>
      <w:r>
        <w:rPr>
          <w:rFonts w:eastAsia="Times New Roman" w:cs="Times New Roman"/>
          <w:szCs w:val="24"/>
        </w:rPr>
        <w:t xml:space="preserve"> που όλο και περισσότερο θυμίζουν ότι συμπεριφέρεστε σαν «βαποράκια» του ΝΑΤΟ απέναντι στην επιρροή της Ρωσίας στην περιοχή, για όλα αυτά, λοιπόν, ούτε έχουμε σκοπό ού</w:t>
      </w:r>
      <w:r>
        <w:rPr>
          <w:rFonts w:eastAsia="Times New Roman" w:cs="Times New Roman"/>
          <w:szCs w:val="24"/>
        </w:rPr>
        <w:t>τε έχουμε και τον χρόνο να αναφερθούμε. Ελπίζουμε να μας δοθεί αυτή η δυνατότητα το επόμενο διάστημα από αυτό εδώ το Βήμα</w:t>
      </w:r>
      <w:r>
        <w:rPr>
          <w:rFonts w:eastAsia="Times New Roman" w:cs="Times New Roman"/>
          <w:szCs w:val="24"/>
        </w:rPr>
        <w:t>,</w:t>
      </w:r>
      <w:r>
        <w:rPr>
          <w:rFonts w:eastAsia="Times New Roman" w:cs="Times New Roman"/>
          <w:szCs w:val="24"/>
        </w:rPr>
        <w:t xml:space="preserve"> για να μας ενημερώσετε επιτέλους ακριβώς ποιες είναι οι επίσημες θέσεις σας και σε τι ακριβώς συμφωνίες έχετε προχωρήσει. Διότι μέχρι</w:t>
      </w:r>
      <w:r>
        <w:rPr>
          <w:rFonts w:eastAsia="Times New Roman" w:cs="Times New Roman"/>
          <w:szCs w:val="24"/>
        </w:rPr>
        <w:t xml:space="preserve"> στιγμής επικρατεί επισήμως άκρα του τάφου σιωπή. Μόνο </w:t>
      </w:r>
      <w:proofErr w:type="spellStart"/>
      <w:r>
        <w:rPr>
          <w:rFonts w:eastAsia="Times New Roman" w:cs="Times New Roman"/>
          <w:szCs w:val="24"/>
        </w:rPr>
        <w:t>μισόλογα</w:t>
      </w:r>
      <w:proofErr w:type="spellEnd"/>
      <w:r>
        <w:rPr>
          <w:rFonts w:eastAsia="Times New Roman" w:cs="Times New Roman"/>
          <w:szCs w:val="24"/>
        </w:rPr>
        <w:t xml:space="preserve">, ευχολόγια και διάφορες δημοσιογραφικές πληροφορίες και διαρροές. </w:t>
      </w:r>
    </w:p>
    <w:p w14:paraId="350963F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Συνολικά</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επιβεβαιώνετε ότι εσείς κάνετε τη δουλειά αυτών που αποφασίσατε να υπηρετήσετε, λερώνοντας τα χέρια σας, όπ</w:t>
      </w:r>
      <w:r>
        <w:rPr>
          <w:rFonts w:eastAsia="Times New Roman" w:cs="Times New Roman"/>
          <w:szCs w:val="24"/>
        </w:rPr>
        <w:t xml:space="preserve">ως είπε στην ομιλία του πριν λίγο ο κύριος Πρωθυπουργός. Γι’ αυτό και κλιμακώνετε άλλωστε την επίθεση ενάντια στον λαό μας και ενάντια στο ΚΚΕ. </w:t>
      </w:r>
    </w:p>
    <w:p w14:paraId="350963F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Δεν είμαστε εμείς που </w:t>
      </w:r>
      <w:proofErr w:type="spellStart"/>
      <w:r>
        <w:rPr>
          <w:rFonts w:eastAsia="Times New Roman" w:cs="Times New Roman"/>
          <w:szCs w:val="24"/>
        </w:rPr>
        <w:t>αποδράσαμε</w:t>
      </w:r>
      <w:proofErr w:type="spellEnd"/>
      <w:r>
        <w:rPr>
          <w:rFonts w:eastAsia="Times New Roman" w:cs="Times New Roman"/>
          <w:szCs w:val="24"/>
        </w:rPr>
        <w:t xml:space="preserve"> από την πραγματικότητα, κύριε Τσίπρα. Εσείς έχετε </w:t>
      </w:r>
      <w:proofErr w:type="spellStart"/>
      <w:r>
        <w:rPr>
          <w:rFonts w:eastAsia="Times New Roman" w:cs="Times New Roman"/>
          <w:szCs w:val="24"/>
        </w:rPr>
        <w:t>αποδράσει</w:t>
      </w:r>
      <w:proofErr w:type="spellEnd"/>
      <w:r>
        <w:rPr>
          <w:rFonts w:eastAsia="Times New Roman" w:cs="Times New Roman"/>
          <w:szCs w:val="24"/>
        </w:rPr>
        <w:t xml:space="preserve"> από κάθε λογική, α</w:t>
      </w:r>
      <w:r>
        <w:rPr>
          <w:rFonts w:eastAsia="Times New Roman" w:cs="Times New Roman"/>
          <w:szCs w:val="24"/>
        </w:rPr>
        <w:t>πό τις αξίες, από την Αριστερά. Και έχετε προσχωρήσει στο ρεαλισμό</w:t>
      </w:r>
      <w:r>
        <w:rPr>
          <w:rFonts w:eastAsia="Times New Roman" w:cs="Times New Roman"/>
          <w:szCs w:val="24"/>
        </w:rPr>
        <w:t>,</w:t>
      </w:r>
      <w:r>
        <w:rPr>
          <w:rFonts w:eastAsia="Times New Roman" w:cs="Times New Roman"/>
          <w:szCs w:val="24"/>
        </w:rPr>
        <w:t xml:space="preserve"> βέβαια, της υποταγής στην καρέκλα της αστικής εξουσίας. Ευτυχώς που το ΚΚΕ και το εργατικό κίνημα δεν είχαν ποτέ το δικό σας ρεαλισμό και γι’ αυτό κατακτήθηκαν όσα δικαιώματα κατακτήθηκαν </w:t>
      </w:r>
      <w:r>
        <w:rPr>
          <w:rFonts w:eastAsia="Times New Roman" w:cs="Times New Roman"/>
          <w:szCs w:val="24"/>
        </w:rPr>
        <w:t xml:space="preserve">από τον εργαζόμενο λαό μας στο παρελθόν. Δεν θα χαμογελάτε για πολύ ακόμα όμως. Δεν θα σας περάσει τελικά. </w:t>
      </w:r>
    </w:p>
    <w:p w14:paraId="350963FB" w14:textId="77777777" w:rsidR="00A42BF5" w:rsidRDefault="007F616C">
      <w:pPr>
        <w:spacing w:line="600" w:lineRule="auto"/>
        <w:ind w:firstLine="720"/>
        <w:jc w:val="both"/>
        <w:rPr>
          <w:rFonts w:eastAsia="Times New Roman"/>
          <w:szCs w:val="24"/>
        </w:rPr>
      </w:pPr>
      <w:r>
        <w:rPr>
          <w:rFonts w:eastAsia="Times New Roman"/>
          <w:szCs w:val="24"/>
        </w:rPr>
        <w:t>Γελιέστε αν νομίζετε ότι η εργατική τάξη ο λαός</w:t>
      </w:r>
      <w:r>
        <w:rPr>
          <w:rFonts w:eastAsia="Times New Roman"/>
          <w:szCs w:val="24"/>
        </w:rPr>
        <w:t>,</w:t>
      </w:r>
      <w:r>
        <w:rPr>
          <w:rFonts w:eastAsia="Times New Roman"/>
          <w:szCs w:val="24"/>
        </w:rPr>
        <w:t xml:space="preserve"> αποδέχεται την κατάσταση ως τετελεσμένη. </w:t>
      </w:r>
    </w:p>
    <w:p w14:paraId="350963FC" w14:textId="77777777" w:rsidR="00A42BF5" w:rsidRDefault="007F616C">
      <w:pPr>
        <w:spacing w:line="600" w:lineRule="auto"/>
        <w:ind w:firstLine="720"/>
        <w:jc w:val="both"/>
        <w:rPr>
          <w:rFonts w:eastAsia="Times New Roman"/>
          <w:szCs w:val="24"/>
        </w:rPr>
      </w:pPr>
      <w:r>
        <w:rPr>
          <w:rFonts w:eastAsia="Times New Roman"/>
          <w:szCs w:val="24"/>
        </w:rPr>
        <w:t>Σας δηλώνουμε</w:t>
      </w:r>
      <w:r>
        <w:rPr>
          <w:rFonts w:eastAsia="Times New Roman"/>
          <w:szCs w:val="24"/>
        </w:rPr>
        <w:t>,</w:t>
      </w:r>
      <w:r>
        <w:rPr>
          <w:rFonts w:eastAsia="Times New Roman"/>
          <w:szCs w:val="24"/>
        </w:rPr>
        <w:t xml:space="preserve"> πως δεν θα εγκαταλείψουμε τα κατακτημένα μ</w:t>
      </w:r>
      <w:r>
        <w:rPr>
          <w:rFonts w:eastAsia="Times New Roman"/>
          <w:szCs w:val="24"/>
        </w:rPr>
        <w:t xml:space="preserve">ε αίμα δικαιώματα της εργατικής τάξης αμαχητί. Θα μας βρίσκετε συνεχώς μπροστά </w:t>
      </w:r>
      <w:r>
        <w:rPr>
          <w:rFonts w:eastAsia="Times New Roman"/>
          <w:szCs w:val="24"/>
        </w:rPr>
        <w:t>σας,</w:t>
      </w:r>
      <w:r>
        <w:rPr>
          <w:rFonts w:eastAsia="Times New Roman"/>
          <w:szCs w:val="24"/>
        </w:rPr>
        <w:t xml:space="preserve"> όση λάσπη κι αν βάλετε στον ανεμιστήρα, όση συκοφαντία κι αν επιστρατεύσετε, όσον αυταρχισμό κι αν διαθέσετε, όσους κονδυλοφόρους κι αν πληρώσετε. Και θα σας θυμίσουμε</w:t>
      </w:r>
      <w:r>
        <w:rPr>
          <w:rFonts w:eastAsia="Times New Roman"/>
          <w:szCs w:val="24"/>
        </w:rPr>
        <w:t>,</w:t>
      </w:r>
      <w:r>
        <w:rPr>
          <w:rFonts w:eastAsia="Times New Roman"/>
          <w:szCs w:val="24"/>
        </w:rPr>
        <w:t xml:space="preserve"> πώς</w:t>
      </w:r>
      <w:r>
        <w:rPr>
          <w:rFonts w:eastAsia="Times New Roman"/>
          <w:szCs w:val="24"/>
        </w:rPr>
        <w:t xml:space="preserve"> «γελάει καλύτερα όποιος γελάει τελευταίος».</w:t>
      </w:r>
    </w:p>
    <w:p w14:paraId="350963FD" w14:textId="77777777" w:rsidR="00A42BF5" w:rsidRDefault="007F616C">
      <w:pPr>
        <w:spacing w:line="600" w:lineRule="auto"/>
        <w:ind w:firstLine="720"/>
        <w:jc w:val="both"/>
        <w:rPr>
          <w:rFonts w:eastAsia="Times New Roman"/>
          <w:szCs w:val="24"/>
        </w:rPr>
      </w:pPr>
      <w:r>
        <w:rPr>
          <w:rFonts w:eastAsia="Times New Roman"/>
          <w:szCs w:val="24"/>
        </w:rPr>
        <w:t xml:space="preserve">Σας ευχαριστώ. </w:t>
      </w:r>
    </w:p>
    <w:p w14:paraId="350963FE"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Νικολόπουλε, τον λόγο θα δώσουμε, αναγκαστικά, στον κ. </w:t>
      </w:r>
      <w:proofErr w:type="spellStart"/>
      <w:r>
        <w:rPr>
          <w:rFonts w:eastAsia="Times New Roman"/>
          <w:szCs w:val="24"/>
        </w:rPr>
        <w:t>Μιχαλολιάκο</w:t>
      </w:r>
      <w:proofErr w:type="spellEnd"/>
      <w:r>
        <w:rPr>
          <w:rFonts w:eastAsia="Times New Roman"/>
          <w:szCs w:val="24"/>
        </w:rPr>
        <w:t xml:space="preserve">, επειδή παρίσταται. </w:t>
      </w:r>
    </w:p>
    <w:p w14:paraId="350963FF" w14:textId="77777777" w:rsidR="00A42BF5" w:rsidRDefault="007F616C">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Μιχαλολιάκο</w:t>
      </w:r>
      <w:proofErr w:type="spellEnd"/>
      <w:r>
        <w:rPr>
          <w:rFonts w:eastAsia="Times New Roman"/>
          <w:szCs w:val="24"/>
        </w:rPr>
        <w:t>, μία ερώτηση. Επιτρέπετε να δώσουμε τον λόγο στον</w:t>
      </w:r>
      <w:r>
        <w:rPr>
          <w:rFonts w:eastAsia="Times New Roman"/>
          <w:szCs w:val="24"/>
        </w:rPr>
        <w:t xml:space="preserve"> κ. Νικολόπουλο για τη δευτερολογία του, εκ μέρους των </w:t>
      </w:r>
      <w:r>
        <w:rPr>
          <w:rFonts w:eastAsia="Times New Roman"/>
          <w:szCs w:val="24"/>
        </w:rPr>
        <w:t>Α</w:t>
      </w:r>
      <w:r>
        <w:rPr>
          <w:rFonts w:eastAsia="Times New Roman"/>
          <w:szCs w:val="24"/>
        </w:rPr>
        <w:t xml:space="preserve">νεξαρτήτων Βουλευτών, για τέσσερα λεπτά; Ειδάλλως και με βάση τον Κανονισμό έχετε κάθε δικαίωμα να πάρετε τον λόγο, όπως έχετε δηλώσει εξάλλου.    </w:t>
      </w:r>
    </w:p>
    <w:p w14:paraId="35096400" w14:textId="77777777" w:rsidR="00A42BF5" w:rsidRDefault="007F616C">
      <w:pPr>
        <w:spacing w:line="600" w:lineRule="auto"/>
        <w:ind w:firstLine="720"/>
        <w:jc w:val="both"/>
        <w:rPr>
          <w:rFonts w:eastAsia="Times New Roman"/>
          <w:szCs w:val="24"/>
        </w:rPr>
      </w:pPr>
      <w:r>
        <w:rPr>
          <w:rFonts w:eastAsia="Times New Roman"/>
          <w:b/>
          <w:szCs w:val="24"/>
        </w:rPr>
        <w:t>ΝΙΚΟΛΑΟΣ ΜΙΧΑΛΟΛΙΑΚΟΣ (Γενικός Γραμματέας του Λαϊκού</w:t>
      </w:r>
      <w:r>
        <w:rPr>
          <w:rFonts w:eastAsia="Times New Roman"/>
          <w:b/>
          <w:szCs w:val="24"/>
        </w:rPr>
        <w:t xml:space="preserve"> Συνδέσμου</w:t>
      </w:r>
      <w:r>
        <w:rPr>
          <w:rFonts w:eastAsia="Times New Roman"/>
          <w:b/>
          <w:szCs w:val="24"/>
        </w:rPr>
        <w:t xml:space="preserve"> - </w:t>
      </w:r>
      <w:r>
        <w:rPr>
          <w:rFonts w:eastAsia="Times New Roman"/>
          <w:b/>
          <w:szCs w:val="24"/>
        </w:rPr>
        <w:t xml:space="preserve">Χρυσή Αυγή): </w:t>
      </w:r>
      <w:r>
        <w:rPr>
          <w:rFonts w:eastAsia="Times New Roman"/>
          <w:szCs w:val="24"/>
        </w:rPr>
        <w:t xml:space="preserve">Δεν έχω πρόβλημα να παραχωρήσω τη θέση μου. </w:t>
      </w:r>
    </w:p>
    <w:p w14:paraId="35096401" w14:textId="77777777" w:rsidR="00A42BF5" w:rsidRDefault="007F616C">
      <w:pPr>
        <w:spacing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 xml:space="preserve">Ευχαριστώ πολύ. </w:t>
      </w:r>
    </w:p>
    <w:p w14:paraId="35096402"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Νικολόπουλε, έχετε τον λόγο για τέσσερα λεπτά. </w:t>
      </w:r>
    </w:p>
    <w:p w14:paraId="35096403" w14:textId="77777777" w:rsidR="00A42BF5" w:rsidRDefault="007F616C">
      <w:pPr>
        <w:spacing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Κύριε Πρόεδρε, θλίβομαι γιατί η Βο</w:t>
      </w:r>
      <w:r>
        <w:rPr>
          <w:rFonts w:eastAsia="Times New Roman"/>
          <w:szCs w:val="24"/>
        </w:rPr>
        <w:t xml:space="preserve">υλή βρίσκεται για ακόμα μία φορά μπροστά σε προδιαγεγραμμένες καταστάσεις. </w:t>
      </w:r>
    </w:p>
    <w:p w14:paraId="35096404" w14:textId="77777777" w:rsidR="00A42BF5" w:rsidRDefault="007F616C">
      <w:pPr>
        <w:spacing w:line="600" w:lineRule="auto"/>
        <w:ind w:firstLine="720"/>
        <w:jc w:val="both"/>
        <w:rPr>
          <w:rFonts w:eastAsia="Times New Roman"/>
          <w:szCs w:val="24"/>
        </w:rPr>
      </w:pPr>
      <w:r>
        <w:rPr>
          <w:rFonts w:eastAsia="Times New Roman"/>
          <w:szCs w:val="24"/>
        </w:rPr>
        <w:t xml:space="preserve">Είχα την ευκαιρία και τούτο το </w:t>
      </w:r>
      <w:proofErr w:type="spellStart"/>
      <w:r>
        <w:rPr>
          <w:rFonts w:eastAsia="Times New Roman"/>
          <w:szCs w:val="24"/>
        </w:rPr>
        <w:t>Παρασκευοσαββατοκύριακο</w:t>
      </w:r>
      <w:proofErr w:type="spellEnd"/>
      <w:r>
        <w:rPr>
          <w:rFonts w:eastAsia="Times New Roman"/>
          <w:szCs w:val="24"/>
        </w:rPr>
        <w:t xml:space="preserve"> που μας πέρασε, να συναντηθώ με μεγάλο αριθμό πολιτών και να συζητήσω για το πολυνομοσχέδιο, για την κατάσταση στη χώρα, για </w:t>
      </w:r>
      <w:r>
        <w:rPr>
          <w:rFonts w:eastAsia="Times New Roman"/>
          <w:szCs w:val="24"/>
        </w:rPr>
        <w:t xml:space="preserve">τα εθνικά μας θέματα, για όλα. Έκανα, λοιπόν, και τα δικά μου προσωπικά γκάλοπ, τα οποία δείχνουν καθολική απόρριψη του πολυνομοσχέδιου. Και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σας λέω πως απορρίπτουν καθολικά κι οποιαδήποτε ονομασία των Σκοπίων</w:t>
      </w:r>
      <w:r>
        <w:rPr>
          <w:rFonts w:eastAsia="Times New Roman"/>
          <w:szCs w:val="24"/>
        </w:rPr>
        <w:t>,</w:t>
      </w:r>
      <w:r>
        <w:rPr>
          <w:rFonts w:eastAsia="Times New Roman"/>
          <w:szCs w:val="24"/>
        </w:rPr>
        <w:t xml:space="preserve"> που να περιέχει το όνομα </w:t>
      </w:r>
      <w:r>
        <w:rPr>
          <w:rFonts w:eastAsia="Times New Roman"/>
          <w:szCs w:val="24"/>
        </w:rPr>
        <w:t xml:space="preserve">Μακεδονία. </w:t>
      </w:r>
    </w:p>
    <w:p w14:paraId="35096405" w14:textId="77777777" w:rsidR="00A42BF5" w:rsidRDefault="007F616C">
      <w:pPr>
        <w:spacing w:line="600" w:lineRule="auto"/>
        <w:ind w:firstLine="720"/>
        <w:jc w:val="both"/>
        <w:rPr>
          <w:rFonts w:eastAsia="Times New Roman"/>
          <w:szCs w:val="24"/>
        </w:rPr>
      </w:pPr>
      <w:r>
        <w:rPr>
          <w:rFonts w:eastAsia="Times New Roman"/>
          <w:szCs w:val="24"/>
        </w:rPr>
        <w:t>Ε</w:t>
      </w:r>
      <w:r>
        <w:rPr>
          <w:rFonts w:eastAsia="Times New Roman"/>
          <w:szCs w:val="24"/>
        </w:rPr>
        <w:t>μείς είμαι σίγουρος ότι ξέρουμε, ποιο είναι το τραγελαφικό. Εδώ μέσα να μιλάμε για μέτρα και για μνημόνια κι εκεί έξω να μιλάνε για ζωή. Αναρωτιέμαι, λοιπόν, πότε θα κοιτάξουμε την κοινωνία στα μάτια και πότε θα την ακούσουμε πραγματικά. Πού β</w:t>
      </w:r>
      <w:r>
        <w:rPr>
          <w:rFonts w:eastAsia="Times New Roman"/>
          <w:szCs w:val="24"/>
        </w:rPr>
        <w:t>ρίσκεται η πατριωτική, κοινωνική Δεξιά και πού η λαϊκή και ευαίσθητη Αριστερά, για να στηρίξουν τις ελπίδες του λαού και ν</w:t>
      </w:r>
      <w:r>
        <w:rPr>
          <w:rFonts w:eastAsia="Times New Roman"/>
          <w:szCs w:val="24"/>
        </w:rPr>
        <w:t>α</w:t>
      </w:r>
      <w:r>
        <w:rPr>
          <w:rFonts w:eastAsia="Times New Roman"/>
          <w:szCs w:val="24"/>
        </w:rPr>
        <w:t xml:space="preserve"> τον βγάλουν από τον Γολγοθά; </w:t>
      </w:r>
    </w:p>
    <w:p w14:paraId="35096406" w14:textId="77777777" w:rsidR="00A42BF5" w:rsidRDefault="007F616C">
      <w:pPr>
        <w:spacing w:line="600" w:lineRule="auto"/>
        <w:ind w:firstLine="720"/>
        <w:jc w:val="both"/>
        <w:rPr>
          <w:rFonts w:eastAsia="Times New Roman"/>
          <w:szCs w:val="24"/>
        </w:rPr>
      </w:pPr>
      <w:r>
        <w:rPr>
          <w:rFonts w:eastAsia="Times New Roman"/>
          <w:szCs w:val="24"/>
        </w:rPr>
        <w:t xml:space="preserve">Μήπως προσφέρουν τα </w:t>
      </w:r>
      <w:proofErr w:type="spellStart"/>
      <w:r>
        <w:rPr>
          <w:rFonts w:eastAsia="Times New Roman"/>
          <w:szCs w:val="24"/>
        </w:rPr>
        <w:t>προαπαιτούμενα</w:t>
      </w:r>
      <w:proofErr w:type="spellEnd"/>
      <w:r>
        <w:rPr>
          <w:rFonts w:eastAsia="Times New Roman"/>
          <w:szCs w:val="24"/>
        </w:rPr>
        <w:t xml:space="preserve"> διαφυγή προς την ελπίδα; Κατηγορηματικά όχι. Χρειάζεται ανάπτυξη. Κ</w:t>
      </w:r>
      <w:r>
        <w:rPr>
          <w:rFonts w:eastAsia="Times New Roman"/>
          <w:szCs w:val="24"/>
        </w:rPr>
        <w:t>αι ανάπτυξη με χειροπέδες στην οικονομία και την κοινωνία δεν θα έρθει ποτέ. Γι’ αυτό και ρυθμίσεις σαν κι αυτές που έχουμε μπροστά μας, δεν μπορώ να ψηφίσω. Δεν τις πιστεύω, δεν τις στηρίζω, δεν τις υπακούω, όπως ακριβώς έκανα και επί των προηγουμένων κυβ</w:t>
      </w:r>
      <w:r>
        <w:rPr>
          <w:rFonts w:eastAsia="Times New Roman"/>
          <w:szCs w:val="24"/>
        </w:rPr>
        <w:t xml:space="preserve">ερνήσεων Παπανδρέου, </w:t>
      </w:r>
      <w:proofErr w:type="spellStart"/>
      <w:r>
        <w:rPr>
          <w:rFonts w:eastAsia="Times New Roman"/>
          <w:szCs w:val="24"/>
        </w:rPr>
        <w:t>Παπαδήμου</w:t>
      </w:r>
      <w:proofErr w:type="spellEnd"/>
      <w:r>
        <w:rPr>
          <w:rFonts w:eastAsia="Times New Roman"/>
          <w:szCs w:val="24"/>
        </w:rPr>
        <w:t xml:space="preserve">, Σαμαρά, Βενιζέλου. </w:t>
      </w:r>
    </w:p>
    <w:p w14:paraId="35096407" w14:textId="77777777" w:rsidR="00A42BF5" w:rsidRDefault="007F616C">
      <w:pPr>
        <w:spacing w:line="600" w:lineRule="auto"/>
        <w:ind w:firstLine="720"/>
        <w:jc w:val="both"/>
        <w:rPr>
          <w:rFonts w:eastAsia="Times New Roman"/>
          <w:szCs w:val="24"/>
        </w:rPr>
      </w:pPr>
      <w:r>
        <w:rPr>
          <w:rFonts w:eastAsia="Times New Roman"/>
          <w:szCs w:val="24"/>
        </w:rPr>
        <w:t xml:space="preserve">Κύριε Πρόεδρε, σήμερα, αν θέλουμε η χώρα να βγει σε λίγους μήνες στις αγορές και να αρχίσει να φτιάχνει μία νέα </w:t>
      </w:r>
      <w:proofErr w:type="spellStart"/>
      <w:r>
        <w:rPr>
          <w:rFonts w:eastAsia="Times New Roman"/>
          <w:szCs w:val="24"/>
        </w:rPr>
        <w:t>μεταμνημονιακή</w:t>
      </w:r>
      <w:proofErr w:type="spellEnd"/>
      <w:r>
        <w:rPr>
          <w:rFonts w:eastAsia="Times New Roman"/>
          <w:szCs w:val="24"/>
        </w:rPr>
        <w:t xml:space="preserve"> ιστορία, χρειάζεται μόνο ένα ρεαλιστικό, αναπτυξιακό αφήγημα, έναν οδικό χάρτ</w:t>
      </w:r>
      <w:r>
        <w:rPr>
          <w:rFonts w:eastAsia="Times New Roman"/>
          <w:szCs w:val="24"/>
        </w:rPr>
        <w:t xml:space="preserve">η ανάπτυξης, θέσεων εργασίας, ανταγωνιστικότητας και εξόδου από την ύφεση.  </w:t>
      </w:r>
    </w:p>
    <w:p w14:paraId="35096408" w14:textId="77777777" w:rsidR="00A42BF5" w:rsidRDefault="007F616C">
      <w:pPr>
        <w:spacing w:line="600" w:lineRule="auto"/>
        <w:ind w:firstLine="720"/>
        <w:jc w:val="both"/>
        <w:rPr>
          <w:rFonts w:eastAsia="Times New Roman"/>
          <w:szCs w:val="24"/>
        </w:rPr>
      </w:pPr>
      <w:r>
        <w:rPr>
          <w:rFonts w:eastAsia="Times New Roman"/>
          <w:szCs w:val="24"/>
        </w:rPr>
        <w:t>Θα ψήφιζα με όλη μου την καρδιά ένα σχέδιο που θα παρουσίαζε ένα σαφές αναπτυξιακό αποτύπωμα και που θα κινείται, επιτέλους, μακριά από τη λογική της αέναης δημοσιονομικής περιστο</w:t>
      </w:r>
      <w:r>
        <w:rPr>
          <w:rFonts w:eastAsia="Times New Roman"/>
          <w:szCs w:val="24"/>
        </w:rPr>
        <w:t>λής και των ψευδεπίγραφων μεταρρυθμίσεων. Όλες οι χώρες της Ευρωπαϊκής Ένωσης πρόσφατα και οι Ηνωμένες Πολιτείες της Αμερικής έχουν προδιαγράψει τους βασικούς άξονες της οικονομικής πολιτικής και των αναπτυξιακών προτεραιοτήτων σε ένα πενταετές νομοσχέδιο.</w:t>
      </w:r>
      <w:r>
        <w:rPr>
          <w:rFonts w:eastAsia="Times New Roman"/>
          <w:szCs w:val="24"/>
        </w:rPr>
        <w:t xml:space="preserve"> Ερωτώ</w:t>
      </w:r>
      <w:r>
        <w:rPr>
          <w:rFonts w:eastAsia="Times New Roman"/>
          <w:szCs w:val="24"/>
        </w:rPr>
        <w:t>.</w:t>
      </w:r>
      <w:r>
        <w:rPr>
          <w:rFonts w:eastAsia="Times New Roman"/>
          <w:szCs w:val="24"/>
        </w:rPr>
        <w:t xml:space="preserve"> Εμείς έχουμε κάτι αντίστοιχο</w:t>
      </w:r>
      <w:r>
        <w:rPr>
          <w:rFonts w:eastAsia="Times New Roman"/>
          <w:szCs w:val="24"/>
        </w:rPr>
        <w:t>;</w:t>
      </w:r>
    </w:p>
    <w:p w14:paraId="35096409" w14:textId="77777777" w:rsidR="00A42BF5" w:rsidRDefault="007F616C">
      <w:pPr>
        <w:spacing w:line="600" w:lineRule="auto"/>
        <w:ind w:firstLine="720"/>
        <w:jc w:val="both"/>
        <w:rPr>
          <w:rFonts w:eastAsia="Times New Roman"/>
          <w:szCs w:val="24"/>
        </w:rPr>
      </w:pPr>
      <w:r>
        <w:rPr>
          <w:rFonts w:eastAsia="Times New Roman"/>
          <w:szCs w:val="24"/>
        </w:rPr>
        <w:t xml:space="preserve">Με την αρνητική σήμερα ψήφο, λοιπόν, θέλω να δείξω συν τοις </w:t>
      </w:r>
      <w:proofErr w:type="spellStart"/>
      <w:r>
        <w:rPr>
          <w:rFonts w:eastAsia="Times New Roman"/>
          <w:szCs w:val="24"/>
        </w:rPr>
        <w:t>άλλοις</w:t>
      </w:r>
      <w:proofErr w:type="spellEnd"/>
      <w:r>
        <w:rPr>
          <w:rFonts w:eastAsia="Times New Roman"/>
          <w:szCs w:val="24"/>
        </w:rPr>
        <w:t xml:space="preserve"> ότι υπάρχει ανάγκη ενός αναπτυξιακού πολυνομοσχεδίου και η ανάγκη για μια άλλη πολιτική, που θα δώσει έμφαση πλέον στα συγκριτικά πλεονεκτήματα της οικ</w:t>
      </w:r>
      <w:r>
        <w:rPr>
          <w:rFonts w:eastAsia="Times New Roman"/>
          <w:szCs w:val="24"/>
        </w:rPr>
        <w:t xml:space="preserve">ονομίας. </w:t>
      </w:r>
    </w:p>
    <w:p w14:paraId="3509640A" w14:textId="77777777" w:rsidR="00A42BF5" w:rsidRDefault="007F616C">
      <w:pPr>
        <w:spacing w:line="600" w:lineRule="auto"/>
        <w:ind w:firstLine="720"/>
        <w:jc w:val="both"/>
        <w:rPr>
          <w:rFonts w:eastAsia="Times New Roman"/>
          <w:szCs w:val="24"/>
        </w:rPr>
      </w:pPr>
      <w:r>
        <w:rPr>
          <w:rFonts w:eastAsia="Times New Roman"/>
          <w:szCs w:val="24"/>
        </w:rPr>
        <w:t>Υπάρχει μια καταγεγραμμένη οικονομική ιστορία</w:t>
      </w:r>
      <w:r>
        <w:rPr>
          <w:rFonts w:eastAsia="Times New Roman"/>
          <w:szCs w:val="24"/>
        </w:rPr>
        <w:t>,</w:t>
      </w:r>
      <w:r>
        <w:rPr>
          <w:rFonts w:eastAsia="Times New Roman"/>
          <w:szCs w:val="24"/>
        </w:rPr>
        <w:t xml:space="preserve"> την οποία δεν μπορούμε, όσο και να θέλουμε, να την αγνοήσουμε. Οι οικονομίες βγαίνουν από την κρίση με ενίσχυση της κατανάλωσης, με επενδύσεις, δημόσιες και ιδιωτικές, με κλαδικές πολιτικές, με αναπτ</w:t>
      </w:r>
      <w:r>
        <w:rPr>
          <w:rFonts w:eastAsia="Times New Roman"/>
          <w:szCs w:val="24"/>
        </w:rPr>
        <w:t>υξιακά προγράμματα και κίνητρα. Όσο ταχύτερα ενσωματώσουμε ένα αναπτυξιακό πρόγραμμα, τόσο γρηγορότερα θα δούμε την ελληνική οικονομία να ξεκολλάει.</w:t>
      </w:r>
    </w:p>
    <w:p w14:paraId="3509640B" w14:textId="77777777" w:rsidR="00A42BF5" w:rsidRDefault="007F616C">
      <w:pPr>
        <w:spacing w:line="600" w:lineRule="auto"/>
        <w:ind w:firstLine="720"/>
        <w:jc w:val="both"/>
        <w:rPr>
          <w:rFonts w:eastAsia="Times New Roman"/>
          <w:szCs w:val="24"/>
        </w:rPr>
      </w:pPr>
      <w:r>
        <w:rPr>
          <w:rFonts w:eastAsia="Times New Roman"/>
          <w:szCs w:val="24"/>
        </w:rPr>
        <w:t>Ας το καταλάβουν, λοιπόν, όλοι. Το αφήγημα της Ελλάδος, που για να συμμαζέψει τα οικονομικά της πρέπει να φ</w:t>
      </w:r>
      <w:r>
        <w:rPr>
          <w:rFonts w:eastAsia="Times New Roman"/>
          <w:szCs w:val="24"/>
        </w:rPr>
        <w:t xml:space="preserve">τωχύνει, πέθανε. </w:t>
      </w:r>
    </w:p>
    <w:p w14:paraId="3509640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Ελλάδα πρέπει να πλουτίσει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εάν εμείς εδώ δεν βρούμε τον τρόπο, τότε δεν είμαστε αντάξιοι ούτε του λαού ούτε της ιστορίας του.</w:t>
      </w:r>
    </w:p>
    <w:p w14:paraId="3509640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509640E" w14:textId="77777777" w:rsidR="00A42BF5" w:rsidRDefault="007F616C">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Ευχαριστούμε, κύριε Νικολόπουλε, και για τη συνέπει</w:t>
      </w:r>
      <w:r>
        <w:rPr>
          <w:rFonts w:eastAsia="Times New Roman"/>
          <w:bCs/>
          <w:szCs w:val="24"/>
        </w:rPr>
        <w:t>α στον χρόνο.</w:t>
      </w:r>
    </w:p>
    <w:p w14:paraId="3509640F" w14:textId="77777777" w:rsidR="00A42BF5" w:rsidRDefault="007F616C">
      <w:pPr>
        <w:spacing w:line="600" w:lineRule="auto"/>
        <w:ind w:firstLine="720"/>
        <w:jc w:val="both"/>
        <w:rPr>
          <w:rFonts w:eastAsia="Times New Roman" w:cs="Times New Roman"/>
          <w:szCs w:val="24"/>
        </w:rPr>
      </w:pPr>
      <w:r>
        <w:rPr>
          <w:rFonts w:eastAsia="Times New Roman"/>
          <w:bCs/>
          <w:szCs w:val="24"/>
        </w:rPr>
        <w:t xml:space="preserve">Τον λόγο έχει ο Πρόεδρος της </w:t>
      </w:r>
      <w:r>
        <w:rPr>
          <w:rFonts w:eastAsia="Times New Roman"/>
          <w:bCs/>
          <w:szCs w:val="24"/>
        </w:rPr>
        <w:t>Κ</w:t>
      </w:r>
      <w:r>
        <w:rPr>
          <w:rFonts w:eastAsia="Times New Roman"/>
          <w:bCs/>
          <w:szCs w:val="24"/>
        </w:rPr>
        <w:t xml:space="preserve">οινοβουλευτικής </w:t>
      </w:r>
      <w:r>
        <w:rPr>
          <w:rFonts w:eastAsia="Times New Roman"/>
          <w:bCs/>
          <w:szCs w:val="24"/>
        </w:rPr>
        <w:t>Ο</w:t>
      </w:r>
      <w:r>
        <w:rPr>
          <w:rFonts w:eastAsia="Times New Roman"/>
          <w:bCs/>
          <w:szCs w:val="24"/>
        </w:rPr>
        <w:t xml:space="preserve">μάδας της Χρυσής Αυγής κ. </w:t>
      </w:r>
      <w:proofErr w:type="spellStart"/>
      <w:r>
        <w:rPr>
          <w:rFonts w:eastAsia="Times New Roman"/>
          <w:bCs/>
          <w:szCs w:val="24"/>
        </w:rPr>
        <w:t>Μιχαλολιάκος</w:t>
      </w:r>
      <w:proofErr w:type="spellEnd"/>
      <w:r>
        <w:rPr>
          <w:rFonts w:eastAsia="Times New Roman"/>
          <w:bCs/>
          <w:szCs w:val="24"/>
        </w:rPr>
        <w:t>.</w:t>
      </w:r>
    </w:p>
    <w:p w14:paraId="3509641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Χρυσή Αυγή): </w:t>
      </w:r>
      <w:r>
        <w:rPr>
          <w:rFonts w:eastAsia="Times New Roman" w:cs="Times New Roman"/>
          <w:szCs w:val="24"/>
        </w:rPr>
        <w:t>Κύριε Πρόεδρε, κυρίες και κύριοι Βουλευτές, πριν αναφερθώ στα του πολυνομοσχε</w:t>
      </w:r>
      <w:r>
        <w:rPr>
          <w:rFonts w:eastAsia="Times New Roman" w:cs="Times New Roman"/>
          <w:szCs w:val="24"/>
        </w:rPr>
        <w:t>δίου, του από το μνημόνιο επιβαλλομένου, θα ήθελα να αναφέρω μια είδηση που πέρασε στα ψιλά των εφημερίδων, εξαφανίστηκε από τους τηλεοπτικούς σταθμούς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απασχόλησε την Βουλή.</w:t>
      </w:r>
    </w:p>
    <w:p w14:paraId="3509641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Σύμφωνα με την κατάθεση της γραμματέως του </w:t>
      </w:r>
      <w:proofErr w:type="spellStart"/>
      <w:r>
        <w:rPr>
          <w:rFonts w:eastAsia="Times New Roman" w:cs="Times New Roman"/>
          <w:szCs w:val="24"/>
        </w:rPr>
        <w:t>Χριστοφοράκου</w:t>
      </w:r>
      <w:proofErr w:type="spellEnd"/>
      <w:r>
        <w:rPr>
          <w:rFonts w:eastAsia="Times New Roman" w:cs="Times New Roman"/>
          <w:szCs w:val="24"/>
        </w:rPr>
        <w:t xml:space="preserve"> το 1997</w:t>
      </w:r>
      <w:r>
        <w:rPr>
          <w:rFonts w:eastAsia="Times New Roman" w:cs="Times New Roman"/>
          <w:szCs w:val="24"/>
        </w:rPr>
        <w:t xml:space="preserve"> και 1998 συναντήθηκε ιδιαιτέρως δεκατέσσερις φορές ο πρώην Πρωθυπουργός κ. Σημίτης. Αλλά η υπόθεση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καίει πολλούς μέσα σε αυτή την Αίθουσα και έτσι μια συνωμοσία σιωπής έχει απλωθεί και κανείς δεν λέει τίποτε. </w:t>
      </w:r>
    </w:p>
    <w:p w14:paraId="3509641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Συχνά-πυκνά μέσα σε αυτή</w:t>
      </w:r>
      <w:r>
        <w:rPr>
          <w:rFonts w:eastAsia="Times New Roman" w:cs="Times New Roman"/>
          <w:szCs w:val="24"/>
        </w:rPr>
        <w:t xml:space="preserve"> την Αίθουσα εάν οποιοσδήποτε κάνει μία μήνυση κατά ενός Βουλευτού της Χρυσής Αυγής, έρχεται σε χρόνο μηδέν η αίτηση άρσης της ασυλίας του. Και έχουμε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σπάσει ρεκόρ στο θέμα αυτό</w:t>
      </w:r>
      <w:r>
        <w:rPr>
          <w:rFonts w:eastAsia="Times New Roman" w:cs="Times New Roman"/>
          <w:szCs w:val="24"/>
        </w:rPr>
        <w:t>,</w:t>
      </w:r>
      <w:r>
        <w:rPr>
          <w:rFonts w:eastAsia="Times New Roman" w:cs="Times New Roman"/>
          <w:szCs w:val="24"/>
        </w:rPr>
        <w:t xml:space="preserve"> με αποτέλεσμα να έχουν γίνει περισσότερες άρσεις ασυλίας των Βου</w:t>
      </w:r>
      <w:r>
        <w:rPr>
          <w:rFonts w:eastAsia="Times New Roman" w:cs="Times New Roman"/>
          <w:szCs w:val="24"/>
        </w:rPr>
        <w:t>λευτών της Χρυσής Αυγής μέσα σε δύο, τρία χρόνια</w:t>
      </w:r>
      <w:r>
        <w:rPr>
          <w:rFonts w:eastAsia="Times New Roman" w:cs="Times New Roman"/>
          <w:szCs w:val="24"/>
        </w:rPr>
        <w:t>,</w:t>
      </w:r>
      <w:r>
        <w:rPr>
          <w:rFonts w:eastAsia="Times New Roman" w:cs="Times New Roman"/>
          <w:szCs w:val="24"/>
        </w:rPr>
        <w:t xml:space="preserve"> απ’ όσες έχουν γίνει εναντίον των Βουλευτών όλων των άλλων κομμάτων για </w:t>
      </w:r>
      <w:r>
        <w:rPr>
          <w:rFonts w:eastAsia="Times New Roman" w:cs="Times New Roman"/>
          <w:szCs w:val="24"/>
        </w:rPr>
        <w:t xml:space="preserve">σαράντα τέσσερα </w:t>
      </w:r>
      <w:r>
        <w:rPr>
          <w:rFonts w:eastAsia="Times New Roman" w:cs="Times New Roman"/>
          <w:szCs w:val="24"/>
        </w:rPr>
        <w:t>ολόκληρα χρόνια.</w:t>
      </w:r>
    </w:p>
    <w:p w14:paraId="3509641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Έτσι, λοιπόν, μεταξύ των άλλων διαβάσαμε πρόσφατα –και θα έρθει η δικογραφία στη Βουλή όπου θα έχει τ</w:t>
      </w:r>
      <w:r>
        <w:rPr>
          <w:rFonts w:eastAsia="Times New Roman" w:cs="Times New Roman"/>
          <w:szCs w:val="24"/>
        </w:rPr>
        <w:t xml:space="preserve">υπική διαδικασία η διεκπεραίωσή της- για την υπόθεση του </w:t>
      </w:r>
      <w:r>
        <w:rPr>
          <w:rFonts w:eastAsia="Times New Roman" w:cs="Times New Roman"/>
          <w:szCs w:val="24"/>
        </w:rPr>
        <w:t>«</w:t>
      </w:r>
      <w:r>
        <w:rPr>
          <w:rFonts w:eastAsia="Times New Roman" w:cs="Times New Roman"/>
          <w:szCs w:val="24"/>
        </w:rPr>
        <w:t>Αθήνα 1997</w:t>
      </w:r>
      <w:r>
        <w:rPr>
          <w:rFonts w:eastAsia="Times New Roman" w:cs="Times New Roman"/>
          <w:szCs w:val="24"/>
        </w:rPr>
        <w:t>»</w:t>
      </w:r>
      <w:r>
        <w:rPr>
          <w:rFonts w:eastAsia="Times New Roman" w:cs="Times New Roman"/>
          <w:szCs w:val="24"/>
        </w:rPr>
        <w:t>. Συγκεκριμένα τότε επί των ημερών του ΠΑΣΟΚ επί των ημερών του Σημίτη είχε γίνει ένα παγκόσμιο πρωτάθλημα στίβου στην Αθήνα και ενώ το κόστος του είχε υπολογιστεί στα 5 δισεκατομμύρια δρ</w:t>
      </w:r>
      <w:r>
        <w:rPr>
          <w:rFonts w:eastAsia="Times New Roman" w:cs="Times New Roman"/>
          <w:szCs w:val="24"/>
        </w:rPr>
        <w:t xml:space="preserve">αχμές, έφτασε τα 19 </w:t>
      </w:r>
      <w:r>
        <w:rPr>
          <w:rFonts w:eastAsia="Times New Roman" w:cs="Times New Roman"/>
          <w:szCs w:val="24"/>
        </w:rPr>
        <w:t>δισ</w:t>
      </w:r>
      <w:r>
        <w:rPr>
          <w:rFonts w:eastAsia="Times New Roman" w:cs="Times New Roman"/>
          <w:szCs w:val="24"/>
        </w:rPr>
        <w:t>εκατομμύρια.</w:t>
      </w:r>
    </w:p>
    <w:p w14:paraId="3509641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ιαβάζουμε ότι το Συμβούλιο Εφετών με την υπ’ αριθμόν 2313/2017 απόφασή του</w:t>
      </w:r>
      <w:r>
        <w:rPr>
          <w:rFonts w:eastAsia="Times New Roman" w:cs="Times New Roman"/>
          <w:szCs w:val="24"/>
        </w:rPr>
        <w:t>,</w:t>
      </w:r>
      <w:r>
        <w:rPr>
          <w:rFonts w:eastAsia="Times New Roman" w:cs="Times New Roman"/>
          <w:szCs w:val="24"/>
        </w:rPr>
        <w:t xml:space="preserve"> έβγαλε βούλευμα με το οποίο ζητά την παραπομπή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 xml:space="preserve">ιευθυντή της οργάνωσης -ενός μόνο ατόμου από τα τριάντα οχτώ- για πράξεις που </w:t>
      </w:r>
      <w:proofErr w:type="spellStart"/>
      <w:r>
        <w:rPr>
          <w:rFonts w:eastAsia="Times New Roman" w:cs="Times New Roman"/>
          <w:szCs w:val="24"/>
        </w:rPr>
        <w:t>ετέλεσε</w:t>
      </w:r>
      <w:proofErr w:type="spellEnd"/>
      <w:r>
        <w:rPr>
          <w:rFonts w:eastAsia="Times New Roman" w:cs="Times New Roman"/>
          <w:szCs w:val="24"/>
        </w:rPr>
        <w:t xml:space="preserve"> το 1998.</w:t>
      </w:r>
      <w:r>
        <w:rPr>
          <w:rFonts w:eastAsia="Times New Roman" w:cs="Times New Roman"/>
          <w:szCs w:val="24"/>
        </w:rPr>
        <w:t xml:space="preserve"> Μ</w:t>
      </w:r>
      <w:r>
        <w:rPr>
          <w:rFonts w:eastAsia="Times New Roman" w:cs="Times New Roman"/>
          <w:szCs w:val="24"/>
        </w:rPr>
        <w:t xml:space="preserve">ε το ίδιο βούλευμα του Συμβουλίου Εφετών της Αθήνας παύει η ποινική δίωξη σε βάρος των υπολοίπων κατηγορουμένων, μεταξύ των οποίων του Υφυπουργού Αθλητισμού του ΠΑΣΟΚ –το κίνημα αλλαγής που λέγαμε, για να θυμόμαστε τι εστί αλλαγή- Ανδρέα </w:t>
      </w:r>
      <w:r>
        <w:rPr>
          <w:rFonts w:eastAsia="Times New Roman" w:cs="Times New Roman"/>
          <w:szCs w:val="24"/>
        </w:rPr>
        <w:t>Φούρα. Είκοσι ολόκληρα χρόνια έκανε να φτάσει η υπόθεση αυτή.</w:t>
      </w:r>
    </w:p>
    <w:p w14:paraId="3509641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το θέμα αυτό δεν είναι αθώα </w:t>
      </w:r>
      <w:r>
        <w:rPr>
          <w:rFonts w:eastAsia="Times New Roman" w:cs="Times New Roman"/>
          <w:szCs w:val="24"/>
        </w:rPr>
        <w:t xml:space="preserve">και </w:t>
      </w:r>
      <w:r>
        <w:rPr>
          <w:rFonts w:eastAsia="Times New Roman" w:cs="Times New Roman"/>
          <w:szCs w:val="24"/>
        </w:rPr>
        <w:t>η Νέα Δημοκρατία</w:t>
      </w:r>
      <w:r>
        <w:rPr>
          <w:rFonts w:eastAsia="Times New Roman" w:cs="Times New Roman"/>
          <w:szCs w:val="24"/>
        </w:rPr>
        <w:t>,</w:t>
      </w:r>
      <w:r>
        <w:rPr>
          <w:rFonts w:eastAsia="Times New Roman" w:cs="Times New Roman"/>
          <w:szCs w:val="24"/>
        </w:rPr>
        <w:t xml:space="preserve"> η οποία κυβέρνησε από το 2004 έως το 2009. Αλλά και τότε θαμμένη σε συρτάρια ήταν η υπόθεση Φούρα και των λοιπών παραγόντων του ΠΑΣΟΚ. Ωραίε</w:t>
      </w:r>
      <w:r>
        <w:rPr>
          <w:rFonts w:eastAsia="Times New Roman" w:cs="Times New Roman"/>
          <w:szCs w:val="24"/>
        </w:rPr>
        <w:t>ς συμμαχίες, ωραίες συμφωνίες!</w:t>
      </w:r>
    </w:p>
    <w:p w14:paraId="3509641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πί του προκειμένου η υπόθεση Φούρα έχει άμεση σχέση με το νόμο περί ευθύνης Υπουργών. Μέσα σε αυτή την Αίθουσα εμείς </w:t>
      </w:r>
      <w:r>
        <w:rPr>
          <w:rFonts w:eastAsia="Times New Roman" w:cs="Times New Roman"/>
          <w:szCs w:val="24"/>
        </w:rPr>
        <w:t xml:space="preserve">ως </w:t>
      </w:r>
      <w:r>
        <w:rPr>
          <w:rFonts w:eastAsia="Times New Roman" w:cs="Times New Roman"/>
          <w:szCs w:val="24"/>
        </w:rPr>
        <w:t>Χρυσή Αυγή, εγώ προσωπικώς</w:t>
      </w:r>
      <w:r>
        <w:rPr>
          <w:rFonts w:eastAsia="Times New Roman" w:cs="Times New Roman"/>
          <w:szCs w:val="24"/>
        </w:rPr>
        <w:t>,</w:t>
      </w:r>
      <w:r>
        <w:rPr>
          <w:rFonts w:eastAsia="Times New Roman" w:cs="Times New Roman"/>
          <w:szCs w:val="24"/>
        </w:rPr>
        <w:t xml:space="preserve"> πρότεινα να παραβούμε -αν θέλετε- σε μία παρατυπία και να ψηφίσουμε όλοι οι </w:t>
      </w:r>
      <w:r>
        <w:rPr>
          <w:rFonts w:eastAsia="Times New Roman" w:cs="Times New Roman"/>
          <w:szCs w:val="24"/>
        </w:rPr>
        <w:t xml:space="preserve">Βουλευτές όλων των κομμάτων και οι τριακόσιοι την κατάργηση του νόμου περί ευθύνης Υπουργών. </w:t>
      </w:r>
    </w:p>
    <w:p w14:paraId="3509641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Τίποτε δεν έγινε. Κανένας δεν απάντησε. Και έτσι η περίφημη </w:t>
      </w:r>
      <w:r>
        <w:rPr>
          <w:rFonts w:eastAsia="Times New Roman" w:cs="Times New Roman"/>
          <w:szCs w:val="24"/>
        </w:rPr>
        <w:t>Α</w:t>
      </w:r>
      <w:r>
        <w:rPr>
          <w:rFonts w:eastAsia="Times New Roman" w:cs="Times New Roman"/>
          <w:szCs w:val="24"/>
        </w:rPr>
        <w:t xml:space="preserve">ναθεώρηση του Συντάγματος για την οποία είχε μιλήσει ο ΣΥΡΙΖΑ και είχε κάνει και ολόκληρη πανηγυρική </w:t>
      </w:r>
      <w:r>
        <w:rPr>
          <w:rFonts w:eastAsia="Times New Roman" w:cs="Times New Roman"/>
          <w:szCs w:val="24"/>
        </w:rPr>
        <w:t>φιέστα, δεν ακούγεται καν και σε ένα χρόνο ή ίσως λίγο παραπάνω θα έχουμε εκλογές. Κα</w:t>
      </w:r>
      <w:r>
        <w:rPr>
          <w:rFonts w:eastAsia="Times New Roman" w:cs="Times New Roman"/>
          <w:szCs w:val="24"/>
        </w:rPr>
        <w:t>μ</w:t>
      </w:r>
      <w:r>
        <w:rPr>
          <w:rFonts w:eastAsia="Times New Roman" w:cs="Times New Roman"/>
          <w:szCs w:val="24"/>
        </w:rPr>
        <w:t xml:space="preserve">μία σχετική προετοιμασία για την </w:t>
      </w:r>
      <w:r>
        <w:rPr>
          <w:rFonts w:eastAsia="Times New Roman" w:cs="Times New Roman"/>
          <w:szCs w:val="24"/>
        </w:rPr>
        <w:t>Α</w:t>
      </w:r>
      <w:r>
        <w:rPr>
          <w:rFonts w:eastAsia="Times New Roman" w:cs="Times New Roman"/>
          <w:szCs w:val="24"/>
        </w:rPr>
        <w:t>ναθεώρηση του Συντάγματος και την κατάργηση του νόμου περί ευθύνης Υπουργών.</w:t>
      </w:r>
    </w:p>
    <w:p w14:paraId="3509641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Ίσως να ξέρει περισσότερα και να απευθυνθούμε στο θέατρο Άλ</w:t>
      </w:r>
      <w:r>
        <w:rPr>
          <w:rFonts w:eastAsia="Times New Roman" w:cs="Times New Roman"/>
          <w:szCs w:val="24"/>
        </w:rPr>
        <w:t>μα, στον κ. Κιμούλη, όπου παίζεται η θεατρική παράσταση «Το Μαυροπούλι», γιατί ήταν και αυτός στην Επιτροπή Αναθεωρήσεως του Συντάγματος. Ίσως αυτός να μπορούσε να μας πει πολλά.</w:t>
      </w:r>
    </w:p>
    <w:p w14:paraId="3509641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Έχουμε ένα πολυνομοσχέδιο σήμερα κατ’ επιταγή, λοιπόν, των δανειστών μας. </w:t>
      </w:r>
    </w:p>
    <w:p w14:paraId="3509641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έ</w:t>
      </w:r>
      <w:r>
        <w:rPr>
          <w:rFonts w:eastAsia="Times New Roman" w:cs="Times New Roman"/>
          <w:szCs w:val="24"/>
        </w:rPr>
        <w:t>σα σε όλα αυτά ένα περίεργο άρθρο περί απεργιών το οποίο εάν δεν σας το επέβαλαν οι ξένοι τοκογλύφοι, θα το ψηφίζαμε. Γιατί</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αυτό το οποίο συμβαίνει τις τελευταίες δεκαετίες στη χώρα είναι τραγικό και είναι ένας από τους βασικούς λόγους της κατασ</w:t>
      </w:r>
      <w:r>
        <w:rPr>
          <w:rFonts w:eastAsia="Times New Roman" w:cs="Times New Roman"/>
          <w:szCs w:val="24"/>
        </w:rPr>
        <w:t>τροφής της εθνικής μας οικονομίας. Σε μια επιχείρηση όπου είναι χίλιοι εργαζόμενοι</w:t>
      </w:r>
      <w:r>
        <w:rPr>
          <w:rFonts w:eastAsia="Times New Roman" w:cs="Times New Roman"/>
          <w:szCs w:val="24"/>
        </w:rPr>
        <w:t>,</w:t>
      </w:r>
      <w:r>
        <w:rPr>
          <w:rFonts w:eastAsia="Times New Roman" w:cs="Times New Roman"/>
          <w:szCs w:val="24"/>
        </w:rPr>
        <w:t xml:space="preserve"> γίνεται ένα σωματείο με εκατό άτομα, απαιτείται μια πλειοψηφία των πενήντα ατόμων και έτσι σταματάει κατευθείαν η επιχείρηση. Καταστρέψατε χιλιάδες επιχειρήσεις εσείς οι αρ</w:t>
      </w:r>
      <w:r>
        <w:rPr>
          <w:rFonts w:eastAsia="Times New Roman" w:cs="Times New Roman"/>
          <w:szCs w:val="24"/>
        </w:rPr>
        <w:t>ιστεροί</w:t>
      </w:r>
      <w:r>
        <w:rPr>
          <w:rFonts w:eastAsia="Times New Roman" w:cs="Times New Roman"/>
          <w:szCs w:val="24"/>
        </w:rPr>
        <w:t>,</w:t>
      </w:r>
      <w:r>
        <w:rPr>
          <w:rFonts w:eastAsia="Times New Roman" w:cs="Times New Roman"/>
          <w:szCs w:val="24"/>
        </w:rPr>
        <w:t xml:space="preserve"> και ο ΣΥΡΙΖΑ δεν εξαιρείται από αυτό. Μαζί ήσασταν </w:t>
      </w:r>
      <w:proofErr w:type="spellStart"/>
      <w:r>
        <w:rPr>
          <w:rFonts w:eastAsia="Times New Roman" w:cs="Times New Roman"/>
          <w:szCs w:val="24"/>
        </w:rPr>
        <w:t>χέρ</w:t>
      </w:r>
      <w:proofErr w:type="spellEnd"/>
      <w:r>
        <w:rPr>
          <w:rFonts w:eastAsia="Times New Roman" w:cs="Times New Roman"/>
          <w:szCs w:val="24"/>
        </w:rPr>
        <w:t xml:space="preserve"> -</w:t>
      </w:r>
      <w:r>
        <w:rPr>
          <w:rFonts w:eastAsia="Times New Roman" w:cs="Times New Roman"/>
          <w:szCs w:val="24"/>
        </w:rPr>
        <w:t>χέρι οι συνδικαλιστές του ΣΥΡΙΖΑ και του ΚΚΕ σε αυτή την καταστροφή.</w:t>
      </w:r>
    </w:p>
    <w:p w14:paraId="3509641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Συνεχίζω με τα άρθρα 1 έως 42</w:t>
      </w:r>
      <w:r>
        <w:rPr>
          <w:rFonts w:eastAsia="Times New Roman" w:cs="Times New Roman"/>
          <w:szCs w:val="24"/>
        </w:rPr>
        <w:t>.</w:t>
      </w:r>
      <w:r>
        <w:rPr>
          <w:rFonts w:eastAsia="Times New Roman" w:cs="Times New Roman"/>
          <w:szCs w:val="24"/>
        </w:rPr>
        <w:t xml:space="preserve"> Κτηματολόγιο και υποθηκοφυλακεία. Για την πρόσληψη στις οργανικές θέσεις, σύμφωνα με το άρθ</w:t>
      </w:r>
      <w:r>
        <w:rPr>
          <w:rFonts w:eastAsia="Times New Roman" w:cs="Times New Roman"/>
          <w:szCs w:val="24"/>
        </w:rPr>
        <w:t xml:space="preserve">ρο 17, δεν απαιτείται διαγωνισμός του ΑΣΕΠ. Τα δικά σας παιδιά πάλι θα βολέψετε, μεταξύ των οποίων μερικοί –επειδή αναφέρεστε πολλές φορές σε εμάς- είναι και υπόδικοι για κακουργήματα. Κανένας διαγωνισμός του ΑΣΕΠ, λοιπόν, και η εξέλιξη αυτή είναι πρόταση </w:t>
      </w:r>
      <w:r>
        <w:rPr>
          <w:rFonts w:eastAsia="Times New Roman" w:cs="Times New Roman"/>
          <w:szCs w:val="24"/>
        </w:rPr>
        <w:t>της Παγκόσμιας Τράπεζας</w:t>
      </w:r>
      <w:r>
        <w:rPr>
          <w:rFonts w:eastAsia="Times New Roman" w:cs="Times New Roman"/>
          <w:szCs w:val="24"/>
        </w:rPr>
        <w:t>,</w:t>
      </w:r>
      <w:r>
        <w:rPr>
          <w:rFonts w:eastAsia="Times New Roman" w:cs="Times New Roman"/>
          <w:szCs w:val="24"/>
        </w:rPr>
        <w:t xml:space="preserve"> την οποία δέχθηκε η Κυβέρνηση χωρίς κα</w:t>
      </w:r>
      <w:r>
        <w:rPr>
          <w:rFonts w:eastAsia="Times New Roman" w:cs="Times New Roman"/>
          <w:szCs w:val="24"/>
        </w:rPr>
        <w:t>μ</w:t>
      </w:r>
      <w:r>
        <w:rPr>
          <w:rFonts w:eastAsia="Times New Roman" w:cs="Times New Roman"/>
          <w:szCs w:val="24"/>
        </w:rPr>
        <w:t xml:space="preserve">μία αντίρρηση. </w:t>
      </w:r>
      <w:r>
        <w:rPr>
          <w:rFonts w:eastAsia="Times New Roman" w:cs="Times New Roman"/>
          <w:szCs w:val="24"/>
        </w:rPr>
        <w:t>Β</w:t>
      </w:r>
      <w:r>
        <w:rPr>
          <w:rFonts w:eastAsia="Times New Roman" w:cs="Times New Roman"/>
          <w:szCs w:val="24"/>
        </w:rPr>
        <w:t>εβαίως δεν μπορεί να διασφαλιστεί η κρατική εποπτεία και η κυριότητα των δεδομένων από το δημόσιο.</w:t>
      </w:r>
    </w:p>
    <w:p w14:paraId="3509641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Άρθρα 73</w:t>
      </w:r>
      <w:r>
        <w:rPr>
          <w:rFonts w:eastAsia="Times New Roman" w:cs="Times New Roman"/>
          <w:szCs w:val="24"/>
        </w:rPr>
        <w:t xml:space="preserve"> έως</w:t>
      </w:r>
      <w:r>
        <w:rPr>
          <w:rFonts w:eastAsia="Times New Roman" w:cs="Times New Roman"/>
          <w:szCs w:val="24"/>
        </w:rPr>
        <w:t xml:space="preserve"> 99</w:t>
      </w:r>
      <w:r>
        <w:rPr>
          <w:rFonts w:eastAsia="Times New Roman" w:cs="Times New Roman"/>
          <w:szCs w:val="24"/>
        </w:rPr>
        <w:t>.</w:t>
      </w:r>
      <w:r>
        <w:rPr>
          <w:rFonts w:eastAsia="Times New Roman" w:cs="Times New Roman"/>
          <w:szCs w:val="24"/>
        </w:rPr>
        <w:t xml:space="preserve"> Χρηματιστήριο Ενεργείας. Πολλοί μέσα σε αυτή</w:t>
      </w:r>
      <w:r>
        <w:rPr>
          <w:rFonts w:eastAsia="Times New Roman" w:cs="Times New Roman"/>
          <w:szCs w:val="24"/>
        </w:rPr>
        <w:t xml:space="preserve"> την Αίθουσα στο τηλέφωνό τους έχουν δεχθεί κλήσεις από εταιρείες</w:t>
      </w:r>
      <w:r>
        <w:rPr>
          <w:rFonts w:eastAsia="Times New Roman" w:cs="Times New Roman"/>
          <w:szCs w:val="24"/>
        </w:rPr>
        <w:t>,</w:t>
      </w:r>
      <w:r>
        <w:rPr>
          <w:rFonts w:eastAsia="Times New Roman" w:cs="Times New Roman"/>
          <w:szCs w:val="24"/>
        </w:rPr>
        <w:t xml:space="preserve"> οι οποίες αγοράζουν ρεύμα από τη ΔΕΗ φτηνότερα από το κόστος και το πωλούν σε πολίτες. Είναι ο καπιταλισμός στην πλέον άγρια και κτηνώδη του μορφή. Και εσείς, οι υποτίθεται σοσιαλιστές, σε </w:t>
      </w:r>
      <w:r>
        <w:rPr>
          <w:rFonts w:eastAsia="Times New Roman" w:cs="Times New Roman"/>
          <w:szCs w:val="24"/>
        </w:rPr>
        <w:t>αυτό το θέμα της ενεργείας το μείζον για τον ελληνικό λαό όχι μόνο δεν κάνετε τίποτα, αλλά προχωρείτε και στο ξεπούλημα, κυριολεκτικά, της ΔΕΗ.</w:t>
      </w:r>
    </w:p>
    <w:p w14:paraId="3509641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Έρχομαι στα άρθρα 207 έως 209</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λειστηριασμοί και προστασία πρώτης κατοικίας. «Κανένα σπίτι στα χέρια τραπεζίτη»</w:t>
      </w:r>
      <w:r>
        <w:rPr>
          <w:rFonts w:eastAsia="Times New Roman" w:cs="Times New Roman"/>
          <w:szCs w:val="24"/>
        </w:rPr>
        <w:t xml:space="preserve">. Στην πραγματικότητα όλα τα σπίτια πηγαίνουν στα χέρια των τραπεζιτών. Η οριζόντια προστασία της πρώτης κατοικίας έληξε στα τέλη του 2014, υπάρχει ακόμη με τον νόμο Σταθάκη μία διορία αλλά και αυτή πρόκειται να κλείσει. </w:t>
      </w:r>
    </w:p>
    <w:p w14:paraId="3509641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πλέον σημαντικό είναι, όμως, αυ</w:t>
      </w:r>
      <w:r>
        <w:rPr>
          <w:rFonts w:eastAsia="Times New Roman" w:cs="Times New Roman"/>
          <w:szCs w:val="24"/>
        </w:rPr>
        <w:t xml:space="preserve">τό που δήλωσε ο Υπουργός κ.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σχετικά με το θέμα. Συγκεκριμένα δήλωσε: «Ή ξεκινάμε μαζικά τους ηλεκτρονικούς πλειστηριασμούς ή πάμε για νέα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στα </w:t>
      </w:r>
      <w:r>
        <w:rPr>
          <w:rFonts w:eastAsia="Times New Roman" w:cs="Times New Roman"/>
          <w:szCs w:val="24"/>
          <w:lang w:val="en-US"/>
        </w:rPr>
        <w:t>tests</w:t>
      </w:r>
      <w:r>
        <w:rPr>
          <w:rFonts w:eastAsia="Times New Roman" w:cs="Times New Roman"/>
          <w:szCs w:val="24"/>
        </w:rPr>
        <w:t xml:space="preserve"> κοπώσεως που θα ξεκινήσουν από τον Φεβρουάριο, θέτοντας </w:t>
      </w:r>
      <w:r>
        <w:rPr>
          <w:rFonts w:eastAsia="Times New Roman" w:cs="Times New Roman"/>
          <w:szCs w:val="24"/>
        </w:rPr>
        <w:t>σε κίνδυνο και την ολοκλήρωση του προγράμματος και την καθαρή έξοδο». Είναι δεδομένο, λοιπόν, ότι θα αρχίσουν οι ηλεκτρονικοί πλειστηριασμοί και δεν υπάρχει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 xml:space="preserve">μία προστασία της πρώτης κατοικίας των Ελλήνων πολιτών. </w:t>
      </w:r>
    </w:p>
    <w:p w14:paraId="3509641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σε αυτό το θέμα δεν </w:t>
      </w:r>
      <w:r>
        <w:rPr>
          <w:rFonts w:eastAsia="Times New Roman" w:cs="Times New Roman"/>
          <w:szCs w:val="24"/>
        </w:rPr>
        <w:t>έχει αντίρρηση και δεν μπορεί να έχει αντίρρηση η Νέα Δημοκρατία</w:t>
      </w:r>
      <w:r>
        <w:rPr>
          <w:rFonts w:eastAsia="Times New Roman" w:cs="Times New Roman"/>
          <w:szCs w:val="24"/>
        </w:rPr>
        <w:t>,</w:t>
      </w:r>
      <w:r>
        <w:rPr>
          <w:rFonts w:eastAsia="Times New Roman" w:cs="Times New Roman"/>
          <w:szCs w:val="24"/>
        </w:rPr>
        <w:t xml:space="preserve"> διότι αποτελεί επιταγή των δανειστών, επιταγή του μνημονίου το οποίο εψήφισε.</w:t>
      </w:r>
    </w:p>
    <w:p w14:paraId="3509642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Θα σταθώ στα άρθρα 214 και 215 για τα επιδόματα των πολυτέκνων τα οποία τα περικόπτετε, μειώνετε ακόμα και το </w:t>
      </w:r>
      <w:proofErr w:type="spellStart"/>
      <w:r>
        <w:rPr>
          <w:rFonts w:eastAsia="Times New Roman" w:cs="Times New Roman"/>
          <w:szCs w:val="24"/>
        </w:rPr>
        <w:t>πο</w:t>
      </w:r>
      <w:r>
        <w:rPr>
          <w:rFonts w:eastAsia="Times New Roman" w:cs="Times New Roman"/>
          <w:szCs w:val="24"/>
        </w:rPr>
        <w:t>λυτεκνικό</w:t>
      </w:r>
      <w:proofErr w:type="spellEnd"/>
      <w:r>
        <w:rPr>
          <w:rFonts w:eastAsia="Times New Roman" w:cs="Times New Roman"/>
          <w:szCs w:val="24"/>
        </w:rPr>
        <w:t xml:space="preserve"> τιμολόγιο της ΔΕΗ και όλα αυτά σε μία πολύ δυστυχή για την πατρίδα μας περίσταση</w:t>
      </w:r>
      <w:r>
        <w:rPr>
          <w:rFonts w:eastAsia="Times New Roman" w:cs="Times New Roman"/>
          <w:szCs w:val="24"/>
        </w:rPr>
        <w:t>,</w:t>
      </w:r>
      <w:r>
        <w:rPr>
          <w:rFonts w:eastAsia="Times New Roman" w:cs="Times New Roman"/>
          <w:szCs w:val="24"/>
        </w:rPr>
        <w:t xml:space="preserve"> όπου η Ελλάς απειλείται με δημογραφικό θάνατο. Κόβετε τα επιδόματα των </w:t>
      </w:r>
      <w:proofErr w:type="spellStart"/>
      <w:r>
        <w:rPr>
          <w:rFonts w:eastAsia="Times New Roman" w:cs="Times New Roman"/>
          <w:szCs w:val="24"/>
        </w:rPr>
        <w:t>τριτέκνων</w:t>
      </w:r>
      <w:proofErr w:type="spellEnd"/>
      <w:r>
        <w:rPr>
          <w:rFonts w:eastAsia="Times New Roman" w:cs="Times New Roman"/>
          <w:szCs w:val="24"/>
        </w:rPr>
        <w:t xml:space="preserve"> και των πολυτέκνων, όταν η Ελλάδα κυριολεκτικά πεθαίνει. </w:t>
      </w:r>
      <w:r>
        <w:rPr>
          <w:rFonts w:eastAsia="Times New Roman" w:cs="Times New Roman"/>
          <w:szCs w:val="24"/>
        </w:rPr>
        <w:t>Π</w:t>
      </w:r>
      <w:r>
        <w:rPr>
          <w:rFonts w:eastAsia="Times New Roman" w:cs="Times New Roman"/>
          <w:szCs w:val="24"/>
        </w:rPr>
        <w:t>εθαίνει</w:t>
      </w:r>
      <w:r>
        <w:rPr>
          <w:rFonts w:eastAsia="Times New Roman" w:cs="Times New Roman"/>
          <w:szCs w:val="24"/>
        </w:rPr>
        <w:t>,</w:t>
      </w:r>
      <w:r>
        <w:rPr>
          <w:rFonts w:eastAsia="Times New Roman" w:cs="Times New Roman"/>
          <w:szCs w:val="24"/>
        </w:rPr>
        <w:t xml:space="preserve"> έχοντας να αντιμ</w:t>
      </w:r>
      <w:r>
        <w:rPr>
          <w:rFonts w:eastAsia="Times New Roman" w:cs="Times New Roman"/>
          <w:szCs w:val="24"/>
        </w:rPr>
        <w:t>ετωπίσει απέναντί της μία Τουρκία</w:t>
      </w:r>
      <w:r>
        <w:rPr>
          <w:rFonts w:eastAsia="Times New Roman" w:cs="Times New Roman"/>
          <w:szCs w:val="24"/>
        </w:rPr>
        <w:t>,</w:t>
      </w:r>
      <w:r>
        <w:rPr>
          <w:rFonts w:eastAsia="Times New Roman" w:cs="Times New Roman"/>
          <w:szCs w:val="24"/>
        </w:rPr>
        <w:t xml:space="preserve"> η οποία δημογραφικά βρίσκεται σε έκρηξη. </w:t>
      </w:r>
    </w:p>
    <w:p w14:paraId="3509642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Θα άξιζε τον κόπο</w:t>
      </w:r>
      <w:r>
        <w:rPr>
          <w:rFonts w:eastAsia="Times New Roman" w:cs="Times New Roman"/>
          <w:szCs w:val="24"/>
        </w:rPr>
        <w:t>,</w:t>
      </w:r>
      <w:r>
        <w:rPr>
          <w:rFonts w:eastAsia="Times New Roman" w:cs="Times New Roman"/>
          <w:szCs w:val="24"/>
        </w:rPr>
        <w:t xml:space="preserve"> να αναγνωστεί στην Αίθουσα αυτή τι είχε γράψει ο αείμνηστος καθηγητής Παναγιώτης Κονδύλης στο επίμετρο επί των </w:t>
      </w:r>
      <w:r>
        <w:rPr>
          <w:rFonts w:eastAsia="Times New Roman" w:cs="Times New Roman"/>
          <w:szCs w:val="24"/>
        </w:rPr>
        <w:t>Ε</w:t>
      </w:r>
      <w:r>
        <w:rPr>
          <w:rFonts w:eastAsia="Times New Roman" w:cs="Times New Roman"/>
          <w:szCs w:val="24"/>
        </w:rPr>
        <w:t xml:space="preserve">λληνοτουρκικών σχέσεων στο βιβλίο του «Η θεωρία </w:t>
      </w:r>
      <w:r>
        <w:rPr>
          <w:rFonts w:eastAsia="Times New Roman" w:cs="Times New Roman"/>
          <w:szCs w:val="24"/>
        </w:rPr>
        <w:t>του πολέμου». «Η Ελλάδα στις αρχές του 20</w:t>
      </w:r>
      <w:r>
        <w:rPr>
          <w:rFonts w:eastAsia="Times New Roman" w:cs="Times New Roman"/>
          <w:szCs w:val="24"/>
          <w:vertAlign w:val="superscript"/>
        </w:rPr>
        <w:t>ου</w:t>
      </w:r>
      <w:r>
        <w:rPr>
          <w:rFonts w:eastAsia="Times New Roman" w:cs="Times New Roman"/>
          <w:szCs w:val="24"/>
        </w:rPr>
        <w:t xml:space="preserve"> αιώνα είχε μία αναλογία ένα προς δύο με την Τουρκία. Στην απογραφή του 1928 είχε </w:t>
      </w:r>
      <w:r>
        <w:rPr>
          <w:rFonts w:eastAsia="Times New Roman" w:cs="Times New Roman"/>
          <w:szCs w:val="24"/>
        </w:rPr>
        <w:t xml:space="preserve">έξι εκατομμύρια διακόσιες χιλιάδες </w:t>
      </w:r>
      <w:r>
        <w:rPr>
          <w:rFonts w:eastAsia="Times New Roman" w:cs="Times New Roman"/>
          <w:szCs w:val="24"/>
        </w:rPr>
        <w:t>και η Τουρκία</w:t>
      </w:r>
      <w:r>
        <w:rPr>
          <w:rFonts w:eastAsia="Times New Roman" w:cs="Times New Roman"/>
          <w:szCs w:val="24"/>
        </w:rPr>
        <w:t xml:space="preserve"> δεκατρία εκατομμύρια εξακόσιες χιλιάδες</w:t>
      </w:r>
      <w:r>
        <w:rPr>
          <w:rFonts w:eastAsia="Times New Roman" w:cs="Times New Roman"/>
          <w:szCs w:val="24"/>
        </w:rPr>
        <w:t>», δηλαδή ένα προς δύο η αναλογία.</w:t>
      </w:r>
    </w:p>
    <w:p w14:paraId="3509642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αναλογ</w:t>
      </w:r>
      <w:r>
        <w:rPr>
          <w:rFonts w:eastAsia="Times New Roman" w:cs="Times New Roman"/>
          <w:szCs w:val="24"/>
        </w:rPr>
        <w:t>ία αυτή με το πέρασμα του χρόνου έφτασε το 1961 η Ελλάδα να έχει οχτώ εκατομμύρια τετρακόσιες χιλιάδες, ενώ η Τουρκία τριάντα ένα εκατομμύρια, δηλαδή αναλογία ένα προς τέσσερα. Και όπως βαδίζουμε, η αναλογία αυτή θα φτάσει πολύ σύντομα το ένα προς δέκα. Το</w:t>
      </w:r>
      <w:r>
        <w:rPr>
          <w:rFonts w:eastAsia="Times New Roman" w:cs="Times New Roman"/>
          <w:szCs w:val="24"/>
        </w:rPr>
        <w:t xml:space="preserve"> πλέον σημαντικό είναι ότι η πλειοψηφία του τουρκικού πληθυσμού θα είναι νέοι άνθρωποι, ενώ στην Ελλάδα θα έχουμε έναν γερασμένο, κυριολεκτικά, πληθυσμό. </w:t>
      </w:r>
    </w:p>
    <w:p w14:paraId="3509642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Βεβαίως δεν λείπουν και τα άρθρα εκείνα, από το 357 έως το 378, με τα οποία προβλέπεται η δημιουργία </w:t>
      </w:r>
      <w:r>
        <w:rPr>
          <w:rFonts w:eastAsia="Times New Roman" w:cs="Times New Roman"/>
          <w:szCs w:val="24"/>
        </w:rPr>
        <w:t>και η άδεια λειτουργίας νέων επιχειρήσεων καζίνο στην Κρήτη, στη Μύκονο και στη Σαντορίνη. Ιδού, λοιπόν, ο τρόπος με τον οποίο θα σώσετε την Ελλάδα</w:t>
      </w:r>
      <w:r>
        <w:rPr>
          <w:rFonts w:eastAsia="Times New Roman" w:cs="Times New Roman"/>
          <w:szCs w:val="24"/>
        </w:rPr>
        <w:t>.</w:t>
      </w:r>
      <w:r>
        <w:rPr>
          <w:rFonts w:eastAsia="Times New Roman" w:cs="Times New Roman"/>
          <w:szCs w:val="24"/>
        </w:rPr>
        <w:t xml:space="preserve"> Θα την κάνετε </w:t>
      </w:r>
      <w:proofErr w:type="spellStart"/>
      <w:r>
        <w:rPr>
          <w:rFonts w:eastAsia="Times New Roman" w:cs="Times New Roman"/>
          <w:szCs w:val="24"/>
        </w:rPr>
        <w:t>Λας</w:t>
      </w:r>
      <w:proofErr w:type="spellEnd"/>
      <w:r>
        <w:rPr>
          <w:rFonts w:eastAsia="Times New Roman" w:cs="Times New Roman"/>
          <w:szCs w:val="24"/>
        </w:rPr>
        <w:t xml:space="preserve"> Βέγκας. Από τη μια μεριά θα είναι </w:t>
      </w:r>
      <w:proofErr w:type="spellStart"/>
      <w:r>
        <w:rPr>
          <w:rFonts w:eastAsia="Times New Roman" w:cs="Times New Roman"/>
          <w:szCs w:val="24"/>
        </w:rPr>
        <w:t>φαβέλες</w:t>
      </w:r>
      <w:proofErr w:type="spellEnd"/>
      <w:r>
        <w:rPr>
          <w:rFonts w:eastAsia="Times New Roman" w:cs="Times New Roman"/>
          <w:szCs w:val="24"/>
        </w:rPr>
        <w:t>, θα είναι φτωχογειτονιές και άστεγοι</w:t>
      </w:r>
      <w:r>
        <w:rPr>
          <w:rFonts w:eastAsia="Times New Roman" w:cs="Times New Roman"/>
          <w:szCs w:val="24"/>
        </w:rPr>
        <w:t>,</w:t>
      </w:r>
      <w:r>
        <w:rPr>
          <w:rFonts w:eastAsia="Times New Roman" w:cs="Times New Roman"/>
          <w:szCs w:val="24"/>
        </w:rPr>
        <w:t xml:space="preserve"> και από τ</w:t>
      </w:r>
      <w:r>
        <w:rPr>
          <w:rFonts w:eastAsia="Times New Roman" w:cs="Times New Roman"/>
          <w:szCs w:val="24"/>
        </w:rPr>
        <w:t>ην άλλη θα έχετε καζίνο. Διότι ως γνωστό σε όποιες χώρες επικρατεί δυστυχία</w:t>
      </w:r>
      <w:r>
        <w:rPr>
          <w:rFonts w:eastAsia="Times New Roman" w:cs="Times New Roman"/>
          <w:szCs w:val="24"/>
        </w:rPr>
        <w:t>,</w:t>
      </w:r>
      <w:r>
        <w:rPr>
          <w:rFonts w:eastAsia="Times New Roman" w:cs="Times New Roman"/>
          <w:szCs w:val="24"/>
        </w:rPr>
        <w:t xml:space="preserve"> ανθεί ο τζόγος.  </w:t>
      </w:r>
    </w:p>
    <w:p w14:paraId="3509642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Θα ήθελα, όμως, επί του προκειμένου</w:t>
      </w:r>
      <w:r>
        <w:rPr>
          <w:rFonts w:eastAsia="Times New Roman" w:cs="Times New Roman"/>
          <w:szCs w:val="24"/>
        </w:rPr>
        <w:t>,</w:t>
      </w:r>
      <w:r>
        <w:rPr>
          <w:rFonts w:eastAsia="Times New Roman" w:cs="Times New Roman"/>
          <w:szCs w:val="24"/>
        </w:rPr>
        <w:t xml:space="preserve"> να απαντήσω και σε αυτό το μεγάλο ψέμα, που επαναλήφθηκε σήμερα εδώ από τον Πρωθυπουργό ότι μέσα σε λίγους μήνες έρχεται το </w:t>
      </w:r>
      <w:r>
        <w:rPr>
          <w:rFonts w:eastAsia="Times New Roman" w:cs="Times New Roman"/>
          <w:szCs w:val="24"/>
        </w:rPr>
        <w:t>τέλος του μνημονίου. Ρωτήσατε τη Νέα Δημοκρατία; Διότι δεν βλέπω, σε όσα πολιτικά εξαγγέλλει, να αποδέχεται ένα τέλος του μνημονίου. Διότι το τέλος του μνημονίου στο οποίο αναφέρθηκε ο κύριος Πρωθυπουργός</w:t>
      </w:r>
      <w:r>
        <w:rPr>
          <w:rFonts w:eastAsia="Times New Roman" w:cs="Times New Roman"/>
          <w:szCs w:val="24"/>
        </w:rPr>
        <w:t>,</w:t>
      </w:r>
      <w:r>
        <w:rPr>
          <w:rFonts w:eastAsia="Times New Roman" w:cs="Times New Roman"/>
          <w:szCs w:val="24"/>
        </w:rPr>
        <w:t xml:space="preserve"> είναι λόγια του αέρα και τίποτε άλλο. Από τη στιγμ</w:t>
      </w:r>
      <w:r>
        <w:rPr>
          <w:rFonts w:eastAsia="Times New Roman" w:cs="Times New Roman"/>
          <w:szCs w:val="24"/>
        </w:rPr>
        <w:t xml:space="preserve">ή που θα υπάρχει αυτό το υπέρογκο χρέος, δεν είναι δυνατόν να υπάρχει πραγματικά εθνικά ανεξάρτητη Ελλάδα, ελεύθερη εθνική οικονομία, αλλά θα υπάρχει μια στυγνή επιτροπεία. </w:t>
      </w:r>
    </w:p>
    <w:p w14:paraId="3509642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πώς είναι δυνατόν –αναφέρομαι στη Νέα Δημοκρατία- εάν κυβερνήσει μέσα στον επό</w:t>
      </w:r>
      <w:r>
        <w:rPr>
          <w:rFonts w:eastAsia="Times New Roman" w:cs="Times New Roman"/>
          <w:szCs w:val="24"/>
        </w:rPr>
        <w:t>μενο χρόνο, στους επόμενους μήνες, να φέρει μια άνθιση της ελληνικής οικονομίας; Με τη μείωση –λέει- της φορολογίας και την προσέλκυση επενδύσεων. Εδώ υπάρχει μια υποχρέωση της χώρας, να έχει έως το 2022 πρωτογενές πλεόνασμα 3,5%, δηλαδή συνολικό ποσό 32.0</w:t>
      </w:r>
      <w:r>
        <w:rPr>
          <w:rFonts w:eastAsia="Times New Roman" w:cs="Times New Roman"/>
          <w:szCs w:val="24"/>
        </w:rPr>
        <w:t>00.000.000 ευρώ. Και έως το 2060 υπάρχει υποχρέωση</w:t>
      </w:r>
      <w:r>
        <w:rPr>
          <w:rFonts w:eastAsia="Times New Roman" w:cs="Times New Roman"/>
          <w:szCs w:val="24"/>
        </w:rPr>
        <w:t>,</w:t>
      </w:r>
      <w:r>
        <w:rPr>
          <w:rFonts w:eastAsia="Times New Roman" w:cs="Times New Roman"/>
          <w:szCs w:val="24"/>
        </w:rPr>
        <w:t xml:space="preserve"> να έχει πρωτογενές πλεόνασμα 2%. Πώς είναι δυνατόν να μειώσετε τη φορολογία και να επιτύχετε αυτό το πρωτογενές πλεόνασμα; </w:t>
      </w:r>
    </w:p>
    <w:p w14:paraId="3509642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Τίποτα δεν θα κάνετε! Θα συνεχίσετε την πολιτική του μνημονίου. Άλλωστε δεν είνα</w:t>
      </w:r>
      <w:r>
        <w:rPr>
          <w:rFonts w:eastAsia="Times New Roman" w:cs="Times New Roman"/>
          <w:szCs w:val="24"/>
        </w:rPr>
        <w:t>ι συμπτωματικό ότι αυτό το μνημόνιο του ΣΥΡΙΖΑ</w:t>
      </w:r>
      <w:r>
        <w:rPr>
          <w:rFonts w:eastAsia="Times New Roman" w:cs="Times New Roman"/>
          <w:szCs w:val="24"/>
        </w:rPr>
        <w:t>,</w:t>
      </w:r>
      <w:r>
        <w:rPr>
          <w:rFonts w:eastAsia="Times New Roman" w:cs="Times New Roman"/>
          <w:szCs w:val="24"/>
        </w:rPr>
        <w:t xml:space="preserve"> το ψηφίσατε κι εσείς στις 14 Αυγούστου 2015.</w:t>
      </w:r>
    </w:p>
    <w:p w14:paraId="3509642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Άνθιση της ελληνικής οικονομίας μπορεί να γίνει μόνο με λογιστικό έλεγχο και με καταγγελία του χρέους. Με αυτό το χρέος ούτε επενδύσεις έρχονται ούτε ανάπτυξη θα έ</w:t>
      </w:r>
      <w:r>
        <w:rPr>
          <w:rFonts w:eastAsia="Times New Roman" w:cs="Times New Roman"/>
          <w:szCs w:val="24"/>
        </w:rPr>
        <w:t>χουμε. Και αυτό μπορεί να το κάνει μόνο μια εθνική κυβέρνηση, μόνο όταν έρθει η Χρυσή Αυγή των Ελλήνων και έχει τα πράγματα της χώρας στα χέρια της!</w:t>
      </w:r>
    </w:p>
    <w:p w14:paraId="35096428"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509642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σημερινό νομοσχέδιο, κυρίες και κύριοι Βουλευτές, έχει</w:t>
      </w:r>
      <w:r>
        <w:rPr>
          <w:rFonts w:eastAsia="Times New Roman" w:cs="Times New Roman"/>
          <w:szCs w:val="24"/>
        </w:rPr>
        <w:t xml:space="preserve"> αντικείμενο οικονομικό. Θα ήθελα να πω, όμως, ότι για εμάς, για τη Χρυσή Αυγή</w:t>
      </w:r>
      <w:r>
        <w:rPr>
          <w:rFonts w:eastAsia="Times New Roman" w:cs="Times New Roman"/>
          <w:szCs w:val="24"/>
        </w:rPr>
        <w:t>,</w:t>
      </w:r>
      <w:r>
        <w:rPr>
          <w:rFonts w:eastAsia="Times New Roman" w:cs="Times New Roman"/>
          <w:szCs w:val="24"/>
        </w:rPr>
        <w:t xml:space="preserve"> δεν είναι σημαντικότερο ζήτημα η οικονομία από ένα εθνικό θέμα. Ήταν φτωχοί και άλλοτε οι Έλληνες πολύ φτωχότεροι από σήμερα, αλλά στα εθνικά ζητήματα ήταν ασυμβίβαστοι. </w:t>
      </w:r>
      <w:proofErr w:type="spellStart"/>
      <w:r>
        <w:rPr>
          <w:rFonts w:eastAsia="Times New Roman" w:cs="Times New Roman"/>
          <w:szCs w:val="24"/>
        </w:rPr>
        <w:t>Επένον</w:t>
      </w:r>
      <w:r>
        <w:rPr>
          <w:rFonts w:eastAsia="Times New Roman" w:cs="Times New Roman"/>
          <w:szCs w:val="24"/>
        </w:rPr>
        <w:t>το</w:t>
      </w:r>
      <w:proofErr w:type="spellEnd"/>
      <w:r>
        <w:rPr>
          <w:rFonts w:eastAsia="Times New Roman" w:cs="Times New Roman"/>
          <w:szCs w:val="24"/>
        </w:rPr>
        <w:t xml:space="preserve"> οι Έλληνες στις αρχές του 20</w:t>
      </w:r>
      <w:r>
        <w:rPr>
          <w:rFonts w:eastAsia="Times New Roman" w:cs="Times New Roman"/>
          <w:szCs w:val="24"/>
          <w:vertAlign w:val="superscript"/>
        </w:rPr>
        <w:t>ου</w:t>
      </w:r>
      <w:r>
        <w:rPr>
          <w:rFonts w:eastAsia="Times New Roman" w:cs="Times New Roman"/>
          <w:szCs w:val="24"/>
        </w:rPr>
        <w:t xml:space="preserve"> αιώνα, όταν έφευγε ο ίδιος ο γαμπρός του Πρωθυπουργού, ο Παύλος Μελάς, για να πάει να χύσει το αίμα του για τη Μακεδονία! Δεν υπολόγισαν ούτε την πρόσφατη χρεοκοπία που υπήρχε τότε ούτε τα οικονομικά ζητήματα. </w:t>
      </w:r>
    </w:p>
    <w:p w14:paraId="3509642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Μια και μιλ</w:t>
      </w:r>
      <w:r>
        <w:rPr>
          <w:rFonts w:eastAsia="Times New Roman" w:cs="Times New Roman"/>
          <w:szCs w:val="24"/>
        </w:rPr>
        <w:t>άμε για τη Μακεδονία, θέλω να απευθυνθώ στη Νέα Δημοκρατία, η οποία εκπροσωπεί –υποτίθεται- την κεντροδεξιά παράταξη, η οποία από το 1974 από τη Μεταπολίτευση μέχρι σήμερα είναι ηττοπαθής και ιδεολογικά και πολιτικά νικημένη από την Αριστερά, την οποία</w:t>
      </w:r>
      <w:r>
        <w:rPr>
          <w:rFonts w:eastAsia="Times New Roman" w:cs="Times New Roman"/>
          <w:szCs w:val="24"/>
        </w:rPr>
        <w:t>,</w:t>
      </w:r>
      <w:r>
        <w:rPr>
          <w:rFonts w:eastAsia="Times New Roman" w:cs="Times New Roman"/>
          <w:szCs w:val="24"/>
        </w:rPr>
        <w:t xml:space="preserve"> πρ</w:t>
      </w:r>
      <w:r>
        <w:rPr>
          <w:rFonts w:eastAsia="Times New Roman" w:cs="Times New Roman"/>
          <w:szCs w:val="24"/>
        </w:rPr>
        <w:t>αγματικά</w:t>
      </w:r>
      <w:r>
        <w:rPr>
          <w:rFonts w:eastAsia="Times New Roman" w:cs="Times New Roman"/>
          <w:szCs w:val="24"/>
        </w:rPr>
        <w:t>,</w:t>
      </w:r>
      <w:r>
        <w:rPr>
          <w:rFonts w:eastAsia="Times New Roman" w:cs="Times New Roman"/>
          <w:szCs w:val="24"/>
        </w:rPr>
        <w:t xml:space="preserve"> αντιμετωπίζει με δέος και λέει ότι σέβεται την ιστορία της. </w:t>
      </w:r>
    </w:p>
    <w:p w14:paraId="3509642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Εμείς δεν τη σεβόμαστε </w:t>
      </w:r>
      <w:r>
        <w:rPr>
          <w:rFonts w:eastAsia="Times New Roman"/>
          <w:bCs/>
        </w:rPr>
        <w:t>και</w:t>
      </w:r>
      <w:r>
        <w:rPr>
          <w:rFonts w:eastAsia="Times New Roman" w:cs="Times New Roman"/>
          <w:szCs w:val="24"/>
        </w:rPr>
        <w:t xml:space="preserve"> με αφορμή το ζήτημα της Μακεδονίας θα το αποδείξω. Στον Μεσοπόλεμο η Διεθνής απαιτεί </w:t>
      </w:r>
      <w:r>
        <w:rPr>
          <w:rFonts w:eastAsia="Times New Roman"/>
          <w:bCs/>
          <w:shd w:val="clear" w:color="auto" w:fill="FFFFFF"/>
        </w:rPr>
        <w:t>να</w:t>
      </w:r>
      <w:r>
        <w:rPr>
          <w:rFonts w:eastAsia="Times New Roman" w:cs="Times New Roman"/>
          <w:szCs w:val="24"/>
        </w:rPr>
        <w:t xml:space="preserve"> ληφθεί απόφαση για ανεξάρτητη Μακεδονία </w:t>
      </w:r>
      <w:r>
        <w:rPr>
          <w:rFonts w:eastAsia="Times New Roman"/>
          <w:bCs/>
        </w:rPr>
        <w:t>και</w:t>
      </w:r>
      <w:r>
        <w:rPr>
          <w:rFonts w:eastAsia="Times New Roman" w:cs="Times New Roman"/>
          <w:szCs w:val="24"/>
        </w:rPr>
        <w:t xml:space="preserve"> Θράκη. </w:t>
      </w:r>
    </w:p>
    <w:p w14:paraId="3509642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 το κουδούνι λήξεως του χρόνου ομιλίας του Γενικού Γραμματέα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w:t>
      </w:r>
    </w:p>
    <w:p w14:paraId="3509642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Κύριε Πρόεδρε, μην πατάτε το κουδούνι. Ο προηγούμενος ομιλητής μίλησε </w:t>
      </w:r>
      <w:r>
        <w:rPr>
          <w:rFonts w:eastAsia="Times New Roman" w:cs="Times New Roman"/>
          <w:szCs w:val="24"/>
        </w:rPr>
        <w:t>τριάντα</w:t>
      </w:r>
      <w:r>
        <w:rPr>
          <w:rFonts w:eastAsia="Times New Roman" w:cs="Times New Roman"/>
          <w:szCs w:val="24"/>
        </w:rPr>
        <w:t xml:space="preserve"> </w:t>
      </w:r>
      <w:r>
        <w:rPr>
          <w:rFonts w:eastAsia="Times New Roman" w:cs="Times New Roman"/>
          <w:szCs w:val="24"/>
        </w:rPr>
        <w:t xml:space="preserve">πέντε </w:t>
      </w:r>
      <w:r>
        <w:rPr>
          <w:rFonts w:eastAsia="Times New Roman" w:cs="Times New Roman"/>
          <w:szCs w:val="24"/>
        </w:rPr>
        <w:t>λεπτά. Ευχαριστώ πολύ.</w:t>
      </w:r>
    </w:p>
    <w:p w14:paraId="3509642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Αυτό </w:t>
      </w:r>
      <w:r>
        <w:rPr>
          <w:rFonts w:eastAsia="Times New Roman" w:cs="Times New Roman"/>
          <w:bCs/>
          <w:shd w:val="clear" w:color="auto" w:fill="FFFFFF"/>
        </w:rPr>
        <w:t>που</w:t>
      </w:r>
      <w:r>
        <w:rPr>
          <w:rFonts w:eastAsia="Times New Roman" w:cs="Times New Roman"/>
          <w:szCs w:val="24"/>
        </w:rPr>
        <w:t xml:space="preserve"> θα πω αφορά μόνο το ΚΚΕ; Όχι, κύριοι του ΣΥΡΙΖΑ. Δ</w:t>
      </w:r>
      <w:r>
        <w:rPr>
          <w:rFonts w:eastAsia="Times New Roman" w:cs="Times New Roman"/>
        </w:rPr>
        <w:t>ιότι</w:t>
      </w:r>
      <w:r>
        <w:rPr>
          <w:rFonts w:eastAsia="Times New Roman" w:cs="Times New Roman"/>
          <w:szCs w:val="24"/>
        </w:rPr>
        <w:t xml:space="preserve"> κάποτε υπήρχε ένα κόμμα, το ΚΚΕ, από </w:t>
      </w:r>
      <w:r>
        <w:rPr>
          <w:rFonts w:eastAsia="Times New Roman" w:cs="Times New Roman"/>
          <w:bCs/>
          <w:shd w:val="clear" w:color="auto" w:fill="FFFFFF"/>
        </w:rPr>
        <w:t>το οποίο</w:t>
      </w:r>
      <w:r>
        <w:rPr>
          <w:rFonts w:eastAsia="Times New Roman" w:cs="Times New Roman"/>
          <w:szCs w:val="24"/>
        </w:rPr>
        <w:t xml:space="preserve"> προέρχεστε πλείστοι από τα στελέχη του ΣΥΡΙΖΑ </w:t>
      </w:r>
      <w:r>
        <w:rPr>
          <w:rFonts w:eastAsia="Times New Roman"/>
          <w:bCs/>
        </w:rPr>
        <w:t>και</w:t>
      </w:r>
      <w:r>
        <w:rPr>
          <w:rFonts w:eastAsia="Times New Roman" w:cs="Times New Roman"/>
          <w:szCs w:val="24"/>
        </w:rPr>
        <w:t xml:space="preserve"> από </w:t>
      </w:r>
      <w:r>
        <w:rPr>
          <w:rFonts w:eastAsia="Times New Roman" w:cs="Times New Roman"/>
          <w:bCs/>
          <w:shd w:val="clear" w:color="auto" w:fill="FFFFFF"/>
        </w:rPr>
        <w:t>το οποίο</w:t>
      </w:r>
      <w:r>
        <w:rPr>
          <w:rFonts w:eastAsia="Times New Roman" w:cs="Times New Roman"/>
          <w:szCs w:val="24"/>
        </w:rPr>
        <w:t xml:space="preserve"> προήλθε το ΚΚΕ Εσωτερικού το 1968. Ουδέποτε αρνήθηκε, </w:t>
      </w:r>
      <w:r>
        <w:rPr>
          <w:rFonts w:eastAsia="Times New Roman" w:cs="Times New Roman"/>
          <w:bCs/>
          <w:shd w:val="clear" w:color="auto" w:fill="FFFFFF"/>
        </w:rPr>
        <w:t>όμως,</w:t>
      </w:r>
      <w:r>
        <w:rPr>
          <w:rFonts w:eastAsia="Times New Roman" w:cs="Times New Roman"/>
          <w:szCs w:val="24"/>
        </w:rPr>
        <w:t xml:space="preserve"> </w:t>
      </w:r>
      <w:r>
        <w:rPr>
          <w:rFonts w:eastAsia="Times New Roman"/>
          <w:bCs/>
        </w:rPr>
        <w:t>και</w:t>
      </w:r>
      <w:r>
        <w:rPr>
          <w:rFonts w:eastAsia="Times New Roman" w:cs="Times New Roman"/>
          <w:szCs w:val="24"/>
        </w:rPr>
        <w:t xml:space="preserve"> κατήγγειλε την ιστορία του </w:t>
      </w:r>
      <w:r>
        <w:rPr>
          <w:rFonts w:eastAsia="Times New Roman" w:cs="Times New Roman"/>
          <w:szCs w:val="24"/>
        </w:rPr>
        <w:t xml:space="preserve">ΚΚΕ. Επομένως σας αφορά άμεσα. Από το ΚΚΕ Εσωτερικού πήγαμε στον Συνασπισμό </w:t>
      </w:r>
      <w:r>
        <w:rPr>
          <w:rFonts w:eastAsia="Times New Roman"/>
          <w:bCs/>
        </w:rPr>
        <w:t>και</w:t>
      </w:r>
      <w:r>
        <w:rPr>
          <w:rFonts w:eastAsia="Times New Roman" w:cs="Times New Roman"/>
          <w:szCs w:val="24"/>
        </w:rPr>
        <w:t xml:space="preserve"> από τον Συνασπισμό στον ΣΥΡΙΖΑ. Δική σας </w:t>
      </w:r>
      <w:r>
        <w:rPr>
          <w:rFonts w:eastAsia="Times New Roman"/>
          <w:bCs/>
        </w:rPr>
        <w:t>είναι</w:t>
      </w:r>
      <w:r>
        <w:rPr>
          <w:rFonts w:eastAsia="Times New Roman" w:cs="Times New Roman"/>
          <w:szCs w:val="24"/>
        </w:rPr>
        <w:t xml:space="preserve">, λοιπόν, η ιστορία του ΚΚΕ </w:t>
      </w:r>
      <w:r>
        <w:rPr>
          <w:rFonts w:eastAsia="Times New Roman"/>
          <w:bCs/>
        </w:rPr>
        <w:t>και</w:t>
      </w:r>
      <w:r>
        <w:rPr>
          <w:rFonts w:eastAsia="Times New Roman" w:cs="Times New Roman"/>
          <w:szCs w:val="24"/>
        </w:rPr>
        <w:t xml:space="preserve"> θα δούμε</w:t>
      </w:r>
      <w:r>
        <w:rPr>
          <w:rFonts w:eastAsia="Times New Roman" w:cs="Times New Roman"/>
          <w:szCs w:val="24"/>
        </w:rPr>
        <w:t>,</w:t>
      </w:r>
      <w:r>
        <w:rPr>
          <w:rFonts w:eastAsia="Times New Roman" w:cs="Times New Roman"/>
          <w:szCs w:val="24"/>
        </w:rPr>
        <w:t xml:space="preserve"> εάν μπορείτε </w:t>
      </w:r>
      <w:r>
        <w:rPr>
          <w:rFonts w:eastAsia="Times New Roman"/>
          <w:bCs/>
          <w:shd w:val="clear" w:color="auto" w:fill="FFFFFF"/>
        </w:rPr>
        <w:t>να</w:t>
      </w:r>
      <w:r>
        <w:rPr>
          <w:rFonts w:eastAsia="Times New Roman" w:cs="Times New Roman"/>
          <w:szCs w:val="24"/>
        </w:rPr>
        <w:t xml:space="preserve"> είστε υπερήφανοι για αυτή. </w:t>
      </w:r>
    </w:p>
    <w:p w14:paraId="3509642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1924</w:t>
      </w:r>
      <w:r>
        <w:rPr>
          <w:rFonts w:eastAsia="Times New Roman" w:cs="Times New Roman"/>
          <w:szCs w:val="24"/>
        </w:rPr>
        <w:t>,</w:t>
      </w:r>
      <w:r>
        <w:rPr>
          <w:rFonts w:eastAsia="Times New Roman" w:cs="Times New Roman"/>
          <w:szCs w:val="24"/>
        </w:rPr>
        <w:t xml:space="preserve"> πηγαίνει ο πρώτος εκπρόσωπος του ΚΚΕ, ο Γεώργιος Γεωργιάδης, </w:t>
      </w:r>
      <w:r>
        <w:rPr>
          <w:rFonts w:eastAsia="Times New Roman" w:cs="Times New Roman"/>
        </w:rPr>
        <w:t>ο οποίος</w:t>
      </w:r>
      <w:r>
        <w:rPr>
          <w:rFonts w:eastAsia="Times New Roman" w:cs="Times New Roman"/>
          <w:szCs w:val="24"/>
        </w:rPr>
        <w:t xml:space="preserve"> αρνείται την αυτόνομη Μακεδονία </w:t>
      </w:r>
      <w:r>
        <w:rPr>
          <w:rFonts w:eastAsia="Times New Roman"/>
          <w:bCs/>
        </w:rPr>
        <w:t>και</w:t>
      </w:r>
      <w:r>
        <w:rPr>
          <w:rFonts w:eastAsia="Times New Roman" w:cs="Times New Roman"/>
          <w:szCs w:val="24"/>
        </w:rPr>
        <w:t xml:space="preserve"> Θράκη. Διαγράφεται από το ΚΚΕ, </w:t>
      </w:r>
      <w:r>
        <w:rPr>
          <w:rFonts w:eastAsia="Times New Roman" w:cs="Times New Roman"/>
          <w:bCs/>
          <w:shd w:val="clear" w:color="auto" w:fill="FFFFFF"/>
        </w:rPr>
        <w:t>το οποίο</w:t>
      </w:r>
      <w:r>
        <w:rPr>
          <w:rFonts w:eastAsia="Times New Roman" w:cs="Times New Roman"/>
          <w:szCs w:val="24"/>
        </w:rPr>
        <w:t xml:space="preserve"> καταγγέλλει σαν αντεθνικό. Πάει μετά ένας κύριος </w:t>
      </w:r>
      <w:proofErr w:type="spellStart"/>
      <w:r>
        <w:rPr>
          <w:rFonts w:eastAsia="Times New Roman" w:cs="Times New Roman"/>
          <w:szCs w:val="24"/>
        </w:rPr>
        <w:t>ονόματι</w:t>
      </w:r>
      <w:proofErr w:type="spellEnd"/>
      <w:r>
        <w:rPr>
          <w:rFonts w:eastAsia="Times New Roman" w:cs="Times New Roman"/>
          <w:szCs w:val="24"/>
        </w:rPr>
        <w:t xml:space="preserve"> </w:t>
      </w:r>
      <w:proofErr w:type="spellStart"/>
      <w:r>
        <w:rPr>
          <w:rFonts w:eastAsia="Times New Roman" w:cs="Times New Roman"/>
          <w:szCs w:val="24"/>
        </w:rPr>
        <w:t>Σαργολόγος</w:t>
      </w:r>
      <w:proofErr w:type="spellEnd"/>
      <w:r>
        <w:rPr>
          <w:rFonts w:eastAsia="Times New Roman" w:cs="Times New Roman"/>
          <w:szCs w:val="24"/>
        </w:rPr>
        <w:t xml:space="preserve"> Νικόλαος, </w:t>
      </w:r>
      <w:r>
        <w:rPr>
          <w:rFonts w:eastAsia="Times New Roman" w:cs="Times New Roman"/>
        </w:rPr>
        <w:t>ο οποίος</w:t>
      </w:r>
      <w:r>
        <w:rPr>
          <w:rFonts w:eastAsia="Times New Roman" w:cs="Times New Roman"/>
          <w:szCs w:val="24"/>
        </w:rPr>
        <w:t xml:space="preserve"> δέχεται αυτή την ανθελ</w:t>
      </w:r>
      <w:r>
        <w:rPr>
          <w:rFonts w:eastAsia="Times New Roman" w:cs="Times New Roman"/>
          <w:szCs w:val="24"/>
        </w:rPr>
        <w:t xml:space="preserve">ληνική θέση περί αυτόνομης Μακεδονίας </w:t>
      </w:r>
      <w:r>
        <w:rPr>
          <w:rFonts w:eastAsia="Times New Roman"/>
          <w:bCs/>
        </w:rPr>
        <w:t>και</w:t>
      </w:r>
      <w:r>
        <w:rPr>
          <w:rFonts w:eastAsia="Times New Roman" w:cs="Times New Roman"/>
          <w:szCs w:val="24"/>
        </w:rPr>
        <w:t xml:space="preserve"> Θράκης. Παίρνει </w:t>
      </w:r>
      <w:r>
        <w:rPr>
          <w:rFonts w:eastAsia="Times New Roman" w:cs="Times New Roman"/>
          <w:szCs w:val="24"/>
        </w:rPr>
        <w:t xml:space="preserve">επτά χιλιάδες </w:t>
      </w:r>
      <w:r>
        <w:rPr>
          <w:rFonts w:eastAsia="Times New Roman" w:cs="Times New Roman"/>
          <w:szCs w:val="24"/>
        </w:rPr>
        <w:t xml:space="preserve">δολάρια από τη Μόσχα για την ενίσχυση του ΚΚΕ -το ήθος της Αριστεράς!- </w:t>
      </w:r>
      <w:r>
        <w:rPr>
          <w:rFonts w:eastAsia="Times New Roman"/>
          <w:bCs/>
        </w:rPr>
        <w:t>και</w:t>
      </w:r>
      <w:r>
        <w:rPr>
          <w:rFonts w:eastAsia="Times New Roman" w:cs="Times New Roman"/>
          <w:szCs w:val="24"/>
        </w:rPr>
        <w:t xml:space="preserve"> μετά στη συνέχεια τι κάνει; Φεύγει για την Αμερική, κλέβοντας τα λεφτά!</w:t>
      </w:r>
    </w:p>
    <w:p w14:paraId="3509643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χουμε μετά την παρακάτω απόφαση-μνημ</w:t>
      </w:r>
      <w:r>
        <w:rPr>
          <w:rFonts w:eastAsia="Times New Roman" w:cs="Times New Roman"/>
          <w:szCs w:val="24"/>
        </w:rPr>
        <w:t xml:space="preserve">είο εθνικής προδοσίας του </w:t>
      </w:r>
      <w:r>
        <w:rPr>
          <w:rFonts w:eastAsia="Times New Roman" w:cs="Times New Roman"/>
          <w:szCs w:val="24"/>
        </w:rPr>
        <w:t>τ</w:t>
      </w:r>
      <w:r>
        <w:rPr>
          <w:rFonts w:eastAsia="Times New Roman" w:cs="Times New Roman"/>
          <w:szCs w:val="24"/>
        </w:rPr>
        <w:t xml:space="preserve">ρίτου </w:t>
      </w:r>
      <w:r>
        <w:rPr>
          <w:rFonts w:eastAsia="Times New Roman" w:cs="Times New Roman"/>
          <w:szCs w:val="24"/>
        </w:rPr>
        <w:t>ε</w:t>
      </w:r>
      <w:r>
        <w:rPr>
          <w:rFonts w:eastAsia="Times New Roman" w:cs="Times New Roman"/>
          <w:szCs w:val="24"/>
        </w:rPr>
        <w:t xml:space="preserve">κτάκτου </w:t>
      </w:r>
      <w:r>
        <w:rPr>
          <w:rFonts w:eastAsia="Times New Roman" w:cs="Times New Roman"/>
          <w:szCs w:val="24"/>
        </w:rPr>
        <w:t>σ</w:t>
      </w:r>
      <w:r>
        <w:rPr>
          <w:rFonts w:eastAsia="Times New Roman" w:cs="Times New Roman"/>
          <w:szCs w:val="24"/>
        </w:rPr>
        <w:t>υνεδρίου του ΚΚΕ της 26</w:t>
      </w:r>
      <w:r>
        <w:rPr>
          <w:rFonts w:eastAsia="Times New Roman" w:cs="Times New Roman"/>
          <w:szCs w:val="24"/>
          <w:vertAlign w:val="superscript"/>
        </w:rPr>
        <w:t>ης</w:t>
      </w:r>
      <w:r>
        <w:rPr>
          <w:rFonts w:eastAsia="Times New Roman" w:cs="Times New Roman"/>
          <w:szCs w:val="24"/>
        </w:rPr>
        <w:t xml:space="preserve"> Νοεμβρίου του 1924. Σας αφορά, κύριοι του ΣΥΡΙΖΑ, αλλιώς καταδικάστε την ιστορία αυτή. Έλεγε, λοιπόν, η απόφαση του </w:t>
      </w:r>
      <w:r>
        <w:rPr>
          <w:rFonts w:eastAsia="Times New Roman" w:cs="Times New Roman"/>
          <w:szCs w:val="24"/>
        </w:rPr>
        <w:t>σ</w:t>
      </w:r>
      <w:r>
        <w:rPr>
          <w:rFonts w:eastAsia="Times New Roman" w:cs="Times New Roman"/>
          <w:szCs w:val="24"/>
        </w:rPr>
        <w:t xml:space="preserve">υνεδρίου: «Ανεξαρτησία στη Μακεδονία </w:t>
      </w:r>
      <w:r>
        <w:rPr>
          <w:rFonts w:eastAsia="Times New Roman"/>
          <w:bCs/>
        </w:rPr>
        <w:t>και</w:t>
      </w:r>
      <w:r>
        <w:rPr>
          <w:rFonts w:eastAsia="Times New Roman" w:cs="Times New Roman"/>
          <w:szCs w:val="24"/>
        </w:rPr>
        <w:t xml:space="preserve"> στη Θράκη. Η ντόπια κεφαλαιοκ</w:t>
      </w:r>
      <w:r>
        <w:rPr>
          <w:rFonts w:eastAsia="Times New Roman" w:cs="Times New Roman"/>
          <w:szCs w:val="24"/>
        </w:rPr>
        <w:t xml:space="preserve">ρατία καταπιέζει τις εθνικές μειονότητες στη Μακεδονία </w:t>
      </w:r>
      <w:r>
        <w:rPr>
          <w:rFonts w:eastAsia="Times New Roman"/>
          <w:bCs/>
        </w:rPr>
        <w:t>και</w:t>
      </w:r>
      <w:r>
        <w:rPr>
          <w:rFonts w:eastAsia="Times New Roman" w:cs="Times New Roman"/>
          <w:szCs w:val="24"/>
        </w:rPr>
        <w:t xml:space="preserve"> στη Θράκη. Η ελληνική πλουτοκρατία καταδυναστεύει ένα μέρος του μακεδονικού </w:t>
      </w:r>
      <w:r>
        <w:rPr>
          <w:rFonts w:eastAsia="Times New Roman"/>
          <w:bCs/>
        </w:rPr>
        <w:t>και</w:t>
      </w:r>
      <w:r>
        <w:rPr>
          <w:rFonts w:eastAsia="Times New Roman" w:cs="Times New Roman"/>
          <w:szCs w:val="24"/>
        </w:rPr>
        <w:t xml:space="preserve"> θρακικού λαού». </w:t>
      </w:r>
    </w:p>
    <w:p w14:paraId="3509643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ρχομαι στον περίφημο ιστορικό της Αριστεράς, Ιωάννη Κορδάτο, Γραμματέα του ΚΚΕ από το 1920 έως το 1</w:t>
      </w:r>
      <w:r>
        <w:rPr>
          <w:rFonts w:eastAsia="Times New Roman" w:cs="Times New Roman"/>
          <w:szCs w:val="24"/>
        </w:rPr>
        <w:t xml:space="preserve">924 </w:t>
      </w:r>
      <w:r>
        <w:rPr>
          <w:rFonts w:eastAsia="Times New Roman"/>
          <w:bCs/>
        </w:rPr>
        <w:t>και</w:t>
      </w:r>
      <w:r>
        <w:rPr>
          <w:rFonts w:eastAsia="Times New Roman" w:cs="Times New Roman"/>
          <w:szCs w:val="24"/>
        </w:rPr>
        <w:t xml:space="preserve"> διευθυντή του </w:t>
      </w:r>
      <w:r>
        <w:rPr>
          <w:rFonts w:eastAsia="Times New Roman" w:cs="Times New Roman"/>
          <w:szCs w:val="24"/>
        </w:rPr>
        <w:t>«</w:t>
      </w:r>
      <w:r>
        <w:rPr>
          <w:rFonts w:eastAsia="Times New Roman" w:cs="Times New Roman"/>
          <w:szCs w:val="24"/>
        </w:rPr>
        <w:t>ΡΙΖΟΣΠΑΣΤΗ</w:t>
      </w:r>
      <w:r>
        <w:rPr>
          <w:rFonts w:eastAsia="Times New Roman" w:cs="Times New Roman"/>
          <w:szCs w:val="24"/>
        </w:rPr>
        <w:t>»</w:t>
      </w:r>
      <w:r>
        <w:rPr>
          <w:rFonts w:eastAsia="Times New Roman" w:cs="Times New Roman"/>
          <w:szCs w:val="24"/>
        </w:rPr>
        <w:t xml:space="preserve">, </w:t>
      </w:r>
      <w:r>
        <w:rPr>
          <w:rFonts w:eastAsia="Times New Roman" w:cs="Times New Roman"/>
        </w:rPr>
        <w:t>ο οποίος</w:t>
      </w:r>
      <w:r>
        <w:rPr>
          <w:rFonts w:eastAsia="Times New Roman" w:cs="Times New Roman"/>
          <w:szCs w:val="24"/>
        </w:rPr>
        <w:t xml:space="preserve"> διαγράφεται από το ΚΚΕ για την αντίθετη θέση του προς την ανθελληνική στάση του κόμματος στο ζήτημα της Μακεδονίας</w:t>
      </w:r>
      <w:r>
        <w:rPr>
          <w:rFonts w:eastAsia="Times New Roman" w:cs="Times New Roman"/>
          <w:szCs w:val="24"/>
        </w:rPr>
        <w:t>,</w:t>
      </w:r>
      <w:r>
        <w:rPr>
          <w:rFonts w:eastAsia="Times New Roman" w:cs="Times New Roman"/>
          <w:szCs w:val="24"/>
        </w:rPr>
        <w:t xml:space="preserve"> </w:t>
      </w:r>
      <w:r>
        <w:rPr>
          <w:rFonts w:eastAsia="Times New Roman"/>
          <w:bCs/>
        </w:rPr>
        <w:t>και</w:t>
      </w:r>
      <w:r>
        <w:rPr>
          <w:rFonts w:eastAsia="Times New Roman" w:cs="Times New Roman"/>
          <w:szCs w:val="24"/>
        </w:rPr>
        <w:t xml:space="preserve"> γράφει το παρακάτω άρθρο. Ιδού τι λέει ο Κορδάτος, που λέτε </w:t>
      </w:r>
      <w:r>
        <w:rPr>
          <w:rFonts w:eastAsia="Times New Roman"/>
          <w:bCs/>
          <w:shd w:val="clear" w:color="auto" w:fill="FFFFFF"/>
        </w:rPr>
        <w:t>ότι</w:t>
      </w:r>
      <w:r>
        <w:rPr>
          <w:rFonts w:eastAsia="Times New Roman" w:cs="Times New Roman"/>
          <w:szCs w:val="24"/>
        </w:rPr>
        <w:t xml:space="preserve"> σας εκπροσωπεί.</w:t>
      </w:r>
    </w:p>
    <w:p w14:paraId="3509643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«Η Διεθνής </w:t>
      </w:r>
      <w:r>
        <w:rPr>
          <w:rFonts w:eastAsia="Times New Roman" w:cs="Times New Roman"/>
          <w:szCs w:val="24"/>
        </w:rPr>
        <w:t xml:space="preserve">εξάσκησε την επιρροή της </w:t>
      </w:r>
      <w:r>
        <w:rPr>
          <w:rFonts w:eastAsia="Times New Roman"/>
          <w:bCs/>
        </w:rPr>
        <w:t>και</w:t>
      </w:r>
      <w:r>
        <w:rPr>
          <w:rFonts w:eastAsia="Times New Roman" w:cs="Times New Roman"/>
          <w:szCs w:val="24"/>
        </w:rPr>
        <w:t xml:space="preserve"> </w:t>
      </w:r>
      <w:proofErr w:type="spellStart"/>
      <w:r>
        <w:rPr>
          <w:rFonts w:eastAsia="Times New Roman" w:cs="Times New Roman"/>
          <w:szCs w:val="24"/>
        </w:rPr>
        <w:t>επίεσε</w:t>
      </w:r>
      <w:proofErr w:type="spellEnd"/>
      <w:r>
        <w:rPr>
          <w:rFonts w:eastAsia="Times New Roman" w:cs="Times New Roman"/>
          <w:szCs w:val="24"/>
        </w:rPr>
        <w:t xml:space="preserve"> στο </w:t>
      </w:r>
      <w:r>
        <w:rPr>
          <w:rFonts w:eastAsia="Times New Roman" w:cs="Times New Roman"/>
          <w:szCs w:val="24"/>
        </w:rPr>
        <w:t>έ</w:t>
      </w:r>
      <w:r>
        <w:rPr>
          <w:rFonts w:eastAsia="Times New Roman" w:cs="Times New Roman"/>
          <w:szCs w:val="24"/>
        </w:rPr>
        <w:t xml:space="preserve">κτο </w:t>
      </w:r>
      <w:r>
        <w:rPr>
          <w:rFonts w:eastAsia="Times New Roman"/>
          <w:szCs w:val="24"/>
        </w:rPr>
        <w:t>σ</w:t>
      </w:r>
      <w:r>
        <w:rPr>
          <w:rFonts w:eastAsia="Times New Roman"/>
          <w:szCs w:val="24"/>
        </w:rPr>
        <w:t xml:space="preserve">υνέδριο του </w:t>
      </w:r>
      <w:r>
        <w:rPr>
          <w:rFonts w:eastAsia="Times New Roman"/>
          <w:szCs w:val="24"/>
        </w:rPr>
        <w:t>κ</w:t>
      </w:r>
      <w:r>
        <w:rPr>
          <w:rFonts w:eastAsia="Times New Roman"/>
          <w:szCs w:val="24"/>
        </w:rPr>
        <w:t>όμματος του Νοέμβρη του 1924</w:t>
      </w:r>
      <w:r>
        <w:rPr>
          <w:rFonts w:eastAsia="Times New Roman"/>
          <w:szCs w:val="24"/>
        </w:rPr>
        <w:t>,</w:t>
      </w:r>
      <w:r>
        <w:rPr>
          <w:rFonts w:eastAsia="Times New Roman"/>
          <w:szCs w:val="24"/>
        </w:rPr>
        <w:t xml:space="preserve"> να αντικαταστήσει την </w:t>
      </w:r>
      <w:r>
        <w:rPr>
          <w:rFonts w:eastAsia="Times New Roman"/>
          <w:szCs w:val="24"/>
        </w:rPr>
        <w:t>κ</w:t>
      </w:r>
      <w:r>
        <w:rPr>
          <w:rFonts w:eastAsia="Times New Roman"/>
          <w:szCs w:val="24"/>
        </w:rPr>
        <w:t xml:space="preserve">εντρική Κορδάτου. Από τότε το παν κατέρρευσε σε συντρίμμια. Το άκρον άωτον του παραλογισμού ήταν το σύνθημα της αυτονομίας της Μακεδονίας» </w:t>
      </w:r>
      <w:r>
        <w:rPr>
          <w:rFonts w:eastAsia="Times New Roman"/>
          <w:szCs w:val="24"/>
        </w:rPr>
        <w:t xml:space="preserve">-κύριοι του ΣΥΡΙΖΑ </w:t>
      </w:r>
      <w:r>
        <w:rPr>
          <w:rFonts w:eastAsia="Times New Roman"/>
          <w:bCs/>
          <w:shd w:val="clear" w:color="auto" w:fill="FFFFFF"/>
        </w:rPr>
        <w:t>που</w:t>
      </w:r>
      <w:r>
        <w:rPr>
          <w:rFonts w:eastAsia="Times New Roman"/>
          <w:szCs w:val="24"/>
        </w:rPr>
        <w:t xml:space="preserve"> πάτε για σύνθετη ονομασία- «το </w:t>
      </w:r>
      <w:r>
        <w:rPr>
          <w:rFonts w:eastAsia="Times New Roman" w:cs="Times New Roman"/>
          <w:szCs w:val="24"/>
        </w:rPr>
        <w:t>ΚΚΕ δημιούργησε 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 xml:space="preserve">ταύτα αυτό το ζήτημα. Η πολιτική αυτή έδωσε στο </w:t>
      </w:r>
      <w:r>
        <w:rPr>
          <w:rFonts w:eastAsia="Times New Roman" w:cs="Times New Roman"/>
          <w:szCs w:val="24"/>
        </w:rPr>
        <w:t>κ</w:t>
      </w:r>
      <w:r>
        <w:rPr>
          <w:rFonts w:eastAsia="Times New Roman" w:cs="Times New Roman"/>
          <w:szCs w:val="24"/>
        </w:rPr>
        <w:t xml:space="preserve">όμμα το τελειωτικό χτύπημα, </w:t>
      </w:r>
      <w:r>
        <w:rPr>
          <w:rFonts w:eastAsia="Times New Roman" w:cs="Times New Roman"/>
          <w:bCs/>
          <w:shd w:val="clear" w:color="auto" w:fill="FFFFFF"/>
        </w:rPr>
        <w:t>γιατί</w:t>
      </w:r>
      <w:r>
        <w:rPr>
          <w:rFonts w:eastAsia="Times New Roman" w:cs="Times New Roman"/>
          <w:szCs w:val="24"/>
        </w:rPr>
        <w:t xml:space="preserve"> αποδοκιμάστηκε από τον λαό, </w:t>
      </w:r>
      <w:r>
        <w:rPr>
          <w:rFonts w:eastAsia="Times New Roman" w:cs="Times New Roman"/>
          <w:bCs/>
          <w:shd w:val="clear" w:color="auto" w:fill="FFFFFF"/>
        </w:rPr>
        <w:t>γιατί</w:t>
      </w:r>
      <w:r>
        <w:rPr>
          <w:rFonts w:eastAsia="Times New Roman" w:cs="Times New Roman"/>
          <w:szCs w:val="24"/>
        </w:rPr>
        <w:t xml:space="preserve"> ο κομμουνισμός στην Ελλάδα παρουσιάστηκε σαν σύμμαχος του βουλγ</w:t>
      </w:r>
      <w:r>
        <w:rPr>
          <w:rFonts w:eastAsia="Times New Roman" w:cs="Times New Roman"/>
          <w:szCs w:val="24"/>
        </w:rPr>
        <w:t xml:space="preserve">άρικου σωβινισμού». Αυτά λέει ο Κορδάτος, ο </w:t>
      </w:r>
      <w:r>
        <w:rPr>
          <w:rFonts w:eastAsia="Times New Roman"/>
          <w:bCs/>
          <w:shd w:val="clear" w:color="auto" w:fill="FFFFFF"/>
        </w:rPr>
        <w:t>δικός</w:t>
      </w:r>
      <w:r>
        <w:rPr>
          <w:rFonts w:eastAsia="Times New Roman" w:cs="Times New Roman"/>
          <w:szCs w:val="24"/>
        </w:rPr>
        <w:t xml:space="preserve"> σας Κορδάτος, κύριοι του ΣΥΡΙΖΑ </w:t>
      </w:r>
      <w:r>
        <w:rPr>
          <w:rFonts w:eastAsia="Times New Roman"/>
          <w:bCs/>
        </w:rPr>
        <w:t>και</w:t>
      </w:r>
      <w:r>
        <w:rPr>
          <w:rFonts w:eastAsia="Times New Roman" w:cs="Times New Roman"/>
          <w:szCs w:val="24"/>
        </w:rPr>
        <w:t xml:space="preserve"> του ΚΚΕ. </w:t>
      </w:r>
    </w:p>
    <w:p w14:paraId="3509643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Κι ερχόμαστε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στα χρόνια της </w:t>
      </w:r>
      <w:proofErr w:type="spellStart"/>
      <w:r>
        <w:rPr>
          <w:rFonts w:eastAsia="Times New Roman" w:cs="Times New Roman"/>
          <w:szCs w:val="24"/>
        </w:rPr>
        <w:t>αλληλοσφαγής</w:t>
      </w:r>
      <w:proofErr w:type="spellEnd"/>
      <w:r>
        <w:rPr>
          <w:rFonts w:eastAsia="Times New Roman" w:cs="Times New Roman"/>
          <w:szCs w:val="24"/>
        </w:rPr>
        <w:t xml:space="preserve">, όπου κι εκεί το </w:t>
      </w:r>
      <w:r>
        <w:rPr>
          <w:rFonts w:eastAsia="Times New Roman" w:cs="Times New Roman"/>
          <w:szCs w:val="24"/>
        </w:rPr>
        <w:t>κ</w:t>
      </w:r>
      <w:r>
        <w:rPr>
          <w:rFonts w:eastAsia="Times New Roman" w:cs="Times New Roman"/>
          <w:szCs w:val="24"/>
        </w:rPr>
        <w:t>όμμα σας -</w:t>
      </w:r>
      <w:r>
        <w:rPr>
          <w:rFonts w:eastAsia="Times New Roman"/>
          <w:bCs/>
        </w:rPr>
        <w:t>και</w:t>
      </w:r>
      <w:r>
        <w:rPr>
          <w:rFonts w:eastAsia="Times New Roman" w:cs="Times New Roman"/>
          <w:szCs w:val="24"/>
        </w:rPr>
        <w:t xml:space="preserve"> εκπροσωπεί </w:t>
      </w:r>
      <w:r>
        <w:rPr>
          <w:rFonts w:eastAsia="Times New Roman"/>
          <w:bCs/>
        </w:rPr>
        <w:t>και</w:t>
      </w:r>
      <w:r>
        <w:rPr>
          <w:rFonts w:eastAsia="Times New Roman" w:cs="Times New Roman"/>
          <w:szCs w:val="24"/>
        </w:rPr>
        <w:t xml:space="preserve"> εσάς κύριοι του ΣΥΡΙΖΑ αυτό το πράγμα- έβγαλε αποφάσεις μνημεία</w:t>
      </w:r>
      <w:r>
        <w:rPr>
          <w:rFonts w:eastAsia="Times New Roman" w:cs="Times New Roman"/>
          <w:szCs w:val="24"/>
        </w:rPr>
        <w:t>-προδοσίας με κυριότερη αυτή της περίφημης Ε</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λομέλειας, όπου έλεγε </w:t>
      </w:r>
      <w:r>
        <w:rPr>
          <w:rFonts w:eastAsia="Times New Roman"/>
          <w:bCs/>
          <w:shd w:val="clear" w:color="auto" w:fill="FFFFFF"/>
        </w:rPr>
        <w:t>ότι</w:t>
      </w:r>
      <w:r>
        <w:rPr>
          <w:rFonts w:eastAsia="Times New Roman" w:cs="Times New Roman"/>
          <w:szCs w:val="24"/>
        </w:rPr>
        <w:t xml:space="preserve"> στη </w:t>
      </w:r>
      <w:r>
        <w:rPr>
          <w:rFonts w:eastAsia="Times New Roman" w:cs="Times New Roman"/>
          <w:szCs w:val="24"/>
        </w:rPr>
        <w:t>β</w:t>
      </w:r>
      <w:r>
        <w:rPr>
          <w:rFonts w:eastAsia="Times New Roman" w:cs="Times New Roman"/>
          <w:szCs w:val="24"/>
        </w:rPr>
        <w:t>όρεια Ελλάδα</w:t>
      </w:r>
      <w:r>
        <w:rPr>
          <w:rFonts w:eastAsia="Times New Roman" w:cs="Times New Roman"/>
          <w:szCs w:val="24"/>
        </w:rPr>
        <w:t>,</w:t>
      </w:r>
      <w:r>
        <w:rPr>
          <w:rFonts w:eastAsia="Times New Roman" w:cs="Times New Roman"/>
          <w:szCs w:val="24"/>
        </w:rPr>
        <w:t xml:space="preserve"> ο </w:t>
      </w:r>
      <w:proofErr w:type="spellStart"/>
      <w:r>
        <w:rPr>
          <w:rFonts w:eastAsia="Times New Roman" w:cs="Times New Roman"/>
          <w:szCs w:val="24"/>
        </w:rPr>
        <w:t>Σ</w:t>
      </w:r>
      <w:r>
        <w:rPr>
          <w:rFonts w:eastAsia="Times New Roman" w:cs="Times New Roman"/>
          <w:szCs w:val="24"/>
        </w:rPr>
        <w:t>λαβομακεδονικός</w:t>
      </w:r>
      <w:proofErr w:type="spellEnd"/>
      <w:r>
        <w:rPr>
          <w:rFonts w:eastAsia="Times New Roman" w:cs="Times New Roman"/>
          <w:szCs w:val="24"/>
        </w:rPr>
        <w:t xml:space="preserve"> λαός τα έδωσε όλα για τον αγώνα </w:t>
      </w:r>
      <w:r>
        <w:rPr>
          <w:rFonts w:eastAsia="Times New Roman"/>
          <w:bCs/>
        </w:rPr>
        <w:t>και</w:t>
      </w:r>
      <w:r>
        <w:rPr>
          <w:rFonts w:eastAsia="Times New Roman" w:cs="Times New Roman"/>
          <w:szCs w:val="24"/>
        </w:rPr>
        <w:t xml:space="preserve"> πολεμά ηρωικά </w:t>
      </w:r>
      <w:r>
        <w:rPr>
          <w:rFonts w:eastAsia="Times New Roman"/>
          <w:bCs/>
        </w:rPr>
        <w:t>και</w:t>
      </w:r>
      <w:r>
        <w:rPr>
          <w:rFonts w:eastAsia="Times New Roman" w:cs="Times New Roman"/>
          <w:szCs w:val="24"/>
        </w:rPr>
        <w:t xml:space="preserve"> με αυτοθυσία </w:t>
      </w:r>
      <w:r>
        <w:rPr>
          <w:rFonts w:eastAsia="Times New Roman"/>
          <w:bCs/>
        </w:rPr>
        <w:t>και</w:t>
      </w:r>
      <w:r>
        <w:rPr>
          <w:rFonts w:eastAsia="Times New Roman" w:cs="Times New Roman"/>
          <w:szCs w:val="24"/>
        </w:rPr>
        <w:t xml:space="preserve"> </w:t>
      </w:r>
      <w:r>
        <w:rPr>
          <w:rFonts w:eastAsia="Times New Roman"/>
          <w:bCs/>
          <w:shd w:val="clear" w:color="auto" w:fill="FFFFFF"/>
        </w:rPr>
        <w:t>ότι</w:t>
      </w:r>
      <w:r>
        <w:rPr>
          <w:rFonts w:eastAsia="Times New Roman" w:cs="Times New Roman"/>
          <w:szCs w:val="24"/>
        </w:rPr>
        <w:t xml:space="preserve"> ο μακεδονικός λαός θα βρει την πλήρη αποκατάστασή του. </w:t>
      </w:r>
    </w:p>
    <w:p w14:paraId="3509643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Αυτά έλεγε τότ</w:t>
      </w:r>
      <w:r>
        <w:rPr>
          <w:rFonts w:eastAsia="Times New Roman" w:cs="Times New Roman"/>
          <w:szCs w:val="24"/>
        </w:rPr>
        <w:t xml:space="preserve">ε το ΚΚΕ. Αυτά θα κάνει πράξη ο ΣΥΡΙΖΑ, αποδεχόμενος </w:t>
      </w:r>
      <w:r>
        <w:rPr>
          <w:rFonts w:eastAsia="Times New Roman"/>
          <w:bCs/>
          <w:shd w:val="clear" w:color="auto" w:fill="FFFFFF"/>
        </w:rPr>
        <w:t>μια</w:t>
      </w:r>
      <w:r>
        <w:rPr>
          <w:rFonts w:eastAsia="Times New Roman" w:cs="Times New Roman"/>
          <w:szCs w:val="24"/>
        </w:rPr>
        <w:t xml:space="preserve"> σύνθετη ονομασία. Κάτω τα χέρια από τη Μακεδονία! Δεν θα περάσουν τα σχέδιά σας!</w:t>
      </w:r>
    </w:p>
    <w:p w14:paraId="35096435" w14:textId="77777777" w:rsidR="00A42BF5" w:rsidRDefault="007F616C">
      <w:pPr>
        <w:spacing w:line="600" w:lineRule="auto"/>
        <w:ind w:firstLine="720"/>
        <w:jc w:val="center"/>
        <w:rPr>
          <w:rFonts w:eastAsia="Times New Roman" w:cs="Times New Roman"/>
        </w:rPr>
      </w:pPr>
      <w:r>
        <w:rPr>
          <w:rFonts w:eastAsia="Times New Roman" w:cs="Times New Roman"/>
        </w:rPr>
        <w:t>(Χειροκροτήματα από την πτέρυγα τ</w:t>
      </w:r>
      <w:r>
        <w:rPr>
          <w:rFonts w:eastAsia="Times New Roman" w:cs="Times New Roman"/>
        </w:rPr>
        <w:t>ης</w:t>
      </w:r>
      <w:r>
        <w:rPr>
          <w:rFonts w:eastAsia="Times New Roman" w:cs="Times New Roman"/>
        </w:rPr>
        <w:t xml:space="preserve"> Χρυσή</w:t>
      </w:r>
      <w:r>
        <w:rPr>
          <w:rFonts w:eastAsia="Times New Roman" w:cs="Times New Roman"/>
        </w:rPr>
        <w:t>ς</w:t>
      </w:r>
      <w:r>
        <w:rPr>
          <w:rFonts w:eastAsia="Times New Roman" w:cs="Times New Roman"/>
        </w:rPr>
        <w:t xml:space="preserve"> Αυγή</w:t>
      </w:r>
      <w:r>
        <w:rPr>
          <w:rFonts w:eastAsia="Times New Roman" w:cs="Times New Roman"/>
        </w:rPr>
        <w:t>ς</w:t>
      </w:r>
      <w:r>
        <w:rPr>
          <w:rFonts w:eastAsia="Times New Roman" w:cs="Times New Roman"/>
        </w:rPr>
        <w:t>)</w:t>
      </w:r>
    </w:p>
    <w:p w14:paraId="3509643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Δεν θα τελειώσω εδώ. Έγινε τότε το </w:t>
      </w:r>
      <w:r>
        <w:rPr>
          <w:rFonts w:eastAsia="Times New Roman" w:cs="Times New Roman"/>
          <w:szCs w:val="24"/>
        </w:rPr>
        <w:t>σ</w:t>
      </w:r>
      <w:r>
        <w:rPr>
          <w:rFonts w:eastAsia="Times New Roman" w:cs="Times New Roman"/>
          <w:szCs w:val="24"/>
        </w:rPr>
        <w:t xml:space="preserve">υνέδριο των λεγόμενων </w:t>
      </w:r>
      <w:proofErr w:type="spellStart"/>
      <w:r>
        <w:rPr>
          <w:rFonts w:eastAsia="Times New Roman" w:cs="Times New Roman"/>
          <w:szCs w:val="24"/>
        </w:rPr>
        <w:t>Σλαβομακεδόνων</w:t>
      </w:r>
      <w:proofErr w:type="spellEnd"/>
      <w:r>
        <w:rPr>
          <w:rFonts w:eastAsia="Times New Roman" w:cs="Times New Roman"/>
          <w:szCs w:val="24"/>
        </w:rPr>
        <w:t xml:space="preserve">, </w:t>
      </w:r>
      <w:r>
        <w:rPr>
          <w:rFonts w:eastAsia="Times New Roman" w:cs="Times New Roman"/>
          <w:bCs/>
          <w:shd w:val="clear" w:color="auto" w:fill="FFFFFF"/>
        </w:rPr>
        <w:t>που</w:t>
      </w:r>
      <w:r>
        <w:rPr>
          <w:rFonts w:eastAsia="Times New Roman" w:cs="Times New Roman"/>
          <w:szCs w:val="24"/>
        </w:rPr>
        <w:t xml:space="preserve"> </w:t>
      </w:r>
      <w:r>
        <w:rPr>
          <w:rFonts w:eastAsia="Times New Roman"/>
          <w:bCs/>
        </w:rPr>
        <w:t>είναι</w:t>
      </w:r>
      <w:r>
        <w:rPr>
          <w:rFonts w:eastAsia="Times New Roman" w:cs="Times New Roman"/>
          <w:szCs w:val="24"/>
        </w:rPr>
        <w:t xml:space="preserve"> αδόκιμος όρος, </w:t>
      </w:r>
      <w:r>
        <w:rPr>
          <w:rFonts w:eastAsia="Times New Roman" w:cs="Times New Roman"/>
        </w:rPr>
        <w:t>διότι</w:t>
      </w:r>
      <w:r>
        <w:rPr>
          <w:rFonts w:eastAsia="Times New Roman" w:cs="Times New Roman"/>
          <w:szCs w:val="24"/>
        </w:rPr>
        <w:t xml:space="preserve"> </w:t>
      </w:r>
      <w:r>
        <w:rPr>
          <w:rFonts w:eastAsia="Times New Roman"/>
          <w:bCs/>
        </w:rPr>
        <w:t>και</w:t>
      </w:r>
      <w:r>
        <w:rPr>
          <w:rFonts w:eastAsia="Times New Roman" w:cs="Times New Roman"/>
          <w:szCs w:val="24"/>
        </w:rPr>
        <w:t xml:space="preserve"> Σλάβος </w:t>
      </w:r>
      <w:r>
        <w:rPr>
          <w:rFonts w:eastAsia="Times New Roman"/>
          <w:bCs/>
        </w:rPr>
        <w:t>και</w:t>
      </w:r>
      <w:r>
        <w:rPr>
          <w:rFonts w:eastAsia="Times New Roman" w:cs="Times New Roman"/>
          <w:szCs w:val="24"/>
        </w:rPr>
        <w:t xml:space="preserve"> Μακεδόνας δεν μπορείς να είσαι. Ή Μακεδόνας </w:t>
      </w:r>
      <w:r>
        <w:rPr>
          <w:rFonts w:eastAsia="Times New Roman"/>
          <w:bCs/>
          <w:shd w:val="clear" w:color="auto" w:fill="FFFFFF"/>
        </w:rPr>
        <w:t>θα</w:t>
      </w:r>
      <w:r>
        <w:rPr>
          <w:rFonts w:eastAsia="Times New Roman" w:cs="Times New Roman"/>
          <w:szCs w:val="24"/>
        </w:rPr>
        <w:t xml:space="preserve"> είσαι ή Σλάβος. </w:t>
      </w:r>
    </w:p>
    <w:p w14:paraId="35096437" w14:textId="77777777" w:rsidR="00A42BF5" w:rsidRDefault="007F616C">
      <w:pPr>
        <w:tabs>
          <w:tab w:val="left" w:pos="2820"/>
        </w:tabs>
        <w:spacing w:line="600" w:lineRule="auto"/>
        <w:ind w:firstLine="720"/>
        <w:jc w:val="both"/>
        <w:rPr>
          <w:rFonts w:eastAsia="Times New Roman"/>
          <w:szCs w:val="24"/>
        </w:rPr>
      </w:pPr>
      <w:r>
        <w:rPr>
          <w:rFonts w:eastAsia="Times New Roman"/>
          <w:szCs w:val="24"/>
        </w:rPr>
        <w:t xml:space="preserve">Έγινε συνέδριο, λοιπόν, στο Βίτσι, όπου μίλησε ο περίφημος </w:t>
      </w:r>
      <w:proofErr w:type="spellStart"/>
      <w:r>
        <w:rPr>
          <w:rFonts w:eastAsia="Times New Roman"/>
          <w:szCs w:val="24"/>
        </w:rPr>
        <w:t>Καραγιώργης</w:t>
      </w:r>
      <w:proofErr w:type="spellEnd"/>
      <w:r>
        <w:rPr>
          <w:rFonts w:eastAsia="Times New Roman"/>
          <w:szCs w:val="24"/>
        </w:rPr>
        <w:t xml:space="preserve"> και μεταξύ άλλων είπε: «Παλιότερα οι </w:t>
      </w:r>
      <w:r>
        <w:rPr>
          <w:rFonts w:eastAsia="Times New Roman"/>
          <w:szCs w:val="24"/>
        </w:rPr>
        <w:t xml:space="preserve">Τούρκοι μπέηδες, οι Σέρβοι και οι Έλληνες κομιτατζήδες, οπλαρχηγοί, </w:t>
      </w:r>
      <w:proofErr w:type="spellStart"/>
      <w:r>
        <w:rPr>
          <w:rFonts w:eastAsia="Times New Roman"/>
          <w:szCs w:val="24"/>
        </w:rPr>
        <w:t>Παυλομελάδες</w:t>
      </w:r>
      <w:proofErr w:type="spellEnd"/>
      <w:r>
        <w:rPr>
          <w:rFonts w:eastAsia="Times New Roman"/>
          <w:szCs w:val="24"/>
        </w:rPr>
        <w:t xml:space="preserve"> και Καπετάν </w:t>
      </w:r>
      <w:proofErr w:type="spellStart"/>
      <w:r>
        <w:rPr>
          <w:rFonts w:eastAsia="Times New Roman"/>
          <w:szCs w:val="24"/>
        </w:rPr>
        <w:t>Βαρδαίοι</w:t>
      </w:r>
      <w:proofErr w:type="spellEnd"/>
      <w:r>
        <w:rPr>
          <w:rFonts w:eastAsia="Times New Roman"/>
          <w:szCs w:val="24"/>
        </w:rPr>
        <w:t>, που έσφιγγαν τη θηλιά στο λαιμό του μακεδονικού λαού». Αυτοί είστε! Κατηγορείτε για εγκληματία τον Παύλο Μελά! Το αρνηθήκατε ποτέ; Το καταγγείλατε; Όχι β</w:t>
      </w:r>
      <w:r>
        <w:rPr>
          <w:rFonts w:eastAsia="Times New Roman"/>
          <w:szCs w:val="24"/>
        </w:rPr>
        <w:t>έβαια!</w:t>
      </w:r>
    </w:p>
    <w:p w14:paraId="35096438" w14:textId="77777777" w:rsidR="00A42BF5" w:rsidRDefault="007F616C">
      <w:pPr>
        <w:tabs>
          <w:tab w:val="left" w:pos="2820"/>
        </w:tabs>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Β</w:t>
      </w:r>
      <w:r>
        <w:rPr>
          <w:rFonts w:eastAsia="Times New Roman"/>
          <w:szCs w:val="24"/>
        </w:rPr>
        <w:t>΄</w:t>
      </w:r>
      <w:r>
        <w:rPr>
          <w:rFonts w:eastAsia="Times New Roman"/>
          <w:szCs w:val="24"/>
        </w:rPr>
        <w:t xml:space="preserve"> Αντιπρόεδρος της Βουλής κ. </w:t>
      </w:r>
      <w:r w:rsidRPr="00857716">
        <w:rPr>
          <w:rFonts w:eastAsia="Times New Roman"/>
          <w:b/>
          <w:szCs w:val="24"/>
        </w:rPr>
        <w:t>ΓΕΩΡΓΙΟΣ ΒΑΡΕΜΕΝΟΣ</w:t>
      </w:r>
      <w:r>
        <w:rPr>
          <w:rFonts w:eastAsia="Times New Roman"/>
          <w:szCs w:val="24"/>
        </w:rPr>
        <w:t xml:space="preserve">) </w:t>
      </w:r>
    </w:p>
    <w:p w14:paraId="35096439" w14:textId="77777777" w:rsidR="00A42BF5" w:rsidRDefault="007F616C">
      <w:pPr>
        <w:tabs>
          <w:tab w:val="left" w:pos="2820"/>
        </w:tabs>
        <w:spacing w:line="600" w:lineRule="auto"/>
        <w:ind w:firstLine="720"/>
        <w:jc w:val="both"/>
        <w:rPr>
          <w:rFonts w:eastAsia="Times New Roman"/>
          <w:szCs w:val="24"/>
        </w:rPr>
      </w:pPr>
      <w:r>
        <w:rPr>
          <w:rFonts w:eastAsia="Times New Roman"/>
          <w:szCs w:val="24"/>
        </w:rPr>
        <w:t xml:space="preserve">Κυρίες και κύριοι Βουλευτές, είναι μέγα το ζήτημα της Μακεδονίας. Βγήκε σήμερα ένας Ευρωβουλευτής της Νέας Δημοκρατίας, ο κ. </w:t>
      </w:r>
      <w:proofErr w:type="spellStart"/>
      <w:r>
        <w:rPr>
          <w:rFonts w:eastAsia="Times New Roman"/>
          <w:szCs w:val="24"/>
        </w:rPr>
        <w:t>Κύρτσος</w:t>
      </w:r>
      <w:proofErr w:type="spellEnd"/>
      <w:r>
        <w:rPr>
          <w:rFonts w:eastAsia="Times New Roman"/>
          <w:szCs w:val="24"/>
        </w:rPr>
        <w:t>,</w:t>
      </w:r>
      <w:r>
        <w:rPr>
          <w:rFonts w:eastAsia="Times New Roman"/>
          <w:szCs w:val="24"/>
        </w:rPr>
        <w:t xml:space="preserve"> και είπε ότι </w:t>
      </w:r>
      <w:r>
        <w:rPr>
          <w:rFonts w:eastAsia="Times New Roman"/>
          <w:szCs w:val="24"/>
        </w:rPr>
        <w:t xml:space="preserve">είμαστε σε συνεννόηση με τον ΣΥΡΙΖΑ. Ποιοι; Εμείς! </w:t>
      </w:r>
    </w:p>
    <w:p w14:paraId="3509643A" w14:textId="77777777" w:rsidR="00A42BF5" w:rsidRDefault="007F616C">
      <w:pPr>
        <w:tabs>
          <w:tab w:val="left" w:pos="2820"/>
        </w:tabs>
        <w:spacing w:line="600" w:lineRule="auto"/>
        <w:ind w:firstLine="720"/>
        <w:jc w:val="both"/>
        <w:rPr>
          <w:rFonts w:eastAsia="Times New Roman"/>
          <w:szCs w:val="24"/>
        </w:rPr>
      </w:pPr>
      <w:r>
        <w:rPr>
          <w:rFonts w:eastAsia="Times New Roman"/>
          <w:szCs w:val="24"/>
        </w:rPr>
        <w:t>Ιδού για τα Πρακτικά σας το πρώτο φύλλο της εφημερίδας μας πριν από εικοσιπέντε χρόνια, στις 10 Ιανουαρίου 1993: «Κανένας συμβιβασμός για τη Μακεδονία μας». Το λέγαμε τότε το λέμε και τώρα. Εσείς, όμως, ό</w:t>
      </w:r>
      <w:r>
        <w:rPr>
          <w:rFonts w:eastAsia="Times New Roman"/>
          <w:szCs w:val="24"/>
        </w:rPr>
        <w:t xml:space="preserve">λοι οι </w:t>
      </w:r>
      <w:r>
        <w:rPr>
          <w:rFonts w:eastAsia="Times New Roman"/>
          <w:szCs w:val="24"/>
        </w:rPr>
        <w:t>α</w:t>
      </w:r>
      <w:r>
        <w:rPr>
          <w:rFonts w:eastAsia="Times New Roman"/>
          <w:szCs w:val="24"/>
        </w:rPr>
        <w:t>ριστεροί ήσασταν απόντες από τα εθνικά συλλαλητήρια και λέγατε φασίστες όσους μιλούσαν για τη Μακεδονία.</w:t>
      </w:r>
    </w:p>
    <w:p w14:paraId="3509643B" w14:textId="77777777" w:rsidR="00A42BF5" w:rsidRDefault="007F616C">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3509643C" w14:textId="77777777" w:rsidR="00A42BF5" w:rsidRDefault="007F616C">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Γενικός Γραμματέας </w:t>
      </w:r>
      <w:r>
        <w:rPr>
          <w:rFonts w:eastAsia="Times New Roman"/>
          <w:szCs w:val="24"/>
        </w:rPr>
        <w:t>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Pr>
          <w:rFonts w:eastAsia="Times New Roman" w:cs="Times New Roman"/>
          <w:szCs w:val="24"/>
        </w:rPr>
        <w:t xml:space="preserve"> κ. Νικόλαος </w:t>
      </w:r>
      <w:proofErr w:type="spellStart"/>
      <w:r>
        <w:rPr>
          <w:rFonts w:eastAsia="Times New Roman" w:cs="Times New Roman"/>
          <w:szCs w:val="24"/>
        </w:rPr>
        <w:t>Μιχαλολιά</w:t>
      </w:r>
      <w:r>
        <w:rPr>
          <w:rFonts w:eastAsia="Times New Roman" w:cs="Times New Roman"/>
          <w:szCs w:val="24"/>
        </w:rPr>
        <w:t>κος</w:t>
      </w:r>
      <w:proofErr w:type="spellEnd"/>
      <w:r>
        <w:rPr>
          <w:rFonts w:eastAsia="Times New Roman" w:cs="Times New Roman"/>
          <w:szCs w:val="24"/>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3509643D" w14:textId="77777777" w:rsidR="00A42BF5" w:rsidRDefault="007F616C">
      <w:pPr>
        <w:tabs>
          <w:tab w:val="left" w:pos="2820"/>
        </w:tabs>
        <w:spacing w:line="600" w:lineRule="auto"/>
        <w:ind w:firstLine="720"/>
        <w:jc w:val="both"/>
        <w:rPr>
          <w:rFonts w:eastAsia="Times New Roman"/>
          <w:szCs w:val="24"/>
        </w:rPr>
      </w:pPr>
      <w:r>
        <w:rPr>
          <w:rFonts w:eastAsia="Times New Roman"/>
          <w:szCs w:val="24"/>
        </w:rPr>
        <w:t>Τα σχέδιά σας δεν θα περάσουν. Η Χρυσή Αυγή θα δώσει τον αγώνα εναντίον όλων άμα χρειαστε</w:t>
      </w:r>
      <w:r>
        <w:rPr>
          <w:rFonts w:eastAsia="Times New Roman"/>
          <w:szCs w:val="24"/>
        </w:rPr>
        <w:t>ί. Κάθε σύνθετη ονομασία με οποιαδήποτε μορφή γεωγραφική -</w:t>
      </w:r>
      <w:proofErr w:type="spellStart"/>
      <w:r>
        <w:rPr>
          <w:rFonts w:eastAsia="Times New Roman"/>
          <w:szCs w:val="24"/>
          <w:lang w:val="en-US"/>
        </w:rPr>
        <w:t>erga</w:t>
      </w:r>
      <w:proofErr w:type="spellEnd"/>
      <w:r>
        <w:rPr>
          <w:rFonts w:eastAsia="Times New Roman"/>
          <w:szCs w:val="24"/>
        </w:rPr>
        <w:t xml:space="preserve"> </w:t>
      </w:r>
      <w:proofErr w:type="spellStart"/>
      <w:r>
        <w:rPr>
          <w:rFonts w:eastAsia="Times New Roman"/>
          <w:szCs w:val="24"/>
          <w:lang w:val="en-US"/>
        </w:rPr>
        <w:t>omnes</w:t>
      </w:r>
      <w:proofErr w:type="spellEnd"/>
      <w:r>
        <w:rPr>
          <w:rFonts w:eastAsia="Times New Roman"/>
          <w:szCs w:val="24"/>
        </w:rPr>
        <w:t xml:space="preserve">, χωρίς </w:t>
      </w:r>
      <w:proofErr w:type="spellStart"/>
      <w:r>
        <w:rPr>
          <w:rFonts w:eastAsia="Times New Roman"/>
          <w:szCs w:val="24"/>
          <w:lang w:val="en-US"/>
        </w:rPr>
        <w:t>erga</w:t>
      </w:r>
      <w:proofErr w:type="spellEnd"/>
      <w:r>
        <w:rPr>
          <w:rFonts w:eastAsia="Times New Roman"/>
          <w:szCs w:val="24"/>
        </w:rPr>
        <w:t xml:space="preserve"> </w:t>
      </w:r>
      <w:proofErr w:type="spellStart"/>
      <w:r>
        <w:rPr>
          <w:rFonts w:eastAsia="Times New Roman"/>
          <w:szCs w:val="24"/>
          <w:lang w:val="en-US"/>
        </w:rPr>
        <w:t>omnes</w:t>
      </w:r>
      <w:proofErr w:type="spellEnd"/>
      <w:r>
        <w:rPr>
          <w:rFonts w:eastAsia="Times New Roman"/>
          <w:szCs w:val="24"/>
        </w:rPr>
        <w:t>, δεν μας ενδιαφέρει- το όνομα Μακεδονία</w:t>
      </w:r>
      <w:r>
        <w:rPr>
          <w:rFonts w:eastAsia="Times New Roman"/>
          <w:szCs w:val="24"/>
        </w:rPr>
        <w:t xml:space="preserve"> δεν θα πάει στους Σκοπιανούς. Ο ελληνικός λαός θα αντιδράσει. Να το ξέρετε. Δεν θα περάσουν τα σχέδιά σας. Κάτω τα χέρια από τη Μακεδονία!</w:t>
      </w:r>
    </w:p>
    <w:p w14:paraId="3509643E" w14:textId="77777777" w:rsidR="00A42BF5" w:rsidRDefault="007F616C">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3509643F" w14:textId="77777777" w:rsidR="00A42BF5" w:rsidRDefault="007F616C">
      <w:pPr>
        <w:tabs>
          <w:tab w:val="left" w:pos="2820"/>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w:t>
      </w:r>
      <w:proofErr w:type="spellStart"/>
      <w:r>
        <w:rPr>
          <w:rFonts w:eastAsia="Times New Roman" w:cs="Times New Roman"/>
          <w:szCs w:val="24"/>
        </w:rPr>
        <w:t>Μαυρωτάς</w:t>
      </w:r>
      <w:proofErr w:type="spellEnd"/>
      <w:r>
        <w:rPr>
          <w:rFonts w:eastAsia="Times New Roman" w:cs="Times New Roman"/>
          <w:szCs w:val="24"/>
        </w:rPr>
        <w:t xml:space="preserve"> έχει τον λόγο για τ</w:t>
      </w:r>
      <w:r>
        <w:rPr>
          <w:rFonts w:eastAsia="Times New Roman" w:cs="Times New Roman"/>
          <w:szCs w:val="24"/>
        </w:rPr>
        <w:t>έσσερα λεπτά.</w:t>
      </w:r>
    </w:p>
    <w:p w14:paraId="35096440" w14:textId="77777777" w:rsidR="00A42BF5" w:rsidRDefault="007F616C">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κύριε Πρόεδρε. </w:t>
      </w:r>
    </w:p>
    <w:p w14:paraId="35096441" w14:textId="77777777" w:rsidR="00A42BF5" w:rsidRDefault="007F616C">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Σήμερα είναι η τελευταία μέρα συζήτησης και ψήφισης του πολυνομοσχεδίου με τα </w:t>
      </w:r>
      <w:proofErr w:type="spellStart"/>
      <w:r>
        <w:rPr>
          <w:rFonts w:eastAsia="Times New Roman" w:cs="Times New Roman"/>
          <w:szCs w:val="24"/>
        </w:rPr>
        <w:t>προαπαιτούμενα</w:t>
      </w:r>
      <w:proofErr w:type="spellEnd"/>
      <w:r>
        <w:rPr>
          <w:rFonts w:eastAsia="Times New Roman" w:cs="Times New Roman"/>
          <w:szCs w:val="24"/>
        </w:rPr>
        <w:t xml:space="preserve"> ή αλλιώς «το πολυνομοσχέδιο του χαμαιλέοντα». Ξέρετε ο χαμαιλέοντας είναι εκείνο το συμπαθητικό ζωάκι, </w:t>
      </w:r>
      <w:r>
        <w:rPr>
          <w:rFonts w:eastAsia="Times New Roman" w:cs="Times New Roman"/>
          <w:szCs w:val="24"/>
        </w:rPr>
        <w:t xml:space="preserve">το οποίο ανάλογα με το περιβάλλον, αλλάζει κι αυτό εμφάνιση. </w:t>
      </w:r>
    </w:p>
    <w:p w14:paraId="35096442" w14:textId="77777777" w:rsidR="00A42BF5" w:rsidRDefault="007F616C">
      <w:pPr>
        <w:tabs>
          <w:tab w:val="left" w:pos="2820"/>
        </w:tabs>
        <w:spacing w:line="600" w:lineRule="auto"/>
        <w:ind w:firstLine="720"/>
        <w:jc w:val="both"/>
        <w:rPr>
          <w:rFonts w:eastAsia="Times New Roman" w:cs="Times New Roman"/>
          <w:szCs w:val="24"/>
        </w:rPr>
      </w:pPr>
      <w:r>
        <w:rPr>
          <w:rFonts w:eastAsia="Times New Roman" w:cs="Times New Roman"/>
          <w:szCs w:val="24"/>
        </w:rPr>
        <w:t>Έτσι κι ο ΣΥΡΙΖΑ αλλάζει εμφάνιση, ρητορική και στάση ανάλογα με το περιβάλλον. Αν είναι στο περιβάλλον της αντιπολίτευσης, όπως πριν από τρία χρόνια, αποδοκιμάζει φωνάζοντας. Αν είναι στο περιβ</w:t>
      </w:r>
      <w:r>
        <w:rPr>
          <w:rFonts w:eastAsia="Times New Roman" w:cs="Times New Roman"/>
          <w:szCs w:val="24"/>
        </w:rPr>
        <w:t xml:space="preserve">άλλον της Κυβέρνησης, εγκωμιάζει χειροκροτώντας. Η πολιτική των διπλών βιβλίων. Στο αριστερό γράφετε ό,τι λέγατε για να πάρετε την εξουσία και στο δεξί αυτά που κάνετε για να μείνετε στην εξουσία. </w:t>
      </w:r>
    </w:p>
    <w:p w14:paraId="35096443" w14:textId="77777777" w:rsidR="00A42BF5" w:rsidRDefault="007F616C">
      <w:pPr>
        <w:tabs>
          <w:tab w:val="left" w:pos="2820"/>
        </w:tabs>
        <w:spacing w:line="600" w:lineRule="auto"/>
        <w:ind w:firstLine="720"/>
        <w:jc w:val="both"/>
        <w:rPr>
          <w:rFonts w:eastAsia="Times New Roman" w:cs="Times New Roman"/>
          <w:szCs w:val="24"/>
        </w:rPr>
      </w:pPr>
      <w:r>
        <w:rPr>
          <w:rFonts w:eastAsia="Times New Roman" w:cs="Times New Roman"/>
          <w:szCs w:val="24"/>
        </w:rPr>
        <w:t>Βέβαια με τετρακόσια άρθρα δεν μπορούμε να εξαντλήσουμε τη</w:t>
      </w:r>
      <w:r>
        <w:rPr>
          <w:rFonts w:eastAsia="Times New Roman" w:cs="Times New Roman"/>
          <w:szCs w:val="24"/>
        </w:rPr>
        <w:t xml:space="preserve">ν κριτική μας στην </w:t>
      </w:r>
      <w:proofErr w:type="spellStart"/>
      <w:r>
        <w:rPr>
          <w:rFonts w:eastAsia="Times New Roman" w:cs="Times New Roman"/>
          <w:szCs w:val="24"/>
        </w:rPr>
        <w:t>πρωτολογία</w:t>
      </w:r>
      <w:proofErr w:type="spellEnd"/>
      <w:r>
        <w:rPr>
          <w:rFonts w:eastAsia="Times New Roman" w:cs="Times New Roman"/>
          <w:szCs w:val="24"/>
        </w:rPr>
        <w:t>. Επιτρέψτε μου, λοιπόν, να αναφερθώ σε ορισμένα ζητήματα στη δευτερολογία μου και θα ξεκινήσω από το άρθρο 15, στη βιαστική νομοθέτηση που γίνεται για το Κτηματολόγιο, τα υποθηκοφυλακεία και τον υπό ίδρυση νέο φορέα. Η μεταρρύ</w:t>
      </w:r>
      <w:r>
        <w:rPr>
          <w:rFonts w:eastAsia="Times New Roman" w:cs="Times New Roman"/>
          <w:szCs w:val="24"/>
        </w:rPr>
        <w:t xml:space="preserve">θμιση αυτή ασφαλώς και χρειάζεται και άργησε, για να μην αθωώνουμε και τους παλαιότερους, όμως, έτσι όπως την περνάτε, μια τόσο σημαντική μεταρρύθμιση χωρίς διαβούλευση, ζύμωση και διάλογο δημιουργούνται παρενέργειες. </w:t>
      </w:r>
    </w:p>
    <w:p w14:paraId="35096444" w14:textId="77777777" w:rsidR="00A42BF5" w:rsidRDefault="007F616C">
      <w:pPr>
        <w:tabs>
          <w:tab w:val="left" w:pos="2820"/>
        </w:tabs>
        <w:spacing w:line="600" w:lineRule="auto"/>
        <w:ind w:firstLine="720"/>
        <w:jc w:val="both"/>
        <w:rPr>
          <w:rFonts w:eastAsia="Times New Roman" w:cs="Times New Roman"/>
          <w:szCs w:val="24"/>
        </w:rPr>
      </w:pPr>
      <w:r>
        <w:rPr>
          <w:rFonts w:eastAsia="Times New Roman" w:cs="Times New Roman"/>
          <w:szCs w:val="24"/>
        </w:rPr>
        <w:t>Αν είναι τα σημαντικά να τα νομοθετού</w:t>
      </w:r>
      <w:r>
        <w:rPr>
          <w:rFonts w:eastAsia="Times New Roman" w:cs="Times New Roman"/>
          <w:szCs w:val="24"/>
        </w:rPr>
        <w:t xml:space="preserve">με «με το πιστόλι στον κρόταφο» σε τέσσερις μέρες, τότε κάτι δεν κάνουμε καλά, εκτός αν νομοθετείτε απλώς και μόνο για τα τσεκάρετε το κουτάκι με το αντίστοιχο </w:t>
      </w:r>
      <w:proofErr w:type="spellStart"/>
      <w:r>
        <w:rPr>
          <w:rFonts w:eastAsia="Times New Roman" w:cs="Times New Roman"/>
          <w:szCs w:val="24"/>
        </w:rPr>
        <w:t>προαπαιτούμενο</w:t>
      </w:r>
      <w:proofErr w:type="spellEnd"/>
      <w:r>
        <w:rPr>
          <w:rFonts w:eastAsia="Times New Roman" w:cs="Times New Roman"/>
          <w:szCs w:val="24"/>
        </w:rPr>
        <w:t xml:space="preserve"> στην αξιολόγηση, χωρίς να σας </w:t>
      </w:r>
      <w:proofErr w:type="spellStart"/>
      <w:r>
        <w:rPr>
          <w:rFonts w:eastAsia="Times New Roman" w:cs="Times New Roman"/>
          <w:szCs w:val="24"/>
        </w:rPr>
        <w:t>πολυενδιαφέρει</w:t>
      </w:r>
      <w:proofErr w:type="spellEnd"/>
      <w:r>
        <w:rPr>
          <w:rFonts w:eastAsia="Times New Roman" w:cs="Times New Roman"/>
          <w:szCs w:val="24"/>
        </w:rPr>
        <w:t xml:space="preserve"> η εφαρμογή, που θα μας ταλαιπωρεί όλ</w:t>
      </w:r>
      <w:r>
        <w:rPr>
          <w:rFonts w:eastAsia="Times New Roman" w:cs="Times New Roman"/>
          <w:szCs w:val="24"/>
        </w:rPr>
        <w:t xml:space="preserve">ους. </w:t>
      </w:r>
    </w:p>
    <w:p w14:paraId="35096445" w14:textId="77777777" w:rsidR="00A42BF5" w:rsidRDefault="007F616C">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Για παράδειγμα ας δούμε ένα από τα πολλά του Κτηματολογίου στο άρθρο 15 που συστήνονται τα </w:t>
      </w:r>
      <w:r>
        <w:rPr>
          <w:rFonts w:eastAsia="Times New Roman" w:cs="Times New Roman"/>
          <w:szCs w:val="24"/>
        </w:rPr>
        <w:t>κ</w:t>
      </w:r>
      <w:r>
        <w:rPr>
          <w:rFonts w:eastAsia="Times New Roman" w:cs="Times New Roman"/>
          <w:szCs w:val="24"/>
        </w:rPr>
        <w:t xml:space="preserve">τηματολογικά </w:t>
      </w:r>
      <w:r>
        <w:rPr>
          <w:rFonts w:eastAsia="Times New Roman" w:cs="Times New Roman"/>
          <w:szCs w:val="24"/>
        </w:rPr>
        <w:t>γ</w:t>
      </w:r>
      <w:r>
        <w:rPr>
          <w:rFonts w:eastAsia="Times New Roman" w:cs="Times New Roman"/>
          <w:szCs w:val="24"/>
        </w:rPr>
        <w:t xml:space="preserve">ραφεία του νέου φορέα. Στο Κτηματολογικό Γραφείο Αττικής βάζετε υποκαταστήματα σε Αχαρνές, Νέα Ιωνία, Ελευσίνα, Μαραθώνα και σε Μαρούσι και Κηφισιά. Βάζετε, δηλαδή, σε δύο όμορους Δήμους, Μαρούσι και Κηφισιά και αφήνετε απέξω ολόκληρη τη </w:t>
      </w:r>
      <w:r>
        <w:rPr>
          <w:rFonts w:eastAsia="Times New Roman" w:cs="Times New Roman"/>
          <w:szCs w:val="24"/>
        </w:rPr>
        <w:t>ν</w:t>
      </w:r>
      <w:r>
        <w:rPr>
          <w:rFonts w:eastAsia="Times New Roman" w:cs="Times New Roman"/>
          <w:szCs w:val="24"/>
        </w:rPr>
        <w:t xml:space="preserve">ότια Αττική, που </w:t>
      </w:r>
      <w:r>
        <w:rPr>
          <w:rFonts w:eastAsia="Times New Roman" w:cs="Times New Roman"/>
          <w:szCs w:val="24"/>
        </w:rPr>
        <w:t>είναι το Λαύριο που εξυπηρετούσε και τα νησιά. Μάλλον αυτή τη διασπορά των υποκαταστημάτων έτσι όπως έχει γίνει βιαστικά και στο πόδι, θα πρέπει να την αναθεωρήσετε στο μέλλον.</w:t>
      </w:r>
    </w:p>
    <w:p w14:paraId="35096446" w14:textId="77777777" w:rsidR="00A42BF5" w:rsidRDefault="007F616C">
      <w:pPr>
        <w:tabs>
          <w:tab w:val="left" w:pos="2820"/>
        </w:tabs>
        <w:spacing w:line="600" w:lineRule="auto"/>
        <w:ind w:firstLine="720"/>
        <w:jc w:val="both"/>
        <w:rPr>
          <w:rFonts w:eastAsia="Times New Roman" w:cs="Times New Roman"/>
          <w:szCs w:val="24"/>
        </w:rPr>
      </w:pPr>
      <w:r>
        <w:rPr>
          <w:rFonts w:eastAsia="Times New Roman" w:cs="Times New Roman"/>
          <w:szCs w:val="24"/>
        </w:rPr>
        <w:t>Με την τροπολογία που φέρνετε στο Κώδικα Είσπραξης Δημοσίων Εσόδων</w:t>
      </w:r>
      <w:r>
        <w:rPr>
          <w:rFonts w:eastAsia="Times New Roman" w:cs="Times New Roman"/>
          <w:szCs w:val="24"/>
        </w:rPr>
        <w:t>,</w:t>
      </w:r>
      <w:r>
        <w:rPr>
          <w:rFonts w:eastAsia="Times New Roman" w:cs="Times New Roman"/>
          <w:szCs w:val="24"/>
        </w:rPr>
        <w:t xml:space="preserve"> επιτρέπεται</w:t>
      </w:r>
      <w:r>
        <w:rPr>
          <w:rFonts w:eastAsia="Times New Roman" w:cs="Times New Roman"/>
          <w:szCs w:val="24"/>
        </w:rPr>
        <w:t xml:space="preserve"> ο πλειστηριασμός από το </w:t>
      </w:r>
      <w:r>
        <w:rPr>
          <w:rFonts w:eastAsia="Times New Roman" w:cs="Times New Roman"/>
          <w:szCs w:val="24"/>
        </w:rPr>
        <w:t>δ</w:t>
      </w:r>
      <w:r>
        <w:rPr>
          <w:rFonts w:eastAsia="Times New Roman" w:cs="Times New Roman"/>
          <w:szCs w:val="24"/>
        </w:rPr>
        <w:t>ημόσιο ακόμα και για 500 ευρώ από 1 Μαΐου 2018. Θα έχουμε την «ηλεκτρονική Πρωτομαγιά».</w:t>
      </w:r>
    </w:p>
    <w:p w14:paraId="35096447" w14:textId="77777777" w:rsidR="00A42BF5" w:rsidRDefault="007F616C">
      <w:pPr>
        <w:tabs>
          <w:tab w:val="left" w:pos="2820"/>
        </w:tabs>
        <w:spacing w:line="600" w:lineRule="auto"/>
        <w:ind w:firstLine="720"/>
        <w:jc w:val="both"/>
        <w:rPr>
          <w:rFonts w:eastAsia="Times New Roman" w:cs="Times New Roman"/>
          <w:szCs w:val="24"/>
        </w:rPr>
      </w:pPr>
      <w:r>
        <w:rPr>
          <w:rFonts w:eastAsia="Times New Roman" w:cs="Times New Roman"/>
          <w:szCs w:val="24"/>
        </w:rPr>
        <w:t>Όμως αυτοί είναι όμως οι στρατηγικοί κακοπληρωτές που κυνηγάτε; Των 500 ευρώ; Μήπως να το κάναμε και αντίστροφα; Να βάζατε, δηλαδή, αντίστοιχε</w:t>
      </w:r>
      <w:r>
        <w:rPr>
          <w:rFonts w:eastAsia="Times New Roman" w:cs="Times New Roman"/>
          <w:szCs w:val="24"/>
        </w:rPr>
        <w:t xml:space="preserve">ς προθεσμίες και διαδικασίες και για το ανάποδο για χρέη του </w:t>
      </w:r>
      <w:r>
        <w:rPr>
          <w:rFonts w:eastAsia="Times New Roman" w:cs="Times New Roman"/>
          <w:szCs w:val="24"/>
        </w:rPr>
        <w:t>δ</w:t>
      </w:r>
      <w:r>
        <w:rPr>
          <w:rFonts w:eastAsia="Times New Roman" w:cs="Times New Roman"/>
          <w:szCs w:val="24"/>
        </w:rPr>
        <w:t>ημοσίου προς τους πολίτες ή τουλάχιστον να σκεφτούμε</w:t>
      </w:r>
      <w:r>
        <w:rPr>
          <w:rFonts w:eastAsia="Times New Roman" w:cs="Times New Roman"/>
          <w:szCs w:val="24"/>
        </w:rPr>
        <w:t>,</w:t>
      </w:r>
      <w:r>
        <w:rPr>
          <w:rFonts w:eastAsia="Times New Roman" w:cs="Times New Roman"/>
          <w:szCs w:val="24"/>
        </w:rPr>
        <w:t xml:space="preserve"> πώς επιτέλους θα μπορέσουμε να κάνουμε λειτουργικούς τους συμψηφισμούς. Αυτό θα ήταν μια πραγματική μεταρρύθμιση και όχι να σου χρωστάει το </w:t>
      </w:r>
      <w:r>
        <w:rPr>
          <w:rFonts w:eastAsia="Times New Roman" w:cs="Times New Roman"/>
          <w:szCs w:val="24"/>
        </w:rPr>
        <w:t>κράτος και να μην μπορείς να κάνεις τίποτα, ενώ εσύ πρέπει να είσαι απίκο στις απαιτήσεις του κράτους.</w:t>
      </w:r>
    </w:p>
    <w:p w14:paraId="35096448"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Περιμένω ακόμη να δω εδώ πέρα</w:t>
      </w:r>
      <w:r>
        <w:rPr>
          <w:rFonts w:eastAsia="Times New Roman"/>
          <w:szCs w:val="24"/>
        </w:rPr>
        <w:t>,</w:t>
      </w:r>
      <w:r>
        <w:rPr>
          <w:rFonts w:eastAsia="Times New Roman"/>
          <w:szCs w:val="24"/>
        </w:rPr>
        <w:t xml:space="preserve"> πότε θα γίνει και ο περίφημος συμψηφισμός του ΕΦΚΑ, που πληρώνουν εισφορές οι ελεύθεροι επαγγελματίες με βάση τα εισοδήματ</w:t>
      </w:r>
      <w:r>
        <w:rPr>
          <w:rFonts w:eastAsia="Times New Roman"/>
          <w:szCs w:val="24"/>
        </w:rPr>
        <w:t>α ακόμα του 2015 και όλο λέτε ότι θα γίνει ένας συμψηφισμός και δεν γίνεται ποτέ.</w:t>
      </w:r>
    </w:p>
    <w:p w14:paraId="35096449"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Επίσης θα κλείσω με τα καζίνο. Ήλθε μια νομοτεχνική βελτίωση, που λέει το εξής απίθανο στο άρθρο 375</w:t>
      </w:r>
      <w:r>
        <w:rPr>
          <w:rFonts w:eastAsia="Times New Roman"/>
          <w:szCs w:val="24"/>
        </w:rPr>
        <w:t>.</w:t>
      </w:r>
      <w:r>
        <w:rPr>
          <w:rFonts w:eastAsia="Times New Roman"/>
          <w:szCs w:val="24"/>
        </w:rPr>
        <w:t xml:space="preserve"> Σε περίπτωση που επιχείρηση καζίνο διακόψει για οποιοδήποτε λόγο τη λειτ</w:t>
      </w:r>
      <w:r>
        <w:rPr>
          <w:rFonts w:eastAsia="Times New Roman"/>
          <w:szCs w:val="24"/>
        </w:rPr>
        <w:t xml:space="preserve">ουργία της, ο Υπουργός Οικονομικών δύναται να διορίσει προσωρινή διοίκηση με αποκλειστικό σκοπό τη συνέχιση της λειτουργίας της έως τη χορήγηση της άδειας σε νέο </w:t>
      </w:r>
      <w:proofErr w:type="spellStart"/>
      <w:r>
        <w:rPr>
          <w:rFonts w:eastAsia="Times New Roman"/>
          <w:szCs w:val="24"/>
        </w:rPr>
        <w:t>παραχωρησιούχο</w:t>
      </w:r>
      <w:proofErr w:type="spellEnd"/>
      <w:r>
        <w:rPr>
          <w:rFonts w:eastAsia="Times New Roman"/>
          <w:szCs w:val="24"/>
        </w:rPr>
        <w:t>, χωρίς να αναφέρει τίποτα για προθεσμίες, τίποτα για ημερομηνίες, τίποτα για κε</w:t>
      </w:r>
      <w:r>
        <w:rPr>
          <w:rFonts w:eastAsia="Times New Roman"/>
          <w:szCs w:val="24"/>
        </w:rPr>
        <w:t>φάλαιο κίνησης. Έτσι, απλά και ωραία ορίζεται μια επ’ άπειρον προσωρινή διοίκηση.</w:t>
      </w:r>
    </w:p>
    <w:p w14:paraId="3509644A"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 xml:space="preserve">Και μιας και αναφερθήκαμε στα καζίνο, τώρα πια θα λέγονται ΕΚΑΖ, </w:t>
      </w:r>
      <w:r>
        <w:rPr>
          <w:rFonts w:eastAsia="Times New Roman"/>
          <w:szCs w:val="24"/>
        </w:rPr>
        <w:t>ε</w:t>
      </w:r>
      <w:r>
        <w:rPr>
          <w:rFonts w:eastAsia="Times New Roman"/>
          <w:szCs w:val="24"/>
        </w:rPr>
        <w:t xml:space="preserve">πιχειρήσεις </w:t>
      </w:r>
      <w:r>
        <w:rPr>
          <w:rFonts w:eastAsia="Times New Roman"/>
          <w:szCs w:val="24"/>
        </w:rPr>
        <w:t>κ</w:t>
      </w:r>
      <w:r>
        <w:rPr>
          <w:rFonts w:eastAsia="Times New Roman"/>
          <w:szCs w:val="24"/>
        </w:rPr>
        <w:t>αζίνο. Προφανώς τα τρία νέα καζίνο σε Κρήτη, Μύκονο και Σαντορίνη είναι για να υπαχθεί στο ίδιο</w:t>
      </w:r>
      <w:r>
        <w:rPr>
          <w:rFonts w:eastAsia="Times New Roman"/>
          <w:szCs w:val="24"/>
        </w:rPr>
        <w:t xml:space="preserve"> καθεστώς και το καζίνο στο Ελληνικό.</w:t>
      </w:r>
    </w:p>
    <w:p w14:paraId="3509644B"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509644C"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Μισό λεπτό θέλω, κύριε Πρόεδρε, και κλείνω.</w:t>
      </w:r>
    </w:p>
    <w:p w14:paraId="3509644D"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Έτσι από την αγαπημένη σας «οικονομία καζίνο» πάμε στη «νομοθεσία καζίνο». Μάλιστα έχω και</w:t>
      </w:r>
      <w:r>
        <w:rPr>
          <w:rFonts w:eastAsia="Times New Roman"/>
          <w:szCs w:val="24"/>
        </w:rPr>
        <w:t xml:space="preserve"> μια πρόταση</w:t>
      </w:r>
      <w:r>
        <w:rPr>
          <w:rFonts w:eastAsia="Times New Roman"/>
          <w:szCs w:val="24"/>
        </w:rPr>
        <w:t>.</w:t>
      </w:r>
      <w:r>
        <w:rPr>
          <w:rFonts w:eastAsia="Times New Roman"/>
          <w:szCs w:val="24"/>
        </w:rPr>
        <w:t xml:space="preserve"> Να φτιάξετε μια νομοτεχνική βελτίωση, ώστε οι </w:t>
      </w:r>
      <w:proofErr w:type="spellStart"/>
      <w:r>
        <w:rPr>
          <w:rFonts w:eastAsia="Times New Roman"/>
          <w:szCs w:val="24"/>
        </w:rPr>
        <w:t>γκρουπιέρηδες</w:t>
      </w:r>
      <w:proofErr w:type="spellEnd"/>
      <w:r>
        <w:rPr>
          <w:rFonts w:eastAsia="Times New Roman"/>
          <w:szCs w:val="24"/>
        </w:rPr>
        <w:t xml:space="preserve"> στα νέα καζίνο να γυρίζουν τη ρουλέτα όχι δεξιόστροφα, αλλά αριστερόστροφα τιμής ένεκεν.</w:t>
      </w:r>
    </w:p>
    <w:p w14:paraId="3509644E"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 xml:space="preserve">Καταλαβαίνω ότι είναι ένα από τα βήματα πίσω που πρέπει να κάνετε από τις αρχές και τις διακηρύξεις </w:t>
      </w:r>
      <w:r>
        <w:rPr>
          <w:rFonts w:eastAsia="Times New Roman"/>
          <w:szCs w:val="24"/>
        </w:rPr>
        <w:t>σας,</w:t>
      </w:r>
      <w:r>
        <w:rPr>
          <w:rFonts w:eastAsia="Times New Roman"/>
          <w:szCs w:val="24"/>
        </w:rPr>
        <w:t xml:space="preserve"> για να κάνετε το άλμα που ονειρεύεστε μπροστά. Η αλήθεια είναι, όμως, ότι έχετε κάνει τόσα βήματα πίσω από τις λαϊκίστικες διακηρύξεις </w:t>
      </w:r>
      <w:r>
        <w:rPr>
          <w:rFonts w:eastAsia="Times New Roman"/>
          <w:szCs w:val="24"/>
        </w:rPr>
        <w:t>σας,</w:t>
      </w:r>
      <w:r>
        <w:rPr>
          <w:rFonts w:eastAsia="Times New Roman"/>
          <w:szCs w:val="24"/>
        </w:rPr>
        <w:t xml:space="preserve"> που κινδυνε</w:t>
      </w:r>
      <w:r>
        <w:rPr>
          <w:rFonts w:eastAsia="Times New Roman"/>
          <w:szCs w:val="24"/>
        </w:rPr>
        <w:t>ύετε μετά το άλμα να μη φτάσετε ούτε μέχρι το σκάμμα. Το να τρώει, όμως, τα μούτρα του που και που ο λαϊκισμός και η δημαγωγία</w:t>
      </w:r>
      <w:r>
        <w:rPr>
          <w:rFonts w:eastAsia="Times New Roman"/>
          <w:szCs w:val="24"/>
        </w:rPr>
        <w:t>,</w:t>
      </w:r>
      <w:r>
        <w:rPr>
          <w:rFonts w:eastAsia="Times New Roman"/>
          <w:szCs w:val="24"/>
        </w:rPr>
        <w:t xml:space="preserve"> δεν είναι απαραίτητα κακό για τη χώρα.</w:t>
      </w:r>
    </w:p>
    <w:p w14:paraId="3509644F"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Ευχαριστώ πολύ.</w:t>
      </w:r>
    </w:p>
    <w:p w14:paraId="35096450" w14:textId="77777777" w:rsidR="00A42BF5" w:rsidRDefault="007F616C">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του Ποτ</w:t>
      </w:r>
      <w:r>
        <w:rPr>
          <w:rFonts w:eastAsia="Times New Roman"/>
          <w:szCs w:val="24"/>
        </w:rPr>
        <w:t>α</w:t>
      </w:r>
      <w:r>
        <w:rPr>
          <w:rFonts w:eastAsia="Times New Roman"/>
          <w:szCs w:val="24"/>
        </w:rPr>
        <w:t>μι</w:t>
      </w:r>
      <w:r>
        <w:rPr>
          <w:rFonts w:eastAsia="Times New Roman"/>
          <w:szCs w:val="24"/>
        </w:rPr>
        <w:t>ού</w:t>
      </w:r>
      <w:r>
        <w:rPr>
          <w:rFonts w:eastAsia="Times New Roman"/>
          <w:szCs w:val="24"/>
        </w:rPr>
        <w:t>)</w:t>
      </w:r>
    </w:p>
    <w:p w14:paraId="35096451" w14:textId="77777777" w:rsidR="00A42BF5" w:rsidRDefault="007F616C">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w:t>
      </w:r>
      <w:r>
        <w:rPr>
          <w:rFonts w:eastAsia="Times New Roman"/>
          <w:b/>
          <w:szCs w:val="24"/>
        </w:rPr>
        <w:t>νος):</w:t>
      </w:r>
      <w:r>
        <w:rPr>
          <w:rFonts w:eastAsia="Times New Roman"/>
          <w:szCs w:val="24"/>
        </w:rPr>
        <w:t xml:space="preserve"> Η κ</w:t>
      </w:r>
      <w:r>
        <w:rPr>
          <w:rFonts w:eastAsia="Times New Roman"/>
          <w:szCs w:val="24"/>
        </w:rPr>
        <w:t>.</w:t>
      </w:r>
      <w:r>
        <w:rPr>
          <w:rFonts w:eastAsia="Times New Roman"/>
          <w:szCs w:val="24"/>
        </w:rPr>
        <w:t xml:space="preserve"> Τριανταφύλλου έχει τον λόγο.</w:t>
      </w:r>
    </w:p>
    <w:p w14:paraId="35096452" w14:textId="77777777" w:rsidR="00A42BF5" w:rsidRDefault="007F616C">
      <w:pPr>
        <w:tabs>
          <w:tab w:val="left" w:pos="2940"/>
        </w:tabs>
        <w:spacing w:line="600" w:lineRule="auto"/>
        <w:ind w:firstLine="720"/>
        <w:jc w:val="both"/>
        <w:rPr>
          <w:rFonts w:eastAsia="Times New Roman"/>
          <w:szCs w:val="24"/>
        </w:rPr>
      </w:pPr>
      <w:r>
        <w:rPr>
          <w:rFonts w:eastAsia="Times New Roman"/>
          <w:b/>
          <w:szCs w:val="24"/>
        </w:rPr>
        <w:t>ΜΑΡΙΑ ΤΡΙΑΝΤΑΦΥΛΛΟΥ:</w:t>
      </w:r>
      <w:r>
        <w:rPr>
          <w:rFonts w:eastAsia="Times New Roman"/>
          <w:szCs w:val="24"/>
        </w:rPr>
        <w:t xml:space="preserve"> Ευχαριστώ, κύριε Πρόεδρε.</w:t>
      </w:r>
    </w:p>
    <w:p w14:paraId="35096453"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Τι αποτυπώνεται σήμερα; Κατ’ αρ</w:t>
      </w:r>
      <w:r>
        <w:rPr>
          <w:rFonts w:eastAsia="Times New Roman"/>
          <w:szCs w:val="24"/>
        </w:rPr>
        <w:t>χάς</w:t>
      </w:r>
      <w:r>
        <w:rPr>
          <w:rFonts w:eastAsia="Times New Roman"/>
          <w:szCs w:val="24"/>
        </w:rPr>
        <w:t xml:space="preserve"> όσον αφορά το νομοσχέδιο</w:t>
      </w:r>
      <w:r>
        <w:rPr>
          <w:rFonts w:eastAsia="Times New Roman"/>
          <w:szCs w:val="24"/>
        </w:rPr>
        <w:t>,</w:t>
      </w:r>
      <w:r>
        <w:rPr>
          <w:rFonts w:eastAsia="Times New Roman"/>
          <w:szCs w:val="24"/>
        </w:rPr>
        <w:t xml:space="preserve"> για πρώτη φορά υπάρχει ένα διαφορετικό μείγμα χωρίς πρόσθετα δημοσιονομικά μέτρα. Το νομοσχέδιο σηματοδοτεί </w:t>
      </w:r>
      <w:r>
        <w:rPr>
          <w:rFonts w:eastAsia="Times New Roman"/>
          <w:szCs w:val="24"/>
        </w:rPr>
        <w:t xml:space="preserve">το κλείσιμο της δεύτερης αξιολόγησης, την έξοδο από τα μνημόνια. Θα είναι μια τυπική ή μια ουσιαστική έξοδος; Νομίζω ότι αυτό θα πρέπει να το περιφρουρήσουμε. </w:t>
      </w:r>
    </w:p>
    <w:p w14:paraId="35096454"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 xml:space="preserve">Χρειαζόμαστε απεγνωσμένα βιώσιμο δανεισμό, χρειαζόμαστε ελευθερία επιλογών και </w:t>
      </w:r>
      <w:r>
        <w:rPr>
          <w:rFonts w:eastAsia="Times New Roman"/>
          <w:szCs w:val="24"/>
        </w:rPr>
        <w:t xml:space="preserve">ο </w:t>
      </w:r>
      <w:r>
        <w:rPr>
          <w:rFonts w:eastAsia="Times New Roman"/>
          <w:szCs w:val="24"/>
        </w:rPr>
        <w:t>ΣΥΡΙΖΑ επιλέγει</w:t>
      </w:r>
      <w:r>
        <w:rPr>
          <w:rFonts w:eastAsia="Times New Roman"/>
          <w:szCs w:val="24"/>
        </w:rPr>
        <w:t xml:space="preserve"> τη διαρκή και σταθερή ανάκαμψη</w:t>
      </w:r>
      <w:r>
        <w:rPr>
          <w:rFonts w:eastAsia="Times New Roman"/>
          <w:szCs w:val="24"/>
        </w:rPr>
        <w:t>,</w:t>
      </w:r>
      <w:r>
        <w:rPr>
          <w:rFonts w:eastAsia="Times New Roman"/>
          <w:szCs w:val="24"/>
        </w:rPr>
        <w:t xml:space="preserve"> για να πετύχει τους παραπάνω στόχους. Υπάρχουν πολύ σημαντικές επιτυχίες και στα οικονομικά και όχι μόνο, που δείχνουν και ουσιαστικά τον δρόμο, τον οποίον ακολουθεί ο ΣΥΡΙΖΑ. </w:t>
      </w:r>
    </w:p>
    <w:p w14:paraId="35096455"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Αναφέρθηκαν πολλοί συνάδελφοι στα ιστορικά χαμ</w:t>
      </w:r>
      <w:r>
        <w:rPr>
          <w:rFonts w:eastAsia="Times New Roman"/>
          <w:szCs w:val="24"/>
        </w:rPr>
        <w:t>ηλά επιτόκια δανεισμού. Αναφέρθηκαν στη μείωση της ανεργίας, στη μεγαλύτερη σε ολόκληρη την Ευρωπαϊκή Ένωση. Πήραμε 27%. Τώρα υπάρχει ένα 20%. Είναι πολύ ψηλός βαθμός, βέβαια, ανεργίας ακόμη.</w:t>
      </w:r>
    </w:p>
    <w:p w14:paraId="35096456"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Δίνονται κίνητρα για επενδύσεις. Εδώ πέρα είναι σημαντικό να πού</w:t>
      </w:r>
      <w:r>
        <w:rPr>
          <w:rFonts w:eastAsia="Times New Roman"/>
          <w:szCs w:val="24"/>
        </w:rPr>
        <w:t>με ότι θα πρέπει να μιλήσουμε για τις εσωτερικές επενδύσεις και όχι μόνο για τις επενδύσεις από το εξωτερικό. Είναι πάρα πολύ σημαντικό να μιλήσουμε για ανάπτυξη, για σύνδεση του μεταποιητικού τομέα με την παραγωγή. Είναι πάρα πολύ σημαντικό ότι με πρακτικ</w:t>
      </w:r>
      <w:r>
        <w:rPr>
          <w:rFonts w:eastAsia="Times New Roman"/>
          <w:szCs w:val="24"/>
        </w:rPr>
        <w:t xml:space="preserve">ά βήματα, με απλοποίηση στην </w:t>
      </w:r>
      <w:proofErr w:type="spellStart"/>
      <w:r>
        <w:rPr>
          <w:rFonts w:eastAsia="Times New Roman"/>
          <w:szCs w:val="24"/>
        </w:rPr>
        <w:t>αδειοδότηση</w:t>
      </w:r>
      <w:proofErr w:type="spellEnd"/>
      <w:r>
        <w:rPr>
          <w:rFonts w:eastAsia="Times New Roman"/>
          <w:szCs w:val="24"/>
        </w:rPr>
        <w:t xml:space="preserve"> προσπαθούμε να ενισχύσουμε αυτές τις επενδύσεις.</w:t>
      </w:r>
    </w:p>
    <w:p w14:paraId="35096457"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Είναι σημαντικό να μιλήσουμε για την παραγωγική ανασυγκρότηση. Ό,τι και να πούμε θα πω ότι βρισκόμαστε πίσω. Έχουμε πολλά βήματα να κάνουμε σ’ αυτό.</w:t>
      </w:r>
    </w:p>
    <w:p w14:paraId="35096458"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Επιλέγουμε τη στή</w:t>
      </w:r>
      <w:r>
        <w:rPr>
          <w:rFonts w:eastAsia="Times New Roman"/>
          <w:szCs w:val="24"/>
        </w:rPr>
        <w:t>ριξη ευπαθών ομάδων με εξεύρεση χρηματοδοτικών εργαλείων, με διεύρυνση των επιδομάτων, αλλά και με αλλαγή της αρχιτεκτονικής του πώς δίνονται και των οικογενειακών επιδομάτων.</w:t>
      </w:r>
    </w:p>
    <w:p w14:paraId="35096459"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 xml:space="preserve">Επιλέγουμε την ενίσχυση της δημόσιας υγείας με ένα σωρό από νομοσχέδια. Για την </w:t>
      </w:r>
      <w:r>
        <w:rPr>
          <w:rFonts w:eastAsia="Times New Roman"/>
          <w:szCs w:val="24"/>
        </w:rPr>
        <w:t xml:space="preserve">υγεία, μάλιστα, θα έλεγα ότι και σ’ αυτό εδώ το νομοσχέδιο για πρώτη φορά η συζήτηση για τα φάρμακα μετατοπίζεται από το κόστος στη θεραπευτική αξία, στο συγκριτικό όφελος θεραπείας. </w:t>
      </w:r>
      <w:r>
        <w:rPr>
          <w:rFonts w:eastAsia="Times New Roman"/>
          <w:szCs w:val="24"/>
        </w:rPr>
        <w:t>Β</w:t>
      </w:r>
      <w:r>
        <w:rPr>
          <w:rFonts w:eastAsia="Times New Roman"/>
          <w:szCs w:val="24"/>
        </w:rPr>
        <w:t xml:space="preserve">έβαια θεσμοθετείται μια σειρά από ελέγχους και κριτήρια για τα φάρμακα. </w:t>
      </w:r>
    </w:p>
    <w:p w14:paraId="3509645A"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Επιλέγουμε τον εκσυγχρονισμό της δημόσιας διοίκησης. Εδώ πέρα είδαμε πολλούς ομιλητές από την Αντιπολίτευση να κόπτονται για τους συμβασιούχους, όταν η ομηρία ήταν η βασική τους πολιτική. Εδώ πέρα θα πρέπει να πούμε ότι σιγά-σιγά με ένα σχέδιο, με ορθολογ</w:t>
      </w:r>
      <w:r>
        <w:rPr>
          <w:rFonts w:eastAsia="Times New Roman"/>
          <w:szCs w:val="24"/>
        </w:rPr>
        <w:t>ισμό, με κριτήρια, θεωρούμε ότι θα πρέπει να διορθωθεί ο δημόσιος τομέας, να υπάρξουν προσλήψεις με κριτήρια, με διαφάνεια για να υπάρξει αποτελεσματικότητα και εξυπηρέτηση των πολιτών.</w:t>
      </w:r>
    </w:p>
    <w:p w14:paraId="3509645B"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Τι γίνεται, όμως, σε όλη αυτή τη συζήτηση, όπου ειπώθηκαν πάρα πολλά γ</w:t>
      </w:r>
      <w:r>
        <w:rPr>
          <w:rFonts w:eastAsia="Times New Roman"/>
          <w:szCs w:val="24"/>
        </w:rPr>
        <w:t xml:space="preserve">ια ένα όντως πολύ μεγάλο νομοσχέδιο; </w:t>
      </w:r>
    </w:p>
    <w:p w14:paraId="3509645C"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Η Αντιπολίτευση παίζει τα ρέστα της. Υπήρξαν πριν παλινωδίες</w:t>
      </w:r>
      <w:r>
        <w:rPr>
          <w:rFonts w:eastAsia="Times New Roman" w:cs="Times New Roman"/>
          <w:szCs w:val="24"/>
        </w:rPr>
        <w:t>,</w:t>
      </w:r>
      <w:r>
        <w:rPr>
          <w:rFonts w:eastAsia="Times New Roman" w:cs="Times New Roman"/>
          <w:szCs w:val="24"/>
        </w:rPr>
        <w:t xml:space="preserve"> με το τι συμβαίνει </w:t>
      </w:r>
      <w:r>
        <w:rPr>
          <w:rFonts w:eastAsia="Times New Roman" w:cs="Times New Roman"/>
          <w:szCs w:val="24"/>
        </w:rPr>
        <w:t>σ</w:t>
      </w:r>
      <w:r>
        <w:rPr>
          <w:rFonts w:eastAsia="Times New Roman" w:cs="Times New Roman"/>
          <w:szCs w:val="24"/>
        </w:rPr>
        <w:t>τους πλειστηριασμούς της πρώτης κατοικίας. Δύο σημαντικά στελέχη της Νέας Δημοκρατίας δεν γνώριζαν ή έκαναν πως δεν γνώριζαν</w:t>
      </w:r>
      <w:r>
        <w:rPr>
          <w:rFonts w:eastAsia="Times New Roman" w:cs="Times New Roman"/>
          <w:szCs w:val="24"/>
        </w:rPr>
        <w:t>,</w:t>
      </w:r>
      <w:r>
        <w:rPr>
          <w:rFonts w:eastAsia="Times New Roman" w:cs="Times New Roman"/>
          <w:szCs w:val="24"/>
        </w:rPr>
        <w:t xml:space="preserve"> τι συμβαίνει σήμερα, τάχα μου αγνοούσαν και τα βασικά. </w:t>
      </w:r>
    </w:p>
    <w:p w14:paraId="3509645D"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Τι γίνεται, όμως, πραγματικά στην Αντιπολίτευση; Το βλέμμα της Αντιπολίτευσης είναι στην επόμενη ημέρα. Οι εκλογές δεν βγαίνουν, δεδηλωμένη υπάρχει, διαφαίνονται γρήγοροι και διατηρήσιμοι ρυθμοί ανάπ</w:t>
      </w:r>
      <w:r>
        <w:rPr>
          <w:rFonts w:eastAsia="Times New Roman" w:cs="Times New Roman"/>
          <w:szCs w:val="24"/>
        </w:rPr>
        <w:t xml:space="preserve">τυξης, το μαύρο στα κανάλια που το προσδοκούσατε έγινε ξέφωτο και η αγορά έδειξε τον δρόμο. Το τζάμπα σιγά-σιγά πεθαίνει. </w:t>
      </w:r>
    </w:p>
    <w:p w14:paraId="3509645E"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οια είναι η επόμενη ημέρα; Οι εκλογές του 2019, που η Αξιωματική Αντιπολίτευση -ό,τι και εάν λέει- θα τις χάσει και ουσιαστικά αυτό </w:t>
      </w:r>
      <w:r>
        <w:rPr>
          <w:rFonts w:eastAsia="Times New Roman" w:cs="Times New Roman"/>
          <w:szCs w:val="24"/>
        </w:rPr>
        <w:t>που ενδιαφέρει</w:t>
      </w:r>
      <w:r>
        <w:rPr>
          <w:rFonts w:eastAsia="Times New Roman" w:cs="Times New Roman"/>
          <w:szCs w:val="24"/>
        </w:rPr>
        <w:t>,</w:t>
      </w:r>
      <w:r>
        <w:rPr>
          <w:rFonts w:eastAsia="Times New Roman" w:cs="Times New Roman"/>
          <w:szCs w:val="24"/>
        </w:rPr>
        <w:t xml:space="preserve"> είναι ποια κόμματα θα μπουν στην επόμενη Βουλή, ποια κόμματα είναι αυτά που θα φτιάξουν τη νέα </w:t>
      </w:r>
      <w:r>
        <w:rPr>
          <w:rFonts w:eastAsia="Times New Roman" w:cs="Times New Roman"/>
          <w:szCs w:val="24"/>
        </w:rPr>
        <w:t>δ</w:t>
      </w:r>
      <w:r>
        <w:rPr>
          <w:rFonts w:eastAsia="Times New Roman" w:cs="Times New Roman"/>
          <w:szCs w:val="24"/>
        </w:rPr>
        <w:t xml:space="preserve">εξιά. </w:t>
      </w:r>
    </w:p>
    <w:p w14:paraId="3509645F"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Το επίδικο είναι να ψαλιδιστεί ο ΣΥΡΙΖΑ. Γιατί εάν τα καταφέρει ο ΣΥΡΙΖΑ, δεν έχουν λόγο ύπαρξης και ίσως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δρομολογηθούν και πρόσ</w:t>
      </w:r>
      <w:r>
        <w:rPr>
          <w:rFonts w:eastAsia="Times New Roman" w:cs="Times New Roman"/>
          <w:szCs w:val="24"/>
        </w:rPr>
        <w:t>θετες πανευρωπαϊκές αλλαγές. Γι’ αυτό θα ενταθούν οι επιθέσεις απέναντι στον ΣΥΡΙΖΑ, γι’ αυτό θα ενταθούν και οι προσωποποιημένες επιθέσεις, εάν και κανένας από τον ΣΥΡΙΖΑ ούτε κρύβεται ούτε αποφεύγει τις ευθύνες του.</w:t>
      </w:r>
    </w:p>
    <w:p w14:paraId="35096460"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 xml:space="preserve">Υπάρχει μία σοβαρή κατηγορία που εκτοξεύεται από παντού, που θέλει σοβαρή απάντηση. </w:t>
      </w:r>
    </w:p>
    <w:p w14:paraId="35096461"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Βουλευτή)</w:t>
      </w:r>
    </w:p>
    <w:p w14:paraId="35096462"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 xml:space="preserve">Ζητώ την ανοχή σας για μισό λεπτό, κύριε Πρόεδρε. Ευχαριστώ. </w:t>
      </w:r>
    </w:p>
    <w:p w14:paraId="35096463"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Όλοι λένε ότι ο ΣΥΡΙΖΑ πε</w:t>
      </w:r>
      <w:r>
        <w:rPr>
          <w:rFonts w:eastAsia="Times New Roman" w:cs="Times New Roman"/>
          <w:szCs w:val="24"/>
        </w:rPr>
        <w:t>ρνά μέτρα που δεν μπόρεσαν οι άλλοι και κολλάνε και τη ρετσινιά της σοσιαλδημοκρατίας. Ακούσαμε πριν από έναν συνάδελφο του ΚΚΕ</w:t>
      </w:r>
      <w:r>
        <w:rPr>
          <w:rFonts w:eastAsia="Times New Roman" w:cs="Times New Roman"/>
          <w:szCs w:val="24"/>
        </w:rPr>
        <w:t>,</w:t>
      </w:r>
      <w:r>
        <w:rPr>
          <w:rFonts w:eastAsia="Times New Roman" w:cs="Times New Roman"/>
          <w:szCs w:val="24"/>
        </w:rPr>
        <w:t xml:space="preserve"> να μας λέει ότι υπάρχει μια στρατηγική ότι ουσιαστικά δεν υπήρχε άλλος δρόμος. </w:t>
      </w:r>
    </w:p>
    <w:p w14:paraId="35096464"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Ποιος το είπε αυτό; Ήταν μια πολιτική επιλογή α</w:t>
      </w:r>
      <w:r>
        <w:rPr>
          <w:rFonts w:eastAsia="Times New Roman" w:cs="Times New Roman"/>
          <w:szCs w:val="24"/>
        </w:rPr>
        <w:t>υτή που έκανε ο ΣΥΡΙΖΑ το καλοκαίρι του 2015 με βάση τους συσχετισμούς. Εάν είναι ενιαία στρατηγική –και αυτό το λέει το Κομμουνιστικό Κόμμα Ελλάδας- θα έπρεπε να αναρωτηθούμε για τους συμβιβασμούς και τα επίδικα στα οποία αναγκάστηκε να υποχωρήσει το Κομμ</w:t>
      </w:r>
      <w:r>
        <w:rPr>
          <w:rFonts w:eastAsia="Times New Roman" w:cs="Times New Roman"/>
          <w:szCs w:val="24"/>
        </w:rPr>
        <w:t xml:space="preserve">ουνιστικό Κόμμα Ελλάδας. </w:t>
      </w:r>
    </w:p>
    <w:p w14:paraId="35096465"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 xml:space="preserve">Πάω στα πιο βαριά ζητήματα, γιατί έγινε λόγος για στρατηγική. Υπάρχει κίνδυνος προσχώρησης στη σοσιαλδημοκρατία; Υπάρχει! Γιατί πάντοτε η αφομοίωση είναι το πιο εύκολο σενάριο και η νίκη είναι το δυσκολότερο σενάριο. </w:t>
      </w:r>
    </w:p>
    <w:p w14:paraId="35096466"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Όμως όσο δεν</w:t>
      </w:r>
      <w:r>
        <w:rPr>
          <w:rFonts w:eastAsia="Times New Roman" w:cs="Times New Roman"/>
          <w:szCs w:val="24"/>
        </w:rPr>
        <w:t xml:space="preserve"> προχωρούμε άναρχα στη σοσιαλδημοκρατία και όσο επαινούν ουσιαστικά ως συνεπές το Κομμουνιστικό Κόμμα Ελλάδας, τόσο η έννοια της Αριστεράς θα ξεθωριάζει. </w:t>
      </w:r>
    </w:p>
    <w:p w14:paraId="35096467"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Ο ΣΥΡΙΖΑ επιλέγει να μπει στον πραγματικό στίβο των συσχετισμών, γνωρίζοντας ότι άλλαξε η κατάσταση σ</w:t>
      </w:r>
      <w:r>
        <w:rPr>
          <w:rFonts w:eastAsia="Times New Roman" w:cs="Times New Roman"/>
          <w:szCs w:val="24"/>
        </w:rPr>
        <w:t>τη χώρα, άλλαξε ο κόσμος, η εμβέλεια της Αριστεράς, οι απαιτήσεις και οι προσδοκίες. Και δεν φοβάται να παραδεχθεί ο ΣΥΡΙΖΑ ότι πέρα από τους πολύ σημαντικούς αγώνες, η Αριστερά πολλές φορές βρέθηκε απροετοίμαστη, συχνά ανυποψίαστη, ξυπόλητη σε πρωτοφανείς</w:t>
      </w:r>
      <w:r>
        <w:rPr>
          <w:rFonts w:eastAsia="Times New Roman" w:cs="Times New Roman"/>
          <w:szCs w:val="24"/>
        </w:rPr>
        <w:t xml:space="preserve"> και σύνθετες εξελίξεις και απαιτήσεις. </w:t>
      </w:r>
    </w:p>
    <w:p w14:paraId="35096468"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 xml:space="preserve">Γνωρίζει καλά ότι μπορεί να υπάρχει μόνο με τον </w:t>
      </w:r>
      <w:proofErr w:type="spellStart"/>
      <w:r>
        <w:rPr>
          <w:rFonts w:eastAsia="Times New Roman" w:cs="Times New Roman"/>
          <w:szCs w:val="24"/>
        </w:rPr>
        <w:t>κινηματισμό</w:t>
      </w:r>
      <w:proofErr w:type="spellEnd"/>
      <w:r>
        <w:rPr>
          <w:rFonts w:eastAsia="Times New Roman" w:cs="Times New Roman"/>
          <w:szCs w:val="24"/>
        </w:rPr>
        <w:t xml:space="preserve"> της η Αριστερά. Εμείς σήμερα θέλουμε κάτι άλλο. Δεν θέλουμε μόνο </w:t>
      </w:r>
      <w:proofErr w:type="spellStart"/>
      <w:r>
        <w:rPr>
          <w:rFonts w:eastAsia="Times New Roman" w:cs="Times New Roman"/>
          <w:szCs w:val="24"/>
        </w:rPr>
        <w:t>καταγγελτισμό</w:t>
      </w:r>
      <w:proofErr w:type="spellEnd"/>
      <w:r>
        <w:rPr>
          <w:rFonts w:eastAsia="Times New Roman" w:cs="Times New Roman"/>
          <w:szCs w:val="24"/>
        </w:rPr>
        <w:t>, δεν θέλουμε μόνο ιδεολογικές σταθερές. Σε πείσμα των καιρών επιλέγουμε να δ</w:t>
      </w:r>
      <w:r>
        <w:rPr>
          <w:rFonts w:eastAsia="Times New Roman" w:cs="Times New Roman"/>
          <w:szCs w:val="24"/>
        </w:rPr>
        <w:t xml:space="preserve">ιαχειριζόμαστε τα προβλήματα, να μετασχηματίζουμε το κράτος με μία πρόταση σαφή, συνεκτική, ελπιδοφόρα, γειωμένη που να σταματά την καταστροφή. </w:t>
      </w:r>
    </w:p>
    <w:p w14:paraId="35096469"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Ο ΣΥΡΙΖΑ αποτελεί κεντρικό πεδίο των παρεμβάσεων και των προσπαθειών της Αριστεράς, άρα και της προοπτικής της.</w:t>
      </w:r>
      <w:r>
        <w:rPr>
          <w:rFonts w:eastAsia="Times New Roman" w:cs="Times New Roman"/>
          <w:szCs w:val="24"/>
        </w:rPr>
        <w:t xml:space="preserve"> Και μόνο ο ΣΥΡΙΖΑ μπορεί να αναλάβει αυτό το έργο, δηλαδή το να βγάλει τη χώρα από τα μνημόνια και την επιτροπεία. </w:t>
      </w:r>
    </w:p>
    <w:p w14:paraId="3509646A" w14:textId="77777777" w:rsidR="00A42BF5" w:rsidRDefault="007F616C">
      <w:pPr>
        <w:spacing w:after="0" w:line="600" w:lineRule="auto"/>
        <w:ind w:left="360"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09646B" w14:textId="77777777" w:rsidR="00A42BF5" w:rsidRDefault="007F616C">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έχει τον λόγο και μετά ο Πρόεδρος της Αξ</w:t>
      </w:r>
      <w:r>
        <w:rPr>
          <w:rFonts w:eastAsia="Times New Roman" w:cs="Times New Roman"/>
          <w:szCs w:val="24"/>
        </w:rPr>
        <w:t>ιωματικής Αντιπολίτευσης</w:t>
      </w:r>
      <w:r>
        <w:rPr>
          <w:rFonts w:eastAsia="Times New Roman" w:cs="Times New Roman"/>
          <w:szCs w:val="24"/>
        </w:rPr>
        <w:t xml:space="preserve"> </w:t>
      </w:r>
      <w:r>
        <w:rPr>
          <w:rFonts w:eastAsia="Times New Roman" w:cs="Times New Roman"/>
          <w:szCs w:val="24"/>
        </w:rPr>
        <w:t xml:space="preserve">κ. Μητσοτάκης. </w:t>
      </w:r>
    </w:p>
    <w:p w14:paraId="3509646C" w14:textId="77777777" w:rsidR="00A42BF5" w:rsidRDefault="007F616C">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Θυμάμαι τι στιγμές έζησα για μήνες ολόκληρους για τις τηλεοπτικές άδειες, όπου λεγόταν ότι δεν είχε δικαίωμα η Γενική Γραμματεία Ενημέρωσης να κάνει τον διαγωνισμό, ο διαγωνισμός ακυρώθηκ</w:t>
      </w:r>
      <w:r>
        <w:rPr>
          <w:rFonts w:eastAsia="Times New Roman" w:cs="Times New Roman"/>
          <w:szCs w:val="24"/>
        </w:rPr>
        <w:t xml:space="preserve">ε και πάει λέγοντας. Θυμάμαι τότε τι άκουγα, ότι </w:t>
      </w:r>
      <w:r>
        <w:rPr>
          <w:rFonts w:eastAsia="Times New Roman" w:cs="Times New Roman"/>
          <w:szCs w:val="24"/>
        </w:rPr>
        <w:t xml:space="preserve">δηλαδή </w:t>
      </w:r>
      <w:r>
        <w:rPr>
          <w:rFonts w:eastAsia="Times New Roman" w:cs="Times New Roman"/>
          <w:szCs w:val="24"/>
        </w:rPr>
        <w:t>προσπαθούμε να φιμώσουμε κ.λπ.</w:t>
      </w:r>
      <w:r>
        <w:rPr>
          <w:rFonts w:eastAsia="Times New Roman" w:cs="Times New Roman"/>
          <w:szCs w:val="24"/>
        </w:rPr>
        <w:t>.</w:t>
      </w:r>
    </w:p>
    <w:p w14:paraId="3509646D"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Προκηρύχθηκαν επτά άδειες και είδαμε ότι προσφορά υπάρχει μόνο για τις έξι. Και άκουγα συνέχεια για δεκαοκτώ, για δεκαπέντε, «γιατί δεν αφήνετε να ανθίσουν όλα τα άνθη»</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509646E"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 xml:space="preserve">Κρατήστε το αυτό, γιατί πιστεύω ότι ο Νίκος Παππάς δικαιώθηκε κατά κράτος, τουλάχιστον σε αυτό το ζήτημα. </w:t>
      </w:r>
    </w:p>
    <w:p w14:paraId="3509646F"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Πριν από δύο ημέρες βραχυπρόθεσμα, τρίμηνα ομόλογα καλύφθηκαν τεσσερισήμισι φορές. Το επιτόκιο ήταν 0,99%, ενώ πριν λίγο καιρό ήταν 1,7%.</w:t>
      </w:r>
    </w:p>
    <w:p w14:paraId="35096470"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Τα</w:t>
      </w:r>
      <w:r>
        <w:rPr>
          <w:rFonts w:eastAsia="Times New Roman" w:cs="Times New Roman"/>
          <w:szCs w:val="24"/>
        </w:rPr>
        <w:t xml:space="preserve"> διετή ομόλογα –και τα αναφέρω γιατί υπάρχει πάλι κινδυνολογία, πάλι υπερβολή- που πριν έναν χρόνο ήταν στο 8%, έφθασαν στο 1,44%, κάτω από τα διετή ομόλογα των Ηνωμένων Πολιτειών. Τι σημαίνει αυτό; Ότι γίναμε καλύτερη οικονομία; Όχι, προς Θεού! Δεν λέμε τ</w:t>
      </w:r>
      <w:r>
        <w:rPr>
          <w:rFonts w:eastAsia="Times New Roman" w:cs="Times New Roman"/>
          <w:szCs w:val="24"/>
        </w:rPr>
        <w:t xml:space="preserve">έτοια πράγματα. Τι σηματοδοτεί; Δεν δείχνει κάτι; </w:t>
      </w:r>
    </w:p>
    <w:p w14:paraId="3509647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δεν πάω στα δεκαετή, για τα οποία θα θυμίσω ξανά εδώ -κλέβοντας αυτά που είπε ο κ. Σταθάκης- ότι η Πορτογαλία, οκτώ μήνες πριν βγει στις αγορές, είχε 7% το δεκαετές. Εμείς, επτά μήνες πριν βγούμε στις </w:t>
      </w:r>
      <w:r>
        <w:rPr>
          <w:rFonts w:eastAsia="Times New Roman" w:cs="Times New Roman"/>
          <w:szCs w:val="24"/>
        </w:rPr>
        <w:t xml:space="preserve">αγορές, το έχουμε στο 3,71%. Τα πετάμε όλα αυτά; </w:t>
      </w:r>
    </w:p>
    <w:p w14:paraId="3509647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να διαβάσω αυτολεξεί κομμάτια από άρθρα από οίκους και έντυπα, που όχι μόνο ήταν αυστηρά μαζί μας, αλλά ήταν πολύ σκληρά μαζί μας. Αν σας θυμίσω τι έλεγε το γερμανικό πρακτορείο ειδήσεων, θα δείτε ότι </w:t>
      </w:r>
      <w:r>
        <w:rPr>
          <w:rFonts w:eastAsia="Times New Roman" w:cs="Times New Roman"/>
          <w:szCs w:val="24"/>
        </w:rPr>
        <w:t>έλεγε απίστευτα πράγματα. Είναι το ίδιο πρακτορείο που πριν ακριβώς από έξι μέρες είπε: «Δεν θα βγάλει αυτή η Κυβέρνηση μόνο την Ελλάδα στις αγορές, θα λειτουργήσει θετικά για όλη την Ευρωπαϊκή Ένωση, για όλη την Ευρωζώνη». Είναι το γερμανικό πρακτορείο ει</w:t>
      </w:r>
      <w:r>
        <w:rPr>
          <w:rFonts w:eastAsia="Times New Roman" w:cs="Times New Roman"/>
          <w:szCs w:val="24"/>
        </w:rPr>
        <w:t>δήσεων. Η «</w:t>
      </w:r>
      <w:r>
        <w:rPr>
          <w:rFonts w:eastAsia="Times New Roman" w:cs="Times New Roman"/>
          <w:szCs w:val="24"/>
          <w:lang w:val="en-US"/>
        </w:rPr>
        <w:t>D</w:t>
      </w:r>
      <w:r>
        <w:rPr>
          <w:rFonts w:eastAsia="Times New Roman" w:cs="Times New Roman"/>
          <w:szCs w:val="24"/>
          <w:lang w:val="en-US"/>
        </w:rPr>
        <w:t>EUTSCHE</w:t>
      </w:r>
      <w:r>
        <w:rPr>
          <w:rFonts w:eastAsia="Times New Roman" w:cs="Times New Roman"/>
          <w:szCs w:val="24"/>
        </w:rPr>
        <w:t xml:space="preserve"> </w:t>
      </w:r>
      <w:r>
        <w:rPr>
          <w:rFonts w:eastAsia="Times New Roman" w:cs="Times New Roman"/>
          <w:szCs w:val="24"/>
          <w:lang w:val="en-US"/>
        </w:rPr>
        <w:t>W</w:t>
      </w:r>
      <w:r>
        <w:rPr>
          <w:rFonts w:eastAsia="Times New Roman" w:cs="Times New Roman"/>
          <w:szCs w:val="24"/>
          <w:lang w:val="en-US"/>
        </w:rPr>
        <w:t>ELLE</w:t>
      </w:r>
      <w:r>
        <w:rPr>
          <w:rFonts w:eastAsia="Times New Roman" w:cs="Times New Roman"/>
          <w:szCs w:val="24"/>
        </w:rPr>
        <w:t>» λέει τα ίδια, οι «</w:t>
      </w:r>
      <w:r>
        <w:rPr>
          <w:rFonts w:eastAsia="Times New Roman" w:cs="Times New Roman"/>
          <w:szCs w:val="24"/>
          <w:lang w:val="en-US"/>
        </w:rPr>
        <w:t>F</w:t>
      </w:r>
      <w:r>
        <w:rPr>
          <w:rFonts w:eastAsia="Times New Roman" w:cs="Times New Roman"/>
          <w:szCs w:val="24"/>
          <w:lang w:val="en-US"/>
        </w:rPr>
        <w:t>INANCIAL</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lang w:val="en-US"/>
        </w:rPr>
        <w:t>IMES</w:t>
      </w:r>
      <w:r>
        <w:rPr>
          <w:rFonts w:eastAsia="Times New Roman" w:cs="Times New Roman"/>
          <w:szCs w:val="24"/>
        </w:rPr>
        <w:t>» τα ίδια, το «</w:t>
      </w:r>
      <w:r>
        <w:rPr>
          <w:rFonts w:eastAsia="Times New Roman" w:cs="Times New Roman"/>
          <w:szCs w:val="24"/>
          <w:lang w:val="en-US"/>
        </w:rPr>
        <w:t>R</w:t>
      </w:r>
      <w:r>
        <w:rPr>
          <w:rFonts w:eastAsia="Times New Roman" w:cs="Times New Roman"/>
          <w:szCs w:val="24"/>
          <w:lang w:val="en-US"/>
        </w:rPr>
        <w:t>EUTERS</w:t>
      </w:r>
      <w:r>
        <w:rPr>
          <w:rFonts w:eastAsia="Times New Roman" w:cs="Times New Roman"/>
          <w:szCs w:val="24"/>
        </w:rPr>
        <w:t>» τα ίδια, το «</w:t>
      </w:r>
      <w:r>
        <w:rPr>
          <w:rFonts w:eastAsia="Times New Roman" w:cs="Times New Roman"/>
          <w:szCs w:val="24"/>
          <w:lang w:val="en-US"/>
        </w:rPr>
        <w:t>B</w:t>
      </w:r>
      <w:r>
        <w:rPr>
          <w:rFonts w:eastAsia="Times New Roman" w:cs="Times New Roman"/>
          <w:szCs w:val="24"/>
          <w:lang w:val="en-US"/>
        </w:rPr>
        <w:t>LOOMBERG</w:t>
      </w:r>
      <w:r>
        <w:rPr>
          <w:rFonts w:eastAsia="Times New Roman" w:cs="Times New Roman"/>
          <w:szCs w:val="24"/>
        </w:rPr>
        <w:t xml:space="preserve">» τα ίδια. Και εμείς τι ακούμε από το πρωί ως το βράδυ; Διάφορα τρελά! </w:t>
      </w:r>
    </w:p>
    <w:p w14:paraId="3509647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θέλω να χαλάσω εγώ την ατμόσφαιρα, γιατί είναι και λίγος ο χρόνος. </w:t>
      </w:r>
    </w:p>
    <w:p w14:paraId="3509647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w:t>
      </w:r>
      <w:r>
        <w:rPr>
          <w:rFonts w:eastAsia="Times New Roman" w:cs="Times New Roman"/>
          <w:szCs w:val="24"/>
        </w:rPr>
        <w:t xml:space="preserve">τελειώνοντας, να θυμίσω τέσσερα νούμερα. Μίλησαν τόσοι πια συνάδελφοι που δεν έχει νόημα. Θέλω να αναφερθώ σε ένα γεγονός που είναι μέσα στο πολυνομοσχέδιο και είναι ένα από τα πολλά θετικά που έχει αναφέρει ο Ευκλείδης </w:t>
      </w:r>
      <w:proofErr w:type="spellStart"/>
      <w:r>
        <w:rPr>
          <w:rFonts w:eastAsia="Times New Roman" w:cs="Times New Roman"/>
          <w:szCs w:val="24"/>
        </w:rPr>
        <w:t>Τσακαλώτος</w:t>
      </w:r>
      <w:proofErr w:type="spellEnd"/>
      <w:r>
        <w:rPr>
          <w:rFonts w:eastAsia="Times New Roman" w:cs="Times New Roman"/>
          <w:szCs w:val="24"/>
        </w:rPr>
        <w:t>: Μετά και την τρίτη παράτ</w:t>
      </w:r>
      <w:r>
        <w:rPr>
          <w:rFonts w:eastAsia="Times New Roman" w:cs="Times New Roman"/>
          <w:szCs w:val="24"/>
        </w:rPr>
        <w:t>αση του Προγράμματος Εθελοντικής Αποκάλυψης, γίνεται μόνιμη η ρύθμιση στο πολυνομοσχέδιο. Και εδώ θέλω να θυμίσω τα εξής: Κάποιοι άνθρωποι εθελοντικά δήλωσαν 9,5 δισεκατομμύρια ευρώ. Δεν λέει τίποτα αυτό; Ψάχτηκαν ένα εκατομμύριο διακόσιες χιλιάδες ΑΦΜ. Ού</w:t>
      </w:r>
      <w:r>
        <w:rPr>
          <w:rFonts w:eastAsia="Times New Roman" w:cs="Times New Roman"/>
          <w:szCs w:val="24"/>
        </w:rPr>
        <w:t>τε αυτό λέει τίποτα; Βεβαιώθηκαν επτακόσια έντεκα εκατομμύρια.</w:t>
      </w:r>
    </w:p>
    <w:p w14:paraId="3509647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3509647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3509647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νώ τον Απρίλιο ήταν μόνο εβδομήντα χιλιάδες αυτοί που οικειοθελώς πήγαν, τώρα έγιν</w:t>
      </w:r>
      <w:r>
        <w:rPr>
          <w:rFonts w:eastAsia="Times New Roman" w:cs="Times New Roman"/>
          <w:szCs w:val="24"/>
        </w:rPr>
        <w:t>αν τετρακόσιες εξήντα χιλιάδες. Πόσα μπήκαν στα ταμεία; Μπήκαν 220 εκατομμύρια ευρώ. Τελειώνω. Και αν δεν είχε βγάλει το Συμβούλιο της Επικρατείας -σεβόμαστε την απόφαση, αλλά κάνουμε κριτική- την περίφημη απόφαση της πενταετίας, ότι πέραν της πενταετίας τ</w:t>
      </w:r>
      <w:r>
        <w:rPr>
          <w:rFonts w:eastAsia="Times New Roman" w:cs="Times New Roman"/>
          <w:szCs w:val="24"/>
        </w:rPr>
        <w:t xml:space="preserve">ίποτα, θα ήταν πολλά περισσότερα. Δεν έχω να πω τίποτα άλλο. </w:t>
      </w:r>
    </w:p>
    <w:p w14:paraId="3509647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Λέω ότι η τακτική της υπερβολής, της τυφλής αντιπολίτευσης και του να αμφισβητείς τα πάντα δεν σας οδηγεί πουθενά. Σκεφτείτε το. </w:t>
      </w:r>
    </w:p>
    <w:p w14:paraId="3509647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509647A"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 xml:space="preserve">ΑΝΕΛ) </w:t>
      </w:r>
    </w:p>
    <w:p w14:paraId="3509647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3509647C" w14:textId="77777777" w:rsidR="00A42BF5" w:rsidRDefault="007F616C">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w:t>
      </w:r>
      <w:r>
        <w:rPr>
          <w:rFonts w:eastAsia="Times New Roman" w:cs="Times New Roman"/>
        </w:rPr>
        <w:t xml:space="preserve">ΡΙΟΣ ΒΕΝΙΖΕΛΟΣ» και ενημερώθηκαν για την ιστορία του κτηρίου και τον τρόπο οργάνωσης και λειτουργίας της Βουλής, είκοσι πέντε μαθήτριες και μαθητές και δύο </w:t>
      </w:r>
      <w:r>
        <w:rPr>
          <w:rFonts w:eastAsia="Times New Roman" w:cs="Times New Roman"/>
        </w:rPr>
        <w:t>συνοδοί-</w:t>
      </w:r>
      <w:r>
        <w:rPr>
          <w:rFonts w:eastAsia="Times New Roman" w:cs="Times New Roman"/>
        </w:rPr>
        <w:t>εκπαιδευτικοί από το 20</w:t>
      </w:r>
      <w:r>
        <w:rPr>
          <w:rFonts w:eastAsia="Times New Roman" w:cs="Times New Roman"/>
          <w:vertAlign w:val="superscript"/>
        </w:rPr>
        <w:t>ο</w:t>
      </w:r>
      <w:r>
        <w:rPr>
          <w:rFonts w:eastAsia="Times New Roman" w:cs="Times New Roman"/>
        </w:rPr>
        <w:t xml:space="preserve"> Γυμνάσιο της Πάτρας. </w:t>
      </w:r>
    </w:p>
    <w:p w14:paraId="3509647D" w14:textId="77777777" w:rsidR="00A42BF5" w:rsidRDefault="007F616C">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3509647E" w14:textId="77777777" w:rsidR="00A42BF5" w:rsidRDefault="007F616C">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3509647F" w14:textId="77777777" w:rsidR="00A42BF5" w:rsidRDefault="007F616C">
      <w:pPr>
        <w:spacing w:line="600" w:lineRule="auto"/>
        <w:ind w:firstLine="720"/>
        <w:jc w:val="both"/>
        <w:rPr>
          <w:rFonts w:eastAsia="Times New Roman" w:cs="Times New Roman"/>
        </w:rPr>
      </w:pPr>
      <w:r>
        <w:rPr>
          <w:rFonts w:eastAsia="Times New Roman" w:cs="Times New Roman"/>
        </w:rPr>
        <w:t xml:space="preserve">Τον λόγο έχει ο Πρόεδρος της Νέας Δημοκρατίας κ. Κυριάκος Μητσοτάκης. </w:t>
      </w:r>
    </w:p>
    <w:p w14:paraId="3509648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Κυρίες και κύριοι Βουλευτές, σε λίγες μέρες μπαίνουμε στο τέταρτο έτος διακυβέρνησης της χώρας από τη</w:t>
      </w:r>
      <w:r>
        <w:rPr>
          <w:rFonts w:eastAsia="Times New Roman" w:cs="Times New Roman"/>
          <w:szCs w:val="24"/>
        </w:rPr>
        <w:t>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Έχουν περάσει τρία οδυνηρά χρόνια, τρία χαμένα χρόνια που θα έχουν βαριές συνέπειες για το μέλλον. </w:t>
      </w:r>
    </w:p>
    <w:p w14:paraId="3509648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Τον Αύγουστο του 2018, κύριε Υπουργέ, θα βρεθούμε στην καλύτερη περίπτωση εκεί που θα είχαμε φθάσει το 2015, αν δεν είχε έρθει στ</w:t>
      </w:r>
      <w:r>
        <w:rPr>
          <w:rFonts w:eastAsia="Times New Roman" w:cs="Times New Roman"/>
          <w:szCs w:val="24"/>
        </w:rPr>
        <w:t xml:space="preserve">α πράγματα ο κ. Τσίπρας και ο κ. Καμμένος. </w:t>
      </w:r>
    </w:p>
    <w:p w14:paraId="3509648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Παίζοντας, ως συνήθως, με τις λέξεις και κάνοντας πολιτική με ψέματα, η Κυβέρνηση και ο κ. Τσίπρας μίλησαν σήμερα για καθαρή έξοδο. </w:t>
      </w:r>
    </w:p>
    <w:p w14:paraId="3509648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Κάθε μέρα, όμως, έρχεται και κάποιος -χθες ήταν ο κ. </w:t>
      </w:r>
      <w:proofErr w:type="spellStart"/>
      <w:r>
        <w:rPr>
          <w:rFonts w:eastAsia="Times New Roman" w:cs="Times New Roman"/>
          <w:szCs w:val="24"/>
        </w:rPr>
        <w:t>Βίζερ</w:t>
      </w:r>
      <w:proofErr w:type="spellEnd"/>
      <w:r>
        <w:rPr>
          <w:rFonts w:eastAsia="Times New Roman" w:cs="Times New Roman"/>
          <w:szCs w:val="24"/>
        </w:rPr>
        <w:t>- να μας εξηγήσει πως</w:t>
      </w:r>
      <w:r>
        <w:rPr>
          <w:rFonts w:eastAsia="Times New Roman" w:cs="Times New Roman"/>
          <w:szCs w:val="24"/>
        </w:rPr>
        <w:t xml:space="preserve"> καθαρή έξοδος δεν υπάρχει, κάτι που παραδέχθηκε ακόμα και ο Υπουργός σας -δεν τον βλέπω σήμερα εδώ στα υπουργικά έδρανα- ο κ. Σκουρλέτης, ομολογώντας ότι δεν ξεμπερδεύουμε τον Αύγουστο και ότι θα υπάρχει και μετά επιτήρηση. Αυτή είναι η αλήθεια, όσο και α</w:t>
      </w:r>
      <w:r>
        <w:rPr>
          <w:rFonts w:eastAsia="Times New Roman" w:cs="Times New Roman"/>
          <w:szCs w:val="24"/>
        </w:rPr>
        <w:t xml:space="preserve">ν θέλετε για άλλη μια φορά να κοροϊδέψετε τους πολίτες. </w:t>
      </w:r>
    </w:p>
    <w:p w14:paraId="3509648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αλήθεια είναι ότι έχετε ήδη υποθηκεύσει το μέλλον της χώρας για τουλάχιστον μία πενταετία, με περικοπές στις συντάξεις, περικοπές στο αφορολόγητο και υψηλά πρωτογενή πλεονάσματα, τα οποία πνίγουν τ</w:t>
      </w:r>
      <w:r>
        <w:rPr>
          <w:rFonts w:eastAsia="Times New Roman" w:cs="Times New Roman"/>
          <w:szCs w:val="24"/>
        </w:rPr>
        <w:t xml:space="preserve">ην πραγματική οικονομία. </w:t>
      </w:r>
    </w:p>
    <w:p w14:paraId="3509648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Αν είστε ακόμα στην εξουσία το καλοκαίρι του 2018 –κάτι που αντιλαμβάνομαι ότι είναι αυτοσκοπός για εσάς και για τον κυβερνητικό σας εταίρο-, είναι προφανές ότι θα αναλάβετε και νέες υποχρεώσεις, υποχρεώσεις βαριές, με άλλοθι μία </w:t>
      </w:r>
      <w:r>
        <w:rPr>
          <w:rFonts w:eastAsia="Times New Roman" w:cs="Times New Roman"/>
          <w:szCs w:val="24"/>
        </w:rPr>
        <w:t xml:space="preserve">ελάφρυνση του χρέους, που θυμίζω ότι υπήρξε κεκτημένο από το 2012, αλλά τελικά δεν υλοποιήθηκε ποτέ, γιατί εσείς βάλατε τη χώρα σε αυτήν την νέα περιπέτεια, εσείς κάνατε κομμάτια την αξιοπιστία της. </w:t>
      </w:r>
    </w:p>
    <w:p w14:paraId="3509648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Στο μεταξύ έχουν χαθεί ανάπτυξη, δουλειές, εισοδήματα, ε</w:t>
      </w:r>
      <w:r>
        <w:rPr>
          <w:rFonts w:eastAsia="Times New Roman" w:cs="Times New Roman"/>
          <w:szCs w:val="24"/>
        </w:rPr>
        <w:t>υκαιρίες και φυσικά έχουν μεγαλώσει οι ανισότητες. Επί των ημερών σας οι φτωχοί έγιναν φτωχότεροι και δυστυχώς έγιναν περισσότεροι, ενώ αυτοί που προσπαθούν για κάτι καλύτερο νιώθουν κάθε μέρα και πιο κυνηγημένοι. Προκαλείτε καθημερινά μεγάλη βλάβη στην οι</w:t>
      </w:r>
      <w:r>
        <w:rPr>
          <w:rFonts w:eastAsia="Times New Roman" w:cs="Times New Roman"/>
          <w:szCs w:val="24"/>
        </w:rPr>
        <w:t>κονομία.</w:t>
      </w:r>
    </w:p>
    <w:p w14:paraId="3509648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Και όλα αυτά τα κάνετε ενώ νομοθετείτε ακόμα και σήμερα διατάξεις με τις οποίες εσείς οι ίδιοι παραδέχεστε ότι διαφωνείτε. Πριν από σας η Ελλάδα ήταν γνωστή για την αμετάφραστη λέξη «φιλότιμο». Τώρα εσείς την κάνατε παγκοσμίως γνωστή για τη λέξη «</w:t>
      </w:r>
      <w:proofErr w:type="spellStart"/>
      <w:r>
        <w:rPr>
          <w:rFonts w:eastAsia="Times New Roman" w:cs="Times New Roman"/>
          <w:szCs w:val="24"/>
        </w:rPr>
        <w:t>κωλοτούμπα</w:t>
      </w:r>
      <w:proofErr w:type="spellEnd"/>
      <w:r>
        <w:rPr>
          <w:rFonts w:eastAsia="Times New Roman" w:cs="Times New Roman"/>
          <w:szCs w:val="24"/>
        </w:rPr>
        <w:t>». Όλοι πια έχουν καταλάβει ότι «</w:t>
      </w:r>
      <w:proofErr w:type="spellStart"/>
      <w:r>
        <w:rPr>
          <w:rFonts w:eastAsia="Times New Roman" w:cs="Times New Roman"/>
          <w:szCs w:val="24"/>
        </w:rPr>
        <w:t>κωλοτούμπα</w:t>
      </w:r>
      <w:proofErr w:type="spellEnd"/>
      <w:r>
        <w:rPr>
          <w:rFonts w:eastAsia="Times New Roman" w:cs="Times New Roman"/>
          <w:szCs w:val="24"/>
        </w:rPr>
        <w:t xml:space="preserve">» σημαίνει μια κυνική στροφή 180 μοιρών, που κάνετε για να μείνετε γαντζωμένοι στην εξουσία. Κάνατε το ψέμα επάγγελμα και αναγάγατε τον κυνισμό σε τέχνη. Ακόμα και ο ανεκδιήγητος κ. </w:t>
      </w:r>
      <w:proofErr w:type="spellStart"/>
      <w:r>
        <w:rPr>
          <w:rFonts w:eastAsia="Times New Roman" w:cs="Times New Roman"/>
          <w:szCs w:val="24"/>
        </w:rPr>
        <w:t>Ζουράρις</w:t>
      </w:r>
      <w:proofErr w:type="spellEnd"/>
      <w:r>
        <w:rPr>
          <w:rFonts w:eastAsia="Times New Roman" w:cs="Times New Roman"/>
          <w:szCs w:val="24"/>
        </w:rPr>
        <w:t xml:space="preserve"> –αλήθεια, δε</w:t>
      </w:r>
      <w:r>
        <w:rPr>
          <w:rFonts w:eastAsia="Times New Roman" w:cs="Times New Roman"/>
          <w:szCs w:val="24"/>
        </w:rPr>
        <w:t>ν έχω ακόμα αντιληφθεί εάν έχει παραιτηθεί, αν έχει γίνει αποδεκτή η παραίτησή του, αλλά ας υποθέσουμε ότι έχει τελικά παραιτηθεί- έπρεπε να χυδαιολογήσει κατά ποδοσφαιρικών ομάδων για να φύγει από την Κυβέρνηση. Όταν έλεγε «δεν πειράζει να χαθούν και δύο,</w:t>
      </w:r>
      <w:r>
        <w:rPr>
          <w:rFonts w:eastAsia="Times New Roman" w:cs="Times New Roman"/>
          <w:szCs w:val="24"/>
        </w:rPr>
        <w:t xml:space="preserve"> τρία νησιά» ή όταν </w:t>
      </w:r>
      <w:proofErr w:type="spellStart"/>
      <w:r>
        <w:rPr>
          <w:rFonts w:eastAsia="Times New Roman" w:cs="Times New Roman"/>
          <w:szCs w:val="24"/>
        </w:rPr>
        <w:t>προσέβαλε</w:t>
      </w:r>
      <w:proofErr w:type="spellEnd"/>
      <w:r>
        <w:rPr>
          <w:rFonts w:eastAsia="Times New Roman" w:cs="Times New Roman"/>
          <w:szCs w:val="24"/>
        </w:rPr>
        <w:t xml:space="preserve"> με απαράδεκτο τρόπο τους μαθητές, αυτό δεν σας ενοχλούσε!</w:t>
      </w:r>
    </w:p>
    <w:p w14:paraId="35096488" w14:textId="77777777" w:rsidR="00A42BF5" w:rsidRDefault="007F616C">
      <w:pPr>
        <w:tabs>
          <w:tab w:val="left" w:pos="303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09648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Το πρόβλημα δεν είναι ο κ. </w:t>
      </w:r>
      <w:proofErr w:type="spellStart"/>
      <w:r>
        <w:rPr>
          <w:rFonts w:eastAsia="Times New Roman" w:cs="Times New Roman"/>
          <w:szCs w:val="24"/>
        </w:rPr>
        <w:t>Ζουράρις</w:t>
      </w:r>
      <w:proofErr w:type="spellEnd"/>
      <w:r>
        <w:rPr>
          <w:rFonts w:eastAsia="Times New Roman" w:cs="Times New Roman"/>
          <w:szCs w:val="24"/>
        </w:rPr>
        <w:t xml:space="preserve"> και ο κάθε κ. </w:t>
      </w:r>
      <w:proofErr w:type="spellStart"/>
      <w:r>
        <w:rPr>
          <w:rFonts w:eastAsia="Times New Roman" w:cs="Times New Roman"/>
          <w:szCs w:val="24"/>
        </w:rPr>
        <w:t>Ζουράρις</w:t>
      </w:r>
      <w:proofErr w:type="spellEnd"/>
      <w:r>
        <w:rPr>
          <w:rFonts w:eastAsia="Times New Roman" w:cs="Times New Roman"/>
          <w:szCs w:val="24"/>
        </w:rPr>
        <w:t xml:space="preserve">. Το πρόβλημα είναι αυτός που τον διόρισε και αυτός που </w:t>
      </w:r>
      <w:r>
        <w:rPr>
          <w:rFonts w:eastAsia="Times New Roman" w:cs="Times New Roman"/>
          <w:szCs w:val="24"/>
        </w:rPr>
        <w:t xml:space="preserve">τον ανέχτηκε. Ο κ. </w:t>
      </w:r>
      <w:proofErr w:type="spellStart"/>
      <w:r>
        <w:rPr>
          <w:rFonts w:eastAsia="Times New Roman" w:cs="Times New Roman"/>
          <w:szCs w:val="24"/>
        </w:rPr>
        <w:t>Ζουράρις</w:t>
      </w:r>
      <w:proofErr w:type="spellEnd"/>
      <w:r>
        <w:rPr>
          <w:rFonts w:eastAsia="Times New Roman" w:cs="Times New Roman"/>
          <w:szCs w:val="24"/>
        </w:rPr>
        <w:t xml:space="preserve"> δεν είναι τελικά τίποτε άλλο από τον καθρέφτη αυτής της Κυβέρνησης, μιας Κυβέρνησης επικίνδυνης, </w:t>
      </w:r>
      <w:proofErr w:type="spellStart"/>
      <w:r>
        <w:rPr>
          <w:rFonts w:eastAsia="Times New Roman" w:cs="Times New Roman"/>
          <w:szCs w:val="24"/>
        </w:rPr>
        <w:t>ασόβαρης</w:t>
      </w:r>
      <w:proofErr w:type="spellEnd"/>
      <w:r>
        <w:rPr>
          <w:rFonts w:eastAsia="Times New Roman" w:cs="Times New Roman"/>
          <w:szCs w:val="24"/>
        </w:rPr>
        <w:t xml:space="preserve"> και τυχοδιωκτικής. Εάν ήσασταν στοιχειωδώς συνεπείς στις δεσμεύσεις σας, ένας δρόμος υπήρχε και υπάρχει ακόμα: ο έντιμος δ</w:t>
      </w:r>
      <w:r>
        <w:rPr>
          <w:rFonts w:eastAsia="Times New Roman" w:cs="Times New Roman"/>
          <w:szCs w:val="24"/>
        </w:rPr>
        <w:t>ρόμος της παραίτησης. Αυτός είναι ο έντιμος δρόμος στην πολιτική. Αυτόν τον δρόμο, όμως, δεν τον γνωρίζετε.</w:t>
      </w:r>
    </w:p>
    <w:p w14:paraId="3509648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Εσείς προτιμάτε να κάνετε κάτι ακόμα πιο εξευτελιστικό για εσάς και δυστυχώς πιο επιζήμιο για τη χώρα: Λέτε ότι διαφωνείτε με όσα σας ζητούν, αλλά π</w:t>
      </w:r>
      <w:r>
        <w:rPr>
          <w:rFonts w:eastAsia="Times New Roman" w:cs="Times New Roman"/>
          <w:szCs w:val="24"/>
        </w:rPr>
        <w:t xml:space="preserve">αρ’ όλα αυτά τα ψηφίζετε όλοι σας για ακόμα μία φορά για να μην χάσετε την καρέκλα και παράλληλα δεν διαπραγματεύεστε τίποτα απολύτως. </w:t>
      </w:r>
    </w:p>
    <w:p w14:paraId="3509648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«Η ζωή μας έγινε ευκολότερη με τον κ. Τσίπρα και τον κ. </w:t>
      </w:r>
      <w:proofErr w:type="spellStart"/>
      <w:r>
        <w:rPr>
          <w:rFonts w:eastAsia="Times New Roman" w:cs="Times New Roman"/>
          <w:szCs w:val="24"/>
        </w:rPr>
        <w:t>Τσακαλώτο</w:t>
      </w:r>
      <w:proofErr w:type="spellEnd"/>
      <w:r>
        <w:rPr>
          <w:rFonts w:eastAsia="Times New Roman" w:cs="Times New Roman"/>
          <w:szCs w:val="24"/>
        </w:rPr>
        <w:t xml:space="preserve">», είπε ο κ. </w:t>
      </w:r>
      <w:proofErr w:type="spellStart"/>
      <w:r>
        <w:rPr>
          <w:rFonts w:eastAsia="Times New Roman" w:cs="Times New Roman"/>
          <w:szCs w:val="24"/>
        </w:rPr>
        <w:t>Ντάισελμπλουμ</w:t>
      </w:r>
      <w:proofErr w:type="spellEnd"/>
      <w:r>
        <w:rPr>
          <w:rFonts w:eastAsia="Times New Roman" w:cs="Times New Roman"/>
          <w:szCs w:val="24"/>
        </w:rPr>
        <w:t>.</w:t>
      </w:r>
    </w:p>
    <w:p w14:paraId="3509648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Αλήθεια, κυρίες και κύριοι </w:t>
      </w:r>
      <w:r>
        <w:rPr>
          <w:rFonts w:eastAsia="Times New Roman" w:cs="Times New Roman"/>
          <w:szCs w:val="24"/>
        </w:rPr>
        <w:t>Βουλευτές του ΣΥΡΙΖΑ και των ΑΝΕΛ, σας ικανοποιεί αυτή η αναφορά; Εσείς που μιλούσατε για εθελόδουλους, για γερμανοτσολιάδες, αισθάνεστε άραγε ίχνος ντροπής να ακούτε ότι είστε η ευκολότερη Κυβέρνηση την οποία συνάντησαν οι δανειστές μας;</w:t>
      </w:r>
    </w:p>
    <w:p w14:paraId="3509648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Ξέρετε, όμως, τι </w:t>
      </w:r>
      <w:r>
        <w:rPr>
          <w:rFonts w:eastAsia="Times New Roman" w:cs="Times New Roman"/>
          <w:szCs w:val="24"/>
        </w:rPr>
        <w:t>συμβαίνει; Όσο περισσότερο μένετε τόσο περισσότερα θα σας ζητούν. Ακόμα και τα σωστά που σας ζητούν δεν μπορείτε να τα εφαρμόσετε, διότι δεν τα πιστεύετε, όπως γίνεται με τις ιδιωτικοποιήσεις, τις οποίες πολεμούσατε και τις οποίες αναγκαστήκατε να τις δεχθ</w:t>
      </w:r>
      <w:r>
        <w:rPr>
          <w:rFonts w:eastAsia="Times New Roman" w:cs="Times New Roman"/>
          <w:szCs w:val="24"/>
        </w:rPr>
        <w:t>είτε, αλλά τελικά όχι μόνο δεν τις υλοποιείτε, αλλά τις υπονομεύετε κιόλας, γιατί δεν τις πιστεύετε, γιατί δεν τις θέλετε, όπως δεν μπορείτε να υλοποιήσετε και πραγματικές διαρθρωτικές αλλαγές. Και φυσικά, δεν μπορείτε να ενισχύσετε ούτε την επιχειρηματικό</w:t>
      </w:r>
      <w:r>
        <w:rPr>
          <w:rFonts w:eastAsia="Times New Roman" w:cs="Times New Roman"/>
          <w:szCs w:val="24"/>
        </w:rPr>
        <w:t>τητα ούτε να προσελκύσετε επενδύσεις.</w:t>
      </w:r>
    </w:p>
    <w:p w14:paraId="3509648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Σας το είπε και αυτό, κύριοι Υπουργοί, ο κ. </w:t>
      </w:r>
      <w:proofErr w:type="spellStart"/>
      <w:r>
        <w:rPr>
          <w:rFonts w:eastAsia="Times New Roman" w:cs="Times New Roman"/>
          <w:szCs w:val="24"/>
        </w:rPr>
        <w:t>Βίζερ</w:t>
      </w:r>
      <w:proofErr w:type="spellEnd"/>
      <w:r>
        <w:rPr>
          <w:rFonts w:eastAsia="Times New Roman" w:cs="Times New Roman"/>
          <w:szCs w:val="24"/>
        </w:rPr>
        <w:t>. Έχετε βάλει την οικονομία σε συνθήκες ασφυξίας. Στραγγαλίζετε τη ρευστότητα λόγω της διευρυμένης εσωτερικής στάσης πληρωμών. Και είναι γι’ αυτό που η Ελλάδα έμεινε και</w:t>
      </w:r>
      <w:r>
        <w:rPr>
          <w:rFonts w:eastAsia="Times New Roman" w:cs="Times New Roman"/>
          <w:szCs w:val="24"/>
        </w:rPr>
        <w:t xml:space="preserve"> το 2017 σε έναν ρυθμό ανάπτυξης αναιμικό, τον μισό των αρχικών εκτιμήσεων.</w:t>
      </w:r>
    </w:p>
    <w:p w14:paraId="3509648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Άκουσα τον κ. Τσίπρα να μιλάει και σήμερα για εξαιρετικούς ρυθμούς ανάπτυξης και θέλω, κύριε </w:t>
      </w:r>
      <w:proofErr w:type="spellStart"/>
      <w:r>
        <w:rPr>
          <w:rFonts w:eastAsia="Times New Roman" w:cs="Times New Roman"/>
          <w:szCs w:val="24"/>
        </w:rPr>
        <w:t>Τσακαλώτε</w:t>
      </w:r>
      <w:proofErr w:type="spellEnd"/>
      <w:r>
        <w:rPr>
          <w:rFonts w:eastAsia="Times New Roman" w:cs="Times New Roman"/>
          <w:szCs w:val="24"/>
        </w:rPr>
        <w:t>, για άλλη μια φορά -γιατί φαίνεται ότι σε αυτή την Αίθουσα πρέπει να επαναλαμ</w:t>
      </w:r>
      <w:r>
        <w:rPr>
          <w:rFonts w:eastAsia="Times New Roman" w:cs="Times New Roman"/>
          <w:szCs w:val="24"/>
        </w:rPr>
        <w:t>βανόμαστε διαρκώς για να καταλάβετε τι είναι αυτό που σας λέμε- να καταθέσω αυτό το διάγραμμα, το οποίο δείχνει την πραγματική απόδοση της ελληνικής οικονομίας σε σχέση με τις αρχικές προβλέψεις σε σύγκριση με όλες τις υπόλοιπες ευρωπαϊκές χώρες.</w:t>
      </w:r>
    </w:p>
    <w:p w14:paraId="3509649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(Στο σημε</w:t>
      </w:r>
      <w:r>
        <w:rPr>
          <w:rFonts w:eastAsia="Times New Roman" w:cs="Times New Roman"/>
          <w:szCs w:val="24"/>
        </w:rPr>
        <w:t>ίο αυτό ο Πρόεδρος της Νέας Δημοκρατίας κ. Κυριάκος Μητσοτάκης καταθέτει για τα Πρακτικά το προαναφερθέν διάγραμμα, το οποίο βρίσκεται στο αρχείο του Τμήματος Γραμματείας της Διεύθυνσης Στενογραφίας και Πρακτικών της Βουλής)</w:t>
      </w:r>
    </w:p>
    <w:p w14:paraId="3509649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Όλες ανεξαιρέτως οι ευρωπαϊκές </w:t>
      </w:r>
      <w:r>
        <w:rPr>
          <w:rFonts w:eastAsia="Times New Roman" w:cs="Times New Roman"/>
          <w:szCs w:val="24"/>
        </w:rPr>
        <w:t>χώρες, κύριε Υπουργέ, είχαν ρυθμό ανάπτυξης μεγαλύτερο από τον προβλεπόμενο. Ποια είναι η μόνη χώρα που είχε ρυθμό ανάπτυξης πολύ μικρότερο από τον προβλεπόμενο; Η Ελλάδα.</w:t>
      </w:r>
    </w:p>
    <w:p w14:paraId="3509649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Αυτοί είναι οι εξαιρετικοί ρυθμοί ανάπτυξης, κύριε </w:t>
      </w:r>
      <w:proofErr w:type="spellStart"/>
      <w:r>
        <w:rPr>
          <w:rFonts w:eastAsia="Times New Roman" w:cs="Times New Roman"/>
          <w:szCs w:val="24"/>
        </w:rPr>
        <w:t>Τσακαλώτε</w:t>
      </w:r>
      <w:proofErr w:type="spellEnd"/>
      <w:r>
        <w:rPr>
          <w:rFonts w:eastAsia="Times New Roman" w:cs="Times New Roman"/>
          <w:szCs w:val="24"/>
        </w:rPr>
        <w:t>;</w:t>
      </w:r>
    </w:p>
    <w:p w14:paraId="35096493"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της Νέας Δημοκρατίας)</w:t>
      </w:r>
    </w:p>
    <w:p w14:paraId="3509649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Ρυθμοί ανάπτυξης, λοιπόν, όχι απλώς αναιμικοί, αλλά κυρίως πολύ χαμηλότεροι από τις πραγματικές δυνατότητες της χώρας. Υπερφορολογείτε και </w:t>
      </w:r>
      <w:proofErr w:type="spellStart"/>
      <w:r>
        <w:rPr>
          <w:rFonts w:eastAsia="Times New Roman" w:cs="Times New Roman"/>
          <w:szCs w:val="24"/>
        </w:rPr>
        <w:t>φτωχοποιείτε</w:t>
      </w:r>
      <w:proofErr w:type="spellEnd"/>
      <w:r>
        <w:rPr>
          <w:rFonts w:eastAsia="Times New Roman" w:cs="Times New Roman"/>
          <w:szCs w:val="24"/>
        </w:rPr>
        <w:t>. Αυτό κάνετε. Επί των ημερών σας κατορθώσατε ένας στους δύο Έλληνες να χ</w:t>
      </w:r>
      <w:r>
        <w:rPr>
          <w:rFonts w:eastAsia="Times New Roman" w:cs="Times New Roman"/>
          <w:szCs w:val="24"/>
        </w:rPr>
        <w:t>ρωστά στο κράτος. Το είπε και ο εισηγητής μας, ο κ. Δήμας, ότι το 25% του ιδιωτικού χρέους δημιουργήθηκε επί των δικών σας ημερών και πρώτη φορά τα χρέη των Ελλήνων προς την εφορία ξεπέρασαν τα 100 δισεκατομμύρια. Οι κατασχέσεις περιουσιών έχουν πολλαπλασι</w:t>
      </w:r>
      <w:r>
        <w:rPr>
          <w:rFonts w:eastAsia="Times New Roman" w:cs="Times New Roman"/>
          <w:szCs w:val="24"/>
        </w:rPr>
        <w:t>αστεί. Οι μαζικοί πλειστηριασμοί έχουν ήδη δρομολογηθεί. Και αυτά τα κάνετε εσείς, που ανεβήκατε στην εξουσία, μιλώντας για «</w:t>
      </w:r>
      <w:r>
        <w:rPr>
          <w:rFonts w:eastAsia="Times New Roman" w:cs="Times New Roman"/>
          <w:szCs w:val="24"/>
        </w:rPr>
        <w:t>σεισάχθεια</w:t>
      </w:r>
      <w:r>
        <w:rPr>
          <w:rFonts w:eastAsia="Times New Roman" w:cs="Times New Roman"/>
          <w:szCs w:val="24"/>
        </w:rPr>
        <w:t>» και φωνάζοντας «κανένα σπίτι στα χέρια τραπεζίτη».</w:t>
      </w:r>
    </w:p>
    <w:p w14:paraId="3509649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Αλήθεια, δεν άκουσα τον κ. Τσίπρα να κάνει καμμία αναφορά σήμερα στη</w:t>
      </w:r>
      <w:r>
        <w:rPr>
          <w:rFonts w:eastAsia="Times New Roman" w:cs="Times New Roman"/>
          <w:szCs w:val="24"/>
        </w:rPr>
        <w:t xml:space="preserve">ν ομιλία του στους πλειστηριασμούς και μας λέτε ακόμα και σήμερα ότι προστατεύετε την πρώτη κατοικία, όταν μόνοι σας έχετε ομολογήσει ότι το σημερινό σύστημα παρέχει μικρότερη προστασία στους δανειολήπτες σε σχέση με την </w:t>
      </w:r>
      <w:proofErr w:type="spellStart"/>
      <w:r>
        <w:rPr>
          <w:rFonts w:eastAsia="Times New Roman" w:cs="Times New Roman"/>
          <w:szCs w:val="24"/>
        </w:rPr>
        <w:t>προϋπάρχουσα</w:t>
      </w:r>
      <w:proofErr w:type="spellEnd"/>
      <w:r>
        <w:rPr>
          <w:rFonts w:eastAsia="Times New Roman" w:cs="Times New Roman"/>
          <w:szCs w:val="24"/>
        </w:rPr>
        <w:t xml:space="preserve"> που είχε νομοθετήσει η</w:t>
      </w:r>
      <w:r>
        <w:rPr>
          <w:rFonts w:eastAsia="Times New Roman" w:cs="Times New Roman"/>
          <w:szCs w:val="24"/>
        </w:rPr>
        <w:t xml:space="preserve"> προηγούμενη </w:t>
      </w:r>
      <w:r>
        <w:rPr>
          <w:rFonts w:eastAsia="Times New Roman" w:cs="Times New Roman"/>
          <w:szCs w:val="24"/>
        </w:rPr>
        <w:t xml:space="preserve">κυβέρνηση </w:t>
      </w:r>
      <w:r>
        <w:rPr>
          <w:rFonts w:eastAsia="Times New Roman" w:cs="Times New Roman"/>
          <w:szCs w:val="24"/>
        </w:rPr>
        <w:t>της Νέας Δημοκρατίας.</w:t>
      </w:r>
    </w:p>
    <w:p w14:paraId="35096496" w14:textId="77777777" w:rsidR="00A42BF5" w:rsidRDefault="007F616C">
      <w:pPr>
        <w:spacing w:line="600" w:lineRule="auto"/>
        <w:ind w:firstLine="720"/>
        <w:jc w:val="both"/>
        <w:rPr>
          <w:rFonts w:eastAsia="Times New Roman"/>
          <w:szCs w:val="24"/>
        </w:rPr>
      </w:pPr>
      <w:r>
        <w:rPr>
          <w:rFonts w:eastAsia="Times New Roman" w:cs="Times New Roman"/>
          <w:szCs w:val="24"/>
        </w:rPr>
        <w:t xml:space="preserve">Όσα ψέματα και αν λέτε, όλοι γνωρίζουν ότι σήμερα γίνονται πλειστηριασμοί πρώτης κατοικίας και κάνετε σόου με τους τραπεζίτες την ίδια ώρα που δρομολογείτε πλειστηριασμούς και για τα χρέη προς το δημόσιο -είναι </w:t>
      </w:r>
      <w:r>
        <w:rPr>
          <w:rFonts w:eastAsia="Times New Roman" w:cs="Times New Roman"/>
          <w:szCs w:val="24"/>
        </w:rPr>
        <w:t>οι πλειστηριασμοί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Τσακαλώτου</w:t>
      </w:r>
      <w:proofErr w:type="spellEnd"/>
      <w:r>
        <w:rPr>
          <w:rFonts w:eastAsia="Times New Roman" w:cs="Times New Roman"/>
          <w:szCs w:val="24"/>
        </w:rPr>
        <w:t>-, την ίδια ώρα που η εφορία έχει επιβάλει μέτρα αναγκαστικής είσπραξης σε παραπάνω από ένα εκατομμύριο συμπολίτες μας. Μόνο τον Νοέμβριο του 2017 τα μέτρα αυτά επιβλήθηκαν σε είκοσι μία χιλιάδες οφειλετών. Γίνονται –πρ</w:t>
      </w:r>
      <w:r>
        <w:rPr>
          <w:rFonts w:eastAsia="Times New Roman" w:cs="Times New Roman"/>
          <w:szCs w:val="24"/>
        </w:rPr>
        <w:t>οσέξτε!- περίπου χίλιες κατασχέσεις κάθε εργάσιμη μέρα και είναι επτακόσιες πενήντα χιλιάδες οι οφειλέτες που κινδυνεύουν ακόμα με κατάσχεση και ο αριθμός αυτός συνέχεια μεγαλώνει, σκοτεινιάζοντας τις προοπτικές της κοινωνίας.</w:t>
      </w:r>
      <w:r>
        <w:rPr>
          <w:rFonts w:eastAsia="Times New Roman"/>
          <w:szCs w:val="24"/>
        </w:rPr>
        <w:t xml:space="preserve"> Παρ</w:t>
      </w:r>
      <w:r>
        <w:rPr>
          <w:rFonts w:eastAsia="Times New Roman"/>
          <w:szCs w:val="24"/>
        </w:rPr>
        <w:t xml:space="preserve">’ </w:t>
      </w:r>
      <w:r>
        <w:rPr>
          <w:rFonts w:eastAsia="Times New Roman"/>
          <w:szCs w:val="24"/>
        </w:rPr>
        <w:t>όλα αυτά, εσείς συνεχίζε</w:t>
      </w:r>
      <w:r>
        <w:rPr>
          <w:rFonts w:eastAsia="Times New Roman"/>
          <w:szCs w:val="24"/>
        </w:rPr>
        <w:t>τε ακάθεκτοι, την καταστροφική σας πολιτική.</w:t>
      </w:r>
    </w:p>
    <w:p w14:paraId="35096497" w14:textId="77777777" w:rsidR="00A42BF5" w:rsidRDefault="007F616C">
      <w:pPr>
        <w:spacing w:line="600" w:lineRule="auto"/>
        <w:ind w:firstLine="720"/>
        <w:jc w:val="both"/>
        <w:rPr>
          <w:rFonts w:eastAsia="Times New Roman"/>
          <w:szCs w:val="24"/>
        </w:rPr>
      </w:pPr>
      <w:r>
        <w:rPr>
          <w:rFonts w:eastAsia="Times New Roman"/>
          <w:szCs w:val="24"/>
        </w:rPr>
        <w:t xml:space="preserve">Σας το είπαμε και στη συζήτηση για τον προϋπολογισμό. Αντί να μειώσετε τους φόρους, επιβάλατε 2 δισεκατομμύρια επιπλέον μέτρα το 2018. Από αυτά, τα 900 εκατομμύρια αποτελούν οι νέοι φόροι. Το μεγαλύτερο μάλιστα </w:t>
      </w:r>
      <w:r>
        <w:rPr>
          <w:rFonts w:eastAsia="Times New Roman"/>
          <w:szCs w:val="24"/>
        </w:rPr>
        <w:t>μέρος των εσόδων, προέρχεται από έμμεσους φόρους, που πλήττουν δυσανάλογα τους πιο αδύναμους συμπολίτες μας.</w:t>
      </w:r>
    </w:p>
    <w:p w14:paraId="35096498" w14:textId="77777777" w:rsidR="00A42BF5" w:rsidRDefault="007F616C">
      <w:pPr>
        <w:spacing w:line="600" w:lineRule="auto"/>
        <w:ind w:firstLine="720"/>
        <w:jc w:val="both"/>
        <w:rPr>
          <w:rFonts w:eastAsia="Times New Roman"/>
          <w:szCs w:val="24"/>
        </w:rPr>
      </w:pPr>
      <w:r>
        <w:rPr>
          <w:rFonts w:eastAsia="Times New Roman"/>
          <w:szCs w:val="24"/>
        </w:rPr>
        <w:t>Αποφασίζετε νέες περικοπές στο ΕΚΑΣ και στο επίδομα θέρμανσης. Επιβάλλετε μέτρα, που συρρικνώνουν ακόμα περισσότερο το διαθέσιμο εισόδημα των πολιτ</w:t>
      </w:r>
      <w:r>
        <w:rPr>
          <w:rFonts w:eastAsia="Times New Roman"/>
          <w:szCs w:val="24"/>
        </w:rPr>
        <w:t xml:space="preserve">ών. Και όλα αυτά ενώ προκαλείτε τεράστιες στρεβλώσεις στην πραγματική οικονομία, ενθαρρύνοντας τελικά τις αδήλωτες αποδοχές, αλλά και τη μαύρη εργασία, διότι εκεί καταλήγουν θέλοντας και μη οι πολίτες για να επιβιώσουν. Δεν έχουν άλλες επιλογές και είναι, </w:t>
      </w:r>
      <w:r>
        <w:rPr>
          <w:rFonts w:eastAsia="Times New Roman"/>
          <w:szCs w:val="24"/>
        </w:rPr>
        <w:t>δυστυχώς, ολοένα και περισσότεροι αυτοί που αναγκάζονται να δουλέψουν για 360 ευρώ ή και για ακόμα λιγότερα.</w:t>
      </w:r>
    </w:p>
    <w:p w14:paraId="35096499" w14:textId="77777777" w:rsidR="00A42BF5" w:rsidRDefault="007F616C">
      <w:pPr>
        <w:spacing w:line="600" w:lineRule="auto"/>
        <w:ind w:firstLine="720"/>
        <w:jc w:val="both"/>
        <w:rPr>
          <w:rFonts w:eastAsia="Times New Roman"/>
          <w:szCs w:val="24"/>
        </w:rPr>
      </w:pPr>
      <w:r>
        <w:rPr>
          <w:rFonts w:eastAsia="Times New Roman"/>
          <w:szCs w:val="24"/>
        </w:rPr>
        <w:t>Κι όλα αυτά, ενώ καμαρώνετε για τη μείωση του δείκτη ανεργίας, ενός δείκτη που μειώνεται με μισθούς πείνας και βέβαια με μαζική έξοδο εκατοντάδων χ</w:t>
      </w:r>
      <w:r>
        <w:rPr>
          <w:rFonts w:eastAsia="Times New Roman"/>
          <w:szCs w:val="24"/>
        </w:rPr>
        <w:t xml:space="preserve">ιλιάδων νέων στο εξωτερικό. Και είναι πραγματικά λυπηρό που και σήμερα ο κ. Τσίπρας είπε για ακόμα μια φορά μεγάλα ψέματα. Επί των ημερών του, μας είπε ο κ. Τσίπρας, αντιστράφηκε η πορεία της μερικής απασχόλησης. </w:t>
      </w:r>
    </w:p>
    <w:p w14:paraId="3509649A" w14:textId="77777777" w:rsidR="00A42BF5" w:rsidRDefault="007F616C">
      <w:pPr>
        <w:spacing w:line="600" w:lineRule="auto"/>
        <w:ind w:firstLine="720"/>
        <w:jc w:val="both"/>
        <w:rPr>
          <w:rFonts w:eastAsia="Times New Roman"/>
          <w:szCs w:val="24"/>
        </w:rPr>
      </w:pPr>
      <w:r>
        <w:rPr>
          <w:rFonts w:eastAsia="Times New Roman"/>
          <w:szCs w:val="24"/>
        </w:rPr>
        <w:t>Επειδή, όμως, ο Θεός αγαπάει τον κλέφτη, α</w:t>
      </w:r>
      <w:r>
        <w:rPr>
          <w:rFonts w:eastAsia="Times New Roman"/>
          <w:szCs w:val="24"/>
        </w:rPr>
        <w:t xml:space="preserve">γαπά και τον νοικοκύρη, σήμερα, κύριοι Υπουργοί, βγήκαν τα στοιχεία </w:t>
      </w:r>
      <w:r>
        <w:rPr>
          <w:rFonts w:eastAsia="Times New Roman"/>
          <w:szCs w:val="24"/>
        </w:rPr>
        <w:t>του συστήματος</w:t>
      </w:r>
      <w:r>
        <w:rPr>
          <w:rFonts w:eastAsia="Times New Roman"/>
          <w:szCs w:val="24"/>
        </w:rPr>
        <w:t xml:space="preserve"> </w:t>
      </w:r>
      <w:r>
        <w:rPr>
          <w:rFonts w:eastAsia="Times New Roman"/>
          <w:szCs w:val="24"/>
        </w:rPr>
        <w:t>«ΕΡΓΑΝΗ»</w:t>
      </w:r>
      <w:r>
        <w:rPr>
          <w:rFonts w:eastAsia="Times New Roman"/>
          <w:szCs w:val="24"/>
        </w:rPr>
        <w:t>. Το 2014 οι προσλήψεις ήταν μοιρασμένες, μεταξύ μερικής και πλήρους απασχόλησης. Το 2017 καταφέρατε στις νέες προσλήψεις το 55% να είναι μερικής απασχόλησης και μάλ</w:t>
      </w:r>
      <w:r>
        <w:rPr>
          <w:rFonts w:eastAsia="Times New Roman"/>
          <w:szCs w:val="24"/>
        </w:rPr>
        <w:t>ιστα, με αυξητικές τάσεις τον Δεκέμβριο το νούμερο έφτασε το 57%. Πράγματι, λοιπόν, κύριοι Υπουργοί, αντιστρέψατε την τάση, αλλά προς την ακριβώς αντίθετη κατεύθυνση από αυτήν που ισχυρίστηκε ο Πρωθυπουργός. Καταθέτω τους δύο σχετικούς πίνακες στα Πρακτικά</w:t>
      </w:r>
      <w:r>
        <w:rPr>
          <w:rFonts w:eastAsia="Times New Roman"/>
          <w:szCs w:val="24"/>
        </w:rPr>
        <w:t>.</w:t>
      </w:r>
    </w:p>
    <w:p w14:paraId="3509649B"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509649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ο Πρόεδρος της Νέας Δημοκρατίας κ. Κυριάκος Μητσοτάκης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w:t>
      </w:r>
      <w:r>
        <w:rPr>
          <w:rFonts w:eastAsia="Times New Roman" w:cs="Times New Roman"/>
          <w:szCs w:val="24"/>
        </w:rPr>
        <w:t>ογραφίας και Πρακτικών της Βουλής)</w:t>
      </w:r>
    </w:p>
    <w:p w14:paraId="3509649D" w14:textId="77777777" w:rsidR="00A42BF5" w:rsidRDefault="007F616C">
      <w:pPr>
        <w:spacing w:line="600" w:lineRule="auto"/>
        <w:ind w:firstLine="720"/>
        <w:jc w:val="both"/>
        <w:rPr>
          <w:rFonts w:eastAsia="Times New Roman"/>
          <w:szCs w:val="24"/>
        </w:rPr>
      </w:pPr>
      <w:r>
        <w:rPr>
          <w:rFonts w:eastAsia="Times New Roman"/>
          <w:szCs w:val="24"/>
        </w:rPr>
        <w:t>Τα ίδια ψέματα μας είπε και ο Πρωθυπουργός, σχετικά με τις ομαδικές απολύσεις. Μας είπε ο κ. Τσίπρας ότι τις απέτρεψε, δήθεν. Στη φαντασία του μπορεί να τις απέτρεψε. Μόνο που στο άρθρο 17 του ν</w:t>
      </w:r>
      <w:r>
        <w:rPr>
          <w:rFonts w:eastAsia="Times New Roman"/>
          <w:szCs w:val="24"/>
        </w:rPr>
        <w:t>.</w:t>
      </w:r>
      <w:r>
        <w:rPr>
          <w:rFonts w:eastAsia="Times New Roman"/>
          <w:szCs w:val="24"/>
        </w:rPr>
        <w:t xml:space="preserve">4472, κύριε Υπουργέ, στο </w:t>
      </w:r>
      <w:r>
        <w:rPr>
          <w:rFonts w:eastAsia="Times New Roman"/>
          <w:szCs w:val="24"/>
        </w:rPr>
        <w:t>τέταρτο μνημόνιο δηλαδή, απελευθερώνετε τις ομαδικές απολύσεις. Τα είχαμε συζητήσει αυτά. Καταθέτω το σχετικό άρθρο.</w:t>
      </w:r>
    </w:p>
    <w:p w14:paraId="3509649E"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509649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350964A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Τα έχουν καταλάβει και οι</w:t>
      </w:r>
      <w:r>
        <w:rPr>
          <w:rFonts w:eastAsia="Times New Roman" w:cs="Times New Roman"/>
          <w:szCs w:val="24"/>
        </w:rPr>
        <w:t xml:space="preserve"> εργαζόμενοι και οι μόνοι που παριστάνετε ότι δεν τα έχετε καταλάβει είστε εσείς. Ψέματα, λοιπόν, για τη μερική απασχόληση, ψέματα και σήμερα για τις ομαδικές απολύσεις. Και με τα ψέματα μπορεί να εξαπατήσετε για μια φορά ακόμα τους Βουλευτές σας, οι οποίο</w:t>
      </w:r>
      <w:r>
        <w:rPr>
          <w:rFonts w:eastAsia="Times New Roman" w:cs="Times New Roman"/>
          <w:szCs w:val="24"/>
        </w:rPr>
        <w:t xml:space="preserve">ι προφανώς είναι απολύτως πρόθυμοι να εξαπατηθούν, αλλά τις Ελληνίδες και τους Έλληνες, κύριοι Υπουργοί και κύριοι Βουλευτές </w:t>
      </w:r>
      <w:r>
        <w:rPr>
          <w:rFonts w:eastAsia="Times New Roman" w:cs="Times New Roman"/>
          <w:szCs w:val="24"/>
        </w:rPr>
        <w:t xml:space="preserve">του </w:t>
      </w:r>
      <w:r>
        <w:rPr>
          <w:rFonts w:eastAsia="Times New Roman" w:cs="Times New Roman"/>
          <w:szCs w:val="24"/>
        </w:rPr>
        <w:t xml:space="preserve">ΣΥΡΙΖΑ και </w:t>
      </w:r>
      <w:r>
        <w:rPr>
          <w:rFonts w:eastAsia="Times New Roman" w:cs="Times New Roman"/>
          <w:szCs w:val="24"/>
        </w:rPr>
        <w:t xml:space="preserve">των </w:t>
      </w:r>
      <w:r>
        <w:rPr>
          <w:rFonts w:eastAsia="Times New Roman" w:cs="Times New Roman"/>
          <w:szCs w:val="24"/>
        </w:rPr>
        <w:t>ΑΝΕΛ, ξεχάστε τους. Διότι, όλοι οι ποιοτικοί δείκτες δείχνουν σήμερα μια χώρα παγιδευμένη σε μια βαθμιαία καθίζη</w:t>
      </w:r>
      <w:r>
        <w:rPr>
          <w:rFonts w:eastAsia="Times New Roman" w:cs="Times New Roman"/>
          <w:szCs w:val="24"/>
        </w:rPr>
        <w:t>ση, που διώχνει μακριά το καλύτερο έμψυχο δυναμικό της.</w:t>
      </w:r>
    </w:p>
    <w:p w14:paraId="350964A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Τσίπρας έκανε μια αναφορά στις μεταρρυθμίσεις. Ξέχασε να μας πει ότι σύμφωνα με τη σχετική μελέτη του ΟΟΣΑ, η μόνη χώρα στην οποία υπήρξε σημαντική υστέρηση των μεταρρυθμίσεων κατά 30%, ήταν η Ελ</w:t>
      </w:r>
      <w:r>
        <w:rPr>
          <w:rFonts w:eastAsia="Times New Roman" w:cs="Times New Roman"/>
          <w:szCs w:val="24"/>
        </w:rPr>
        <w:t>λάδα το 2015-2016.</w:t>
      </w:r>
    </w:p>
    <w:p w14:paraId="350964A2"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50964A3" w14:textId="77777777" w:rsidR="00A42BF5" w:rsidRDefault="007F616C">
      <w:pPr>
        <w:spacing w:line="600" w:lineRule="auto"/>
        <w:ind w:firstLine="720"/>
        <w:jc w:val="both"/>
        <w:rPr>
          <w:rFonts w:eastAsia="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w:t>
      </w:r>
      <w:r>
        <w:rPr>
          <w:rFonts w:eastAsia="Times New Roman" w:cs="Times New Roman"/>
          <w:szCs w:val="24"/>
        </w:rPr>
        <w:t>ιεύθυνσης Στενογραφίας και Πρακτικών της Βουλής)</w:t>
      </w:r>
    </w:p>
    <w:p w14:paraId="350964A4"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Ξέρετε, κύριε </w:t>
      </w:r>
      <w:proofErr w:type="spellStart"/>
      <w:r>
        <w:rPr>
          <w:rFonts w:eastAsia="Times New Roman" w:cs="Times New Roman"/>
          <w:szCs w:val="24"/>
        </w:rPr>
        <w:t>Τσακαλώτε</w:t>
      </w:r>
      <w:proofErr w:type="spellEnd"/>
      <w:r>
        <w:rPr>
          <w:rFonts w:eastAsia="Times New Roman" w:cs="Times New Roman"/>
          <w:szCs w:val="24"/>
        </w:rPr>
        <w:t>, επειδή σας αρέσουν και τα ρητά και είστε αγγλομαθής και μορφωμένος άνθρωπος, θα σας θυμίσω μια κουβέντα η οποία ειπώθηκε από έναν σημαντικό Αμερικάνο πολιτικό, ο οποίος είπε ότι «έχε</w:t>
      </w:r>
      <w:r>
        <w:rPr>
          <w:rFonts w:eastAsia="Times New Roman" w:cs="Times New Roman"/>
          <w:szCs w:val="24"/>
        </w:rPr>
        <w:t xml:space="preserve">τε το δικαίωμα στη γνώμη σας, αλλά δεν έχετε το δικαίωμα στα δεδομένα σας, στα </w:t>
      </w:r>
      <w:r>
        <w:rPr>
          <w:rFonts w:eastAsia="Times New Roman" w:cs="Times New Roman"/>
          <w:szCs w:val="24"/>
          <w:lang w:val="en-US"/>
        </w:rPr>
        <w:t>facts</w:t>
      </w:r>
      <w:r>
        <w:rPr>
          <w:rFonts w:eastAsia="Times New Roman" w:cs="Times New Roman"/>
          <w:szCs w:val="24"/>
        </w:rPr>
        <w:t xml:space="preserve">». Αυτά είναι δεδομένα. Δεν αμφισβητούνται. Δεν επιδέχονται αμφισβήτησης. Σταματήστε επιτέλους να τα διαστρεβλώνετε με αυτόν τον εξόφθαλμο τρόπο. </w:t>
      </w:r>
    </w:p>
    <w:p w14:paraId="350964A5"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w:t>
      </w:r>
      <w:r>
        <w:rPr>
          <w:rFonts w:eastAsia="Times New Roman"/>
          <w:szCs w:val="24"/>
        </w:rPr>
        <w:t>τέρυγα της Νέας Δημοκρατίας)</w:t>
      </w:r>
    </w:p>
    <w:p w14:paraId="350964A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πολιτική σας, λοιπόν, συνεχίζει να διώχνει αντί να φέρνει επενδύσεις. Έχει πια αποδειχτεί ότι προτιμάτε να μοιράζετε τη φτώχεια, ενώ οι πολίτες ζητούν ανάπτυξη και ευημερία. Τα επιδόματα από μόνα τους δεν φτάνουν. Αυτό που χρ</w:t>
      </w:r>
      <w:r>
        <w:rPr>
          <w:rFonts w:eastAsia="Times New Roman" w:cs="Times New Roman"/>
          <w:szCs w:val="24"/>
        </w:rPr>
        <w:t>ειάζονται οι πολίτες είναι να μπορούν να ξαναπάρουν στα χέρια τους τον έλεγχο της ζωής τους. Γιατί οι Έλληνες αξίζουν καλύτερα, καλύτερα από τις αυταπάτες και τις απάτες σας και σίγουρα καλύτερα από τα ψέματα και τις μισές αλήθειες.</w:t>
      </w:r>
    </w:p>
    <w:p w14:paraId="350964A7"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Κυρίες και κύριοι συνάδ</w:t>
      </w:r>
      <w:r>
        <w:rPr>
          <w:rFonts w:eastAsia="Times New Roman" w:cs="Times New Roman"/>
          <w:szCs w:val="24"/>
        </w:rPr>
        <w:t>ελφοι, το 2018 ξεκινά εγκυμονώντας μεγάλους κινδύνους και μεγάλες προκλήσεις για τη χώρα, γιατί την ολοκλήρωση του τρίτου προγράμματος την ακολουθεί ένα άτυπο, τέταρτο μνημόνιο επιτήρησης της χώρας μέχρι το 2022. Το ψήφισε η Συμπολίτευση την περασμένη άνοι</w:t>
      </w:r>
      <w:r>
        <w:rPr>
          <w:rFonts w:eastAsia="Times New Roman" w:cs="Times New Roman"/>
          <w:szCs w:val="24"/>
        </w:rPr>
        <w:t xml:space="preserve">ξη στο πλαίσιο της ολοκλήρωσης της δεύτερης αξιολόγησης. </w:t>
      </w:r>
    </w:p>
    <w:p w14:paraId="350964A8"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Εδώ πέρα αξίζει να θυμίσω, </w:t>
      </w:r>
      <w:r>
        <w:rPr>
          <w:rFonts w:eastAsia="Times New Roman" w:cs="Times New Roman"/>
          <w:szCs w:val="24"/>
        </w:rPr>
        <w:t>καθώς</w:t>
      </w:r>
      <w:r>
        <w:rPr>
          <w:rFonts w:eastAsia="Times New Roman" w:cs="Times New Roman"/>
          <w:szCs w:val="24"/>
        </w:rPr>
        <w:t xml:space="preserve"> ο κ. Τσίπρας έκανε μια ιστορική αναδρομή, τι έλεγε ο ίδιος ο κ. Τσίπρας στην ολοκλήρωση της πρώτης αξιολόγησης. Προσέξτε, διαβάζω: «Πήραμε εντολή να υλοποιήσουμε μια</w:t>
      </w:r>
      <w:r>
        <w:rPr>
          <w:rFonts w:eastAsia="Times New Roman" w:cs="Times New Roman"/>
          <w:szCs w:val="24"/>
        </w:rPr>
        <w:t xml:space="preserve"> συμφωνία…», αυτή ήταν η εντολή που πήρατε, υποτίθεται, στις εκλογές του Σεπτεμβρίου το 2015, «…που προέβλεπε μια ήπια δημοσιονομική προσαρμογή», με 14 δισεκατομμύρια μέτρα, «…της τάξης του 3% του ΑΕΠ, ως το 2018». Αυτά έλεγε ο κ. Τσίπρας στην ολοκλήρωση τ</w:t>
      </w:r>
      <w:r>
        <w:rPr>
          <w:rFonts w:eastAsia="Times New Roman" w:cs="Times New Roman"/>
          <w:szCs w:val="24"/>
        </w:rPr>
        <w:t xml:space="preserve">ης πρώτης αξιολόγησης. </w:t>
      </w:r>
    </w:p>
    <w:p w14:paraId="350964A9"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Τα καταθέτω και αυτά στα Πρακτικά για να υπάρχουν.</w:t>
      </w:r>
    </w:p>
    <w:p w14:paraId="350964AA" w14:textId="77777777" w:rsidR="00A42BF5" w:rsidRDefault="007F616C">
      <w:pPr>
        <w:tabs>
          <w:tab w:val="left" w:pos="3873"/>
        </w:tabs>
        <w:spacing w:line="600" w:lineRule="auto"/>
        <w:ind w:firstLine="720"/>
        <w:jc w:val="both"/>
        <w:rPr>
          <w:rFonts w:eastAsia="Times New Roman" w:cs="Times New Roman"/>
        </w:rPr>
      </w:pPr>
      <w:r>
        <w:rPr>
          <w:rFonts w:eastAsia="Times New Roman" w:cs="Times New Roman"/>
          <w:szCs w:val="24"/>
        </w:rPr>
        <w:t>(</w:t>
      </w:r>
      <w:r>
        <w:rPr>
          <w:rFonts w:eastAsia="Times New Roman" w:cs="Times New Roman"/>
        </w:rPr>
        <w:t xml:space="preserve">Στο σημείο αυτό ο </w:t>
      </w:r>
      <w:r>
        <w:rPr>
          <w:rFonts w:eastAsia="Times New Roman" w:cs="Times New Roman"/>
          <w:szCs w:val="24"/>
        </w:rPr>
        <w:t>Πρόεδρος της Νέας Δημοκρατίας</w:t>
      </w:r>
      <w:r>
        <w:rPr>
          <w:rFonts w:eastAsia="Times New Roman" w:cs="Times New Roman"/>
        </w:rPr>
        <w:t xml:space="preserve"> κ. </w:t>
      </w:r>
      <w:r>
        <w:rPr>
          <w:rFonts w:eastAsia="Times New Roman" w:cs="Times New Roman"/>
          <w:szCs w:val="24"/>
        </w:rPr>
        <w:t xml:space="preserve">Κυριάκος Μητσοτάκης </w:t>
      </w:r>
      <w:r>
        <w:rPr>
          <w:rFonts w:eastAsia="Times New Roman" w:cs="Times New Roman"/>
        </w:rPr>
        <w:t>καταθέτει για τα Πρακτικά το προαναφερθέν έγγραφο, το οποίο βρίσκεται στο αρχείο του Τμήματος Γραμματείας της</w:t>
      </w:r>
      <w:r>
        <w:rPr>
          <w:rFonts w:eastAsia="Times New Roman" w:cs="Times New Roman"/>
        </w:rPr>
        <w:t xml:space="preserve"> Διεύθυνσης Στενογραφίας και Πρακτικών της Βουλής)</w:t>
      </w:r>
    </w:p>
    <w:p w14:paraId="350964AB"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Αυτό το οποίο δεν μας είπε ο κ. Τσίπρας είναι τι έγινε μεταξύ της πρώτης και της δεύτερης αξιολόγησης και προστέθηκαν 5,2 δισεκατομμύρια μέτρα για το 2019 και το 2020 μετά την ολοκλήρωση της τρίτης αξιολόγ</w:t>
      </w:r>
      <w:r>
        <w:rPr>
          <w:rFonts w:eastAsia="Times New Roman" w:cs="Times New Roman"/>
          <w:szCs w:val="24"/>
        </w:rPr>
        <w:t>ησης, το τέταρτο μνημόνιο που φέρνει η δικιά σας υπογραφή.</w:t>
      </w:r>
    </w:p>
    <w:p w14:paraId="350964AC" w14:textId="77777777" w:rsidR="00A42BF5" w:rsidRDefault="007F616C">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350964AD"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Διότι αυτό έγινε, </w:t>
      </w:r>
      <w:r>
        <w:rPr>
          <w:rFonts w:eastAsia="Times New Roman"/>
          <w:bCs/>
        </w:rPr>
        <w:t>προκειμένου να</w:t>
      </w:r>
      <w:r>
        <w:rPr>
          <w:rFonts w:eastAsia="Times New Roman" w:cs="Times New Roman"/>
          <w:szCs w:val="24"/>
        </w:rPr>
        <w:t xml:space="preserve"> κλείσετε τη δεύτερη αξιολόγηση: Κωλυσιεργώντας, φορτώσατε τη χώρα με 5 δισεκατομμύρια πρόσθετα μέτρα. Αυτή είν</w:t>
      </w:r>
      <w:r>
        <w:rPr>
          <w:rFonts w:eastAsia="Times New Roman" w:cs="Times New Roman"/>
          <w:szCs w:val="24"/>
        </w:rPr>
        <w:t xml:space="preserve">αι και η τραγική ειρωνεία. Εμφανιστήκατε στο πολιτικό σκηνικό ως </w:t>
      </w:r>
      <w:proofErr w:type="spellStart"/>
      <w:r>
        <w:rPr>
          <w:rFonts w:eastAsia="Times New Roman" w:cs="Times New Roman"/>
          <w:szCs w:val="24"/>
        </w:rPr>
        <w:t>αντιμνημονιακοί</w:t>
      </w:r>
      <w:proofErr w:type="spellEnd"/>
      <w:r>
        <w:rPr>
          <w:rFonts w:eastAsia="Times New Roman" w:cs="Times New Roman"/>
          <w:szCs w:val="24"/>
        </w:rPr>
        <w:t xml:space="preserve"> και έχετε μια ικανότητα να παράγετε διαρκώς νέα μνημόνια. </w:t>
      </w:r>
    </w:p>
    <w:p w14:paraId="350964AE"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Ενώ, όμως, αυτό το άτυπο, νέο μνημόνιο επιβάλλει συγκεκριμένα νέα μέτρα -να τα θυμίσω για άλλη μια φορά να τα ακούσο</w:t>
      </w:r>
      <w:r>
        <w:rPr>
          <w:rFonts w:eastAsia="Times New Roman" w:cs="Times New Roman"/>
          <w:szCs w:val="24"/>
        </w:rPr>
        <w:t>υν οι Έλληνες πολίτες: μειώσεις των συντάξεων μέχρι 18% και μείωση του αφορολόγητου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2020, εάν δεν ζητηθεί νωρίτερα- αυτό το άτυπο, τέταρτο μνημόνιο δεν εξασφαλίζει πρόσθετη χρηματοδότηση. Αυτό σημαίνει ότι από τον Αύγουστο του 2018 η χώρα θα πρέπει να δανείζεται από τις αγορές με λογικά επιτόκια. Και για να το πετύχει αυτό, η χώρα χρειάζε</w:t>
      </w:r>
      <w:r>
        <w:rPr>
          <w:rFonts w:eastAsia="Times New Roman" w:cs="Times New Roman"/>
          <w:szCs w:val="24"/>
        </w:rPr>
        <w:t xml:space="preserve">ται ένα τολμηρό πρόγραμμα, ένα αποφασιστικό σχέδιο αλλαγών και μεταρρυθμίσεων, διότι μόνο με αυτόν τον τρόπο θα ανακτηθεί η εμπιστοσύνη των αγορών και θα εξασφαλιστεί χρηματοδότηση με χαμηλό κόστος. </w:t>
      </w:r>
    </w:p>
    <w:p w14:paraId="350964AF"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Όμως, μια τέτοια πολιτική, που είναι ακριβώς η πολιτική </w:t>
      </w:r>
      <w:r>
        <w:rPr>
          <w:rFonts w:eastAsia="Times New Roman" w:cs="Times New Roman"/>
          <w:szCs w:val="24"/>
        </w:rPr>
        <w:t xml:space="preserve">η οποία περιγράφεται στο σχέδιο της Νέας Δημοκρατίας, εσείς δεν είστε σε θέση να την υλοποιήσετε. Δεν τη θέλετε. Δεν την πιστεύετε. Δεν μπορείτε να την υλοποιήσετε. Και έτσι σήμερα εξακολουθείτε να κρατάτε τη χώρα πίσω, παρότι διαθέτετε ένα πολύ σημαντικό </w:t>
      </w:r>
      <w:r>
        <w:rPr>
          <w:rFonts w:eastAsia="Times New Roman" w:cs="Times New Roman"/>
          <w:szCs w:val="24"/>
        </w:rPr>
        <w:t xml:space="preserve">πλεονέκτημα. </w:t>
      </w:r>
    </w:p>
    <w:p w14:paraId="350964B0"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F44EBA">
        <w:rPr>
          <w:rFonts w:eastAsia="Times New Roman" w:cs="Times New Roman"/>
          <w:b/>
          <w:szCs w:val="24"/>
        </w:rPr>
        <w:t>Ν</w:t>
      </w:r>
      <w:r w:rsidRPr="00F44EBA">
        <w:rPr>
          <w:rFonts w:eastAsia="Times New Roman" w:cs="Times New Roman"/>
          <w:b/>
          <w:szCs w:val="24"/>
        </w:rPr>
        <w:t>ΙΚΟΛΑΟΣ</w:t>
      </w:r>
      <w:r w:rsidRPr="00F44EBA">
        <w:rPr>
          <w:rFonts w:eastAsia="Times New Roman" w:cs="Times New Roman"/>
          <w:b/>
          <w:szCs w:val="24"/>
        </w:rPr>
        <w:t xml:space="preserve"> Β</w:t>
      </w:r>
      <w:r w:rsidRPr="00F44EBA">
        <w:rPr>
          <w:rFonts w:eastAsia="Times New Roman" w:cs="Times New Roman"/>
          <w:b/>
          <w:szCs w:val="24"/>
        </w:rPr>
        <w:t>ΟΥΤΣΗΣ</w:t>
      </w:r>
      <w:r>
        <w:rPr>
          <w:rFonts w:eastAsia="Times New Roman" w:cs="Times New Roman"/>
          <w:szCs w:val="24"/>
        </w:rPr>
        <w:t>)</w:t>
      </w:r>
    </w:p>
    <w:p w14:paraId="350964B1"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Έκανε ο κ. Τσίπρας κάποιες αντιδιαστολές, σε σχέση με το τι συμβαίνει σήμερα, και συνέκρινε με το τι συνέβαινε το 2014 και το 2013. Για κάντε, λοιπόν,</w:t>
      </w:r>
      <w:r>
        <w:rPr>
          <w:rFonts w:eastAsia="Times New Roman" w:cs="Times New Roman"/>
          <w:szCs w:val="24"/>
        </w:rPr>
        <w:t xml:space="preserve"> μια αντιδιαστολή, κύριοι Υπουργοί, τι συνέβαινε ακριβώς το 2014, όταν εσείς ως έξαλλη τότε Αντιπολίτευση απειλούσατε τους επενδυτές και βάζατε φωτιά στο οικονομικό κλίμα, καταστρέφοντας τη διεθνή εικόνα της χώρας. </w:t>
      </w:r>
    </w:p>
    <w:p w14:paraId="350964B2"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Αυτό κάνουμε εμείς σήμερα, κυρίες και κύ</w:t>
      </w:r>
      <w:r>
        <w:rPr>
          <w:rFonts w:eastAsia="Times New Roman" w:cs="Times New Roman"/>
          <w:szCs w:val="24"/>
        </w:rPr>
        <w:t>ριοι του ΣΥΡΙΖΑ; Εμείς και σήμερα καλούμε τους επενδυτές να έρθουν να επενδύσουν στην πατρίδα μας. Τους καλούμε να δουν, πίσω από την ασυναρτησία και τη θολούρα της σημερινής Κυβέρνησης, τις πραγματικές προοπτικές της Ελλάδος.</w:t>
      </w:r>
    </w:p>
    <w:p w14:paraId="350964B3" w14:textId="77777777" w:rsidR="00A42BF5" w:rsidRDefault="007F616C">
      <w:pPr>
        <w:spacing w:line="600" w:lineRule="auto"/>
        <w:ind w:firstLine="720"/>
        <w:jc w:val="center"/>
        <w:rPr>
          <w:rFonts w:eastAsia="Times New Roman"/>
          <w:bCs/>
        </w:rPr>
      </w:pPr>
      <w:r>
        <w:rPr>
          <w:rFonts w:eastAsia="Times New Roman"/>
          <w:bCs/>
        </w:rPr>
        <w:t>(Χειροκροτήματα από την πτέρυ</w:t>
      </w:r>
      <w:r>
        <w:rPr>
          <w:rFonts w:eastAsia="Times New Roman"/>
          <w:bCs/>
        </w:rPr>
        <w:t>γα της Νέας Δημοκρατίας)</w:t>
      </w:r>
    </w:p>
    <w:p w14:paraId="350964B4"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Γιατί η Νέα Δημοκρατία είναι δύναμη πολιτικά υπεύθυνη, αξιόπιστη και εγγυάται τη μακροπρόθεσμη θετική προοπτική της χώρας. Με άλλα λόγια, εμείς δεν κτίζουμε το πολιτικό μας μέλλον πάνω στα συντρίμμια της πατρίδας. Και οι επενδυτές </w:t>
      </w:r>
      <w:r>
        <w:rPr>
          <w:rFonts w:eastAsia="Times New Roman" w:cs="Times New Roman"/>
          <w:szCs w:val="24"/>
        </w:rPr>
        <w:t>γνωρίζουν πολύ καλά ότι αργά ή γρήγορα εσείς θα φύγετε από την εξουσία, διότι άλλα λέτε, άλλα εννοείτε και άλλα κάνετε, δίχως ντροπή, δίχως ενδοιασμούς, δίχως τύψεις, δίχως κανένα συνειδησιακό έλεγχο, για την καρέκλα, όλα πάντα για την καρέκλα.</w:t>
      </w:r>
    </w:p>
    <w:p w14:paraId="350964B5"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όλα αυτά, τα οποία μόλις περιέγραψα, τα εικονογραφεί με τρόπο θλιβερό το πολυνομοσχέδιο, το οποίο συζητάμε σήμερα.</w:t>
      </w:r>
    </w:p>
    <w:p w14:paraId="350964B6"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Ξεκινώ με τα οικογενειακά επιδόματα. Και θυμίζω ότι η </w:t>
      </w:r>
      <w:r>
        <w:rPr>
          <w:rFonts w:eastAsia="Times New Roman" w:cs="Times New Roman"/>
          <w:szCs w:val="24"/>
        </w:rPr>
        <w:t>κυβέρνηση</w:t>
      </w:r>
      <w:r>
        <w:rPr>
          <w:rFonts w:eastAsia="Times New Roman" w:cs="Times New Roman"/>
          <w:szCs w:val="24"/>
        </w:rPr>
        <w:t xml:space="preserve"> της Νέας Δημοκρατίας ήταν αυτή που πρώτη αύξησε τον προϋπο</w:t>
      </w:r>
      <w:r>
        <w:rPr>
          <w:rFonts w:eastAsia="Times New Roman" w:cs="Times New Roman"/>
          <w:szCs w:val="24"/>
        </w:rPr>
        <w:t xml:space="preserve">λογισμό για τα οικογενειακά επιδόματα κατά 250 εκατομμύρια ευρώ και πρώτοι δώσαμε επίδομα από το πρώτο παιδί με εισοδηματικά κριτήρια, αλλά ενισχύσαμε ταυτόχρονα, με ειδικό επίδομα, τις </w:t>
      </w:r>
      <w:proofErr w:type="spellStart"/>
      <w:r>
        <w:rPr>
          <w:rFonts w:eastAsia="Times New Roman" w:cs="Times New Roman"/>
          <w:szCs w:val="24"/>
        </w:rPr>
        <w:t>τρίτεκνες</w:t>
      </w:r>
      <w:proofErr w:type="spellEnd"/>
      <w:r>
        <w:rPr>
          <w:rFonts w:eastAsia="Times New Roman" w:cs="Times New Roman"/>
          <w:szCs w:val="24"/>
        </w:rPr>
        <w:t xml:space="preserve"> και τις πολύτεκνες οικογένειες. Εφαρμόσαμε δηλαδή μία συνεκτ</w:t>
      </w:r>
      <w:r>
        <w:rPr>
          <w:rFonts w:eastAsia="Times New Roman" w:cs="Times New Roman"/>
          <w:szCs w:val="24"/>
        </w:rPr>
        <w:t>ική πολιτική υποστήριξης της οικογένειας από το πρώτο παιδί.</w:t>
      </w:r>
    </w:p>
    <w:p w14:paraId="350964B7"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Εσείς τι κάνετε; Κάνετε ένα πρώτο σωστό βήμα και ορθά δίνετε επιδόματα στις οικογένειες για το πρώτο και δεύτερο παιδί. Ταυτόχρονα, όμως, περικόπτετε τα επιδόματα για τους </w:t>
      </w:r>
      <w:proofErr w:type="spellStart"/>
      <w:r>
        <w:rPr>
          <w:rFonts w:eastAsia="Times New Roman" w:cs="Times New Roman"/>
          <w:szCs w:val="24"/>
        </w:rPr>
        <w:t>τρίτεκνους</w:t>
      </w:r>
      <w:proofErr w:type="spellEnd"/>
      <w:r>
        <w:rPr>
          <w:rFonts w:eastAsia="Times New Roman" w:cs="Times New Roman"/>
          <w:szCs w:val="24"/>
        </w:rPr>
        <w:t xml:space="preserve"> και τους πολ</w:t>
      </w:r>
      <w:r>
        <w:rPr>
          <w:rFonts w:eastAsia="Times New Roman" w:cs="Times New Roman"/>
          <w:szCs w:val="24"/>
        </w:rPr>
        <w:t xml:space="preserve">ύτεκνους. Είναι βλέπετε –μας το είπε και η κ. Φωτίου- λιγότεροι, γι’ αυτό για εσάς δεν μετράνε, ανήκουν στην πλειονότητά τους στη μεσαία τάξη, που έχετε </w:t>
      </w:r>
      <w:proofErr w:type="spellStart"/>
      <w:r>
        <w:rPr>
          <w:rFonts w:eastAsia="Times New Roman" w:cs="Times New Roman"/>
          <w:szCs w:val="24"/>
        </w:rPr>
        <w:t>στοχοποιήσει</w:t>
      </w:r>
      <w:proofErr w:type="spellEnd"/>
      <w:r>
        <w:rPr>
          <w:rFonts w:eastAsia="Times New Roman" w:cs="Times New Roman"/>
          <w:szCs w:val="24"/>
        </w:rPr>
        <w:t xml:space="preserve"> ανελέητα, γιατί δεν είναι μέρος της δικής σας εκλογικής πελατείας. </w:t>
      </w:r>
    </w:p>
    <w:p w14:paraId="350964B8"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Έτσι, τι κάνετε; Αφαιρ</w:t>
      </w:r>
      <w:r>
        <w:rPr>
          <w:rFonts w:eastAsia="Times New Roman" w:cs="Times New Roman"/>
          <w:szCs w:val="24"/>
        </w:rPr>
        <w:t xml:space="preserve">είτε συνολικά 48.000.000 ευρώ, γι’ αυτό το ποσό μιλάμε, από εξήντα επτά χιλιάδες </w:t>
      </w:r>
      <w:proofErr w:type="spellStart"/>
      <w:r>
        <w:rPr>
          <w:rFonts w:eastAsia="Times New Roman" w:cs="Times New Roman"/>
          <w:szCs w:val="24"/>
        </w:rPr>
        <w:t>τρίτεκνες</w:t>
      </w:r>
      <w:proofErr w:type="spellEnd"/>
      <w:r>
        <w:rPr>
          <w:rFonts w:eastAsia="Times New Roman" w:cs="Times New Roman"/>
          <w:szCs w:val="24"/>
        </w:rPr>
        <w:t xml:space="preserve"> και πολύτεκνες οικογένειες, την ώρα που πανηγυρίζετε για το </w:t>
      </w:r>
      <w:proofErr w:type="spellStart"/>
      <w:r>
        <w:rPr>
          <w:rFonts w:eastAsia="Times New Roman" w:cs="Times New Roman"/>
          <w:szCs w:val="24"/>
        </w:rPr>
        <w:t>υπερπλεόνασμα</w:t>
      </w:r>
      <w:proofErr w:type="spellEnd"/>
      <w:r>
        <w:rPr>
          <w:rFonts w:eastAsia="Times New Roman" w:cs="Times New Roman"/>
          <w:szCs w:val="24"/>
        </w:rPr>
        <w:t xml:space="preserve"> του 2017. Τι σημαίνει αυτό στην πράξη; Επαναλαμβάνω νούμερα, τα οποία έχουν ήδη ακουστεί σε</w:t>
      </w:r>
      <w:r>
        <w:rPr>
          <w:rFonts w:eastAsia="Times New Roman" w:cs="Times New Roman"/>
          <w:szCs w:val="24"/>
        </w:rPr>
        <w:t xml:space="preserve"> αυτήν την Αίθουσα, τα λέω για να εμπεδωθούν πλήρως. </w:t>
      </w:r>
    </w:p>
    <w:p w14:paraId="350964B9"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proofErr w:type="spellStart"/>
      <w:r>
        <w:rPr>
          <w:rFonts w:eastAsia="Times New Roman" w:cs="Times New Roman"/>
          <w:szCs w:val="24"/>
        </w:rPr>
        <w:t>Τρίτεκνη</w:t>
      </w:r>
      <w:proofErr w:type="spellEnd"/>
      <w:r>
        <w:rPr>
          <w:rFonts w:eastAsia="Times New Roman" w:cs="Times New Roman"/>
          <w:szCs w:val="24"/>
        </w:rPr>
        <w:t xml:space="preserve"> οικογένεια με ετήσιο εισόδημα 23.000 ευρώ –δεν τη λες και ζάμπλουτη- λάμβανε μέχρι σήμερα επίδομα 1.980 ευρώ. Με τον νόμο σας θα λαμβάνει 1.344 ευρώ, χάνει δηλαδή το 1/3 του επιδόματός της. Οικ</w:t>
      </w:r>
      <w:r>
        <w:rPr>
          <w:rFonts w:eastAsia="Times New Roman" w:cs="Times New Roman"/>
          <w:szCs w:val="24"/>
        </w:rPr>
        <w:t>ογένεια με τέσσερα παιδιά και ετήσιο εισόδημα 26.000 ευρώ λάμβανε 2.640 ευρώ. Σήμερα, θα πάρει 2.016 ευρώ, χάνει δηλαδή το 1/4 του επιδόματός της. Και να υποθέσω πως είναι αυτό το οποίο λένε συνέχεια στου Μαξίμου: «Ήταν δίκαιο και έγινε πράξη». Θα σας πω ε</w:t>
      </w:r>
      <w:r>
        <w:rPr>
          <w:rFonts w:eastAsia="Times New Roman" w:cs="Times New Roman"/>
          <w:szCs w:val="24"/>
        </w:rPr>
        <w:t>γώ τι είναι: Είναι άδικο και το κάνατε εσείς πράξη!</w:t>
      </w:r>
    </w:p>
    <w:p w14:paraId="350964BA" w14:textId="77777777" w:rsidR="00A42BF5" w:rsidRDefault="007F616C">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0964BB"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Σας έχω ασκήσει δριμεία κριτική για την αντιαναπτυξιακή και την άδικη πολιτική των </w:t>
      </w:r>
      <w:proofErr w:type="spellStart"/>
      <w:r>
        <w:rPr>
          <w:rFonts w:eastAsia="Times New Roman" w:cs="Times New Roman"/>
          <w:szCs w:val="24"/>
        </w:rPr>
        <w:t>υπερπλεονασμάτων</w:t>
      </w:r>
      <w:proofErr w:type="spellEnd"/>
      <w:r>
        <w:rPr>
          <w:rFonts w:eastAsia="Times New Roman" w:cs="Times New Roman"/>
          <w:szCs w:val="24"/>
        </w:rPr>
        <w:t>. Όμως, από τη στιγμή που την ακολουθείτε, θα περίμ</w:t>
      </w:r>
      <w:r>
        <w:rPr>
          <w:rFonts w:eastAsia="Times New Roman" w:cs="Times New Roman"/>
          <w:szCs w:val="24"/>
        </w:rPr>
        <w:t xml:space="preserve">ενε </w:t>
      </w:r>
      <w:r>
        <w:rPr>
          <w:rFonts w:eastAsia="Times New Roman" w:cs="Times New Roman"/>
          <w:szCs w:val="24"/>
        </w:rPr>
        <w:t xml:space="preserve">κάποιος </w:t>
      </w:r>
      <w:r>
        <w:rPr>
          <w:rFonts w:eastAsia="Times New Roman" w:cs="Times New Roman"/>
          <w:szCs w:val="24"/>
        </w:rPr>
        <w:t>ότι θα έχετε θέσει κάποιες στοιχειώδεις προτεραιότητες στη μοιρασιά τους. Αλήθεια, το δημογραφικό πρόβλημα και οι πολύτεκνες οικογένειες δεν ευρίσκονται καθόλου στη λίστα των προτεραιοτήτων σας; Δεν αξίζουν –προσέξτε, γι’ αυτό μιλάμε- ούτε το 4</w:t>
      </w:r>
      <w:r>
        <w:rPr>
          <w:rFonts w:eastAsia="Times New Roman" w:cs="Times New Roman"/>
          <w:szCs w:val="24"/>
        </w:rPr>
        <w:t xml:space="preserve">% του </w:t>
      </w:r>
      <w:proofErr w:type="spellStart"/>
      <w:r>
        <w:rPr>
          <w:rFonts w:eastAsia="Times New Roman" w:cs="Times New Roman"/>
          <w:szCs w:val="24"/>
        </w:rPr>
        <w:t>υπερπλεονάσματος</w:t>
      </w:r>
      <w:proofErr w:type="spellEnd"/>
      <w:r>
        <w:rPr>
          <w:rFonts w:eastAsia="Times New Roman" w:cs="Times New Roman"/>
          <w:szCs w:val="24"/>
        </w:rPr>
        <w:t xml:space="preserve">; </w:t>
      </w:r>
    </w:p>
    <w:p w14:paraId="350964BC"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Βέβαια</w:t>
      </w:r>
      <w:r>
        <w:rPr>
          <w:rFonts w:eastAsia="Times New Roman" w:cs="Times New Roman"/>
          <w:szCs w:val="24"/>
        </w:rPr>
        <w:t xml:space="preserve"> για να φανεί το μέγεθος της ανυποληψίας σας, θα καταθέσω στα Πρακτικά της Βουλής δύο έγγραφα, τα οποία ανέδειξε και ο </w:t>
      </w:r>
      <w:r>
        <w:rPr>
          <w:rFonts w:eastAsia="Times New Roman" w:cs="Times New Roman"/>
          <w:szCs w:val="24"/>
        </w:rPr>
        <w:t xml:space="preserve">εισηγητής </w:t>
      </w:r>
      <w:r>
        <w:rPr>
          <w:rFonts w:eastAsia="Times New Roman" w:cs="Times New Roman"/>
          <w:szCs w:val="24"/>
        </w:rPr>
        <w:t xml:space="preserve">μας, που έχουν το ενδιαφέρον τους. </w:t>
      </w:r>
    </w:p>
    <w:p w14:paraId="350964BD"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κ. Τσίπρας σε συνάντηση που είχε με το Προεδρείο της Ανώτα</w:t>
      </w:r>
      <w:r>
        <w:rPr>
          <w:rFonts w:eastAsia="Times New Roman" w:cs="Times New Roman"/>
          <w:szCs w:val="24"/>
        </w:rPr>
        <w:t>της Συνομοσπονδίας Πολυτέκνων Ελλάδος –πότε, προσέξτε πότε;- τέσσερις ημέρες πριν τις εκλογές του Ιανουαρίου, στις 16 Ιανουαρίου 2015, έλεγε: «Ο ΣΥΡΙΖΑ έχει την πολιτική βούληση, στο πλαίσιο του προγράμματός του για την αντιμετώπιση της ανθρωπιστικής κρίση</w:t>
      </w:r>
      <w:r>
        <w:rPr>
          <w:rFonts w:eastAsia="Times New Roman" w:cs="Times New Roman"/>
          <w:szCs w:val="24"/>
        </w:rPr>
        <w:t>ς να αποκαταστήσει σταδιακά τις αδικίες και τις απώλειες των εισοδημάτων και των δικαιωμάτων των πολύτεκνων οικογενειών που συντελέστηκαν στα χρόνια του μνημονίου».</w:t>
      </w:r>
    </w:p>
    <w:p w14:paraId="350964BE"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350964B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w:t>
      </w:r>
      <w:r>
        <w:rPr>
          <w:rFonts w:eastAsia="Times New Roman" w:cs="Times New Roman"/>
          <w:szCs w:val="24"/>
        </w:rPr>
        <w:t>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50964C0" w14:textId="77777777" w:rsidR="00A42BF5" w:rsidRDefault="007F616C">
      <w:pPr>
        <w:spacing w:line="600" w:lineRule="auto"/>
        <w:ind w:firstLine="720"/>
        <w:jc w:val="both"/>
        <w:rPr>
          <w:rFonts w:eastAsia="Times New Roman"/>
          <w:szCs w:val="24"/>
        </w:rPr>
      </w:pPr>
      <w:r>
        <w:rPr>
          <w:rFonts w:eastAsia="Times New Roman"/>
          <w:szCs w:val="24"/>
        </w:rPr>
        <w:t xml:space="preserve">Και βέβαια, </w:t>
      </w:r>
      <w:proofErr w:type="spellStart"/>
      <w:r>
        <w:rPr>
          <w:rFonts w:eastAsia="Times New Roman"/>
          <w:szCs w:val="24"/>
        </w:rPr>
        <w:t>επανακαταθέτω</w:t>
      </w:r>
      <w:proofErr w:type="spellEnd"/>
      <w:r>
        <w:rPr>
          <w:rFonts w:eastAsia="Times New Roman"/>
          <w:szCs w:val="24"/>
        </w:rPr>
        <w:t xml:space="preserve"> και την ωραία ερώτηση, την οποία είχαν καταθέσει ο κ. Πετράκος,</w:t>
      </w:r>
      <w:r>
        <w:rPr>
          <w:rFonts w:eastAsia="Times New Roman"/>
          <w:szCs w:val="24"/>
        </w:rPr>
        <w:t xml:space="preserve"> ο κ. </w:t>
      </w:r>
      <w:proofErr w:type="spellStart"/>
      <w:r>
        <w:rPr>
          <w:rFonts w:eastAsia="Times New Roman"/>
          <w:szCs w:val="24"/>
        </w:rPr>
        <w:t>Στρατούλης</w:t>
      </w:r>
      <w:proofErr w:type="spellEnd"/>
      <w:r>
        <w:rPr>
          <w:rFonts w:eastAsia="Times New Roman"/>
          <w:szCs w:val="24"/>
        </w:rPr>
        <w:t xml:space="preserve">, ο οποίος δεν είναι πια μαζί μας -και ο τρίτος ποιος είναι;- και ο κ. Τσίπρας, με την οποία έλεγαν: «Εμπαιγμός και καταδίκη στη φτώχεια των </w:t>
      </w:r>
      <w:proofErr w:type="spellStart"/>
      <w:r>
        <w:rPr>
          <w:rFonts w:eastAsia="Times New Roman"/>
          <w:szCs w:val="24"/>
        </w:rPr>
        <w:t>τρίτεκνων</w:t>
      </w:r>
      <w:proofErr w:type="spellEnd"/>
      <w:r>
        <w:rPr>
          <w:rFonts w:eastAsia="Times New Roman"/>
          <w:szCs w:val="24"/>
        </w:rPr>
        <w:t xml:space="preserve"> και πολύτεκνων οικογενειών από την Κυβέρνηση». Άλλο ένα μνημείο του ψέματος και της ανυπο</w:t>
      </w:r>
      <w:r>
        <w:rPr>
          <w:rFonts w:eastAsia="Times New Roman"/>
          <w:szCs w:val="24"/>
        </w:rPr>
        <w:t>ληψίας σας και της εξαπάτησης του ελληνικού λαού που συντελέστηκε στις εκλογές του Ιανουαρίου του 2015.</w:t>
      </w:r>
    </w:p>
    <w:p w14:paraId="350964C1"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50964C2" w14:textId="77777777" w:rsidR="00A42BF5" w:rsidRDefault="007F616C">
      <w:pPr>
        <w:spacing w:line="600" w:lineRule="auto"/>
        <w:ind w:firstLine="720"/>
        <w:jc w:val="both"/>
        <w:rPr>
          <w:rFonts w:eastAsia="Times New Roman"/>
          <w:szCs w:val="24"/>
        </w:rPr>
      </w:pPr>
      <w:r>
        <w:rPr>
          <w:rFonts w:eastAsia="Times New Roman"/>
          <w:szCs w:val="24"/>
        </w:rPr>
        <w:t xml:space="preserve">Το καταθέτω για τα Πρακτικά. </w:t>
      </w:r>
    </w:p>
    <w:p w14:paraId="350964C3" w14:textId="77777777" w:rsidR="00A42BF5" w:rsidRDefault="007F616C">
      <w:pPr>
        <w:spacing w:line="600" w:lineRule="auto"/>
        <w:ind w:firstLine="720"/>
        <w:jc w:val="both"/>
        <w:rPr>
          <w:rFonts w:eastAsia="Times New Roman"/>
          <w:szCs w:val="24"/>
        </w:rPr>
      </w:pPr>
      <w:r>
        <w:rPr>
          <w:rFonts w:eastAsia="Times New Roman"/>
          <w:szCs w:val="24"/>
        </w:rPr>
        <w:t>(Στο σημείο αυτό ο Πρόεδρος της Νέας Δημοκρατίας κ. Κυριάκος Μητσοτά</w:t>
      </w:r>
      <w:r>
        <w:rPr>
          <w:rFonts w:eastAsia="Times New Roman"/>
          <w:szCs w:val="24"/>
        </w:rPr>
        <w:t>κης καταθέτει για τα Πρακτικά την προαναφερθείσα ερώτηση, η οποία βρίσκεται στο αρχείο του Τμήματος Γραμματείας της Διεύθυνσης Στενογραφίας και Πρακτικών της Βουλής)</w:t>
      </w:r>
    </w:p>
    <w:p w14:paraId="350964C4" w14:textId="77777777" w:rsidR="00A42BF5" w:rsidRDefault="007F616C">
      <w:pPr>
        <w:spacing w:line="600" w:lineRule="auto"/>
        <w:ind w:firstLine="720"/>
        <w:jc w:val="both"/>
        <w:rPr>
          <w:rFonts w:eastAsia="Times New Roman"/>
          <w:szCs w:val="24"/>
        </w:rPr>
      </w:pPr>
      <w:r>
        <w:rPr>
          <w:rFonts w:eastAsia="Times New Roman"/>
          <w:szCs w:val="24"/>
        </w:rPr>
        <w:t xml:space="preserve">Εμείς, κύριοι Υπουργοί, θα ψηφίσουμε το άρθρο 214, υπό έναν όρο: Να αλλάξετε τα κριτήρια, </w:t>
      </w:r>
      <w:r>
        <w:rPr>
          <w:rFonts w:eastAsia="Times New Roman"/>
          <w:szCs w:val="24"/>
        </w:rPr>
        <w:t xml:space="preserve">ώστε να διασφαλιστεί ότι κανείς πολύτεκνος δεν θα χάσει το μέχρι στιγμής επίδομά του. </w:t>
      </w:r>
    </w:p>
    <w:p w14:paraId="350964C5" w14:textId="77777777" w:rsidR="00A42BF5" w:rsidRDefault="007F616C">
      <w:pPr>
        <w:spacing w:line="600" w:lineRule="auto"/>
        <w:ind w:firstLine="720"/>
        <w:jc w:val="both"/>
        <w:rPr>
          <w:rFonts w:eastAsia="Times New Roman"/>
          <w:szCs w:val="24"/>
        </w:rPr>
      </w:pPr>
      <w:r>
        <w:rPr>
          <w:rFonts w:eastAsia="Times New Roman"/>
          <w:szCs w:val="24"/>
        </w:rPr>
        <w:t xml:space="preserve">Σας καλώ να το κάνετε έστω και τώρα, όχι σε λίγους μήνες, όπως μας είπε ο κ. Τσίπρας. Πάρτε 48 εκατομμύρια από τα χρήματα τα οποία έχετε διαθέσει και να τα </w:t>
      </w:r>
      <w:proofErr w:type="spellStart"/>
      <w:r>
        <w:rPr>
          <w:rFonts w:eastAsia="Times New Roman"/>
          <w:szCs w:val="24"/>
        </w:rPr>
        <w:t>επανακατανείμετε</w:t>
      </w:r>
      <w:proofErr w:type="spellEnd"/>
      <w:r>
        <w:rPr>
          <w:rFonts w:eastAsia="Times New Roman"/>
          <w:szCs w:val="24"/>
        </w:rPr>
        <w:t xml:space="preserve"> στους </w:t>
      </w:r>
      <w:proofErr w:type="spellStart"/>
      <w:r>
        <w:rPr>
          <w:rFonts w:eastAsia="Times New Roman"/>
          <w:szCs w:val="24"/>
        </w:rPr>
        <w:t>τρίτεκνους</w:t>
      </w:r>
      <w:proofErr w:type="spellEnd"/>
      <w:r>
        <w:rPr>
          <w:rFonts w:eastAsia="Times New Roman"/>
          <w:szCs w:val="24"/>
        </w:rPr>
        <w:t xml:space="preserve"> και στους πολύτεκνους. Εάν δεν το κάνετε εσείς, δεσμευόμαστε ότι θα το κάνουμε εμείς ως επόμενη κυβέρνηση!</w:t>
      </w:r>
    </w:p>
    <w:p w14:paraId="350964C6"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50964C7" w14:textId="77777777" w:rsidR="00A42BF5" w:rsidRDefault="007F616C">
      <w:pPr>
        <w:spacing w:line="600" w:lineRule="auto"/>
        <w:ind w:firstLine="720"/>
        <w:jc w:val="both"/>
        <w:rPr>
          <w:rFonts w:eastAsia="Times New Roman"/>
          <w:szCs w:val="24"/>
        </w:rPr>
      </w:pPr>
      <w:r>
        <w:rPr>
          <w:rFonts w:eastAsia="Times New Roman"/>
          <w:szCs w:val="24"/>
        </w:rPr>
        <w:t>Έρχομαι τώρα στο ζήτημα των απεργιών, όπου με μεγάλη συναισθη</w:t>
      </w:r>
      <w:r>
        <w:rPr>
          <w:rFonts w:eastAsia="Times New Roman"/>
          <w:szCs w:val="24"/>
        </w:rPr>
        <w:t>ματική φόρτιση ο κ. Τσίπρας υπερασπίστηκε την επιχειρηματολογία ότι όλες οι ρυθμίσεις τις οποίες φέρνει είναι προς όφελος των εργαζομένων. Εάν είναι έτσι, δεν καταλαβαίνω γιατί έχουμε τόσους εργαζόμενους οι οποίοι διαδηλώνουν στον δρόμο και γιατί υπάρχει α</w:t>
      </w:r>
      <w:r>
        <w:rPr>
          <w:rFonts w:eastAsia="Times New Roman"/>
          <w:szCs w:val="24"/>
        </w:rPr>
        <w:t>υτή η αντίδραση από το Κομμουνιστικό Κόμμα</w:t>
      </w:r>
      <w:r>
        <w:rPr>
          <w:rFonts w:eastAsia="Times New Roman"/>
          <w:szCs w:val="24"/>
        </w:rPr>
        <w:t xml:space="preserve"> Ελλάδας</w:t>
      </w:r>
      <w:r>
        <w:rPr>
          <w:rFonts w:eastAsia="Times New Roman"/>
          <w:szCs w:val="24"/>
        </w:rPr>
        <w:t>. Αυτά, όμως, θα τα βρείτε μεταξύ σας.</w:t>
      </w:r>
    </w:p>
    <w:p w14:paraId="350964C8" w14:textId="77777777" w:rsidR="00A42BF5" w:rsidRDefault="007F616C">
      <w:pPr>
        <w:spacing w:line="600" w:lineRule="auto"/>
        <w:ind w:firstLine="720"/>
        <w:jc w:val="both"/>
        <w:rPr>
          <w:rFonts w:eastAsia="Times New Roman"/>
          <w:szCs w:val="24"/>
        </w:rPr>
      </w:pPr>
      <w:r>
        <w:rPr>
          <w:rFonts w:eastAsia="Times New Roman"/>
          <w:szCs w:val="24"/>
        </w:rPr>
        <w:t xml:space="preserve">Η δικιά μας θέση είναι απολύτως ξεκάθαρη. Θέλουμε για τις απεργίες να αποφασίζουν οι πολλοί και όχι οι λίγοι. Γι’ αυτό και προτείνουμε για τις μεγάλες επιχειρήσεις τη </w:t>
      </w:r>
      <w:r>
        <w:rPr>
          <w:rFonts w:eastAsia="Times New Roman"/>
          <w:szCs w:val="24"/>
        </w:rPr>
        <w:t>διεξαγωγή ηλεκτρονικής ψηφοφορίας για την κήρυξη απεργίας και ναι, τη λήψη της απόφασης με τη συμμετοχή του 50% συν 1% των εργαζομένων, ώστε να δίνεται η δυνατότητα σε όλους τους εργαζόμενους να μπορούν να συμμετέχουν στη λήψη της απόφασης, χωρίς να τίθεντ</w:t>
      </w:r>
      <w:r>
        <w:rPr>
          <w:rFonts w:eastAsia="Times New Roman"/>
          <w:szCs w:val="24"/>
        </w:rPr>
        <w:t>αι και ζητήματα απαρτίας.</w:t>
      </w:r>
    </w:p>
    <w:p w14:paraId="350964C9"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50964CA" w14:textId="77777777" w:rsidR="00A42BF5" w:rsidRDefault="007F616C">
      <w:pPr>
        <w:spacing w:line="600" w:lineRule="auto"/>
        <w:ind w:firstLine="720"/>
        <w:jc w:val="both"/>
        <w:rPr>
          <w:rFonts w:eastAsia="Times New Roman"/>
          <w:szCs w:val="24"/>
        </w:rPr>
      </w:pPr>
      <w:r>
        <w:rPr>
          <w:rFonts w:eastAsia="Times New Roman"/>
          <w:szCs w:val="24"/>
        </w:rPr>
        <w:t xml:space="preserve">Αυτό είναι προς όφελος και των εργατικών σωματείων, διότι, βλέπετε, εμείς δεν αντιλαμβανόμαστε τον σύγχρονο κόσμο μέσα από ιδεολογικές παρωπίδες και κυρίως δεν κοροϊδεύουμε. Ο </w:t>
      </w:r>
      <w:r>
        <w:rPr>
          <w:rFonts w:eastAsia="Times New Roman"/>
          <w:szCs w:val="24"/>
        </w:rPr>
        <w:t>κόσμος αλλάζει ταχύτατα, άσχετα αν προσποιείστε ότι δεν το καταλαβαίνετε.</w:t>
      </w:r>
    </w:p>
    <w:p w14:paraId="350964CB" w14:textId="77777777" w:rsidR="00A42BF5" w:rsidRDefault="007F616C">
      <w:pPr>
        <w:spacing w:line="600" w:lineRule="auto"/>
        <w:ind w:firstLine="720"/>
        <w:jc w:val="both"/>
        <w:rPr>
          <w:rFonts w:eastAsia="Times New Roman"/>
          <w:szCs w:val="24"/>
        </w:rPr>
      </w:pPr>
      <w:r>
        <w:rPr>
          <w:rFonts w:eastAsia="Times New Roman"/>
          <w:szCs w:val="24"/>
        </w:rPr>
        <w:t>Ο εργαζόμενος έχει μόνο να κερδίσει, εάν πηγαίνει καλά η επιχείρησή του και έχει μόνο να χάσει, εάν η επιχείρησή του τελικά αποτύχει. Και όλοι, βέβαια, στον κόσμο αναγνωρίζουν ότι το</w:t>
      </w:r>
      <w:r>
        <w:rPr>
          <w:rFonts w:eastAsia="Times New Roman"/>
          <w:szCs w:val="24"/>
        </w:rPr>
        <w:t xml:space="preserve"> κράτος δεν μπορεί πλέον να είναι επιχειρηματίας. Ο ιδιωτικός τομέας είναι ο επιχειρηματίας και ο ρόλος του κράτους είναι να στηρίξει την επιχειρηματικότητα κι όχι να ρουφά τον κόπο του κάθε επιχειρηματία, του κάθε ελεύθερου επαγγελματία.</w:t>
      </w:r>
    </w:p>
    <w:p w14:paraId="350964CC" w14:textId="77777777" w:rsidR="00A42BF5" w:rsidRDefault="007F616C">
      <w:pPr>
        <w:spacing w:line="600" w:lineRule="auto"/>
        <w:ind w:firstLine="720"/>
        <w:jc w:val="both"/>
        <w:rPr>
          <w:rFonts w:eastAsia="Times New Roman"/>
          <w:szCs w:val="24"/>
        </w:rPr>
      </w:pPr>
      <w:r>
        <w:rPr>
          <w:rFonts w:eastAsia="Times New Roman"/>
          <w:szCs w:val="24"/>
        </w:rPr>
        <w:t>Το απίστευτο, όμω</w:t>
      </w:r>
      <w:r>
        <w:rPr>
          <w:rFonts w:eastAsia="Times New Roman"/>
          <w:szCs w:val="24"/>
        </w:rPr>
        <w:t>ς -προσέξτε, αυτό έχει ενδιαφέρον, δεν άκουσα τον κ. Τσίπρα να κάνει καμμία αναφορά ούτε για αυτό- είναι ότι στο νομοσχέδιο υπάρχει πράγματι μία διάταξη η οποία ευνοεί την επιχειρηματικότητα, αλλά ακόμα κι αυτή είναι στη λάθος κατεύθυνση. Ξέρετε ποια είναι</w:t>
      </w:r>
      <w:r>
        <w:rPr>
          <w:rFonts w:eastAsia="Times New Roman"/>
          <w:szCs w:val="24"/>
        </w:rPr>
        <w:t xml:space="preserve"> αυτή; Το άρθρο το οποίο φέρατε για τα καζίνο και τον τζόγο. Κουβέντα γι’ αυτό ο κ. Τσίπρας σήμερα!</w:t>
      </w:r>
    </w:p>
    <w:p w14:paraId="350964CD"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50964CE" w14:textId="77777777" w:rsidR="00A42BF5" w:rsidRDefault="007F616C">
      <w:pPr>
        <w:spacing w:line="600" w:lineRule="auto"/>
        <w:ind w:firstLine="720"/>
        <w:jc w:val="both"/>
        <w:rPr>
          <w:rFonts w:eastAsia="Times New Roman"/>
          <w:szCs w:val="24"/>
        </w:rPr>
      </w:pPr>
      <w:r>
        <w:rPr>
          <w:rFonts w:eastAsia="Times New Roman"/>
          <w:szCs w:val="24"/>
        </w:rPr>
        <w:t>Πάμε να δούμε, λοιπόν, τι ακριβώς κάνετε με αυτό το άρθρο. Αφού έχετε αφήσει προκλητικά, κύριε Υπουργέ</w:t>
      </w:r>
      <w:r>
        <w:rPr>
          <w:rFonts w:eastAsia="Times New Roman"/>
          <w:szCs w:val="24"/>
        </w:rPr>
        <w:t>, αρρύθμιστο τον διαδικτυακό τζόγο, για να εξυπηρετήσετε φιλικά προς εσάς επιχειρηματικά συμφέροντα, τα οποία επιτρέπετε να φοροδιαφεύγουν προκλητικά, έρχεστε τώρα να δώσετε νέες άδειες καζίνο, χωρίς να διαβουλευθείτε με τις τοπικές κοινωνίες.</w:t>
      </w:r>
    </w:p>
    <w:p w14:paraId="350964CF" w14:textId="77777777" w:rsidR="00A42BF5" w:rsidRDefault="007F616C">
      <w:pPr>
        <w:spacing w:line="600" w:lineRule="auto"/>
        <w:ind w:firstLine="720"/>
        <w:jc w:val="both"/>
        <w:rPr>
          <w:rFonts w:eastAsia="Times New Roman"/>
          <w:szCs w:val="24"/>
        </w:rPr>
      </w:pPr>
      <w:r>
        <w:rPr>
          <w:rFonts w:eastAsia="Times New Roman"/>
          <w:szCs w:val="24"/>
        </w:rPr>
        <w:t xml:space="preserve">Αυτό, όμως, </w:t>
      </w:r>
      <w:r>
        <w:rPr>
          <w:rFonts w:eastAsia="Times New Roman"/>
          <w:szCs w:val="24"/>
        </w:rPr>
        <w:t>δεν είναι το χειρότερο. Κρυμμένη μέσα στο πολυνομοσχέδιο, στο άρθρο 378, παράγραφος 26, αν δεν κάνω λάθος, υπάρχει μια διάταξη ντροπής. Τι λέει αυτή η διάταξη, κυρίες και κύριοι Βουλευτές του ΣΥΡΙΖΑ και των ΑΝΕΛ; Η διάταξη αυτή επιτρέπει στα ίδια τα καζίνο</w:t>
      </w:r>
      <w:r>
        <w:rPr>
          <w:rFonts w:eastAsia="Times New Roman"/>
          <w:szCs w:val="24"/>
        </w:rPr>
        <w:t xml:space="preserve"> να δίνουν πίστωση, δάνειο δηλαδή μέχρι 50.000 ευρώ στους παίκτες, για να εξακολουθούν να παίζουν!</w:t>
      </w:r>
    </w:p>
    <w:p w14:paraId="350964D0"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50964D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Τα ξέρετε; Έχω μία απορία, τα ξέρετε όλα αυτά που ψηφίζετε, τα γνωρίζετε ή τα ακούτε από εμένα για πρώτ</w:t>
      </w:r>
      <w:r>
        <w:rPr>
          <w:rFonts w:eastAsia="Times New Roman" w:cs="Times New Roman"/>
          <w:szCs w:val="24"/>
        </w:rPr>
        <w:t>η φορά;</w:t>
      </w:r>
    </w:p>
    <w:p w14:paraId="350964D2"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0964D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Στη σημερινή Ελλάδα, κύριε Σταθάκη, που γελάτε, κανείς δεν μπορεί να πάρει δάνειο και το μόνο που κάνετε είναι να δίνετε δάνεια στους παίκτες των καζίνο! Ντροπή σας!</w:t>
      </w:r>
    </w:p>
    <w:p w14:paraId="350964D4"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της Νέας Δημοκρατίας)</w:t>
      </w:r>
    </w:p>
    <w:p w14:paraId="350964D5" w14:textId="77777777" w:rsidR="00A42BF5" w:rsidRDefault="007F616C">
      <w:pPr>
        <w:spacing w:line="600" w:lineRule="auto"/>
        <w:ind w:firstLine="720"/>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Όχι μέχρι, πάνω από.</w:t>
      </w:r>
    </w:p>
    <w:p w14:paraId="350964D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Οδηγούμαι νομοτελειακά στο συμπέρασμα ότι από το κόκκινο</w:t>
      </w:r>
      <w:r>
        <w:rPr>
          <w:rFonts w:eastAsia="Times New Roman" w:cs="Times New Roman"/>
          <w:szCs w:val="24"/>
        </w:rPr>
        <w:t xml:space="preserve"> </w:t>
      </w:r>
      <w:r>
        <w:rPr>
          <w:rFonts w:eastAsia="Times New Roman" w:cs="Times New Roman"/>
          <w:szCs w:val="24"/>
        </w:rPr>
        <w:t xml:space="preserve">της Αριστεράς σάς έμεινε μόνο το κόκκινο </w:t>
      </w:r>
      <w:r>
        <w:rPr>
          <w:rFonts w:eastAsia="Times New Roman" w:cs="Times New Roman"/>
          <w:szCs w:val="24"/>
        </w:rPr>
        <w:t>της ρουλέτας, το οποίο και, προφανώς, γνωρίζει καλά ο Υπουργός κ. Καμμένος!</w:t>
      </w:r>
    </w:p>
    <w:p w14:paraId="350964D7"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0964D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Αλήθεια, πού είναι ο κ. Καμμένος; Όχι εσείς, κύριε Δημήτρη Καμμένο. Ο κ. Πάνος Καμμένος πού είναι σήμερα; Θα εμφανιστεί καθόλο</w:t>
      </w:r>
      <w:r>
        <w:rPr>
          <w:rFonts w:eastAsia="Times New Roman" w:cs="Times New Roman"/>
          <w:szCs w:val="24"/>
        </w:rPr>
        <w:t xml:space="preserve">υ στη συζήτηση; </w:t>
      </w:r>
    </w:p>
    <w:p w14:paraId="350964D9"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50964D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Σε άσκηση, μάλλον ναι, ετοιμότητας.</w:t>
      </w:r>
    </w:p>
    <w:p w14:paraId="350964D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Ησυχία, παρακαλώ!</w:t>
      </w:r>
    </w:p>
    <w:p w14:paraId="350964D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Δεν έχουμε τελειώσει ακόμα.</w:t>
      </w:r>
    </w:p>
    <w:p w14:paraId="350964D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Όμως, δεν κάνετε μόνο αυτό. Στο ίδιο άρθρο κάνετε κά</w:t>
      </w:r>
      <w:r>
        <w:rPr>
          <w:rFonts w:eastAsia="Times New Roman" w:cs="Times New Roman"/>
          <w:szCs w:val="24"/>
        </w:rPr>
        <w:t>τι εξίσου προκλητικό. Μειώνετε –προσέξτε!- τη φορολογία στα καζίνο, την ώρα που την αυξάνετε συνειδητά σε όλους τους Έλληνες πολίτες. Δυο φόροι μειώθηκαν επί των ημερών σας. Ο φόρος στα τηλεοπτικά κανάλια και τώρα ο φόρος στα καζίνο!</w:t>
      </w:r>
    </w:p>
    <w:p w14:paraId="350964DE"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της Νέας Δημοκρατίας)</w:t>
      </w:r>
    </w:p>
    <w:p w14:paraId="350964D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Όλοι οι Έλληνες να βγάλουν τα συμπεράσματά τους. Εσείς είστε αυτοί, που δήθεν πολεμάτε την διαπλοκή! Μπράβο σας! </w:t>
      </w:r>
    </w:p>
    <w:p w14:paraId="350964E0"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0964E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Κατά τα άλλα, από ένα νομοσχέδιο σαν και αυτό που συζητά</w:t>
      </w:r>
      <w:r>
        <w:rPr>
          <w:rFonts w:eastAsia="Times New Roman" w:cs="Times New Roman"/>
          <w:szCs w:val="24"/>
        </w:rPr>
        <w:t>με σήμερα δεν θα μπορούσαν φυσικά να λείπουν διατάξεις, απ’ όπου φαίνεται ξανά το σχέδιό σας να κάνετε το κράτος εργαλείο άσκησης της εξουσίας σας. Και αναφέρομαι σ’ αυτό το νέο ΣΔΟΕ, το οποίο νομοθετείτε σήμερα.</w:t>
      </w:r>
    </w:p>
    <w:p w14:paraId="350964E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Καταβάλαμε πολύ μεγάλη προσπάθεια εμείς –να</w:t>
      </w:r>
      <w:r>
        <w:rPr>
          <w:rFonts w:eastAsia="Times New Roman" w:cs="Times New Roman"/>
          <w:szCs w:val="24"/>
        </w:rPr>
        <w:t xml:space="preserve"> αναγνωρίσω και εσείς ως ένα βαθμό- για να δημιουργήσουμε την Ανεξάρτητη Αρχή Δημοσίων Εσόδων, για να είναι ακριβώς </w:t>
      </w:r>
      <w:proofErr w:type="spellStart"/>
      <w:r>
        <w:rPr>
          <w:rFonts w:eastAsia="Times New Roman" w:cs="Times New Roman"/>
          <w:szCs w:val="24"/>
        </w:rPr>
        <w:t>αποπολιτικοποιημένη</w:t>
      </w:r>
      <w:proofErr w:type="spellEnd"/>
      <w:r>
        <w:rPr>
          <w:rFonts w:eastAsia="Times New Roman" w:cs="Times New Roman"/>
          <w:szCs w:val="24"/>
        </w:rPr>
        <w:t xml:space="preserve">, για να μην είναι αντικείμενο πολιτικών παρεμβάσεων. </w:t>
      </w:r>
    </w:p>
    <w:p w14:paraId="350964E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Με τόσο κόπο δημιουργήθηκε, κύριοι Υπουργοί, γιατί δεν την στηρίζε</w:t>
      </w:r>
      <w:r>
        <w:rPr>
          <w:rFonts w:eastAsia="Times New Roman" w:cs="Times New Roman"/>
          <w:szCs w:val="24"/>
        </w:rPr>
        <w:t>τε; Γιατί την υπονομεύετε, δημιουργώντας ένα άλλο, παράλληλο ελεγκτικό σώμα, το οποίο αναφέρεται –προσέξτε- απευθείας στον Υπουργό; Μήπως, επειδή η ΑΑΔΕ είναι ανεξάρτητη και μη ελεγχόμενη;</w:t>
      </w:r>
    </w:p>
    <w:p w14:paraId="350964E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Γιατί, λοιπόν, χρειαζόμαστε μια νέα υπηρεσία, η οποία θα αναφέρεται απευθείας στον Υπουργό; Μήπως, για να αποκτήσετε ένα πιο μακρύ χέρι σε ενδεχόμενους οικονομικούς και πολιτικούς εκβιασμούς; Ποιος σοβαρός επιχειρηματίας θα έρθει να επενδύσει στη χώρα μας,</w:t>
      </w:r>
      <w:r>
        <w:rPr>
          <w:rFonts w:eastAsia="Times New Roman" w:cs="Times New Roman"/>
          <w:szCs w:val="24"/>
        </w:rPr>
        <w:t xml:space="preserve"> εάν θα μπορεί να βρεθεί από τη μια στιγμή στην άλλη </w:t>
      </w:r>
      <w:proofErr w:type="spellStart"/>
      <w:r>
        <w:rPr>
          <w:rFonts w:eastAsia="Times New Roman" w:cs="Times New Roman"/>
          <w:szCs w:val="24"/>
        </w:rPr>
        <w:t>εκβιαζόμενος</w:t>
      </w:r>
      <w:proofErr w:type="spellEnd"/>
      <w:r>
        <w:rPr>
          <w:rFonts w:eastAsia="Times New Roman" w:cs="Times New Roman"/>
          <w:szCs w:val="24"/>
        </w:rPr>
        <w:t xml:space="preserve"> από κομματικά κατευθυνόμενες ελεγκτικές αρχές; </w:t>
      </w:r>
    </w:p>
    <w:p w14:paraId="350964E5"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0964E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μιλά για μια καθαρή έξοδο, ενώ τη συνοδεύει, ό</w:t>
      </w:r>
      <w:r>
        <w:rPr>
          <w:rFonts w:eastAsia="Times New Roman" w:cs="Times New Roman"/>
          <w:szCs w:val="24"/>
        </w:rPr>
        <w:t xml:space="preserve">πως είδαμε, με πολλές βρώμικες διατάξεις. Ο κ. Τσίπρας μας είπε και σήμερα ότι τον Αύγουστο τελειώνει η επιτροπεία και ότι η χώρα ανακτά την οικονομική της αυτονομία. </w:t>
      </w:r>
    </w:p>
    <w:p w14:paraId="350964E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Λέει, επίσης –το είπε στο Υπουργικό Συμβούλιο- ότι η τρίτη αξιολόγηση κλείνει χωρίς νέα </w:t>
      </w:r>
      <w:r>
        <w:rPr>
          <w:rFonts w:eastAsia="Times New Roman" w:cs="Times New Roman"/>
          <w:szCs w:val="24"/>
        </w:rPr>
        <w:t>μέτρα, όπως μας είπε, προκαλώντας εύλογα την οργή της κοινωνίας, την οργή των στρατιωτικών και των αστυνομικών που βλέπουν τους μισθούς τους να μειώνονται, την οργή των νησιωτών που βλέπουν τον ΦΠΑ να αυξάνεται, την οργή των κατοίκων των ορεινών περιοχών π</w:t>
      </w:r>
      <w:r>
        <w:rPr>
          <w:rFonts w:eastAsia="Times New Roman" w:cs="Times New Roman"/>
          <w:szCs w:val="24"/>
        </w:rPr>
        <w:t>ου βλέπουν το επίδομα θέρμανσης να περικόπτεται, την οργή των χαμηλοσυνταξιούχων που βλέπουν το ΕΚΑΣ να περικόπτεται, την οργή των ελεύθερων επαγγελματιών που βλέπουν να μην διορθώνονται οι αδικίες και έτσι να συνεχίζουν να πληρώνουν αυξημένες εισφορές και</w:t>
      </w:r>
      <w:r>
        <w:rPr>
          <w:rFonts w:eastAsia="Times New Roman" w:cs="Times New Roman"/>
          <w:szCs w:val="24"/>
        </w:rPr>
        <w:t xml:space="preserve"> φυσικά, την οργή των συμπολιτών μας, οι οποίοι κινδυνεύουν να χάσουν τα σπίτια τους από μαζικούς πλειστηριασμούς.</w:t>
      </w:r>
    </w:p>
    <w:p w14:paraId="350964E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ρωτώ</w:t>
      </w:r>
      <w:r>
        <w:rPr>
          <w:rFonts w:eastAsia="Times New Roman" w:cs="Times New Roman"/>
          <w:szCs w:val="24"/>
        </w:rPr>
        <w:t>, λοιπόν</w:t>
      </w:r>
      <w:r>
        <w:rPr>
          <w:rFonts w:eastAsia="Times New Roman" w:cs="Times New Roman"/>
          <w:szCs w:val="24"/>
        </w:rPr>
        <w:t xml:space="preserve">: Νομίζετε ότι μπορείτε να κοροϊδεύετε για πολύ ακόμα τον κόσμο; Πιστεύετε ότι δεν καταλαβαίνουν οι πολίτες; Πιστεύετε ότι </w:t>
      </w:r>
      <w:r>
        <w:rPr>
          <w:rFonts w:eastAsia="Times New Roman" w:cs="Times New Roman"/>
          <w:szCs w:val="24"/>
        </w:rPr>
        <w:t>σας πιστεύουν, όταν μιλάτε για καθαρή έξοδο από τα μνημόνια;</w:t>
      </w:r>
    </w:p>
    <w:p w14:paraId="350964E9"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Η κοινωνία ξέρει ότι εσείς έχετε ήδη ψηφίσει αχρείαστα μέτρα για το 2019 και το 2020. Ξέρει ότι θα μειωθούν κι άλλο οι συντάξεις κι ότι θα μειωθεί και το αφορολόγητο. Ξέρει ότι μαζί σας καλύτερες</w:t>
      </w:r>
      <w:r>
        <w:rPr>
          <w:rFonts w:eastAsia="Times New Roman"/>
          <w:bCs/>
          <w:shd w:val="clear" w:color="auto" w:fill="FFFFFF"/>
        </w:rPr>
        <w:t xml:space="preserve"> μέρες δεν μπορεί να περιμένει. Ξέρει ότι δεν έχετε πια να προσφέρετε τίποτα στον τόπο. Ξέρει ότι όσο πιο γρήγορα φύγετε, τόσο καλύτερα θα είναι για τον τόπο και για τους Έλληνες πολίτες. </w:t>
      </w:r>
    </w:p>
    <w:p w14:paraId="350964EA" w14:textId="77777777" w:rsidR="00A42BF5" w:rsidRDefault="007F616C">
      <w:pPr>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350964EB"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Κυρίες και κύ</w:t>
      </w:r>
      <w:r>
        <w:rPr>
          <w:rFonts w:eastAsia="Times New Roman"/>
          <w:bCs/>
          <w:shd w:val="clear" w:color="auto" w:fill="FFFFFF"/>
        </w:rPr>
        <w:t xml:space="preserve">ριοι συνάδελφοι, κάθε λεπτό που μένετε στην εξουσία βάζετε τη χώρα σε νέους και μεγαλύτερους κινδύνους. Το βλέπουμε, δυστυχώς, στον χειρισμό όλων των θεμάτων, συμπεριλαμβανομένων και των θεμάτων εξωτερικής πολιτικής, είτε μιλάμε για το μεταναστευτικό είτε </w:t>
      </w:r>
      <w:r>
        <w:rPr>
          <w:rFonts w:eastAsia="Times New Roman"/>
          <w:bCs/>
          <w:shd w:val="clear" w:color="auto" w:fill="FFFFFF"/>
        </w:rPr>
        <w:t xml:space="preserve">μιλάμε για τις ελληνοτουρκικές σχέσεις. Το βλέπουμε, δυστυχώς, και στο Σκοπιανό. </w:t>
      </w:r>
    </w:p>
    <w:p w14:paraId="350964EC"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 xml:space="preserve">Είστε μια Κυβέρνηση οπερέτα, που άλλα λέει ο ένας και άλλα λέει ο άλλος και συχνά το ίδιο πρόσωπο άλλα λέει το πρωί και άλλα λέει το βράδυ. Γι’ αυτό και ο ελληνικός λαός δεν </w:t>
      </w:r>
      <w:r>
        <w:rPr>
          <w:rFonts w:eastAsia="Times New Roman"/>
          <w:bCs/>
          <w:shd w:val="clear" w:color="auto" w:fill="FFFFFF"/>
        </w:rPr>
        <w:t xml:space="preserve">σας εμπιστεύεται ούτε στον χειρισμό ενός τόσο σοβαρού εθνικού θέματος, όπως το ζήτημα της ονομασίας της </w:t>
      </w:r>
      <w:proofErr w:type="spellStart"/>
      <w:r>
        <w:rPr>
          <w:rFonts w:eastAsia="Times New Roman"/>
          <w:bCs/>
          <w:shd w:val="clear" w:color="auto" w:fill="FFFFFF"/>
        </w:rPr>
        <w:t>γείτονος</w:t>
      </w:r>
      <w:proofErr w:type="spellEnd"/>
      <w:r>
        <w:rPr>
          <w:rFonts w:eastAsia="Times New Roman"/>
          <w:bCs/>
          <w:shd w:val="clear" w:color="auto" w:fill="FFFFFF"/>
        </w:rPr>
        <w:t xml:space="preserve"> χώρας. </w:t>
      </w:r>
    </w:p>
    <w:p w14:paraId="350964ED"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Εξάλλου, θυμάται καλά τις επιδόσεις σας σε οποιουδήποτε είδους διαπραγμάτευση. Την ονομάσατε, μάλιστα, «υπερήφανη» και αναρωτιέμαι τι ε</w:t>
      </w:r>
      <w:r>
        <w:rPr>
          <w:rFonts w:eastAsia="Times New Roman"/>
          <w:bCs/>
          <w:shd w:val="clear" w:color="auto" w:fill="FFFFFF"/>
        </w:rPr>
        <w:t xml:space="preserve">ίναι αυτό που έκανε τον κ. Τσίπρα και σήμερα πάλι να εξακολουθεί να μιλάει για το 2015. Τι είναι αυτό που τον κάνει με επιμονή να επιστρέφει στον τόπο του εγκλήματος; </w:t>
      </w:r>
    </w:p>
    <w:p w14:paraId="350964EE"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Όλοι γνωρίζουμε τις τραγικές συνέπειες της δικιάς σας διαπραγμάτευσης. Ακόμα τις πληρώνο</w:t>
      </w:r>
      <w:r>
        <w:rPr>
          <w:rFonts w:eastAsia="Times New Roman"/>
          <w:bCs/>
          <w:shd w:val="clear" w:color="auto" w:fill="FFFFFF"/>
        </w:rPr>
        <w:t xml:space="preserve">υμε. Έχετε επιλέξει, μάλιστα, στο ζήτημα των Σκοπίων τον δρόμο της μυστικής διπλωματίας, μια επιλογή που επιτείνει το αίσθημα ανασφάλειας για τους χειρισμούς σας. </w:t>
      </w:r>
    </w:p>
    <w:p w14:paraId="350964EF"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 xml:space="preserve">Η Νέα Δημοκρατία ήταν, είναι και θα παραμείνει υπεύθυνη και πατριωτική παράταξη. Και για το </w:t>
      </w:r>
      <w:r>
        <w:rPr>
          <w:rFonts w:eastAsia="Times New Roman"/>
          <w:bCs/>
          <w:shd w:val="clear" w:color="auto" w:fill="FFFFFF"/>
        </w:rPr>
        <w:t xml:space="preserve">ζήτημα των Σκοπίων θέλω για άλλη μια φορά να είμαι τελείως ξεκάθαρος. Η χώρα έχει εθνική γραμμή, όπως χαράχθηκε το 2008 στο Βουκουρέστι από την </w:t>
      </w:r>
      <w:r>
        <w:rPr>
          <w:rFonts w:eastAsia="Times New Roman"/>
          <w:bCs/>
          <w:shd w:val="clear" w:color="auto" w:fill="FFFFFF"/>
        </w:rPr>
        <w:t xml:space="preserve">κυβέρνηση </w:t>
      </w:r>
      <w:r>
        <w:rPr>
          <w:rFonts w:eastAsia="Times New Roman"/>
          <w:bCs/>
          <w:shd w:val="clear" w:color="auto" w:fill="FFFFFF"/>
        </w:rPr>
        <w:t>Καραμανλή. Θέλω να θυμίσω ότι τότε, απέναντι σε πολλές πιέσεις, υπερασπιστήκαμε τα εθνικά μας συμφέρον</w:t>
      </w:r>
      <w:r>
        <w:rPr>
          <w:rFonts w:eastAsia="Times New Roman"/>
          <w:bCs/>
          <w:shd w:val="clear" w:color="auto" w:fill="FFFFFF"/>
        </w:rPr>
        <w:t xml:space="preserve">τα. </w:t>
      </w:r>
    </w:p>
    <w:p w14:paraId="350964F0"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Το ελάχιστο –επαναλαμβάνω, το ελάχιστο- που μπορεί να κάνει η σημερινή Κυβέρνηση είναι να προασπίσει το κεκτημένο του Βουκουρεστίου στο σύνολό του, γιατί το θέμα δεν αφορά μόνο την ονομασία. Δεν μπορεί να γίνει αποδεκτή κα</w:t>
      </w:r>
      <w:r>
        <w:rPr>
          <w:rFonts w:eastAsia="Times New Roman"/>
          <w:bCs/>
          <w:shd w:val="clear" w:color="auto" w:fill="FFFFFF"/>
        </w:rPr>
        <w:t>μ</w:t>
      </w:r>
      <w:r>
        <w:rPr>
          <w:rFonts w:eastAsia="Times New Roman"/>
          <w:bCs/>
          <w:shd w:val="clear" w:color="auto" w:fill="FFFFFF"/>
        </w:rPr>
        <w:t>μία αποσπασματική λύση που δ</w:t>
      </w:r>
      <w:r>
        <w:rPr>
          <w:rFonts w:eastAsia="Times New Roman"/>
          <w:bCs/>
          <w:shd w:val="clear" w:color="auto" w:fill="FFFFFF"/>
        </w:rPr>
        <w:t xml:space="preserve">εν αντιμετωπίζει το ζήτημα στην </w:t>
      </w:r>
      <w:r>
        <w:rPr>
          <w:rFonts w:eastAsia="Times New Roman"/>
          <w:bCs/>
          <w:shd w:val="clear" w:color="auto" w:fill="FFFFFF"/>
        </w:rPr>
        <w:t xml:space="preserve">ολότητά </w:t>
      </w:r>
      <w:r>
        <w:rPr>
          <w:rFonts w:eastAsia="Times New Roman"/>
          <w:bCs/>
          <w:shd w:val="clear" w:color="auto" w:fill="FFFFFF"/>
        </w:rPr>
        <w:t xml:space="preserve">του. </w:t>
      </w:r>
    </w:p>
    <w:p w14:paraId="350964F1"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 xml:space="preserve">Και δεν αναφέρομαι μόνο στο εύρος εφαρμογής της λύσης, σε αυτό που αποκαλούμε </w:t>
      </w:r>
      <w:r>
        <w:rPr>
          <w:rFonts w:eastAsia="Times New Roman"/>
          <w:bCs/>
          <w:shd w:val="clear" w:color="auto" w:fill="FFFFFF"/>
        </w:rPr>
        <w:t>«</w:t>
      </w:r>
      <w:proofErr w:type="spellStart"/>
      <w:r>
        <w:rPr>
          <w:rFonts w:eastAsia="Times New Roman"/>
          <w:bCs/>
          <w:shd w:val="clear" w:color="auto" w:fill="FFFFFF"/>
          <w:lang w:val="en-US"/>
        </w:rPr>
        <w:t>erga</w:t>
      </w:r>
      <w:proofErr w:type="spellEnd"/>
      <w:r>
        <w:rPr>
          <w:rFonts w:eastAsia="Times New Roman"/>
          <w:bCs/>
          <w:shd w:val="clear" w:color="auto" w:fill="FFFFFF"/>
        </w:rPr>
        <w:t xml:space="preserve"> </w:t>
      </w:r>
      <w:proofErr w:type="spellStart"/>
      <w:r>
        <w:rPr>
          <w:rFonts w:eastAsia="Times New Roman"/>
          <w:bCs/>
          <w:shd w:val="clear" w:color="auto" w:fill="FFFFFF"/>
          <w:lang w:val="en-US"/>
        </w:rPr>
        <w:t>omnes</w:t>
      </w:r>
      <w:proofErr w:type="spellEnd"/>
      <w:r>
        <w:rPr>
          <w:rFonts w:eastAsia="Times New Roman"/>
          <w:bCs/>
          <w:shd w:val="clear" w:color="auto" w:fill="FFFFFF"/>
        </w:rPr>
        <w:t>»</w:t>
      </w:r>
      <w:r>
        <w:rPr>
          <w:rFonts w:eastAsia="Times New Roman"/>
          <w:bCs/>
          <w:shd w:val="clear" w:color="auto" w:fill="FFFFFF"/>
        </w:rPr>
        <w:t>, αλλά κυρίως στις απαράδεκτες δηλώσεις αλυτρωτισμού των βορείων γειτόνων μας, που προκαλούν τα πατριωτικά αισθήματα όλω</w:t>
      </w:r>
      <w:r>
        <w:rPr>
          <w:rFonts w:eastAsia="Times New Roman"/>
          <w:bCs/>
          <w:shd w:val="clear" w:color="auto" w:fill="FFFFFF"/>
        </w:rPr>
        <w:t xml:space="preserve">ν των Ελλήνων και όχι μόνο των Μακεδόνων, όπως προκαλεί </w:t>
      </w:r>
      <w:r>
        <w:rPr>
          <w:rFonts w:eastAsia="Times New Roman"/>
          <w:bCs/>
          <w:shd w:val="clear" w:color="auto" w:fill="FFFFFF"/>
        </w:rPr>
        <w:t xml:space="preserve">κατάφωρα </w:t>
      </w:r>
      <w:r>
        <w:rPr>
          <w:rFonts w:eastAsia="Times New Roman"/>
          <w:bCs/>
          <w:shd w:val="clear" w:color="auto" w:fill="FFFFFF"/>
        </w:rPr>
        <w:t xml:space="preserve">και οποιαδήποτε αμφισβήτηση της ελληνικότητας της Μακεδονίας. Δεν χρειάζεται παρά να περπατήσει </w:t>
      </w:r>
      <w:r>
        <w:rPr>
          <w:rFonts w:eastAsia="Times New Roman"/>
          <w:bCs/>
          <w:shd w:val="clear" w:color="auto" w:fill="FFFFFF"/>
        </w:rPr>
        <w:t xml:space="preserve">κάποιος </w:t>
      </w:r>
      <w:r>
        <w:rPr>
          <w:rFonts w:eastAsia="Times New Roman"/>
          <w:bCs/>
          <w:shd w:val="clear" w:color="auto" w:fill="FFFFFF"/>
        </w:rPr>
        <w:t xml:space="preserve">από τη Βεργίνα μέχρι την Πέλλα για να διαπιστώσει του λόγου το αληθές. </w:t>
      </w:r>
    </w:p>
    <w:p w14:paraId="350964F2"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 xml:space="preserve">Δεν σας κρύβω, </w:t>
      </w:r>
      <w:r>
        <w:rPr>
          <w:rFonts w:eastAsia="Times New Roman"/>
          <w:bCs/>
          <w:shd w:val="clear" w:color="auto" w:fill="FFFFFF"/>
        </w:rPr>
        <w:t>κυρίες και κύριοι συνάδελφοι, ότι δικαιολογώ πλήρως τον ελληνικό λαό που δεν έχει κα</w:t>
      </w:r>
      <w:r>
        <w:rPr>
          <w:rFonts w:eastAsia="Times New Roman"/>
          <w:bCs/>
          <w:shd w:val="clear" w:color="auto" w:fill="FFFFFF"/>
        </w:rPr>
        <w:t>μ</w:t>
      </w:r>
      <w:r>
        <w:rPr>
          <w:rFonts w:eastAsia="Times New Roman"/>
          <w:bCs/>
          <w:shd w:val="clear" w:color="auto" w:fill="FFFFFF"/>
        </w:rPr>
        <w:t>μία εμπιστοσύνη σε αυτή την Κυβέρνηση. Ούτε εγώ σας έχω κα</w:t>
      </w:r>
      <w:r>
        <w:rPr>
          <w:rFonts w:eastAsia="Times New Roman"/>
          <w:bCs/>
          <w:shd w:val="clear" w:color="auto" w:fill="FFFFFF"/>
        </w:rPr>
        <w:t>μ</w:t>
      </w:r>
      <w:r>
        <w:rPr>
          <w:rFonts w:eastAsia="Times New Roman"/>
          <w:bCs/>
          <w:shd w:val="clear" w:color="auto" w:fill="FFFFFF"/>
        </w:rPr>
        <w:t>μία εμπιστοσύνη να διαχειριστείτε αυτό το κρίσιμο θέμα. Γιατί το μόνο που σας ενδιαφέρει είναι να το αξιοποιήσετ</w:t>
      </w:r>
      <w:r>
        <w:rPr>
          <w:rFonts w:eastAsia="Times New Roman"/>
          <w:bCs/>
          <w:shd w:val="clear" w:color="auto" w:fill="FFFFFF"/>
        </w:rPr>
        <w:t xml:space="preserve">ε για κομματικό όφελος, να μετατρέψετε δηλαδή ένα σημαντικό θέμα εξωτερικής πολιτικής σε αφορμή για μια εσωτερική αντιπαράθεση και όχι να υπερασπιστείτε τα συμφέροντα της πατρίδας μας. </w:t>
      </w:r>
    </w:p>
    <w:p w14:paraId="350964F3"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Πολλοί πολίτες μου είπαν σε πρόσφατη περιοδεία που είχα στην Πέλλα και</w:t>
      </w:r>
      <w:r>
        <w:rPr>
          <w:rFonts w:eastAsia="Times New Roman"/>
          <w:bCs/>
          <w:shd w:val="clear" w:color="auto" w:fill="FFFFFF"/>
        </w:rPr>
        <w:t xml:space="preserve"> στην Πιερία «Μα, αυτοί δεν έχουν ούτε ιερό ούτε όσιο». Προς επίρρωση αυτού, αποφασίσατε με διαρροές να καθυβρίσετε την Εκκλησία της Ελλάδος, η οποία δεν έκανε τίποτα άλλο από το να εκφράσει τη γνώμη της…</w:t>
      </w:r>
    </w:p>
    <w:p w14:paraId="350964F4" w14:textId="77777777" w:rsidR="00A42BF5" w:rsidRDefault="007F616C">
      <w:pPr>
        <w:spacing w:line="600" w:lineRule="auto"/>
        <w:ind w:firstLine="720"/>
        <w:jc w:val="center"/>
        <w:rPr>
          <w:rFonts w:eastAsia="Times New Roman" w:cs="Times New Roman"/>
        </w:rPr>
      </w:pPr>
      <w:r>
        <w:rPr>
          <w:rFonts w:eastAsia="Times New Roman" w:cs="Times New Roman"/>
        </w:rPr>
        <w:t xml:space="preserve">(Χειροκροτήματα από την πτέρυγα της Νέας </w:t>
      </w:r>
      <w:r>
        <w:rPr>
          <w:rFonts w:eastAsia="Times New Roman" w:cs="Times New Roman"/>
        </w:rPr>
        <w:t>Δημοκρατίας)</w:t>
      </w:r>
    </w:p>
    <w:p w14:paraId="350964F5"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 xml:space="preserve"> …και μετά να στείλετε την επόμενη μέρα επιστολή μετάνοιας, σε άψογη πρέπει να προσθέσω χριστιανική γλώσσα. Ήταν πολύ ενδιαφέρουσα η γλώσσα που χρησιμοποίησε ο Πρωθυπουργός στην επιστολή στον Αρχιεπίσκοπο.</w:t>
      </w:r>
    </w:p>
    <w:p w14:paraId="350964F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Κοιτάξτε, δεν μπορείτε να κρύψετε ποι</w:t>
      </w:r>
      <w:r>
        <w:rPr>
          <w:rFonts w:eastAsia="Times New Roman" w:cs="Times New Roman"/>
          <w:szCs w:val="24"/>
        </w:rPr>
        <w:t>οι πραγματικά είστε. Διότι οι μισοί από εσάς, συμπεριλαμβανομένων και των Υπουργών Οικονομικών και Παιδείας, δεν είχαν στο παρελθόν κα</w:t>
      </w:r>
      <w:r>
        <w:rPr>
          <w:rFonts w:eastAsia="Times New Roman" w:cs="Times New Roman"/>
          <w:szCs w:val="24"/>
        </w:rPr>
        <w:t>μ</w:t>
      </w:r>
      <w:r>
        <w:rPr>
          <w:rFonts w:eastAsia="Times New Roman" w:cs="Times New Roman"/>
          <w:szCs w:val="24"/>
        </w:rPr>
        <w:t xml:space="preserve">μία δυσκολία να αναγνωρίσουν τα Σκόπια με το συνταγματικό τους όνομα! </w:t>
      </w:r>
    </w:p>
    <w:p w14:paraId="350964F7"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w:t>
      </w:r>
      <w:r>
        <w:rPr>
          <w:rFonts w:eastAsia="Times New Roman" w:cs="Times New Roman"/>
          <w:szCs w:val="24"/>
        </w:rPr>
        <w:t>ας)</w:t>
      </w:r>
    </w:p>
    <w:p w14:paraId="350964F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Και ναι, κύριε </w:t>
      </w:r>
      <w:proofErr w:type="spellStart"/>
      <w:r>
        <w:rPr>
          <w:rFonts w:eastAsia="Times New Roman" w:cs="Times New Roman"/>
          <w:szCs w:val="24"/>
        </w:rPr>
        <w:t>Τσακαλώτε</w:t>
      </w:r>
      <w:proofErr w:type="spellEnd"/>
      <w:r>
        <w:rPr>
          <w:rFonts w:eastAsia="Times New Roman" w:cs="Times New Roman"/>
          <w:szCs w:val="24"/>
        </w:rPr>
        <w:t xml:space="preserve">, αναφέρομαι σε εσάς και στον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350964F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Καταθέτω το σχετικό απόσπασμα από επιστολή, την οποία είχατε προσυπογράψει το 2008, στην οποία αναφέρεστε χωρίς κα</w:t>
      </w:r>
      <w:r>
        <w:rPr>
          <w:rFonts w:eastAsia="Times New Roman" w:cs="Times New Roman"/>
          <w:szCs w:val="24"/>
        </w:rPr>
        <w:t>μ</w:t>
      </w:r>
      <w:r>
        <w:rPr>
          <w:rFonts w:eastAsia="Times New Roman" w:cs="Times New Roman"/>
          <w:szCs w:val="24"/>
        </w:rPr>
        <w:t xml:space="preserve">μία δυσκολία στη Δημοκρατία της Μακεδονίας. </w:t>
      </w:r>
    </w:p>
    <w:p w14:paraId="350964F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(Στο σημείο αυτό ο Πρόε</w:t>
      </w:r>
      <w:r>
        <w:rPr>
          <w:rFonts w:eastAsia="Times New Roman" w:cs="Times New Roman"/>
          <w:szCs w:val="24"/>
        </w:rPr>
        <w:t>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50964F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Σταματήστε, επιτέλους, να αφήνετε υπονοούμενα ό</w:t>
      </w:r>
      <w:r>
        <w:rPr>
          <w:rFonts w:eastAsia="Times New Roman" w:cs="Times New Roman"/>
          <w:szCs w:val="24"/>
        </w:rPr>
        <w:t xml:space="preserve">τι οποιοσδήποτε έχει μια αυξημένη ευαισθησία για το θέμα αυτό είναι ακροδεξιός. Μην παίζετε με τις ευαισθησίες του ελληνικού λαού. </w:t>
      </w:r>
    </w:p>
    <w:p w14:paraId="350964F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Θα μπορούσε, πράγματι, η σημερινή συγκυρία να είναι ευνοϊκή για την επίλυση του θέματος. Σήμερα, μοιάζει να υπάρχει μια στρο</w:t>
      </w:r>
      <w:r>
        <w:rPr>
          <w:rFonts w:eastAsia="Times New Roman" w:cs="Times New Roman"/>
          <w:szCs w:val="24"/>
        </w:rPr>
        <w:t xml:space="preserve">φή στα Σκόπια προς την εθνική μας γραμμή. Αυτό είναι κάτι θετικό, εφόσον βέβαια, η νέα </w:t>
      </w:r>
      <w:r>
        <w:rPr>
          <w:rFonts w:eastAsia="Times New Roman" w:cs="Times New Roman"/>
          <w:szCs w:val="24"/>
        </w:rPr>
        <w:t xml:space="preserve">κυβέρνηση </w:t>
      </w:r>
      <w:r>
        <w:rPr>
          <w:rFonts w:eastAsia="Times New Roman" w:cs="Times New Roman"/>
          <w:szCs w:val="24"/>
        </w:rPr>
        <w:t>των Σκοπίων αποδείξει ότι σέβεται της ευαισθησίες του ελληνικού λαού απέναντι στην ιστορία μας και ότι έχει τη δυνατότητα να επιβάλλει στο εσωτερικό της μια αμ</w:t>
      </w:r>
      <w:r>
        <w:rPr>
          <w:rFonts w:eastAsia="Times New Roman" w:cs="Times New Roman"/>
          <w:szCs w:val="24"/>
        </w:rPr>
        <w:t xml:space="preserve">οιβαία αποδεκτή λύση. </w:t>
      </w:r>
    </w:p>
    <w:p w14:paraId="350964F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Δυστυχώς, όμως, στην Ελλάδα έχουμε μια Κυβέρνηση που έχει αποδυναμώσει τη χώρα και αποδεικνύεται αδύναμη να διαπραγματευτεί αξιόπιστα. Γι’ αυτό και ο κ. Τσίπρας οφείλει να ενημερώσει την Εθνική Αντιπροσωπεία και τον ελληνικό λαό για </w:t>
      </w:r>
      <w:r>
        <w:rPr>
          <w:rFonts w:eastAsia="Times New Roman" w:cs="Times New Roman"/>
          <w:szCs w:val="24"/>
        </w:rPr>
        <w:t xml:space="preserve">όλα τα δεδομένα. </w:t>
      </w:r>
    </w:p>
    <w:p w14:paraId="350964F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Τι συζητάτε ακριβώς, κύριοι της Κυβέρνησης; Τι διαπραγματεύεστε εν </w:t>
      </w:r>
      <w:proofErr w:type="spellStart"/>
      <w:r>
        <w:rPr>
          <w:rFonts w:eastAsia="Times New Roman" w:cs="Times New Roman"/>
          <w:szCs w:val="24"/>
        </w:rPr>
        <w:t>κρυπτώ</w:t>
      </w:r>
      <w:proofErr w:type="spellEnd"/>
      <w:r>
        <w:rPr>
          <w:rFonts w:eastAsia="Times New Roman" w:cs="Times New Roman"/>
          <w:szCs w:val="24"/>
        </w:rPr>
        <w:t>; Βέβαια –θα το επαναλάβω για άλλη μια φορά- αποτελεί βασική προϋπόθεση για οποιαδήποτε συζήτηση η διατύπωση αρραγούς, ξεκάθαρης και ενιαίας –επαναλαμβάνω, ενιαίας!- κυβερνητικής θέση</w:t>
      </w:r>
      <w:r>
        <w:rPr>
          <w:rFonts w:eastAsia="Times New Roman" w:cs="Times New Roman"/>
          <w:szCs w:val="24"/>
        </w:rPr>
        <w:t xml:space="preserve">ς για το ζήτημα αυτό. </w:t>
      </w:r>
    </w:p>
    <w:p w14:paraId="350964F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Όλα αυτά, ενώ παρακολουθούμε –προσέξτε- τον κ. Καμμένο, τον απόντα κύριο Καμμένο -όχι εσάς, κύριε Δημήτρη Καμμένο- το πρωί να δηλώνει την εμπιστοσύνη του στον κ. Κοτζιά, το μεσημέρι να ζητάει δημοψήφισμα και το βράδυ ο ίδιος να αδειά</w:t>
      </w:r>
      <w:r>
        <w:rPr>
          <w:rFonts w:eastAsia="Times New Roman" w:cs="Times New Roman"/>
          <w:szCs w:val="24"/>
        </w:rPr>
        <w:t xml:space="preserve">ζει τον εαυτό του! Αυτά δεν είναι σοβαρά πράγματα. Είστε μια Κυβέρνηση σκορποχώρι, όπου ο καθένας υπηρετεί προσωπικές στρατηγικές. </w:t>
      </w:r>
    </w:p>
    <w:p w14:paraId="35096500"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09650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Βέβαια, όλοι μαζί θα φύγετε. Δεν θα σας επιτρέψουμε, όμως, πριν συμβεί</w:t>
      </w:r>
      <w:r>
        <w:rPr>
          <w:rFonts w:eastAsia="Times New Roman" w:cs="Times New Roman"/>
          <w:szCs w:val="24"/>
        </w:rPr>
        <w:t xml:space="preserve"> αυτό, να κάνετε και άλλη ζημιά στη χώρα. </w:t>
      </w:r>
    </w:p>
    <w:p w14:paraId="3509650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Κλείνω, κυρίες και κύριοι συνάδελφοι, με την εξής παρατήρηση: Είναι φανερό εδώ και πολύ καιρό ότι η σημερινή Κυβέρνηση δεν μπορεί να βγάλει την Ελλάδα από την κρίση, ενώ αυτό είναι απολύτως εφικτό. Είναι, επίσης, </w:t>
      </w:r>
      <w:r>
        <w:rPr>
          <w:rFonts w:eastAsia="Times New Roman" w:cs="Times New Roman"/>
          <w:szCs w:val="24"/>
        </w:rPr>
        <w:t xml:space="preserve">φανερό ότι η σημερινή Κυβέρνηση δεν μπορεί να χειριστεί τις μεγάλες γεωπολιτικές προκλήσεις προς όφελος της χώρας, ενώ η γενικότερη συγκυρία είναι θετική. </w:t>
      </w:r>
    </w:p>
    <w:p w14:paraId="3509650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Είναι φανερό ότι η σημερινή Κυβέρνηση επιδιώκει να γίνει καθεστώς, εκβιάζοντας πρόσωπα και καταστάσε</w:t>
      </w:r>
      <w:r>
        <w:rPr>
          <w:rFonts w:eastAsia="Times New Roman" w:cs="Times New Roman"/>
          <w:szCs w:val="24"/>
        </w:rPr>
        <w:t>ις, αλώνοντας το κράτος, στήνοντας το δικό της παρακράτος και προσπαθώντας να ελέγξει μέσα μαζικής ενημέρωσης. Όλα αυτά γίνονται για να υπηρετηθεί ο αυτοσκοπός της παραμονής του κ. Τσίπρα και του κ. Καμμένου στην εξουσία με οποιοδήποτε τίμημα για την κοινω</w:t>
      </w:r>
      <w:r>
        <w:rPr>
          <w:rFonts w:eastAsia="Times New Roman" w:cs="Times New Roman"/>
          <w:szCs w:val="24"/>
        </w:rPr>
        <w:t xml:space="preserve">νία, για τη Δημοκρατία μας, για τη χώρα. Δεν θα το επιτρέψουμε. </w:t>
      </w:r>
    </w:p>
    <w:p w14:paraId="3509650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Είμαστε η μεγάλη δημοκρατική παράταξη με υπεύθυνη παρουσία στις κρίσιμες στιγμές της ελληνικής ιστορίας. Είμαστε εδώ για να ενώσουμε τους Έλληνες. Είμαστε εδώ για να δώσουμε λύσεις. Είμαστε ε</w:t>
      </w:r>
      <w:r>
        <w:rPr>
          <w:rFonts w:eastAsia="Times New Roman" w:cs="Times New Roman"/>
          <w:szCs w:val="24"/>
        </w:rPr>
        <w:t xml:space="preserve">δώ για να δείξουμε τον δρόμο για να πάει η χώρα στο μέλλον που της αξίζει χωρίς κανένας να μείνει πίσω. </w:t>
      </w:r>
    </w:p>
    <w:p w14:paraId="3509650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Αξίζουμε και μπορούμε καλύτερα. Αυτό αισθάνονται σήμερα όλες οι Ελληνίδες και όλοι οι Έλληνες. Δεν θα σταματήσω, δεν θα κουραστώ να το λέω μέχρι να φύγ</w:t>
      </w:r>
      <w:r>
        <w:rPr>
          <w:rFonts w:eastAsia="Times New Roman" w:cs="Times New Roman"/>
          <w:szCs w:val="24"/>
        </w:rPr>
        <w:t xml:space="preserve">ετε και να το κάνουμε πράξη εμείς, μαζί με την ελληνική πλειοψηφία του ελληνικού λαού. </w:t>
      </w:r>
    </w:p>
    <w:p w14:paraId="3509650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509650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35096508"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Κυρίες και κύριοι συνάδελφοι, έχω την τ</w:t>
      </w:r>
      <w:r>
        <w:rPr>
          <w:rFonts w:eastAsia="Times New Roman"/>
          <w:szCs w:val="24"/>
        </w:rPr>
        <w:t xml:space="preserve">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szCs w:val="24"/>
        </w:rPr>
        <w:t xml:space="preserve">αίθουσας </w:t>
      </w:r>
      <w:r>
        <w:rPr>
          <w:rFonts w:eastAsia="Times New Roman"/>
          <w:szCs w:val="24"/>
        </w:rPr>
        <w:t>«Ε</w:t>
      </w:r>
      <w:r>
        <w:rPr>
          <w:rFonts w:eastAsia="Times New Roman"/>
          <w:szCs w:val="24"/>
        </w:rPr>
        <w:t>ΛΕΥΘΕΡΙΟΣ</w:t>
      </w:r>
      <w:r>
        <w:rPr>
          <w:rFonts w:eastAsia="Times New Roman"/>
          <w:szCs w:val="24"/>
        </w:rPr>
        <w:t xml:space="preserve"> Β</w:t>
      </w:r>
      <w:r>
        <w:rPr>
          <w:rFonts w:eastAsia="Times New Roman"/>
          <w:szCs w:val="24"/>
        </w:rPr>
        <w:t>ΕΝΙΖΕΛΟΣ</w:t>
      </w:r>
      <w:r>
        <w:rPr>
          <w:rFonts w:eastAsia="Times New Roman"/>
          <w:szCs w:val="24"/>
        </w:rPr>
        <w:t xml:space="preserve">» και ενημερώθηκαν για την ιστορία του </w:t>
      </w:r>
      <w:r>
        <w:rPr>
          <w:rFonts w:eastAsia="Times New Roman"/>
          <w:szCs w:val="24"/>
        </w:rPr>
        <w:t xml:space="preserve">κτηρίου </w:t>
      </w:r>
      <w:r>
        <w:rPr>
          <w:rFonts w:eastAsia="Times New Roman"/>
          <w:szCs w:val="24"/>
        </w:rPr>
        <w:t>και τον τρόπο οργάνωσης και λειτουργίας της</w:t>
      </w:r>
      <w:r>
        <w:rPr>
          <w:rFonts w:eastAsia="Times New Roman"/>
          <w:szCs w:val="24"/>
        </w:rPr>
        <w:t xml:space="preserve"> Βουλής, σαράντα πέντε μαθήτριες και μαθητές και τρεις </w:t>
      </w:r>
      <w:r>
        <w:rPr>
          <w:rFonts w:eastAsia="Times New Roman"/>
          <w:szCs w:val="24"/>
        </w:rPr>
        <w:t>συνοδοί-</w:t>
      </w:r>
      <w:r>
        <w:rPr>
          <w:rFonts w:eastAsia="Times New Roman"/>
          <w:szCs w:val="24"/>
        </w:rPr>
        <w:t>εκπαιδευτικοί από το 20</w:t>
      </w:r>
      <w:r>
        <w:rPr>
          <w:rFonts w:eastAsia="Times New Roman"/>
          <w:szCs w:val="24"/>
          <w:vertAlign w:val="superscript"/>
        </w:rPr>
        <w:t>ο</w:t>
      </w:r>
      <w:r>
        <w:rPr>
          <w:rFonts w:eastAsia="Times New Roman"/>
          <w:szCs w:val="24"/>
        </w:rPr>
        <w:t xml:space="preserve"> Γυμνάσιο Πάτρας </w:t>
      </w:r>
      <w:r>
        <w:rPr>
          <w:rFonts w:eastAsia="Times New Roman"/>
          <w:szCs w:val="24"/>
        </w:rPr>
        <w:t>(δεύτερο</w:t>
      </w:r>
      <w:r>
        <w:rPr>
          <w:rFonts w:eastAsia="Times New Roman"/>
          <w:szCs w:val="24"/>
        </w:rPr>
        <w:t xml:space="preserve"> </w:t>
      </w:r>
      <w:r>
        <w:rPr>
          <w:rFonts w:eastAsia="Times New Roman"/>
          <w:szCs w:val="24"/>
        </w:rPr>
        <w:t>τμήμα)</w:t>
      </w:r>
      <w:r>
        <w:rPr>
          <w:rFonts w:eastAsia="Times New Roman"/>
          <w:szCs w:val="24"/>
        </w:rPr>
        <w:t>.</w:t>
      </w:r>
    </w:p>
    <w:p w14:paraId="3509650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 xml:space="preserve">τούς </w:t>
      </w:r>
      <w:r>
        <w:rPr>
          <w:rFonts w:eastAsia="Times New Roman" w:cs="Times New Roman"/>
          <w:szCs w:val="24"/>
        </w:rPr>
        <w:t>καλωσορίζει.</w:t>
      </w:r>
    </w:p>
    <w:p w14:paraId="3509650A"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509650B" w14:textId="77777777" w:rsidR="00A42BF5" w:rsidRDefault="007F616C">
      <w:pPr>
        <w:tabs>
          <w:tab w:val="left" w:pos="2820"/>
        </w:tabs>
        <w:spacing w:line="600" w:lineRule="auto"/>
        <w:ind w:firstLine="720"/>
        <w:jc w:val="both"/>
        <w:rPr>
          <w:rFonts w:eastAsia="Times New Roman"/>
          <w:szCs w:val="24"/>
        </w:rPr>
      </w:pPr>
      <w:r>
        <w:rPr>
          <w:rFonts w:eastAsia="Times New Roman"/>
          <w:szCs w:val="24"/>
        </w:rPr>
        <w:t xml:space="preserve">Επίσης, κυρίες και κύριοι συνάδελφοι, έχω την τιμή να </w:t>
      </w:r>
      <w:r>
        <w:rPr>
          <w:rFonts w:eastAsia="Times New Roman"/>
          <w:szCs w:val="24"/>
        </w:rPr>
        <w:t xml:space="preserve">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szCs w:val="24"/>
        </w:rPr>
        <w:t xml:space="preserve">αίθουσας </w:t>
      </w:r>
      <w:r>
        <w:rPr>
          <w:rFonts w:eastAsia="Times New Roman"/>
          <w:szCs w:val="24"/>
        </w:rPr>
        <w:t>«Ε</w:t>
      </w:r>
      <w:r>
        <w:rPr>
          <w:rFonts w:eastAsia="Times New Roman"/>
          <w:szCs w:val="24"/>
        </w:rPr>
        <w:t>ΛΕΥΘΕΡΙΟΣ</w:t>
      </w:r>
      <w:r>
        <w:rPr>
          <w:rFonts w:eastAsia="Times New Roman"/>
          <w:szCs w:val="24"/>
        </w:rPr>
        <w:t xml:space="preserve"> Β</w:t>
      </w:r>
      <w:r>
        <w:rPr>
          <w:rFonts w:eastAsia="Times New Roman"/>
          <w:szCs w:val="24"/>
        </w:rPr>
        <w:t>ΕΝΙΖΕΛΟΣ</w:t>
      </w:r>
      <w:r>
        <w:rPr>
          <w:rFonts w:eastAsia="Times New Roman"/>
          <w:szCs w:val="24"/>
        </w:rPr>
        <w:t xml:space="preserve">» και ενημερώθηκαν για την ιστορία του </w:t>
      </w:r>
      <w:r>
        <w:rPr>
          <w:rFonts w:eastAsia="Times New Roman"/>
          <w:szCs w:val="24"/>
        </w:rPr>
        <w:t xml:space="preserve">κτηρίου </w:t>
      </w:r>
      <w:r>
        <w:rPr>
          <w:rFonts w:eastAsia="Times New Roman"/>
          <w:szCs w:val="24"/>
        </w:rPr>
        <w:t>και τον τρόπο οργάνωσης και λειτουργίας της Βουλής</w:t>
      </w:r>
      <w:r>
        <w:rPr>
          <w:rFonts w:eastAsia="Times New Roman"/>
          <w:szCs w:val="24"/>
        </w:rPr>
        <w:t xml:space="preserve">, δεκατρείς φοιτήτριες και φοιτητές και δύο </w:t>
      </w:r>
      <w:r>
        <w:rPr>
          <w:rFonts w:eastAsia="Times New Roman"/>
          <w:szCs w:val="24"/>
        </w:rPr>
        <w:t>συνοδοί</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εκπαιδευτικοί από το Πανεπιστήμιο Νέας Υόρκης.</w:t>
      </w:r>
    </w:p>
    <w:p w14:paraId="3509650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 xml:space="preserve">τούς </w:t>
      </w:r>
      <w:r>
        <w:rPr>
          <w:rFonts w:eastAsia="Times New Roman" w:cs="Times New Roman"/>
          <w:szCs w:val="24"/>
        </w:rPr>
        <w:t>καλωσορίζει.</w:t>
      </w:r>
    </w:p>
    <w:p w14:paraId="3509650D"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509650E" w14:textId="77777777" w:rsidR="00A42BF5" w:rsidRDefault="007F616C">
      <w:pPr>
        <w:tabs>
          <w:tab w:val="left" w:pos="2608"/>
        </w:tabs>
        <w:spacing w:line="600" w:lineRule="auto"/>
        <w:ind w:firstLine="720"/>
        <w:jc w:val="both"/>
        <w:rPr>
          <w:rFonts w:eastAsia="Times New Roman"/>
          <w:szCs w:val="24"/>
        </w:rPr>
      </w:pPr>
      <w:r>
        <w:rPr>
          <w:rFonts w:eastAsia="Times New Roman"/>
          <w:szCs w:val="24"/>
        </w:rPr>
        <w:t xml:space="preserve">Παρακαλώ πολύ τον λόγο έχει ο Υπουργός Περιβάλλοντος και Ενέργειας κ. Γεώργιος </w:t>
      </w:r>
      <w:r>
        <w:rPr>
          <w:rFonts w:eastAsia="Times New Roman"/>
          <w:szCs w:val="24"/>
        </w:rPr>
        <w:t>Σταθάκης.</w:t>
      </w:r>
    </w:p>
    <w:p w14:paraId="3509650F" w14:textId="77777777" w:rsidR="00A42BF5" w:rsidRDefault="007F616C">
      <w:pPr>
        <w:tabs>
          <w:tab w:val="left" w:pos="2608"/>
        </w:tabs>
        <w:spacing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Σαν να μην πέρασε μια μέρα από το 2015 και μετά τις εκλογές επαναλαμβάνεται το ίδιο μοτίβο. Επιστρέφουμε σε διατυπώσεις για το πριν από το 2015. Διατυπώνονται ευθέως σκέψεις «για την κατασ</w:t>
      </w:r>
      <w:r>
        <w:rPr>
          <w:rFonts w:eastAsia="Times New Roman"/>
          <w:szCs w:val="24"/>
        </w:rPr>
        <w:t xml:space="preserve">τροφική Κυβέρνηση», ενώ τα οικονομικά μεγέθη λένε άλλα πράγματα. </w:t>
      </w:r>
    </w:p>
    <w:p w14:paraId="35096510" w14:textId="77777777" w:rsidR="00A42BF5" w:rsidRDefault="007F616C">
      <w:pPr>
        <w:tabs>
          <w:tab w:val="left" w:pos="2608"/>
        </w:tabs>
        <w:spacing w:line="600" w:lineRule="auto"/>
        <w:ind w:firstLine="720"/>
        <w:jc w:val="both"/>
        <w:rPr>
          <w:rFonts w:eastAsia="Times New Roman"/>
          <w:szCs w:val="24"/>
        </w:rPr>
      </w:pPr>
      <w:r>
        <w:rPr>
          <w:rFonts w:eastAsia="Times New Roman"/>
          <w:szCs w:val="24"/>
        </w:rPr>
        <w:t xml:space="preserve">Το πιο σημαντικό, όμως, είναι το </w:t>
      </w:r>
      <w:r>
        <w:rPr>
          <w:rFonts w:eastAsia="Times New Roman"/>
          <w:szCs w:val="24"/>
        </w:rPr>
        <w:t xml:space="preserve">θεμελιώδες </w:t>
      </w:r>
      <w:r>
        <w:rPr>
          <w:rFonts w:eastAsia="Times New Roman"/>
          <w:szCs w:val="24"/>
        </w:rPr>
        <w:t>ερώτημα: Το πρόγραμμα του 2015-2018, το οποίο θέσαμε στην κρίση του ελληνικού λαού, ολοκληρώνεται ή δεν ολοκληρώνεται; Βγαίνει ή δεν βγήκε; Αυτό ε</w:t>
      </w:r>
      <w:r>
        <w:rPr>
          <w:rFonts w:eastAsia="Times New Roman"/>
          <w:szCs w:val="24"/>
        </w:rPr>
        <w:t xml:space="preserve">ίναι </w:t>
      </w:r>
      <w:r>
        <w:rPr>
          <w:rFonts w:eastAsia="Times New Roman"/>
          <w:szCs w:val="24"/>
        </w:rPr>
        <w:t xml:space="preserve">θεμελιώδες </w:t>
      </w:r>
      <w:r>
        <w:rPr>
          <w:rFonts w:eastAsia="Times New Roman"/>
          <w:szCs w:val="24"/>
        </w:rPr>
        <w:t xml:space="preserve">ερώτημα. Μπορεί να μας πείτε ότι το πρόγραμμα αυτό για διάφορους λόγους δεν βγήκε. «Δεν τα καταφέρατε, δεν προχώρησε, είστε άσχετοι, είστε ανίκανοι, είστε ιδεοληπτικοί». </w:t>
      </w:r>
    </w:p>
    <w:p w14:paraId="35096511" w14:textId="77777777" w:rsidR="00A42BF5" w:rsidRDefault="007F616C">
      <w:pPr>
        <w:tabs>
          <w:tab w:val="left" w:pos="2608"/>
        </w:tabs>
        <w:spacing w:line="600" w:lineRule="auto"/>
        <w:ind w:firstLine="720"/>
        <w:jc w:val="both"/>
        <w:rPr>
          <w:rFonts w:eastAsia="Times New Roman"/>
          <w:szCs w:val="24"/>
        </w:rPr>
      </w:pPr>
      <w:r>
        <w:rPr>
          <w:rFonts w:eastAsia="Times New Roman"/>
          <w:szCs w:val="24"/>
        </w:rPr>
        <w:t>Μπήκαμε στο 2018 και το ερώτημα παραμένει. Είναι εφικτό αυτό που είπα</w:t>
      </w:r>
      <w:r>
        <w:rPr>
          <w:rFonts w:eastAsia="Times New Roman"/>
          <w:szCs w:val="24"/>
        </w:rPr>
        <w:t xml:space="preserve">με στον ελληνικό λαό, ότι είναι ένα πρόγραμμα πιο μετριοπαθές από ό,τι στο παρελθόν, το οποίο είναι εφικτό και θα μας βγάλει οριστικά από την κρίση; Αυτό το ερώτημα το έχουμε απαντήσει. </w:t>
      </w:r>
    </w:p>
    <w:p w14:paraId="35096512" w14:textId="77777777" w:rsidR="00A42BF5" w:rsidRDefault="007F616C">
      <w:pPr>
        <w:tabs>
          <w:tab w:val="left" w:pos="2608"/>
        </w:tabs>
        <w:spacing w:line="600" w:lineRule="auto"/>
        <w:ind w:firstLine="720"/>
        <w:jc w:val="both"/>
        <w:rPr>
          <w:rFonts w:eastAsia="Times New Roman"/>
          <w:szCs w:val="24"/>
        </w:rPr>
      </w:pPr>
      <w:r>
        <w:rPr>
          <w:rFonts w:eastAsia="Times New Roman"/>
          <w:szCs w:val="24"/>
        </w:rPr>
        <w:t xml:space="preserve">Αν τον Ιούλιο, δηλαδή, ο κ. </w:t>
      </w:r>
      <w:proofErr w:type="spellStart"/>
      <w:r>
        <w:rPr>
          <w:rFonts w:eastAsia="Times New Roman"/>
          <w:szCs w:val="24"/>
        </w:rPr>
        <w:t>Τσακαλώτος</w:t>
      </w:r>
      <w:proofErr w:type="spellEnd"/>
      <w:r>
        <w:rPr>
          <w:rFonts w:eastAsia="Times New Roman"/>
          <w:szCs w:val="24"/>
        </w:rPr>
        <w:t xml:space="preserve"> βγαίνει στις αγορές με 2,9% επ</w:t>
      </w:r>
      <w:r>
        <w:rPr>
          <w:rFonts w:eastAsia="Times New Roman"/>
          <w:szCs w:val="24"/>
        </w:rPr>
        <w:t>ιτόκιο δεκαετούς ομολόγου, τι θα λέτε; Για μνημόνια μέχρι το 2065; Για τέταρτο μνημόνιο; Για ογδόντα δύο μνημόνια που επακολουθούν; Νομίζω ότι πρέπει να υπάρξει ένα όριο στον τρόπο με τον οποίο αποδέχεται κάποιος.</w:t>
      </w:r>
    </w:p>
    <w:p w14:paraId="35096513" w14:textId="77777777" w:rsidR="00A42BF5" w:rsidRDefault="007F616C">
      <w:pPr>
        <w:tabs>
          <w:tab w:val="left" w:pos="2608"/>
        </w:tabs>
        <w:spacing w:line="600" w:lineRule="auto"/>
        <w:ind w:firstLine="720"/>
        <w:jc w:val="both"/>
        <w:rPr>
          <w:rFonts w:eastAsia="Times New Roman"/>
          <w:szCs w:val="24"/>
        </w:rPr>
      </w:pPr>
      <w:r>
        <w:rPr>
          <w:rFonts w:eastAsia="Times New Roman"/>
          <w:szCs w:val="24"/>
        </w:rPr>
        <w:t>Δεύτερο θέμα. Δεν μπορούμε να καταφεύγουμε</w:t>
      </w:r>
      <w:r>
        <w:rPr>
          <w:rFonts w:eastAsia="Times New Roman"/>
          <w:szCs w:val="24"/>
        </w:rPr>
        <w:t xml:space="preserve"> σε μια πολιτική θορύβου και γκρίζας πολιτικής. Προστατεύεται ή δεν προστατεύεται η πρώτη κατοικία; </w:t>
      </w:r>
      <w:proofErr w:type="spellStart"/>
      <w:r>
        <w:rPr>
          <w:rFonts w:eastAsia="Times New Roman"/>
          <w:szCs w:val="24"/>
        </w:rPr>
        <w:t>Ξανακαταθέτω</w:t>
      </w:r>
      <w:proofErr w:type="spellEnd"/>
      <w:r>
        <w:rPr>
          <w:rFonts w:eastAsia="Times New Roman"/>
          <w:szCs w:val="24"/>
        </w:rPr>
        <w:t xml:space="preserve"> τον νόμο στα Πρακτικά. Αυτός είναι ο νόμος που ισχύει.</w:t>
      </w:r>
    </w:p>
    <w:p w14:paraId="35096514" w14:textId="77777777" w:rsidR="00A42BF5" w:rsidRDefault="007F616C">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rPr>
        <w:t xml:space="preserve">Υπουργός </w:t>
      </w:r>
      <w:r>
        <w:rPr>
          <w:rFonts w:eastAsia="Times New Roman" w:cs="Times New Roman"/>
          <w:szCs w:val="24"/>
        </w:rPr>
        <w:t xml:space="preserve">κ. Γεώργιος Σταθάκης καταθέτει για τα Πρακτικά τον </w:t>
      </w:r>
      <w:r>
        <w:rPr>
          <w:rFonts w:eastAsia="Times New Roman" w:cs="Times New Roman"/>
          <w:szCs w:val="24"/>
        </w:rPr>
        <w:t>προαναφερθέντα νόμο, ο οποίος βρίσκεται στο αρχείο του Τμήματος Γραμματείας της Διεύθυνσης Στενογραφίας και Πρακτικών της Βουλής)</w:t>
      </w:r>
    </w:p>
    <w:p w14:paraId="35096515" w14:textId="77777777" w:rsidR="00A42BF5" w:rsidRDefault="007F616C">
      <w:pPr>
        <w:tabs>
          <w:tab w:val="left" w:pos="2608"/>
        </w:tabs>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Πάλι τα ίδια;</w:t>
      </w:r>
    </w:p>
    <w:p w14:paraId="35096516" w14:textId="77777777" w:rsidR="00A42BF5" w:rsidRDefault="007F616C">
      <w:pPr>
        <w:tabs>
          <w:tab w:val="left" w:pos="2608"/>
        </w:tabs>
        <w:spacing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Διαβάστε τον!</w:t>
      </w:r>
    </w:p>
    <w:p w14:paraId="35096517" w14:textId="77777777" w:rsidR="00A42BF5" w:rsidRDefault="007F616C">
      <w:pPr>
        <w:tabs>
          <w:tab w:val="left" w:pos="2608"/>
        </w:tabs>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Πάλι;</w:t>
      </w:r>
    </w:p>
    <w:p w14:paraId="35096518" w14:textId="77777777" w:rsidR="00A42BF5" w:rsidRDefault="007F616C">
      <w:pPr>
        <w:tabs>
          <w:tab w:val="left" w:pos="2608"/>
        </w:tabs>
        <w:spacing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 xml:space="preserve">Έχω και ερμηνευτικό σημείωμα, συντομότερο, με </w:t>
      </w:r>
      <w:proofErr w:type="spellStart"/>
      <w:r>
        <w:rPr>
          <w:rFonts w:eastAsia="Times New Roman"/>
          <w:szCs w:val="24"/>
        </w:rPr>
        <w:t>ερωταπαντήσεις</w:t>
      </w:r>
      <w:proofErr w:type="spellEnd"/>
      <w:r>
        <w:rPr>
          <w:rFonts w:eastAsia="Times New Roman"/>
          <w:szCs w:val="24"/>
        </w:rPr>
        <w:t>.</w:t>
      </w:r>
    </w:p>
    <w:p w14:paraId="35096519" w14:textId="77777777" w:rsidR="00A42BF5" w:rsidRDefault="007F616C">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rPr>
        <w:t xml:space="preserve">Υπουργός </w:t>
      </w:r>
      <w:r>
        <w:rPr>
          <w:rFonts w:eastAsia="Times New Roman" w:cs="Times New Roman"/>
          <w:szCs w:val="24"/>
        </w:rPr>
        <w:t>κ. Γεώργιος Σταθάκης καταθέτει για τα Πρακτικά το προαναφερθέν έγγραφο, το οποίο βρίσκεται στο αρχείο</w:t>
      </w:r>
      <w:r>
        <w:rPr>
          <w:rFonts w:eastAsia="Times New Roman" w:cs="Times New Roman"/>
          <w:szCs w:val="24"/>
        </w:rPr>
        <w:t xml:space="preserve"> του Τμήματος Γραμματείας της Διεύθυνσης Στενογραφίας και Πρακτικών της Βουλής)</w:t>
      </w:r>
    </w:p>
    <w:p w14:paraId="3509651A" w14:textId="77777777" w:rsidR="00A42BF5" w:rsidRDefault="007F616C">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509651B" w14:textId="77777777" w:rsidR="00A42BF5" w:rsidRDefault="007F616C">
      <w:pPr>
        <w:tabs>
          <w:tab w:val="left" w:pos="2608"/>
        </w:tabs>
        <w:spacing w:line="600" w:lineRule="auto"/>
        <w:ind w:firstLine="720"/>
        <w:jc w:val="both"/>
        <w:rPr>
          <w:rFonts w:eastAsia="Times New Roman"/>
          <w:szCs w:val="24"/>
        </w:rPr>
      </w:pPr>
      <w:r>
        <w:rPr>
          <w:rFonts w:eastAsia="Times New Roman"/>
          <w:szCs w:val="24"/>
        </w:rPr>
        <w:t>Ως προς τους πλειστηριασμούς…</w:t>
      </w:r>
    </w:p>
    <w:p w14:paraId="3509651C" w14:textId="77777777" w:rsidR="00A42BF5" w:rsidRDefault="007F616C">
      <w:pPr>
        <w:tabs>
          <w:tab w:val="left" w:pos="2608"/>
        </w:tabs>
        <w:spacing w:line="600" w:lineRule="auto"/>
        <w:ind w:firstLine="720"/>
        <w:jc w:val="center"/>
        <w:rPr>
          <w:rFonts w:eastAsia="Times New Roman"/>
          <w:szCs w:val="24"/>
        </w:rPr>
      </w:pPr>
      <w:r>
        <w:rPr>
          <w:rFonts w:eastAsia="Times New Roman"/>
          <w:szCs w:val="24"/>
        </w:rPr>
        <w:t xml:space="preserve">(Θόρυβος στην </w:t>
      </w:r>
      <w:r>
        <w:rPr>
          <w:rFonts w:eastAsia="Times New Roman"/>
          <w:szCs w:val="24"/>
        </w:rPr>
        <w:t>Αίθουσα</w:t>
      </w:r>
      <w:r>
        <w:rPr>
          <w:rFonts w:eastAsia="Times New Roman"/>
          <w:szCs w:val="24"/>
        </w:rPr>
        <w:t>)</w:t>
      </w:r>
    </w:p>
    <w:p w14:paraId="3509651D" w14:textId="77777777" w:rsidR="00A42BF5" w:rsidRDefault="007F616C">
      <w:pPr>
        <w:tabs>
          <w:tab w:val="left" w:pos="2608"/>
        </w:tabs>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Σας παρακαλώ μην ενοχλείτε.</w:t>
      </w:r>
    </w:p>
    <w:p w14:paraId="3509651E" w14:textId="77777777" w:rsidR="00A42BF5" w:rsidRDefault="007F616C">
      <w:pPr>
        <w:tabs>
          <w:tab w:val="left" w:pos="2608"/>
        </w:tabs>
        <w:spacing w:line="600" w:lineRule="auto"/>
        <w:ind w:firstLine="720"/>
        <w:jc w:val="both"/>
        <w:rPr>
          <w:rFonts w:eastAsia="Times New Roman"/>
          <w:szCs w:val="24"/>
        </w:rPr>
      </w:pPr>
      <w:r>
        <w:rPr>
          <w:rFonts w:eastAsia="Times New Roman"/>
          <w:b/>
          <w:szCs w:val="24"/>
        </w:rPr>
        <w:t>ΓΕΩΡΓΙΟΣ ΣΤΑΘΑΚΗΣ (Υπο</w:t>
      </w:r>
      <w:r>
        <w:rPr>
          <w:rFonts w:eastAsia="Times New Roman"/>
          <w:b/>
          <w:szCs w:val="24"/>
        </w:rPr>
        <w:t xml:space="preserve">υργός Περιβάλλοντος και Ενέργειας): </w:t>
      </w:r>
      <w:r>
        <w:rPr>
          <w:rFonts w:eastAsia="Times New Roman"/>
          <w:szCs w:val="24"/>
        </w:rPr>
        <w:t xml:space="preserve">Αποδεχτείτε το. Σας προκάλεσε και ο Υπουργός Δικαιοσύνης. Φέρτε μας μία περίπτωση πρώτης κατοικίας που να μην έχει προστατευτεί με βάση τον ισχύοντα νόμο. </w:t>
      </w:r>
    </w:p>
    <w:p w14:paraId="3509651F" w14:textId="77777777" w:rsidR="00A42BF5" w:rsidRDefault="007F616C">
      <w:pPr>
        <w:tabs>
          <w:tab w:val="left" w:pos="2608"/>
        </w:tabs>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 xml:space="preserve">Ρωτήστε τον </w:t>
      </w:r>
      <w:proofErr w:type="spellStart"/>
      <w:r>
        <w:rPr>
          <w:rFonts w:eastAsia="Times New Roman"/>
          <w:szCs w:val="24"/>
        </w:rPr>
        <w:t>Στρατούλη</w:t>
      </w:r>
      <w:proofErr w:type="spellEnd"/>
      <w:r>
        <w:rPr>
          <w:rFonts w:eastAsia="Times New Roman"/>
          <w:szCs w:val="24"/>
        </w:rPr>
        <w:t xml:space="preserve"> και τον Λαφαζάνη που πα</w:t>
      </w:r>
      <w:r>
        <w:rPr>
          <w:rFonts w:eastAsia="Times New Roman"/>
          <w:szCs w:val="24"/>
        </w:rPr>
        <w:t>ρακολουθούν!</w:t>
      </w:r>
    </w:p>
    <w:p w14:paraId="35096520" w14:textId="77777777" w:rsidR="00A42BF5" w:rsidRDefault="007F616C">
      <w:pPr>
        <w:tabs>
          <w:tab w:val="left" w:pos="2608"/>
        </w:tabs>
        <w:spacing w:line="600" w:lineRule="auto"/>
        <w:ind w:firstLine="720"/>
        <w:jc w:val="both"/>
        <w:rPr>
          <w:rFonts w:eastAsia="Times New Roman"/>
          <w:szCs w:val="24"/>
        </w:rPr>
      </w:pPr>
      <w:r>
        <w:rPr>
          <w:rFonts w:eastAsia="Times New Roman"/>
          <w:b/>
          <w:szCs w:val="24"/>
        </w:rPr>
        <w:t xml:space="preserve">ΓΕΩΡΓΙΟΣ ΣΤΑΘΑΚΗΣ (Υπουργός Περιβάλλοντος κι Ενέργειας): </w:t>
      </w:r>
      <w:r>
        <w:rPr>
          <w:rFonts w:eastAsia="Times New Roman"/>
          <w:szCs w:val="24"/>
        </w:rPr>
        <w:t>Σας παρακαλώ.</w:t>
      </w:r>
    </w:p>
    <w:p w14:paraId="35096521" w14:textId="77777777" w:rsidR="00A42BF5" w:rsidRDefault="007F616C">
      <w:pPr>
        <w:tabs>
          <w:tab w:val="left" w:pos="2608"/>
        </w:tabs>
        <w:spacing w:line="600" w:lineRule="auto"/>
        <w:ind w:firstLine="720"/>
        <w:jc w:val="both"/>
        <w:rPr>
          <w:rFonts w:eastAsia="Times New Roman"/>
          <w:szCs w:val="24"/>
        </w:rPr>
      </w:pPr>
      <w:r>
        <w:rPr>
          <w:rFonts w:eastAsia="Times New Roman"/>
          <w:szCs w:val="24"/>
        </w:rPr>
        <w:t>Πλειστηριασμοί. Πόσοι πλειστηριασμοί έγιναν το 2011; Πενήντα δύο χιλιάδες. Πόσοι πλειστηριασμοί έγιναν το 2012; Είκοσι εννιά χιλιάδες. Πόσοι πλειστηριασμοί έγιναν το 2013 κ</w:t>
      </w:r>
      <w:r>
        <w:rPr>
          <w:rFonts w:eastAsia="Times New Roman"/>
          <w:szCs w:val="24"/>
        </w:rPr>
        <w:t xml:space="preserve">αι το 2014; Από δεκαοκτώ και </w:t>
      </w:r>
      <w:proofErr w:type="spellStart"/>
      <w:r>
        <w:rPr>
          <w:rFonts w:eastAsia="Times New Roman"/>
          <w:szCs w:val="24"/>
        </w:rPr>
        <w:t>δεκαεξίμισι</w:t>
      </w:r>
      <w:proofErr w:type="spellEnd"/>
      <w:r>
        <w:rPr>
          <w:rFonts w:eastAsia="Times New Roman"/>
          <w:szCs w:val="24"/>
        </w:rPr>
        <w:t xml:space="preserve"> χιλιάδες. Κάθε χρόνο, δηλαδή, στα χρόνια της διακυβέρνησής σας, γίνονταν από δεκαπέντε ως εικοσιπέντε χιλιάδες πλειστηριασμοί με πλήρη προστασία της πρώτης κατοικίας κατά Χατζηδάκη. Τα κριτήρια είναι τα ίδια. Δεν τα</w:t>
      </w:r>
      <w:r>
        <w:rPr>
          <w:rFonts w:eastAsia="Times New Roman"/>
          <w:szCs w:val="24"/>
        </w:rPr>
        <w:t xml:space="preserve"> έχουμε μειώσει. Έχετε άδικο.</w:t>
      </w:r>
    </w:p>
    <w:p w14:paraId="35096522" w14:textId="77777777" w:rsidR="00A42BF5" w:rsidRDefault="007F616C">
      <w:pPr>
        <w:tabs>
          <w:tab w:val="left" w:pos="2608"/>
        </w:tabs>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Αλλάξατε τον νόμο και μας λέτε ψέματα.</w:t>
      </w:r>
    </w:p>
    <w:p w14:paraId="35096523" w14:textId="77777777" w:rsidR="00A42BF5" w:rsidRDefault="007F616C">
      <w:pPr>
        <w:tabs>
          <w:tab w:val="left" w:pos="2940"/>
        </w:tabs>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Όχι, όχι, δεν λέω κανένα ψέμα. Το εισοδηματικό κριτήριο ήταν 36.000.</w:t>
      </w:r>
    </w:p>
    <w:p w14:paraId="35096524" w14:textId="77777777" w:rsidR="00A42BF5" w:rsidRDefault="007F616C">
      <w:pPr>
        <w:tabs>
          <w:tab w:val="left" w:pos="2940"/>
        </w:tabs>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w:t>
      </w:r>
      <w:r>
        <w:rPr>
          <w:rFonts w:eastAsia="Times New Roman"/>
          <w:szCs w:val="24"/>
        </w:rPr>
        <w:t>λώ. Ήσυχα!</w:t>
      </w:r>
    </w:p>
    <w:p w14:paraId="35096525" w14:textId="77777777" w:rsidR="00A42BF5" w:rsidRDefault="007F616C">
      <w:pPr>
        <w:tabs>
          <w:tab w:val="left" w:pos="2940"/>
        </w:tabs>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Έχετε αποδεχθεί μόνοι σας ότι έχετε κατέβει από το 90 στο 60.</w:t>
      </w:r>
    </w:p>
    <w:p w14:paraId="35096526" w14:textId="77777777" w:rsidR="00A42BF5" w:rsidRDefault="007F616C">
      <w:pPr>
        <w:tabs>
          <w:tab w:val="left" w:pos="2940"/>
        </w:tabs>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Χατζηδάκη, παρακαλώ. Μία εβδομάδα μιλάμε γι’ αυτά τα θέματα.</w:t>
      </w:r>
    </w:p>
    <w:p w14:paraId="35096527" w14:textId="77777777" w:rsidR="00A42BF5" w:rsidRDefault="007F616C">
      <w:pPr>
        <w:tabs>
          <w:tab w:val="left" w:pos="2940"/>
        </w:tabs>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Τα ί</w:t>
      </w:r>
      <w:r>
        <w:rPr>
          <w:rFonts w:eastAsia="Times New Roman"/>
          <w:szCs w:val="24"/>
        </w:rPr>
        <w:t>δια κριτήρια χρησιμοποιήσαμε. Το παρακάμπτουμε, λοιπόν, αυτό.</w:t>
      </w:r>
    </w:p>
    <w:p w14:paraId="35096528"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 xml:space="preserve">Άρα, γίνονται πλειστηριασμοί; Το 2015, το 2016 και το 2017, όπως ξέρετε, λόγω διαδοχικών απεργιών των δικηγόρων, των συμβολαιογράφων δεν έγιναν πλειστηριασμοί. Οι τράπεζες έκαναν επανέναρξη των </w:t>
      </w:r>
      <w:r>
        <w:rPr>
          <w:rFonts w:eastAsia="Times New Roman"/>
          <w:szCs w:val="24"/>
        </w:rPr>
        <w:t>πλειστηριασμών, που έχει ξεκινήσει και αφορά τους συνήθεις πλειστηριασμούς.</w:t>
      </w:r>
    </w:p>
    <w:p w14:paraId="35096529" w14:textId="77777777" w:rsidR="00A42BF5" w:rsidRDefault="007F616C">
      <w:pPr>
        <w:tabs>
          <w:tab w:val="left" w:pos="2940"/>
        </w:tabs>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Μα, τώρα έχουμε περισσότερους!</w:t>
      </w:r>
    </w:p>
    <w:p w14:paraId="3509652A" w14:textId="77777777" w:rsidR="00A42BF5" w:rsidRDefault="007F616C">
      <w:pPr>
        <w:tabs>
          <w:tab w:val="left" w:pos="2940"/>
        </w:tabs>
        <w:spacing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Αφήστε με να ολοκληρώσω.</w:t>
      </w:r>
    </w:p>
    <w:p w14:paraId="3509652B" w14:textId="77777777" w:rsidR="00A42BF5" w:rsidRDefault="007F616C">
      <w:pPr>
        <w:tabs>
          <w:tab w:val="left" w:pos="2940"/>
        </w:tabs>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Αφήστε</w:t>
      </w:r>
      <w:r>
        <w:rPr>
          <w:rFonts w:eastAsia="Times New Roman"/>
          <w:szCs w:val="24"/>
        </w:rPr>
        <w:t xml:space="preserve"> τον δημιουργικό διάλογο για να ακούσουμε τον Υπουργό.</w:t>
      </w:r>
    </w:p>
    <w:p w14:paraId="3509652C" w14:textId="77777777" w:rsidR="00A42BF5" w:rsidRDefault="007F616C">
      <w:pPr>
        <w:tabs>
          <w:tab w:val="left" w:pos="2940"/>
        </w:tabs>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Θέτει ερωτήματα. Γι’ αυτό!</w:t>
      </w:r>
    </w:p>
    <w:p w14:paraId="3509652D" w14:textId="77777777" w:rsidR="00A42BF5" w:rsidRDefault="007F616C">
      <w:pPr>
        <w:tabs>
          <w:tab w:val="left" w:pos="2940"/>
        </w:tabs>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Το θέτω ευθέως: Θα υπάρχουν οι διαδικασίες που είναι συνήθεις, ιδιώτες κατά ιδιωτών, επαγγελματικά</w:t>
      </w:r>
      <w:r>
        <w:rPr>
          <w:rFonts w:eastAsia="Times New Roman"/>
          <w:szCs w:val="24"/>
        </w:rPr>
        <w:t xml:space="preserve"> ακίνητα –ο κανόνας, δηλαδή- πολύ ακριβή πρώτη κατοικία εκατομμυρίων. Αυτό έχουν κάνει οι τράπεζες, αν αυτό επικαλείστε. Δεν ξέρω γιατί πρέπει να προστατέψετε των 2 εκατομμυρίων την πρώτη κατοικία. Μπορεί να θέλετε να την προστατέψετε. Εμείς δεν πρόκειται </w:t>
      </w:r>
      <w:r>
        <w:rPr>
          <w:rFonts w:eastAsia="Times New Roman"/>
          <w:szCs w:val="24"/>
        </w:rPr>
        <w:t>να την προστατέψουμε και να χρηματοδοτούμε τις τράπεζες για να προστατέψουμε αυτό.</w:t>
      </w:r>
    </w:p>
    <w:p w14:paraId="3509652E"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Συνεπώς η ιδέα ότι οι πλειστηριασμοί είναι μία ξαφνική, αιφνίδια κατάσταση, η οποία ήλθε από τον ουρανό, δεν ισχύει. Το επαναλαμβάνω. Χαίρομαι που στο τέλος αποδεχθήκατε ότι</w:t>
      </w:r>
      <w:r>
        <w:rPr>
          <w:rFonts w:eastAsia="Times New Roman"/>
          <w:szCs w:val="24"/>
        </w:rPr>
        <w:t xml:space="preserve"> είναι πλήρως προστατευμένη η πρώτη κατοικία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2018 και, από εκεί και πέρα, μας εγκαλείτε –νομίζω ο κ. Θεοχαρόπουλος- και μας ρωτάτε τι θα κάνουμε μετά. Έχουμε χρόνο μέχρι τότε. Μείνετε ήσυχος. Δεν θα μείνει απροστάτευτη η πρώτη κατοικία.</w:t>
      </w:r>
    </w:p>
    <w:p w14:paraId="3509652F"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 xml:space="preserve">Όσον αφορά το </w:t>
      </w:r>
      <w:r>
        <w:rPr>
          <w:rFonts w:eastAsia="Times New Roman"/>
          <w:szCs w:val="24"/>
        </w:rPr>
        <w:t>δημόσιο</w:t>
      </w:r>
      <w:r>
        <w:rPr>
          <w:rFonts w:eastAsia="Times New Roman"/>
          <w:szCs w:val="24"/>
        </w:rPr>
        <w:t xml:space="preserve">, με έκπληξη ακούω ότι το </w:t>
      </w:r>
      <w:r>
        <w:rPr>
          <w:rFonts w:eastAsia="Times New Roman"/>
          <w:szCs w:val="24"/>
        </w:rPr>
        <w:t xml:space="preserve">δημόσιο </w:t>
      </w:r>
      <w:r>
        <w:rPr>
          <w:rFonts w:eastAsia="Times New Roman"/>
          <w:szCs w:val="24"/>
        </w:rPr>
        <w:t xml:space="preserve">βγάζει σε πλειστηριασμό </w:t>
      </w:r>
      <w:r>
        <w:rPr>
          <w:rFonts w:eastAsia="Times New Roman"/>
          <w:szCs w:val="24"/>
        </w:rPr>
        <w:t xml:space="preserve">την </w:t>
      </w:r>
      <w:r>
        <w:rPr>
          <w:rFonts w:eastAsia="Times New Roman"/>
          <w:szCs w:val="24"/>
        </w:rPr>
        <w:t xml:space="preserve">πρώτη κατοικία. Δεν το έχει κάνει ποτέ! Φέρτε μας μια περίπτωση. Οκτώ πλειστηριασμούς έκανε το </w:t>
      </w:r>
      <w:r>
        <w:rPr>
          <w:rFonts w:eastAsia="Times New Roman"/>
          <w:szCs w:val="24"/>
        </w:rPr>
        <w:t xml:space="preserve">δημόσιο </w:t>
      </w:r>
      <w:r>
        <w:rPr>
          <w:rFonts w:eastAsia="Times New Roman"/>
          <w:szCs w:val="24"/>
        </w:rPr>
        <w:t xml:space="preserve">–τα στοιχεία τα έχει η </w:t>
      </w:r>
      <w:r>
        <w:rPr>
          <w:rFonts w:eastAsia="Times New Roman"/>
          <w:szCs w:val="24"/>
        </w:rPr>
        <w:t xml:space="preserve">κ. </w:t>
      </w:r>
      <w:proofErr w:type="spellStart"/>
      <w:r>
        <w:rPr>
          <w:rFonts w:eastAsia="Times New Roman"/>
          <w:szCs w:val="24"/>
        </w:rPr>
        <w:t>Παπανάτσιου</w:t>
      </w:r>
      <w:proofErr w:type="spellEnd"/>
      <w:r>
        <w:rPr>
          <w:rFonts w:eastAsia="Times New Roman"/>
          <w:szCs w:val="24"/>
        </w:rPr>
        <w:t>- οι οποίοι αφορούν επαγγελματικά</w:t>
      </w:r>
      <w:r>
        <w:rPr>
          <w:rFonts w:eastAsia="Times New Roman"/>
          <w:szCs w:val="24"/>
        </w:rPr>
        <w:t xml:space="preserve"> ακίνητα υψηλής αξίας. Ας μην προχωρήσουμε παρακάτω. Και εκεί περιμένουμε μια περίπτωση. </w:t>
      </w:r>
    </w:p>
    <w:p w14:paraId="35096530"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 xml:space="preserve">Υπενθυμίζω ότι οι καινοτομίες του νόμου μας σε σχέση με τον νόμο Κατσέλη είναι ότι βάλαμε και τα χρέη προς το </w:t>
      </w:r>
      <w:r>
        <w:rPr>
          <w:rFonts w:eastAsia="Times New Roman"/>
          <w:szCs w:val="24"/>
        </w:rPr>
        <w:t xml:space="preserve">δημόσιο </w:t>
      </w:r>
      <w:r>
        <w:rPr>
          <w:rFonts w:eastAsia="Times New Roman"/>
          <w:szCs w:val="24"/>
        </w:rPr>
        <w:t>μέσα, βάλαμε και τα χρέη προς τους ασφαλιστικούς</w:t>
      </w:r>
      <w:r>
        <w:rPr>
          <w:rFonts w:eastAsia="Times New Roman"/>
          <w:szCs w:val="24"/>
        </w:rPr>
        <w:t xml:space="preserve"> οργανισμούς μέσα, ότι αναγνωρίσαμε στους εμπόρους που έχουν ολοκληρώσει την εμπορική τους ιδιότητα, να μπορούν να μπουν να προστατέψουν την πρώτη κατοικία, ότι βάλαμε την αναγκαία αναπροσαρμογή με βάση την εμπορική αξία και όχι την αντικειμενική για να πλ</w:t>
      </w:r>
      <w:r>
        <w:rPr>
          <w:rFonts w:eastAsia="Times New Roman"/>
          <w:szCs w:val="24"/>
        </w:rPr>
        <w:t xml:space="preserve">ηρώσουν λιγότερα οι δανειολήπτες, βάλαμε τους ελεύθερους επαγγελματίες, που δεν υπήρχαν στον νόμο </w:t>
      </w:r>
      <w:proofErr w:type="spellStart"/>
      <w:r>
        <w:rPr>
          <w:rFonts w:eastAsia="Times New Roman"/>
          <w:szCs w:val="24"/>
        </w:rPr>
        <w:t>κ.ο.κ.</w:t>
      </w:r>
      <w:proofErr w:type="spellEnd"/>
      <w:r>
        <w:rPr>
          <w:rFonts w:eastAsia="Times New Roman"/>
          <w:szCs w:val="24"/>
        </w:rPr>
        <w:t>.</w:t>
      </w:r>
      <w:r>
        <w:rPr>
          <w:rFonts w:eastAsia="Times New Roman"/>
          <w:szCs w:val="24"/>
        </w:rPr>
        <w:t xml:space="preserve"> Βάλαμε μια σειρά από μέτρα.</w:t>
      </w:r>
    </w:p>
    <w:p w14:paraId="35096531"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Άρα, έχουμε μια πλήρη και καθολική προστασία της πρώτης κατοικίας με εξαίρεση τους εμπόρους, που δεν ήταν ποτέ στον νόμο π</w:t>
      </w:r>
      <w:r>
        <w:rPr>
          <w:rFonts w:eastAsia="Times New Roman"/>
          <w:szCs w:val="24"/>
        </w:rPr>
        <w:t xml:space="preserve">ροστασίας, γιατί εμπίπτουν στο </w:t>
      </w:r>
      <w:r>
        <w:rPr>
          <w:rFonts w:eastAsia="Times New Roman"/>
          <w:szCs w:val="24"/>
        </w:rPr>
        <w:t>Εμπορικό Δίκαιο</w:t>
      </w:r>
      <w:r>
        <w:rPr>
          <w:rFonts w:eastAsia="Times New Roman"/>
          <w:szCs w:val="24"/>
        </w:rPr>
        <w:t>.</w:t>
      </w:r>
    </w:p>
    <w:p w14:paraId="35096532"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 xml:space="preserve">Πάμε στη δεύτερη ενότητα, που έχει να κάνει, επίσης, με ανακρίβειες, τις οποίες καλό είναι να τις διευκρινίσουμε. </w:t>
      </w:r>
    </w:p>
    <w:p w14:paraId="35096533"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Στο παρόν νομοσχέδιο δεν μπορεί να λέει κάποιος, για παράδειγμα, ότι «τα καζίνο επιτρέπεται α</w:t>
      </w:r>
      <w:r>
        <w:rPr>
          <w:rFonts w:eastAsia="Times New Roman"/>
          <w:szCs w:val="24"/>
        </w:rPr>
        <w:t xml:space="preserve">πό τούδε και στο εξής να δανείζουν μέχρι 50.000 ευρώ, επιτρέπεται να δανείζουν πάνω από 50.000 ευρώ» υπονοώντας διάφορα. Σας το εξήγησε τρεις φορές ο κ. </w:t>
      </w:r>
      <w:proofErr w:type="spellStart"/>
      <w:r>
        <w:rPr>
          <w:rFonts w:eastAsia="Times New Roman"/>
          <w:szCs w:val="24"/>
        </w:rPr>
        <w:t>Τσακαλώτος</w:t>
      </w:r>
      <w:proofErr w:type="spellEnd"/>
      <w:r>
        <w:rPr>
          <w:rFonts w:eastAsia="Times New Roman"/>
          <w:szCs w:val="24"/>
        </w:rPr>
        <w:t xml:space="preserve"> ότι αφορά αποκλειστικά παίκτες πολύ μεγάλου βεληνεκούς και δεν αφορά αυτό που υπονοείται σε </w:t>
      </w:r>
      <w:r>
        <w:rPr>
          <w:rFonts w:eastAsia="Times New Roman"/>
          <w:szCs w:val="24"/>
        </w:rPr>
        <w:t>όλη αυτήν τη συζήτηση.</w:t>
      </w:r>
    </w:p>
    <w:p w14:paraId="35096534"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 xml:space="preserve">Άρα, με αυτό θέλω να υπογραμμίσω για μια ακόμη φορά ότι πρέπει να δώσουμε ένα τέλος στις ανακρίβειες και στην προσπάθεια να φτιάξετε μια τεχνητή εικόνα. </w:t>
      </w:r>
    </w:p>
    <w:p w14:paraId="35096535"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Θα σταθώ λίγο στις επενδύσεις, γιατί αυτό είναι καίριο ζήτημα. Ταυτισμένο κόμμα</w:t>
      </w:r>
      <w:r>
        <w:rPr>
          <w:rFonts w:eastAsia="Times New Roman"/>
          <w:szCs w:val="24"/>
        </w:rPr>
        <w:t xml:space="preserve"> με τις επενδύσεις είναι η Νέα Δημοκρατία. Σας ρωτάω, λοιπόν: Εγώ είμαι ξένος επενδυτής και έρχομαι το 2014 στην Ελλάδα και σας ρωτάω: «Πού μπορώ να φτιάξω ξενοδοχείο;» Μου απαντάτε: «Ξέρεις, δεν έχουμε </w:t>
      </w:r>
      <w:r>
        <w:rPr>
          <w:rFonts w:eastAsia="Times New Roman"/>
          <w:szCs w:val="24"/>
        </w:rPr>
        <w:t>Κτηματολόγιο</w:t>
      </w:r>
      <w:r>
        <w:rPr>
          <w:rFonts w:eastAsia="Times New Roman"/>
          <w:szCs w:val="24"/>
        </w:rPr>
        <w:t xml:space="preserve">, δεν έχουμε ζώνες, δεν έχουμε </w:t>
      </w:r>
      <w:r>
        <w:rPr>
          <w:rFonts w:eastAsia="Times New Roman"/>
          <w:szCs w:val="24"/>
        </w:rPr>
        <w:t>Πολεοδομία</w:t>
      </w:r>
      <w:r>
        <w:rPr>
          <w:rFonts w:eastAsia="Times New Roman"/>
          <w:szCs w:val="24"/>
        </w:rPr>
        <w:t>, δεν έχουμε χωροταξικό σχεδιασμό, δεν έχουμε το ένα, το άλλο. Πώς σας φαίνεται; Όμως, ελάτε σε μένα, κάτι θα βρω».</w:t>
      </w:r>
    </w:p>
    <w:p w14:paraId="35096536" w14:textId="77777777" w:rsidR="00A42BF5" w:rsidRDefault="007F616C">
      <w:pPr>
        <w:tabs>
          <w:tab w:val="left" w:pos="2940"/>
        </w:tabs>
        <w:spacing w:line="600" w:lineRule="auto"/>
        <w:ind w:firstLine="720"/>
        <w:jc w:val="both"/>
        <w:rPr>
          <w:rFonts w:eastAsia="Times New Roman"/>
          <w:szCs w:val="24"/>
        </w:rPr>
      </w:pPr>
      <w:r>
        <w:rPr>
          <w:rFonts w:eastAsia="Times New Roman"/>
          <w:szCs w:val="24"/>
        </w:rPr>
        <w:t>Αυτό φαίνεται μια χώρα ελκτική στις επενδύσεις; Μέσα στα τελευταία δύο χρόνια έχουμε, δεν ξέρουμε αν είναι δάσος ή όχι ή ιδιοκτησία. Πηγαίνε</w:t>
      </w:r>
      <w:r>
        <w:rPr>
          <w:rFonts w:eastAsia="Times New Roman"/>
          <w:szCs w:val="24"/>
        </w:rPr>
        <w:t>τε στο υποθηκοφυλακείο. Μπορεί να είναι και από την οθωμανική αυτοκρατορία κάτι, δεν ξέρω τι.</w:t>
      </w:r>
    </w:p>
    <w:p w14:paraId="35096537"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 xml:space="preserve">Αυτή είναι η εικόνα της </w:t>
      </w:r>
      <w:proofErr w:type="spellStart"/>
      <w:r>
        <w:rPr>
          <w:rFonts w:eastAsia="Times New Roman" w:cs="Times New Roman"/>
          <w:szCs w:val="24"/>
        </w:rPr>
        <w:t>φιλοεπενδυτικής</w:t>
      </w:r>
      <w:proofErr w:type="spellEnd"/>
      <w:r>
        <w:rPr>
          <w:rFonts w:eastAsia="Times New Roman" w:cs="Times New Roman"/>
          <w:szCs w:val="24"/>
        </w:rPr>
        <w:t xml:space="preserve"> Νέας Δημοκρατίας, την οποία υπερασπίζεται με νύχια και με δόντια και εμείς είμαστε οι «κατά των επενδύσεων».</w:t>
      </w:r>
    </w:p>
    <w:p w14:paraId="35096538"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Υπενθυμίζω επ</w:t>
      </w:r>
      <w:r>
        <w:rPr>
          <w:rFonts w:eastAsia="Times New Roman" w:cs="Times New Roman"/>
          <w:szCs w:val="24"/>
        </w:rPr>
        <w:t>ί τροχάδην τα εξής, στα οποία σας έχω καλέσει πολλές φορές να μας πείτε, πού είστε αντίθετοι: Οι δασικοί χάρτες ήταν στο 1%, τους κάναμε 37% μέσα σε εννέα μήνες. Θα οριοθετήσουμε τις παραλίες. Ψηφίζουμε το Κτηματολόγιο σήμερα, ένα νομοσχέδιο-τομή, καθώς επ</w:t>
      </w:r>
      <w:r>
        <w:rPr>
          <w:rFonts w:eastAsia="Times New Roman" w:cs="Times New Roman"/>
          <w:szCs w:val="24"/>
        </w:rPr>
        <w:t xml:space="preserve">ί διακόσια χρόνια δεν έχουμε Κτηματολόγιο. Τώρα φτιάχνουμε ενιαίο φορέα. Τέθηκαν οι όροι για τον χωροταξικό και τον πολεοδομικό σχεδιασμό. Στον νόμο περί αυθαιρέτων διαφοροποιήθηκε η </w:t>
      </w:r>
      <w:proofErr w:type="spellStart"/>
      <w:r>
        <w:rPr>
          <w:rFonts w:eastAsia="Times New Roman" w:cs="Times New Roman"/>
          <w:szCs w:val="24"/>
        </w:rPr>
        <w:t>αδειοδοτούσα</w:t>
      </w:r>
      <w:proofErr w:type="spellEnd"/>
      <w:r>
        <w:rPr>
          <w:rFonts w:eastAsia="Times New Roman" w:cs="Times New Roman"/>
          <w:szCs w:val="24"/>
        </w:rPr>
        <w:t xml:space="preserve"> αρχή, η πολεοδομία, από την </w:t>
      </w:r>
      <w:proofErr w:type="spellStart"/>
      <w:r>
        <w:rPr>
          <w:rFonts w:eastAsia="Times New Roman" w:cs="Times New Roman"/>
          <w:szCs w:val="24"/>
        </w:rPr>
        <w:t>ελέγχουσα</w:t>
      </w:r>
      <w:proofErr w:type="spellEnd"/>
      <w:r>
        <w:rPr>
          <w:rFonts w:eastAsia="Times New Roman" w:cs="Times New Roman"/>
          <w:szCs w:val="24"/>
        </w:rPr>
        <w:t xml:space="preserve"> αρχή. </w:t>
      </w:r>
    </w:p>
    <w:p w14:paraId="35096539"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Φιλοδοξούμε ότι</w:t>
      </w:r>
      <w:r>
        <w:rPr>
          <w:rFonts w:eastAsia="Times New Roman" w:cs="Times New Roman"/>
          <w:szCs w:val="24"/>
        </w:rPr>
        <w:t xml:space="preserve"> το 2020 αυτή η χώρα θα έχει δασικούς χάρτες, οριοθέτηση των παραλιών, πλήρη πολεοδομικό σχεδιασμό, Κτηματολόγιο και χρήσεις γης. Τι </w:t>
      </w:r>
      <w:proofErr w:type="spellStart"/>
      <w:r>
        <w:rPr>
          <w:rFonts w:eastAsia="Times New Roman" w:cs="Times New Roman"/>
          <w:szCs w:val="24"/>
        </w:rPr>
        <w:t>αντιεπενδυτικό</w:t>
      </w:r>
      <w:proofErr w:type="spellEnd"/>
      <w:r>
        <w:rPr>
          <w:rFonts w:eastAsia="Times New Roman" w:cs="Times New Roman"/>
          <w:szCs w:val="24"/>
        </w:rPr>
        <w:t xml:space="preserve"> βλέπετε σε όλα αυτά;</w:t>
      </w:r>
    </w:p>
    <w:p w14:paraId="3509653A"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Άρα, αυτή η Κυβέρνηση- και το σημερινό νομοσχέδιο είναι πολύ χαρακτηριστικό, και το Κτη</w:t>
      </w:r>
      <w:r>
        <w:rPr>
          <w:rFonts w:eastAsia="Times New Roman" w:cs="Times New Roman"/>
          <w:szCs w:val="24"/>
        </w:rPr>
        <w:t xml:space="preserve">ματολόγιο, και το λατομικό και πολλές άλλες μεταρρυθμίσεις- κάνει πράγματα, που επί σαράντα χρόνια δεν είχαν γίνει και τα κάνει με μεθοδικό και συστηματικό τρόπο. </w:t>
      </w:r>
    </w:p>
    <w:p w14:paraId="3509653B"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Η φιλοδοξία μας είναι πάρα πολύ απλή: Εφαρμόζουμε ένα πρόγραμμα το οποίο φέρνει σταθεροποίησ</w:t>
      </w:r>
      <w:r>
        <w:rPr>
          <w:rFonts w:eastAsia="Times New Roman" w:cs="Times New Roman"/>
          <w:szCs w:val="24"/>
        </w:rPr>
        <w:t>η στην οικονομία, δημιουργεί τις προϋποθέσεις ανάκαμψης, ανοίγει τον δρόμο για ένα βιώσιμο αναπτυξιακό μοντέλο. Ταυτόχρονα, κάνουμε βαθιές τομές, επιλύοντας προβλήματα δεκαετιών, με μοναδική και αποκλειστική μέριμνα η ανάκαμψη και η ανάπτυξη να είναι και β</w:t>
      </w:r>
      <w:r>
        <w:rPr>
          <w:rFonts w:eastAsia="Times New Roman" w:cs="Times New Roman"/>
          <w:szCs w:val="24"/>
        </w:rPr>
        <w:t xml:space="preserve">ιώσιμη και κοινωνικά δίκαιη. </w:t>
      </w:r>
    </w:p>
    <w:p w14:paraId="3509653C"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509653D" w14:textId="77777777" w:rsidR="00A42BF5" w:rsidRDefault="007F616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09653E" w14:textId="77777777" w:rsidR="00A42BF5" w:rsidRDefault="007F616C">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w:t>
      </w:r>
    </w:p>
    <w:p w14:paraId="3509653F" w14:textId="77777777" w:rsidR="00A42BF5" w:rsidRDefault="007F616C">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παρακαλώ τον λόγο. </w:t>
      </w:r>
    </w:p>
    <w:p w14:paraId="35096540" w14:textId="77777777" w:rsidR="00A42BF5" w:rsidRDefault="007F616C">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Όχι, κύριε </w:t>
      </w:r>
      <w:proofErr w:type="spellStart"/>
      <w:r>
        <w:rPr>
          <w:rFonts w:eastAsia="Times New Roman" w:cs="Times New Roman"/>
          <w:szCs w:val="24"/>
        </w:rPr>
        <w:t>Δένδια</w:t>
      </w:r>
      <w:proofErr w:type="spellEnd"/>
      <w:r>
        <w:rPr>
          <w:rFonts w:eastAsia="Times New Roman" w:cs="Times New Roman"/>
          <w:szCs w:val="24"/>
        </w:rPr>
        <w:t>. Σας παρακαλώ πάρα πολύ!</w:t>
      </w:r>
    </w:p>
    <w:p w14:paraId="35096541" w14:textId="77777777" w:rsidR="00A42BF5" w:rsidRDefault="007F616C">
      <w:pPr>
        <w:spacing w:after="0"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ΙΚΟΛΑΟΣ ΔΕΝΔΙΑΣ:</w:t>
      </w:r>
      <w:r>
        <w:rPr>
          <w:rFonts w:eastAsia="Times New Roman" w:cs="Times New Roman"/>
          <w:szCs w:val="24"/>
        </w:rPr>
        <w:t xml:space="preserve"> Πρέπει να ξεκαθαρίσουμε το θέμα της πρώτης κατοικίας. Πρέπει να ξεκαθαριστεί αυτό το θέμα. </w:t>
      </w:r>
    </w:p>
    <w:p w14:paraId="35096542" w14:textId="77777777" w:rsidR="00A42BF5" w:rsidRDefault="007F616C">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Υπάρχουν τουλάχιστον δύο πολιτικοί Αρχηγοί </w:t>
      </w:r>
      <w:r>
        <w:rPr>
          <w:rFonts w:eastAsia="Times New Roman" w:cs="Times New Roman"/>
          <w:szCs w:val="24"/>
        </w:rPr>
        <w:t>οι οποίοι θα λάβουν τον λόγο αργότερα,</w:t>
      </w:r>
      <w:r>
        <w:rPr>
          <w:rFonts w:eastAsia="Times New Roman" w:cs="Times New Roman"/>
          <w:szCs w:val="24"/>
        </w:rPr>
        <w:t xml:space="preserve"> προηγουμένως ο κ. Μητσοτάκης μιλούσε σαράντα πέντε με πενήντα λεπτά. Έχει ξεκαθαριστεί απολύτως το θέμα. </w:t>
      </w:r>
    </w:p>
    <w:p w14:paraId="35096543" w14:textId="77777777" w:rsidR="00A42BF5" w:rsidRDefault="007F616C">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Πώς έχει ξεκαθαριστεί; </w:t>
      </w:r>
    </w:p>
    <w:p w14:paraId="35096544" w14:textId="77777777" w:rsidR="00A42BF5" w:rsidRDefault="007F616C">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Μιλάμε για μία εβδομάδα γι’ αυτό το θέμα και όχι μόνο γι’ αυτό, παρ’ ότι έγινε πολύ σφιχτά η διαδικασία προφανώς για ένα τόσο μεγάλο νομοσχέδιο. Για να είμαστε εντάξει μεταξύ μας, αύριο συμπληρώνεται μία εβδομάδα που έχει αναρτηθεί και έχει συζητηθεί στη Β</w:t>
      </w:r>
      <w:r>
        <w:rPr>
          <w:rFonts w:eastAsia="Times New Roman" w:cs="Times New Roman"/>
          <w:szCs w:val="24"/>
        </w:rPr>
        <w:t xml:space="preserve">ουλή, με όποιον τρόπο συζητήθηκε. Ογδόντα τρεις Βουλευτές μίλησαν μόνο σε αυτή την Αίθουσα. </w:t>
      </w:r>
    </w:p>
    <w:p w14:paraId="35096545" w14:textId="77777777" w:rsidR="00A42BF5" w:rsidRDefault="007F616C">
      <w:pPr>
        <w:spacing w:after="0" w:line="600" w:lineRule="auto"/>
        <w:ind w:firstLine="720"/>
        <w:jc w:val="both"/>
        <w:rPr>
          <w:rFonts w:eastAsia="Times New Roman" w:cs="Times New Roman"/>
          <w:b/>
          <w:szCs w:val="24"/>
        </w:rPr>
      </w:pPr>
      <w:r>
        <w:rPr>
          <w:rFonts w:eastAsia="Times New Roman" w:cs="Times New Roman"/>
          <w:szCs w:val="24"/>
        </w:rPr>
        <w:t xml:space="preserve">Κυρία Γεννηματά, έχετε τον λόγο. </w:t>
      </w:r>
    </w:p>
    <w:p w14:paraId="35096546" w14:textId="77777777" w:rsidR="00A42BF5" w:rsidRDefault="007F616C">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ΔΗΜΑΡ):</w:t>
      </w:r>
      <w:r>
        <w:rPr>
          <w:rFonts w:eastAsia="Times New Roman" w:cs="Times New Roman"/>
          <w:szCs w:val="24"/>
        </w:rPr>
        <w:t xml:space="preserve"> Ευχαριστώ πολύ, κύριε Πρόεδρε. </w:t>
      </w:r>
    </w:p>
    <w:p w14:paraId="35096547"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Κατ’ αρχάς, θα ή</w:t>
      </w:r>
      <w:r>
        <w:rPr>
          <w:rFonts w:eastAsia="Times New Roman" w:cs="Times New Roman"/>
          <w:szCs w:val="24"/>
        </w:rPr>
        <w:t xml:space="preserve">θελα να εκφράσω τα συλλυπητήριά μου στην οικογένεια του </w:t>
      </w:r>
      <w:proofErr w:type="spellStart"/>
      <w:r>
        <w:rPr>
          <w:rFonts w:eastAsia="Times New Roman" w:cs="Times New Roman"/>
          <w:szCs w:val="24"/>
        </w:rPr>
        <w:t>θανόντος</w:t>
      </w:r>
      <w:proofErr w:type="spellEnd"/>
      <w:r>
        <w:rPr>
          <w:rFonts w:eastAsia="Times New Roman" w:cs="Times New Roman"/>
          <w:szCs w:val="24"/>
        </w:rPr>
        <w:t xml:space="preserve">, αλλά βεβαίως και στην Κυβέρνηση, στον ΣΥΡΙΖΑ, στους συνεργάτες και στους φίλους του. </w:t>
      </w:r>
    </w:p>
    <w:p w14:paraId="35096548"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πριν από έναν μήνα δώσατε την προκαταβολή. Τώρα έρχεστε να κάνετε την </w:t>
      </w:r>
      <w:r>
        <w:rPr>
          <w:rFonts w:eastAsia="Times New Roman" w:cs="Times New Roman"/>
          <w:szCs w:val="24"/>
        </w:rPr>
        <w:t>αποπληρωμή.</w:t>
      </w:r>
    </w:p>
    <w:p w14:paraId="35096549"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 xml:space="preserve">Ψηφίσατε μέτρα επιπλέον 1,8 </w:t>
      </w:r>
      <w:r>
        <w:rPr>
          <w:rFonts w:eastAsia="Times New Roman" w:cs="Times New Roman"/>
          <w:szCs w:val="24"/>
        </w:rPr>
        <w:t xml:space="preserve">δισεκατομμυρίου </w:t>
      </w:r>
      <w:r>
        <w:rPr>
          <w:rFonts w:eastAsia="Times New Roman" w:cs="Times New Roman"/>
          <w:szCs w:val="24"/>
        </w:rPr>
        <w:t xml:space="preserve">στον </w:t>
      </w:r>
      <w:r>
        <w:rPr>
          <w:rFonts w:eastAsia="Times New Roman" w:cs="Times New Roman"/>
          <w:szCs w:val="24"/>
        </w:rPr>
        <w:t xml:space="preserve">προϋπολογισμό </w:t>
      </w:r>
      <w:r>
        <w:rPr>
          <w:rFonts w:eastAsia="Times New Roman" w:cs="Times New Roman"/>
          <w:szCs w:val="24"/>
        </w:rPr>
        <w:t xml:space="preserve">του 2018 και τώρα σκύβετε το κεφάλι και έρχεστε στο δεύτερο μέρος, γιατί τώρα είναι το κύριο πιάτο των δεσμεύσεων που έχετε αναλάβει απέναντι στην τρόικα, </w:t>
      </w:r>
      <w:r>
        <w:rPr>
          <w:rFonts w:eastAsia="Times New Roman" w:cs="Times New Roman"/>
          <w:szCs w:val="24"/>
        </w:rPr>
        <w:t>στο πλαίσιο</w:t>
      </w:r>
      <w:r>
        <w:rPr>
          <w:rFonts w:eastAsia="Times New Roman" w:cs="Times New Roman"/>
          <w:szCs w:val="24"/>
        </w:rPr>
        <w:t xml:space="preserve"> της αξιολόγηση</w:t>
      </w:r>
      <w:r>
        <w:rPr>
          <w:rFonts w:eastAsia="Times New Roman" w:cs="Times New Roman"/>
          <w:szCs w:val="24"/>
        </w:rPr>
        <w:t xml:space="preserve">ς. </w:t>
      </w:r>
    </w:p>
    <w:p w14:paraId="3509654A"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 xml:space="preserve">Όλα έγιναν ευκολότερα με εσάς. Δεν χρειαζόταν να μας το πει αυτό ο κ. </w:t>
      </w:r>
      <w:proofErr w:type="spellStart"/>
      <w:r>
        <w:rPr>
          <w:rFonts w:eastAsia="Times New Roman" w:cs="Times New Roman"/>
          <w:szCs w:val="24"/>
        </w:rPr>
        <w:t>Ντάισελμπλουμ</w:t>
      </w:r>
      <w:proofErr w:type="spellEnd"/>
      <w:r>
        <w:rPr>
          <w:rFonts w:eastAsia="Times New Roman" w:cs="Times New Roman"/>
          <w:szCs w:val="24"/>
        </w:rPr>
        <w:t xml:space="preserve">. Το βλέπαμε, το </w:t>
      </w:r>
      <w:proofErr w:type="spellStart"/>
      <w:r>
        <w:rPr>
          <w:rFonts w:eastAsia="Times New Roman" w:cs="Times New Roman"/>
          <w:szCs w:val="24"/>
        </w:rPr>
        <w:t>υποστήκαμε</w:t>
      </w:r>
      <w:proofErr w:type="spellEnd"/>
      <w:r>
        <w:rPr>
          <w:rFonts w:eastAsia="Times New Roman" w:cs="Times New Roman"/>
          <w:szCs w:val="24"/>
        </w:rPr>
        <w:t>, το ζει στην καθημερινότητά του ο ελληνικός λαός γιατί φροντίσατε και του περάσατε τη θηλιά στον λαιμό. Τα δώσατε όλα. Υποχωρήσατε σε όλα απέ</w:t>
      </w:r>
      <w:r>
        <w:rPr>
          <w:rFonts w:eastAsia="Times New Roman" w:cs="Times New Roman"/>
          <w:szCs w:val="24"/>
        </w:rPr>
        <w:t>ναντι στην τρόικα. Παραβιάσατε κάθε κόκκινη γραμμή που είχατε. Εγκαταλείψατε κάθε αντίσταση στην υπεράσπιση των λαϊκών συμφερόντων. Και βέβαια, είναι ορατό ότι δεν διαπραγματευτήκατε τίποτα. Με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Τσακαλώτο</w:t>
      </w:r>
      <w:proofErr w:type="spellEnd"/>
      <w:r>
        <w:rPr>
          <w:rFonts w:eastAsia="Times New Roman" w:cs="Times New Roman"/>
          <w:szCs w:val="24"/>
        </w:rPr>
        <w:t xml:space="preserve"> όλα καλύτερα, λοιπόν.</w:t>
      </w:r>
    </w:p>
    <w:p w14:paraId="3509654B"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Να τα χαίρεστε αυτά τ</w:t>
      </w:r>
      <w:r>
        <w:rPr>
          <w:rFonts w:eastAsia="Times New Roman" w:cs="Times New Roman"/>
          <w:szCs w:val="24"/>
        </w:rPr>
        <w:t xml:space="preserve">α παράσημα, κυρίες και κύριοι του κυβερνητικού επιτελείου, και δεν χρειάζεται να τα επιδεικνύετε, διότι πλέον ο ελληνικός λαός είναι βέβαιο ότι δεν ξεχνά τι σημαίνει ΣΥΡΙΖΑ. </w:t>
      </w:r>
    </w:p>
    <w:p w14:paraId="3509654C"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Και βέβαια αυτοί που σήμερα κρυφογελούν, ξέρετε ποιοι είναι με τα μέτρα που παίρν</w:t>
      </w:r>
      <w:r>
        <w:rPr>
          <w:rFonts w:eastAsia="Times New Roman" w:cs="Times New Roman"/>
          <w:szCs w:val="24"/>
        </w:rPr>
        <w:t xml:space="preserve">ετε; Οι εκφραστές της συντηρητικής παράταξης στην Ελλάδα, οι οποίοι βλέπουν να υλοποιείται πλήρως η πολιτική τους, χωρίς να χρειαστεί να βρέξουν καθόλου τα πόδια τους. </w:t>
      </w:r>
    </w:p>
    <w:p w14:paraId="3509654D"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Ως φαίνεται, το σύνθημα «ή ΣΥΡΙΖΑ ή Δεξιά» γίνεται σήμερα «και ΣΥΡΙΖΑ και Δεξιά».</w:t>
      </w:r>
    </w:p>
    <w:p w14:paraId="3509654E"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509654F"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Γι’ αυτό εμείς επιμένουμε σε ένα ανοιχτό μέτωπο απέναντι στον λαϊκισμό και τη συντήρηση, σε κάθε πολιτική που οδηγεί σε συντηρητική οπισθοδρόμηση και στους εκφραστές της, όποιον μανδύα</w:t>
      </w:r>
      <w:r>
        <w:rPr>
          <w:rFonts w:eastAsia="Times New Roman" w:cs="Times New Roman"/>
          <w:szCs w:val="24"/>
        </w:rPr>
        <w:t xml:space="preserve"> και αν έχει, με όποιον μανδύα και αν παρουσιάζεται κάθε φορά. </w:t>
      </w:r>
    </w:p>
    <w:p w14:paraId="3509655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μέρα με τη μέρα που περνά συνειδητοποιείτε το πολιτικό και κοινωνικό σας αδιέξοδο. Μέσα από τις αντιλαϊκές επιλογές σας, τα άδικα μέτρα, τη βίαιη δημοσιονομική επιδρομή που </w:t>
      </w:r>
      <w:r>
        <w:rPr>
          <w:rFonts w:eastAsia="Times New Roman" w:cs="Times New Roman"/>
          <w:szCs w:val="24"/>
        </w:rPr>
        <w:t>εσείς προκαλέσατε, αντικρύζετε πια την ολομέτωπη σύγκρουση με την κοινωνία. Τώρα σίγησαν τα συνθήματα και οι κορώνες. Τώρα δεν διαμαρτύρεστε για τους πλειστηριασμούς. Τους διευκολύνετε μάλιστα με το πάτημα ενός κουμπιού. Όχι μόνο δεν φωνάζετε για το ξεπούλ</w:t>
      </w:r>
      <w:r>
        <w:rPr>
          <w:rFonts w:eastAsia="Times New Roman" w:cs="Times New Roman"/>
          <w:szCs w:val="24"/>
        </w:rPr>
        <w:t xml:space="preserve">ημα της δημόσιας περιουσίας, αλλά τώρα ξεπουλάτε και τα ασημικά. Και απέναντι στην καθολική αντίδραση της κοινωνίας εσείς ψηφίζετε και με τα δύο σας χέρια. </w:t>
      </w:r>
    </w:p>
    <w:p w14:paraId="3509655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έσα σε αυτή τη σκληρή πραγματικότητα προβάλλει πια η αληθινή ταυτότητα του ΣΥΡΙΖΑ, μια ευκαιριακή </w:t>
      </w:r>
      <w:r>
        <w:rPr>
          <w:rFonts w:eastAsia="Times New Roman" w:cs="Times New Roman"/>
          <w:szCs w:val="24"/>
        </w:rPr>
        <w:t xml:space="preserve">πολιτική συμμαχία, ένα συγκυριακό δημιούργημα της βαθιάς κρίσης που ευτελίζει τις αξίες και τις αρχές της Αριστεράς, που προσπαθεί να </w:t>
      </w:r>
      <w:proofErr w:type="spellStart"/>
      <w:r>
        <w:rPr>
          <w:rFonts w:eastAsia="Times New Roman" w:cs="Times New Roman"/>
          <w:szCs w:val="24"/>
        </w:rPr>
        <w:t>κανιβαλίσει</w:t>
      </w:r>
      <w:proofErr w:type="spellEnd"/>
      <w:r>
        <w:rPr>
          <w:rFonts w:eastAsia="Times New Roman" w:cs="Times New Roman"/>
          <w:szCs w:val="24"/>
        </w:rPr>
        <w:t xml:space="preserve"> καθετί το προοδευτικό, να το εξισώσει με τις αδηφάγες πολιτικές της λιτότητας και της στείρας δημοσιονομικής π</w:t>
      </w:r>
      <w:r>
        <w:rPr>
          <w:rFonts w:eastAsia="Times New Roman" w:cs="Times New Roman"/>
          <w:szCs w:val="24"/>
        </w:rPr>
        <w:t xml:space="preserve">ροσαρμογής, με φόβο απέναντι στις επενδύσεις και στην ανάπτυξη, με φόβο απέναντι στην αληθινή πρόοδο και την κοινωνική δικαιοσύνη. </w:t>
      </w:r>
    </w:p>
    <w:p w14:paraId="3509655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ΣΥΡΙΖΑ που γιγαντώθηκε μέσα από τη λαϊκή οργή, που καπηλεύθηκε την ελπίδα σφραγίζει πια με την εμβληματική του αποτυχία το</w:t>
      </w:r>
      <w:r>
        <w:rPr>
          <w:rFonts w:eastAsia="Times New Roman" w:cs="Times New Roman"/>
          <w:szCs w:val="24"/>
        </w:rPr>
        <w:t xml:space="preserve"> τέλος της εποχής της αυταπάτης, μιας αυταπάτης που ξεκίνησε με το ψέμα πως το ΠΑΣΟΚ έφερε το μνημόνιο. Αυτό είναι ένα ψέμα που κατέπεσε με κρότο και μάλιστα πρόσφατα με τη δημοσιοποίηση της εσωτερικής έκθεσης της Τράπεζας της Ελλάδος –ας ήταν και με καθυσ</w:t>
      </w:r>
      <w:r>
        <w:rPr>
          <w:rFonts w:eastAsia="Times New Roman" w:cs="Times New Roman"/>
          <w:szCs w:val="24"/>
        </w:rPr>
        <w:t xml:space="preserve">τέρηση- επαληθεύοντας τόσο τις ευθύνες της κυβέρνησης, των κυβερνήσεων της Νέας Δημοκρατίας όσο και τον καταστροφικό ρόλο της αγαστής σύμπραξης ΣΥΡΙΖΑ και Νέας Δημοκρατίας στις «πλατείες της οργής» το 2011. </w:t>
      </w:r>
    </w:p>
    <w:p w14:paraId="3509655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w:t>
      </w:r>
      <w:r>
        <w:rPr>
          <w:rFonts w:eastAsia="Times New Roman" w:cs="Times New Roman"/>
          <w:szCs w:val="24"/>
        </w:rPr>
        <w:t xml:space="preserve">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509655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Ό,τι δεν μπορούσε ή δεν τολμούσε να ζητήσει η συντηρητική Ευρώπη και το Διεθνές Νομισματικό Ταμείο από τις προηγούμενες κυβερνήσεις χρειάστηκαν δύο εκλογές και δεκαεπτά ώρες διαπραγμάτευσης για να το πετύχει αυτή η Κυβέρνηση και πλειστηριασμούς πρώτης κατο</w:t>
      </w:r>
      <w:r>
        <w:rPr>
          <w:rFonts w:eastAsia="Times New Roman" w:cs="Times New Roman"/>
          <w:szCs w:val="24"/>
        </w:rPr>
        <w:t xml:space="preserve">ικίας και ξεπούλημα της δημόσιας περιουσίας και χέρι στην απεργία. </w:t>
      </w:r>
    </w:p>
    <w:p w14:paraId="3509655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των ΣΥΡΙΖΑ-ΑΝΕΛ, με πλήρη επίγνωση, αλλά και απόλυτο πολιτικό κυνισμό σπεύδετε σήμερα με αντάλλαγμα λίγους ακόμα μήνες παραμονής στην εξουσία να ψηφίσετε πριν α</w:t>
      </w:r>
      <w:r>
        <w:rPr>
          <w:rFonts w:eastAsia="Times New Roman" w:cs="Times New Roman"/>
          <w:szCs w:val="24"/>
        </w:rPr>
        <w:t xml:space="preserve">πό όλα την επίσπευση των πλειστηριασμών, που πλέον θα διενεργούνται μόνο ηλεκτρονικά από τον Μάιο, ακόμα και για μικρά χρέη προς το </w:t>
      </w:r>
      <w:r>
        <w:rPr>
          <w:rFonts w:eastAsia="Times New Roman" w:cs="Times New Roman"/>
          <w:szCs w:val="24"/>
        </w:rPr>
        <w:t xml:space="preserve">δημόσιο </w:t>
      </w:r>
      <w:r>
        <w:rPr>
          <w:rFonts w:eastAsia="Times New Roman" w:cs="Times New Roman"/>
          <w:szCs w:val="24"/>
        </w:rPr>
        <w:t>και μάλιστα χωρίς καμμία μέριμνα για την προστασία της κύριας κατοικίας των αποδεδειγμένα αδύναμων συμπολιτών μας. Α</w:t>
      </w:r>
      <w:r>
        <w:rPr>
          <w:rFonts w:eastAsia="Times New Roman" w:cs="Times New Roman"/>
          <w:szCs w:val="24"/>
        </w:rPr>
        <w:t>υτοί, λοιπόν, που δεν τα βγάζουν πέρα θα χάνουν τις περιουσίες τους και θα περνούν αυτές στα χέρια όσων έχουν να τις αγοράσουν όσο-όσο με ένα διπλό κλικ.</w:t>
      </w:r>
    </w:p>
    <w:p w14:paraId="3509655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η μας λέτε τώρα ότι θα εξασφαλίσετε πως θα προστατεύσετε την πρώτη κατοικία. Αν έχετε συμφωνήσει με τ</w:t>
      </w:r>
      <w:r>
        <w:rPr>
          <w:rFonts w:eastAsia="Times New Roman" w:cs="Times New Roman"/>
          <w:szCs w:val="24"/>
        </w:rPr>
        <w:t xml:space="preserve">ους εταίρους, φέρτε το τώρα! Γιατί δεν το φέρατε σε αυτό το πολυνομοσχέδιο; Για άλλη μια φορά ψέματα σωρό και ουσία μηδέν! Απροστάτευτη είναι η πρώτη κατοικία των μεσαίων και μικρών δανειοληπτών! Και το βαφτίζετε όλο αυτό «κοινωνική παρέμβαση». </w:t>
      </w:r>
    </w:p>
    <w:p w14:paraId="3509655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Όλοι αναγν</w:t>
      </w:r>
      <w:r>
        <w:rPr>
          <w:rFonts w:eastAsia="Times New Roman" w:cs="Times New Roman"/>
          <w:szCs w:val="24"/>
        </w:rPr>
        <w:t>ωρίζουμε την αναγκαιότητα επίλυσης του προβλήματος των κόκκινων</w:t>
      </w:r>
      <w:r>
        <w:rPr>
          <w:rFonts w:eastAsia="Times New Roman" w:cs="Times New Roman"/>
          <w:szCs w:val="24"/>
        </w:rPr>
        <w:t xml:space="preserve"> </w:t>
      </w:r>
      <w:r>
        <w:rPr>
          <w:rFonts w:eastAsia="Times New Roman" w:cs="Times New Roman"/>
          <w:szCs w:val="24"/>
        </w:rPr>
        <w:t>δανείων, όχι, όμως, με όρους που διαρρηγνύουν την κοινωνική συνοχή, αφελληνίζουν την οικονομία και δημιουργούν στρατιές αστέγων στους δρόμους, εκεί, δηλαδή, που μας οδηγεί η καθυστέρηση, η ολι</w:t>
      </w:r>
      <w:r>
        <w:rPr>
          <w:rFonts w:eastAsia="Times New Roman" w:cs="Times New Roman"/>
          <w:szCs w:val="24"/>
        </w:rPr>
        <w:t xml:space="preserve">γωρία, η πλήρης υπακοή αυτής της Κυβέρνησης στις απαιτήσεις της τρόικας. </w:t>
      </w:r>
    </w:p>
    <w:p w14:paraId="3509655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εμάς η προστασία της πρώτης κατοικίας, όπως είπα και πριν, των μικρών και μεσαίων δανειοληπτών είναι αδιαπραγμάτευτη. </w:t>
      </w:r>
    </w:p>
    <w:p w14:paraId="3509655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w:t>
      </w:r>
      <w:r>
        <w:rPr>
          <w:rFonts w:eastAsia="Times New Roman" w:cs="Times New Roman"/>
          <w:szCs w:val="24"/>
        </w:rPr>
        <w:t>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509655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Ακριβώς για αυτόν τον λόγο οι Κοινοβουλευτικές Ομάδες της Δημοκρατικής Συμπαράταξης και του Ποταμιού καταθέσαμε συγκεκριμένη πρόταση νόμου, την οποία, βέβαια, ούτε καν εξετάσατε. </w:t>
      </w:r>
    </w:p>
    <w:p w14:paraId="3509655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Ψηφίζετε σε λίγο και το προϊόν της αποτυχημένης </w:t>
      </w:r>
      <w:r>
        <w:rPr>
          <w:rFonts w:eastAsia="Times New Roman" w:cs="Times New Roman"/>
          <w:szCs w:val="24"/>
        </w:rPr>
        <w:t xml:space="preserve">διαπραγμάτευσης που κάνατε και στα εργασιακά, υιοθετώντας ιδεοληπτικές απαιτήσεις και αναποτελεσματικές απόψεις του Διεθνούς Νομισματικού Ταμείου, χωρίς καν διάλογο με τους εργαζόμενους και τους κοινωνικούς εταίρους, κάνοντας αντίπραξη στη Νέα Δημοκρατία, </w:t>
      </w:r>
      <w:r>
        <w:rPr>
          <w:rFonts w:eastAsia="Times New Roman" w:cs="Times New Roman"/>
          <w:szCs w:val="24"/>
        </w:rPr>
        <w:t>αφού προλάβατε και της πήρατε τη δουλειά.</w:t>
      </w:r>
    </w:p>
    <w:p w14:paraId="3509655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Σήμερα, βέβαια, ακούσαμε τον Αρχηγό της Νέας Δημοκρατίας να έρχεται στα λόγια μας –τους τα λέγαμε χρόνια ότι έτσι έπρεπε να γίνει-, αλλά αρνούνταν και στο παρελθόν. Είσαστε δε τόσο αποφασισμένοι και υπάκουοι που δε</w:t>
      </w:r>
      <w:r>
        <w:rPr>
          <w:rFonts w:eastAsia="Times New Roman" w:cs="Times New Roman"/>
          <w:szCs w:val="24"/>
        </w:rPr>
        <w:t xml:space="preserve">ν καθίσατε να συζητήσετε την πρότασή μας για την εξ αποστάσεως ηλεκτρονική ψηφοφορία, μιας και τα σωματεία έχουν μητρώο, ρύθμιση που δίνει τη δυνατότητα να αποφασίζονται οι απεργίες με μαζική συμμετοχή των εργαζομένων. </w:t>
      </w:r>
    </w:p>
    <w:p w14:paraId="3509655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Ψηφίζετε και χειροκροτείτε την επιτά</w:t>
      </w:r>
      <w:r>
        <w:rPr>
          <w:rFonts w:eastAsia="Times New Roman" w:cs="Times New Roman"/>
          <w:szCs w:val="24"/>
        </w:rPr>
        <w:t>χυνση του ξεπουλήματος της δημόσιας περιουσίας. Πριν από λίγους μήνες, μας διαβεβαιώσατε ότι θα δημιουργηθεί ειδικός φορέας διαχείρισης των ΔΕΚΟ. Είπατε –ω, του θαύματος!- πάλι ψέματα. Τώρα προχωρείτε χωρίς ντροπή στην παράδοση της ΕΥΔΑΠ, της ΕΥΑΘ, των ΕΛΤ</w:t>
      </w:r>
      <w:r>
        <w:rPr>
          <w:rFonts w:eastAsia="Times New Roman" w:cs="Times New Roman"/>
          <w:szCs w:val="24"/>
        </w:rPr>
        <w:t xml:space="preserve">Α, των Αστικών Συγκοινωνιών στο ελεγχόμενο από την τρόικα για ενενήντα εννέα χρόνια </w:t>
      </w:r>
      <w:proofErr w:type="spellStart"/>
      <w:r>
        <w:rPr>
          <w:rFonts w:eastAsia="Times New Roman" w:cs="Times New Roman"/>
          <w:szCs w:val="24"/>
        </w:rPr>
        <w:t>υπερταμείο</w:t>
      </w:r>
      <w:proofErr w:type="spellEnd"/>
      <w:r>
        <w:rPr>
          <w:rFonts w:eastAsia="Times New Roman" w:cs="Times New Roman"/>
          <w:szCs w:val="24"/>
        </w:rPr>
        <w:t xml:space="preserve">. Ως φαίνεται, για εσάς δίκαιη ανάπτυξη θα γίνει στον τόπο με το γενικό ξεπούλημα του εθνικού πλούτου. </w:t>
      </w:r>
    </w:p>
    <w:p w14:paraId="3509655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Βάζετε επιπλέον κόφτη στα επιδόματα των </w:t>
      </w:r>
      <w:proofErr w:type="spellStart"/>
      <w:r>
        <w:rPr>
          <w:rFonts w:eastAsia="Times New Roman" w:cs="Times New Roman"/>
          <w:szCs w:val="24"/>
        </w:rPr>
        <w:t>τρίτεκνων</w:t>
      </w:r>
      <w:proofErr w:type="spellEnd"/>
      <w:r>
        <w:rPr>
          <w:rFonts w:eastAsia="Times New Roman" w:cs="Times New Roman"/>
          <w:szCs w:val="24"/>
        </w:rPr>
        <w:t xml:space="preserve"> και των </w:t>
      </w:r>
      <w:r>
        <w:rPr>
          <w:rFonts w:eastAsia="Times New Roman" w:cs="Times New Roman"/>
          <w:szCs w:val="24"/>
        </w:rPr>
        <w:t>πολύτεκνων οικογενειών. Περίπου εξήντα επτά χιλιάδες οικογένειες με τρία και τέσσερα ή και περισσότερα παιδιά θα δουν το επίδομά τους να μειώνεται. Καλά, δεν μπορείτε να καταλάβετε τι πρόβλημα δημιουργείτε σε μία χώρα που έχει τόσο μεγάλο δημογραφικό ζήτημ</w:t>
      </w:r>
      <w:r>
        <w:rPr>
          <w:rFonts w:eastAsia="Times New Roman" w:cs="Times New Roman"/>
          <w:szCs w:val="24"/>
        </w:rPr>
        <w:t xml:space="preserve">α; </w:t>
      </w:r>
    </w:p>
    <w:p w14:paraId="3509655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οξύμωρο είναι ότι πριν από λίγους μήνες δεχθήκατε την πρότασή μου για διακομματική επιτροπή για το δημογραφικό. Αναρωτιέμαι –ρητορική είναι η ερώτηση- γιατί δεν περιμένετε να δουλέψει αυτή η επιτροπή και να δώσει το συγκεκριμένο πόρισμα που όλοι περ</w:t>
      </w:r>
      <w:r>
        <w:rPr>
          <w:rFonts w:eastAsia="Times New Roman" w:cs="Times New Roman"/>
          <w:szCs w:val="24"/>
        </w:rPr>
        <w:t xml:space="preserve">ιμένουμε πριν πάρετε τις αποφάσεις σας για τα επιδόματα αυτά; Νομίζω ότι η απάντηση είναι προφανής: γιατί πολύ απλά δεν σας ενδιαφέρει καθόλου το τι περνάει η ελληνική οικογένεια με παιδιά σήμερα. </w:t>
      </w:r>
    </w:p>
    <w:p w14:paraId="3509656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Και αποκαλύπτεται βέβαια και το αναπτυξιακό σας σχέδιο. Πρ</w:t>
      </w:r>
      <w:r>
        <w:rPr>
          <w:rFonts w:eastAsia="Times New Roman" w:cs="Times New Roman"/>
          <w:szCs w:val="24"/>
        </w:rPr>
        <w:t>ωτότυπο και με ταξικό πρόσημο! Ίσως γι’ αυτό σας πήρε τόσο καιρό να μας το παρουσιάσετε! Ρουλέτες και τζόγος παντού. Για τον σκοπό αυτόν μάλιστα μειώνετε τη φορολογία όχι γενικά στις επιχειρήσεις, αλλά αποκλειστικά στους μεγαλοϊδιοκτήτες των επιχειρήσεων τ</w:t>
      </w:r>
      <w:r>
        <w:rPr>
          <w:rFonts w:eastAsia="Times New Roman" w:cs="Times New Roman"/>
          <w:szCs w:val="24"/>
        </w:rPr>
        <w:t xml:space="preserve">ου τζόγου. </w:t>
      </w:r>
    </w:p>
    <w:p w14:paraId="3509656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ημιουργείτε, λέει, και ένα σώμα ελεγκτών, αντί να ενισχύσετε τις υπάρχουσες ελεγκτικές δομές. Τι και αν υπάρχει για την καταπολέμηση της διαφθοράς η Αρχή Δημοσίων Εσόδων, το ΣΔΟΕ, η Οικονομική Αστυνομία, οι οικονομικοί εισαγγελείς! Εσείς άλλο </w:t>
      </w:r>
      <w:r>
        <w:rPr>
          <w:rFonts w:eastAsia="Times New Roman" w:cs="Times New Roman"/>
          <w:szCs w:val="24"/>
        </w:rPr>
        <w:t>θέλετε. Εσείς θέλετε νέες προσλήψεις και απόλυτα ελεγχόμενα από τον Υπουργό όργανα, για να υλοποιούν τυφλά τις κατευθύνσεις για τη δημιουργία του πελατειακού κράτους, χωρίς καν να αισθάνεστε την ανάγκη να απολογηθείτε για τον πλήρη συμβιβασμό σας με τη μεγ</w:t>
      </w:r>
      <w:r>
        <w:rPr>
          <w:rFonts w:eastAsia="Times New Roman" w:cs="Times New Roman"/>
          <w:szCs w:val="24"/>
        </w:rPr>
        <w:t xml:space="preserve">άλη φοροδιαφυγή αλλά και το λαθρεμπόριο τσιγάρων και καυσίμων. </w:t>
      </w:r>
    </w:p>
    <w:p w14:paraId="3509656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Και δεν αφήσατε όρθιο ούτε τον θεσμό της διαμεσολάβησης. Βάζετε σε κίνδυνο την αποτελεσματικότητα του θεσμού, επιβαρύνοντας εν τέλει τους πιο αδύναμους συμπολίτες μας. Είναι ολοφάνερο ότι πιάν</w:t>
      </w:r>
      <w:r>
        <w:rPr>
          <w:rFonts w:eastAsia="Times New Roman" w:cs="Times New Roman"/>
          <w:szCs w:val="24"/>
        </w:rPr>
        <w:t xml:space="preserve">ετε χρυσό και τον κάνετε κάρβουνο. </w:t>
      </w:r>
    </w:p>
    <w:p w14:paraId="3509656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Οπισθοδρόμηση και στη σχέση με την αποκέντρωση και την αυτοδιοίκηση. Η ρύθμιση που φέρνετε, κύριοι της Κυβέρνησης, για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όχι μόνον προσθέτει γραφειοκρατικά βάρη, αλλά είναι επιστροφή στον συγκεντρωτι</w:t>
      </w:r>
      <w:r>
        <w:rPr>
          <w:rFonts w:eastAsia="Times New Roman" w:cs="Times New Roman"/>
          <w:szCs w:val="24"/>
        </w:rPr>
        <w:t xml:space="preserve">σμό και υποτροπή στο πελατειακό κράτος. </w:t>
      </w:r>
    </w:p>
    <w:p w14:paraId="3509656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Αναρωτιέμαι πού μας γυρίζετε στον τομέα της αποκέντρωσης. Μια πραγματική αριστερή </w:t>
      </w:r>
      <w:r>
        <w:rPr>
          <w:rFonts w:eastAsia="Times New Roman" w:cs="Times New Roman"/>
          <w:szCs w:val="24"/>
        </w:rPr>
        <w:t xml:space="preserve">Κυβέρνηση </w:t>
      </w:r>
      <w:r>
        <w:rPr>
          <w:rFonts w:eastAsia="Times New Roman" w:cs="Times New Roman"/>
          <w:szCs w:val="24"/>
        </w:rPr>
        <w:t xml:space="preserve">το πρώτο πράγμα που θα έκανε, θα ήταν να παραδώσει τον σχεδιασμό και την υλοποίηση της κοινωνικής πολιτικής στην </w:t>
      </w:r>
      <w:r>
        <w:rPr>
          <w:rFonts w:eastAsia="Times New Roman" w:cs="Times New Roman"/>
          <w:szCs w:val="24"/>
        </w:rPr>
        <w:t>αυτοδιοίκη</w:t>
      </w:r>
      <w:r>
        <w:rPr>
          <w:rFonts w:eastAsia="Times New Roman" w:cs="Times New Roman"/>
          <w:szCs w:val="24"/>
        </w:rPr>
        <w:t xml:space="preserve">ση </w:t>
      </w:r>
      <w:r>
        <w:rPr>
          <w:rFonts w:eastAsia="Times New Roman" w:cs="Times New Roman"/>
          <w:szCs w:val="24"/>
        </w:rPr>
        <w:t>και όχι αυτό που κάνετε εσείς, το ακριβώς αντίστροφο. Τα μαζεύετε όλα στον Υπουργό για να δίνετε φιλοδωρήματα. Έχετε κάνει ξανά φιλανθρωπία του κράτους την κοινωνική πολιτική.</w:t>
      </w:r>
    </w:p>
    <w:p w14:paraId="3509656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κ. Τσίπρας καλεί την κυβερνητική πλειοψηφία να</w:t>
      </w:r>
      <w:r>
        <w:rPr>
          <w:rFonts w:eastAsia="Times New Roman" w:cs="Times New Roman"/>
          <w:szCs w:val="24"/>
        </w:rPr>
        <w:t xml:space="preserve"> δώσει θετική ψήφο στο πολυνομοσχέδιο, γιατί με αυτόν τον τρόπο εξασφαλίζουμε την έξοδο από την κρίση και τα μνημόνια. Όμως, αυτό το νέο παραμύθι του κ. Τσίπρα δεν πρόκειται αυτή τη φορά να πετύχει τον στόχο του και να παραπλανήσει ξανά τους πολίτες.</w:t>
      </w:r>
    </w:p>
    <w:p w14:paraId="3509656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Απόψε</w:t>
      </w:r>
      <w:r>
        <w:rPr>
          <w:rFonts w:eastAsia="Times New Roman" w:cs="Times New Roman"/>
          <w:szCs w:val="24"/>
        </w:rPr>
        <w:t>, κυρίες και κύριοι Βουλευτές, βιώνουμε την ολοκλήρωση της τριλογίας της εξαπάτησης, με πρωταγωνιστή τον ΣΥΡΙΖΑ και τους πρόθυμους ΑΝΕΛ. Στο πρώτο επεισόδιο τι μας λέγατε; Μας λέγατε ότι θα σκίσετε τα μνημόνια, θα τα καταργήσετε με έναν νόμο και ένα άρθρο.</w:t>
      </w:r>
      <w:r>
        <w:rPr>
          <w:rFonts w:eastAsia="Times New Roman" w:cs="Times New Roman"/>
          <w:szCs w:val="24"/>
        </w:rPr>
        <w:t xml:space="preserve"> Στο </w:t>
      </w:r>
      <w:r>
        <w:rPr>
          <w:rFonts w:eastAsia="Times New Roman" w:cs="Times New Roman"/>
          <w:szCs w:val="24"/>
          <w:lang w:val="en-US"/>
        </w:rPr>
        <w:t>sequel</w:t>
      </w:r>
      <w:r>
        <w:rPr>
          <w:rFonts w:eastAsia="Times New Roman" w:cs="Times New Roman"/>
          <w:szCs w:val="24"/>
        </w:rPr>
        <w:t xml:space="preserve"> που φέρατε τον Σεπτέμβριο του 2015 μας μιλήσατε για το περίφημο «Παράλληλο Πρόγραμμα» και τώρα προβάλλετε στα προσεχώς ως τρίτη συνέχεια την καθαρή έξοδο.</w:t>
      </w:r>
    </w:p>
    <w:p w14:paraId="3509656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Όμως ο κ. Τσίπρας έχει ήδη φροντίσει με την έξοδό του από το τρίτο δικό του μνημόνιο, να </w:t>
      </w:r>
      <w:r>
        <w:rPr>
          <w:rFonts w:eastAsia="Times New Roman" w:cs="Times New Roman"/>
          <w:szCs w:val="24"/>
        </w:rPr>
        <w:t>έχουμε είσοδο στο τέταρτο άτυπο μνημόνιο, που έχει ήδη συμφωνήσει και προκαταβολικά νομοθετήσει. Πώς; Με τις δεσμεύσεις που έχει αναλάβει για δυσβάσταχτα πλεονάσματα ύψους 3,5% του ΑΕΠ έως το 2022, με την επιτροπεία έως το 2060, με την παράδοση του εθνικού</w:t>
      </w:r>
      <w:r>
        <w:rPr>
          <w:rFonts w:eastAsia="Times New Roman" w:cs="Times New Roman"/>
          <w:szCs w:val="24"/>
        </w:rPr>
        <w:t xml:space="preserve"> πλούτου για ενενήντα εννέα χρόνια, με την αποδοχή των νέων περικοπών στις συντάξεις και τη μείωση του αφορολόγητου για μισθωτούς και συνταξιούχους και βέβαια με την αδυναμία ουσιαστικών λύσεων για το δημόσιο χρέος της χώρας.</w:t>
      </w:r>
    </w:p>
    <w:p w14:paraId="3509656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γώ </w:t>
      </w:r>
      <w:r>
        <w:rPr>
          <w:rFonts w:eastAsia="Times New Roman" w:cs="Times New Roman"/>
          <w:szCs w:val="24"/>
        </w:rPr>
        <w:t>βέβαια</w:t>
      </w:r>
      <w:r>
        <w:rPr>
          <w:rFonts w:eastAsia="Times New Roman" w:cs="Times New Roman"/>
          <w:szCs w:val="24"/>
        </w:rPr>
        <w:t xml:space="preserve"> </w:t>
      </w:r>
      <w:r>
        <w:rPr>
          <w:rFonts w:eastAsia="Times New Roman" w:cs="Times New Roman"/>
          <w:szCs w:val="24"/>
        </w:rPr>
        <w:t xml:space="preserve">αναρωτιέμαι: Αλήθεια, μπορούμε να βγούμε από την κρίση με τους αναιμικούς ρυθμούς ανάπτυξης που έχουμε σήμερα, με τη διαιώνιση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με την αδυναμία του τραπεζικού συστήματος να χρηματοδοτήσει την πραγματική οικονομία; Μπορούμε να βγούμε απ</w:t>
      </w:r>
      <w:r>
        <w:rPr>
          <w:rFonts w:eastAsia="Times New Roman" w:cs="Times New Roman"/>
          <w:szCs w:val="24"/>
        </w:rPr>
        <w:t>ό την κρίση με την Ελλάδα να είναι στον πάτο του καταλόγου των ευρωπαϊκών χωρών στην προσέλκυση επενδύσεων, με τους μικρομεσαίους, τους αγρότες, τους επαγγελματίες να δοκιμάζονται με αυτόν τον τρόπο, με τους νέους ανθρώπους να συνεχίζουν να εγκαταλείπουν τ</w:t>
      </w:r>
      <w:r>
        <w:rPr>
          <w:rFonts w:eastAsia="Times New Roman" w:cs="Times New Roman"/>
          <w:szCs w:val="24"/>
        </w:rPr>
        <w:t>ον τόπο; Ή μήπως είναι κανείς -εκτός από την Κυβέρνηση βέβαια- ευχαριστημένος, επειδή δήθεν αντιμετωπίζεται η ανεργία, μοιράζοντας μια σταθερή θέση εργασίας στα δύο και μειώνοντας διαρκώς τους μισθούς;</w:t>
      </w:r>
    </w:p>
    <w:p w14:paraId="3509656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Είμαστε η τελευταία χώρα της Ευρώπης που μείναμε στα μ</w:t>
      </w:r>
      <w:r>
        <w:rPr>
          <w:rFonts w:eastAsia="Times New Roman" w:cs="Times New Roman"/>
          <w:szCs w:val="24"/>
        </w:rPr>
        <w:t>νημόνια και συνεχίζετε να επιβάλλετε θυσίες στον ελληνικό λαό. Έχει έρθει η ώρα να αλλάξουμε πορεία, να αναδείξουμε επιτέλους μια δική μας εθνική γραμμή, ώστε όχι μόνο η κρίση να αποτελέσει παρελθόν, αλλά να μην επανέλθει ποτέ στο μέλλον, γιατί η Ελλάδα μπ</w:t>
      </w:r>
      <w:r>
        <w:rPr>
          <w:rFonts w:eastAsia="Times New Roman" w:cs="Times New Roman"/>
          <w:szCs w:val="24"/>
        </w:rPr>
        <w:t xml:space="preserve">ορεί, η Ελλάδα έχει προοπτική. Όμως, αυτό προϋποθέτει μια άλλη προοπτική, μια εναλλακτική πρόταση, μια πραγματικά προοδευτική πρόταση διακυβέρνησης, </w:t>
      </w:r>
      <w:r>
        <w:rPr>
          <w:rFonts w:eastAsia="Times New Roman" w:cs="Times New Roman"/>
          <w:szCs w:val="24"/>
        </w:rPr>
        <w:t xml:space="preserve">η οποία </w:t>
      </w:r>
      <w:r>
        <w:rPr>
          <w:rFonts w:eastAsia="Times New Roman" w:cs="Times New Roman"/>
          <w:szCs w:val="24"/>
        </w:rPr>
        <w:t>θα προωθεί ένα νέο παραγωγικό πρότυπο για την ανάπτυξη και τη δημιουργία νέου πλούτου στον τόπο, πο</w:t>
      </w:r>
      <w:r>
        <w:rPr>
          <w:rFonts w:eastAsia="Times New Roman" w:cs="Times New Roman"/>
          <w:szCs w:val="24"/>
        </w:rPr>
        <w:t>υ θα μεριμνά σταθερά για τη δίκαιη διανομή του και τη στήριξη και όχι φτωχοποίηση της μεσαίας τάξης, που θα χτυπά καίρια τις κοινωνικές ανισότητες που διευρύνθηκαν μέσα στην κρίση, που θα καταπολεμά οριστικά το πελατειακό κράτος, που θα στηρίζει και θα ανα</w:t>
      </w:r>
      <w:r>
        <w:rPr>
          <w:rFonts w:eastAsia="Times New Roman" w:cs="Times New Roman"/>
          <w:szCs w:val="24"/>
        </w:rPr>
        <w:t>βαθμίζει τους θεσμούς, το πολιτικό σύστημα, την ποιότητα της δημοκρατίας μας.</w:t>
      </w:r>
    </w:p>
    <w:p w14:paraId="3509656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Χρειάζεται μια πολιτική που θα έχει την αξιοπιστία, ώστε να πείσει τους εταίρους και να αλλάξουμε όρους αυτής της συμφωνίας, έτσι ώστε να εξασφαλίσουμε πόρους για την ανάπτυξη κα</w:t>
      </w:r>
      <w:r>
        <w:rPr>
          <w:rFonts w:eastAsia="Times New Roman" w:cs="Times New Roman"/>
          <w:szCs w:val="24"/>
        </w:rPr>
        <w:t>ι την κοινωνική συνοχή. Σε αυτή την πολιτική εμείς, ως Κίνημα Αλλαγής, μένουμε σταθερά προσηλωμένοι, επιδιώκοντας την εθνική συνεννόηση, αλλά παράλληλα και τη στρατηγική συμπόρευση με τις ζωντανές, παραγωγικές, δημιουργικές κοινωνικές δυνάμεις της χώρας. Μ</w:t>
      </w:r>
      <w:r>
        <w:rPr>
          <w:rFonts w:eastAsia="Times New Roman" w:cs="Times New Roman"/>
          <w:szCs w:val="24"/>
        </w:rPr>
        <w:t>πορούμε να βγούμε από την κρίση. Μπορούμε να ζήσουμε με αξιοπρέπεια σε αυτόν τον τόπο.</w:t>
      </w:r>
    </w:p>
    <w:p w14:paraId="3509656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Κλείνω με μια αναγκαία επισήμανση, γιατί άκουσα και τους προηγούμενους ομιλητές: Να σταματήσουν, επιτέλους, ΣΥΡΙΖΑ και Νέα Δημοκρατία να επιδίδονται σε ένα επικίνδυνο </w:t>
      </w:r>
      <w:r>
        <w:rPr>
          <w:rFonts w:eastAsia="Times New Roman" w:cs="Times New Roman"/>
          <w:szCs w:val="24"/>
          <w:lang w:val="en-US"/>
        </w:rPr>
        <w:t>bl</w:t>
      </w:r>
      <w:r>
        <w:rPr>
          <w:rFonts w:eastAsia="Times New Roman" w:cs="Times New Roman"/>
          <w:szCs w:val="24"/>
          <w:lang w:val="en-US"/>
        </w:rPr>
        <w:t>ame</w:t>
      </w:r>
      <w:r>
        <w:rPr>
          <w:rFonts w:eastAsia="Times New Roman" w:cs="Times New Roman"/>
          <w:szCs w:val="24"/>
        </w:rPr>
        <w:t xml:space="preserve"> </w:t>
      </w:r>
      <w:r>
        <w:rPr>
          <w:rFonts w:eastAsia="Times New Roman" w:cs="Times New Roman"/>
          <w:szCs w:val="24"/>
          <w:lang w:val="en-US"/>
        </w:rPr>
        <w:t>game</w:t>
      </w:r>
      <w:r>
        <w:rPr>
          <w:rFonts w:eastAsia="Times New Roman" w:cs="Times New Roman"/>
          <w:szCs w:val="24"/>
        </w:rPr>
        <w:t xml:space="preserve"> για το θέμα των Σκοπίων, στοχεύοντας στα εσωτερικά τους ακροατήρια και μόνο. Να αντιληφθεί η Κυβέρνηση ότι με τη διγλωσσία και την πατριδοκαπηλία των ΑΝΕΛ υπονομεύει ευθέως η ίδια την αξιοπιστία και την αποτελεσματικότητα της όποιας διαπραγμάτευση</w:t>
      </w:r>
      <w:r>
        <w:rPr>
          <w:rFonts w:eastAsia="Times New Roman" w:cs="Times New Roman"/>
          <w:szCs w:val="24"/>
        </w:rPr>
        <w:t>ς.</w:t>
      </w:r>
    </w:p>
    <w:p w14:paraId="3509656C" w14:textId="77777777" w:rsidR="00A42BF5" w:rsidRDefault="007F616C">
      <w:pPr>
        <w:spacing w:line="600" w:lineRule="auto"/>
        <w:ind w:firstLine="720"/>
        <w:jc w:val="both"/>
        <w:rPr>
          <w:rFonts w:eastAsia="Times New Roman"/>
          <w:szCs w:val="24"/>
        </w:rPr>
      </w:pPr>
      <w:r>
        <w:rPr>
          <w:rFonts w:eastAsia="Times New Roman"/>
          <w:szCs w:val="24"/>
        </w:rPr>
        <w:t>Ως εδώ! Εμείς έχουμε σταθεί υπεύθυνα. Υπενθυμίζω ότι η παράταξ</w:t>
      </w:r>
      <w:r>
        <w:rPr>
          <w:rFonts w:eastAsia="Times New Roman"/>
          <w:szCs w:val="24"/>
        </w:rPr>
        <w:t>ή</w:t>
      </w:r>
      <w:r>
        <w:rPr>
          <w:rFonts w:eastAsia="Times New Roman"/>
          <w:szCs w:val="24"/>
        </w:rPr>
        <w:t xml:space="preserve"> μας ακολούθησε μια πολιτική που έφερε θετικά αποτελέσματα, αν και η αδιαλλαξία της άλλης πλευράς δεν επέτρεψε την τελική λύση. Το Κίνημα Αλλαγής στέκεται υπεύθυνα και σταθερά στο πλαίσιο τω</w:t>
      </w:r>
      <w:r>
        <w:rPr>
          <w:rFonts w:eastAsia="Times New Roman"/>
          <w:szCs w:val="24"/>
        </w:rPr>
        <w:t>ν διαμορφωμένων θέσεων της χώρας. Θα τοποθετηθούμε, όταν η Κυβέρνηση επίσημα καταθέσει το προϊόν της διαπραγμάτευσής της στο τραπέζι. Δεν θα γίνουμε μέλος της θεατρικής παράστασης των ΣΥΡΙΖΑ-ΑΝΕΛ και άλλων αυτόκλητων κομπάρσων.</w:t>
      </w:r>
    </w:p>
    <w:p w14:paraId="3509656D" w14:textId="77777777" w:rsidR="00A42BF5" w:rsidRDefault="007F616C">
      <w:pPr>
        <w:spacing w:line="600" w:lineRule="auto"/>
        <w:ind w:firstLine="720"/>
        <w:jc w:val="both"/>
        <w:rPr>
          <w:rFonts w:eastAsia="Times New Roman"/>
          <w:szCs w:val="24"/>
        </w:rPr>
      </w:pPr>
      <w:r>
        <w:rPr>
          <w:rFonts w:eastAsia="Times New Roman"/>
          <w:szCs w:val="24"/>
        </w:rPr>
        <w:t>Σας ευχαριστώ πολύ.</w:t>
      </w:r>
    </w:p>
    <w:p w14:paraId="3509656E" w14:textId="77777777" w:rsidR="00A42BF5" w:rsidRDefault="007F616C">
      <w:pPr>
        <w:spacing w:line="600" w:lineRule="auto"/>
        <w:ind w:firstLine="720"/>
        <w:jc w:val="both"/>
        <w:rPr>
          <w:rFonts w:eastAsia="Times New Roman"/>
          <w:szCs w:val="24"/>
        </w:rPr>
      </w:pPr>
      <w:r>
        <w:rPr>
          <w:rFonts w:eastAsia="Times New Roman"/>
          <w:szCs w:val="24"/>
        </w:rPr>
        <w:t>(Χειροκρ</w:t>
      </w:r>
      <w:r>
        <w:rPr>
          <w:rFonts w:eastAsia="Times New Roman"/>
          <w:szCs w:val="24"/>
        </w:rPr>
        <w:t>οτήματα από την πτέρυγα της Δημοκρατικής Συμπαράταξης ΠΑΣΟΚ-ΔΗΜΑΡ)</w:t>
      </w:r>
    </w:p>
    <w:p w14:paraId="3509656F"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ΠΡΟΕΔΡΕΥΩΝ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πολύ, κυρία Γεννηματά. </w:t>
      </w:r>
    </w:p>
    <w:p w14:paraId="35096570" w14:textId="77777777" w:rsidR="00A42BF5" w:rsidRDefault="007F616C">
      <w:pPr>
        <w:spacing w:line="600" w:lineRule="auto"/>
        <w:ind w:firstLine="720"/>
        <w:jc w:val="both"/>
        <w:rPr>
          <w:rFonts w:eastAsia="Times New Roman"/>
          <w:szCs w:val="24"/>
        </w:rPr>
      </w:pPr>
      <w:r>
        <w:rPr>
          <w:rFonts w:eastAsia="Times New Roman"/>
          <w:szCs w:val="24"/>
        </w:rPr>
        <w:t>Παρακαλώ πολύ τον κ. Θεοδωράκη,</w:t>
      </w:r>
      <w:r>
        <w:rPr>
          <w:rFonts w:eastAsia="Times New Roman"/>
          <w:szCs w:val="24"/>
        </w:rPr>
        <w:t xml:space="preserve"> </w:t>
      </w:r>
      <w:r>
        <w:rPr>
          <w:rFonts w:eastAsia="Times New Roman"/>
          <w:szCs w:val="24"/>
        </w:rPr>
        <w:t>Πρόεδρο του Ποταμιού, να πάρει τον λόγο.</w:t>
      </w:r>
    </w:p>
    <w:p w14:paraId="35096571" w14:textId="77777777" w:rsidR="00A42BF5" w:rsidRDefault="007F616C">
      <w:pPr>
        <w:spacing w:line="600" w:lineRule="auto"/>
        <w:ind w:firstLine="720"/>
        <w:jc w:val="both"/>
        <w:rPr>
          <w:rFonts w:eastAsia="Times New Roman"/>
          <w:szCs w:val="24"/>
        </w:rPr>
      </w:pPr>
      <w:r>
        <w:rPr>
          <w:rFonts w:eastAsia="Times New Roman"/>
          <w:szCs w:val="24"/>
        </w:rPr>
        <w:t xml:space="preserve">Ύστερα θα κλείσει η Υπουργός κ. </w:t>
      </w:r>
      <w:proofErr w:type="spellStart"/>
      <w:r>
        <w:rPr>
          <w:rFonts w:eastAsia="Times New Roman"/>
          <w:szCs w:val="24"/>
        </w:rPr>
        <w:t>Αχτσιόγλου</w:t>
      </w:r>
      <w:proofErr w:type="spellEnd"/>
      <w:r>
        <w:rPr>
          <w:rFonts w:eastAsia="Times New Roman"/>
          <w:szCs w:val="24"/>
        </w:rPr>
        <w:t>.</w:t>
      </w:r>
    </w:p>
    <w:p w14:paraId="35096572" w14:textId="77777777" w:rsidR="00A42BF5" w:rsidRDefault="007F616C">
      <w:pPr>
        <w:spacing w:line="600" w:lineRule="auto"/>
        <w:ind w:firstLine="720"/>
        <w:jc w:val="both"/>
        <w:rPr>
          <w:rFonts w:eastAsia="Times New Roman"/>
          <w:szCs w:val="24"/>
        </w:rPr>
      </w:pPr>
      <w:r>
        <w:rPr>
          <w:rFonts w:eastAsia="Times New Roman"/>
          <w:szCs w:val="24"/>
        </w:rPr>
        <w:t>Ορίσ</w:t>
      </w:r>
      <w:r>
        <w:rPr>
          <w:rFonts w:eastAsia="Times New Roman"/>
          <w:szCs w:val="24"/>
        </w:rPr>
        <w:t>τε, έχετε τον λόγο, κύριε Θεοδωράκη.</w:t>
      </w:r>
    </w:p>
    <w:p w14:paraId="3509657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 xml:space="preserve">Το </w:t>
      </w:r>
      <w:r>
        <w:rPr>
          <w:rFonts w:eastAsia="Times New Roman" w:cs="Times New Roman"/>
          <w:b/>
          <w:szCs w:val="24"/>
        </w:rPr>
        <w:t>Ποτάμι):</w:t>
      </w:r>
      <w:r>
        <w:rPr>
          <w:rFonts w:eastAsia="Times New Roman" w:cs="Times New Roman"/>
          <w:szCs w:val="24"/>
        </w:rPr>
        <w:t xml:space="preserve"> Θα μου επιτρέψετε κι εμένα, κύριοι συνάδελφοι, να ξεκινήσω με το Μακεδονικό, γιατί υπάρχει η αίσθηση ότι στο παρασκήνιο αυτές τις ημέρες κάποιοι δουλεύουν για μια ακ</w:t>
      </w:r>
      <w:r>
        <w:rPr>
          <w:rFonts w:eastAsia="Times New Roman" w:cs="Times New Roman"/>
          <w:szCs w:val="24"/>
        </w:rPr>
        <w:t>όμη εθνική ήττα.</w:t>
      </w:r>
    </w:p>
    <w:p w14:paraId="3509657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Πραγματικά, θα είχε ενδιαφέρον να καταλάβουμε τι άλλες στολές έχει σκοπό να φορέσει ο κ. Καμμένος τις επόμενες ημέρες. Γιατί έχει εξαντλήσει τις στολές του στρατού και τώρα έχει πάει στα βεστιάρια των </w:t>
      </w:r>
      <w:proofErr w:type="spellStart"/>
      <w:r>
        <w:rPr>
          <w:rFonts w:eastAsia="Times New Roman" w:cs="Times New Roman"/>
          <w:szCs w:val="24"/>
        </w:rPr>
        <w:t>τσίρκων</w:t>
      </w:r>
      <w:proofErr w:type="spellEnd"/>
      <w:r>
        <w:rPr>
          <w:rFonts w:eastAsia="Times New Roman" w:cs="Times New Roman"/>
          <w:szCs w:val="24"/>
        </w:rPr>
        <w:t>.</w:t>
      </w:r>
    </w:p>
    <w:p w14:paraId="3509657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Σωστό.</w:t>
      </w:r>
    </w:p>
    <w:p w14:paraId="3509657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 xml:space="preserve">Το </w:t>
      </w:r>
      <w:r>
        <w:rPr>
          <w:rFonts w:eastAsia="Times New Roman" w:cs="Times New Roman"/>
          <w:b/>
          <w:szCs w:val="24"/>
        </w:rPr>
        <w:t xml:space="preserve">Ποτάμι): </w:t>
      </w:r>
      <w:r>
        <w:rPr>
          <w:rFonts w:eastAsia="Times New Roman" w:cs="Times New Roman"/>
          <w:szCs w:val="24"/>
        </w:rPr>
        <w:t>Οι σκιτσογράφοι, γιατί αυτοί κυρίως πλέον ασχολούνται μαζί του, έχουν καταγράψει πέντε διαφορετικές θέσεις, πέντε διαφορετικές στάσεις -για να μιλήσω με την προσφιλή λέξη του κ. Καμμένου- για το Μακεδον</w:t>
      </w:r>
      <w:r>
        <w:rPr>
          <w:rFonts w:eastAsia="Times New Roman" w:cs="Times New Roman"/>
          <w:szCs w:val="24"/>
        </w:rPr>
        <w:t>ικό. Άλλα το πρωί, άλλα το βράδυ, άλλα τις μονές ημέρες, άλλα τις ζυγές.</w:t>
      </w:r>
    </w:p>
    <w:p w14:paraId="3509657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πρόβλημα, όμως, είναι του κ. Τσίπρα. Πρέπει να λύσουμε το Μακεδονικό; Πρέπει. Πρέπει να συναινέσουμε σε μια σύνθετη ονομασία, με τη χρήση του όρου «Μακεδονία», όταν οι γείτονές μας</w:t>
      </w:r>
      <w:r>
        <w:rPr>
          <w:rFonts w:eastAsia="Times New Roman" w:cs="Times New Roman"/>
          <w:szCs w:val="24"/>
        </w:rPr>
        <w:t xml:space="preserve"> αποφασίσουν να αφήσουν πίσω τα </w:t>
      </w:r>
      <w:proofErr w:type="spellStart"/>
      <w:r>
        <w:rPr>
          <w:rFonts w:eastAsia="Times New Roman" w:cs="Times New Roman"/>
          <w:szCs w:val="24"/>
        </w:rPr>
        <w:t>αλυτρωτικά</w:t>
      </w:r>
      <w:proofErr w:type="spellEnd"/>
      <w:r>
        <w:rPr>
          <w:rFonts w:eastAsia="Times New Roman" w:cs="Times New Roman"/>
          <w:szCs w:val="24"/>
        </w:rPr>
        <w:t xml:space="preserve"> κηρύγματα και να αλλάξουν το Σύνταγμά τους; Πρέπει. Και για εμάς, επιτρέψτε μου, το θέμα του ονόματος, το θέμα της λύσης, δεν αφορά την </w:t>
      </w:r>
      <w:r>
        <w:rPr>
          <w:rFonts w:eastAsia="Times New Roman" w:cs="Times New Roman"/>
          <w:szCs w:val="24"/>
        </w:rPr>
        <w:t>ε</w:t>
      </w:r>
      <w:r>
        <w:rPr>
          <w:rFonts w:eastAsia="Times New Roman" w:cs="Times New Roman"/>
          <w:szCs w:val="24"/>
        </w:rPr>
        <w:t>κκλησία. Αφορά την Κυβέρνηση, αφορά τη Βουλή. Πρέπει λοιπόν, να βρούμε μια λ</w:t>
      </w:r>
      <w:r>
        <w:rPr>
          <w:rFonts w:eastAsia="Times New Roman" w:cs="Times New Roman"/>
          <w:szCs w:val="24"/>
        </w:rPr>
        <w:t>ύση σε ένα πρόβλημα που έχει στοιχίσει πολλά στη χώρα; Ναι, αλλά αυτό δεν μπορεί να γίνει, κύριοι της Κυβέρνησης, αν διαφωνούν οι Υπουργοί Εξωτερικών και Αμύνης. Ο Υφυπουργός Γεωργίας</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μπορεί να διαφωνεί. Αλλά ο Υπουργός Αμύνης και ο Υπουργός Εξω</w:t>
      </w:r>
      <w:r>
        <w:rPr>
          <w:rFonts w:eastAsia="Times New Roman" w:cs="Times New Roman"/>
          <w:szCs w:val="24"/>
        </w:rPr>
        <w:t>τερικών δεν μπορεί να διαφωνεί σε μια λύση ενός εθνικού ζητήματος. Σκέφτεστε δηλαδή να αποφασίσει η Βουλή μια ονομασία και ο Υπουργός Αμύνης να πηγαίνει στο ΝΑΤΟ και να λέει «εγώ διαφωνώ με αυτήν τη λύση</w:t>
      </w:r>
      <w:r>
        <w:rPr>
          <w:rFonts w:eastAsia="Times New Roman" w:cs="Times New Roman"/>
          <w:szCs w:val="24"/>
        </w:rPr>
        <w:t>,</w:t>
      </w:r>
      <w:r>
        <w:rPr>
          <w:rFonts w:eastAsia="Times New Roman" w:cs="Times New Roman"/>
          <w:szCs w:val="24"/>
        </w:rPr>
        <w:t xml:space="preserve"> που έδωσε το κράτος μας»; Νομίζω ότι δεν πρέπει να ζήσουμε αυτόν τον εξευτελισμό.</w:t>
      </w:r>
    </w:p>
    <w:p w14:paraId="3509657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Υπάρχει όμως, κυρίες και κύριοι, μεγάλο πρόβλημα με τα μικροκομματικά παιγνίδια των Υπουργών σας και των στελεχών σας. Κάθε δεύτερο βράδυ, ένα τμήμα της Αθήνας καίγεται και </w:t>
      </w:r>
      <w:r>
        <w:rPr>
          <w:rFonts w:eastAsia="Times New Roman" w:cs="Times New Roman"/>
          <w:szCs w:val="24"/>
        </w:rPr>
        <w:t xml:space="preserve">πλέον είναι μέσα στο πρόγραμμα. Αν δεν είναι σήμερα, θα είναι αύριο. Η Πατησίων, τα Εξάρχεια, η Νεάπολη και τα πανεπιστήμια γίνονται -γιατί πάντα ήταν μέχρι ενός σημείου- </w:t>
      </w:r>
      <w:r>
        <w:rPr>
          <w:rFonts w:eastAsia="Times New Roman" w:cs="Times New Roman"/>
          <w:szCs w:val="24"/>
        </w:rPr>
        <w:t xml:space="preserve">ολοένα </w:t>
      </w:r>
      <w:r>
        <w:rPr>
          <w:rFonts w:eastAsia="Times New Roman" w:cs="Times New Roman"/>
          <w:szCs w:val="24"/>
        </w:rPr>
        <w:t xml:space="preserve">και περισσότερο ορμητήρια για </w:t>
      </w:r>
      <w:proofErr w:type="spellStart"/>
      <w:r>
        <w:rPr>
          <w:rFonts w:eastAsia="Times New Roman" w:cs="Times New Roman"/>
          <w:szCs w:val="24"/>
        </w:rPr>
        <w:t>χουλιγκανικές</w:t>
      </w:r>
      <w:proofErr w:type="spellEnd"/>
      <w:r>
        <w:rPr>
          <w:rFonts w:eastAsia="Times New Roman" w:cs="Times New Roman"/>
          <w:szCs w:val="24"/>
        </w:rPr>
        <w:t xml:space="preserve"> ομάδες. Κα</w:t>
      </w:r>
      <w:r>
        <w:rPr>
          <w:rFonts w:eastAsia="Times New Roman" w:cs="Times New Roman"/>
          <w:szCs w:val="24"/>
        </w:rPr>
        <w:t>μ</w:t>
      </w:r>
      <w:r>
        <w:rPr>
          <w:rFonts w:eastAsia="Times New Roman" w:cs="Times New Roman"/>
          <w:szCs w:val="24"/>
        </w:rPr>
        <w:t xml:space="preserve">μία αντίδραση. </w:t>
      </w:r>
    </w:p>
    <w:p w14:paraId="3509657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Και προ</w:t>
      </w:r>
      <w:r>
        <w:rPr>
          <w:rFonts w:eastAsia="Times New Roman" w:cs="Times New Roman"/>
          <w:szCs w:val="24"/>
        </w:rPr>
        <w:t>σέξτε, έρχεται προχθές ο Υπουργός Παιδείας και αποφασίζει να ορίσει Πρόεδρο της Επιτροπής για την παραβατικότητα στα ΑΕΙ τον κ. Παρασκευόπουλο. Είναι αυτό</w:t>
      </w:r>
      <w:r>
        <w:rPr>
          <w:rFonts w:eastAsia="Times New Roman" w:cs="Times New Roman"/>
          <w:szCs w:val="24"/>
        </w:rPr>
        <w:t>,</w:t>
      </w:r>
      <w:r>
        <w:rPr>
          <w:rFonts w:eastAsia="Times New Roman" w:cs="Times New Roman"/>
          <w:szCs w:val="24"/>
        </w:rPr>
        <w:t xml:space="preserve"> που στη Μακεδονία λέμε «πλάκα με κάνεις». Ο άνθρωπος δηλαδή</w:t>
      </w:r>
      <w:r>
        <w:rPr>
          <w:rFonts w:eastAsia="Times New Roman" w:cs="Times New Roman"/>
          <w:szCs w:val="24"/>
        </w:rPr>
        <w:t>,</w:t>
      </w:r>
      <w:r>
        <w:rPr>
          <w:rFonts w:eastAsia="Times New Roman" w:cs="Times New Roman"/>
          <w:szCs w:val="24"/>
        </w:rPr>
        <w:t xml:space="preserve"> που έκανε ολέθριες επιλογές στο σωφρονι</w:t>
      </w:r>
      <w:r>
        <w:rPr>
          <w:rFonts w:eastAsia="Times New Roman" w:cs="Times New Roman"/>
          <w:szCs w:val="24"/>
        </w:rPr>
        <w:t xml:space="preserve">στικό σύστημα, που έβαλε μαζί με τους </w:t>
      </w:r>
      <w:proofErr w:type="spellStart"/>
      <w:r>
        <w:rPr>
          <w:rFonts w:eastAsia="Times New Roman" w:cs="Times New Roman"/>
          <w:szCs w:val="24"/>
        </w:rPr>
        <w:t>φτωχοδιάβολους</w:t>
      </w:r>
      <w:proofErr w:type="spellEnd"/>
      <w:r>
        <w:rPr>
          <w:rFonts w:eastAsia="Times New Roman" w:cs="Times New Roman"/>
          <w:szCs w:val="24"/>
        </w:rPr>
        <w:t xml:space="preserve"> των φυλακών και τους κατά συρροή εγκληματίες και άνοιξε τα κελιά</w:t>
      </w:r>
      <w:r>
        <w:rPr>
          <w:rFonts w:eastAsia="Times New Roman" w:cs="Times New Roman"/>
          <w:szCs w:val="24"/>
        </w:rPr>
        <w:t>,</w:t>
      </w:r>
      <w:r>
        <w:rPr>
          <w:rFonts w:eastAsia="Times New Roman" w:cs="Times New Roman"/>
          <w:szCs w:val="24"/>
        </w:rPr>
        <w:t xml:space="preserve"> μόνο γι’ </w:t>
      </w:r>
      <w:r>
        <w:rPr>
          <w:rFonts w:eastAsia="Times New Roman" w:cs="Times New Roman"/>
          <w:szCs w:val="24"/>
        </w:rPr>
        <w:t>αυτούς,</w:t>
      </w:r>
      <w:r>
        <w:rPr>
          <w:rFonts w:eastAsia="Times New Roman" w:cs="Times New Roman"/>
          <w:szCs w:val="24"/>
        </w:rPr>
        <w:t xml:space="preserve"> που έχουν τους καλούς δικηγόρους, ο άνθρωπος αυτός θα μας πει τι να κάνουμε</w:t>
      </w:r>
      <w:r>
        <w:rPr>
          <w:rFonts w:eastAsia="Times New Roman" w:cs="Times New Roman"/>
          <w:szCs w:val="24"/>
        </w:rPr>
        <w:t>,</w:t>
      </w:r>
      <w:r>
        <w:rPr>
          <w:rFonts w:eastAsia="Times New Roman" w:cs="Times New Roman"/>
          <w:szCs w:val="24"/>
        </w:rPr>
        <w:t xml:space="preserve"> για να λύσουμε το πρόβλημα της παραβατικότη</w:t>
      </w:r>
      <w:r>
        <w:rPr>
          <w:rFonts w:eastAsia="Times New Roman" w:cs="Times New Roman"/>
          <w:szCs w:val="24"/>
        </w:rPr>
        <w:t xml:space="preserve">τας στα </w:t>
      </w:r>
      <w:proofErr w:type="spellStart"/>
      <w:r>
        <w:rPr>
          <w:rFonts w:eastAsia="Times New Roman" w:cs="Times New Roman"/>
          <w:szCs w:val="24"/>
        </w:rPr>
        <w:t>πανεπιστήμια.Εκτός</w:t>
      </w:r>
      <w:proofErr w:type="spellEnd"/>
      <w:r>
        <w:rPr>
          <w:rFonts w:eastAsia="Times New Roman" w:cs="Times New Roman"/>
          <w:szCs w:val="24"/>
        </w:rPr>
        <w:t xml:space="preserve"> αν ο κ. </w:t>
      </w:r>
      <w:proofErr w:type="spellStart"/>
      <w:r>
        <w:rPr>
          <w:rFonts w:eastAsia="Times New Roman" w:cs="Times New Roman"/>
          <w:szCs w:val="24"/>
        </w:rPr>
        <w:t>Γαβρόγλου</w:t>
      </w:r>
      <w:proofErr w:type="spellEnd"/>
      <w:r>
        <w:rPr>
          <w:rFonts w:eastAsia="Times New Roman" w:cs="Times New Roman"/>
          <w:szCs w:val="24"/>
        </w:rPr>
        <w:t xml:space="preserve"> έχει χιούμορ που δεν το έχω υπολογίσει. </w:t>
      </w:r>
    </w:p>
    <w:p w14:paraId="3509657A"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για να κλείσει η </w:t>
      </w:r>
      <w:proofErr w:type="spellStart"/>
      <w:r>
        <w:rPr>
          <w:rFonts w:eastAsia="Times New Roman" w:cs="Times New Roman"/>
          <w:szCs w:val="24"/>
        </w:rPr>
        <w:t>τριπλέτα</w:t>
      </w:r>
      <w:proofErr w:type="spellEnd"/>
      <w:r>
        <w:rPr>
          <w:rFonts w:eastAsia="Times New Roman" w:cs="Times New Roman"/>
          <w:szCs w:val="24"/>
        </w:rPr>
        <w:t xml:space="preserve">, έρχεται ο κ. </w:t>
      </w:r>
      <w:proofErr w:type="spellStart"/>
      <w:r>
        <w:rPr>
          <w:rFonts w:eastAsia="Times New Roman" w:cs="Times New Roman"/>
          <w:szCs w:val="24"/>
        </w:rPr>
        <w:t>Ζουράρις</w:t>
      </w:r>
      <w:proofErr w:type="spellEnd"/>
      <w:r>
        <w:rPr>
          <w:rFonts w:eastAsia="Times New Roman" w:cs="Times New Roman"/>
          <w:szCs w:val="24"/>
        </w:rPr>
        <w:t xml:space="preserve">, βρίζει όσους δεν έχει βρίσει μέχρι τώρα και του ζητείται από την Κυβέρνηση να παραιτηθεί. Βέβαια, θα πρέπει να </w:t>
      </w:r>
      <w:proofErr w:type="spellStart"/>
      <w:r>
        <w:rPr>
          <w:rFonts w:eastAsia="Times New Roman" w:cs="Times New Roman"/>
          <w:szCs w:val="24"/>
        </w:rPr>
        <w:t>συμπο</w:t>
      </w:r>
      <w:r>
        <w:rPr>
          <w:rFonts w:eastAsia="Times New Roman" w:cs="Times New Roman"/>
          <w:szCs w:val="24"/>
        </w:rPr>
        <w:t>νέσουμε</w:t>
      </w:r>
      <w:proofErr w:type="spellEnd"/>
      <w:r>
        <w:rPr>
          <w:rFonts w:eastAsia="Times New Roman" w:cs="Times New Roman"/>
          <w:szCs w:val="24"/>
        </w:rPr>
        <w:t xml:space="preserve"> τον κ. </w:t>
      </w:r>
      <w:proofErr w:type="spellStart"/>
      <w:r>
        <w:rPr>
          <w:rFonts w:eastAsia="Times New Roman" w:cs="Times New Roman"/>
          <w:szCs w:val="24"/>
        </w:rPr>
        <w:t>Ζουράρι</w:t>
      </w:r>
      <w:proofErr w:type="spellEnd"/>
      <w:r>
        <w:rPr>
          <w:rFonts w:eastAsia="Times New Roman" w:cs="Times New Roman"/>
          <w:szCs w:val="24"/>
        </w:rPr>
        <w:t>, γιατί με τόσα που έχει να κάνει στο Υπουργείο του</w:t>
      </w:r>
      <w:r>
        <w:rPr>
          <w:rFonts w:eastAsia="Times New Roman" w:cs="Times New Roman"/>
          <w:szCs w:val="24"/>
        </w:rPr>
        <w:t>,</w:t>
      </w:r>
      <w:r>
        <w:rPr>
          <w:rFonts w:eastAsia="Times New Roman" w:cs="Times New Roman"/>
          <w:szCs w:val="24"/>
        </w:rPr>
        <w:t xml:space="preserve"> πιθανό</w:t>
      </w:r>
      <w:r>
        <w:rPr>
          <w:rFonts w:eastAsia="Times New Roman" w:cs="Times New Roman"/>
          <w:szCs w:val="24"/>
        </w:rPr>
        <w:t>ν</w:t>
      </w:r>
      <w:r>
        <w:rPr>
          <w:rFonts w:eastAsia="Times New Roman" w:cs="Times New Roman"/>
          <w:szCs w:val="24"/>
        </w:rPr>
        <w:t xml:space="preserve"> να μην έχει μάθει για το νέο </w:t>
      </w:r>
      <w:proofErr w:type="spellStart"/>
      <w:r>
        <w:rPr>
          <w:rFonts w:eastAsia="Times New Roman" w:cs="Times New Roman"/>
          <w:szCs w:val="24"/>
        </w:rPr>
        <w:t>σαβουάρ</w:t>
      </w:r>
      <w:proofErr w:type="spellEnd"/>
      <w:r>
        <w:rPr>
          <w:rFonts w:eastAsia="Times New Roman" w:cs="Times New Roman"/>
          <w:szCs w:val="24"/>
        </w:rPr>
        <w:t xml:space="preserve"> </w:t>
      </w:r>
      <w:proofErr w:type="spellStart"/>
      <w:r>
        <w:rPr>
          <w:rFonts w:eastAsia="Times New Roman" w:cs="Times New Roman"/>
          <w:szCs w:val="24"/>
        </w:rPr>
        <w:t>βιβρ</w:t>
      </w:r>
      <w:proofErr w:type="spellEnd"/>
      <w:r>
        <w:rPr>
          <w:rFonts w:eastAsia="Times New Roman" w:cs="Times New Roman"/>
          <w:szCs w:val="24"/>
        </w:rPr>
        <w:t xml:space="preserve"> των στελεχών των ΣΥΡΙΖΑ-ΑΝΕΛ.</w:t>
      </w:r>
    </w:p>
    <w:p w14:paraId="3509657B"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Ο κ. Τσίπρας αποφάσισε να μας κρατήσει σε αγωνία</w:t>
      </w:r>
      <w:r>
        <w:rPr>
          <w:rFonts w:eastAsia="Times New Roman" w:cs="Times New Roman"/>
          <w:szCs w:val="24"/>
        </w:rPr>
        <w:t>,</w:t>
      </w:r>
      <w:r>
        <w:rPr>
          <w:rFonts w:eastAsia="Times New Roman" w:cs="Times New Roman"/>
          <w:szCs w:val="24"/>
        </w:rPr>
        <w:t xml:space="preserve"> ακόμα και γι’ αυτό το ζήτημα, αν θα κάνει δηλαδή δε</w:t>
      </w:r>
      <w:r>
        <w:rPr>
          <w:rFonts w:eastAsia="Times New Roman" w:cs="Times New Roman"/>
          <w:szCs w:val="24"/>
        </w:rPr>
        <w:t>κτή ή όχι την παραίτησή σου. Η δική μου πρόταση βέβαια</w:t>
      </w:r>
      <w:r>
        <w:rPr>
          <w:rFonts w:eastAsia="Times New Roman" w:cs="Times New Roman"/>
          <w:szCs w:val="24"/>
        </w:rPr>
        <w:t>,</w:t>
      </w:r>
      <w:r>
        <w:rPr>
          <w:rFonts w:eastAsia="Times New Roman" w:cs="Times New Roman"/>
          <w:szCs w:val="24"/>
        </w:rPr>
        <w:t xml:space="preserve"> είναι να μην αντικατασταθεί ο κ. </w:t>
      </w:r>
      <w:proofErr w:type="spellStart"/>
      <w:r>
        <w:rPr>
          <w:rFonts w:eastAsia="Times New Roman" w:cs="Times New Roman"/>
          <w:szCs w:val="24"/>
        </w:rPr>
        <w:t>Ζουράρις</w:t>
      </w:r>
      <w:proofErr w:type="spellEnd"/>
      <w:r>
        <w:rPr>
          <w:rFonts w:eastAsia="Times New Roman" w:cs="Times New Roman"/>
          <w:szCs w:val="24"/>
        </w:rPr>
        <w:t xml:space="preserve">, γιατί υπάρχουν κάποιοι αρθρογράφοι που ασχολούνται συνεχώς με τα λαθεμένα καθαρευουσιάνικά του, </w:t>
      </w:r>
      <w:r>
        <w:rPr>
          <w:rFonts w:eastAsia="Times New Roman"/>
          <w:szCs w:val="24"/>
        </w:rPr>
        <w:t>οι οποίοι</w:t>
      </w:r>
      <w:r>
        <w:rPr>
          <w:rFonts w:eastAsia="Times New Roman" w:cs="Times New Roman"/>
          <w:szCs w:val="24"/>
        </w:rPr>
        <w:t xml:space="preserve"> θα μείνουν άνεργοι. Τι θα κάνει δηλαδή ο Γιάννης Χά</w:t>
      </w:r>
      <w:r>
        <w:rPr>
          <w:rFonts w:eastAsia="Times New Roman" w:cs="Times New Roman"/>
          <w:szCs w:val="24"/>
        </w:rPr>
        <w:t xml:space="preserve">ρης και οι άλλοι σοβαροί </w:t>
      </w:r>
      <w:proofErr w:type="spellStart"/>
      <w:r>
        <w:rPr>
          <w:rFonts w:eastAsia="Times New Roman" w:cs="Times New Roman"/>
          <w:szCs w:val="24"/>
        </w:rPr>
        <w:t>σχολιογράφοι</w:t>
      </w:r>
      <w:proofErr w:type="spellEnd"/>
      <w:r>
        <w:rPr>
          <w:rFonts w:eastAsia="Times New Roman" w:cs="Times New Roman"/>
          <w:szCs w:val="24"/>
        </w:rPr>
        <w:t xml:space="preserve">, αν πάψει να μιλάει από τα κυβερνητικά έδρανα ο κ. </w:t>
      </w:r>
      <w:proofErr w:type="spellStart"/>
      <w:r>
        <w:rPr>
          <w:rFonts w:eastAsia="Times New Roman" w:cs="Times New Roman"/>
          <w:szCs w:val="24"/>
        </w:rPr>
        <w:t>Ζουράρις</w:t>
      </w:r>
      <w:proofErr w:type="spellEnd"/>
      <w:r>
        <w:rPr>
          <w:rFonts w:eastAsia="Times New Roman" w:cs="Times New Roman"/>
          <w:szCs w:val="24"/>
        </w:rPr>
        <w:t xml:space="preserve">; </w:t>
      </w:r>
    </w:p>
    <w:p w14:paraId="3509657C"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Προσέξτε, όμως, και κάτι σοβαρό. Με αφορμή όλη αυτή την ιστορία με τον κ. </w:t>
      </w:r>
      <w:proofErr w:type="spellStart"/>
      <w:r>
        <w:rPr>
          <w:rFonts w:eastAsia="Times New Roman" w:cs="Times New Roman"/>
          <w:szCs w:val="24"/>
        </w:rPr>
        <w:t>Ζουράρι</w:t>
      </w:r>
      <w:proofErr w:type="spellEnd"/>
      <w:r>
        <w:rPr>
          <w:rFonts w:eastAsia="Times New Roman" w:cs="Times New Roman"/>
          <w:szCs w:val="24"/>
        </w:rPr>
        <w:t xml:space="preserve">, ψάξαμε λίγο στη «ΔΙΑΥΓΕΙΑ» να δούμε τη δράση του κ. </w:t>
      </w:r>
      <w:proofErr w:type="spellStart"/>
      <w:r>
        <w:rPr>
          <w:rFonts w:eastAsia="Times New Roman" w:cs="Times New Roman"/>
          <w:szCs w:val="24"/>
        </w:rPr>
        <w:t>Ζουράρι</w:t>
      </w:r>
      <w:proofErr w:type="spellEnd"/>
      <w:r>
        <w:rPr>
          <w:rFonts w:eastAsia="Times New Roman" w:cs="Times New Roman"/>
          <w:szCs w:val="24"/>
        </w:rPr>
        <w:t xml:space="preserve"> τους τελευταί</w:t>
      </w:r>
      <w:r>
        <w:rPr>
          <w:rFonts w:eastAsia="Times New Roman" w:cs="Times New Roman"/>
          <w:szCs w:val="24"/>
        </w:rPr>
        <w:t xml:space="preserve">ους μήνες. Και τι είδαμε; Είδαμε ότι δεκατέσσερις μήνες που είναι Υφυπουργός έχει υπογράψει όλες και όλες δεκαεννιά αποφάσεις, όλες τυπικού και </w:t>
      </w:r>
      <w:proofErr w:type="spellStart"/>
      <w:r>
        <w:rPr>
          <w:rFonts w:eastAsia="Times New Roman" w:cs="Times New Roman"/>
          <w:szCs w:val="24"/>
        </w:rPr>
        <w:t>διεκπεραιωτικού</w:t>
      </w:r>
      <w:proofErr w:type="spellEnd"/>
      <w:r>
        <w:rPr>
          <w:rFonts w:eastAsia="Times New Roman" w:cs="Times New Roman"/>
          <w:szCs w:val="24"/>
        </w:rPr>
        <w:t xml:space="preserve"> χαρακτήρα, δηλαδή μία υπογραφή κάθε εικοσιπέντε ημέρες. Μία υπογραφή κάθε εικοσιπέντε ημέρες. </w:t>
      </w:r>
    </w:p>
    <w:p w14:paraId="3509657D"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ήπως θα πρέπει κάποια στιγμή, κύριοι της Κυβέρνησης, να καταργήσουμε τους διακοσμητικούς Υπουργούς, τους διακοσμητικούς Υφυπουργούς; Μια στρατιά υπαλλήλων, πότε μετακλητών και πότε αποσπασμένων, υποστηρίζει γραφεία Υφυπουργών που δεν κάνουν τίποτα, απλώς α</w:t>
      </w:r>
      <w:r>
        <w:rPr>
          <w:rFonts w:eastAsia="Times New Roman" w:cs="Times New Roman"/>
          <w:szCs w:val="24"/>
        </w:rPr>
        <w:t>νταμείβονται για να ψηφίζουν τα νομοσχέδια της Κυβέρνησης. Και έχουμε το φαινόμενο</w:t>
      </w:r>
      <w:r>
        <w:rPr>
          <w:rFonts w:eastAsia="Times New Roman" w:cs="Times New Roman"/>
          <w:szCs w:val="24"/>
        </w:rPr>
        <w:t>,</w:t>
      </w:r>
      <w:r>
        <w:rPr>
          <w:rFonts w:eastAsia="Times New Roman" w:cs="Times New Roman"/>
          <w:szCs w:val="24"/>
        </w:rPr>
        <w:t xml:space="preserve"> οι ΑΝΕΛ να έχουν εννιά Βουλευτές και εφτά από αυτούς να είναι στην Κυβέρνηση. Είναι ίσως οι πιο ακριβές ψήφοι στην ιστορία τους κοινοβουλευτισμού μας. Όμως, βέβαια, το σύνθ</w:t>
      </w:r>
      <w:r>
        <w:rPr>
          <w:rFonts w:eastAsia="Times New Roman" w:cs="Times New Roman"/>
          <w:szCs w:val="24"/>
        </w:rPr>
        <w:t xml:space="preserve">ημα είναι παλιό, «λεφτά υπάρχουν», γι’ αυτό και με το νομοσχέδιό σας αυξάνονται για άλλη μια φορά, αντί να μειώνονται, οι κρατικές δαπάνες. </w:t>
      </w:r>
    </w:p>
    <w:p w14:paraId="3509657E"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Δεκατρείς διατάξεις του πολυνομοσχεδίου έχουν πρόσθετο κόστος για τον </w:t>
      </w:r>
      <w:r>
        <w:rPr>
          <w:rFonts w:eastAsia="Times New Roman" w:cs="Times New Roman"/>
          <w:szCs w:val="24"/>
        </w:rPr>
        <w:t xml:space="preserve">προϋπολογισμό </w:t>
      </w:r>
      <w:r>
        <w:rPr>
          <w:rFonts w:eastAsia="Times New Roman" w:cs="Times New Roman"/>
          <w:szCs w:val="24"/>
        </w:rPr>
        <w:t>περίπου 400 εκατομμύρια. Η Κυβέ</w:t>
      </w:r>
      <w:r>
        <w:rPr>
          <w:rFonts w:eastAsia="Times New Roman" w:cs="Times New Roman"/>
          <w:szCs w:val="24"/>
        </w:rPr>
        <w:t xml:space="preserve">ρνηση υποτιμά πλήρως -και για πολλοστή φορά έγιναν πολλές αναφορές από όλους τους αγορητές της Αντιπολίτευσης- για άλλη μια φορά τις κοινοβουλευτικές διαδικασίες. Μιλάμε για ένα «νομοσχέδιο </w:t>
      </w:r>
      <w:proofErr w:type="spellStart"/>
      <w:r>
        <w:rPr>
          <w:rFonts w:eastAsia="Times New Roman" w:cs="Times New Roman"/>
          <w:szCs w:val="24"/>
        </w:rPr>
        <w:t>Φρανκενστάιν</w:t>
      </w:r>
      <w:proofErr w:type="spellEnd"/>
      <w:r>
        <w:rPr>
          <w:rFonts w:eastAsia="Times New Roman" w:cs="Times New Roman"/>
          <w:szCs w:val="24"/>
        </w:rPr>
        <w:t xml:space="preserve">». Σε τέσσερις ημέρες έπρεπε να συζητηθούν τετρακόσια </w:t>
      </w:r>
      <w:r>
        <w:rPr>
          <w:rFonts w:eastAsia="Times New Roman" w:cs="Times New Roman"/>
          <w:szCs w:val="24"/>
        </w:rPr>
        <w:t xml:space="preserve">άρθρα, χίλιες τριακόσιες τέσσερις σελίδες, εκατό υπουργικές αποφάσεις, δώδεκα Υπουργεία. Περάστε, ψηφίστε, τελειώσατε. </w:t>
      </w:r>
    </w:p>
    <w:p w14:paraId="3509657F"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Υποτίθεται ότι το νομοσχέδιο αυτό, το πολυνομοσχέδιο, θα είχε τα </w:t>
      </w:r>
      <w:proofErr w:type="spellStart"/>
      <w:r>
        <w:rPr>
          <w:rFonts w:eastAsia="Times New Roman" w:cs="Times New Roman"/>
          <w:szCs w:val="24"/>
        </w:rPr>
        <w:t>προαπαιτούμενα</w:t>
      </w:r>
      <w:proofErr w:type="spellEnd"/>
      <w:r>
        <w:rPr>
          <w:rFonts w:eastAsia="Times New Roman" w:cs="Times New Roman"/>
          <w:szCs w:val="24"/>
        </w:rPr>
        <w:t xml:space="preserve"> της τρίτης αξιολόγησης. </w:t>
      </w:r>
      <w:r>
        <w:rPr>
          <w:rFonts w:eastAsia="Times New Roman" w:cs="Times New Roman"/>
          <w:szCs w:val="24"/>
        </w:rPr>
        <w:t>Δ</w:t>
      </w:r>
      <w:r>
        <w:rPr>
          <w:rFonts w:eastAsia="Times New Roman" w:cs="Times New Roman"/>
          <w:szCs w:val="24"/>
        </w:rPr>
        <w:t>ιαβάζουμε ότι ορίζεται πλέον κα</w:t>
      </w:r>
      <w:r>
        <w:rPr>
          <w:rFonts w:eastAsia="Times New Roman" w:cs="Times New Roman"/>
          <w:szCs w:val="24"/>
        </w:rPr>
        <w:t>ι το σχήμα</w:t>
      </w:r>
      <w:r>
        <w:rPr>
          <w:rFonts w:eastAsia="Times New Roman" w:cs="Times New Roman"/>
          <w:szCs w:val="24"/>
        </w:rPr>
        <w:t>,</w:t>
      </w:r>
      <w:r>
        <w:rPr>
          <w:rFonts w:eastAsia="Times New Roman" w:cs="Times New Roman"/>
          <w:szCs w:val="24"/>
        </w:rPr>
        <w:t xml:space="preserve"> που θα έχουν οι σφραγίδες των ιατρικών συλλόγων. Είναι και αυτό </w:t>
      </w:r>
      <w:proofErr w:type="spellStart"/>
      <w:r>
        <w:rPr>
          <w:rFonts w:eastAsia="Times New Roman" w:cs="Times New Roman"/>
          <w:szCs w:val="24"/>
        </w:rPr>
        <w:t>προαπαιτούμενο</w:t>
      </w:r>
      <w:proofErr w:type="spellEnd"/>
      <w:r>
        <w:rPr>
          <w:rFonts w:eastAsia="Times New Roman" w:cs="Times New Roman"/>
          <w:szCs w:val="24"/>
        </w:rPr>
        <w:t xml:space="preserve">; Εκεί έχουμε φτάσει. </w:t>
      </w:r>
    </w:p>
    <w:p w14:paraId="35096580"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πολυνομοσχέδιο, κυρίες και κύριοι συνάδελφοι, είναι ένα μνημείο συγκεντρωτισμού. Έβαλαν μέσα ό,τι θυμήθηκαν, ό,τι εκκρεμεί, γιατί υπάρχει η </w:t>
      </w:r>
      <w:r>
        <w:rPr>
          <w:rFonts w:eastAsia="Times New Roman" w:cs="Times New Roman"/>
          <w:szCs w:val="24"/>
        </w:rPr>
        <w:t xml:space="preserve">άποψη τα τελευταία δυόμισι χρόνια ότι οι κυβερνητικοί Βουλευτές ψηφίζουν ευκολότερα ό,τι τους λέμε ότι είναι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w:t>
      </w:r>
    </w:p>
    <w:p w14:paraId="35096581"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Θα σας διαβάσω πενήντα λέξεις</w:t>
      </w:r>
      <w:r>
        <w:rPr>
          <w:rFonts w:eastAsia="Times New Roman" w:cs="Times New Roman"/>
          <w:szCs w:val="24"/>
        </w:rPr>
        <w:t>,</w:t>
      </w:r>
      <w:r>
        <w:rPr>
          <w:rFonts w:eastAsia="Times New Roman" w:cs="Times New Roman"/>
          <w:szCs w:val="24"/>
        </w:rPr>
        <w:t xml:space="preserve"> που χαρακτηρίζουν την τακτική της Κυβέρνησης, τις καθυστερήσεις της και τα λάθη της, πενήντα </w:t>
      </w:r>
      <w:r>
        <w:rPr>
          <w:rFonts w:eastAsia="Times New Roman" w:cs="Times New Roman"/>
          <w:szCs w:val="24"/>
        </w:rPr>
        <w:t>λέξεις ακριβώς: «Ξόδευαν τον χρόνο μας και οι παρατάσεις ήταν σχεδιασμένες, ήταν κοροϊδία. Ένας από τους Υπουργούς της Κυβέρνησης μου είχε πει ότι η πρόθεσή τους ήταν να σπαταλήσουν τον χρόνο, καθώς στο τέλος εμείς θα υποκύπταμε και θα τους δίναμε χρήματα</w:t>
      </w:r>
      <w:r>
        <w:rPr>
          <w:rFonts w:eastAsia="Times New Roman" w:cs="Times New Roman"/>
          <w:szCs w:val="24"/>
        </w:rPr>
        <w:t>,</w:t>
      </w:r>
      <w:r>
        <w:rPr>
          <w:rFonts w:eastAsia="Times New Roman" w:cs="Times New Roman"/>
          <w:szCs w:val="24"/>
        </w:rPr>
        <w:t xml:space="preserve"> χωρίς να κάνουν τίποτα. Τότε του είχα πει «σταμάτα να ονειρεύεσαι»». Το είχε πει παλαιότερα με άλλα λόγια ο </w:t>
      </w:r>
      <w:proofErr w:type="spellStart"/>
      <w:r>
        <w:rPr>
          <w:rFonts w:eastAsia="Times New Roman" w:cs="Times New Roman"/>
          <w:szCs w:val="24"/>
        </w:rPr>
        <w:t>Γιουνκέρ</w:t>
      </w:r>
      <w:proofErr w:type="spellEnd"/>
      <w:r>
        <w:rPr>
          <w:rFonts w:eastAsia="Times New Roman" w:cs="Times New Roman"/>
          <w:szCs w:val="24"/>
        </w:rPr>
        <w:t xml:space="preserve">. Το είχε πει στο βιβλίο του, περίπου το ίδιο, ο κ. </w:t>
      </w:r>
      <w:proofErr w:type="spellStart"/>
      <w:r>
        <w:rPr>
          <w:rFonts w:eastAsia="Times New Roman" w:cs="Times New Roman"/>
          <w:szCs w:val="24"/>
        </w:rPr>
        <w:t>Μοσκοβισί</w:t>
      </w:r>
      <w:proofErr w:type="spellEnd"/>
      <w:r>
        <w:rPr>
          <w:rFonts w:eastAsia="Times New Roman" w:cs="Times New Roman"/>
          <w:szCs w:val="24"/>
        </w:rPr>
        <w:t xml:space="preserve">. Τώρα τα λέει και ο Τόμας </w:t>
      </w:r>
      <w:proofErr w:type="spellStart"/>
      <w:r>
        <w:rPr>
          <w:rFonts w:eastAsia="Times New Roman" w:cs="Times New Roman"/>
          <w:szCs w:val="24"/>
        </w:rPr>
        <w:t>Βίζερ</w:t>
      </w:r>
      <w:proofErr w:type="spellEnd"/>
      <w:r>
        <w:rPr>
          <w:rFonts w:eastAsia="Times New Roman" w:cs="Times New Roman"/>
          <w:szCs w:val="24"/>
        </w:rPr>
        <w:t>.</w:t>
      </w:r>
    </w:p>
    <w:p w14:paraId="35096582"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Πάμε, όμως, στα σημεία του πολυνομοσχεδίου π</w:t>
      </w:r>
      <w:r>
        <w:rPr>
          <w:rFonts w:eastAsia="Times New Roman" w:cs="Times New Roman"/>
          <w:szCs w:val="24"/>
        </w:rPr>
        <w:t>ου προκαλούν προβλήματα, αντί να λύνουν. Δεν θα μιλήσω για πράγματα που έχουν καλυφθεί από άλλους αγορητές, αλλά θα αναφέρω τα δύο-τρία πράγματα</w:t>
      </w:r>
      <w:r>
        <w:rPr>
          <w:rFonts w:eastAsia="Times New Roman" w:cs="Times New Roman"/>
          <w:szCs w:val="24"/>
        </w:rPr>
        <w:t>,</w:t>
      </w:r>
      <w:r>
        <w:rPr>
          <w:rFonts w:eastAsia="Times New Roman" w:cs="Times New Roman"/>
          <w:szCs w:val="24"/>
        </w:rPr>
        <w:t xml:space="preserve"> που θα μπορούσαν να ήταν σωστά και με την υπερπροσπάθεια των ΣΥΡΙΖΑ-ΑΝΕΛ είναι και αυτά λάθος. </w:t>
      </w:r>
    </w:p>
    <w:p w14:paraId="35096583"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Διαμεσολάβηση.</w:t>
      </w:r>
      <w:r>
        <w:rPr>
          <w:rFonts w:eastAsia="Times New Roman" w:cs="Times New Roman"/>
          <w:szCs w:val="24"/>
        </w:rPr>
        <w:t xml:space="preserve"> Κάνετε το λάθος να προωθήσετε τη διαμεσολάβηση ως υποχρεωτική. Ο θεσμός της διαμεσολάβησης βεβαίως</w:t>
      </w:r>
      <w:r>
        <w:rPr>
          <w:rFonts w:eastAsia="Times New Roman" w:cs="Times New Roman"/>
          <w:szCs w:val="24"/>
        </w:rPr>
        <w:t>,</w:t>
      </w:r>
      <w:r>
        <w:rPr>
          <w:rFonts w:eastAsia="Times New Roman" w:cs="Times New Roman"/>
          <w:szCs w:val="24"/>
        </w:rPr>
        <w:t xml:space="preserve"> είναι απαραίτητος, είναι ευρωπαϊκό κεκτημένο. Στη χώρα μας, δυστυχώς, δεν προχώρησε,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έχει νομοθετηθεί εδώ και εφτά χρόνια.</w:t>
      </w:r>
    </w:p>
    <w:p w14:paraId="35096584" w14:textId="77777777" w:rsidR="00A42BF5" w:rsidRDefault="007F616C">
      <w:pPr>
        <w:tabs>
          <w:tab w:val="left" w:pos="3873"/>
        </w:tabs>
        <w:spacing w:line="600" w:lineRule="auto"/>
        <w:ind w:firstLine="720"/>
        <w:jc w:val="both"/>
        <w:rPr>
          <w:rFonts w:eastAsia="Times New Roman" w:cs="Times New Roman"/>
          <w:szCs w:val="24"/>
        </w:rPr>
      </w:pPr>
      <w:r>
        <w:rPr>
          <w:rFonts w:eastAsia="Times New Roman" w:cs="Times New Roman"/>
          <w:szCs w:val="24"/>
        </w:rPr>
        <w:t>Και εσείς, για να ξεπερά</w:t>
      </w:r>
      <w:r>
        <w:rPr>
          <w:rFonts w:eastAsia="Times New Roman" w:cs="Times New Roman"/>
          <w:szCs w:val="24"/>
        </w:rPr>
        <w:t xml:space="preserve">σετε την απροθυμία των πολιτών, την κάνετε υποχρεωτική. Απαγορεύετε δηλαδή στους πολίτες να πάνε κατευθείαν στον φυσικό τους δικαστή. Πολλοί συνταγματολόγοι θεωρούν την παρέμβασή σας αντισυνταγματική και όλα δείχνουν ότι η ρύθμιση θα καταπέσει σύντομα στα </w:t>
      </w:r>
      <w:r>
        <w:rPr>
          <w:rFonts w:eastAsia="Times New Roman" w:cs="Times New Roman"/>
          <w:szCs w:val="24"/>
        </w:rPr>
        <w:t xml:space="preserve">δικαστήρια και θα ξεκινήσουμε ξανά την κουβέντα πώς θα προωθήσουμε τη διαμεσολάβηση από το μηδέν. </w:t>
      </w:r>
    </w:p>
    <w:p w14:paraId="35096585"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Πλειστηριασμοί υπέρ του δημοσίου. Επιτρέπετε τον πλειστηριασμό ακινήτων από το δημόσιο</w:t>
      </w:r>
      <w:r>
        <w:rPr>
          <w:rFonts w:eastAsia="Times New Roman" w:cs="Times New Roman"/>
          <w:szCs w:val="24"/>
        </w:rPr>
        <w:t>,</w:t>
      </w:r>
      <w:r>
        <w:rPr>
          <w:rFonts w:eastAsia="Times New Roman" w:cs="Times New Roman"/>
          <w:szCs w:val="24"/>
        </w:rPr>
        <w:t xml:space="preserve"> ακόμα και για χρέη 500 ευρώ. Η αρχή</w:t>
      </w:r>
      <w:r>
        <w:rPr>
          <w:rFonts w:eastAsia="Times New Roman" w:cs="Times New Roman"/>
          <w:szCs w:val="24"/>
        </w:rPr>
        <w:t>,</w:t>
      </w:r>
      <w:r>
        <w:rPr>
          <w:rFonts w:eastAsia="Times New Roman" w:cs="Times New Roman"/>
          <w:szCs w:val="24"/>
        </w:rPr>
        <w:t xml:space="preserve"> μάλιστα -γιατί έχουν αξία και κάποιοι συμβολισμοί- θα γίνει την Πρωτομαγιά.</w:t>
      </w:r>
    </w:p>
    <w:p w14:paraId="35096586"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Σε αυτούς που χρωστάει το δημόσιο δεν θα έπρεπε να δώσουμε κάποια αντίστοιχα δικαιώματα; Γιατί το κράτος δηλαδή να μπορεί να κάνει πλειστηριασμό για χρέη 500 ευρώ και ο πολίτης, ο</w:t>
      </w:r>
      <w:r>
        <w:rPr>
          <w:rFonts w:eastAsia="Times New Roman" w:cs="Times New Roman"/>
          <w:szCs w:val="24"/>
        </w:rPr>
        <w:t xml:space="preserve"> ιδιώτης, ο επιχειρηματίας πρέπει να περιμένει χρόνια για να εισπράξει τα χρήματα</w:t>
      </w:r>
      <w:r>
        <w:rPr>
          <w:rFonts w:eastAsia="Times New Roman" w:cs="Times New Roman"/>
          <w:szCs w:val="24"/>
        </w:rPr>
        <w:t>,</w:t>
      </w:r>
      <w:r>
        <w:rPr>
          <w:rFonts w:eastAsia="Times New Roman" w:cs="Times New Roman"/>
          <w:szCs w:val="24"/>
        </w:rPr>
        <w:t xml:space="preserve"> που του οφείλει το κράτος;</w:t>
      </w:r>
    </w:p>
    <w:p w14:paraId="35096587"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Απεργίες. Το καθεστώς που ισχύει σήμερα για τις απεργίες είναι από τον συνδικαλιστικό νόμο του 1982, είναι τριάντα έξι χρόνια που έχουν περάσει απ</w:t>
      </w:r>
      <w:r>
        <w:rPr>
          <w:rFonts w:eastAsia="Times New Roman" w:cs="Times New Roman"/>
          <w:szCs w:val="24"/>
        </w:rPr>
        <w:t xml:space="preserve">ό τότε. Σας θυμίζω ότι την ίδια χρονιά, το 1982, είχε ψηφιστεί ο περίφημος νόμος-πλαίσιο για τα </w:t>
      </w:r>
      <w:r>
        <w:rPr>
          <w:rFonts w:eastAsia="Times New Roman" w:cs="Times New Roman"/>
          <w:szCs w:val="24"/>
        </w:rPr>
        <w:t xml:space="preserve">πανεπιστήμια </w:t>
      </w:r>
      <w:r>
        <w:rPr>
          <w:rFonts w:eastAsia="Times New Roman" w:cs="Times New Roman"/>
          <w:szCs w:val="24"/>
        </w:rPr>
        <w:t xml:space="preserve">και έχει αλλάξει από τότε, μερικώς ή ολικώς, περίπου εκατό φορές. Εδώ όμως, έχουμε τριάντα έξι χρόνια απραξίας. Το κομματικό κατεστημένο δεν θέλει </w:t>
      </w:r>
      <w:r>
        <w:rPr>
          <w:rFonts w:eastAsia="Times New Roman" w:cs="Times New Roman"/>
          <w:szCs w:val="24"/>
        </w:rPr>
        <w:t>έναν νέο συνδικαλιστικό νόμο προσαρμοσμένο στη νέα πραγματικότητα και στα συμφέροντα των πολλών εργαζομένων. Με βάση τον νόμο του 1982</w:t>
      </w:r>
      <w:r>
        <w:rPr>
          <w:rFonts w:eastAsia="Times New Roman" w:cs="Times New Roman"/>
          <w:szCs w:val="24"/>
        </w:rPr>
        <w:t>,</w:t>
      </w:r>
      <w:r>
        <w:rPr>
          <w:rFonts w:eastAsia="Times New Roman" w:cs="Times New Roman"/>
          <w:szCs w:val="24"/>
        </w:rPr>
        <w:t xml:space="preserve"> θα ξέρετε ότι μια απεργία θα μπορούσε να κινηθεί από το 10% των εργαζομένων. Και τώρα, η Κυβέρνηση φέρνει έναν νέο νόμο,</w:t>
      </w:r>
      <w:r>
        <w:rPr>
          <w:rFonts w:eastAsia="Times New Roman" w:cs="Times New Roman"/>
          <w:szCs w:val="24"/>
        </w:rPr>
        <w:t xml:space="preserve"> μάλλον μια λειψή διάταξη</w:t>
      </w:r>
      <w:r>
        <w:rPr>
          <w:rFonts w:eastAsia="Times New Roman" w:cs="Times New Roman"/>
          <w:szCs w:val="24"/>
        </w:rPr>
        <w:t>,</w:t>
      </w:r>
      <w:r>
        <w:rPr>
          <w:rFonts w:eastAsia="Times New Roman" w:cs="Times New Roman"/>
          <w:szCs w:val="24"/>
        </w:rPr>
        <w:t xml:space="preserve"> που αφορά ελάχιστες μικρές επιχειρήσεις του ιδιωτικού τομέα, αποφεύγοντας να μπει η κουβέντα για τις απεργίες στο δημόσιο, για τις απεργίες στα δευτεροβάθμια και τριτοβάθμια σωματεία.</w:t>
      </w:r>
    </w:p>
    <w:p w14:paraId="35096588"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Εμείς λέμε ότι όλοι οι εργαζόμενοι πρέπει να </w:t>
      </w:r>
      <w:r>
        <w:rPr>
          <w:rFonts w:eastAsia="Times New Roman" w:cs="Times New Roman"/>
          <w:szCs w:val="24"/>
        </w:rPr>
        <w:t xml:space="preserve">συμμετέχουν στις αποφάσεις των σωματείων τους και πρέπει να εκμεταλλευτούμε τους νέους τρόπους: Τηλεδιάσκεψη, ηλεκτρονική ψηφοφορία, ώστε οι εργαζόμενοι να είναι παρόντες στις αποφάσεις που τους απασχολούν. Όταν οι απεργίες αποκτήσουν ισχυρή νομιμοποίηση, </w:t>
      </w:r>
      <w:r>
        <w:rPr>
          <w:rFonts w:eastAsia="Times New Roman" w:cs="Times New Roman"/>
          <w:szCs w:val="24"/>
        </w:rPr>
        <w:t xml:space="preserve">θα αποκτήσουν και πραγματική δύναμη. Θέλουμε, λοιπόν, και σας καλούμε να κάνουμε μια σοβαρή κουβέντα για ριζική αναθεώρηση του νόμου του 1982, όχι μπαλώματα για τα μάτια της τρόικα, αλλά αλλαγές προς όφελος των εργαζομένων και της δημόσιας ζωής. </w:t>
      </w:r>
    </w:p>
    <w:p w14:paraId="35096589"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Πάμε στο </w:t>
      </w:r>
      <w:r>
        <w:rPr>
          <w:rFonts w:eastAsia="Times New Roman" w:cs="Times New Roman"/>
          <w:szCs w:val="24"/>
        </w:rPr>
        <w:t>θέμα των πλειστηριασμών. Είναι γνωστή η θέση, σχολιάστηκε από όλους, η παλιά θέση του ΣΥΡΙΖΑ: «Κανένα σπίτι στα χέρια τραπεζίτη». Μάλιστα, θυμάμαι εκείνη την έκρηξη του κ. Τσίπρα</w:t>
      </w:r>
      <w:r>
        <w:rPr>
          <w:rFonts w:eastAsia="Times New Roman" w:cs="Times New Roman"/>
          <w:szCs w:val="24"/>
        </w:rPr>
        <w:t xml:space="preserve"> -</w:t>
      </w:r>
      <w:r>
        <w:rPr>
          <w:rFonts w:eastAsia="Times New Roman" w:cs="Times New Roman"/>
          <w:szCs w:val="24"/>
        </w:rPr>
        <w:t>την θυμάστε και όλοι</w:t>
      </w:r>
      <w:r>
        <w:rPr>
          <w:rFonts w:eastAsia="Times New Roman" w:cs="Times New Roman"/>
          <w:szCs w:val="24"/>
        </w:rPr>
        <w:t>-</w:t>
      </w:r>
      <w:r>
        <w:rPr>
          <w:rFonts w:eastAsia="Times New Roman" w:cs="Times New Roman"/>
          <w:szCs w:val="24"/>
        </w:rPr>
        <w:t xml:space="preserve"> που σε μια στιγμή υπερβολής, χαράς, δεν ξέρω πώς ακριβ</w:t>
      </w:r>
      <w:r>
        <w:rPr>
          <w:rFonts w:eastAsia="Times New Roman" w:cs="Times New Roman"/>
          <w:szCs w:val="24"/>
        </w:rPr>
        <w:t>ώς, είπε ότι θα πρέπει να χαριστούν όλα τα δάνεια στους δοκιμαζόμενους Έλληνες. Και τώρα, πάμε άρον-άρον στους ηλεκτρονικούς πλειστηριασμούς. Προσέξτε, γιατί υπάρχει κάτι που πραγματικά προκαλεί μεγάλη απορία: Αρνείστε, αρνείται η Κυβέρνηση, τις ηλεκτρονικ</w:t>
      </w:r>
      <w:r>
        <w:rPr>
          <w:rFonts w:eastAsia="Times New Roman" w:cs="Times New Roman"/>
          <w:szCs w:val="24"/>
        </w:rPr>
        <w:t xml:space="preserve">ές ψηφοφορίες στα </w:t>
      </w:r>
      <w:r>
        <w:rPr>
          <w:rFonts w:eastAsia="Times New Roman" w:cs="Times New Roman"/>
          <w:szCs w:val="24"/>
        </w:rPr>
        <w:t>πανεπιστήμια</w:t>
      </w:r>
      <w:r>
        <w:rPr>
          <w:rFonts w:eastAsia="Times New Roman" w:cs="Times New Roman"/>
          <w:szCs w:val="24"/>
        </w:rPr>
        <w:t xml:space="preserve">. Θυμάστε ίσως την σύγκρουσή μου με τον κ. Τσίπρα σε αυτήν την Αίθουσα. Του λέγαμε ότι δεν μπορεί να φεύγουν, να απαγορεύονται πια οι ηλεκτρονικές ψηφοφορίες στα </w:t>
      </w:r>
      <w:r>
        <w:rPr>
          <w:rFonts w:eastAsia="Times New Roman" w:cs="Times New Roman"/>
          <w:szCs w:val="24"/>
        </w:rPr>
        <w:t>π</w:t>
      </w:r>
      <w:r>
        <w:rPr>
          <w:rFonts w:eastAsia="Times New Roman" w:cs="Times New Roman"/>
          <w:szCs w:val="24"/>
        </w:rPr>
        <w:t>ανεπιστήμια. Και μας είπε ότι είναι απαραίτητη και καλύτερη η π</w:t>
      </w:r>
      <w:r>
        <w:rPr>
          <w:rFonts w:eastAsia="Times New Roman" w:cs="Times New Roman"/>
          <w:szCs w:val="24"/>
        </w:rPr>
        <w:t xml:space="preserve">ροσωπική επαφή και ότι τον </w:t>
      </w:r>
      <w:r>
        <w:rPr>
          <w:rFonts w:eastAsia="Times New Roman" w:cs="Times New Roman"/>
          <w:szCs w:val="24"/>
          <w:lang w:val="en-US"/>
        </w:rPr>
        <w:t>server</w:t>
      </w:r>
      <w:r>
        <w:rPr>
          <w:rFonts w:eastAsia="Times New Roman" w:cs="Times New Roman"/>
          <w:szCs w:val="24"/>
        </w:rPr>
        <w:t xml:space="preserve"> δεν μπορείς να τον ελέγξεις και συνεπώς μπορεί να έχει μια </w:t>
      </w:r>
      <w:proofErr w:type="spellStart"/>
      <w:r>
        <w:rPr>
          <w:rFonts w:eastAsia="Times New Roman" w:cs="Times New Roman"/>
          <w:szCs w:val="24"/>
        </w:rPr>
        <w:t>διαβλητότητα</w:t>
      </w:r>
      <w:proofErr w:type="spellEnd"/>
      <w:r>
        <w:rPr>
          <w:rFonts w:eastAsia="Times New Roman" w:cs="Times New Roman"/>
          <w:szCs w:val="24"/>
        </w:rPr>
        <w:t xml:space="preserve"> το αποτέλεσμα</w:t>
      </w:r>
      <w:r>
        <w:rPr>
          <w:rFonts w:eastAsia="Times New Roman" w:cs="Times New Roman"/>
          <w:szCs w:val="24"/>
        </w:rPr>
        <w:t>,</w:t>
      </w:r>
      <w:r>
        <w:rPr>
          <w:rFonts w:eastAsia="Times New Roman" w:cs="Times New Roman"/>
          <w:szCs w:val="24"/>
        </w:rPr>
        <w:t xml:space="preserve"> που έχετε μέσα από τα κομπιούτερ.</w:t>
      </w:r>
    </w:p>
    <w:p w14:paraId="3509658A" w14:textId="77777777" w:rsidR="00A42BF5" w:rsidRDefault="007F6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Τώρα, η Κυβέρνηση, όπως αποκαλύπτεται και από το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εκτιμά τα πράγματα διαφορετικά, λέει ότι </w:t>
      </w:r>
      <w:r>
        <w:rPr>
          <w:rFonts w:eastAsia="Times New Roman" w:cs="Times New Roman"/>
          <w:szCs w:val="24"/>
        </w:rPr>
        <w:t>επειδή υπάρχει υψηλή ψυχική ένταση στους ανθρώπους</w:t>
      </w:r>
      <w:r>
        <w:rPr>
          <w:rFonts w:eastAsia="Times New Roman" w:cs="Times New Roman"/>
          <w:szCs w:val="24"/>
        </w:rPr>
        <w:t>,</w:t>
      </w:r>
      <w:r>
        <w:rPr>
          <w:rFonts w:eastAsia="Times New Roman" w:cs="Times New Roman"/>
          <w:szCs w:val="24"/>
        </w:rPr>
        <w:t xml:space="preserve"> που χάνουν τα σπίτια τους, τις επιχειρήσεις τους, θα πρέπει να ελαχιστοποιήσουμε το προσωπικό κόστος. Είναι σαν να λέει δηλαδή «καθίστε αναπαυτικά στο σπίτι σας ή στην επιχείρησή σας, στο γραφείο σας ή στ</w:t>
      </w:r>
      <w:r>
        <w:rPr>
          <w:rFonts w:eastAsia="Times New Roman" w:cs="Times New Roman"/>
          <w:szCs w:val="24"/>
        </w:rPr>
        <w:t xml:space="preserve">ην κουζίνα σας και δείτε πώς μπορείτε να χάσετε ηλεκτρονικά την περιουσία σας. Μην στέκεστε όρθιοι στο </w:t>
      </w:r>
      <w:r>
        <w:rPr>
          <w:rFonts w:eastAsia="Times New Roman" w:cs="Times New Roman"/>
          <w:szCs w:val="24"/>
        </w:rPr>
        <w:t>ε</w:t>
      </w:r>
      <w:r>
        <w:rPr>
          <w:rFonts w:eastAsia="Times New Roman" w:cs="Times New Roman"/>
          <w:szCs w:val="24"/>
        </w:rPr>
        <w:t xml:space="preserve">ιρηνοδικείο. Δεν ζούμε δα και στην πρώτη </w:t>
      </w:r>
      <w:proofErr w:type="spellStart"/>
      <w:r>
        <w:rPr>
          <w:rFonts w:eastAsia="Times New Roman" w:cs="Times New Roman"/>
          <w:szCs w:val="24"/>
        </w:rPr>
        <w:t>μνημονιακή</w:t>
      </w:r>
      <w:proofErr w:type="spellEnd"/>
      <w:r>
        <w:rPr>
          <w:rFonts w:eastAsia="Times New Roman" w:cs="Times New Roman"/>
          <w:szCs w:val="24"/>
        </w:rPr>
        <w:t xml:space="preserve"> εποχή. Είμαστε ένα εξελιγμένο </w:t>
      </w:r>
      <w:proofErr w:type="spellStart"/>
      <w:r>
        <w:rPr>
          <w:rFonts w:eastAsia="Times New Roman" w:cs="Times New Roman"/>
          <w:szCs w:val="24"/>
        </w:rPr>
        <w:t>μνημονιακό</w:t>
      </w:r>
      <w:proofErr w:type="spellEnd"/>
      <w:r>
        <w:rPr>
          <w:rFonts w:eastAsia="Times New Roman" w:cs="Times New Roman"/>
          <w:szCs w:val="24"/>
        </w:rPr>
        <w:t xml:space="preserve"> κράτος».</w:t>
      </w:r>
    </w:p>
    <w:p w14:paraId="3509658B" w14:textId="77777777" w:rsidR="00A42BF5" w:rsidRDefault="007F616C">
      <w:pPr>
        <w:spacing w:line="600" w:lineRule="auto"/>
        <w:ind w:firstLine="720"/>
        <w:jc w:val="both"/>
        <w:rPr>
          <w:rFonts w:eastAsia="Times New Roman"/>
          <w:szCs w:val="24"/>
        </w:rPr>
      </w:pPr>
      <w:r>
        <w:rPr>
          <w:rFonts w:eastAsia="Times New Roman"/>
          <w:szCs w:val="24"/>
        </w:rPr>
        <w:t>Βέβαια, μια άλλη εξήγηση προφανής</w:t>
      </w:r>
      <w:r>
        <w:rPr>
          <w:rFonts w:eastAsia="Times New Roman"/>
          <w:szCs w:val="24"/>
        </w:rPr>
        <w:t>,</w:t>
      </w:r>
      <w:r>
        <w:rPr>
          <w:rFonts w:eastAsia="Times New Roman"/>
          <w:szCs w:val="24"/>
        </w:rPr>
        <w:t xml:space="preserve"> για την άρον-άρ</w:t>
      </w:r>
      <w:r>
        <w:rPr>
          <w:rFonts w:eastAsia="Times New Roman"/>
          <w:szCs w:val="24"/>
        </w:rPr>
        <w:t>ον νομοθέτηση των ηλεκτρονικών πλειστηριασμών και αντιστοίχως την άρνηση για ηλεκτρονικές ψηφοφορίες στα πανεπιστήμια, είναι ότι στα πανεπιστήμια κυριαρχούν φίλιες δυνάμεις, ενώ στο Ειρηνοδικείο και στα ειρηνοδικεία γενικότερα κυριαρχούν οι δυνάμεις του συ</w:t>
      </w:r>
      <w:r>
        <w:rPr>
          <w:rFonts w:eastAsia="Times New Roman"/>
          <w:szCs w:val="24"/>
        </w:rPr>
        <w:t>ντρόφου Λαφαζάνη.</w:t>
      </w:r>
    </w:p>
    <w:p w14:paraId="3509658C" w14:textId="77777777" w:rsidR="00A42BF5" w:rsidRDefault="007F616C">
      <w:pPr>
        <w:spacing w:line="600" w:lineRule="auto"/>
        <w:ind w:firstLine="720"/>
        <w:jc w:val="both"/>
        <w:rPr>
          <w:rFonts w:eastAsia="Times New Roman"/>
          <w:szCs w:val="24"/>
        </w:rPr>
      </w:pPr>
      <w:r>
        <w:rPr>
          <w:rFonts w:eastAsia="Times New Roman"/>
          <w:szCs w:val="24"/>
        </w:rPr>
        <w:t>Επιδόματα. Για τα επιδόματα των παιδιών σάς παρουσιάσαμε μια συγκεκριμένη πρόταση: Βοήθεια για όσους συνεχίζουν να κάνουν μεγάλες οικογένειες και βέβαια</w:t>
      </w:r>
      <w:r>
        <w:rPr>
          <w:rFonts w:eastAsia="Times New Roman"/>
          <w:szCs w:val="24"/>
        </w:rPr>
        <w:t>,</w:t>
      </w:r>
      <w:r>
        <w:rPr>
          <w:rFonts w:eastAsia="Times New Roman"/>
          <w:szCs w:val="24"/>
        </w:rPr>
        <w:t xml:space="preserve"> όχι επιδόματα στους εκατομμυριούχους πολύτεκνους. Αλλά να είμαστε σοβαροί. Όταν έχει</w:t>
      </w:r>
      <w:r>
        <w:rPr>
          <w:rFonts w:eastAsia="Times New Roman"/>
          <w:szCs w:val="24"/>
        </w:rPr>
        <w:t>ς τρία παιδιά, οι 25.000 ευρώ είναι πολλά; Για την ακρίβεια, οι 25.000 δεν φτάνουν. Η χώρα έχει μεγάλο δημογραφικό πρόβλημα. Υπάρχει υπογεννητικότητα και εμείς δεν μπορούμε να μοιράσουμε δίκαια και μελετημένα ούτε τα επιδόματα των πολυτέκνων. Θα είδατε πρό</w:t>
      </w:r>
      <w:r>
        <w:rPr>
          <w:rFonts w:eastAsia="Times New Roman"/>
          <w:szCs w:val="24"/>
        </w:rPr>
        <w:t xml:space="preserve">σφατα ότι το δίκτυο για τη </w:t>
      </w:r>
      <w:proofErr w:type="spellStart"/>
      <w:r>
        <w:rPr>
          <w:rFonts w:eastAsia="Times New Roman"/>
          <w:szCs w:val="24"/>
        </w:rPr>
        <w:t>διαγενεακή</w:t>
      </w:r>
      <w:proofErr w:type="spellEnd"/>
      <w:r>
        <w:rPr>
          <w:rFonts w:eastAsia="Times New Roman"/>
          <w:szCs w:val="24"/>
        </w:rPr>
        <w:t xml:space="preserve"> δικαιοσύνη έχει υπολογίσει πως το ελληνικό κράτος για κάθε 1 ευρώ -προσέξτε- που ξοδεύει για τους νέους, ξοδεύει 7 ευρώ για τους μεγαλύτερους. Η σχέση δηλαδή είναι 7 προς 1, όταν σε χώρες επίσης γερασμένες, όπως είναι </w:t>
      </w:r>
      <w:r>
        <w:rPr>
          <w:rFonts w:eastAsia="Times New Roman"/>
          <w:szCs w:val="24"/>
        </w:rPr>
        <w:t>η Σουηδία και η Γερμανία, η αναλογία είναι 3,5 προς 1.</w:t>
      </w:r>
    </w:p>
    <w:p w14:paraId="3509658D" w14:textId="77777777" w:rsidR="00A42BF5" w:rsidRDefault="007F616C">
      <w:pPr>
        <w:spacing w:line="600" w:lineRule="auto"/>
        <w:ind w:firstLine="720"/>
        <w:jc w:val="both"/>
        <w:rPr>
          <w:rFonts w:eastAsia="Times New Roman"/>
          <w:szCs w:val="24"/>
        </w:rPr>
      </w:pPr>
      <w:r>
        <w:rPr>
          <w:rFonts w:eastAsia="Times New Roman"/>
          <w:szCs w:val="24"/>
        </w:rPr>
        <w:t xml:space="preserve">Πρέπει, λοιπόν, να ενισχύσουμε τους νέους ανθρώπους, σε όλα τα επίπεδα, από την προσχολική αγωγή, από τους παιδικούς σταθμούς για τα νέα ζευγάρια, μέχρι τις δημόσιες επενδύσεις στην έρευνα, την </w:t>
      </w:r>
      <w:r>
        <w:rPr>
          <w:rFonts w:eastAsia="Times New Roman"/>
          <w:szCs w:val="24"/>
        </w:rPr>
        <w:t>κατάρτιση, τις ασφαλιστικές τροποποιήσεις</w:t>
      </w:r>
      <w:r>
        <w:rPr>
          <w:rFonts w:eastAsia="Times New Roman"/>
          <w:szCs w:val="24"/>
        </w:rPr>
        <w:t>,</w:t>
      </w:r>
      <w:r>
        <w:rPr>
          <w:rFonts w:eastAsia="Times New Roman"/>
          <w:szCs w:val="24"/>
        </w:rPr>
        <w:t xml:space="preserve"> που πρέπει να κάνουμε για να βοηθήσουμε τη νέα γενιά και να επιδοτήσουμε τις θέσεις εργασίας των νέων ανέργων. Γιατί στην Ελλάδα, θα πρέπει να το ξαναπούμε, υπάρχουν ακόμα πρωτογενή προβλήματα για τους ανθρώπους π</w:t>
      </w:r>
      <w:r>
        <w:rPr>
          <w:rFonts w:eastAsia="Times New Roman"/>
          <w:szCs w:val="24"/>
        </w:rPr>
        <w:t>ου θέλουν να κάνουν οικογένεια στα νιάτα τους. Υπάρχει, λοιπόν, ανάγκη για μεταφορά πόρων προς τη νέα γενιά και δεν μπορούμε να συνεχίσουμε να είμαστε η χώρα με τους σκανδιναβικούς φόρους, αλλά τις βαλκανικές υπηρεσίες.</w:t>
      </w:r>
    </w:p>
    <w:p w14:paraId="3509658E" w14:textId="77777777" w:rsidR="00A42BF5" w:rsidRDefault="007F616C">
      <w:pPr>
        <w:spacing w:line="600" w:lineRule="auto"/>
        <w:ind w:firstLine="720"/>
        <w:jc w:val="both"/>
        <w:rPr>
          <w:rFonts w:eastAsia="Times New Roman"/>
          <w:szCs w:val="24"/>
        </w:rPr>
      </w:pPr>
      <w:r>
        <w:rPr>
          <w:rFonts w:eastAsia="Times New Roman"/>
          <w:szCs w:val="24"/>
        </w:rPr>
        <w:t xml:space="preserve">Πάμε και στο </w:t>
      </w:r>
      <w:proofErr w:type="spellStart"/>
      <w:r>
        <w:rPr>
          <w:rFonts w:eastAsia="Times New Roman"/>
          <w:szCs w:val="24"/>
        </w:rPr>
        <w:t>υπερταμείο</w:t>
      </w:r>
      <w:proofErr w:type="spellEnd"/>
      <w:r>
        <w:rPr>
          <w:rFonts w:eastAsia="Times New Roman"/>
          <w:szCs w:val="24"/>
        </w:rPr>
        <w:t xml:space="preserve"> -και κάπου ε</w:t>
      </w:r>
      <w:r>
        <w:rPr>
          <w:rFonts w:eastAsia="Times New Roman"/>
          <w:szCs w:val="24"/>
        </w:rPr>
        <w:t xml:space="preserve">δώ τελειώνω. Εκεί που θα παίρνατε πίσω αυτά που πούλησαν οι προηγούμενοι, εσείς δίνετε και πανωπροίκι και τις δεκατέσσερις ΔΕΚΟ πλέον στο </w:t>
      </w:r>
      <w:proofErr w:type="spellStart"/>
      <w:r>
        <w:rPr>
          <w:rFonts w:eastAsia="Times New Roman"/>
          <w:szCs w:val="24"/>
        </w:rPr>
        <w:t>υπερταμείο</w:t>
      </w:r>
      <w:proofErr w:type="spellEnd"/>
      <w:r>
        <w:rPr>
          <w:rFonts w:eastAsia="Times New Roman"/>
          <w:szCs w:val="24"/>
        </w:rPr>
        <w:t xml:space="preserve">, όπως και τα μερίσματα -συμβολικό είναι, αλλά έχει τη σημασία του- του δημοσίου στον ΟΤΕ και αυτά στο </w:t>
      </w:r>
      <w:proofErr w:type="spellStart"/>
      <w:r>
        <w:rPr>
          <w:rFonts w:eastAsia="Times New Roman"/>
          <w:szCs w:val="24"/>
        </w:rPr>
        <w:t>υπερτ</w:t>
      </w:r>
      <w:r>
        <w:rPr>
          <w:rFonts w:eastAsia="Times New Roman"/>
          <w:szCs w:val="24"/>
        </w:rPr>
        <w:t>αμείο</w:t>
      </w:r>
      <w:proofErr w:type="spellEnd"/>
      <w:r>
        <w:rPr>
          <w:rFonts w:eastAsia="Times New Roman"/>
          <w:szCs w:val="24"/>
        </w:rPr>
        <w:t>.</w:t>
      </w:r>
    </w:p>
    <w:p w14:paraId="3509658F" w14:textId="77777777" w:rsidR="00A42BF5" w:rsidRDefault="007F616C">
      <w:pPr>
        <w:spacing w:line="600" w:lineRule="auto"/>
        <w:ind w:firstLine="720"/>
        <w:jc w:val="both"/>
        <w:rPr>
          <w:rFonts w:eastAsia="Times New Roman"/>
          <w:szCs w:val="24"/>
        </w:rPr>
      </w:pPr>
      <w:r>
        <w:rPr>
          <w:rFonts w:eastAsia="Times New Roman"/>
          <w:szCs w:val="24"/>
        </w:rPr>
        <w:t xml:space="preserve">Θα πρέπει να αναγνωρίσουμε στην Κυβέρνηση, κυρίες και κύριοι συνάδελφοι, ότι έχει μάθει πλέον να κλείνει τις </w:t>
      </w:r>
      <w:proofErr w:type="spellStart"/>
      <w:r>
        <w:rPr>
          <w:rFonts w:eastAsia="Times New Roman"/>
          <w:szCs w:val="24"/>
        </w:rPr>
        <w:t>μνημονιακές</w:t>
      </w:r>
      <w:proofErr w:type="spellEnd"/>
      <w:r>
        <w:rPr>
          <w:rFonts w:eastAsia="Times New Roman"/>
          <w:szCs w:val="24"/>
        </w:rPr>
        <w:t xml:space="preserve"> υποχρεώσεις. Όπως έλεγε σε μια αποστροφή του ο Τζίμης Πανούσης: </w:t>
      </w:r>
      <w:r>
        <w:rPr>
          <w:rFonts w:eastAsia="Times New Roman"/>
          <w:szCs w:val="24"/>
        </w:rPr>
        <w:t>«</w:t>
      </w:r>
      <w:r>
        <w:rPr>
          <w:rFonts w:eastAsia="Times New Roman"/>
          <w:szCs w:val="24"/>
        </w:rPr>
        <w:t>Μπήκατε με τα τσαρούχια στα σαλονάκια της Ευρώπης και σκυμμένοι</w:t>
      </w:r>
      <w:r>
        <w:rPr>
          <w:rFonts w:eastAsia="Times New Roman"/>
          <w:szCs w:val="24"/>
        </w:rPr>
        <w:t xml:space="preserve"> υπογράφετε τα πάντα, χωρίς να εφαρμόζετε τίποτα</w:t>
      </w:r>
      <w:r>
        <w:rPr>
          <w:rFonts w:eastAsia="Times New Roman"/>
          <w:szCs w:val="24"/>
        </w:rPr>
        <w:t>»</w:t>
      </w:r>
      <w:r>
        <w:rPr>
          <w:rFonts w:eastAsia="Times New Roman"/>
          <w:szCs w:val="24"/>
        </w:rPr>
        <w:t>.</w:t>
      </w:r>
    </w:p>
    <w:p w14:paraId="35096590" w14:textId="77777777" w:rsidR="00A42BF5" w:rsidRDefault="007F616C">
      <w:pPr>
        <w:spacing w:line="600" w:lineRule="auto"/>
        <w:ind w:firstLine="720"/>
        <w:jc w:val="both"/>
        <w:rPr>
          <w:rFonts w:eastAsia="Times New Roman"/>
          <w:szCs w:val="24"/>
        </w:rPr>
      </w:pPr>
      <w:r>
        <w:rPr>
          <w:rFonts w:eastAsia="Times New Roman"/>
          <w:szCs w:val="24"/>
        </w:rPr>
        <w:t>Όμως, αυτός δεν είναι ο δρόμος. Αυτός ο δρόμος προσφέρει μια στασιμότητα στη χώρα, η χώρα σέρνεται, αλλά δεν θα φύγει μπροστά</w:t>
      </w:r>
      <w:r>
        <w:rPr>
          <w:rFonts w:eastAsia="Times New Roman"/>
          <w:szCs w:val="24"/>
        </w:rPr>
        <w:t>,</w:t>
      </w:r>
      <w:r>
        <w:rPr>
          <w:rFonts w:eastAsia="Times New Roman"/>
          <w:szCs w:val="24"/>
        </w:rPr>
        <w:t xml:space="preserve"> αν δεν χαράξουμε έναν δικό μας δρόμο. Και ο δρόμος δεν είναι η μετάφραση μόνο των επιταγών των μνημονίων. Ο δρόμος θέλει τόλμη, θέλει σχέδιο, θέλει μεταρρυθμίσεις, στοιχεία που δεν έχει, δυστυχώς, αυτήν την κρίσιμη στιγμή για τη χώρα η κυβερνητική πλειοψη</w:t>
      </w:r>
      <w:r>
        <w:rPr>
          <w:rFonts w:eastAsia="Times New Roman"/>
          <w:szCs w:val="24"/>
        </w:rPr>
        <w:t>φία.</w:t>
      </w:r>
    </w:p>
    <w:p w14:paraId="35096591" w14:textId="77777777" w:rsidR="00A42BF5" w:rsidRDefault="007F616C">
      <w:pPr>
        <w:spacing w:line="600" w:lineRule="auto"/>
        <w:ind w:firstLine="720"/>
        <w:jc w:val="both"/>
        <w:rPr>
          <w:rFonts w:eastAsia="Times New Roman"/>
          <w:szCs w:val="24"/>
        </w:rPr>
      </w:pPr>
      <w:r>
        <w:rPr>
          <w:rFonts w:eastAsia="Times New Roman"/>
          <w:szCs w:val="24"/>
        </w:rPr>
        <w:t>Σας ευχαριστώ.</w:t>
      </w:r>
    </w:p>
    <w:p w14:paraId="35096592"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35096593" w14:textId="77777777" w:rsidR="00A42BF5" w:rsidRDefault="007F616C">
      <w:pPr>
        <w:spacing w:line="600" w:lineRule="auto"/>
        <w:ind w:firstLine="720"/>
        <w:jc w:val="both"/>
        <w:rPr>
          <w:rFonts w:eastAsia="Times New Roman"/>
          <w:szCs w:val="24"/>
        </w:rPr>
      </w:pPr>
      <w:r>
        <w:rPr>
          <w:rFonts w:eastAsia="Times New Roman"/>
          <w:b/>
          <w:szCs w:val="24"/>
        </w:rPr>
        <w:t>ΝΙΚΟΛΑΟΣ ΠΑΡΑΣΚΕΥΟΠΟΥΛΟΣ:</w:t>
      </w:r>
      <w:r>
        <w:rPr>
          <w:rFonts w:eastAsia="Times New Roman"/>
          <w:szCs w:val="24"/>
        </w:rPr>
        <w:t xml:space="preserve"> Κύριε Πρόεδρε, θα ήθελα για ένα λεπτό τον λόγο.</w:t>
      </w:r>
    </w:p>
    <w:p w14:paraId="35096594"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Ναι, κύριε Παρασκευόπουλε, έχετε τον λόγο.</w:t>
      </w:r>
    </w:p>
    <w:p w14:paraId="35096595" w14:textId="77777777" w:rsidR="00A42BF5" w:rsidRDefault="007F616C">
      <w:pPr>
        <w:spacing w:line="600" w:lineRule="auto"/>
        <w:ind w:firstLine="720"/>
        <w:jc w:val="both"/>
        <w:rPr>
          <w:rFonts w:eastAsia="Times New Roman"/>
          <w:szCs w:val="24"/>
        </w:rPr>
      </w:pPr>
      <w:r>
        <w:rPr>
          <w:rFonts w:eastAsia="Times New Roman"/>
          <w:b/>
          <w:szCs w:val="24"/>
        </w:rPr>
        <w:t>ΝΙΚΟΛΑΟΣ ΠΑΡΑΣΚΕΥΟΠΟΥΛΟΣ:</w:t>
      </w:r>
      <w:r>
        <w:rPr>
          <w:rFonts w:eastAsia="Times New Roman"/>
          <w:szCs w:val="24"/>
        </w:rPr>
        <w:t xml:space="preserve"> Ευχαριστώ, κύριε Π</w:t>
      </w:r>
      <w:r>
        <w:rPr>
          <w:rFonts w:eastAsia="Times New Roman"/>
          <w:szCs w:val="24"/>
        </w:rPr>
        <w:t>ρόεδρε. Μόνο για τριάντα δευτερόλεπτα</w:t>
      </w:r>
      <w:r>
        <w:rPr>
          <w:rFonts w:eastAsia="Times New Roman"/>
          <w:szCs w:val="24"/>
        </w:rPr>
        <w:t xml:space="preserve"> θα μιλήσω</w:t>
      </w:r>
      <w:r>
        <w:rPr>
          <w:rFonts w:eastAsia="Times New Roman"/>
          <w:szCs w:val="24"/>
        </w:rPr>
        <w:t>.</w:t>
      </w:r>
    </w:p>
    <w:p w14:paraId="35096596" w14:textId="77777777" w:rsidR="00A42BF5" w:rsidRDefault="007F616C">
      <w:pPr>
        <w:spacing w:line="600" w:lineRule="auto"/>
        <w:ind w:firstLine="720"/>
        <w:jc w:val="both"/>
        <w:rPr>
          <w:rFonts w:eastAsia="Times New Roman"/>
          <w:szCs w:val="24"/>
        </w:rPr>
      </w:pPr>
      <w:r>
        <w:rPr>
          <w:rFonts w:eastAsia="Times New Roman"/>
          <w:szCs w:val="24"/>
        </w:rPr>
        <w:t>Ο κ. Θεοδωράκης νομίζω, δεν κατορθώνει τελικά να μιλά για κανένα θέμα</w:t>
      </w:r>
      <w:r>
        <w:rPr>
          <w:rFonts w:eastAsia="Times New Roman"/>
          <w:szCs w:val="24"/>
        </w:rPr>
        <w:t>,</w:t>
      </w:r>
      <w:r>
        <w:rPr>
          <w:rFonts w:eastAsia="Times New Roman"/>
          <w:szCs w:val="24"/>
        </w:rPr>
        <w:t xml:space="preserve"> χωρίς να με θυμηθεί. Δεν ξέρω γιατί αυτή η μονομανία, αλλά υπάρχει.</w:t>
      </w:r>
    </w:p>
    <w:p w14:paraId="35096597" w14:textId="77777777" w:rsidR="00A42BF5" w:rsidRDefault="007F616C">
      <w:pPr>
        <w:spacing w:line="600" w:lineRule="auto"/>
        <w:ind w:firstLine="720"/>
        <w:jc w:val="both"/>
        <w:rPr>
          <w:rFonts w:eastAsia="Times New Roman"/>
          <w:szCs w:val="24"/>
        </w:rPr>
      </w:pPr>
      <w:r>
        <w:rPr>
          <w:rFonts w:eastAsia="Times New Roman"/>
          <w:szCs w:val="24"/>
        </w:rPr>
        <w:t>Θα ήθελα να πω μόνο με δύο λόγια ότι μετά τον ν.4322</w:t>
      </w:r>
      <w:r>
        <w:rPr>
          <w:rFonts w:eastAsia="Times New Roman"/>
          <w:szCs w:val="24"/>
        </w:rPr>
        <w:t xml:space="preserve">, </w:t>
      </w:r>
      <w:r>
        <w:rPr>
          <w:rFonts w:eastAsia="Times New Roman"/>
          <w:szCs w:val="24"/>
        </w:rPr>
        <w:t xml:space="preserve">σύμφωνα με τα </w:t>
      </w:r>
      <w:r>
        <w:rPr>
          <w:rFonts w:eastAsia="Times New Roman"/>
          <w:szCs w:val="24"/>
        </w:rPr>
        <w:t>επίσημα στοιχεία, είχαμε μείωση του αριθμού των ανθρωποκτονιών στη χώρα, είχαμε βελτίωση των συνθηκών στις φυλακές και βελτίωση βέβαια</w:t>
      </w:r>
      <w:r>
        <w:rPr>
          <w:rFonts w:eastAsia="Times New Roman"/>
          <w:szCs w:val="24"/>
        </w:rPr>
        <w:t xml:space="preserve">, </w:t>
      </w:r>
      <w:r>
        <w:rPr>
          <w:rFonts w:eastAsia="Times New Roman"/>
          <w:szCs w:val="24"/>
        </w:rPr>
        <w:t>της διεθνούς εικόνας της χώρας. Τα υπόλοιπα είναι ένας απλός κιτρινισμός.</w:t>
      </w:r>
    </w:p>
    <w:p w14:paraId="35096598" w14:textId="77777777" w:rsidR="00A42BF5" w:rsidRDefault="007F616C">
      <w:pPr>
        <w:spacing w:line="600" w:lineRule="auto"/>
        <w:ind w:firstLine="720"/>
        <w:jc w:val="both"/>
        <w:rPr>
          <w:rFonts w:eastAsia="Times New Roman"/>
          <w:szCs w:val="24"/>
        </w:rPr>
      </w:pPr>
      <w:r>
        <w:rPr>
          <w:rFonts w:eastAsia="Times New Roman"/>
          <w:szCs w:val="24"/>
        </w:rPr>
        <w:t>Ευχαριστώ, κύριε Πρόεδρε, που μου δώσατε τον λ</w:t>
      </w:r>
      <w:r>
        <w:rPr>
          <w:rFonts w:eastAsia="Times New Roman"/>
          <w:szCs w:val="24"/>
        </w:rPr>
        <w:t>όγο.</w:t>
      </w:r>
    </w:p>
    <w:p w14:paraId="35096599" w14:textId="77777777" w:rsidR="00A42BF5" w:rsidRDefault="007F616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509659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w:t>
      </w:r>
    </w:p>
    <w:p w14:paraId="3509659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xml:space="preserve">, νομίζω ότι θέλατε προηγουμένως κάτι να διευκρινίσετε. Υπάρχει ανάγκη; Έχει διευκρινιστεί; </w:t>
      </w:r>
    </w:p>
    <w:p w14:paraId="3509659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Δεν χρει</w:t>
      </w:r>
      <w:r>
        <w:rPr>
          <w:rFonts w:eastAsia="Times New Roman" w:cs="Times New Roman"/>
          <w:szCs w:val="24"/>
        </w:rPr>
        <w:t>άζεται, κύριε Πρόεδρε.</w:t>
      </w:r>
    </w:p>
    <w:p w14:paraId="3509659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Ωραία.</w:t>
      </w:r>
    </w:p>
    <w:p w14:paraId="3509659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έχει τον λόγο.</w:t>
      </w:r>
    </w:p>
    <w:p w14:paraId="3509659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Και κλείνουμε, κύριε Πρόεδρε;</w:t>
      </w:r>
    </w:p>
    <w:p w14:paraId="350965A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Και κλείνουμε, γιατί είναι η τελευταία ομιλήτρια. Θα της δώσουμε και δύο λεπτά επιπλέ</w:t>
      </w:r>
      <w:r>
        <w:rPr>
          <w:rFonts w:eastAsia="Times New Roman" w:cs="Times New Roman"/>
          <w:szCs w:val="24"/>
        </w:rPr>
        <w:t>ον, επειδή είναι πάρα πολύ νέα και κλείνει και τη συνεδρίαση.</w:t>
      </w:r>
    </w:p>
    <w:p w14:paraId="350965A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Αχτσιόγλου</w:t>
      </w:r>
      <w:proofErr w:type="spellEnd"/>
      <w:r>
        <w:rPr>
          <w:rFonts w:eastAsia="Times New Roman" w:cs="Times New Roman"/>
          <w:szCs w:val="24"/>
        </w:rPr>
        <w:t>, έχετε τον λόγο.</w:t>
      </w:r>
    </w:p>
    <w:p w14:paraId="350965A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Κυρίες και κύριοι Βουλευτές, όταν ρώτησαν κάποια στιγμή τον Μαρξ ποιο είναι</w:t>
      </w:r>
      <w:r>
        <w:rPr>
          <w:rFonts w:eastAsia="Times New Roman" w:cs="Times New Roman"/>
          <w:szCs w:val="24"/>
        </w:rPr>
        <w:t xml:space="preserve"> το αγαπημένο του απόφθεγμα, είχε απαντήσει με μια ρήση του </w:t>
      </w:r>
      <w:proofErr w:type="spellStart"/>
      <w:r>
        <w:rPr>
          <w:rFonts w:eastAsia="Times New Roman" w:cs="Times New Roman"/>
          <w:szCs w:val="24"/>
        </w:rPr>
        <w:t>Τερέντιου</w:t>
      </w:r>
      <w:proofErr w:type="spellEnd"/>
      <w:r>
        <w:rPr>
          <w:rFonts w:eastAsia="Times New Roman" w:cs="Times New Roman"/>
          <w:szCs w:val="24"/>
        </w:rPr>
        <w:t>,</w:t>
      </w:r>
      <w:r>
        <w:rPr>
          <w:rFonts w:eastAsia="Times New Roman" w:cs="Times New Roman"/>
          <w:szCs w:val="24"/>
        </w:rPr>
        <w:t xml:space="preserve"> που έλεγε: «Άνθρωπος είμαι και τίποτα το ανθρώπινο δεν μου είναι ξένο». </w:t>
      </w:r>
    </w:p>
    <w:p w14:paraId="350965A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Θα μπορούσα να προσυπογράψω απολύτως αυτή τη ρήση, με μία εξαίρεση. Μπορώ να καταλάβω τα πάντα, εκτός από την επ</w:t>
      </w:r>
      <w:r>
        <w:rPr>
          <w:rFonts w:eastAsia="Times New Roman" w:cs="Times New Roman"/>
          <w:szCs w:val="24"/>
        </w:rPr>
        <w:t>ιλογή μας να συζητούμε για το δέντρο, για να μην μιλήσουμε για το δάσος. Και νομίζω ότι η Αντιπολίτευση</w:t>
      </w:r>
      <w:r>
        <w:rPr>
          <w:rFonts w:eastAsia="Times New Roman" w:cs="Times New Roman"/>
          <w:szCs w:val="24"/>
        </w:rPr>
        <w:t>,</w:t>
      </w:r>
      <w:r>
        <w:rPr>
          <w:rFonts w:eastAsia="Times New Roman" w:cs="Times New Roman"/>
          <w:szCs w:val="24"/>
        </w:rPr>
        <w:t xml:space="preserve"> αυτές τις ημέρες που είμαστε στη Βουλή </w:t>
      </w:r>
      <w:r>
        <w:rPr>
          <w:rFonts w:eastAsia="Times New Roman" w:cs="Times New Roman"/>
          <w:szCs w:val="24"/>
        </w:rPr>
        <w:t xml:space="preserve">συζητώντας </w:t>
      </w:r>
      <w:r>
        <w:rPr>
          <w:rFonts w:eastAsia="Times New Roman" w:cs="Times New Roman"/>
          <w:szCs w:val="24"/>
        </w:rPr>
        <w:t xml:space="preserve">αυτό το νομοσχέδιο, κάνει ακριβώς αυτό. Επιλέγει να συζητά για το δέντρο, για να μη συζητήσει για το δάσος. </w:t>
      </w:r>
    </w:p>
    <w:p w14:paraId="350965A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Ποιο είναι το δάσος; Για πρώτη φορά απ’ όταν η χώρα μας βρέθηκε στο επίκεντρο της κρίσης της ευρωζώνης, η δέσμη που καλείστε να ψηφίσετε οι Βουλευτ</w:t>
      </w:r>
      <w:r>
        <w:rPr>
          <w:rFonts w:eastAsia="Times New Roman" w:cs="Times New Roman"/>
          <w:szCs w:val="24"/>
        </w:rPr>
        <w:t>ές εμπεριέχει περισσότερα θετικά μέτρα, παρά αρνητικά. Και το πιο σημαντικό είναι ότι αυτή η μεταβολή συνδέεται με μια πραγματική αλλαγή στην οικονομία, μια πραγματική βελτίωση της οικονομίας, μια πραγματική ενίσχυση αυτών που έχουν την μεγαλύτερη ανάγκη.</w:t>
      </w:r>
    </w:p>
    <w:p w14:paraId="350965A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Στη βάση αυτής της συνολικής βελτίωσης της πραγματικής οικονομίας και της σχετικής επιτυχίας της Κυβέρνησης να λύσει το δημοσιονομικό πρόβλημα της  χώρας, αυτό το νομοσχέδιο που έχουμε μπροστά μας εμπεριέχει πάρα πολλές θεσμικού χαρακτήρα αλλαγές. Ανοίγει </w:t>
      </w:r>
      <w:r>
        <w:rPr>
          <w:rFonts w:eastAsia="Times New Roman" w:cs="Times New Roman"/>
          <w:szCs w:val="24"/>
        </w:rPr>
        <w:t xml:space="preserve">μεταρρυθμιστικούς δρόμους -αναφέρθηκαν και οι προηγούμενοι Υπουργοί- με τις αλλαγές που γίνονται στο Κτηματολόγιο, που είναι αναγκαίες μετά από πάρα πολύ καιρό σ’ αυτή τη χώρα. Αναφέρθηκε ο κ. </w:t>
      </w:r>
      <w:proofErr w:type="spellStart"/>
      <w:r>
        <w:rPr>
          <w:rFonts w:eastAsia="Times New Roman" w:cs="Times New Roman"/>
          <w:szCs w:val="24"/>
        </w:rPr>
        <w:t>Χαρίτσης</w:t>
      </w:r>
      <w:proofErr w:type="spellEnd"/>
      <w:r>
        <w:rPr>
          <w:rFonts w:eastAsia="Times New Roman" w:cs="Times New Roman"/>
          <w:szCs w:val="24"/>
        </w:rPr>
        <w:t xml:space="preserve"> στη διευκόλυνση της </w:t>
      </w:r>
      <w:proofErr w:type="spellStart"/>
      <w:r>
        <w:rPr>
          <w:rFonts w:eastAsia="Times New Roman" w:cs="Times New Roman"/>
          <w:szCs w:val="24"/>
        </w:rPr>
        <w:t>αδειοδότησης</w:t>
      </w:r>
      <w:proofErr w:type="spellEnd"/>
      <w:r>
        <w:rPr>
          <w:rFonts w:eastAsia="Times New Roman" w:cs="Times New Roman"/>
          <w:szCs w:val="24"/>
        </w:rPr>
        <w:t xml:space="preserve"> των επιχειρήσεων, που</w:t>
      </w:r>
      <w:r>
        <w:rPr>
          <w:rFonts w:eastAsia="Times New Roman" w:cs="Times New Roman"/>
          <w:szCs w:val="24"/>
        </w:rPr>
        <w:t xml:space="preserve"> είναι επίσης σημαντικό και θα δημιουργήσει και νέες θέσεις εργασίας. Αναφέρθηκε ο κ. Ξανθός στην αλλαγή του θεσμικού πλαισίου για την αξιολόγηση των φαρμάκων. </w:t>
      </w:r>
    </w:p>
    <w:p w14:paraId="350965A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Είναι πολλά αυτά που περιέχει αυτό το νομοσχέδιο. Προφανώς, δεν συνιστούν πανάκεια, προφανώς δε</w:t>
      </w:r>
      <w:r>
        <w:rPr>
          <w:rFonts w:eastAsia="Times New Roman" w:cs="Times New Roman"/>
          <w:szCs w:val="24"/>
        </w:rPr>
        <w:t>ν συνιστούν τη λύση σε όλα μας τα προβλήματα, αποδεικνύουν όμως κάτι που νομίζω ότι είναι σημαντικό, το να υπάρχει πολιτικός προσανατολισμός</w:t>
      </w:r>
      <w:r>
        <w:rPr>
          <w:rFonts w:eastAsia="Times New Roman" w:cs="Times New Roman"/>
          <w:szCs w:val="24"/>
        </w:rPr>
        <w:t>,</w:t>
      </w:r>
      <w:r>
        <w:rPr>
          <w:rFonts w:eastAsia="Times New Roman" w:cs="Times New Roman"/>
          <w:szCs w:val="24"/>
        </w:rPr>
        <w:t xml:space="preserve"> εν μέσω μιας δύσκολης κατάστασης.</w:t>
      </w:r>
    </w:p>
    <w:p w14:paraId="350965A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Η δική μας στρατηγική είναι σαφής. Κάθε εκατοστό, κάθε ίντσα που θα κερδίζει </w:t>
      </w:r>
      <w:r>
        <w:rPr>
          <w:rFonts w:eastAsia="Times New Roman" w:cs="Times New Roman"/>
          <w:szCs w:val="24"/>
        </w:rPr>
        <w:t xml:space="preserve">αυτή η χώρα να τη μετατρέπει σε έδαφος, επί του οποίου θα </w:t>
      </w:r>
      <w:proofErr w:type="spellStart"/>
      <w:r>
        <w:rPr>
          <w:rFonts w:eastAsia="Times New Roman" w:cs="Times New Roman"/>
          <w:szCs w:val="24"/>
        </w:rPr>
        <w:t>οικοδομεί</w:t>
      </w:r>
      <w:proofErr w:type="spellEnd"/>
      <w:r>
        <w:rPr>
          <w:rFonts w:eastAsia="Times New Roman" w:cs="Times New Roman"/>
          <w:szCs w:val="24"/>
        </w:rPr>
        <w:t xml:space="preserve"> πολιτικές και πρωτοβουλίες</w:t>
      </w:r>
      <w:r>
        <w:rPr>
          <w:rFonts w:eastAsia="Times New Roman" w:cs="Times New Roman"/>
          <w:szCs w:val="24"/>
        </w:rPr>
        <w:t>,</w:t>
      </w:r>
      <w:r>
        <w:rPr>
          <w:rFonts w:eastAsia="Times New Roman" w:cs="Times New Roman"/>
          <w:szCs w:val="24"/>
        </w:rPr>
        <w:t xml:space="preserve"> που θα βελτιώνουν τη θέση των πολλών και θα φτιάχνουν ένα νέο παράδειγμα για την κοινωνική πολιτική του </w:t>
      </w:r>
      <w:r>
        <w:rPr>
          <w:rFonts w:eastAsia="Times New Roman" w:cs="Times New Roman"/>
          <w:szCs w:val="24"/>
        </w:rPr>
        <w:t>εικοστού πρώτου</w:t>
      </w:r>
      <w:r>
        <w:rPr>
          <w:rFonts w:eastAsia="Times New Roman" w:cs="Times New Roman"/>
          <w:szCs w:val="24"/>
        </w:rPr>
        <w:t xml:space="preserve"> αιώνα.</w:t>
      </w:r>
    </w:p>
    <w:p w14:paraId="350965A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Επειδή άκουσα μια πολύ έντονη κρι</w:t>
      </w:r>
      <w:r>
        <w:rPr>
          <w:rFonts w:eastAsia="Times New Roman" w:cs="Times New Roman"/>
          <w:szCs w:val="24"/>
        </w:rPr>
        <w:t>τική</w:t>
      </w:r>
      <w:r>
        <w:rPr>
          <w:rFonts w:eastAsia="Times New Roman" w:cs="Times New Roman"/>
          <w:szCs w:val="24"/>
        </w:rPr>
        <w:t>,</w:t>
      </w:r>
      <w:r>
        <w:rPr>
          <w:rFonts w:eastAsia="Times New Roman" w:cs="Times New Roman"/>
          <w:szCs w:val="24"/>
        </w:rPr>
        <w:t xml:space="preserve"> σε σχέση με την κοινωνική πολιτική, ότι η κοινωνική πολιτική που κάνει αυτή η Κυβέρνηση, είναι μια πολιτική επιδοματική, θέλω να πω τα εξής: Η κοινωνική πολιτική είναι ένα πολύ δύσκολο μείγμα, μια πολύ δύσκολη ισορροπία ανάμεσα στην ανακούφιση των πλ</w:t>
      </w:r>
      <w:r>
        <w:rPr>
          <w:rFonts w:eastAsia="Times New Roman" w:cs="Times New Roman"/>
          <w:szCs w:val="24"/>
        </w:rPr>
        <w:t>έον αδύναμων και την άμεση ανταπόκριση στις ανάγκες που έχουν αυτή τη στιγμή, στις πιεστικές επί του παρόντος ανάγκες τους, αλλά και παράλληλα στη διαμόρφωση εκείνων των προϋποθέσεων, ώστε αυτοί που σήμερα είναι αδύναμοι να μην είναι αδύναμοι και αύριο, να</w:t>
      </w:r>
      <w:r>
        <w:rPr>
          <w:rFonts w:eastAsia="Times New Roman" w:cs="Times New Roman"/>
          <w:szCs w:val="24"/>
        </w:rPr>
        <w:t xml:space="preserve"> ενισχυθούν, ώστε να φύγουν από αυτό το επίπεδο της φτώχειας που δημιουργείται, προκειμένου να προστατευθούν μέσω </w:t>
      </w:r>
      <w:proofErr w:type="spellStart"/>
      <w:r>
        <w:rPr>
          <w:rFonts w:eastAsia="Times New Roman" w:cs="Times New Roman"/>
          <w:szCs w:val="24"/>
        </w:rPr>
        <w:t>προνοιακών</w:t>
      </w:r>
      <w:proofErr w:type="spellEnd"/>
      <w:r>
        <w:rPr>
          <w:rFonts w:eastAsia="Times New Roman" w:cs="Times New Roman"/>
          <w:szCs w:val="24"/>
        </w:rPr>
        <w:t xml:space="preserve"> κυρίως επιδομάτων. Και σ’ αυτήν την πρόκληση ο ΣΥΡΙΖΑ προσπαθεί να ανταποκριθεί ολοένα και περισσότερο.</w:t>
      </w:r>
    </w:p>
    <w:p w14:paraId="350965A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Θέλω να πω εδώ τα εξής: Στο</w:t>
      </w:r>
      <w:r>
        <w:rPr>
          <w:rFonts w:eastAsia="Times New Roman" w:cs="Times New Roman"/>
          <w:szCs w:val="24"/>
        </w:rPr>
        <w:t xml:space="preserve"> επίκεντρο της κοινωνικής πολιτικής μας βρίσκονται οι νέοι άνθρωποι, το παιδί, οι νέοι εργαζόμενοι, η νέα εργατική βάρδια, οι εργαζόμενοι γονείς. Άκουγα, καθώς μιλούσε ο Πρωθυπουργός και έλεγε για τα νέα οικογενειακά επιδόματα και ταυτόχρονα μιλούσε και γι</w:t>
      </w:r>
      <w:r>
        <w:rPr>
          <w:rFonts w:eastAsia="Times New Roman" w:cs="Times New Roman"/>
          <w:szCs w:val="24"/>
        </w:rPr>
        <w:t>α τους νέους εργαζόμενους, από τους κυρίους της Αξιωματικής Αντιπολίτευσης να λένε: «Μα, γιατί μιλάς; Μιλάς για το παιδί τελικά ή μιλάς για τους εργαζόμενους;».</w:t>
      </w:r>
    </w:p>
    <w:p w14:paraId="350965A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Είναι ακριβώς αυτή η σχέση</w:t>
      </w:r>
      <w:r>
        <w:rPr>
          <w:rFonts w:eastAsia="Times New Roman" w:cs="Times New Roman"/>
          <w:szCs w:val="24"/>
        </w:rPr>
        <w:t>,</w:t>
      </w:r>
      <w:r>
        <w:rPr>
          <w:rFonts w:eastAsia="Times New Roman" w:cs="Times New Roman"/>
          <w:szCs w:val="24"/>
        </w:rPr>
        <w:t xml:space="preserve"> που εμείς βάζουμε στο επίκεντρο της κοινωνικής πολιτικής που κάνουμ</w:t>
      </w:r>
      <w:r>
        <w:rPr>
          <w:rFonts w:eastAsia="Times New Roman" w:cs="Times New Roman"/>
          <w:szCs w:val="24"/>
        </w:rPr>
        <w:t>ε. Θέσαμε τις βάσεις μιας καθολικής πολιτικής για το παιδί και για την παιδική φτώχεια και στο επίπεδο των υπηρεσιών, που είναι ενδεχομένως και πιο σημαντικό από των επιδομάτων. Το Υπουργείο Παιδείας έχει ήδη ξεκινήσει μια πολύ σπουδαία δουλειά για την υπο</w:t>
      </w:r>
      <w:r>
        <w:rPr>
          <w:rFonts w:eastAsia="Times New Roman" w:cs="Times New Roman"/>
          <w:szCs w:val="24"/>
        </w:rPr>
        <w:t>χρεωτική προσχολική αγωγή. Διεύρυνε τον θεσμό του ολοήμερου νηπιαγωγείου και του ολοήμερου δημοτικού, δίνοντας τη δυνατότητα αυτά να λειτουργήσουν και στις πιο απομακρυσμένες περιοχές της χώρας και να διευκολύνουν έτσι τους εργαζόμενους γονείς.</w:t>
      </w:r>
    </w:p>
    <w:p w14:paraId="350965A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Στο Υπουργε</w:t>
      </w:r>
      <w:r>
        <w:rPr>
          <w:rFonts w:eastAsia="Times New Roman" w:cs="Times New Roman"/>
          <w:szCs w:val="24"/>
        </w:rPr>
        <w:t xml:space="preserve">ίο Εργασίας εγκαθιδρύσαμε από το 2016 τον θεσμό των σχολικών γευμάτων, που τότε μας λοιδορούσατε ότι αυτά είναι συσσίτια, έναν θεσμό που σήμερα λαμβάνουν </w:t>
      </w:r>
      <w:proofErr w:type="spellStart"/>
      <w:r>
        <w:rPr>
          <w:rFonts w:eastAsia="Times New Roman" w:cs="Times New Roman"/>
          <w:szCs w:val="24"/>
        </w:rPr>
        <w:t>εκατόν</w:t>
      </w:r>
      <w:proofErr w:type="spellEnd"/>
      <w:r>
        <w:rPr>
          <w:rFonts w:eastAsia="Times New Roman" w:cs="Times New Roman"/>
          <w:szCs w:val="24"/>
        </w:rPr>
        <w:t xml:space="preserve"> τριάντα χιλιάδες παιδιά και θα συνεχίσει να επεκτείνεται και το 2019 θα φθάσει να καλύπτει το 5</w:t>
      </w:r>
      <w:r>
        <w:rPr>
          <w:rFonts w:eastAsia="Times New Roman" w:cs="Times New Roman"/>
          <w:szCs w:val="24"/>
        </w:rPr>
        <w:t>0% των μαθητών των νηπιαγωγείων και των δημοτικών της χώρας.</w:t>
      </w:r>
    </w:p>
    <w:p w14:paraId="350965AC"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Επεκτείναμε τον θεσμό της δωρεάν πρόσβασης στους βρεφονηπιακούς σταθμούς. Αυτή τη στιγμή</w:t>
      </w:r>
      <w:r>
        <w:rPr>
          <w:rFonts w:eastAsia="Times New Roman"/>
          <w:bCs/>
          <w:shd w:val="clear" w:color="auto" w:fill="FFFFFF"/>
        </w:rPr>
        <w:t>,</w:t>
      </w:r>
      <w:r>
        <w:rPr>
          <w:rFonts w:eastAsia="Times New Roman"/>
          <w:bCs/>
          <w:shd w:val="clear" w:color="auto" w:fill="FFFFFF"/>
        </w:rPr>
        <w:t xml:space="preserve"> </w:t>
      </w:r>
      <w:proofErr w:type="spellStart"/>
      <w:r>
        <w:rPr>
          <w:rFonts w:eastAsia="Times New Roman"/>
          <w:bCs/>
          <w:shd w:val="clear" w:color="auto" w:fill="FFFFFF"/>
        </w:rPr>
        <w:t>εκατόν</w:t>
      </w:r>
      <w:proofErr w:type="spellEnd"/>
      <w:r>
        <w:rPr>
          <w:rFonts w:eastAsia="Times New Roman"/>
          <w:bCs/>
          <w:shd w:val="clear" w:color="auto" w:fill="FFFFFF"/>
        </w:rPr>
        <w:t xml:space="preserve"> δέκα χιλιάδες παιδιά έχουν δωρεάν πρόσβαση σε βρεφονηπιακούς σταθμούς και το 2019 θα καλυφθούν </w:t>
      </w:r>
      <w:proofErr w:type="spellStart"/>
      <w:r>
        <w:rPr>
          <w:rFonts w:eastAsia="Times New Roman"/>
          <w:bCs/>
          <w:shd w:val="clear" w:color="auto" w:fill="FFFFFF"/>
        </w:rPr>
        <w:t>εκα</w:t>
      </w:r>
      <w:r>
        <w:rPr>
          <w:rFonts w:eastAsia="Times New Roman"/>
          <w:bCs/>
          <w:shd w:val="clear" w:color="auto" w:fill="FFFFFF"/>
        </w:rPr>
        <w:t>τόν</w:t>
      </w:r>
      <w:proofErr w:type="spellEnd"/>
      <w:r>
        <w:rPr>
          <w:rFonts w:eastAsia="Times New Roman"/>
          <w:bCs/>
          <w:shd w:val="clear" w:color="auto" w:fill="FFFFFF"/>
        </w:rPr>
        <w:t xml:space="preserve"> εξήντα πέντε χιλιάδες παιδιά περίπου. </w:t>
      </w:r>
    </w:p>
    <w:p w14:paraId="350965AD"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 xml:space="preserve">Αυτοί οι δύο θεσμοί, οι δωρεάν βρεφονηπιακοί σταθμοί και τα σχολικά γεύματα, αναγνωρίζονται διεθνώς ως οι δύο πιο αποτελεσματικοί θεσμοί, τα δύο πιο σημαντικά μέτρα, για την καταπολέμηση της παιδικής φτώχειας. </w:t>
      </w:r>
    </w:p>
    <w:p w14:paraId="350965AE"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Να</w:t>
      </w:r>
      <w:r>
        <w:rPr>
          <w:rFonts w:eastAsia="Times New Roman"/>
          <w:bCs/>
          <w:shd w:val="clear" w:color="auto" w:fill="FFFFFF"/>
        </w:rPr>
        <w:t xml:space="preserve"> πω λίγα πράγματα και για τα οικογενειακά επιδόματα, γιατί εκπλήσσομαι πραγματικά από την απροθυμία -ας το θέσω έτσι- των Βουλευτών της Αξιωματικής Αντιπολίτευσης να διαβάσουν στοιχειωδώς έναν στατιστικό πίνακα. </w:t>
      </w:r>
    </w:p>
    <w:p w14:paraId="350965AF"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Ο συνολικός προϋπολογισμός για τα οικογενει</w:t>
      </w:r>
      <w:r>
        <w:rPr>
          <w:rFonts w:eastAsia="Times New Roman"/>
          <w:bCs/>
          <w:shd w:val="clear" w:color="auto" w:fill="FFFFFF"/>
        </w:rPr>
        <w:t>ακά επιδόματα αυξάνεται -τον έχουμε ήδη ψηφίσει- από 650 εκατομμύρια ευρώ σε 910 εκατομμύρια ευρώ. Μια οικογένεια με ένα παιδί</w:t>
      </w:r>
      <w:r>
        <w:rPr>
          <w:rFonts w:eastAsia="Times New Roman"/>
          <w:bCs/>
          <w:shd w:val="clear" w:color="auto" w:fill="FFFFFF"/>
        </w:rPr>
        <w:t>,</w:t>
      </w:r>
      <w:r>
        <w:rPr>
          <w:rFonts w:eastAsia="Times New Roman"/>
          <w:bCs/>
          <w:shd w:val="clear" w:color="auto" w:fill="FFFFFF"/>
        </w:rPr>
        <w:t xml:space="preserve"> από 40 ευρώ που λάμβανε μέχρι σήμερα</w:t>
      </w:r>
      <w:r>
        <w:rPr>
          <w:rFonts w:eastAsia="Times New Roman"/>
          <w:bCs/>
          <w:shd w:val="clear" w:color="auto" w:fill="FFFFFF"/>
        </w:rPr>
        <w:t>,</w:t>
      </w:r>
      <w:r>
        <w:rPr>
          <w:rFonts w:eastAsia="Times New Roman"/>
          <w:bCs/>
          <w:shd w:val="clear" w:color="auto" w:fill="FFFFFF"/>
        </w:rPr>
        <w:t xml:space="preserve"> θα λάβει 70 ευρώ. Μια οικογένεια με δύο παιδιά</w:t>
      </w:r>
      <w:r>
        <w:rPr>
          <w:rFonts w:eastAsia="Times New Roman"/>
          <w:bCs/>
          <w:shd w:val="clear" w:color="auto" w:fill="FFFFFF"/>
        </w:rPr>
        <w:t>,</w:t>
      </w:r>
      <w:r>
        <w:rPr>
          <w:rFonts w:eastAsia="Times New Roman"/>
          <w:bCs/>
          <w:shd w:val="clear" w:color="auto" w:fill="FFFFFF"/>
        </w:rPr>
        <w:t xml:space="preserve"> από 80 ευρώ που λάμβανε μέχρι σήμερα</w:t>
      </w:r>
      <w:r>
        <w:rPr>
          <w:rFonts w:eastAsia="Times New Roman"/>
          <w:bCs/>
          <w:shd w:val="clear" w:color="auto" w:fill="FFFFFF"/>
        </w:rPr>
        <w:t>,</w:t>
      </w:r>
      <w:r>
        <w:rPr>
          <w:rFonts w:eastAsia="Times New Roman"/>
          <w:bCs/>
          <w:shd w:val="clear" w:color="auto" w:fill="FFFFFF"/>
        </w:rPr>
        <w:t xml:space="preserve"> θα λ</w:t>
      </w:r>
      <w:r>
        <w:rPr>
          <w:rFonts w:eastAsia="Times New Roman"/>
          <w:bCs/>
          <w:shd w:val="clear" w:color="auto" w:fill="FFFFFF"/>
        </w:rPr>
        <w:t>άβει 140 ευρώ. Μια οικογένεια με τρία παιδιά</w:t>
      </w:r>
      <w:r>
        <w:rPr>
          <w:rFonts w:eastAsia="Times New Roman"/>
          <w:bCs/>
          <w:shd w:val="clear" w:color="auto" w:fill="FFFFFF"/>
        </w:rPr>
        <w:t>,</w:t>
      </w:r>
      <w:r>
        <w:rPr>
          <w:rFonts w:eastAsia="Times New Roman"/>
          <w:bCs/>
          <w:shd w:val="clear" w:color="auto" w:fill="FFFFFF"/>
        </w:rPr>
        <w:t xml:space="preserve"> από 240 ευρώ που λάμβανε μέχρι σήμερα</w:t>
      </w:r>
      <w:r>
        <w:rPr>
          <w:rFonts w:eastAsia="Times New Roman"/>
          <w:bCs/>
          <w:shd w:val="clear" w:color="auto" w:fill="FFFFFF"/>
        </w:rPr>
        <w:t>,</w:t>
      </w:r>
      <w:r>
        <w:rPr>
          <w:rFonts w:eastAsia="Times New Roman"/>
          <w:bCs/>
          <w:shd w:val="clear" w:color="auto" w:fill="FFFFFF"/>
        </w:rPr>
        <w:t xml:space="preserve"> θα λάβει 280 ευρώ. </w:t>
      </w:r>
    </w:p>
    <w:p w14:paraId="350965B0"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Εφτακόσιες τριάντα χιλιάδες οικογένειες</w:t>
      </w:r>
      <w:r>
        <w:rPr>
          <w:rFonts w:eastAsia="Times New Roman"/>
          <w:bCs/>
          <w:shd w:val="clear" w:color="auto" w:fill="FFFFFF"/>
        </w:rPr>
        <w:t>,</w:t>
      </w:r>
      <w:r>
        <w:rPr>
          <w:rFonts w:eastAsia="Times New Roman"/>
          <w:bCs/>
          <w:shd w:val="clear" w:color="auto" w:fill="FFFFFF"/>
        </w:rPr>
        <w:t xml:space="preserve"> σε σύνολο οκτακοσίων χιλιάδων οικογενειών που παίρνουν οικογενειακά επιδόματα</w:t>
      </w:r>
      <w:r>
        <w:rPr>
          <w:rFonts w:eastAsia="Times New Roman"/>
          <w:bCs/>
          <w:shd w:val="clear" w:color="auto" w:fill="FFFFFF"/>
        </w:rPr>
        <w:t>,</w:t>
      </w:r>
      <w:r>
        <w:rPr>
          <w:rFonts w:eastAsia="Times New Roman"/>
          <w:bCs/>
          <w:shd w:val="clear" w:color="auto" w:fill="FFFFFF"/>
        </w:rPr>
        <w:t xml:space="preserve"> θα δουν προσαύξηση έως και διπλασιασμό του επιδόματος που λαμβάνουν. Υπάρχει ενίσχυση στις οικογένειες με ένα και δύο παιδιά και ενίσχυση στις πιο φτωχές οικογένειες. </w:t>
      </w:r>
    </w:p>
    <w:p w14:paraId="350965B1"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Όμως, τα οικογενειακά επιδόματα δεν είναι μόνο ζήτημα προϋπολογισμού και αυτό ενδεχομέν</w:t>
      </w:r>
      <w:r>
        <w:rPr>
          <w:rFonts w:eastAsia="Times New Roman"/>
          <w:bCs/>
          <w:shd w:val="clear" w:color="auto" w:fill="FFFFFF"/>
        </w:rPr>
        <w:t>ως</w:t>
      </w:r>
      <w:r>
        <w:rPr>
          <w:rFonts w:eastAsia="Times New Roman"/>
          <w:bCs/>
          <w:shd w:val="clear" w:color="auto" w:fill="FFFFFF"/>
        </w:rPr>
        <w:t>,</w:t>
      </w:r>
      <w:r>
        <w:rPr>
          <w:rFonts w:eastAsia="Times New Roman"/>
          <w:bCs/>
          <w:shd w:val="clear" w:color="auto" w:fill="FFFFFF"/>
        </w:rPr>
        <w:t xml:space="preserve"> είναι που μας δημιουργεί και τη δυσκολία στη συνεννόηση μεταξύ μας όλες αυτές τις μέρες που συζητάμε τα οικογενειακά επιδόματα.  Εμείς προχωράμε και σε μια συνολική αναδιάρθρωση του συστήματος των οικογενειακών επιδομάτων, το οποίο ήταν εντελώς στρεβλό</w:t>
      </w:r>
      <w:r>
        <w:rPr>
          <w:rFonts w:eastAsia="Times New Roman"/>
          <w:bCs/>
          <w:shd w:val="clear" w:color="auto" w:fill="FFFFFF"/>
        </w:rPr>
        <w:t>.</w:t>
      </w:r>
    </w:p>
    <w:p w14:paraId="350965B2"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 xml:space="preserve">Αυτό νομίζω ότι κανείς μπορεί να το αναγνωρίσει, διότι έδινε εφάπαξ ποσό σε οικογένειες </w:t>
      </w:r>
      <w:r>
        <w:rPr>
          <w:rFonts w:eastAsia="Times New Roman"/>
          <w:bCs/>
          <w:shd w:val="clear" w:color="auto" w:fill="FFFFFF"/>
        </w:rPr>
        <w:t xml:space="preserve">που έχουν </w:t>
      </w:r>
      <w:r>
        <w:rPr>
          <w:rFonts w:eastAsia="Times New Roman"/>
          <w:bCs/>
          <w:shd w:val="clear" w:color="auto" w:fill="FFFFFF"/>
        </w:rPr>
        <w:t>από τρία παιδιά και πάνω, στην πραγματικότητα χωρίς εισοδηματικά κριτήρια, χωρίς κάποιον άλλον έλεγχο, χωρίς κάποια λογική στη δομή του. Αναδιαρθρώνουμε συν</w:t>
      </w:r>
      <w:r>
        <w:rPr>
          <w:rFonts w:eastAsia="Times New Roman"/>
          <w:bCs/>
          <w:shd w:val="clear" w:color="auto" w:fill="FFFFFF"/>
        </w:rPr>
        <w:t>ολικά το σύστημα των οικογενειακών επιδομάτων, ώστε και να είναι περισσότερο κοινωνικά δίκαιο και να είναι πιο αποτελεσματικό.</w:t>
      </w:r>
    </w:p>
    <w:p w14:paraId="350965B3"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Προφανώς, όσο περισσότερο χώρο δημιουργεί ο προϋπολογισμός, θα μπορούν αυτά να είναι διαρκώς διερευνόμενα, όπως εξάλλου έχουμε απ</w:t>
      </w:r>
      <w:r>
        <w:rPr>
          <w:rFonts w:eastAsia="Times New Roman"/>
          <w:bCs/>
          <w:shd w:val="clear" w:color="auto" w:fill="FFFFFF"/>
        </w:rPr>
        <w:t>οδείξει και στα χρόνια που πέρασαν. Όμως, νομίζω ότι το πιο σημαντικό είναι ότι βάλαμε τις βάσεις</w:t>
      </w:r>
      <w:r>
        <w:rPr>
          <w:rFonts w:eastAsia="Times New Roman"/>
          <w:bCs/>
          <w:shd w:val="clear" w:color="auto" w:fill="FFFFFF"/>
        </w:rPr>
        <w:t>,</w:t>
      </w:r>
      <w:r>
        <w:rPr>
          <w:rFonts w:eastAsia="Times New Roman"/>
          <w:bCs/>
          <w:shd w:val="clear" w:color="auto" w:fill="FFFFFF"/>
        </w:rPr>
        <w:t xml:space="preserve"> για να υπάρχει πια ένα ορθολογικό και κοινωνικά δίκαιο σύστημα. </w:t>
      </w:r>
    </w:p>
    <w:p w14:paraId="350965B4"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Επομένως, με αυτόν τον τρόπο τα οικογενειακά επιδόματα, η συνολική πολιτική που σας περιέγρα</w:t>
      </w:r>
      <w:r>
        <w:rPr>
          <w:rFonts w:eastAsia="Times New Roman"/>
          <w:bCs/>
          <w:shd w:val="clear" w:color="auto" w:fill="FFFFFF"/>
        </w:rPr>
        <w:t xml:space="preserve">ψα για την αντιμετώπιση της παιδικής φτώχειας, δείχνουν ακριβώς και τον χαρακτήρα της κοινωνικής πολιτικής, που δεν είναι μια πολιτική του φιλοδωρήματος, όπως συχνά ακούω </w:t>
      </w:r>
      <w:proofErr w:type="spellStart"/>
      <w:r>
        <w:rPr>
          <w:rFonts w:eastAsia="Times New Roman"/>
          <w:bCs/>
          <w:shd w:val="clear" w:color="auto" w:fill="FFFFFF"/>
        </w:rPr>
        <w:t>απαξιωτικά</w:t>
      </w:r>
      <w:proofErr w:type="spellEnd"/>
      <w:r>
        <w:rPr>
          <w:rFonts w:eastAsia="Times New Roman"/>
          <w:bCs/>
          <w:shd w:val="clear" w:color="auto" w:fill="FFFFFF"/>
        </w:rPr>
        <w:t xml:space="preserve"> να λέγεται, αλλά μετατρέπεται σε πυλώνα ενίσχυσης του εισοδήματος και διασ</w:t>
      </w:r>
      <w:r>
        <w:rPr>
          <w:rFonts w:eastAsia="Times New Roman"/>
          <w:bCs/>
          <w:shd w:val="clear" w:color="auto" w:fill="FFFFFF"/>
        </w:rPr>
        <w:t xml:space="preserve">φάλισης συνθηκών αξιοπρέπειας για τους νέους εργαζόμενους.  </w:t>
      </w:r>
    </w:p>
    <w:p w14:paraId="350965B5"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Στην ίδια κατεύθυνση, στον ίδιο άξονα, είναι ακριβώς οι παρεμβάσεις που κάνουμε</w:t>
      </w:r>
      <w:r>
        <w:rPr>
          <w:rFonts w:eastAsia="Times New Roman"/>
          <w:bCs/>
          <w:shd w:val="clear" w:color="auto" w:fill="FFFFFF"/>
        </w:rPr>
        <w:t>,</w:t>
      </w:r>
      <w:r>
        <w:rPr>
          <w:rFonts w:eastAsia="Times New Roman"/>
          <w:bCs/>
          <w:shd w:val="clear" w:color="auto" w:fill="FFFFFF"/>
        </w:rPr>
        <w:t xml:space="preserve"> μέσω του Σώματος Επιθεώρησης Εργασίας για την αντιμετώπιση της αόρατης εργασίας, που πρωτίστως αφορά τους νέους ερ</w:t>
      </w:r>
      <w:r>
        <w:rPr>
          <w:rFonts w:eastAsia="Times New Roman"/>
          <w:bCs/>
          <w:shd w:val="clear" w:color="auto" w:fill="FFFFFF"/>
        </w:rPr>
        <w:t>γαζόμενους, όλους αυτούς που δουλεύουν υπερωρίες και δεν δηλώνονται, όλους αυτούς που εξαναγκάστηκαν την περίοδο των εορτών να επιστρέψουν το εορταστικό δώρο και χάρη στην παρέμβαση του ΣΕΠΕ αποκρούστηκαν αυτές οι νέες μορφές αυθαίρετης εργοδοτικής πρακτικ</w:t>
      </w:r>
      <w:r>
        <w:rPr>
          <w:rFonts w:eastAsia="Times New Roman"/>
          <w:bCs/>
          <w:shd w:val="clear" w:color="auto" w:fill="FFFFFF"/>
        </w:rPr>
        <w:t xml:space="preserve">ής. </w:t>
      </w:r>
    </w:p>
    <w:p w14:paraId="350965B6"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Μ</w:t>
      </w:r>
      <w:r>
        <w:rPr>
          <w:rFonts w:eastAsia="Times New Roman"/>
          <w:bCs/>
          <w:shd w:val="clear" w:color="auto" w:fill="FFFFFF"/>
        </w:rPr>
        <w:t>ια</w:t>
      </w:r>
      <w:r>
        <w:rPr>
          <w:rFonts w:eastAsia="Times New Roman"/>
          <w:bCs/>
          <w:shd w:val="clear" w:color="auto" w:fill="FFFFFF"/>
        </w:rPr>
        <w:t>ς</w:t>
      </w:r>
      <w:r>
        <w:rPr>
          <w:rFonts w:eastAsia="Times New Roman"/>
          <w:bCs/>
          <w:shd w:val="clear" w:color="auto" w:fill="FFFFFF"/>
        </w:rPr>
        <w:t xml:space="preserve"> που μιλάω για τα εργατικά δικαιώματα. θα μου επιτρέψετε να τοποθετηθώ εκ νέου για τον τρόπο προκήρυξης των απεργιών και τη ρύθμιση</w:t>
      </w:r>
      <w:r>
        <w:rPr>
          <w:rFonts w:eastAsia="Times New Roman"/>
          <w:bCs/>
          <w:shd w:val="clear" w:color="auto" w:fill="FFFFFF"/>
        </w:rPr>
        <w:t>,</w:t>
      </w:r>
      <w:r>
        <w:rPr>
          <w:rFonts w:eastAsia="Times New Roman"/>
          <w:bCs/>
          <w:shd w:val="clear" w:color="auto" w:fill="FFFFFF"/>
        </w:rPr>
        <w:t xml:space="preserve"> που βρίσκεται σε αυτό το νομοσχέδιο. Θα πω το εξής: Το δικαίωμα στην απεργία δεν τίθεται υπό αμφισβήτηση. Το λέω α</w:t>
      </w:r>
      <w:r>
        <w:rPr>
          <w:rFonts w:eastAsia="Times New Roman"/>
          <w:bCs/>
          <w:shd w:val="clear" w:color="auto" w:fill="FFFFFF"/>
        </w:rPr>
        <w:t>υτό, έχοντας στον νου μου δύο ακροατές</w:t>
      </w:r>
      <w:r>
        <w:rPr>
          <w:rFonts w:eastAsia="Times New Roman"/>
          <w:bCs/>
          <w:shd w:val="clear" w:color="auto" w:fill="FFFFFF"/>
        </w:rPr>
        <w:t>: Α</w:t>
      </w:r>
      <w:r>
        <w:rPr>
          <w:rFonts w:eastAsia="Times New Roman"/>
          <w:bCs/>
          <w:shd w:val="clear" w:color="auto" w:fill="FFFFFF"/>
        </w:rPr>
        <w:t>πό τη μια πλευρά τους Βουλευτές της Νέας Δημοκρατίας, που νομίζουν ότι αυτή η Κυβέρνηση υλοποιεί αυτό που οι ίδιοι επιθυμούν και από την άλλη τους Βουλευτές του ΚΚΕ, που διατείνονται ότι βρισκόμαστε μπροστά σε μια κ</w:t>
      </w:r>
      <w:r>
        <w:rPr>
          <w:rFonts w:eastAsia="Times New Roman"/>
          <w:bCs/>
          <w:shd w:val="clear" w:color="auto" w:fill="FFFFFF"/>
        </w:rPr>
        <w:t>αταστροφή.</w:t>
      </w:r>
    </w:p>
    <w:p w14:paraId="350965B7"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 xml:space="preserve">Ας μιλήσουμε συγκεκριμένα. Κινδυνεύει συνολικά το δικαίωμα στην απεργία στην Ελλάδα; </w:t>
      </w:r>
      <w:r>
        <w:rPr>
          <w:rFonts w:eastAsia="Times New Roman"/>
          <w:bCs/>
          <w:shd w:val="clear" w:color="auto" w:fill="FFFFFF"/>
        </w:rPr>
        <w:t>Α</w:t>
      </w:r>
      <w:r>
        <w:rPr>
          <w:rFonts w:eastAsia="Times New Roman"/>
          <w:bCs/>
          <w:shd w:val="clear" w:color="auto" w:fill="FFFFFF"/>
        </w:rPr>
        <w:t xml:space="preserve">ύριο η Ελλάδα </w:t>
      </w:r>
      <w:r>
        <w:rPr>
          <w:rFonts w:eastAsia="Times New Roman"/>
          <w:bCs/>
          <w:shd w:val="clear" w:color="auto" w:fill="FFFFFF"/>
        </w:rPr>
        <w:t>θα είναι</w:t>
      </w:r>
      <w:r>
        <w:rPr>
          <w:rFonts w:eastAsia="Times New Roman"/>
          <w:bCs/>
          <w:shd w:val="clear" w:color="auto" w:fill="FFFFFF"/>
        </w:rPr>
        <w:t xml:space="preserve"> μια χώρα όπου η συνδικαλιστική δράση θα είναι </w:t>
      </w:r>
      <w:proofErr w:type="spellStart"/>
      <w:r>
        <w:rPr>
          <w:rFonts w:eastAsia="Times New Roman"/>
          <w:bCs/>
          <w:shd w:val="clear" w:color="auto" w:fill="FFFFFF"/>
        </w:rPr>
        <w:t>ποινικοποιημένη</w:t>
      </w:r>
      <w:proofErr w:type="spellEnd"/>
      <w:r>
        <w:rPr>
          <w:rFonts w:eastAsia="Times New Roman"/>
          <w:bCs/>
          <w:shd w:val="clear" w:color="auto" w:fill="FFFFFF"/>
        </w:rPr>
        <w:t xml:space="preserve">, οι εργοδότες θα μπορούν να κάνουν </w:t>
      </w:r>
      <w:r>
        <w:rPr>
          <w:rFonts w:eastAsia="Times New Roman"/>
          <w:bCs/>
          <w:shd w:val="clear" w:color="auto" w:fill="FFFFFF"/>
          <w:lang w:val="en-US"/>
        </w:rPr>
        <w:t>lock</w:t>
      </w:r>
      <w:r>
        <w:rPr>
          <w:rFonts w:eastAsia="Times New Roman"/>
          <w:bCs/>
          <w:shd w:val="clear" w:color="auto" w:fill="FFFFFF"/>
        </w:rPr>
        <w:t xml:space="preserve"> </w:t>
      </w:r>
      <w:r>
        <w:rPr>
          <w:rFonts w:eastAsia="Times New Roman"/>
          <w:bCs/>
          <w:shd w:val="clear" w:color="auto" w:fill="FFFFFF"/>
          <w:lang w:val="en-US"/>
        </w:rPr>
        <w:t>out</w:t>
      </w:r>
      <w:r>
        <w:rPr>
          <w:rFonts w:eastAsia="Times New Roman"/>
          <w:bCs/>
          <w:shd w:val="clear" w:color="auto" w:fill="FFFFFF"/>
        </w:rPr>
        <w:t>, οι εργαζόμενοι δεν θα μπορούν</w:t>
      </w:r>
      <w:r>
        <w:rPr>
          <w:rFonts w:eastAsia="Times New Roman"/>
          <w:bCs/>
          <w:shd w:val="clear" w:color="auto" w:fill="FFFFFF"/>
        </w:rPr>
        <w:t xml:space="preserve"> να προκηρύξουν απεργίες και οι συνδικαλιστές θα απολύονται με συνοπτικές διαδικασίες; Όχι. Θα μπορούσε να είναι μια τέτοια χώρα η Ελλάδα αύριο; Θα μπορούσε. Πώς; Εάν στο τραπέζι των διαπραγματεύσεων απέναντι από το Διεθνές Νομισματικό Ταμείο καθόταν η Νέα</w:t>
      </w:r>
      <w:r>
        <w:rPr>
          <w:rFonts w:eastAsia="Times New Roman"/>
          <w:bCs/>
          <w:shd w:val="clear" w:color="auto" w:fill="FFFFFF"/>
        </w:rPr>
        <w:t xml:space="preserve"> Δημοκρατία. Τότε, ναι, το δικαίωμα στη συλλογική διεκδίκηση, το δικαίωμα στην απεργία, η συνδικαλιστική δράση θα βρίσκονταν υπό περιστολή, υπό διωγμό. </w:t>
      </w:r>
    </w:p>
    <w:p w14:paraId="350965B8" w14:textId="77777777" w:rsidR="00A42BF5" w:rsidRDefault="007F616C">
      <w:pPr>
        <w:spacing w:line="600" w:lineRule="auto"/>
        <w:ind w:firstLine="720"/>
        <w:jc w:val="both"/>
        <w:rPr>
          <w:rFonts w:eastAsia="Times New Roman"/>
          <w:bCs/>
          <w:shd w:val="clear" w:color="auto" w:fill="FFFFFF"/>
        </w:rPr>
      </w:pPr>
      <w:r>
        <w:rPr>
          <w:rFonts w:eastAsia="Times New Roman"/>
          <w:bCs/>
          <w:shd w:val="clear" w:color="auto" w:fill="FFFFFF"/>
        </w:rPr>
        <w:t>Και το λέω αυτό</w:t>
      </w:r>
      <w:r>
        <w:rPr>
          <w:rFonts w:eastAsia="Times New Roman"/>
          <w:bCs/>
          <w:shd w:val="clear" w:color="auto" w:fill="FFFFFF"/>
        </w:rPr>
        <w:t>,</w:t>
      </w:r>
      <w:r>
        <w:rPr>
          <w:rFonts w:eastAsia="Times New Roman"/>
          <w:bCs/>
          <w:shd w:val="clear" w:color="auto" w:fill="FFFFFF"/>
        </w:rPr>
        <w:t xml:space="preserve"> με πλήρη συνείδηση, έχοντας πλήρη γνώση των θέσεων του Διεθνούς Νομισματικού Ταμείου, </w:t>
      </w:r>
      <w:r>
        <w:rPr>
          <w:rFonts w:eastAsia="Times New Roman"/>
          <w:bCs/>
          <w:shd w:val="clear" w:color="auto" w:fill="FFFFFF"/>
        </w:rPr>
        <w:t>έχοντας ακούσει τις αξιώσεις του προσωπικά και έχοντας διαβάσει βέβαια</w:t>
      </w:r>
      <w:r>
        <w:rPr>
          <w:rFonts w:eastAsia="Times New Roman"/>
          <w:bCs/>
          <w:shd w:val="clear" w:color="auto" w:fill="FFFFFF"/>
        </w:rPr>
        <w:t xml:space="preserve">, </w:t>
      </w:r>
      <w:r>
        <w:rPr>
          <w:rFonts w:eastAsia="Times New Roman"/>
          <w:bCs/>
          <w:shd w:val="clear" w:color="auto" w:fill="FFFFFF"/>
        </w:rPr>
        <w:t>την πρόταση της Νέας Δημοκρατίας</w:t>
      </w:r>
      <w:r>
        <w:rPr>
          <w:rFonts w:eastAsia="Times New Roman"/>
          <w:bCs/>
          <w:shd w:val="clear" w:color="auto" w:fill="FFFFFF"/>
        </w:rPr>
        <w:t xml:space="preserve">, </w:t>
      </w:r>
      <w:r>
        <w:rPr>
          <w:rFonts w:eastAsia="Times New Roman"/>
          <w:bCs/>
          <w:shd w:val="clear" w:color="auto" w:fill="FFFFFF"/>
        </w:rPr>
        <w:t xml:space="preserve">σε σχέση με την προκήρυξη των απεργιών. </w:t>
      </w:r>
    </w:p>
    <w:p w14:paraId="350965B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Τι είπε η Νέα Δημοκρατία στην πρόταση που κατέθεσε; Είπε ότι η απόφαση για απεργία σε όλα τα πρωτοβάθμια σωμα</w:t>
      </w:r>
      <w:r>
        <w:rPr>
          <w:rFonts w:eastAsia="Times New Roman" w:cs="Times New Roman"/>
          <w:szCs w:val="24"/>
        </w:rPr>
        <w:t>τεία –και αυτό ίσως είναι το πιο κρίσιμο- και στα πανελλαδικής εμβέλειας σωματεία θα πρέπει να λαμβάνεται από το 50%</w:t>
      </w:r>
      <w:r>
        <w:rPr>
          <w:rFonts w:eastAsia="Times New Roman" w:cs="Times New Roman"/>
          <w:szCs w:val="24"/>
        </w:rPr>
        <w:t xml:space="preserve">+1 </w:t>
      </w:r>
      <w:r>
        <w:rPr>
          <w:rFonts w:eastAsia="Times New Roman" w:cs="Times New Roman"/>
          <w:szCs w:val="24"/>
        </w:rPr>
        <w:t xml:space="preserve">των μελών του σωματείου, όχι από σχετική πλειοψηφία των παρόντων, όπως ισχύει μέχρι σήμερα -και θα ισχύει και αύριο- όχι από τα </w:t>
      </w:r>
      <w:r>
        <w:rPr>
          <w:rFonts w:eastAsia="Times New Roman" w:cs="Times New Roman"/>
          <w:szCs w:val="24"/>
        </w:rPr>
        <w:t xml:space="preserve">διοικητικά συμβούλια όταν έχουμε πανελλαδικής εμβέλειας σωματεία –εργαζόμενους σε σούπερ </w:t>
      </w:r>
      <w:proofErr w:type="spellStart"/>
      <w:r>
        <w:rPr>
          <w:rFonts w:eastAsia="Times New Roman" w:cs="Times New Roman"/>
          <w:szCs w:val="24"/>
        </w:rPr>
        <w:t>μάρκετ</w:t>
      </w:r>
      <w:proofErr w:type="spellEnd"/>
      <w:r>
        <w:rPr>
          <w:rFonts w:eastAsia="Times New Roman" w:cs="Times New Roman"/>
          <w:szCs w:val="24"/>
        </w:rPr>
        <w:t>, σε αλυσίδες κ</w:t>
      </w:r>
      <w:r>
        <w:rPr>
          <w:rFonts w:eastAsia="Times New Roman" w:cs="Times New Roman"/>
          <w:szCs w:val="24"/>
        </w:rPr>
        <w:t>αταστημάτων κ.λπ.</w:t>
      </w:r>
      <w:r>
        <w:rPr>
          <w:rFonts w:eastAsia="Times New Roman" w:cs="Times New Roman"/>
          <w:szCs w:val="24"/>
        </w:rPr>
        <w:t>- αλλά από γενικές συνελεύσεις, όπου το 50% των μελών του σωματείου θα πρέπει να ψηφίζει για την απεργία. Πράγματι, σε μια τέτοια</w:t>
      </w:r>
      <w:r>
        <w:rPr>
          <w:rFonts w:eastAsia="Times New Roman" w:cs="Times New Roman"/>
          <w:szCs w:val="24"/>
        </w:rPr>
        <w:t xml:space="preserve"> περίπτωση, το δικαίωμα στην απεργία θα ήταν εξαιρετικά δύσκολο να ασκηθεί. </w:t>
      </w:r>
    </w:p>
    <w:p w14:paraId="350965B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Αυτό, όμως, είναι ένα υποθετικό σενάριο. Δεν είναι αυτό</w:t>
      </w:r>
      <w:r>
        <w:rPr>
          <w:rFonts w:eastAsia="Times New Roman" w:cs="Times New Roman"/>
          <w:szCs w:val="24"/>
        </w:rPr>
        <w:t>,</w:t>
      </w:r>
      <w:r>
        <w:rPr>
          <w:rFonts w:eastAsia="Times New Roman" w:cs="Times New Roman"/>
          <w:szCs w:val="24"/>
        </w:rPr>
        <w:t xml:space="preserve"> το οποίο έχουν μπροστά τους οι Βουλευτές σήμερα</w:t>
      </w:r>
      <w:r>
        <w:rPr>
          <w:rFonts w:eastAsia="Times New Roman" w:cs="Times New Roman"/>
          <w:szCs w:val="24"/>
        </w:rPr>
        <w:t>,</w:t>
      </w:r>
      <w:r>
        <w:rPr>
          <w:rFonts w:eastAsia="Times New Roman" w:cs="Times New Roman"/>
          <w:szCs w:val="24"/>
        </w:rPr>
        <w:t xml:space="preserve"> για να ψηφίσουν στο νομοσχέδιο, που θα ψηφιστεί απόψε. </w:t>
      </w:r>
    </w:p>
    <w:p w14:paraId="350965B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Άκουσα κι ένα άλλ</w:t>
      </w:r>
      <w:r>
        <w:rPr>
          <w:rFonts w:eastAsia="Times New Roman" w:cs="Times New Roman"/>
          <w:szCs w:val="24"/>
        </w:rPr>
        <w:t>ο επιχείρημα: Η αλλαγή αυτή μπορεί να είναι μια αλλαγή περιορισμένης έκτασης, αλλά συνιστά την απαρχή για το ξήλωμα του συνδικαλιστικού νόμου</w:t>
      </w:r>
      <w:r>
        <w:rPr>
          <w:rFonts w:eastAsia="Times New Roman" w:cs="Times New Roman"/>
          <w:szCs w:val="24"/>
        </w:rPr>
        <w:t xml:space="preserve">. </w:t>
      </w:r>
      <w:r>
        <w:rPr>
          <w:rFonts w:eastAsia="Times New Roman" w:cs="Times New Roman"/>
          <w:szCs w:val="24"/>
        </w:rPr>
        <w:t>Για άλλη μια φορά, η πραγματικότητα είναι ακριβώς το αντίθετο. Η αλλαγή αυτή, όπως πολλές φορές επιχειρηματολόγησ</w:t>
      </w:r>
      <w:r>
        <w:rPr>
          <w:rFonts w:eastAsia="Times New Roman" w:cs="Times New Roman"/>
          <w:szCs w:val="24"/>
        </w:rPr>
        <w:t xml:space="preserve">α κι εγώ και ο κ. </w:t>
      </w:r>
      <w:proofErr w:type="spellStart"/>
      <w:r>
        <w:rPr>
          <w:rFonts w:eastAsia="Times New Roman" w:cs="Times New Roman"/>
          <w:szCs w:val="24"/>
        </w:rPr>
        <w:t>Τσακλώτος</w:t>
      </w:r>
      <w:proofErr w:type="spellEnd"/>
      <w:r>
        <w:rPr>
          <w:rFonts w:eastAsia="Times New Roman" w:cs="Times New Roman"/>
          <w:szCs w:val="24"/>
        </w:rPr>
        <w:t>, ήταν ακριβώς η αλλαγή</w:t>
      </w:r>
      <w:r>
        <w:rPr>
          <w:rFonts w:eastAsia="Times New Roman" w:cs="Times New Roman"/>
          <w:szCs w:val="24"/>
        </w:rPr>
        <w:t>,</w:t>
      </w:r>
      <w:r>
        <w:rPr>
          <w:rFonts w:eastAsia="Times New Roman" w:cs="Times New Roman"/>
          <w:szCs w:val="24"/>
        </w:rPr>
        <w:t xml:space="preserve"> με την οποία έκλεισε οριστικά το ζήτημα του συνδικαλιστικού νόμου, έφυγε από το τραπέζι των διαπραγματεύσεων και ολοκληρώθηκε όλη η συζήτηση γύρω από τον συνδικαλιστικό νόμο. Αποκρούστηκαν έτσι απαιτήσεις</w:t>
      </w:r>
      <w:r>
        <w:rPr>
          <w:rFonts w:eastAsia="Times New Roman" w:cs="Times New Roman"/>
          <w:szCs w:val="24"/>
        </w:rPr>
        <w:t xml:space="preserve"> για θεσμοθέτηση της ανταπεργίας, για αλλαγές στους χρόνους προκήρυξης των απεργιών και μια σειρά από άλλες απαιτήσεις</w:t>
      </w:r>
      <w:r>
        <w:rPr>
          <w:rFonts w:eastAsia="Times New Roman" w:cs="Times New Roman"/>
          <w:szCs w:val="24"/>
        </w:rPr>
        <w:t>,</w:t>
      </w:r>
      <w:r>
        <w:rPr>
          <w:rFonts w:eastAsia="Times New Roman" w:cs="Times New Roman"/>
          <w:szCs w:val="24"/>
        </w:rPr>
        <w:t xml:space="preserve"> πολύ πιο οριζόντιου και άμεσου χαρακτήρα. </w:t>
      </w:r>
    </w:p>
    <w:p w14:paraId="350965B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Νομίζω ότι εάν κανείς ακούσει προσεκτικά για ακόμη μια φορά τι αφορά και τι δεν αφορά η ρύθμι</w:t>
      </w:r>
      <w:r>
        <w:rPr>
          <w:rFonts w:eastAsia="Times New Roman" w:cs="Times New Roman"/>
          <w:szCs w:val="24"/>
        </w:rPr>
        <w:t>ση αυτή, είναι πολύ σαφές ότι δεν πρόκειται</w:t>
      </w:r>
      <w:r>
        <w:rPr>
          <w:rFonts w:eastAsia="Times New Roman" w:cs="Times New Roman"/>
          <w:szCs w:val="24"/>
        </w:rPr>
        <w:t>,</w:t>
      </w:r>
      <w:r>
        <w:rPr>
          <w:rFonts w:eastAsia="Times New Roman" w:cs="Times New Roman"/>
          <w:szCs w:val="24"/>
        </w:rPr>
        <w:t xml:space="preserve"> σε κα</w:t>
      </w:r>
      <w:r>
        <w:rPr>
          <w:rFonts w:eastAsia="Times New Roman" w:cs="Times New Roman"/>
          <w:szCs w:val="24"/>
        </w:rPr>
        <w:t>μ</w:t>
      </w:r>
      <w:r>
        <w:rPr>
          <w:rFonts w:eastAsia="Times New Roman" w:cs="Times New Roman"/>
          <w:szCs w:val="24"/>
        </w:rPr>
        <w:t xml:space="preserve">μία περίπτωση για μια περιστολή του δικαιώματος της απεργίας. Νομίζω πως είναι εντελώς εσφαλμένη η τακτική να μιλάμε με όρους </w:t>
      </w:r>
      <w:r>
        <w:rPr>
          <w:rFonts w:eastAsia="Times New Roman" w:cs="Times New Roman"/>
          <w:szCs w:val="24"/>
        </w:rPr>
        <w:t xml:space="preserve">όπως </w:t>
      </w:r>
      <w:r>
        <w:rPr>
          <w:rFonts w:eastAsia="Times New Roman" w:cs="Times New Roman"/>
          <w:szCs w:val="24"/>
        </w:rPr>
        <w:t>«</w:t>
      </w:r>
      <w:proofErr w:type="spellStart"/>
      <w:r>
        <w:rPr>
          <w:rFonts w:eastAsia="Times New Roman" w:cs="Times New Roman"/>
          <w:szCs w:val="24"/>
        </w:rPr>
        <w:t>Αρμαγεδδώνα</w:t>
      </w:r>
      <w:r>
        <w:rPr>
          <w:rFonts w:eastAsia="Times New Roman" w:cs="Times New Roman"/>
          <w:szCs w:val="24"/>
        </w:rPr>
        <w:t>ς</w:t>
      </w:r>
      <w:proofErr w:type="spellEnd"/>
      <w:r>
        <w:rPr>
          <w:rFonts w:eastAsia="Times New Roman" w:cs="Times New Roman"/>
          <w:szCs w:val="24"/>
        </w:rPr>
        <w:t>»</w:t>
      </w:r>
      <w:r>
        <w:rPr>
          <w:rFonts w:eastAsia="Times New Roman" w:cs="Times New Roman"/>
          <w:szCs w:val="24"/>
        </w:rPr>
        <w:t xml:space="preserve"> και να δημιουργούμε και στους ίδιους τους εργαζόμενους την </w:t>
      </w:r>
      <w:r>
        <w:rPr>
          <w:rFonts w:eastAsia="Times New Roman" w:cs="Times New Roman"/>
          <w:szCs w:val="24"/>
        </w:rPr>
        <w:t xml:space="preserve">αίσθηση ότι από αύριο όλα έχουν τελειώσει. </w:t>
      </w:r>
    </w:p>
    <w:p w14:paraId="350965B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προσωπική μου εκτίμηση είναι ότι αυτό που ενοχλεί πιο πολύ τελικά το τελευταίο διάστημα</w:t>
      </w:r>
      <w:r>
        <w:rPr>
          <w:rFonts w:eastAsia="Times New Roman" w:cs="Times New Roman"/>
          <w:szCs w:val="24"/>
        </w:rPr>
        <w:t>,</w:t>
      </w:r>
      <w:r>
        <w:rPr>
          <w:rFonts w:eastAsia="Times New Roman" w:cs="Times New Roman"/>
          <w:szCs w:val="24"/>
        </w:rPr>
        <w:t xml:space="preserve"> είναι ότι αυτή η Κυβέρνηση αποδεικνύει ότι και εν μέσω μιας δύσκολης συγκυρίας, εν μέσω εποπτείας είναι δυνατό να ασκηθεί</w:t>
      </w:r>
      <w:r>
        <w:rPr>
          <w:rFonts w:eastAsia="Times New Roman" w:cs="Times New Roman"/>
          <w:szCs w:val="24"/>
        </w:rPr>
        <w:t xml:space="preserve"> μια πολιτική φιλεργατική</w:t>
      </w:r>
      <w:r>
        <w:rPr>
          <w:rFonts w:eastAsia="Times New Roman" w:cs="Times New Roman"/>
          <w:szCs w:val="24"/>
        </w:rPr>
        <w:t>,</w:t>
      </w:r>
      <w:r>
        <w:rPr>
          <w:rFonts w:eastAsia="Times New Roman" w:cs="Times New Roman"/>
          <w:szCs w:val="24"/>
        </w:rPr>
        <w:t xml:space="preserve"> μέσα σε ασφυκτικές συνθήκες. Αυτό, ενδεχομένως, να αποσταθεροποιεί την ιδεολογική συγκρότηση</w:t>
      </w:r>
      <w:r>
        <w:rPr>
          <w:rFonts w:eastAsia="Times New Roman" w:cs="Times New Roman"/>
          <w:szCs w:val="24"/>
        </w:rPr>
        <w:t>,</w:t>
      </w:r>
      <w:r>
        <w:rPr>
          <w:rFonts w:eastAsia="Times New Roman" w:cs="Times New Roman"/>
          <w:szCs w:val="24"/>
        </w:rPr>
        <w:t xml:space="preserve"> που εναποθέτει στη δευτέρα παρουσία την παραμικρή βελτίωση της θέσης των εργαζομένων. </w:t>
      </w:r>
    </w:p>
    <w:p w14:paraId="350965B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w:t>
      </w:r>
      <w:r>
        <w:rPr>
          <w:rFonts w:eastAsia="Times New Roman" w:cs="Times New Roman"/>
          <w:szCs w:val="24"/>
        </w:rPr>
        <w:t>χρόνου ομιλίας της κυρίας Υπουργού)</w:t>
      </w:r>
    </w:p>
    <w:p w14:paraId="350965B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350965C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Επειδή η πολιτική διαφορά είναι ακριβώς αυτή, ότι η δική μας Κυβέρνηση προσπαθεί σε κάθε χώρο που κερδίζει να μπορεί να βελτιώνει τη θέση των εργαζομένων, μου έκανε ιδιαίτερη εντύπωση ότι στην</w:t>
      </w:r>
      <w:r>
        <w:rPr>
          <w:rFonts w:eastAsia="Times New Roman" w:cs="Times New Roman"/>
          <w:szCs w:val="24"/>
        </w:rPr>
        <w:t xml:space="preserve"> Αίθουσα αυτή συζητήθηκε ελάχιστα μια πολύ μεγάλη αλλαγή, που πρόκειται να γίνει με αυτό το νομοσχέδιο, που αφορά τη σειρά κατάταξης των απαιτήσεων των πιστωτών σε περίπτωση πτώχευσης μιας επιχείρησης. Εκεί, με βάση τη ρύθμιση που περιλαμβάνεται στο νομοσχ</w:t>
      </w:r>
      <w:r>
        <w:rPr>
          <w:rFonts w:eastAsia="Times New Roman" w:cs="Times New Roman"/>
          <w:szCs w:val="24"/>
        </w:rPr>
        <w:t xml:space="preserve">έδιο αυτό, πλέον, θα προηγούνται με ένα </w:t>
      </w:r>
      <w:proofErr w:type="spellStart"/>
      <w:r>
        <w:rPr>
          <w:rFonts w:eastAsia="Times New Roman" w:cs="Times New Roman"/>
          <w:szCs w:val="24"/>
        </w:rPr>
        <w:t>υπερπρονόμιο</w:t>
      </w:r>
      <w:proofErr w:type="spellEnd"/>
      <w:r>
        <w:rPr>
          <w:rFonts w:eastAsia="Times New Roman" w:cs="Times New Roman"/>
          <w:szCs w:val="24"/>
        </w:rPr>
        <w:t xml:space="preserve"> οι απαιτήσεις των εργαζομένων για δεδουλευμένα έξι μηνών. Θεωρώ πως είναι μια αλλαγή τεράστιας σημασίας. Μου κάνει εντύπωση</w:t>
      </w:r>
      <w:r>
        <w:rPr>
          <w:rFonts w:eastAsia="Times New Roman" w:cs="Times New Roman"/>
          <w:szCs w:val="24"/>
        </w:rPr>
        <w:t>,</w:t>
      </w:r>
      <w:r>
        <w:rPr>
          <w:rFonts w:eastAsia="Times New Roman" w:cs="Times New Roman"/>
          <w:szCs w:val="24"/>
        </w:rPr>
        <w:t xml:space="preserve"> που αυτή η αλλαγή δεν συζητήθηκε εδώ μέσα. Είναι μια αλλαγή, που αφορά άμεσα κ</w:t>
      </w:r>
      <w:r>
        <w:rPr>
          <w:rFonts w:eastAsia="Times New Roman" w:cs="Times New Roman"/>
          <w:szCs w:val="24"/>
        </w:rPr>
        <w:t xml:space="preserve">αι υλικά τις ζωές των εργαζομένων. Είναι ένα μέτρο πολύ πιο βαρυσήμαντο –αν μου επιτρέπετε- από τη ρύθμιση για την απαρτία στα πρωτοβάθμια σωματεία. </w:t>
      </w:r>
    </w:p>
    <w:p w14:paraId="350965C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Κι εδώ εδράζεται η ουσία. Αυτό είναι το νήμα, που διατρέχει την πολιτική μας: Σε κάθε χώρο που δημιουργείτ</w:t>
      </w:r>
      <w:r>
        <w:rPr>
          <w:rFonts w:eastAsia="Times New Roman" w:cs="Times New Roman"/>
          <w:szCs w:val="24"/>
        </w:rPr>
        <w:t xml:space="preserve">αι και σε κάθε χώρο που μας αφήνει ο συσχετισμός δυνάμεων κάνουμε παρεμβάσεις υπέρ του κόσμου της εργασίας. Αυτό είναι το νήμα που διατρέχει την πολιτική μας και που συνδέει και τη νομοθετική κατάργηση. </w:t>
      </w:r>
    </w:p>
    <w:p w14:paraId="350965C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Κι επειδή άκουγα και τους κυρίους από το ΠΑΣΟΚ να φω</w:t>
      </w:r>
      <w:r>
        <w:rPr>
          <w:rFonts w:eastAsia="Times New Roman" w:cs="Times New Roman"/>
          <w:szCs w:val="24"/>
        </w:rPr>
        <w:t xml:space="preserve">νάζουν για την απεργία, να πω ότι από το 2002 μέχρι το 2014 είχαν γίνει επτά επιστρατεύσεις απεργών. </w:t>
      </w:r>
    </w:p>
    <w:p w14:paraId="350965C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Αυτό είναι το νήμα, που συνδέει τη δική μας πολιτική, όταν το 2015 καταργήσαμε με δικό μας νόμο την επιστράτευση των απεργών. Αυτό είναι το νήμα της πολιτικής μας, που ασκούμε μέσω του Σώματος Επιθεώρησης Εργασίας με το πρόσφατο περιστατικό στη Λάρισα, όπο</w:t>
      </w:r>
      <w:r>
        <w:rPr>
          <w:rFonts w:eastAsia="Times New Roman" w:cs="Times New Roman"/>
          <w:szCs w:val="24"/>
        </w:rPr>
        <w:t xml:space="preserve">υ η καταγγελία των δύο νέων εργαζομένων είχε ως αποτέλεσμα την ανάκληση των απολύσεων και το τέλος αυτής της επαίσχυντης πρακτικής της επιστροφής του δώρου στους εργοδότες. </w:t>
      </w:r>
    </w:p>
    <w:p w14:paraId="350965C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Αυτό που προσπάθησα να περιγράψω</w:t>
      </w:r>
      <w:r>
        <w:rPr>
          <w:rFonts w:eastAsia="Times New Roman" w:cs="Times New Roman"/>
          <w:szCs w:val="24"/>
        </w:rPr>
        <w:t>,</w:t>
      </w:r>
      <w:r>
        <w:rPr>
          <w:rFonts w:eastAsia="Times New Roman" w:cs="Times New Roman"/>
          <w:szCs w:val="24"/>
        </w:rPr>
        <w:t xml:space="preserve"> είναι ακριβώς η σύζευξη ανάμεσα στο νομοθετικό π</w:t>
      </w:r>
      <w:r>
        <w:rPr>
          <w:rFonts w:eastAsia="Times New Roman" w:cs="Times New Roman"/>
          <w:szCs w:val="24"/>
        </w:rPr>
        <w:t xml:space="preserve">εδίο και στην καθημερινότητα στους χώρους δουλειάς, η μεταβολή των όρων της καθημερινότητας στο σήμερα. </w:t>
      </w:r>
    </w:p>
    <w:p w14:paraId="350965C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Μιας που ξεκίνησα με τον </w:t>
      </w:r>
      <w:proofErr w:type="spellStart"/>
      <w:r>
        <w:rPr>
          <w:rFonts w:eastAsia="Times New Roman" w:cs="Times New Roman"/>
          <w:szCs w:val="24"/>
        </w:rPr>
        <w:t>Τερέντιο</w:t>
      </w:r>
      <w:proofErr w:type="spellEnd"/>
      <w:r>
        <w:rPr>
          <w:rFonts w:eastAsia="Times New Roman" w:cs="Times New Roman"/>
          <w:szCs w:val="24"/>
        </w:rPr>
        <w:t xml:space="preserve">, να κλείσω με έναν κριτικό της λογοτεχνίας. Το 2015 ο Τέρι </w:t>
      </w:r>
      <w:proofErr w:type="spellStart"/>
      <w:r>
        <w:rPr>
          <w:rFonts w:eastAsia="Times New Roman" w:cs="Times New Roman"/>
          <w:szCs w:val="24"/>
        </w:rPr>
        <w:t>Ίγκλετον</w:t>
      </w:r>
      <w:proofErr w:type="spellEnd"/>
      <w:r>
        <w:rPr>
          <w:rFonts w:eastAsia="Times New Roman" w:cs="Times New Roman"/>
          <w:szCs w:val="24"/>
        </w:rPr>
        <w:t xml:space="preserve"> έβγαζε ένα βιβλίο που έλεγε: «Ελπίδα δίχως αισιοδ</w:t>
      </w:r>
      <w:r>
        <w:rPr>
          <w:rFonts w:eastAsia="Times New Roman" w:cs="Times New Roman"/>
          <w:szCs w:val="24"/>
        </w:rPr>
        <w:t>οξία». Το 2018 νομίζω πως μπορούμε και να συνεχίσουμε να ελπίζουμε, αλλά και να είμαστε πλέον αισιόδοξοι. Αυτό σίγουρα</w:t>
      </w:r>
      <w:r>
        <w:rPr>
          <w:rFonts w:eastAsia="Times New Roman" w:cs="Times New Roman"/>
          <w:szCs w:val="24"/>
        </w:rPr>
        <w:t>,</w:t>
      </w:r>
      <w:r>
        <w:rPr>
          <w:rFonts w:eastAsia="Times New Roman" w:cs="Times New Roman"/>
          <w:szCs w:val="24"/>
        </w:rPr>
        <w:t xml:space="preserve"> δεν είναι μικρό πράγμα. Δεν είναι μόνο ότι αφήνουμε πίσω μας τα χειρότερα. Είναι ότι ξέρουμε </w:t>
      </w:r>
      <w:r>
        <w:rPr>
          <w:rFonts w:eastAsia="Times New Roman" w:cs="Times New Roman"/>
          <w:szCs w:val="24"/>
        </w:rPr>
        <w:t xml:space="preserve">πιά ότι </w:t>
      </w:r>
      <w:r>
        <w:rPr>
          <w:rFonts w:eastAsia="Times New Roman" w:cs="Times New Roman"/>
          <w:szCs w:val="24"/>
        </w:rPr>
        <w:t xml:space="preserve">μπορούμε να φέρουμε τα καλυτέρα με </w:t>
      </w:r>
      <w:r>
        <w:rPr>
          <w:rFonts w:eastAsia="Times New Roman" w:cs="Times New Roman"/>
          <w:szCs w:val="24"/>
        </w:rPr>
        <w:t xml:space="preserve">σκληρή δουλειά, με επιμονή στο σχέδιο, σε πείσμα πολλές φορές των συσχετισμών, αλλά με σταθερό τον προσανατολισμό μας στην υπεράσπιση της κοινωνικής πλειοψηφίας. </w:t>
      </w:r>
    </w:p>
    <w:p w14:paraId="350965C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50965C7" w14:textId="77777777" w:rsidR="00A42BF5" w:rsidRDefault="007F6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0965C8"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Ευχαριστούμε την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w:t>
      </w:r>
    </w:p>
    <w:p w14:paraId="350965C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Οικονομικών: «Ρυθμίσεις για την εφαρμογή των </w:t>
      </w:r>
      <w:r>
        <w:rPr>
          <w:rFonts w:eastAsia="Times New Roman" w:cs="Times New Roman"/>
          <w:szCs w:val="24"/>
        </w:rPr>
        <w:t>δ</w:t>
      </w:r>
      <w:r>
        <w:rPr>
          <w:rFonts w:eastAsia="Times New Roman" w:cs="Times New Roman"/>
          <w:szCs w:val="24"/>
        </w:rPr>
        <w:t xml:space="preserve">ιαρθρωτικών </w:t>
      </w:r>
      <w:r>
        <w:rPr>
          <w:rFonts w:eastAsia="Times New Roman" w:cs="Times New Roman"/>
          <w:szCs w:val="24"/>
        </w:rPr>
        <w:t>μ</w:t>
      </w:r>
      <w:r>
        <w:rPr>
          <w:rFonts w:eastAsia="Times New Roman" w:cs="Times New Roman"/>
          <w:szCs w:val="24"/>
        </w:rPr>
        <w:t>εταρρυθμίσ</w:t>
      </w:r>
      <w:r>
        <w:rPr>
          <w:rFonts w:eastAsia="Times New Roman" w:cs="Times New Roman"/>
          <w:szCs w:val="24"/>
        </w:rPr>
        <w:t>εων του Προγράμματος Οικονομικής Προσαρμογής και άλλες διατάξεις».</w:t>
      </w:r>
    </w:p>
    <w:p w14:paraId="350965C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Έχει υποβληθεί αίτηση </w:t>
      </w:r>
      <w:r>
        <w:rPr>
          <w:rFonts w:eastAsia="Times New Roman" w:cs="Times New Roman"/>
          <w:szCs w:val="24"/>
        </w:rPr>
        <w:t xml:space="preserve">διεξαγωγής </w:t>
      </w:r>
      <w:r>
        <w:rPr>
          <w:rFonts w:eastAsia="Times New Roman" w:cs="Times New Roman"/>
          <w:szCs w:val="24"/>
        </w:rPr>
        <w:t>ονομαστικής ψηφοφορίας</w:t>
      </w:r>
      <w:r>
        <w:rPr>
          <w:rFonts w:eastAsia="Times New Roman" w:cs="Times New Roman"/>
          <w:szCs w:val="24"/>
        </w:rPr>
        <w:t xml:space="preserve"> Βουλευτών</w:t>
      </w:r>
      <w:r>
        <w:rPr>
          <w:rFonts w:eastAsia="Times New Roman" w:cs="Times New Roman"/>
          <w:szCs w:val="24"/>
        </w:rPr>
        <w:t xml:space="preserve"> </w:t>
      </w:r>
      <w:r>
        <w:rPr>
          <w:rFonts w:eastAsia="Times New Roman" w:cs="Times New Roman"/>
          <w:szCs w:val="24"/>
        </w:rPr>
        <w:t xml:space="preserve">της Νέας Δημοκρατίας </w:t>
      </w:r>
      <w:r>
        <w:rPr>
          <w:rFonts w:eastAsia="Times New Roman" w:cs="Times New Roman"/>
          <w:szCs w:val="24"/>
        </w:rPr>
        <w:t>επί του άρθρου 214 του σχεδίου νόμου</w:t>
      </w:r>
      <w:r>
        <w:rPr>
          <w:rFonts w:eastAsia="Times New Roman" w:cs="Times New Roman"/>
          <w:szCs w:val="24"/>
        </w:rPr>
        <w:t>, της οποίας το κείμενο έχει ως εξής:</w:t>
      </w:r>
    </w:p>
    <w:p w14:paraId="350965CB" w14:textId="77777777" w:rsidR="00A42BF5" w:rsidRDefault="007F616C">
      <w:pPr>
        <w:spacing w:line="600" w:lineRule="auto"/>
        <w:ind w:firstLine="720"/>
        <w:jc w:val="center"/>
        <w:rPr>
          <w:rFonts w:eastAsia="Times New Roman" w:cs="Times New Roman"/>
          <w:color w:val="FF0000"/>
          <w:szCs w:val="24"/>
        </w:rPr>
      </w:pPr>
      <w:r w:rsidRPr="000121B8">
        <w:rPr>
          <w:rFonts w:eastAsia="Times New Roman" w:cs="Times New Roman"/>
          <w:color w:val="FF0000"/>
          <w:szCs w:val="24"/>
        </w:rPr>
        <w:t>(ΑΛΛΑΓΗ ΣΕΛ.)</w:t>
      </w:r>
    </w:p>
    <w:p w14:paraId="350965CC" w14:textId="77777777" w:rsidR="00A42BF5" w:rsidRDefault="007F616C">
      <w:pPr>
        <w:spacing w:line="600" w:lineRule="auto"/>
        <w:ind w:firstLine="720"/>
        <w:jc w:val="center"/>
        <w:rPr>
          <w:rFonts w:eastAsia="Times New Roman" w:cs="Times New Roman"/>
          <w:color w:val="FF0000"/>
          <w:szCs w:val="24"/>
        </w:rPr>
      </w:pPr>
      <w:r w:rsidRPr="000121B8">
        <w:rPr>
          <w:rFonts w:eastAsia="Times New Roman" w:cs="Times New Roman"/>
          <w:color w:val="FF0000"/>
          <w:szCs w:val="24"/>
        </w:rPr>
        <w:t>(ΝΑ ΜΠΕΙ Η ΣΕΛ</w:t>
      </w:r>
      <w:r w:rsidRPr="000121B8">
        <w:rPr>
          <w:rFonts w:eastAsia="Times New Roman" w:cs="Times New Roman"/>
          <w:color w:val="FF0000"/>
          <w:szCs w:val="24"/>
        </w:rPr>
        <w:t>.418 α )</w:t>
      </w:r>
    </w:p>
    <w:p w14:paraId="350965CD" w14:textId="77777777" w:rsidR="00A42BF5" w:rsidRDefault="007F616C">
      <w:pPr>
        <w:spacing w:line="600" w:lineRule="auto"/>
        <w:ind w:firstLine="720"/>
        <w:jc w:val="center"/>
        <w:rPr>
          <w:rFonts w:eastAsia="Times New Roman" w:cs="Times New Roman"/>
          <w:color w:val="FF0000"/>
          <w:szCs w:val="24"/>
        </w:rPr>
      </w:pPr>
      <w:r w:rsidRPr="000121B8">
        <w:rPr>
          <w:rFonts w:eastAsia="Times New Roman" w:cs="Times New Roman"/>
          <w:color w:val="FF0000"/>
          <w:szCs w:val="24"/>
        </w:rPr>
        <w:t>(ΑΛΛΑΓΗ ΣΕΛ.)</w:t>
      </w:r>
    </w:p>
    <w:p w14:paraId="350965CE" w14:textId="77777777" w:rsidR="00A42BF5" w:rsidRDefault="007F616C">
      <w:pPr>
        <w:spacing w:line="600" w:lineRule="auto"/>
        <w:ind w:firstLine="720"/>
        <w:jc w:val="both"/>
        <w:rPr>
          <w:rFonts w:eastAsia="Times New Roman" w:cs="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τον κατάλογο των υπογραφόντων την αίτηση της ονομαστικής ψηφοφορίας, για να διαπιστωθεί αν υπάρχει ο απαιτούμενος από τον Κανονισμό αριθμός για την υποβολή της.</w:t>
      </w:r>
    </w:p>
    <w:p w14:paraId="350965C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Νικόλαος. Παρώ</w:t>
      </w:r>
      <w:r>
        <w:rPr>
          <w:rFonts w:eastAsia="Times New Roman" w:cs="Times New Roman"/>
          <w:szCs w:val="24"/>
        </w:rPr>
        <w:t>ν.</w:t>
      </w:r>
    </w:p>
    <w:p w14:paraId="350965D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Βρούτσης</w:t>
      </w:r>
      <w:proofErr w:type="spellEnd"/>
      <w:r>
        <w:rPr>
          <w:rFonts w:eastAsia="Times New Roman" w:cs="Times New Roman"/>
          <w:szCs w:val="24"/>
        </w:rPr>
        <w:t xml:space="preserve"> Ιωάννης. Παρών.</w:t>
      </w:r>
    </w:p>
    <w:p w14:paraId="350965D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Τσιάρας Κωνσταντίνος. Παρών.</w:t>
      </w:r>
    </w:p>
    <w:p w14:paraId="350965D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Κυριαζίδης Δημήτριος. Παρών.</w:t>
      </w:r>
    </w:p>
    <w:p w14:paraId="350965D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Ανδριανός Ιωάννης. Παρών.</w:t>
      </w:r>
    </w:p>
    <w:p w14:paraId="350965D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Στύλιος</w:t>
      </w:r>
      <w:proofErr w:type="spellEnd"/>
      <w:r>
        <w:rPr>
          <w:rFonts w:eastAsia="Times New Roman" w:cs="Times New Roman"/>
          <w:szCs w:val="24"/>
        </w:rPr>
        <w:t xml:space="preserve"> Γεώργιος. Παρών.</w:t>
      </w:r>
    </w:p>
    <w:p w14:paraId="350965D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Κατσανιώτης</w:t>
      </w:r>
      <w:proofErr w:type="spellEnd"/>
      <w:r>
        <w:rPr>
          <w:rFonts w:eastAsia="Times New Roman" w:cs="Times New Roman"/>
          <w:szCs w:val="24"/>
        </w:rPr>
        <w:t xml:space="preserve"> Ανδρέας. Παρών.</w:t>
      </w:r>
    </w:p>
    <w:p w14:paraId="350965D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Δήμας Χρίστος. Παρών.</w:t>
      </w:r>
    </w:p>
    <w:p w14:paraId="350965D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xml:space="preserve"> Νίκη. Παρούσα.</w:t>
      </w:r>
    </w:p>
    <w:p w14:paraId="350965D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Γκιουλέκας Κωνσταντίνος. Παρών.</w:t>
      </w:r>
    </w:p>
    <w:p w14:paraId="350965D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Γεωργαντάς Γεώργιος. Παρών.</w:t>
      </w:r>
    </w:p>
    <w:p w14:paraId="350965D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Κέλλας</w:t>
      </w:r>
      <w:proofErr w:type="spellEnd"/>
      <w:r>
        <w:rPr>
          <w:rFonts w:eastAsia="Times New Roman" w:cs="Times New Roman"/>
          <w:szCs w:val="24"/>
        </w:rPr>
        <w:t xml:space="preserve"> Χρήστος. Παρών.</w:t>
      </w:r>
    </w:p>
    <w:p w14:paraId="350965D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Κόνσολας</w:t>
      </w:r>
      <w:proofErr w:type="spellEnd"/>
      <w:r>
        <w:rPr>
          <w:rFonts w:eastAsia="Times New Roman" w:cs="Times New Roman"/>
          <w:szCs w:val="24"/>
        </w:rPr>
        <w:t xml:space="preserve"> Εμμανουήλ. Παρών.</w:t>
      </w:r>
    </w:p>
    <w:p w14:paraId="350965D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Βεσυρόπουλος</w:t>
      </w:r>
      <w:proofErr w:type="spellEnd"/>
      <w:r>
        <w:rPr>
          <w:rFonts w:eastAsia="Times New Roman" w:cs="Times New Roman"/>
          <w:szCs w:val="24"/>
        </w:rPr>
        <w:t xml:space="preserve"> Απόστολος. Παρών.</w:t>
      </w:r>
    </w:p>
    <w:p w14:paraId="350965D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Φωτήλας Ιάσων. Παρών.</w:t>
      </w:r>
    </w:p>
    <w:p w14:paraId="350965D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Γιακουμάτος</w:t>
      </w:r>
      <w:proofErr w:type="spellEnd"/>
      <w:r>
        <w:rPr>
          <w:rFonts w:eastAsia="Times New Roman" w:cs="Times New Roman"/>
          <w:szCs w:val="24"/>
        </w:rPr>
        <w:t xml:space="preserve"> Γεράσιμος. Παρών.</w:t>
      </w:r>
    </w:p>
    <w:p w14:paraId="350965D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Μπούρας Αθανάσιος. Παρών. </w:t>
      </w:r>
    </w:p>
    <w:p w14:paraId="350965E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ο απαιτούμενος από τον Κανονισμό αριθμός υπογραφόντων την αίτηση ονομαστικής ψηφοφορίας Βουλευτών. </w:t>
      </w:r>
    </w:p>
    <w:p w14:paraId="350965E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Επίσης, έχει υποβληθεί αίτηση</w:t>
      </w:r>
      <w:r>
        <w:rPr>
          <w:rFonts w:eastAsia="Times New Roman" w:cs="Times New Roman"/>
          <w:szCs w:val="24"/>
        </w:rPr>
        <w:t xml:space="preserve"> διεξαγωγής</w:t>
      </w:r>
      <w:r>
        <w:rPr>
          <w:rFonts w:eastAsia="Times New Roman" w:cs="Times New Roman"/>
          <w:szCs w:val="24"/>
        </w:rPr>
        <w:t xml:space="preserve"> ονομαστικής ψηφοφορίας </w:t>
      </w:r>
      <w:proofErr w:type="spellStart"/>
      <w:r>
        <w:rPr>
          <w:rFonts w:eastAsia="Times New Roman" w:cs="Times New Roman"/>
          <w:szCs w:val="24"/>
        </w:rPr>
        <w:t>Βουλευτώς</w:t>
      </w:r>
      <w:proofErr w:type="spellEnd"/>
      <w:r>
        <w:rPr>
          <w:rFonts w:eastAsia="Times New Roman" w:cs="Times New Roman"/>
          <w:szCs w:val="24"/>
        </w:rPr>
        <w:t xml:space="preserve"> της Δημοκρατικής Συμπαράταξης ΠΑΣΟΚ –ΔΗΜΑΡ </w:t>
      </w:r>
      <w:r>
        <w:rPr>
          <w:rFonts w:eastAsia="Times New Roman" w:cs="Times New Roman"/>
          <w:szCs w:val="24"/>
        </w:rPr>
        <w:t>κ</w:t>
      </w:r>
      <w:r>
        <w:rPr>
          <w:rFonts w:eastAsia="Times New Roman" w:cs="Times New Roman"/>
          <w:szCs w:val="24"/>
        </w:rPr>
        <w:t xml:space="preserve">αι του Ποταμιού </w:t>
      </w:r>
      <w:r>
        <w:rPr>
          <w:rFonts w:eastAsia="Times New Roman" w:cs="Times New Roman"/>
          <w:szCs w:val="24"/>
        </w:rPr>
        <w:t>επί της αρχής, επί των άρθρων 182, 380, καθώς και επί της τροπολογίας με γενικό αριθμό 1437 και ειδικό 230</w:t>
      </w:r>
      <w:r>
        <w:rPr>
          <w:rFonts w:eastAsia="Times New Roman" w:cs="Times New Roman"/>
          <w:szCs w:val="24"/>
        </w:rPr>
        <w:t>, της οποίας το κείμενο έχει ως εξής:</w:t>
      </w:r>
    </w:p>
    <w:p w14:paraId="350965E2" w14:textId="77777777" w:rsidR="00A42BF5" w:rsidRDefault="007F616C">
      <w:pPr>
        <w:spacing w:line="600" w:lineRule="auto"/>
        <w:ind w:firstLine="720"/>
        <w:jc w:val="center"/>
        <w:rPr>
          <w:rFonts w:eastAsia="Times New Roman" w:cs="Times New Roman"/>
          <w:color w:val="FF0000"/>
          <w:szCs w:val="24"/>
        </w:rPr>
      </w:pPr>
      <w:r w:rsidRPr="00CD0B5B">
        <w:rPr>
          <w:rFonts w:eastAsia="Times New Roman" w:cs="Times New Roman"/>
          <w:color w:val="FF0000"/>
          <w:szCs w:val="24"/>
        </w:rPr>
        <w:t>(ΑΛΛΑΓΗ ΣΕΛ.)</w:t>
      </w:r>
    </w:p>
    <w:p w14:paraId="350965E3" w14:textId="77777777" w:rsidR="00A42BF5" w:rsidRDefault="007F616C">
      <w:pPr>
        <w:spacing w:line="600" w:lineRule="auto"/>
        <w:ind w:firstLine="720"/>
        <w:jc w:val="center"/>
        <w:rPr>
          <w:rFonts w:eastAsia="Times New Roman" w:cs="Times New Roman"/>
          <w:color w:val="FF0000"/>
          <w:szCs w:val="24"/>
        </w:rPr>
      </w:pPr>
      <w:r w:rsidRPr="00CD0B5B">
        <w:rPr>
          <w:rFonts w:eastAsia="Times New Roman" w:cs="Times New Roman"/>
          <w:color w:val="FF0000"/>
          <w:szCs w:val="24"/>
        </w:rPr>
        <w:t>(ΝΑ ΜΠΕΙ Η ΣΕΛ.</w:t>
      </w:r>
      <w:r>
        <w:rPr>
          <w:rFonts w:eastAsia="Times New Roman" w:cs="Times New Roman"/>
          <w:color w:val="FF0000"/>
          <w:szCs w:val="24"/>
        </w:rPr>
        <w:t xml:space="preserve">419 </w:t>
      </w:r>
      <w:r w:rsidRPr="00CD0B5B">
        <w:rPr>
          <w:rFonts w:eastAsia="Times New Roman" w:cs="Times New Roman"/>
          <w:color w:val="FF0000"/>
          <w:szCs w:val="24"/>
        </w:rPr>
        <w:t>α )</w:t>
      </w:r>
    </w:p>
    <w:p w14:paraId="350965E4" w14:textId="77777777" w:rsidR="00A42BF5" w:rsidRDefault="007F616C">
      <w:pPr>
        <w:spacing w:line="600" w:lineRule="auto"/>
        <w:ind w:firstLine="720"/>
        <w:jc w:val="center"/>
        <w:rPr>
          <w:rFonts w:eastAsia="Times New Roman" w:cs="Times New Roman"/>
          <w:color w:val="FF0000"/>
          <w:szCs w:val="24"/>
        </w:rPr>
      </w:pPr>
      <w:r w:rsidRPr="00CD0B5B">
        <w:rPr>
          <w:rFonts w:eastAsia="Times New Roman" w:cs="Times New Roman"/>
          <w:color w:val="FF0000"/>
          <w:szCs w:val="24"/>
        </w:rPr>
        <w:t>(ΑΛΛΑΓΗ ΣΕΛ.)</w:t>
      </w:r>
    </w:p>
    <w:p w14:paraId="350965E5" w14:textId="77777777" w:rsidR="00A42BF5" w:rsidRDefault="007F616C">
      <w:pPr>
        <w:spacing w:line="600" w:lineRule="auto"/>
        <w:ind w:firstLine="720"/>
        <w:jc w:val="both"/>
        <w:rPr>
          <w:rFonts w:eastAsia="Times New Roman" w:cs="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τον κατάλογο των υπογραφόντων την αίτηση της ονομαστικής ψηφοφορίας Βουλευτών, για να διαπιστωθεί αν υπάρχει ο απαιτούμενος από τον Κανονισμό αριθμός για την υποβολή της.</w:t>
      </w:r>
    </w:p>
    <w:p w14:paraId="350965E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Αρβανιτίδης</w:t>
      </w:r>
      <w:proofErr w:type="spellEnd"/>
      <w:r>
        <w:rPr>
          <w:rFonts w:eastAsia="Times New Roman" w:cs="Times New Roman"/>
          <w:szCs w:val="24"/>
        </w:rPr>
        <w:t xml:space="preserve"> Γεώργιος. Παρών.</w:t>
      </w:r>
    </w:p>
    <w:p w14:paraId="350965E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Αχμέτ </w:t>
      </w:r>
      <w:proofErr w:type="spellStart"/>
      <w:r>
        <w:rPr>
          <w:rFonts w:eastAsia="Times New Roman" w:cs="Times New Roman"/>
          <w:szCs w:val="24"/>
        </w:rPr>
        <w:t>Ιλχάν</w:t>
      </w:r>
      <w:proofErr w:type="spellEnd"/>
      <w:r>
        <w:rPr>
          <w:rFonts w:eastAsia="Times New Roman" w:cs="Times New Roman"/>
          <w:szCs w:val="24"/>
        </w:rPr>
        <w:t>. Παρών.</w:t>
      </w:r>
    </w:p>
    <w:p w14:paraId="350965E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Βενιζέλος Ευάγγελος. </w:t>
      </w:r>
      <w:r>
        <w:rPr>
          <w:rFonts w:eastAsia="Times New Roman" w:cs="Times New Roman"/>
          <w:szCs w:val="24"/>
        </w:rPr>
        <w:t>Παρών.</w:t>
      </w:r>
    </w:p>
    <w:p w14:paraId="350965E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Γρηγοράκος Λεωνίδας. Παρών.</w:t>
      </w:r>
    </w:p>
    <w:p w14:paraId="350965E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Θεοχαρόπουλος Αθανάσιος. Παρών.</w:t>
      </w:r>
    </w:p>
    <w:p w14:paraId="350965E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Κεγέρογλου</w:t>
      </w:r>
      <w:proofErr w:type="spellEnd"/>
      <w:r>
        <w:rPr>
          <w:rFonts w:eastAsia="Times New Roman" w:cs="Times New Roman"/>
          <w:szCs w:val="24"/>
        </w:rPr>
        <w:t xml:space="preserve"> Βασίλειος. Παρών.</w:t>
      </w:r>
    </w:p>
    <w:p w14:paraId="350965E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Χαρά. Παρούσα.</w:t>
      </w:r>
    </w:p>
    <w:p w14:paraId="350965E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Κουτσούκος Γιάννης. Παρών.</w:t>
      </w:r>
    </w:p>
    <w:p w14:paraId="350965E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Κρεμαστινός Δημήτριος. Παρών.</w:t>
      </w:r>
    </w:p>
    <w:p w14:paraId="350965E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Κωνσταντινόπουλος Οδυσσέας. Παρών.</w:t>
      </w:r>
    </w:p>
    <w:p w14:paraId="350965F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Αμυράς</w:t>
      </w:r>
      <w:proofErr w:type="spellEnd"/>
      <w:r>
        <w:rPr>
          <w:rFonts w:eastAsia="Times New Roman" w:cs="Times New Roman"/>
          <w:szCs w:val="24"/>
        </w:rPr>
        <w:t xml:space="preserve"> Γεώργιος. Παρών.</w:t>
      </w:r>
    </w:p>
    <w:p w14:paraId="350965F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Δανέλλης</w:t>
      </w:r>
      <w:proofErr w:type="spellEnd"/>
      <w:r>
        <w:rPr>
          <w:rFonts w:eastAsia="Times New Roman" w:cs="Times New Roman"/>
          <w:szCs w:val="24"/>
        </w:rPr>
        <w:t xml:space="preserve"> Σπυρίδων. Παρών.</w:t>
      </w:r>
    </w:p>
    <w:p w14:paraId="350965F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Λυκούδης Σπυρίδων. Παρών.</w:t>
      </w:r>
    </w:p>
    <w:p w14:paraId="350965F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Μαυρωτάς</w:t>
      </w:r>
      <w:proofErr w:type="spellEnd"/>
      <w:r>
        <w:rPr>
          <w:rFonts w:eastAsia="Times New Roman" w:cs="Times New Roman"/>
          <w:szCs w:val="24"/>
        </w:rPr>
        <w:t xml:space="preserve"> Γεώργιος. Παρών.</w:t>
      </w:r>
    </w:p>
    <w:p w14:paraId="350965F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Ψαριανός Γρηγόριος. Παρών.</w:t>
      </w:r>
    </w:p>
    <w:p w14:paraId="350965F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Καρράς Γεώργιος-Δημήτριος. Παρών. </w:t>
      </w:r>
    </w:p>
    <w:p w14:paraId="350965F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υπάρχει ο απαιτούμενος από τον Κανονι</w:t>
      </w:r>
      <w:r>
        <w:rPr>
          <w:rFonts w:eastAsia="Times New Roman" w:cs="Times New Roman"/>
          <w:szCs w:val="24"/>
        </w:rPr>
        <w:t>σμό αριθμός υπογραφόντων την αίτηση ονομαστικής ψηφοφορίας Βουλευτών.</w:t>
      </w:r>
    </w:p>
    <w:p w14:paraId="350965F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Τέλος, έχει υποβληθεί και αίτηση</w:t>
      </w:r>
      <w:r>
        <w:rPr>
          <w:rFonts w:eastAsia="Times New Roman" w:cs="Times New Roman"/>
          <w:szCs w:val="24"/>
        </w:rPr>
        <w:t xml:space="preserve"> διεξαγωγής</w:t>
      </w:r>
      <w:r>
        <w:rPr>
          <w:rFonts w:eastAsia="Times New Roman" w:cs="Times New Roman"/>
          <w:szCs w:val="24"/>
        </w:rPr>
        <w:t xml:space="preserve"> ονομαστικής ψηφοφορίας </w:t>
      </w:r>
      <w:r>
        <w:rPr>
          <w:rFonts w:eastAsia="Times New Roman" w:cs="Times New Roman"/>
          <w:szCs w:val="24"/>
        </w:rPr>
        <w:t xml:space="preserve">Βουλευτών του Κομμουνιστικού Κόμματος Ελλάδας </w:t>
      </w:r>
      <w:r>
        <w:rPr>
          <w:rFonts w:eastAsia="Times New Roman" w:cs="Times New Roman"/>
          <w:szCs w:val="24"/>
        </w:rPr>
        <w:t>επί της αρχής, επί των άρθρων 208 και 211 και επί της τροπολογίας με γενικό αριθμό 1437 και ειδικό 230</w:t>
      </w:r>
      <w:r>
        <w:rPr>
          <w:rFonts w:eastAsia="Times New Roman" w:cs="Times New Roman"/>
          <w:szCs w:val="24"/>
        </w:rPr>
        <w:t>, της οποίας το κείμενο έχει ως εξής:</w:t>
      </w:r>
    </w:p>
    <w:p w14:paraId="350965F8" w14:textId="77777777" w:rsidR="00A42BF5" w:rsidRDefault="007F616C">
      <w:pPr>
        <w:spacing w:line="600" w:lineRule="auto"/>
        <w:ind w:firstLine="720"/>
        <w:jc w:val="center"/>
        <w:rPr>
          <w:rFonts w:eastAsia="Times New Roman" w:cs="Times New Roman"/>
          <w:color w:val="FF0000"/>
          <w:szCs w:val="24"/>
        </w:rPr>
      </w:pPr>
      <w:r w:rsidRPr="00CD0B5B">
        <w:rPr>
          <w:rFonts w:eastAsia="Times New Roman" w:cs="Times New Roman"/>
          <w:color w:val="FF0000"/>
          <w:szCs w:val="24"/>
        </w:rPr>
        <w:t>(ΑΛΛΑΓΗ ΣΕΛ.)</w:t>
      </w:r>
    </w:p>
    <w:p w14:paraId="350965F9" w14:textId="77777777" w:rsidR="00A42BF5" w:rsidRDefault="007F616C">
      <w:pPr>
        <w:spacing w:line="600" w:lineRule="auto"/>
        <w:ind w:firstLine="720"/>
        <w:jc w:val="center"/>
        <w:rPr>
          <w:rFonts w:eastAsia="Times New Roman" w:cs="Times New Roman"/>
          <w:color w:val="FF0000"/>
          <w:szCs w:val="24"/>
        </w:rPr>
      </w:pPr>
      <w:r w:rsidRPr="00CD0B5B">
        <w:rPr>
          <w:rFonts w:eastAsia="Times New Roman" w:cs="Times New Roman"/>
          <w:color w:val="FF0000"/>
          <w:szCs w:val="24"/>
        </w:rPr>
        <w:t>(ΝΑ ΜΠΕΙ Η ΣΕΛ.</w:t>
      </w:r>
      <w:r>
        <w:rPr>
          <w:rFonts w:eastAsia="Times New Roman" w:cs="Times New Roman"/>
          <w:color w:val="FF0000"/>
          <w:szCs w:val="24"/>
        </w:rPr>
        <w:t>420</w:t>
      </w:r>
      <w:r w:rsidRPr="00CD0B5B">
        <w:rPr>
          <w:rFonts w:eastAsia="Times New Roman" w:cs="Times New Roman"/>
          <w:color w:val="FF0000"/>
          <w:szCs w:val="24"/>
        </w:rPr>
        <w:t xml:space="preserve"> α )</w:t>
      </w:r>
    </w:p>
    <w:p w14:paraId="350965FA" w14:textId="77777777" w:rsidR="00A42BF5" w:rsidRDefault="007F616C">
      <w:pPr>
        <w:spacing w:line="600" w:lineRule="auto"/>
        <w:ind w:firstLine="720"/>
        <w:jc w:val="center"/>
        <w:rPr>
          <w:rFonts w:eastAsia="Times New Roman" w:cs="Times New Roman"/>
          <w:color w:val="FF0000"/>
          <w:szCs w:val="24"/>
        </w:rPr>
      </w:pPr>
      <w:r w:rsidRPr="00CD0B5B">
        <w:rPr>
          <w:rFonts w:eastAsia="Times New Roman" w:cs="Times New Roman"/>
          <w:color w:val="FF0000"/>
          <w:szCs w:val="24"/>
        </w:rPr>
        <w:t>(ΑΛΛΑΓΗ ΣΕΛ.)</w:t>
      </w:r>
    </w:p>
    <w:p w14:paraId="350965FB" w14:textId="77777777" w:rsidR="00A42BF5" w:rsidRDefault="007F616C">
      <w:pPr>
        <w:spacing w:line="600" w:lineRule="auto"/>
        <w:ind w:firstLine="720"/>
        <w:jc w:val="both"/>
        <w:rPr>
          <w:rFonts w:eastAsia="Times New Roman" w:cs="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τον κατάλογο των υπο</w:t>
      </w:r>
      <w:r>
        <w:rPr>
          <w:rFonts w:eastAsia="Times New Roman" w:cs="Times New Roman"/>
          <w:szCs w:val="24"/>
        </w:rPr>
        <w:t>γραφόντων την αίτηση της ονομαστικής ψηφοφορίας Βουλευτών, για να διαπιστωθεί αν υπάρχει ο απαιτούμενος από τον Κανονισμό αριθμός για την υποβολή της.</w:t>
      </w:r>
    </w:p>
    <w:p w14:paraId="350965F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Κουτσούμπας</w:t>
      </w:r>
      <w:proofErr w:type="spellEnd"/>
      <w:r>
        <w:rPr>
          <w:rFonts w:eastAsia="Times New Roman" w:cs="Times New Roman"/>
          <w:szCs w:val="24"/>
        </w:rPr>
        <w:t xml:space="preserve"> Δημήτριος. Παρών.</w:t>
      </w:r>
    </w:p>
    <w:p w14:paraId="350965F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r>
        <w:rPr>
          <w:rFonts w:eastAsia="Times New Roman" w:cs="Times New Roman"/>
          <w:szCs w:val="24"/>
        </w:rPr>
        <w:t>Παπαρήγα Αλέκα. Παρούσα.</w:t>
      </w:r>
    </w:p>
    <w:p w14:paraId="350965F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Βαρδαλής</w:t>
      </w:r>
      <w:proofErr w:type="spellEnd"/>
      <w:r>
        <w:rPr>
          <w:rFonts w:eastAsia="Times New Roman" w:cs="Times New Roman"/>
          <w:szCs w:val="24"/>
        </w:rPr>
        <w:t xml:space="preserve"> Αθανάσιος. Παρών.</w:t>
      </w:r>
    </w:p>
    <w:p w14:paraId="350965F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Γκι</w:t>
      </w:r>
      <w:r>
        <w:rPr>
          <w:rFonts w:eastAsia="Times New Roman" w:cs="Times New Roman"/>
          <w:szCs w:val="24"/>
        </w:rPr>
        <w:t>όκας Ιωάννης. Παρών.</w:t>
      </w:r>
    </w:p>
    <w:p w14:paraId="3509660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Δελής Ιωάννης. Παρών.</w:t>
      </w:r>
    </w:p>
    <w:p w14:paraId="3509660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r>
        <w:rPr>
          <w:rFonts w:eastAsia="Times New Roman" w:cs="Times New Roman"/>
          <w:szCs w:val="24"/>
        </w:rPr>
        <w:t>Κανέλλη Λιάνα. Παρούσα.</w:t>
      </w:r>
    </w:p>
    <w:p w14:paraId="3509660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Καραθανασόπουλος</w:t>
      </w:r>
      <w:proofErr w:type="spellEnd"/>
      <w:r>
        <w:rPr>
          <w:rFonts w:eastAsia="Times New Roman" w:cs="Times New Roman"/>
          <w:szCs w:val="24"/>
        </w:rPr>
        <w:t xml:space="preserve"> Νικόλαος. Παρών.</w:t>
      </w:r>
    </w:p>
    <w:p w14:paraId="3509660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Κατσώτης</w:t>
      </w:r>
      <w:proofErr w:type="spellEnd"/>
      <w:r>
        <w:rPr>
          <w:rFonts w:eastAsia="Times New Roman" w:cs="Times New Roman"/>
          <w:szCs w:val="24"/>
        </w:rPr>
        <w:t xml:space="preserve"> Χρήστος. Παρών.</w:t>
      </w:r>
    </w:p>
    <w:p w14:paraId="3509660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Λαμπρούλης</w:t>
      </w:r>
      <w:proofErr w:type="spellEnd"/>
      <w:r>
        <w:rPr>
          <w:rFonts w:eastAsia="Times New Roman" w:cs="Times New Roman"/>
          <w:szCs w:val="24"/>
        </w:rPr>
        <w:t xml:space="preserve"> Γεώργιος. Παρών.</w:t>
      </w:r>
    </w:p>
    <w:p w14:paraId="3509660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 xml:space="preserve"> Διαμάντω. Παρούσα.</w:t>
      </w:r>
    </w:p>
    <w:p w14:paraId="3509660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Μωραΐτης Νικόλαος. Παρών.</w:t>
      </w:r>
    </w:p>
    <w:p w14:paraId="3509660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Παφίλης</w:t>
      </w:r>
      <w:proofErr w:type="spellEnd"/>
      <w:r>
        <w:rPr>
          <w:rFonts w:eastAsia="Times New Roman" w:cs="Times New Roman"/>
          <w:szCs w:val="24"/>
        </w:rPr>
        <w:t xml:space="preserve"> Αθανάσιος. Παρών.</w:t>
      </w:r>
    </w:p>
    <w:p w14:paraId="3509660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Στεργίου Κωνσταντίνος. Παρών.</w:t>
      </w:r>
    </w:p>
    <w:p w14:paraId="3509660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Συντυχάκης Εμμανουήλ. Παρών.</w:t>
      </w:r>
    </w:p>
    <w:p w14:paraId="3509660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 κ. Τάσσος Σταύρος. Παρών.</w:t>
      </w:r>
    </w:p>
    <w:p w14:paraId="3509660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υπάρχει ο απαιτούμενος από τον Κανονισμό αριθμός υπογραφόντων την αίτηση ονομαστικής ψηφοφορίας Βουλευτών.</w:t>
      </w:r>
    </w:p>
    <w:p w14:paraId="3509660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Συν</w:t>
      </w:r>
      <w:r>
        <w:rPr>
          <w:rFonts w:eastAsia="Times New Roman" w:cs="Times New Roman"/>
          <w:szCs w:val="24"/>
        </w:rPr>
        <w:t xml:space="preserve">επώς διακόπτουμε τη συνεδρίαση για δέκα </w:t>
      </w:r>
      <w:r>
        <w:rPr>
          <w:rFonts w:eastAsia="Times New Roman" w:cs="Times New Roman"/>
          <w:szCs w:val="24"/>
        </w:rPr>
        <w:t>(10</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λεπτά, σύμφωνα με τον Κανονισμό. </w:t>
      </w:r>
    </w:p>
    <w:p w14:paraId="3509660D" w14:textId="77777777" w:rsidR="00A42BF5" w:rsidRDefault="007F616C">
      <w:pPr>
        <w:spacing w:line="600" w:lineRule="auto"/>
        <w:ind w:firstLine="720"/>
        <w:jc w:val="center"/>
        <w:rPr>
          <w:rFonts w:eastAsia="Times New Roman"/>
          <w:szCs w:val="24"/>
        </w:rPr>
      </w:pPr>
      <w:r>
        <w:rPr>
          <w:rFonts w:eastAsia="Times New Roman" w:cs="Times New Roman"/>
          <w:szCs w:val="24"/>
        </w:rPr>
        <w:t>(ΔΙΑΚΟΠΗ)</w:t>
      </w:r>
      <w:r>
        <w:rPr>
          <w:rFonts w:eastAsia="Times New Roman"/>
          <w:szCs w:val="24"/>
        </w:rPr>
        <w:t xml:space="preserve"> </w:t>
      </w:r>
    </w:p>
    <w:p w14:paraId="3509660E" w14:textId="77777777" w:rsidR="00A42BF5" w:rsidRDefault="007F616C">
      <w:pPr>
        <w:spacing w:line="600" w:lineRule="auto"/>
        <w:ind w:firstLine="720"/>
        <w:jc w:val="center"/>
        <w:rPr>
          <w:rFonts w:eastAsia="Times New Roman"/>
          <w:szCs w:val="24"/>
        </w:rPr>
      </w:pPr>
      <w:r>
        <w:rPr>
          <w:rFonts w:eastAsia="Times New Roman"/>
          <w:szCs w:val="24"/>
        </w:rPr>
        <w:t>(ΜΕΤΑ ΤΗ ΔΙΑΚΟΠΗ)</w:t>
      </w:r>
    </w:p>
    <w:p w14:paraId="3509660F" w14:textId="77777777" w:rsidR="00A42BF5" w:rsidRDefault="007F616C">
      <w:pPr>
        <w:spacing w:line="600" w:lineRule="auto"/>
        <w:ind w:firstLine="720"/>
        <w:jc w:val="both"/>
        <w:rPr>
          <w:rFonts w:eastAsia="Times New Roman"/>
          <w:szCs w:val="24"/>
        </w:rPr>
      </w:pPr>
      <w:r w:rsidDel="00B44249">
        <w:rPr>
          <w:rFonts w:eastAsia="Times New Roman"/>
          <w:szCs w:val="24"/>
        </w:rPr>
        <w:t xml:space="preserve"> </w:t>
      </w:r>
      <w:r>
        <w:rPr>
          <w:rFonts w:eastAsia="Times New Roman"/>
          <w:szCs w:val="24"/>
        </w:rPr>
        <w:t>(</w:t>
      </w:r>
      <w:r>
        <w:rPr>
          <w:rFonts w:eastAsia="Times New Roman"/>
          <w:szCs w:val="24"/>
        </w:rPr>
        <w:t>Στο σημείο αυτό τ</w:t>
      </w:r>
      <w:r>
        <w:rPr>
          <w:rFonts w:eastAsia="Times New Roman"/>
          <w:szCs w:val="24"/>
        </w:rPr>
        <w:t>ην Π</w:t>
      </w:r>
      <w:r>
        <w:rPr>
          <w:rFonts w:eastAsia="Times New Roman"/>
          <w:szCs w:val="24"/>
        </w:rPr>
        <w:t xml:space="preserve">ροεδρική Έδρα καταλαμβάνει ο </w:t>
      </w:r>
      <w:r>
        <w:rPr>
          <w:rFonts w:eastAsia="Times New Roman"/>
          <w:szCs w:val="24"/>
        </w:rPr>
        <w:t>Β</w:t>
      </w:r>
      <w:r>
        <w:rPr>
          <w:rFonts w:eastAsia="Times New Roman"/>
          <w:szCs w:val="24"/>
        </w:rPr>
        <w:t>΄</w:t>
      </w:r>
      <w:r>
        <w:rPr>
          <w:rFonts w:eastAsia="Times New Roman"/>
          <w:szCs w:val="24"/>
        </w:rPr>
        <w:t xml:space="preserve"> Αντιπρόεδρος</w:t>
      </w:r>
      <w:r>
        <w:rPr>
          <w:rFonts w:eastAsia="Times New Roman"/>
          <w:szCs w:val="24"/>
        </w:rPr>
        <w:t xml:space="preserve"> </w:t>
      </w:r>
      <w:r>
        <w:rPr>
          <w:rFonts w:eastAsia="Times New Roman"/>
          <w:szCs w:val="24"/>
        </w:rPr>
        <w:t>της Βουλής κ</w:t>
      </w:r>
      <w:r w:rsidRPr="000950E8">
        <w:rPr>
          <w:rFonts w:eastAsia="Times New Roman"/>
          <w:szCs w:val="24"/>
        </w:rPr>
        <w:t xml:space="preserve">. </w:t>
      </w:r>
      <w:r w:rsidRPr="00954191">
        <w:rPr>
          <w:rFonts w:eastAsia="Times New Roman"/>
          <w:b/>
          <w:szCs w:val="24"/>
        </w:rPr>
        <w:t>ΓΕΩΡΓΙΟΣ ΒΑΡΕΜΕΝΟΣ</w:t>
      </w:r>
      <w:r>
        <w:rPr>
          <w:rFonts w:eastAsia="Times New Roman"/>
          <w:szCs w:val="24"/>
        </w:rPr>
        <w:t>)</w:t>
      </w:r>
    </w:p>
    <w:p w14:paraId="35096610" w14:textId="77777777" w:rsidR="00A42BF5" w:rsidRDefault="007F616C">
      <w:pPr>
        <w:spacing w:line="600" w:lineRule="auto"/>
        <w:ind w:firstLine="720"/>
        <w:jc w:val="both"/>
        <w:rPr>
          <w:rFonts w:eastAsia="Times New Roman"/>
          <w:szCs w:val="24"/>
        </w:rPr>
      </w:pPr>
      <w:r w:rsidDel="00613788">
        <w:rPr>
          <w:rFonts w:eastAsia="Times New Roman"/>
          <w:szCs w:val="24"/>
        </w:rPr>
        <w:t xml:space="preserve"> </w:t>
      </w:r>
    </w:p>
    <w:p w14:paraId="35096611"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w:t>
      </w:r>
      <w:r>
        <w:rPr>
          <w:rFonts w:eastAsia="Times New Roman"/>
          <w:szCs w:val="24"/>
        </w:rPr>
        <w:t>συνεχίζεται η</w:t>
      </w:r>
      <w:r>
        <w:rPr>
          <w:rFonts w:eastAsia="Times New Roman"/>
          <w:szCs w:val="24"/>
        </w:rPr>
        <w:t xml:space="preserve"> συνεδρίαση.</w:t>
      </w:r>
    </w:p>
    <w:p w14:paraId="35096612" w14:textId="77777777" w:rsidR="00A42BF5" w:rsidRDefault="007F616C">
      <w:pPr>
        <w:spacing w:line="600" w:lineRule="auto"/>
        <w:ind w:firstLine="720"/>
        <w:jc w:val="both"/>
        <w:rPr>
          <w:rFonts w:eastAsia="Times New Roman" w:cs="Times New Roman"/>
          <w:szCs w:val="24"/>
        </w:rPr>
      </w:pPr>
      <w:r>
        <w:rPr>
          <w:rFonts w:eastAsia="Times New Roman"/>
          <w:szCs w:val="24"/>
        </w:rPr>
        <w:t xml:space="preserve">Θα διεξαχθεί ονομαστική ψηφοφορία επί της αρχής, επί των άρθρων 182, 208, 211, 214 και 380, καθώς και επί της υπουργικής τροπολογίας 1437/230 του σχεδίου νόμου του Υπουργείου Οικονομικών: </w:t>
      </w:r>
      <w:r>
        <w:rPr>
          <w:rFonts w:eastAsia="Times New Roman" w:cs="Times New Roman"/>
          <w:szCs w:val="24"/>
        </w:rPr>
        <w:t>«Ρυθμίσεις γ</w:t>
      </w:r>
      <w:r>
        <w:rPr>
          <w:rFonts w:eastAsia="Times New Roman" w:cs="Times New Roman"/>
          <w:szCs w:val="24"/>
        </w:rPr>
        <w:t xml:space="preserve">ια την εφαρμογή των </w:t>
      </w:r>
      <w:r>
        <w:rPr>
          <w:rFonts w:eastAsia="Times New Roman" w:cs="Times New Roman"/>
          <w:szCs w:val="24"/>
        </w:rPr>
        <w:t>δ</w:t>
      </w:r>
      <w:r>
        <w:rPr>
          <w:rFonts w:eastAsia="Times New Roman" w:cs="Times New Roman"/>
          <w:szCs w:val="24"/>
        </w:rPr>
        <w:t xml:space="preserve">ιαρθρωτικών </w:t>
      </w:r>
      <w:r>
        <w:rPr>
          <w:rFonts w:eastAsia="Times New Roman" w:cs="Times New Roman"/>
          <w:szCs w:val="24"/>
        </w:rPr>
        <w:t>μ</w:t>
      </w:r>
      <w:r>
        <w:rPr>
          <w:rFonts w:eastAsia="Times New Roman" w:cs="Times New Roman"/>
          <w:szCs w:val="24"/>
        </w:rPr>
        <w:t>εταρρυθμίσεων του Προγράμματος Οικονομικής Προσαρμογής και άλλες διατάξεις».</w:t>
      </w:r>
    </w:p>
    <w:p w14:paraId="3509661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Δέχεστε να συμπτύξουμε τις τρεις ψηφοφορίες σε μία;</w:t>
      </w:r>
    </w:p>
    <w:p w14:paraId="3509661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ΟΛ</w:t>
      </w:r>
      <w:r>
        <w:rPr>
          <w:rFonts w:eastAsia="Times New Roman" w:cs="Times New Roman"/>
          <w:b/>
          <w:szCs w:val="24"/>
        </w:rPr>
        <w:t>Λ</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35096615" w14:textId="77777777" w:rsidR="00A42BF5" w:rsidRDefault="007F616C">
      <w:pPr>
        <w:spacing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proofErr w:type="spellStart"/>
      <w:r>
        <w:rPr>
          <w:rFonts w:eastAsia="Times New Roman" w:cs="Times New Roman"/>
          <w:szCs w:val="24"/>
        </w:rPr>
        <w:t>Συνεπ</w:t>
      </w:r>
      <w:r>
        <w:rPr>
          <w:rFonts w:eastAsia="Times New Roman" w:cs="Times New Roman"/>
          <w:szCs w:val="24"/>
        </w:rPr>
        <w:t>ο</w:t>
      </w:r>
      <w:proofErr w:type="spellEnd"/>
      <w:r>
        <w:rPr>
          <w:rFonts w:eastAsia="Times New Roman" w:cs="Times New Roman"/>
          <w:szCs w:val="24"/>
        </w:rPr>
        <w:t xml:space="preserve"> Σώμα </w:t>
      </w:r>
      <w:proofErr w:type="spellStart"/>
      <w:r>
        <w:rPr>
          <w:rFonts w:eastAsia="Times New Roman" w:cs="Times New Roman"/>
          <w:szCs w:val="24"/>
        </w:rPr>
        <w:t>συνεφώνησε</w:t>
      </w:r>
      <w:proofErr w:type="spellEnd"/>
      <w:r>
        <w:rPr>
          <w:rFonts w:eastAsia="Times New Roman" w:cs="Times New Roman"/>
          <w:szCs w:val="24"/>
        </w:rPr>
        <w:t>.</w:t>
      </w:r>
    </w:p>
    <w:p w14:paraId="35096616" w14:textId="77777777" w:rsidR="00A42BF5" w:rsidRDefault="007F616C">
      <w:pPr>
        <w:spacing w:line="600" w:lineRule="auto"/>
        <w:ind w:firstLine="720"/>
        <w:jc w:val="both"/>
        <w:rPr>
          <w:rFonts w:eastAsia="Times New Roman"/>
          <w:szCs w:val="24"/>
        </w:rPr>
      </w:pPr>
      <w:r>
        <w:rPr>
          <w:rFonts w:eastAsia="Times New Roman"/>
          <w:szCs w:val="24"/>
        </w:rPr>
        <w:t xml:space="preserve">Οι αποδεχόμενοι το νομοσχέδιο επί της αρχής, </w:t>
      </w:r>
      <w:r>
        <w:rPr>
          <w:rFonts w:eastAsia="Times New Roman"/>
          <w:szCs w:val="24"/>
        </w:rPr>
        <w:t xml:space="preserve">τα άρθρα 182, 208, 211, 214 και 380 </w:t>
      </w:r>
      <w:r>
        <w:rPr>
          <w:rFonts w:eastAsia="Times New Roman"/>
          <w:szCs w:val="24"/>
        </w:rPr>
        <w:t xml:space="preserve">και </w:t>
      </w:r>
      <w:r>
        <w:rPr>
          <w:rFonts w:eastAsia="Times New Roman"/>
          <w:szCs w:val="24"/>
        </w:rPr>
        <w:t>την</w:t>
      </w:r>
      <w:r>
        <w:rPr>
          <w:rFonts w:eastAsia="Times New Roman"/>
          <w:szCs w:val="24"/>
        </w:rPr>
        <w:t xml:space="preserve"> </w:t>
      </w:r>
      <w:r>
        <w:rPr>
          <w:rFonts w:eastAsia="Times New Roman"/>
          <w:szCs w:val="24"/>
        </w:rPr>
        <w:t xml:space="preserve">τροπολογία 1437/230 λέγουν </w:t>
      </w:r>
      <w:r>
        <w:rPr>
          <w:rFonts w:eastAsia="Times New Roman"/>
          <w:szCs w:val="24"/>
        </w:rPr>
        <w:t xml:space="preserve">«ΝΑΙ». </w:t>
      </w:r>
    </w:p>
    <w:p w14:paraId="35096617" w14:textId="77777777" w:rsidR="00A42BF5" w:rsidRDefault="007F616C">
      <w:pPr>
        <w:spacing w:line="600" w:lineRule="auto"/>
        <w:ind w:firstLine="720"/>
        <w:jc w:val="both"/>
        <w:rPr>
          <w:rFonts w:eastAsia="Times New Roman"/>
          <w:szCs w:val="24"/>
        </w:rPr>
      </w:pPr>
      <w:r>
        <w:rPr>
          <w:rFonts w:eastAsia="Times New Roman"/>
          <w:szCs w:val="24"/>
        </w:rPr>
        <w:t xml:space="preserve">Οι μη αποδεχόμενοι το νομοσχέδιο επί της αρχής, </w:t>
      </w:r>
      <w:r>
        <w:rPr>
          <w:rFonts w:eastAsia="Times New Roman"/>
          <w:szCs w:val="24"/>
        </w:rPr>
        <w:t xml:space="preserve">τα άρθρα 182, 208, 211, 214 και 380 και την τροπολογία 1437/230 </w:t>
      </w:r>
      <w:r>
        <w:rPr>
          <w:rFonts w:eastAsia="Times New Roman"/>
          <w:szCs w:val="24"/>
        </w:rPr>
        <w:t>λέγουν «ΟΧΙ».</w:t>
      </w:r>
    </w:p>
    <w:p w14:paraId="35096618" w14:textId="77777777" w:rsidR="00A42BF5" w:rsidRDefault="007F616C">
      <w:pPr>
        <w:spacing w:line="600" w:lineRule="auto"/>
        <w:ind w:firstLine="720"/>
        <w:jc w:val="both"/>
        <w:rPr>
          <w:rFonts w:eastAsia="Times New Roman"/>
          <w:szCs w:val="24"/>
        </w:rPr>
      </w:pPr>
      <w:r>
        <w:rPr>
          <w:rFonts w:eastAsia="Times New Roman"/>
          <w:szCs w:val="24"/>
        </w:rPr>
        <w:t>Οι αρν</w:t>
      </w:r>
      <w:r>
        <w:rPr>
          <w:rFonts w:eastAsia="Times New Roman"/>
          <w:szCs w:val="24"/>
        </w:rPr>
        <w:t>ούμενοι ψήφο λένε «ΠΑΡΩΝ».</w:t>
      </w:r>
    </w:p>
    <w:p w14:paraId="35096619" w14:textId="77777777" w:rsidR="00A42BF5" w:rsidRDefault="007F616C">
      <w:pPr>
        <w:spacing w:line="600" w:lineRule="auto"/>
        <w:ind w:firstLine="720"/>
        <w:jc w:val="both"/>
        <w:rPr>
          <w:rFonts w:eastAsia="Times New Roman"/>
          <w:szCs w:val="24"/>
        </w:rPr>
      </w:pPr>
      <w:r>
        <w:rPr>
          <w:rFonts w:eastAsia="Times New Roman"/>
          <w:szCs w:val="24"/>
        </w:rPr>
        <w:t>Καλούνται επί του καταλόγου</w:t>
      </w:r>
      <w:r>
        <w:rPr>
          <w:rFonts w:eastAsia="Times New Roman"/>
          <w:szCs w:val="24"/>
        </w:rPr>
        <w:t>:</w:t>
      </w:r>
      <w:r>
        <w:rPr>
          <w:rFonts w:eastAsia="Times New Roman"/>
          <w:szCs w:val="24"/>
        </w:rPr>
        <w:t xml:space="preserve"> η κ</w:t>
      </w:r>
      <w:r>
        <w:rPr>
          <w:rFonts w:eastAsia="Times New Roman"/>
          <w:szCs w:val="24"/>
        </w:rPr>
        <w:t>.</w:t>
      </w:r>
      <w:r>
        <w:rPr>
          <w:rFonts w:eastAsia="Times New Roman"/>
          <w:szCs w:val="24"/>
        </w:rPr>
        <w:t xml:space="preserve"> Αναστασία </w:t>
      </w:r>
      <w:proofErr w:type="spellStart"/>
      <w:r>
        <w:rPr>
          <w:rFonts w:eastAsia="Times New Roman"/>
          <w:szCs w:val="24"/>
        </w:rPr>
        <w:t>Γκαρά</w:t>
      </w:r>
      <w:proofErr w:type="spellEnd"/>
      <w:r>
        <w:rPr>
          <w:rFonts w:eastAsia="Times New Roman"/>
          <w:szCs w:val="24"/>
        </w:rPr>
        <w:t xml:space="preserve"> από τον ΣΥΡΙΖΑ και ο κ. Βασίλειος </w:t>
      </w:r>
      <w:proofErr w:type="spellStart"/>
      <w:r>
        <w:rPr>
          <w:rFonts w:eastAsia="Times New Roman"/>
          <w:szCs w:val="24"/>
        </w:rPr>
        <w:t>Γιόγακας</w:t>
      </w:r>
      <w:proofErr w:type="spellEnd"/>
      <w:r>
        <w:rPr>
          <w:rFonts w:eastAsia="Times New Roman"/>
          <w:szCs w:val="24"/>
        </w:rPr>
        <w:t xml:space="preserve"> από τη Νέα Δημοκρατία.</w:t>
      </w:r>
    </w:p>
    <w:p w14:paraId="3509661A" w14:textId="77777777" w:rsidR="00A42BF5" w:rsidRDefault="007F616C">
      <w:pPr>
        <w:spacing w:line="600" w:lineRule="auto"/>
        <w:ind w:firstLine="720"/>
        <w:jc w:val="both"/>
        <w:rPr>
          <w:rFonts w:eastAsia="Times New Roman"/>
          <w:szCs w:val="24"/>
        </w:rPr>
      </w:pPr>
      <w:r>
        <w:rPr>
          <w:rFonts w:eastAsia="Times New Roman"/>
          <w:szCs w:val="24"/>
        </w:rPr>
        <w:t xml:space="preserve">Σας ενημερώνω, επίσης, ότι </w:t>
      </w:r>
      <w:r>
        <w:rPr>
          <w:rFonts w:eastAsia="Times New Roman"/>
          <w:szCs w:val="24"/>
        </w:rPr>
        <w:t xml:space="preserve">έχει </w:t>
      </w:r>
      <w:r>
        <w:rPr>
          <w:rFonts w:eastAsia="Times New Roman"/>
          <w:szCs w:val="24"/>
        </w:rPr>
        <w:t>έρθει στο Προεδρείο τηλεομοιοτυπί</w:t>
      </w:r>
      <w:r>
        <w:rPr>
          <w:rFonts w:eastAsia="Times New Roman"/>
          <w:szCs w:val="24"/>
        </w:rPr>
        <w:t>α</w:t>
      </w:r>
      <w:r>
        <w:rPr>
          <w:rFonts w:eastAsia="Times New Roman"/>
          <w:szCs w:val="24"/>
        </w:rPr>
        <w:t>-φαξ συναδέλφ</w:t>
      </w:r>
      <w:r>
        <w:rPr>
          <w:rFonts w:eastAsia="Times New Roman"/>
          <w:szCs w:val="24"/>
        </w:rPr>
        <w:t>ου</w:t>
      </w:r>
      <w:r>
        <w:rPr>
          <w:rFonts w:eastAsia="Times New Roman"/>
          <w:szCs w:val="24"/>
        </w:rPr>
        <w:t xml:space="preserve">, σύμφωνα με το άρθρο 70Α του Κανονισμού της Βουλής, με </w:t>
      </w:r>
      <w:r>
        <w:rPr>
          <w:rFonts w:eastAsia="Times New Roman"/>
          <w:szCs w:val="24"/>
        </w:rPr>
        <w:t xml:space="preserve">την </w:t>
      </w:r>
      <w:r>
        <w:rPr>
          <w:rFonts w:eastAsia="Times New Roman"/>
          <w:szCs w:val="24"/>
        </w:rPr>
        <w:t>οποί</w:t>
      </w:r>
      <w:r>
        <w:rPr>
          <w:rFonts w:eastAsia="Times New Roman"/>
          <w:szCs w:val="24"/>
        </w:rPr>
        <w:t>α</w:t>
      </w:r>
      <w:r>
        <w:rPr>
          <w:rFonts w:eastAsia="Times New Roman"/>
          <w:szCs w:val="24"/>
        </w:rPr>
        <w:t xml:space="preserve"> γνωστοποι</w:t>
      </w:r>
      <w:r>
        <w:rPr>
          <w:rFonts w:eastAsia="Times New Roman"/>
          <w:szCs w:val="24"/>
        </w:rPr>
        <w:t>εί</w:t>
      </w:r>
      <w:r>
        <w:rPr>
          <w:rFonts w:eastAsia="Times New Roman"/>
          <w:szCs w:val="24"/>
        </w:rPr>
        <w:t xml:space="preserve"> την ψήφο του επί της αρχής, επί των άρθρων </w:t>
      </w:r>
      <w:r>
        <w:rPr>
          <w:rFonts w:eastAsia="Times New Roman"/>
          <w:szCs w:val="24"/>
        </w:rPr>
        <w:t xml:space="preserve">182, 208, 211, 214 και 380 </w:t>
      </w:r>
      <w:r>
        <w:rPr>
          <w:rFonts w:eastAsia="Times New Roman"/>
          <w:szCs w:val="24"/>
        </w:rPr>
        <w:t xml:space="preserve">και επί της τροπολογίας </w:t>
      </w:r>
      <w:r>
        <w:rPr>
          <w:rFonts w:eastAsia="Times New Roman"/>
          <w:szCs w:val="24"/>
        </w:rPr>
        <w:t xml:space="preserve">1437/230 </w:t>
      </w:r>
      <w:r>
        <w:rPr>
          <w:rFonts w:eastAsia="Times New Roman"/>
          <w:szCs w:val="24"/>
        </w:rPr>
        <w:t xml:space="preserve">του νομοσχεδίου. </w:t>
      </w:r>
      <w:r>
        <w:rPr>
          <w:rFonts w:eastAsia="Times New Roman"/>
          <w:szCs w:val="24"/>
        </w:rPr>
        <w:t>Η</w:t>
      </w:r>
      <w:r>
        <w:rPr>
          <w:rFonts w:eastAsia="Times New Roman"/>
          <w:szCs w:val="24"/>
        </w:rPr>
        <w:t xml:space="preserve"> </w:t>
      </w:r>
      <w:r>
        <w:rPr>
          <w:rFonts w:eastAsia="Times New Roman"/>
          <w:szCs w:val="24"/>
        </w:rPr>
        <w:t xml:space="preserve">ψήφος αυτή </w:t>
      </w:r>
      <w:r>
        <w:rPr>
          <w:rFonts w:eastAsia="Times New Roman"/>
          <w:szCs w:val="24"/>
        </w:rPr>
        <w:t>θα ανακοινωθ</w:t>
      </w:r>
      <w:r>
        <w:rPr>
          <w:rFonts w:eastAsia="Times New Roman"/>
          <w:szCs w:val="24"/>
        </w:rPr>
        <w:t>εί</w:t>
      </w:r>
      <w:r>
        <w:rPr>
          <w:rFonts w:eastAsia="Times New Roman"/>
          <w:szCs w:val="24"/>
        </w:rPr>
        <w:t xml:space="preserve"> και θα συνυπολογιστ</w:t>
      </w:r>
      <w:r>
        <w:rPr>
          <w:rFonts w:eastAsia="Times New Roman"/>
          <w:szCs w:val="24"/>
        </w:rPr>
        <w:t>εί</w:t>
      </w:r>
      <w:r>
        <w:rPr>
          <w:rFonts w:eastAsia="Times New Roman"/>
          <w:szCs w:val="24"/>
        </w:rPr>
        <w:t xml:space="preserve"> στην κατ</w:t>
      </w:r>
      <w:r>
        <w:rPr>
          <w:rFonts w:eastAsia="Times New Roman"/>
          <w:szCs w:val="24"/>
        </w:rPr>
        <w:t xml:space="preserve">αμέτρηση, η οποία θα ακολουθήσει. </w:t>
      </w:r>
    </w:p>
    <w:p w14:paraId="3509661B" w14:textId="77777777" w:rsidR="00A42BF5" w:rsidRDefault="007F616C">
      <w:pPr>
        <w:spacing w:line="600" w:lineRule="auto"/>
        <w:ind w:firstLine="720"/>
        <w:jc w:val="both"/>
        <w:rPr>
          <w:rFonts w:eastAsia="Times New Roman"/>
          <w:szCs w:val="24"/>
        </w:rPr>
      </w:pPr>
      <w:r>
        <w:rPr>
          <w:rFonts w:eastAsia="Times New Roman"/>
          <w:szCs w:val="24"/>
        </w:rPr>
        <w:t xml:space="preserve">Παρακαλώ να αρχίσει η ανάγνωση του καταλόγου. </w:t>
      </w:r>
    </w:p>
    <w:p w14:paraId="3509661C" w14:textId="77777777" w:rsidR="00A42BF5" w:rsidRDefault="007F616C">
      <w:pPr>
        <w:spacing w:line="600" w:lineRule="auto"/>
        <w:ind w:firstLine="720"/>
        <w:jc w:val="center"/>
        <w:rPr>
          <w:rFonts w:eastAsia="Times New Roman"/>
          <w:szCs w:val="24"/>
        </w:rPr>
      </w:pPr>
      <w:r>
        <w:rPr>
          <w:rFonts w:eastAsia="Times New Roman"/>
          <w:szCs w:val="24"/>
        </w:rPr>
        <w:t>(ΨΗΦΟΦΟΡΙΑ)</w:t>
      </w:r>
    </w:p>
    <w:p w14:paraId="3509661D" w14:textId="77777777" w:rsidR="00A42BF5" w:rsidRDefault="007F616C">
      <w:pPr>
        <w:widowControl w:val="0"/>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3509661E" w14:textId="77777777" w:rsidR="00A42BF5" w:rsidRDefault="007F616C">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Υπάρχει συνάδελφος, ο οποίος δεν άκουσε το όνομά του; Κανείς.</w:t>
      </w:r>
    </w:p>
    <w:p w14:paraId="3509661F"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Η επιστολή, η οποία απ</w:t>
      </w:r>
      <w:r>
        <w:rPr>
          <w:rFonts w:eastAsia="Times New Roman" w:cs="Times New Roman"/>
          <w:szCs w:val="24"/>
        </w:rPr>
        <w:t>εστάλη στο Προεδρείο από τον Υπουργό Εξωτερικών κ. Νικόλαο Κοτζιά, σύμφωνα με το άρθρο 70Α του Κανονισμού της Βουλής</w:t>
      </w:r>
      <w:r>
        <w:rPr>
          <w:rFonts w:eastAsia="Times New Roman" w:cs="Times New Roman"/>
          <w:szCs w:val="24"/>
        </w:rPr>
        <w:t xml:space="preserve">, θα καταχωριστεί </w:t>
      </w:r>
      <w:r>
        <w:rPr>
          <w:rFonts w:eastAsia="Times New Roman" w:cs="Times New Roman"/>
          <w:szCs w:val="24"/>
        </w:rPr>
        <w:t xml:space="preserve">στα Πρακτικά. </w:t>
      </w:r>
    </w:p>
    <w:p w14:paraId="35096620"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(Η προαναφερθείσα επιστολή</w:t>
      </w:r>
      <w:r>
        <w:rPr>
          <w:rFonts w:eastAsia="Times New Roman" w:cs="Times New Roman"/>
          <w:szCs w:val="24"/>
        </w:rPr>
        <w:t xml:space="preserve"> καταχωρίζεται στα Πρακτικά και</w:t>
      </w:r>
      <w:r>
        <w:rPr>
          <w:rFonts w:eastAsia="Times New Roman" w:cs="Times New Roman"/>
          <w:szCs w:val="24"/>
        </w:rPr>
        <w:t xml:space="preserve"> έχει ως εξής:</w:t>
      </w:r>
    </w:p>
    <w:p w14:paraId="35096621" w14:textId="77777777" w:rsidR="00A42BF5" w:rsidRDefault="007F616C">
      <w:pPr>
        <w:spacing w:after="0" w:line="600" w:lineRule="auto"/>
        <w:ind w:firstLine="720"/>
        <w:jc w:val="center"/>
        <w:rPr>
          <w:rFonts w:eastAsia="Times New Roman" w:cs="Times New Roman"/>
          <w:color w:val="FF0000"/>
          <w:szCs w:val="24"/>
        </w:rPr>
      </w:pPr>
      <w:r w:rsidRPr="008407DE">
        <w:rPr>
          <w:rFonts w:eastAsia="Times New Roman" w:cs="Times New Roman"/>
          <w:color w:val="FF0000"/>
          <w:szCs w:val="24"/>
        </w:rPr>
        <w:t>(ΑΛΛΑΓΗ ΣΕΛ.)</w:t>
      </w:r>
    </w:p>
    <w:p w14:paraId="35096622" w14:textId="77777777" w:rsidR="00A42BF5" w:rsidRDefault="007F616C">
      <w:pPr>
        <w:spacing w:after="0" w:line="600" w:lineRule="auto"/>
        <w:ind w:firstLine="720"/>
        <w:jc w:val="center"/>
        <w:rPr>
          <w:rFonts w:eastAsia="Times New Roman" w:cs="Times New Roman"/>
          <w:color w:val="FF0000"/>
          <w:szCs w:val="24"/>
        </w:rPr>
      </w:pPr>
      <w:r w:rsidRPr="008407DE">
        <w:rPr>
          <w:rFonts w:eastAsia="Times New Roman" w:cs="Times New Roman"/>
          <w:color w:val="FF0000"/>
          <w:szCs w:val="24"/>
        </w:rPr>
        <w:t xml:space="preserve">(ΝΑ ΜΠΕΙ Η </w:t>
      </w:r>
      <w:r w:rsidRPr="008407DE">
        <w:rPr>
          <w:rFonts w:eastAsia="Times New Roman" w:cs="Times New Roman"/>
          <w:color w:val="FF0000"/>
          <w:szCs w:val="24"/>
        </w:rPr>
        <w:t>ΣΕΛ. 426)</w:t>
      </w:r>
    </w:p>
    <w:p w14:paraId="35096623" w14:textId="77777777" w:rsidR="00A42BF5" w:rsidRDefault="007F616C">
      <w:pPr>
        <w:spacing w:after="0" w:line="600" w:lineRule="auto"/>
        <w:ind w:firstLine="720"/>
        <w:jc w:val="center"/>
        <w:rPr>
          <w:rFonts w:eastAsia="Times New Roman" w:cs="Times New Roman"/>
          <w:color w:val="FF0000"/>
          <w:szCs w:val="24"/>
        </w:rPr>
      </w:pPr>
      <w:r w:rsidRPr="008407DE">
        <w:rPr>
          <w:rFonts w:eastAsia="Times New Roman" w:cs="Times New Roman"/>
          <w:color w:val="FF0000"/>
          <w:szCs w:val="24"/>
        </w:rPr>
        <w:t>(ΑΛΛΑΓΗ ΣΕΛ.)</w:t>
      </w:r>
    </w:p>
    <w:p w14:paraId="35096624"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 xml:space="preserve">(Διαρκούσης της ψηφοφορίας την Προεδρική Έδρα καταλαμβάνει η Γ΄ Αντιπρόεδρος της Βουλής κ. </w:t>
      </w:r>
      <w:r w:rsidRPr="00C45703">
        <w:rPr>
          <w:rFonts w:eastAsia="Times New Roman" w:cs="Times New Roman"/>
          <w:b/>
          <w:szCs w:val="24"/>
        </w:rPr>
        <w:t>ΑΝΑΣΤΑΣΙΑ ΧΡΙΣΤΟΔΟΥΛΟΠΟΥΛΟΥ</w:t>
      </w:r>
      <w:r>
        <w:rPr>
          <w:rFonts w:eastAsia="Times New Roman" w:cs="Times New Roman"/>
          <w:szCs w:val="24"/>
        </w:rPr>
        <w:t>)</w:t>
      </w:r>
    </w:p>
    <w:p w14:paraId="35096625" w14:textId="77777777" w:rsidR="00A42BF5" w:rsidRDefault="007F616C">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σας ενημερώνω επίσης ότι έχουν έρθει στο Προεδρείο επιστολές των συναδέλφων κ.κ. Ανδρέα Λοβέρδου, Σοφίας </w:t>
      </w:r>
      <w:proofErr w:type="spellStart"/>
      <w:r>
        <w:rPr>
          <w:rFonts w:eastAsia="Times New Roman" w:cs="Times New Roman"/>
          <w:szCs w:val="24"/>
        </w:rPr>
        <w:t>Βούλτεψη</w:t>
      </w:r>
      <w:proofErr w:type="spellEnd"/>
      <w:r>
        <w:rPr>
          <w:rFonts w:eastAsia="Times New Roman" w:cs="Times New Roman"/>
          <w:szCs w:val="24"/>
        </w:rPr>
        <w:t xml:space="preserve"> και Άννας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Μισέλ Ασημακοπούλου</w:t>
      </w:r>
      <w:r>
        <w:rPr>
          <w:rFonts w:eastAsia="Times New Roman" w:cs="Times New Roman"/>
          <w:szCs w:val="24"/>
        </w:rPr>
        <w:t>,</w:t>
      </w:r>
      <w:r>
        <w:rPr>
          <w:rFonts w:eastAsia="Times New Roman" w:cs="Times New Roman"/>
          <w:szCs w:val="24"/>
        </w:rPr>
        <w:t xml:space="preserve"> οι οποίοι δεν θα παρευρεθούν στη σημερινή ονομαστική ψηφοφορία και μας γνωστοπ</w:t>
      </w:r>
      <w:r>
        <w:rPr>
          <w:rFonts w:eastAsia="Times New Roman" w:cs="Times New Roman"/>
          <w:szCs w:val="24"/>
        </w:rPr>
        <w:t>οιούν με επιστολή την ψήφο τους.</w:t>
      </w:r>
    </w:p>
    <w:p w14:paraId="35096626"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 xml:space="preserve">Οι επιστολές αυτές, οι οποίες εκφράζουν πρόθεση ψήφου, θα καταχωρισθούν στα Πρακτικά της σημερινής συνεδρίασης, αλλά δεν συνυπολογίζονται στην καταμέτρηση των ψήφων. </w:t>
      </w:r>
    </w:p>
    <w:p w14:paraId="35096627" w14:textId="77777777" w:rsidR="00A42BF5" w:rsidRDefault="007F616C">
      <w:pPr>
        <w:spacing w:after="0"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καταχωρίζονται στα </w:t>
      </w:r>
      <w:r>
        <w:rPr>
          <w:rFonts w:eastAsia="Times New Roman" w:cs="Times New Roman"/>
          <w:szCs w:val="24"/>
        </w:rPr>
        <w:t>Πρακτικά και έχουν ως εξής:</w:t>
      </w:r>
    </w:p>
    <w:p w14:paraId="35096628" w14:textId="77777777" w:rsidR="00A42BF5" w:rsidRDefault="007F616C">
      <w:pPr>
        <w:spacing w:after="0" w:line="600" w:lineRule="auto"/>
        <w:ind w:firstLine="720"/>
        <w:jc w:val="center"/>
        <w:rPr>
          <w:rFonts w:eastAsia="Times New Roman" w:cs="Times New Roman"/>
          <w:color w:val="FF0000"/>
          <w:szCs w:val="24"/>
        </w:rPr>
      </w:pPr>
      <w:r w:rsidRPr="00A54398">
        <w:rPr>
          <w:rFonts w:eastAsia="Times New Roman" w:cs="Times New Roman"/>
          <w:color w:val="FF0000"/>
          <w:szCs w:val="24"/>
        </w:rPr>
        <w:t>(ΑΛΛΑΓΗ ΣΕΛ.)</w:t>
      </w:r>
    </w:p>
    <w:p w14:paraId="35096629" w14:textId="77777777" w:rsidR="00A42BF5" w:rsidRDefault="007F616C">
      <w:pPr>
        <w:spacing w:after="0" w:line="600" w:lineRule="auto"/>
        <w:ind w:firstLine="720"/>
        <w:jc w:val="center"/>
        <w:rPr>
          <w:rFonts w:eastAsia="Times New Roman" w:cs="Times New Roman"/>
          <w:color w:val="FF0000"/>
          <w:szCs w:val="24"/>
        </w:rPr>
      </w:pPr>
      <w:r>
        <w:rPr>
          <w:rFonts w:eastAsia="Times New Roman" w:cs="Times New Roman"/>
          <w:color w:val="FF0000"/>
          <w:szCs w:val="24"/>
        </w:rPr>
        <w:t>(ΝΑ ΜΠΟΥΝ ΟΙ</w:t>
      </w:r>
      <w:r w:rsidRPr="00A54398">
        <w:rPr>
          <w:rFonts w:eastAsia="Times New Roman" w:cs="Times New Roman"/>
          <w:color w:val="FF0000"/>
          <w:szCs w:val="24"/>
        </w:rPr>
        <w:t xml:space="preserve"> ΣΕΛ. </w:t>
      </w:r>
      <w:r>
        <w:rPr>
          <w:rFonts w:eastAsia="Times New Roman" w:cs="Times New Roman"/>
          <w:color w:val="FF0000"/>
          <w:szCs w:val="24"/>
        </w:rPr>
        <w:t>428-430</w:t>
      </w:r>
      <w:r w:rsidRPr="00A54398">
        <w:rPr>
          <w:rFonts w:eastAsia="Times New Roman" w:cs="Times New Roman"/>
          <w:color w:val="FF0000"/>
          <w:szCs w:val="24"/>
        </w:rPr>
        <w:t>)</w:t>
      </w:r>
    </w:p>
    <w:p w14:paraId="3509662A" w14:textId="77777777" w:rsidR="00A42BF5" w:rsidRDefault="007F616C">
      <w:pPr>
        <w:spacing w:after="0" w:line="600" w:lineRule="auto"/>
        <w:ind w:firstLine="720"/>
        <w:jc w:val="center"/>
        <w:rPr>
          <w:rFonts w:eastAsia="Times New Roman" w:cs="Times New Roman"/>
          <w:color w:val="FF0000"/>
          <w:szCs w:val="24"/>
        </w:rPr>
      </w:pPr>
      <w:r w:rsidRPr="00A54398">
        <w:rPr>
          <w:rFonts w:eastAsia="Times New Roman" w:cs="Times New Roman"/>
          <w:color w:val="FF0000"/>
          <w:szCs w:val="24"/>
        </w:rPr>
        <w:t>(ΑΛΛΑΓΗ ΣΕΛ.)</w:t>
      </w:r>
    </w:p>
    <w:p w14:paraId="3509662B" w14:textId="77777777" w:rsidR="00A42BF5" w:rsidRDefault="007F616C">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κηρύσσεται περαιωμένη η ψηφοφορία και παρακαλώ τους κυρίους ψηφολέκτες να προβούν στην καταμέτρηση </w:t>
      </w:r>
      <w:r>
        <w:rPr>
          <w:rFonts w:eastAsia="Times New Roman" w:cs="Times New Roman"/>
          <w:szCs w:val="24"/>
        </w:rPr>
        <w:t xml:space="preserve">των ψήφων και την εξαγωγή του αποτελέσματος. </w:t>
      </w:r>
    </w:p>
    <w:p w14:paraId="3509662C" w14:textId="77777777" w:rsidR="00A42BF5" w:rsidRDefault="007F616C">
      <w:pPr>
        <w:spacing w:after="0" w:line="600" w:lineRule="auto"/>
        <w:ind w:firstLine="720"/>
        <w:jc w:val="center"/>
        <w:rPr>
          <w:rFonts w:eastAsia="Times New Roman" w:cs="Times New Roman"/>
          <w:szCs w:val="24"/>
        </w:rPr>
      </w:pPr>
      <w:r>
        <w:rPr>
          <w:rFonts w:eastAsia="Times New Roman" w:cs="Times New Roman"/>
          <w:szCs w:val="24"/>
        </w:rPr>
        <w:t>(ΚΑΤΑΜΕΤΡΗΣΗ)</w:t>
      </w:r>
    </w:p>
    <w:p w14:paraId="3509662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Μέχρι να ολοκληρωθεί η καταμέτρηση, προχωράμε στην ψήφιση των υπολοίπων άρθρων και τροπολογιών. Επειδή είναι πάρα πολλά τα άρθρα, σας έχει διανεμηθεί ένας κατάλογος με τα άρθρα ομαδοποιημένα, ώστε</w:t>
      </w:r>
      <w:r>
        <w:rPr>
          <w:rFonts w:eastAsia="Times New Roman" w:cs="Times New Roman"/>
          <w:szCs w:val="24"/>
        </w:rPr>
        <w:t xml:space="preserve"> να μπορέσουμε να ολοκληρώσουμε την ψηφοφορία σχετικά σύντομα. </w:t>
      </w:r>
    </w:p>
    <w:p w14:paraId="3509662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νομοσχέδιο επί της αρχής έχει τεθεί σε ονομαστική ψηφοφορία. </w:t>
      </w:r>
    </w:p>
    <w:p w14:paraId="3509662F"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 ως έχει; </w:t>
      </w:r>
    </w:p>
    <w:p w14:paraId="3509663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3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r>
        <w:rPr>
          <w:rFonts w:eastAsia="Times New Roman" w:cs="Times New Roman"/>
          <w:szCs w:val="24"/>
        </w:rPr>
        <w:t xml:space="preserve">. </w:t>
      </w:r>
    </w:p>
    <w:p w14:paraId="3509663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3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3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663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3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3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3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w:t>
      </w:r>
      <w:r>
        <w:rPr>
          <w:rFonts w:eastAsia="Times New Roman" w:cs="Times New Roman"/>
          <w:szCs w:val="24"/>
        </w:rPr>
        <w:t>νεπώς το άρθρο</w:t>
      </w:r>
      <w:r>
        <w:rPr>
          <w:rFonts w:eastAsia="Times New Roman" w:cs="Times New Roman"/>
          <w:szCs w:val="24"/>
        </w:rPr>
        <w:t xml:space="preserve"> 1 έγινε δεκτό ως έχει κατά πλειοψηφία.</w:t>
      </w:r>
    </w:p>
    <w:p w14:paraId="3509663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 ως έχει; </w:t>
      </w:r>
    </w:p>
    <w:p w14:paraId="3509663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3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3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3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3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3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4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4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4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 έγινε δεκτό ως έχει κατά πλειοψηφία.</w:t>
      </w:r>
    </w:p>
    <w:p w14:paraId="3509664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 </w:t>
      </w:r>
      <w:r>
        <w:rPr>
          <w:rFonts w:eastAsia="Times New Roman" w:cs="Times New Roman"/>
          <w:szCs w:val="24"/>
        </w:rPr>
        <w:t xml:space="preserve">ως έχει; </w:t>
      </w:r>
    </w:p>
    <w:p w14:paraId="3509664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4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4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4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4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4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4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4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4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 έγινε δεκτό ως έχει κατά πλειοψηφία.</w:t>
      </w:r>
    </w:p>
    <w:p w14:paraId="3509664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 ως έχει; </w:t>
      </w:r>
    </w:p>
    <w:p w14:paraId="3509664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4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5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5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w:t>
      </w:r>
      <w:r>
        <w:rPr>
          <w:rFonts w:eastAsia="Times New Roman" w:cs="Times New Roman"/>
          <w:b/>
          <w:szCs w:val="24"/>
        </w:rPr>
        <w:t xml:space="preserve">ΝΗΣ: </w:t>
      </w:r>
      <w:r>
        <w:rPr>
          <w:rFonts w:eastAsia="Times New Roman" w:cs="Times New Roman"/>
          <w:szCs w:val="24"/>
        </w:rPr>
        <w:t xml:space="preserve">Όχι. </w:t>
      </w:r>
    </w:p>
    <w:p w14:paraId="3509665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5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5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5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5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 έγινε δεκτό ως έχει κατά πλειοψηφία.</w:t>
      </w:r>
    </w:p>
    <w:p w14:paraId="3509665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 ως έχει; </w:t>
      </w:r>
    </w:p>
    <w:p w14:paraId="3509665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5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5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5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5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5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5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ΜΑΡΙΟΣ ΓΕΩΡΓΙΑΔΗΣ (Θ΄ </w:t>
      </w:r>
      <w:r>
        <w:rPr>
          <w:rFonts w:eastAsia="Times New Roman" w:cs="Times New Roman"/>
          <w:b/>
          <w:szCs w:val="24"/>
        </w:rPr>
        <w:t>Αντιπρόεδρος της Βουλής):</w:t>
      </w:r>
      <w:r>
        <w:rPr>
          <w:rFonts w:eastAsia="Times New Roman" w:cs="Times New Roman"/>
          <w:szCs w:val="24"/>
        </w:rPr>
        <w:t xml:space="preserve"> Όχι. </w:t>
      </w:r>
    </w:p>
    <w:p w14:paraId="3509665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6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 έγινε δεκτό ως έχει κατά πλειοψηφία.</w:t>
      </w:r>
    </w:p>
    <w:p w14:paraId="3509666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6 ως έχει; </w:t>
      </w:r>
    </w:p>
    <w:p w14:paraId="3509666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6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r>
        <w:rPr>
          <w:rFonts w:eastAsia="Times New Roman" w:cs="Times New Roman"/>
          <w:szCs w:val="24"/>
        </w:rPr>
        <w:t xml:space="preserve"> </w:t>
      </w:r>
    </w:p>
    <w:p w14:paraId="3509666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6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6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6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6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6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6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w:t>
      </w:r>
      <w:r>
        <w:rPr>
          <w:rFonts w:eastAsia="Times New Roman" w:cs="Times New Roman"/>
          <w:szCs w:val="24"/>
        </w:rPr>
        <w:t>ώς το άρθρο 6 έγινε δεκτό ως έχει κατά πλειοψηφία.</w:t>
      </w:r>
    </w:p>
    <w:p w14:paraId="3509666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7 ως έχει; </w:t>
      </w:r>
    </w:p>
    <w:p w14:paraId="3509666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6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6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6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7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7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7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7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7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7 έγινε δεκτό ως έχει κατά πλειοψηφία.</w:t>
      </w:r>
    </w:p>
    <w:p w14:paraId="3509667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8 </w:t>
      </w:r>
      <w:r>
        <w:rPr>
          <w:rFonts w:eastAsia="Times New Roman" w:cs="Times New Roman"/>
          <w:szCs w:val="24"/>
        </w:rPr>
        <w:t xml:space="preserve">ως έχει; </w:t>
      </w:r>
    </w:p>
    <w:p w14:paraId="3509667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7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7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7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7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7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7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7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7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8 έγινε δεκτό ως έχει κατά πλειοψηφία.</w:t>
      </w:r>
    </w:p>
    <w:p w14:paraId="3509667F"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9, όπως τροποποιήθηκε από τον κύριο Υπουργό; </w:t>
      </w:r>
    </w:p>
    <w:p w14:paraId="3509668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8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8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w:t>
      </w:r>
      <w:r>
        <w:rPr>
          <w:rFonts w:eastAsia="Times New Roman" w:cs="Times New Roman"/>
          <w:b/>
          <w:szCs w:val="24"/>
        </w:rPr>
        <w:t xml:space="preserve">ΑΝΤΙΝΟΠΟΥΛΟΣ: </w:t>
      </w:r>
      <w:r>
        <w:rPr>
          <w:rFonts w:eastAsia="Times New Roman" w:cs="Times New Roman"/>
          <w:szCs w:val="24"/>
        </w:rPr>
        <w:t xml:space="preserve">Όχι. </w:t>
      </w:r>
    </w:p>
    <w:p w14:paraId="3509668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8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8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8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8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8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w:t>
      </w:r>
      <w:r>
        <w:rPr>
          <w:rFonts w:eastAsia="Times New Roman" w:cs="Times New Roman"/>
          <w:szCs w:val="24"/>
        </w:rPr>
        <w:t xml:space="preserve"> 9 έγινε δεκτό, όπως τροποποιήθηκε από τον κύριο Υπουργό, κατά πλειοψηφία.</w:t>
      </w:r>
    </w:p>
    <w:p w14:paraId="3509668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10 ως έχει; </w:t>
      </w:r>
    </w:p>
    <w:p w14:paraId="3509668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8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8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8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8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w:t>
      </w:r>
      <w:r>
        <w:rPr>
          <w:rFonts w:eastAsia="Times New Roman" w:cs="Times New Roman"/>
          <w:b/>
          <w:szCs w:val="24"/>
        </w:rPr>
        <w:t xml:space="preserve">ΟΥΛΟΣ: </w:t>
      </w:r>
      <w:r>
        <w:rPr>
          <w:rFonts w:eastAsia="Times New Roman" w:cs="Times New Roman"/>
          <w:szCs w:val="24"/>
        </w:rPr>
        <w:t xml:space="preserve">Όχι. </w:t>
      </w:r>
    </w:p>
    <w:p w14:paraId="3509668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9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9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9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10 έγινε δεκτό ως έχει κατά πλειοψηφία.</w:t>
      </w:r>
    </w:p>
    <w:p w14:paraId="3509669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w:t>
      </w:r>
      <w:r>
        <w:rPr>
          <w:rFonts w:eastAsia="Times New Roman" w:cs="Times New Roman"/>
          <w:szCs w:val="24"/>
        </w:rPr>
        <w:t xml:space="preserve">τό το άρθρο 11 ως έχει; </w:t>
      </w:r>
    </w:p>
    <w:p w14:paraId="3509669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9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9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9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9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9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9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9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9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11 έγινε δεκτό ως έχει κατά πλειοψηφία.</w:t>
      </w:r>
    </w:p>
    <w:p w14:paraId="3509669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12 ως έχει; </w:t>
      </w:r>
    </w:p>
    <w:p w14:paraId="3509669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9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A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A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A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A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A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A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A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12 έγινε δεκτό ως </w:t>
      </w:r>
      <w:r>
        <w:rPr>
          <w:rFonts w:eastAsia="Times New Roman" w:cs="Times New Roman"/>
          <w:szCs w:val="24"/>
        </w:rPr>
        <w:t>έχει κατά πλειοψηφία.</w:t>
      </w:r>
    </w:p>
    <w:p w14:paraId="350966A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13 ως έχει; </w:t>
      </w:r>
    </w:p>
    <w:p w14:paraId="350966A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A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A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A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A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A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A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w:t>
      </w:r>
      <w:r>
        <w:rPr>
          <w:rFonts w:eastAsia="Times New Roman" w:cs="Times New Roman"/>
          <w:b/>
          <w:szCs w:val="24"/>
        </w:rPr>
        <w:t xml:space="preserve"> ΓΕΩΡΓΙΑΔΗΣ (Θ΄ Αντιπρόεδρος της Βουλής):</w:t>
      </w:r>
      <w:r>
        <w:rPr>
          <w:rFonts w:eastAsia="Times New Roman" w:cs="Times New Roman"/>
          <w:szCs w:val="24"/>
        </w:rPr>
        <w:t xml:space="preserve"> Όχι. </w:t>
      </w:r>
    </w:p>
    <w:p w14:paraId="350966A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B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13 έγινε δεκτό ως έχει κατά πλειοψηφία.</w:t>
      </w:r>
    </w:p>
    <w:p w14:paraId="350966B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14 ως έχει; </w:t>
      </w:r>
    </w:p>
    <w:p w14:paraId="350966B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B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w:t>
      </w:r>
      <w:r>
        <w:rPr>
          <w:rFonts w:eastAsia="Times New Roman" w:cs="Times New Roman"/>
          <w:b/>
          <w:szCs w:val="24"/>
        </w:rPr>
        <w:t xml:space="preserve">ΡΙΣΤΟΣ ΔΗΜΑΣ: </w:t>
      </w:r>
      <w:r>
        <w:rPr>
          <w:rFonts w:eastAsia="Times New Roman" w:cs="Times New Roman"/>
          <w:szCs w:val="24"/>
        </w:rPr>
        <w:t xml:space="preserve">Όχι. </w:t>
      </w:r>
    </w:p>
    <w:p w14:paraId="350966B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B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B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B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B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B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B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14 έγινε δεκτό ως έχει κατά πλειοψηφία.</w:t>
      </w:r>
    </w:p>
    <w:p w14:paraId="350966B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15 ως έχει; </w:t>
      </w:r>
    </w:p>
    <w:p w14:paraId="350966B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B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B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B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C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C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C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C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C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15 έγινε δεκτό ως έχει κατά πλειοψηφία.</w:t>
      </w:r>
    </w:p>
    <w:p w14:paraId="350966C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w:t>
      </w:r>
      <w:r>
        <w:rPr>
          <w:rFonts w:eastAsia="Times New Roman" w:cs="Times New Roman"/>
          <w:szCs w:val="24"/>
        </w:rPr>
        <w:t xml:space="preserve">τάται το Σώμα: Γίνεται δεκτό το άρθρο 16 ως έχει; </w:t>
      </w:r>
    </w:p>
    <w:p w14:paraId="350966C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C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C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C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C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C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C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w:t>
      </w:r>
      <w:r>
        <w:rPr>
          <w:rFonts w:eastAsia="Times New Roman" w:cs="Times New Roman"/>
          <w:b/>
          <w:szCs w:val="24"/>
        </w:rPr>
        <w:t>ρος της Βουλής):</w:t>
      </w:r>
      <w:r>
        <w:rPr>
          <w:rFonts w:eastAsia="Times New Roman" w:cs="Times New Roman"/>
          <w:szCs w:val="24"/>
        </w:rPr>
        <w:t xml:space="preserve"> Όχι. </w:t>
      </w:r>
    </w:p>
    <w:p w14:paraId="350966C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C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16 έγινε δεκτό ως έχει κατά πλειοψηφία.</w:t>
      </w:r>
    </w:p>
    <w:p w14:paraId="350966CF"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 ως έχει; </w:t>
      </w:r>
    </w:p>
    <w:p w14:paraId="350966D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D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D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D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D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D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D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D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D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17 έγινε δεκτό ως έχει κατά πλειοψηφία.</w:t>
      </w:r>
    </w:p>
    <w:p w14:paraId="350966D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18 ως έχει; </w:t>
      </w:r>
    </w:p>
    <w:p w14:paraId="350966D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D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D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D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D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D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w:t>
      </w:r>
      <w:r>
        <w:rPr>
          <w:rFonts w:eastAsia="Times New Roman" w:cs="Times New Roman"/>
          <w:b/>
          <w:szCs w:val="24"/>
        </w:rPr>
        <w:t xml:space="preserve">ΠΑΧΡΙΣΤΟΠΟΥΛΟΣ: </w:t>
      </w:r>
      <w:r>
        <w:rPr>
          <w:rFonts w:eastAsia="Times New Roman" w:cs="Times New Roman"/>
          <w:szCs w:val="24"/>
        </w:rPr>
        <w:t xml:space="preserve">Ναι. </w:t>
      </w:r>
    </w:p>
    <w:p w14:paraId="350966E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E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E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18 έγινε δεκτό ως έχει κατά πλειοψηφία.</w:t>
      </w:r>
    </w:p>
    <w:p w14:paraId="350966E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 ως έχει; </w:t>
      </w:r>
    </w:p>
    <w:p w14:paraId="350966E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E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E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E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E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E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E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E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E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w:t>
      </w:r>
      <w:r>
        <w:rPr>
          <w:rFonts w:eastAsia="Times New Roman" w:cs="Times New Roman"/>
          <w:szCs w:val="24"/>
        </w:rPr>
        <w:t xml:space="preserve"> 19 έγινε δεκτό ως έχει κατά πλειοψηφία.</w:t>
      </w:r>
    </w:p>
    <w:p w14:paraId="350966E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20, όπως τροποποιήθηκε από τον κύριο Υπουργό; </w:t>
      </w:r>
    </w:p>
    <w:p w14:paraId="350966E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E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F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w:t>
      </w:r>
      <w:r>
        <w:rPr>
          <w:rFonts w:eastAsia="Times New Roman" w:cs="Times New Roman"/>
          <w:b/>
          <w:szCs w:val="24"/>
        </w:rPr>
        <w:t xml:space="preserve">ΟΠΟΥΛΟΣ: </w:t>
      </w:r>
      <w:r>
        <w:rPr>
          <w:rFonts w:eastAsia="Times New Roman" w:cs="Times New Roman"/>
          <w:szCs w:val="24"/>
        </w:rPr>
        <w:t xml:space="preserve">Όχι. </w:t>
      </w:r>
    </w:p>
    <w:p w14:paraId="350966F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F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6F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F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F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6F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20 έγινε δεκτό, όπως τροποποιήθηκε από τον κύριο Υπουργό, κατά πλειοψηφία.</w:t>
      </w:r>
    </w:p>
    <w:p w14:paraId="350966F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21 ως έχει; </w:t>
      </w:r>
    </w:p>
    <w:p w14:paraId="350966F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6F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6F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6F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6F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w:t>
      </w:r>
      <w:r>
        <w:rPr>
          <w:rFonts w:eastAsia="Times New Roman" w:cs="Times New Roman"/>
          <w:b/>
          <w:szCs w:val="24"/>
        </w:rPr>
        <w:t xml:space="preserve">ΑΡΑΘΑΝΑΣΟΠΟΥΛΟΣ: </w:t>
      </w:r>
      <w:r>
        <w:rPr>
          <w:rFonts w:eastAsia="Times New Roman" w:cs="Times New Roman"/>
          <w:szCs w:val="24"/>
        </w:rPr>
        <w:t xml:space="preserve">Όχι. </w:t>
      </w:r>
    </w:p>
    <w:p w14:paraId="350966F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6F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6F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0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21 έγινε δεκτό ως έχει κατά πλειοψηφία.</w:t>
      </w:r>
    </w:p>
    <w:p w14:paraId="3509670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w:t>
      </w:r>
      <w:r>
        <w:rPr>
          <w:rFonts w:eastAsia="Times New Roman" w:cs="Times New Roman"/>
          <w:szCs w:val="24"/>
        </w:rPr>
        <w:t xml:space="preserve">ίνεται δεκτό το άρθρο 22 ως έχει; </w:t>
      </w:r>
    </w:p>
    <w:p w14:paraId="3509670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0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0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0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0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0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0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0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0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22 έγινε δεκτό ως έχει κατά πλειοψηφία.</w:t>
      </w:r>
    </w:p>
    <w:p w14:paraId="3509670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23 ως έχει; </w:t>
      </w:r>
    </w:p>
    <w:p w14:paraId="3509670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0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0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w:t>
      </w:r>
      <w:r>
        <w:rPr>
          <w:rFonts w:eastAsia="Times New Roman" w:cs="Times New Roman"/>
          <w:b/>
          <w:szCs w:val="24"/>
        </w:rPr>
        <w:t xml:space="preserve">ΟΥΛΟΣ: </w:t>
      </w:r>
      <w:r>
        <w:rPr>
          <w:rFonts w:eastAsia="Times New Roman" w:cs="Times New Roman"/>
          <w:szCs w:val="24"/>
        </w:rPr>
        <w:t xml:space="preserve">Όχι. </w:t>
      </w:r>
    </w:p>
    <w:p w14:paraId="3509670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1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1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1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1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1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23 έγινε δεκτό ως έχει κατά πλειοψηφία.</w:t>
      </w:r>
    </w:p>
    <w:p w14:paraId="3509671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24 ως έχει; </w:t>
      </w:r>
    </w:p>
    <w:p w14:paraId="3509671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1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1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1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1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1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w:t>
      </w:r>
      <w:r>
        <w:rPr>
          <w:rFonts w:eastAsia="Times New Roman" w:cs="Times New Roman"/>
          <w:b/>
          <w:szCs w:val="24"/>
        </w:rPr>
        <w:t xml:space="preserve">ΠΑΧΡΙΣΤΟΠΟΥΛΟΣ: </w:t>
      </w:r>
      <w:r>
        <w:rPr>
          <w:rFonts w:eastAsia="Times New Roman" w:cs="Times New Roman"/>
          <w:szCs w:val="24"/>
        </w:rPr>
        <w:t xml:space="preserve">Ναι. </w:t>
      </w:r>
    </w:p>
    <w:p w14:paraId="3509671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1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1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24 έγινε δεκτό ως έχει κατά πλειοψηφία.</w:t>
      </w:r>
    </w:p>
    <w:p w14:paraId="3509671F"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25 ως έχει; </w:t>
      </w:r>
    </w:p>
    <w:p w14:paraId="3509672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2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2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2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2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2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2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2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2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ΕΔΡΕΥΟΥΣΑ (Αναστασία Χριστοδουλοπούλου): </w:t>
      </w:r>
      <w:r>
        <w:rPr>
          <w:rFonts w:eastAsia="Times New Roman" w:cs="Times New Roman"/>
          <w:szCs w:val="24"/>
        </w:rPr>
        <w:t>Συνεπώς το άρθρο 25 έγινε δεκτό ως έχει κατά πλειοψηφία.</w:t>
      </w:r>
    </w:p>
    <w:p w14:paraId="3509672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26 ως έχει; </w:t>
      </w:r>
    </w:p>
    <w:p w14:paraId="3509672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2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2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2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r>
        <w:rPr>
          <w:rFonts w:eastAsia="Times New Roman" w:cs="Times New Roman"/>
          <w:szCs w:val="24"/>
        </w:rPr>
        <w:t xml:space="preserve">. </w:t>
      </w:r>
    </w:p>
    <w:p w14:paraId="3509672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2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3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3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3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26 έγινε δεκτό ως έχει κατά πλειοψηφία.</w:t>
      </w:r>
    </w:p>
    <w:p w14:paraId="3509673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27 ως έχει; </w:t>
      </w:r>
    </w:p>
    <w:p w14:paraId="3509673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3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3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3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3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3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3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ΜΑΡΙΟΣ ΓΕΩΡΓΙΑΔΗΣ (Θ΄ </w:t>
      </w:r>
      <w:r>
        <w:rPr>
          <w:rFonts w:eastAsia="Times New Roman" w:cs="Times New Roman"/>
          <w:b/>
          <w:szCs w:val="24"/>
        </w:rPr>
        <w:t>Αντιπρόεδρος της Βουλής):</w:t>
      </w:r>
      <w:r>
        <w:rPr>
          <w:rFonts w:eastAsia="Times New Roman" w:cs="Times New Roman"/>
          <w:szCs w:val="24"/>
        </w:rPr>
        <w:t xml:space="preserve"> Όχι. </w:t>
      </w:r>
    </w:p>
    <w:p w14:paraId="3509673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3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w:t>
      </w:r>
      <w:r>
        <w:rPr>
          <w:rFonts w:eastAsia="Times New Roman" w:cs="Times New Roman"/>
          <w:szCs w:val="24"/>
        </w:rPr>
        <w:t xml:space="preserve"> 27 έγινε δεκτό ως έχει κατά πλειοψηφία.</w:t>
      </w:r>
    </w:p>
    <w:p w14:paraId="3509673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28 ως έχει; </w:t>
      </w:r>
    </w:p>
    <w:p w14:paraId="3509673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3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w:t>
      </w:r>
      <w:r>
        <w:rPr>
          <w:rFonts w:eastAsia="Times New Roman" w:cs="Times New Roman"/>
          <w:szCs w:val="24"/>
        </w:rPr>
        <w:t xml:space="preserve">ι. </w:t>
      </w:r>
    </w:p>
    <w:p w14:paraId="3509674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4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4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4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4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4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4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w:t>
      </w:r>
      <w:r>
        <w:rPr>
          <w:rFonts w:eastAsia="Times New Roman" w:cs="Times New Roman"/>
          <w:szCs w:val="24"/>
        </w:rPr>
        <w:t>επώς το άρθρο 28 έγινε δεκτό ως έχει κατά πλειοψηφία.</w:t>
      </w:r>
    </w:p>
    <w:p w14:paraId="3509674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29 ως έχει; </w:t>
      </w:r>
    </w:p>
    <w:p w14:paraId="3509674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4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4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4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4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4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w:t>
      </w:r>
      <w:r>
        <w:rPr>
          <w:rFonts w:eastAsia="Times New Roman" w:cs="Times New Roman"/>
          <w:b/>
          <w:szCs w:val="24"/>
        </w:rPr>
        <w:t xml:space="preserve">Σ ΠΑΠΑΧΡΙΣΤΟΠΟΥΛΟΣ: </w:t>
      </w:r>
      <w:r>
        <w:rPr>
          <w:rFonts w:eastAsia="Times New Roman" w:cs="Times New Roman"/>
          <w:szCs w:val="24"/>
        </w:rPr>
        <w:t xml:space="preserve">Ναι. </w:t>
      </w:r>
    </w:p>
    <w:p w14:paraId="3509674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4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5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29 έγινε δεκτό ως έχει κατά πλειοψηφία.</w:t>
      </w:r>
    </w:p>
    <w:p w14:paraId="3509675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30 ως έχει; </w:t>
      </w:r>
    </w:p>
    <w:p w14:paraId="3509675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5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5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5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5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5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5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w:t>
      </w:r>
      <w:r>
        <w:rPr>
          <w:rFonts w:eastAsia="Times New Roman" w:cs="Times New Roman"/>
          <w:b/>
          <w:szCs w:val="24"/>
        </w:rPr>
        <w:t>όεδρος της Βουλής):</w:t>
      </w:r>
      <w:r>
        <w:rPr>
          <w:rFonts w:eastAsia="Times New Roman" w:cs="Times New Roman"/>
          <w:szCs w:val="24"/>
        </w:rPr>
        <w:t xml:space="preserve"> Όχι. </w:t>
      </w:r>
    </w:p>
    <w:p w14:paraId="3509675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5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30 έγινε δεκτό ως έχει κατά πλειοψηφία.</w:t>
      </w:r>
    </w:p>
    <w:p w14:paraId="3509675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31 ως έχει; </w:t>
      </w:r>
    </w:p>
    <w:p w14:paraId="3509675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5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5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w:t>
      </w:r>
      <w:r>
        <w:rPr>
          <w:rFonts w:eastAsia="Times New Roman" w:cs="Times New Roman"/>
          <w:b/>
          <w:szCs w:val="24"/>
        </w:rPr>
        <w:t xml:space="preserve">ΥΣΣΕΑΣ ΚΩΝΣΤΑΝΤΙΝΟΠΟΥΛΟΣ: </w:t>
      </w:r>
      <w:r>
        <w:rPr>
          <w:rFonts w:eastAsia="Times New Roman" w:cs="Times New Roman"/>
          <w:szCs w:val="24"/>
        </w:rPr>
        <w:t xml:space="preserve">Όχι. </w:t>
      </w:r>
    </w:p>
    <w:p w14:paraId="3509675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6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6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6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6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6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w:t>
      </w:r>
      <w:r>
        <w:rPr>
          <w:rFonts w:eastAsia="Times New Roman" w:cs="Times New Roman"/>
          <w:szCs w:val="24"/>
        </w:rPr>
        <w:t>ο άρθρο 31 έγινε δεκτό ως έχει κατά πλειοψηφία.</w:t>
      </w:r>
    </w:p>
    <w:p w14:paraId="3509676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32 ως έχει; </w:t>
      </w:r>
    </w:p>
    <w:p w14:paraId="3509676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6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6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6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6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6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6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6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6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32 έγινε δεκτό ως έχει κατά πλειοψηφία.</w:t>
      </w:r>
    </w:p>
    <w:p w14:paraId="3509676F"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33 ως έχει; </w:t>
      </w:r>
    </w:p>
    <w:p w14:paraId="3509677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7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7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7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7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7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7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w:t>
      </w:r>
      <w:r>
        <w:rPr>
          <w:rFonts w:eastAsia="Times New Roman" w:cs="Times New Roman"/>
          <w:b/>
          <w:szCs w:val="24"/>
        </w:rPr>
        <w:t>όεδρος της Βουλής):</w:t>
      </w:r>
      <w:r>
        <w:rPr>
          <w:rFonts w:eastAsia="Times New Roman" w:cs="Times New Roman"/>
          <w:szCs w:val="24"/>
        </w:rPr>
        <w:t xml:space="preserve"> Όχι. </w:t>
      </w:r>
    </w:p>
    <w:p w14:paraId="3509677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7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33 έγινε δεκτό ως έχει κατά πλειοψηφία.</w:t>
      </w:r>
    </w:p>
    <w:p w14:paraId="3509677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34 ως έχει; </w:t>
      </w:r>
    </w:p>
    <w:p w14:paraId="3509677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7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7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w:t>
      </w:r>
      <w:r>
        <w:rPr>
          <w:rFonts w:eastAsia="Times New Roman" w:cs="Times New Roman"/>
          <w:b/>
          <w:szCs w:val="24"/>
        </w:rPr>
        <w:t xml:space="preserve">ΥΣΣΕΑΣ ΚΩΝΣΤΑΝΤΙΝΟΠΟΥΛΟΣ: </w:t>
      </w:r>
      <w:r>
        <w:rPr>
          <w:rFonts w:eastAsia="Times New Roman" w:cs="Times New Roman"/>
          <w:szCs w:val="24"/>
        </w:rPr>
        <w:t xml:space="preserve">Όχι. </w:t>
      </w:r>
    </w:p>
    <w:p w14:paraId="3509677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7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7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8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8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8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34 έγινε δεκτό ως έχει κατά πλειοψηφία.</w:t>
      </w:r>
    </w:p>
    <w:p w14:paraId="3509678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35 ως έχει; </w:t>
      </w:r>
    </w:p>
    <w:p w14:paraId="3509678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8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8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8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8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8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w:t>
      </w:r>
      <w:r>
        <w:rPr>
          <w:rFonts w:eastAsia="Times New Roman" w:cs="Times New Roman"/>
          <w:b/>
          <w:szCs w:val="24"/>
        </w:rPr>
        <w:t xml:space="preserve">ΠΑΧΡΙΣΤΟΠΟΥΛΟΣ: </w:t>
      </w:r>
      <w:r>
        <w:rPr>
          <w:rFonts w:eastAsia="Times New Roman" w:cs="Times New Roman"/>
          <w:szCs w:val="24"/>
        </w:rPr>
        <w:t xml:space="preserve">Ναι. </w:t>
      </w:r>
    </w:p>
    <w:p w14:paraId="3509678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8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8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35 έγινε δεκτό ως έχει κατά πλειοψηφία.</w:t>
      </w:r>
    </w:p>
    <w:p w14:paraId="3509678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36 ως έχει; </w:t>
      </w:r>
    </w:p>
    <w:p w14:paraId="3509678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8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9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9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9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9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9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9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9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ΕΔΡΕΥΟΥΣΑ (Αναστασία Χριστοδουλοπούλου): </w:t>
      </w:r>
      <w:r>
        <w:rPr>
          <w:rFonts w:eastAsia="Times New Roman" w:cs="Times New Roman"/>
          <w:szCs w:val="24"/>
        </w:rPr>
        <w:t>Συνεπώς το άρθρο 36 έγινε δεκτό ως έχει κατά πλειοψηφία.</w:t>
      </w:r>
    </w:p>
    <w:p w14:paraId="3509679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37 ως έχει; </w:t>
      </w:r>
    </w:p>
    <w:p w14:paraId="3509679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9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9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9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9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9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9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9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A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37 έγινε δεκτό ως έχει κατά πλειοψηφία.</w:t>
      </w:r>
    </w:p>
    <w:p w14:paraId="350967A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w:t>
      </w:r>
      <w:r>
        <w:rPr>
          <w:rFonts w:eastAsia="Times New Roman" w:cs="Times New Roman"/>
          <w:szCs w:val="24"/>
        </w:rPr>
        <w:t xml:space="preserve">τάται το Σώμα: Γίνεται δεκτό το άρθρο 38 ως έχει; </w:t>
      </w:r>
    </w:p>
    <w:p w14:paraId="350967A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A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A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A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A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A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A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w:t>
      </w:r>
      <w:r>
        <w:rPr>
          <w:rFonts w:eastAsia="Times New Roman" w:cs="Times New Roman"/>
          <w:b/>
          <w:szCs w:val="24"/>
        </w:rPr>
        <w:t>ρος της Βουλής):</w:t>
      </w:r>
      <w:r>
        <w:rPr>
          <w:rFonts w:eastAsia="Times New Roman" w:cs="Times New Roman"/>
          <w:szCs w:val="24"/>
        </w:rPr>
        <w:t xml:space="preserve"> Όχι. </w:t>
      </w:r>
    </w:p>
    <w:p w14:paraId="350967A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A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38 έγινε δεκτό ως έχει κατά πλειοψηφία.</w:t>
      </w:r>
    </w:p>
    <w:p w14:paraId="350967A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39, όπως τροποποιήθηκε από τον κύριο Υπουργό; </w:t>
      </w:r>
    </w:p>
    <w:p w14:paraId="350967A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b/>
          <w:szCs w:val="24"/>
        </w:rPr>
        <w:t xml:space="preserve">: </w:t>
      </w:r>
      <w:r>
        <w:rPr>
          <w:rFonts w:eastAsia="Times New Roman" w:cs="Times New Roman"/>
          <w:szCs w:val="24"/>
        </w:rPr>
        <w:t xml:space="preserve">Ναι. </w:t>
      </w:r>
    </w:p>
    <w:p w14:paraId="350967A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A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7A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B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B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B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B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B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39 έγινε δεκτό, όπως τροποποιήθηκε από τον κύριο Υπουργό, κατά πλειοψηφία.</w:t>
      </w:r>
    </w:p>
    <w:p w14:paraId="350967B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40 ως έχει; </w:t>
      </w:r>
    </w:p>
    <w:p w14:paraId="350967B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B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7B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w:t>
      </w:r>
      <w:r>
        <w:rPr>
          <w:rFonts w:eastAsia="Times New Roman" w:cs="Times New Roman"/>
          <w:b/>
          <w:szCs w:val="24"/>
        </w:rPr>
        <w:t xml:space="preserve">ΝΟΠΟΥΛΟΣ: </w:t>
      </w:r>
      <w:r>
        <w:rPr>
          <w:rFonts w:eastAsia="Times New Roman" w:cs="Times New Roman"/>
          <w:szCs w:val="24"/>
        </w:rPr>
        <w:t xml:space="preserve">Όχι. </w:t>
      </w:r>
    </w:p>
    <w:p w14:paraId="350967B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7B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7B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67B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 </w:t>
      </w:r>
    </w:p>
    <w:p w14:paraId="350967B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350967B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40 έγινε</w:t>
      </w:r>
      <w:r>
        <w:rPr>
          <w:rFonts w:eastAsia="Times New Roman" w:cs="Times New Roman"/>
          <w:szCs w:val="24"/>
        </w:rPr>
        <w:t xml:space="preserve"> δεκτό ως έχει κατά πλειοψηφία.</w:t>
      </w:r>
    </w:p>
    <w:p w14:paraId="350967B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41, όπως τροποποιήθηκε από τον κύριο Υπουργό; </w:t>
      </w:r>
    </w:p>
    <w:p w14:paraId="350967C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C1"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Όχι.</w:t>
      </w:r>
    </w:p>
    <w:p w14:paraId="350967C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7C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7C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7C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7C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7C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7C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41 έγινε δεκτό, όπως τροποποιήθηκε από τον κύριο Υπουργό, κατά πλειοψηφία. </w:t>
      </w:r>
    </w:p>
    <w:p w14:paraId="350967C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42, όπως τροποποιήθηκε από τον κύριο Υπουργό;</w:t>
      </w:r>
    </w:p>
    <w:p w14:paraId="350967C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CB"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Όχι.</w:t>
      </w:r>
    </w:p>
    <w:p w14:paraId="350967C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7C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7C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7C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7D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7D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67D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42 έγινε δεκτό, όπως τροποποιήθηκε από τον κύριο Υπουργό, κατά πλειοψηφία.</w:t>
      </w:r>
    </w:p>
    <w:p w14:paraId="350967D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43</w:t>
      </w:r>
      <w:r>
        <w:rPr>
          <w:rFonts w:eastAsia="Times New Roman" w:cs="Times New Roman"/>
          <w:szCs w:val="24"/>
        </w:rPr>
        <w:t xml:space="preserve"> ως έχει; </w:t>
      </w:r>
    </w:p>
    <w:p w14:paraId="350967D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D5"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7D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7D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7D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7D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7D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7D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w:t>
      </w:r>
      <w:r>
        <w:rPr>
          <w:rFonts w:eastAsia="Times New Roman" w:cs="Times New Roman"/>
          <w:szCs w:val="24"/>
        </w:rPr>
        <w:t>ρών.</w:t>
      </w:r>
    </w:p>
    <w:p w14:paraId="350967D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43 έγινε δεκτό ως έχει κατά πλειοψηφία. </w:t>
      </w:r>
    </w:p>
    <w:p w14:paraId="350967D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44, όπως τροποποιήθηκε από τον κύριο Υπουργό; </w:t>
      </w:r>
    </w:p>
    <w:p w14:paraId="350967D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DF"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7E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ΟΔΥΣΣΕΑΣ ΚΩΝΣΤ</w:t>
      </w:r>
      <w:r>
        <w:rPr>
          <w:rFonts w:eastAsia="Times New Roman" w:cs="Times New Roman"/>
          <w:b/>
          <w:szCs w:val="24"/>
        </w:rPr>
        <w:t xml:space="preserve">ΑΝΤΙΝΟΠΟΥΛΟΣ: </w:t>
      </w:r>
      <w:r>
        <w:rPr>
          <w:rFonts w:eastAsia="Times New Roman" w:cs="Times New Roman"/>
          <w:szCs w:val="24"/>
        </w:rPr>
        <w:t>Παρών.</w:t>
      </w:r>
    </w:p>
    <w:p w14:paraId="350967E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7E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7E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7E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7E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7E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44 έγινε δεκτό, όπως τροποποιήθηκε από τον κύριο Υπουργό, κατά πλειοψηφία. </w:t>
      </w:r>
    </w:p>
    <w:p w14:paraId="350967E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45, όπως τροποποιήθηκε από τον κύριο Υπουργό; </w:t>
      </w:r>
    </w:p>
    <w:p w14:paraId="350967E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E9"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Όχι.</w:t>
      </w:r>
    </w:p>
    <w:p w14:paraId="350967E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7E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7E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7E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7E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7E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7F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45 έγινε δεκτό, όπως τροποπ</w:t>
      </w:r>
      <w:r>
        <w:rPr>
          <w:rFonts w:eastAsia="Times New Roman" w:cs="Times New Roman"/>
          <w:szCs w:val="24"/>
        </w:rPr>
        <w:t xml:space="preserve">οιήθηκε από τον κύριο Υπουργό, κατά πλειοψηφία. </w:t>
      </w:r>
    </w:p>
    <w:p w14:paraId="350967F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46 ως έχει; </w:t>
      </w:r>
    </w:p>
    <w:p w14:paraId="350967F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F3"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Παρών.</w:t>
      </w:r>
    </w:p>
    <w:p w14:paraId="350967F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7F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7F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7F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ΑΘΑΝΑΣΙΟΣ ΠΑΠ</w:t>
      </w:r>
      <w:r>
        <w:rPr>
          <w:rFonts w:eastAsia="Times New Roman" w:cs="Times New Roman"/>
          <w:b/>
          <w:szCs w:val="24"/>
        </w:rPr>
        <w:t xml:space="preserve">ΑΧΡΙΣΤΟΠΟΥΛΟΣ: </w:t>
      </w:r>
      <w:r>
        <w:rPr>
          <w:rFonts w:eastAsia="Times New Roman" w:cs="Times New Roman"/>
          <w:szCs w:val="24"/>
        </w:rPr>
        <w:t>Ναι.</w:t>
      </w:r>
    </w:p>
    <w:p w14:paraId="350967F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7F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7F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46 έγινε δεκτό ως έχει κατά πλειοψηφία. </w:t>
      </w:r>
    </w:p>
    <w:p w14:paraId="350967F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47, όπως τροπο</w:t>
      </w:r>
      <w:r>
        <w:rPr>
          <w:rFonts w:eastAsia="Times New Roman" w:cs="Times New Roman"/>
          <w:szCs w:val="24"/>
        </w:rPr>
        <w:t xml:space="preserve">ποιήθηκε από τον κύριο Υπουργό; </w:t>
      </w:r>
    </w:p>
    <w:p w14:paraId="350967F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7FD"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7F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7F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0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0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0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0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0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47 έγινε δεκτό, όπως τροποποιήθηκε από τον κύριο Υπουργό, κατά πλειοψηφία. </w:t>
      </w:r>
    </w:p>
    <w:p w14:paraId="3509680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48, όπως τροποποιήθηκε από τον κύριο Υπουργό; </w:t>
      </w:r>
    </w:p>
    <w:p w14:paraId="3509680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ΜΑΡΙ</w:t>
      </w:r>
      <w:r>
        <w:rPr>
          <w:rFonts w:eastAsia="Times New Roman" w:cs="Times New Roman"/>
          <w:b/>
          <w:szCs w:val="24"/>
        </w:rPr>
        <w:t xml:space="preserve">Α ΤΡΙΑΝΤΑΦΥΛΛΟΥ: </w:t>
      </w:r>
      <w:r>
        <w:rPr>
          <w:rFonts w:eastAsia="Times New Roman" w:cs="Times New Roman"/>
          <w:szCs w:val="24"/>
        </w:rPr>
        <w:t xml:space="preserve">Ναι. </w:t>
      </w:r>
    </w:p>
    <w:p w14:paraId="35096807"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Όχι.</w:t>
      </w:r>
    </w:p>
    <w:p w14:paraId="3509680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0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0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0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0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0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0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48 έγινε δεκτό, όπως τροποποιήθηκε από τον κύριο Υπουργό, κατά πλειοψηφία. </w:t>
      </w:r>
    </w:p>
    <w:p w14:paraId="3509680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49, όπως τροποποιήθηκε από τον κύριο Υπουργό; </w:t>
      </w:r>
    </w:p>
    <w:p w14:paraId="3509681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11"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ΧΡΙΣ</w:t>
      </w:r>
      <w:r>
        <w:rPr>
          <w:rFonts w:eastAsia="Times New Roman" w:cs="Times New Roman"/>
          <w:b/>
          <w:szCs w:val="24"/>
        </w:rPr>
        <w:t>ΤΟΣ ΔΗΜΑΣ:</w:t>
      </w:r>
      <w:r>
        <w:rPr>
          <w:rFonts w:eastAsia="Times New Roman" w:cs="Times New Roman"/>
          <w:szCs w:val="24"/>
        </w:rPr>
        <w:t xml:space="preserve"> Παρών.</w:t>
      </w:r>
    </w:p>
    <w:p w14:paraId="3509681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1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1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1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1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1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1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 xml:space="preserve">πούλου): </w:t>
      </w:r>
      <w:r>
        <w:rPr>
          <w:rFonts w:eastAsia="Times New Roman" w:cs="Times New Roman"/>
          <w:szCs w:val="24"/>
        </w:rPr>
        <w:t>Συνεπώς το άρθρο 49 έγινε δεκτό, όπως τροποποιήθηκε από τον κύριο Υπουργό, κατά πλειοψηφία.</w:t>
      </w:r>
    </w:p>
    <w:p w14:paraId="3509681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50, όπως τροποποιήθηκε από τον κύριο Υπουργό;</w:t>
      </w:r>
    </w:p>
    <w:p w14:paraId="3509681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1B"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81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1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1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1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2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2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2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w:t>
      </w:r>
      <w:r>
        <w:rPr>
          <w:rFonts w:eastAsia="Times New Roman" w:cs="Times New Roman"/>
          <w:szCs w:val="24"/>
        </w:rPr>
        <w:t xml:space="preserve">ο άρθρο 50 έγινε δεκτό, όπως τροποποιήθηκε από τον κύριο Υπουργό, κατά πλειοψηφία. </w:t>
      </w:r>
    </w:p>
    <w:p w14:paraId="3509682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όπως τροποποιήθηκε από τον κύριο Υπουργό;</w:t>
      </w:r>
    </w:p>
    <w:p w14:paraId="3509682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25"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82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2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2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2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2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2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2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51 έγινε δεκτό, όπως τροποπ</w:t>
      </w:r>
      <w:r>
        <w:rPr>
          <w:rFonts w:eastAsia="Times New Roman" w:cs="Times New Roman"/>
          <w:szCs w:val="24"/>
        </w:rPr>
        <w:t xml:space="preserve">οιήθηκε από τον κύριο Υπουργό, κατά πλειοψηφία. </w:t>
      </w:r>
    </w:p>
    <w:p w14:paraId="3509682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52 ως έχει;</w:t>
      </w:r>
    </w:p>
    <w:p w14:paraId="3509682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2F"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Παρών.</w:t>
      </w:r>
    </w:p>
    <w:p w14:paraId="3509683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3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3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3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ΑΘΑΝΑΣΙΟΣ ΠΑΠΑ</w:t>
      </w:r>
      <w:r>
        <w:rPr>
          <w:rFonts w:eastAsia="Times New Roman" w:cs="Times New Roman"/>
          <w:b/>
          <w:szCs w:val="24"/>
        </w:rPr>
        <w:t xml:space="preserve">ΧΡΙΣΤΟΠΟΥΛΟΣ: </w:t>
      </w:r>
      <w:r>
        <w:rPr>
          <w:rFonts w:eastAsia="Times New Roman" w:cs="Times New Roman"/>
          <w:szCs w:val="24"/>
        </w:rPr>
        <w:t>Ναι.</w:t>
      </w:r>
    </w:p>
    <w:p w14:paraId="3509683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3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3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52 έγινε δεκτό έχει κατά πλειοψηφία. </w:t>
      </w:r>
    </w:p>
    <w:p w14:paraId="3509683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53, όπως </w:t>
      </w:r>
      <w:r>
        <w:rPr>
          <w:rFonts w:eastAsia="Times New Roman" w:cs="Times New Roman"/>
          <w:szCs w:val="24"/>
        </w:rPr>
        <w:t>τροποποιήθηκε από τον κύριο Υπουργό;</w:t>
      </w:r>
    </w:p>
    <w:p w14:paraId="3509683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39"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Παρών.</w:t>
      </w:r>
    </w:p>
    <w:p w14:paraId="3509683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3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3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3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3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b/>
          <w:szCs w:val="24"/>
        </w:rPr>
        <w:t xml:space="preserve">: </w:t>
      </w:r>
      <w:r>
        <w:rPr>
          <w:rFonts w:eastAsia="Times New Roman" w:cs="Times New Roman"/>
          <w:szCs w:val="24"/>
        </w:rPr>
        <w:t>Όχι.</w:t>
      </w:r>
    </w:p>
    <w:p w14:paraId="3509683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4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53 έγινε δεκτό, όπως τροποποιήθηκε από τον κύριο Υπουργό, κατά πλειοψηφία. </w:t>
      </w:r>
    </w:p>
    <w:p w14:paraId="3509684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54 ως έχει; </w:t>
      </w:r>
    </w:p>
    <w:p w14:paraId="3509684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43"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84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4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4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4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4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4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4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w:t>
      </w:r>
      <w:r>
        <w:rPr>
          <w:rFonts w:eastAsia="Times New Roman" w:cs="Times New Roman"/>
          <w:b/>
          <w:szCs w:val="24"/>
        </w:rPr>
        <w:t xml:space="preserve">λοπούλου): </w:t>
      </w:r>
      <w:r>
        <w:rPr>
          <w:rFonts w:eastAsia="Times New Roman" w:cs="Times New Roman"/>
          <w:szCs w:val="24"/>
        </w:rPr>
        <w:t xml:space="preserve">Συνεπώς το άρθρο 54 έγινε δεκτό ως έχει κατά πλειοψηφία. </w:t>
      </w:r>
    </w:p>
    <w:p w14:paraId="3509684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55 ως έχει; </w:t>
      </w:r>
    </w:p>
    <w:p w14:paraId="3509684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4D"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84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4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5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5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5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5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5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55 έγινε δεκτό ως έχει κατά πλειοψηφία. </w:t>
      </w:r>
    </w:p>
    <w:p w14:paraId="3509685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56 ως έχει; </w:t>
      </w:r>
    </w:p>
    <w:p w14:paraId="3509685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57"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85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5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5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5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5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w:t>
      </w:r>
      <w:r>
        <w:rPr>
          <w:rFonts w:eastAsia="Times New Roman" w:cs="Times New Roman"/>
          <w:b/>
          <w:szCs w:val="24"/>
        </w:rPr>
        <w:t xml:space="preserve">ρος της Βουλής): </w:t>
      </w:r>
      <w:r>
        <w:rPr>
          <w:rFonts w:eastAsia="Times New Roman" w:cs="Times New Roman"/>
          <w:szCs w:val="24"/>
        </w:rPr>
        <w:t>Όχι.</w:t>
      </w:r>
    </w:p>
    <w:p w14:paraId="3509685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5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56 έγινε δεκτό ως έχει κατά πλειοψηφία. </w:t>
      </w:r>
    </w:p>
    <w:p w14:paraId="3509685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57 ως έχει; </w:t>
      </w:r>
    </w:p>
    <w:p w14:paraId="3509686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61"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ΧΡΙΣΤΟΣ ΔΗΜΑΣ:</w:t>
      </w:r>
      <w:r>
        <w:rPr>
          <w:rFonts w:eastAsia="Times New Roman" w:cs="Times New Roman"/>
          <w:szCs w:val="24"/>
        </w:rPr>
        <w:t xml:space="preserve"> Όχι.</w:t>
      </w:r>
    </w:p>
    <w:p w14:paraId="3509686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6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6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6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6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6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6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w:t>
      </w:r>
      <w:r>
        <w:rPr>
          <w:rFonts w:eastAsia="Times New Roman" w:cs="Times New Roman"/>
          <w:szCs w:val="24"/>
        </w:rPr>
        <w:t xml:space="preserve">ο άρθρο 57 έγινε δεκτό ως έχει κατά πλειοψηφία. </w:t>
      </w:r>
    </w:p>
    <w:p w14:paraId="3509686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58 ως έχει; </w:t>
      </w:r>
    </w:p>
    <w:p w14:paraId="3509686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6B"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Όχι.</w:t>
      </w:r>
    </w:p>
    <w:p w14:paraId="3509686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6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6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6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7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7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7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58 έγινε δεκτό ως έχει κατά πλειοψηφία. </w:t>
      </w:r>
    </w:p>
    <w:p w14:paraId="3509687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w:t>
      </w:r>
      <w:r>
        <w:rPr>
          <w:rFonts w:eastAsia="Times New Roman" w:cs="Times New Roman"/>
          <w:szCs w:val="24"/>
        </w:rPr>
        <w:t>9, όπως τροποποιήθηκε από τον κύριο Υπουργό;</w:t>
      </w:r>
    </w:p>
    <w:p w14:paraId="3509687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75"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Όχι.</w:t>
      </w:r>
    </w:p>
    <w:p w14:paraId="3509687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7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7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7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7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w:t>
      </w:r>
      <w:r>
        <w:rPr>
          <w:rFonts w:eastAsia="Times New Roman" w:cs="Times New Roman"/>
          <w:b/>
          <w:szCs w:val="24"/>
        </w:rPr>
        <w:t xml:space="preserve">ουλής): </w:t>
      </w:r>
      <w:r>
        <w:rPr>
          <w:rFonts w:eastAsia="Times New Roman" w:cs="Times New Roman"/>
          <w:szCs w:val="24"/>
        </w:rPr>
        <w:t>Όχι.</w:t>
      </w:r>
    </w:p>
    <w:p w14:paraId="3509687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7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59 έγινε δεκτό, όπως τροποποιήθηκε από τον κύριο Υπουργό, κατά πλειοψηφία. </w:t>
      </w:r>
    </w:p>
    <w:p w14:paraId="3509687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60 ως έχει; </w:t>
      </w:r>
    </w:p>
    <w:p w14:paraId="3509687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7F"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88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8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8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8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8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8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8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w:t>
      </w:r>
      <w:r>
        <w:rPr>
          <w:rFonts w:eastAsia="Times New Roman" w:cs="Times New Roman"/>
          <w:b/>
          <w:szCs w:val="24"/>
        </w:rPr>
        <w:t xml:space="preserve">υλοπούλου): </w:t>
      </w:r>
      <w:r>
        <w:rPr>
          <w:rFonts w:eastAsia="Times New Roman" w:cs="Times New Roman"/>
          <w:szCs w:val="24"/>
        </w:rPr>
        <w:t xml:space="preserve">Συνεπώς το άρθρο 60 έγινε δεκτό ως έχει κατά πλειοψηφία. </w:t>
      </w:r>
    </w:p>
    <w:p w14:paraId="3509688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61 ως έχει; </w:t>
      </w:r>
    </w:p>
    <w:p w14:paraId="3509688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89"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88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8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8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8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8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8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9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61 έγινε δεκτό ως έχει κατά πλειοψηφία. </w:t>
      </w:r>
    </w:p>
    <w:p w14:paraId="3509689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Ερωτάται τ</w:t>
      </w:r>
      <w:r>
        <w:rPr>
          <w:rFonts w:eastAsia="Times New Roman" w:cs="Times New Roman"/>
          <w:szCs w:val="24"/>
        </w:rPr>
        <w:t>ο Σώμα: Γίνεται δεκτό το άρθρο 62, όπως τροποποιήθηκε από τον κύριο Υπουργό;</w:t>
      </w:r>
    </w:p>
    <w:p w14:paraId="3509689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93"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ΧΡΙΣΤΟΣ ΔΗΜΑΣ:</w:t>
      </w:r>
      <w:r>
        <w:rPr>
          <w:rFonts w:eastAsia="Times New Roman" w:cs="Times New Roman"/>
          <w:szCs w:val="24"/>
        </w:rPr>
        <w:t xml:space="preserve"> Όχι.</w:t>
      </w:r>
    </w:p>
    <w:p w14:paraId="3509689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9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9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9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9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ΜΑΡΙΟΣ Γ</w:t>
      </w:r>
      <w:r>
        <w:rPr>
          <w:rFonts w:eastAsia="Times New Roman" w:cs="Times New Roman"/>
          <w:b/>
          <w:szCs w:val="24"/>
        </w:rPr>
        <w:t xml:space="preserve">ΕΩΡΓΙΑΔΗΣ (Θ΄ Αντιπρόεδρος της Βουλής): </w:t>
      </w:r>
      <w:r>
        <w:rPr>
          <w:rFonts w:eastAsia="Times New Roman" w:cs="Times New Roman"/>
          <w:szCs w:val="24"/>
        </w:rPr>
        <w:t>Όχι.</w:t>
      </w:r>
    </w:p>
    <w:p w14:paraId="3509689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9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62 έγινε δεκτό, όπως τροποποιήθηκε από τον κύριο Υπουργό, κατά πλειοψηφία. </w:t>
      </w:r>
    </w:p>
    <w:p w14:paraId="3509689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63 ως έ</w:t>
      </w:r>
      <w:r>
        <w:rPr>
          <w:rFonts w:eastAsia="Times New Roman" w:cs="Times New Roman"/>
          <w:szCs w:val="24"/>
        </w:rPr>
        <w:t xml:space="preserve">χει; </w:t>
      </w:r>
    </w:p>
    <w:p w14:paraId="3509689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9D"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89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9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A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A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A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A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A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63 έγινε δεκτό ως έχει κατά πλειοψηφία. </w:t>
      </w:r>
    </w:p>
    <w:p w14:paraId="350968A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64 ως έχει; </w:t>
      </w:r>
    </w:p>
    <w:p w14:paraId="350968A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A7"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ΧΡΙΣΤΟΣ ΔΗΜΑΣ:</w:t>
      </w:r>
      <w:r>
        <w:rPr>
          <w:rFonts w:eastAsia="Times New Roman" w:cs="Times New Roman"/>
          <w:szCs w:val="24"/>
        </w:rPr>
        <w:t xml:space="preserve"> Παρών.</w:t>
      </w:r>
    </w:p>
    <w:p w14:paraId="350968A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A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ΓΕΩΡΓΙΟΣ ΓΕΡΜΕΝΗ</w:t>
      </w:r>
      <w:r>
        <w:rPr>
          <w:rFonts w:eastAsia="Times New Roman" w:cs="Times New Roman"/>
          <w:b/>
          <w:szCs w:val="24"/>
        </w:rPr>
        <w:t xml:space="preserve">Σ: </w:t>
      </w:r>
      <w:r>
        <w:rPr>
          <w:rFonts w:eastAsia="Times New Roman" w:cs="Times New Roman"/>
          <w:szCs w:val="24"/>
        </w:rPr>
        <w:t>Όχι.</w:t>
      </w:r>
    </w:p>
    <w:p w14:paraId="350968A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A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A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A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A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64 έγινε δεκτό ως έχει κατά πλειοψηφία. </w:t>
      </w:r>
    </w:p>
    <w:p w14:paraId="350968A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w:t>
      </w:r>
      <w:r>
        <w:rPr>
          <w:rFonts w:eastAsia="Times New Roman" w:cs="Times New Roman"/>
          <w:szCs w:val="24"/>
        </w:rPr>
        <w:t xml:space="preserve">ωτάται το Σώμα: Γίνεται δεκτό το άρθρο 65 ως έχει; </w:t>
      </w:r>
    </w:p>
    <w:p w14:paraId="350968B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B1"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Παρών.</w:t>
      </w:r>
    </w:p>
    <w:p w14:paraId="350968B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B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B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B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B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w:t>
      </w:r>
      <w:r>
        <w:rPr>
          <w:rFonts w:eastAsia="Times New Roman" w:cs="Times New Roman"/>
          <w:b/>
          <w:szCs w:val="24"/>
        </w:rPr>
        <w:t xml:space="preserve">ρος της Βουλής): </w:t>
      </w:r>
      <w:r>
        <w:rPr>
          <w:rFonts w:eastAsia="Times New Roman" w:cs="Times New Roman"/>
          <w:szCs w:val="24"/>
        </w:rPr>
        <w:t>Όχι.</w:t>
      </w:r>
    </w:p>
    <w:p w14:paraId="350968B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B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65 έγινε δεκτό ως έχει κατά πλειοψηφία. </w:t>
      </w:r>
    </w:p>
    <w:p w14:paraId="350968B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66, όπως τροποποιήθηκε από τον κύριο Υπουργό; </w:t>
      </w:r>
    </w:p>
    <w:p w14:paraId="350968B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ΜΑΡΙΑ ΤΡΙΑΝΤΑΦΥΛΛΟ</w:t>
      </w:r>
      <w:r>
        <w:rPr>
          <w:rFonts w:eastAsia="Times New Roman" w:cs="Times New Roman"/>
          <w:b/>
          <w:szCs w:val="24"/>
        </w:rPr>
        <w:t xml:space="preserve">Υ: </w:t>
      </w:r>
      <w:r>
        <w:rPr>
          <w:rFonts w:eastAsia="Times New Roman" w:cs="Times New Roman"/>
          <w:szCs w:val="24"/>
        </w:rPr>
        <w:t xml:space="preserve">Ναι. </w:t>
      </w:r>
    </w:p>
    <w:p w14:paraId="350968BB"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Παρών.</w:t>
      </w:r>
    </w:p>
    <w:p w14:paraId="350968B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B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B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B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C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C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C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66 έγινε δεκτό, όπως τροποποιήθηκε από τον κύριο Υπουργό, κατά πλειοψηφία. </w:t>
      </w:r>
    </w:p>
    <w:p w14:paraId="350968C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67, όπως τροποποιήθηκε από τον κύριο Υπουργό; </w:t>
      </w:r>
    </w:p>
    <w:p w14:paraId="350968C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C5"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ΧΡΙΣ</w:t>
      </w:r>
      <w:r>
        <w:rPr>
          <w:rFonts w:eastAsia="Times New Roman" w:cs="Times New Roman"/>
          <w:b/>
          <w:szCs w:val="24"/>
        </w:rPr>
        <w:t xml:space="preserve">ΤΟΣ ΔΗΜΑΣ: </w:t>
      </w:r>
      <w:r>
        <w:rPr>
          <w:rFonts w:eastAsia="Times New Roman" w:cs="Times New Roman"/>
          <w:szCs w:val="24"/>
        </w:rPr>
        <w:t>Παρών.</w:t>
      </w:r>
    </w:p>
    <w:p w14:paraId="350968C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C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C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C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C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C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C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 xml:space="preserve">πούλου): </w:t>
      </w:r>
      <w:r>
        <w:rPr>
          <w:rFonts w:eastAsia="Times New Roman" w:cs="Times New Roman"/>
          <w:szCs w:val="24"/>
        </w:rPr>
        <w:t xml:space="preserve">Συνεπώς το άρθρο 67 έγινε δεκτό, όπως τροποποιήθηκε από τον κύριο Υπουργό, κατά πλειοψηφία. </w:t>
      </w:r>
    </w:p>
    <w:p w14:paraId="350968C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68, όπως τροποποιήθηκε από τον κύριο Υπουργό;</w:t>
      </w:r>
    </w:p>
    <w:p w14:paraId="350968C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CF"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ΧΡΙΣΤΟΣ ΔΗΜΑΣ:</w:t>
      </w:r>
      <w:r>
        <w:rPr>
          <w:rFonts w:eastAsia="Times New Roman" w:cs="Times New Roman"/>
          <w:szCs w:val="24"/>
        </w:rPr>
        <w:t xml:space="preserve"> Παρών.</w:t>
      </w:r>
    </w:p>
    <w:p w14:paraId="350968D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ΟΔΥΣΣΕΑΣ ΚΩΝΣΤΑΝΤΙ</w:t>
      </w:r>
      <w:r>
        <w:rPr>
          <w:rFonts w:eastAsia="Times New Roman" w:cs="Times New Roman"/>
          <w:b/>
          <w:szCs w:val="24"/>
        </w:rPr>
        <w:t xml:space="preserve">ΝΟΠΟΥΛΟΣ: </w:t>
      </w:r>
      <w:r>
        <w:rPr>
          <w:rFonts w:eastAsia="Times New Roman" w:cs="Times New Roman"/>
          <w:szCs w:val="24"/>
        </w:rPr>
        <w:t>Παρών.</w:t>
      </w:r>
    </w:p>
    <w:p w14:paraId="350968D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D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D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D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D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D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68 έγινε δ</w:t>
      </w:r>
      <w:r>
        <w:rPr>
          <w:rFonts w:eastAsia="Times New Roman" w:cs="Times New Roman"/>
          <w:szCs w:val="24"/>
        </w:rPr>
        <w:t xml:space="preserve">εκτό, όπως τροποποιήθηκε από τον κύριο Υπουργό, κατά πλειοψηφία. </w:t>
      </w:r>
    </w:p>
    <w:p w14:paraId="350968D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69, όπως τροποποιήθηκε από τον κύριο Υπουργό;</w:t>
      </w:r>
    </w:p>
    <w:p w14:paraId="350968D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D9"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ΧΡΙΣΤΟΣ ΔΗΜΑΣ:</w:t>
      </w:r>
      <w:r>
        <w:rPr>
          <w:rFonts w:eastAsia="Times New Roman" w:cs="Times New Roman"/>
          <w:szCs w:val="24"/>
        </w:rPr>
        <w:t xml:space="preserve"> Παρών.</w:t>
      </w:r>
    </w:p>
    <w:p w14:paraId="350968D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D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D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D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D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D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E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69 έγινε δεκτό, όπως τροποποιήθηκε από τον κύρ</w:t>
      </w:r>
      <w:r>
        <w:rPr>
          <w:rFonts w:eastAsia="Times New Roman" w:cs="Times New Roman"/>
          <w:szCs w:val="24"/>
        </w:rPr>
        <w:t xml:space="preserve">ιο Υπουργό, κατά πλειοψηφία. </w:t>
      </w:r>
    </w:p>
    <w:p w14:paraId="350968E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70, όπως τροποποιήθηκε από τον κύριο Υπουργό;</w:t>
      </w:r>
    </w:p>
    <w:p w14:paraId="350968E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E3"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ΧΡΙΣΤΟΣ ΔΗΜΑΣ:</w:t>
      </w:r>
      <w:r>
        <w:rPr>
          <w:rFonts w:eastAsia="Times New Roman" w:cs="Times New Roman"/>
          <w:szCs w:val="24"/>
        </w:rPr>
        <w:t xml:space="preserve"> Παρών.</w:t>
      </w:r>
    </w:p>
    <w:p w14:paraId="350968E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E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E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E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E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E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E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70 έγινε δεκτό, όπως τροποποιήθηκε από τον κύριο Υπουργό, κατά πλειοψηφία. </w:t>
      </w:r>
    </w:p>
    <w:p w14:paraId="350968E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w:t>
      </w:r>
      <w:r>
        <w:rPr>
          <w:rFonts w:eastAsia="Times New Roman" w:cs="Times New Roman"/>
          <w:szCs w:val="24"/>
        </w:rPr>
        <w:t>αι το Σώμα: Γίνεται δεκτό το άρθρο 71 ως έχει;</w:t>
      </w:r>
    </w:p>
    <w:p w14:paraId="350968E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ED"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Παρών.</w:t>
      </w:r>
    </w:p>
    <w:p w14:paraId="350968E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E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F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F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F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w:t>
      </w:r>
      <w:r>
        <w:rPr>
          <w:rFonts w:eastAsia="Times New Roman" w:cs="Times New Roman"/>
          <w:b/>
          <w:szCs w:val="24"/>
        </w:rPr>
        <w:t xml:space="preserve">ης Βουλής): </w:t>
      </w:r>
      <w:r>
        <w:rPr>
          <w:rFonts w:eastAsia="Times New Roman" w:cs="Times New Roman"/>
          <w:szCs w:val="24"/>
        </w:rPr>
        <w:t>Όχι.</w:t>
      </w:r>
    </w:p>
    <w:p w14:paraId="350968F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F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71 έγινε δεκτό ως έχει </w:t>
      </w:r>
      <w:r>
        <w:rPr>
          <w:rFonts w:eastAsia="Times New Roman" w:cs="Times New Roman"/>
        </w:rPr>
        <w:t>κατά πλειοψηφία.</w:t>
      </w:r>
    </w:p>
    <w:p w14:paraId="350968F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72 ως έχει; </w:t>
      </w:r>
    </w:p>
    <w:p w14:paraId="350968F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8F7"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Παρών.</w:t>
      </w:r>
    </w:p>
    <w:p w14:paraId="350968F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8F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8F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8F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8F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68F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8F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w:t>
      </w:r>
      <w:r>
        <w:rPr>
          <w:rFonts w:eastAsia="Times New Roman" w:cs="Times New Roman"/>
          <w:szCs w:val="24"/>
        </w:rPr>
        <w:t xml:space="preserve">ο άρθρο 72 έγινε δεκτό ως έχει κατά πλειοψηφία. </w:t>
      </w:r>
    </w:p>
    <w:p w14:paraId="350968F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73 ως έχει; </w:t>
      </w:r>
    </w:p>
    <w:p w14:paraId="3509690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901"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90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90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90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90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ΑΘΑΝΑΣΙΟΣ ΠΑΠΑΧΡΙ</w:t>
      </w:r>
      <w:r>
        <w:rPr>
          <w:rFonts w:eastAsia="Times New Roman" w:cs="Times New Roman"/>
          <w:b/>
          <w:szCs w:val="24"/>
        </w:rPr>
        <w:t xml:space="preserve">ΣΤΟΠΟΥΛΟΣ: </w:t>
      </w:r>
      <w:r>
        <w:rPr>
          <w:rFonts w:eastAsia="Times New Roman" w:cs="Times New Roman"/>
          <w:szCs w:val="24"/>
        </w:rPr>
        <w:t>Ναι.</w:t>
      </w:r>
    </w:p>
    <w:p w14:paraId="3509690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3509690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3509690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73 έγινε δεκτό ως έχει κατά πλειοψηφία. </w:t>
      </w:r>
    </w:p>
    <w:p w14:paraId="3509690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74 ως έχει; </w:t>
      </w:r>
    </w:p>
    <w:p w14:paraId="3509690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ΜΑΡΙΑ</w:t>
      </w:r>
      <w:r>
        <w:rPr>
          <w:rFonts w:eastAsia="Times New Roman" w:cs="Times New Roman"/>
          <w:b/>
          <w:szCs w:val="24"/>
        </w:rPr>
        <w:t xml:space="preserve"> ΤΡΙΑΝΤΑΦΥΛΛΟΥ: </w:t>
      </w:r>
      <w:r>
        <w:rPr>
          <w:rFonts w:eastAsia="Times New Roman" w:cs="Times New Roman"/>
          <w:szCs w:val="24"/>
        </w:rPr>
        <w:t xml:space="preserve">Ναι. </w:t>
      </w:r>
    </w:p>
    <w:p w14:paraId="3509690B"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90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90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90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90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91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1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3509691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74 έγινε δεκτό ως έχει κατά πλειοψηφία.</w:t>
      </w:r>
    </w:p>
    <w:p w14:paraId="3509691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75 ως έχει; </w:t>
      </w:r>
    </w:p>
    <w:p w14:paraId="3509691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915"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91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91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91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91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91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1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3509691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75 έγινε δεκτό ως έχει κατά πλειοψηφία.</w:t>
      </w:r>
    </w:p>
    <w:p w14:paraId="3509691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w:t>
      </w:r>
      <w:r>
        <w:rPr>
          <w:rFonts w:eastAsia="Times New Roman" w:cs="Times New Roman"/>
          <w:szCs w:val="24"/>
        </w:rPr>
        <w:t xml:space="preserve">αι το Σώμα: Γίνεται δεκτό το άρθρο 76 ως έχει; </w:t>
      </w:r>
    </w:p>
    <w:p w14:paraId="3509691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91F"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92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92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92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92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92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w:t>
      </w:r>
      <w:r>
        <w:rPr>
          <w:rFonts w:eastAsia="Times New Roman" w:cs="Times New Roman"/>
          <w:b/>
          <w:szCs w:val="24"/>
        </w:rPr>
        <w:t>Βουλής):</w:t>
      </w:r>
      <w:r>
        <w:rPr>
          <w:rFonts w:eastAsia="Times New Roman" w:cs="Times New Roman"/>
          <w:szCs w:val="24"/>
        </w:rPr>
        <w:t xml:space="preserve"> Παρών.</w:t>
      </w:r>
    </w:p>
    <w:p w14:paraId="3509692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3509692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76 έγινε δεκτό ως έχει κατά πλειοψηφία.</w:t>
      </w:r>
    </w:p>
    <w:p w14:paraId="3509692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77, όπως τροποποιήθηκε από τον κύριο Υπουργό; </w:t>
      </w:r>
    </w:p>
    <w:p w14:paraId="3509692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929"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92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92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92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92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92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2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3509693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 xml:space="preserve">πούλου): </w:t>
      </w:r>
      <w:r>
        <w:rPr>
          <w:rFonts w:eastAsia="Times New Roman" w:cs="Times New Roman"/>
          <w:szCs w:val="24"/>
        </w:rPr>
        <w:t>Συνεπώς το άρθρο 77 έγινε δεκτό, όπως τροποποιήθηκε από τον κύριο Υπουργό, κατά πλειοψηφία.</w:t>
      </w:r>
    </w:p>
    <w:p w14:paraId="3509693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78 ως έχει;</w:t>
      </w:r>
    </w:p>
    <w:p w14:paraId="3509693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933"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93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93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93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937"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93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3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3509693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78 έγινε δεκτό ως έχει κατά πλειοψηφία.</w:t>
      </w:r>
    </w:p>
    <w:p w14:paraId="3509693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Ερωτάτ</w:t>
      </w:r>
      <w:r>
        <w:rPr>
          <w:rFonts w:eastAsia="Times New Roman" w:cs="Times New Roman"/>
          <w:szCs w:val="24"/>
        </w:rPr>
        <w:t xml:space="preserve">αι το Σώμα: Γίνεται δεκτό το άρθρο 79 ως έχει; </w:t>
      </w:r>
    </w:p>
    <w:p w14:paraId="3509693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93D"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93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93F"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940"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941"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942"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w:t>
      </w:r>
      <w:r>
        <w:rPr>
          <w:rFonts w:eastAsia="Times New Roman" w:cs="Times New Roman"/>
          <w:b/>
          <w:szCs w:val="24"/>
        </w:rPr>
        <w:t>Βουλής):</w:t>
      </w:r>
      <w:r>
        <w:rPr>
          <w:rFonts w:eastAsia="Times New Roman" w:cs="Times New Roman"/>
          <w:szCs w:val="24"/>
        </w:rPr>
        <w:t xml:space="preserve"> Παρών.</w:t>
      </w:r>
    </w:p>
    <w:p w14:paraId="35096943"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35096944"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79 έγινε δεκτό ως έχει κατά πλειοψηφία.</w:t>
      </w:r>
    </w:p>
    <w:p w14:paraId="35096945"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80 ως έχει; </w:t>
      </w:r>
    </w:p>
    <w:p w14:paraId="35096946"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947" w14:textId="77777777" w:rsidR="00A42BF5" w:rsidRDefault="007F616C">
      <w:pPr>
        <w:tabs>
          <w:tab w:val="left" w:pos="3038"/>
        </w:tabs>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948"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949"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694A"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3509694B"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94C"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4D"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3509694E" w14:textId="77777777" w:rsidR="00A42BF5" w:rsidRDefault="007F616C">
      <w:pPr>
        <w:tabs>
          <w:tab w:val="left" w:pos="3038"/>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w:t>
      </w:r>
      <w:r>
        <w:rPr>
          <w:rFonts w:eastAsia="Times New Roman" w:cs="Times New Roman"/>
          <w:szCs w:val="24"/>
        </w:rPr>
        <w:t>άρθρο 80 έγινε δεκτό ως έχει κατά πλειοψηφία.</w:t>
      </w:r>
    </w:p>
    <w:p w14:paraId="3509694F"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81 ως έχει;</w:t>
      </w:r>
    </w:p>
    <w:p w14:paraId="35096950"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51"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52"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53"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54"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55" w14:textId="77777777" w:rsidR="00A42BF5" w:rsidRDefault="007F616C">
      <w:pPr>
        <w:spacing w:line="600" w:lineRule="auto"/>
        <w:ind w:firstLine="720"/>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35096956"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57"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5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81 έγινε δεκτό ως έχει κατά πλειοψηφία.</w:t>
      </w:r>
    </w:p>
    <w:p w14:paraId="35096959"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82 ως έχει;</w:t>
      </w:r>
    </w:p>
    <w:p w14:paraId="3509695A"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5B"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5C"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5D"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5E"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5F"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960"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61"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6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82 έγινε δεκτό ως έχει κατά πλειοψηφία.</w:t>
      </w:r>
    </w:p>
    <w:p w14:paraId="35096963"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83, όπως τροποποιήθηκε από τον κ</w:t>
      </w:r>
      <w:r>
        <w:rPr>
          <w:rFonts w:eastAsia="Times New Roman" w:cs="Times New Roman"/>
          <w:szCs w:val="24"/>
        </w:rPr>
        <w:t>ύριο</w:t>
      </w:r>
      <w:r>
        <w:rPr>
          <w:rFonts w:eastAsia="Times New Roman" w:cs="Times New Roman"/>
          <w:szCs w:val="24"/>
        </w:rPr>
        <w:t xml:space="preserve"> Υπουργό;</w:t>
      </w:r>
    </w:p>
    <w:p w14:paraId="35096964"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65"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66"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w:t>
      </w:r>
      <w:r>
        <w:rPr>
          <w:rFonts w:eastAsia="Times New Roman" w:cs="Times New Roman"/>
          <w:b/>
          <w:szCs w:val="24"/>
        </w:rPr>
        <w:t>ΥΛΟΣ:</w:t>
      </w:r>
      <w:r>
        <w:rPr>
          <w:rFonts w:eastAsia="Times New Roman" w:cs="Times New Roman"/>
          <w:szCs w:val="24"/>
        </w:rPr>
        <w:t xml:space="preserve"> Ναι.</w:t>
      </w:r>
    </w:p>
    <w:p w14:paraId="35096967"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68"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69"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96A"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6B"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6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83 έγινε δεκτό, </w:t>
      </w:r>
      <w:r>
        <w:rPr>
          <w:rFonts w:eastAsia="Times New Roman" w:cs="Times New Roman"/>
          <w:szCs w:val="24"/>
        </w:rPr>
        <w:t>όπως τροποποιήθηκε από τον κ</w:t>
      </w:r>
      <w:r>
        <w:rPr>
          <w:rFonts w:eastAsia="Times New Roman" w:cs="Times New Roman"/>
          <w:szCs w:val="24"/>
        </w:rPr>
        <w:t>ύριο</w:t>
      </w:r>
      <w:r>
        <w:rPr>
          <w:rFonts w:eastAsia="Times New Roman" w:cs="Times New Roman"/>
          <w:szCs w:val="24"/>
        </w:rPr>
        <w:t xml:space="preserve"> Υπουργό, κατά πλειοψηφία.</w:t>
      </w:r>
    </w:p>
    <w:p w14:paraId="3509696D"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84 ως έχει;</w:t>
      </w:r>
    </w:p>
    <w:p w14:paraId="3509696E"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6F"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70"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71"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72"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73"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ΠΑΠΑΧΡΙΣΤΟΠΟΥΛΟΣ:</w:t>
      </w:r>
      <w:r>
        <w:rPr>
          <w:rFonts w:eastAsia="Times New Roman" w:cs="Times New Roman"/>
          <w:szCs w:val="24"/>
        </w:rPr>
        <w:t xml:space="preserve"> Ναι.</w:t>
      </w:r>
    </w:p>
    <w:p w14:paraId="35096974"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75"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7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84 έγινε δεκτό ως έχει κατά πλειοψηφία.</w:t>
      </w:r>
    </w:p>
    <w:p w14:paraId="35096977"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85 ως έχει;</w:t>
      </w:r>
    </w:p>
    <w:p w14:paraId="35096978"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79"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7A"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7B"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7C"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7D"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97E"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7F"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8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85 έγινε δεκτό ως έχει κατά πλειοψηφία.</w:t>
      </w:r>
    </w:p>
    <w:p w14:paraId="35096981"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86 ως έχει;</w:t>
      </w:r>
    </w:p>
    <w:p w14:paraId="35096982"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83"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84"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85"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86"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87"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988"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89"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8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86 έγινε δεκτό ως έχει κατά πλειοψηφία.</w:t>
      </w:r>
    </w:p>
    <w:p w14:paraId="3509698B" w14:textId="77777777" w:rsidR="00A42BF5" w:rsidRDefault="007F616C">
      <w:pPr>
        <w:spacing w:line="600" w:lineRule="auto"/>
        <w:ind w:firstLine="720"/>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87 ως έχει;</w:t>
      </w:r>
    </w:p>
    <w:p w14:paraId="3509698C"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8D"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8E"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8F"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90"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91"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992"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w:t>
      </w:r>
      <w:r>
        <w:rPr>
          <w:rFonts w:eastAsia="Times New Roman" w:cs="Times New Roman"/>
          <w:b/>
          <w:szCs w:val="24"/>
        </w:rPr>
        <w:t>ς):</w:t>
      </w:r>
      <w:r>
        <w:rPr>
          <w:rFonts w:eastAsia="Times New Roman" w:cs="Times New Roman"/>
          <w:szCs w:val="24"/>
        </w:rPr>
        <w:t xml:space="preserve"> Παρών.</w:t>
      </w:r>
    </w:p>
    <w:p w14:paraId="35096993"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9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87 έγινε δεκτό ως έχει κατά πλειοψηφία.</w:t>
      </w:r>
    </w:p>
    <w:p w14:paraId="35096995"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88 ως έχει;</w:t>
      </w:r>
    </w:p>
    <w:p w14:paraId="35096996"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97"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98" w14:textId="77777777" w:rsidR="00A42BF5" w:rsidRDefault="007F616C">
      <w:pPr>
        <w:spacing w:line="600" w:lineRule="auto"/>
        <w:ind w:firstLine="720"/>
        <w:rPr>
          <w:rFonts w:eastAsia="Times New Roman" w:cs="Times New Roman"/>
          <w:szCs w:val="24"/>
        </w:rPr>
      </w:pPr>
      <w:r>
        <w:rPr>
          <w:rFonts w:eastAsia="Times New Roman" w:cs="Times New Roman"/>
          <w:b/>
          <w:szCs w:val="24"/>
        </w:rPr>
        <w:t xml:space="preserve">ΟΔΥΣΣΕΑΣ </w:t>
      </w:r>
      <w:r>
        <w:rPr>
          <w:rFonts w:eastAsia="Times New Roman" w:cs="Times New Roman"/>
          <w:b/>
          <w:szCs w:val="24"/>
        </w:rPr>
        <w:t>ΚΩΝΣΤΑΝΤΙΝΟΠΟΥΛΟΣ:</w:t>
      </w:r>
      <w:r>
        <w:rPr>
          <w:rFonts w:eastAsia="Times New Roman" w:cs="Times New Roman"/>
          <w:szCs w:val="24"/>
        </w:rPr>
        <w:t xml:space="preserve"> Ναι.</w:t>
      </w:r>
    </w:p>
    <w:p w14:paraId="35096999"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9A"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9B"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99C"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9D"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9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88 </w:t>
      </w:r>
      <w:r>
        <w:rPr>
          <w:rFonts w:eastAsia="Times New Roman" w:cs="Times New Roman"/>
          <w:szCs w:val="24"/>
        </w:rPr>
        <w:t>έγινε δεκτό ως έχει κατά πλειοψηφία.</w:t>
      </w:r>
    </w:p>
    <w:p w14:paraId="3509699F"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89 ως έχει;</w:t>
      </w:r>
    </w:p>
    <w:p w14:paraId="350969A0"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A1"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A2"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A3"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A4"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A5"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r>
        <w:rPr>
          <w:rFonts w:eastAsia="Times New Roman" w:cs="Times New Roman"/>
          <w:szCs w:val="24"/>
        </w:rPr>
        <w:t>.</w:t>
      </w:r>
    </w:p>
    <w:p w14:paraId="350969A6"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A7"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A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89 έγινε δεκτό ως έχει κατά πλειοψηφία.</w:t>
      </w:r>
    </w:p>
    <w:p w14:paraId="350969A9"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90 ως έχει;</w:t>
      </w:r>
    </w:p>
    <w:p w14:paraId="350969AA"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AB"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AC"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AD"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AE"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AF"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9B0"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B1"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B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Συνεπώς το άρθρο 90 έγινε δεκτό ως έχει κατά πλειοψηφία.</w:t>
      </w:r>
    </w:p>
    <w:p w14:paraId="350969B3"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91 ως έχει;</w:t>
      </w:r>
    </w:p>
    <w:p w14:paraId="350969B4"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B5"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B6"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B7"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B8"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w:t>
      </w:r>
      <w:r>
        <w:rPr>
          <w:rFonts w:eastAsia="Times New Roman" w:cs="Times New Roman"/>
          <w:b/>
          <w:szCs w:val="24"/>
        </w:rPr>
        <w:t>ΟΣ:</w:t>
      </w:r>
      <w:r>
        <w:rPr>
          <w:rFonts w:eastAsia="Times New Roman" w:cs="Times New Roman"/>
          <w:szCs w:val="24"/>
        </w:rPr>
        <w:t xml:space="preserve"> Όχι.</w:t>
      </w:r>
    </w:p>
    <w:p w14:paraId="350969B9"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9BA"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BB"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B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91 έγινε δεκτό ως έχει κατά πλειοψηφία.</w:t>
      </w:r>
    </w:p>
    <w:p w14:paraId="350969BD"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w:t>
      </w:r>
      <w:r>
        <w:rPr>
          <w:rFonts w:eastAsia="Times New Roman" w:cs="Times New Roman"/>
          <w:szCs w:val="24"/>
        </w:rPr>
        <w:t xml:space="preserve"> άρθρο 92 ως έχει;</w:t>
      </w:r>
    </w:p>
    <w:p w14:paraId="350969BE"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BF"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C0"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C1"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C2"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C3"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9C4"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C5"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w:t>
      </w:r>
      <w:r>
        <w:rPr>
          <w:rFonts w:eastAsia="Times New Roman" w:cs="Times New Roman"/>
          <w:b/>
          <w:szCs w:val="24"/>
        </w:rPr>
        <w:t>ΤΑΣ:</w:t>
      </w:r>
      <w:r>
        <w:rPr>
          <w:rFonts w:eastAsia="Times New Roman" w:cs="Times New Roman"/>
          <w:szCs w:val="24"/>
        </w:rPr>
        <w:t xml:space="preserve"> Ναι.</w:t>
      </w:r>
    </w:p>
    <w:p w14:paraId="350969C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92 έγινε δεκτό ως έχει κατά πλειοψηφία.</w:t>
      </w:r>
    </w:p>
    <w:p w14:paraId="350969C7"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93 ως έχει;</w:t>
      </w:r>
    </w:p>
    <w:p w14:paraId="350969C8"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C9"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CA"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CB" w14:textId="77777777" w:rsidR="00A42BF5" w:rsidRDefault="007F616C">
      <w:pPr>
        <w:spacing w:line="600" w:lineRule="auto"/>
        <w:ind w:firstLine="720"/>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ΓΕΡΜΕΝΗΣ:</w:t>
      </w:r>
      <w:r>
        <w:rPr>
          <w:rFonts w:eastAsia="Times New Roman" w:cs="Times New Roman"/>
          <w:szCs w:val="24"/>
        </w:rPr>
        <w:t xml:space="preserve"> Όχι.</w:t>
      </w:r>
    </w:p>
    <w:p w14:paraId="350969CC"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CD"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9CE"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CF"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D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93 έγινε δεκτό ως έχει κατά πλειοψηφ</w:t>
      </w:r>
      <w:r>
        <w:rPr>
          <w:rFonts w:eastAsia="Times New Roman" w:cs="Times New Roman"/>
          <w:szCs w:val="24"/>
        </w:rPr>
        <w:t>ία.</w:t>
      </w:r>
    </w:p>
    <w:p w14:paraId="350969D1"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94 ως έχει;</w:t>
      </w:r>
    </w:p>
    <w:p w14:paraId="350969D2"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D3"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D4"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D5"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D6"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D7"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9D8"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w:t>
      </w:r>
      <w:r>
        <w:rPr>
          <w:rFonts w:eastAsia="Times New Roman" w:cs="Times New Roman"/>
          <w:b/>
          <w:szCs w:val="24"/>
        </w:rPr>
        <w:t>ρος της Βουλής):</w:t>
      </w:r>
      <w:r>
        <w:rPr>
          <w:rFonts w:eastAsia="Times New Roman" w:cs="Times New Roman"/>
          <w:szCs w:val="24"/>
        </w:rPr>
        <w:t xml:space="preserve"> Παρών.</w:t>
      </w:r>
    </w:p>
    <w:p w14:paraId="350969D9"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D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94 έγινε δεκτό ως έχει κατά πλειοψηφία.</w:t>
      </w:r>
    </w:p>
    <w:p w14:paraId="350969DB"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95 ως έχει;</w:t>
      </w:r>
    </w:p>
    <w:p w14:paraId="350969DC"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DD"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DE"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w:t>
      </w:r>
      <w:r>
        <w:rPr>
          <w:rFonts w:eastAsia="Times New Roman" w:cs="Times New Roman"/>
          <w:b/>
          <w:szCs w:val="24"/>
        </w:rPr>
        <w:t xml:space="preserve"> ΚΩΝΣΤΑΝΤΙΝΟΠΟΥΛΟΣ:</w:t>
      </w:r>
      <w:r>
        <w:rPr>
          <w:rFonts w:eastAsia="Times New Roman" w:cs="Times New Roman"/>
          <w:szCs w:val="24"/>
        </w:rPr>
        <w:t xml:space="preserve"> Ναι.</w:t>
      </w:r>
    </w:p>
    <w:p w14:paraId="350969DF"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E0"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E1"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9E2"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E3"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E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το άρθρο 95 έγινε δεκτό ως έχει κατά πλειοψηφία.</w:t>
      </w:r>
    </w:p>
    <w:p w14:paraId="350969E5"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96 ως έχει;</w:t>
      </w:r>
    </w:p>
    <w:p w14:paraId="350969E6"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E7"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E8"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E9"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EA"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EB" w14:textId="77777777" w:rsidR="00A42BF5" w:rsidRDefault="007F616C">
      <w:pPr>
        <w:spacing w:line="600" w:lineRule="auto"/>
        <w:ind w:firstLine="720"/>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350969EC"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ED"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E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96 έγινε δεκτό ως έχει κατά πλειοψηφία.</w:t>
      </w:r>
    </w:p>
    <w:p w14:paraId="350969EF"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97 ως έχει;</w:t>
      </w:r>
    </w:p>
    <w:p w14:paraId="350969F0"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F1"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F2"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F3"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F4"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9F5"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9F6"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9F7"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9F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w:t>
      </w:r>
      <w:r>
        <w:rPr>
          <w:rFonts w:eastAsia="Times New Roman" w:cs="Times New Roman"/>
          <w:b/>
          <w:szCs w:val="24"/>
        </w:rPr>
        <w:t>ΥΣΑ (Αναστασία Χριστοδουλοπούλου):</w:t>
      </w:r>
      <w:r>
        <w:rPr>
          <w:rFonts w:eastAsia="Times New Roman" w:cs="Times New Roman"/>
          <w:szCs w:val="24"/>
        </w:rPr>
        <w:t xml:space="preserve"> Συνεπώς το άρθρο 97 έγινε δεκτό ως έχει κατά πλειοψηφία.</w:t>
      </w:r>
    </w:p>
    <w:p w14:paraId="350969F9"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98 ως έχει;</w:t>
      </w:r>
    </w:p>
    <w:p w14:paraId="350969FA"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9FB"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9FC"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9FD"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9FE"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ΚΑΡΑΘΑΝΑΣΟΠΟΥΛΟΣ:</w:t>
      </w:r>
      <w:r>
        <w:rPr>
          <w:rFonts w:eastAsia="Times New Roman" w:cs="Times New Roman"/>
          <w:szCs w:val="24"/>
        </w:rPr>
        <w:t xml:space="preserve"> Όχι.</w:t>
      </w:r>
    </w:p>
    <w:p w14:paraId="350969FF"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00"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A01"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0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98 έγινε δεκτό ως έχει κατά πλειοψηφία.</w:t>
      </w:r>
    </w:p>
    <w:p w14:paraId="35096A03" w14:textId="77777777" w:rsidR="00A42BF5" w:rsidRDefault="007F616C">
      <w:pPr>
        <w:spacing w:line="600" w:lineRule="auto"/>
        <w:ind w:firstLine="720"/>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99 ως έχει;</w:t>
      </w:r>
    </w:p>
    <w:p w14:paraId="35096A04"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05"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06"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07"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08"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A09"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0A"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A0B"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0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99 έγινε δεκτό ως έχει κατά πλειοψηφία.</w:t>
      </w:r>
    </w:p>
    <w:p w14:paraId="35096A0D"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100 ως έχει;</w:t>
      </w:r>
    </w:p>
    <w:p w14:paraId="35096A0E"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0F"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10"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w:t>
      </w:r>
      <w:r>
        <w:rPr>
          <w:rFonts w:eastAsia="Times New Roman" w:cs="Times New Roman"/>
          <w:b/>
          <w:szCs w:val="24"/>
        </w:rPr>
        <w:t>ΛΟΣ:</w:t>
      </w:r>
      <w:r>
        <w:rPr>
          <w:rFonts w:eastAsia="Times New Roman" w:cs="Times New Roman"/>
          <w:szCs w:val="24"/>
        </w:rPr>
        <w:t xml:space="preserve"> Ναι.</w:t>
      </w:r>
    </w:p>
    <w:p w14:paraId="35096A11"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12"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A13"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14"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15"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1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100 έγινε δεκτό ως </w:t>
      </w:r>
      <w:r>
        <w:rPr>
          <w:rFonts w:eastAsia="Times New Roman" w:cs="Times New Roman"/>
          <w:szCs w:val="24"/>
        </w:rPr>
        <w:t>έχει κατά πλειοψηφία.</w:t>
      </w:r>
    </w:p>
    <w:p w14:paraId="35096A17"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101 ως έχει;</w:t>
      </w:r>
    </w:p>
    <w:p w14:paraId="35096A18"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19"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1A"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1B"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1C"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A1D"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1E" w14:textId="77777777" w:rsidR="00A42BF5" w:rsidRDefault="007F616C">
      <w:pPr>
        <w:spacing w:line="600" w:lineRule="auto"/>
        <w:ind w:firstLine="720"/>
        <w:rPr>
          <w:rFonts w:eastAsia="Times New Roman" w:cs="Times New Roman"/>
          <w:szCs w:val="24"/>
        </w:rPr>
      </w:pPr>
      <w:r>
        <w:rPr>
          <w:rFonts w:eastAsia="Times New Roman" w:cs="Times New Roman"/>
          <w:b/>
          <w:szCs w:val="24"/>
        </w:rPr>
        <w:t xml:space="preserve">ΜΑΡΙΟΣ </w:t>
      </w:r>
      <w:r>
        <w:rPr>
          <w:rFonts w:eastAsia="Times New Roman" w:cs="Times New Roman"/>
          <w:b/>
          <w:szCs w:val="24"/>
        </w:rPr>
        <w:t>ΓΕΩΡΓΙΑΔΗΣ (Θ΄ Αντιπρόεδρος της Βουλής):</w:t>
      </w:r>
      <w:r>
        <w:rPr>
          <w:rFonts w:eastAsia="Times New Roman" w:cs="Times New Roman"/>
          <w:szCs w:val="24"/>
        </w:rPr>
        <w:t xml:space="preserve"> Ναι.</w:t>
      </w:r>
    </w:p>
    <w:p w14:paraId="35096A1F"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2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101 έγινε δεκτό ως έχει κατά πλειοψηφία.</w:t>
      </w:r>
    </w:p>
    <w:p w14:paraId="35096A21"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102 ως έχει;</w:t>
      </w:r>
    </w:p>
    <w:p w14:paraId="35096A22"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23"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ΧΡΙΣ</w:t>
      </w:r>
      <w:r>
        <w:rPr>
          <w:rFonts w:eastAsia="Times New Roman" w:cs="Times New Roman"/>
          <w:b/>
          <w:szCs w:val="24"/>
        </w:rPr>
        <w:t>ΤΟΣ ΔΗΜΑΣ:</w:t>
      </w:r>
      <w:r>
        <w:rPr>
          <w:rFonts w:eastAsia="Times New Roman" w:cs="Times New Roman"/>
          <w:szCs w:val="24"/>
        </w:rPr>
        <w:t xml:space="preserve"> Ναι.</w:t>
      </w:r>
    </w:p>
    <w:p w14:paraId="35096A24"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25"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26"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A27"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28"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29"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2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Συνεπώς το άρθρο 102 έγινε δεκτό ως έχει κατά πλειοψηφία.</w:t>
      </w:r>
    </w:p>
    <w:p w14:paraId="35096A2B"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103 ως έχει;</w:t>
      </w:r>
    </w:p>
    <w:p w14:paraId="35096A2C"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2D"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2E"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A2F"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30"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w:t>
      </w:r>
      <w:r>
        <w:rPr>
          <w:rFonts w:eastAsia="Times New Roman" w:cs="Times New Roman"/>
          <w:b/>
          <w:szCs w:val="24"/>
        </w:rPr>
        <w:t>ΥΛΟΣ:</w:t>
      </w:r>
      <w:r>
        <w:rPr>
          <w:rFonts w:eastAsia="Times New Roman" w:cs="Times New Roman"/>
          <w:szCs w:val="24"/>
        </w:rPr>
        <w:t xml:space="preserve"> Όχι.</w:t>
      </w:r>
    </w:p>
    <w:p w14:paraId="35096A31"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32"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33"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3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103 έγινε δεκτό ως έχει κατά πλειοψηφία.</w:t>
      </w:r>
    </w:p>
    <w:p w14:paraId="35096A35" w14:textId="77777777" w:rsidR="00A42BF5" w:rsidRDefault="007F616C">
      <w:pPr>
        <w:spacing w:line="600" w:lineRule="auto"/>
        <w:ind w:firstLine="720"/>
        <w:rPr>
          <w:rFonts w:eastAsia="Times New Roman" w:cs="Times New Roman"/>
          <w:szCs w:val="24"/>
        </w:rPr>
      </w:pPr>
      <w:r>
        <w:rPr>
          <w:rFonts w:eastAsia="Times New Roman" w:cs="Times New Roman"/>
          <w:szCs w:val="24"/>
        </w:rPr>
        <w:t xml:space="preserve">Ερωτάται το Σώμα: Γίνεται δεκτό </w:t>
      </w:r>
      <w:r>
        <w:rPr>
          <w:rFonts w:eastAsia="Times New Roman" w:cs="Times New Roman"/>
          <w:szCs w:val="24"/>
        </w:rPr>
        <w:t>το άρθρο 104 ως έχει;</w:t>
      </w:r>
    </w:p>
    <w:p w14:paraId="35096A36"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37"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38"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39"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3A"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A3B"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3C"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3D"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w:t>
      </w:r>
      <w:r>
        <w:rPr>
          <w:rFonts w:eastAsia="Times New Roman" w:cs="Times New Roman"/>
          <w:b/>
          <w:szCs w:val="24"/>
        </w:rPr>
        <w:t>ΩΤΑΣ:</w:t>
      </w:r>
      <w:r>
        <w:rPr>
          <w:rFonts w:eastAsia="Times New Roman" w:cs="Times New Roman"/>
          <w:szCs w:val="24"/>
        </w:rPr>
        <w:t xml:space="preserve"> Ναι.</w:t>
      </w:r>
    </w:p>
    <w:p w14:paraId="35096A3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104 έγινε δεκτό ως έχει κατά πλειοψηφία.</w:t>
      </w:r>
    </w:p>
    <w:p w14:paraId="35096A3F"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105 ως έχει;</w:t>
      </w:r>
    </w:p>
    <w:p w14:paraId="35096A40"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41"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42"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43"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w:t>
      </w:r>
      <w:r>
        <w:rPr>
          <w:rFonts w:eastAsia="Times New Roman" w:cs="Times New Roman"/>
          <w:b/>
          <w:szCs w:val="24"/>
        </w:rPr>
        <w:t>ΕΡΜΕΝΗΣ:</w:t>
      </w:r>
      <w:r>
        <w:rPr>
          <w:rFonts w:eastAsia="Times New Roman" w:cs="Times New Roman"/>
          <w:szCs w:val="24"/>
        </w:rPr>
        <w:t xml:space="preserve"> Όχι.</w:t>
      </w:r>
    </w:p>
    <w:p w14:paraId="35096A44"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A45"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46"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47"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4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το άρθρο 105 έγινε δεκτό ως έχει κατά πλειοψηφία.</w:t>
      </w:r>
    </w:p>
    <w:p w14:paraId="35096A49"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106 ως έχει;</w:t>
      </w:r>
    </w:p>
    <w:p w14:paraId="35096A4A"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4B"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4C"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4D"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4E"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A4F"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w:t>
      </w:r>
      <w:r>
        <w:rPr>
          <w:rFonts w:eastAsia="Times New Roman" w:cs="Times New Roman"/>
          <w:b/>
          <w:szCs w:val="24"/>
        </w:rPr>
        <w:t>ΙΣΤΟΠΟΥΛΟΣ:</w:t>
      </w:r>
      <w:r>
        <w:rPr>
          <w:rFonts w:eastAsia="Times New Roman" w:cs="Times New Roman"/>
          <w:szCs w:val="24"/>
        </w:rPr>
        <w:t xml:space="preserve"> Ναι.</w:t>
      </w:r>
    </w:p>
    <w:p w14:paraId="35096A50"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51"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5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106 έγινε δεκτό ως έχει κατά πλειοψηφία.</w:t>
      </w:r>
    </w:p>
    <w:p w14:paraId="35096A53"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107 ως έχει;</w:t>
      </w:r>
    </w:p>
    <w:p w14:paraId="35096A54" w14:textId="77777777" w:rsidR="00A42BF5" w:rsidRDefault="007F616C">
      <w:pPr>
        <w:spacing w:line="600" w:lineRule="auto"/>
        <w:ind w:firstLine="720"/>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ΤΡΙΑΝΤΑΦΥΛΛΟΥ:</w:t>
      </w:r>
      <w:r>
        <w:rPr>
          <w:rFonts w:eastAsia="Times New Roman" w:cs="Times New Roman"/>
          <w:szCs w:val="24"/>
        </w:rPr>
        <w:t xml:space="preserve"> Ναι.</w:t>
      </w:r>
    </w:p>
    <w:p w14:paraId="35096A55"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56"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57"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58"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A59"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5A"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5B"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5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w:t>
      </w:r>
      <w:r>
        <w:rPr>
          <w:rFonts w:eastAsia="Times New Roman" w:cs="Times New Roman"/>
          <w:b/>
          <w:szCs w:val="24"/>
        </w:rPr>
        <w:t>στασία Χριστοδουλοπούλου):</w:t>
      </w:r>
      <w:r>
        <w:rPr>
          <w:rFonts w:eastAsia="Times New Roman" w:cs="Times New Roman"/>
          <w:szCs w:val="24"/>
        </w:rPr>
        <w:t xml:space="preserve"> Συνεπώς το άρθρο 107 έγινε δεκτό ως έχει κατά πλειοψηφία.</w:t>
      </w:r>
    </w:p>
    <w:p w14:paraId="35096A5D"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108 ως έχει;</w:t>
      </w:r>
    </w:p>
    <w:p w14:paraId="35096A5E"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5F"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60"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61"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62"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w:t>
      </w:r>
      <w:r>
        <w:rPr>
          <w:rFonts w:eastAsia="Times New Roman" w:cs="Times New Roman"/>
          <w:b/>
          <w:szCs w:val="24"/>
        </w:rPr>
        <w:t>ΑΝΑΣΟΠΟΥΛΟΣ:</w:t>
      </w:r>
      <w:r>
        <w:rPr>
          <w:rFonts w:eastAsia="Times New Roman" w:cs="Times New Roman"/>
          <w:szCs w:val="24"/>
        </w:rPr>
        <w:t xml:space="preserve"> Όχι.</w:t>
      </w:r>
    </w:p>
    <w:p w14:paraId="35096A63"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64"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65"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6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108 έγινε δεκτό ως έχει κατά πλειοψηφία.</w:t>
      </w:r>
    </w:p>
    <w:p w14:paraId="35096A67" w14:textId="77777777" w:rsidR="00A42BF5" w:rsidRDefault="007F616C">
      <w:pPr>
        <w:spacing w:line="600" w:lineRule="auto"/>
        <w:ind w:firstLine="720"/>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δεκτό το άρθρο 109, όπως τροποποιήθηκε από τον κ</w:t>
      </w:r>
      <w:r>
        <w:rPr>
          <w:rFonts w:eastAsia="Times New Roman" w:cs="Times New Roman"/>
          <w:szCs w:val="24"/>
        </w:rPr>
        <w:t>ύριο</w:t>
      </w:r>
      <w:r>
        <w:rPr>
          <w:rFonts w:eastAsia="Times New Roman" w:cs="Times New Roman"/>
          <w:szCs w:val="24"/>
        </w:rPr>
        <w:t xml:space="preserve"> Υπουργό;</w:t>
      </w:r>
    </w:p>
    <w:p w14:paraId="35096A68"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69"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6A"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6B"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6C"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A6D"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6E" w14:textId="77777777" w:rsidR="00A42BF5" w:rsidRDefault="007F616C">
      <w:pPr>
        <w:spacing w:line="600" w:lineRule="auto"/>
        <w:ind w:firstLine="720"/>
        <w:rPr>
          <w:rFonts w:eastAsia="Times New Roman" w:cs="Times New Roman"/>
          <w:szCs w:val="24"/>
        </w:rPr>
      </w:pPr>
      <w:r>
        <w:rPr>
          <w:rFonts w:eastAsia="Times New Roman" w:cs="Times New Roman"/>
          <w:b/>
          <w:szCs w:val="24"/>
        </w:rPr>
        <w:t xml:space="preserve">ΜΑΡΙΟΣ ΓΕΩΡΓΙΑΔΗΣ (Θ΄ </w:t>
      </w:r>
      <w:r>
        <w:rPr>
          <w:rFonts w:eastAsia="Times New Roman" w:cs="Times New Roman"/>
          <w:b/>
          <w:szCs w:val="24"/>
        </w:rPr>
        <w:t>Αντιπρόεδρος της Βουλής):</w:t>
      </w:r>
      <w:r>
        <w:rPr>
          <w:rFonts w:eastAsia="Times New Roman" w:cs="Times New Roman"/>
          <w:szCs w:val="24"/>
        </w:rPr>
        <w:t xml:space="preserve"> Ναι.</w:t>
      </w:r>
    </w:p>
    <w:p w14:paraId="35096A6F"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7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109 έγινε δεκτό, όπως τροποποιήθηκε από τον κ</w:t>
      </w:r>
      <w:r>
        <w:rPr>
          <w:rFonts w:eastAsia="Times New Roman" w:cs="Times New Roman"/>
          <w:szCs w:val="24"/>
        </w:rPr>
        <w:t xml:space="preserve">ύριο </w:t>
      </w:r>
      <w:r>
        <w:rPr>
          <w:rFonts w:eastAsia="Times New Roman" w:cs="Times New Roman"/>
          <w:szCs w:val="24"/>
        </w:rPr>
        <w:t>Υπουργό, κατά πλειοψηφία.</w:t>
      </w:r>
    </w:p>
    <w:p w14:paraId="35096A71"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110 ως έχει;</w:t>
      </w:r>
    </w:p>
    <w:p w14:paraId="35096A72"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w:t>
      </w:r>
      <w:r>
        <w:rPr>
          <w:rFonts w:eastAsia="Times New Roman" w:cs="Times New Roman"/>
          <w:b/>
          <w:szCs w:val="24"/>
        </w:rPr>
        <w:t>ΝΤΑΦΥΛΛΟΥ:</w:t>
      </w:r>
      <w:r>
        <w:rPr>
          <w:rFonts w:eastAsia="Times New Roman" w:cs="Times New Roman"/>
          <w:szCs w:val="24"/>
        </w:rPr>
        <w:t xml:space="preserve"> Ναι.</w:t>
      </w:r>
    </w:p>
    <w:p w14:paraId="35096A73"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74"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75"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76"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A77"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78"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79"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7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w:t>
      </w:r>
      <w:r>
        <w:rPr>
          <w:rFonts w:eastAsia="Times New Roman" w:cs="Times New Roman"/>
          <w:b/>
          <w:szCs w:val="24"/>
        </w:rPr>
        <w:t>ία Χριστοδουλοπούλου):</w:t>
      </w:r>
      <w:r>
        <w:rPr>
          <w:rFonts w:eastAsia="Times New Roman" w:cs="Times New Roman"/>
          <w:szCs w:val="24"/>
        </w:rPr>
        <w:t xml:space="preserve"> Συνεπώς το άρθρο 110 έγινε δεκτό ως έχει κατά πλειοψηφία.</w:t>
      </w:r>
    </w:p>
    <w:p w14:paraId="35096A7B"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111 ως έχει;</w:t>
      </w:r>
    </w:p>
    <w:p w14:paraId="35096A7C"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7D"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7E"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7F"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80"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ΚΑΡΑΘΑΝΑΣ</w:t>
      </w:r>
      <w:r>
        <w:rPr>
          <w:rFonts w:eastAsia="Times New Roman" w:cs="Times New Roman"/>
          <w:b/>
          <w:szCs w:val="24"/>
        </w:rPr>
        <w:t>ΟΠΟΥΛΟΣ:</w:t>
      </w:r>
      <w:r>
        <w:rPr>
          <w:rFonts w:eastAsia="Times New Roman" w:cs="Times New Roman"/>
          <w:szCs w:val="24"/>
        </w:rPr>
        <w:t xml:space="preserve"> Όχι.</w:t>
      </w:r>
    </w:p>
    <w:p w14:paraId="35096A81"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82"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83"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8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111 έγινε δεκτό ως έχει κατά πλειοψηφία.</w:t>
      </w:r>
    </w:p>
    <w:p w14:paraId="35096A85" w14:textId="77777777" w:rsidR="00A42BF5" w:rsidRDefault="007F616C">
      <w:pPr>
        <w:spacing w:line="600" w:lineRule="auto"/>
        <w:ind w:firstLine="720"/>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δεκτό το άρθρο 112 ως έχει;</w:t>
      </w:r>
    </w:p>
    <w:p w14:paraId="35096A86"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87"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88"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89"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8A"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6A8B"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8C"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8D"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8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112 έγινε δεκτό ως έχει κατά πλειοψηφία.</w:t>
      </w:r>
    </w:p>
    <w:p w14:paraId="35096A8F"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113 ως έχει;</w:t>
      </w:r>
    </w:p>
    <w:p w14:paraId="35096A90"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91"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92"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w:t>
      </w:r>
      <w:r>
        <w:rPr>
          <w:rFonts w:eastAsia="Times New Roman" w:cs="Times New Roman"/>
          <w:szCs w:val="24"/>
        </w:rPr>
        <w:t>ι.</w:t>
      </w:r>
    </w:p>
    <w:p w14:paraId="35096A93"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94"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6A95"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96"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97"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9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113 έγινε δεκτό ως έχει </w:t>
      </w:r>
      <w:r>
        <w:rPr>
          <w:rFonts w:eastAsia="Times New Roman" w:cs="Times New Roman"/>
          <w:szCs w:val="24"/>
        </w:rPr>
        <w:t>κατά πλειοψηφία.</w:t>
      </w:r>
    </w:p>
    <w:p w14:paraId="35096A99"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114 ως έχει;</w:t>
      </w:r>
    </w:p>
    <w:p w14:paraId="35096A9A"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9B"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9C"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9D"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9E"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6A9F"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A0"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w:t>
      </w:r>
      <w:r>
        <w:rPr>
          <w:rFonts w:eastAsia="Times New Roman" w:cs="Times New Roman"/>
          <w:b/>
          <w:szCs w:val="24"/>
        </w:rPr>
        <w:t>ΗΣ (Θ΄ Αντιπρόεδρος της Βουλής):</w:t>
      </w:r>
      <w:r>
        <w:rPr>
          <w:rFonts w:eastAsia="Times New Roman" w:cs="Times New Roman"/>
          <w:szCs w:val="24"/>
        </w:rPr>
        <w:t xml:space="preserve"> Ναι.</w:t>
      </w:r>
    </w:p>
    <w:p w14:paraId="35096AA1"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A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114 έγινε δεκτό ως έχει κατά πλειοψηφία.</w:t>
      </w:r>
    </w:p>
    <w:p w14:paraId="35096AA3"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115 ως έχει;</w:t>
      </w:r>
    </w:p>
    <w:p w14:paraId="35096AA4"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A5" w14:textId="77777777" w:rsidR="00A42BF5" w:rsidRDefault="007F616C">
      <w:pPr>
        <w:spacing w:line="600" w:lineRule="auto"/>
        <w:ind w:firstLine="720"/>
        <w:rPr>
          <w:rFonts w:eastAsia="Times New Roman" w:cs="Times New Roman"/>
          <w:szCs w:val="24"/>
        </w:rPr>
      </w:pPr>
      <w:r>
        <w:rPr>
          <w:rFonts w:eastAsia="Times New Roman" w:cs="Times New Roman"/>
          <w:b/>
          <w:szCs w:val="24"/>
        </w:rPr>
        <w:t xml:space="preserve">ΧΡΙΣΤΟΣ </w:t>
      </w:r>
      <w:r>
        <w:rPr>
          <w:rFonts w:eastAsia="Times New Roman" w:cs="Times New Roman"/>
          <w:b/>
          <w:szCs w:val="24"/>
        </w:rPr>
        <w:t>ΔΗΜΑΣ:</w:t>
      </w:r>
      <w:r>
        <w:rPr>
          <w:rFonts w:eastAsia="Times New Roman" w:cs="Times New Roman"/>
          <w:szCs w:val="24"/>
        </w:rPr>
        <w:t xml:space="preserve"> Ναι.</w:t>
      </w:r>
    </w:p>
    <w:p w14:paraId="35096AA6"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A7"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A8"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6AA9"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AA"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AB"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A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115 έγινε δεκτό ως έχει κατά πλειοψηφία.</w:t>
      </w:r>
    </w:p>
    <w:p w14:paraId="35096AAD"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116 ως έχει;</w:t>
      </w:r>
    </w:p>
    <w:p w14:paraId="35096AAE"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AF"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B0"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B1"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B2"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6AB3"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ΑΘΑΝΑΣ</w:t>
      </w:r>
      <w:r>
        <w:rPr>
          <w:rFonts w:eastAsia="Times New Roman" w:cs="Times New Roman"/>
          <w:b/>
          <w:szCs w:val="24"/>
        </w:rPr>
        <w:t>ΙΟΣ ΠΑΠΑΧΡΙΣΤΟΠΟΥΛΟΣ:</w:t>
      </w:r>
      <w:r>
        <w:rPr>
          <w:rFonts w:eastAsia="Times New Roman" w:cs="Times New Roman"/>
          <w:szCs w:val="24"/>
        </w:rPr>
        <w:t xml:space="preserve"> Ναι.</w:t>
      </w:r>
    </w:p>
    <w:p w14:paraId="35096AB4"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B5"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B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116 έγινε δεκτό ως έχει κατά πλειοψηφία.</w:t>
      </w:r>
    </w:p>
    <w:p w14:paraId="35096AB7"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117 ως έχ</w:t>
      </w:r>
      <w:r>
        <w:rPr>
          <w:rFonts w:eastAsia="Times New Roman" w:cs="Times New Roman"/>
          <w:szCs w:val="24"/>
        </w:rPr>
        <w:t>ει;</w:t>
      </w:r>
    </w:p>
    <w:p w14:paraId="35096AB8"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B9"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BA"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BB"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BC"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6ABD"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BE"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BF"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C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117 έγινε δεκτό ως έχει κατά πλειοψηφία.</w:t>
      </w:r>
    </w:p>
    <w:p w14:paraId="35096AC1"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118 ως έχει;</w:t>
      </w:r>
    </w:p>
    <w:p w14:paraId="35096AC2"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C3"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C4"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AC5"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C6"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AC7"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C8"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C9"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AC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118 έγινε δεκτό ως έχει κατά πλειοψηφία.</w:t>
      </w:r>
    </w:p>
    <w:p w14:paraId="35096ACB"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w:t>
      </w:r>
      <w:r>
        <w:rPr>
          <w:rFonts w:eastAsia="Times New Roman" w:cs="Times New Roman"/>
          <w:szCs w:val="24"/>
        </w:rPr>
        <w:t>άται το Σώμα: Γίνεται δεκτό το άρθρο 119 ως έχει;</w:t>
      </w:r>
    </w:p>
    <w:p w14:paraId="35096ACC"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CD"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CE" w14:textId="77777777" w:rsidR="00A42BF5" w:rsidRDefault="007F616C">
      <w:pPr>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CF"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D0"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AD1"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D2"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w:t>
      </w:r>
      <w:r>
        <w:rPr>
          <w:rFonts w:eastAsia="Times New Roman" w:cs="Times New Roman"/>
          <w:b/>
          <w:szCs w:val="24"/>
        </w:rPr>
        <w:t xml:space="preserve"> Βουλής):</w:t>
      </w:r>
      <w:r>
        <w:rPr>
          <w:rFonts w:eastAsia="Times New Roman" w:cs="Times New Roman"/>
          <w:szCs w:val="24"/>
        </w:rPr>
        <w:t xml:space="preserve"> Παρών.</w:t>
      </w:r>
    </w:p>
    <w:p w14:paraId="35096AD3"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D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119 έγινε δεκτό ως έχει κατά πλειοψηφία.</w:t>
      </w:r>
    </w:p>
    <w:p w14:paraId="35096AD5" w14:textId="77777777" w:rsidR="00A42BF5" w:rsidRDefault="007F616C">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120 ως έχει;</w:t>
      </w:r>
    </w:p>
    <w:p w14:paraId="35096AD6"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D7" w14:textId="77777777" w:rsidR="00A42BF5" w:rsidRDefault="007F616C">
      <w:pPr>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D8" w14:textId="77777777" w:rsidR="00A42BF5" w:rsidRDefault="007F616C">
      <w:pPr>
        <w:spacing w:line="600" w:lineRule="auto"/>
        <w:ind w:firstLine="720"/>
        <w:rPr>
          <w:rFonts w:eastAsia="Times New Roman" w:cs="Times New Roman"/>
          <w:szCs w:val="24"/>
        </w:rPr>
      </w:pPr>
      <w:r>
        <w:rPr>
          <w:rFonts w:eastAsia="Times New Roman" w:cs="Times New Roman"/>
          <w:b/>
          <w:szCs w:val="24"/>
        </w:rPr>
        <w:t xml:space="preserve">ΟΔΥΣΣΕΑΣ </w:t>
      </w:r>
      <w:r>
        <w:rPr>
          <w:rFonts w:eastAsia="Times New Roman" w:cs="Times New Roman"/>
          <w:b/>
          <w:szCs w:val="24"/>
        </w:rPr>
        <w:t>ΚΩΝΣΤΑΝΤΙΝΟΠΟΥΛΟΣ:</w:t>
      </w:r>
      <w:r>
        <w:rPr>
          <w:rFonts w:eastAsia="Times New Roman" w:cs="Times New Roman"/>
          <w:szCs w:val="24"/>
        </w:rPr>
        <w:t xml:space="preserve"> Ναι.</w:t>
      </w:r>
    </w:p>
    <w:p w14:paraId="35096AD9"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DA" w14:textId="77777777" w:rsidR="00A42BF5" w:rsidRDefault="007F616C">
      <w:pPr>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ADB" w14:textId="77777777" w:rsidR="00A42BF5" w:rsidRDefault="007F616C">
      <w:pPr>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DC" w14:textId="77777777" w:rsidR="00A42BF5" w:rsidRDefault="007F616C">
      <w:pPr>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ADD" w14:textId="77777777" w:rsidR="00A42BF5" w:rsidRDefault="007F616C">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D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120 έ</w:t>
      </w:r>
      <w:r>
        <w:rPr>
          <w:rFonts w:eastAsia="Times New Roman" w:cs="Times New Roman"/>
          <w:szCs w:val="24"/>
        </w:rPr>
        <w:t>γινε δεκτό ως έχει κατά πλειοψηφία.</w:t>
      </w:r>
    </w:p>
    <w:p w14:paraId="35096AD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121 ως έχει;</w:t>
      </w:r>
    </w:p>
    <w:p w14:paraId="35096AE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E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E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E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E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Ναι.</w:t>
      </w:r>
    </w:p>
    <w:p w14:paraId="35096AE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E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AE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E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121 έγινε δεκτό ως έχει κατά πλειοψηφία.</w:t>
      </w:r>
    </w:p>
    <w:p w14:paraId="35096AE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122 ως έχει;</w:t>
      </w:r>
    </w:p>
    <w:p w14:paraId="35096AE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w:t>
      </w:r>
      <w:r>
        <w:rPr>
          <w:rFonts w:eastAsia="Times New Roman" w:cs="Times New Roman"/>
          <w:b/>
          <w:szCs w:val="24"/>
        </w:rPr>
        <w:t>ΛΛΟΥ:</w:t>
      </w:r>
      <w:r>
        <w:rPr>
          <w:rFonts w:eastAsia="Times New Roman" w:cs="Times New Roman"/>
          <w:szCs w:val="24"/>
        </w:rPr>
        <w:t xml:space="preserve"> Ναι.</w:t>
      </w:r>
    </w:p>
    <w:p w14:paraId="35096AE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AE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AE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E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AE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F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AF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AF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Συνεπώς το άρθρο 122 έγινε δεκτό ως έχει κατά πλειοψηφία.</w:t>
      </w:r>
    </w:p>
    <w:p w14:paraId="35096AF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123 ως έχει;</w:t>
      </w:r>
    </w:p>
    <w:p w14:paraId="35096AF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F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AF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AF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AF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w:t>
      </w:r>
      <w:r>
        <w:rPr>
          <w:rFonts w:eastAsia="Times New Roman" w:cs="Times New Roman"/>
          <w:b/>
          <w:szCs w:val="24"/>
        </w:rPr>
        <w:t>ΥΛΟΣ:</w:t>
      </w:r>
      <w:r>
        <w:rPr>
          <w:rFonts w:eastAsia="Times New Roman" w:cs="Times New Roman"/>
          <w:szCs w:val="24"/>
        </w:rPr>
        <w:t xml:space="preserve"> Όχι.</w:t>
      </w:r>
    </w:p>
    <w:p w14:paraId="35096AF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AF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AF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AF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123 έγινε δεκτό ως έχει κατά πλειοψηφία.</w:t>
      </w:r>
    </w:p>
    <w:p w14:paraId="35096AF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w:t>
      </w:r>
      <w:r>
        <w:rPr>
          <w:rFonts w:eastAsia="Times New Roman" w:cs="Times New Roman"/>
          <w:szCs w:val="24"/>
        </w:rPr>
        <w:t>τό το άρθρο 124 ως έχει;</w:t>
      </w:r>
    </w:p>
    <w:p w14:paraId="35096AF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AF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B0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0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0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0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0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B0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B0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124 έγινε δεκτό ως έχει κατά πλειοψηφία.</w:t>
      </w:r>
    </w:p>
    <w:p w14:paraId="35096B0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125 ως έχει;</w:t>
      </w:r>
    </w:p>
    <w:p w14:paraId="35096B0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0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0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B0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0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0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0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B0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B1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125 έγινε δεκτό ως έχ</w:t>
      </w:r>
      <w:r>
        <w:rPr>
          <w:rFonts w:eastAsia="Times New Roman" w:cs="Times New Roman"/>
          <w:szCs w:val="24"/>
        </w:rPr>
        <w:t>ει κατά πλειοψηφία.</w:t>
      </w:r>
    </w:p>
    <w:p w14:paraId="35096B1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126 ως έχει;</w:t>
      </w:r>
    </w:p>
    <w:p w14:paraId="35096B1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1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1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B1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1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1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1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w:t>
      </w:r>
      <w:r>
        <w:rPr>
          <w:rFonts w:eastAsia="Times New Roman" w:cs="Times New Roman"/>
          <w:b/>
          <w:szCs w:val="24"/>
        </w:rPr>
        <w:t>ΔΗΣ (Θ΄ Αντιπρόεδρος της Βουλής):</w:t>
      </w:r>
      <w:r>
        <w:rPr>
          <w:rFonts w:eastAsia="Times New Roman" w:cs="Times New Roman"/>
          <w:szCs w:val="24"/>
        </w:rPr>
        <w:t xml:space="preserve"> Παρών.</w:t>
      </w:r>
    </w:p>
    <w:p w14:paraId="35096B1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B1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126 έγινε δεκτό ως έχει κατά πλειοψηφία.</w:t>
      </w:r>
    </w:p>
    <w:p w14:paraId="35096B1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127, όπως τροποποιήθηκε από τον κύριο Υπουργό;</w:t>
      </w:r>
    </w:p>
    <w:p w14:paraId="35096B1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w:t>
      </w:r>
      <w:r>
        <w:rPr>
          <w:rFonts w:eastAsia="Times New Roman" w:cs="Times New Roman"/>
          <w:b/>
          <w:szCs w:val="24"/>
        </w:rPr>
        <w:t>ΑΡΙΑ ΤΡΙΑΝΤΑΦΥΛΛΟΥ:</w:t>
      </w:r>
      <w:r>
        <w:rPr>
          <w:rFonts w:eastAsia="Times New Roman" w:cs="Times New Roman"/>
          <w:szCs w:val="24"/>
        </w:rPr>
        <w:t xml:space="preserve"> Ναι.</w:t>
      </w:r>
    </w:p>
    <w:p w14:paraId="35096B1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1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1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2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2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2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2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2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127 έγινε δεκτό, όπως τροποποιήθηκε από τον κύριο Υπουργό, κατά πλειοψηφία.</w:t>
      </w:r>
    </w:p>
    <w:p w14:paraId="35096B2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128 ως έχει;</w:t>
      </w:r>
    </w:p>
    <w:p w14:paraId="35096B2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2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2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w:t>
      </w:r>
      <w:r>
        <w:rPr>
          <w:rFonts w:eastAsia="Times New Roman" w:cs="Times New Roman"/>
          <w:b/>
          <w:szCs w:val="24"/>
        </w:rPr>
        <w:t>ΟΠΟΥΛΟΣ:</w:t>
      </w:r>
      <w:r>
        <w:rPr>
          <w:rFonts w:eastAsia="Times New Roman" w:cs="Times New Roman"/>
          <w:szCs w:val="24"/>
        </w:rPr>
        <w:t xml:space="preserve"> Παρών.</w:t>
      </w:r>
    </w:p>
    <w:p w14:paraId="35096B2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2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2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2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2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2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128 έγινε δ</w:t>
      </w:r>
      <w:r>
        <w:rPr>
          <w:rFonts w:eastAsia="Times New Roman" w:cs="Times New Roman"/>
          <w:szCs w:val="24"/>
        </w:rPr>
        <w:t>εκτό ως έχει κατά πλειοψηφία.</w:t>
      </w:r>
    </w:p>
    <w:p w14:paraId="35096B2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129 ως έχει;</w:t>
      </w:r>
    </w:p>
    <w:p w14:paraId="35096B3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3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3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3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3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3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3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w:t>
      </w:r>
      <w:r>
        <w:rPr>
          <w:rFonts w:eastAsia="Times New Roman" w:cs="Times New Roman"/>
          <w:b/>
          <w:szCs w:val="24"/>
        </w:rPr>
        <w:t>ΡΙΟΣ ΓΕΩΡΓΙΑΔΗΣ (Θ΄ Αντιπρόεδρος της Βουλής):</w:t>
      </w:r>
      <w:r>
        <w:rPr>
          <w:rFonts w:eastAsia="Times New Roman" w:cs="Times New Roman"/>
          <w:szCs w:val="24"/>
        </w:rPr>
        <w:t xml:space="preserve"> Ναι.</w:t>
      </w:r>
    </w:p>
    <w:p w14:paraId="35096B3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3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129 έγινε δεκτό ως έχει κατά πλειοψηφία.</w:t>
      </w:r>
    </w:p>
    <w:p w14:paraId="35096B3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130 ως έχει;</w:t>
      </w:r>
    </w:p>
    <w:p w14:paraId="35096B3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3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3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3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3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3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4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4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4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Συνεπώς το άρθρο 130 έγινε δεκτό ως έχει κατά πλειοψηφία.</w:t>
      </w:r>
    </w:p>
    <w:p w14:paraId="35096B4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131 ως έχει;</w:t>
      </w:r>
    </w:p>
    <w:p w14:paraId="35096B4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4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4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4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4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w:t>
      </w:r>
      <w:r>
        <w:rPr>
          <w:rFonts w:eastAsia="Times New Roman" w:cs="Times New Roman"/>
          <w:b/>
          <w:szCs w:val="24"/>
        </w:rPr>
        <w:t>ΠΟΥΛΟΣ:</w:t>
      </w:r>
      <w:r>
        <w:rPr>
          <w:rFonts w:eastAsia="Times New Roman" w:cs="Times New Roman"/>
          <w:szCs w:val="24"/>
        </w:rPr>
        <w:t xml:space="preserve"> Όχι.</w:t>
      </w:r>
    </w:p>
    <w:p w14:paraId="35096B4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4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4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4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131 έγινε δεκτό ως έχει κατά πλειοψηφία.</w:t>
      </w:r>
    </w:p>
    <w:p w14:paraId="35096B4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w:t>
      </w:r>
      <w:r>
        <w:rPr>
          <w:rFonts w:eastAsia="Times New Roman" w:cs="Times New Roman"/>
          <w:szCs w:val="24"/>
        </w:rPr>
        <w:t>τό το άρθρο 132 ως έχει;</w:t>
      </w:r>
    </w:p>
    <w:p w14:paraId="35096B4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4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5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5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5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5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5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5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ΜΑΥΡΩΤΑΣ:</w:t>
      </w:r>
      <w:r>
        <w:rPr>
          <w:rFonts w:eastAsia="Times New Roman" w:cs="Times New Roman"/>
          <w:szCs w:val="24"/>
        </w:rPr>
        <w:t xml:space="preserve"> Παρών.</w:t>
      </w:r>
    </w:p>
    <w:p w14:paraId="35096B5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132 έγινε δεκτό ως έχει κατά πλειοψηφία.</w:t>
      </w:r>
    </w:p>
    <w:p w14:paraId="35096B5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133 ως έχει;</w:t>
      </w:r>
    </w:p>
    <w:p w14:paraId="35096B5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5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5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B5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w:t>
      </w:r>
      <w:r>
        <w:rPr>
          <w:rFonts w:eastAsia="Times New Roman" w:cs="Times New Roman"/>
          <w:b/>
          <w:szCs w:val="24"/>
        </w:rPr>
        <w:t>ΡΓΙΟΣ ΓΕΡΜΕΝΗΣ:</w:t>
      </w:r>
      <w:r>
        <w:rPr>
          <w:rFonts w:eastAsia="Times New Roman" w:cs="Times New Roman"/>
          <w:szCs w:val="24"/>
        </w:rPr>
        <w:t xml:space="preserve"> Όχι.</w:t>
      </w:r>
    </w:p>
    <w:p w14:paraId="35096B5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5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5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B5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B6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το άρθρο 133 έγινε δεκτό ως έχει κατά πλειοψηφία.</w:t>
      </w:r>
    </w:p>
    <w:p w14:paraId="35096B6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134 ως έχει;</w:t>
      </w:r>
    </w:p>
    <w:p w14:paraId="35096B6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6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6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6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6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6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w:t>
      </w:r>
      <w:r>
        <w:rPr>
          <w:rFonts w:eastAsia="Times New Roman" w:cs="Times New Roman"/>
          <w:b/>
          <w:szCs w:val="24"/>
        </w:rPr>
        <w:t>ΧΡΙΣΤΟΠΟΥΛΟΣ:</w:t>
      </w:r>
      <w:r>
        <w:rPr>
          <w:rFonts w:eastAsia="Times New Roman" w:cs="Times New Roman"/>
          <w:szCs w:val="24"/>
        </w:rPr>
        <w:t xml:space="preserve"> Ναι.</w:t>
      </w:r>
    </w:p>
    <w:p w14:paraId="35096B6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6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6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134 έγινε δεκτό ως έχει κατά πλειοψηφία.</w:t>
      </w:r>
    </w:p>
    <w:p w14:paraId="35096B6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135 ως έχει;</w:t>
      </w:r>
    </w:p>
    <w:p w14:paraId="35096B6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6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6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6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7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7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7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7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7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ΥΟΥΣΑ (Αναστασία Χριστοδουλοπούλου):</w:t>
      </w:r>
      <w:r>
        <w:rPr>
          <w:rFonts w:eastAsia="Times New Roman" w:cs="Times New Roman"/>
          <w:szCs w:val="24"/>
        </w:rPr>
        <w:t xml:space="preserve"> Συνεπώς το άρθρο 135 έγινε δεκτό ως έχει κατά πλειοψηφία.</w:t>
      </w:r>
    </w:p>
    <w:p w14:paraId="35096B7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136 ως έχει;</w:t>
      </w:r>
    </w:p>
    <w:p w14:paraId="35096B7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7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7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7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7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w:t>
      </w:r>
      <w:r>
        <w:rPr>
          <w:rFonts w:eastAsia="Times New Roman" w:cs="Times New Roman"/>
          <w:b/>
          <w:szCs w:val="24"/>
        </w:rPr>
        <w:t>ΚΟΛΑΟΣ ΚΑΡΑΘΑΝΑΣΟΠΟΥΛΟΣ:</w:t>
      </w:r>
      <w:r>
        <w:rPr>
          <w:rFonts w:eastAsia="Times New Roman" w:cs="Times New Roman"/>
          <w:szCs w:val="24"/>
        </w:rPr>
        <w:t xml:space="preserve"> Όχι.</w:t>
      </w:r>
    </w:p>
    <w:p w14:paraId="35096B7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7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7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7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136 έγινε δεκτό ως έχει κατά πλειοψηφία.</w:t>
      </w:r>
    </w:p>
    <w:p w14:paraId="35096B7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137 ως έχει;</w:t>
      </w:r>
    </w:p>
    <w:p w14:paraId="35096B8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8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8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8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8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8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8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ΜΑΡΙΟΣ ΓΕΩΡΓΙΑΔΗΣ (Θ΄ Αντιπρόεδρος της </w:t>
      </w:r>
      <w:r>
        <w:rPr>
          <w:rFonts w:eastAsia="Times New Roman" w:cs="Times New Roman"/>
          <w:b/>
          <w:szCs w:val="24"/>
        </w:rPr>
        <w:t>Βουλής):</w:t>
      </w:r>
      <w:r>
        <w:rPr>
          <w:rFonts w:eastAsia="Times New Roman" w:cs="Times New Roman"/>
          <w:szCs w:val="24"/>
        </w:rPr>
        <w:t xml:space="preserve"> Ναι.</w:t>
      </w:r>
    </w:p>
    <w:p w14:paraId="35096B8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8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137 έγινε δεκτό ως έχει κατά πλειοψηφία.</w:t>
      </w:r>
    </w:p>
    <w:p w14:paraId="35096B8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138 ως έχει;</w:t>
      </w:r>
    </w:p>
    <w:p w14:paraId="35096B8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8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8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w:t>
      </w:r>
      <w:r>
        <w:rPr>
          <w:rFonts w:eastAsia="Times New Roman" w:cs="Times New Roman"/>
          <w:b/>
          <w:szCs w:val="24"/>
        </w:rPr>
        <w:t>ΑΝΤΙΝΟΠΟΥΛΟΣ:</w:t>
      </w:r>
      <w:r>
        <w:rPr>
          <w:rFonts w:eastAsia="Times New Roman" w:cs="Times New Roman"/>
          <w:szCs w:val="24"/>
        </w:rPr>
        <w:t xml:space="preserve"> Παρών.</w:t>
      </w:r>
    </w:p>
    <w:p w14:paraId="35096B8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8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8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9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Ναι. </w:t>
      </w:r>
    </w:p>
    <w:p w14:paraId="35096B9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9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138 έ</w:t>
      </w:r>
      <w:r>
        <w:rPr>
          <w:rFonts w:eastAsia="Times New Roman" w:cs="Times New Roman"/>
          <w:szCs w:val="24"/>
        </w:rPr>
        <w:t>γινε δεκτό ως έχει κατά πλειοψηφία.</w:t>
      </w:r>
    </w:p>
    <w:p w14:paraId="35096B9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139 ως έχει;</w:t>
      </w:r>
    </w:p>
    <w:p w14:paraId="35096B9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9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9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9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9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9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w:t>
      </w:r>
      <w:r>
        <w:rPr>
          <w:rFonts w:eastAsia="Times New Roman" w:cs="Times New Roman"/>
          <w:szCs w:val="24"/>
        </w:rPr>
        <w:t>ι.</w:t>
      </w:r>
    </w:p>
    <w:p w14:paraId="35096B9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9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9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139 έγινε δεκτό ως έχει κατά πλειοψηφία.</w:t>
      </w:r>
    </w:p>
    <w:p w14:paraId="35096B9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140 ως έχει;</w:t>
      </w:r>
    </w:p>
    <w:p w14:paraId="35096B9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ΤΡΙΑΝΤΑΦΥΛΛΟΥ:</w:t>
      </w:r>
      <w:r>
        <w:rPr>
          <w:rFonts w:eastAsia="Times New Roman" w:cs="Times New Roman"/>
          <w:szCs w:val="24"/>
        </w:rPr>
        <w:t xml:space="preserve"> Ναι.</w:t>
      </w:r>
    </w:p>
    <w:p w14:paraId="35096B9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A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A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A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A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A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A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A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Συνεπώς το άρθρο 140 έγινε δεκτό ως έχει κατά πλειοψηφία.</w:t>
      </w:r>
    </w:p>
    <w:p w14:paraId="35096BA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141 ως έχει;</w:t>
      </w:r>
    </w:p>
    <w:p w14:paraId="35096BA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A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A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A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A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ΚΑΡΑΘΑΝΑΣΟΠΟΥΛΟΣ:</w:t>
      </w:r>
      <w:r>
        <w:rPr>
          <w:rFonts w:eastAsia="Times New Roman" w:cs="Times New Roman"/>
          <w:szCs w:val="24"/>
        </w:rPr>
        <w:t xml:space="preserve"> Όχι.</w:t>
      </w:r>
    </w:p>
    <w:p w14:paraId="35096BA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A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A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B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141 έγινε δεκτό ως έχει κατά πλειοψηφία.</w:t>
      </w:r>
    </w:p>
    <w:p w14:paraId="35096BB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142 ως έχει;</w:t>
      </w:r>
    </w:p>
    <w:p w14:paraId="35096BB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B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B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B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B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B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B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B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B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142 έγινε δεκτό ως έχει κατά πλειοψηφία.</w:t>
      </w:r>
    </w:p>
    <w:p w14:paraId="35096BB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143 ως έχει;</w:t>
      </w:r>
    </w:p>
    <w:p w14:paraId="35096BB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B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B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w:t>
      </w:r>
      <w:r>
        <w:rPr>
          <w:rFonts w:eastAsia="Times New Roman" w:cs="Times New Roman"/>
          <w:b/>
          <w:szCs w:val="24"/>
        </w:rPr>
        <w:t>ΚΩΝΣΤΑΝΤΙΝΟΠΟΥΛΟΣ:</w:t>
      </w:r>
      <w:r>
        <w:rPr>
          <w:rFonts w:eastAsia="Times New Roman" w:cs="Times New Roman"/>
          <w:szCs w:val="24"/>
        </w:rPr>
        <w:t xml:space="preserve"> Παρών.</w:t>
      </w:r>
    </w:p>
    <w:p w14:paraId="35096BB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C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C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C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C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C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w:t>
      </w:r>
      <w:r>
        <w:rPr>
          <w:rFonts w:eastAsia="Times New Roman" w:cs="Times New Roman"/>
          <w:szCs w:val="24"/>
        </w:rPr>
        <w:t>43 έγινε δεκτό ως έχει κατά πλειοψηφία.</w:t>
      </w:r>
    </w:p>
    <w:p w14:paraId="35096BC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144 ως έχει;</w:t>
      </w:r>
    </w:p>
    <w:p w14:paraId="35096BC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C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C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C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C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C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w:t>
      </w:r>
      <w:r>
        <w:rPr>
          <w:rFonts w:eastAsia="Times New Roman" w:cs="Times New Roman"/>
          <w:b/>
          <w:szCs w:val="24"/>
        </w:rPr>
        <w:t>Σ:</w:t>
      </w:r>
      <w:r>
        <w:rPr>
          <w:rFonts w:eastAsia="Times New Roman" w:cs="Times New Roman"/>
          <w:szCs w:val="24"/>
        </w:rPr>
        <w:t xml:space="preserve"> Ναι.</w:t>
      </w:r>
    </w:p>
    <w:p w14:paraId="35096BC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C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C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144 έγινε δεκτό ως έχει κατά πλειοψηφία.</w:t>
      </w:r>
    </w:p>
    <w:p w14:paraId="35096BC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145 ως έχει;</w:t>
      </w:r>
    </w:p>
    <w:p w14:paraId="35096BD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ΤΡΙΑΝΤΑΦΥΛΛΟΥ:</w:t>
      </w:r>
      <w:r>
        <w:rPr>
          <w:rFonts w:eastAsia="Times New Roman" w:cs="Times New Roman"/>
          <w:szCs w:val="24"/>
        </w:rPr>
        <w:t xml:space="preserve"> Ναι.</w:t>
      </w:r>
    </w:p>
    <w:p w14:paraId="35096BD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D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D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D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D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D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D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D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Συνεπώς το άρθρο 145 έγινε δεκτό ως έχει κατά πλειοψηφία.</w:t>
      </w:r>
    </w:p>
    <w:p w14:paraId="35096BD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146 ως έχει;</w:t>
      </w:r>
    </w:p>
    <w:p w14:paraId="35096BD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D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D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D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D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ΚΑΡΑΘΑΝΑΣΟΠΟΥΛΟΣ:</w:t>
      </w:r>
      <w:r>
        <w:rPr>
          <w:rFonts w:eastAsia="Times New Roman" w:cs="Times New Roman"/>
          <w:szCs w:val="24"/>
        </w:rPr>
        <w:t xml:space="preserve"> Όχι.</w:t>
      </w:r>
    </w:p>
    <w:p w14:paraId="35096BD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E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E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E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146 έγινε δεκτό ως έχει κατά πλειοψηφία.</w:t>
      </w:r>
    </w:p>
    <w:p w14:paraId="35096BE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147, όπως τροποποιήθηκε από τον κύριο Υπουργό;</w:t>
      </w:r>
    </w:p>
    <w:p w14:paraId="35096BE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E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E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E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E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E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E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ΜΑΡΙΟΣ </w:t>
      </w:r>
      <w:r>
        <w:rPr>
          <w:rFonts w:eastAsia="Times New Roman" w:cs="Times New Roman"/>
          <w:b/>
          <w:szCs w:val="24"/>
        </w:rPr>
        <w:t>ΓΕΩΡΓΙΑΔΗΣ (Θ΄ Αντιπρόεδρος της Βουλής):</w:t>
      </w:r>
      <w:r>
        <w:rPr>
          <w:rFonts w:eastAsia="Times New Roman" w:cs="Times New Roman"/>
          <w:szCs w:val="24"/>
        </w:rPr>
        <w:t xml:space="preserve"> Ναι.</w:t>
      </w:r>
    </w:p>
    <w:p w14:paraId="35096BE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E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147 έγινε δεκτό, όπως τροποποιήθηκε από τον κύριο Υπουργό, κατά πλειοψηφία.</w:t>
      </w:r>
    </w:p>
    <w:p w14:paraId="35096BE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148 ως</w:t>
      </w:r>
      <w:r>
        <w:rPr>
          <w:rFonts w:eastAsia="Times New Roman" w:cs="Times New Roman"/>
          <w:szCs w:val="24"/>
        </w:rPr>
        <w:t xml:space="preserve"> έχει;</w:t>
      </w:r>
    </w:p>
    <w:p w14:paraId="35096BE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E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F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F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F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F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F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F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BF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148 έγινε δεκτό ως έχει κατά πλειοψηφία.</w:t>
      </w:r>
    </w:p>
    <w:p w14:paraId="35096BF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149 ως έχει;</w:t>
      </w:r>
    </w:p>
    <w:p w14:paraId="35096BF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BF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BF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BF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BF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BF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BF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BF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C0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149 έγινε δεκτό ως έχει κατά πλειοψηφία.</w:t>
      </w:r>
    </w:p>
    <w:p w14:paraId="35096C0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150 ως έχει;</w:t>
      </w:r>
    </w:p>
    <w:p w14:paraId="35096C0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C0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C0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C0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C0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C0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C0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w:t>
      </w:r>
      <w:r>
        <w:rPr>
          <w:rFonts w:eastAsia="Times New Roman" w:cs="Times New Roman"/>
          <w:b/>
          <w:szCs w:val="24"/>
        </w:rPr>
        <w:t>ος της Βουλής):</w:t>
      </w:r>
      <w:r>
        <w:rPr>
          <w:rFonts w:eastAsia="Times New Roman" w:cs="Times New Roman"/>
          <w:szCs w:val="24"/>
        </w:rPr>
        <w:t xml:space="preserve"> Ναι.</w:t>
      </w:r>
    </w:p>
    <w:p w14:paraId="35096C0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C0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150 έγινε δεκτό ως έχει κατά πλειοψηφία.</w:t>
      </w:r>
    </w:p>
    <w:p w14:paraId="35096C0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151 ως έχει;</w:t>
      </w:r>
    </w:p>
    <w:p w14:paraId="35096C0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C0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C0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w:t>
      </w:r>
      <w:r>
        <w:rPr>
          <w:rFonts w:eastAsia="Times New Roman" w:cs="Times New Roman"/>
          <w:b/>
          <w:szCs w:val="24"/>
        </w:rPr>
        <w:t>Σ ΚΩΝΣΤΑΝΤΙΝΟΠΟΥΛΟΣ:</w:t>
      </w:r>
      <w:r>
        <w:rPr>
          <w:rFonts w:eastAsia="Times New Roman" w:cs="Times New Roman"/>
          <w:szCs w:val="24"/>
        </w:rPr>
        <w:t xml:space="preserve"> Παρών.</w:t>
      </w:r>
    </w:p>
    <w:p w14:paraId="35096C0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C1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C1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C1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C1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C1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w:t>
      </w:r>
      <w:r>
        <w:rPr>
          <w:rFonts w:eastAsia="Times New Roman" w:cs="Times New Roman"/>
          <w:szCs w:val="24"/>
        </w:rPr>
        <w:t xml:space="preserve"> 151 έγινε δεκτό ως έχει κατά πλειοψηφία.</w:t>
      </w:r>
    </w:p>
    <w:p w14:paraId="35096C1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Ερωτάται το Σώμα: Γίνεται δεκτό το άρθρο </w:t>
      </w:r>
      <w:r w:rsidRPr="0005731B">
        <w:rPr>
          <w:rFonts w:eastAsia="Times New Roman" w:cs="Times New Roman"/>
          <w:szCs w:val="24"/>
        </w:rPr>
        <w:t>1</w:t>
      </w:r>
      <w:r>
        <w:rPr>
          <w:rFonts w:eastAsia="Times New Roman" w:cs="Times New Roman"/>
          <w:szCs w:val="24"/>
        </w:rPr>
        <w:t>52</w:t>
      </w:r>
      <w:r w:rsidRPr="0005731B">
        <w:rPr>
          <w:rFonts w:eastAsia="Times New Roman" w:cs="Times New Roman"/>
          <w:szCs w:val="24"/>
        </w:rPr>
        <w:t xml:space="preserve"> </w:t>
      </w:r>
      <w:r>
        <w:rPr>
          <w:rFonts w:eastAsia="Times New Roman" w:cs="Times New Roman"/>
          <w:szCs w:val="24"/>
        </w:rPr>
        <w:t>ως έχει;</w:t>
      </w:r>
    </w:p>
    <w:p w14:paraId="35096C1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sidRPr="003B1AFF">
        <w:rPr>
          <w:rFonts w:eastAsia="Times New Roman" w:cs="Times New Roman"/>
          <w:szCs w:val="24"/>
        </w:rPr>
        <w:t xml:space="preserve"> </w:t>
      </w:r>
      <w:r>
        <w:rPr>
          <w:rFonts w:eastAsia="Times New Roman" w:cs="Times New Roman"/>
          <w:szCs w:val="24"/>
        </w:rPr>
        <w:t>Ναι.</w:t>
      </w:r>
    </w:p>
    <w:p w14:paraId="35096C1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sidRPr="003B1AFF">
        <w:rPr>
          <w:rFonts w:eastAsia="Times New Roman" w:cs="Times New Roman"/>
          <w:szCs w:val="24"/>
        </w:rPr>
        <w:t xml:space="preserve"> </w:t>
      </w:r>
      <w:r>
        <w:rPr>
          <w:rFonts w:eastAsia="Times New Roman" w:cs="Times New Roman"/>
          <w:szCs w:val="24"/>
        </w:rPr>
        <w:t>Ναι.</w:t>
      </w:r>
    </w:p>
    <w:p w14:paraId="35096C1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sidRPr="003B1AFF">
        <w:rPr>
          <w:rFonts w:eastAsia="Times New Roman" w:cs="Times New Roman"/>
          <w:szCs w:val="24"/>
        </w:rPr>
        <w:t xml:space="preserve"> </w:t>
      </w:r>
      <w:r>
        <w:rPr>
          <w:rFonts w:eastAsia="Times New Roman" w:cs="Times New Roman"/>
          <w:szCs w:val="24"/>
        </w:rPr>
        <w:t>Παρών.</w:t>
      </w:r>
    </w:p>
    <w:p w14:paraId="35096C1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sidRPr="007D4C23">
        <w:rPr>
          <w:rFonts w:eastAsia="Times New Roman" w:cs="Times New Roman"/>
          <w:szCs w:val="24"/>
        </w:rPr>
        <w:t xml:space="preserve"> </w:t>
      </w:r>
      <w:r>
        <w:rPr>
          <w:rFonts w:eastAsia="Times New Roman" w:cs="Times New Roman"/>
          <w:szCs w:val="24"/>
        </w:rPr>
        <w:t>Όχι.</w:t>
      </w:r>
    </w:p>
    <w:p w14:paraId="35096C1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C1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35096C1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C1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C1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152 έγινε δεκτό ως έχει κατά πλειοψηφία.</w:t>
      </w:r>
    </w:p>
    <w:p w14:paraId="35096C1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153</w:t>
      </w:r>
      <w:r w:rsidRPr="0005731B">
        <w:rPr>
          <w:rFonts w:eastAsia="Times New Roman" w:cs="Times New Roman"/>
          <w:szCs w:val="24"/>
        </w:rPr>
        <w:t xml:space="preserve"> </w:t>
      </w:r>
      <w:r>
        <w:rPr>
          <w:rFonts w:eastAsia="Times New Roman" w:cs="Times New Roman"/>
          <w:szCs w:val="24"/>
        </w:rPr>
        <w:t>ως έχει</w:t>
      </w:r>
      <w:r>
        <w:rPr>
          <w:rFonts w:eastAsia="Times New Roman" w:cs="Times New Roman"/>
          <w:szCs w:val="24"/>
        </w:rPr>
        <w:t>;</w:t>
      </w:r>
    </w:p>
    <w:p w14:paraId="35096C2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sidRPr="003B1AFF">
        <w:rPr>
          <w:rFonts w:eastAsia="Times New Roman" w:cs="Times New Roman"/>
          <w:szCs w:val="24"/>
        </w:rPr>
        <w:t xml:space="preserve"> </w:t>
      </w:r>
      <w:r>
        <w:rPr>
          <w:rFonts w:eastAsia="Times New Roman" w:cs="Times New Roman"/>
          <w:szCs w:val="24"/>
        </w:rPr>
        <w:t>Ναι.</w:t>
      </w:r>
    </w:p>
    <w:p w14:paraId="35096C2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sidRPr="003B1AFF">
        <w:rPr>
          <w:rFonts w:eastAsia="Times New Roman" w:cs="Times New Roman"/>
          <w:szCs w:val="24"/>
        </w:rPr>
        <w:t xml:space="preserve"> </w:t>
      </w:r>
      <w:r>
        <w:rPr>
          <w:rFonts w:eastAsia="Times New Roman" w:cs="Times New Roman"/>
          <w:szCs w:val="24"/>
        </w:rPr>
        <w:t>Ναι.</w:t>
      </w:r>
    </w:p>
    <w:p w14:paraId="35096C2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sidRPr="003B1AFF">
        <w:rPr>
          <w:rFonts w:eastAsia="Times New Roman" w:cs="Times New Roman"/>
          <w:szCs w:val="24"/>
        </w:rPr>
        <w:t xml:space="preserve"> </w:t>
      </w:r>
      <w:r>
        <w:rPr>
          <w:rFonts w:eastAsia="Times New Roman" w:cs="Times New Roman"/>
          <w:szCs w:val="24"/>
        </w:rPr>
        <w:t>Παρών.</w:t>
      </w:r>
    </w:p>
    <w:p w14:paraId="35096C2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sidRPr="007D4C23">
        <w:rPr>
          <w:rFonts w:eastAsia="Times New Roman" w:cs="Times New Roman"/>
          <w:szCs w:val="24"/>
        </w:rPr>
        <w:t xml:space="preserve"> </w:t>
      </w:r>
      <w:r>
        <w:rPr>
          <w:rFonts w:eastAsia="Times New Roman" w:cs="Times New Roman"/>
          <w:szCs w:val="24"/>
        </w:rPr>
        <w:t>Όχι.</w:t>
      </w:r>
    </w:p>
    <w:p w14:paraId="35096C2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C2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C2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C2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C2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ΡΕΥΟΥΣΑ (Αναστασία Χριστοδουλοπούλου):</w:t>
      </w:r>
      <w:r>
        <w:rPr>
          <w:rFonts w:eastAsia="Times New Roman" w:cs="Times New Roman"/>
          <w:szCs w:val="24"/>
        </w:rPr>
        <w:t xml:space="preserve"> Συνεπώς το άρθρο 153 έγινε δεκτό ως έχει κατά πλειοψηφία.</w:t>
      </w:r>
    </w:p>
    <w:p w14:paraId="35096C2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Ερωτάται το Σώμα: Γίνεται δεκτό το άρθρο </w:t>
      </w:r>
      <w:r w:rsidRPr="0005731B">
        <w:rPr>
          <w:rFonts w:eastAsia="Times New Roman" w:cs="Times New Roman"/>
          <w:szCs w:val="24"/>
        </w:rPr>
        <w:t>1</w:t>
      </w:r>
      <w:r>
        <w:rPr>
          <w:rFonts w:eastAsia="Times New Roman" w:cs="Times New Roman"/>
          <w:szCs w:val="24"/>
        </w:rPr>
        <w:t>54</w:t>
      </w:r>
      <w:r w:rsidRPr="0005731B">
        <w:rPr>
          <w:rFonts w:eastAsia="Times New Roman" w:cs="Times New Roman"/>
          <w:szCs w:val="24"/>
        </w:rPr>
        <w:t xml:space="preserve"> </w:t>
      </w:r>
      <w:r>
        <w:rPr>
          <w:rFonts w:eastAsia="Times New Roman" w:cs="Times New Roman"/>
          <w:szCs w:val="24"/>
        </w:rPr>
        <w:t>ως έχει;</w:t>
      </w:r>
    </w:p>
    <w:p w14:paraId="35096C2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sidRPr="003B1AFF">
        <w:rPr>
          <w:rFonts w:eastAsia="Times New Roman" w:cs="Times New Roman"/>
          <w:szCs w:val="24"/>
        </w:rPr>
        <w:t xml:space="preserve"> </w:t>
      </w:r>
      <w:r>
        <w:rPr>
          <w:rFonts w:eastAsia="Times New Roman" w:cs="Times New Roman"/>
          <w:szCs w:val="24"/>
        </w:rPr>
        <w:t>Ναι.</w:t>
      </w:r>
    </w:p>
    <w:p w14:paraId="35096C2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sidRPr="003B1AFF">
        <w:rPr>
          <w:rFonts w:eastAsia="Times New Roman" w:cs="Times New Roman"/>
          <w:szCs w:val="24"/>
        </w:rPr>
        <w:t xml:space="preserve"> </w:t>
      </w:r>
      <w:r>
        <w:rPr>
          <w:rFonts w:eastAsia="Times New Roman" w:cs="Times New Roman"/>
          <w:szCs w:val="24"/>
        </w:rPr>
        <w:t>Ναι.</w:t>
      </w:r>
    </w:p>
    <w:p w14:paraId="35096C2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sidRPr="003B1AFF">
        <w:rPr>
          <w:rFonts w:eastAsia="Times New Roman" w:cs="Times New Roman"/>
          <w:szCs w:val="24"/>
        </w:rPr>
        <w:t xml:space="preserve"> </w:t>
      </w:r>
      <w:r>
        <w:rPr>
          <w:rFonts w:eastAsia="Times New Roman" w:cs="Times New Roman"/>
          <w:szCs w:val="24"/>
        </w:rPr>
        <w:t>Παρών.</w:t>
      </w:r>
    </w:p>
    <w:p w14:paraId="35096C2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sidRPr="007D4C23">
        <w:rPr>
          <w:rFonts w:eastAsia="Times New Roman" w:cs="Times New Roman"/>
          <w:szCs w:val="24"/>
        </w:rPr>
        <w:t xml:space="preserve"> </w:t>
      </w:r>
      <w:r>
        <w:rPr>
          <w:rFonts w:eastAsia="Times New Roman" w:cs="Times New Roman"/>
          <w:szCs w:val="24"/>
        </w:rPr>
        <w:t>Όχι.</w:t>
      </w:r>
    </w:p>
    <w:p w14:paraId="35096C2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C2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C3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C3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C3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154 έγινε δεκτό ως έχει κατά πλειοψηφία.</w:t>
      </w:r>
    </w:p>
    <w:p w14:paraId="35096C3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Ερωτάται το Σώμα: Γίνεται δεκτό το άρθρο </w:t>
      </w:r>
      <w:r w:rsidRPr="0005731B">
        <w:rPr>
          <w:rFonts w:eastAsia="Times New Roman" w:cs="Times New Roman"/>
          <w:szCs w:val="24"/>
        </w:rPr>
        <w:t>1</w:t>
      </w:r>
      <w:r>
        <w:rPr>
          <w:rFonts w:eastAsia="Times New Roman" w:cs="Times New Roman"/>
          <w:szCs w:val="24"/>
        </w:rPr>
        <w:t>55</w:t>
      </w:r>
      <w:r w:rsidRPr="0005731B">
        <w:rPr>
          <w:rFonts w:eastAsia="Times New Roman" w:cs="Times New Roman"/>
          <w:szCs w:val="24"/>
        </w:rPr>
        <w:t xml:space="preserve"> </w:t>
      </w:r>
      <w:r>
        <w:rPr>
          <w:rFonts w:eastAsia="Times New Roman" w:cs="Times New Roman"/>
          <w:szCs w:val="24"/>
        </w:rPr>
        <w:t>ως έχει;</w:t>
      </w:r>
    </w:p>
    <w:p w14:paraId="35096C3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sidRPr="003B1AFF">
        <w:rPr>
          <w:rFonts w:eastAsia="Times New Roman" w:cs="Times New Roman"/>
          <w:szCs w:val="24"/>
        </w:rPr>
        <w:t xml:space="preserve"> </w:t>
      </w:r>
      <w:r>
        <w:rPr>
          <w:rFonts w:eastAsia="Times New Roman" w:cs="Times New Roman"/>
          <w:szCs w:val="24"/>
        </w:rPr>
        <w:t>Ναι.</w:t>
      </w:r>
    </w:p>
    <w:p w14:paraId="35096C3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sidRPr="003B1AFF">
        <w:rPr>
          <w:rFonts w:eastAsia="Times New Roman" w:cs="Times New Roman"/>
          <w:szCs w:val="24"/>
        </w:rPr>
        <w:t xml:space="preserve"> </w:t>
      </w:r>
      <w:r>
        <w:rPr>
          <w:rFonts w:eastAsia="Times New Roman" w:cs="Times New Roman"/>
          <w:szCs w:val="24"/>
        </w:rPr>
        <w:t>Ναι.</w:t>
      </w:r>
    </w:p>
    <w:p w14:paraId="35096C3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sidRPr="003B1AFF">
        <w:rPr>
          <w:rFonts w:eastAsia="Times New Roman" w:cs="Times New Roman"/>
          <w:szCs w:val="24"/>
        </w:rPr>
        <w:t xml:space="preserve"> </w:t>
      </w:r>
      <w:r>
        <w:rPr>
          <w:rFonts w:eastAsia="Times New Roman" w:cs="Times New Roman"/>
          <w:szCs w:val="24"/>
        </w:rPr>
        <w:t>Παρών.</w:t>
      </w:r>
    </w:p>
    <w:p w14:paraId="35096C3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sidRPr="007D4C23">
        <w:rPr>
          <w:rFonts w:eastAsia="Times New Roman" w:cs="Times New Roman"/>
          <w:szCs w:val="24"/>
        </w:rPr>
        <w:t xml:space="preserve"> </w:t>
      </w:r>
      <w:r>
        <w:rPr>
          <w:rFonts w:eastAsia="Times New Roman" w:cs="Times New Roman"/>
          <w:szCs w:val="24"/>
        </w:rPr>
        <w:t>Όχι.</w:t>
      </w:r>
    </w:p>
    <w:p w14:paraId="35096C3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C3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C3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w:t>
      </w:r>
      <w:r>
        <w:rPr>
          <w:rFonts w:eastAsia="Times New Roman" w:cs="Times New Roman"/>
          <w:b/>
          <w:szCs w:val="24"/>
        </w:rPr>
        <w:t>ος της Βουλής):</w:t>
      </w:r>
      <w:r>
        <w:rPr>
          <w:rFonts w:eastAsia="Times New Roman" w:cs="Times New Roman"/>
          <w:szCs w:val="24"/>
        </w:rPr>
        <w:t xml:space="preserve"> Ναι.</w:t>
      </w:r>
    </w:p>
    <w:p w14:paraId="35096C3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C3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155 έγινε δεκτό ως έχει κατά πλειοψηφία.</w:t>
      </w:r>
    </w:p>
    <w:p w14:paraId="35096C3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Ερωτάται το Σώμα: Γίνεται δεκτό το άρθρο </w:t>
      </w:r>
      <w:r w:rsidRPr="0005731B">
        <w:rPr>
          <w:rFonts w:eastAsia="Times New Roman" w:cs="Times New Roman"/>
          <w:szCs w:val="24"/>
        </w:rPr>
        <w:t>1</w:t>
      </w:r>
      <w:r>
        <w:rPr>
          <w:rFonts w:eastAsia="Times New Roman" w:cs="Times New Roman"/>
          <w:szCs w:val="24"/>
        </w:rPr>
        <w:t>56</w:t>
      </w:r>
      <w:r w:rsidRPr="0005731B">
        <w:rPr>
          <w:rFonts w:eastAsia="Times New Roman" w:cs="Times New Roman"/>
          <w:szCs w:val="24"/>
        </w:rPr>
        <w:t xml:space="preserve"> </w:t>
      </w:r>
      <w:r>
        <w:rPr>
          <w:rFonts w:eastAsia="Times New Roman" w:cs="Times New Roman"/>
          <w:szCs w:val="24"/>
        </w:rPr>
        <w:t>ως έχει;</w:t>
      </w:r>
    </w:p>
    <w:p w14:paraId="35096C3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sidRPr="003B1AFF">
        <w:rPr>
          <w:rFonts w:eastAsia="Times New Roman" w:cs="Times New Roman"/>
          <w:szCs w:val="24"/>
        </w:rPr>
        <w:t xml:space="preserve"> </w:t>
      </w:r>
      <w:r>
        <w:rPr>
          <w:rFonts w:eastAsia="Times New Roman" w:cs="Times New Roman"/>
          <w:szCs w:val="24"/>
        </w:rPr>
        <w:t>Ναι.</w:t>
      </w:r>
    </w:p>
    <w:p w14:paraId="35096C3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sidRPr="003B1AFF">
        <w:rPr>
          <w:rFonts w:eastAsia="Times New Roman" w:cs="Times New Roman"/>
          <w:szCs w:val="24"/>
        </w:rPr>
        <w:t xml:space="preserve"> </w:t>
      </w:r>
      <w:r>
        <w:rPr>
          <w:rFonts w:eastAsia="Times New Roman" w:cs="Times New Roman"/>
          <w:szCs w:val="24"/>
        </w:rPr>
        <w:t>Ναι.</w:t>
      </w:r>
    </w:p>
    <w:p w14:paraId="35096C4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w:t>
      </w:r>
      <w:r>
        <w:rPr>
          <w:rFonts w:eastAsia="Times New Roman" w:cs="Times New Roman"/>
          <w:b/>
          <w:szCs w:val="24"/>
        </w:rPr>
        <w:t>Σ ΚΩΝΣΤΑΝΤΙΝΟΠΟΥΛΟΣ:</w:t>
      </w:r>
      <w:r w:rsidRPr="003B1AFF">
        <w:rPr>
          <w:rFonts w:eastAsia="Times New Roman" w:cs="Times New Roman"/>
          <w:szCs w:val="24"/>
        </w:rPr>
        <w:t xml:space="preserve"> </w:t>
      </w:r>
      <w:r>
        <w:rPr>
          <w:rFonts w:eastAsia="Times New Roman" w:cs="Times New Roman"/>
          <w:szCs w:val="24"/>
        </w:rPr>
        <w:t>Παρών.</w:t>
      </w:r>
    </w:p>
    <w:p w14:paraId="35096C4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sidRPr="007D4C23">
        <w:rPr>
          <w:rFonts w:eastAsia="Times New Roman" w:cs="Times New Roman"/>
          <w:szCs w:val="24"/>
        </w:rPr>
        <w:t xml:space="preserve"> </w:t>
      </w:r>
      <w:r>
        <w:rPr>
          <w:rFonts w:eastAsia="Times New Roman" w:cs="Times New Roman"/>
          <w:szCs w:val="24"/>
        </w:rPr>
        <w:t>Όχι.</w:t>
      </w:r>
    </w:p>
    <w:p w14:paraId="35096C4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C4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C4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C4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C4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το άρθρο 156 έγινε δεκτό ως έχει κατά πλειοψηφία.</w:t>
      </w:r>
    </w:p>
    <w:p w14:paraId="35096C4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157</w:t>
      </w:r>
      <w:r w:rsidRPr="0005731B">
        <w:rPr>
          <w:rFonts w:eastAsia="Times New Roman" w:cs="Times New Roman"/>
          <w:szCs w:val="24"/>
        </w:rPr>
        <w:t xml:space="preserve"> </w:t>
      </w:r>
      <w:r>
        <w:rPr>
          <w:rFonts w:eastAsia="Times New Roman" w:cs="Times New Roman"/>
          <w:szCs w:val="24"/>
        </w:rPr>
        <w:t>ως έχει;</w:t>
      </w:r>
    </w:p>
    <w:p w14:paraId="35096C4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sidRPr="003B1AFF">
        <w:rPr>
          <w:rFonts w:eastAsia="Times New Roman" w:cs="Times New Roman"/>
          <w:szCs w:val="24"/>
        </w:rPr>
        <w:t xml:space="preserve"> </w:t>
      </w:r>
      <w:r>
        <w:rPr>
          <w:rFonts w:eastAsia="Times New Roman" w:cs="Times New Roman"/>
          <w:szCs w:val="24"/>
        </w:rPr>
        <w:t>Ναι.</w:t>
      </w:r>
    </w:p>
    <w:p w14:paraId="35096C4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sidRPr="003B1AFF">
        <w:rPr>
          <w:rFonts w:eastAsia="Times New Roman" w:cs="Times New Roman"/>
          <w:szCs w:val="24"/>
        </w:rPr>
        <w:t xml:space="preserve"> </w:t>
      </w:r>
      <w:r>
        <w:rPr>
          <w:rFonts w:eastAsia="Times New Roman" w:cs="Times New Roman"/>
          <w:szCs w:val="24"/>
        </w:rPr>
        <w:t>Ναι.</w:t>
      </w:r>
    </w:p>
    <w:p w14:paraId="35096C4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sidRPr="003B1AFF">
        <w:rPr>
          <w:rFonts w:eastAsia="Times New Roman" w:cs="Times New Roman"/>
          <w:szCs w:val="24"/>
        </w:rPr>
        <w:t xml:space="preserve"> </w:t>
      </w:r>
      <w:r>
        <w:rPr>
          <w:rFonts w:eastAsia="Times New Roman" w:cs="Times New Roman"/>
          <w:szCs w:val="24"/>
        </w:rPr>
        <w:t>Παρών.</w:t>
      </w:r>
    </w:p>
    <w:p w14:paraId="35096C4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sidRPr="007D4C23">
        <w:rPr>
          <w:rFonts w:eastAsia="Times New Roman" w:cs="Times New Roman"/>
          <w:szCs w:val="24"/>
        </w:rPr>
        <w:t xml:space="preserve"> </w:t>
      </w:r>
      <w:r>
        <w:rPr>
          <w:rFonts w:eastAsia="Times New Roman" w:cs="Times New Roman"/>
          <w:szCs w:val="24"/>
        </w:rPr>
        <w:t>Όχι.</w:t>
      </w:r>
    </w:p>
    <w:p w14:paraId="35096C4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C4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35096C4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C4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C5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w:t>
      </w:r>
      <w:r w:rsidRPr="002A0847">
        <w:rPr>
          <w:rFonts w:eastAsia="Times New Roman" w:cs="Times New Roman"/>
          <w:szCs w:val="24"/>
        </w:rPr>
        <w:t>1</w:t>
      </w:r>
      <w:r w:rsidRPr="00EB26DB">
        <w:rPr>
          <w:rFonts w:eastAsia="Times New Roman" w:cs="Times New Roman"/>
          <w:szCs w:val="24"/>
        </w:rPr>
        <w:t xml:space="preserve">57 </w:t>
      </w:r>
      <w:r>
        <w:rPr>
          <w:rFonts w:eastAsia="Times New Roman" w:cs="Times New Roman"/>
          <w:szCs w:val="24"/>
        </w:rPr>
        <w:t>έγινε δεκτό ως έχει κατά πλειοψηφία.</w:t>
      </w:r>
    </w:p>
    <w:p w14:paraId="35096C5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Ερωτάται το Σώμα: Γίνεται δεκτό το άρθρο </w:t>
      </w:r>
      <w:r w:rsidRPr="0005731B">
        <w:rPr>
          <w:rFonts w:eastAsia="Times New Roman" w:cs="Times New Roman"/>
          <w:szCs w:val="24"/>
        </w:rPr>
        <w:t>1</w:t>
      </w:r>
      <w:r>
        <w:rPr>
          <w:rFonts w:eastAsia="Times New Roman" w:cs="Times New Roman"/>
          <w:szCs w:val="24"/>
        </w:rPr>
        <w:t>58,</w:t>
      </w:r>
      <w:r w:rsidRPr="0005731B">
        <w:rPr>
          <w:rFonts w:eastAsia="Times New Roman" w:cs="Times New Roman"/>
          <w:szCs w:val="24"/>
        </w:rPr>
        <w:t xml:space="preserve"> </w:t>
      </w:r>
      <w:r>
        <w:rPr>
          <w:rFonts w:eastAsia="Times New Roman" w:cs="Times New Roman"/>
          <w:szCs w:val="24"/>
        </w:rPr>
        <w:t>όπως τ</w:t>
      </w:r>
      <w:r>
        <w:rPr>
          <w:rFonts w:eastAsia="Times New Roman" w:cs="Times New Roman"/>
          <w:szCs w:val="24"/>
        </w:rPr>
        <w:t>ροποποιήθηκε από τον κύριο Υπουργό;</w:t>
      </w:r>
    </w:p>
    <w:p w14:paraId="35096C5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sidRPr="003B1AFF">
        <w:rPr>
          <w:rFonts w:eastAsia="Times New Roman" w:cs="Times New Roman"/>
          <w:szCs w:val="24"/>
        </w:rPr>
        <w:t xml:space="preserve"> </w:t>
      </w:r>
      <w:r>
        <w:rPr>
          <w:rFonts w:eastAsia="Times New Roman" w:cs="Times New Roman"/>
          <w:szCs w:val="24"/>
        </w:rPr>
        <w:t>Ναι.</w:t>
      </w:r>
    </w:p>
    <w:p w14:paraId="35096C5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sidRPr="003B1AFF">
        <w:rPr>
          <w:rFonts w:eastAsia="Times New Roman" w:cs="Times New Roman"/>
          <w:szCs w:val="24"/>
        </w:rPr>
        <w:t xml:space="preserve"> </w:t>
      </w:r>
      <w:r>
        <w:rPr>
          <w:rFonts w:eastAsia="Times New Roman" w:cs="Times New Roman"/>
          <w:szCs w:val="24"/>
        </w:rPr>
        <w:t>Ναι.</w:t>
      </w:r>
    </w:p>
    <w:p w14:paraId="35096C5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sidRPr="003B1AFF">
        <w:rPr>
          <w:rFonts w:eastAsia="Times New Roman" w:cs="Times New Roman"/>
          <w:szCs w:val="24"/>
        </w:rPr>
        <w:t xml:space="preserve"> </w:t>
      </w:r>
      <w:r>
        <w:rPr>
          <w:rFonts w:eastAsia="Times New Roman" w:cs="Times New Roman"/>
          <w:szCs w:val="24"/>
        </w:rPr>
        <w:t>Ναι.</w:t>
      </w:r>
    </w:p>
    <w:p w14:paraId="35096C5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sidRPr="007D4C23">
        <w:rPr>
          <w:rFonts w:eastAsia="Times New Roman" w:cs="Times New Roman"/>
          <w:szCs w:val="24"/>
        </w:rPr>
        <w:t xml:space="preserve"> </w:t>
      </w:r>
      <w:r>
        <w:rPr>
          <w:rFonts w:eastAsia="Times New Roman" w:cs="Times New Roman"/>
          <w:szCs w:val="24"/>
        </w:rPr>
        <w:t>Όχι.</w:t>
      </w:r>
    </w:p>
    <w:p w14:paraId="35096C5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C5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C5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C5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C5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158 έγινε δεκτό, όπως τροποποιήθηκε από τον κύριο Υπουργό, κατά πλειοψηφία.</w:t>
      </w:r>
    </w:p>
    <w:p w14:paraId="35096C5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Ερωτάται το Σώμα: Γίνεται δεκτό το άρθρο </w:t>
      </w:r>
      <w:r w:rsidRPr="0005731B">
        <w:rPr>
          <w:rFonts w:eastAsia="Times New Roman" w:cs="Times New Roman"/>
          <w:szCs w:val="24"/>
        </w:rPr>
        <w:t>1</w:t>
      </w:r>
      <w:r>
        <w:rPr>
          <w:rFonts w:eastAsia="Times New Roman" w:cs="Times New Roman"/>
          <w:szCs w:val="24"/>
        </w:rPr>
        <w:t>59,</w:t>
      </w:r>
      <w:r w:rsidRPr="0005731B">
        <w:rPr>
          <w:rFonts w:eastAsia="Times New Roman" w:cs="Times New Roman"/>
          <w:szCs w:val="24"/>
        </w:rPr>
        <w:t xml:space="preserve"> </w:t>
      </w:r>
      <w:r>
        <w:rPr>
          <w:rFonts w:eastAsia="Times New Roman" w:cs="Times New Roman"/>
          <w:szCs w:val="24"/>
        </w:rPr>
        <w:t>όπως τροποποιήθηκε από τον κύριο Υπουργό;</w:t>
      </w:r>
    </w:p>
    <w:p w14:paraId="35096C5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ΤΡΙΑΝΤΑΦΥΛΛΟΥ:</w:t>
      </w:r>
      <w:r w:rsidRPr="003B1AFF">
        <w:rPr>
          <w:rFonts w:eastAsia="Times New Roman" w:cs="Times New Roman"/>
          <w:szCs w:val="24"/>
        </w:rPr>
        <w:t xml:space="preserve"> </w:t>
      </w:r>
      <w:r>
        <w:rPr>
          <w:rFonts w:eastAsia="Times New Roman" w:cs="Times New Roman"/>
          <w:szCs w:val="24"/>
        </w:rPr>
        <w:t>Ναι.</w:t>
      </w:r>
    </w:p>
    <w:p w14:paraId="35096C5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sidRPr="003B1AFF">
        <w:rPr>
          <w:rFonts w:eastAsia="Times New Roman" w:cs="Times New Roman"/>
          <w:szCs w:val="24"/>
        </w:rPr>
        <w:t xml:space="preserve"> </w:t>
      </w:r>
      <w:r>
        <w:rPr>
          <w:rFonts w:eastAsia="Times New Roman" w:cs="Times New Roman"/>
          <w:szCs w:val="24"/>
        </w:rPr>
        <w:t>Ναι.</w:t>
      </w:r>
    </w:p>
    <w:p w14:paraId="35096C5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sidRPr="003B1AFF">
        <w:rPr>
          <w:rFonts w:eastAsia="Times New Roman" w:cs="Times New Roman"/>
          <w:szCs w:val="24"/>
        </w:rPr>
        <w:t xml:space="preserve"> </w:t>
      </w:r>
      <w:r>
        <w:rPr>
          <w:rFonts w:eastAsia="Times New Roman" w:cs="Times New Roman"/>
          <w:szCs w:val="24"/>
        </w:rPr>
        <w:t>Ναι.</w:t>
      </w:r>
    </w:p>
    <w:p w14:paraId="35096C5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sidRPr="007D4C23">
        <w:rPr>
          <w:rFonts w:eastAsia="Times New Roman" w:cs="Times New Roman"/>
          <w:szCs w:val="24"/>
        </w:rPr>
        <w:t xml:space="preserve"> </w:t>
      </w:r>
      <w:r>
        <w:rPr>
          <w:rFonts w:eastAsia="Times New Roman" w:cs="Times New Roman"/>
          <w:szCs w:val="24"/>
        </w:rPr>
        <w:t>Όχι.</w:t>
      </w:r>
    </w:p>
    <w:p w14:paraId="35096C6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C6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C6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C6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C6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w:t>
      </w:r>
      <w:r>
        <w:rPr>
          <w:rFonts w:eastAsia="Times New Roman" w:cs="Times New Roman"/>
          <w:b/>
          <w:szCs w:val="24"/>
        </w:rPr>
        <w:t>στασία Χριστοδουλοπούλου):</w:t>
      </w:r>
      <w:r>
        <w:rPr>
          <w:rFonts w:eastAsia="Times New Roman" w:cs="Times New Roman"/>
          <w:szCs w:val="24"/>
        </w:rPr>
        <w:t xml:space="preserve"> Συνεπώς το άρθρο 159 έγινε δεκτό, όπως τροποποιήθηκε από τον κύριο Υπουργό, κατά πλειοψηφία.</w:t>
      </w:r>
    </w:p>
    <w:p w14:paraId="35096C6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Ερωτάται το Σώμα: Γίνεται δεκτό το άρθρο </w:t>
      </w:r>
      <w:r w:rsidRPr="0005731B">
        <w:rPr>
          <w:rFonts w:eastAsia="Times New Roman" w:cs="Times New Roman"/>
          <w:szCs w:val="24"/>
        </w:rPr>
        <w:t>1</w:t>
      </w:r>
      <w:r>
        <w:rPr>
          <w:rFonts w:eastAsia="Times New Roman" w:cs="Times New Roman"/>
          <w:szCs w:val="24"/>
        </w:rPr>
        <w:t>60</w:t>
      </w:r>
      <w:r w:rsidRPr="0005731B">
        <w:rPr>
          <w:rFonts w:eastAsia="Times New Roman" w:cs="Times New Roman"/>
          <w:szCs w:val="24"/>
        </w:rPr>
        <w:t xml:space="preserve"> </w:t>
      </w:r>
      <w:r>
        <w:rPr>
          <w:rFonts w:eastAsia="Times New Roman" w:cs="Times New Roman"/>
          <w:szCs w:val="24"/>
        </w:rPr>
        <w:t>ως έχει;</w:t>
      </w:r>
    </w:p>
    <w:p w14:paraId="35096C6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sidRPr="003B1AFF">
        <w:rPr>
          <w:rFonts w:eastAsia="Times New Roman" w:cs="Times New Roman"/>
          <w:szCs w:val="24"/>
        </w:rPr>
        <w:t xml:space="preserve"> </w:t>
      </w:r>
      <w:r>
        <w:rPr>
          <w:rFonts w:eastAsia="Times New Roman" w:cs="Times New Roman"/>
          <w:szCs w:val="24"/>
        </w:rPr>
        <w:t>Ναι.</w:t>
      </w:r>
    </w:p>
    <w:p w14:paraId="35096C6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sidRPr="003B1AFF">
        <w:rPr>
          <w:rFonts w:eastAsia="Times New Roman" w:cs="Times New Roman"/>
          <w:szCs w:val="24"/>
        </w:rPr>
        <w:t xml:space="preserve"> </w:t>
      </w:r>
      <w:r>
        <w:rPr>
          <w:rFonts w:eastAsia="Times New Roman" w:cs="Times New Roman"/>
          <w:szCs w:val="24"/>
        </w:rPr>
        <w:t>Ναι.</w:t>
      </w:r>
    </w:p>
    <w:p w14:paraId="35096C6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sidRPr="003B1AFF">
        <w:rPr>
          <w:rFonts w:eastAsia="Times New Roman" w:cs="Times New Roman"/>
          <w:szCs w:val="24"/>
        </w:rPr>
        <w:t xml:space="preserve"> </w:t>
      </w:r>
      <w:r>
        <w:rPr>
          <w:rFonts w:eastAsia="Times New Roman" w:cs="Times New Roman"/>
          <w:szCs w:val="24"/>
        </w:rPr>
        <w:t>Ναι.</w:t>
      </w:r>
    </w:p>
    <w:p w14:paraId="35096C6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sidRPr="007D4C23">
        <w:rPr>
          <w:rFonts w:eastAsia="Times New Roman" w:cs="Times New Roman"/>
          <w:szCs w:val="24"/>
        </w:rPr>
        <w:t xml:space="preserve"> </w:t>
      </w:r>
      <w:r>
        <w:rPr>
          <w:rFonts w:eastAsia="Times New Roman" w:cs="Times New Roman"/>
          <w:szCs w:val="24"/>
        </w:rPr>
        <w:t>Όχι.</w:t>
      </w:r>
    </w:p>
    <w:p w14:paraId="35096C6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C6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C6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C6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C6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το άρθρο 160 έγινε δεκτό ως έχει κατά πλειοψηφία.</w:t>
      </w:r>
    </w:p>
    <w:p w14:paraId="35096C6F"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161 ως έχει; </w:t>
      </w:r>
    </w:p>
    <w:p w14:paraId="35096C7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C71"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72"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C7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C7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C7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ΑΘΑΝΑΣΙΟΣ ΠΑ</w:t>
      </w:r>
      <w:r>
        <w:rPr>
          <w:rFonts w:eastAsia="Times New Roman" w:cs="Times New Roman"/>
          <w:b/>
          <w:szCs w:val="24"/>
        </w:rPr>
        <w:t xml:space="preserve">ΠΑΧΡΙΣΤΟΠΟΥΛΟΣ: </w:t>
      </w:r>
      <w:r>
        <w:rPr>
          <w:rFonts w:eastAsia="Times New Roman" w:cs="Times New Roman"/>
          <w:szCs w:val="24"/>
        </w:rPr>
        <w:t>Ναι.</w:t>
      </w:r>
    </w:p>
    <w:p w14:paraId="35096C76"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Ναι.</w:t>
      </w:r>
    </w:p>
    <w:p w14:paraId="35096C77"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35096C7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Συνεπώς το άρθρο 161 έγινε δεκτό ως έχει κατά πλειοψηφία. </w:t>
      </w:r>
    </w:p>
    <w:p w14:paraId="35096C7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162,</w:t>
      </w:r>
      <w:r w:rsidRPr="00FD47C2">
        <w:rPr>
          <w:rFonts w:eastAsia="Times New Roman" w:cs="Times New Roman"/>
          <w:szCs w:val="24"/>
        </w:rPr>
        <w:t xml:space="preserve"> </w:t>
      </w:r>
      <w:r>
        <w:rPr>
          <w:rFonts w:eastAsia="Times New Roman" w:cs="Times New Roman"/>
          <w:szCs w:val="24"/>
        </w:rPr>
        <w:t>όπως τροπ</w:t>
      </w:r>
      <w:r>
        <w:rPr>
          <w:rFonts w:eastAsia="Times New Roman" w:cs="Times New Roman"/>
          <w:szCs w:val="24"/>
        </w:rPr>
        <w:t xml:space="preserve">οποιήθηκε από τον κύριο Υπουργό; </w:t>
      </w:r>
    </w:p>
    <w:p w14:paraId="35096C7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C7B"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7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C7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C7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C7F"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C80"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Ναι.</w:t>
      </w:r>
    </w:p>
    <w:p w14:paraId="35096C8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C82" w14:textId="77777777" w:rsidR="00A42BF5" w:rsidRDefault="007F616C">
      <w:pPr>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Συνεπώς το άρθρο 162 έγινε δεκτό,</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r>
        <w:rPr>
          <w:rFonts w:eastAsia="Times New Roman"/>
          <w:szCs w:val="24"/>
        </w:rPr>
        <w:t xml:space="preserve">κατά πλειοψηφία. </w:t>
      </w:r>
    </w:p>
    <w:p w14:paraId="35096C8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163 ως έχει; </w:t>
      </w:r>
    </w:p>
    <w:p w14:paraId="35096C8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C85"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8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C8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C8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C89"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C8A"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Ναι.</w:t>
      </w:r>
    </w:p>
    <w:p w14:paraId="35096C8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C8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w:t>
      </w:r>
      <w:r w:rsidRPr="003E2E1B">
        <w:rPr>
          <w:rFonts w:eastAsia="Times New Roman" w:cs="Times New Roman"/>
          <w:b/>
          <w:szCs w:val="24"/>
        </w:rPr>
        <w:t>λοπούλου):</w:t>
      </w:r>
      <w:r>
        <w:rPr>
          <w:rFonts w:eastAsia="Times New Roman" w:cs="Times New Roman"/>
          <w:b/>
          <w:szCs w:val="24"/>
        </w:rPr>
        <w:t xml:space="preserve"> </w:t>
      </w:r>
      <w:r>
        <w:rPr>
          <w:rFonts w:eastAsia="Times New Roman" w:cs="Times New Roman"/>
          <w:szCs w:val="24"/>
        </w:rPr>
        <w:t xml:space="preserve">Συνεπώς το άρθρο 163 έγινε δεκτό ως έχει κατά πλειοψηφία. </w:t>
      </w:r>
    </w:p>
    <w:p w14:paraId="35096C8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164 ως έχει; </w:t>
      </w:r>
    </w:p>
    <w:p w14:paraId="35096C8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C8F"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90"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C9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C9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b/>
          <w:szCs w:val="24"/>
        </w:rPr>
        <w:t xml:space="preserve"> </w:t>
      </w:r>
      <w:r>
        <w:rPr>
          <w:rFonts w:eastAsia="Times New Roman" w:cs="Times New Roman"/>
          <w:szCs w:val="24"/>
        </w:rPr>
        <w:t xml:space="preserve">Όχι. </w:t>
      </w:r>
    </w:p>
    <w:p w14:paraId="35096C93"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C94" w14:textId="77777777" w:rsidR="00A42BF5" w:rsidRDefault="007F616C">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Ναι.</w:t>
      </w:r>
    </w:p>
    <w:p w14:paraId="35096C95"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35096C9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Συνεπώς το άρθρο 164 έγινε δεκτό ως έχει κατά πλειοψηφία. </w:t>
      </w:r>
    </w:p>
    <w:p w14:paraId="35096C9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165 ως έχει; </w:t>
      </w:r>
    </w:p>
    <w:p w14:paraId="35096C9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C99"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9A"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C9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C9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C9D"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C9E" w14:textId="77777777" w:rsidR="00A42BF5" w:rsidRDefault="007F616C">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b/>
          <w:szCs w:val="24"/>
        </w:rPr>
        <w:t xml:space="preserve">ΜΑΡΙΟΣ ΓΕΩΡΓΙΑΔΗΣ (Θ΄ </w:t>
      </w:r>
      <w:r>
        <w:rPr>
          <w:rFonts w:eastAsia="Times New Roman" w:cs="Times New Roman"/>
          <w:b/>
          <w:szCs w:val="24"/>
        </w:rPr>
        <w:t>Αντιπρόεδρος της Βουλής):</w:t>
      </w:r>
      <w:r w:rsidRPr="00A0166F">
        <w:rPr>
          <w:rFonts w:eastAsia="Times New Roman" w:cs="Times New Roman"/>
          <w:szCs w:val="24"/>
        </w:rPr>
        <w:t xml:space="preserve"> </w:t>
      </w:r>
      <w:r>
        <w:rPr>
          <w:rFonts w:eastAsia="Times New Roman" w:cs="Times New Roman"/>
          <w:szCs w:val="24"/>
        </w:rPr>
        <w:t>Ναι.</w:t>
      </w:r>
    </w:p>
    <w:p w14:paraId="35096C9F"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35096CA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Συνεπώς το άρθρο 165 έγινε δεκτό ως έχει κατά πλειοψηφία. </w:t>
      </w:r>
    </w:p>
    <w:p w14:paraId="35096CA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166</w:t>
      </w:r>
      <w:r>
        <w:rPr>
          <w:rFonts w:eastAsia="Times New Roman" w:cs="Times New Roman"/>
          <w:szCs w:val="24"/>
        </w:rPr>
        <w:t>,</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p>
    <w:p w14:paraId="35096CA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ΜΑΡΙΑ ΤΡ</w:t>
      </w:r>
      <w:r>
        <w:rPr>
          <w:rFonts w:eastAsia="Times New Roman" w:cs="Times New Roman"/>
          <w:b/>
          <w:szCs w:val="24"/>
        </w:rPr>
        <w:t xml:space="preserve">ΙΑΝΤΑΦΥΛΛΟΥ: </w:t>
      </w:r>
      <w:r>
        <w:rPr>
          <w:rFonts w:eastAsia="Times New Roman" w:cs="Times New Roman"/>
          <w:szCs w:val="24"/>
        </w:rPr>
        <w:t xml:space="preserve">Ναι. </w:t>
      </w:r>
    </w:p>
    <w:p w14:paraId="35096CA3"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A4"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CA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CA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CA7"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CA8" w14:textId="77777777" w:rsidR="00A42BF5" w:rsidRDefault="007F616C">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Ναι.</w:t>
      </w:r>
    </w:p>
    <w:p w14:paraId="35096CA9"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35096CAA" w14:textId="77777777" w:rsidR="00A42BF5" w:rsidRDefault="007F616C">
      <w:pPr>
        <w:spacing w:line="600" w:lineRule="auto"/>
        <w:ind w:firstLine="720"/>
        <w:jc w:val="both"/>
        <w:rPr>
          <w:rFonts w:eastAsia="Times New Roman" w:cs="Times New Roman"/>
          <w:szCs w:val="24"/>
        </w:rPr>
      </w:pPr>
      <w:r w:rsidRPr="003E2E1B">
        <w:rPr>
          <w:rFonts w:eastAsia="Times New Roman" w:cs="Times New Roman"/>
          <w:b/>
          <w:szCs w:val="24"/>
        </w:rPr>
        <w:t>ΠΡΟΕΔΡΕΥΟΥΣΑ (Αν</w:t>
      </w:r>
      <w:r w:rsidRPr="003E2E1B">
        <w:rPr>
          <w:rFonts w:eastAsia="Times New Roman" w:cs="Times New Roman"/>
          <w:b/>
          <w:szCs w:val="24"/>
        </w:rPr>
        <w:t>αστασία Χριστοδουλοπούλου):</w:t>
      </w:r>
      <w:r>
        <w:rPr>
          <w:rFonts w:eastAsia="Times New Roman" w:cs="Times New Roman"/>
          <w:b/>
          <w:szCs w:val="24"/>
        </w:rPr>
        <w:t xml:space="preserve"> </w:t>
      </w:r>
      <w:r>
        <w:rPr>
          <w:rFonts w:eastAsia="Times New Roman" w:cs="Times New Roman"/>
          <w:szCs w:val="24"/>
        </w:rPr>
        <w:t>Συνεπώς το άρθρο</w:t>
      </w:r>
      <w:r>
        <w:rPr>
          <w:rFonts w:eastAsia="Times New Roman" w:cs="Times New Roman"/>
          <w:szCs w:val="24"/>
        </w:rPr>
        <w:t xml:space="preserve"> 166 έγινε δεκτό,</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r>
        <w:rPr>
          <w:rFonts w:eastAsia="Times New Roman"/>
          <w:szCs w:val="24"/>
        </w:rPr>
        <w:t xml:space="preserve">κατά πλειοψηφία. </w:t>
      </w:r>
    </w:p>
    <w:p w14:paraId="35096CA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167,</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p>
    <w:p w14:paraId="35096CA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CAD"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A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CA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CB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Παρών.</w:t>
      </w:r>
    </w:p>
    <w:p w14:paraId="35096CB1"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CB2"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Ναι.</w:t>
      </w:r>
    </w:p>
    <w:p w14:paraId="35096CB3"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35096CB4" w14:textId="77777777" w:rsidR="00A42BF5" w:rsidRDefault="007F616C">
      <w:pPr>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Συνεπώς το άρθρο 167 έγινε δεκτό,</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r>
        <w:rPr>
          <w:rFonts w:eastAsia="Times New Roman"/>
          <w:szCs w:val="24"/>
        </w:rPr>
        <w:t xml:space="preserve">κατά πλειοψηφία. </w:t>
      </w:r>
    </w:p>
    <w:p w14:paraId="35096CB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168,</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p>
    <w:p w14:paraId="35096CB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CB7"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B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b/>
          <w:szCs w:val="24"/>
        </w:rPr>
        <w:t xml:space="preserve">: </w:t>
      </w:r>
      <w:r>
        <w:rPr>
          <w:rFonts w:eastAsia="Times New Roman" w:cs="Times New Roman"/>
          <w:szCs w:val="24"/>
        </w:rPr>
        <w:t>Παρών.</w:t>
      </w:r>
    </w:p>
    <w:p w14:paraId="35096CB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CB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CBB"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CB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Παρών.</w:t>
      </w:r>
    </w:p>
    <w:p w14:paraId="35096CB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CBE" w14:textId="77777777" w:rsidR="00A42BF5" w:rsidRDefault="007F616C">
      <w:pPr>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Συνεπώς το άρθρο 168 έγινε δεκτ</w:t>
      </w:r>
      <w:r>
        <w:rPr>
          <w:rFonts w:eastAsia="Times New Roman" w:cs="Times New Roman"/>
          <w:szCs w:val="24"/>
        </w:rPr>
        <w:t>ό,</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r>
        <w:rPr>
          <w:rFonts w:eastAsia="Times New Roman"/>
          <w:szCs w:val="24"/>
        </w:rPr>
        <w:t xml:space="preserve">κατά πλειοψηφία. </w:t>
      </w:r>
    </w:p>
    <w:p w14:paraId="35096CBF"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169 ως έχει; </w:t>
      </w:r>
    </w:p>
    <w:p w14:paraId="35096CC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CC1"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C2"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CC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CC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CC5"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CC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Παρών.</w:t>
      </w:r>
    </w:p>
    <w:p w14:paraId="35096CC7"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35096CC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Συνεπώς το άρθρο 169 έγινε δεκτό ως έχει κατά πλειοψηφία. </w:t>
      </w:r>
    </w:p>
    <w:p w14:paraId="35096CC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w:t>
      </w:r>
      <w:r>
        <w:rPr>
          <w:rFonts w:eastAsia="Times New Roman" w:cs="Times New Roman"/>
          <w:szCs w:val="24"/>
        </w:rPr>
        <w:t xml:space="preserve">170 ως έχει; </w:t>
      </w:r>
    </w:p>
    <w:p w14:paraId="35096CC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CCB"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CC"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CC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CC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CCF"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CD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Παρών.</w:t>
      </w:r>
    </w:p>
    <w:p w14:paraId="35096CD1"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35096CD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Συνεπώς το άρθρο 170 έγινε δεκτό ως έχει κατά πλειοψηφία. </w:t>
      </w:r>
    </w:p>
    <w:p w14:paraId="35096CD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171 ως έχει; </w:t>
      </w:r>
    </w:p>
    <w:p w14:paraId="35096CD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CD5"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D6"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b/>
          <w:szCs w:val="24"/>
        </w:rPr>
        <w:t xml:space="preserve"> </w:t>
      </w:r>
      <w:r>
        <w:rPr>
          <w:rFonts w:eastAsia="Times New Roman" w:cs="Times New Roman"/>
          <w:szCs w:val="24"/>
        </w:rPr>
        <w:t>Ναι.</w:t>
      </w:r>
    </w:p>
    <w:p w14:paraId="35096CD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CD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CD9"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CD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Παρών.</w:t>
      </w:r>
    </w:p>
    <w:p w14:paraId="35096CDB"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35096CD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171 έγινε δεκτό ως έχει κατά πλειοψηφία. </w:t>
      </w:r>
    </w:p>
    <w:p w14:paraId="35096CD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172 ως έχει; </w:t>
      </w:r>
    </w:p>
    <w:p w14:paraId="35096CD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CDF"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E0"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CE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CE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CE3"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ΑΘΑΝΑΣΙΟΣ Π</w:t>
      </w:r>
      <w:r>
        <w:rPr>
          <w:rFonts w:eastAsia="Times New Roman" w:cs="Times New Roman"/>
          <w:b/>
          <w:szCs w:val="24"/>
        </w:rPr>
        <w:t xml:space="preserve">ΑΠΑΧΡΙΣΤΟΠΟΥΛΟΣ: </w:t>
      </w:r>
      <w:r>
        <w:rPr>
          <w:rFonts w:eastAsia="Times New Roman" w:cs="Times New Roman"/>
          <w:szCs w:val="24"/>
        </w:rPr>
        <w:t>Ναι.</w:t>
      </w:r>
    </w:p>
    <w:p w14:paraId="35096CE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Παρών.</w:t>
      </w:r>
    </w:p>
    <w:p w14:paraId="35096CE5"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35096CE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Συνεπώς το άρθρο 172 έγινε δεκτό ως έχει κατά πλειοψηφία. </w:t>
      </w:r>
    </w:p>
    <w:p w14:paraId="35096CE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173 ως έχει; </w:t>
      </w:r>
    </w:p>
    <w:p w14:paraId="35096CE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CE9"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E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CE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CE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CED"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CE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w:t>
      </w:r>
      <w:r>
        <w:rPr>
          <w:rFonts w:eastAsia="Times New Roman" w:cs="Times New Roman"/>
          <w:b/>
          <w:szCs w:val="24"/>
        </w:rPr>
        <w:t>όεδρος της Βουλής):</w:t>
      </w:r>
      <w:r w:rsidRPr="00A0166F">
        <w:rPr>
          <w:rFonts w:eastAsia="Times New Roman" w:cs="Times New Roman"/>
          <w:szCs w:val="24"/>
        </w:rPr>
        <w:t xml:space="preserve"> </w:t>
      </w:r>
      <w:r>
        <w:rPr>
          <w:rFonts w:eastAsia="Times New Roman" w:cs="Times New Roman"/>
          <w:szCs w:val="24"/>
        </w:rPr>
        <w:t>Παρών.</w:t>
      </w:r>
    </w:p>
    <w:p w14:paraId="35096CE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CF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Συνεπώς το άρθρο 173 έγινε δεκτό ως έχει κατά πλειοψηφία. </w:t>
      </w:r>
    </w:p>
    <w:p w14:paraId="35096CF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174 ως έχει; </w:t>
      </w:r>
    </w:p>
    <w:p w14:paraId="35096CF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CF3"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F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6CF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CF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CF7"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CF8" w14:textId="77777777" w:rsidR="00A42BF5" w:rsidRDefault="007F616C">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Ναι.</w:t>
      </w:r>
    </w:p>
    <w:p w14:paraId="35096CF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6CF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Συ</w:t>
      </w:r>
      <w:r>
        <w:rPr>
          <w:rFonts w:eastAsia="Times New Roman" w:cs="Times New Roman"/>
          <w:szCs w:val="24"/>
        </w:rPr>
        <w:t xml:space="preserve">νεπώς το άρθρο 174 έγινε δεκτό ως έχει κατά πλειοψηφία. </w:t>
      </w:r>
    </w:p>
    <w:p w14:paraId="35096CF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175 ως έχει; </w:t>
      </w:r>
    </w:p>
    <w:p w14:paraId="35096CF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CFD"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CFE"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CF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0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01"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02"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Ναι.</w:t>
      </w:r>
    </w:p>
    <w:p w14:paraId="35096D03"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35096D04" w14:textId="77777777" w:rsidR="00A42BF5" w:rsidRDefault="007F616C">
      <w:pPr>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Συνεπώς το άρθρο 175 έγινε δεκτό ως έχει κατά πλειοψηφία. </w:t>
      </w:r>
    </w:p>
    <w:p w14:paraId="35096D0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w:t>
      </w:r>
      <w:r>
        <w:rPr>
          <w:rFonts w:eastAsia="Times New Roman" w:cs="Times New Roman"/>
          <w:szCs w:val="24"/>
        </w:rPr>
        <w:t xml:space="preserve">6 ως έχει; </w:t>
      </w:r>
    </w:p>
    <w:p w14:paraId="35096D0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0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08"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D0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0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Παρών.</w:t>
      </w:r>
    </w:p>
    <w:p w14:paraId="35096D0B"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0C"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Ναι.</w:t>
      </w:r>
    </w:p>
    <w:p w14:paraId="35096D0D" w14:textId="77777777" w:rsidR="00A42BF5" w:rsidRDefault="007F616C">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35096D0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Συνεπώς το άρθρο 176 έγινε δεκτό ως έχει κατά πλειοψηφία. </w:t>
      </w:r>
    </w:p>
    <w:p w14:paraId="35096D0F"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177 ως έχει; </w:t>
      </w:r>
    </w:p>
    <w:p w14:paraId="35096D1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1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12"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b/>
          <w:szCs w:val="24"/>
        </w:rPr>
        <w:t xml:space="preserve">: </w:t>
      </w:r>
      <w:r>
        <w:rPr>
          <w:rFonts w:eastAsia="Times New Roman" w:cs="Times New Roman"/>
          <w:szCs w:val="24"/>
        </w:rPr>
        <w:t>Ναι.</w:t>
      </w:r>
    </w:p>
    <w:p w14:paraId="35096D1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1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Παρών.</w:t>
      </w:r>
    </w:p>
    <w:p w14:paraId="35096D15"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16"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Ναι.</w:t>
      </w:r>
    </w:p>
    <w:p w14:paraId="35096D17" w14:textId="77777777" w:rsidR="00A42BF5" w:rsidRDefault="007F616C">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35096D1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Συνεπώς το άρθρο 177 έγινε δεκτό ως </w:t>
      </w:r>
      <w:r>
        <w:rPr>
          <w:rFonts w:eastAsia="Times New Roman" w:cs="Times New Roman"/>
          <w:szCs w:val="24"/>
        </w:rPr>
        <w:t xml:space="preserve">έχει κατά πλειοψηφία. </w:t>
      </w:r>
    </w:p>
    <w:p w14:paraId="35096D1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178 ως έχει; </w:t>
      </w:r>
    </w:p>
    <w:p w14:paraId="35096D1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1B"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D1C"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D1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1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1F"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2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ΜΑΡΙΟΣ </w:t>
      </w:r>
      <w:r>
        <w:rPr>
          <w:rFonts w:eastAsia="Times New Roman" w:cs="Times New Roman"/>
          <w:b/>
          <w:szCs w:val="24"/>
        </w:rPr>
        <w:t>ΓΕΩΡΓΙΑΔΗΣ (Θ΄ Αντιπρόεδρος της Βουλής):</w:t>
      </w:r>
      <w:r>
        <w:rPr>
          <w:rFonts w:eastAsia="Times New Roman" w:cs="Times New Roman"/>
          <w:szCs w:val="24"/>
        </w:rPr>
        <w:t xml:space="preserve"> Παρών.</w:t>
      </w:r>
    </w:p>
    <w:p w14:paraId="35096D21"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35096D2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178 έγινε δεκτό ως έχει κατά πλειοψηφία. </w:t>
      </w:r>
    </w:p>
    <w:p w14:paraId="35096D2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179 ως έχει; </w:t>
      </w:r>
    </w:p>
    <w:p w14:paraId="35096D2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25"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ΧΡΙΣΤΟΣ ΔΗΜΑΣ: </w:t>
      </w:r>
      <w:r>
        <w:rPr>
          <w:rFonts w:eastAsia="Times New Roman" w:cs="Times New Roman"/>
          <w:szCs w:val="24"/>
        </w:rPr>
        <w:t>Ναι.</w:t>
      </w:r>
    </w:p>
    <w:p w14:paraId="35096D26"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6D2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2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29"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2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2B"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w:t>
      </w:r>
    </w:p>
    <w:p w14:paraId="35096D2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w:t>
      </w:r>
      <w:r>
        <w:rPr>
          <w:rFonts w:eastAsia="Times New Roman" w:cs="Times New Roman"/>
          <w:b/>
          <w:szCs w:val="24"/>
        </w:rPr>
        <w:t xml:space="preserve">υλοπούλου): </w:t>
      </w:r>
      <w:r>
        <w:rPr>
          <w:rFonts w:eastAsia="Times New Roman" w:cs="Times New Roman"/>
          <w:szCs w:val="24"/>
        </w:rPr>
        <w:t xml:space="preserve">Συνεπώς το άρθρο 179 έγινε δεκτό ως έχει κατά πλειοψηφία. </w:t>
      </w:r>
    </w:p>
    <w:p w14:paraId="35096D2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180,</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p>
    <w:p w14:paraId="35096D2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2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3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3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ΓΕΡΜΕ</w:t>
      </w:r>
      <w:r>
        <w:rPr>
          <w:rFonts w:eastAsia="Times New Roman" w:cs="Times New Roman"/>
          <w:b/>
          <w:szCs w:val="24"/>
        </w:rPr>
        <w:t xml:space="preserve">ΝΗΣ: </w:t>
      </w:r>
      <w:r>
        <w:rPr>
          <w:rFonts w:eastAsia="Times New Roman" w:cs="Times New Roman"/>
          <w:szCs w:val="24"/>
        </w:rPr>
        <w:t xml:space="preserve">Όχι. </w:t>
      </w:r>
    </w:p>
    <w:p w14:paraId="35096D3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33"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3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Παρών.</w:t>
      </w:r>
    </w:p>
    <w:p w14:paraId="35096D3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36" w14:textId="77777777" w:rsidR="00A42BF5" w:rsidRDefault="007F616C">
      <w:pPr>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Συνεπώς το άρθρο 180 έγινε δεκτό,</w:t>
      </w:r>
      <w:r>
        <w:rPr>
          <w:rFonts w:eastAsia="Times New Roman" w:cs="Times New Roman"/>
          <w:b/>
          <w:szCs w:val="24"/>
        </w:rPr>
        <w:t xml:space="preserve"> </w:t>
      </w:r>
      <w:r>
        <w:rPr>
          <w:rFonts w:eastAsia="Times New Roman" w:cs="Times New Roman"/>
          <w:szCs w:val="24"/>
        </w:rPr>
        <w:t xml:space="preserve">όπως τροποποιήθηκε από τον κύριο Υπουργό, </w:t>
      </w:r>
      <w:r>
        <w:rPr>
          <w:rFonts w:eastAsia="Times New Roman"/>
          <w:szCs w:val="24"/>
        </w:rPr>
        <w:t xml:space="preserve">κατά πλειοψηφία. </w:t>
      </w:r>
    </w:p>
    <w:p w14:paraId="35096D3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181 ως έχει; </w:t>
      </w:r>
    </w:p>
    <w:p w14:paraId="35096D3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3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3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3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3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3D"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3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sidRPr="00A0166F">
        <w:rPr>
          <w:rFonts w:eastAsia="Times New Roman" w:cs="Times New Roman"/>
          <w:szCs w:val="24"/>
        </w:rPr>
        <w:t xml:space="preserve"> </w:t>
      </w:r>
      <w:r>
        <w:rPr>
          <w:rFonts w:eastAsia="Times New Roman" w:cs="Times New Roman"/>
          <w:szCs w:val="24"/>
        </w:rPr>
        <w:t>Παρών.</w:t>
      </w:r>
    </w:p>
    <w:p w14:paraId="35096D3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40" w14:textId="77777777" w:rsidR="00A42BF5" w:rsidRDefault="007F616C">
      <w:pPr>
        <w:spacing w:line="600" w:lineRule="auto"/>
        <w:ind w:firstLine="720"/>
        <w:jc w:val="both"/>
        <w:rPr>
          <w:rFonts w:eastAsia="Times New Roman" w:cs="Times New Roman"/>
          <w:szCs w:val="24"/>
        </w:rPr>
      </w:pPr>
      <w:r w:rsidRPr="003E2E1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Συνεπώς το άρθρο 181 έγινε δεκτό ως έχει κατά πλειοψηφία. </w:t>
      </w:r>
    </w:p>
    <w:p w14:paraId="35096D4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άρθρο 182 έχει τεθεί σε ονομαστική ψη</w:t>
      </w:r>
      <w:r>
        <w:rPr>
          <w:rFonts w:eastAsia="Times New Roman" w:cs="Times New Roman"/>
          <w:szCs w:val="24"/>
        </w:rPr>
        <w:t xml:space="preserve">φοφορία. </w:t>
      </w:r>
    </w:p>
    <w:p w14:paraId="35096D4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183,</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p>
    <w:p w14:paraId="35096D4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4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4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4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4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48"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ΑΘΑΝΑΣΙΟΣ ΠΑΠΑΧΡΙ</w:t>
      </w:r>
      <w:r>
        <w:rPr>
          <w:rFonts w:eastAsia="Times New Roman" w:cs="Times New Roman"/>
          <w:b/>
          <w:szCs w:val="24"/>
        </w:rPr>
        <w:t xml:space="preserve">ΣΤΟΠΟΥΛΟΣ: </w:t>
      </w:r>
      <w:r>
        <w:rPr>
          <w:rFonts w:eastAsia="Times New Roman" w:cs="Times New Roman"/>
          <w:szCs w:val="24"/>
        </w:rPr>
        <w:t>Ναι.</w:t>
      </w:r>
    </w:p>
    <w:p w14:paraId="35096D4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4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4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183 έγινε δεκτό,</w:t>
      </w:r>
      <w:r>
        <w:rPr>
          <w:rFonts w:eastAsia="Times New Roman" w:cs="Times New Roman"/>
          <w:b/>
          <w:szCs w:val="24"/>
        </w:rPr>
        <w:t xml:space="preserve"> </w:t>
      </w:r>
      <w:r>
        <w:rPr>
          <w:rFonts w:eastAsia="Times New Roman" w:cs="Times New Roman"/>
          <w:szCs w:val="24"/>
        </w:rPr>
        <w:t xml:space="preserve">όπως τροποποιήθηκε από τον κύριο Υπουργό, </w:t>
      </w:r>
      <w:r>
        <w:rPr>
          <w:rFonts w:eastAsia="Times New Roman"/>
          <w:szCs w:val="24"/>
        </w:rPr>
        <w:t xml:space="preserve">κατά πλειοψηφία. </w:t>
      </w:r>
    </w:p>
    <w:p w14:paraId="35096D4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w:t>
      </w:r>
      <w:r>
        <w:rPr>
          <w:rFonts w:eastAsia="Times New Roman" w:cs="Times New Roman"/>
          <w:szCs w:val="24"/>
        </w:rPr>
        <w:t xml:space="preserve">ται δεκτό το άρθρο 184 ως έχει; </w:t>
      </w:r>
    </w:p>
    <w:p w14:paraId="35096D4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4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4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5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5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52"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5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5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5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184 έγινε δεκτό ως έχει κατά πλειοψηφία. </w:t>
      </w:r>
    </w:p>
    <w:p w14:paraId="35096D5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185,</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p>
    <w:p w14:paraId="35096D5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5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ΧΡΙΣ</w:t>
      </w:r>
      <w:r>
        <w:rPr>
          <w:rFonts w:eastAsia="Times New Roman" w:cs="Times New Roman"/>
          <w:b/>
          <w:szCs w:val="24"/>
        </w:rPr>
        <w:t xml:space="preserve">ΤΟΣ ΔΗΜΑΣ: </w:t>
      </w:r>
      <w:r>
        <w:rPr>
          <w:rFonts w:eastAsia="Times New Roman" w:cs="Times New Roman"/>
          <w:szCs w:val="24"/>
        </w:rPr>
        <w:t xml:space="preserve">Όχι. </w:t>
      </w:r>
    </w:p>
    <w:p w14:paraId="35096D5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5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5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5C"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5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5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5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w:t>
      </w:r>
      <w:r>
        <w:rPr>
          <w:rFonts w:eastAsia="Times New Roman" w:cs="Times New Roman"/>
          <w:b/>
          <w:szCs w:val="24"/>
        </w:rPr>
        <w:t xml:space="preserve">οπούλου): </w:t>
      </w:r>
      <w:r>
        <w:rPr>
          <w:rFonts w:eastAsia="Times New Roman" w:cs="Times New Roman"/>
          <w:szCs w:val="24"/>
        </w:rPr>
        <w:t>Συνεπώς το άρθρο 185 έγινε δεκτό,</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r>
        <w:rPr>
          <w:rFonts w:eastAsia="Times New Roman"/>
          <w:szCs w:val="24"/>
        </w:rPr>
        <w:t xml:space="preserve">κατά πλειοψηφία. </w:t>
      </w:r>
    </w:p>
    <w:p w14:paraId="35096D6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186</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p>
    <w:p w14:paraId="35096D6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6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6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ΟΔΥΣΣΕΑΣ ΚΩΝΣΤΑ</w:t>
      </w:r>
      <w:r>
        <w:rPr>
          <w:rFonts w:eastAsia="Times New Roman" w:cs="Times New Roman"/>
          <w:b/>
          <w:szCs w:val="24"/>
        </w:rPr>
        <w:t xml:space="preserve">ΝΤΙΝΟΠΟΥΛΟΣ: </w:t>
      </w:r>
      <w:r>
        <w:rPr>
          <w:rFonts w:eastAsia="Times New Roman" w:cs="Times New Roman"/>
          <w:szCs w:val="24"/>
        </w:rPr>
        <w:t xml:space="preserve">Όχι. </w:t>
      </w:r>
    </w:p>
    <w:p w14:paraId="35096D6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6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66"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6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6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6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186 έγινε δεκτό,</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r>
        <w:rPr>
          <w:rFonts w:eastAsia="Times New Roman"/>
          <w:szCs w:val="24"/>
        </w:rPr>
        <w:t xml:space="preserve">κατά πλειοψηφία. </w:t>
      </w:r>
    </w:p>
    <w:p w14:paraId="35096D6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187 ως έχει; </w:t>
      </w:r>
    </w:p>
    <w:p w14:paraId="35096D6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6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6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6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6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70"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7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7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7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187 έγινε δεκτό ως έχει κατά πλειοψηφία. </w:t>
      </w:r>
    </w:p>
    <w:p w14:paraId="35096D7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w:t>
      </w:r>
      <w:r>
        <w:rPr>
          <w:rFonts w:eastAsia="Times New Roman" w:cs="Times New Roman"/>
          <w:szCs w:val="24"/>
        </w:rPr>
        <w:t xml:space="preserve">ι το Σώμα: Γίνεται δεκτό το άρθρο 188 ως έχει; </w:t>
      </w:r>
    </w:p>
    <w:p w14:paraId="35096D7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7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7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7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7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7A"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7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w:t>
      </w:r>
      <w:r>
        <w:rPr>
          <w:rFonts w:eastAsia="Times New Roman" w:cs="Times New Roman"/>
          <w:b/>
          <w:szCs w:val="24"/>
        </w:rPr>
        <w:t>της Βουλής):</w:t>
      </w:r>
      <w:r>
        <w:rPr>
          <w:rFonts w:eastAsia="Times New Roman" w:cs="Times New Roman"/>
          <w:szCs w:val="24"/>
        </w:rPr>
        <w:t xml:space="preserve"> Παρών.</w:t>
      </w:r>
    </w:p>
    <w:p w14:paraId="35096D7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7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188 έγινε δεκτό ως έχει κατά πλειοψηφία. </w:t>
      </w:r>
    </w:p>
    <w:p w14:paraId="35096D7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189 ως έχει; </w:t>
      </w:r>
    </w:p>
    <w:p w14:paraId="35096D7F"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8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8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sidRPr="00CA17C3">
        <w:rPr>
          <w:rFonts w:eastAsia="Times New Roman" w:cs="Times New Roman"/>
          <w:szCs w:val="24"/>
        </w:rPr>
        <w:t xml:space="preserve"> </w:t>
      </w:r>
      <w:r>
        <w:rPr>
          <w:rFonts w:eastAsia="Times New Roman" w:cs="Times New Roman"/>
          <w:szCs w:val="24"/>
        </w:rPr>
        <w:t xml:space="preserve">Όχι. </w:t>
      </w:r>
    </w:p>
    <w:p w14:paraId="35096D8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8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84"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8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8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8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189 έγινε δεκτό ως έχει κατά πλειοψηφία. </w:t>
      </w:r>
    </w:p>
    <w:p w14:paraId="35096D8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190 ως έχει; </w:t>
      </w:r>
    </w:p>
    <w:p w14:paraId="35096D8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8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8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8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8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8E"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ΑΘΑΝΑΣΙΟΣ</w:t>
      </w:r>
      <w:r>
        <w:rPr>
          <w:rFonts w:eastAsia="Times New Roman" w:cs="Times New Roman"/>
          <w:b/>
          <w:szCs w:val="24"/>
        </w:rPr>
        <w:t xml:space="preserve"> ΠΑΠΑΧΡΙΣΤΟΠΟΥΛΟΣ: </w:t>
      </w:r>
      <w:r>
        <w:rPr>
          <w:rFonts w:eastAsia="Times New Roman" w:cs="Times New Roman"/>
          <w:szCs w:val="24"/>
        </w:rPr>
        <w:t>Ναι.</w:t>
      </w:r>
    </w:p>
    <w:p w14:paraId="35096D8F"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9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9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190 έγινε δεκτό ως έχει κατά πλειοψηφία. </w:t>
      </w:r>
    </w:p>
    <w:p w14:paraId="35096D9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191 ως έ</w:t>
      </w:r>
      <w:r>
        <w:rPr>
          <w:rFonts w:eastAsia="Times New Roman" w:cs="Times New Roman"/>
          <w:szCs w:val="24"/>
        </w:rPr>
        <w:t xml:space="preserve">χει; </w:t>
      </w:r>
    </w:p>
    <w:p w14:paraId="35096D9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9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9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9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9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98"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9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9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r>
        <w:rPr>
          <w:rFonts w:eastAsia="Times New Roman" w:cs="Times New Roman"/>
          <w:szCs w:val="24"/>
        </w:rPr>
        <w:t xml:space="preserve">. </w:t>
      </w:r>
    </w:p>
    <w:p w14:paraId="35096D9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191 έγινε δεκτό ως έχει κατά πλειοψηφία. </w:t>
      </w:r>
    </w:p>
    <w:p w14:paraId="35096D9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192 ως έχει; </w:t>
      </w:r>
    </w:p>
    <w:p w14:paraId="35096D9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9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9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A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A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A2"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A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A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A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192 έγινε δεκτό ως έχει κατά πλειοψηφία. </w:t>
      </w:r>
    </w:p>
    <w:p w14:paraId="35096DA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193 ως έχει; </w:t>
      </w:r>
    </w:p>
    <w:p w14:paraId="35096DA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A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A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A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A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AC"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ΑΘΑΝΑΣΙΟΣ</w:t>
      </w:r>
      <w:r>
        <w:rPr>
          <w:rFonts w:eastAsia="Times New Roman" w:cs="Times New Roman"/>
          <w:b/>
          <w:szCs w:val="24"/>
        </w:rPr>
        <w:t xml:space="preserve"> ΠΑΠΑΧΡΙΣΤΟΠΟΥΛΟΣ: </w:t>
      </w:r>
      <w:r>
        <w:rPr>
          <w:rFonts w:eastAsia="Times New Roman" w:cs="Times New Roman"/>
          <w:szCs w:val="24"/>
        </w:rPr>
        <w:t>Ναι.</w:t>
      </w:r>
    </w:p>
    <w:p w14:paraId="35096DA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A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A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193 έγινε δεκτό ως έχει κατά πλειοψηφία. </w:t>
      </w:r>
    </w:p>
    <w:p w14:paraId="35096DB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194,</w:t>
      </w:r>
      <w:r w:rsidRPr="00FD47C2">
        <w:rPr>
          <w:rFonts w:eastAsia="Times New Roman" w:cs="Times New Roman"/>
          <w:szCs w:val="24"/>
        </w:rPr>
        <w:t xml:space="preserve"> </w:t>
      </w:r>
      <w:r>
        <w:rPr>
          <w:rFonts w:eastAsia="Times New Roman" w:cs="Times New Roman"/>
          <w:szCs w:val="24"/>
        </w:rPr>
        <w:t>όπω</w:t>
      </w:r>
      <w:r>
        <w:rPr>
          <w:rFonts w:eastAsia="Times New Roman" w:cs="Times New Roman"/>
          <w:szCs w:val="24"/>
        </w:rPr>
        <w:t xml:space="preserve">ς τροποποιήθηκε από τον κύριο Υπουργό; </w:t>
      </w:r>
    </w:p>
    <w:p w14:paraId="35096DB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B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B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B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B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B6"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B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w:t>
      </w:r>
      <w:r>
        <w:rPr>
          <w:rFonts w:eastAsia="Times New Roman" w:cs="Times New Roman"/>
          <w:b/>
          <w:szCs w:val="24"/>
        </w:rPr>
        <w:t>Βουλής):</w:t>
      </w:r>
      <w:r>
        <w:rPr>
          <w:rFonts w:eastAsia="Times New Roman" w:cs="Times New Roman"/>
          <w:szCs w:val="24"/>
        </w:rPr>
        <w:t xml:space="preserve"> Παρών.</w:t>
      </w:r>
    </w:p>
    <w:p w14:paraId="35096DB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B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194 έγινε δεκτό,</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r>
        <w:rPr>
          <w:rFonts w:eastAsia="Times New Roman"/>
          <w:szCs w:val="24"/>
        </w:rPr>
        <w:t xml:space="preserve">κατά πλειοψηφία. </w:t>
      </w:r>
    </w:p>
    <w:p w14:paraId="35096DB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195 ως έχει; </w:t>
      </w:r>
    </w:p>
    <w:p w14:paraId="35096DB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B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B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B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B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C0"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C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C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C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 xml:space="preserve">Χριστοδουλοπούλου): </w:t>
      </w:r>
      <w:r>
        <w:rPr>
          <w:rFonts w:eastAsia="Times New Roman" w:cs="Times New Roman"/>
          <w:szCs w:val="24"/>
        </w:rPr>
        <w:t xml:space="preserve">Συνεπώς το άρθρο 195 έγινε δεκτό ως έχει κατά πλειοψηφία. </w:t>
      </w:r>
    </w:p>
    <w:p w14:paraId="35096DC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196,</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p>
    <w:p w14:paraId="35096DC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C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C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C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 xml:space="preserve">ΟΣ ΓΕΡΜΕΝΗΣ: </w:t>
      </w:r>
      <w:r>
        <w:rPr>
          <w:rFonts w:eastAsia="Times New Roman" w:cs="Times New Roman"/>
          <w:szCs w:val="24"/>
        </w:rPr>
        <w:t xml:space="preserve">Όχι. </w:t>
      </w:r>
    </w:p>
    <w:p w14:paraId="35096DC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CA"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C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C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C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196 έγινε δεκτό,</w:t>
      </w:r>
      <w:r w:rsidRPr="00FD47C2">
        <w:rPr>
          <w:rFonts w:eastAsia="Times New Roman" w:cs="Times New Roman"/>
          <w:szCs w:val="24"/>
        </w:rPr>
        <w:t xml:space="preserve"> </w:t>
      </w:r>
      <w:r>
        <w:rPr>
          <w:rFonts w:eastAsia="Times New Roman" w:cs="Times New Roman"/>
          <w:szCs w:val="24"/>
        </w:rPr>
        <w:t>όπως τροποποι</w:t>
      </w:r>
      <w:r>
        <w:rPr>
          <w:rFonts w:eastAsia="Times New Roman" w:cs="Times New Roman"/>
          <w:szCs w:val="24"/>
        </w:rPr>
        <w:t xml:space="preserve">ήθηκε από τον κύριο Υπουργό, </w:t>
      </w:r>
      <w:r>
        <w:rPr>
          <w:rFonts w:eastAsia="Times New Roman"/>
          <w:szCs w:val="24"/>
        </w:rPr>
        <w:t xml:space="preserve">κατά πλειοψηφία. </w:t>
      </w:r>
    </w:p>
    <w:p w14:paraId="35096DC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197 ως έχει; </w:t>
      </w:r>
    </w:p>
    <w:p w14:paraId="35096DCF"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D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D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D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D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D4"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D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D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D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197 έγινε δεκτό ως έχει κατά πλειοψηφία. </w:t>
      </w:r>
    </w:p>
    <w:p w14:paraId="35096DD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w:t>
      </w:r>
      <w:r>
        <w:rPr>
          <w:rFonts w:eastAsia="Times New Roman" w:cs="Times New Roman"/>
          <w:szCs w:val="24"/>
        </w:rPr>
        <w:t xml:space="preserve"> 198,</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p>
    <w:p w14:paraId="35096DD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D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D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D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D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DE"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DF"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w:t>
      </w:r>
      <w:r>
        <w:rPr>
          <w:rFonts w:eastAsia="Times New Roman" w:cs="Times New Roman"/>
          <w:b/>
          <w:szCs w:val="24"/>
        </w:rPr>
        <w:t xml:space="preserve"> της Βουλής):</w:t>
      </w:r>
      <w:r>
        <w:rPr>
          <w:rFonts w:eastAsia="Times New Roman" w:cs="Times New Roman"/>
          <w:szCs w:val="24"/>
        </w:rPr>
        <w:t xml:space="preserve"> Παρών.</w:t>
      </w:r>
    </w:p>
    <w:p w14:paraId="35096DE0"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E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198 έγινε δεκτό,</w:t>
      </w:r>
      <w:r w:rsidRPr="00FD47C2">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r>
        <w:rPr>
          <w:rFonts w:eastAsia="Times New Roman"/>
          <w:szCs w:val="24"/>
        </w:rPr>
        <w:t xml:space="preserve">κατά πλειοψηφία. </w:t>
      </w:r>
    </w:p>
    <w:p w14:paraId="35096DE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199 ως έχει; </w:t>
      </w:r>
    </w:p>
    <w:p w14:paraId="35096DE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ΜΑΡΙΑ ΤΡΙΑΝΤΑΦΥΛΛ</w:t>
      </w:r>
      <w:r>
        <w:rPr>
          <w:rFonts w:eastAsia="Times New Roman" w:cs="Times New Roman"/>
          <w:b/>
          <w:szCs w:val="24"/>
        </w:rPr>
        <w:t xml:space="preserve">ΟΥ: </w:t>
      </w:r>
      <w:r>
        <w:rPr>
          <w:rFonts w:eastAsia="Times New Roman" w:cs="Times New Roman"/>
          <w:szCs w:val="24"/>
        </w:rPr>
        <w:t xml:space="preserve">Ναι. </w:t>
      </w:r>
    </w:p>
    <w:p w14:paraId="35096DE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E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E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E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E8"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E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E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E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199 έγινε δεκτό ως έχει κατά πλειοψηφία. </w:t>
      </w:r>
    </w:p>
    <w:p w14:paraId="35096DE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200 ως έχει; </w:t>
      </w:r>
    </w:p>
    <w:p w14:paraId="35096DE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6DE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6DE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Όχι. </w:t>
      </w:r>
    </w:p>
    <w:p w14:paraId="35096DF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6DF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6DF2" w14:textId="77777777" w:rsidR="00A42BF5" w:rsidRDefault="007F616C">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6DF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DF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6DF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200 έγινε δεκτό ως έχει </w:t>
      </w:r>
      <w:r>
        <w:rPr>
          <w:rFonts w:eastAsia="Times New Roman" w:cs="Times New Roman"/>
          <w:szCs w:val="24"/>
        </w:rPr>
        <w:t xml:space="preserve">κατά πλειοψηφία. </w:t>
      </w:r>
    </w:p>
    <w:p w14:paraId="35096DF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201 ως έχει;</w:t>
      </w:r>
    </w:p>
    <w:p w14:paraId="35096DF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DF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DF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DF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DF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DF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DF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w:t>
      </w:r>
      <w:r>
        <w:rPr>
          <w:rFonts w:eastAsia="Times New Roman" w:cs="Times New Roman"/>
          <w:b/>
          <w:szCs w:val="24"/>
        </w:rPr>
        <w:t>Σ (Θ΄ Αντιπρόεδρος της Βουλής):</w:t>
      </w:r>
      <w:r>
        <w:rPr>
          <w:rFonts w:eastAsia="Times New Roman" w:cs="Times New Roman"/>
          <w:szCs w:val="24"/>
        </w:rPr>
        <w:t xml:space="preserve"> Παρών.</w:t>
      </w:r>
    </w:p>
    <w:p w14:paraId="35096DF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DFF"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201 έγινε δεκτό ως έχει κατά πλειοψηφία.</w:t>
      </w:r>
    </w:p>
    <w:p w14:paraId="35096E0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202, όπως τροποποιήθηκε από τον κύριο Υπουργό;</w:t>
      </w:r>
    </w:p>
    <w:p w14:paraId="35096E0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0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0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0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0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0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0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E0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0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w:t>
      </w:r>
      <w:r w:rsidRPr="000637CE">
        <w:rPr>
          <w:rFonts w:eastAsia="Times New Roman" w:cs="Times New Roman"/>
          <w:b/>
          <w:szCs w:val="24"/>
        </w:rPr>
        <w:t>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202</w:t>
      </w:r>
      <w:r>
        <w:rPr>
          <w:rFonts w:eastAsia="Times New Roman"/>
          <w:szCs w:val="24"/>
        </w:rPr>
        <w:t xml:space="preserve"> έγινε δεκτό, όπως τροποποιήθηκε από τον κύριο Υπουργό, κατά πλειοψηφία.</w:t>
      </w:r>
    </w:p>
    <w:p w14:paraId="35096E0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203 ως έχει;</w:t>
      </w:r>
    </w:p>
    <w:p w14:paraId="35096E0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0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0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0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0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1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1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E1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13"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203 έγινε δεκτό ως έχ</w:t>
      </w:r>
      <w:r>
        <w:rPr>
          <w:rFonts w:eastAsia="Times New Roman" w:cs="Times New Roman"/>
          <w:szCs w:val="24"/>
        </w:rPr>
        <w:t>ει κατά πλειοψηφία.</w:t>
      </w:r>
    </w:p>
    <w:p w14:paraId="35096E1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204 ως έχει;</w:t>
      </w:r>
    </w:p>
    <w:p w14:paraId="35096E1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1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1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1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1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1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1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ΜΑΡΙΟΣ </w:t>
      </w:r>
      <w:r>
        <w:rPr>
          <w:rFonts w:eastAsia="Times New Roman" w:cs="Times New Roman"/>
          <w:b/>
          <w:szCs w:val="24"/>
        </w:rPr>
        <w:t>ΓΕΩΡΓΙΑΔΗΣ (Θ΄ Αντιπρόεδρος της Βουλής):</w:t>
      </w:r>
      <w:r>
        <w:rPr>
          <w:rFonts w:eastAsia="Times New Roman" w:cs="Times New Roman"/>
          <w:szCs w:val="24"/>
        </w:rPr>
        <w:t xml:space="preserve"> Παρών.</w:t>
      </w:r>
    </w:p>
    <w:p w14:paraId="35096E1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1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204 έγινε δεκτό ως έχει κατά πλειοψηφία.</w:t>
      </w:r>
    </w:p>
    <w:p w14:paraId="35096E1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205 ως έχει;</w:t>
      </w:r>
    </w:p>
    <w:p w14:paraId="35096E1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2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w:t>
      </w:r>
      <w:r>
        <w:rPr>
          <w:rFonts w:eastAsia="Times New Roman" w:cs="Times New Roman"/>
          <w:b/>
          <w:szCs w:val="24"/>
        </w:rPr>
        <w:t>ΙΣΤΟΣ ΔΗΜΑΣ:</w:t>
      </w:r>
      <w:r>
        <w:rPr>
          <w:rFonts w:eastAsia="Times New Roman" w:cs="Times New Roman"/>
          <w:szCs w:val="24"/>
        </w:rPr>
        <w:t xml:space="preserve"> Όχι.</w:t>
      </w:r>
    </w:p>
    <w:p w14:paraId="35096E2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2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2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2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2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E2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27"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 xml:space="preserve">Αναστασία </w:t>
      </w:r>
      <w:r>
        <w:rPr>
          <w:rFonts w:eastAsia="Times New Roman" w:cs="Times New Roman"/>
          <w:b/>
          <w:szCs w:val="24"/>
        </w:rPr>
        <w:t>Χριστοδουλοπούλου</w:t>
      </w:r>
      <w:r w:rsidRPr="000637CE">
        <w:rPr>
          <w:rFonts w:eastAsia="Times New Roman" w:cs="Times New Roman"/>
          <w:b/>
          <w:szCs w:val="24"/>
        </w:rPr>
        <w:t>):</w:t>
      </w:r>
      <w:r>
        <w:rPr>
          <w:rFonts w:eastAsia="Times New Roman" w:cs="Times New Roman"/>
          <w:szCs w:val="24"/>
        </w:rPr>
        <w:t xml:space="preserve"> Συνεπώς το άρθρο 205 έγινε δεκτό ως έχει κατά πλειοψηφία.</w:t>
      </w:r>
    </w:p>
    <w:p w14:paraId="35096E2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Ερωτάται το Σώμα: Γίνεται δεκτό το άρθρο 206, </w:t>
      </w:r>
      <w:r>
        <w:rPr>
          <w:rFonts w:eastAsia="Times New Roman"/>
          <w:szCs w:val="24"/>
        </w:rPr>
        <w:t>όπως τροποποιήθηκε από τον κύριο Υπουργό</w:t>
      </w:r>
      <w:r>
        <w:rPr>
          <w:rFonts w:eastAsia="Times New Roman" w:cs="Times New Roman"/>
          <w:szCs w:val="24"/>
        </w:rPr>
        <w:t>;</w:t>
      </w:r>
    </w:p>
    <w:p w14:paraId="35096E2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2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2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2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w:t>
      </w:r>
      <w:r>
        <w:rPr>
          <w:rFonts w:eastAsia="Times New Roman" w:cs="Times New Roman"/>
          <w:b/>
          <w:szCs w:val="24"/>
        </w:rPr>
        <w:t>ΡΜΕΝΗΣ:</w:t>
      </w:r>
      <w:r>
        <w:rPr>
          <w:rFonts w:eastAsia="Times New Roman" w:cs="Times New Roman"/>
          <w:szCs w:val="24"/>
        </w:rPr>
        <w:t xml:space="preserve"> Όχι.</w:t>
      </w:r>
    </w:p>
    <w:p w14:paraId="35096E2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2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2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E3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3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206 έγινε δεκτό, όπως τροποποιήθηκε απ</w:t>
      </w:r>
      <w:r>
        <w:rPr>
          <w:rFonts w:eastAsia="Times New Roman"/>
          <w:szCs w:val="24"/>
        </w:rPr>
        <w:t>ό τον κύριο Υπουργό, κατά πλειοψηφία</w:t>
      </w:r>
      <w:r>
        <w:rPr>
          <w:rFonts w:eastAsia="Times New Roman" w:cs="Times New Roman"/>
          <w:szCs w:val="24"/>
        </w:rPr>
        <w:t>.</w:t>
      </w:r>
    </w:p>
    <w:p w14:paraId="35096E3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207</w:t>
      </w:r>
      <w:r>
        <w:rPr>
          <w:rFonts w:eastAsia="Times New Roman"/>
          <w:szCs w:val="24"/>
        </w:rPr>
        <w:t>, όπως τροποποιήθηκε από τον κύριο Υπουργό</w:t>
      </w:r>
      <w:r>
        <w:rPr>
          <w:rFonts w:eastAsia="Times New Roman" w:cs="Times New Roman"/>
          <w:szCs w:val="24"/>
        </w:rPr>
        <w:t>;</w:t>
      </w:r>
    </w:p>
    <w:p w14:paraId="35096E3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3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3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3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3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3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3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E3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3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207 έγινε δεκτό, όπως τροποποιήθηκε από τον κύριο Υπουργό, κατά πλειοψηφία.</w:t>
      </w:r>
    </w:p>
    <w:p w14:paraId="35096E3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άρθρο 208 έχει τεθεί σε ονομαστική ψηφοφορία.</w:t>
      </w:r>
    </w:p>
    <w:p w14:paraId="35096E3D"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209 ως έχει;</w:t>
      </w:r>
    </w:p>
    <w:p w14:paraId="35096E3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3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4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4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4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4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35096E4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E4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4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209 έγινε δεκτό ως έχει κατά πλειοψηφία.</w:t>
      </w:r>
    </w:p>
    <w:p w14:paraId="35096E4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210</w:t>
      </w:r>
      <w:r>
        <w:rPr>
          <w:rFonts w:eastAsia="Times New Roman"/>
          <w:szCs w:val="24"/>
        </w:rPr>
        <w:t>, όπως τρο</w:t>
      </w:r>
      <w:r>
        <w:rPr>
          <w:rFonts w:eastAsia="Times New Roman"/>
          <w:szCs w:val="24"/>
        </w:rPr>
        <w:t>ποποιήθηκε από τον κύριο Υπουργό</w:t>
      </w:r>
      <w:r>
        <w:rPr>
          <w:rFonts w:eastAsia="Times New Roman" w:cs="Times New Roman"/>
          <w:szCs w:val="24"/>
        </w:rPr>
        <w:t>;</w:t>
      </w:r>
    </w:p>
    <w:p w14:paraId="35096E4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4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E4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4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4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Ναι.</w:t>
      </w:r>
    </w:p>
    <w:p w14:paraId="35096E4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4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E4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E5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210 έγινε δεκτό, όπως τροποποιήθηκε από τον κύριο Υπουργό, κατά πλειοψηφία.</w:t>
      </w:r>
      <w:r>
        <w:rPr>
          <w:rFonts w:eastAsia="Times New Roman" w:cs="Times New Roman"/>
          <w:szCs w:val="24"/>
        </w:rPr>
        <w:t xml:space="preserve"> </w:t>
      </w:r>
    </w:p>
    <w:p w14:paraId="35096E5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άρθρο 211 έχει τεθεί σε ονομαστική ψηφοφορία.</w:t>
      </w:r>
    </w:p>
    <w:p w14:paraId="35096E5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21</w:t>
      </w:r>
      <w:r>
        <w:rPr>
          <w:rFonts w:eastAsia="Times New Roman" w:cs="Times New Roman"/>
          <w:szCs w:val="24"/>
        </w:rPr>
        <w:t>2 ως έχει;</w:t>
      </w:r>
    </w:p>
    <w:p w14:paraId="35096E5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5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Παρών.</w:t>
      </w:r>
    </w:p>
    <w:p w14:paraId="35096E5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5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5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6E5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5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E5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E5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212 έγινε δεκτό ως έχει κατά πλειοψηφία.</w:t>
      </w:r>
    </w:p>
    <w:p w14:paraId="35096E5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213 ως έχει;</w:t>
      </w:r>
    </w:p>
    <w:p w14:paraId="35096E5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5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5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E6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w:t>
      </w:r>
      <w:r>
        <w:rPr>
          <w:rFonts w:eastAsia="Times New Roman" w:cs="Times New Roman"/>
          <w:b/>
          <w:szCs w:val="24"/>
        </w:rPr>
        <w:t>ΗΣ:</w:t>
      </w:r>
      <w:r>
        <w:rPr>
          <w:rFonts w:eastAsia="Times New Roman" w:cs="Times New Roman"/>
          <w:szCs w:val="24"/>
        </w:rPr>
        <w:t xml:space="preserve"> Όχι.</w:t>
      </w:r>
    </w:p>
    <w:p w14:paraId="35096E6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Ναι.</w:t>
      </w:r>
    </w:p>
    <w:p w14:paraId="35096E6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6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E6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E65"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213 έγινε δεκτό ως έχει κατά πλειοψηφία.</w:t>
      </w:r>
    </w:p>
    <w:p w14:paraId="35096E6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άρθρο 214 έχει τεθεί σε ονομαστική ψηφοφορία.</w:t>
      </w:r>
    </w:p>
    <w:p w14:paraId="35096E6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215 ως έχει;</w:t>
      </w:r>
    </w:p>
    <w:p w14:paraId="35096E6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6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w:t>
      </w:r>
    </w:p>
    <w:p w14:paraId="35096E6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6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6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6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w:t>
      </w:r>
      <w:r>
        <w:rPr>
          <w:rFonts w:eastAsia="Times New Roman" w:cs="Times New Roman"/>
          <w:b/>
          <w:szCs w:val="24"/>
        </w:rPr>
        <w:t>ΟΥΛΟΣ:</w:t>
      </w:r>
      <w:r>
        <w:rPr>
          <w:rFonts w:eastAsia="Times New Roman" w:cs="Times New Roman"/>
          <w:szCs w:val="24"/>
        </w:rPr>
        <w:t xml:space="preserve"> Ναι.</w:t>
      </w:r>
    </w:p>
    <w:p w14:paraId="35096E6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E6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E7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215 έγινε δεκτό ως έχει κατά πλειοψηφία.</w:t>
      </w:r>
    </w:p>
    <w:p w14:paraId="35096E71"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216</w:t>
      </w:r>
      <w:r>
        <w:rPr>
          <w:rFonts w:eastAsia="Times New Roman"/>
          <w:szCs w:val="24"/>
        </w:rPr>
        <w:t>, όπως τροποποιήθηκ</w:t>
      </w:r>
      <w:r>
        <w:rPr>
          <w:rFonts w:eastAsia="Times New Roman"/>
          <w:szCs w:val="24"/>
        </w:rPr>
        <w:t>ε από τον κύριο Υπουργό;</w:t>
      </w:r>
    </w:p>
    <w:p w14:paraId="35096E7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7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7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E7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7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7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7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6E7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ΜΑΥΡΩΤΑΣ:</w:t>
      </w:r>
      <w:r>
        <w:rPr>
          <w:rFonts w:eastAsia="Times New Roman" w:cs="Times New Roman"/>
          <w:szCs w:val="24"/>
        </w:rPr>
        <w:t xml:space="preserve"> Ναι.</w:t>
      </w:r>
    </w:p>
    <w:p w14:paraId="35096E7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216 έγινε δεκτό, όπως τροποποιήθηκε από τον κύριο Υπουργό, κατά πλειοψηφία.</w:t>
      </w:r>
    </w:p>
    <w:p w14:paraId="35096E7B"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217 ως έχει;</w:t>
      </w:r>
    </w:p>
    <w:p w14:paraId="35096E7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7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7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E7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8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8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8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E8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E8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w:t>
      </w:r>
      <w:r>
        <w:rPr>
          <w:rFonts w:eastAsia="Times New Roman" w:cs="Times New Roman"/>
          <w:szCs w:val="24"/>
        </w:rPr>
        <w:t>άρθρο 217 έγινε δεκτό ως έχει κατά πλειοψηφία.</w:t>
      </w:r>
    </w:p>
    <w:p w14:paraId="35096E8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218 ως έχει;</w:t>
      </w:r>
    </w:p>
    <w:p w14:paraId="35096E8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8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8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8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8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8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w:t>
      </w:r>
      <w:r>
        <w:rPr>
          <w:rFonts w:eastAsia="Times New Roman" w:cs="Times New Roman"/>
          <w:b/>
          <w:szCs w:val="24"/>
        </w:rPr>
        <w:t>ΠΟΥΛΟΣ:</w:t>
      </w:r>
      <w:r>
        <w:rPr>
          <w:rFonts w:eastAsia="Times New Roman" w:cs="Times New Roman"/>
          <w:szCs w:val="24"/>
        </w:rPr>
        <w:t xml:space="preserve"> Ναι.</w:t>
      </w:r>
    </w:p>
    <w:p w14:paraId="35096E8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E8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8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218 έγινε δεκτό ως έχει κατά πλειοψηφία.</w:t>
      </w:r>
    </w:p>
    <w:p w14:paraId="35096E8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219 ως έχει;</w:t>
      </w:r>
    </w:p>
    <w:p w14:paraId="35096E9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ΤΡΙΑΝΤΑΦΥΛΛΟΥ:</w:t>
      </w:r>
      <w:r>
        <w:rPr>
          <w:rFonts w:eastAsia="Times New Roman" w:cs="Times New Roman"/>
          <w:szCs w:val="24"/>
        </w:rPr>
        <w:t xml:space="preserve"> Ναι.</w:t>
      </w:r>
    </w:p>
    <w:p w14:paraId="35096E9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9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E9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9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Ναι.</w:t>
      </w:r>
    </w:p>
    <w:p w14:paraId="35096E9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9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35096E9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6E9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219 έγινε δεκτό ως έχει κατά πλειοψηφία.</w:t>
      </w:r>
    </w:p>
    <w:p w14:paraId="35096E9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219Α ως έχει;</w:t>
      </w:r>
    </w:p>
    <w:p w14:paraId="35096E9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9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9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6E9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9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ΚΑΡΑΘΑΝΑΣΟΠΟΥΛΟΣ:</w:t>
      </w:r>
      <w:r>
        <w:rPr>
          <w:rFonts w:eastAsia="Times New Roman" w:cs="Times New Roman"/>
          <w:szCs w:val="24"/>
        </w:rPr>
        <w:t xml:space="preserve"> Όχι.</w:t>
      </w:r>
    </w:p>
    <w:p w14:paraId="35096E9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A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w:t>
      </w:r>
      <w:r>
        <w:rPr>
          <w:rFonts w:eastAsia="Times New Roman" w:cs="Times New Roman"/>
          <w:szCs w:val="24"/>
        </w:rPr>
        <w:t>Παρών</w:t>
      </w:r>
      <w:r>
        <w:rPr>
          <w:rFonts w:eastAsia="Times New Roman" w:cs="Times New Roman"/>
          <w:szCs w:val="24"/>
        </w:rPr>
        <w:t>.</w:t>
      </w:r>
    </w:p>
    <w:p w14:paraId="35096EA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EA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219Α έγινε δεκτό ως έχει κατά πλειοψηφία.</w:t>
      </w:r>
    </w:p>
    <w:p w14:paraId="35096EA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w:t>
      </w:r>
      <w:r>
        <w:rPr>
          <w:rFonts w:eastAsia="Times New Roman" w:cs="Times New Roman"/>
          <w:szCs w:val="24"/>
        </w:rPr>
        <w:t xml:space="preserve"> Γίνεται δεκτό το άρθρο 219Β ως έχει;</w:t>
      </w:r>
    </w:p>
    <w:p w14:paraId="35096EA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A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A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6EA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A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A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A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w:t>
      </w:r>
      <w:r>
        <w:rPr>
          <w:rFonts w:eastAsia="Times New Roman" w:cs="Times New Roman"/>
          <w:szCs w:val="24"/>
        </w:rPr>
        <w:t>Ναι</w:t>
      </w:r>
      <w:r>
        <w:rPr>
          <w:rFonts w:eastAsia="Times New Roman" w:cs="Times New Roman"/>
          <w:szCs w:val="24"/>
        </w:rPr>
        <w:t>.</w:t>
      </w:r>
    </w:p>
    <w:p w14:paraId="35096EA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EA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219Β έγινε δεκτό ως έχει κατά πλειοψηφία.</w:t>
      </w:r>
    </w:p>
    <w:p w14:paraId="35096EA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220 ως έχει;</w:t>
      </w:r>
    </w:p>
    <w:p w14:paraId="35096EA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A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B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w:t>
      </w:r>
      <w:r>
        <w:rPr>
          <w:rFonts w:eastAsia="Times New Roman" w:cs="Times New Roman"/>
          <w:b/>
          <w:szCs w:val="24"/>
        </w:rPr>
        <w:t>ΚΩΝΣΤΑΝΤΙΝΟΠΟΥΛΟΣ:</w:t>
      </w:r>
      <w:r>
        <w:rPr>
          <w:rFonts w:eastAsia="Times New Roman" w:cs="Times New Roman"/>
          <w:szCs w:val="24"/>
        </w:rPr>
        <w:t xml:space="preserve"> Όχι.</w:t>
      </w:r>
    </w:p>
    <w:p w14:paraId="35096EB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B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B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B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EB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B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220 έ</w:t>
      </w:r>
      <w:r>
        <w:rPr>
          <w:rFonts w:eastAsia="Times New Roman" w:cs="Times New Roman"/>
          <w:szCs w:val="24"/>
        </w:rPr>
        <w:t>γινε δεκτό ως έχει κατά πλειοψηφία.</w:t>
      </w:r>
    </w:p>
    <w:p w14:paraId="35096EB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221 ως έχει;</w:t>
      </w:r>
    </w:p>
    <w:p w14:paraId="35096EB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B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B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B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B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B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r>
        <w:rPr>
          <w:rFonts w:eastAsia="Times New Roman" w:cs="Times New Roman"/>
          <w:szCs w:val="24"/>
        </w:rPr>
        <w:t>.</w:t>
      </w:r>
    </w:p>
    <w:p w14:paraId="35096EB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EB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C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221 έγινε δεκτό ως έχει κατά πλειοψηφία.</w:t>
      </w:r>
    </w:p>
    <w:p w14:paraId="35096EC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222 ως έχει;</w:t>
      </w:r>
    </w:p>
    <w:p w14:paraId="35096EC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C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C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C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C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C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C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EC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C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 xml:space="preserve">Αναστασία </w:t>
      </w:r>
      <w:r>
        <w:rPr>
          <w:rFonts w:eastAsia="Times New Roman" w:cs="Times New Roman"/>
          <w:b/>
          <w:szCs w:val="24"/>
        </w:rPr>
        <w:t>Χριστοδουλοπούλου</w:t>
      </w:r>
      <w:r w:rsidRPr="000637CE">
        <w:rPr>
          <w:rFonts w:eastAsia="Times New Roman" w:cs="Times New Roman"/>
          <w:b/>
          <w:szCs w:val="24"/>
        </w:rPr>
        <w:t>):</w:t>
      </w:r>
      <w:r>
        <w:rPr>
          <w:rFonts w:eastAsia="Times New Roman" w:cs="Times New Roman"/>
          <w:szCs w:val="24"/>
        </w:rPr>
        <w:t xml:space="preserve"> Συνεπώς το άρθρο 222 έγινε δεκτό ως έχει κατά πλειοψηφία.</w:t>
      </w:r>
    </w:p>
    <w:p w14:paraId="35096EC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223 ως έχει;</w:t>
      </w:r>
    </w:p>
    <w:p w14:paraId="35096EC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C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C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C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D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w:t>
      </w:r>
      <w:r>
        <w:rPr>
          <w:rFonts w:eastAsia="Times New Roman" w:cs="Times New Roman"/>
          <w:b/>
          <w:szCs w:val="24"/>
        </w:rPr>
        <w:t>ΥΛΟΣ:</w:t>
      </w:r>
      <w:r>
        <w:rPr>
          <w:rFonts w:eastAsia="Times New Roman" w:cs="Times New Roman"/>
          <w:szCs w:val="24"/>
        </w:rPr>
        <w:t xml:space="preserve"> Όχι.</w:t>
      </w:r>
    </w:p>
    <w:p w14:paraId="35096ED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D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ED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D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223 έγινε δεκτό ως έχει κατά πλειοψηφία.</w:t>
      </w:r>
    </w:p>
    <w:p w14:paraId="35096ED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w:t>
      </w:r>
      <w:r>
        <w:rPr>
          <w:rFonts w:eastAsia="Times New Roman" w:cs="Times New Roman"/>
          <w:szCs w:val="24"/>
        </w:rPr>
        <w:t>ο άρθρο 224 ως έχει;</w:t>
      </w:r>
    </w:p>
    <w:p w14:paraId="35096ED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D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D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D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D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D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D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ED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w:t>
      </w:r>
      <w:r>
        <w:rPr>
          <w:rFonts w:eastAsia="Times New Roman" w:cs="Times New Roman"/>
          <w:b/>
          <w:szCs w:val="24"/>
        </w:rPr>
        <w:t>ΤΑΣ:</w:t>
      </w:r>
      <w:r>
        <w:rPr>
          <w:rFonts w:eastAsia="Times New Roman" w:cs="Times New Roman"/>
          <w:szCs w:val="24"/>
        </w:rPr>
        <w:t xml:space="preserve"> Όχι.</w:t>
      </w:r>
    </w:p>
    <w:p w14:paraId="35096ED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224 έγινε δεκτό ως έχει κατά πλειοψηφία.</w:t>
      </w:r>
    </w:p>
    <w:p w14:paraId="35096ED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225 ως έχει;</w:t>
      </w:r>
    </w:p>
    <w:p w14:paraId="35096EE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E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E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E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ΓΕΡΜΕΝΗΣ:</w:t>
      </w:r>
      <w:r>
        <w:rPr>
          <w:rFonts w:eastAsia="Times New Roman" w:cs="Times New Roman"/>
          <w:szCs w:val="24"/>
        </w:rPr>
        <w:t xml:space="preserve"> Όχι.</w:t>
      </w:r>
    </w:p>
    <w:p w14:paraId="35096EE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E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E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EE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E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225 έγινε δεκτό ως έχει κατά πλειοψηφί</w:t>
      </w:r>
      <w:r>
        <w:rPr>
          <w:rFonts w:eastAsia="Times New Roman" w:cs="Times New Roman"/>
          <w:szCs w:val="24"/>
        </w:rPr>
        <w:t>α.</w:t>
      </w:r>
    </w:p>
    <w:p w14:paraId="35096EE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226 ως έχει;</w:t>
      </w:r>
    </w:p>
    <w:p w14:paraId="35096EE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E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E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EE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E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E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F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w:t>
      </w:r>
      <w:r>
        <w:rPr>
          <w:rFonts w:eastAsia="Times New Roman" w:cs="Times New Roman"/>
          <w:b/>
          <w:szCs w:val="24"/>
        </w:rPr>
        <w:t>ρος της Βουλής):</w:t>
      </w:r>
      <w:r>
        <w:rPr>
          <w:rFonts w:eastAsia="Times New Roman" w:cs="Times New Roman"/>
          <w:szCs w:val="24"/>
        </w:rPr>
        <w:t xml:space="preserve"> Όχι.</w:t>
      </w:r>
    </w:p>
    <w:p w14:paraId="35096EF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F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226 έγινε δεκτό ως έχει κατά πλειοψηφία.</w:t>
      </w:r>
    </w:p>
    <w:p w14:paraId="35096EF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227 ως έχει;</w:t>
      </w:r>
    </w:p>
    <w:p w14:paraId="35096EF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F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EF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w:t>
      </w:r>
      <w:r>
        <w:rPr>
          <w:rFonts w:eastAsia="Times New Roman" w:cs="Times New Roman"/>
          <w:b/>
          <w:szCs w:val="24"/>
        </w:rPr>
        <w:t xml:space="preserve"> ΚΩΝΣΤΑΝΤΙΝΟΠΟΥΛΟΣ:</w:t>
      </w:r>
      <w:r>
        <w:rPr>
          <w:rFonts w:eastAsia="Times New Roman" w:cs="Times New Roman"/>
          <w:szCs w:val="24"/>
        </w:rPr>
        <w:t xml:space="preserve"> Όχι.</w:t>
      </w:r>
    </w:p>
    <w:p w14:paraId="35096EF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EF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EF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EF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EF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EF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το άρθρο 227 έγινε δεκτό ως έχει κατά πλειοψηφία.</w:t>
      </w:r>
    </w:p>
    <w:p w14:paraId="35096EF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228 ως έχει;</w:t>
      </w:r>
    </w:p>
    <w:p w14:paraId="35096EF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EF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F0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F0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F0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F0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w:t>
      </w:r>
      <w:r>
        <w:rPr>
          <w:rFonts w:eastAsia="Times New Roman" w:cs="Times New Roman"/>
          <w:b/>
          <w:szCs w:val="24"/>
        </w:rPr>
        <w:t>ΙΣΤΟΠΟΥΛΟΣ:</w:t>
      </w:r>
      <w:r>
        <w:rPr>
          <w:rFonts w:eastAsia="Times New Roman" w:cs="Times New Roman"/>
          <w:szCs w:val="24"/>
        </w:rPr>
        <w:t xml:space="preserve"> Ναι.</w:t>
      </w:r>
    </w:p>
    <w:p w14:paraId="35096F0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F0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F0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228 έγινε δεκτό ως έχει κατά πλειοψηφία.</w:t>
      </w:r>
    </w:p>
    <w:p w14:paraId="35096F0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229 ως έχει;</w:t>
      </w:r>
    </w:p>
    <w:p w14:paraId="35096F0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ΤΡΙΑΝΤΑΦΥΛΛΟΥ:</w:t>
      </w:r>
      <w:r>
        <w:rPr>
          <w:rFonts w:eastAsia="Times New Roman" w:cs="Times New Roman"/>
          <w:szCs w:val="24"/>
        </w:rPr>
        <w:t xml:space="preserve"> Ναι.</w:t>
      </w:r>
    </w:p>
    <w:p w14:paraId="35096F0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F0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F0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F0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F0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F0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F0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F1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w:t>
      </w:r>
      <w:r>
        <w:rPr>
          <w:rFonts w:eastAsia="Times New Roman" w:cs="Times New Roman"/>
          <w:b/>
          <w:szCs w:val="24"/>
        </w:rPr>
        <w:t>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229 έγινε δεκτό ως έχει κατά πλειοψηφία.</w:t>
      </w:r>
    </w:p>
    <w:p w14:paraId="35096F1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230 ως έχει;</w:t>
      </w:r>
    </w:p>
    <w:p w14:paraId="35096F1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F1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F1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F1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F1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ΚΑΡΑΘΑΝΑΣΟΠΟΥΛΟΣ:</w:t>
      </w:r>
      <w:r>
        <w:rPr>
          <w:rFonts w:eastAsia="Times New Roman" w:cs="Times New Roman"/>
          <w:szCs w:val="24"/>
        </w:rPr>
        <w:t xml:space="preserve"> Όχι.</w:t>
      </w:r>
    </w:p>
    <w:p w14:paraId="35096F1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F1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F1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F1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230 έγινε δεκτό ως έχει κατά πλειοψηφία.</w:t>
      </w:r>
    </w:p>
    <w:p w14:paraId="35096F1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w:t>
      </w:r>
      <w:r>
        <w:rPr>
          <w:rFonts w:eastAsia="Times New Roman" w:cs="Times New Roman"/>
          <w:szCs w:val="24"/>
        </w:rPr>
        <w:t>εται δεκτό το άρθρο 231 ως έχει;</w:t>
      </w:r>
    </w:p>
    <w:p w14:paraId="35096F1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F1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F1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F1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F2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F2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F2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F2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w:t>
      </w:r>
      <w:r>
        <w:rPr>
          <w:rFonts w:eastAsia="Times New Roman" w:cs="Times New Roman"/>
          <w:b/>
          <w:szCs w:val="24"/>
        </w:rPr>
        <w:t>ΩΡΓΙΟΣ ΜΑΥΡΩΤΑΣ:</w:t>
      </w:r>
      <w:r>
        <w:rPr>
          <w:rFonts w:eastAsia="Times New Roman" w:cs="Times New Roman"/>
          <w:szCs w:val="24"/>
        </w:rPr>
        <w:t xml:space="preserve"> Όχι.</w:t>
      </w:r>
    </w:p>
    <w:p w14:paraId="35096F2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231 έγινε δεκτό ως έχει κατά πλειοψηφία.</w:t>
      </w:r>
    </w:p>
    <w:p w14:paraId="35096F2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232 ως έχει;</w:t>
      </w:r>
    </w:p>
    <w:p w14:paraId="35096F2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F2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F2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F2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F2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F2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F2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F2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F2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το άρθρο 232 έγινε δεκτό ως έχει κατά πλειοψηφία.</w:t>
      </w:r>
    </w:p>
    <w:p w14:paraId="35096F2F"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233,</w:t>
      </w:r>
      <w:r w:rsidRPr="00B47A29">
        <w:rPr>
          <w:rFonts w:eastAsia="Times New Roman"/>
          <w:szCs w:val="24"/>
        </w:rPr>
        <w:t xml:space="preserve"> </w:t>
      </w:r>
      <w:r>
        <w:rPr>
          <w:rFonts w:eastAsia="Times New Roman"/>
          <w:szCs w:val="24"/>
        </w:rPr>
        <w:t>όπως τροποποιήθηκε από τον κύριο Υπουργό;</w:t>
      </w:r>
    </w:p>
    <w:p w14:paraId="35096F3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F3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F3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F3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F3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ΚΑΡΑΘΑΝΑΣΟΠΟΥΛΟΣ:</w:t>
      </w:r>
      <w:r>
        <w:rPr>
          <w:rFonts w:eastAsia="Times New Roman" w:cs="Times New Roman"/>
          <w:szCs w:val="24"/>
        </w:rPr>
        <w:t xml:space="preserve"> Όχι.</w:t>
      </w:r>
    </w:p>
    <w:p w14:paraId="35096F3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F3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F3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F3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233 έγινε δεκτό, όπως τροποποιήθηκε από τον κύριο Υπουργό, κατ</w:t>
      </w:r>
      <w:r>
        <w:rPr>
          <w:rFonts w:eastAsia="Times New Roman"/>
          <w:szCs w:val="24"/>
        </w:rPr>
        <w:t>ά πλειοψηφία.</w:t>
      </w:r>
    </w:p>
    <w:p w14:paraId="35096F39"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234 ως έχει;</w:t>
      </w:r>
    </w:p>
    <w:p w14:paraId="35096F3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F3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F3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F3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F3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F3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F4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 Αντιπρόεδρος της Βουλής):</w:t>
      </w:r>
      <w:r>
        <w:rPr>
          <w:rFonts w:eastAsia="Times New Roman" w:cs="Times New Roman"/>
          <w:szCs w:val="24"/>
        </w:rPr>
        <w:t xml:space="preserve"> Όχι.</w:t>
      </w:r>
    </w:p>
    <w:p w14:paraId="35096F4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F4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234 έγινε δεκτό ως έχει κατά πλειοψηφία.</w:t>
      </w:r>
    </w:p>
    <w:p w14:paraId="35096F4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235 ως έχει;</w:t>
      </w:r>
    </w:p>
    <w:p w14:paraId="35096F4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F4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w:t>
      </w:r>
      <w:r>
        <w:rPr>
          <w:rFonts w:eastAsia="Times New Roman" w:cs="Times New Roman"/>
          <w:szCs w:val="24"/>
        </w:rPr>
        <w:t>ι.</w:t>
      </w:r>
    </w:p>
    <w:p w14:paraId="35096F4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F4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F4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F4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F4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F4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F4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το άρθρο 235 έγινε δεκτό ως έχει κατά πλειοψηφία.</w:t>
      </w:r>
    </w:p>
    <w:p w14:paraId="35096F4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236 ως έχει;</w:t>
      </w:r>
    </w:p>
    <w:p w14:paraId="35096F4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F4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F5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F5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F5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F5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w:t>
      </w:r>
      <w:r>
        <w:rPr>
          <w:rFonts w:eastAsia="Times New Roman" w:cs="Times New Roman"/>
          <w:b/>
          <w:szCs w:val="24"/>
        </w:rPr>
        <w:t>ΙΣΤΟΠΟΥΛΟΣ:</w:t>
      </w:r>
      <w:r>
        <w:rPr>
          <w:rFonts w:eastAsia="Times New Roman" w:cs="Times New Roman"/>
          <w:szCs w:val="24"/>
        </w:rPr>
        <w:t xml:space="preserve"> Ναι.</w:t>
      </w:r>
    </w:p>
    <w:p w14:paraId="35096F5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F5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F5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236 έγινε δεκτό ως έχει κατά πλειοψηφία.</w:t>
      </w:r>
    </w:p>
    <w:p w14:paraId="35096F5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237 ως έχει;</w:t>
      </w:r>
    </w:p>
    <w:p w14:paraId="35096F5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ΤΡΙΑΝΤΑΦΥΛΛΟΥ:</w:t>
      </w:r>
      <w:r>
        <w:rPr>
          <w:rFonts w:eastAsia="Times New Roman" w:cs="Times New Roman"/>
          <w:szCs w:val="24"/>
        </w:rPr>
        <w:t xml:space="preserve"> Ναι.</w:t>
      </w:r>
    </w:p>
    <w:p w14:paraId="35096F5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F5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F5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F5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F5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F5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F5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F6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237 έγινε δεκτό ως έχει κατά πλειοψηφία.</w:t>
      </w:r>
    </w:p>
    <w:p w14:paraId="35096F6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238 ως έχει;</w:t>
      </w:r>
    </w:p>
    <w:p w14:paraId="35096F6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F6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F6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F6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F6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w:t>
      </w:r>
      <w:r>
        <w:rPr>
          <w:rFonts w:eastAsia="Times New Roman" w:cs="Times New Roman"/>
          <w:b/>
          <w:szCs w:val="24"/>
        </w:rPr>
        <w:t>ΡΑΘΑΝΑΣΟΠΟΥΛΟΣ:</w:t>
      </w:r>
      <w:r>
        <w:rPr>
          <w:rFonts w:eastAsia="Times New Roman" w:cs="Times New Roman"/>
          <w:szCs w:val="24"/>
        </w:rPr>
        <w:t xml:space="preserve"> Όχι.</w:t>
      </w:r>
    </w:p>
    <w:p w14:paraId="35096F6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F6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F6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F6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238 έγινε δεκτό ως έχει κατά πλειοψηφία.</w:t>
      </w:r>
    </w:p>
    <w:p w14:paraId="35096F6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239 ως έχει;</w:t>
      </w:r>
    </w:p>
    <w:p w14:paraId="35096F6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F6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F6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F6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F7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F7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F7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w:t>
      </w:r>
      <w:r>
        <w:rPr>
          <w:rFonts w:eastAsia="Times New Roman" w:cs="Times New Roman"/>
          <w:szCs w:val="24"/>
        </w:rPr>
        <w:t>ν.</w:t>
      </w:r>
    </w:p>
    <w:p w14:paraId="35096F7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6F7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239 έγινε δεκτό ως έχει κατά πλειοψηφία.</w:t>
      </w:r>
    </w:p>
    <w:p w14:paraId="35096F7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240 ως έχει;</w:t>
      </w:r>
    </w:p>
    <w:p w14:paraId="35096F7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6F7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6F7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35096F7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6F7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6F7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6F7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6F7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35096F7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Συνεπώς το άρθρο 240 έγινε δεκτό ως έχει</w:t>
      </w:r>
      <w:r>
        <w:rPr>
          <w:rFonts w:eastAsia="Times New Roman" w:cs="Times New Roman"/>
          <w:szCs w:val="24"/>
        </w:rPr>
        <w:t xml:space="preserve"> κατά πλειοψηφία.</w:t>
      </w:r>
    </w:p>
    <w:p w14:paraId="35096F7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241 ως έχει;</w:t>
      </w:r>
    </w:p>
    <w:p w14:paraId="35096F8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6F8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6F8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6F8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6F8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Όχι.</w:t>
      </w:r>
    </w:p>
    <w:p w14:paraId="35096F8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6F8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 xml:space="preserve">ΜΑΡΙΟΣ </w:t>
      </w:r>
      <w:r>
        <w:rPr>
          <w:rFonts w:eastAsia="Times New Roman"/>
          <w:b/>
          <w:szCs w:val="24"/>
        </w:rPr>
        <w:t>ΓΕΩΡΓΙΑΔΗΣ (Θ΄ Αντιπρόεδρος της Βουλής):</w:t>
      </w:r>
      <w:r>
        <w:rPr>
          <w:rFonts w:eastAsia="Times New Roman"/>
          <w:szCs w:val="24"/>
        </w:rPr>
        <w:t xml:space="preserve"> Όχι.</w:t>
      </w:r>
    </w:p>
    <w:p w14:paraId="35096F8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6F88"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241 έγινε δεκτό ως έχει κατά πλειοψηφία.</w:t>
      </w:r>
    </w:p>
    <w:p w14:paraId="35096F8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242 ως έχει;</w:t>
      </w:r>
    </w:p>
    <w:p w14:paraId="35096F8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6F8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w:t>
      </w:r>
      <w:r>
        <w:rPr>
          <w:rFonts w:eastAsia="Times New Roman"/>
          <w:b/>
          <w:szCs w:val="24"/>
        </w:rPr>
        <w:t>ΙΣΤΟΣ ΔΗΜΑΣ:</w:t>
      </w:r>
      <w:r>
        <w:rPr>
          <w:rFonts w:eastAsia="Times New Roman"/>
          <w:szCs w:val="24"/>
        </w:rPr>
        <w:t xml:space="preserve"> Όχι.</w:t>
      </w:r>
    </w:p>
    <w:p w14:paraId="35096F8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6F8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6F8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Όχι.</w:t>
      </w:r>
    </w:p>
    <w:p w14:paraId="35096F8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6F9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Όχι.</w:t>
      </w:r>
    </w:p>
    <w:p w14:paraId="35096F9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Ναι.</w:t>
      </w:r>
    </w:p>
    <w:p w14:paraId="35096F92"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Συνεπώς το άρθρο 242 έγινε δεκτό ως έχει κατά πλειοψηφία.</w:t>
      </w:r>
    </w:p>
    <w:p w14:paraId="35096F9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243 ως έχει;</w:t>
      </w:r>
    </w:p>
    <w:p w14:paraId="35096F9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6F9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6F9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Ναι.</w:t>
      </w:r>
    </w:p>
    <w:p w14:paraId="35096F9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6F9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w:t>
      </w:r>
      <w:r>
        <w:rPr>
          <w:rFonts w:eastAsia="Times New Roman"/>
          <w:b/>
          <w:szCs w:val="24"/>
        </w:rPr>
        <w:t>ΥΛΟΣ:</w:t>
      </w:r>
      <w:r>
        <w:rPr>
          <w:rFonts w:eastAsia="Times New Roman"/>
          <w:szCs w:val="24"/>
        </w:rPr>
        <w:t xml:space="preserve"> Όχι.</w:t>
      </w:r>
    </w:p>
    <w:p w14:paraId="35096F9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6F9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Ναι.</w:t>
      </w:r>
    </w:p>
    <w:p w14:paraId="35096F9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Ναι.</w:t>
      </w:r>
    </w:p>
    <w:p w14:paraId="35096F9C"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243 έγινε δεκτό ως έχει κατά πλειοψηφία.</w:t>
      </w:r>
    </w:p>
    <w:p w14:paraId="35096F9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w:t>
      </w:r>
      <w:r>
        <w:rPr>
          <w:rFonts w:eastAsia="Times New Roman"/>
          <w:szCs w:val="24"/>
        </w:rPr>
        <w:t>ο άρθρο 244 ως έχει;</w:t>
      </w:r>
    </w:p>
    <w:p w14:paraId="35096F9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6F9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Ναι.</w:t>
      </w:r>
    </w:p>
    <w:p w14:paraId="35096FA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6FA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6FA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Όχι.</w:t>
      </w:r>
    </w:p>
    <w:p w14:paraId="35096FA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6FA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Ναι.</w:t>
      </w:r>
    </w:p>
    <w:p w14:paraId="35096FA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 xml:space="preserve">ΓΕΩΡΓΙΟΣ </w:t>
      </w:r>
      <w:r>
        <w:rPr>
          <w:rFonts w:eastAsia="Times New Roman"/>
          <w:b/>
          <w:szCs w:val="24"/>
        </w:rPr>
        <w:t>ΜΑΥΡΩΤΑΣ:</w:t>
      </w:r>
      <w:r>
        <w:rPr>
          <w:rFonts w:eastAsia="Times New Roman"/>
          <w:szCs w:val="24"/>
        </w:rPr>
        <w:t xml:space="preserve"> Ναι.</w:t>
      </w:r>
    </w:p>
    <w:p w14:paraId="35096FA6"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244 έγινε δεκτό ως έχει κατά πλειοψηφία.</w:t>
      </w:r>
    </w:p>
    <w:p w14:paraId="35096FA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245 ως έχει;</w:t>
      </w:r>
    </w:p>
    <w:p w14:paraId="35096FA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6FA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Ναι.</w:t>
      </w:r>
    </w:p>
    <w:p w14:paraId="35096FA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6FA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6FA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Όχι.</w:t>
      </w:r>
    </w:p>
    <w:p w14:paraId="35096FA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6FA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Ναι.</w:t>
      </w:r>
    </w:p>
    <w:p w14:paraId="35096FA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6FB0"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245 έγινε δεκτό ως έχει κατ</w:t>
      </w:r>
      <w:r>
        <w:rPr>
          <w:rFonts w:eastAsia="Times New Roman"/>
          <w:szCs w:val="24"/>
        </w:rPr>
        <w:t>ά πλειοψηφία.</w:t>
      </w:r>
    </w:p>
    <w:p w14:paraId="35096FB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246 ως έχει;</w:t>
      </w:r>
    </w:p>
    <w:p w14:paraId="35096FB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6FB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Ναι.</w:t>
      </w:r>
    </w:p>
    <w:p w14:paraId="35096FB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6FB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6FB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Όχι.</w:t>
      </w:r>
    </w:p>
    <w:p w14:paraId="35096FB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6FB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 xml:space="preserve">ΜΑΡΙΟΣ ΓΕΩΡΓΙΑΔΗΣ </w:t>
      </w:r>
      <w:r>
        <w:rPr>
          <w:rFonts w:eastAsia="Times New Roman"/>
          <w:b/>
          <w:szCs w:val="24"/>
        </w:rPr>
        <w:t>(Θ΄ Αντιπρόεδρος της Βουλής):</w:t>
      </w:r>
      <w:r>
        <w:rPr>
          <w:rFonts w:eastAsia="Times New Roman"/>
          <w:szCs w:val="24"/>
        </w:rPr>
        <w:t xml:space="preserve"> Όχι.</w:t>
      </w:r>
    </w:p>
    <w:p w14:paraId="35096FB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6FBA"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246 έγινε δεκτό ως έχει κατά πλειοψηφία.</w:t>
      </w:r>
    </w:p>
    <w:p w14:paraId="35096FB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247 ως έχει;</w:t>
      </w:r>
    </w:p>
    <w:p w14:paraId="35096FB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6FB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b/>
          <w:szCs w:val="24"/>
        </w:rPr>
        <w:t>:</w:t>
      </w:r>
      <w:r>
        <w:rPr>
          <w:rFonts w:eastAsia="Times New Roman"/>
          <w:szCs w:val="24"/>
        </w:rPr>
        <w:t xml:space="preserve"> Όχι.</w:t>
      </w:r>
    </w:p>
    <w:p w14:paraId="35096FB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Όχι.</w:t>
      </w:r>
    </w:p>
    <w:p w14:paraId="35096FB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6FC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Όχι.</w:t>
      </w:r>
    </w:p>
    <w:p w14:paraId="35096FC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6FC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Όχι.</w:t>
      </w:r>
    </w:p>
    <w:p w14:paraId="35096FC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Όχι.</w:t>
      </w:r>
    </w:p>
    <w:p w14:paraId="35096FC4"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247 έγινε δεκτό ως έχει κατά πλειοψηφία.</w:t>
      </w:r>
    </w:p>
    <w:p w14:paraId="35096FC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248 ως έχει;</w:t>
      </w:r>
    </w:p>
    <w:p w14:paraId="35096FC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6FC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6FC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Όχι.</w:t>
      </w:r>
    </w:p>
    <w:p w14:paraId="35096FC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6FC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Όχι.</w:t>
      </w:r>
    </w:p>
    <w:p w14:paraId="35096FC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w:t>
      </w:r>
      <w:r>
        <w:rPr>
          <w:rFonts w:eastAsia="Times New Roman"/>
          <w:b/>
          <w:szCs w:val="24"/>
        </w:rPr>
        <w:t>Σ ΠΑΠΑΧΡΙΣΤΟΠΟΥΛΟΣ:</w:t>
      </w:r>
      <w:r>
        <w:rPr>
          <w:rFonts w:eastAsia="Times New Roman"/>
          <w:szCs w:val="24"/>
        </w:rPr>
        <w:t xml:space="preserve"> Ναι.</w:t>
      </w:r>
    </w:p>
    <w:p w14:paraId="35096FC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Όχι.</w:t>
      </w:r>
    </w:p>
    <w:p w14:paraId="35096FC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Όχι.</w:t>
      </w:r>
    </w:p>
    <w:p w14:paraId="35096FCE"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248 έγινε δεκτό ως έχει κατά πλειοψηφία.</w:t>
      </w:r>
    </w:p>
    <w:p w14:paraId="35096FC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249 ως έχει</w:t>
      </w:r>
      <w:r>
        <w:rPr>
          <w:rFonts w:eastAsia="Times New Roman"/>
          <w:szCs w:val="24"/>
        </w:rPr>
        <w:t>;</w:t>
      </w:r>
    </w:p>
    <w:p w14:paraId="35096FD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6FD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6FD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6FD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6FD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Όχι.</w:t>
      </w:r>
    </w:p>
    <w:p w14:paraId="35096FD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6FD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Όχι.</w:t>
      </w:r>
    </w:p>
    <w:p w14:paraId="35096FD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6FD8" w14:textId="77777777" w:rsidR="00A42BF5" w:rsidRDefault="007F616C">
      <w:pPr>
        <w:spacing w:line="600" w:lineRule="auto"/>
        <w:ind w:firstLine="720"/>
        <w:jc w:val="both"/>
        <w:rPr>
          <w:rFonts w:eastAsia="Times New Roman"/>
          <w:szCs w:val="24"/>
        </w:rPr>
      </w:pPr>
      <w:r>
        <w:rPr>
          <w:rFonts w:eastAsia="Times New Roman"/>
          <w:b/>
          <w:szCs w:val="24"/>
        </w:rPr>
        <w:t>ΠΡΟΕΔ</w:t>
      </w:r>
      <w:r>
        <w:rPr>
          <w:rFonts w:eastAsia="Times New Roman"/>
          <w:b/>
          <w:szCs w:val="24"/>
        </w:rPr>
        <w:t>ΡΕΥΟΥΣΑ (Αναστασία Χριστοδουλοπούλου):</w:t>
      </w:r>
      <w:r>
        <w:rPr>
          <w:rFonts w:eastAsia="Times New Roman"/>
          <w:szCs w:val="24"/>
        </w:rPr>
        <w:t xml:space="preserve"> Συνεπώς το άρθρο 249 έγινε δεκτό ως έχει κατά πλειοψηφία.</w:t>
      </w:r>
    </w:p>
    <w:p w14:paraId="35096FD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250, όπως τροποποιήθηκε από τον κύριο Υπουργό;</w:t>
      </w:r>
    </w:p>
    <w:p w14:paraId="35096FD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6FD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6FD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w:t>
      </w:r>
      <w:r>
        <w:rPr>
          <w:rFonts w:eastAsia="Times New Roman"/>
          <w:b/>
          <w:szCs w:val="24"/>
        </w:rPr>
        <w:t>Σ:</w:t>
      </w:r>
      <w:r>
        <w:rPr>
          <w:rFonts w:eastAsia="Times New Roman"/>
          <w:szCs w:val="24"/>
        </w:rPr>
        <w:t xml:space="preserve"> Παρών.</w:t>
      </w:r>
    </w:p>
    <w:p w14:paraId="35096FD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6FD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Όχι.</w:t>
      </w:r>
    </w:p>
    <w:p w14:paraId="35096FD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6FE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Όχι.</w:t>
      </w:r>
    </w:p>
    <w:p w14:paraId="35096FE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6FE2"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w:t>
      </w:r>
      <w:r>
        <w:rPr>
          <w:rFonts w:eastAsia="Times New Roman"/>
          <w:szCs w:val="24"/>
        </w:rPr>
        <w:t xml:space="preserve"> το άρθρο 250 έγινε δεκτό, όπως τροποποιήθηκε από τον κύριο Υπουργό, κατά πλειοψηφία.</w:t>
      </w:r>
    </w:p>
    <w:p w14:paraId="35096FE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251 ως έχει;</w:t>
      </w:r>
    </w:p>
    <w:p w14:paraId="35096FE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6FE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6FE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Όχι.</w:t>
      </w:r>
    </w:p>
    <w:p w14:paraId="35096FE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6FE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w:t>
      </w:r>
      <w:r>
        <w:rPr>
          <w:rFonts w:eastAsia="Times New Roman"/>
          <w:b/>
          <w:szCs w:val="24"/>
        </w:rPr>
        <w:t>ΘΑΝΑΣΟΠΟΥΛΟΣ:</w:t>
      </w:r>
      <w:r>
        <w:rPr>
          <w:rFonts w:eastAsia="Times New Roman"/>
          <w:szCs w:val="24"/>
        </w:rPr>
        <w:t xml:space="preserve"> Όχι.</w:t>
      </w:r>
    </w:p>
    <w:p w14:paraId="35096FE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6FE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Όχι.</w:t>
      </w:r>
    </w:p>
    <w:p w14:paraId="35096FE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Όχι.</w:t>
      </w:r>
    </w:p>
    <w:p w14:paraId="35096FEC"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251 έγινε δεκτό ως έχει κατά πλειοψηφία.</w:t>
      </w:r>
    </w:p>
    <w:p w14:paraId="35096FE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w:t>
      </w:r>
      <w:r>
        <w:rPr>
          <w:rFonts w:eastAsia="Times New Roman"/>
          <w:szCs w:val="24"/>
        </w:rPr>
        <w:t xml:space="preserve"> δεκτό το άρθρο 252 ως έχει;</w:t>
      </w:r>
    </w:p>
    <w:p w14:paraId="35096FE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6FE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6FF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Ναι.</w:t>
      </w:r>
    </w:p>
    <w:p w14:paraId="35096FF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6FF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Όχι.</w:t>
      </w:r>
    </w:p>
    <w:p w14:paraId="35096FF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6FF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Όχι.</w:t>
      </w:r>
    </w:p>
    <w:p w14:paraId="35096FF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w:t>
      </w:r>
      <w:r>
        <w:rPr>
          <w:rFonts w:eastAsia="Times New Roman"/>
          <w:b/>
          <w:szCs w:val="24"/>
        </w:rPr>
        <w:t>ΟΣ ΜΑΥΡΩΤΑΣ:</w:t>
      </w:r>
      <w:r>
        <w:rPr>
          <w:rFonts w:eastAsia="Times New Roman"/>
          <w:szCs w:val="24"/>
        </w:rPr>
        <w:t xml:space="preserve"> Ναι.</w:t>
      </w:r>
    </w:p>
    <w:p w14:paraId="35096FF6"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252 έγινε δεκτό ως έχει κατά πλειοψηφία.</w:t>
      </w:r>
    </w:p>
    <w:p w14:paraId="35096FF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253 ως έχει;</w:t>
      </w:r>
    </w:p>
    <w:p w14:paraId="35096FF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6FF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6FF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Ναι.</w:t>
      </w:r>
    </w:p>
    <w:p w14:paraId="35096FF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6FF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Όχι.</w:t>
      </w:r>
    </w:p>
    <w:p w14:paraId="35096FF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6FF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Όχι.</w:t>
      </w:r>
    </w:p>
    <w:p w14:paraId="35096FF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Ναι.</w:t>
      </w:r>
    </w:p>
    <w:p w14:paraId="35097000"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w:t>
      </w:r>
      <w:r>
        <w:rPr>
          <w:rFonts w:eastAsia="Times New Roman"/>
          <w:szCs w:val="24"/>
        </w:rPr>
        <w:t xml:space="preserve"> το άρθρο 253 έγινε δεκτό ως έχει κατά πλειοψηφία.</w:t>
      </w:r>
    </w:p>
    <w:p w14:paraId="3509700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254 ως έχει;</w:t>
      </w:r>
    </w:p>
    <w:p w14:paraId="3509700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0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700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Όχι.</w:t>
      </w:r>
    </w:p>
    <w:p w14:paraId="3509700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0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0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w:t>
      </w:r>
      <w:r>
        <w:rPr>
          <w:rFonts w:eastAsia="Times New Roman"/>
          <w:b/>
          <w:szCs w:val="24"/>
        </w:rPr>
        <w:t>ΧΡΙΣΤΟΠΟΥΛΟΣ:</w:t>
      </w:r>
      <w:r>
        <w:rPr>
          <w:rFonts w:eastAsia="Times New Roman"/>
          <w:szCs w:val="24"/>
        </w:rPr>
        <w:t xml:space="preserve"> Ναι.</w:t>
      </w:r>
    </w:p>
    <w:p w14:paraId="3509700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Όχι.</w:t>
      </w:r>
    </w:p>
    <w:p w14:paraId="3509700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Όχι.</w:t>
      </w:r>
    </w:p>
    <w:p w14:paraId="3509700A"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254 έγινε δεκτό ως έχει κατά πλειοψηφία.</w:t>
      </w:r>
    </w:p>
    <w:p w14:paraId="3509700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255 ως έχει;</w:t>
      </w:r>
    </w:p>
    <w:p w14:paraId="3509700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w:t>
      </w:r>
      <w:r>
        <w:rPr>
          <w:rFonts w:eastAsia="Times New Roman"/>
          <w:b/>
          <w:szCs w:val="24"/>
        </w:rPr>
        <w:t>Α ΤΡΙΑΝΤΑΦΥΛΛΟΥ:</w:t>
      </w:r>
      <w:r>
        <w:rPr>
          <w:rFonts w:eastAsia="Times New Roman"/>
          <w:szCs w:val="24"/>
        </w:rPr>
        <w:t xml:space="preserve"> Ναι.</w:t>
      </w:r>
    </w:p>
    <w:p w14:paraId="3509700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700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700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1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1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1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Όχι.</w:t>
      </w:r>
    </w:p>
    <w:p w14:paraId="3509701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7014"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255 έγινε δεκτό ως έχει κατά πλειοψηφία.</w:t>
      </w:r>
    </w:p>
    <w:p w14:paraId="3509701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256, όπως τροποποιήθηκε από τον κύριο Υπουργό;</w:t>
      </w:r>
    </w:p>
    <w:p w14:paraId="3509701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1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701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w:t>
      </w:r>
      <w:r>
        <w:rPr>
          <w:rFonts w:eastAsia="Times New Roman"/>
          <w:b/>
          <w:szCs w:val="24"/>
        </w:rPr>
        <w:t>ΠΟΥΛΟΣ:</w:t>
      </w:r>
      <w:r>
        <w:rPr>
          <w:rFonts w:eastAsia="Times New Roman"/>
          <w:szCs w:val="24"/>
        </w:rPr>
        <w:t xml:space="preserve"> Όχι.</w:t>
      </w:r>
    </w:p>
    <w:p w14:paraId="3509701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1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1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1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Όχι.</w:t>
      </w:r>
    </w:p>
    <w:p w14:paraId="3509701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Όχι.</w:t>
      </w:r>
    </w:p>
    <w:p w14:paraId="3509701E"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256 έγινε δεκτ</w:t>
      </w:r>
      <w:r>
        <w:rPr>
          <w:rFonts w:eastAsia="Times New Roman"/>
          <w:szCs w:val="24"/>
        </w:rPr>
        <w:t>ό, όπως τροποποιήθηκε από τον κύριο Υπουργό, κατά πλειοψηφία.</w:t>
      </w:r>
    </w:p>
    <w:p w14:paraId="3509701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257, όπως τροποποιήθηκε από τον κύριο Υπουργό;</w:t>
      </w:r>
    </w:p>
    <w:p w14:paraId="3509702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2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Παρών.</w:t>
      </w:r>
    </w:p>
    <w:p w14:paraId="3509702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702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2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Όχι.</w:t>
      </w:r>
    </w:p>
    <w:p w14:paraId="3509702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2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Όχι.</w:t>
      </w:r>
    </w:p>
    <w:p w14:paraId="3509702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7028"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Συνεπώς το άρθρο</w:t>
      </w:r>
      <w:r>
        <w:rPr>
          <w:rFonts w:eastAsia="Times New Roman"/>
          <w:szCs w:val="24"/>
        </w:rPr>
        <w:t xml:space="preserve"> 257 έγινε δεκτό, όπως τροποποιήθηκε από τον κύριο </w:t>
      </w:r>
      <w:r>
        <w:rPr>
          <w:rFonts w:eastAsia="Times New Roman"/>
          <w:szCs w:val="24"/>
        </w:rPr>
        <w:t>Υπουργό, κατά πλειοψηφία.</w:t>
      </w:r>
    </w:p>
    <w:p w14:paraId="3509702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258 ως έχει;</w:t>
      </w:r>
    </w:p>
    <w:p w14:paraId="3509702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2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Παρών.</w:t>
      </w:r>
    </w:p>
    <w:p w14:paraId="3509702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Ναι.</w:t>
      </w:r>
    </w:p>
    <w:p w14:paraId="3509702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2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2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3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Ναι.</w:t>
      </w:r>
    </w:p>
    <w:p w14:paraId="3509703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Ναι.</w:t>
      </w:r>
    </w:p>
    <w:p w14:paraId="35097032"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258 έγινε δεκτό ως έχει κατά πλειοψηφία.</w:t>
      </w:r>
    </w:p>
    <w:p w14:paraId="3509703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259, όπως τροποποιήθηκε από τον κύρι</w:t>
      </w:r>
      <w:r>
        <w:rPr>
          <w:rFonts w:eastAsia="Times New Roman"/>
          <w:szCs w:val="24"/>
        </w:rPr>
        <w:t>ο Υπουργό;</w:t>
      </w:r>
    </w:p>
    <w:p w14:paraId="3509703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3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Παρών.</w:t>
      </w:r>
    </w:p>
    <w:p w14:paraId="3509703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Όχι.</w:t>
      </w:r>
    </w:p>
    <w:p w14:paraId="3509703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3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3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3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w:t>
      </w:r>
      <w:r>
        <w:rPr>
          <w:rFonts w:eastAsia="Times New Roman"/>
          <w:szCs w:val="24"/>
        </w:rPr>
        <w:t>Όχι</w:t>
      </w:r>
      <w:r>
        <w:rPr>
          <w:rFonts w:eastAsia="Times New Roman"/>
          <w:szCs w:val="24"/>
        </w:rPr>
        <w:t>.</w:t>
      </w:r>
    </w:p>
    <w:p w14:paraId="3509703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Ό</w:t>
      </w:r>
      <w:r>
        <w:rPr>
          <w:rFonts w:eastAsia="Times New Roman"/>
          <w:szCs w:val="24"/>
        </w:rPr>
        <w:t>χι.</w:t>
      </w:r>
    </w:p>
    <w:p w14:paraId="3509703C"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259 έγινε δεκτό, όπως τροποποιήθηκε από τον κύριο Υπουργό, κατά πλειοψηφία.</w:t>
      </w:r>
    </w:p>
    <w:p w14:paraId="3509703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260 ως έχει;</w:t>
      </w:r>
    </w:p>
    <w:p w14:paraId="3509703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3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Ναι.</w:t>
      </w:r>
    </w:p>
    <w:p w14:paraId="3509704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 xml:space="preserve">ΟΔΥΣΣΕΑΣ </w:t>
      </w:r>
      <w:r>
        <w:rPr>
          <w:rFonts w:eastAsia="Times New Roman"/>
          <w:b/>
          <w:szCs w:val="24"/>
        </w:rPr>
        <w:t>ΚΩΝΣΤΑΝΤΙΝΟΠΟΥΛΟΣ:</w:t>
      </w:r>
      <w:r>
        <w:rPr>
          <w:rFonts w:eastAsia="Times New Roman"/>
          <w:szCs w:val="24"/>
        </w:rPr>
        <w:t xml:space="preserve"> Ναι.</w:t>
      </w:r>
    </w:p>
    <w:p w14:paraId="3509704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4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4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4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4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Ναι.</w:t>
      </w:r>
    </w:p>
    <w:p w14:paraId="35097046"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w:t>
      </w:r>
      <w:r>
        <w:rPr>
          <w:rFonts w:eastAsia="Times New Roman"/>
          <w:szCs w:val="24"/>
        </w:rPr>
        <w:t xml:space="preserve"> το άρθρο 260 έγινε δεκτό ως έχει κατά πλειοψηφία.</w:t>
      </w:r>
    </w:p>
    <w:p w14:paraId="3509704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261 ως έχει;</w:t>
      </w:r>
    </w:p>
    <w:p w14:paraId="3509704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4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704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704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4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4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w:t>
      </w:r>
      <w:r>
        <w:rPr>
          <w:rFonts w:eastAsia="Times New Roman"/>
          <w:b/>
          <w:szCs w:val="24"/>
        </w:rPr>
        <w:t>ΠΑΧΡΙΣΤΟΠΟΥΛΟΣ:</w:t>
      </w:r>
      <w:r>
        <w:rPr>
          <w:rFonts w:eastAsia="Times New Roman"/>
          <w:szCs w:val="24"/>
        </w:rPr>
        <w:t xml:space="preserve"> Ναι.</w:t>
      </w:r>
    </w:p>
    <w:p w14:paraId="3509704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Ναι.</w:t>
      </w:r>
    </w:p>
    <w:p w14:paraId="3509704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7050"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261 έγινε δεκτό ως έχει κατά πλειοψηφία.</w:t>
      </w:r>
    </w:p>
    <w:p w14:paraId="3509705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262 ως έχει;</w:t>
      </w:r>
    </w:p>
    <w:p w14:paraId="3509705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5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Παρών.</w:t>
      </w:r>
    </w:p>
    <w:p w14:paraId="3509705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Ναι.</w:t>
      </w:r>
    </w:p>
    <w:p w14:paraId="3509705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5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Ναι.</w:t>
      </w:r>
    </w:p>
    <w:p w14:paraId="3509705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5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5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Ναι.</w:t>
      </w:r>
    </w:p>
    <w:p w14:paraId="3509705A" w14:textId="77777777" w:rsidR="00A42BF5" w:rsidRDefault="007F616C">
      <w:pPr>
        <w:spacing w:line="600" w:lineRule="auto"/>
        <w:ind w:firstLine="720"/>
        <w:jc w:val="both"/>
        <w:rPr>
          <w:rFonts w:eastAsia="Times New Roman"/>
          <w:szCs w:val="24"/>
        </w:rPr>
      </w:pPr>
      <w:r>
        <w:rPr>
          <w:rFonts w:eastAsia="Times New Roman"/>
          <w:b/>
          <w:szCs w:val="24"/>
        </w:rPr>
        <w:t>ΠΡΟΕΔΡΕ</w:t>
      </w:r>
      <w:r>
        <w:rPr>
          <w:rFonts w:eastAsia="Times New Roman"/>
          <w:b/>
          <w:szCs w:val="24"/>
        </w:rPr>
        <w:t>ΥΟΥΣΑ (Αναστασία Χριστοδουλοπούλου):</w:t>
      </w:r>
      <w:r>
        <w:rPr>
          <w:rFonts w:eastAsia="Times New Roman"/>
          <w:szCs w:val="24"/>
        </w:rPr>
        <w:t xml:space="preserve"> Συνεπώς το άρθρο 262 έγινε δεκτό ως έχει κατά πλειοψηφία.</w:t>
      </w:r>
    </w:p>
    <w:p w14:paraId="3509705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263, όπως τροποποιήθηκε από τον κύριο Υπουργό;</w:t>
      </w:r>
    </w:p>
    <w:p w14:paraId="3509705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5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Παρών.</w:t>
      </w:r>
    </w:p>
    <w:p w14:paraId="3509705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 xml:space="preserve">ΟΔΥΣΣΕΑΣ </w:t>
      </w:r>
      <w:r>
        <w:rPr>
          <w:rFonts w:eastAsia="Times New Roman"/>
          <w:b/>
          <w:szCs w:val="24"/>
        </w:rPr>
        <w:t>ΚΩΝΣΤΑΝΤΙΝΟΠΟΥΛΟΣ:</w:t>
      </w:r>
      <w:r>
        <w:rPr>
          <w:rFonts w:eastAsia="Times New Roman"/>
          <w:szCs w:val="24"/>
        </w:rPr>
        <w:t xml:space="preserve"> Όχι.</w:t>
      </w:r>
    </w:p>
    <w:p w14:paraId="3509705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6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6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6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6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Όχι.</w:t>
      </w:r>
    </w:p>
    <w:p w14:paraId="35097064"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w:t>
      </w:r>
      <w:r>
        <w:rPr>
          <w:rFonts w:eastAsia="Times New Roman"/>
          <w:szCs w:val="24"/>
        </w:rPr>
        <w:t xml:space="preserve"> το άρθρο 263 έγινε δεκτό, όπως τροποποιήθηκε από τον κύριο Υπουργό, κατά πλειοψηφία.</w:t>
      </w:r>
    </w:p>
    <w:p w14:paraId="3509706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264 ως έχει;</w:t>
      </w:r>
    </w:p>
    <w:p w14:paraId="3509706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6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Ναι.</w:t>
      </w:r>
    </w:p>
    <w:p w14:paraId="3509706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Ναι.</w:t>
      </w:r>
    </w:p>
    <w:p w14:paraId="3509706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6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w:t>
      </w:r>
      <w:r>
        <w:rPr>
          <w:rFonts w:eastAsia="Times New Roman"/>
          <w:b/>
          <w:szCs w:val="24"/>
        </w:rPr>
        <w:t>ΘΑΝΑΣΟΠΟΥΛΟΣ:</w:t>
      </w:r>
      <w:r>
        <w:rPr>
          <w:rFonts w:eastAsia="Times New Roman"/>
          <w:szCs w:val="24"/>
        </w:rPr>
        <w:t xml:space="preserve"> Παρών.</w:t>
      </w:r>
    </w:p>
    <w:p w14:paraId="3509706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6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6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Ναι.</w:t>
      </w:r>
    </w:p>
    <w:p w14:paraId="3509706E"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Συνεπώς το άρθρο</w:t>
      </w:r>
      <w:r>
        <w:rPr>
          <w:rFonts w:eastAsia="Times New Roman"/>
          <w:szCs w:val="24"/>
        </w:rPr>
        <w:t xml:space="preserve"> 264 έγινε δεκτό ως έχει κατά πλειοψηφία.</w:t>
      </w:r>
    </w:p>
    <w:p w14:paraId="3509706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w:t>
      </w:r>
      <w:r>
        <w:rPr>
          <w:rFonts w:eastAsia="Times New Roman"/>
          <w:szCs w:val="24"/>
        </w:rPr>
        <w:t>εται δεκτό το άρθρο 265 ως έχει;</w:t>
      </w:r>
    </w:p>
    <w:p w14:paraId="3509707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7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Ναι.</w:t>
      </w:r>
    </w:p>
    <w:p w14:paraId="3509707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Ναι.</w:t>
      </w:r>
    </w:p>
    <w:p w14:paraId="3509707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7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7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7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r>
        <w:rPr>
          <w:rFonts w:eastAsia="Times New Roman"/>
          <w:szCs w:val="24"/>
        </w:rPr>
        <w:t>.</w:t>
      </w:r>
    </w:p>
    <w:p w14:paraId="3509707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Ναι.</w:t>
      </w:r>
    </w:p>
    <w:p w14:paraId="35097078"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265 έγινε δεκτό ως έχει κατά πλειοψηφία.</w:t>
      </w:r>
    </w:p>
    <w:p w14:paraId="3509707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266 ως έχει;</w:t>
      </w:r>
    </w:p>
    <w:p w14:paraId="3509707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7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Ναι.</w:t>
      </w:r>
    </w:p>
    <w:p w14:paraId="3509707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Ναι.</w:t>
      </w:r>
    </w:p>
    <w:p w14:paraId="3509707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7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7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8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8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Ναι.</w:t>
      </w:r>
    </w:p>
    <w:p w14:paraId="35097082"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266 έγινε δεκτό ως </w:t>
      </w:r>
      <w:r>
        <w:rPr>
          <w:rFonts w:eastAsia="Times New Roman"/>
          <w:szCs w:val="24"/>
        </w:rPr>
        <w:t>έχει κατά πλειοψηφία.</w:t>
      </w:r>
    </w:p>
    <w:p w14:paraId="3509708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267 ως έχει;</w:t>
      </w:r>
    </w:p>
    <w:p w14:paraId="3509708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8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Ναι.</w:t>
      </w:r>
    </w:p>
    <w:p w14:paraId="3509708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Ναι.</w:t>
      </w:r>
    </w:p>
    <w:p w14:paraId="3509708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8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8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8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w:t>
      </w:r>
      <w:r>
        <w:rPr>
          <w:rFonts w:eastAsia="Times New Roman"/>
          <w:b/>
          <w:szCs w:val="24"/>
        </w:rPr>
        <w:t>ΡΓΙΑΔΗΣ (Θ΄ Αντιπρόεδρος της Βουλής):</w:t>
      </w:r>
      <w:r>
        <w:rPr>
          <w:rFonts w:eastAsia="Times New Roman"/>
          <w:szCs w:val="24"/>
        </w:rPr>
        <w:t xml:space="preserve"> Παρών.</w:t>
      </w:r>
    </w:p>
    <w:p w14:paraId="3509708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Ναι.</w:t>
      </w:r>
    </w:p>
    <w:p w14:paraId="3509708C"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267 έγινε δεκτό ως έχει κατά πλειοψηφία.</w:t>
      </w:r>
    </w:p>
    <w:p w14:paraId="3509708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268 ως έχει;</w:t>
      </w:r>
    </w:p>
    <w:p w14:paraId="3509708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8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w:t>
      </w:r>
      <w:r>
        <w:rPr>
          <w:rFonts w:eastAsia="Times New Roman"/>
          <w:b/>
          <w:szCs w:val="24"/>
        </w:rPr>
        <w:t>ΟΣ ΔΗΜΑΣ:</w:t>
      </w:r>
      <w:r>
        <w:rPr>
          <w:rFonts w:eastAsia="Times New Roman"/>
          <w:szCs w:val="24"/>
        </w:rPr>
        <w:t xml:space="preserve"> Ναι.</w:t>
      </w:r>
    </w:p>
    <w:p w14:paraId="3509709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Ναι.</w:t>
      </w:r>
    </w:p>
    <w:p w14:paraId="3509709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9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9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9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9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Ναι.</w:t>
      </w:r>
    </w:p>
    <w:p w14:paraId="35097096" w14:textId="77777777" w:rsidR="00A42BF5" w:rsidRDefault="007F616C">
      <w:pPr>
        <w:spacing w:line="600" w:lineRule="auto"/>
        <w:ind w:firstLine="720"/>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Συνεπώς το άρθρο 268 έγινε δεκτό ως έχει κατά πλειοψηφία.</w:t>
      </w:r>
    </w:p>
    <w:p w14:paraId="3509709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269 ως έχει;</w:t>
      </w:r>
    </w:p>
    <w:p w14:paraId="3509709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9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Ναι.</w:t>
      </w:r>
    </w:p>
    <w:p w14:paraId="3509709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Ναι.</w:t>
      </w:r>
    </w:p>
    <w:p w14:paraId="3509709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9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w:t>
      </w:r>
      <w:r>
        <w:rPr>
          <w:rFonts w:eastAsia="Times New Roman"/>
          <w:b/>
          <w:szCs w:val="24"/>
        </w:rPr>
        <w:t>ΥΛΟΣ:</w:t>
      </w:r>
      <w:r>
        <w:rPr>
          <w:rFonts w:eastAsia="Times New Roman"/>
          <w:szCs w:val="24"/>
        </w:rPr>
        <w:t xml:space="preserve"> Παρών.</w:t>
      </w:r>
    </w:p>
    <w:p w14:paraId="3509709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9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9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Ναι.</w:t>
      </w:r>
    </w:p>
    <w:p w14:paraId="350970A0"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269 έγινε δεκτό ως έχει κατά πλειοψηφία.</w:t>
      </w:r>
    </w:p>
    <w:p w14:paraId="350970A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270 ως έχει;</w:t>
      </w:r>
    </w:p>
    <w:p w14:paraId="350970A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A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Ναι.</w:t>
      </w:r>
    </w:p>
    <w:p w14:paraId="350970A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Ναι.</w:t>
      </w:r>
    </w:p>
    <w:p w14:paraId="350970A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A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A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A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A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w:t>
      </w:r>
      <w:r>
        <w:rPr>
          <w:rFonts w:eastAsia="Times New Roman"/>
          <w:b/>
          <w:szCs w:val="24"/>
        </w:rPr>
        <w:t>ΡΓΙΟΣ ΜΑΥΡΩΤΑΣ:</w:t>
      </w:r>
      <w:r>
        <w:rPr>
          <w:rFonts w:eastAsia="Times New Roman"/>
          <w:szCs w:val="24"/>
        </w:rPr>
        <w:t xml:space="preserve"> Ναι.</w:t>
      </w:r>
    </w:p>
    <w:p w14:paraId="350970AA"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270 έγινε δεκτό ως έχει κατά πλειοψηφία.</w:t>
      </w:r>
    </w:p>
    <w:p w14:paraId="350970A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271 ως έχει;</w:t>
      </w:r>
    </w:p>
    <w:p w14:paraId="350970A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A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70A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70A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B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B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B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B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70B4"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271 έγινε δεκτό</w:t>
      </w:r>
      <w:r>
        <w:rPr>
          <w:rFonts w:eastAsia="Times New Roman"/>
          <w:szCs w:val="24"/>
        </w:rPr>
        <w:t xml:space="preserve"> ως έχει κατά πλειοψηφία.</w:t>
      </w:r>
    </w:p>
    <w:p w14:paraId="350970B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272 ως έχει;</w:t>
      </w:r>
    </w:p>
    <w:p w14:paraId="350970B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B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70B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70B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B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B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B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w:t>
      </w:r>
      <w:r>
        <w:rPr>
          <w:rFonts w:eastAsia="Times New Roman"/>
          <w:b/>
          <w:szCs w:val="24"/>
        </w:rPr>
        <w:t>ΟΣ ΓΕΩΡΓΙΑΔΗΣ (Θ΄ Αντιπρόεδρος της Βουλής):</w:t>
      </w:r>
      <w:r>
        <w:rPr>
          <w:rFonts w:eastAsia="Times New Roman"/>
          <w:szCs w:val="24"/>
        </w:rPr>
        <w:t xml:space="preserve"> Παρών.</w:t>
      </w:r>
    </w:p>
    <w:p w14:paraId="350970B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70BE"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272 έγινε δεκτό ως έχει κατά πλειοψηφία.</w:t>
      </w:r>
    </w:p>
    <w:p w14:paraId="350970B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273 ως έχει;</w:t>
      </w:r>
    </w:p>
    <w:p w14:paraId="350970C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C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70C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70C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C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C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C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C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70C8"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w:t>
      </w:r>
      <w:r>
        <w:rPr>
          <w:rFonts w:eastAsia="Times New Roman"/>
          <w:b/>
          <w:szCs w:val="24"/>
        </w:rPr>
        <w:t xml:space="preserve"> Χριστοδουλοπούλου):</w:t>
      </w:r>
      <w:r>
        <w:rPr>
          <w:rFonts w:eastAsia="Times New Roman"/>
          <w:szCs w:val="24"/>
        </w:rPr>
        <w:t xml:space="preserve"> Συνεπώς το άρθρο 273 έγινε δεκτό ως έχει κατά πλειοψηφία.</w:t>
      </w:r>
    </w:p>
    <w:p w14:paraId="350970C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274 ως έχει;</w:t>
      </w:r>
    </w:p>
    <w:p w14:paraId="350970C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C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70C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70C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C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ΚΑΡΑΘΑΝΑΣ</w:t>
      </w:r>
      <w:r>
        <w:rPr>
          <w:rFonts w:eastAsia="Times New Roman"/>
          <w:b/>
          <w:szCs w:val="24"/>
        </w:rPr>
        <w:t>ΟΠΟΥΛΟΣ:</w:t>
      </w:r>
      <w:r>
        <w:rPr>
          <w:rFonts w:eastAsia="Times New Roman"/>
          <w:szCs w:val="24"/>
        </w:rPr>
        <w:t xml:space="preserve"> Όχι.</w:t>
      </w:r>
    </w:p>
    <w:p w14:paraId="350970C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D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D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70D2"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274 έγινε δεκτό ως έχει κατά πλειοψηφία.</w:t>
      </w:r>
    </w:p>
    <w:p w14:paraId="350970D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275 ως έχει;</w:t>
      </w:r>
    </w:p>
    <w:p w14:paraId="350970D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D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70D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70D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D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D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D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D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w:t>
      </w:r>
      <w:r>
        <w:rPr>
          <w:rFonts w:eastAsia="Times New Roman"/>
          <w:b/>
          <w:szCs w:val="24"/>
        </w:rPr>
        <w:t>ΕΩΡΓΙΟΣ ΜΑΥΡΩΤΑΣ:</w:t>
      </w:r>
      <w:r>
        <w:rPr>
          <w:rFonts w:eastAsia="Times New Roman"/>
          <w:szCs w:val="24"/>
        </w:rPr>
        <w:t xml:space="preserve"> Παρών.</w:t>
      </w:r>
    </w:p>
    <w:p w14:paraId="350970DC"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275 έγινε δεκτό ως έχει κατά πλειοψηφία.</w:t>
      </w:r>
    </w:p>
    <w:p w14:paraId="350970D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276 ως έχει;</w:t>
      </w:r>
    </w:p>
    <w:p w14:paraId="350970D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D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70E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70E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E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Όχι.</w:t>
      </w:r>
    </w:p>
    <w:p w14:paraId="350970E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E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E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70E6"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w:t>
      </w:r>
      <w:r>
        <w:rPr>
          <w:rFonts w:eastAsia="Times New Roman"/>
          <w:szCs w:val="24"/>
        </w:rPr>
        <w:t xml:space="preserve"> το άρθρο 276 έγινε δεκτό ως έχει κατά πλειοψηφία.</w:t>
      </w:r>
    </w:p>
    <w:p w14:paraId="350970E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277 ως έχει;</w:t>
      </w:r>
    </w:p>
    <w:p w14:paraId="350970E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E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70E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70E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E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E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w:t>
      </w:r>
      <w:r>
        <w:rPr>
          <w:rFonts w:eastAsia="Times New Roman"/>
          <w:b/>
          <w:szCs w:val="24"/>
        </w:rPr>
        <w:t>ΠΑΧΡΙΣΤΟΠΟΥΛΟΣ:</w:t>
      </w:r>
      <w:r>
        <w:rPr>
          <w:rFonts w:eastAsia="Times New Roman"/>
          <w:szCs w:val="24"/>
        </w:rPr>
        <w:t xml:space="preserve"> Ναι.</w:t>
      </w:r>
    </w:p>
    <w:p w14:paraId="350970E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E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70F0"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277 έγινε δεκτό ως έχει κατά πλειοψηφία.</w:t>
      </w:r>
    </w:p>
    <w:p w14:paraId="350970F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278 ως έχει</w:t>
      </w:r>
      <w:r>
        <w:rPr>
          <w:rFonts w:eastAsia="Times New Roman"/>
          <w:szCs w:val="24"/>
        </w:rPr>
        <w:t>;</w:t>
      </w:r>
    </w:p>
    <w:p w14:paraId="350970F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F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70F4"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70F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0F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0F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0F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0F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70FA" w14:textId="77777777" w:rsidR="00A42BF5" w:rsidRDefault="007F616C">
      <w:pPr>
        <w:spacing w:line="600" w:lineRule="auto"/>
        <w:ind w:firstLine="720"/>
        <w:jc w:val="both"/>
        <w:rPr>
          <w:rFonts w:eastAsia="Times New Roman"/>
          <w:szCs w:val="24"/>
        </w:rPr>
      </w:pPr>
      <w:r>
        <w:rPr>
          <w:rFonts w:eastAsia="Times New Roman"/>
          <w:b/>
          <w:szCs w:val="24"/>
        </w:rPr>
        <w:t>Π</w:t>
      </w:r>
      <w:r>
        <w:rPr>
          <w:rFonts w:eastAsia="Times New Roman"/>
          <w:b/>
          <w:szCs w:val="24"/>
        </w:rPr>
        <w:t>ΡΟΕΔΡΕΥΟΥΣΑ (Αναστασία Χριστοδουλοπούλου):</w:t>
      </w:r>
      <w:r>
        <w:rPr>
          <w:rFonts w:eastAsia="Times New Roman"/>
          <w:szCs w:val="24"/>
        </w:rPr>
        <w:t xml:space="preserve"> Συνεπώς το άρθρο 278 έγινε δεκτό ως έχει κατά πλειοψηφία.</w:t>
      </w:r>
    </w:p>
    <w:p w14:paraId="350970F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279 ως έχει;</w:t>
      </w:r>
    </w:p>
    <w:p w14:paraId="350970F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0F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70FE"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70FF"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100"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Παρών.</w:t>
      </w:r>
    </w:p>
    <w:p w14:paraId="35097101"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102"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Παρών.</w:t>
      </w:r>
    </w:p>
    <w:p w14:paraId="35097103"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7104"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279 έγινε δεκτό ως έχει κατά πλειοψηφία.</w:t>
      </w:r>
    </w:p>
    <w:p w14:paraId="35097105"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szCs w:val="24"/>
        </w:rPr>
        <w:t>Ερωτάται το Σώμα: Γίνεται δεκτό το άρθρο 280 ως έχει;</w:t>
      </w:r>
    </w:p>
    <w:p w14:paraId="35097106"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ΜΑΡΙΑ ΤΡΙΑΝΤΑΦΥΛΛΟΥ:</w:t>
      </w:r>
      <w:r>
        <w:rPr>
          <w:rFonts w:eastAsia="Times New Roman"/>
          <w:szCs w:val="24"/>
        </w:rPr>
        <w:t xml:space="preserve"> Ναι.</w:t>
      </w:r>
    </w:p>
    <w:p w14:paraId="35097107"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ΧΡΙΣΤΟΣ ΔΗΜΑΣ:</w:t>
      </w:r>
      <w:r>
        <w:rPr>
          <w:rFonts w:eastAsia="Times New Roman"/>
          <w:szCs w:val="24"/>
        </w:rPr>
        <w:t xml:space="preserve"> Όχι.</w:t>
      </w:r>
    </w:p>
    <w:p w14:paraId="35097108"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ΟΔΥΣΣΕΑΣ ΚΩΝΣΤΑΝΤΙΝΟΠΟΥΛΟΣ:</w:t>
      </w:r>
      <w:r>
        <w:rPr>
          <w:rFonts w:eastAsia="Times New Roman"/>
          <w:szCs w:val="24"/>
        </w:rPr>
        <w:t xml:space="preserve"> Παρών.</w:t>
      </w:r>
    </w:p>
    <w:p w14:paraId="35097109"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ΓΕΡΜΕΝΗΣ:</w:t>
      </w:r>
      <w:r>
        <w:rPr>
          <w:rFonts w:eastAsia="Times New Roman"/>
          <w:szCs w:val="24"/>
        </w:rPr>
        <w:t xml:space="preserve"> Όχι.</w:t>
      </w:r>
    </w:p>
    <w:p w14:paraId="3509710A"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ΝΙΚΟΛΑΟΣ ΚΑΡΑΘΑΝΑΣΟΠΟΥΛΟΣ:</w:t>
      </w:r>
      <w:r>
        <w:rPr>
          <w:rFonts w:eastAsia="Times New Roman"/>
          <w:szCs w:val="24"/>
        </w:rPr>
        <w:t xml:space="preserve"> Ναι.</w:t>
      </w:r>
    </w:p>
    <w:p w14:paraId="3509710B"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509710C"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ΜΑΡΙΟΣ ΓΕΩΡΓΙΑΔΗΣ (Θ΄ Αντιπρόεδρ</w:t>
      </w:r>
      <w:r>
        <w:rPr>
          <w:rFonts w:eastAsia="Times New Roman"/>
          <w:b/>
          <w:szCs w:val="24"/>
        </w:rPr>
        <w:t>ος της Βουλής):</w:t>
      </w:r>
      <w:r>
        <w:rPr>
          <w:rFonts w:eastAsia="Times New Roman"/>
          <w:szCs w:val="24"/>
        </w:rPr>
        <w:t xml:space="preserve"> Παρών.</w:t>
      </w:r>
    </w:p>
    <w:p w14:paraId="3509710D" w14:textId="77777777" w:rsidR="00A42BF5" w:rsidRDefault="007F616C">
      <w:pPr>
        <w:tabs>
          <w:tab w:val="left" w:pos="2738"/>
          <w:tab w:val="center" w:pos="4753"/>
          <w:tab w:val="left" w:pos="5723"/>
        </w:tabs>
        <w:spacing w:line="600" w:lineRule="auto"/>
        <w:ind w:firstLine="720"/>
        <w:rPr>
          <w:rFonts w:eastAsia="Times New Roman"/>
          <w:szCs w:val="24"/>
        </w:rPr>
      </w:pPr>
      <w:r>
        <w:rPr>
          <w:rFonts w:eastAsia="Times New Roman"/>
          <w:b/>
          <w:szCs w:val="24"/>
        </w:rPr>
        <w:t>ΓΕΩΡΓΙΟΣ ΜΑΥΡΩΤΑΣ:</w:t>
      </w:r>
      <w:r>
        <w:rPr>
          <w:rFonts w:eastAsia="Times New Roman"/>
          <w:szCs w:val="24"/>
        </w:rPr>
        <w:t xml:space="preserve"> Παρών.</w:t>
      </w:r>
    </w:p>
    <w:p w14:paraId="3509710E" w14:textId="77777777" w:rsidR="00A42BF5" w:rsidRDefault="007F616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280 έγινε δεκτό ως έχει κατά πλειοψηφία.</w:t>
      </w:r>
    </w:p>
    <w:p w14:paraId="3509710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28</w:t>
      </w:r>
      <w:r w:rsidRPr="00A00E20">
        <w:rPr>
          <w:rFonts w:eastAsia="Times New Roman" w:cs="Times New Roman"/>
          <w:szCs w:val="24"/>
        </w:rPr>
        <w:t xml:space="preserve">1 </w:t>
      </w:r>
      <w:r>
        <w:rPr>
          <w:rFonts w:eastAsia="Times New Roman" w:cs="Times New Roman"/>
          <w:szCs w:val="24"/>
        </w:rPr>
        <w:t xml:space="preserve">ως έχει; </w:t>
      </w:r>
    </w:p>
    <w:p w14:paraId="3509711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1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711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ΟΔΥ</w:t>
      </w:r>
      <w:r>
        <w:rPr>
          <w:rFonts w:eastAsia="Times New Roman" w:cs="Times New Roman"/>
          <w:b/>
          <w:szCs w:val="24"/>
        </w:rPr>
        <w:t>ΣΣΕΑΣ ΚΩΝΣΤΑΝΤΙΝΟΠΟΥΛΟΣ:</w:t>
      </w:r>
      <w:r>
        <w:rPr>
          <w:rFonts w:eastAsia="Times New Roman" w:cs="Times New Roman"/>
          <w:szCs w:val="24"/>
        </w:rPr>
        <w:t xml:space="preserve"> Παρών.</w:t>
      </w:r>
    </w:p>
    <w:p w14:paraId="3509711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1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Παρών.</w:t>
      </w:r>
    </w:p>
    <w:p w14:paraId="3509711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11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1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3509711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28</w:t>
      </w:r>
      <w:r w:rsidRPr="00A00E20">
        <w:rPr>
          <w:rFonts w:eastAsia="Times New Roman" w:cs="Times New Roman"/>
          <w:szCs w:val="24"/>
        </w:rPr>
        <w:t>1</w:t>
      </w:r>
      <w:r>
        <w:rPr>
          <w:rFonts w:eastAsia="Times New Roman" w:cs="Times New Roman"/>
          <w:szCs w:val="24"/>
        </w:rPr>
        <w:t xml:space="preserve"> έγινε δεκτό ως έχει κατά πλειοψηφία. </w:t>
      </w:r>
    </w:p>
    <w:p w14:paraId="3509711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282</w:t>
      </w:r>
      <w:r w:rsidRPr="00A00E20">
        <w:rPr>
          <w:rFonts w:eastAsia="Times New Roman" w:cs="Times New Roman"/>
          <w:szCs w:val="24"/>
        </w:rPr>
        <w:t xml:space="preserve"> </w:t>
      </w:r>
      <w:r>
        <w:rPr>
          <w:rFonts w:eastAsia="Times New Roman" w:cs="Times New Roman"/>
          <w:szCs w:val="24"/>
        </w:rPr>
        <w:t xml:space="preserve">ως έχει; </w:t>
      </w:r>
    </w:p>
    <w:p w14:paraId="3509711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1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11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1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1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Παρών.</w:t>
      </w:r>
    </w:p>
    <w:p w14:paraId="3509711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w:t>
      </w:r>
      <w:r>
        <w:rPr>
          <w:rFonts w:eastAsia="Times New Roman" w:cs="Times New Roman"/>
          <w:b/>
          <w:szCs w:val="24"/>
        </w:rPr>
        <w:t xml:space="preserve">ΘΑΝΑΣΙΟΣ ΠΑΠΑΧΡΙΣΤΟΠΟΥΛΟΣ: </w:t>
      </w:r>
      <w:r>
        <w:rPr>
          <w:rFonts w:eastAsia="Times New Roman" w:cs="Times New Roman"/>
          <w:szCs w:val="24"/>
        </w:rPr>
        <w:t xml:space="preserve">Ναι. </w:t>
      </w:r>
    </w:p>
    <w:p w14:paraId="3509712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2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3509712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w:t>
      </w:r>
      <w:r w:rsidRPr="00A00E20">
        <w:rPr>
          <w:rFonts w:eastAsia="Times New Roman" w:cs="Times New Roman"/>
          <w:szCs w:val="24"/>
        </w:rPr>
        <w:t xml:space="preserve"> 2</w:t>
      </w:r>
      <w:r>
        <w:rPr>
          <w:rFonts w:eastAsia="Times New Roman" w:cs="Times New Roman"/>
          <w:szCs w:val="24"/>
        </w:rPr>
        <w:t xml:space="preserve">82 έγινε δεκτό ως έχει κατά πλειοψηφία. </w:t>
      </w:r>
    </w:p>
    <w:p w14:paraId="3509712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w:t>
      </w:r>
      <w:r>
        <w:rPr>
          <w:rFonts w:eastAsia="Times New Roman" w:cs="Times New Roman"/>
          <w:szCs w:val="24"/>
        </w:rPr>
        <w:t>ρο 283</w:t>
      </w:r>
      <w:r w:rsidRPr="00A00E20">
        <w:rPr>
          <w:rFonts w:eastAsia="Times New Roman" w:cs="Times New Roman"/>
          <w:szCs w:val="24"/>
        </w:rPr>
        <w:t xml:space="preserve"> </w:t>
      </w:r>
      <w:r>
        <w:rPr>
          <w:rFonts w:eastAsia="Times New Roman" w:cs="Times New Roman"/>
          <w:szCs w:val="24"/>
        </w:rPr>
        <w:t xml:space="preserve">ως έχει; </w:t>
      </w:r>
    </w:p>
    <w:p w14:paraId="3509712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2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2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2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2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2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2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2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w:t>
      </w:r>
      <w:r>
        <w:rPr>
          <w:rFonts w:eastAsia="Times New Roman" w:cs="Times New Roman"/>
          <w:b/>
          <w:szCs w:val="24"/>
        </w:rPr>
        <w:t xml:space="preserve">ΑΥΡΩΤΑΣ: </w:t>
      </w:r>
      <w:r>
        <w:rPr>
          <w:rFonts w:eastAsia="Times New Roman" w:cs="Times New Roman"/>
          <w:szCs w:val="24"/>
        </w:rPr>
        <w:t>Παρών.</w:t>
      </w:r>
    </w:p>
    <w:p w14:paraId="3509712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283 έγινε δεκτό ως έχει κατά πλειοψηφία. </w:t>
      </w:r>
    </w:p>
    <w:p w14:paraId="3509712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284</w:t>
      </w:r>
      <w:r w:rsidRPr="00A00E20">
        <w:rPr>
          <w:rFonts w:eastAsia="Times New Roman" w:cs="Times New Roman"/>
          <w:szCs w:val="24"/>
        </w:rPr>
        <w:t xml:space="preserve"> </w:t>
      </w:r>
      <w:r>
        <w:rPr>
          <w:rFonts w:eastAsia="Times New Roman" w:cs="Times New Roman"/>
          <w:szCs w:val="24"/>
        </w:rPr>
        <w:t xml:space="preserve">ως έχει; </w:t>
      </w:r>
    </w:p>
    <w:p w14:paraId="3509712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2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3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3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3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3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3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3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3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284 έγινε δεκτό ως έχει κατά πλειοψηφία. </w:t>
      </w:r>
    </w:p>
    <w:p w14:paraId="3509713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285</w:t>
      </w:r>
      <w:r w:rsidRPr="00A00E20">
        <w:rPr>
          <w:rFonts w:eastAsia="Times New Roman" w:cs="Times New Roman"/>
          <w:szCs w:val="24"/>
        </w:rPr>
        <w:t xml:space="preserve"> </w:t>
      </w:r>
      <w:r>
        <w:rPr>
          <w:rFonts w:eastAsia="Times New Roman" w:cs="Times New Roman"/>
          <w:szCs w:val="24"/>
        </w:rPr>
        <w:t xml:space="preserve">ως έχει; </w:t>
      </w:r>
    </w:p>
    <w:p w14:paraId="3509713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3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3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3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3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3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w:t>
      </w:r>
      <w:r>
        <w:rPr>
          <w:rFonts w:eastAsia="Times New Roman" w:cs="Times New Roman"/>
          <w:b/>
          <w:szCs w:val="24"/>
        </w:rPr>
        <w:t xml:space="preserve">Σ ΠΑΠΑΧΡΙΣΤΟΠΟΥΛΟΣ: </w:t>
      </w:r>
      <w:r>
        <w:rPr>
          <w:rFonts w:eastAsia="Times New Roman" w:cs="Times New Roman"/>
          <w:szCs w:val="24"/>
        </w:rPr>
        <w:t>Ναι.</w:t>
      </w:r>
    </w:p>
    <w:p w14:paraId="3509713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3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4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285 έγινε δεκτό ως έχει κατά πλειοψηφία. </w:t>
      </w:r>
    </w:p>
    <w:p w14:paraId="3509714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286</w:t>
      </w:r>
      <w:r w:rsidRPr="00A00E20">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έχει; </w:t>
      </w:r>
    </w:p>
    <w:p w14:paraId="3509714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4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4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4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4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4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4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4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4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286 έγινε δεκτό ως έχει κατά πλειοψηφία. </w:t>
      </w:r>
    </w:p>
    <w:p w14:paraId="3509714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287</w:t>
      </w:r>
      <w:r w:rsidRPr="00A00E20">
        <w:rPr>
          <w:rFonts w:eastAsia="Times New Roman" w:cs="Times New Roman"/>
          <w:szCs w:val="24"/>
        </w:rPr>
        <w:t xml:space="preserve"> </w:t>
      </w:r>
      <w:r>
        <w:rPr>
          <w:rFonts w:eastAsia="Times New Roman" w:cs="Times New Roman"/>
          <w:szCs w:val="24"/>
        </w:rPr>
        <w:t xml:space="preserve">ως έχει; </w:t>
      </w:r>
    </w:p>
    <w:p w14:paraId="3509714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4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4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4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5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715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5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5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5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287 έγινε δεκτό ως έχει </w:t>
      </w:r>
      <w:r>
        <w:rPr>
          <w:rFonts w:eastAsia="Times New Roman" w:cs="Times New Roman"/>
          <w:szCs w:val="24"/>
        </w:rPr>
        <w:t xml:space="preserve">κατά πλειοψηφία. </w:t>
      </w:r>
    </w:p>
    <w:p w14:paraId="3509715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288</w:t>
      </w:r>
      <w:r w:rsidRPr="00A00E20">
        <w:rPr>
          <w:rFonts w:eastAsia="Times New Roman" w:cs="Times New Roman"/>
          <w:szCs w:val="24"/>
        </w:rPr>
        <w:t xml:space="preserve"> </w:t>
      </w:r>
      <w:r>
        <w:rPr>
          <w:rFonts w:eastAsia="Times New Roman" w:cs="Times New Roman"/>
          <w:szCs w:val="24"/>
        </w:rPr>
        <w:t xml:space="preserve">ως έχει; </w:t>
      </w:r>
    </w:p>
    <w:p w14:paraId="3509715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5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5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5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5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5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5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w:t>
      </w:r>
      <w:r>
        <w:rPr>
          <w:rFonts w:eastAsia="Times New Roman" w:cs="Times New Roman"/>
          <w:b/>
          <w:szCs w:val="24"/>
        </w:rPr>
        <w:t>ΩΡΓΙΑΔΗΣ (Θ΄ Αντιπρόεδρος της Βουλής):</w:t>
      </w:r>
      <w:r>
        <w:rPr>
          <w:rFonts w:eastAsia="Times New Roman" w:cs="Times New Roman"/>
          <w:szCs w:val="24"/>
        </w:rPr>
        <w:t xml:space="preserve"> Παρών.</w:t>
      </w:r>
    </w:p>
    <w:p w14:paraId="3509715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5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288 έγινε δεκτό ως έχει κατά πλειοψηφία. </w:t>
      </w:r>
    </w:p>
    <w:p w14:paraId="3509715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289</w:t>
      </w:r>
      <w:r w:rsidRPr="00A00E20">
        <w:rPr>
          <w:rFonts w:eastAsia="Times New Roman" w:cs="Times New Roman"/>
          <w:szCs w:val="24"/>
        </w:rPr>
        <w:t xml:space="preserve"> </w:t>
      </w:r>
      <w:r>
        <w:rPr>
          <w:rFonts w:eastAsia="Times New Roman" w:cs="Times New Roman"/>
          <w:szCs w:val="24"/>
        </w:rPr>
        <w:t xml:space="preserve">ως έχει; </w:t>
      </w:r>
    </w:p>
    <w:p w14:paraId="3509716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6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6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6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6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6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6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6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6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289 έγινε δεκτό ως έχει κατά πλειοψηφία. </w:t>
      </w:r>
    </w:p>
    <w:p w14:paraId="3509716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290</w:t>
      </w:r>
      <w:r w:rsidRPr="00A00E20">
        <w:rPr>
          <w:rFonts w:eastAsia="Times New Roman" w:cs="Times New Roman"/>
          <w:szCs w:val="24"/>
        </w:rPr>
        <w:t xml:space="preserve"> </w:t>
      </w:r>
      <w:r>
        <w:rPr>
          <w:rFonts w:eastAsia="Times New Roman" w:cs="Times New Roman"/>
          <w:szCs w:val="24"/>
        </w:rPr>
        <w:t xml:space="preserve">ως έχει; </w:t>
      </w:r>
    </w:p>
    <w:p w14:paraId="3509716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6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6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16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6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6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7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7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17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290 έγινε δεκτό ως έχει </w:t>
      </w:r>
      <w:r>
        <w:rPr>
          <w:rFonts w:eastAsia="Times New Roman" w:cs="Times New Roman"/>
          <w:szCs w:val="24"/>
        </w:rPr>
        <w:t xml:space="preserve">κατά πλειοψηφία. </w:t>
      </w:r>
    </w:p>
    <w:p w14:paraId="3509717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291</w:t>
      </w:r>
      <w:r w:rsidRPr="00A00E20">
        <w:rPr>
          <w:rFonts w:eastAsia="Times New Roman" w:cs="Times New Roman"/>
          <w:szCs w:val="24"/>
        </w:rPr>
        <w:t xml:space="preserve"> </w:t>
      </w:r>
      <w:r>
        <w:rPr>
          <w:rFonts w:eastAsia="Times New Roman" w:cs="Times New Roman"/>
          <w:szCs w:val="24"/>
        </w:rPr>
        <w:t xml:space="preserve">ως έχει; </w:t>
      </w:r>
    </w:p>
    <w:p w14:paraId="3509717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7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7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7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7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7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7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ΜΑΡΙΟΣ </w:t>
      </w:r>
      <w:r>
        <w:rPr>
          <w:rFonts w:eastAsia="Times New Roman" w:cs="Times New Roman"/>
          <w:b/>
          <w:szCs w:val="24"/>
        </w:rPr>
        <w:t>ΓΕΩΡΓΙΑΔΗΣ (Θ΄ Αντιπρόεδρος της Βουλής):</w:t>
      </w:r>
      <w:r>
        <w:rPr>
          <w:rFonts w:eastAsia="Times New Roman" w:cs="Times New Roman"/>
          <w:szCs w:val="24"/>
        </w:rPr>
        <w:t xml:space="preserve"> Παρών.</w:t>
      </w:r>
    </w:p>
    <w:p w14:paraId="3509717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7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291 έγινε δεκτό ως έχει κατά πλειοψηφία. </w:t>
      </w:r>
    </w:p>
    <w:p w14:paraId="3509717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292</w:t>
      </w:r>
      <w:r w:rsidRPr="00A00E20">
        <w:rPr>
          <w:rFonts w:eastAsia="Times New Roman" w:cs="Times New Roman"/>
          <w:szCs w:val="24"/>
        </w:rPr>
        <w:t xml:space="preserve"> </w:t>
      </w:r>
      <w:r>
        <w:rPr>
          <w:rFonts w:eastAsia="Times New Roman" w:cs="Times New Roman"/>
          <w:szCs w:val="24"/>
        </w:rPr>
        <w:t xml:space="preserve">ως έχει; </w:t>
      </w:r>
    </w:p>
    <w:p w14:paraId="3509717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r>
        <w:rPr>
          <w:rFonts w:eastAsia="Times New Roman" w:cs="Times New Roman"/>
          <w:szCs w:val="24"/>
        </w:rPr>
        <w:t xml:space="preserve">. </w:t>
      </w:r>
    </w:p>
    <w:p w14:paraId="3509717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8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8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8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718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8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8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8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w:t>
      </w:r>
      <w:r>
        <w:rPr>
          <w:rFonts w:eastAsia="Times New Roman" w:cs="Times New Roman"/>
          <w:b/>
          <w:szCs w:val="24"/>
        </w:rPr>
        <w:t xml:space="preserve">στοδουλοπούλου): </w:t>
      </w:r>
      <w:r>
        <w:rPr>
          <w:rFonts w:eastAsia="Times New Roman" w:cs="Times New Roman"/>
          <w:szCs w:val="24"/>
        </w:rPr>
        <w:t xml:space="preserve">Συνεπώς το άρθρο 292 έγινε δεκτό ως έχει κατά πλειοψηφία. </w:t>
      </w:r>
    </w:p>
    <w:p w14:paraId="3509718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293</w:t>
      </w:r>
      <w:r w:rsidRPr="00A00E20">
        <w:rPr>
          <w:rFonts w:eastAsia="Times New Roman" w:cs="Times New Roman"/>
          <w:szCs w:val="24"/>
        </w:rPr>
        <w:t xml:space="preserve"> </w:t>
      </w:r>
      <w:r>
        <w:rPr>
          <w:rFonts w:eastAsia="Times New Roman" w:cs="Times New Roman"/>
          <w:szCs w:val="24"/>
        </w:rPr>
        <w:t xml:space="preserve">ως έχει; </w:t>
      </w:r>
    </w:p>
    <w:p w14:paraId="3509718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8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8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8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8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8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8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8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9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293 έγινε δεκτό ως έχει κατά πλειοψηφία. </w:t>
      </w:r>
    </w:p>
    <w:p w14:paraId="3509719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w:t>
      </w:r>
      <w:r>
        <w:rPr>
          <w:rFonts w:eastAsia="Times New Roman" w:cs="Times New Roman"/>
          <w:szCs w:val="24"/>
        </w:rPr>
        <w:t>άται το Σώμα: Γίνεται δεκτό το άρθρο 294</w:t>
      </w:r>
      <w:r w:rsidRPr="00A00E20">
        <w:rPr>
          <w:rFonts w:eastAsia="Times New Roman" w:cs="Times New Roman"/>
          <w:szCs w:val="24"/>
        </w:rPr>
        <w:t xml:space="preserve"> </w:t>
      </w:r>
      <w:r>
        <w:rPr>
          <w:rFonts w:eastAsia="Times New Roman" w:cs="Times New Roman"/>
          <w:szCs w:val="24"/>
        </w:rPr>
        <w:t xml:space="preserve">ως έχει; </w:t>
      </w:r>
    </w:p>
    <w:p w14:paraId="3509719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9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9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9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9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Ναι. </w:t>
      </w:r>
    </w:p>
    <w:p w14:paraId="3509719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9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ΜΑΡΙΟΣ ΓΕΩΡΓΙΑΔΗΣ (Θ΄ </w:t>
      </w:r>
      <w:r>
        <w:rPr>
          <w:rFonts w:eastAsia="Times New Roman" w:cs="Times New Roman"/>
          <w:b/>
          <w:szCs w:val="24"/>
        </w:rPr>
        <w:t>Αντιπρόεδρος της Βουλής):</w:t>
      </w:r>
      <w:r>
        <w:rPr>
          <w:rFonts w:eastAsia="Times New Roman" w:cs="Times New Roman"/>
          <w:szCs w:val="24"/>
        </w:rPr>
        <w:t xml:space="preserve"> Παρών.</w:t>
      </w:r>
    </w:p>
    <w:p w14:paraId="3509719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9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294 έγινε δεκτό ως έχει κατά πλειοψηφία. </w:t>
      </w:r>
    </w:p>
    <w:p w14:paraId="3509719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295</w:t>
      </w:r>
      <w:r w:rsidRPr="00A00E20">
        <w:rPr>
          <w:rFonts w:eastAsia="Times New Roman" w:cs="Times New Roman"/>
          <w:szCs w:val="24"/>
        </w:rPr>
        <w:t xml:space="preserve"> </w:t>
      </w:r>
      <w:r>
        <w:rPr>
          <w:rFonts w:eastAsia="Times New Roman" w:cs="Times New Roman"/>
          <w:szCs w:val="24"/>
        </w:rPr>
        <w:t xml:space="preserve">ως έχει; </w:t>
      </w:r>
    </w:p>
    <w:p w14:paraId="3509719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9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w:t>
      </w:r>
      <w:r>
        <w:rPr>
          <w:rFonts w:eastAsia="Times New Roman" w:cs="Times New Roman"/>
          <w:b/>
          <w:szCs w:val="24"/>
        </w:rPr>
        <w:t xml:space="preserve">Σ: </w:t>
      </w:r>
      <w:r>
        <w:rPr>
          <w:rFonts w:eastAsia="Times New Roman" w:cs="Times New Roman"/>
          <w:szCs w:val="24"/>
        </w:rPr>
        <w:t>Όχι.</w:t>
      </w:r>
    </w:p>
    <w:p w14:paraId="3509719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9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A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A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A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A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A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295 έγινε δεκτό ως έχει κατά πλειοψηφία. </w:t>
      </w:r>
    </w:p>
    <w:p w14:paraId="350971A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296</w:t>
      </w:r>
      <w:r w:rsidRPr="00A00E20">
        <w:rPr>
          <w:rFonts w:eastAsia="Times New Roman" w:cs="Times New Roman"/>
          <w:szCs w:val="24"/>
        </w:rPr>
        <w:t xml:space="preserve"> </w:t>
      </w:r>
      <w:r>
        <w:rPr>
          <w:rFonts w:eastAsia="Times New Roman" w:cs="Times New Roman"/>
          <w:szCs w:val="24"/>
        </w:rPr>
        <w:t xml:space="preserve">ως έχει; </w:t>
      </w:r>
    </w:p>
    <w:p w14:paraId="350971A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A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A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1A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ΓΕΡΜΕΝΗΣ:</w:t>
      </w:r>
      <w:r>
        <w:rPr>
          <w:rFonts w:eastAsia="Times New Roman" w:cs="Times New Roman"/>
          <w:b/>
          <w:szCs w:val="24"/>
        </w:rPr>
        <w:t xml:space="preserve"> </w:t>
      </w:r>
      <w:r>
        <w:rPr>
          <w:rFonts w:eastAsia="Times New Roman" w:cs="Times New Roman"/>
          <w:szCs w:val="24"/>
        </w:rPr>
        <w:t>Όχι.</w:t>
      </w:r>
    </w:p>
    <w:p w14:paraId="350971A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A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A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A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1A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296 έγινε δεκτό ως έχει κατά πλειοψηφία. </w:t>
      </w:r>
    </w:p>
    <w:p w14:paraId="350971A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297</w:t>
      </w:r>
      <w:r w:rsidRPr="00A00E20">
        <w:rPr>
          <w:rFonts w:eastAsia="Times New Roman" w:cs="Times New Roman"/>
          <w:szCs w:val="24"/>
        </w:rPr>
        <w:t xml:space="preserve"> </w:t>
      </w:r>
      <w:r>
        <w:rPr>
          <w:rFonts w:eastAsia="Times New Roman" w:cs="Times New Roman"/>
          <w:szCs w:val="24"/>
        </w:rPr>
        <w:t xml:space="preserve">ως έχει; </w:t>
      </w:r>
    </w:p>
    <w:p w14:paraId="350971B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B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B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B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B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B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B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w:t>
      </w:r>
      <w:r>
        <w:rPr>
          <w:rFonts w:eastAsia="Times New Roman" w:cs="Times New Roman"/>
          <w:b/>
          <w:szCs w:val="24"/>
        </w:rPr>
        <w:t>ρόεδρος της Βουλής):</w:t>
      </w:r>
      <w:r>
        <w:rPr>
          <w:rFonts w:eastAsia="Times New Roman" w:cs="Times New Roman"/>
          <w:szCs w:val="24"/>
        </w:rPr>
        <w:t xml:space="preserve"> Παρών.</w:t>
      </w:r>
    </w:p>
    <w:p w14:paraId="350971B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B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297 έγινε δεκτό ως έχει κατά πλειοψηφία. </w:t>
      </w:r>
    </w:p>
    <w:p w14:paraId="350971B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298</w:t>
      </w:r>
      <w:r w:rsidRPr="00A00E20">
        <w:rPr>
          <w:rFonts w:eastAsia="Times New Roman" w:cs="Times New Roman"/>
          <w:szCs w:val="24"/>
        </w:rPr>
        <w:t xml:space="preserve"> </w:t>
      </w:r>
      <w:r>
        <w:rPr>
          <w:rFonts w:eastAsia="Times New Roman" w:cs="Times New Roman"/>
          <w:szCs w:val="24"/>
        </w:rPr>
        <w:t xml:space="preserve">ως έχει; </w:t>
      </w:r>
    </w:p>
    <w:p w14:paraId="350971B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B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w:t>
      </w:r>
      <w:r>
        <w:rPr>
          <w:rFonts w:eastAsia="Times New Roman" w:cs="Times New Roman"/>
          <w:szCs w:val="24"/>
        </w:rPr>
        <w:t>ι.</w:t>
      </w:r>
    </w:p>
    <w:p w14:paraId="350971B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B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B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B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C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C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C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298 έγινε δεκτό ως έχει κατά πλειοψηφία. </w:t>
      </w:r>
    </w:p>
    <w:p w14:paraId="350971C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299</w:t>
      </w:r>
      <w:r w:rsidRPr="00A00E20">
        <w:rPr>
          <w:rFonts w:eastAsia="Times New Roman" w:cs="Times New Roman"/>
          <w:szCs w:val="24"/>
        </w:rPr>
        <w:t xml:space="preserve"> </w:t>
      </w:r>
      <w:r>
        <w:rPr>
          <w:rFonts w:eastAsia="Times New Roman" w:cs="Times New Roman"/>
          <w:szCs w:val="24"/>
        </w:rPr>
        <w:t xml:space="preserve">ως έχει; </w:t>
      </w:r>
    </w:p>
    <w:p w14:paraId="350971C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C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C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C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C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C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C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C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C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299 έγινε δεκτό ως έχει κατά πλειοψηφία. </w:t>
      </w:r>
    </w:p>
    <w:p w14:paraId="350971C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w:t>
      </w:r>
      <w:r>
        <w:rPr>
          <w:rFonts w:eastAsia="Times New Roman" w:cs="Times New Roman"/>
          <w:szCs w:val="24"/>
        </w:rPr>
        <w:t>ο 300</w:t>
      </w:r>
      <w:r w:rsidRPr="00A00E20">
        <w:rPr>
          <w:rFonts w:eastAsia="Times New Roman" w:cs="Times New Roman"/>
          <w:szCs w:val="24"/>
        </w:rPr>
        <w:t xml:space="preserve"> </w:t>
      </w:r>
      <w:r>
        <w:rPr>
          <w:rFonts w:eastAsia="Times New Roman" w:cs="Times New Roman"/>
          <w:szCs w:val="24"/>
        </w:rPr>
        <w:t xml:space="preserve">ως έχει; </w:t>
      </w:r>
    </w:p>
    <w:p w14:paraId="350971C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C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D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D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D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D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D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D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ΜΑ</w:t>
      </w:r>
      <w:r>
        <w:rPr>
          <w:rFonts w:eastAsia="Times New Roman" w:cs="Times New Roman"/>
          <w:b/>
          <w:szCs w:val="24"/>
        </w:rPr>
        <w:t xml:space="preserve">ΥΡΩΤΑΣ: </w:t>
      </w:r>
      <w:r>
        <w:rPr>
          <w:rFonts w:eastAsia="Times New Roman" w:cs="Times New Roman"/>
          <w:szCs w:val="24"/>
        </w:rPr>
        <w:t>Παρών.</w:t>
      </w:r>
    </w:p>
    <w:p w14:paraId="350971D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300 έγινε δεκτό ως έχει κατά πλειοψηφία. </w:t>
      </w:r>
    </w:p>
    <w:p w14:paraId="350971D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301</w:t>
      </w:r>
      <w:r w:rsidRPr="00A00E20">
        <w:rPr>
          <w:rFonts w:eastAsia="Times New Roman" w:cs="Times New Roman"/>
          <w:szCs w:val="24"/>
        </w:rPr>
        <w:t xml:space="preserve"> </w:t>
      </w:r>
      <w:r>
        <w:rPr>
          <w:rFonts w:eastAsia="Times New Roman" w:cs="Times New Roman"/>
          <w:szCs w:val="24"/>
        </w:rPr>
        <w:t xml:space="preserve">ως έχει; </w:t>
      </w:r>
    </w:p>
    <w:p w14:paraId="350971D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D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D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D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D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D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D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D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E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301 έγινε δεκτό ως έχει κατά πλειοψηφία. </w:t>
      </w:r>
    </w:p>
    <w:p w14:paraId="350971E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302</w:t>
      </w:r>
      <w:r w:rsidRPr="00A00E20">
        <w:rPr>
          <w:rFonts w:eastAsia="Times New Roman" w:cs="Times New Roman"/>
          <w:szCs w:val="24"/>
        </w:rPr>
        <w:t xml:space="preserve"> </w:t>
      </w:r>
      <w:r>
        <w:rPr>
          <w:rFonts w:eastAsia="Times New Roman" w:cs="Times New Roman"/>
          <w:szCs w:val="24"/>
        </w:rPr>
        <w:t xml:space="preserve">ως έχει; </w:t>
      </w:r>
    </w:p>
    <w:p w14:paraId="350971E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E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E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E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E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E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w:t>
      </w:r>
      <w:r>
        <w:rPr>
          <w:rFonts w:eastAsia="Times New Roman" w:cs="Times New Roman"/>
          <w:b/>
          <w:szCs w:val="24"/>
        </w:rPr>
        <w:t xml:space="preserve">Σ ΠΑΠΑΧΡΙΣΤΟΠΟΥΛΟΣ: </w:t>
      </w:r>
      <w:r>
        <w:rPr>
          <w:rFonts w:eastAsia="Times New Roman" w:cs="Times New Roman"/>
          <w:szCs w:val="24"/>
        </w:rPr>
        <w:t>Ναι.</w:t>
      </w:r>
    </w:p>
    <w:p w14:paraId="350971E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E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E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302 έγινε δεκτό ως έχει κατά πλειοψηφία. </w:t>
      </w:r>
    </w:p>
    <w:p w14:paraId="350971E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303</w:t>
      </w:r>
      <w:r w:rsidRPr="00A00E20">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έχει; </w:t>
      </w:r>
    </w:p>
    <w:p w14:paraId="350971E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E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E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E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F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F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F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F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F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303 έγινε δεκτό ως έχει κατά πλειοψηφία. </w:t>
      </w:r>
    </w:p>
    <w:p w14:paraId="350971F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304</w:t>
      </w:r>
      <w:r w:rsidRPr="00A00E20">
        <w:rPr>
          <w:rFonts w:eastAsia="Times New Roman" w:cs="Times New Roman"/>
          <w:szCs w:val="24"/>
        </w:rPr>
        <w:t xml:space="preserve"> </w:t>
      </w:r>
      <w:r>
        <w:rPr>
          <w:rFonts w:eastAsia="Times New Roman" w:cs="Times New Roman"/>
          <w:szCs w:val="24"/>
        </w:rPr>
        <w:t xml:space="preserve">ως έχει; </w:t>
      </w:r>
    </w:p>
    <w:p w14:paraId="350971F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1F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1F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1F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1F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1F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1F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1F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1F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304 έγινε δεκτό ως έχε</w:t>
      </w:r>
      <w:r>
        <w:rPr>
          <w:rFonts w:eastAsia="Times New Roman" w:cs="Times New Roman"/>
          <w:szCs w:val="24"/>
        </w:rPr>
        <w:t xml:space="preserve">ι κατά πλειοψηφία. </w:t>
      </w:r>
    </w:p>
    <w:p w14:paraId="350971F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305</w:t>
      </w:r>
      <w:r w:rsidRPr="00A00E20">
        <w:rPr>
          <w:rFonts w:eastAsia="Times New Roman" w:cs="Times New Roman"/>
          <w:szCs w:val="24"/>
        </w:rPr>
        <w:t xml:space="preserve"> </w:t>
      </w:r>
      <w:r>
        <w:rPr>
          <w:rFonts w:eastAsia="Times New Roman" w:cs="Times New Roman"/>
          <w:szCs w:val="24"/>
        </w:rPr>
        <w:t xml:space="preserve">ως έχει; </w:t>
      </w:r>
    </w:p>
    <w:p w14:paraId="3509720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20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20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0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20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20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0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ΜΑΡΙΟΣ </w:t>
      </w:r>
      <w:r>
        <w:rPr>
          <w:rFonts w:eastAsia="Times New Roman" w:cs="Times New Roman"/>
          <w:b/>
          <w:szCs w:val="24"/>
        </w:rPr>
        <w:t>ΓΕΩΡΓΙΑΔΗΣ (Θ΄ Αντιπρόεδρος της Βουλής):</w:t>
      </w:r>
      <w:r>
        <w:rPr>
          <w:rFonts w:eastAsia="Times New Roman" w:cs="Times New Roman"/>
          <w:szCs w:val="24"/>
        </w:rPr>
        <w:t xml:space="preserve"> Παρών.</w:t>
      </w:r>
    </w:p>
    <w:p w14:paraId="3509720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0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305 έγινε δεκτό ως έχει κατά πλειοψηφία. </w:t>
      </w:r>
    </w:p>
    <w:p w14:paraId="3509720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306</w:t>
      </w:r>
      <w:r w:rsidRPr="00A00E20">
        <w:rPr>
          <w:rFonts w:eastAsia="Times New Roman" w:cs="Times New Roman"/>
          <w:szCs w:val="24"/>
        </w:rPr>
        <w:t xml:space="preserve"> </w:t>
      </w:r>
      <w:r>
        <w:rPr>
          <w:rFonts w:eastAsia="Times New Roman" w:cs="Times New Roman"/>
          <w:szCs w:val="24"/>
        </w:rPr>
        <w:t xml:space="preserve">ως έχει; </w:t>
      </w:r>
    </w:p>
    <w:p w14:paraId="3509720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r>
        <w:rPr>
          <w:rFonts w:eastAsia="Times New Roman" w:cs="Times New Roman"/>
          <w:szCs w:val="24"/>
        </w:rPr>
        <w:t xml:space="preserve">. </w:t>
      </w:r>
    </w:p>
    <w:p w14:paraId="3509720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20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0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20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Ναι. </w:t>
      </w:r>
    </w:p>
    <w:p w14:paraId="3509720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1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21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1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306 έγινε δεκτό ως έχει κατά πλειοψηφία. </w:t>
      </w:r>
    </w:p>
    <w:p w14:paraId="3509721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307</w:t>
      </w:r>
      <w:r w:rsidRPr="00A00E20">
        <w:rPr>
          <w:rFonts w:eastAsia="Times New Roman" w:cs="Times New Roman"/>
          <w:szCs w:val="24"/>
        </w:rPr>
        <w:t xml:space="preserve"> </w:t>
      </w:r>
      <w:r>
        <w:rPr>
          <w:rFonts w:eastAsia="Times New Roman" w:cs="Times New Roman"/>
          <w:szCs w:val="24"/>
        </w:rPr>
        <w:t xml:space="preserve">ως έχει; </w:t>
      </w:r>
    </w:p>
    <w:p w14:paraId="3509721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21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21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1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21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21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1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21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1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307 έγινε δεκτό ως έχε</w:t>
      </w:r>
      <w:r>
        <w:rPr>
          <w:rFonts w:eastAsia="Times New Roman" w:cs="Times New Roman"/>
          <w:szCs w:val="24"/>
        </w:rPr>
        <w:t xml:space="preserve">ι κατά πλειοψηφία. </w:t>
      </w:r>
    </w:p>
    <w:p w14:paraId="3509721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308</w:t>
      </w:r>
      <w:r w:rsidRPr="00A00E20">
        <w:rPr>
          <w:rFonts w:eastAsia="Times New Roman" w:cs="Times New Roman"/>
          <w:szCs w:val="24"/>
        </w:rPr>
        <w:t xml:space="preserve"> </w:t>
      </w:r>
      <w:r>
        <w:rPr>
          <w:rFonts w:eastAsia="Times New Roman" w:cs="Times New Roman"/>
          <w:szCs w:val="24"/>
        </w:rPr>
        <w:t xml:space="preserve">ως έχει; </w:t>
      </w:r>
    </w:p>
    <w:p w14:paraId="3509721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21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22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2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22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22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2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ΜΑΡΙΟΣ </w:t>
      </w:r>
      <w:r>
        <w:rPr>
          <w:rFonts w:eastAsia="Times New Roman" w:cs="Times New Roman"/>
          <w:b/>
          <w:szCs w:val="24"/>
        </w:rPr>
        <w:t>ΓΕΩΡΓΙΑΔΗΣ (Θ΄ Αντιπρόεδρος της Βουλής):</w:t>
      </w:r>
      <w:r>
        <w:rPr>
          <w:rFonts w:eastAsia="Times New Roman" w:cs="Times New Roman"/>
          <w:szCs w:val="24"/>
        </w:rPr>
        <w:t xml:space="preserve"> Παρών.</w:t>
      </w:r>
    </w:p>
    <w:p w14:paraId="3509722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2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308 έγινε δεκτό ως έχει κατά πλειοψηφία. </w:t>
      </w:r>
    </w:p>
    <w:p w14:paraId="3509722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309</w:t>
      </w:r>
      <w:r w:rsidRPr="00A00E20">
        <w:rPr>
          <w:rFonts w:eastAsia="Times New Roman" w:cs="Times New Roman"/>
          <w:szCs w:val="24"/>
        </w:rPr>
        <w:t xml:space="preserve"> </w:t>
      </w:r>
      <w:r>
        <w:rPr>
          <w:rFonts w:eastAsia="Times New Roman" w:cs="Times New Roman"/>
          <w:szCs w:val="24"/>
        </w:rPr>
        <w:t xml:space="preserve">ως έχει; </w:t>
      </w:r>
    </w:p>
    <w:p w14:paraId="3509722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r>
        <w:rPr>
          <w:rFonts w:eastAsia="Times New Roman" w:cs="Times New Roman"/>
          <w:szCs w:val="24"/>
        </w:rPr>
        <w:t xml:space="preserve">. </w:t>
      </w:r>
    </w:p>
    <w:p w14:paraId="3509722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22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2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22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22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2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22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3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309 έγινε δεκτό ως έχει κατά πλειοψηφία. </w:t>
      </w:r>
    </w:p>
    <w:p w14:paraId="3509723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310</w:t>
      </w:r>
      <w:r w:rsidRPr="00A00E20">
        <w:rPr>
          <w:rFonts w:eastAsia="Times New Roman" w:cs="Times New Roman"/>
          <w:szCs w:val="24"/>
        </w:rPr>
        <w:t xml:space="preserve"> </w:t>
      </w:r>
      <w:r>
        <w:rPr>
          <w:rFonts w:eastAsia="Times New Roman" w:cs="Times New Roman"/>
          <w:szCs w:val="24"/>
        </w:rPr>
        <w:t xml:space="preserve">ως έχει; </w:t>
      </w:r>
    </w:p>
    <w:p w14:paraId="3509723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23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23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3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w:t>
      </w:r>
      <w:r>
        <w:rPr>
          <w:rFonts w:eastAsia="Times New Roman" w:cs="Times New Roman"/>
          <w:b/>
          <w:szCs w:val="24"/>
        </w:rPr>
        <w:t xml:space="preserve">Σ: </w:t>
      </w:r>
      <w:r>
        <w:rPr>
          <w:rFonts w:eastAsia="Times New Roman" w:cs="Times New Roman"/>
          <w:szCs w:val="24"/>
        </w:rPr>
        <w:t>Όχι.</w:t>
      </w:r>
    </w:p>
    <w:p w14:paraId="3509723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23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3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23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3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310 έγινε δεκτό ως έχει κατά πλειοψηφί</w:t>
      </w:r>
      <w:r>
        <w:rPr>
          <w:rFonts w:eastAsia="Times New Roman" w:cs="Times New Roman"/>
          <w:szCs w:val="24"/>
        </w:rPr>
        <w:t xml:space="preserve">α. </w:t>
      </w:r>
    </w:p>
    <w:p w14:paraId="3509723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311</w:t>
      </w:r>
      <w:r w:rsidRPr="00A00E20">
        <w:rPr>
          <w:rFonts w:eastAsia="Times New Roman" w:cs="Times New Roman"/>
          <w:szCs w:val="24"/>
        </w:rPr>
        <w:t xml:space="preserve"> </w:t>
      </w:r>
      <w:r>
        <w:rPr>
          <w:rFonts w:eastAsia="Times New Roman" w:cs="Times New Roman"/>
          <w:szCs w:val="24"/>
        </w:rPr>
        <w:t xml:space="preserve">ως έχει; </w:t>
      </w:r>
    </w:p>
    <w:p w14:paraId="3509723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23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23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3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24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24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4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ΜΑΡΙΟΣ ΓΕΩΡΓΙΑΔΗΣ (Θ΄ </w:t>
      </w:r>
      <w:r>
        <w:rPr>
          <w:rFonts w:eastAsia="Times New Roman" w:cs="Times New Roman"/>
          <w:b/>
          <w:szCs w:val="24"/>
        </w:rPr>
        <w:t>Αντιπρόεδρος της Βουλής):</w:t>
      </w:r>
      <w:r>
        <w:rPr>
          <w:rFonts w:eastAsia="Times New Roman" w:cs="Times New Roman"/>
          <w:szCs w:val="24"/>
        </w:rPr>
        <w:t xml:space="preserve"> Παρών.</w:t>
      </w:r>
    </w:p>
    <w:p w14:paraId="3509724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4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311 έγινε δεκτό ως έχει κατά πλειοψηφία. </w:t>
      </w:r>
    </w:p>
    <w:p w14:paraId="3509724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312</w:t>
      </w:r>
      <w:r w:rsidRPr="00A00E20">
        <w:rPr>
          <w:rFonts w:eastAsia="Times New Roman" w:cs="Times New Roman"/>
          <w:szCs w:val="24"/>
        </w:rPr>
        <w:t xml:space="preserve"> </w:t>
      </w:r>
      <w:r>
        <w:rPr>
          <w:rFonts w:eastAsia="Times New Roman" w:cs="Times New Roman"/>
          <w:szCs w:val="24"/>
        </w:rPr>
        <w:t xml:space="preserve">ως έχει; </w:t>
      </w:r>
    </w:p>
    <w:p w14:paraId="3509724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24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w:t>
      </w:r>
      <w:r>
        <w:rPr>
          <w:rFonts w:eastAsia="Times New Roman" w:cs="Times New Roman"/>
          <w:b/>
          <w:szCs w:val="24"/>
        </w:rPr>
        <w:t xml:space="preserve">Σ: </w:t>
      </w:r>
      <w:r>
        <w:rPr>
          <w:rFonts w:eastAsia="Times New Roman" w:cs="Times New Roman"/>
          <w:szCs w:val="24"/>
        </w:rPr>
        <w:t>Όχι.</w:t>
      </w:r>
    </w:p>
    <w:p w14:paraId="3509724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4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24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24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4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24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4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312 έγινε δεκτό ως έχει κατά πλειοψηφία. </w:t>
      </w:r>
    </w:p>
    <w:p w14:paraId="3509724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313</w:t>
      </w:r>
      <w:r w:rsidRPr="00A00E20">
        <w:rPr>
          <w:rFonts w:eastAsia="Times New Roman" w:cs="Times New Roman"/>
          <w:szCs w:val="24"/>
        </w:rPr>
        <w:t xml:space="preserve"> </w:t>
      </w:r>
      <w:r>
        <w:rPr>
          <w:rFonts w:eastAsia="Times New Roman" w:cs="Times New Roman"/>
          <w:szCs w:val="24"/>
        </w:rPr>
        <w:t xml:space="preserve">ως έχει; </w:t>
      </w:r>
    </w:p>
    <w:p w14:paraId="3509725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25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25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5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w:t>
      </w:r>
      <w:r>
        <w:rPr>
          <w:rFonts w:eastAsia="Times New Roman" w:cs="Times New Roman"/>
          <w:b/>
          <w:szCs w:val="24"/>
        </w:rPr>
        <w:t xml:space="preserve">Σ: </w:t>
      </w:r>
      <w:r>
        <w:rPr>
          <w:rFonts w:eastAsia="Times New Roman" w:cs="Times New Roman"/>
          <w:szCs w:val="24"/>
        </w:rPr>
        <w:t>Όχι.</w:t>
      </w:r>
    </w:p>
    <w:p w14:paraId="3509725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25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5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25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58"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313 έγινε δεκτό ως έχει κατά πλειοψηφί</w:t>
      </w:r>
      <w:r>
        <w:rPr>
          <w:rFonts w:eastAsia="Times New Roman" w:cs="Times New Roman"/>
          <w:szCs w:val="24"/>
        </w:rPr>
        <w:t xml:space="preserve">α. </w:t>
      </w:r>
    </w:p>
    <w:p w14:paraId="3509725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314</w:t>
      </w:r>
      <w:r w:rsidRPr="00A00E20">
        <w:rPr>
          <w:rFonts w:eastAsia="Times New Roman" w:cs="Times New Roman"/>
          <w:szCs w:val="24"/>
        </w:rPr>
        <w:t xml:space="preserve"> </w:t>
      </w:r>
      <w:r>
        <w:rPr>
          <w:rFonts w:eastAsia="Times New Roman" w:cs="Times New Roman"/>
          <w:szCs w:val="24"/>
        </w:rPr>
        <w:t xml:space="preserve">ως έχει; </w:t>
      </w:r>
    </w:p>
    <w:p w14:paraId="3509725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25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25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5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25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25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6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ΜΑΡΙΟΣ ΓΕΩΡΓΙΑΔΗΣ (Θ΄ </w:t>
      </w:r>
      <w:r>
        <w:rPr>
          <w:rFonts w:eastAsia="Times New Roman" w:cs="Times New Roman"/>
          <w:b/>
          <w:szCs w:val="24"/>
        </w:rPr>
        <w:t>Αντιπρόεδρος της Βουλής):</w:t>
      </w:r>
      <w:r>
        <w:rPr>
          <w:rFonts w:eastAsia="Times New Roman" w:cs="Times New Roman"/>
          <w:szCs w:val="24"/>
        </w:rPr>
        <w:t xml:space="preserve"> Παρών.</w:t>
      </w:r>
    </w:p>
    <w:p w14:paraId="3509726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62"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314 έγινε δεκτό ως έχει κατά πλειοψηφία. </w:t>
      </w:r>
    </w:p>
    <w:p w14:paraId="3509726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315</w:t>
      </w:r>
      <w:r w:rsidRPr="00A00E20">
        <w:rPr>
          <w:rFonts w:eastAsia="Times New Roman" w:cs="Times New Roman"/>
          <w:szCs w:val="24"/>
        </w:rPr>
        <w:t xml:space="preserve"> </w:t>
      </w:r>
      <w:r>
        <w:rPr>
          <w:rFonts w:eastAsia="Times New Roman" w:cs="Times New Roman"/>
          <w:szCs w:val="24"/>
        </w:rPr>
        <w:t xml:space="preserve">ως έχει; </w:t>
      </w:r>
    </w:p>
    <w:p w14:paraId="3509726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26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ΧΡΙΣΤΟΣ ΔΗΜΑ</w:t>
      </w:r>
      <w:r>
        <w:rPr>
          <w:rFonts w:eastAsia="Times New Roman" w:cs="Times New Roman"/>
          <w:b/>
          <w:szCs w:val="24"/>
        </w:rPr>
        <w:t xml:space="preserve">Σ: </w:t>
      </w:r>
      <w:r>
        <w:rPr>
          <w:rFonts w:eastAsia="Times New Roman" w:cs="Times New Roman"/>
          <w:szCs w:val="24"/>
        </w:rPr>
        <w:t>Όχι.</w:t>
      </w:r>
    </w:p>
    <w:p w14:paraId="3509726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6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26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26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6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26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6C"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315 έγινε δεκτό ως έχει κατά πλειοψηφία. </w:t>
      </w:r>
    </w:p>
    <w:p w14:paraId="3509726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316</w:t>
      </w:r>
      <w:r w:rsidRPr="00A00E20">
        <w:rPr>
          <w:rFonts w:eastAsia="Times New Roman" w:cs="Times New Roman"/>
          <w:szCs w:val="24"/>
        </w:rPr>
        <w:t xml:space="preserve"> </w:t>
      </w:r>
      <w:r>
        <w:rPr>
          <w:rFonts w:eastAsia="Times New Roman" w:cs="Times New Roman"/>
          <w:szCs w:val="24"/>
        </w:rPr>
        <w:t xml:space="preserve">ως έχει; </w:t>
      </w:r>
    </w:p>
    <w:p w14:paraId="3509726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26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27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7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ΓΕΡΜΕΝΗ</w:t>
      </w:r>
      <w:r>
        <w:rPr>
          <w:rFonts w:eastAsia="Times New Roman" w:cs="Times New Roman"/>
          <w:b/>
          <w:szCs w:val="24"/>
        </w:rPr>
        <w:t xml:space="preserve">Σ: </w:t>
      </w:r>
      <w:r>
        <w:rPr>
          <w:rFonts w:eastAsia="Times New Roman" w:cs="Times New Roman"/>
          <w:szCs w:val="24"/>
        </w:rPr>
        <w:t>Όχι.</w:t>
      </w:r>
    </w:p>
    <w:p w14:paraId="3509727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27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7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27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76"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316 έγινε δεκτό ως έχει κατά πλειοψηφία. </w:t>
      </w:r>
    </w:p>
    <w:p w14:paraId="3509727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317</w:t>
      </w:r>
      <w:r w:rsidRPr="00A00E20">
        <w:rPr>
          <w:rFonts w:eastAsia="Times New Roman" w:cs="Times New Roman"/>
          <w:szCs w:val="24"/>
        </w:rPr>
        <w:t xml:space="preserve"> </w:t>
      </w:r>
      <w:r>
        <w:rPr>
          <w:rFonts w:eastAsia="Times New Roman" w:cs="Times New Roman"/>
          <w:szCs w:val="24"/>
        </w:rPr>
        <w:t xml:space="preserve">ως έχει; </w:t>
      </w:r>
    </w:p>
    <w:p w14:paraId="3509727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27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27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27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27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727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ΠΑ</w:t>
      </w:r>
      <w:r>
        <w:rPr>
          <w:rFonts w:eastAsia="Times New Roman" w:cs="Times New Roman"/>
          <w:b/>
          <w:szCs w:val="24"/>
        </w:rPr>
        <w:t xml:space="preserve">ΠΑΧΡΙΣΤΟΠΟΥΛΟΣ: </w:t>
      </w:r>
      <w:r>
        <w:rPr>
          <w:rFonts w:eastAsia="Times New Roman" w:cs="Times New Roman"/>
          <w:szCs w:val="24"/>
        </w:rPr>
        <w:t>Ναι.</w:t>
      </w:r>
    </w:p>
    <w:p w14:paraId="3509727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27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280"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317 έγινε δεκτό ως έχει κατά πλειοψηφία. </w:t>
      </w:r>
    </w:p>
    <w:p w14:paraId="3509728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318</w:t>
      </w:r>
      <w:r w:rsidRPr="00A00E20">
        <w:rPr>
          <w:rFonts w:eastAsia="Times New Roman" w:cs="Times New Roman"/>
          <w:szCs w:val="24"/>
        </w:rPr>
        <w:t xml:space="preserve"> </w:t>
      </w:r>
      <w:r>
        <w:rPr>
          <w:rFonts w:eastAsia="Times New Roman" w:cs="Times New Roman"/>
          <w:szCs w:val="24"/>
        </w:rPr>
        <w:t>ως έχει;</w:t>
      </w:r>
      <w:r>
        <w:rPr>
          <w:rFonts w:eastAsia="Times New Roman" w:cs="Times New Roman"/>
          <w:szCs w:val="24"/>
        </w:rPr>
        <w:t xml:space="preserve"> </w:t>
      </w:r>
    </w:p>
    <w:p w14:paraId="3509728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28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284"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8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28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28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8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28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8A"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318 έγινε δεκτό ως έχει κατά πλειοψηφία. </w:t>
      </w:r>
    </w:p>
    <w:p w14:paraId="3509728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319</w:t>
      </w:r>
      <w:r w:rsidRPr="00A00E20">
        <w:rPr>
          <w:rFonts w:eastAsia="Times New Roman" w:cs="Times New Roman"/>
          <w:szCs w:val="24"/>
        </w:rPr>
        <w:t xml:space="preserve"> </w:t>
      </w:r>
      <w:r>
        <w:rPr>
          <w:rFonts w:eastAsia="Times New Roman" w:cs="Times New Roman"/>
          <w:szCs w:val="24"/>
        </w:rPr>
        <w:t xml:space="preserve">ως έχει; </w:t>
      </w:r>
    </w:p>
    <w:p w14:paraId="3509728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28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28E"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8F"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290"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35097291"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92"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35097293"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94"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319 έγινε δεκτό ως έχει </w:t>
      </w:r>
      <w:r>
        <w:rPr>
          <w:rFonts w:eastAsia="Times New Roman" w:cs="Times New Roman"/>
          <w:szCs w:val="24"/>
        </w:rPr>
        <w:t xml:space="preserve">κατά πλειοψηφία. </w:t>
      </w:r>
    </w:p>
    <w:p w14:paraId="35097295"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320</w:t>
      </w:r>
      <w:r w:rsidRPr="00A00E20">
        <w:rPr>
          <w:rFonts w:eastAsia="Times New Roman" w:cs="Times New Roman"/>
          <w:szCs w:val="24"/>
        </w:rPr>
        <w:t xml:space="preserve"> </w:t>
      </w:r>
      <w:r>
        <w:rPr>
          <w:rFonts w:eastAsia="Times New Roman" w:cs="Times New Roman"/>
          <w:szCs w:val="24"/>
        </w:rPr>
        <w:t xml:space="preserve">ως έχει; </w:t>
      </w:r>
    </w:p>
    <w:p w14:paraId="35097296"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297"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298"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35097299"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29A"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3509729B"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29C"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ΜΑΡΙΟΣ ΓΕ</w:t>
      </w:r>
      <w:r>
        <w:rPr>
          <w:rFonts w:eastAsia="Times New Roman" w:cs="Times New Roman"/>
          <w:b/>
          <w:szCs w:val="24"/>
        </w:rPr>
        <w:t>ΩΡΓΙΑΔΗΣ (Θ΄ Αντιπρόεδρος της Βουλής):</w:t>
      </w:r>
      <w:r>
        <w:rPr>
          <w:rFonts w:eastAsia="Times New Roman" w:cs="Times New Roman"/>
          <w:szCs w:val="24"/>
        </w:rPr>
        <w:t xml:space="preserve"> Παρών.</w:t>
      </w:r>
    </w:p>
    <w:p w14:paraId="3509729D" w14:textId="77777777" w:rsidR="00A42BF5" w:rsidRDefault="007F616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29E" w14:textId="77777777" w:rsidR="00A42BF5" w:rsidRDefault="007F6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320 έγινε δεκτό ως έχει κατά πλειοψηφία. </w:t>
      </w:r>
    </w:p>
    <w:p w14:paraId="3509729F"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32</w:t>
      </w:r>
      <w:r w:rsidRPr="00C15206">
        <w:rPr>
          <w:rFonts w:eastAsia="Times New Roman"/>
          <w:szCs w:val="24"/>
        </w:rPr>
        <w:t>1 ως έχει;</w:t>
      </w:r>
    </w:p>
    <w:p w14:paraId="350972A0"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2A1"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2A2"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2A3"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2A4"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2A5"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2A6"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2A7"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2A8"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 xml:space="preserve">Συνεπώς το </w:t>
      </w:r>
      <w:r>
        <w:rPr>
          <w:rFonts w:eastAsia="Times New Roman"/>
          <w:szCs w:val="24"/>
        </w:rPr>
        <w:t>άρθρο</w:t>
      </w:r>
      <w:r w:rsidRPr="00C15206">
        <w:rPr>
          <w:rFonts w:eastAsia="Times New Roman"/>
          <w:szCs w:val="24"/>
        </w:rPr>
        <w:t xml:space="preserve"> </w:t>
      </w:r>
      <w:r w:rsidRPr="00B85A57">
        <w:rPr>
          <w:rFonts w:eastAsia="Times New Roman"/>
          <w:szCs w:val="24"/>
        </w:rPr>
        <w:t>32</w:t>
      </w:r>
      <w:r w:rsidRPr="00C15206">
        <w:rPr>
          <w:rFonts w:eastAsia="Times New Roman"/>
          <w:szCs w:val="24"/>
        </w:rPr>
        <w:t xml:space="preserve">1 έγινε δεκτό ως έχει κατά πλειοψηφία. </w:t>
      </w:r>
    </w:p>
    <w:p w14:paraId="350972A9"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322</w:t>
      </w:r>
      <w:r w:rsidRPr="00C15206">
        <w:rPr>
          <w:rFonts w:eastAsia="Times New Roman"/>
          <w:szCs w:val="24"/>
        </w:rPr>
        <w:t xml:space="preserve"> ως έχει;</w:t>
      </w:r>
    </w:p>
    <w:p w14:paraId="350972AA"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2AB"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2AC"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2AD"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2AE"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2AF" w14:textId="77777777" w:rsidR="00A42BF5" w:rsidRDefault="007F616C">
      <w:pPr>
        <w:spacing w:line="600" w:lineRule="auto"/>
        <w:ind w:firstLine="720"/>
        <w:jc w:val="both"/>
        <w:rPr>
          <w:rFonts w:eastAsia="Times New Roman"/>
          <w:szCs w:val="24"/>
        </w:rPr>
      </w:pPr>
      <w:r>
        <w:rPr>
          <w:rFonts w:eastAsia="Times New Roman"/>
          <w:b/>
          <w:szCs w:val="24"/>
        </w:rPr>
        <w:t>ΑΘΑΝΑΣΙΟΣ ΠΑΠΑΧ</w:t>
      </w:r>
      <w:r>
        <w:rPr>
          <w:rFonts w:eastAsia="Times New Roman"/>
          <w:b/>
          <w:szCs w:val="24"/>
        </w:rPr>
        <w:t>ΡΙΣΤΟΠΟΥΛΟΣ</w:t>
      </w:r>
      <w:r w:rsidRPr="00C15206">
        <w:rPr>
          <w:rFonts w:eastAsia="Times New Roman"/>
          <w:b/>
          <w:szCs w:val="24"/>
        </w:rPr>
        <w:t xml:space="preserve">: </w:t>
      </w:r>
      <w:r>
        <w:rPr>
          <w:rFonts w:eastAsia="Times New Roman"/>
          <w:szCs w:val="24"/>
        </w:rPr>
        <w:t>Ναι.</w:t>
      </w:r>
    </w:p>
    <w:p w14:paraId="350972B0"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2B1"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2B2"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322</w:t>
      </w:r>
      <w:r w:rsidRPr="00C15206">
        <w:rPr>
          <w:rFonts w:eastAsia="Times New Roman"/>
          <w:szCs w:val="24"/>
        </w:rPr>
        <w:t xml:space="preserve"> έγινε δεκτό ως έχει κατά πλειοψηφία. </w:t>
      </w:r>
    </w:p>
    <w:p w14:paraId="350972B3"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323</w:t>
      </w:r>
      <w:r w:rsidRPr="00C15206">
        <w:rPr>
          <w:rFonts w:eastAsia="Times New Roman"/>
          <w:szCs w:val="24"/>
        </w:rPr>
        <w:t xml:space="preserve"> ως έχει;</w:t>
      </w:r>
    </w:p>
    <w:p w14:paraId="350972B4"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2B5"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2B6"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2B7"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2B8"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2B9"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2BA"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2BB"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2BC"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w:t>
      </w:r>
      <w:r>
        <w:rPr>
          <w:rFonts w:eastAsia="Times New Roman"/>
          <w:szCs w:val="24"/>
        </w:rPr>
        <w:t>ρο</w:t>
      </w:r>
      <w:r w:rsidRPr="00C15206">
        <w:rPr>
          <w:rFonts w:eastAsia="Times New Roman"/>
          <w:szCs w:val="24"/>
        </w:rPr>
        <w:t xml:space="preserve"> </w:t>
      </w:r>
      <w:r w:rsidRPr="00B85A57">
        <w:rPr>
          <w:rFonts w:eastAsia="Times New Roman"/>
          <w:szCs w:val="24"/>
        </w:rPr>
        <w:t>323</w:t>
      </w:r>
      <w:r w:rsidRPr="00C15206">
        <w:rPr>
          <w:rFonts w:eastAsia="Times New Roman"/>
          <w:szCs w:val="24"/>
        </w:rPr>
        <w:t xml:space="preserve"> έγινε δεκτό ως έχει κατά πλειοψηφία. </w:t>
      </w:r>
    </w:p>
    <w:p w14:paraId="350972BD"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324</w:t>
      </w:r>
      <w:r w:rsidRPr="00C15206">
        <w:rPr>
          <w:rFonts w:eastAsia="Times New Roman"/>
          <w:szCs w:val="24"/>
        </w:rPr>
        <w:t xml:space="preserve"> ως έχει;</w:t>
      </w:r>
    </w:p>
    <w:p w14:paraId="350972BE"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2BF"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2C0"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2C1"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2C2"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2C3" w14:textId="77777777" w:rsidR="00A42BF5" w:rsidRDefault="007F616C">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ΠΑΠΑΧΡΙΣΤΟΠΟΥΛΟΣ</w:t>
      </w:r>
      <w:r w:rsidRPr="00C15206">
        <w:rPr>
          <w:rFonts w:eastAsia="Times New Roman"/>
          <w:b/>
          <w:szCs w:val="24"/>
        </w:rPr>
        <w:t xml:space="preserve">: </w:t>
      </w:r>
      <w:r>
        <w:rPr>
          <w:rFonts w:eastAsia="Times New Roman"/>
          <w:szCs w:val="24"/>
        </w:rPr>
        <w:t>Ναι.</w:t>
      </w:r>
    </w:p>
    <w:p w14:paraId="350972C4"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2C5"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2C6"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324</w:t>
      </w:r>
      <w:r w:rsidRPr="00C15206">
        <w:rPr>
          <w:rFonts w:eastAsia="Times New Roman"/>
          <w:szCs w:val="24"/>
        </w:rPr>
        <w:t xml:space="preserve"> έγινε δεκτό ως έχει κατά πλειοψηφία. </w:t>
      </w:r>
    </w:p>
    <w:p w14:paraId="350972C7"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325</w:t>
      </w:r>
      <w:r w:rsidRPr="00C15206">
        <w:rPr>
          <w:rFonts w:eastAsia="Times New Roman"/>
          <w:szCs w:val="24"/>
        </w:rPr>
        <w:t xml:space="preserve"> ως έχει;</w:t>
      </w:r>
    </w:p>
    <w:p w14:paraId="350972C8"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r>
        <w:rPr>
          <w:rFonts w:eastAsia="Times New Roman"/>
          <w:szCs w:val="24"/>
        </w:rPr>
        <w:t>.</w:t>
      </w:r>
    </w:p>
    <w:p w14:paraId="350972C9"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2CA"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2CB"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2CC"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2CD"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2CE"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2CF"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2D0"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w:t>
      </w:r>
      <w:r>
        <w:rPr>
          <w:rFonts w:eastAsia="Times New Roman"/>
          <w:szCs w:val="24"/>
        </w:rPr>
        <w:t>ρθρο</w:t>
      </w:r>
      <w:r w:rsidRPr="00C15206">
        <w:rPr>
          <w:rFonts w:eastAsia="Times New Roman"/>
          <w:szCs w:val="24"/>
        </w:rPr>
        <w:t xml:space="preserve"> </w:t>
      </w:r>
      <w:r w:rsidRPr="00B85A57">
        <w:rPr>
          <w:rFonts w:eastAsia="Times New Roman"/>
          <w:szCs w:val="24"/>
        </w:rPr>
        <w:t>325</w:t>
      </w:r>
      <w:r w:rsidRPr="00C15206">
        <w:rPr>
          <w:rFonts w:eastAsia="Times New Roman"/>
          <w:szCs w:val="24"/>
        </w:rPr>
        <w:t xml:space="preserve"> έγινε δεκτό ως έχει κατά πλειοψηφία. </w:t>
      </w:r>
    </w:p>
    <w:p w14:paraId="350972D1"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326</w:t>
      </w:r>
      <w:r w:rsidRPr="00C15206">
        <w:rPr>
          <w:rFonts w:eastAsia="Times New Roman"/>
          <w:szCs w:val="24"/>
        </w:rPr>
        <w:t xml:space="preserve"> ως έχει;</w:t>
      </w:r>
    </w:p>
    <w:p w14:paraId="350972D2"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2D3"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2D4"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2D5"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2D6"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2D7" w14:textId="77777777" w:rsidR="00A42BF5" w:rsidRDefault="007F616C">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ΠΑΠΑΧΡΙΣΤΟΠΟΥΛΟΣ</w:t>
      </w:r>
      <w:r w:rsidRPr="00C15206">
        <w:rPr>
          <w:rFonts w:eastAsia="Times New Roman"/>
          <w:b/>
          <w:szCs w:val="24"/>
        </w:rPr>
        <w:t xml:space="preserve">: </w:t>
      </w:r>
      <w:r>
        <w:rPr>
          <w:rFonts w:eastAsia="Times New Roman"/>
          <w:szCs w:val="24"/>
        </w:rPr>
        <w:t>Ναι.</w:t>
      </w:r>
    </w:p>
    <w:p w14:paraId="350972D8"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2D9"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2DA"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326</w:t>
      </w:r>
      <w:r w:rsidRPr="00C15206">
        <w:rPr>
          <w:rFonts w:eastAsia="Times New Roman"/>
          <w:szCs w:val="24"/>
        </w:rPr>
        <w:t xml:space="preserve"> έγινε δεκτό ως έχει κατά πλειοψηφία. </w:t>
      </w:r>
    </w:p>
    <w:p w14:paraId="350972DB"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327</w:t>
      </w:r>
      <w:r w:rsidRPr="00C15206">
        <w:rPr>
          <w:rFonts w:eastAsia="Times New Roman"/>
          <w:szCs w:val="24"/>
        </w:rPr>
        <w:t xml:space="preserve"> ως έχει;</w:t>
      </w:r>
    </w:p>
    <w:p w14:paraId="350972DC"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r>
        <w:rPr>
          <w:rFonts w:eastAsia="Times New Roman"/>
          <w:szCs w:val="24"/>
        </w:rPr>
        <w:t>.</w:t>
      </w:r>
    </w:p>
    <w:p w14:paraId="350972DD"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2DE"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2DF"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2E0"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2E1"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2E2"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2E3"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2E4"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 xml:space="preserve">Συνεπώς το </w:t>
      </w:r>
      <w:r>
        <w:rPr>
          <w:rFonts w:eastAsia="Times New Roman"/>
          <w:szCs w:val="24"/>
        </w:rPr>
        <w:t>άρθρο</w:t>
      </w:r>
      <w:r w:rsidRPr="00C15206">
        <w:rPr>
          <w:rFonts w:eastAsia="Times New Roman"/>
          <w:szCs w:val="24"/>
        </w:rPr>
        <w:t xml:space="preserve"> </w:t>
      </w:r>
      <w:r w:rsidRPr="00B85A57">
        <w:rPr>
          <w:rFonts w:eastAsia="Times New Roman"/>
          <w:szCs w:val="24"/>
        </w:rPr>
        <w:t xml:space="preserve">327 </w:t>
      </w:r>
      <w:r w:rsidRPr="00C15206">
        <w:rPr>
          <w:rFonts w:eastAsia="Times New Roman"/>
          <w:szCs w:val="24"/>
        </w:rPr>
        <w:t xml:space="preserve">έγινε δεκτό ως έχει κατά πλειοψηφία. </w:t>
      </w:r>
    </w:p>
    <w:p w14:paraId="350972E5"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328</w:t>
      </w:r>
      <w:r w:rsidRPr="00C15206">
        <w:rPr>
          <w:rFonts w:eastAsia="Times New Roman"/>
          <w:szCs w:val="24"/>
        </w:rPr>
        <w:t xml:space="preserve"> ως έχει;</w:t>
      </w:r>
    </w:p>
    <w:p w14:paraId="350972E6"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2E7"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2E8"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2E9"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2EA"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2EB" w14:textId="77777777" w:rsidR="00A42BF5" w:rsidRDefault="007F616C">
      <w:pPr>
        <w:spacing w:line="600" w:lineRule="auto"/>
        <w:ind w:firstLine="720"/>
        <w:jc w:val="both"/>
        <w:rPr>
          <w:rFonts w:eastAsia="Times New Roman"/>
          <w:szCs w:val="24"/>
        </w:rPr>
      </w:pPr>
      <w:r>
        <w:rPr>
          <w:rFonts w:eastAsia="Times New Roman"/>
          <w:b/>
          <w:szCs w:val="24"/>
        </w:rPr>
        <w:t>ΑΘΑΝΑΣΙΟΣ ΠΑΠΑΧ</w:t>
      </w:r>
      <w:r>
        <w:rPr>
          <w:rFonts w:eastAsia="Times New Roman"/>
          <w:b/>
          <w:szCs w:val="24"/>
        </w:rPr>
        <w:t>ΡΙΣΤΟΠΟΥΛΟΣ</w:t>
      </w:r>
      <w:r w:rsidRPr="00C15206">
        <w:rPr>
          <w:rFonts w:eastAsia="Times New Roman"/>
          <w:b/>
          <w:szCs w:val="24"/>
        </w:rPr>
        <w:t xml:space="preserve">: </w:t>
      </w:r>
      <w:r>
        <w:rPr>
          <w:rFonts w:eastAsia="Times New Roman"/>
          <w:szCs w:val="24"/>
        </w:rPr>
        <w:t>Ναι.</w:t>
      </w:r>
    </w:p>
    <w:p w14:paraId="350972EC"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2ED"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2EE"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328</w:t>
      </w:r>
      <w:r w:rsidRPr="00C15206">
        <w:rPr>
          <w:rFonts w:eastAsia="Times New Roman"/>
          <w:szCs w:val="24"/>
        </w:rPr>
        <w:t xml:space="preserve"> έγινε δεκτό ως έχει κατά πλειοψηφία. </w:t>
      </w:r>
    </w:p>
    <w:p w14:paraId="350972EF"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329</w:t>
      </w:r>
      <w:r w:rsidRPr="00C15206">
        <w:rPr>
          <w:rFonts w:eastAsia="Times New Roman"/>
          <w:szCs w:val="24"/>
        </w:rPr>
        <w:t xml:space="preserve"> ως έχει;</w:t>
      </w:r>
    </w:p>
    <w:p w14:paraId="350972F0"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2F1"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2F2"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2F3"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2F4"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2F5"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2F6"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2F7"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2F8"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w:t>
      </w:r>
      <w:r>
        <w:rPr>
          <w:rFonts w:eastAsia="Times New Roman"/>
          <w:szCs w:val="24"/>
        </w:rPr>
        <w:t>ρο</w:t>
      </w:r>
      <w:r w:rsidRPr="00C15206">
        <w:rPr>
          <w:rFonts w:eastAsia="Times New Roman"/>
          <w:szCs w:val="24"/>
        </w:rPr>
        <w:t xml:space="preserve"> </w:t>
      </w:r>
      <w:r w:rsidRPr="00B85A57">
        <w:rPr>
          <w:rFonts w:eastAsia="Times New Roman"/>
          <w:szCs w:val="24"/>
        </w:rPr>
        <w:t>329</w:t>
      </w:r>
      <w:r w:rsidRPr="00C15206">
        <w:rPr>
          <w:rFonts w:eastAsia="Times New Roman"/>
          <w:szCs w:val="24"/>
        </w:rPr>
        <w:t xml:space="preserve"> έγινε δεκτό ως έχει κατά πλειοψηφία. </w:t>
      </w:r>
    </w:p>
    <w:p w14:paraId="350972F9"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330</w:t>
      </w:r>
      <w:r w:rsidRPr="00C15206">
        <w:rPr>
          <w:rFonts w:eastAsia="Times New Roman"/>
          <w:szCs w:val="24"/>
        </w:rPr>
        <w:t xml:space="preserve"> ως έχει;</w:t>
      </w:r>
    </w:p>
    <w:p w14:paraId="350972FA"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2FB"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2FC"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2FD"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2FE"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2FF" w14:textId="77777777" w:rsidR="00A42BF5" w:rsidRDefault="007F616C">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ΠΑΠΑΧΡΙΣΤΟΠΟΥΛΟΣ</w:t>
      </w:r>
      <w:r w:rsidRPr="00C15206">
        <w:rPr>
          <w:rFonts w:eastAsia="Times New Roman"/>
          <w:b/>
          <w:szCs w:val="24"/>
        </w:rPr>
        <w:t xml:space="preserve">: </w:t>
      </w:r>
      <w:r>
        <w:rPr>
          <w:rFonts w:eastAsia="Times New Roman"/>
          <w:szCs w:val="24"/>
        </w:rPr>
        <w:t>Ναι.</w:t>
      </w:r>
    </w:p>
    <w:p w14:paraId="35097300"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01"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02"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Pr>
          <w:rFonts w:eastAsia="Times New Roman"/>
          <w:szCs w:val="24"/>
        </w:rPr>
        <w:t>330</w:t>
      </w:r>
      <w:r w:rsidRPr="00C15206">
        <w:rPr>
          <w:rFonts w:eastAsia="Times New Roman"/>
          <w:szCs w:val="24"/>
        </w:rPr>
        <w:t xml:space="preserve"> έγινε δεκτό ως έχει κατά πλειοψηφία. </w:t>
      </w:r>
    </w:p>
    <w:p w14:paraId="35097303"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Pr>
          <w:rFonts w:eastAsia="Times New Roman"/>
          <w:szCs w:val="24"/>
        </w:rPr>
        <w:t>33</w:t>
      </w:r>
      <w:r w:rsidRPr="00C15206">
        <w:rPr>
          <w:rFonts w:eastAsia="Times New Roman"/>
          <w:szCs w:val="24"/>
        </w:rPr>
        <w:t>1</w:t>
      </w:r>
      <w:r>
        <w:rPr>
          <w:rFonts w:eastAsia="Times New Roman"/>
          <w:szCs w:val="24"/>
        </w:rPr>
        <w:t>,</w:t>
      </w:r>
      <w:r w:rsidRPr="00C15206">
        <w:rPr>
          <w:rFonts w:eastAsia="Times New Roman"/>
          <w:szCs w:val="24"/>
        </w:rPr>
        <w:t xml:space="preserve"> </w:t>
      </w:r>
      <w:r w:rsidRPr="0023295E">
        <w:rPr>
          <w:rFonts w:eastAsia="Times New Roman"/>
        </w:rPr>
        <w:t>όπως</w:t>
      </w:r>
      <w:r>
        <w:rPr>
          <w:rFonts w:eastAsia="Times New Roman"/>
          <w:szCs w:val="24"/>
        </w:rPr>
        <w:t xml:space="preserve"> τροποποιήθηκε από τον κύριο Υπουργό;</w:t>
      </w:r>
    </w:p>
    <w:p w14:paraId="35097304"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05"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06"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07"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08"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309"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0A"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0B"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w:t>
      </w:r>
      <w:r>
        <w:rPr>
          <w:rFonts w:eastAsia="Times New Roman"/>
          <w:szCs w:val="24"/>
        </w:rPr>
        <w:t>αρών.</w:t>
      </w:r>
    </w:p>
    <w:p w14:paraId="3509730C"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33</w:t>
      </w:r>
      <w:r>
        <w:rPr>
          <w:rFonts w:eastAsia="Times New Roman"/>
          <w:szCs w:val="24"/>
        </w:rPr>
        <w:t xml:space="preserve">1 έγινε δεκτό, </w:t>
      </w:r>
      <w:r w:rsidRPr="0023295E">
        <w:rPr>
          <w:rFonts w:eastAsia="Times New Roman"/>
        </w:rPr>
        <w:t>όπως</w:t>
      </w:r>
      <w:r>
        <w:rPr>
          <w:rFonts w:eastAsia="Times New Roman"/>
          <w:szCs w:val="24"/>
        </w:rPr>
        <w:t xml:space="preserve"> τροποποιήθηκε από τον κύριο Υπουργό, </w:t>
      </w:r>
      <w:r w:rsidRPr="00C15206">
        <w:rPr>
          <w:rFonts w:eastAsia="Times New Roman"/>
          <w:szCs w:val="24"/>
        </w:rPr>
        <w:t xml:space="preserve">κατά πλειοψηφία. </w:t>
      </w:r>
    </w:p>
    <w:p w14:paraId="3509730D"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332</w:t>
      </w:r>
      <w:r w:rsidRPr="00C15206">
        <w:rPr>
          <w:rFonts w:eastAsia="Times New Roman"/>
          <w:szCs w:val="24"/>
        </w:rPr>
        <w:t xml:space="preserve"> ως έχει;</w:t>
      </w:r>
    </w:p>
    <w:p w14:paraId="3509730E"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0F"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10" w14:textId="77777777" w:rsidR="00A42BF5" w:rsidRDefault="007F616C">
      <w:pPr>
        <w:spacing w:line="600" w:lineRule="auto"/>
        <w:ind w:firstLine="720"/>
        <w:jc w:val="both"/>
        <w:rPr>
          <w:rFonts w:eastAsia="Times New Roman"/>
          <w:szCs w:val="24"/>
        </w:rPr>
      </w:pPr>
      <w:r>
        <w:rPr>
          <w:rFonts w:eastAsia="Times New Roman"/>
          <w:b/>
          <w:szCs w:val="24"/>
        </w:rPr>
        <w:t xml:space="preserve">ΟΔΥΣΣΕΑΣ </w:t>
      </w:r>
      <w:r>
        <w:rPr>
          <w:rFonts w:eastAsia="Times New Roman"/>
          <w:b/>
          <w:szCs w:val="24"/>
        </w:rPr>
        <w:t>ΚΩΝΣΤΑΝΤΙΝΟΠΟΥΛΟΣ</w:t>
      </w:r>
      <w:r w:rsidRPr="00C15206">
        <w:rPr>
          <w:rFonts w:eastAsia="Times New Roman"/>
          <w:b/>
          <w:szCs w:val="24"/>
        </w:rPr>
        <w:t xml:space="preserve">: </w:t>
      </w:r>
      <w:r>
        <w:rPr>
          <w:rFonts w:eastAsia="Times New Roman"/>
          <w:szCs w:val="24"/>
        </w:rPr>
        <w:t>Παρών.</w:t>
      </w:r>
    </w:p>
    <w:p w14:paraId="35097311"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12"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313"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14"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15"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16"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332</w:t>
      </w:r>
      <w:r w:rsidRPr="00C15206">
        <w:rPr>
          <w:rFonts w:eastAsia="Times New Roman"/>
          <w:szCs w:val="24"/>
        </w:rPr>
        <w:t xml:space="preserve"> έγινε δεκτό ως έχει κατά πλειοψηφία. </w:t>
      </w:r>
    </w:p>
    <w:p w14:paraId="35097317"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333</w:t>
      </w:r>
      <w:r w:rsidRPr="00C15206">
        <w:rPr>
          <w:rFonts w:eastAsia="Times New Roman"/>
          <w:szCs w:val="24"/>
        </w:rPr>
        <w:t xml:space="preserve"> ως έχει;</w:t>
      </w:r>
    </w:p>
    <w:p w14:paraId="35097318"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19"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1A"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1B"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1C"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31D"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w:t>
      </w:r>
      <w:r>
        <w:rPr>
          <w:rFonts w:eastAsia="Times New Roman"/>
          <w:b/>
          <w:szCs w:val="24"/>
        </w:rPr>
        <w:t>ΟΣ</w:t>
      </w:r>
      <w:r w:rsidRPr="00C15206">
        <w:rPr>
          <w:rFonts w:eastAsia="Times New Roman"/>
          <w:b/>
          <w:szCs w:val="24"/>
        </w:rPr>
        <w:t xml:space="preserve">: </w:t>
      </w:r>
      <w:r>
        <w:rPr>
          <w:rFonts w:eastAsia="Times New Roman"/>
          <w:szCs w:val="24"/>
        </w:rPr>
        <w:t>Ναι.</w:t>
      </w:r>
    </w:p>
    <w:p w14:paraId="3509731E"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1F"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20"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333</w:t>
      </w:r>
      <w:r w:rsidRPr="00C15206">
        <w:rPr>
          <w:rFonts w:eastAsia="Times New Roman"/>
          <w:szCs w:val="24"/>
        </w:rPr>
        <w:t xml:space="preserve"> έγινε δεκτό ως έχει κατά πλειοψηφία. </w:t>
      </w:r>
    </w:p>
    <w:p w14:paraId="35097321"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334</w:t>
      </w:r>
      <w:r w:rsidRPr="00C15206">
        <w:rPr>
          <w:rFonts w:eastAsia="Times New Roman"/>
          <w:szCs w:val="24"/>
        </w:rPr>
        <w:t xml:space="preserve"> ως έχει;</w:t>
      </w:r>
    </w:p>
    <w:p w14:paraId="35097322"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23" w14:textId="77777777" w:rsidR="00A42BF5" w:rsidRDefault="007F616C">
      <w:pPr>
        <w:spacing w:line="600" w:lineRule="auto"/>
        <w:ind w:firstLine="720"/>
        <w:jc w:val="both"/>
        <w:rPr>
          <w:rFonts w:eastAsia="Times New Roman"/>
          <w:szCs w:val="24"/>
        </w:rPr>
      </w:pPr>
      <w:r>
        <w:rPr>
          <w:rFonts w:eastAsia="Times New Roman"/>
          <w:b/>
          <w:szCs w:val="24"/>
        </w:rPr>
        <w:t xml:space="preserve">ΧΡΙΣΤΟΣ </w:t>
      </w:r>
      <w:r>
        <w:rPr>
          <w:rFonts w:eastAsia="Times New Roman"/>
          <w:b/>
          <w:szCs w:val="24"/>
        </w:rPr>
        <w:t>ΔΗΜΑΣ</w:t>
      </w:r>
      <w:r w:rsidRPr="00C15206">
        <w:rPr>
          <w:rFonts w:eastAsia="Times New Roman"/>
          <w:b/>
          <w:szCs w:val="24"/>
        </w:rPr>
        <w:t xml:space="preserve">: </w:t>
      </w:r>
      <w:r>
        <w:rPr>
          <w:rFonts w:eastAsia="Times New Roman"/>
          <w:szCs w:val="24"/>
        </w:rPr>
        <w:t>Όχι.</w:t>
      </w:r>
    </w:p>
    <w:p w14:paraId="35097324"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25"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26"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327"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28"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29"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2A"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334</w:t>
      </w:r>
      <w:r w:rsidRPr="00C15206">
        <w:rPr>
          <w:rFonts w:eastAsia="Times New Roman"/>
          <w:szCs w:val="24"/>
        </w:rPr>
        <w:t xml:space="preserve"> έ</w:t>
      </w:r>
      <w:r w:rsidRPr="00C15206">
        <w:rPr>
          <w:rFonts w:eastAsia="Times New Roman"/>
          <w:szCs w:val="24"/>
        </w:rPr>
        <w:t xml:space="preserve">γινε δεκτό ως έχει κατά πλειοψηφία. </w:t>
      </w:r>
    </w:p>
    <w:p w14:paraId="3509732B"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335</w:t>
      </w:r>
      <w:r w:rsidRPr="00C15206">
        <w:rPr>
          <w:rFonts w:eastAsia="Times New Roman"/>
          <w:szCs w:val="24"/>
        </w:rPr>
        <w:t xml:space="preserve"> ως έχει;</w:t>
      </w:r>
    </w:p>
    <w:p w14:paraId="3509732C"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2D"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2E"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2F"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30"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331"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32"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33"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34"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335</w:t>
      </w:r>
      <w:r w:rsidRPr="00C15206">
        <w:rPr>
          <w:rFonts w:eastAsia="Times New Roman"/>
          <w:szCs w:val="24"/>
        </w:rPr>
        <w:t xml:space="preserve"> έγινε δεκτό ως έχει κατά πλειοψηφία. </w:t>
      </w:r>
    </w:p>
    <w:p w14:paraId="35097335"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336</w:t>
      </w:r>
      <w:r w:rsidRPr="00C15206">
        <w:rPr>
          <w:rFonts w:eastAsia="Times New Roman"/>
          <w:szCs w:val="24"/>
        </w:rPr>
        <w:t xml:space="preserve"> ως έχει;</w:t>
      </w:r>
    </w:p>
    <w:p w14:paraId="35097336"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37"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w:t>
      </w:r>
      <w:r w:rsidRPr="00C15206">
        <w:rPr>
          <w:rFonts w:eastAsia="Times New Roman"/>
          <w:b/>
          <w:szCs w:val="24"/>
        </w:rPr>
        <w:t xml:space="preserve"> </w:t>
      </w:r>
      <w:r>
        <w:rPr>
          <w:rFonts w:eastAsia="Times New Roman"/>
          <w:szCs w:val="24"/>
        </w:rPr>
        <w:t>Όχι.</w:t>
      </w:r>
    </w:p>
    <w:p w14:paraId="35097338"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39"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3A"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33B"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3C"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3D"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3E"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336</w:t>
      </w:r>
      <w:r w:rsidRPr="00C15206">
        <w:rPr>
          <w:rFonts w:eastAsia="Times New Roman"/>
          <w:szCs w:val="24"/>
        </w:rPr>
        <w:t xml:space="preserve"> έγινε δ</w:t>
      </w:r>
      <w:r w:rsidRPr="00C15206">
        <w:rPr>
          <w:rFonts w:eastAsia="Times New Roman"/>
          <w:szCs w:val="24"/>
        </w:rPr>
        <w:t xml:space="preserve">εκτό ως έχει κατά πλειοψηφία. </w:t>
      </w:r>
    </w:p>
    <w:p w14:paraId="3509733F"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337</w:t>
      </w:r>
      <w:r w:rsidRPr="00C15206">
        <w:rPr>
          <w:rFonts w:eastAsia="Times New Roman"/>
          <w:szCs w:val="24"/>
        </w:rPr>
        <w:t xml:space="preserve"> ως έχει;</w:t>
      </w:r>
    </w:p>
    <w:p w14:paraId="35097340"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41"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42"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43"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44"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345"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46"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47"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48"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337</w:t>
      </w:r>
      <w:r w:rsidRPr="00C15206">
        <w:rPr>
          <w:rFonts w:eastAsia="Times New Roman"/>
          <w:szCs w:val="24"/>
        </w:rPr>
        <w:t xml:space="preserve"> έγινε δεκτό ως έχει κατά πλειοψηφία. </w:t>
      </w:r>
    </w:p>
    <w:p w14:paraId="35097349"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338</w:t>
      </w:r>
      <w:r w:rsidRPr="00C15206">
        <w:rPr>
          <w:rFonts w:eastAsia="Times New Roman"/>
          <w:szCs w:val="24"/>
        </w:rPr>
        <w:t xml:space="preserve"> ως έχει;</w:t>
      </w:r>
    </w:p>
    <w:p w14:paraId="3509734A"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4B"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4C"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4D"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4E"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34F"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50"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51"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52"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338</w:t>
      </w:r>
      <w:r w:rsidRPr="00C15206">
        <w:rPr>
          <w:rFonts w:eastAsia="Times New Roman"/>
          <w:szCs w:val="24"/>
        </w:rPr>
        <w:t xml:space="preserve"> έγινε δεκτό ως έχει κατά πλειοψηφία. </w:t>
      </w:r>
    </w:p>
    <w:p w14:paraId="35097353"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339</w:t>
      </w:r>
      <w:r w:rsidRPr="00C15206">
        <w:rPr>
          <w:rFonts w:eastAsia="Times New Roman"/>
          <w:szCs w:val="24"/>
        </w:rPr>
        <w:t xml:space="preserve"> ως έχει;</w:t>
      </w:r>
    </w:p>
    <w:p w14:paraId="35097354"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55"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56"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57"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58"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359"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w:t>
      </w:r>
      <w:r>
        <w:rPr>
          <w:rFonts w:eastAsia="Times New Roman"/>
          <w:b/>
          <w:szCs w:val="24"/>
        </w:rPr>
        <w:t>ΟΣ</w:t>
      </w:r>
      <w:r w:rsidRPr="00C15206">
        <w:rPr>
          <w:rFonts w:eastAsia="Times New Roman"/>
          <w:b/>
          <w:szCs w:val="24"/>
        </w:rPr>
        <w:t xml:space="preserve">: </w:t>
      </w:r>
      <w:r>
        <w:rPr>
          <w:rFonts w:eastAsia="Times New Roman"/>
          <w:szCs w:val="24"/>
        </w:rPr>
        <w:t>Ναι.</w:t>
      </w:r>
    </w:p>
    <w:p w14:paraId="3509735A"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5B"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5C"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339</w:t>
      </w:r>
      <w:r w:rsidRPr="00C15206">
        <w:rPr>
          <w:rFonts w:eastAsia="Times New Roman"/>
          <w:szCs w:val="24"/>
        </w:rPr>
        <w:t xml:space="preserve"> έγινε δεκτό ως έχει κατά πλειοψηφία. </w:t>
      </w:r>
    </w:p>
    <w:p w14:paraId="3509735D"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340</w:t>
      </w:r>
      <w:r w:rsidRPr="00C15206">
        <w:rPr>
          <w:rFonts w:eastAsia="Times New Roman"/>
          <w:szCs w:val="24"/>
        </w:rPr>
        <w:t xml:space="preserve"> ως έχει;</w:t>
      </w:r>
    </w:p>
    <w:p w14:paraId="3509735E"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5F" w14:textId="77777777" w:rsidR="00A42BF5" w:rsidRDefault="007F616C">
      <w:pPr>
        <w:spacing w:line="600" w:lineRule="auto"/>
        <w:ind w:firstLine="720"/>
        <w:jc w:val="both"/>
        <w:rPr>
          <w:rFonts w:eastAsia="Times New Roman"/>
          <w:szCs w:val="24"/>
        </w:rPr>
      </w:pPr>
      <w:r>
        <w:rPr>
          <w:rFonts w:eastAsia="Times New Roman"/>
          <w:b/>
          <w:szCs w:val="24"/>
        </w:rPr>
        <w:t>ΧΡΙΣΤΟΣ ΔΗΜΑ</w:t>
      </w:r>
      <w:r>
        <w:rPr>
          <w:rFonts w:eastAsia="Times New Roman"/>
          <w:b/>
          <w:szCs w:val="24"/>
        </w:rPr>
        <w:t>Σ</w:t>
      </w:r>
      <w:r w:rsidRPr="00C15206">
        <w:rPr>
          <w:rFonts w:eastAsia="Times New Roman"/>
          <w:b/>
          <w:szCs w:val="24"/>
        </w:rPr>
        <w:t xml:space="preserve">: </w:t>
      </w:r>
      <w:r>
        <w:rPr>
          <w:rFonts w:eastAsia="Times New Roman"/>
          <w:szCs w:val="24"/>
        </w:rPr>
        <w:t>Όχι.</w:t>
      </w:r>
    </w:p>
    <w:p w14:paraId="35097360"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61"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62"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363"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64"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65"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66"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340</w:t>
      </w:r>
      <w:r w:rsidRPr="00C15206">
        <w:rPr>
          <w:rFonts w:eastAsia="Times New Roman"/>
          <w:szCs w:val="24"/>
        </w:rPr>
        <w:t xml:space="preserve"> έγινε δεκτό ως έχει κατά πλειοψηφία. </w:t>
      </w:r>
    </w:p>
    <w:p w14:paraId="35097367"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Pr>
          <w:rFonts w:eastAsia="Times New Roman"/>
          <w:szCs w:val="24"/>
        </w:rPr>
        <w:t>34</w:t>
      </w:r>
      <w:r w:rsidRPr="00C15206">
        <w:rPr>
          <w:rFonts w:eastAsia="Times New Roman"/>
          <w:szCs w:val="24"/>
        </w:rPr>
        <w:t>1 ως έχει;</w:t>
      </w:r>
    </w:p>
    <w:p w14:paraId="35097368"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69"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6A"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6B"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6C"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36D" w14:textId="77777777" w:rsidR="00A42BF5" w:rsidRDefault="007F616C">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ΠΑΠΑΧΡΙΣΤΟΠΟΥΛΟΣ</w:t>
      </w:r>
      <w:r w:rsidRPr="00C15206">
        <w:rPr>
          <w:rFonts w:eastAsia="Times New Roman"/>
          <w:b/>
          <w:szCs w:val="24"/>
        </w:rPr>
        <w:t xml:space="preserve">: </w:t>
      </w:r>
      <w:r>
        <w:rPr>
          <w:rFonts w:eastAsia="Times New Roman"/>
          <w:szCs w:val="24"/>
        </w:rPr>
        <w:t>Ναι.</w:t>
      </w:r>
    </w:p>
    <w:p w14:paraId="3509736E"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6F"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70"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Pr>
          <w:rFonts w:eastAsia="Times New Roman"/>
          <w:szCs w:val="24"/>
        </w:rPr>
        <w:t>34</w:t>
      </w:r>
      <w:r w:rsidRPr="00C15206">
        <w:rPr>
          <w:rFonts w:eastAsia="Times New Roman"/>
          <w:szCs w:val="24"/>
        </w:rPr>
        <w:t xml:space="preserve">1 έγινε δεκτό ως έχει κατά πλειοψηφία. </w:t>
      </w:r>
    </w:p>
    <w:p w14:paraId="35097371"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 xml:space="preserve">342 </w:t>
      </w:r>
      <w:r w:rsidRPr="00C15206">
        <w:rPr>
          <w:rFonts w:eastAsia="Times New Roman"/>
          <w:szCs w:val="24"/>
        </w:rPr>
        <w:t>ως έχει;</w:t>
      </w:r>
    </w:p>
    <w:p w14:paraId="35097372"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73"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74"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75"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76"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377"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78"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79"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7A"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w:t>
      </w:r>
      <w:r>
        <w:rPr>
          <w:rFonts w:eastAsia="Times New Roman"/>
          <w:szCs w:val="24"/>
        </w:rPr>
        <w:t>ο άρθρο</w:t>
      </w:r>
      <w:r w:rsidRPr="00C15206">
        <w:rPr>
          <w:rFonts w:eastAsia="Times New Roman"/>
          <w:szCs w:val="24"/>
        </w:rPr>
        <w:t xml:space="preserve"> </w:t>
      </w:r>
      <w:r w:rsidRPr="00B85A57">
        <w:rPr>
          <w:rFonts w:eastAsia="Times New Roman"/>
          <w:szCs w:val="24"/>
        </w:rPr>
        <w:t>342</w:t>
      </w:r>
      <w:r w:rsidRPr="00C15206">
        <w:rPr>
          <w:rFonts w:eastAsia="Times New Roman"/>
          <w:szCs w:val="24"/>
        </w:rPr>
        <w:t xml:space="preserve"> έγινε δεκτό ως έχει κατά πλειοψηφία. </w:t>
      </w:r>
    </w:p>
    <w:p w14:paraId="3509737B"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343</w:t>
      </w:r>
      <w:r w:rsidRPr="00C15206">
        <w:rPr>
          <w:rFonts w:eastAsia="Times New Roman"/>
          <w:szCs w:val="24"/>
        </w:rPr>
        <w:t xml:space="preserve"> ως έχει;</w:t>
      </w:r>
    </w:p>
    <w:p w14:paraId="3509737C"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7D"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7E"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7F"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80"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381" w14:textId="77777777" w:rsidR="00A42BF5" w:rsidRDefault="007F616C">
      <w:pPr>
        <w:spacing w:line="600" w:lineRule="auto"/>
        <w:ind w:firstLine="720"/>
        <w:jc w:val="both"/>
        <w:rPr>
          <w:rFonts w:eastAsia="Times New Roman"/>
          <w:szCs w:val="24"/>
        </w:rPr>
      </w:pPr>
      <w:r>
        <w:rPr>
          <w:rFonts w:eastAsia="Times New Roman"/>
          <w:b/>
          <w:szCs w:val="24"/>
        </w:rPr>
        <w:t>ΑΘΑΝΑΣΙΟΣ ΠΑΠΑΧ</w:t>
      </w:r>
      <w:r>
        <w:rPr>
          <w:rFonts w:eastAsia="Times New Roman"/>
          <w:b/>
          <w:szCs w:val="24"/>
        </w:rPr>
        <w:t>ΡΙΣΤΟΠΟΥΛΟΣ</w:t>
      </w:r>
      <w:r w:rsidRPr="00C15206">
        <w:rPr>
          <w:rFonts w:eastAsia="Times New Roman"/>
          <w:b/>
          <w:szCs w:val="24"/>
        </w:rPr>
        <w:t xml:space="preserve">: </w:t>
      </w:r>
      <w:r>
        <w:rPr>
          <w:rFonts w:eastAsia="Times New Roman"/>
          <w:szCs w:val="24"/>
        </w:rPr>
        <w:t>Ναι.</w:t>
      </w:r>
    </w:p>
    <w:p w14:paraId="35097382"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83"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84"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343</w:t>
      </w:r>
      <w:r w:rsidRPr="00C15206">
        <w:rPr>
          <w:rFonts w:eastAsia="Times New Roman"/>
          <w:szCs w:val="24"/>
        </w:rPr>
        <w:t xml:space="preserve"> έγινε δεκτό ως έχει κατά πλειοψηφία. </w:t>
      </w:r>
    </w:p>
    <w:p w14:paraId="35097385"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344</w:t>
      </w:r>
      <w:r w:rsidRPr="00C15206">
        <w:rPr>
          <w:rFonts w:eastAsia="Times New Roman"/>
          <w:szCs w:val="24"/>
        </w:rPr>
        <w:t xml:space="preserve"> ως έχει;</w:t>
      </w:r>
    </w:p>
    <w:p w14:paraId="35097386"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87"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88"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89"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8A"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38B"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8C"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8D"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8E"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344</w:t>
      </w:r>
      <w:r w:rsidRPr="00C15206">
        <w:rPr>
          <w:rFonts w:eastAsia="Times New Roman"/>
          <w:szCs w:val="24"/>
        </w:rPr>
        <w:t xml:space="preserve"> έγινε δεκτό ως έχει κατά πλειοψηφία. </w:t>
      </w:r>
    </w:p>
    <w:p w14:paraId="3509738F"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345</w:t>
      </w:r>
      <w:r w:rsidRPr="00C15206">
        <w:rPr>
          <w:rFonts w:eastAsia="Times New Roman"/>
          <w:szCs w:val="24"/>
        </w:rPr>
        <w:t xml:space="preserve"> ως έχει;</w:t>
      </w:r>
    </w:p>
    <w:p w14:paraId="35097390"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91"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92"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93"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94"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395" w14:textId="77777777" w:rsidR="00A42BF5" w:rsidRDefault="007F616C">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ΠΑΠΑΧΡΙΣΤΟΠΟΥΛΟΣ</w:t>
      </w:r>
      <w:r w:rsidRPr="00C15206">
        <w:rPr>
          <w:rFonts w:eastAsia="Times New Roman"/>
          <w:b/>
          <w:szCs w:val="24"/>
        </w:rPr>
        <w:t xml:space="preserve">: </w:t>
      </w:r>
      <w:r>
        <w:rPr>
          <w:rFonts w:eastAsia="Times New Roman"/>
          <w:szCs w:val="24"/>
        </w:rPr>
        <w:t>Ναι.</w:t>
      </w:r>
    </w:p>
    <w:p w14:paraId="35097396"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97"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98"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345</w:t>
      </w:r>
      <w:r w:rsidRPr="00C15206">
        <w:rPr>
          <w:rFonts w:eastAsia="Times New Roman"/>
          <w:szCs w:val="24"/>
        </w:rPr>
        <w:t xml:space="preserve"> έγινε δεκτό ως έχει κατά πλειοψηφία. </w:t>
      </w:r>
    </w:p>
    <w:p w14:paraId="35097399"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346</w:t>
      </w:r>
      <w:r w:rsidRPr="00C15206">
        <w:rPr>
          <w:rFonts w:eastAsia="Times New Roman"/>
          <w:szCs w:val="24"/>
        </w:rPr>
        <w:t xml:space="preserve"> ως έχει;</w:t>
      </w:r>
    </w:p>
    <w:p w14:paraId="3509739A"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r>
        <w:rPr>
          <w:rFonts w:eastAsia="Times New Roman"/>
          <w:szCs w:val="24"/>
        </w:rPr>
        <w:t>.</w:t>
      </w:r>
    </w:p>
    <w:p w14:paraId="3509739B"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9C"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9D"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9E"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Παρών.</w:t>
      </w:r>
    </w:p>
    <w:p w14:paraId="3509739F"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A0"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A1"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Όχι.</w:t>
      </w:r>
    </w:p>
    <w:p w14:paraId="350973A2"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 xml:space="preserve">Συνεπώς το </w:t>
      </w:r>
      <w:r>
        <w:rPr>
          <w:rFonts w:eastAsia="Times New Roman"/>
          <w:szCs w:val="24"/>
        </w:rPr>
        <w:t>άρθρο</w:t>
      </w:r>
      <w:r w:rsidRPr="00C15206">
        <w:rPr>
          <w:rFonts w:eastAsia="Times New Roman"/>
          <w:szCs w:val="24"/>
        </w:rPr>
        <w:t xml:space="preserve"> </w:t>
      </w:r>
      <w:r w:rsidRPr="00B85A57">
        <w:rPr>
          <w:rFonts w:eastAsia="Times New Roman"/>
          <w:szCs w:val="24"/>
        </w:rPr>
        <w:t>346</w:t>
      </w:r>
      <w:r w:rsidRPr="00C15206">
        <w:rPr>
          <w:rFonts w:eastAsia="Times New Roman"/>
          <w:szCs w:val="24"/>
        </w:rPr>
        <w:t xml:space="preserve"> έγινε δεκτό ως έχει κατά πλειοψηφία. </w:t>
      </w:r>
    </w:p>
    <w:p w14:paraId="350973A3"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347</w:t>
      </w:r>
      <w:r w:rsidRPr="00C15206">
        <w:rPr>
          <w:rFonts w:eastAsia="Times New Roman"/>
          <w:szCs w:val="24"/>
        </w:rPr>
        <w:t xml:space="preserve"> ως έχει;</w:t>
      </w:r>
    </w:p>
    <w:p w14:paraId="350973A4"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A5"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A6"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A7"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A8"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3A9" w14:textId="77777777" w:rsidR="00A42BF5" w:rsidRDefault="007F616C">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ΠΑΠΑΧΡΙΣΤΟΠΟΥΛΟΣ</w:t>
      </w:r>
      <w:r w:rsidRPr="00C15206">
        <w:rPr>
          <w:rFonts w:eastAsia="Times New Roman"/>
          <w:b/>
          <w:szCs w:val="24"/>
        </w:rPr>
        <w:t xml:space="preserve">: </w:t>
      </w:r>
      <w:r>
        <w:rPr>
          <w:rFonts w:eastAsia="Times New Roman"/>
          <w:szCs w:val="24"/>
        </w:rPr>
        <w:t>Ναι.</w:t>
      </w:r>
    </w:p>
    <w:p w14:paraId="350973AA"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Ναι.</w:t>
      </w:r>
    </w:p>
    <w:p w14:paraId="350973AB"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AC"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347</w:t>
      </w:r>
      <w:r w:rsidRPr="00C15206">
        <w:rPr>
          <w:rFonts w:eastAsia="Times New Roman"/>
          <w:szCs w:val="24"/>
        </w:rPr>
        <w:t xml:space="preserve"> έγινε δεκτό ως έχει κατά πλειοψηφία. </w:t>
      </w:r>
    </w:p>
    <w:p w14:paraId="350973AD"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348</w:t>
      </w:r>
      <w:r w:rsidRPr="00C15206">
        <w:rPr>
          <w:rFonts w:eastAsia="Times New Roman"/>
          <w:szCs w:val="24"/>
        </w:rPr>
        <w:t xml:space="preserve"> ως έχει;</w:t>
      </w:r>
    </w:p>
    <w:p w14:paraId="350973AE"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AF"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B0"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Όχι.</w:t>
      </w:r>
    </w:p>
    <w:p w14:paraId="350973B1"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B2"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3B3"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B4"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B5"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B6"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 xml:space="preserve">348 </w:t>
      </w:r>
      <w:r w:rsidRPr="00C15206">
        <w:rPr>
          <w:rFonts w:eastAsia="Times New Roman"/>
          <w:szCs w:val="24"/>
        </w:rPr>
        <w:t>έγινε δεκτό ως έχει κατά πλειοψηφία.</w:t>
      </w:r>
    </w:p>
    <w:p w14:paraId="350973B7"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349</w:t>
      </w:r>
      <w:r w:rsidRPr="00C15206">
        <w:rPr>
          <w:rFonts w:eastAsia="Times New Roman"/>
          <w:szCs w:val="24"/>
        </w:rPr>
        <w:t xml:space="preserve"> ως έχει;</w:t>
      </w:r>
    </w:p>
    <w:p w14:paraId="350973B8"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B9"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Ναι.</w:t>
      </w:r>
    </w:p>
    <w:p w14:paraId="350973BA"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Όχι.</w:t>
      </w:r>
    </w:p>
    <w:p w14:paraId="350973BB"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BC"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3BD"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BE"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Ναι.</w:t>
      </w:r>
    </w:p>
    <w:p w14:paraId="350973BF"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C0"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349</w:t>
      </w:r>
      <w:r w:rsidRPr="00C15206">
        <w:rPr>
          <w:rFonts w:eastAsia="Times New Roman"/>
          <w:szCs w:val="24"/>
        </w:rPr>
        <w:t xml:space="preserve"> έγινε δεκτό ως έχει κατά πλειοψηφία. </w:t>
      </w:r>
    </w:p>
    <w:p w14:paraId="350973C1"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350</w:t>
      </w:r>
      <w:r w:rsidRPr="00C15206">
        <w:rPr>
          <w:rFonts w:eastAsia="Times New Roman"/>
          <w:szCs w:val="24"/>
        </w:rPr>
        <w:t xml:space="preserve"> ως έχει;</w:t>
      </w:r>
    </w:p>
    <w:p w14:paraId="350973C2"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C3"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w:t>
      </w:r>
      <w:r>
        <w:rPr>
          <w:rFonts w:eastAsia="Times New Roman"/>
          <w:szCs w:val="24"/>
        </w:rPr>
        <w:t>χι.</w:t>
      </w:r>
    </w:p>
    <w:p w14:paraId="350973C4"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Όχι.</w:t>
      </w:r>
    </w:p>
    <w:p w14:paraId="350973C5"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C6"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3C7"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w:t>
      </w:r>
      <w:r>
        <w:rPr>
          <w:rFonts w:eastAsia="Times New Roman"/>
          <w:b/>
          <w:szCs w:val="24"/>
        </w:rPr>
        <w:t xml:space="preserve"> </w:t>
      </w:r>
      <w:r>
        <w:rPr>
          <w:rFonts w:eastAsia="Times New Roman"/>
          <w:szCs w:val="24"/>
        </w:rPr>
        <w:t>Ναι.</w:t>
      </w:r>
      <w:r w:rsidRPr="00C15206">
        <w:rPr>
          <w:rFonts w:eastAsia="Times New Roman"/>
          <w:b/>
          <w:szCs w:val="24"/>
        </w:rPr>
        <w:t xml:space="preserve"> </w:t>
      </w:r>
    </w:p>
    <w:p w14:paraId="350973C8"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Όχι.</w:t>
      </w:r>
    </w:p>
    <w:p w14:paraId="350973C9"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Όχι.</w:t>
      </w:r>
    </w:p>
    <w:p w14:paraId="350973CA"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350</w:t>
      </w:r>
      <w:r w:rsidRPr="00C15206">
        <w:rPr>
          <w:rFonts w:eastAsia="Times New Roman"/>
          <w:szCs w:val="24"/>
        </w:rPr>
        <w:t xml:space="preserve"> έγινε δεκτό ως έχει κατά πλειοψηφία. </w:t>
      </w:r>
    </w:p>
    <w:p w14:paraId="350973CB"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Pr>
          <w:rFonts w:eastAsia="Times New Roman"/>
          <w:szCs w:val="24"/>
        </w:rPr>
        <w:t>35</w:t>
      </w:r>
      <w:r w:rsidRPr="00C15206">
        <w:rPr>
          <w:rFonts w:eastAsia="Times New Roman"/>
          <w:szCs w:val="24"/>
        </w:rPr>
        <w:t>1 ως έχει;</w:t>
      </w:r>
    </w:p>
    <w:p w14:paraId="350973CC"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CD"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Παρών.</w:t>
      </w:r>
    </w:p>
    <w:p w14:paraId="350973CE"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Παρών.</w:t>
      </w:r>
    </w:p>
    <w:p w14:paraId="350973CF"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D0"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3D1"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w:t>
      </w:r>
      <w:r>
        <w:rPr>
          <w:rFonts w:eastAsia="Times New Roman"/>
          <w:b/>
          <w:szCs w:val="24"/>
        </w:rPr>
        <w:t>ΟΣ</w:t>
      </w:r>
      <w:r w:rsidRPr="00C15206">
        <w:rPr>
          <w:rFonts w:eastAsia="Times New Roman"/>
          <w:b/>
          <w:szCs w:val="24"/>
        </w:rPr>
        <w:t xml:space="preserve">: </w:t>
      </w:r>
      <w:r>
        <w:rPr>
          <w:rFonts w:eastAsia="Times New Roman"/>
          <w:szCs w:val="24"/>
        </w:rPr>
        <w:t>Ναι.</w:t>
      </w:r>
    </w:p>
    <w:p w14:paraId="350973D2"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Όχι.</w:t>
      </w:r>
    </w:p>
    <w:p w14:paraId="350973D3"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D4"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Pr>
          <w:rFonts w:eastAsia="Times New Roman"/>
          <w:szCs w:val="24"/>
        </w:rPr>
        <w:t>3</w:t>
      </w:r>
      <w:r w:rsidRPr="00B85A57">
        <w:rPr>
          <w:rFonts w:eastAsia="Times New Roman"/>
          <w:szCs w:val="24"/>
        </w:rPr>
        <w:t>5</w:t>
      </w:r>
      <w:r w:rsidRPr="00C15206">
        <w:rPr>
          <w:rFonts w:eastAsia="Times New Roman"/>
          <w:szCs w:val="24"/>
        </w:rPr>
        <w:t xml:space="preserve">1 έγινε δεκτό ως έχει κατά πλειοψηφία. </w:t>
      </w:r>
    </w:p>
    <w:p w14:paraId="350973D5"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352</w:t>
      </w:r>
      <w:r>
        <w:rPr>
          <w:rFonts w:eastAsia="Times New Roman"/>
          <w:szCs w:val="24"/>
        </w:rPr>
        <w:t>,</w:t>
      </w:r>
      <w:r w:rsidRPr="00C15206">
        <w:rPr>
          <w:rFonts w:eastAsia="Times New Roman"/>
          <w:szCs w:val="24"/>
        </w:rPr>
        <w:t xml:space="preserve"> </w:t>
      </w:r>
      <w:r>
        <w:rPr>
          <w:rFonts w:eastAsia="Times New Roman"/>
        </w:rPr>
        <w:t>όπως</w:t>
      </w:r>
      <w:r>
        <w:rPr>
          <w:rFonts w:eastAsia="Times New Roman"/>
          <w:szCs w:val="24"/>
        </w:rPr>
        <w:t xml:space="preserve"> τροποποιήθηκε από τον κύριο Υπουργό;</w:t>
      </w:r>
    </w:p>
    <w:p w14:paraId="350973D6" w14:textId="77777777" w:rsidR="00A42BF5" w:rsidRDefault="007F616C">
      <w:pPr>
        <w:spacing w:line="600" w:lineRule="auto"/>
        <w:ind w:firstLine="720"/>
        <w:jc w:val="both"/>
        <w:rPr>
          <w:rFonts w:eastAsia="Times New Roman"/>
          <w:szCs w:val="24"/>
        </w:rPr>
      </w:pPr>
      <w:r>
        <w:rPr>
          <w:rFonts w:eastAsia="Times New Roman"/>
          <w:b/>
          <w:szCs w:val="24"/>
        </w:rPr>
        <w:t xml:space="preserve">ΜΑΡΙΑ </w:t>
      </w:r>
      <w:r>
        <w:rPr>
          <w:rFonts w:eastAsia="Times New Roman"/>
          <w:b/>
          <w:szCs w:val="24"/>
        </w:rPr>
        <w:t>ΤΡΙΑΝΤΑΦΥΛΛΟΥ</w:t>
      </w:r>
      <w:r w:rsidRPr="00C15206">
        <w:rPr>
          <w:rFonts w:eastAsia="Times New Roman"/>
          <w:b/>
          <w:szCs w:val="24"/>
        </w:rPr>
        <w:t xml:space="preserve">: </w:t>
      </w:r>
      <w:r>
        <w:rPr>
          <w:rFonts w:eastAsia="Times New Roman"/>
          <w:szCs w:val="24"/>
        </w:rPr>
        <w:t>Ναι.</w:t>
      </w:r>
    </w:p>
    <w:p w14:paraId="350973D7"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Παρών.</w:t>
      </w:r>
    </w:p>
    <w:p w14:paraId="350973D8"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Όχι.</w:t>
      </w:r>
    </w:p>
    <w:p w14:paraId="350973D9"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DA"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3DB"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DC"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Ναι.</w:t>
      </w:r>
    </w:p>
    <w:p w14:paraId="350973DD"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Παρών.</w:t>
      </w:r>
    </w:p>
    <w:p w14:paraId="350973DE" w14:textId="77777777" w:rsidR="00A42BF5" w:rsidRDefault="007F616C">
      <w:pPr>
        <w:spacing w:line="600" w:lineRule="auto"/>
        <w:ind w:firstLine="720"/>
        <w:jc w:val="both"/>
        <w:rPr>
          <w:rFonts w:eastAsia="Times New Roman"/>
          <w:szCs w:val="24"/>
        </w:rPr>
      </w:pPr>
      <w:r w:rsidRPr="00933EEB">
        <w:rPr>
          <w:rFonts w:eastAsia="Times New Roman"/>
          <w:b/>
          <w:bCs/>
        </w:rPr>
        <w:t xml:space="preserve">ΠΡΟΕΔΡΕΥΟΥΣΑ (Αναστασία </w:t>
      </w:r>
      <w:r w:rsidRPr="00933EEB">
        <w:rPr>
          <w:rFonts w:eastAsia="Times New Roman"/>
          <w:b/>
          <w:bCs/>
        </w:rPr>
        <w:t>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 xml:space="preserve">352 </w:t>
      </w:r>
      <w:r w:rsidRPr="00C15206">
        <w:rPr>
          <w:rFonts w:eastAsia="Times New Roman"/>
          <w:szCs w:val="24"/>
        </w:rPr>
        <w:t>έγινε δεκτό</w:t>
      </w:r>
      <w:r>
        <w:rPr>
          <w:rFonts w:eastAsia="Times New Roman"/>
          <w:szCs w:val="24"/>
        </w:rPr>
        <w:t>,</w:t>
      </w:r>
      <w:r w:rsidRPr="00C15206">
        <w:rPr>
          <w:rFonts w:eastAsia="Times New Roman"/>
          <w:szCs w:val="24"/>
        </w:rPr>
        <w:t xml:space="preserve"> </w:t>
      </w:r>
      <w:r>
        <w:rPr>
          <w:rFonts w:eastAsia="Times New Roman"/>
        </w:rPr>
        <w:t>όπως</w:t>
      </w:r>
      <w:r>
        <w:rPr>
          <w:rFonts w:eastAsia="Times New Roman"/>
          <w:szCs w:val="24"/>
        </w:rPr>
        <w:t xml:space="preserve"> τροποποιήθηκε από τον κύριο Υπουργό, </w:t>
      </w:r>
      <w:r w:rsidRPr="00C15206">
        <w:rPr>
          <w:rFonts w:eastAsia="Times New Roman"/>
          <w:szCs w:val="24"/>
        </w:rPr>
        <w:t xml:space="preserve">κατά πλειοψηφία. </w:t>
      </w:r>
    </w:p>
    <w:p w14:paraId="350973DF"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353</w:t>
      </w:r>
      <w:r>
        <w:rPr>
          <w:rFonts w:eastAsia="Times New Roman"/>
          <w:szCs w:val="24"/>
        </w:rPr>
        <w:t>,</w:t>
      </w:r>
      <w:r w:rsidRPr="00C15206">
        <w:rPr>
          <w:rFonts w:eastAsia="Times New Roman"/>
          <w:szCs w:val="24"/>
        </w:rPr>
        <w:t xml:space="preserve"> </w:t>
      </w:r>
      <w:r>
        <w:rPr>
          <w:rFonts w:eastAsia="Times New Roman"/>
        </w:rPr>
        <w:t>όπως</w:t>
      </w:r>
      <w:r>
        <w:rPr>
          <w:rFonts w:eastAsia="Times New Roman"/>
          <w:szCs w:val="24"/>
        </w:rPr>
        <w:t xml:space="preserve"> τροποποιήθηκε από τον κύριο Υπουργό;</w:t>
      </w:r>
    </w:p>
    <w:p w14:paraId="350973E0"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E1"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E2" w14:textId="77777777" w:rsidR="00A42BF5" w:rsidRDefault="007F616C">
      <w:pPr>
        <w:spacing w:line="600" w:lineRule="auto"/>
        <w:ind w:firstLine="720"/>
        <w:jc w:val="both"/>
        <w:rPr>
          <w:rFonts w:eastAsia="Times New Roman"/>
          <w:szCs w:val="24"/>
        </w:rPr>
      </w:pPr>
      <w:r>
        <w:rPr>
          <w:rFonts w:eastAsia="Times New Roman"/>
          <w:b/>
          <w:szCs w:val="24"/>
        </w:rPr>
        <w:t>ΟΔΥΣΣΕΑΣ</w:t>
      </w:r>
      <w:r>
        <w:rPr>
          <w:rFonts w:eastAsia="Times New Roman"/>
          <w:b/>
          <w:szCs w:val="24"/>
        </w:rPr>
        <w:t xml:space="preserve"> ΚΩΝΣΤΑΝΤΙΝΟΠΟΥΛΟΣ</w:t>
      </w:r>
      <w:r w:rsidRPr="00C15206">
        <w:rPr>
          <w:rFonts w:eastAsia="Times New Roman"/>
          <w:b/>
          <w:szCs w:val="24"/>
        </w:rPr>
        <w:t xml:space="preserve">: </w:t>
      </w:r>
      <w:r>
        <w:rPr>
          <w:rFonts w:eastAsia="Times New Roman"/>
          <w:szCs w:val="24"/>
        </w:rPr>
        <w:t>Ναι.</w:t>
      </w:r>
    </w:p>
    <w:p w14:paraId="350973E3"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E4"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3E5"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E6"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Όχι.</w:t>
      </w:r>
    </w:p>
    <w:p w14:paraId="350973E7"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Ναι.</w:t>
      </w:r>
    </w:p>
    <w:p w14:paraId="350973E8"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353</w:t>
      </w:r>
      <w:r w:rsidRPr="00C15206">
        <w:rPr>
          <w:rFonts w:eastAsia="Times New Roman"/>
          <w:szCs w:val="24"/>
        </w:rPr>
        <w:t xml:space="preserve"> έγινε δεκτό</w:t>
      </w:r>
      <w:r>
        <w:rPr>
          <w:rFonts w:eastAsia="Times New Roman"/>
          <w:szCs w:val="24"/>
        </w:rPr>
        <w:t>,</w:t>
      </w:r>
      <w:r w:rsidRPr="00C15206">
        <w:rPr>
          <w:rFonts w:eastAsia="Times New Roman"/>
          <w:szCs w:val="24"/>
        </w:rPr>
        <w:t xml:space="preserve"> </w:t>
      </w:r>
      <w:r>
        <w:rPr>
          <w:rFonts w:eastAsia="Times New Roman"/>
        </w:rPr>
        <w:t>όπως</w:t>
      </w:r>
      <w:r>
        <w:rPr>
          <w:rFonts w:eastAsia="Times New Roman"/>
          <w:szCs w:val="24"/>
        </w:rPr>
        <w:t xml:space="preserve"> τροποποιήθηκε από τον κύριο Υπουργό, </w:t>
      </w:r>
      <w:r w:rsidRPr="00C15206">
        <w:rPr>
          <w:rFonts w:eastAsia="Times New Roman"/>
          <w:szCs w:val="24"/>
        </w:rPr>
        <w:t xml:space="preserve">κατά πλειοψηφία. </w:t>
      </w:r>
    </w:p>
    <w:p w14:paraId="350973E9"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354</w:t>
      </w:r>
      <w:r>
        <w:rPr>
          <w:rFonts w:eastAsia="Times New Roman"/>
          <w:szCs w:val="24"/>
        </w:rPr>
        <w:t xml:space="preserve">, </w:t>
      </w:r>
      <w:r>
        <w:rPr>
          <w:rFonts w:eastAsia="Times New Roman"/>
        </w:rPr>
        <w:t>όπως</w:t>
      </w:r>
      <w:r>
        <w:rPr>
          <w:rFonts w:eastAsia="Times New Roman"/>
          <w:szCs w:val="24"/>
        </w:rPr>
        <w:t xml:space="preserve"> τροποποιήθηκε από τον κύριο Υπουργό;</w:t>
      </w:r>
    </w:p>
    <w:p w14:paraId="350973EA"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EB"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EC"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Ναι.</w:t>
      </w:r>
    </w:p>
    <w:p w14:paraId="350973ED"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EE" w14:textId="77777777" w:rsidR="00A42BF5" w:rsidRDefault="007F616C">
      <w:pPr>
        <w:spacing w:line="600" w:lineRule="auto"/>
        <w:ind w:firstLine="720"/>
        <w:jc w:val="both"/>
        <w:rPr>
          <w:rFonts w:eastAsia="Times New Roman"/>
          <w:szCs w:val="24"/>
        </w:rPr>
      </w:pPr>
      <w:r>
        <w:rPr>
          <w:rFonts w:eastAsia="Times New Roman"/>
          <w:b/>
          <w:szCs w:val="24"/>
        </w:rPr>
        <w:t xml:space="preserve">ΝΙΚΟΛΑΟΣ </w:t>
      </w:r>
      <w:r>
        <w:rPr>
          <w:rFonts w:eastAsia="Times New Roman"/>
          <w:b/>
          <w:szCs w:val="24"/>
        </w:rPr>
        <w:t>ΚΑΡΑΘΑΝΑΣΟΠΟΥΛΟΣ</w:t>
      </w:r>
      <w:r w:rsidRPr="00C15206">
        <w:rPr>
          <w:rFonts w:eastAsia="Times New Roman"/>
          <w:b/>
          <w:szCs w:val="24"/>
        </w:rPr>
        <w:t xml:space="preserve">: </w:t>
      </w:r>
      <w:r>
        <w:rPr>
          <w:rFonts w:eastAsia="Times New Roman"/>
          <w:szCs w:val="24"/>
        </w:rPr>
        <w:t>Όχι.</w:t>
      </w:r>
    </w:p>
    <w:p w14:paraId="350973EF"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F0"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3F1"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Ναι.</w:t>
      </w:r>
    </w:p>
    <w:p w14:paraId="350973F2"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354</w:t>
      </w:r>
      <w:r w:rsidRPr="00C15206">
        <w:rPr>
          <w:rFonts w:eastAsia="Times New Roman"/>
          <w:szCs w:val="24"/>
        </w:rPr>
        <w:t xml:space="preserve"> έγινε δεκτό</w:t>
      </w:r>
      <w:r>
        <w:rPr>
          <w:rFonts w:eastAsia="Times New Roman"/>
          <w:szCs w:val="24"/>
        </w:rPr>
        <w:t>,</w:t>
      </w:r>
      <w:r w:rsidRPr="00C15206">
        <w:rPr>
          <w:rFonts w:eastAsia="Times New Roman"/>
          <w:szCs w:val="24"/>
        </w:rPr>
        <w:t xml:space="preserve"> </w:t>
      </w:r>
      <w:r>
        <w:rPr>
          <w:rFonts w:eastAsia="Times New Roman"/>
        </w:rPr>
        <w:t>όπως</w:t>
      </w:r>
      <w:r>
        <w:rPr>
          <w:rFonts w:eastAsia="Times New Roman"/>
          <w:szCs w:val="24"/>
        </w:rPr>
        <w:t xml:space="preserve"> τροποποιήθηκε από τον κύριο Υπουργό, </w:t>
      </w:r>
      <w:r w:rsidRPr="00C15206">
        <w:rPr>
          <w:rFonts w:eastAsia="Times New Roman"/>
          <w:szCs w:val="24"/>
        </w:rPr>
        <w:t xml:space="preserve">κατά πλειοψηφία. </w:t>
      </w:r>
    </w:p>
    <w:p w14:paraId="350973F3"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355</w:t>
      </w:r>
      <w:r w:rsidRPr="00C15206">
        <w:rPr>
          <w:rFonts w:eastAsia="Times New Roman"/>
          <w:szCs w:val="24"/>
        </w:rPr>
        <w:t xml:space="preserve"> ως έχει;</w:t>
      </w:r>
    </w:p>
    <w:p w14:paraId="350973F4"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F5"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3F6"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Ναι.</w:t>
      </w:r>
    </w:p>
    <w:p w14:paraId="350973F7"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3F8"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3F9"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3FA"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Όχι.</w:t>
      </w:r>
    </w:p>
    <w:p w14:paraId="350973FB"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Ναι.</w:t>
      </w:r>
    </w:p>
    <w:p w14:paraId="350973FC"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355</w:t>
      </w:r>
      <w:r w:rsidRPr="00C15206">
        <w:rPr>
          <w:rFonts w:eastAsia="Times New Roman"/>
          <w:szCs w:val="24"/>
        </w:rPr>
        <w:t xml:space="preserve"> έγινε δεκτό ως έχει κατά πλειοψηφία. </w:t>
      </w:r>
    </w:p>
    <w:p w14:paraId="350973FD"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356</w:t>
      </w:r>
      <w:r w:rsidRPr="00C15206">
        <w:rPr>
          <w:rFonts w:eastAsia="Times New Roman"/>
          <w:szCs w:val="24"/>
        </w:rPr>
        <w:t xml:space="preserve"> ως έχει;</w:t>
      </w:r>
    </w:p>
    <w:p w14:paraId="350973FE"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3FF"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Παρών.</w:t>
      </w:r>
    </w:p>
    <w:p w14:paraId="35097400"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Ναι.</w:t>
      </w:r>
    </w:p>
    <w:p w14:paraId="35097401" w14:textId="77777777" w:rsidR="00A42BF5" w:rsidRDefault="007F616C">
      <w:pPr>
        <w:spacing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ΓΕΡΜΕΝΗΣ</w:t>
      </w:r>
      <w:r w:rsidRPr="00C15206">
        <w:rPr>
          <w:rFonts w:eastAsia="Times New Roman"/>
          <w:b/>
          <w:szCs w:val="24"/>
        </w:rPr>
        <w:t xml:space="preserve">: </w:t>
      </w:r>
      <w:r>
        <w:rPr>
          <w:rFonts w:eastAsia="Times New Roman"/>
          <w:szCs w:val="24"/>
        </w:rPr>
        <w:t>Όχι.</w:t>
      </w:r>
    </w:p>
    <w:p w14:paraId="35097402"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403"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404"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Παρών.</w:t>
      </w:r>
    </w:p>
    <w:p w14:paraId="35097405"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Ναι.</w:t>
      </w:r>
    </w:p>
    <w:p w14:paraId="35097406"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356</w:t>
      </w:r>
      <w:r w:rsidRPr="00C15206">
        <w:rPr>
          <w:rFonts w:eastAsia="Times New Roman"/>
          <w:szCs w:val="24"/>
        </w:rPr>
        <w:t xml:space="preserve"> έγινε δεκτό ως έχει κατά πλειοψηφία. </w:t>
      </w:r>
    </w:p>
    <w:p w14:paraId="35097407"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Γίνετ</w:t>
      </w:r>
      <w:r w:rsidRPr="00C15206">
        <w:rPr>
          <w:rFonts w:eastAsia="Times New Roman"/>
          <w:szCs w:val="24"/>
        </w:rPr>
        <w:t xml:space="preserve">αι δεκτό το άρθρο </w:t>
      </w:r>
      <w:r w:rsidRPr="00B85A57">
        <w:rPr>
          <w:rFonts w:eastAsia="Times New Roman"/>
          <w:szCs w:val="24"/>
        </w:rPr>
        <w:t>357</w:t>
      </w:r>
      <w:r w:rsidRPr="00C15206">
        <w:rPr>
          <w:rFonts w:eastAsia="Times New Roman"/>
          <w:szCs w:val="24"/>
        </w:rPr>
        <w:t xml:space="preserve"> ως έχει;</w:t>
      </w:r>
    </w:p>
    <w:p w14:paraId="35097408"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409"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40A"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Όχι.</w:t>
      </w:r>
    </w:p>
    <w:p w14:paraId="3509740B"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40C"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40D"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40E"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Όχι.</w:t>
      </w:r>
    </w:p>
    <w:p w14:paraId="3509740F"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Όχι.</w:t>
      </w:r>
    </w:p>
    <w:p w14:paraId="35097410" w14:textId="77777777" w:rsidR="00A42BF5" w:rsidRDefault="007F616C">
      <w:pPr>
        <w:spacing w:line="600" w:lineRule="auto"/>
        <w:ind w:firstLine="720"/>
        <w:jc w:val="both"/>
        <w:rPr>
          <w:rFonts w:eastAsia="Times New Roman"/>
          <w:szCs w:val="24"/>
        </w:rPr>
      </w:pPr>
      <w:r w:rsidRPr="00933EEB">
        <w:rPr>
          <w:rFonts w:eastAsia="Times New Roman"/>
          <w:b/>
          <w:bCs/>
        </w:rPr>
        <w:t>ΠΡΟΕΔΡΕΥΟ</w:t>
      </w:r>
      <w:r w:rsidRPr="00933EEB">
        <w:rPr>
          <w:rFonts w:eastAsia="Times New Roman"/>
          <w:b/>
          <w:bCs/>
        </w:rPr>
        <w:t>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357</w:t>
      </w:r>
      <w:r w:rsidRPr="00C15206">
        <w:rPr>
          <w:rFonts w:eastAsia="Times New Roman"/>
          <w:szCs w:val="24"/>
        </w:rPr>
        <w:t xml:space="preserve"> έγινε δεκτό ως έχει κατά πλειοψηφία. </w:t>
      </w:r>
    </w:p>
    <w:p w14:paraId="35097411"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358</w:t>
      </w:r>
      <w:r w:rsidRPr="00C15206">
        <w:rPr>
          <w:rFonts w:eastAsia="Times New Roman"/>
          <w:szCs w:val="24"/>
        </w:rPr>
        <w:t xml:space="preserve"> ως έχει;</w:t>
      </w:r>
    </w:p>
    <w:p w14:paraId="35097412"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413"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414"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Όχι.</w:t>
      </w:r>
    </w:p>
    <w:p w14:paraId="35097415"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416"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417"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418"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Όχι.</w:t>
      </w:r>
    </w:p>
    <w:p w14:paraId="35097419"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Όχι.</w:t>
      </w:r>
    </w:p>
    <w:p w14:paraId="3509741A"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 xml:space="preserve">358 </w:t>
      </w:r>
      <w:r w:rsidRPr="00C15206">
        <w:rPr>
          <w:rFonts w:eastAsia="Times New Roman"/>
          <w:szCs w:val="24"/>
        </w:rPr>
        <w:t xml:space="preserve">έγινε δεκτό ως έχει κατά πλειοψηφία. </w:t>
      </w:r>
    </w:p>
    <w:p w14:paraId="3509741B"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Γίνεται δεκτό το άρθρο</w:t>
      </w:r>
      <w:r w:rsidRPr="00C15206">
        <w:rPr>
          <w:rFonts w:eastAsia="Times New Roman"/>
          <w:szCs w:val="24"/>
        </w:rPr>
        <w:t xml:space="preserve"> </w:t>
      </w:r>
      <w:r w:rsidRPr="00B85A57">
        <w:rPr>
          <w:rFonts w:eastAsia="Times New Roman"/>
          <w:szCs w:val="24"/>
        </w:rPr>
        <w:t>359</w:t>
      </w:r>
      <w:r w:rsidRPr="00C15206">
        <w:rPr>
          <w:rFonts w:eastAsia="Times New Roman"/>
          <w:szCs w:val="24"/>
        </w:rPr>
        <w:t xml:space="preserve"> ως έχει;</w:t>
      </w:r>
    </w:p>
    <w:p w14:paraId="3509741C"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41D"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41E"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Όχι.</w:t>
      </w:r>
    </w:p>
    <w:p w14:paraId="3509741F"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420"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ΚΑΡΑΘΑΝΑΣΟΠΟΥΛΟΣ</w:t>
      </w:r>
      <w:r w:rsidRPr="00C15206">
        <w:rPr>
          <w:rFonts w:eastAsia="Times New Roman"/>
          <w:b/>
          <w:szCs w:val="24"/>
        </w:rPr>
        <w:t xml:space="preserve">: </w:t>
      </w:r>
      <w:r>
        <w:rPr>
          <w:rFonts w:eastAsia="Times New Roman"/>
          <w:szCs w:val="24"/>
        </w:rPr>
        <w:t>Όχι.</w:t>
      </w:r>
    </w:p>
    <w:p w14:paraId="35097421"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422"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Όχι.</w:t>
      </w:r>
    </w:p>
    <w:p w14:paraId="35097423"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Όχι.</w:t>
      </w:r>
    </w:p>
    <w:p w14:paraId="35097424" w14:textId="77777777" w:rsidR="00A42BF5" w:rsidRDefault="007F616C">
      <w:pPr>
        <w:spacing w:line="600" w:lineRule="auto"/>
        <w:ind w:firstLine="720"/>
        <w:jc w:val="both"/>
        <w:rPr>
          <w:rFonts w:eastAsia="Times New Roman"/>
          <w:szCs w:val="24"/>
        </w:rPr>
      </w:pPr>
      <w:r w:rsidRPr="00933EEB">
        <w:rPr>
          <w:rFonts w:eastAsia="Times New Roman"/>
          <w:b/>
          <w:bCs/>
        </w:rPr>
        <w:t xml:space="preserve">ΠΡΟΕΔΡΕΥΟΥΣΑ (Αναστασία </w:t>
      </w:r>
      <w:r w:rsidRPr="00933EEB">
        <w:rPr>
          <w:rFonts w:eastAsia="Times New Roman"/>
          <w:b/>
          <w:bCs/>
        </w:rPr>
        <w:t>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359</w:t>
      </w:r>
      <w:r w:rsidRPr="00C15206">
        <w:rPr>
          <w:rFonts w:eastAsia="Times New Roman"/>
          <w:szCs w:val="24"/>
        </w:rPr>
        <w:t xml:space="preserve"> έγινε δεκτό ως έχει κατά πλειοψηφία. </w:t>
      </w:r>
    </w:p>
    <w:p w14:paraId="35097425" w14:textId="77777777" w:rsidR="00A42BF5" w:rsidRDefault="007F616C">
      <w:pPr>
        <w:spacing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Σώμα</w:t>
      </w:r>
      <w:r w:rsidRPr="00C15206">
        <w:rPr>
          <w:rFonts w:eastAsia="Times New Roman"/>
          <w:szCs w:val="24"/>
        </w:rPr>
        <w:t xml:space="preserve">: Γίνεται δεκτό το άρθρο </w:t>
      </w:r>
      <w:r w:rsidRPr="00B85A57">
        <w:rPr>
          <w:rFonts w:eastAsia="Times New Roman"/>
          <w:szCs w:val="24"/>
        </w:rPr>
        <w:t>360</w:t>
      </w:r>
      <w:r w:rsidRPr="00C15206">
        <w:rPr>
          <w:rFonts w:eastAsia="Times New Roman"/>
          <w:szCs w:val="24"/>
        </w:rPr>
        <w:t xml:space="preserve"> ως έχει;</w:t>
      </w:r>
    </w:p>
    <w:p w14:paraId="35097426" w14:textId="77777777" w:rsidR="00A42BF5" w:rsidRDefault="007F616C">
      <w:pPr>
        <w:spacing w:line="600" w:lineRule="auto"/>
        <w:ind w:firstLine="720"/>
        <w:jc w:val="both"/>
        <w:rPr>
          <w:rFonts w:eastAsia="Times New Roman"/>
          <w:szCs w:val="24"/>
        </w:rPr>
      </w:pPr>
      <w:r>
        <w:rPr>
          <w:rFonts w:eastAsia="Times New Roman"/>
          <w:b/>
          <w:szCs w:val="24"/>
        </w:rPr>
        <w:t>ΜΑΡΙΑ ΤΡΙΑΝΤΑΦΥΛΛΟΥ</w:t>
      </w:r>
      <w:r w:rsidRPr="00C15206">
        <w:rPr>
          <w:rFonts w:eastAsia="Times New Roman"/>
          <w:b/>
          <w:szCs w:val="24"/>
        </w:rPr>
        <w:t xml:space="preserve">: </w:t>
      </w:r>
      <w:r>
        <w:rPr>
          <w:rFonts w:eastAsia="Times New Roman"/>
          <w:szCs w:val="24"/>
        </w:rPr>
        <w:t>Ναι.</w:t>
      </w:r>
    </w:p>
    <w:p w14:paraId="35097427" w14:textId="77777777" w:rsidR="00A42BF5" w:rsidRDefault="007F616C">
      <w:pPr>
        <w:spacing w:line="600" w:lineRule="auto"/>
        <w:ind w:firstLine="720"/>
        <w:jc w:val="both"/>
        <w:rPr>
          <w:rFonts w:eastAsia="Times New Roman"/>
          <w:szCs w:val="24"/>
        </w:rPr>
      </w:pPr>
      <w:r>
        <w:rPr>
          <w:rFonts w:eastAsia="Times New Roman"/>
          <w:b/>
          <w:szCs w:val="24"/>
        </w:rPr>
        <w:t>ΧΡΙΣΤΟΣ ΔΗΜΑΣ</w:t>
      </w:r>
      <w:r w:rsidRPr="00C15206">
        <w:rPr>
          <w:rFonts w:eastAsia="Times New Roman"/>
          <w:b/>
          <w:szCs w:val="24"/>
        </w:rPr>
        <w:t xml:space="preserve">: </w:t>
      </w:r>
      <w:r>
        <w:rPr>
          <w:rFonts w:eastAsia="Times New Roman"/>
          <w:szCs w:val="24"/>
        </w:rPr>
        <w:t>Όχι.</w:t>
      </w:r>
    </w:p>
    <w:p w14:paraId="35097428" w14:textId="77777777" w:rsidR="00A42BF5" w:rsidRDefault="007F616C">
      <w:pPr>
        <w:spacing w:line="600" w:lineRule="auto"/>
        <w:ind w:firstLine="720"/>
        <w:jc w:val="both"/>
        <w:rPr>
          <w:rFonts w:eastAsia="Times New Roman"/>
          <w:szCs w:val="24"/>
        </w:rPr>
      </w:pPr>
      <w:r>
        <w:rPr>
          <w:rFonts w:eastAsia="Times New Roman"/>
          <w:b/>
          <w:szCs w:val="24"/>
        </w:rPr>
        <w:t>ΟΔΥΣΣΕΑΣ ΚΩΝΣΤΑΝΤΙΝΟΠΟΥΛΟΣ</w:t>
      </w:r>
      <w:r w:rsidRPr="00C15206">
        <w:rPr>
          <w:rFonts w:eastAsia="Times New Roman"/>
          <w:b/>
          <w:szCs w:val="24"/>
        </w:rPr>
        <w:t xml:space="preserve">: </w:t>
      </w:r>
      <w:r>
        <w:rPr>
          <w:rFonts w:eastAsia="Times New Roman"/>
          <w:szCs w:val="24"/>
        </w:rPr>
        <w:t>Όχι.</w:t>
      </w:r>
    </w:p>
    <w:p w14:paraId="35097429" w14:textId="77777777" w:rsidR="00A42BF5" w:rsidRDefault="007F616C">
      <w:pPr>
        <w:spacing w:line="600" w:lineRule="auto"/>
        <w:ind w:firstLine="720"/>
        <w:jc w:val="both"/>
        <w:rPr>
          <w:rFonts w:eastAsia="Times New Roman"/>
          <w:szCs w:val="24"/>
        </w:rPr>
      </w:pPr>
      <w:r>
        <w:rPr>
          <w:rFonts w:eastAsia="Times New Roman"/>
          <w:b/>
          <w:szCs w:val="24"/>
        </w:rPr>
        <w:t>ΓΕΩΡΓΙΟΣ ΓΕΡΜΕΝΗΣ</w:t>
      </w:r>
      <w:r w:rsidRPr="00C15206">
        <w:rPr>
          <w:rFonts w:eastAsia="Times New Roman"/>
          <w:b/>
          <w:szCs w:val="24"/>
        </w:rPr>
        <w:t xml:space="preserve">: </w:t>
      </w:r>
      <w:r>
        <w:rPr>
          <w:rFonts w:eastAsia="Times New Roman"/>
          <w:szCs w:val="24"/>
        </w:rPr>
        <w:t>Όχι.</w:t>
      </w:r>
    </w:p>
    <w:p w14:paraId="3509742A" w14:textId="77777777" w:rsidR="00A42BF5" w:rsidRDefault="007F616C">
      <w:pPr>
        <w:spacing w:line="600" w:lineRule="auto"/>
        <w:ind w:firstLine="720"/>
        <w:jc w:val="both"/>
        <w:rPr>
          <w:rFonts w:eastAsia="Times New Roman"/>
          <w:szCs w:val="24"/>
        </w:rPr>
      </w:pPr>
      <w:r>
        <w:rPr>
          <w:rFonts w:eastAsia="Times New Roman"/>
          <w:b/>
          <w:szCs w:val="24"/>
        </w:rPr>
        <w:t>ΝΙΚΟΛΑΟΣ ΚΑΡΑΘΑΝΑΣΟΠ</w:t>
      </w:r>
      <w:r>
        <w:rPr>
          <w:rFonts w:eastAsia="Times New Roman"/>
          <w:b/>
          <w:szCs w:val="24"/>
        </w:rPr>
        <w:t>ΟΥΛΟΣ</w:t>
      </w:r>
      <w:r w:rsidRPr="00C15206">
        <w:rPr>
          <w:rFonts w:eastAsia="Times New Roman"/>
          <w:b/>
          <w:szCs w:val="24"/>
        </w:rPr>
        <w:t xml:space="preserve">: </w:t>
      </w:r>
      <w:r>
        <w:rPr>
          <w:rFonts w:eastAsia="Times New Roman"/>
          <w:szCs w:val="24"/>
        </w:rPr>
        <w:t>Όχι.</w:t>
      </w:r>
    </w:p>
    <w:p w14:paraId="3509742B" w14:textId="77777777" w:rsidR="00A42BF5" w:rsidRDefault="007F616C">
      <w:pPr>
        <w:spacing w:line="600" w:lineRule="auto"/>
        <w:ind w:firstLine="720"/>
        <w:jc w:val="both"/>
        <w:rPr>
          <w:rFonts w:eastAsia="Times New Roman"/>
          <w:szCs w:val="24"/>
        </w:rPr>
      </w:pPr>
      <w:r>
        <w:rPr>
          <w:rFonts w:eastAsia="Times New Roman"/>
          <w:b/>
          <w:szCs w:val="24"/>
        </w:rPr>
        <w:t>ΑΘΑΝΑΣΙΟΣ ΠΑΠΑΧΡΙΣΤΟΠΟΥΛΟΣ</w:t>
      </w:r>
      <w:r w:rsidRPr="00C15206">
        <w:rPr>
          <w:rFonts w:eastAsia="Times New Roman"/>
          <w:b/>
          <w:szCs w:val="24"/>
        </w:rPr>
        <w:t xml:space="preserve">: </w:t>
      </w:r>
      <w:r>
        <w:rPr>
          <w:rFonts w:eastAsia="Times New Roman"/>
          <w:szCs w:val="24"/>
        </w:rPr>
        <w:t>Ναι.</w:t>
      </w:r>
    </w:p>
    <w:p w14:paraId="3509742C" w14:textId="77777777" w:rsidR="00A42BF5" w:rsidRDefault="007F616C">
      <w:pPr>
        <w:spacing w:line="600" w:lineRule="auto"/>
        <w:ind w:firstLine="720"/>
        <w:jc w:val="both"/>
        <w:rPr>
          <w:rFonts w:eastAsia="Times New Roman"/>
          <w:szCs w:val="24"/>
        </w:rPr>
      </w:pPr>
      <w:r>
        <w:rPr>
          <w:rFonts w:eastAsia="Times New Roman"/>
          <w:b/>
          <w:szCs w:val="24"/>
        </w:rPr>
        <w:t>ΜΑΡΙΟΣ ΓΕΩΡΓΙΑΔΗΣ</w:t>
      </w:r>
      <w:r w:rsidRPr="00C15206">
        <w:rPr>
          <w:rFonts w:eastAsia="Times New Roman"/>
          <w:b/>
          <w:szCs w:val="24"/>
        </w:rPr>
        <w:t xml:space="preserve">: </w:t>
      </w:r>
      <w:r>
        <w:rPr>
          <w:rFonts w:eastAsia="Times New Roman"/>
          <w:szCs w:val="24"/>
        </w:rPr>
        <w:t>Όχι.</w:t>
      </w:r>
    </w:p>
    <w:p w14:paraId="3509742D" w14:textId="77777777" w:rsidR="00A42BF5" w:rsidRDefault="007F616C">
      <w:pPr>
        <w:spacing w:line="600" w:lineRule="auto"/>
        <w:ind w:firstLine="720"/>
        <w:jc w:val="both"/>
        <w:rPr>
          <w:rFonts w:eastAsia="Times New Roman"/>
          <w:szCs w:val="24"/>
        </w:rPr>
      </w:pPr>
      <w:r>
        <w:rPr>
          <w:rFonts w:eastAsia="Times New Roman"/>
          <w:b/>
          <w:szCs w:val="24"/>
        </w:rPr>
        <w:t>ΓΕΩΡΓΙΟΣ ΜΑΥΡΩΤΑΣ</w:t>
      </w:r>
      <w:r w:rsidRPr="00C15206">
        <w:rPr>
          <w:rFonts w:eastAsia="Times New Roman"/>
          <w:b/>
          <w:szCs w:val="24"/>
        </w:rPr>
        <w:t xml:space="preserve">: </w:t>
      </w:r>
      <w:r>
        <w:rPr>
          <w:rFonts w:eastAsia="Times New Roman"/>
          <w:szCs w:val="24"/>
        </w:rPr>
        <w:t>Όχι.</w:t>
      </w:r>
    </w:p>
    <w:p w14:paraId="3509742E" w14:textId="77777777" w:rsidR="00A42BF5" w:rsidRDefault="007F616C">
      <w:pPr>
        <w:spacing w:line="600" w:lineRule="auto"/>
        <w:ind w:firstLine="720"/>
        <w:jc w:val="both"/>
        <w:rPr>
          <w:rFonts w:eastAsia="Times New Roman"/>
          <w:szCs w:val="24"/>
        </w:rPr>
      </w:pPr>
      <w:r w:rsidRPr="00933EEB">
        <w:rPr>
          <w:rFonts w:eastAsia="Times New Roman"/>
          <w:b/>
          <w:bCs/>
        </w:rPr>
        <w:t>ΠΡΟΕΔΡΕΥΟΥΣΑ (Αναστασία Χριστοδουλοπούλου):</w:t>
      </w:r>
      <w:r>
        <w:rPr>
          <w:rFonts w:eastAsia="Times New Roman"/>
          <w:b/>
          <w:bCs/>
        </w:rPr>
        <w:t xml:space="preserve"> </w:t>
      </w:r>
      <w:r>
        <w:rPr>
          <w:rFonts w:eastAsia="Times New Roman"/>
          <w:szCs w:val="24"/>
        </w:rPr>
        <w:t>Συνεπώς το άρθρο</w:t>
      </w:r>
      <w:r w:rsidRPr="00C15206">
        <w:rPr>
          <w:rFonts w:eastAsia="Times New Roman"/>
          <w:szCs w:val="24"/>
        </w:rPr>
        <w:t xml:space="preserve"> </w:t>
      </w:r>
      <w:r w:rsidRPr="00B85A57">
        <w:rPr>
          <w:rFonts w:eastAsia="Times New Roman"/>
          <w:szCs w:val="24"/>
        </w:rPr>
        <w:t>360</w:t>
      </w:r>
      <w:r w:rsidRPr="00C15206">
        <w:rPr>
          <w:rFonts w:eastAsia="Times New Roman"/>
          <w:szCs w:val="24"/>
        </w:rPr>
        <w:t xml:space="preserve"> έγινε δεκτό ως έχει κατά πλειοψηφία. </w:t>
      </w:r>
    </w:p>
    <w:p w14:paraId="3509742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361, όπως τροποποιήθηκε από τον κύριο Υπουργό;  </w:t>
      </w:r>
    </w:p>
    <w:p w14:paraId="3509743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3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3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3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3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3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3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3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38" w14:textId="77777777" w:rsidR="00A42BF5" w:rsidRDefault="007F616C">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361 έγινε δεκτό, όπως τροποποιήθηκε από τον κύριο Υπουργό, κατά πλειοψηφία.</w:t>
      </w:r>
    </w:p>
    <w:p w14:paraId="3509743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w:t>
      </w:r>
      <w:r>
        <w:rPr>
          <w:rFonts w:eastAsia="Times New Roman" w:cs="Times New Roman"/>
          <w:szCs w:val="24"/>
        </w:rPr>
        <w:t xml:space="preserve"> άρθρο 362 ως έχει;  </w:t>
      </w:r>
    </w:p>
    <w:p w14:paraId="3509743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3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3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3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3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3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4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4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ΜΑΥΡΩΤΑΣ: </w:t>
      </w:r>
      <w:r>
        <w:rPr>
          <w:rFonts w:eastAsia="Times New Roman" w:cs="Times New Roman"/>
          <w:szCs w:val="24"/>
        </w:rPr>
        <w:t xml:space="preserve">Όχι. </w:t>
      </w:r>
    </w:p>
    <w:p w14:paraId="3509744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362 έγινε δεκτό ως έχει κατά πλειοψηφία.</w:t>
      </w:r>
    </w:p>
    <w:p w14:paraId="3509744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363, όπως τροποποιήθηκε από τον κύριο Υπουργό;  </w:t>
      </w:r>
    </w:p>
    <w:p w14:paraId="3509744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4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4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4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4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4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4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4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4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w:t>
      </w:r>
      <w:r>
        <w:rPr>
          <w:rFonts w:eastAsia="Times New Roman" w:cs="Times New Roman"/>
          <w:szCs w:val="24"/>
        </w:rPr>
        <w:t xml:space="preserve"> το άρθρο</w:t>
      </w:r>
      <w:r>
        <w:rPr>
          <w:rFonts w:eastAsia="Times New Roman" w:cs="Times New Roman"/>
          <w:szCs w:val="24"/>
        </w:rPr>
        <w:t xml:space="preserve"> 363 έγινε δεκτό, όπως τροποποιήθηκε από τον κύριο Υπουργό, κατά πλειοψηφία.</w:t>
      </w:r>
    </w:p>
    <w:p w14:paraId="3509744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364, όπως τροποποιήθηκε από τον κύριο Υπουργό;  </w:t>
      </w:r>
    </w:p>
    <w:p w14:paraId="3509744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4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5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5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5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5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5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5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5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364 έγινε δεκτό, όπως τρ</w:t>
      </w:r>
      <w:r>
        <w:rPr>
          <w:rFonts w:eastAsia="Times New Roman" w:cs="Times New Roman"/>
          <w:szCs w:val="24"/>
        </w:rPr>
        <w:t>οποποιήθηκε από τον κύριο Υπουργό, κατά πλειοψηφία.</w:t>
      </w:r>
    </w:p>
    <w:p w14:paraId="3509745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365 ως έχει;  </w:t>
      </w:r>
    </w:p>
    <w:p w14:paraId="3509745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5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5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5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5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5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ΠΑΠΑΧΡΙΣΤΟΠΟΥΛΟΣ: </w:t>
      </w:r>
      <w:r>
        <w:rPr>
          <w:rFonts w:eastAsia="Times New Roman" w:cs="Times New Roman"/>
          <w:szCs w:val="24"/>
        </w:rPr>
        <w:t xml:space="preserve">Ναι. </w:t>
      </w:r>
    </w:p>
    <w:p w14:paraId="3509745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5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6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365 έγινε δεκτό ως έχει κατά πλειοψηφία.</w:t>
      </w:r>
    </w:p>
    <w:p w14:paraId="3509746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366 ως έχε</w:t>
      </w:r>
      <w:r>
        <w:rPr>
          <w:rFonts w:eastAsia="Times New Roman" w:cs="Times New Roman"/>
          <w:szCs w:val="24"/>
        </w:rPr>
        <w:t xml:space="preserve">ι;  </w:t>
      </w:r>
    </w:p>
    <w:p w14:paraId="3509746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6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6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6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6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6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6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6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6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366 έγινε δεκτό ως έχει κατά πλειοψηφία.</w:t>
      </w:r>
    </w:p>
    <w:p w14:paraId="3509746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367 ως έχει;  </w:t>
      </w:r>
    </w:p>
    <w:p w14:paraId="3509746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6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6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6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b/>
          <w:szCs w:val="24"/>
        </w:rPr>
        <w:t xml:space="preserve">: </w:t>
      </w:r>
      <w:r>
        <w:rPr>
          <w:rFonts w:eastAsia="Times New Roman" w:cs="Times New Roman"/>
          <w:szCs w:val="24"/>
        </w:rPr>
        <w:t>Όχι.</w:t>
      </w:r>
    </w:p>
    <w:p w14:paraId="3509747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7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7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7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7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367 έγινε δεκτό ως έχει κατά πλειοψηφία.</w:t>
      </w:r>
    </w:p>
    <w:p w14:paraId="3509747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ρωτάται το Σώμα: Γίνεται δεκτό το άρθρο 368 ως έχει;  </w:t>
      </w:r>
    </w:p>
    <w:p w14:paraId="3509747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7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7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7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7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7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7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ΜΑΡΙΟΣ ΓΕΩΡΓΙΑΔΗΣ (Θ΄ Αντιπρό</w:t>
      </w:r>
      <w:r>
        <w:rPr>
          <w:rFonts w:eastAsia="Times New Roman" w:cs="Times New Roman"/>
          <w:b/>
          <w:szCs w:val="24"/>
        </w:rPr>
        <w:t xml:space="preserve">εδρος της Βουλής): </w:t>
      </w:r>
      <w:r>
        <w:rPr>
          <w:rFonts w:eastAsia="Times New Roman" w:cs="Times New Roman"/>
          <w:szCs w:val="24"/>
        </w:rPr>
        <w:t xml:space="preserve">Όχι. </w:t>
      </w:r>
    </w:p>
    <w:p w14:paraId="3509747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7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368 έγινε δεκτό ως έχει κατά πλειοψηφία.</w:t>
      </w:r>
    </w:p>
    <w:p w14:paraId="3509747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369 ως έχει;  </w:t>
      </w:r>
    </w:p>
    <w:p w14:paraId="3509748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8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8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8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8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8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8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8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8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άρθρο</w:t>
      </w:r>
      <w:r>
        <w:rPr>
          <w:rFonts w:eastAsia="Times New Roman" w:cs="Times New Roman"/>
          <w:szCs w:val="24"/>
        </w:rPr>
        <w:t xml:space="preserve"> 369 έγινε δεκτό ως έχει κατά πλειοψηφία.</w:t>
      </w:r>
    </w:p>
    <w:p w14:paraId="3509748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370 ως έχει;  </w:t>
      </w:r>
    </w:p>
    <w:p w14:paraId="3509748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8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8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8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8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8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ΑΘΑΝΑΣΙΟΣ ΠΑΠ</w:t>
      </w:r>
      <w:r>
        <w:rPr>
          <w:rFonts w:eastAsia="Times New Roman" w:cs="Times New Roman"/>
          <w:b/>
          <w:szCs w:val="24"/>
        </w:rPr>
        <w:t xml:space="preserve">ΑΧΡΙΣΤΟΠΟΥΛΟΣ: </w:t>
      </w:r>
      <w:r>
        <w:rPr>
          <w:rFonts w:eastAsia="Times New Roman" w:cs="Times New Roman"/>
          <w:szCs w:val="24"/>
        </w:rPr>
        <w:t xml:space="preserve">Ναι. </w:t>
      </w:r>
    </w:p>
    <w:p w14:paraId="3509749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9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9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370 έγινε δεκτό ως έχει κατά πλειοψηφία.</w:t>
      </w:r>
    </w:p>
    <w:p w14:paraId="3509749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371, όπως τρο</w:t>
      </w:r>
      <w:r>
        <w:rPr>
          <w:rFonts w:eastAsia="Times New Roman" w:cs="Times New Roman"/>
          <w:szCs w:val="24"/>
        </w:rPr>
        <w:t xml:space="preserve">ποποιήθηκε από τον κύριο Υπουργό;  </w:t>
      </w:r>
    </w:p>
    <w:p w14:paraId="3509749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9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9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9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9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9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9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9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9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371 έγινε δεκτό, όπως τροποποιήθηκε από τον κύριο Υπουργό, κατά πλειοψηφία.</w:t>
      </w:r>
    </w:p>
    <w:p w14:paraId="3509749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372, όπως τροποποιήθηκε από τον κύριο Υπουργό;  </w:t>
      </w:r>
    </w:p>
    <w:p w14:paraId="3509749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9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A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A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A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A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A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A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A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372 έγινε δεκτό, όπως τροποποιήθηκε από τον κύριο Υπουργό, κατά πλειοψηφία.</w:t>
      </w:r>
    </w:p>
    <w:p w14:paraId="350974A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w:t>
      </w:r>
      <w:r>
        <w:rPr>
          <w:rFonts w:eastAsia="Times New Roman" w:cs="Times New Roman"/>
          <w:szCs w:val="24"/>
        </w:rPr>
        <w:t xml:space="preserve"> άρθρο 373 ως έχει;  </w:t>
      </w:r>
    </w:p>
    <w:p w14:paraId="350974A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A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A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A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A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A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A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A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ΜΑΥΡΩΤΑΣ: </w:t>
      </w:r>
      <w:r>
        <w:rPr>
          <w:rFonts w:eastAsia="Times New Roman" w:cs="Times New Roman"/>
          <w:szCs w:val="24"/>
        </w:rPr>
        <w:t xml:space="preserve">Όχι. </w:t>
      </w:r>
    </w:p>
    <w:p w14:paraId="350974B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373 έγινε δεκτό ως έχει κατά πλειοψηφία.</w:t>
      </w:r>
    </w:p>
    <w:p w14:paraId="350974B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374 ως έχει;  </w:t>
      </w:r>
    </w:p>
    <w:p w14:paraId="350974B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B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B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B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B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B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B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B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B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374 έγινε δεκτό ως έχει κατά πλειοψηφία.</w:t>
      </w:r>
    </w:p>
    <w:p w14:paraId="350974B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375, όπως τροποποιήθηκε από τον κύριο Υπουργό;  </w:t>
      </w:r>
    </w:p>
    <w:p w14:paraId="350974B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B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B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B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C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w:t>
      </w:r>
      <w:r>
        <w:rPr>
          <w:rFonts w:eastAsia="Times New Roman" w:cs="Times New Roman"/>
          <w:b/>
          <w:szCs w:val="24"/>
        </w:rPr>
        <w:t>ΠΟΥΛΟΣ:</w:t>
      </w:r>
      <w:r>
        <w:rPr>
          <w:rFonts w:eastAsia="Times New Roman" w:cs="Times New Roman"/>
          <w:szCs w:val="24"/>
        </w:rPr>
        <w:t xml:space="preserve"> Όχι. </w:t>
      </w:r>
    </w:p>
    <w:p w14:paraId="350974C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C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C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C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375 έγινε δεκτό, όπως τροποποιήθηκε από τον κύριο Υπουργό, κατά πλει</w:t>
      </w:r>
      <w:r>
        <w:rPr>
          <w:rFonts w:eastAsia="Times New Roman" w:cs="Times New Roman"/>
          <w:szCs w:val="24"/>
        </w:rPr>
        <w:t>οψηφία.</w:t>
      </w:r>
    </w:p>
    <w:p w14:paraId="350974C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376 ως έχει;  </w:t>
      </w:r>
    </w:p>
    <w:p w14:paraId="350974C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C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C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C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C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C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C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 xml:space="preserve">΄ Αντιπρόεδρος της Βουλής): </w:t>
      </w:r>
      <w:r>
        <w:rPr>
          <w:rFonts w:eastAsia="Times New Roman" w:cs="Times New Roman"/>
          <w:szCs w:val="24"/>
        </w:rPr>
        <w:t xml:space="preserve">Όχι. </w:t>
      </w:r>
    </w:p>
    <w:p w14:paraId="350974C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C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376 έγινε δεκτό ως έχει κατά πλειοψηφία.</w:t>
      </w:r>
    </w:p>
    <w:p w14:paraId="350974C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377, όπως τροποποιήθηκε από τον κύριο Υπουργό;  </w:t>
      </w:r>
    </w:p>
    <w:p w14:paraId="350974D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ΜΑΡΙΑ</w:t>
      </w:r>
      <w:r>
        <w:rPr>
          <w:rFonts w:eastAsia="Times New Roman" w:cs="Times New Roman"/>
          <w:b/>
          <w:szCs w:val="24"/>
        </w:rPr>
        <w:t xml:space="preserve"> ΤΡΙΑΝΤΑΦΥΛΛΟΥ: </w:t>
      </w:r>
      <w:r>
        <w:rPr>
          <w:rFonts w:eastAsia="Times New Roman" w:cs="Times New Roman"/>
          <w:szCs w:val="24"/>
        </w:rPr>
        <w:t xml:space="preserve">Ναι. </w:t>
      </w:r>
    </w:p>
    <w:p w14:paraId="350974D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D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D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D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D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D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D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D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377 έγινε δεκτό, όπως τροποποιήθηκε από τον κύριο Υπουργό, κατά πλειοψηφία.</w:t>
      </w:r>
    </w:p>
    <w:p w14:paraId="350974D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378, όπως τροποποιήθηκε από τον κύριο Υπουργό;  </w:t>
      </w:r>
    </w:p>
    <w:p w14:paraId="350974D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D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ΧΡ</w:t>
      </w:r>
      <w:r>
        <w:rPr>
          <w:rFonts w:eastAsia="Times New Roman" w:cs="Times New Roman"/>
          <w:b/>
          <w:szCs w:val="24"/>
        </w:rPr>
        <w:t xml:space="preserve">ΙΣΤΟΣ ΔΗΜΑΣ: </w:t>
      </w:r>
      <w:r>
        <w:rPr>
          <w:rFonts w:eastAsia="Times New Roman" w:cs="Times New Roman"/>
          <w:szCs w:val="24"/>
        </w:rPr>
        <w:t xml:space="preserve">Όχι. </w:t>
      </w:r>
    </w:p>
    <w:p w14:paraId="350974D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D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4D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w:t>
      </w:r>
    </w:p>
    <w:p w14:paraId="350974D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E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E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E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w:t>
      </w:r>
      <w:r>
        <w:rPr>
          <w:rFonts w:eastAsia="Times New Roman" w:cs="Times New Roman"/>
          <w:b/>
          <w:szCs w:val="24"/>
        </w:rPr>
        <w:t>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378 έγινε δεκτό, όπως τροποποιήθηκε από τον κύριο Υπουργό, κατά πλειοψηφία.</w:t>
      </w:r>
      <w:r w:rsidRPr="00B143D0">
        <w:rPr>
          <w:rFonts w:eastAsia="Times New Roman" w:cs="Times New Roman"/>
          <w:szCs w:val="24"/>
        </w:rPr>
        <w:t xml:space="preserve"> </w:t>
      </w:r>
    </w:p>
    <w:p w14:paraId="350974E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379, όπως τροποποιήθηκε από τον κύριο Υπουργό;   </w:t>
      </w:r>
    </w:p>
    <w:p w14:paraId="350974E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E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350974E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ΟΔΥΣΣΕΑΣ ΚΩΝΣ</w:t>
      </w:r>
      <w:r>
        <w:rPr>
          <w:rFonts w:eastAsia="Times New Roman" w:cs="Times New Roman"/>
          <w:b/>
          <w:szCs w:val="24"/>
        </w:rPr>
        <w:t xml:space="preserve">ΤΑΝΤΙΝΟΠΟΥΛΟΣ: </w:t>
      </w:r>
      <w:r>
        <w:rPr>
          <w:rFonts w:eastAsia="Times New Roman" w:cs="Times New Roman"/>
          <w:szCs w:val="24"/>
        </w:rPr>
        <w:t xml:space="preserve">Όχι. </w:t>
      </w:r>
    </w:p>
    <w:p w14:paraId="350974E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4E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74E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50974E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Παρών. </w:t>
      </w:r>
    </w:p>
    <w:p w14:paraId="350974E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350974E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37</w:t>
      </w:r>
      <w:r>
        <w:rPr>
          <w:rFonts w:eastAsia="Times New Roman" w:cs="Times New Roman"/>
          <w:szCs w:val="24"/>
        </w:rPr>
        <w:t>9 έγινε δεκτό, όπως τροποποιήθηκε από τον κύριο Υπουργό, κατά πλειοψηφία.</w:t>
      </w:r>
    </w:p>
    <w:p w14:paraId="350974E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Το άρθρο 380 έχει τεθεί σε ονομαστική ψηφοφορία. </w:t>
      </w:r>
    </w:p>
    <w:p w14:paraId="350974E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381 ως έχει;  </w:t>
      </w:r>
    </w:p>
    <w:p w14:paraId="350974E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F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4F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F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4F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4F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4F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4F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4F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381 έγινε δεκτό </w:t>
      </w:r>
      <w:r w:rsidRPr="007C3985">
        <w:rPr>
          <w:rFonts w:eastAsia="Times New Roman" w:cs="Times New Roman"/>
          <w:szCs w:val="24"/>
        </w:rPr>
        <w:t>ως έ</w:t>
      </w:r>
      <w:r w:rsidRPr="007C3985">
        <w:rPr>
          <w:rFonts w:eastAsia="Times New Roman" w:cs="Times New Roman"/>
          <w:szCs w:val="24"/>
        </w:rPr>
        <w:t>χει</w:t>
      </w:r>
      <w:r>
        <w:rPr>
          <w:rFonts w:eastAsia="Times New Roman" w:cs="Times New Roman"/>
          <w:szCs w:val="24"/>
        </w:rPr>
        <w:t xml:space="preserve"> κατά πλειοψηφία.</w:t>
      </w:r>
    </w:p>
    <w:p w14:paraId="350974F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382 ως έχει;   </w:t>
      </w:r>
    </w:p>
    <w:p w14:paraId="350974F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4F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4F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4F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4F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4F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4F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ΜΑΡΙΟΣ</w:t>
      </w:r>
      <w:r>
        <w:rPr>
          <w:rFonts w:eastAsia="Times New Roman" w:cs="Times New Roman"/>
          <w:b/>
          <w:szCs w:val="24"/>
        </w:rPr>
        <w:t xml:space="preserve"> ΓΕΩΡΓΙΑΔΗΣ (Θ΄ Αντιπρόεδρος της Βουλής): </w:t>
      </w:r>
      <w:r>
        <w:rPr>
          <w:rFonts w:eastAsia="Times New Roman" w:cs="Times New Roman"/>
          <w:szCs w:val="24"/>
        </w:rPr>
        <w:t xml:space="preserve">Όχι. </w:t>
      </w:r>
    </w:p>
    <w:p w14:paraId="3509750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0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382 έγινε δεκτό </w:t>
      </w:r>
      <w:r w:rsidRPr="007C3985">
        <w:rPr>
          <w:rFonts w:eastAsia="Times New Roman" w:cs="Times New Roman"/>
          <w:szCs w:val="24"/>
        </w:rPr>
        <w:t>ως έχει</w:t>
      </w:r>
      <w:r>
        <w:rPr>
          <w:rFonts w:eastAsia="Times New Roman" w:cs="Times New Roman"/>
          <w:szCs w:val="24"/>
        </w:rPr>
        <w:t xml:space="preserve"> κατά πλειοψηφία.</w:t>
      </w:r>
    </w:p>
    <w:p w14:paraId="3509750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383 ως έχει;   </w:t>
      </w:r>
    </w:p>
    <w:p w14:paraId="3509750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Ναι.</w:t>
      </w:r>
      <w:r>
        <w:rPr>
          <w:rFonts w:eastAsia="Times New Roman" w:cs="Times New Roman"/>
          <w:szCs w:val="24"/>
        </w:rPr>
        <w:t xml:space="preserve"> </w:t>
      </w:r>
    </w:p>
    <w:p w14:paraId="3509750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0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0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0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50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0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50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0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383 έγινε δεκτό </w:t>
      </w:r>
      <w:r w:rsidRPr="007C3985">
        <w:rPr>
          <w:rFonts w:eastAsia="Times New Roman" w:cs="Times New Roman"/>
          <w:szCs w:val="24"/>
        </w:rPr>
        <w:t>ως έχει</w:t>
      </w:r>
      <w:r>
        <w:rPr>
          <w:rFonts w:eastAsia="Times New Roman" w:cs="Times New Roman"/>
          <w:szCs w:val="24"/>
        </w:rPr>
        <w:t xml:space="preserve"> κατά πλειοψηφία.</w:t>
      </w:r>
    </w:p>
    <w:p w14:paraId="3509750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384, όπως τροποποιήθηκε από τον κύριο Υπουργό;   </w:t>
      </w:r>
    </w:p>
    <w:p w14:paraId="3509750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0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0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1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1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51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1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51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1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w:t>
      </w:r>
      <w:r>
        <w:rPr>
          <w:rFonts w:eastAsia="Times New Roman" w:cs="Times New Roman"/>
          <w:szCs w:val="24"/>
        </w:rPr>
        <w:t xml:space="preserve"> 384 έγινε δεκτό, όπως τρο</w:t>
      </w:r>
      <w:r>
        <w:rPr>
          <w:rFonts w:eastAsia="Times New Roman" w:cs="Times New Roman"/>
          <w:szCs w:val="24"/>
        </w:rPr>
        <w:t>ποποιήθηκε από τον κύριο Υπουργό, κατά πλειοψηφία.</w:t>
      </w:r>
    </w:p>
    <w:p w14:paraId="3509751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385 ως έχει;  </w:t>
      </w:r>
    </w:p>
    <w:p w14:paraId="3509751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1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1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1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1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51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ΠΑΠΑΧΡΙΣΤΟΠΟΥΛΟΣ: </w:t>
      </w:r>
      <w:r>
        <w:rPr>
          <w:rFonts w:eastAsia="Times New Roman" w:cs="Times New Roman"/>
          <w:szCs w:val="24"/>
        </w:rPr>
        <w:t>Ναι.</w:t>
      </w:r>
    </w:p>
    <w:p w14:paraId="3509751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51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1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385 έγινε δεκτό </w:t>
      </w:r>
      <w:r w:rsidRPr="007C3985">
        <w:rPr>
          <w:rFonts w:eastAsia="Times New Roman" w:cs="Times New Roman"/>
          <w:szCs w:val="24"/>
        </w:rPr>
        <w:t>ως έχει</w:t>
      </w:r>
      <w:r>
        <w:rPr>
          <w:rFonts w:eastAsia="Times New Roman" w:cs="Times New Roman"/>
          <w:szCs w:val="24"/>
        </w:rPr>
        <w:t xml:space="preserve"> κατά πλειοψηφία.</w:t>
      </w:r>
    </w:p>
    <w:p w14:paraId="3509752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386 ως έχει;</w:t>
      </w:r>
      <w:r>
        <w:rPr>
          <w:rFonts w:eastAsia="Times New Roman" w:cs="Times New Roman"/>
          <w:szCs w:val="24"/>
        </w:rPr>
        <w:t xml:space="preserve">  </w:t>
      </w:r>
    </w:p>
    <w:p w14:paraId="3509752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2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2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2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2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52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2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52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2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w:t>
      </w:r>
      <w:r>
        <w:rPr>
          <w:rFonts w:eastAsia="Times New Roman" w:cs="Times New Roman"/>
          <w:szCs w:val="24"/>
        </w:rPr>
        <w:t xml:space="preserve"> 386 έγινε δεκτό </w:t>
      </w:r>
      <w:r w:rsidRPr="007C3985">
        <w:rPr>
          <w:rFonts w:eastAsia="Times New Roman" w:cs="Times New Roman"/>
          <w:szCs w:val="24"/>
        </w:rPr>
        <w:t>ως έχει</w:t>
      </w:r>
      <w:r>
        <w:rPr>
          <w:rFonts w:eastAsia="Times New Roman" w:cs="Times New Roman"/>
          <w:szCs w:val="24"/>
        </w:rPr>
        <w:t xml:space="preserve"> κατά πλειοψηφία.</w:t>
      </w:r>
    </w:p>
    <w:p w14:paraId="3509752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387 ως έχει;  </w:t>
      </w:r>
    </w:p>
    <w:p w14:paraId="3509752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2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2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2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b/>
          <w:szCs w:val="24"/>
        </w:rPr>
        <w:t xml:space="preserve"> </w:t>
      </w:r>
      <w:r>
        <w:rPr>
          <w:rFonts w:eastAsia="Times New Roman" w:cs="Times New Roman"/>
          <w:szCs w:val="24"/>
        </w:rPr>
        <w:t xml:space="preserve">Όχι. </w:t>
      </w:r>
    </w:p>
    <w:p w14:paraId="3509752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53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3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53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3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w:t>
      </w:r>
      <w:r>
        <w:rPr>
          <w:rFonts w:eastAsia="Times New Roman" w:cs="Times New Roman"/>
          <w:szCs w:val="24"/>
        </w:rPr>
        <w:t xml:space="preserve"> 387 έγινε δεκτό </w:t>
      </w:r>
      <w:r w:rsidRPr="007C3985">
        <w:rPr>
          <w:rFonts w:eastAsia="Times New Roman" w:cs="Times New Roman"/>
          <w:szCs w:val="24"/>
        </w:rPr>
        <w:t>ως έχει</w:t>
      </w:r>
      <w:r>
        <w:rPr>
          <w:rFonts w:eastAsia="Times New Roman" w:cs="Times New Roman"/>
          <w:szCs w:val="24"/>
        </w:rPr>
        <w:t xml:space="preserve"> κατά πλειοψηφία.</w:t>
      </w:r>
    </w:p>
    <w:p w14:paraId="3509753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Ερ</w:t>
      </w:r>
      <w:r>
        <w:rPr>
          <w:rFonts w:eastAsia="Times New Roman" w:cs="Times New Roman"/>
          <w:szCs w:val="24"/>
        </w:rPr>
        <w:t xml:space="preserve">ωτάται το Σώμα: Γίνεται δεκτό το άρθρο 388, όπως τροποποιήθηκε από τον κύριο Υπουργό;   </w:t>
      </w:r>
    </w:p>
    <w:p w14:paraId="3509753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3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3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3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3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53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3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53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3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388 έγινε δεκτό, όπως τροποποιήθηκε από τον κύριο Υπουργό, κατά πλειοψηφία.</w:t>
      </w:r>
    </w:p>
    <w:p w14:paraId="3509753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389, όπως τροποποιήθηκε από τον κύριο Υπουργό;   </w:t>
      </w:r>
    </w:p>
    <w:p w14:paraId="3509753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4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4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4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4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54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b/>
          <w:szCs w:val="24"/>
        </w:rPr>
        <w:t xml:space="preserve">: </w:t>
      </w:r>
      <w:r>
        <w:rPr>
          <w:rFonts w:eastAsia="Times New Roman" w:cs="Times New Roman"/>
          <w:szCs w:val="24"/>
        </w:rPr>
        <w:t>Ναι.</w:t>
      </w:r>
    </w:p>
    <w:p w14:paraId="3509754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54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4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389 έγινε δεκτό, όπως τροποποιήθηκε από τον κύριο Υπουργό, κατά πλειοψηφία.</w:t>
      </w:r>
    </w:p>
    <w:p w14:paraId="3509754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390, όπως τροποποιήθηκε από τον κύριο Υπουργό;   </w:t>
      </w:r>
    </w:p>
    <w:p w14:paraId="3509754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4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4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4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4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54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b/>
          <w:szCs w:val="24"/>
        </w:rPr>
        <w:t xml:space="preserve">: </w:t>
      </w:r>
      <w:r>
        <w:rPr>
          <w:rFonts w:eastAsia="Times New Roman" w:cs="Times New Roman"/>
          <w:szCs w:val="24"/>
        </w:rPr>
        <w:t>Ναι.</w:t>
      </w:r>
    </w:p>
    <w:p w14:paraId="3509754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55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5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w:t>
      </w:r>
      <w:r>
        <w:rPr>
          <w:rFonts w:eastAsia="Times New Roman" w:cs="Times New Roman"/>
          <w:szCs w:val="24"/>
        </w:rPr>
        <w:t xml:space="preserve"> 390 έγινε δεκτό, όπως τροποποιήθηκε από τον κύριο Υπουργό, κατά πλειοψηφία.</w:t>
      </w:r>
    </w:p>
    <w:p w14:paraId="3509755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w:t>
      </w:r>
      <w:r>
        <w:rPr>
          <w:rFonts w:eastAsia="Times New Roman" w:cs="Times New Roman"/>
          <w:szCs w:val="24"/>
        </w:rPr>
        <w:t xml:space="preserve"> άρθρο 391, όπως τροποποιήθηκε από τον κύριο Υπουργό;   </w:t>
      </w:r>
    </w:p>
    <w:p w14:paraId="3509755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5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5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5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5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55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5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ΜΑΡΙΟΣ ΓΕΩΡΓΙΑΔΗΣ (Θ΄ Αντιπ</w:t>
      </w:r>
      <w:r>
        <w:rPr>
          <w:rFonts w:eastAsia="Times New Roman" w:cs="Times New Roman"/>
          <w:b/>
          <w:szCs w:val="24"/>
        </w:rPr>
        <w:t xml:space="preserve">ρόεδρος της Βουλής): </w:t>
      </w:r>
      <w:r>
        <w:rPr>
          <w:rFonts w:eastAsia="Times New Roman" w:cs="Times New Roman"/>
          <w:szCs w:val="24"/>
        </w:rPr>
        <w:t xml:space="preserve">Όχι. </w:t>
      </w:r>
    </w:p>
    <w:p w14:paraId="3509755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5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391 έγινε δεκτό, όπως τροποποιήθηκε από τον κύριο Υπουργό, κατά πλειοψηφία.</w:t>
      </w:r>
    </w:p>
    <w:p w14:paraId="3509755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392 ως έχει;   </w:t>
      </w:r>
    </w:p>
    <w:p w14:paraId="3509755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5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5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6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6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56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6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56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6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392 έγινε δεκτό </w:t>
      </w:r>
      <w:r w:rsidRPr="000D4049">
        <w:rPr>
          <w:rFonts w:eastAsia="Times New Roman" w:cs="Times New Roman"/>
          <w:szCs w:val="24"/>
        </w:rPr>
        <w:t>ως έχει</w:t>
      </w:r>
      <w:r>
        <w:rPr>
          <w:rFonts w:eastAsia="Times New Roman" w:cs="Times New Roman"/>
          <w:szCs w:val="24"/>
        </w:rPr>
        <w:t xml:space="preserve"> κατά πλειοψηφία.</w:t>
      </w:r>
    </w:p>
    <w:p w14:paraId="3509756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393 ως έχει;   </w:t>
      </w:r>
    </w:p>
    <w:p w14:paraId="3509756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6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6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6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b/>
          <w:szCs w:val="24"/>
        </w:rPr>
        <w:t xml:space="preserve">: </w:t>
      </w:r>
      <w:r>
        <w:rPr>
          <w:rFonts w:eastAsia="Times New Roman" w:cs="Times New Roman"/>
          <w:szCs w:val="24"/>
        </w:rPr>
        <w:t xml:space="preserve">Όχι. </w:t>
      </w:r>
    </w:p>
    <w:p w14:paraId="3509756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56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6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56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6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393 έγινε δεκτό </w:t>
      </w:r>
      <w:r w:rsidRPr="000D4049">
        <w:rPr>
          <w:rFonts w:eastAsia="Times New Roman" w:cs="Times New Roman"/>
          <w:szCs w:val="24"/>
        </w:rPr>
        <w:t>ως έχει</w:t>
      </w:r>
      <w:r>
        <w:rPr>
          <w:rFonts w:eastAsia="Times New Roman" w:cs="Times New Roman"/>
          <w:szCs w:val="24"/>
        </w:rPr>
        <w:t xml:space="preserve"> κατά πλειοψηφία.</w:t>
      </w:r>
    </w:p>
    <w:p w14:paraId="3509757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ρωτάται το Σώμα: Γίνεται δεκτό το άρθρο 394 ως έχει;  </w:t>
      </w:r>
    </w:p>
    <w:p w14:paraId="3509757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7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7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7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7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57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7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57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7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394 έγινε δεκτό </w:t>
      </w:r>
      <w:r w:rsidRPr="000D4049">
        <w:rPr>
          <w:rFonts w:eastAsia="Times New Roman" w:cs="Times New Roman"/>
          <w:szCs w:val="24"/>
        </w:rPr>
        <w:t>ως έχει</w:t>
      </w:r>
      <w:r>
        <w:rPr>
          <w:rFonts w:eastAsia="Times New Roman" w:cs="Times New Roman"/>
          <w:szCs w:val="24"/>
        </w:rPr>
        <w:t xml:space="preserve"> κατά πλειοψηφία.</w:t>
      </w:r>
    </w:p>
    <w:p w14:paraId="3509757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395, όπως τροποποιήθηκε από τον κύρ</w:t>
      </w:r>
      <w:r>
        <w:rPr>
          <w:rFonts w:eastAsia="Times New Roman" w:cs="Times New Roman"/>
          <w:szCs w:val="24"/>
        </w:rPr>
        <w:t xml:space="preserve">ιο Υπουργό;   </w:t>
      </w:r>
    </w:p>
    <w:p w14:paraId="3509757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7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7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7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7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758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8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Παρών. </w:t>
      </w:r>
    </w:p>
    <w:p w14:paraId="3509758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8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395 έγινε δεκτό, όπως τροποποιήθηκε από τον κύριο Υπουργό, κατά πλειοψηφία.</w:t>
      </w:r>
    </w:p>
    <w:p w14:paraId="3509758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396, όπως τροποποιήθηκε από τον κύριο Υπουργό;   </w:t>
      </w:r>
    </w:p>
    <w:p w14:paraId="3509758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ΜΑ</w:t>
      </w:r>
      <w:r>
        <w:rPr>
          <w:rFonts w:eastAsia="Times New Roman" w:cs="Times New Roman"/>
          <w:b/>
          <w:szCs w:val="24"/>
        </w:rPr>
        <w:t xml:space="preserve">ΡΙΑ ΤΡΙΑΝΤΑΦΥΛΛΟΥ: </w:t>
      </w:r>
      <w:r>
        <w:rPr>
          <w:rFonts w:eastAsia="Times New Roman" w:cs="Times New Roman"/>
          <w:szCs w:val="24"/>
        </w:rPr>
        <w:t xml:space="preserve">Ναι. </w:t>
      </w:r>
    </w:p>
    <w:p w14:paraId="3509758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8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758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8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758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8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Παρών. </w:t>
      </w:r>
    </w:p>
    <w:p w14:paraId="3509758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3509758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396 έγινε δεκτό, όπως τροποποιήθηκε από τον κύριο Υπουργό, κατά πλειοψηφία.</w:t>
      </w:r>
    </w:p>
    <w:p w14:paraId="3509758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397 ως έχει;</w:t>
      </w:r>
    </w:p>
    <w:p w14:paraId="3509758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9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Παρών.</w:t>
      </w:r>
    </w:p>
    <w:p w14:paraId="3509759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759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9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759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9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Ναι. </w:t>
      </w:r>
    </w:p>
    <w:p w14:paraId="3509759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3509759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 xml:space="preserve">Συνεπώς </w:t>
      </w:r>
      <w:r>
        <w:rPr>
          <w:rFonts w:eastAsia="Times New Roman" w:cs="Times New Roman"/>
          <w:szCs w:val="24"/>
        </w:rPr>
        <w:t>το άρθρο</w:t>
      </w:r>
      <w:r>
        <w:rPr>
          <w:rFonts w:eastAsia="Times New Roman" w:cs="Times New Roman"/>
          <w:szCs w:val="24"/>
        </w:rPr>
        <w:t xml:space="preserve"> 397 έγινε δεκτό ως έχει κατά πλειοψηφία.</w:t>
      </w:r>
    </w:p>
    <w:p w14:paraId="3509759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398, όπως τροποποιήθηκε από τον κύριο Υπουργό;   </w:t>
      </w:r>
    </w:p>
    <w:p w14:paraId="3509759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9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Παρών.</w:t>
      </w:r>
    </w:p>
    <w:p w14:paraId="3509759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759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9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ΚΑΡΑΘΑΝΑΣΟΠΟΥΛΟΣ:</w:t>
      </w:r>
      <w:r>
        <w:rPr>
          <w:rFonts w:eastAsia="Times New Roman" w:cs="Times New Roman"/>
          <w:szCs w:val="24"/>
        </w:rPr>
        <w:t xml:space="preserve"> Όχι.</w:t>
      </w:r>
    </w:p>
    <w:p w14:paraId="3509759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9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Ναι. </w:t>
      </w:r>
    </w:p>
    <w:p w14:paraId="350975A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0975A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398 έγινε δεκτό, όπως τροποποιήθηκε από τον κύριο Υπουργό,</w:t>
      </w:r>
      <w:r>
        <w:rPr>
          <w:rFonts w:eastAsia="Times New Roman" w:cs="Times New Roman"/>
          <w:szCs w:val="24"/>
        </w:rPr>
        <w:t xml:space="preserve"> κατά πλειοψηφία.</w:t>
      </w:r>
    </w:p>
    <w:p w14:paraId="350975A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399, όπως τροποποιήθηκε από τον κύριο Υπουργό;   </w:t>
      </w:r>
    </w:p>
    <w:p w14:paraId="350975A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A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A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350975A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Όχι. </w:t>
      </w:r>
    </w:p>
    <w:p w14:paraId="350975A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75A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ΠΑΠΑΧΡΙΣΤΟΠΟΥΛΟΣ: </w:t>
      </w:r>
      <w:r>
        <w:rPr>
          <w:rFonts w:eastAsia="Times New Roman" w:cs="Times New Roman"/>
          <w:szCs w:val="24"/>
        </w:rPr>
        <w:t>Ναι.</w:t>
      </w:r>
    </w:p>
    <w:p w14:paraId="350975A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350975A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350975A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w:t>
      </w:r>
      <w:r>
        <w:rPr>
          <w:rFonts w:eastAsia="Times New Roman" w:cs="Times New Roman"/>
          <w:szCs w:val="24"/>
        </w:rPr>
        <w:t xml:space="preserve"> 399 έγινε δεκτό, όπως τροποποιήθηκε από τον κύριο Υπουργό, κατά πλειοψηφία.</w:t>
      </w:r>
    </w:p>
    <w:p w14:paraId="350975AC" w14:textId="77777777" w:rsidR="00A42BF5" w:rsidRDefault="007F616C">
      <w:pPr>
        <w:tabs>
          <w:tab w:val="left" w:pos="2820"/>
        </w:tabs>
        <w:spacing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συνάδελφοι, εισερχόμαστε στην ψήφιση των τροπολογιών.</w:t>
      </w:r>
    </w:p>
    <w:p w14:paraId="350975AD" w14:textId="77777777" w:rsidR="00A42BF5" w:rsidRDefault="007F616C">
      <w:pPr>
        <w:tabs>
          <w:tab w:val="left" w:pos="2820"/>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1436 και ειδικό 229 ως έχει;</w:t>
      </w:r>
    </w:p>
    <w:p w14:paraId="350975A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75A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75B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350975B1"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75B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w:t>
      </w:r>
      <w:r>
        <w:rPr>
          <w:rFonts w:eastAsia="Times New Roman" w:cs="Times New Roman"/>
          <w:b/>
          <w:szCs w:val="24"/>
        </w:rPr>
        <w:t>ΟΣ ΚΑΡΑΘΑΝΑΣΟΠΟΥΛΟΣ:</w:t>
      </w:r>
      <w:r>
        <w:rPr>
          <w:rFonts w:eastAsia="Times New Roman" w:cs="Times New Roman"/>
          <w:szCs w:val="24"/>
        </w:rPr>
        <w:t xml:space="preserve"> Όχι.</w:t>
      </w:r>
    </w:p>
    <w:p w14:paraId="350975B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0975B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75B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0975B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η τροπολογία με γενικό αριθμό 1426 και ειδικό 229 έγινε δεκτή ως </w:t>
      </w:r>
      <w:r>
        <w:rPr>
          <w:rFonts w:eastAsia="Times New Roman" w:cs="Times New Roman"/>
          <w:szCs w:val="24"/>
        </w:rPr>
        <w:t>έχει κατά πλειοψηφία.</w:t>
      </w:r>
    </w:p>
    <w:p w14:paraId="350975B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1438 και ειδικό 231 ως έχει;</w:t>
      </w:r>
    </w:p>
    <w:p w14:paraId="350975B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Ναι.</w:t>
      </w:r>
    </w:p>
    <w:p w14:paraId="350975B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w:t>
      </w:r>
    </w:p>
    <w:p w14:paraId="350975B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350975B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Όχι.</w:t>
      </w:r>
    </w:p>
    <w:p w14:paraId="350975B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350975B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ΑΘΑΝΑΣ</w:t>
      </w:r>
      <w:r>
        <w:rPr>
          <w:rFonts w:eastAsia="Times New Roman" w:cs="Times New Roman"/>
          <w:b/>
          <w:szCs w:val="24"/>
        </w:rPr>
        <w:t>ΙΟΣ ΠΑΠΑΧΡΙΣΤΟΠΟΥΛΟΣ:</w:t>
      </w:r>
      <w:r>
        <w:rPr>
          <w:rFonts w:eastAsia="Times New Roman" w:cs="Times New Roman"/>
          <w:szCs w:val="24"/>
        </w:rPr>
        <w:t xml:space="preserve"> Ναι.</w:t>
      </w:r>
    </w:p>
    <w:p w14:paraId="350975BE"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p>
    <w:p w14:paraId="350975BF"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0975C0"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η τροπολογία με γενικό αριθμό 1438 και ειδικό 231 έγινε δεκτή ως έχει κατά πλειοψηφία και εντάσσεται</w:t>
      </w:r>
      <w:r>
        <w:rPr>
          <w:rFonts w:eastAsia="Times New Roman" w:cs="Times New Roman"/>
          <w:szCs w:val="24"/>
        </w:rPr>
        <w:t xml:space="preserve"> στο άρθρο 167 του σχεδίου νόμου.</w:t>
      </w:r>
    </w:p>
    <w:p w14:paraId="350975C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σας ανακοινώσω το αποτέλεσμα της διεξαχθείσης ονομαστικής ψηφοφορίας. </w:t>
      </w:r>
    </w:p>
    <w:p w14:paraId="350975C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Ψήφισαν συνολικά 295 Βουλευτές.</w:t>
      </w:r>
    </w:p>
    <w:p w14:paraId="350975C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Υπέρ της αρχής του νομοσχεδίου, δηλαδή «ΝΑΙ», ψήφισαν 154 Βουλευτές.</w:t>
      </w:r>
    </w:p>
    <w:p w14:paraId="350975C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Κατά</w:t>
      </w:r>
      <w:r>
        <w:rPr>
          <w:rFonts w:eastAsia="Times New Roman" w:cs="Times New Roman"/>
          <w:szCs w:val="24"/>
        </w:rPr>
        <w:t xml:space="preserve"> της αρχής του νομοσχεδίου, δηλαδή «ΟΧΙ», ψήφισαν 141 Βουλευτές. </w:t>
      </w:r>
    </w:p>
    <w:p w14:paraId="350975C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«Ρυθμίσεις για την εφαρμογή των </w:t>
      </w:r>
      <w:r>
        <w:rPr>
          <w:rFonts w:eastAsia="Times New Roman" w:cs="Times New Roman"/>
          <w:szCs w:val="24"/>
        </w:rPr>
        <w:t>δ</w:t>
      </w:r>
      <w:r>
        <w:rPr>
          <w:rFonts w:eastAsia="Times New Roman" w:cs="Times New Roman"/>
          <w:szCs w:val="24"/>
        </w:rPr>
        <w:t xml:space="preserve">ιαρθρωτικών </w:t>
      </w:r>
      <w:r>
        <w:rPr>
          <w:rFonts w:eastAsia="Times New Roman" w:cs="Times New Roman"/>
          <w:szCs w:val="24"/>
        </w:rPr>
        <w:t>μ</w:t>
      </w:r>
      <w:r>
        <w:rPr>
          <w:rFonts w:eastAsia="Times New Roman" w:cs="Times New Roman"/>
          <w:szCs w:val="24"/>
        </w:rPr>
        <w:t xml:space="preserve">εταρρυθμίσεων του Προγράμματος Οικονομικής Προσαρμογής και άλλες διατάξεις» έγινε δεκτό επί </w:t>
      </w:r>
      <w:r>
        <w:rPr>
          <w:rFonts w:eastAsia="Times New Roman" w:cs="Times New Roman"/>
          <w:szCs w:val="24"/>
        </w:rPr>
        <w:t>της αρχής κατά πλειοψηφία.</w:t>
      </w:r>
    </w:p>
    <w:p w14:paraId="350975C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Επί του άρθρου 182 ψήφισαν συνολικά 295 Βουλευτές.</w:t>
      </w:r>
    </w:p>
    <w:p w14:paraId="350975C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Υπέρ του άρθρου 182, δηλαδή «ΝΑΙ»</w:t>
      </w:r>
      <w:r>
        <w:rPr>
          <w:rFonts w:eastAsia="Times New Roman" w:cs="Times New Roman"/>
          <w:szCs w:val="24"/>
        </w:rPr>
        <w:t>,</w:t>
      </w:r>
      <w:r>
        <w:rPr>
          <w:rFonts w:eastAsia="Times New Roman" w:cs="Times New Roman"/>
          <w:szCs w:val="24"/>
        </w:rPr>
        <w:t xml:space="preserve"> ψήφισαν 154 Βουλευτές.</w:t>
      </w:r>
    </w:p>
    <w:p w14:paraId="350975C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Κατά του άρθρου 182, δηλαδή «ΟΧΙ»</w:t>
      </w:r>
      <w:r>
        <w:rPr>
          <w:rFonts w:eastAsia="Times New Roman" w:cs="Times New Roman"/>
          <w:szCs w:val="24"/>
        </w:rPr>
        <w:t>,</w:t>
      </w:r>
      <w:r>
        <w:rPr>
          <w:rFonts w:eastAsia="Times New Roman" w:cs="Times New Roman"/>
          <w:szCs w:val="24"/>
        </w:rPr>
        <w:t xml:space="preserve"> ψήφισαν 141 Βουλευτές.</w:t>
      </w:r>
    </w:p>
    <w:p w14:paraId="350975C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Συνεπώς το άρθρο</w:t>
      </w:r>
      <w:r>
        <w:rPr>
          <w:rFonts w:eastAsia="Times New Roman" w:cs="Times New Roman"/>
          <w:szCs w:val="24"/>
        </w:rPr>
        <w:t xml:space="preserve"> 182 έγινε δεκτό, όπως τροποποιήθηκε από τον κ</w:t>
      </w:r>
      <w:r>
        <w:rPr>
          <w:rFonts w:eastAsia="Times New Roman" w:cs="Times New Roman"/>
          <w:szCs w:val="24"/>
        </w:rPr>
        <w:t xml:space="preserve">ύριο Υπουργό, κατά πλειοψηφία. </w:t>
      </w:r>
    </w:p>
    <w:p w14:paraId="350975C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Επί του άρθρου 208</w:t>
      </w:r>
      <w:r w:rsidRPr="0084293C">
        <w:rPr>
          <w:rFonts w:eastAsia="Times New Roman" w:cs="Times New Roman"/>
          <w:szCs w:val="24"/>
        </w:rPr>
        <w:t xml:space="preserve"> </w:t>
      </w:r>
      <w:r>
        <w:rPr>
          <w:rFonts w:eastAsia="Times New Roman" w:cs="Times New Roman"/>
          <w:szCs w:val="24"/>
        </w:rPr>
        <w:t>ψήφισαν συνολικά 295 Βουλευτές.</w:t>
      </w:r>
    </w:p>
    <w:p w14:paraId="350975C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Υπέρ του άρθρου 208, δηλαδή «ΝΑΙ»</w:t>
      </w:r>
      <w:r>
        <w:rPr>
          <w:rFonts w:eastAsia="Times New Roman" w:cs="Times New Roman"/>
          <w:szCs w:val="24"/>
        </w:rPr>
        <w:t>,</w:t>
      </w:r>
      <w:r>
        <w:rPr>
          <w:rFonts w:eastAsia="Times New Roman" w:cs="Times New Roman"/>
          <w:szCs w:val="24"/>
        </w:rPr>
        <w:t xml:space="preserve"> ψήφισαν 154 Βουλευτές.</w:t>
      </w:r>
    </w:p>
    <w:p w14:paraId="350975C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Κατά του άρθρου 208, δηλαδή «ΟΧΙ»</w:t>
      </w:r>
      <w:r>
        <w:rPr>
          <w:rFonts w:eastAsia="Times New Roman" w:cs="Times New Roman"/>
          <w:szCs w:val="24"/>
        </w:rPr>
        <w:t>,</w:t>
      </w:r>
      <w:r>
        <w:rPr>
          <w:rFonts w:eastAsia="Times New Roman" w:cs="Times New Roman"/>
          <w:szCs w:val="24"/>
        </w:rPr>
        <w:t xml:space="preserve"> ψήφισαν 141 Βουλευτές.</w:t>
      </w:r>
    </w:p>
    <w:p w14:paraId="350975C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Συνεπώς το άρθρο</w:t>
      </w:r>
      <w:r>
        <w:rPr>
          <w:rFonts w:eastAsia="Times New Roman" w:cs="Times New Roman"/>
          <w:szCs w:val="24"/>
        </w:rPr>
        <w:t xml:space="preserve"> 208 έγινε δεκτό, όπως τροποποιήθηκε από </w:t>
      </w:r>
      <w:r>
        <w:rPr>
          <w:rFonts w:eastAsia="Times New Roman" w:cs="Times New Roman"/>
          <w:szCs w:val="24"/>
        </w:rPr>
        <w:t xml:space="preserve">τον κύριο Υπουργό, κατά πλειοψηφία. </w:t>
      </w:r>
    </w:p>
    <w:p w14:paraId="350975C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Επί του άρθρου 211 ψήφισαν συνολικά 295 Βουλευτές.</w:t>
      </w:r>
    </w:p>
    <w:p w14:paraId="350975C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Υπέρ του άρθρου 211, δηλαδή «ΝΑΙ»</w:t>
      </w:r>
      <w:r>
        <w:rPr>
          <w:rFonts w:eastAsia="Times New Roman" w:cs="Times New Roman"/>
          <w:szCs w:val="24"/>
        </w:rPr>
        <w:t>,</w:t>
      </w:r>
      <w:r>
        <w:rPr>
          <w:rFonts w:eastAsia="Times New Roman" w:cs="Times New Roman"/>
          <w:szCs w:val="24"/>
        </w:rPr>
        <w:t xml:space="preserve"> ψήφισαν 155 Βουλευτές.</w:t>
      </w:r>
    </w:p>
    <w:p w14:paraId="350975D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Κατά του άρθρου 211, δηλαδή «ΟΧΙ»</w:t>
      </w:r>
      <w:r>
        <w:rPr>
          <w:rFonts w:eastAsia="Times New Roman" w:cs="Times New Roman"/>
          <w:szCs w:val="24"/>
        </w:rPr>
        <w:t>,</w:t>
      </w:r>
      <w:r>
        <w:rPr>
          <w:rFonts w:eastAsia="Times New Roman" w:cs="Times New Roman"/>
          <w:szCs w:val="24"/>
        </w:rPr>
        <w:t xml:space="preserve"> ψήφισαν 135 Βουλευτές.</w:t>
      </w:r>
    </w:p>
    <w:p w14:paraId="350975D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«Παρών» ψήφισαν 5 Βουλευτές.</w:t>
      </w:r>
    </w:p>
    <w:p w14:paraId="350975D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Συνεπώς το άρθρο</w:t>
      </w:r>
      <w:r>
        <w:rPr>
          <w:rFonts w:eastAsia="Times New Roman" w:cs="Times New Roman"/>
          <w:szCs w:val="24"/>
        </w:rPr>
        <w:t xml:space="preserve"> 211 έγινε δεκτό ως έχει κατά πλειοψηφία. </w:t>
      </w:r>
    </w:p>
    <w:p w14:paraId="350975D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Επί του άρθρου 214</w:t>
      </w:r>
      <w:r w:rsidRPr="0084293C">
        <w:rPr>
          <w:rFonts w:eastAsia="Times New Roman" w:cs="Times New Roman"/>
          <w:szCs w:val="24"/>
        </w:rPr>
        <w:t xml:space="preserve"> </w:t>
      </w:r>
      <w:r>
        <w:rPr>
          <w:rFonts w:eastAsia="Times New Roman" w:cs="Times New Roman"/>
          <w:szCs w:val="24"/>
        </w:rPr>
        <w:t>ψήφισαν συνολικά 295 Βουλευτές.</w:t>
      </w:r>
    </w:p>
    <w:p w14:paraId="350975D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Υπέρ του άρθρου 214, δηλαδή «ΝΑΙ», ψήφισαν 154 Βουλευτές.</w:t>
      </w:r>
    </w:p>
    <w:p w14:paraId="350975D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Κατά του άρθρου 214, δηλαδή «ΟΧΙ», ψήφισαν 125 Βουλευτές.</w:t>
      </w:r>
    </w:p>
    <w:p w14:paraId="350975D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«Παρών» ψήφισαν 16 Βουλευτές.</w:t>
      </w:r>
    </w:p>
    <w:p w14:paraId="350975D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Συνεπώς το άρθρο</w:t>
      </w:r>
      <w:r>
        <w:rPr>
          <w:rFonts w:eastAsia="Times New Roman" w:cs="Times New Roman"/>
          <w:szCs w:val="24"/>
        </w:rPr>
        <w:t xml:space="preserve"> 214 έγινε δεκτό ως έχει κατά πλειοψηφία. </w:t>
      </w:r>
    </w:p>
    <w:p w14:paraId="350975D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Επί του άρθρου 380</w:t>
      </w:r>
      <w:r w:rsidRPr="0084293C">
        <w:rPr>
          <w:rFonts w:eastAsia="Times New Roman" w:cs="Times New Roman"/>
          <w:szCs w:val="24"/>
        </w:rPr>
        <w:t xml:space="preserve"> </w:t>
      </w:r>
      <w:r>
        <w:rPr>
          <w:rFonts w:eastAsia="Times New Roman" w:cs="Times New Roman"/>
          <w:szCs w:val="24"/>
        </w:rPr>
        <w:t>ψήφισαν συνολικά 295 Βουλευτές.</w:t>
      </w:r>
    </w:p>
    <w:p w14:paraId="350975D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Υπέρ του άρθρου 380, δηλαδή «ΝΑΙ», ψήφισαν 154 Βουλευτές.</w:t>
      </w:r>
    </w:p>
    <w:p w14:paraId="350975D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Κατά του άρθρου 380, δηλαδή «ΟΧΙ», ψήφισαν 141 Βουλευτές.</w:t>
      </w:r>
    </w:p>
    <w:p w14:paraId="350975D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Συνεπώς το άρθρο</w:t>
      </w:r>
      <w:r>
        <w:rPr>
          <w:rFonts w:eastAsia="Times New Roman" w:cs="Times New Roman"/>
          <w:szCs w:val="24"/>
        </w:rPr>
        <w:t xml:space="preserve"> 380 έγινε δεκτό, όπως τροποπο</w:t>
      </w:r>
      <w:r>
        <w:rPr>
          <w:rFonts w:eastAsia="Times New Roman" w:cs="Times New Roman"/>
          <w:szCs w:val="24"/>
        </w:rPr>
        <w:t xml:space="preserve">ιήθηκε από τον κύριο Υπουργό, κατά πλειοψηφία. </w:t>
      </w:r>
    </w:p>
    <w:p w14:paraId="350975D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Επί της τροπολογίας με γενικό αριθμό 1437 και ειδικό 230</w:t>
      </w:r>
      <w:r w:rsidRPr="0084293C">
        <w:rPr>
          <w:rFonts w:eastAsia="Times New Roman" w:cs="Times New Roman"/>
          <w:szCs w:val="24"/>
        </w:rPr>
        <w:t xml:space="preserve"> </w:t>
      </w:r>
      <w:r>
        <w:rPr>
          <w:rFonts w:eastAsia="Times New Roman" w:cs="Times New Roman"/>
          <w:szCs w:val="24"/>
        </w:rPr>
        <w:t>ψήφισαν συνολικά 295 Βουλευτές.</w:t>
      </w:r>
    </w:p>
    <w:p w14:paraId="350975DD"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Υπέρ της τροπολογίας με γενικό αριθμό 1437 και ειδικό 230, δηλαδή «ΝΑΙ»</w:t>
      </w:r>
      <w:r>
        <w:rPr>
          <w:rFonts w:eastAsia="Times New Roman" w:cs="Times New Roman"/>
          <w:szCs w:val="24"/>
        </w:rPr>
        <w:t>,</w:t>
      </w:r>
      <w:r>
        <w:rPr>
          <w:rFonts w:eastAsia="Times New Roman" w:cs="Times New Roman"/>
          <w:szCs w:val="24"/>
        </w:rPr>
        <w:t xml:space="preserve"> ψήφισαν 154 Βουλευτές.</w:t>
      </w:r>
    </w:p>
    <w:p w14:paraId="350975DE"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Κατά της τροπολογίας με γενικό αριθμό 1437 και ειδικό 230, δηλαδή «ΟΧΙ»</w:t>
      </w:r>
      <w:r>
        <w:rPr>
          <w:rFonts w:eastAsia="Times New Roman" w:cs="Times New Roman"/>
          <w:szCs w:val="24"/>
        </w:rPr>
        <w:t>,</w:t>
      </w:r>
      <w:r>
        <w:rPr>
          <w:rFonts w:eastAsia="Times New Roman" w:cs="Times New Roman"/>
          <w:szCs w:val="24"/>
        </w:rPr>
        <w:t xml:space="preserve"> ψήφισαν 141 Βουλευτές.</w:t>
      </w:r>
    </w:p>
    <w:p w14:paraId="350975D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Συνεπώς η τροπολογία με γενικό αριθμό 1437 και ειδικό 230 έγινε δεκτή ως έχει κατά πλειοψηφία και εντάσσεται στο νομοσχέδιο ως ίδιο άρθρο.</w:t>
      </w:r>
    </w:p>
    <w:p w14:paraId="350975E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(Το πρωτόκολλο της δι</w:t>
      </w:r>
      <w:r>
        <w:rPr>
          <w:rFonts w:eastAsia="Times New Roman" w:cs="Times New Roman"/>
          <w:szCs w:val="24"/>
        </w:rPr>
        <w:t>εξαχθείσας ονομαστικής ψηφοφορίας καταχωρίζεται στα Πρακτικά και έχει ως εξής:</w:t>
      </w:r>
    </w:p>
    <w:p w14:paraId="350975E1" w14:textId="77777777" w:rsidR="00A42BF5" w:rsidRDefault="007F616C">
      <w:pPr>
        <w:spacing w:line="600" w:lineRule="auto"/>
        <w:ind w:firstLine="720"/>
        <w:jc w:val="center"/>
        <w:rPr>
          <w:rFonts w:eastAsia="Times New Roman" w:cs="Times New Roman"/>
          <w:color w:val="FF0000"/>
          <w:szCs w:val="24"/>
        </w:rPr>
      </w:pPr>
      <w:r w:rsidRPr="00304A3E">
        <w:rPr>
          <w:rFonts w:eastAsia="Times New Roman" w:cs="Times New Roman"/>
          <w:color w:val="FF0000"/>
          <w:szCs w:val="24"/>
        </w:rPr>
        <w:t>(ΑΛΛΑΓΗ ΣΕΛΙΔΑΣ)</w:t>
      </w:r>
    </w:p>
    <w:p w14:paraId="350975E2" w14:textId="77777777" w:rsidR="00A42BF5" w:rsidRDefault="007F616C">
      <w:pPr>
        <w:spacing w:line="600" w:lineRule="auto"/>
        <w:ind w:firstLine="720"/>
        <w:jc w:val="center"/>
        <w:rPr>
          <w:rFonts w:eastAsia="Times New Roman" w:cs="Times New Roman"/>
          <w:color w:val="FF0000"/>
          <w:szCs w:val="24"/>
        </w:rPr>
      </w:pPr>
      <w:r w:rsidRPr="00304A3E">
        <w:rPr>
          <w:rFonts w:eastAsia="Times New Roman" w:cs="Times New Roman"/>
          <w:color w:val="FF0000"/>
          <w:szCs w:val="24"/>
        </w:rPr>
        <w:t>(Να μπει η σελ. 665Α΄)</w:t>
      </w:r>
    </w:p>
    <w:p w14:paraId="350975E3" w14:textId="77777777" w:rsidR="00A42BF5" w:rsidRDefault="007F616C">
      <w:pPr>
        <w:spacing w:line="600" w:lineRule="auto"/>
        <w:ind w:firstLine="720"/>
        <w:jc w:val="center"/>
        <w:rPr>
          <w:rFonts w:eastAsia="Times New Roman" w:cs="Times New Roman"/>
          <w:color w:val="FF0000"/>
          <w:szCs w:val="24"/>
        </w:rPr>
      </w:pPr>
      <w:r w:rsidRPr="00304A3E">
        <w:rPr>
          <w:rFonts w:eastAsia="Times New Roman" w:cs="Times New Roman"/>
          <w:color w:val="FF0000"/>
          <w:szCs w:val="24"/>
        </w:rPr>
        <w:t>(ΑΛΛΑΓΗ ΣΕΛΙΔΑΣ)</w:t>
      </w:r>
    </w:p>
    <w:p w14:paraId="350975E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sidRPr="00035DF5">
        <w:rPr>
          <w:rFonts w:eastAsia="Times New Roman" w:cs="Times New Roman"/>
          <w:b/>
          <w:szCs w:val="24"/>
        </w:rPr>
        <w:t xml:space="preserve"> </w:t>
      </w:r>
      <w:r>
        <w:rPr>
          <w:rFonts w:eastAsia="Times New Roman" w:cs="Times New Roman"/>
          <w:szCs w:val="24"/>
        </w:rPr>
        <w:t>Κυρίες και κύριοι συνάδελφοι, ε</w:t>
      </w:r>
      <w:r>
        <w:rPr>
          <w:rFonts w:eastAsia="Times New Roman" w:cs="Times New Roman"/>
          <w:szCs w:val="24"/>
        </w:rPr>
        <w:t>ισερχόμαστε στην ψήφιση του ακροτελεύτιου άρθ</w:t>
      </w:r>
      <w:r>
        <w:rPr>
          <w:rFonts w:eastAsia="Times New Roman" w:cs="Times New Roman"/>
          <w:szCs w:val="24"/>
        </w:rPr>
        <w:t>ρου.</w:t>
      </w:r>
    </w:p>
    <w:p w14:paraId="350975E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350975E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E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E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E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5E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75EB"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EC"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75E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EE" w14:textId="77777777" w:rsidR="00A42BF5" w:rsidRDefault="007F616C">
      <w:pPr>
        <w:spacing w:line="600" w:lineRule="auto"/>
        <w:ind w:firstLine="720"/>
        <w:jc w:val="both"/>
        <w:rPr>
          <w:rFonts w:eastAsia="Times New Roman" w:cs="Times New Roman"/>
          <w:szCs w:val="24"/>
        </w:rPr>
      </w:pPr>
      <w:r w:rsidRPr="003B4452">
        <w:rPr>
          <w:rFonts w:eastAsia="Times New Roman" w:cs="Times New Roman"/>
          <w:b/>
          <w:szCs w:val="24"/>
        </w:rPr>
        <w:t>ΠΡΟΕΔΡΕΥΟΥΣΑ (Αναστασία Χριστοδουλοπούλου):</w:t>
      </w:r>
      <w:r>
        <w:rPr>
          <w:rFonts w:eastAsia="Times New Roman" w:cs="Times New Roman"/>
          <w:szCs w:val="24"/>
        </w:rPr>
        <w:t xml:space="preserve"> Το ακροτελεύτιο άρθρο έγινε δεκτό κατά πλειοψηφία.</w:t>
      </w:r>
    </w:p>
    <w:p w14:paraId="350975EF"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Οικονομικών: «Ρυθμίσεις για την εφαρμογή των </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αρθρωτικών </w:t>
      </w:r>
      <w:r>
        <w:rPr>
          <w:rFonts w:eastAsia="Times New Roman" w:cs="Times New Roman"/>
          <w:szCs w:val="24"/>
        </w:rPr>
        <w:t>μ</w:t>
      </w:r>
      <w:r>
        <w:rPr>
          <w:rFonts w:eastAsia="Times New Roman" w:cs="Times New Roman"/>
          <w:szCs w:val="24"/>
        </w:rPr>
        <w:t>εταρρυθμίσεων του Προγράμματος Οικονομικής Προσαρμογής και άλλες διατάξεις» έγινε δεκτό επί της αρχής και επί των άρθρων.</w:t>
      </w:r>
    </w:p>
    <w:p w14:paraId="350975F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Προχωρούμε στην ψήφιση του νομοσχεδίου και στο σύνολο. </w:t>
      </w:r>
    </w:p>
    <w:p w14:paraId="350975F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350975F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Ναι. </w:t>
      </w:r>
    </w:p>
    <w:p w14:paraId="350975F3"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50975F4"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350975F5"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350975F6"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w:t>
      </w:r>
    </w:p>
    <w:p w14:paraId="350975F7"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0975F8"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350975F9"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350975FA"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ΠΡΟΕΔΡΕΥΟΥ</w:t>
      </w:r>
      <w:r>
        <w:rPr>
          <w:rFonts w:eastAsia="Times New Roman" w:cs="Times New Roman"/>
          <w:b/>
          <w:szCs w:val="24"/>
        </w:rPr>
        <w:t>ΣΑ (Αναστασία Χριστοδουλοπούλου):</w:t>
      </w:r>
      <w:r>
        <w:rPr>
          <w:rFonts w:eastAsia="Times New Roman" w:cs="Times New Roman"/>
          <w:szCs w:val="24"/>
        </w:rPr>
        <w:t xml:space="preserve"> Το νομοσχέδιο έγινε δεκτό και στο σύνολο κατά πλειοψηφία.</w:t>
      </w:r>
    </w:p>
    <w:p w14:paraId="350975F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Οικονομικών: «Ρυθμίσεις για την εφαρμογή των </w:t>
      </w:r>
      <w:r>
        <w:rPr>
          <w:rFonts w:eastAsia="Times New Roman" w:cs="Times New Roman"/>
          <w:szCs w:val="24"/>
        </w:rPr>
        <w:t>Δ</w:t>
      </w:r>
      <w:r>
        <w:rPr>
          <w:rFonts w:eastAsia="Times New Roman" w:cs="Times New Roman"/>
          <w:szCs w:val="24"/>
        </w:rPr>
        <w:t xml:space="preserve">ιαρθρωτικών </w:t>
      </w:r>
      <w:r>
        <w:rPr>
          <w:rFonts w:eastAsia="Times New Roman" w:cs="Times New Roman"/>
          <w:szCs w:val="24"/>
        </w:rPr>
        <w:t>Μ</w:t>
      </w:r>
      <w:r>
        <w:rPr>
          <w:rFonts w:eastAsia="Times New Roman" w:cs="Times New Roman"/>
          <w:szCs w:val="24"/>
        </w:rPr>
        <w:t xml:space="preserve">εταρρυθμίσεων του Προγράμματος </w:t>
      </w:r>
      <w:r>
        <w:rPr>
          <w:rFonts w:eastAsia="Times New Roman" w:cs="Times New Roman"/>
          <w:szCs w:val="24"/>
        </w:rPr>
        <w:t>ο</w:t>
      </w:r>
      <w:r>
        <w:rPr>
          <w:rFonts w:eastAsia="Times New Roman" w:cs="Times New Roman"/>
          <w:szCs w:val="24"/>
        </w:rPr>
        <w:t>ικονομικής Προσαρμογής και άλλες δια</w:t>
      </w:r>
      <w:r>
        <w:rPr>
          <w:rFonts w:eastAsia="Times New Roman" w:cs="Times New Roman"/>
          <w:szCs w:val="24"/>
        </w:rPr>
        <w:t>τάξεις» έγινε δεκτό</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κατά πλειοψηφία και έχει ως εξής:</w:t>
      </w:r>
    </w:p>
    <w:p w14:paraId="350975FC" w14:textId="77777777" w:rsidR="00A42BF5" w:rsidRDefault="007F616C">
      <w:pPr>
        <w:spacing w:line="600" w:lineRule="auto"/>
        <w:ind w:firstLine="720"/>
        <w:jc w:val="center"/>
        <w:rPr>
          <w:rFonts w:eastAsia="Times New Roman" w:cs="Times New Roman"/>
          <w:szCs w:val="24"/>
        </w:rPr>
      </w:pPr>
      <w:r w:rsidRPr="00233F05">
        <w:rPr>
          <w:rFonts w:eastAsia="Times New Roman" w:cs="Times New Roman"/>
          <w:color w:val="FF0000"/>
          <w:szCs w:val="24"/>
        </w:rPr>
        <w:t>(Να καταχωριστεί το κείμενο του νομοσχεδίου</w:t>
      </w:r>
      <w:r w:rsidRPr="00233F05">
        <w:rPr>
          <w:rFonts w:eastAsia="Times New Roman" w:cs="Times New Roman"/>
          <w:color w:val="FF0000"/>
          <w:szCs w:val="24"/>
        </w:rPr>
        <w:t xml:space="preserve"> σελ. </w:t>
      </w:r>
      <w:r>
        <w:rPr>
          <w:rFonts w:eastAsia="Times New Roman" w:cs="Times New Roman"/>
          <w:color w:val="FF0000"/>
          <w:szCs w:val="24"/>
        </w:rPr>
        <w:t>667α΄</w:t>
      </w:r>
      <w:r w:rsidRPr="00233F05">
        <w:rPr>
          <w:rFonts w:eastAsia="Times New Roman" w:cs="Times New Roman"/>
          <w:color w:val="FF0000"/>
          <w:szCs w:val="24"/>
        </w:rPr>
        <w:t>)</w:t>
      </w:r>
    </w:p>
    <w:p w14:paraId="350975FD"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παρακαλώ το</w:t>
      </w:r>
      <w:r>
        <w:rPr>
          <w:rFonts w:eastAsia="Times New Roman" w:cs="Times New Roman"/>
          <w:szCs w:val="24"/>
        </w:rPr>
        <w:t xml:space="preserve"> Σώμα να εξουσιοδοτήσει το Προεδρείο για την υπ’ ευθύνη του επικύρωση των Πρακτικών ως προς την ψήφιση στο σύνολο του παραπάνω νομοσχεδίου.</w:t>
      </w:r>
    </w:p>
    <w:p w14:paraId="350975FE" w14:textId="77777777" w:rsidR="00A42BF5" w:rsidRDefault="007F616C">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350975FF" w14:textId="77777777" w:rsidR="00A42BF5" w:rsidRDefault="007F616C">
      <w:pPr>
        <w:spacing w:line="600" w:lineRule="auto"/>
        <w:ind w:firstLine="720"/>
        <w:jc w:val="both"/>
        <w:rPr>
          <w:rFonts w:eastAsia="Times New Roman" w:cs="Times New Roman"/>
          <w:bCs/>
          <w:szCs w:val="24"/>
        </w:rPr>
      </w:pPr>
      <w:r>
        <w:rPr>
          <w:rFonts w:eastAsia="Times New Roman"/>
          <w:b/>
          <w:szCs w:val="24"/>
        </w:rPr>
        <w:t xml:space="preserve">ΠΡΟΕΔΡΕΥΟΥΣΑ (Αναστασία Χριστοδουλοπούλου): </w:t>
      </w:r>
      <w:r>
        <w:rPr>
          <w:rFonts w:eastAsia="Times New Roman"/>
          <w:bCs/>
          <w:szCs w:val="24"/>
        </w:rPr>
        <w:t>Συνεπώς τ</w:t>
      </w:r>
      <w:r>
        <w:rPr>
          <w:rFonts w:eastAsia="Times New Roman"/>
          <w:bCs/>
          <w:szCs w:val="24"/>
        </w:rPr>
        <w:t xml:space="preserve">ο Σώμα παρέσχε τη </w:t>
      </w:r>
      <w:r>
        <w:rPr>
          <w:rFonts w:eastAsia="Times New Roman"/>
          <w:bCs/>
          <w:szCs w:val="24"/>
        </w:rPr>
        <w:t>ζητηθείσα</w:t>
      </w:r>
      <w:r>
        <w:rPr>
          <w:rFonts w:eastAsia="Times New Roman"/>
          <w:b/>
          <w:bCs/>
          <w:szCs w:val="24"/>
        </w:rPr>
        <w:t xml:space="preserve"> </w:t>
      </w:r>
      <w:r>
        <w:rPr>
          <w:rFonts w:eastAsia="Times New Roman" w:cs="Times New Roman"/>
          <w:bCs/>
          <w:szCs w:val="24"/>
        </w:rPr>
        <w:t>εξουσιοδότηση.</w:t>
      </w:r>
    </w:p>
    <w:p w14:paraId="35097600"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σημείο θέλω να σας αναγνώσω μια επιστολή που κατατέθηκε από την κ</w:t>
      </w:r>
      <w:r>
        <w:rPr>
          <w:rFonts w:eastAsia="Times New Roman" w:cs="Times New Roman"/>
          <w:szCs w:val="24"/>
        </w:rPr>
        <w:t>.</w:t>
      </w:r>
      <w:r>
        <w:rPr>
          <w:rFonts w:eastAsia="Times New Roman" w:cs="Times New Roman"/>
          <w:szCs w:val="24"/>
        </w:rPr>
        <w:t xml:space="preserve"> Θεοδώρα </w:t>
      </w:r>
      <w:proofErr w:type="spellStart"/>
      <w:r>
        <w:rPr>
          <w:rFonts w:eastAsia="Times New Roman" w:cs="Times New Roman"/>
          <w:szCs w:val="24"/>
        </w:rPr>
        <w:t>Μεγαλοοικονόμου</w:t>
      </w:r>
      <w:proofErr w:type="spellEnd"/>
      <w:r>
        <w:rPr>
          <w:rFonts w:eastAsia="Times New Roman" w:cs="Times New Roman"/>
          <w:szCs w:val="24"/>
        </w:rPr>
        <w:t>, η οποία λέει το εξής:</w:t>
      </w:r>
    </w:p>
    <w:p w14:paraId="35097601"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«Αξιότιμε κύριε Πρόεδρε,</w:t>
      </w:r>
    </w:p>
    <w:p w14:paraId="35097602"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Σας δηλώνω τη βούλησή μου όπως προσχωρήσω ως συνεργαζόμενη Βουλευτής στην Κοινοβο</w:t>
      </w:r>
      <w:r>
        <w:rPr>
          <w:rFonts w:eastAsia="Times New Roman" w:cs="Times New Roman"/>
          <w:szCs w:val="24"/>
        </w:rPr>
        <w:t>υλευτική Ομάδα του ΣΥΡΙΖΑ.</w:t>
      </w:r>
    </w:p>
    <w:p w14:paraId="35097603"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Η Βουλευτής Β΄ Πειραιά</w:t>
      </w:r>
    </w:p>
    <w:p w14:paraId="35097604"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Θεοδώρα </w:t>
      </w:r>
      <w:proofErr w:type="spellStart"/>
      <w:r>
        <w:rPr>
          <w:rFonts w:eastAsia="Times New Roman" w:cs="Times New Roman"/>
          <w:szCs w:val="24"/>
        </w:rPr>
        <w:t>Μεγαλοοικονόμου</w:t>
      </w:r>
      <w:proofErr w:type="spellEnd"/>
      <w:r>
        <w:rPr>
          <w:rFonts w:eastAsia="Times New Roman" w:cs="Times New Roman"/>
          <w:szCs w:val="24"/>
        </w:rPr>
        <w:t>».</w:t>
      </w:r>
    </w:p>
    <w:p w14:paraId="35097605"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Εξ ου και αυξήθηκε η πλειοψηφία στους </w:t>
      </w:r>
      <w:proofErr w:type="spellStart"/>
      <w:r>
        <w:rPr>
          <w:rFonts w:eastAsia="Times New Roman" w:cs="Times New Roman"/>
          <w:szCs w:val="24"/>
        </w:rPr>
        <w:t>εκατόν</w:t>
      </w:r>
      <w:proofErr w:type="spellEnd"/>
      <w:r>
        <w:rPr>
          <w:rFonts w:eastAsia="Times New Roman" w:cs="Times New Roman"/>
          <w:szCs w:val="24"/>
        </w:rPr>
        <w:t xml:space="preserve"> πενήντα τέσσερις.</w:t>
      </w:r>
    </w:p>
    <w:p w14:paraId="35097606"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Επίσης, υπάρχει και η εξής επιστολή προς τον </w:t>
      </w:r>
      <w:r>
        <w:rPr>
          <w:rFonts w:eastAsia="Times New Roman" w:cs="Times New Roman"/>
          <w:szCs w:val="24"/>
        </w:rPr>
        <w:t>α</w:t>
      </w:r>
      <w:r>
        <w:rPr>
          <w:rFonts w:eastAsia="Times New Roman" w:cs="Times New Roman"/>
          <w:szCs w:val="24"/>
        </w:rPr>
        <w:t>ξιότιμο Πρόεδρο της Βουλής:</w:t>
      </w:r>
    </w:p>
    <w:p w14:paraId="35097607"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«Κύριε Πρόεδρε, </w:t>
      </w:r>
    </w:p>
    <w:p w14:paraId="35097608"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 xml:space="preserve">Σας ενημερώνω ότι από </w:t>
      </w:r>
      <w:r>
        <w:rPr>
          <w:rFonts w:eastAsia="Times New Roman" w:cs="Times New Roman"/>
          <w:szCs w:val="24"/>
        </w:rPr>
        <w:t>τούδε και στο εξής η Βουλευτής Β΄ Πειραιά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 xml:space="preserve"> εντάσσεται στην Κοινοβουλευτική Ομάδα του ΣΥΡΙΖΑ ως συνεργαζόμενη με τον ΣΥΡΙΖΑ Βουλευτής.</w:t>
      </w:r>
    </w:p>
    <w:p w14:paraId="35097609"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Με εκτίμηση</w:t>
      </w:r>
    </w:p>
    <w:p w14:paraId="3509760A"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Αλέξης Τσίπρας</w:t>
      </w:r>
    </w:p>
    <w:p w14:paraId="3509760B"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Πρόεδρος της Κοινοβουλευτικής Ομάδας του ΣΥΡΙΖΑ».</w:t>
      </w:r>
    </w:p>
    <w:p w14:paraId="3509760C" w14:textId="77777777" w:rsidR="00A42BF5" w:rsidRDefault="007F616C">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w:t>
      </w:r>
      <w:r>
        <w:rPr>
          <w:rFonts w:eastAsia="Times New Roman" w:cs="Times New Roman"/>
          <w:szCs w:val="24"/>
        </w:rPr>
        <w:t xml:space="preserve">ές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3509760D" w14:textId="77777777" w:rsidR="00A42BF5" w:rsidRDefault="007F616C">
      <w:pPr>
        <w:spacing w:after="0" w:line="600" w:lineRule="auto"/>
        <w:ind w:firstLine="720"/>
        <w:jc w:val="center"/>
        <w:rPr>
          <w:rFonts w:eastAsia="Times New Roman" w:cs="Times New Roman"/>
          <w:color w:val="FF0000"/>
          <w:szCs w:val="24"/>
        </w:rPr>
      </w:pPr>
      <w:r w:rsidRPr="00233F05">
        <w:rPr>
          <w:rFonts w:eastAsia="Times New Roman" w:cs="Times New Roman"/>
          <w:color w:val="FF0000"/>
          <w:szCs w:val="24"/>
        </w:rPr>
        <w:t>(αλλαγή σελίδας)</w:t>
      </w:r>
    </w:p>
    <w:p w14:paraId="3509760E" w14:textId="77777777" w:rsidR="00A42BF5" w:rsidRDefault="007F616C">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Pr="00233F05">
        <w:rPr>
          <w:rFonts w:eastAsia="Times New Roman" w:cs="Times New Roman"/>
          <w:color w:val="FF0000"/>
          <w:szCs w:val="24"/>
        </w:rPr>
        <w:t>Να μπουν οι σελ. 670 και 671</w:t>
      </w:r>
      <w:r>
        <w:rPr>
          <w:rFonts w:eastAsia="Times New Roman" w:cs="Times New Roman"/>
          <w:color w:val="FF0000"/>
          <w:szCs w:val="24"/>
        </w:rPr>
        <w:t>)</w:t>
      </w:r>
    </w:p>
    <w:p w14:paraId="3509760F" w14:textId="77777777" w:rsidR="00A42BF5" w:rsidRDefault="007F616C">
      <w:pPr>
        <w:spacing w:after="0" w:line="600" w:lineRule="auto"/>
        <w:ind w:firstLine="720"/>
        <w:jc w:val="center"/>
        <w:rPr>
          <w:rFonts w:eastAsia="Times New Roman" w:cs="Times New Roman"/>
          <w:color w:val="FF0000"/>
          <w:szCs w:val="24"/>
        </w:rPr>
      </w:pPr>
      <w:r w:rsidRPr="00233F05">
        <w:rPr>
          <w:rFonts w:eastAsia="Times New Roman" w:cs="Times New Roman"/>
          <w:color w:val="FF0000"/>
          <w:szCs w:val="24"/>
        </w:rPr>
        <w:t>(αλλαγή σελίδας)</w:t>
      </w:r>
    </w:p>
    <w:p w14:paraId="35097610" w14:textId="77777777" w:rsidR="00A42BF5" w:rsidRDefault="007F616C">
      <w:pPr>
        <w:spacing w:line="600" w:lineRule="auto"/>
        <w:ind w:firstLine="720"/>
        <w:jc w:val="both"/>
        <w:rPr>
          <w:rFonts w:eastAsia="Times New Roman" w:cs="Times New Roman"/>
          <w:szCs w:val="24"/>
        </w:rPr>
      </w:pPr>
      <w:r w:rsidRPr="00477DAF">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δέχεστε στο σημείο αυτό να λύσουμε τη συνεδρίαση;</w:t>
      </w:r>
    </w:p>
    <w:p w14:paraId="35097611" w14:textId="77777777" w:rsidR="00A42BF5" w:rsidRDefault="007F616C">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5097612" w14:textId="77777777" w:rsidR="00A42BF5" w:rsidRDefault="007F616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Με τη συναίνεση του Σώματος και ώρα 20.32΄λύεται η συνεδρίαση για την</w:t>
      </w:r>
      <w:r>
        <w:rPr>
          <w:rFonts w:eastAsia="Times New Roman" w:cs="Times New Roman"/>
          <w:szCs w:val="24"/>
        </w:rPr>
        <w:t xml:space="preserve"> προσεχή</w:t>
      </w:r>
      <w:r>
        <w:rPr>
          <w:rFonts w:eastAsia="Times New Roman" w:cs="Times New Roman"/>
          <w:szCs w:val="24"/>
        </w:rPr>
        <w:t xml:space="preserve"> Τετάρτη 17 Ιανουαρίου 2018 και ώρα 10.00΄</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w:t>
      </w:r>
      <w:r>
        <w:rPr>
          <w:rFonts w:eastAsia="Times New Roman" w:cs="Times New Roman"/>
          <w:szCs w:val="24"/>
        </w:rPr>
        <w:t xml:space="preserve">α: </w:t>
      </w:r>
      <w:r>
        <w:rPr>
          <w:rFonts w:eastAsia="Times New Roman" w:cs="Times New Roman"/>
          <w:szCs w:val="24"/>
        </w:rPr>
        <w:t>μ</w:t>
      </w:r>
      <w:r>
        <w:rPr>
          <w:rFonts w:eastAsia="Times New Roman" w:cs="Times New Roman"/>
          <w:szCs w:val="24"/>
        </w:rPr>
        <w:t>όνη συζήτηση και ψήφιση επί της αρχής, των άρθρων και του συνόλου του σχεδίου νόμου: «Ενεργειακές Κοινότητες και άλλες διατάξεις</w:t>
      </w:r>
      <w:r>
        <w:rPr>
          <w:rFonts w:eastAsia="Times New Roman" w:cs="Times New Roman"/>
          <w:szCs w:val="24"/>
        </w:rPr>
        <w:t>»</w:t>
      </w:r>
      <w:r>
        <w:rPr>
          <w:rFonts w:eastAsia="Times New Roman" w:cs="Times New Roman"/>
          <w:szCs w:val="24"/>
        </w:rPr>
        <w:t xml:space="preserve">. </w:t>
      </w:r>
    </w:p>
    <w:p w14:paraId="35097613" w14:textId="77777777" w:rsidR="00A42BF5" w:rsidRDefault="007F616C">
      <w:pPr>
        <w:spacing w:line="600" w:lineRule="auto"/>
        <w:ind w:firstLine="720"/>
        <w:jc w:val="both"/>
        <w:rPr>
          <w:rFonts w:eastAsia="Times New Roman" w:cs="Times New Roman"/>
          <w:szCs w:val="24"/>
          <w:lang w:val="en-US"/>
        </w:rPr>
      </w:pPr>
      <w:r>
        <w:rPr>
          <w:rFonts w:eastAsia="Times New Roman" w:cs="Times New Roman"/>
          <w:b/>
          <w:bCs/>
          <w:szCs w:val="24"/>
        </w:rPr>
        <w:t>Ο ΠΡΟΕΔΡΟΣ                                                            ΟΙ ΓΡΑΜΜΑΤΕΙΣ</w:t>
      </w:r>
      <w:r>
        <w:rPr>
          <w:rFonts w:eastAsia="Times New Roman" w:cs="Times New Roman"/>
          <w:szCs w:val="24"/>
        </w:rPr>
        <w:t xml:space="preserve">  </w:t>
      </w:r>
    </w:p>
    <w:sectPr w:rsidR="00A42B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3YLmqxWWWqcD+aEhV0sELE4q1U8=" w:salt="MkATpbhArr9KEunTHrzlm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BF5"/>
    <w:rsid w:val="007F616C"/>
    <w:rsid w:val="00A42BF5"/>
    <w:rsid w:val="00A734F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5F97"/>
  <w15:docId w15:val="{0836ADBB-CED4-4582-AAFD-3446C416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D5F7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D5F74"/>
    <w:rPr>
      <w:rFonts w:ascii="Segoe UI" w:hAnsi="Segoe UI" w:cs="Segoe UI"/>
      <w:sz w:val="18"/>
      <w:szCs w:val="18"/>
    </w:rPr>
  </w:style>
  <w:style w:type="paragraph" w:styleId="a4">
    <w:name w:val="Revision"/>
    <w:hidden/>
    <w:uiPriority w:val="99"/>
    <w:semiHidden/>
    <w:rsid w:val="00CA79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570</MetadataID>
    <Session xmlns="641f345b-441b-4b81-9152-adc2e73ba5e1">Γ´</Session>
    <Date xmlns="641f345b-441b-4b81-9152-adc2e73ba5e1">2018-01-14T22:00:00+00:00</Date>
    <Status xmlns="641f345b-441b-4b81-9152-adc2e73ba5e1">
      <Url>http://srv-sp1/praktika/Lists/Incoming_Metadata/EditForm.aspx?ID=570&amp;Source=/praktika/Recordings_Library/Forms/AllItems.aspx</Url>
      <Description>Δημοσιεύτηκε</Description>
    </Status>
    <Meeting xmlns="641f345b-441b-4b81-9152-adc2e73ba5e1">ΝΣΤ´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0B29A6-4AA0-4E99-A199-5F6209C84798}">
  <ds:schemaRefs>
    <ds:schemaRef ds:uri="http://purl.org/dc/dcmitype/"/>
    <ds:schemaRef ds:uri="http://schemas.microsoft.com/office/2006/documentManagement/types"/>
    <ds:schemaRef ds:uri="http://schemas.microsoft.com/office/infopath/2007/PartnerControls"/>
    <ds:schemaRef ds:uri="http://purl.org/dc/elements/1.1/"/>
    <ds:schemaRef ds:uri="http://purl.org/dc/terms/"/>
    <ds:schemaRef ds:uri="http://schemas.microsoft.com/office/2006/metadata/properties"/>
    <ds:schemaRef ds:uri="http://www.w3.org/XML/1998/namespace"/>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2B2F79DE-7AE6-4CE3-831A-0F3FC35881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583C9E-8A78-4C54-99E8-9AC46AE183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139</Pages>
  <Words>99126</Words>
  <Characters>535282</Characters>
  <Application>Microsoft Office Word</Application>
  <DocSecurity>0</DocSecurity>
  <Lines>4460</Lines>
  <Paragraphs>1266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2018-01-22T09:02:00Z</dcterms:created>
  <dcterms:modified xsi:type="dcterms:W3CDTF">2018-01-22T09:02:00Z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